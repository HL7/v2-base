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D0036" w14:textId="198206F9" w:rsidR="004D79BA" w:rsidRPr="00D63853" w:rsidDel="00D63853" w:rsidRDefault="008A496B" w:rsidP="004D79BA">
      <w:pPr>
        <w:pStyle w:val="ANSIdesignation"/>
        <w:rPr>
          <w:del w:id="1" w:author="Lynn Laakso" w:date="2022-09-09T13:11:00Z"/>
          <w:rFonts w:ascii="Arial Narrow" w:hAnsi="Arial Narrow"/>
          <w:bCs/>
          <w:rPrChange w:id="2" w:author="Lynn Laakso" w:date="2022-09-09T13:11:00Z">
            <w:rPr>
              <w:del w:id="3" w:author="Lynn Laakso" w:date="2022-09-09T13:11:00Z"/>
              <w:rFonts w:ascii="Arial Narrow" w:hAnsi="Arial Narrow"/>
              <w:b/>
            </w:rPr>
          </w:rPrChange>
        </w:rPr>
      </w:pPr>
      <w:bookmarkStart w:id="4" w:name="_Toc25579082"/>
      <w:bookmarkStart w:id="5" w:name="_Toc25585447"/>
      <w:bookmarkStart w:id="6" w:name="_Toc89063300"/>
      <w:bookmarkStart w:id="7" w:name="_Toc425947752"/>
      <w:r w:rsidRPr="00D63853">
        <w:rPr>
          <w:bCs/>
          <w:caps w:val="0"/>
          <w:noProof/>
        </w:rPr>
        <w:drawing>
          <wp:anchor distT="0" distB="0" distL="114300" distR="114300" simplePos="0" relativeHeight="251659264" behindDoc="0" locked="0" layoutInCell="1" allowOverlap="1" wp14:anchorId="01090910" wp14:editId="52AD5B71">
            <wp:simplePos x="0" y="0"/>
            <wp:positionH relativeFrom="column">
              <wp:posOffset>128270</wp:posOffset>
            </wp:positionH>
            <wp:positionV relativeFrom="paragraph">
              <wp:posOffset>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4"/>
      <w:bookmarkEnd w:id="5"/>
      <w:del w:id="8" w:author="Lynn Laakso" w:date="2022-09-09T13:11:00Z">
        <w:r w:rsidR="004D79BA" w:rsidRPr="00D63853" w:rsidDel="00D63853">
          <w:rPr>
            <w:rFonts w:ascii="Arial Narrow" w:hAnsi="Arial Narrow"/>
            <w:bCs/>
            <w:caps w:val="0"/>
            <w:noProof/>
            <w:rPrChange w:id="9" w:author="Lynn Laakso" w:date="2022-09-09T13:11:00Z">
              <w:rPr>
                <w:rFonts w:ascii="Arial Narrow" w:hAnsi="Arial Narrow"/>
                <w:b/>
                <w:caps w:val="0"/>
                <w:noProof/>
              </w:rPr>
            </w:rPrChange>
          </w:rPr>
          <w:drawing>
            <wp:inline distT="0" distB="0" distL="0" distR="0" wp14:anchorId="5F99D378" wp14:editId="2B528A99">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p>
    <w:p w14:paraId="3E9DF979" w14:textId="3E67C590" w:rsidR="004D79BA" w:rsidRPr="00D63853" w:rsidDel="00D63853" w:rsidRDefault="004D79BA" w:rsidP="004D79BA">
      <w:pPr>
        <w:spacing w:after="0"/>
        <w:jc w:val="right"/>
        <w:rPr>
          <w:del w:id="10" w:author="Lynn Laakso" w:date="2022-09-09T13:11:00Z"/>
          <w:rFonts w:ascii="Garamond" w:hAnsi="Garamond"/>
          <w:bCs/>
          <w:sz w:val="32"/>
          <w:lang w:val="de-DE"/>
          <w:rPrChange w:id="11" w:author="Lynn Laakso" w:date="2022-09-09T13:11:00Z">
            <w:rPr>
              <w:del w:id="12" w:author="Lynn Laakso" w:date="2022-09-09T13:11:00Z"/>
              <w:rFonts w:ascii="Garamond" w:hAnsi="Garamond"/>
              <w:b/>
              <w:sz w:val="32"/>
            </w:rPr>
          </w:rPrChange>
        </w:rPr>
      </w:pPr>
      <w:del w:id="13" w:author="Lynn Laakso" w:date="2022-09-09T13:11:00Z">
        <w:r w:rsidRPr="00D63853" w:rsidDel="00D63853">
          <w:rPr>
            <w:rFonts w:ascii="Garamond" w:hAnsi="Garamond"/>
            <w:bCs/>
            <w:sz w:val="32"/>
            <w:lang w:val="de-DE"/>
            <w:rPrChange w:id="14" w:author="Lynn Laakso" w:date="2022-09-09T13:11:00Z">
              <w:rPr>
                <w:rFonts w:ascii="Garamond" w:hAnsi="Garamond"/>
                <w:b/>
                <w:sz w:val="32"/>
              </w:rPr>
            </w:rPrChange>
          </w:rPr>
          <w:delText xml:space="preserve">ANSI/HL7 </w:delText>
        </w:r>
        <w:r w:rsidR="002D5642" w:rsidRPr="00D63853" w:rsidDel="00D63853">
          <w:rPr>
            <w:rFonts w:ascii="Garamond" w:hAnsi="Garamond"/>
            <w:bCs/>
            <w:sz w:val="32"/>
            <w:lang w:val="de-DE"/>
            <w:rPrChange w:id="15" w:author="Lynn Laakso" w:date="2022-09-09T13:11:00Z">
              <w:rPr>
                <w:rFonts w:ascii="Garamond" w:hAnsi="Garamond"/>
                <w:b/>
                <w:sz w:val="32"/>
                <w:lang w:val="de-DE"/>
              </w:rPr>
            </w:rPrChange>
          </w:rPr>
          <w:delText>2.9.1</w:delText>
        </w:r>
        <w:r w:rsidRPr="00D63853" w:rsidDel="00D63853">
          <w:rPr>
            <w:rFonts w:ascii="Garamond" w:hAnsi="Garamond"/>
            <w:bCs/>
            <w:sz w:val="32"/>
            <w:lang w:val="de-DE"/>
            <w:rPrChange w:id="16" w:author="Lynn Laakso" w:date="2022-09-09T13:11:00Z">
              <w:rPr>
                <w:rFonts w:ascii="Garamond" w:hAnsi="Garamond"/>
                <w:b/>
                <w:sz w:val="32"/>
              </w:rPr>
            </w:rPrChange>
          </w:rPr>
          <w:delText>-</w:delText>
        </w:r>
        <w:r w:rsidR="002D5642" w:rsidRPr="00D63853" w:rsidDel="00D63853">
          <w:rPr>
            <w:rFonts w:ascii="Garamond" w:hAnsi="Garamond"/>
            <w:bCs/>
            <w:sz w:val="32"/>
            <w:lang w:val="de-DE"/>
            <w:rPrChange w:id="17" w:author="Lynn Laakso" w:date="2022-09-09T13:11:00Z">
              <w:rPr>
                <w:rFonts w:ascii="Garamond" w:hAnsi="Garamond"/>
                <w:b/>
                <w:sz w:val="32"/>
                <w:lang w:val="de-DE"/>
              </w:rPr>
            </w:rPrChange>
          </w:rPr>
          <w:delText>2022</w:delText>
        </w:r>
        <w:r w:rsidR="002D5642" w:rsidRPr="00D63853" w:rsidDel="00D63853">
          <w:rPr>
            <w:bCs/>
            <w:lang w:val="de-DE"/>
          </w:rPr>
          <w:delText xml:space="preserve"> </w:delText>
        </w:r>
        <w:r w:rsidR="002D5642" w:rsidRPr="00D63853" w:rsidDel="00D63853">
          <w:rPr>
            <w:rFonts w:ascii="Garamond" w:hAnsi="Garamond"/>
            <w:bCs/>
            <w:sz w:val="32"/>
            <w:lang w:val="de-DE"/>
            <w:rPrChange w:id="18" w:author="Lynn Laakso" w:date="2022-09-09T13:11:00Z">
              <w:rPr>
                <w:rFonts w:ascii="Garamond" w:hAnsi="Garamond"/>
                <w:b/>
                <w:sz w:val="32"/>
                <w:lang w:val="de-DE"/>
              </w:rPr>
            </w:rPrChange>
          </w:rPr>
          <w:delText>Version ©</w:delText>
        </w:r>
      </w:del>
    </w:p>
    <w:p w14:paraId="4D787956" w14:textId="2D443EBA" w:rsidR="008A496B" w:rsidRPr="00D63853" w:rsidRDefault="002D5642">
      <w:pPr>
        <w:pStyle w:val="ANSIdesignation"/>
        <w:rPr>
          <w:bCs/>
          <w:lang w:val="de-DE"/>
          <w:rPrChange w:id="19" w:author="Lynn Laakso" w:date="2022-09-09T13:11:00Z">
            <w:rPr/>
          </w:rPrChange>
        </w:rPr>
        <w:pPrChange w:id="20" w:author="Lynn Laakso" w:date="2022-09-09T13:11:00Z">
          <w:pPr>
            <w:spacing w:after="0"/>
            <w:jc w:val="right"/>
          </w:pPr>
        </w:pPrChange>
      </w:pPr>
      <w:del w:id="21" w:author="Lynn Laakso" w:date="2022-09-09T13:11:00Z">
        <w:r w:rsidRPr="00D63853" w:rsidDel="00D63853">
          <w:rPr>
            <w:rFonts w:ascii="Garamond" w:hAnsi="Garamond"/>
            <w:bCs/>
            <w:lang w:val="de-DE"/>
            <w:rPrChange w:id="22" w:author="Lynn Laakso" w:date="2022-09-09T13:11:00Z">
              <w:rPr>
                <w:rFonts w:ascii="Garamond" w:hAnsi="Garamond"/>
                <w:b/>
                <w:caps/>
                <w:lang w:val="de-DE"/>
              </w:rPr>
            </w:rPrChange>
          </w:rPr>
          <w:delText>September 2022</w:delText>
        </w:r>
      </w:del>
      <w:ins w:id="23" w:author="Lynn Laakso" w:date="2022-09-09T13:11:00Z">
        <w:r w:rsidR="00D63853" w:rsidRPr="00D63853">
          <w:rPr>
            <w:rFonts w:ascii="Arial Narrow" w:hAnsi="Arial Narrow"/>
            <w:bCs/>
            <w:noProof/>
            <w:rPrChange w:id="24" w:author="Lynn Laakso" w:date="2022-09-09T13:11:00Z">
              <w:rPr>
                <w:rFonts w:ascii="Arial Narrow" w:hAnsi="Arial Narrow"/>
                <w:b/>
                <w:caps/>
                <w:noProof/>
              </w:rPr>
            </w:rPrChange>
          </w:rPr>
          <w:t>V291_R1_N1_2022SEP</w:t>
        </w:r>
      </w:ins>
    </w:p>
    <w:p w14:paraId="21D3C50A" w14:textId="77777777" w:rsidR="009E61BC" w:rsidRDefault="009E61BC" w:rsidP="0043481A">
      <w:pPr>
        <w:pStyle w:val="Heading1"/>
        <w:rPr>
          <w:noProof/>
        </w:rPr>
      </w:pPr>
      <w:r w:rsidRPr="00890B0C">
        <w:rPr>
          <w:noProof/>
        </w:rPr>
        <w:t>.</w:t>
      </w:r>
      <w:r w:rsidRPr="00890B0C">
        <w:rPr>
          <w:noProof/>
        </w:rPr>
        <w:br/>
      </w:r>
      <w:r w:rsidR="00DD6D98">
        <w:rPr>
          <w:noProof/>
        </w:rPr>
        <w:t>Observation Reporting</w:t>
      </w:r>
      <w:bookmarkEnd w:id="6"/>
      <w:bookmarkEnd w:id="7"/>
      <w:r w:rsidR="005B65F4" w:rsidRPr="00890B0C">
        <w:rPr>
          <w:noProof/>
        </w:rPr>
        <w:fldChar w:fldCharType="begin"/>
      </w:r>
      <w:r w:rsidRPr="00890B0C">
        <w:rPr>
          <w:noProof/>
        </w:rPr>
        <w:instrText>XE "</w:instrText>
      </w:r>
      <w:r w:rsidR="00DD6D98">
        <w:rPr>
          <w:noProof/>
        </w:rPr>
        <w:instrText>Observation Reporting</w:instrText>
      </w:r>
      <w:r w:rsidRPr="00890B0C">
        <w:rPr>
          <w:noProof/>
        </w:rPr>
        <w:instrText>"</w:instrText>
      </w:r>
      <w:r w:rsidR="005B65F4" w:rsidRPr="00890B0C">
        <w:rPr>
          <w:noProof/>
        </w:rPr>
        <w:fldChar w:fldCharType="end"/>
      </w:r>
    </w:p>
    <w:p w14:paraId="543AE095" w14:textId="3DBDBB8F" w:rsidR="0067295F" w:rsidRPr="0067295F" w:rsidRDefault="0067295F" w:rsidP="0067295F"/>
    <w:tbl>
      <w:tblPr>
        <w:tblW w:w="9476" w:type="dxa"/>
        <w:tblInd w:w="108" w:type="dxa"/>
        <w:tblLayout w:type="fixed"/>
        <w:tblLook w:val="0000" w:firstRow="0" w:lastRow="0" w:firstColumn="0" w:lastColumn="0" w:noHBand="0" w:noVBand="0"/>
      </w:tblPr>
      <w:tblGrid>
        <w:gridCol w:w="2794"/>
        <w:gridCol w:w="6682"/>
      </w:tblGrid>
      <w:tr w:rsidR="00DD6D98" w:rsidRPr="00D00BBD" w14:paraId="3CE3FD46" w14:textId="77777777" w:rsidTr="00DD6D98">
        <w:tc>
          <w:tcPr>
            <w:tcW w:w="2794" w:type="dxa"/>
          </w:tcPr>
          <w:p w14:paraId="71C686B2" w14:textId="77777777" w:rsidR="00DD6D98" w:rsidRPr="00D00BBD" w:rsidRDefault="00DD6D98" w:rsidP="00DD6D98">
            <w:pPr>
              <w:spacing w:after="0"/>
              <w:rPr>
                <w:noProof/>
              </w:rPr>
            </w:pPr>
            <w:r w:rsidRPr="00D00BBD">
              <w:rPr>
                <w:noProof/>
              </w:rPr>
              <w:t>Co-Chair:</w:t>
            </w:r>
          </w:p>
        </w:tc>
        <w:tc>
          <w:tcPr>
            <w:tcW w:w="6682" w:type="dxa"/>
          </w:tcPr>
          <w:p w14:paraId="682A614F" w14:textId="77777777" w:rsidR="00DD6D98" w:rsidRPr="00D00BBD" w:rsidRDefault="00DD6D98" w:rsidP="00DD6D98">
            <w:pPr>
              <w:spacing w:after="0"/>
              <w:rPr>
                <w:noProof/>
              </w:rPr>
            </w:pPr>
            <w:r w:rsidRPr="00D00BBD">
              <w:rPr>
                <w:noProof/>
              </w:rPr>
              <w:t>Hans Buitendijk</w:t>
            </w:r>
            <w:r w:rsidRPr="00D00BBD">
              <w:rPr>
                <w:noProof/>
              </w:rPr>
              <w:br/>
            </w:r>
            <w:r>
              <w:rPr>
                <w:noProof/>
              </w:rPr>
              <w:t>Cerner Corporation</w:t>
            </w:r>
          </w:p>
        </w:tc>
      </w:tr>
      <w:tr w:rsidR="00DD6D98" w:rsidRPr="00D00BBD" w14:paraId="0D8C79E1" w14:textId="77777777" w:rsidTr="00DD6D98">
        <w:tc>
          <w:tcPr>
            <w:tcW w:w="2794" w:type="dxa"/>
          </w:tcPr>
          <w:p w14:paraId="11783DA6" w14:textId="77777777" w:rsidR="00DD6D98" w:rsidRPr="00D00BBD" w:rsidRDefault="00DD6D98" w:rsidP="00DD6D98">
            <w:pPr>
              <w:spacing w:after="0"/>
              <w:rPr>
                <w:noProof/>
              </w:rPr>
            </w:pPr>
            <w:r>
              <w:rPr>
                <w:noProof/>
              </w:rPr>
              <w:t>Co-Chair:</w:t>
            </w:r>
          </w:p>
        </w:tc>
        <w:tc>
          <w:tcPr>
            <w:tcW w:w="6682" w:type="dxa"/>
          </w:tcPr>
          <w:p w14:paraId="4CE1CD44" w14:textId="77777777" w:rsidR="00DD6D98" w:rsidRPr="00D00BBD" w:rsidRDefault="00DD6D98" w:rsidP="00DD6D98">
            <w:pPr>
              <w:spacing w:after="0"/>
              <w:rPr>
                <w:noProof/>
              </w:rPr>
            </w:pPr>
            <w:r>
              <w:rPr>
                <w:noProof/>
              </w:rPr>
              <w:t>David Burgess</w:t>
            </w:r>
            <w:r>
              <w:rPr>
                <w:noProof/>
              </w:rPr>
              <w:br/>
              <w:t>LabCorp</w:t>
            </w:r>
          </w:p>
        </w:tc>
      </w:tr>
      <w:tr w:rsidR="00DD6D98" w:rsidRPr="00D00BBD" w14:paraId="26CCFB29" w14:textId="77777777" w:rsidTr="00DD6D98">
        <w:tc>
          <w:tcPr>
            <w:tcW w:w="2794" w:type="dxa"/>
          </w:tcPr>
          <w:p w14:paraId="612C6DD9" w14:textId="77777777" w:rsidR="00DD6D98" w:rsidRPr="00D00BBD" w:rsidRDefault="00DD6D98" w:rsidP="00DD6D98">
            <w:pPr>
              <w:spacing w:after="0"/>
              <w:rPr>
                <w:noProof/>
              </w:rPr>
            </w:pPr>
            <w:r w:rsidRPr="00D00BBD">
              <w:rPr>
                <w:noProof/>
              </w:rPr>
              <w:t>Co-Chair:</w:t>
            </w:r>
          </w:p>
        </w:tc>
        <w:tc>
          <w:tcPr>
            <w:tcW w:w="6682" w:type="dxa"/>
          </w:tcPr>
          <w:p w14:paraId="007F181F" w14:textId="77777777" w:rsidR="00DD6D98" w:rsidRPr="00D00BBD" w:rsidRDefault="00DD6D98" w:rsidP="00DD6D98">
            <w:pPr>
              <w:spacing w:after="0"/>
              <w:rPr>
                <w:noProof/>
              </w:rPr>
            </w:pPr>
            <w:r w:rsidRPr="00D00BBD">
              <w:rPr>
                <w:noProof/>
              </w:rPr>
              <w:t>Lorraine Constable</w:t>
            </w:r>
            <w:r w:rsidRPr="00D00BBD">
              <w:rPr>
                <w:noProof/>
              </w:rPr>
              <w:br/>
              <w:t>Constable Consulting Inc.</w:t>
            </w:r>
          </w:p>
        </w:tc>
      </w:tr>
      <w:tr w:rsidR="00DD6D98" w:rsidRPr="00D00BBD" w14:paraId="40E8390B" w14:textId="77777777" w:rsidTr="00DD6D98">
        <w:tc>
          <w:tcPr>
            <w:tcW w:w="2794" w:type="dxa"/>
          </w:tcPr>
          <w:p w14:paraId="20CC1995" w14:textId="77777777" w:rsidR="00DD6D98" w:rsidRPr="00D00BBD" w:rsidRDefault="00DD6D98" w:rsidP="00DD6D98">
            <w:pPr>
              <w:spacing w:after="0"/>
              <w:rPr>
                <w:noProof/>
              </w:rPr>
            </w:pPr>
            <w:r w:rsidRPr="00D00BBD">
              <w:rPr>
                <w:noProof/>
              </w:rPr>
              <w:t>Co-Chair:</w:t>
            </w:r>
          </w:p>
        </w:tc>
        <w:tc>
          <w:tcPr>
            <w:tcW w:w="6682" w:type="dxa"/>
          </w:tcPr>
          <w:p w14:paraId="50FE2542" w14:textId="77777777" w:rsidR="00DD6D98" w:rsidRPr="00D00BBD" w:rsidRDefault="00DD6D98" w:rsidP="00DD6D98">
            <w:pPr>
              <w:spacing w:after="0"/>
              <w:rPr>
                <w:noProof/>
              </w:rPr>
            </w:pPr>
            <w:r w:rsidRPr="00D00BBD">
              <w:rPr>
                <w:noProof/>
              </w:rPr>
              <w:t>Rob Hausam</w:t>
            </w:r>
            <w:r w:rsidRPr="00D00BBD">
              <w:rPr>
                <w:noProof/>
              </w:rPr>
              <w:br/>
              <w:t>Hausam Consulting</w:t>
            </w:r>
          </w:p>
        </w:tc>
      </w:tr>
      <w:tr w:rsidR="00DD6D98" w:rsidRPr="00D00BBD" w14:paraId="2C99FC6A" w14:textId="77777777" w:rsidTr="00DD6D98">
        <w:tc>
          <w:tcPr>
            <w:tcW w:w="2794" w:type="dxa"/>
          </w:tcPr>
          <w:p w14:paraId="27E137E9" w14:textId="77777777" w:rsidR="00DD6D98" w:rsidRPr="00D00BBD" w:rsidRDefault="00DD6D98" w:rsidP="00DD6D98">
            <w:pPr>
              <w:spacing w:after="0"/>
              <w:rPr>
                <w:noProof/>
              </w:rPr>
            </w:pPr>
            <w:r w:rsidRPr="00D00BBD">
              <w:rPr>
                <w:noProof/>
              </w:rPr>
              <w:t>Co-Chair:</w:t>
            </w:r>
          </w:p>
        </w:tc>
        <w:tc>
          <w:tcPr>
            <w:tcW w:w="6682" w:type="dxa"/>
          </w:tcPr>
          <w:p w14:paraId="062AA21E" w14:textId="77777777" w:rsidR="00DD6D98" w:rsidRPr="00D00BBD" w:rsidRDefault="00DD6D98" w:rsidP="00DD6D98">
            <w:pPr>
              <w:spacing w:after="0"/>
              <w:rPr>
                <w:noProof/>
              </w:rPr>
            </w:pPr>
            <w:r w:rsidRPr="00D00BBD">
              <w:rPr>
                <w:noProof/>
              </w:rPr>
              <w:t>Patrick Loyd</w:t>
            </w:r>
            <w:r w:rsidRPr="00D00BBD">
              <w:rPr>
                <w:noProof/>
              </w:rPr>
              <w:br/>
              <w:t>ICode Solutions</w:t>
            </w:r>
          </w:p>
        </w:tc>
      </w:tr>
      <w:tr w:rsidR="00DD6D98" w:rsidRPr="00D00BBD" w14:paraId="037BBE4A" w14:textId="77777777" w:rsidTr="00DD6D98">
        <w:tc>
          <w:tcPr>
            <w:tcW w:w="2794" w:type="dxa"/>
          </w:tcPr>
          <w:p w14:paraId="2A754C18" w14:textId="77777777" w:rsidR="00DD6D98" w:rsidRPr="00D00BBD" w:rsidRDefault="00DD6D98" w:rsidP="00DD6D98">
            <w:pPr>
              <w:spacing w:after="0"/>
              <w:rPr>
                <w:noProof/>
              </w:rPr>
            </w:pPr>
            <w:r w:rsidRPr="00D00BBD">
              <w:rPr>
                <w:noProof/>
              </w:rPr>
              <w:t>Co-Chair:</w:t>
            </w:r>
          </w:p>
        </w:tc>
        <w:tc>
          <w:tcPr>
            <w:tcW w:w="6682" w:type="dxa"/>
          </w:tcPr>
          <w:p w14:paraId="70F50989" w14:textId="77777777" w:rsidR="00DD6D98" w:rsidRPr="00D00BBD" w:rsidRDefault="00DD6D98" w:rsidP="00DD6D98">
            <w:pPr>
              <w:spacing w:after="0"/>
              <w:rPr>
                <w:noProof/>
              </w:rPr>
            </w:pPr>
            <w:r w:rsidRPr="00D00BBD">
              <w:rPr>
                <w:noProof/>
              </w:rPr>
              <w:t>Ken McCaslin</w:t>
            </w:r>
            <w:r w:rsidRPr="00D00BBD">
              <w:rPr>
                <w:noProof/>
              </w:rPr>
              <w:br/>
            </w:r>
            <w:r>
              <w:rPr>
                <w:noProof/>
              </w:rPr>
              <w:t>Accenture Federal</w:t>
            </w:r>
          </w:p>
        </w:tc>
      </w:tr>
      <w:tr w:rsidR="00DD6D98" w:rsidRPr="00D00BBD" w14:paraId="24CEC69D" w14:textId="77777777" w:rsidTr="00DD6D98">
        <w:tc>
          <w:tcPr>
            <w:tcW w:w="2794" w:type="dxa"/>
          </w:tcPr>
          <w:p w14:paraId="3D3FD78D" w14:textId="77777777" w:rsidR="00DD6D98" w:rsidRPr="00D00BBD" w:rsidRDefault="00DD6D98" w:rsidP="00DD6D98">
            <w:pPr>
              <w:spacing w:after="0"/>
              <w:rPr>
                <w:noProof/>
              </w:rPr>
            </w:pPr>
            <w:r w:rsidRPr="00D00BBD">
              <w:rPr>
                <w:noProof/>
              </w:rPr>
              <w:t>Co-Chair:</w:t>
            </w:r>
          </w:p>
        </w:tc>
        <w:tc>
          <w:tcPr>
            <w:tcW w:w="6682" w:type="dxa"/>
          </w:tcPr>
          <w:p w14:paraId="553D1EAD" w14:textId="77777777" w:rsidR="00DD6D98" w:rsidRPr="00D00BBD" w:rsidRDefault="00DD6D98" w:rsidP="00DD6D98">
            <w:pPr>
              <w:spacing w:after="0"/>
              <w:rPr>
                <w:noProof/>
              </w:rPr>
            </w:pPr>
            <w:r>
              <w:rPr>
                <w:noProof/>
              </w:rPr>
              <w:t>Riki Merrick</w:t>
            </w:r>
            <w:r w:rsidRPr="00D00BBD">
              <w:rPr>
                <w:noProof/>
              </w:rPr>
              <w:br/>
            </w:r>
            <w:r>
              <w:rPr>
                <w:noProof/>
              </w:rPr>
              <w:t>Vernetzt, LLC</w:t>
            </w:r>
          </w:p>
        </w:tc>
      </w:tr>
      <w:tr w:rsidR="00DD6D98" w:rsidRPr="00D00BBD" w14:paraId="0F548133" w14:textId="77777777" w:rsidTr="00DD6D98">
        <w:tc>
          <w:tcPr>
            <w:tcW w:w="2794" w:type="dxa"/>
          </w:tcPr>
          <w:p w14:paraId="2BA640DD" w14:textId="77777777" w:rsidR="00DD6D98" w:rsidRPr="00D00BBD" w:rsidRDefault="00DD6D98" w:rsidP="00DD6D98">
            <w:pPr>
              <w:spacing w:after="0"/>
              <w:rPr>
                <w:noProof/>
              </w:rPr>
            </w:pPr>
            <w:r>
              <w:rPr>
                <w:noProof/>
              </w:rPr>
              <w:t>Co-Chair:</w:t>
            </w:r>
          </w:p>
        </w:tc>
        <w:tc>
          <w:tcPr>
            <w:tcW w:w="6682" w:type="dxa"/>
          </w:tcPr>
          <w:p w14:paraId="2413313C" w14:textId="77777777" w:rsidR="00DD6D98" w:rsidRDefault="00DD6D98" w:rsidP="00DD6D98">
            <w:pPr>
              <w:spacing w:after="0"/>
              <w:rPr>
                <w:noProof/>
              </w:rPr>
            </w:pPr>
            <w:r>
              <w:rPr>
                <w:noProof/>
              </w:rPr>
              <w:t>J.D. Nolen</w:t>
            </w:r>
            <w:r>
              <w:rPr>
                <w:noProof/>
              </w:rPr>
              <w:br/>
              <w:t>Children’s Mercy Hospital</w:t>
            </w:r>
          </w:p>
        </w:tc>
      </w:tr>
      <w:tr w:rsidR="00DD6D98" w:rsidRPr="00D00BBD" w14:paraId="01CC9AE1" w14:textId="77777777" w:rsidTr="00DD6D98">
        <w:tc>
          <w:tcPr>
            <w:tcW w:w="2794" w:type="dxa"/>
          </w:tcPr>
          <w:p w14:paraId="37ED300F" w14:textId="77777777" w:rsidR="00DD6D98" w:rsidRPr="00D00BBD" w:rsidRDefault="00DD6D98" w:rsidP="00DD6D98">
            <w:pPr>
              <w:spacing w:after="0"/>
              <w:rPr>
                <w:noProof/>
              </w:rPr>
            </w:pPr>
            <w:r w:rsidRPr="00D00BBD">
              <w:rPr>
                <w:noProof/>
              </w:rPr>
              <w:t>Editor:</w:t>
            </w:r>
          </w:p>
        </w:tc>
        <w:tc>
          <w:tcPr>
            <w:tcW w:w="6682" w:type="dxa"/>
          </w:tcPr>
          <w:p w14:paraId="21598193" w14:textId="77777777" w:rsidR="00DD6D98" w:rsidRPr="00D00BBD" w:rsidRDefault="00DD6D98" w:rsidP="00DD6D98">
            <w:pPr>
              <w:spacing w:after="0"/>
              <w:rPr>
                <w:noProof/>
              </w:rPr>
            </w:pPr>
            <w:r w:rsidRPr="00D00BBD">
              <w:rPr>
                <w:noProof/>
              </w:rPr>
              <w:t>Hans Buitendijk</w:t>
            </w:r>
            <w:r w:rsidRPr="00D00BBD">
              <w:rPr>
                <w:noProof/>
              </w:rPr>
              <w:br/>
            </w:r>
            <w:r>
              <w:rPr>
                <w:noProof/>
              </w:rPr>
              <w:t>Cerner Corporation</w:t>
            </w:r>
          </w:p>
        </w:tc>
      </w:tr>
      <w:tr w:rsidR="00DD6D98" w:rsidRPr="00D00BBD" w14:paraId="74339A1B" w14:textId="77777777" w:rsidTr="00DD6D98">
        <w:tc>
          <w:tcPr>
            <w:tcW w:w="2794" w:type="dxa"/>
          </w:tcPr>
          <w:p w14:paraId="215E5F3D" w14:textId="77777777" w:rsidR="00DD6D98" w:rsidRPr="00D00BBD" w:rsidRDefault="00DD6D98" w:rsidP="00DD6D98">
            <w:pPr>
              <w:rPr>
                <w:noProof/>
              </w:rPr>
            </w:pPr>
            <w:r w:rsidRPr="00D00BBD">
              <w:rPr>
                <w:noProof/>
              </w:rPr>
              <w:t>Sponsoring Workgroup:</w:t>
            </w:r>
          </w:p>
        </w:tc>
        <w:tc>
          <w:tcPr>
            <w:tcW w:w="6682" w:type="dxa"/>
          </w:tcPr>
          <w:p w14:paraId="3C78752A" w14:textId="77777777" w:rsidR="00DD6D98" w:rsidRPr="00D00BBD" w:rsidRDefault="00DD6D98" w:rsidP="00DD6D98">
            <w:pPr>
              <w:rPr>
                <w:noProof/>
              </w:rPr>
            </w:pPr>
            <w:r w:rsidRPr="00D00BBD">
              <w:rPr>
                <w:noProof/>
              </w:rPr>
              <w:t>Orders &amp; Observations</w:t>
            </w:r>
          </w:p>
        </w:tc>
      </w:tr>
      <w:tr w:rsidR="00DD6D98" w:rsidRPr="00D00BBD" w14:paraId="77E1A175" w14:textId="77777777" w:rsidTr="00DD6D98">
        <w:tc>
          <w:tcPr>
            <w:tcW w:w="2794" w:type="dxa"/>
          </w:tcPr>
          <w:p w14:paraId="7AABF371" w14:textId="77777777" w:rsidR="00DD6D98" w:rsidRPr="00D00BBD" w:rsidRDefault="00DD6D98" w:rsidP="00DD6D98">
            <w:pPr>
              <w:rPr>
                <w:noProof/>
              </w:rPr>
            </w:pPr>
            <w:r w:rsidRPr="00D00BBD">
              <w:rPr>
                <w:noProof/>
              </w:rPr>
              <w:t>List Server:</w:t>
            </w:r>
          </w:p>
        </w:tc>
        <w:tc>
          <w:tcPr>
            <w:tcW w:w="6682" w:type="dxa"/>
          </w:tcPr>
          <w:p w14:paraId="31A73D26" w14:textId="77777777" w:rsidR="00DD6D98" w:rsidRPr="00D147E2" w:rsidRDefault="00573DBC" w:rsidP="00DD6D98">
            <w:pPr>
              <w:rPr>
                <w:noProof/>
              </w:rPr>
            </w:pPr>
            <w:hyperlink r:id="rId10" w:history="1">
              <w:r w:rsidR="00DD6D98" w:rsidRPr="00D147E2">
                <w:rPr>
                  <w:rStyle w:val="Hyperlink"/>
                  <w:rFonts w:ascii="Calibri" w:hAnsi="Calibri" w:cs="Courier New"/>
                  <w:noProof/>
                  <w:sz w:val="22"/>
                </w:rPr>
                <w:t>ord@lists.hl7.org</w:t>
              </w:r>
            </w:hyperlink>
          </w:p>
        </w:tc>
      </w:tr>
    </w:tbl>
    <w:p w14:paraId="25FC10B9" w14:textId="77777777" w:rsidR="00DD6D98" w:rsidDel="00DD638C" w:rsidRDefault="00DD6D98" w:rsidP="00DD6D98">
      <w:pPr>
        <w:rPr>
          <w:del w:id="25" w:author="Buitendijk, Hans" w:date="2022-08-19T17:38:00Z"/>
        </w:rPr>
      </w:pPr>
      <w:bookmarkStart w:id="26" w:name="_Toc495952536"/>
      <w:bookmarkStart w:id="27" w:name="_Toc532895963"/>
      <w:bookmarkStart w:id="28" w:name="_Toc245748"/>
      <w:bookmarkStart w:id="29" w:name="_Toc861836"/>
      <w:bookmarkStart w:id="30" w:name="_Toc862840"/>
      <w:bookmarkStart w:id="31" w:name="_Toc866829"/>
      <w:bookmarkStart w:id="32" w:name="_Toc879938"/>
      <w:bookmarkStart w:id="33" w:name="_Toc138585452"/>
      <w:bookmarkStart w:id="34" w:name="_Toc234050286"/>
    </w:p>
    <w:p w14:paraId="625DA4B4" w14:textId="4D212E30" w:rsidR="00DD638C" w:rsidRDefault="00DD638C" w:rsidP="007D514E">
      <w:pPr>
        <w:rPr>
          <w:ins w:id="35" w:author="Frank Oemig" w:date="2022-09-06T17:22:00Z"/>
          <w:noProof/>
        </w:rPr>
      </w:pPr>
      <w:bookmarkStart w:id="36" w:name="_Toc28960160"/>
    </w:p>
    <w:p w14:paraId="0CF5D6C9" w14:textId="77777777" w:rsidR="007D514E" w:rsidRDefault="007D514E">
      <w:pPr>
        <w:rPr>
          <w:ins w:id="37" w:author="Buitendijk, Hans" w:date="2022-08-19T17:38:00Z"/>
          <w:noProof/>
        </w:rPr>
        <w:pPrChange w:id="38" w:author="Frank Oemig" w:date="2022-09-06T17:21:00Z">
          <w:pPr>
            <w:pStyle w:val="Heading2"/>
            <w:numPr>
              <w:ilvl w:val="0"/>
              <w:numId w:val="0"/>
            </w:numPr>
            <w:tabs>
              <w:tab w:val="clear" w:pos="1080"/>
            </w:tabs>
          </w:pPr>
        </w:pPrChange>
      </w:pPr>
    </w:p>
    <w:p w14:paraId="16881F5A" w14:textId="77777777" w:rsidR="00DD638C" w:rsidRPr="007D514E" w:rsidRDefault="00DD638C">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ns w:id="39" w:author="Buitendijk, Hans" w:date="2022-08-19T17:38:00Z"/>
          <w:bCs/>
          <w:noProof/>
          <w:sz w:val="32"/>
          <w:szCs w:val="36"/>
          <w:rPrChange w:id="40" w:author="Frank Oemig" w:date="2022-09-06T17:22:00Z">
            <w:rPr>
              <w:ins w:id="41" w:author="Buitendijk, Hans" w:date="2022-08-19T17:38:00Z"/>
              <w:noProof/>
            </w:rPr>
          </w:rPrChange>
        </w:rPr>
        <w:pPrChange w:id="42" w:author="Frank Oemig" w:date="2022-09-06T17:22:00Z">
          <w:pPr>
            <w:pStyle w:val="Heading2"/>
            <w:numPr>
              <w:ilvl w:val="0"/>
              <w:numId w:val="0"/>
            </w:numPr>
            <w:tabs>
              <w:tab w:val="clear" w:pos="1080"/>
            </w:tabs>
          </w:pPr>
        </w:pPrChange>
      </w:pPr>
      <w:ins w:id="43" w:author="Buitendijk, Hans" w:date="2022-08-19T17:38:00Z">
        <w:r w:rsidRPr="007D514E">
          <w:rPr>
            <w:b/>
            <w:bCs/>
            <w:noProof/>
            <w:sz w:val="32"/>
            <w:szCs w:val="36"/>
            <w:rPrChange w:id="44" w:author="Frank Oemig" w:date="2022-09-06T17:22:00Z">
              <w:rPr>
                <w:noProof/>
              </w:rPr>
            </w:rPrChange>
          </w:rPr>
          <w:lastRenderedPageBreak/>
          <w:t>Note to Balloters</w:t>
        </w:r>
      </w:ins>
    </w:p>
    <w:p w14:paraId="7F2781DA" w14:textId="77777777" w:rsidR="00DD638C" w:rsidRDefault="00DD638C">
      <w:pPr>
        <w:pBdr>
          <w:top w:val="single" w:sz="4" w:space="1" w:color="auto"/>
          <w:left w:val="single" w:sz="4" w:space="4" w:color="auto"/>
          <w:bottom w:val="single" w:sz="4" w:space="1" w:color="auto"/>
          <w:right w:val="single" w:sz="4" w:space="4" w:color="auto"/>
        </w:pBdr>
        <w:shd w:val="clear" w:color="auto" w:fill="D9D9D9" w:themeFill="background1" w:themeFillShade="D9"/>
        <w:rPr>
          <w:ins w:id="45" w:author="Buitendijk, Hans" w:date="2022-08-19T17:38:00Z"/>
          <w:lang w:eastAsia="de-DE"/>
        </w:rPr>
        <w:pPrChange w:id="46" w:author="Frank Oemig" w:date="2022-09-06T17:22:00Z">
          <w:pPr/>
        </w:pPrChange>
      </w:pPr>
      <w:ins w:id="47" w:author="Buitendijk, Hans" w:date="2022-08-19T17:38:00Z">
        <w:r>
          <w:rPr>
            <w:lang w:eastAsia="de-DE"/>
          </w:rPr>
          <w:t>We are seeking your input on these topics:</w:t>
        </w:r>
      </w:ins>
    </w:p>
    <w:p w14:paraId="272E5F05" w14:textId="77777777" w:rsidR="00785AA9" w:rsidRDefault="00DD638C">
      <w:pPr>
        <w:pBdr>
          <w:top w:val="single" w:sz="4" w:space="1" w:color="auto"/>
          <w:left w:val="single" w:sz="4" w:space="4" w:color="auto"/>
          <w:bottom w:val="single" w:sz="4" w:space="1" w:color="auto"/>
          <w:right w:val="single" w:sz="4" w:space="4" w:color="auto"/>
        </w:pBdr>
        <w:shd w:val="clear" w:color="auto" w:fill="D9D9D9" w:themeFill="background1" w:themeFillShade="D9"/>
        <w:rPr>
          <w:rStyle w:val="Hyperlink"/>
          <w:sz w:val="22"/>
        </w:rPr>
      </w:pPr>
      <w:ins w:id="48" w:author="Buitendijk, Hans" w:date="2022-08-19T17:38:00Z">
        <w:r>
          <w:rPr>
            <w:lang w:eastAsia="de-DE"/>
          </w:rPr>
          <w:t xml:space="preserve">#1 In all product families there is debate around use of observations to represent the Gender Harmony concepts. </w:t>
        </w:r>
        <w:proofErr w:type="gramStart"/>
        <w:r>
          <w:rPr>
            <w:lang w:eastAsia="de-DE"/>
          </w:rPr>
          <w:t>In order to</w:t>
        </w:r>
        <w:proofErr w:type="gramEnd"/>
        <w:r>
          <w:rPr>
            <w:lang w:eastAsia="de-DE"/>
          </w:rPr>
          <w:t xml:space="preserve">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w:t>
        </w:r>
        <w:r w:rsidRPr="00B63056">
          <w:t xml:space="preserve"> </w:t>
        </w:r>
        <w:r>
          <w:fldChar w:fldCharType="begin"/>
        </w:r>
        <w:r>
          <w:instrText xml:space="preserve"> HYPERLINK "http://www.hl7.org/permalink/?SOGIGuidance" \t "_blank" </w:instrText>
        </w:r>
        <w:r>
          <w:fldChar w:fldCharType="separate"/>
        </w:r>
        <w:r>
          <w:rPr>
            <w:rStyle w:val="Hyperlink"/>
            <w:color w:val="1155CC"/>
            <w:shd w:val="clear" w:color="auto" w:fill="FFFFFF"/>
          </w:rPr>
          <w:t>www.hl7.org/permalink/?SOGIGuidance</w:t>
        </w:r>
        <w:r>
          <w:rPr>
            <w:rStyle w:val="Hyperlink"/>
            <w:color w:val="1155CC"/>
            <w:shd w:val="clear" w:color="auto" w:fill="FFFFFF"/>
          </w:rPr>
          <w:fldChar w:fldCharType="end"/>
        </w:r>
        <w:r>
          <w:rPr>
            <w:rFonts w:ascii="Arial" w:hAnsi="Arial" w:cs="Arial"/>
            <w:color w:val="222222"/>
            <w:shd w:val="clear" w:color="auto" w:fill="FFFFFF"/>
          </w:rPr>
          <w:t>.</w:t>
        </w:r>
        <w:r>
          <w:rPr>
            <w:lang w:eastAsia="de-DE"/>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ins>
      <w:bookmarkStart w:id="49" w:name="_Hlk113963458"/>
      <w:r w:rsidR="00785AA9" w:rsidRPr="00785AA9">
        <w:fldChar w:fldCharType="begin"/>
      </w:r>
      <w:r w:rsidR="00785AA9" w:rsidRPr="00785AA9">
        <w:rPr>
          <w:szCs w:val="20"/>
        </w:rPr>
        <w:instrText xml:space="preserve"> HYPERLINK "http://www.hl7.org/permalink/?GenderHarmonyIGBallot" </w:instrText>
      </w:r>
      <w:r w:rsidR="00785AA9" w:rsidRPr="00785AA9">
        <w:fldChar w:fldCharType="separate"/>
      </w:r>
      <w:r w:rsidR="00785AA9" w:rsidRPr="00785AA9">
        <w:rPr>
          <w:rStyle w:val="Hyperlink"/>
          <w:szCs w:val="20"/>
        </w:rPr>
        <w:t>http://www.hl7.org/permalink/?GenderHarmonyIGBallot</w:t>
      </w:r>
      <w:r w:rsidR="00785AA9" w:rsidRPr="00785AA9">
        <w:rPr>
          <w:rStyle w:val="Hyperlink"/>
          <w:szCs w:val="20"/>
        </w:rPr>
        <w:fldChar w:fldCharType="end"/>
      </w:r>
      <w:bookmarkEnd w:id="49"/>
    </w:p>
    <w:p w14:paraId="4F0C0107" w14:textId="77777777" w:rsidR="00785AA9" w:rsidRDefault="00DD638C">
      <w:pPr>
        <w:pBdr>
          <w:top w:val="single" w:sz="4" w:space="1" w:color="auto"/>
          <w:left w:val="single" w:sz="4" w:space="4" w:color="auto"/>
          <w:bottom w:val="single" w:sz="4" w:space="1" w:color="auto"/>
          <w:right w:val="single" w:sz="4" w:space="4" w:color="auto"/>
        </w:pBdr>
        <w:shd w:val="clear" w:color="auto" w:fill="D9D9D9" w:themeFill="background1" w:themeFillShade="D9"/>
        <w:rPr>
          <w:rStyle w:val="Hyperlink"/>
          <w:sz w:val="22"/>
        </w:rPr>
      </w:pPr>
      <w:ins w:id="50" w:author="Buitendijk, Hans" w:date="2022-08-19T17:38:00Z">
        <w:r>
          <w:rPr>
            <w:lang w:eastAsia="de-DE"/>
          </w:rPr>
          <w:t xml:space="preserve">#2 In order to ensure we stay in sync with vocabulary used to represent the Gender Harmony attributes of a person, please provide feedback on the definitions and associated terminology in the </w:t>
        </w:r>
      </w:ins>
      <w:hyperlink r:id="rId11" w:history="1">
        <w:r w:rsidR="00785AA9" w:rsidRPr="00785AA9">
          <w:rPr>
            <w:rStyle w:val="Hyperlink"/>
            <w:szCs w:val="20"/>
          </w:rPr>
          <w:t>http://www.hl7.org/permalink/?GenderHarmonyIGBallot</w:t>
        </w:r>
      </w:hyperlink>
    </w:p>
    <w:p w14:paraId="27A402F2" w14:textId="7AEC1C70" w:rsidR="00DD638C" w:rsidRDefault="00DD638C" w:rsidP="00785AA9">
      <w:pPr>
        <w:pBdr>
          <w:top w:val="single" w:sz="4" w:space="1" w:color="auto"/>
          <w:left w:val="single" w:sz="4" w:space="4" w:color="auto"/>
          <w:bottom w:val="single" w:sz="4" w:space="1" w:color="auto"/>
          <w:right w:val="single" w:sz="4" w:space="4" w:color="auto"/>
        </w:pBdr>
        <w:shd w:val="clear" w:color="auto" w:fill="D9D9D9" w:themeFill="background1" w:themeFillShade="D9"/>
        <w:rPr>
          <w:ins w:id="51" w:author="Buitendijk, Hans" w:date="2022-08-23T13:58:00Z"/>
          <w:lang w:eastAsia="de-DE"/>
        </w:rPr>
      </w:pPr>
      <w:ins w:id="52" w:author="Buitendijk, Hans" w:date="2022-08-19T17:38:00Z">
        <w:r>
          <w:rPr>
            <w:lang w:eastAsia="de-DE"/>
          </w:rPr>
          <w:t>#3 For this ballot we decided to NOT associate Gender Harmony constructs with the PRT segment, as we feel that these attributes probably do not affect the role / participation of the person in the message event. Please indicate if you disagree with this assumption.</w:t>
        </w:r>
      </w:ins>
    </w:p>
    <w:p w14:paraId="29283916" w14:textId="5DA0C930" w:rsidR="00213A19" w:rsidRDefault="00213A19">
      <w:pPr>
        <w:pBdr>
          <w:top w:val="single" w:sz="4" w:space="1" w:color="auto"/>
          <w:left w:val="single" w:sz="4" w:space="4" w:color="auto"/>
          <w:bottom w:val="single" w:sz="4" w:space="1" w:color="auto"/>
          <w:right w:val="single" w:sz="4" w:space="4" w:color="auto"/>
        </w:pBdr>
        <w:shd w:val="clear" w:color="auto" w:fill="D9D9D9" w:themeFill="background1" w:themeFillShade="D9"/>
        <w:rPr>
          <w:ins w:id="53" w:author="Buitendijk, Hans" w:date="2022-09-02T08:58:00Z"/>
          <w:lang w:eastAsia="de-DE"/>
        </w:rPr>
        <w:pPrChange w:id="54" w:author="Frank Oemig" w:date="2022-09-06T17:22:00Z">
          <w:pPr/>
        </w:pPrChange>
      </w:pPr>
      <w:ins w:id="55" w:author="Buitendijk, Hans" w:date="2022-08-23T13:58:00Z">
        <w:r>
          <w:rPr>
            <w:lang w:eastAsia="de-DE"/>
          </w:rPr>
          <w:t>#4 Are these segment</w:t>
        </w:r>
      </w:ins>
      <w:ins w:id="56" w:author="Buitendijk, Hans" w:date="2022-08-23T13:59:00Z">
        <w:r>
          <w:rPr>
            <w:lang w:eastAsia="de-DE"/>
          </w:rPr>
          <w:t>s needed for the Specimen Shipment Manifest?</w:t>
        </w:r>
      </w:ins>
    </w:p>
    <w:p w14:paraId="7C53228E" w14:textId="7CF0639E" w:rsidR="00044CC2" w:rsidRDefault="00044CC2" w:rsidP="00DD638C">
      <w:pPr>
        <w:rPr>
          <w:ins w:id="57" w:author="Buitendijk, Hans" w:date="2022-09-02T08:58:00Z"/>
          <w:lang w:eastAsia="de-DE"/>
        </w:rPr>
      </w:pPr>
    </w:p>
    <w:p w14:paraId="4E6B3249" w14:textId="77777777" w:rsidR="00044CC2" w:rsidRDefault="00044CC2" w:rsidP="00044CC2">
      <w:pPr>
        <w:rPr>
          <w:ins w:id="58" w:author="Buitendijk, Hans" w:date="2022-09-02T08:58: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94"/>
        <w:gridCol w:w="2296"/>
        <w:gridCol w:w="3014"/>
        <w:gridCol w:w="1067"/>
        <w:gridCol w:w="1266"/>
        <w:gridCol w:w="713"/>
        <w:tblGridChange w:id="59">
          <w:tblGrid>
            <w:gridCol w:w="930"/>
            <w:gridCol w:w="64"/>
            <w:gridCol w:w="2242"/>
            <w:gridCol w:w="54"/>
            <w:gridCol w:w="3006"/>
            <w:gridCol w:w="8"/>
            <w:gridCol w:w="1062"/>
            <w:gridCol w:w="5"/>
            <w:gridCol w:w="1263"/>
            <w:gridCol w:w="3"/>
            <w:gridCol w:w="713"/>
          </w:tblGrid>
        </w:tblGridChange>
      </w:tblGrid>
      <w:tr w:rsidR="00044CC2" w14:paraId="277A264B" w14:textId="77777777" w:rsidTr="00DE0C4A">
        <w:trPr>
          <w:trHeight w:val="530"/>
          <w:ins w:id="60" w:author="Buitendijk, Hans" w:date="2022-09-02T08:58:00Z"/>
        </w:trPr>
        <w:tc>
          <w:tcPr>
            <w:tcW w:w="930" w:type="dxa"/>
            <w:shd w:val="clear" w:color="auto" w:fill="D9D9D9"/>
          </w:tcPr>
          <w:p w14:paraId="01750C57" w14:textId="77777777" w:rsidR="00044CC2" w:rsidRDefault="00044CC2" w:rsidP="00DE0C4A">
            <w:pPr>
              <w:widowControl w:val="0"/>
              <w:autoSpaceDE w:val="0"/>
              <w:autoSpaceDN w:val="0"/>
              <w:adjustRightInd w:val="0"/>
              <w:spacing w:before="110"/>
              <w:rPr>
                <w:ins w:id="61" w:author="Buitendijk, Hans" w:date="2022-09-02T08:58:00Z"/>
                <w:rFonts w:ascii="Arial" w:hAnsi="Arial"/>
              </w:rPr>
            </w:pPr>
            <w:ins w:id="62" w:author="Buitendijk, Hans" w:date="2022-09-02T08:58:00Z">
              <w:r>
                <w:rPr>
                  <w:b/>
                  <w:bCs/>
                  <w:i/>
                  <w:iCs/>
                  <w:color w:val="000080"/>
                </w:rPr>
                <w:t>Section</w:t>
              </w:r>
            </w:ins>
          </w:p>
        </w:tc>
        <w:tc>
          <w:tcPr>
            <w:tcW w:w="2306" w:type="dxa"/>
            <w:shd w:val="clear" w:color="auto" w:fill="D9D9D9"/>
          </w:tcPr>
          <w:p w14:paraId="026715B7" w14:textId="77777777" w:rsidR="00044CC2" w:rsidRDefault="00044CC2" w:rsidP="00DE0C4A">
            <w:pPr>
              <w:widowControl w:val="0"/>
              <w:autoSpaceDE w:val="0"/>
              <w:autoSpaceDN w:val="0"/>
              <w:adjustRightInd w:val="0"/>
              <w:spacing w:before="110"/>
              <w:rPr>
                <w:ins w:id="63" w:author="Buitendijk, Hans" w:date="2022-09-02T08:58:00Z"/>
                <w:rFonts w:ascii="Arial" w:hAnsi="Arial"/>
              </w:rPr>
            </w:pPr>
            <w:ins w:id="64" w:author="Buitendijk, Hans" w:date="2022-09-02T08:58:00Z">
              <w:r>
                <w:rPr>
                  <w:b/>
                  <w:bCs/>
                  <w:i/>
                  <w:iCs/>
                  <w:color w:val="000080"/>
                </w:rPr>
                <w:t>Section Name</w:t>
              </w:r>
            </w:ins>
          </w:p>
        </w:tc>
        <w:tc>
          <w:tcPr>
            <w:tcW w:w="3060" w:type="dxa"/>
            <w:shd w:val="clear" w:color="auto" w:fill="D9D9D9"/>
          </w:tcPr>
          <w:p w14:paraId="47B8B21F" w14:textId="77777777" w:rsidR="00044CC2" w:rsidRDefault="00044CC2" w:rsidP="00DE0C4A">
            <w:pPr>
              <w:widowControl w:val="0"/>
              <w:autoSpaceDE w:val="0"/>
              <w:autoSpaceDN w:val="0"/>
              <w:adjustRightInd w:val="0"/>
              <w:spacing w:before="110"/>
              <w:rPr>
                <w:ins w:id="65" w:author="Buitendijk, Hans" w:date="2022-09-02T08:58:00Z"/>
                <w:rFonts w:ascii="Arial" w:hAnsi="Arial"/>
              </w:rPr>
            </w:pPr>
            <w:proofErr w:type="gramStart"/>
            <w:ins w:id="66" w:author="Buitendijk, Hans" w:date="2022-09-02T08:58:00Z">
              <w:r>
                <w:rPr>
                  <w:b/>
                  <w:bCs/>
                  <w:i/>
                  <w:iCs/>
                  <w:color w:val="000080"/>
                </w:rPr>
                <w:t>Change  Type</w:t>
              </w:r>
              <w:proofErr w:type="gramEnd"/>
            </w:ins>
          </w:p>
        </w:tc>
        <w:tc>
          <w:tcPr>
            <w:tcW w:w="1070" w:type="dxa"/>
            <w:shd w:val="clear" w:color="auto" w:fill="D9D9D9"/>
          </w:tcPr>
          <w:p w14:paraId="13962DC9" w14:textId="77777777" w:rsidR="00044CC2" w:rsidRPr="005E5A1E" w:rsidRDefault="00044CC2" w:rsidP="00DE0C4A">
            <w:pPr>
              <w:widowControl w:val="0"/>
              <w:autoSpaceDE w:val="0"/>
              <w:autoSpaceDN w:val="0"/>
              <w:adjustRightInd w:val="0"/>
              <w:spacing w:before="110"/>
              <w:rPr>
                <w:ins w:id="67" w:author="Buitendijk, Hans" w:date="2022-09-02T08:58:00Z"/>
                <w:b/>
                <w:bCs/>
                <w:i/>
                <w:iCs/>
                <w:color w:val="000080"/>
              </w:rPr>
            </w:pPr>
            <w:ins w:id="68" w:author="Buitendijk, Hans" w:date="2022-09-02T08:58:00Z">
              <w:r w:rsidRPr="005E5A1E">
                <w:rPr>
                  <w:b/>
                  <w:bCs/>
                  <w:i/>
                  <w:iCs/>
                  <w:color w:val="000080"/>
                </w:rPr>
                <w:t>Proposal #</w:t>
              </w:r>
            </w:ins>
          </w:p>
        </w:tc>
        <w:tc>
          <w:tcPr>
            <w:tcW w:w="1268" w:type="dxa"/>
            <w:shd w:val="clear" w:color="auto" w:fill="D9D9D9"/>
          </w:tcPr>
          <w:p w14:paraId="03672D13" w14:textId="77777777" w:rsidR="00044CC2" w:rsidRDefault="00044CC2" w:rsidP="00DE0C4A">
            <w:pPr>
              <w:widowControl w:val="0"/>
              <w:autoSpaceDE w:val="0"/>
              <w:autoSpaceDN w:val="0"/>
              <w:adjustRightInd w:val="0"/>
              <w:spacing w:before="110"/>
              <w:jc w:val="center"/>
              <w:rPr>
                <w:ins w:id="69" w:author="Buitendijk, Hans" w:date="2022-09-02T08:58:00Z"/>
                <w:b/>
                <w:bCs/>
                <w:i/>
                <w:iCs/>
                <w:color w:val="000080"/>
                <w:sz w:val="28"/>
                <w:szCs w:val="28"/>
              </w:rPr>
            </w:pPr>
            <w:ins w:id="70" w:author="Buitendijk, Hans" w:date="2022-09-02T08:58:00Z">
              <w:r>
                <w:rPr>
                  <w:b/>
                  <w:bCs/>
                  <w:i/>
                  <w:iCs/>
                  <w:color w:val="000080"/>
                </w:rPr>
                <w:t>Substantive</w:t>
              </w:r>
              <w:r>
                <w:rPr>
                  <w:b/>
                  <w:bCs/>
                  <w:i/>
                  <w:iCs/>
                  <w:color w:val="000080"/>
                </w:rPr>
                <w:br/>
                <w:t>Y/N</w:t>
              </w:r>
            </w:ins>
          </w:p>
        </w:tc>
        <w:tc>
          <w:tcPr>
            <w:tcW w:w="716" w:type="dxa"/>
            <w:shd w:val="clear" w:color="auto" w:fill="D9D9D9"/>
          </w:tcPr>
          <w:p w14:paraId="2838D618" w14:textId="77777777" w:rsidR="00044CC2" w:rsidRDefault="00044CC2" w:rsidP="00DE0C4A">
            <w:pPr>
              <w:widowControl w:val="0"/>
              <w:autoSpaceDE w:val="0"/>
              <w:autoSpaceDN w:val="0"/>
              <w:adjustRightInd w:val="0"/>
              <w:spacing w:before="110"/>
              <w:jc w:val="center"/>
              <w:rPr>
                <w:ins w:id="71" w:author="Buitendijk, Hans" w:date="2022-09-02T08:58:00Z"/>
                <w:b/>
                <w:bCs/>
                <w:i/>
                <w:iCs/>
                <w:color w:val="000080"/>
                <w:sz w:val="28"/>
                <w:szCs w:val="28"/>
              </w:rPr>
            </w:pPr>
            <w:ins w:id="72" w:author="Buitendijk, Hans" w:date="2022-09-02T08:58:00Z">
              <w:r>
                <w:rPr>
                  <w:b/>
                  <w:bCs/>
                  <w:i/>
                  <w:iCs/>
                  <w:color w:val="000080"/>
                </w:rPr>
                <w:t>Line</w:t>
              </w:r>
              <w:r>
                <w:rPr>
                  <w:b/>
                  <w:bCs/>
                  <w:i/>
                  <w:iCs/>
                  <w:color w:val="000080"/>
                </w:rPr>
                <w:br/>
                <w:t>Item</w:t>
              </w:r>
            </w:ins>
          </w:p>
        </w:tc>
      </w:tr>
      <w:tr w:rsidR="00044CC2" w14:paraId="03DBFC0F" w14:textId="77777777" w:rsidTr="00DE0C4A">
        <w:trPr>
          <w:trHeight w:val="530"/>
          <w:ins w:id="73" w:author="Buitendijk, Hans" w:date="2022-09-02T08:58:00Z"/>
        </w:trPr>
        <w:tc>
          <w:tcPr>
            <w:tcW w:w="930" w:type="dxa"/>
            <w:shd w:val="clear" w:color="auto" w:fill="D9D9D9"/>
          </w:tcPr>
          <w:p w14:paraId="141BE157" w14:textId="24571CDA" w:rsidR="00044CC2" w:rsidRDefault="00FF251C" w:rsidP="00DE0C4A">
            <w:pPr>
              <w:widowControl w:val="0"/>
              <w:autoSpaceDE w:val="0"/>
              <w:autoSpaceDN w:val="0"/>
              <w:adjustRightInd w:val="0"/>
              <w:spacing w:before="110"/>
              <w:rPr>
                <w:ins w:id="74" w:author="Buitendijk, Hans" w:date="2022-09-02T08:58:00Z"/>
                <w:b/>
                <w:bCs/>
                <w:i/>
                <w:iCs/>
                <w:color w:val="000080"/>
              </w:rPr>
            </w:pPr>
            <w:ins w:id="75" w:author="Buitendijk, Hans" w:date="2022-09-02T09:24:00Z">
              <w:r>
                <w:rPr>
                  <w:b/>
                  <w:bCs/>
                  <w:i/>
                  <w:iCs/>
                  <w:color w:val="000080"/>
                </w:rPr>
                <w:t>7.3.1</w:t>
              </w:r>
            </w:ins>
          </w:p>
        </w:tc>
        <w:tc>
          <w:tcPr>
            <w:tcW w:w="2306" w:type="dxa"/>
            <w:shd w:val="clear" w:color="auto" w:fill="D9D9D9"/>
          </w:tcPr>
          <w:p w14:paraId="0CA09522" w14:textId="65D7BBBE" w:rsidR="00044CC2" w:rsidRPr="00810A3C" w:rsidRDefault="00FF251C" w:rsidP="00DE0C4A">
            <w:pPr>
              <w:widowControl w:val="0"/>
              <w:autoSpaceDE w:val="0"/>
              <w:autoSpaceDN w:val="0"/>
              <w:adjustRightInd w:val="0"/>
              <w:spacing w:before="110"/>
              <w:rPr>
                <w:ins w:id="76" w:author="Buitendijk, Hans" w:date="2022-09-02T08:58:00Z"/>
                <w:bCs/>
                <w:i/>
                <w:iCs/>
                <w:noProof/>
              </w:rPr>
            </w:pPr>
            <w:ins w:id="77" w:author="Buitendijk, Hans" w:date="2022-09-02T09:24:00Z">
              <w:r w:rsidRPr="002A61AC">
                <w:rPr>
                  <w:noProof/>
                  <w:lang w:val="fr-FR"/>
                </w:rPr>
                <w:t xml:space="preserve">ORU – Unsolicited Observation </w:t>
              </w:r>
              <w:r w:rsidRPr="0043481A">
                <w:t>Message</w:t>
              </w:r>
              <w:r w:rsidRPr="002A61AC">
                <w:rPr>
                  <w:noProof/>
                  <w:lang w:val="fr-FR"/>
                </w:rPr>
                <w:t xml:space="preserve"> (Event R01</w:t>
              </w:r>
              <w:r>
                <w:rPr>
                  <w:noProof/>
                  <w:lang w:val="fr-FR"/>
                </w:rPr>
                <w:t>)</w:t>
              </w:r>
            </w:ins>
          </w:p>
        </w:tc>
        <w:tc>
          <w:tcPr>
            <w:tcW w:w="3060" w:type="dxa"/>
            <w:shd w:val="clear" w:color="auto" w:fill="D9D9D9"/>
          </w:tcPr>
          <w:p w14:paraId="39EC3AE4" w14:textId="579843C9" w:rsidR="00044CC2" w:rsidRPr="00810A3C" w:rsidRDefault="00044CC2" w:rsidP="00DE0C4A">
            <w:pPr>
              <w:widowControl w:val="0"/>
              <w:autoSpaceDE w:val="0"/>
              <w:autoSpaceDN w:val="0"/>
              <w:adjustRightInd w:val="0"/>
              <w:spacing w:before="110"/>
              <w:rPr>
                <w:ins w:id="78" w:author="Buitendijk, Hans" w:date="2022-09-02T08:58:00Z"/>
                <w:color w:val="000080"/>
              </w:rPr>
            </w:pPr>
            <w:ins w:id="79" w:author="Buitendijk, Hans" w:date="2022-09-02T08:58:00Z">
              <w:r>
                <w:rPr>
                  <w:color w:val="000080"/>
                </w:rPr>
                <w:t>Added segments GSP</w:t>
              </w:r>
            </w:ins>
            <w:ins w:id="80" w:author="Buitendijk, Hans" w:date="2022-09-02T09:23:00Z">
              <w:r w:rsidR="005B064E">
                <w:rPr>
                  <w:color w:val="000080"/>
                </w:rPr>
                <w:t>,</w:t>
              </w:r>
            </w:ins>
            <w:ins w:id="81" w:author="Buitendijk, Hans" w:date="2022-09-02T08:58:00Z">
              <w:r>
                <w:rPr>
                  <w:color w:val="000080"/>
                </w:rPr>
                <w:t xml:space="preserve"> GSR</w:t>
              </w:r>
            </w:ins>
            <w:ins w:id="82" w:author="Buitendijk, Hans" w:date="2022-09-02T09:23:00Z">
              <w:r w:rsidR="005B064E">
                <w:rPr>
                  <w:color w:val="000080"/>
                </w:rPr>
                <w:t>, and GSC</w:t>
              </w:r>
            </w:ins>
            <w:ins w:id="83" w:author="Buitendijk, Hans" w:date="2022-09-02T08:58:00Z">
              <w:r>
                <w:rPr>
                  <w:color w:val="000080"/>
                </w:rPr>
                <w:t xml:space="preserve"> to message structure</w:t>
              </w:r>
            </w:ins>
          </w:p>
        </w:tc>
        <w:tc>
          <w:tcPr>
            <w:tcW w:w="1070" w:type="dxa"/>
            <w:shd w:val="clear" w:color="auto" w:fill="D9D9D9"/>
          </w:tcPr>
          <w:p w14:paraId="369C1F36" w14:textId="77777777" w:rsidR="00044CC2" w:rsidRPr="00810A3C" w:rsidRDefault="00044CC2" w:rsidP="00DE0C4A">
            <w:pPr>
              <w:widowControl w:val="0"/>
              <w:autoSpaceDE w:val="0"/>
              <w:autoSpaceDN w:val="0"/>
              <w:adjustRightInd w:val="0"/>
              <w:spacing w:before="110"/>
              <w:rPr>
                <w:ins w:id="84" w:author="Buitendijk, Hans" w:date="2022-09-02T08:58:00Z"/>
              </w:rPr>
            </w:pPr>
            <w:ins w:id="85" w:author="Buitendijk, Hans" w:date="2022-09-02T08:58:00Z">
              <w:r>
                <w:t>SOGI</w:t>
              </w:r>
            </w:ins>
          </w:p>
        </w:tc>
        <w:tc>
          <w:tcPr>
            <w:tcW w:w="1268" w:type="dxa"/>
            <w:shd w:val="clear" w:color="auto" w:fill="D9D9D9"/>
          </w:tcPr>
          <w:p w14:paraId="1E66210D" w14:textId="77777777" w:rsidR="00044CC2" w:rsidRPr="0069575B" w:rsidRDefault="00044CC2" w:rsidP="00DE0C4A">
            <w:pPr>
              <w:widowControl w:val="0"/>
              <w:autoSpaceDE w:val="0"/>
              <w:autoSpaceDN w:val="0"/>
              <w:adjustRightInd w:val="0"/>
              <w:spacing w:before="110"/>
              <w:rPr>
                <w:ins w:id="86" w:author="Buitendijk, Hans" w:date="2022-09-02T08:58:00Z"/>
                <w:b/>
                <w:bCs/>
                <w:i/>
                <w:iCs/>
                <w:color w:val="000080"/>
              </w:rPr>
            </w:pPr>
            <w:ins w:id="87" w:author="Buitendijk, Hans" w:date="2022-09-02T08:58:00Z">
              <w:r>
                <w:rPr>
                  <w:b/>
                  <w:bCs/>
                  <w:i/>
                  <w:iCs/>
                  <w:color w:val="000080"/>
                </w:rPr>
                <w:t>Yes</w:t>
              </w:r>
            </w:ins>
          </w:p>
        </w:tc>
        <w:tc>
          <w:tcPr>
            <w:tcW w:w="716" w:type="dxa"/>
            <w:shd w:val="clear" w:color="auto" w:fill="D9D9D9"/>
          </w:tcPr>
          <w:p w14:paraId="4F0EBFAC" w14:textId="77777777" w:rsidR="00044CC2" w:rsidRPr="0069575B" w:rsidRDefault="00044CC2" w:rsidP="00DE0C4A">
            <w:pPr>
              <w:widowControl w:val="0"/>
              <w:autoSpaceDE w:val="0"/>
              <w:autoSpaceDN w:val="0"/>
              <w:adjustRightInd w:val="0"/>
              <w:spacing w:before="110"/>
              <w:rPr>
                <w:ins w:id="88" w:author="Buitendijk, Hans" w:date="2022-09-02T08:58:00Z"/>
                <w:b/>
                <w:bCs/>
                <w:i/>
                <w:iCs/>
                <w:color w:val="000080"/>
              </w:rPr>
            </w:pPr>
          </w:p>
        </w:tc>
      </w:tr>
      <w:tr w:rsidR="00044CC2" w14:paraId="13928AAD" w14:textId="77777777" w:rsidTr="00DE0C4A">
        <w:trPr>
          <w:trHeight w:val="530"/>
          <w:ins w:id="89" w:author="Buitendijk, Hans" w:date="2022-09-02T08:58:00Z"/>
        </w:trPr>
        <w:tc>
          <w:tcPr>
            <w:tcW w:w="930" w:type="dxa"/>
            <w:shd w:val="clear" w:color="auto" w:fill="D9D9D9"/>
          </w:tcPr>
          <w:p w14:paraId="2961855F" w14:textId="6188762B" w:rsidR="00044CC2" w:rsidRDefault="00826F44" w:rsidP="00DE0C4A">
            <w:pPr>
              <w:widowControl w:val="0"/>
              <w:autoSpaceDE w:val="0"/>
              <w:autoSpaceDN w:val="0"/>
              <w:adjustRightInd w:val="0"/>
              <w:spacing w:before="110"/>
              <w:rPr>
                <w:ins w:id="90" w:author="Buitendijk, Hans" w:date="2022-09-02T08:58:00Z"/>
                <w:b/>
                <w:bCs/>
                <w:i/>
                <w:iCs/>
                <w:color w:val="000080"/>
              </w:rPr>
            </w:pPr>
            <w:ins w:id="91" w:author="Buitendijk, Hans" w:date="2022-09-02T09:25:00Z">
              <w:r>
                <w:rPr>
                  <w:b/>
                  <w:bCs/>
                  <w:i/>
                  <w:iCs/>
                  <w:color w:val="000080"/>
                </w:rPr>
                <w:t>7.3.4</w:t>
              </w:r>
            </w:ins>
          </w:p>
        </w:tc>
        <w:tc>
          <w:tcPr>
            <w:tcW w:w="2306" w:type="dxa"/>
            <w:shd w:val="clear" w:color="auto" w:fill="D9D9D9"/>
          </w:tcPr>
          <w:p w14:paraId="1D4650A6" w14:textId="252E865E" w:rsidR="00044CC2" w:rsidRPr="00823AC3" w:rsidRDefault="00826F44" w:rsidP="00DE0C4A">
            <w:pPr>
              <w:widowControl w:val="0"/>
              <w:autoSpaceDE w:val="0"/>
              <w:autoSpaceDN w:val="0"/>
              <w:adjustRightInd w:val="0"/>
              <w:spacing w:before="110"/>
              <w:rPr>
                <w:ins w:id="92" w:author="Buitendijk, Hans" w:date="2022-09-02T08:58:00Z"/>
                <w:bCs/>
                <w:i/>
                <w:iCs/>
                <w:noProof/>
              </w:rPr>
            </w:pPr>
            <w:ins w:id="93" w:author="Buitendijk, Hans" w:date="2022-09-02T09:25:00Z">
              <w:r w:rsidRPr="009901C4">
                <w:rPr>
                  <w:noProof/>
                </w:rPr>
                <w:t>ORU – Unsolicited Point-Of-</w:t>
              </w:r>
              <w:r w:rsidRPr="0043481A">
                <w:t>Care</w:t>
              </w:r>
              <w:r w:rsidRPr="009901C4">
                <w:rPr>
                  <w:noProof/>
                </w:rPr>
                <w:t xml:space="preserve"> Observation Message without Existing Order – Place an Order (Event R30</w:t>
              </w:r>
            </w:ins>
          </w:p>
        </w:tc>
        <w:tc>
          <w:tcPr>
            <w:tcW w:w="3060" w:type="dxa"/>
            <w:shd w:val="clear" w:color="auto" w:fill="D9D9D9"/>
          </w:tcPr>
          <w:p w14:paraId="2D90C08E" w14:textId="2C968D32" w:rsidR="00044CC2" w:rsidRDefault="005B064E" w:rsidP="00DE0C4A">
            <w:pPr>
              <w:widowControl w:val="0"/>
              <w:autoSpaceDE w:val="0"/>
              <w:autoSpaceDN w:val="0"/>
              <w:adjustRightInd w:val="0"/>
              <w:spacing w:before="110"/>
              <w:rPr>
                <w:ins w:id="94" w:author="Buitendijk, Hans" w:date="2022-09-02T08:58:00Z"/>
                <w:color w:val="000080"/>
              </w:rPr>
            </w:pPr>
            <w:ins w:id="95" w:author="Buitendijk, Hans" w:date="2022-09-02T09:23:00Z">
              <w:r>
                <w:rPr>
                  <w:color w:val="000080"/>
                </w:rPr>
                <w:t>Added segments GSP, GSR, and GSC to message structure</w:t>
              </w:r>
            </w:ins>
          </w:p>
        </w:tc>
        <w:tc>
          <w:tcPr>
            <w:tcW w:w="1070" w:type="dxa"/>
            <w:shd w:val="clear" w:color="auto" w:fill="D9D9D9"/>
          </w:tcPr>
          <w:p w14:paraId="2537CFAB" w14:textId="77777777" w:rsidR="00044CC2" w:rsidRDefault="00044CC2" w:rsidP="00DE0C4A">
            <w:pPr>
              <w:widowControl w:val="0"/>
              <w:autoSpaceDE w:val="0"/>
              <w:autoSpaceDN w:val="0"/>
              <w:adjustRightInd w:val="0"/>
              <w:spacing w:before="110"/>
              <w:rPr>
                <w:ins w:id="96" w:author="Buitendijk, Hans" w:date="2022-09-02T08:58:00Z"/>
              </w:rPr>
            </w:pPr>
            <w:ins w:id="97" w:author="Buitendijk, Hans" w:date="2022-09-02T08:58:00Z">
              <w:r>
                <w:t>SOGI</w:t>
              </w:r>
            </w:ins>
          </w:p>
        </w:tc>
        <w:tc>
          <w:tcPr>
            <w:tcW w:w="1268" w:type="dxa"/>
            <w:shd w:val="clear" w:color="auto" w:fill="D9D9D9"/>
          </w:tcPr>
          <w:p w14:paraId="6926A2EB" w14:textId="77777777" w:rsidR="00044CC2" w:rsidRDefault="00044CC2" w:rsidP="00DE0C4A">
            <w:pPr>
              <w:widowControl w:val="0"/>
              <w:autoSpaceDE w:val="0"/>
              <w:autoSpaceDN w:val="0"/>
              <w:adjustRightInd w:val="0"/>
              <w:spacing w:before="110"/>
              <w:rPr>
                <w:ins w:id="98" w:author="Buitendijk, Hans" w:date="2022-09-02T08:58:00Z"/>
                <w:b/>
                <w:bCs/>
                <w:i/>
                <w:iCs/>
                <w:color w:val="000080"/>
              </w:rPr>
            </w:pPr>
            <w:ins w:id="99" w:author="Buitendijk, Hans" w:date="2022-09-02T08:58:00Z">
              <w:r>
                <w:rPr>
                  <w:b/>
                  <w:bCs/>
                  <w:i/>
                  <w:iCs/>
                  <w:color w:val="000080"/>
                </w:rPr>
                <w:t>No</w:t>
              </w:r>
            </w:ins>
          </w:p>
        </w:tc>
        <w:tc>
          <w:tcPr>
            <w:tcW w:w="716" w:type="dxa"/>
            <w:shd w:val="clear" w:color="auto" w:fill="D9D9D9"/>
          </w:tcPr>
          <w:p w14:paraId="0A44FC5F" w14:textId="77777777" w:rsidR="00044CC2" w:rsidRPr="0069575B" w:rsidRDefault="00044CC2" w:rsidP="00DE0C4A">
            <w:pPr>
              <w:widowControl w:val="0"/>
              <w:autoSpaceDE w:val="0"/>
              <w:autoSpaceDN w:val="0"/>
              <w:adjustRightInd w:val="0"/>
              <w:spacing w:before="110"/>
              <w:rPr>
                <w:ins w:id="100" w:author="Buitendijk, Hans" w:date="2022-09-02T08:58:00Z"/>
                <w:b/>
                <w:bCs/>
                <w:i/>
                <w:iCs/>
                <w:color w:val="000080"/>
              </w:rPr>
            </w:pPr>
          </w:p>
        </w:tc>
      </w:tr>
      <w:tr w:rsidR="000A3C99" w14:paraId="2B58A89C" w14:textId="77777777" w:rsidTr="00DE0C4A">
        <w:trPr>
          <w:trHeight w:val="530"/>
          <w:ins w:id="101" w:author="Buitendijk, Hans" w:date="2022-09-02T08:58:00Z"/>
        </w:trPr>
        <w:tc>
          <w:tcPr>
            <w:tcW w:w="930" w:type="dxa"/>
            <w:shd w:val="clear" w:color="auto" w:fill="D9D9D9"/>
          </w:tcPr>
          <w:p w14:paraId="77DED13B" w14:textId="3DA1DDCE" w:rsidR="000A3C99" w:rsidRDefault="000A3C99" w:rsidP="000A3C99">
            <w:pPr>
              <w:widowControl w:val="0"/>
              <w:autoSpaceDE w:val="0"/>
              <w:autoSpaceDN w:val="0"/>
              <w:adjustRightInd w:val="0"/>
              <w:spacing w:before="110"/>
              <w:rPr>
                <w:ins w:id="102" w:author="Buitendijk, Hans" w:date="2022-09-02T08:58:00Z"/>
                <w:b/>
                <w:bCs/>
                <w:i/>
                <w:iCs/>
                <w:color w:val="000080"/>
              </w:rPr>
            </w:pPr>
            <w:ins w:id="103" w:author="Buitendijk, Hans" w:date="2022-09-02T09:25:00Z">
              <w:r>
                <w:rPr>
                  <w:b/>
                  <w:bCs/>
                  <w:i/>
                  <w:iCs/>
                  <w:color w:val="000080"/>
                </w:rPr>
                <w:t>7.3.5</w:t>
              </w:r>
            </w:ins>
          </w:p>
        </w:tc>
        <w:tc>
          <w:tcPr>
            <w:tcW w:w="2306" w:type="dxa"/>
            <w:shd w:val="clear" w:color="auto" w:fill="D9D9D9"/>
          </w:tcPr>
          <w:p w14:paraId="3A0DC217" w14:textId="29A168E0" w:rsidR="000A3C99" w:rsidRPr="007B2FBB" w:rsidRDefault="000A3C99" w:rsidP="000A3C99">
            <w:pPr>
              <w:widowControl w:val="0"/>
              <w:autoSpaceDE w:val="0"/>
              <w:autoSpaceDN w:val="0"/>
              <w:adjustRightInd w:val="0"/>
              <w:spacing w:before="110"/>
              <w:rPr>
                <w:ins w:id="104" w:author="Buitendijk, Hans" w:date="2022-09-02T08:58:00Z"/>
                <w:bCs/>
                <w:i/>
                <w:iCs/>
                <w:noProof/>
              </w:rPr>
            </w:pPr>
            <w:ins w:id="105" w:author="Buitendijk, Hans" w:date="2022-09-02T09:25:00Z">
              <w:r w:rsidRPr="009901C4">
                <w:rPr>
                  <w:noProof/>
                </w:rPr>
                <w:t xml:space="preserve">ORU – Unsolicited New Point-Of-Care </w:t>
              </w:r>
              <w:r w:rsidRPr="0043481A">
                <w:t>Observation</w:t>
              </w:r>
              <w:r w:rsidRPr="009901C4">
                <w:rPr>
                  <w:noProof/>
                </w:rPr>
                <w:t xml:space="preserve"> Message – Search for an Order (Event R31</w:t>
              </w:r>
            </w:ins>
          </w:p>
        </w:tc>
        <w:tc>
          <w:tcPr>
            <w:tcW w:w="3060" w:type="dxa"/>
            <w:shd w:val="clear" w:color="auto" w:fill="D9D9D9"/>
          </w:tcPr>
          <w:p w14:paraId="3CDBB75C" w14:textId="3531E5FF" w:rsidR="000A3C99" w:rsidRDefault="000A3C99" w:rsidP="000A3C99">
            <w:pPr>
              <w:widowControl w:val="0"/>
              <w:autoSpaceDE w:val="0"/>
              <w:autoSpaceDN w:val="0"/>
              <w:adjustRightInd w:val="0"/>
              <w:spacing w:before="110"/>
              <w:rPr>
                <w:ins w:id="106" w:author="Buitendijk, Hans" w:date="2022-09-02T08:58:00Z"/>
                <w:color w:val="000080"/>
              </w:rPr>
            </w:pPr>
            <w:ins w:id="107" w:author="Buitendijk, Hans" w:date="2022-09-02T10:14:00Z">
              <w:r>
                <w:rPr>
                  <w:color w:val="000080"/>
                </w:rPr>
                <w:t>Added segments GSP, GSR, and GSC to message structure</w:t>
              </w:r>
            </w:ins>
          </w:p>
        </w:tc>
        <w:tc>
          <w:tcPr>
            <w:tcW w:w="1070" w:type="dxa"/>
            <w:shd w:val="clear" w:color="auto" w:fill="D9D9D9"/>
          </w:tcPr>
          <w:p w14:paraId="54161771" w14:textId="565147D8" w:rsidR="000A3C99" w:rsidRDefault="000A3C99" w:rsidP="000A3C99">
            <w:pPr>
              <w:widowControl w:val="0"/>
              <w:autoSpaceDE w:val="0"/>
              <w:autoSpaceDN w:val="0"/>
              <w:adjustRightInd w:val="0"/>
              <w:spacing w:before="110"/>
              <w:rPr>
                <w:ins w:id="108" w:author="Buitendijk, Hans" w:date="2022-09-02T08:58:00Z"/>
              </w:rPr>
            </w:pPr>
            <w:ins w:id="109" w:author="Buitendijk, Hans" w:date="2022-09-02T10:14:00Z">
              <w:r>
                <w:t>SOGI</w:t>
              </w:r>
            </w:ins>
          </w:p>
        </w:tc>
        <w:tc>
          <w:tcPr>
            <w:tcW w:w="1268" w:type="dxa"/>
            <w:shd w:val="clear" w:color="auto" w:fill="D9D9D9"/>
          </w:tcPr>
          <w:p w14:paraId="6E8E2DC7" w14:textId="073E0C01" w:rsidR="000A3C99" w:rsidRDefault="000A3C99" w:rsidP="000A3C99">
            <w:pPr>
              <w:widowControl w:val="0"/>
              <w:autoSpaceDE w:val="0"/>
              <w:autoSpaceDN w:val="0"/>
              <w:adjustRightInd w:val="0"/>
              <w:spacing w:before="110"/>
              <w:rPr>
                <w:ins w:id="110" w:author="Buitendijk, Hans" w:date="2022-09-02T08:58:00Z"/>
                <w:b/>
                <w:bCs/>
                <w:i/>
                <w:iCs/>
                <w:color w:val="000080"/>
              </w:rPr>
            </w:pPr>
            <w:ins w:id="111" w:author="Buitendijk, Hans" w:date="2022-09-02T10:14:00Z">
              <w:r>
                <w:rPr>
                  <w:b/>
                  <w:bCs/>
                  <w:i/>
                  <w:iCs/>
                  <w:color w:val="000080"/>
                </w:rPr>
                <w:t>No</w:t>
              </w:r>
            </w:ins>
          </w:p>
        </w:tc>
        <w:tc>
          <w:tcPr>
            <w:tcW w:w="716" w:type="dxa"/>
            <w:shd w:val="clear" w:color="auto" w:fill="D9D9D9"/>
          </w:tcPr>
          <w:p w14:paraId="5F7F226D" w14:textId="77777777" w:rsidR="000A3C99" w:rsidRPr="0069575B" w:rsidRDefault="000A3C99" w:rsidP="000A3C99">
            <w:pPr>
              <w:widowControl w:val="0"/>
              <w:autoSpaceDE w:val="0"/>
              <w:autoSpaceDN w:val="0"/>
              <w:adjustRightInd w:val="0"/>
              <w:spacing w:before="110"/>
              <w:rPr>
                <w:ins w:id="112" w:author="Buitendijk, Hans" w:date="2022-09-02T08:58:00Z"/>
                <w:b/>
                <w:bCs/>
                <w:i/>
                <w:iCs/>
                <w:color w:val="000080"/>
              </w:rPr>
            </w:pPr>
          </w:p>
        </w:tc>
      </w:tr>
      <w:tr w:rsidR="000A3C99" w14:paraId="154E11FE" w14:textId="77777777" w:rsidTr="00DE0C4A">
        <w:trPr>
          <w:trHeight w:val="530"/>
          <w:ins w:id="113" w:author="Buitendijk, Hans" w:date="2022-09-02T09:26:00Z"/>
        </w:trPr>
        <w:tc>
          <w:tcPr>
            <w:tcW w:w="930" w:type="dxa"/>
            <w:shd w:val="clear" w:color="auto" w:fill="D9D9D9"/>
          </w:tcPr>
          <w:p w14:paraId="67498054" w14:textId="52D148E0" w:rsidR="000A3C99" w:rsidRDefault="000A3C99" w:rsidP="000A3C99">
            <w:pPr>
              <w:widowControl w:val="0"/>
              <w:autoSpaceDE w:val="0"/>
              <w:autoSpaceDN w:val="0"/>
              <w:adjustRightInd w:val="0"/>
              <w:spacing w:before="110"/>
              <w:rPr>
                <w:ins w:id="114" w:author="Buitendijk, Hans" w:date="2022-09-02T09:26:00Z"/>
                <w:b/>
                <w:bCs/>
                <w:i/>
                <w:iCs/>
                <w:color w:val="000080"/>
              </w:rPr>
            </w:pPr>
            <w:ins w:id="115" w:author="Buitendijk, Hans" w:date="2022-09-02T09:26:00Z">
              <w:r>
                <w:rPr>
                  <w:b/>
                  <w:bCs/>
                  <w:i/>
                  <w:iCs/>
                  <w:color w:val="000080"/>
                </w:rPr>
                <w:lastRenderedPageBreak/>
                <w:t>7.3.6</w:t>
              </w:r>
            </w:ins>
          </w:p>
        </w:tc>
        <w:tc>
          <w:tcPr>
            <w:tcW w:w="2306" w:type="dxa"/>
            <w:shd w:val="clear" w:color="auto" w:fill="D9D9D9"/>
          </w:tcPr>
          <w:p w14:paraId="09CD0796" w14:textId="04C9F739" w:rsidR="000A3C99" w:rsidRPr="009901C4" w:rsidRDefault="000A3C99" w:rsidP="000A3C99">
            <w:pPr>
              <w:widowControl w:val="0"/>
              <w:autoSpaceDE w:val="0"/>
              <w:autoSpaceDN w:val="0"/>
              <w:adjustRightInd w:val="0"/>
              <w:spacing w:before="110"/>
              <w:rPr>
                <w:ins w:id="116" w:author="Buitendijk, Hans" w:date="2022-09-02T09:26:00Z"/>
                <w:noProof/>
              </w:rPr>
            </w:pPr>
            <w:ins w:id="117" w:author="Buitendijk, Hans" w:date="2022-09-02T09:26:00Z">
              <w:r w:rsidRPr="009901C4">
                <w:rPr>
                  <w:noProof/>
                </w:rPr>
                <w:t>ORU – Unsolicited Pre-Ordered Point-Of-Care Observation (Event R32</w:t>
              </w:r>
            </w:ins>
          </w:p>
        </w:tc>
        <w:tc>
          <w:tcPr>
            <w:tcW w:w="3060" w:type="dxa"/>
            <w:shd w:val="clear" w:color="auto" w:fill="D9D9D9"/>
          </w:tcPr>
          <w:p w14:paraId="19A8BCA4" w14:textId="4516800F" w:rsidR="000A3C99" w:rsidRDefault="000A3C99" w:rsidP="000A3C99">
            <w:pPr>
              <w:widowControl w:val="0"/>
              <w:autoSpaceDE w:val="0"/>
              <w:autoSpaceDN w:val="0"/>
              <w:adjustRightInd w:val="0"/>
              <w:spacing w:before="110"/>
              <w:rPr>
                <w:ins w:id="118" w:author="Buitendijk, Hans" w:date="2022-09-02T09:26:00Z"/>
                <w:color w:val="000080"/>
              </w:rPr>
            </w:pPr>
            <w:ins w:id="119" w:author="Buitendijk, Hans" w:date="2022-09-02T10:14:00Z">
              <w:r>
                <w:rPr>
                  <w:color w:val="000080"/>
                </w:rPr>
                <w:t>Added segments GSP, GSR, and GSC to message structure</w:t>
              </w:r>
            </w:ins>
          </w:p>
        </w:tc>
        <w:tc>
          <w:tcPr>
            <w:tcW w:w="1070" w:type="dxa"/>
            <w:shd w:val="clear" w:color="auto" w:fill="D9D9D9"/>
          </w:tcPr>
          <w:p w14:paraId="7959AD6D" w14:textId="0B3B9984" w:rsidR="000A3C99" w:rsidRDefault="000A3C99" w:rsidP="000A3C99">
            <w:pPr>
              <w:widowControl w:val="0"/>
              <w:autoSpaceDE w:val="0"/>
              <w:autoSpaceDN w:val="0"/>
              <w:adjustRightInd w:val="0"/>
              <w:spacing w:before="110"/>
              <w:rPr>
                <w:ins w:id="120" w:author="Buitendijk, Hans" w:date="2022-09-02T09:26:00Z"/>
              </w:rPr>
            </w:pPr>
            <w:ins w:id="121" w:author="Buitendijk, Hans" w:date="2022-09-02T10:14:00Z">
              <w:r>
                <w:t>SOGI</w:t>
              </w:r>
            </w:ins>
          </w:p>
        </w:tc>
        <w:tc>
          <w:tcPr>
            <w:tcW w:w="1268" w:type="dxa"/>
            <w:shd w:val="clear" w:color="auto" w:fill="D9D9D9"/>
          </w:tcPr>
          <w:p w14:paraId="005F243D" w14:textId="087D1D2C" w:rsidR="000A3C99" w:rsidRDefault="000A3C99" w:rsidP="000A3C99">
            <w:pPr>
              <w:widowControl w:val="0"/>
              <w:autoSpaceDE w:val="0"/>
              <w:autoSpaceDN w:val="0"/>
              <w:adjustRightInd w:val="0"/>
              <w:spacing w:before="110"/>
              <w:rPr>
                <w:ins w:id="122" w:author="Buitendijk, Hans" w:date="2022-09-02T09:26:00Z"/>
                <w:b/>
                <w:bCs/>
                <w:i/>
                <w:iCs/>
                <w:color w:val="000080"/>
              </w:rPr>
            </w:pPr>
            <w:ins w:id="123" w:author="Buitendijk, Hans" w:date="2022-09-02T10:14:00Z">
              <w:r>
                <w:rPr>
                  <w:b/>
                  <w:bCs/>
                  <w:i/>
                  <w:iCs/>
                  <w:color w:val="000080"/>
                </w:rPr>
                <w:t>No</w:t>
              </w:r>
            </w:ins>
          </w:p>
        </w:tc>
        <w:tc>
          <w:tcPr>
            <w:tcW w:w="716" w:type="dxa"/>
            <w:shd w:val="clear" w:color="auto" w:fill="D9D9D9"/>
          </w:tcPr>
          <w:p w14:paraId="5CFDF287" w14:textId="77777777" w:rsidR="000A3C99" w:rsidRPr="0069575B" w:rsidRDefault="000A3C99" w:rsidP="000A3C99">
            <w:pPr>
              <w:widowControl w:val="0"/>
              <w:autoSpaceDE w:val="0"/>
              <w:autoSpaceDN w:val="0"/>
              <w:adjustRightInd w:val="0"/>
              <w:spacing w:before="110"/>
              <w:rPr>
                <w:ins w:id="124" w:author="Buitendijk, Hans" w:date="2022-09-02T09:26:00Z"/>
                <w:b/>
                <w:bCs/>
                <w:i/>
                <w:iCs/>
                <w:color w:val="000080"/>
              </w:rPr>
            </w:pPr>
          </w:p>
        </w:tc>
      </w:tr>
      <w:tr w:rsidR="000A3C99" w14:paraId="691E7E86" w14:textId="77777777" w:rsidTr="00DE0C4A">
        <w:trPr>
          <w:trHeight w:val="530"/>
          <w:ins w:id="125" w:author="Buitendijk, Hans" w:date="2022-09-02T09:30:00Z"/>
        </w:trPr>
        <w:tc>
          <w:tcPr>
            <w:tcW w:w="930" w:type="dxa"/>
            <w:shd w:val="clear" w:color="auto" w:fill="D9D9D9"/>
          </w:tcPr>
          <w:p w14:paraId="2B791DFA" w14:textId="15F9D05B" w:rsidR="000A3C99" w:rsidRDefault="000A3C99" w:rsidP="000A3C99">
            <w:pPr>
              <w:widowControl w:val="0"/>
              <w:autoSpaceDE w:val="0"/>
              <w:autoSpaceDN w:val="0"/>
              <w:adjustRightInd w:val="0"/>
              <w:spacing w:before="110"/>
              <w:rPr>
                <w:ins w:id="126" w:author="Buitendijk, Hans" w:date="2022-09-02T09:30:00Z"/>
                <w:b/>
                <w:bCs/>
                <w:i/>
                <w:iCs/>
                <w:color w:val="000080"/>
              </w:rPr>
            </w:pPr>
            <w:ins w:id="127" w:author="Buitendijk, Hans" w:date="2022-09-02T09:30:00Z">
              <w:r>
                <w:rPr>
                  <w:b/>
                  <w:bCs/>
                  <w:i/>
                  <w:iCs/>
                  <w:color w:val="000080"/>
                </w:rPr>
                <w:t>7</w:t>
              </w:r>
            </w:ins>
            <w:ins w:id="128" w:author="Buitendijk, Hans" w:date="2022-09-02T09:31:00Z">
              <w:r>
                <w:rPr>
                  <w:b/>
                  <w:bCs/>
                  <w:i/>
                  <w:iCs/>
                  <w:color w:val="000080"/>
                </w:rPr>
                <w:t>.3.8</w:t>
              </w:r>
            </w:ins>
          </w:p>
        </w:tc>
        <w:tc>
          <w:tcPr>
            <w:tcW w:w="2306" w:type="dxa"/>
            <w:shd w:val="clear" w:color="auto" w:fill="D9D9D9"/>
          </w:tcPr>
          <w:p w14:paraId="607FCD98" w14:textId="6BB0CA65" w:rsidR="000A3C99" w:rsidRPr="009901C4" w:rsidRDefault="000A3C99" w:rsidP="000A3C99">
            <w:pPr>
              <w:widowControl w:val="0"/>
              <w:autoSpaceDE w:val="0"/>
              <w:autoSpaceDN w:val="0"/>
              <w:adjustRightInd w:val="0"/>
              <w:spacing w:before="110"/>
              <w:rPr>
                <w:ins w:id="129" w:author="Buitendijk, Hans" w:date="2022-09-02T09:30:00Z"/>
                <w:noProof/>
              </w:rPr>
            </w:pPr>
            <w:ins w:id="130" w:author="Buitendijk, Hans" w:date="2022-09-02T09:31:00Z">
              <w:r w:rsidRPr="009901C4">
                <w:rPr>
                  <w:noProof/>
                </w:rPr>
                <w:t>OUL – Unsolicited Specimen Oriented Observation Message (Event R22</w:t>
              </w:r>
              <w:r>
                <w:rPr>
                  <w:noProof/>
                </w:rPr>
                <w:t>)</w:t>
              </w:r>
            </w:ins>
          </w:p>
        </w:tc>
        <w:tc>
          <w:tcPr>
            <w:tcW w:w="3060" w:type="dxa"/>
            <w:shd w:val="clear" w:color="auto" w:fill="D9D9D9"/>
          </w:tcPr>
          <w:p w14:paraId="21FF2EE4" w14:textId="2093B7FE" w:rsidR="000A3C99" w:rsidRDefault="000A3C99" w:rsidP="000A3C99">
            <w:pPr>
              <w:widowControl w:val="0"/>
              <w:autoSpaceDE w:val="0"/>
              <w:autoSpaceDN w:val="0"/>
              <w:adjustRightInd w:val="0"/>
              <w:spacing w:before="110"/>
              <w:rPr>
                <w:ins w:id="131" w:author="Buitendijk, Hans" w:date="2022-09-02T09:30:00Z"/>
                <w:color w:val="000080"/>
              </w:rPr>
            </w:pPr>
            <w:ins w:id="132" w:author="Buitendijk, Hans" w:date="2022-09-02T10:14:00Z">
              <w:r>
                <w:rPr>
                  <w:color w:val="000080"/>
                </w:rPr>
                <w:t>Added segments GSP, GSR, and GSC to message structure</w:t>
              </w:r>
            </w:ins>
          </w:p>
        </w:tc>
        <w:tc>
          <w:tcPr>
            <w:tcW w:w="1070" w:type="dxa"/>
            <w:shd w:val="clear" w:color="auto" w:fill="D9D9D9"/>
          </w:tcPr>
          <w:p w14:paraId="55B69F2B" w14:textId="5E065E25" w:rsidR="000A3C99" w:rsidRDefault="000A3C99" w:rsidP="000A3C99">
            <w:pPr>
              <w:widowControl w:val="0"/>
              <w:autoSpaceDE w:val="0"/>
              <w:autoSpaceDN w:val="0"/>
              <w:adjustRightInd w:val="0"/>
              <w:spacing w:before="110"/>
              <w:rPr>
                <w:ins w:id="133" w:author="Buitendijk, Hans" w:date="2022-09-02T09:30:00Z"/>
              </w:rPr>
            </w:pPr>
            <w:ins w:id="134" w:author="Buitendijk, Hans" w:date="2022-09-02T10:14:00Z">
              <w:r>
                <w:t>SOGI</w:t>
              </w:r>
            </w:ins>
          </w:p>
        </w:tc>
        <w:tc>
          <w:tcPr>
            <w:tcW w:w="1268" w:type="dxa"/>
            <w:shd w:val="clear" w:color="auto" w:fill="D9D9D9"/>
          </w:tcPr>
          <w:p w14:paraId="5A051341" w14:textId="3556873C" w:rsidR="000A3C99" w:rsidRDefault="000A3C99" w:rsidP="000A3C99">
            <w:pPr>
              <w:widowControl w:val="0"/>
              <w:autoSpaceDE w:val="0"/>
              <w:autoSpaceDN w:val="0"/>
              <w:adjustRightInd w:val="0"/>
              <w:spacing w:before="110"/>
              <w:rPr>
                <w:ins w:id="135" w:author="Buitendijk, Hans" w:date="2022-09-02T09:30:00Z"/>
                <w:b/>
                <w:bCs/>
                <w:i/>
                <w:iCs/>
                <w:color w:val="000080"/>
              </w:rPr>
            </w:pPr>
            <w:ins w:id="136" w:author="Buitendijk, Hans" w:date="2022-09-02T10:14:00Z">
              <w:r>
                <w:rPr>
                  <w:b/>
                  <w:bCs/>
                  <w:i/>
                  <w:iCs/>
                  <w:color w:val="000080"/>
                </w:rPr>
                <w:t>No</w:t>
              </w:r>
            </w:ins>
          </w:p>
        </w:tc>
        <w:tc>
          <w:tcPr>
            <w:tcW w:w="716" w:type="dxa"/>
            <w:shd w:val="clear" w:color="auto" w:fill="D9D9D9"/>
          </w:tcPr>
          <w:p w14:paraId="0FC08E44" w14:textId="77777777" w:rsidR="000A3C99" w:rsidRPr="0069575B" w:rsidRDefault="000A3C99" w:rsidP="000A3C99">
            <w:pPr>
              <w:widowControl w:val="0"/>
              <w:autoSpaceDE w:val="0"/>
              <w:autoSpaceDN w:val="0"/>
              <w:adjustRightInd w:val="0"/>
              <w:spacing w:before="110"/>
              <w:rPr>
                <w:ins w:id="137" w:author="Buitendijk, Hans" w:date="2022-09-02T09:30:00Z"/>
                <w:b/>
                <w:bCs/>
                <w:i/>
                <w:iCs/>
                <w:color w:val="000080"/>
              </w:rPr>
            </w:pPr>
          </w:p>
        </w:tc>
      </w:tr>
      <w:tr w:rsidR="000A3C99" w14:paraId="20FBE579" w14:textId="77777777" w:rsidTr="00DE0C4A">
        <w:trPr>
          <w:trHeight w:val="530"/>
          <w:ins w:id="138" w:author="Buitendijk, Hans" w:date="2022-09-02T09:31:00Z"/>
        </w:trPr>
        <w:tc>
          <w:tcPr>
            <w:tcW w:w="930" w:type="dxa"/>
            <w:shd w:val="clear" w:color="auto" w:fill="D9D9D9"/>
          </w:tcPr>
          <w:p w14:paraId="694EC2CD" w14:textId="55AAAAE6" w:rsidR="000A3C99" w:rsidRDefault="000A3C99" w:rsidP="000A3C99">
            <w:pPr>
              <w:widowControl w:val="0"/>
              <w:autoSpaceDE w:val="0"/>
              <w:autoSpaceDN w:val="0"/>
              <w:adjustRightInd w:val="0"/>
              <w:spacing w:before="110"/>
              <w:rPr>
                <w:ins w:id="139" w:author="Buitendijk, Hans" w:date="2022-09-02T09:31:00Z"/>
                <w:b/>
                <w:bCs/>
                <w:i/>
                <w:iCs/>
                <w:color w:val="000080"/>
              </w:rPr>
            </w:pPr>
            <w:ins w:id="140" w:author="Buitendijk, Hans" w:date="2022-09-02T09:31:00Z">
              <w:r>
                <w:rPr>
                  <w:b/>
                  <w:bCs/>
                  <w:i/>
                  <w:iCs/>
                  <w:color w:val="000080"/>
                </w:rPr>
                <w:t>7.3.9</w:t>
              </w:r>
            </w:ins>
          </w:p>
        </w:tc>
        <w:tc>
          <w:tcPr>
            <w:tcW w:w="2306" w:type="dxa"/>
            <w:shd w:val="clear" w:color="auto" w:fill="D9D9D9"/>
          </w:tcPr>
          <w:p w14:paraId="0D942F3B" w14:textId="0E9518C9" w:rsidR="000A3C99" w:rsidRPr="009901C4" w:rsidRDefault="000A3C99" w:rsidP="000A3C99">
            <w:pPr>
              <w:widowControl w:val="0"/>
              <w:autoSpaceDE w:val="0"/>
              <w:autoSpaceDN w:val="0"/>
              <w:adjustRightInd w:val="0"/>
              <w:spacing w:before="110"/>
              <w:rPr>
                <w:ins w:id="141" w:author="Buitendijk, Hans" w:date="2022-09-02T09:31:00Z"/>
                <w:noProof/>
              </w:rPr>
            </w:pPr>
            <w:ins w:id="142" w:author="Buitendijk, Hans" w:date="2022-09-02T09:31:00Z">
              <w:r w:rsidRPr="009901C4">
                <w:rPr>
                  <w:noProof/>
                </w:rPr>
                <w:t>OUL – Unsolicited Specimen Container Oriented Observation Message (Event R23</w:t>
              </w:r>
              <w:r>
                <w:rPr>
                  <w:noProof/>
                </w:rPr>
                <w:t>)</w:t>
              </w:r>
            </w:ins>
          </w:p>
        </w:tc>
        <w:tc>
          <w:tcPr>
            <w:tcW w:w="3060" w:type="dxa"/>
            <w:shd w:val="clear" w:color="auto" w:fill="D9D9D9"/>
          </w:tcPr>
          <w:p w14:paraId="08E4AE79" w14:textId="32C733BD" w:rsidR="000A3C99" w:rsidRDefault="000A3C99" w:rsidP="000A3C99">
            <w:pPr>
              <w:widowControl w:val="0"/>
              <w:autoSpaceDE w:val="0"/>
              <w:autoSpaceDN w:val="0"/>
              <w:adjustRightInd w:val="0"/>
              <w:spacing w:before="110"/>
              <w:rPr>
                <w:ins w:id="143" w:author="Buitendijk, Hans" w:date="2022-09-02T09:31:00Z"/>
                <w:color w:val="000080"/>
              </w:rPr>
            </w:pPr>
            <w:ins w:id="144" w:author="Buitendijk, Hans" w:date="2022-09-02T10:14:00Z">
              <w:r>
                <w:rPr>
                  <w:color w:val="000080"/>
                </w:rPr>
                <w:t>Added segments GSP, GSR, and GSC to message structure</w:t>
              </w:r>
            </w:ins>
          </w:p>
        </w:tc>
        <w:tc>
          <w:tcPr>
            <w:tcW w:w="1070" w:type="dxa"/>
            <w:shd w:val="clear" w:color="auto" w:fill="D9D9D9"/>
          </w:tcPr>
          <w:p w14:paraId="480608BC" w14:textId="1F18B646" w:rsidR="000A3C99" w:rsidRDefault="000A3C99" w:rsidP="000A3C99">
            <w:pPr>
              <w:widowControl w:val="0"/>
              <w:autoSpaceDE w:val="0"/>
              <w:autoSpaceDN w:val="0"/>
              <w:adjustRightInd w:val="0"/>
              <w:spacing w:before="110"/>
              <w:rPr>
                <w:ins w:id="145" w:author="Buitendijk, Hans" w:date="2022-09-02T09:31:00Z"/>
              </w:rPr>
            </w:pPr>
            <w:ins w:id="146" w:author="Buitendijk, Hans" w:date="2022-09-02T10:14:00Z">
              <w:r>
                <w:t>SOGI</w:t>
              </w:r>
            </w:ins>
          </w:p>
        </w:tc>
        <w:tc>
          <w:tcPr>
            <w:tcW w:w="1268" w:type="dxa"/>
            <w:shd w:val="clear" w:color="auto" w:fill="D9D9D9"/>
          </w:tcPr>
          <w:p w14:paraId="2A89F7A7" w14:textId="12156264" w:rsidR="000A3C99" w:rsidRDefault="000A3C99" w:rsidP="000A3C99">
            <w:pPr>
              <w:widowControl w:val="0"/>
              <w:autoSpaceDE w:val="0"/>
              <w:autoSpaceDN w:val="0"/>
              <w:adjustRightInd w:val="0"/>
              <w:spacing w:before="110"/>
              <w:rPr>
                <w:ins w:id="147" w:author="Buitendijk, Hans" w:date="2022-09-02T09:31:00Z"/>
                <w:b/>
                <w:bCs/>
                <w:i/>
                <w:iCs/>
                <w:color w:val="000080"/>
              </w:rPr>
            </w:pPr>
            <w:ins w:id="148" w:author="Buitendijk, Hans" w:date="2022-09-02T10:14:00Z">
              <w:r>
                <w:rPr>
                  <w:b/>
                  <w:bCs/>
                  <w:i/>
                  <w:iCs/>
                  <w:color w:val="000080"/>
                </w:rPr>
                <w:t>No</w:t>
              </w:r>
            </w:ins>
          </w:p>
        </w:tc>
        <w:tc>
          <w:tcPr>
            <w:tcW w:w="716" w:type="dxa"/>
            <w:shd w:val="clear" w:color="auto" w:fill="D9D9D9"/>
          </w:tcPr>
          <w:p w14:paraId="09EE95F7" w14:textId="77777777" w:rsidR="000A3C99" w:rsidRPr="0069575B" w:rsidRDefault="000A3C99" w:rsidP="000A3C99">
            <w:pPr>
              <w:widowControl w:val="0"/>
              <w:autoSpaceDE w:val="0"/>
              <w:autoSpaceDN w:val="0"/>
              <w:adjustRightInd w:val="0"/>
              <w:spacing w:before="110"/>
              <w:rPr>
                <w:ins w:id="149" w:author="Buitendijk, Hans" w:date="2022-09-02T09:31:00Z"/>
                <w:b/>
                <w:bCs/>
                <w:i/>
                <w:iCs/>
                <w:color w:val="000080"/>
              </w:rPr>
            </w:pPr>
          </w:p>
        </w:tc>
      </w:tr>
      <w:tr w:rsidR="000A3C99" w14:paraId="74F79125" w14:textId="77777777" w:rsidTr="00DE0C4A">
        <w:trPr>
          <w:trHeight w:val="530"/>
          <w:ins w:id="150" w:author="Buitendijk, Hans" w:date="2022-09-02T09:31:00Z"/>
        </w:trPr>
        <w:tc>
          <w:tcPr>
            <w:tcW w:w="930" w:type="dxa"/>
            <w:shd w:val="clear" w:color="auto" w:fill="D9D9D9"/>
          </w:tcPr>
          <w:p w14:paraId="30C67892" w14:textId="00D0C371" w:rsidR="000A3C99" w:rsidRDefault="000A3C99" w:rsidP="000A3C99">
            <w:pPr>
              <w:widowControl w:val="0"/>
              <w:autoSpaceDE w:val="0"/>
              <w:autoSpaceDN w:val="0"/>
              <w:adjustRightInd w:val="0"/>
              <w:spacing w:before="110"/>
              <w:rPr>
                <w:ins w:id="151" w:author="Buitendijk, Hans" w:date="2022-09-02T09:31:00Z"/>
                <w:b/>
                <w:bCs/>
                <w:i/>
                <w:iCs/>
                <w:color w:val="000080"/>
              </w:rPr>
            </w:pPr>
            <w:ins w:id="152" w:author="Buitendijk, Hans" w:date="2022-09-02T09:31:00Z">
              <w:r>
                <w:rPr>
                  <w:b/>
                  <w:bCs/>
                  <w:i/>
                  <w:iCs/>
                  <w:color w:val="000080"/>
                </w:rPr>
                <w:t>7.3.10</w:t>
              </w:r>
            </w:ins>
          </w:p>
        </w:tc>
        <w:tc>
          <w:tcPr>
            <w:tcW w:w="2306" w:type="dxa"/>
            <w:shd w:val="clear" w:color="auto" w:fill="D9D9D9"/>
          </w:tcPr>
          <w:p w14:paraId="490C5234" w14:textId="6B754454" w:rsidR="000A3C99" w:rsidRPr="009901C4" w:rsidRDefault="000A3C99" w:rsidP="000A3C99">
            <w:pPr>
              <w:widowControl w:val="0"/>
              <w:autoSpaceDE w:val="0"/>
              <w:autoSpaceDN w:val="0"/>
              <w:adjustRightInd w:val="0"/>
              <w:spacing w:before="110"/>
              <w:rPr>
                <w:ins w:id="153" w:author="Buitendijk, Hans" w:date="2022-09-02T09:31:00Z"/>
                <w:noProof/>
              </w:rPr>
            </w:pPr>
            <w:ins w:id="154" w:author="Buitendijk, Hans" w:date="2022-09-02T09:31:00Z">
              <w:r w:rsidRPr="009901C4">
                <w:rPr>
                  <w:noProof/>
                </w:rPr>
                <w:t>OUL – Unsolicited Order Oriented Observation Message (Event R24</w:t>
              </w:r>
              <w:r>
                <w:rPr>
                  <w:noProof/>
                </w:rPr>
                <w:t>)</w:t>
              </w:r>
            </w:ins>
          </w:p>
        </w:tc>
        <w:tc>
          <w:tcPr>
            <w:tcW w:w="3060" w:type="dxa"/>
            <w:shd w:val="clear" w:color="auto" w:fill="D9D9D9"/>
          </w:tcPr>
          <w:p w14:paraId="78BA7492" w14:textId="46E9D1A1" w:rsidR="000A3C99" w:rsidRDefault="000A3C99" w:rsidP="000A3C99">
            <w:pPr>
              <w:widowControl w:val="0"/>
              <w:autoSpaceDE w:val="0"/>
              <w:autoSpaceDN w:val="0"/>
              <w:adjustRightInd w:val="0"/>
              <w:spacing w:before="110"/>
              <w:rPr>
                <w:ins w:id="155" w:author="Buitendijk, Hans" w:date="2022-09-02T09:31:00Z"/>
                <w:color w:val="000080"/>
              </w:rPr>
            </w:pPr>
            <w:ins w:id="156" w:author="Buitendijk, Hans" w:date="2022-09-02T10:14:00Z">
              <w:r>
                <w:rPr>
                  <w:color w:val="000080"/>
                </w:rPr>
                <w:t>Added segments GSP, GSR, and GSC to message structure</w:t>
              </w:r>
            </w:ins>
          </w:p>
        </w:tc>
        <w:tc>
          <w:tcPr>
            <w:tcW w:w="1070" w:type="dxa"/>
            <w:shd w:val="clear" w:color="auto" w:fill="D9D9D9"/>
          </w:tcPr>
          <w:p w14:paraId="24170385" w14:textId="131BE289" w:rsidR="000A3C99" w:rsidRDefault="000A3C99" w:rsidP="000A3C99">
            <w:pPr>
              <w:widowControl w:val="0"/>
              <w:autoSpaceDE w:val="0"/>
              <w:autoSpaceDN w:val="0"/>
              <w:adjustRightInd w:val="0"/>
              <w:spacing w:before="110"/>
              <w:rPr>
                <w:ins w:id="157" w:author="Buitendijk, Hans" w:date="2022-09-02T09:31:00Z"/>
              </w:rPr>
            </w:pPr>
            <w:ins w:id="158" w:author="Buitendijk, Hans" w:date="2022-09-02T10:14:00Z">
              <w:r>
                <w:t>SOGI</w:t>
              </w:r>
            </w:ins>
          </w:p>
        </w:tc>
        <w:tc>
          <w:tcPr>
            <w:tcW w:w="1268" w:type="dxa"/>
            <w:shd w:val="clear" w:color="auto" w:fill="D9D9D9"/>
          </w:tcPr>
          <w:p w14:paraId="21EED02C" w14:textId="2FCE5B77" w:rsidR="000A3C99" w:rsidRDefault="000A3C99" w:rsidP="000A3C99">
            <w:pPr>
              <w:widowControl w:val="0"/>
              <w:autoSpaceDE w:val="0"/>
              <w:autoSpaceDN w:val="0"/>
              <w:adjustRightInd w:val="0"/>
              <w:spacing w:before="110"/>
              <w:rPr>
                <w:ins w:id="159" w:author="Buitendijk, Hans" w:date="2022-09-02T09:31:00Z"/>
                <w:b/>
                <w:bCs/>
                <w:i/>
                <w:iCs/>
                <w:color w:val="000080"/>
              </w:rPr>
            </w:pPr>
            <w:ins w:id="160" w:author="Buitendijk, Hans" w:date="2022-09-02T10:14:00Z">
              <w:r>
                <w:rPr>
                  <w:b/>
                  <w:bCs/>
                  <w:i/>
                  <w:iCs/>
                  <w:color w:val="000080"/>
                </w:rPr>
                <w:t>No</w:t>
              </w:r>
            </w:ins>
          </w:p>
        </w:tc>
        <w:tc>
          <w:tcPr>
            <w:tcW w:w="716" w:type="dxa"/>
            <w:shd w:val="clear" w:color="auto" w:fill="D9D9D9"/>
          </w:tcPr>
          <w:p w14:paraId="61B4ED11" w14:textId="77777777" w:rsidR="000A3C99" w:rsidRPr="0069575B" w:rsidRDefault="000A3C99" w:rsidP="000A3C99">
            <w:pPr>
              <w:widowControl w:val="0"/>
              <w:autoSpaceDE w:val="0"/>
              <w:autoSpaceDN w:val="0"/>
              <w:adjustRightInd w:val="0"/>
              <w:spacing w:before="110"/>
              <w:rPr>
                <w:ins w:id="161" w:author="Buitendijk, Hans" w:date="2022-09-02T09:31:00Z"/>
                <w:b/>
                <w:bCs/>
                <w:i/>
                <w:iCs/>
                <w:color w:val="000080"/>
              </w:rPr>
            </w:pPr>
          </w:p>
        </w:tc>
      </w:tr>
      <w:tr w:rsidR="000A3C99" w14:paraId="2EF8A009" w14:textId="77777777" w:rsidTr="00DE0C4A">
        <w:trPr>
          <w:trHeight w:val="530"/>
          <w:ins w:id="162" w:author="Buitendijk, Hans" w:date="2022-09-02T09:32:00Z"/>
        </w:trPr>
        <w:tc>
          <w:tcPr>
            <w:tcW w:w="930" w:type="dxa"/>
            <w:shd w:val="clear" w:color="auto" w:fill="D9D9D9"/>
          </w:tcPr>
          <w:p w14:paraId="1D9226A8" w14:textId="343B3185" w:rsidR="000A3C99" w:rsidRDefault="000A3C99" w:rsidP="000A3C99">
            <w:pPr>
              <w:widowControl w:val="0"/>
              <w:autoSpaceDE w:val="0"/>
              <w:autoSpaceDN w:val="0"/>
              <w:adjustRightInd w:val="0"/>
              <w:spacing w:before="110"/>
              <w:rPr>
                <w:ins w:id="163" w:author="Buitendijk, Hans" w:date="2022-09-02T09:32:00Z"/>
                <w:b/>
                <w:bCs/>
                <w:i/>
                <w:iCs/>
                <w:color w:val="000080"/>
              </w:rPr>
            </w:pPr>
            <w:ins w:id="164" w:author="Buitendijk, Hans" w:date="2022-09-02T09:32:00Z">
              <w:r>
                <w:rPr>
                  <w:b/>
                  <w:bCs/>
                  <w:i/>
                  <w:iCs/>
                  <w:color w:val="000080"/>
                </w:rPr>
                <w:t>7.3.11</w:t>
              </w:r>
            </w:ins>
          </w:p>
        </w:tc>
        <w:tc>
          <w:tcPr>
            <w:tcW w:w="2306" w:type="dxa"/>
            <w:shd w:val="clear" w:color="auto" w:fill="D9D9D9"/>
          </w:tcPr>
          <w:p w14:paraId="0AE1CECE" w14:textId="18507626" w:rsidR="000A3C99" w:rsidRPr="009901C4" w:rsidRDefault="000A3C99" w:rsidP="000A3C99">
            <w:pPr>
              <w:widowControl w:val="0"/>
              <w:autoSpaceDE w:val="0"/>
              <w:autoSpaceDN w:val="0"/>
              <w:adjustRightInd w:val="0"/>
              <w:spacing w:before="110"/>
              <w:rPr>
                <w:ins w:id="165" w:author="Buitendijk, Hans" w:date="2022-09-02T09:32:00Z"/>
                <w:noProof/>
              </w:rPr>
            </w:pPr>
            <w:ins w:id="166" w:author="Buitendijk, Hans" w:date="2022-09-02T09:32:00Z">
              <w:r w:rsidRPr="009901C4">
                <w:rPr>
                  <w:noProof/>
                </w:rPr>
                <w:t>OPU – Unsolicited Population/Location-Based Laboratory Observation Message (Event R25)</w:t>
              </w:r>
            </w:ins>
          </w:p>
        </w:tc>
        <w:tc>
          <w:tcPr>
            <w:tcW w:w="3060" w:type="dxa"/>
            <w:shd w:val="clear" w:color="auto" w:fill="D9D9D9"/>
          </w:tcPr>
          <w:p w14:paraId="13C76B29" w14:textId="2BD2808E" w:rsidR="000A3C99" w:rsidRDefault="000A3C99" w:rsidP="000A3C99">
            <w:pPr>
              <w:widowControl w:val="0"/>
              <w:autoSpaceDE w:val="0"/>
              <w:autoSpaceDN w:val="0"/>
              <w:adjustRightInd w:val="0"/>
              <w:spacing w:before="110"/>
              <w:rPr>
                <w:ins w:id="167" w:author="Buitendijk, Hans" w:date="2022-09-02T09:32:00Z"/>
                <w:color w:val="000080"/>
              </w:rPr>
            </w:pPr>
            <w:ins w:id="168" w:author="Buitendijk, Hans" w:date="2022-09-02T10:14:00Z">
              <w:r>
                <w:rPr>
                  <w:color w:val="000080"/>
                </w:rPr>
                <w:t>Added segments GSP, GSR, and GSC to message structure</w:t>
              </w:r>
            </w:ins>
          </w:p>
        </w:tc>
        <w:tc>
          <w:tcPr>
            <w:tcW w:w="1070" w:type="dxa"/>
            <w:shd w:val="clear" w:color="auto" w:fill="D9D9D9"/>
          </w:tcPr>
          <w:p w14:paraId="6466D1D1" w14:textId="459A9510" w:rsidR="000A3C99" w:rsidRDefault="000A3C99" w:rsidP="000A3C99">
            <w:pPr>
              <w:widowControl w:val="0"/>
              <w:autoSpaceDE w:val="0"/>
              <w:autoSpaceDN w:val="0"/>
              <w:adjustRightInd w:val="0"/>
              <w:spacing w:before="110"/>
              <w:rPr>
                <w:ins w:id="169" w:author="Buitendijk, Hans" w:date="2022-09-02T09:32:00Z"/>
              </w:rPr>
            </w:pPr>
            <w:ins w:id="170" w:author="Buitendijk, Hans" w:date="2022-09-02T10:14:00Z">
              <w:r>
                <w:t>SOGI</w:t>
              </w:r>
            </w:ins>
          </w:p>
        </w:tc>
        <w:tc>
          <w:tcPr>
            <w:tcW w:w="1268" w:type="dxa"/>
            <w:shd w:val="clear" w:color="auto" w:fill="D9D9D9"/>
          </w:tcPr>
          <w:p w14:paraId="578C3B88" w14:textId="5655599B" w:rsidR="000A3C99" w:rsidRDefault="000A3C99" w:rsidP="000A3C99">
            <w:pPr>
              <w:widowControl w:val="0"/>
              <w:autoSpaceDE w:val="0"/>
              <w:autoSpaceDN w:val="0"/>
              <w:adjustRightInd w:val="0"/>
              <w:spacing w:before="110"/>
              <w:rPr>
                <w:ins w:id="171" w:author="Buitendijk, Hans" w:date="2022-09-02T09:32:00Z"/>
                <w:b/>
                <w:bCs/>
                <w:i/>
                <w:iCs/>
                <w:color w:val="000080"/>
              </w:rPr>
            </w:pPr>
            <w:ins w:id="172" w:author="Buitendijk, Hans" w:date="2022-09-02T10:14:00Z">
              <w:r>
                <w:rPr>
                  <w:b/>
                  <w:bCs/>
                  <w:i/>
                  <w:iCs/>
                  <w:color w:val="000080"/>
                </w:rPr>
                <w:t>No</w:t>
              </w:r>
            </w:ins>
          </w:p>
        </w:tc>
        <w:tc>
          <w:tcPr>
            <w:tcW w:w="716" w:type="dxa"/>
            <w:shd w:val="clear" w:color="auto" w:fill="D9D9D9"/>
          </w:tcPr>
          <w:p w14:paraId="39D4ACDE" w14:textId="77777777" w:rsidR="000A3C99" w:rsidRPr="0069575B" w:rsidRDefault="000A3C99" w:rsidP="000A3C99">
            <w:pPr>
              <w:widowControl w:val="0"/>
              <w:autoSpaceDE w:val="0"/>
              <w:autoSpaceDN w:val="0"/>
              <w:adjustRightInd w:val="0"/>
              <w:spacing w:before="110"/>
              <w:rPr>
                <w:ins w:id="173" w:author="Buitendijk, Hans" w:date="2022-09-02T09:32:00Z"/>
                <w:b/>
                <w:bCs/>
                <w:i/>
                <w:iCs/>
                <w:color w:val="000080"/>
              </w:rPr>
            </w:pPr>
          </w:p>
        </w:tc>
      </w:tr>
      <w:tr w:rsidR="000A3C99" w14:paraId="5FACE0D3" w14:textId="77777777" w:rsidTr="00DE0C4A">
        <w:trPr>
          <w:trHeight w:val="530"/>
          <w:ins w:id="174" w:author="Buitendijk, Hans" w:date="2022-09-02T09:32:00Z"/>
        </w:trPr>
        <w:tc>
          <w:tcPr>
            <w:tcW w:w="930" w:type="dxa"/>
            <w:shd w:val="clear" w:color="auto" w:fill="D9D9D9"/>
          </w:tcPr>
          <w:p w14:paraId="6848B0E3" w14:textId="7A6E533D" w:rsidR="000A3C99" w:rsidRDefault="000A3C99" w:rsidP="000A3C99">
            <w:pPr>
              <w:widowControl w:val="0"/>
              <w:autoSpaceDE w:val="0"/>
              <w:autoSpaceDN w:val="0"/>
              <w:adjustRightInd w:val="0"/>
              <w:spacing w:before="110"/>
              <w:rPr>
                <w:ins w:id="175" w:author="Buitendijk, Hans" w:date="2022-09-02T09:32:00Z"/>
                <w:b/>
                <w:bCs/>
                <w:i/>
                <w:iCs/>
                <w:color w:val="000080"/>
              </w:rPr>
            </w:pPr>
            <w:ins w:id="176" w:author="Buitendijk, Hans" w:date="2022-09-02T09:33:00Z">
              <w:r>
                <w:rPr>
                  <w:b/>
                  <w:bCs/>
                  <w:i/>
                  <w:iCs/>
                  <w:color w:val="000080"/>
                </w:rPr>
                <w:t>7.3.12</w:t>
              </w:r>
            </w:ins>
          </w:p>
        </w:tc>
        <w:tc>
          <w:tcPr>
            <w:tcW w:w="2306" w:type="dxa"/>
            <w:shd w:val="clear" w:color="auto" w:fill="D9D9D9"/>
          </w:tcPr>
          <w:p w14:paraId="47B6D439" w14:textId="671E2C7A" w:rsidR="000A3C99" w:rsidRPr="009901C4" w:rsidRDefault="000A3C99" w:rsidP="000A3C99">
            <w:pPr>
              <w:widowControl w:val="0"/>
              <w:autoSpaceDE w:val="0"/>
              <w:autoSpaceDN w:val="0"/>
              <w:adjustRightInd w:val="0"/>
              <w:spacing w:before="110"/>
              <w:rPr>
                <w:ins w:id="177" w:author="Buitendijk, Hans" w:date="2022-09-02T09:32:00Z"/>
                <w:noProof/>
              </w:rPr>
            </w:pPr>
            <w:ins w:id="178" w:author="Buitendijk, Hans" w:date="2022-09-02T09:33:00Z">
              <w:r w:rsidRPr="00F23F7D">
                <w:t>ORU – Unsolicited Alert Observation Message (Event R40</w:t>
              </w:r>
              <w:r w:rsidRPr="00F23F7D">
                <w:fldChar w:fldCharType="begin"/>
              </w:r>
              <w:r w:rsidRPr="00F23F7D">
                <w:instrText xml:space="preserve"> XE "R01" </w:instrText>
              </w:r>
              <w:r w:rsidRPr="00F23F7D">
                <w:fldChar w:fldCharType="end"/>
              </w:r>
              <w:r w:rsidRPr="00F23F7D">
                <w:t>)</w:t>
              </w:r>
            </w:ins>
          </w:p>
        </w:tc>
        <w:tc>
          <w:tcPr>
            <w:tcW w:w="3060" w:type="dxa"/>
            <w:shd w:val="clear" w:color="auto" w:fill="D9D9D9"/>
          </w:tcPr>
          <w:p w14:paraId="4BF86DCA" w14:textId="54E0613F" w:rsidR="000A3C99" w:rsidRDefault="000A3C99" w:rsidP="000A3C99">
            <w:pPr>
              <w:widowControl w:val="0"/>
              <w:autoSpaceDE w:val="0"/>
              <w:autoSpaceDN w:val="0"/>
              <w:adjustRightInd w:val="0"/>
              <w:spacing w:before="110"/>
              <w:rPr>
                <w:ins w:id="179" w:author="Buitendijk, Hans" w:date="2022-09-02T09:32:00Z"/>
                <w:color w:val="000080"/>
              </w:rPr>
            </w:pPr>
            <w:ins w:id="180" w:author="Buitendijk, Hans" w:date="2022-09-02T10:14:00Z">
              <w:r>
                <w:rPr>
                  <w:color w:val="000080"/>
                </w:rPr>
                <w:t>Added segments GSP, GSR, and GSC to message structure</w:t>
              </w:r>
            </w:ins>
          </w:p>
        </w:tc>
        <w:tc>
          <w:tcPr>
            <w:tcW w:w="1070" w:type="dxa"/>
            <w:shd w:val="clear" w:color="auto" w:fill="D9D9D9"/>
          </w:tcPr>
          <w:p w14:paraId="1498CB7B" w14:textId="3EFF8614" w:rsidR="000A3C99" w:rsidRDefault="000A3C99" w:rsidP="000A3C99">
            <w:pPr>
              <w:widowControl w:val="0"/>
              <w:autoSpaceDE w:val="0"/>
              <w:autoSpaceDN w:val="0"/>
              <w:adjustRightInd w:val="0"/>
              <w:spacing w:before="110"/>
              <w:rPr>
                <w:ins w:id="181" w:author="Buitendijk, Hans" w:date="2022-09-02T09:32:00Z"/>
              </w:rPr>
            </w:pPr>
            <w:ins w:id="182" w:author="Buitendijk, Hans" w:date="2022-09-02T10:14:00Z">
              <w:r>
                <w:t>SOGI</w:t>
              </w:r>
            </w:ins>
          </w:p>
        </w:tc>
        <w:tc>
          <w:tcPr>
            <w:tcW w:w="1268" w:type="dxa"/>
            <w:shd w:val="clear" w:color="auto" w:fill="D9D9D9"/>
          </w:tcPr>
          <w:p w14:paraId="44C2F324" w14:textId="6BC77F16" w:rsidR="000A3C99" w:rsidRDefault="000A3C99" w:rsidP="000A3C99">
            <w:pPr>
              <w:widowControl w:val="0"/>
              <w:autoSpaceDE w:val="0"/>
              <w:autoSpaceDN w:val="0"/>
              <w:adjustRightInd w:val="0"/>
              <w:spacing w:before="110"/>
              <w:rPr>
                <w:ins w:id="183" w:author="Buitendijk, Hans" w:date="2022-09-02T09:32:00Z"/>
                <w:b/>
                <w:bCs/>
                <w:i/>
                <w:iCs/>
                <w:color w:val="000080"/>
              </w:rPr>
            </w:pPr>
            <w:ins w:id="184" w:author="Buitendijk, Hans" w:date="2022-09-02T10:14:00Z">
              <w:r>
                <w:rPr>
                  <w:b/>
                  <w:bCs/>
                  <w:i/>
                  <w:iCs/>
                  <w:color w:val="000080"/>
                </w:rPr>
                <w:t>No</w:t>
              </w:r>
            </w:ins>
          </w:p>
        </w:tc>
        <w:tc>
          <w:tcPr>
            <w:tcW w:w="716" w:type="dxa"/>
            <w:shd w:val="clear" w:color="auto" w:fill="D9D9D9"/>
          </w:tcPr>
          <w:p w14:paraId="05F69488" w14:textId="77777777" w:rsidR="000A3C99" w:rsidRPr="0069575B" w:rsidRDefault="000A3C99" w:rsidP="000A3C99">
            <w:pPr>
              <w:widowControl w:val="0"/>
              <w:autoSpaceDE w:val="0"/>
              <w:autoSpaceDN w:val="0"/>
              <w:adjustRightInd w:val="0"/>
              <w:spacing w:before="110"/>
              <w:rPr>
                <w:ins w:id="185" w:author="Buitendijk, Hans" w:date="2022-09-02T09:32:00Z"/>
                <w:b/>
                <w:bCs/>
                <w:i/>
                <w:iCs/>
                <w:color w:val="000080"/>
              </w:rPr>
            </w:pPr>
          </w:p>
        </w:tc>
      </w:tr>
      <w:tr w:rsidR="004829BB" w14:paraId="6B6B8060" w14:textId="77777777" w:rsidTr="00DE0C4A">
        <w:trPr>
          <w:trHeight w:val="530"/>
          <w:ins w:id="186" w:author="Buitendijk, Hans" w:date="2022-09-02T09:33:00Z"/>
        </w:trPr>
        <w:tc>
          <w:tcPr>
            <w:tcW w:w="930" w:type="dxa"/>
            <w:shd w:val="clear" w:color="auto" w:fill="D9D9D9"/>
          </w:tcPr>
          <w:p w14:paraId="2678B78C" w14:textId="5C19A235" w:rsidR="004829BB" w:rsidRDefault="004829BB" w:rsidP="004829BB">
            <w:pPr>
              <w:widowControl w:val="0"/>
              <w:autoSpaceDE w:val="0"/>
              <w:autoSpaceDN w:val="0"/>
              <w:adjustRightInd w:val="0"/>
              <w:spacing w:before="110"/>
              <w:rPr>
                <w:ins w:id="187" w:author="Buitendijk, Hans" w:date="2022-09-02T09:33:00Z"/>
                <w:b/>
                <w:bCs/>
                <w:i/>
                <w:iCs/>
                <w:color w:val="000080"/>
              </w:rPr>
            </w:pPr>
            <w:ins w:id="188" w:author="Buitendijk, Hans" w:date="2022-09-02T09:34:00Z">
              <w:r>
                <w:rPr>
                  <w:b/>
                  <w:bCs/>
                  <w:i/>
                  <w:iCs/>
                  <w:color w:val="000080"/>
                </w:rPr>
                <w:t>7.3.13</w:t>
              </w:r>
            </w:ins>
          </w:p>
        </w:tc>
        <w:tc>
          <w:tcPr>
            <w:tcW w:w="2306" w:type="dxa"/>
            <w:shd w:val="clear" w:color="auto" w:fill="D9D9D9"/>
          </w:tcPr>
          <w:p w14:paraId="0026370D" w14:textId="20FA3FE6" w:rsidR="004829BB" w:rsidRPr="00F23F7D" w:rsidRDefault="004829BB" w:rsidP="004829BB">
            <w:pPr>
              <w:widowControl w:val="0"/>
              <w:autoSpaceDE w:val="0"/>
              <w:autoSpaceDN w:val="0"/>
              <w:adjustRightInd w:val="0"/>
              <w:spacing w:before="110"/>
              <w:rPr>
                <w:ins w:id="189" w:author="Buitendijk, Hans" w:date="2022-09-02T09:33:00Z"/>
              </w:rPr>
            </w:pPr>
            <w:ins w:id="190" w:author="Buitendijk, Hans" w:date="2022-09-02T09:34:00Z">
              <w:r w:rsidRPr="008F70CF">
                <w:t>ORA – Observation Report Alert Acknowledgement (Event R41)</w:t>
              </w:r>
            </w:ins>
          </w:p>
        </w:tc>
        <w:tc>
          <w:tcPr>
            <w:tcW w:w="3060" w:type="dxa"/>
            <w:shd w:val="clear" w:color="auto" w:fill="D9D9D9"/>
          </w:tcPr>
          <w:p w14:paraId="551AA23F" w14:textId="25DA6CFB" w:rsidR="004829BB" w:rsidRDefault="004829BB" w:rsidP="004829BB">
            <w:pPr>
              <w:widowControl w:val="0"/>
              <w:autoSpaceDE w:val="0"/>
              <w:autoSpaceDN w:val="0"/>
              <w:adjustRightInd w:val="0"/>
              <w:spacing w:before="110"/>
              <w:rPr>
                <w:ins w:id="191" w:author="Buitendijk, Hans" w:date="2022-09-02T09:33:00Z"/>
                <w:color w:val="000080"/>
              </w:rPr>
            </w:pPr>
            <w:ins w:id="192" w:author="Buitendijk, Hans" w:date="2022-09-02T10:14:00Z">
              <w:r>
                <w:rPr>
                  <w:color w:val="000080"/>
                </w:rPr>
                <w:t>Added segments GSP, GSR, and GSC to message structure</w:t>
              </w:r>
            </w:ins>
          </w:p>
        </w:tc>
        <w:tc>
          <w:tcPr>
            <w:tcW w:w="1070" w:type="dxa"/>
            <w:shd w:val="clear" w:color="auto" w:fill="D9D9D9"/>
          </w:tcPr>
          <w:p w14:paraId="79CF3163" w14:textId="47939C3F" w:rsidR="004829BB" w:rsidRDefault="004829BB" w:rsidP="004829BB">
            <w:pPr>
              <w:widowControl w:val="0"/>
              <w:autoSpaceDE w:val="0"/>
              <w:autoSpaceDN w:val="0"/>
              <w:adjustRightInd w:val="0"/>
              <w:spacing w:before="110"/>
              <w:rPr>
                <w:ins w:id="193" w:author="Buitendijk, Hans" w:date="2022-09-02T09:33:00Z"/>
              </w:rPr>
            </w:pPr>
            <w:ins w:id="194" w:author="Buitendijk, Hans" w:date="2022-09-02T10:14:00Z">
              <w:r>
                <w:t>SOGI</w:t>
              </w:r>
            </w:ins>
          </w:p>
        </w:tc>
        <w:tc>
          <w:tcPr>
            <w:tcW w:w="1268" w:type="dxa"/>
            <w:shd w:val="clear" w:color="auto" w:fill="D9D9D9"/>
          </w:tcPr>
          <w:p w14:paraId="1CA69DC6" w14:textId="04DDE62C" w:rsidR="004829BB" w:rsidRDefault="004829BB" w:rsidP="004829BB">
            <w:pPr>
              <w:widowControl w:val="0"/>
              <w:autoSpaceDE w:val="0"/>
              <w:autoSpaceDN w:val="0"/>
              <w:adjustRightInd w:val="0"/>
              <w:spacing w:before="110"/>
              <w:rPr>
                <w:ins w:id="195" w:author="Buitendijk, Hans" w:date="2022-09-02T09:33:00Z"/>
                <w:b/>
                <w:bCs/>
                <w:i/>
                <w:iCs/>
                <w:color w:val="000080"/>
              </w:rPr>
            </w:pPr>
            <w:ins w:id="196" w:author="Buitendijk, Hans" w:date="2022-09-02T10:14:00Z">
              <w:r>
                <w:rPr>
                  <w:b/>
                  <w:bCs/>
                  <w:i/>
                  <w:iCs/>
                  <w:color w:val="000080"/>
                </w:rPr>
                <w:t>No</w:t>
              </w:r>
            </w:ins>
          </w:p>
        </w:tc>
        <w:tc>
          <w:tcPr>
            <w:tcW w:w="716" w:type="dxa"/>
            <w:shd w:val="clear" w:color="auto" w:fill="D9D9D9"/>
          </w:tcPr>
          <w:p w14:paraId="3EFF83AE" w14:textId="77777777" w:rsidR="004829BB" w:rsidRPr="0069575B" w:rsidRDefault="004829BB" w:rsidP="004829BB">
            <w:pPr>
              <w:widowControl w:val="0"/>
              <w:autoSpaceDE w:val="0"/>
              <w:autoSpaceDN w:val="0"/>
              <w:adjustRightInd w:val="0"/>
              <w:spacing w:before="110"/>
              <w:rPr>
                <w:ins w:id="197" w:author="Buitendijk, Hans" w:date="2022-09-02T09:33:00Z"/>
                <w:b/>
                <w:bCs/>
                <w:i/>
                <w:iCs/>
                <w:color w:val="000080"/>
              </w:rPr>
            </w:pPr>
          </w:p>
        </w:tc>
      </w:tr>
      <w:tr w:rsidR="004829BB" w14:paraId="22C95051" w14:textId="77777777" w:rsidTr="00DE0C4A">
        <w:trPr>
          <w:trHeight w:val="530"/>
          <w:ins w:id="198" w:author="Buitendijk, Hans" w:date="2022-09-02T09:34:00Z"/>
        </w:trPr>
        <w:tc>
          <w:tcPr>
            <w:tcW w:w="930" w:type="dxa"/>
            <w:shd w:val="clear" w:color="auto" w:fill="D9D9D9"/>
          </w:tcPr>
          <w:p w14:paraId="5CE4C8C5" w14:textId="1E89317F" w:rsidR="004829BB" w:rsidRDefault="004829BB" w:rsidP="004829BB">
            <w:pPr>
              <w:widowControl w:val="0"/>
              <w:autoSpaceDE w:val="0"/>
              <w:autoSpaceDN w:val="0"/>
              <w:adjustRightInd w:val="0"/>
              <w:spacing w:before="110"/>
              <w:rPr>
                <w:ins w:id="199" w:author="Buitendijk, Hans" w:date="2022-09-02T09:34:00Z"/>
                <w:b/>
                <w:bCs/>
                <w:i/>
                <w:iCs/>
                <w:color w:val="000080"/>
              </w:rPr>
            </w:pPr>
            <w:ins w:id="200" w:author="Buitendijk, Hans" w:date="2022-09-02T09:35:00Z">
              <w:r>
                <w:rPr>
                  <w:b/>
                  <w:bCs/>
                  <w:i/>
                  <w:iCs/>
                  <w:color w:val="000080"/>
                </w:rPr>
                <w:t>7.3.14</w:t>
              </w:r>
            </w:ins>
          </w:p>
        </w:tc>
        <w:tc>
          <w:tcPr>
            <w:tcW w:w="2306" w:type="dxa"/>
            <w:shd w:val="clear" w:color="auto" w:fill="D9D9D9"/>
          </w:tcPr>
          <w:p w14:paraId="4FF70695" w14:textId="7FB23730" w:rsidR="004829BB" w:rsidRPr="008F70CF" w:rsidRDefault="004829BB" w:rsidP="004829BB">
            <w:pPr>
              <w:widowControl w:val="0"/>
              <w:autoSpaceDE w:val="0"/>
              <w:autoSpaceDN w:val="0"/>
              <w:adjustRightInd w:val="0"/>
              <w:spacing w:before="110"/>
              <w:rPr>
                <w:ins w:id="201" w:author="Buitendijk, Hans" w:date="2022-09-02T09:34:00Z"/>
              </w:rPr>
            </w:pPr>
            <w:ins w:id="202" w:author="Buitendijk, Hans" w:date="2022-09-02T09:35:00Z">
              <w:r w:rsidRPr="00631CDC">
                <w:rPr>
                  <w:noProof/>
                </w:rPr>
                <w:t xml:space="preserve">ORU – Unsolicited </w:t>
              </w:r>
              <w:r>
                <w:rPr>
                  <w:noProof/>
                </w:rPr>
                <w:t xml:space="preserve">Device </w:t>
              </w:r>
              <w:r w:rsidRPr="0032073E">
                <w:t>Event</w:t>
              </w:r>
              <w:r w:rsidRPr="00631CDC">
                <w:rPr>
                  <w:noProof/>
                </w:rPr>
                <w:t xml:space="preserve"> Observation Message (Event R4</w:t>
              </w:r>
              <w:r>
                <w:rPr>
                  <w:noProof/>
                </w:rPr>
                <w:t>2</w:t>
              </w:r>
              <w:r w:rsidRPr="00631CDC">
                <w:rPr>
                  <w:noProof/>
                </w:rPr>
                <w:fldChar w:fldCharType="begin"/>
              </w:r>
              <w:r w:rsidRPr="00631CDC">
                <w:rPr>
                  <w:noProof/>
                </w:rPr>
                <w:instrText xml:space="preserve"> XE "R01" </w:instrText>
              </w:r>
              <w:r w:rsidRPr="00631CDC">
                <w:rPr>
                  <w:noProof/>
                </w:rPr>
                <w:fldChar w:fldCharType="end"/>
              </w:r>
              <w:r w:rsidRPr="00631CDC">
                <w:rPr>
                  <w:noProof/>
                </w:rPr>
                <w:t>)</w:t>
              </w:r>
            </w:ins>
          </w:p>
        </w:tc>
        <w:tc>
          <w:tcPr>
            <w:tcW w:w="3060" w:type="dxa"/>
            <w:shd w:val="clear" w:color="auto" w:fill="D9D9D9"/>
          </w:tcPr>
          <w:p w14:paraId="52C453E0" w14:textId="20C5598F" w:rsidR="004829BB" w:rsidRDefault="004829BB" w:rsidP="004829BB">
            <w:pPr>
              <w:widowControl w:val="0"/>
              <w:autoSpaceDE w:val="0"/>
              <w:autoSpaceDN w:val="0"/>
              <w:adjustRightInd w:val="0"/>
              <w:spacing w:before="110"/>
              <w:rPr>
                <w:ins w:id="203" w:author="Buitendijk, Hans" w:date="2022-09-02T09:34:00Z"/>
                <w:color w:val="000080"/>
              </w:rPr>
            </w:pPr>
            <w:ins w:id="204" w:author="Buitendijk, Hans" w:date="2022-09-02T10:14:00Z">
              <w:r>
                <w:rPr>
                  <w:color w:val="000080"/>
                </w:rPr>
                <w:t>Added segments GSP, GSR, and GSC to message structure</w:t>
              </w:r>
            </w:ins>
          </w:p>
        </w:tc>
        <w:tc>
          <w:tcPr>
            <w:tcW w:w="1070" w:type="dxa"/>
            <w:shd w:val="clear" w:color="auto" w:fill="D9D9D9"/>
          </w:tcPr>
          <w:p w14:paraId="50D298BB" w14:textId="4E097992" w:rsidR="004829BB" w:rsidRDefault="004829BB" w:rsidP="004829BB">
            <w:pPr>
              <w:widowControl w:val="0"/>
              <w:autoSpaceDE w:val="0"/>
              <w:autoSpaceDN w:val="0"/>
              <w:adjustRightInd w:val="0"/>
              <w:spacing w:before="110"/>
              <w:rPr>
                <w:ins w:id="205" w:author="Buitendijk, Hans" w:date="2022-09-02T09:34:00Z"/>
              </w:rPr>
            </w:pPr>
            <w:ins w:id="206" w:author="Buitendijk, Hans" w:date="2022-09-02T10:14:00Z">
              <w:r>
                <w:t>SOGI</w:t>
              </w:r>
            </w:ins>
          </w:p>
        </w:tc>
        <w:tc>
          <w:tcPr>
            <w:tcW w:w="1268" w:type="dxa"/>
            <w:shd w:val="clear" w:color="auto" w:fill="D9D9D9"/>
          </w:tcPr>
          <w:p w14:paraId="3A3A2E67" w14:textId="5C89BFD6" w:rsidR="004829BB" w:rsidRDefault="004829BB" w:rsidP="004829BB">
            <w:pPr>
              <w:widowControl w:val="0"/>
              <w:autoSpaceDE w:val="0"/>
              <w:autoSpaceDN w:val="0"/>
              <w:adjustRightInd w:val="0"/>
              <w:spacing w:before="110"/>
              <w:rPr>
                <w:ins w:id="207" w:author="Buitendijk, Hans" w:date="2022-09-02T09:34:00Z"/>
                <w:b/>
                <w:bCs/>
                <w:i/>
                <w:iCs/>
                <w:color w:val="000080"/>
              </w:rPr>
            </w:pPr>
            <w:ins w:id="208" w:author="Buitendijk, Hans" w:date="2022-09-02T10:14:00Z">
              <w:r>
                <w:rPr>
                  <w:b/>
                  <w:bCs/>
                  <w:i/>
                  <w:iCs/>
                  <w:color w:val="000080"/>
                </w:rPr>
                <w:t>No</w:t>
              </w:r>
            </w:ins>
          </w:p>
        </w:tc>
        <w:tc>
          <w:tcPr>
            <w:tcW w:w="716" w:type="dxa"/>
            <w:shd w:val="clear" w:color="auto" w:fill="D9D9D9"/>
          </w:tcPr>
          <w:p w14:paraId="6512F18B" w14:textId="77777777" w:rsidR="004829BB" w:rsidRPr="0069575B" w:rsidRDefault="004829BB" w:rsidP="004829BB">
            <w:pPr>
              <w:widowControl w:val="0"/>
              <w:autoSpaceDE w:val="0"/>
              <w:autoSpaceDN w:val="0"/>
              <w:adjustRightInd w:val="0"/>
              <w:spacing w:before="110"/>
              <w:rPr>
                <w:ins w:id="209" w:author="Buitendijk, Hans" w:date="2022-09-02T09:34:00Z"/>
                <w:b/>
                <w:bCs/>
                <w:i/>
                <w:iCs/>
                <w:color w:val="000080"/>
              </w:rPr>
            </w:pPr>
          </w:p>
        </w:tc>
      </w:tr>
      <w:tr w:rsidR="004829BB" w14:paraId="253F8065" w14:textId="77777777" w:rsidTr="00DE0C4A">
        <w:trPr>
          <w:trHeight w:val="530"/>
          <w:ins w:id="210" w:author="Buitendijk, Hans" w:date="2022-09-02T09:35:00Z"/>
        </w:trPr>
        <w:tc>
          <w:tcPr>
            <w:tcW w:w="930" w:type="dxa"/>
            <w:shd w:val="clear" w:color="auto" w:fill="D9D9D9"/>
          </w:tcPr>
          <w:p w14:paraId="198F0F5A" w14:textId="72226B90" w:rsidR="004829BB" w:rsidRDefault="004829BB" w:rsidP="004829BB">
            <w:pPr>
              <w:widowControl w:val="0"/>
              <w:autoSpaceDE w:val="0"/>
              <w:autoSpaceDN w:val="0"/>
              <w:adjustRightInd w:val="0"/>
              <w:spacing w:before="110"/>
              <w:rPr>
                <w:ins w:id="211" w:author="Buitendijk, Hans" w:date="2022-09-02T09:35:00Z"/>
                <w:b/>
                <w:bCs/>
                <w:i/>
                <w:iCs/>
                <w:color w:val="000080"/>
              </w:rPr>
            </w:pPr>
            <w:ins w:id="212" w:author="Buitendijk, Hans" w:date="2022-09-02T09:35:00Z">
              <w:r>
                <w:rPr>
                  <w:b/>
                  <w:bCs/>
                  <w:i/>
                  <w:iCs/>
                  <w:color w:val="000080"/>
                </w:rPr>
                <w:t>7.3.15</w:t>
              </w:r>
            </w:ins>
          </w:p>
        </w:tc>
        <w:tc>
          <w:tcPr>
            <w:tcW w:w="2306" w:type="dxa"/>
            <w:shd w:val="clear" w:color="auto" w:fill="D9D9D9"/>
          </w:tcPr>
          <w:p w14:paraId="204CA2A6" w14:textId="717D0C3E" w:rsidR="004829BB" w:rsidRPr="00631CDC" w:rsidRDefault="004829BB" w:rsidP="004829BB">
            <w:pPr>
              <w:widowControl w:val="0"/>
              <w:autoSpaceDE w:val="0"/>
              <w:autoSpaceDN w:val="0"/>
              <w:adjustRightInd w:val="0"/>
              <w:spacing w:before="110"/>
              <w:rPr>
                <w:ins w:id="213" w:author="Buitendijk, Hans" w:date="2022-09-02T09:35:00Z"/>
                <w:noProof/>
              </w:rPr>
            </w:pPr>
            <w:ins w:id="214" w:author="Buitendijk, Hans" w:date="2022-09-02T09:35:00Z">
              <w:r w:rsidRPr="00E51542">
                <w:rPr>
                  <w:noProof/>
                  <w:lang w:val="fr-FR"/>
                </w:rPr>
                <w:t xml:space="preserve">ORU – Unsolicited Patient-Device Association </w:t>
              </w:r>
              <w:r w:rsidRPr="0043481A">
                <w:t>Observation</w:t>
              </w:r>
              <w:r w:rsidRPr="00E51542">
                <w:rPr>
                  <w:noProof/>
                  <w:lang w:val="fr-FR"/>
                </w:rPr>
                <w:t xml:space="preserve"> Message (Event R43)</w:t>
              </w:r>
            </w:ins>
          </w:p>
        </w:tc>
        <w:tc>
          <w:tcPr>
            <w:tcW w:w="3060" w:type="dxa"/>
            <w:shd w:val="clear" w:color="auto" w:fill="D9D9D9"/>
          </w:tcPr>
          <w:p w14:paraId="37088190" w14:textId="10B0AD49" w:rsidR="004829BB" w:rsidRDefault="004829BB" w:rsidP="004829BB">
            <w:pPr>
              <w:widowControl w:val="0"/>
              <w:autoSpaceDE w:val="0"/>
              <w:autoSpaceDN w:val="0"/>
              <w:adjustRightInd w:val="0"/>
              <w:spacing w:before="110"/>
              <w:rPr>
                <w:ins w:id="215" w:author="Buitendijk, Hans" w:date="2022-09-02T09:35:00Z"/>
                <w:color w:val="000080"/>
              </w:rPr>
            </w:pPr>
            <w:ins w:id="216" w:author="Buitendijk, Hans" w:date="2022-09-02T10:14:00Z">
              <w:r>
                <w:rPr>
                  <w:color w:val="000080"/>
                </w:rPr>
                <w:t>Added segments GSP, GSR, and GSC to message structure</w:t>
              </w:r>
            </w:ins>
          </w:p>
        </w:tc>
        <w:tc>
          <w:tcPr>
            <w:tcW w:w="1070" w:type="dxa"/>
            <w:shd w:val="clear" w:color="auto" w:fill="D9D9D9"/>
          </w:tcPr>
          <w:p w14:paraId="5C5F412F" w14:textId="64F4817D" w:rsidR="004829BB" w:rsidRDefault="004829BB" w:rsidP="004829BB">
            <w:pPr>
              <w:widowControl w:val="0"/>
              <w:autoSpaceDE w:val="0"/>
              <w:autoSpaceDN w:val="0"/>
              <w:adjustRightInd w:val="0"/>
              <w:spacing w:before="110"/>
              <w:rPr>
                <w:ins w:id="217" w:author="Buitendijk, Hans" w:date="2022-09-02T09:35:00Z"/>
              </w:rPr>
            </w:pPr>
            <w:ins w:id="218" w:author="Buitendijk, Hans" w:date="2022-09-02T10:14:00Z">
              <w:r>
                <w:t>SOGI</w:t>
              </w:r>
            </w:ins>
          </w:p>
        </w:tc>
        <w:tc>
          <w:tcPr>
            <w:tcW w:w="1268" w:type="dxa"/>
            <w:shd w:val="clear" w:color="auto" w:fill="D9D9D9"/>
          </w:tcPr>
          <w:p w14:paraId="4D549A0A" w14:textId="13188C8D" w:rsidR="004829BB" w:rsidRDefault="004829BB" w:rsidP="004829BB">
            <w:pPr>
              <w:widowControl w:val="0"/>
              <w:autoSpaceDE w:val="0"/>
              <w:autoSpaceDN w:val="0"/>
              <w:adjustRightInd w:val="0"/>
              <w:spacing w:before="110"/>
              <w:rPr>
                <w:ins w:id="219" w:author="Buitendijk, Hans" w:date="2022-09-02T09:35:00Z"/>
                <w:b/>
                <w:bCs/>
                <w:i/>
                <w:iCs/>
                <w:color w:val="000080"/>
              </w:rPr>
            </w:pPr>
            <w:ins w:id="220" w:author="Buitendijk, Hans" w:date="2022-09-02T10:14:00Z">
              <w:r>
                <w:rPr>
                  <w:b/>
                  <w:bCs/>
                  <w:i/>
                  <w:iCs/>
                  <w:color w:val="000080"/>
                </w:rPr>
                <w:t>No</w:t>
              </w:r>
            </w:ins>
          </w:p>
        </w:tc>
        <w:tc>
          <w:tcPr>
            <w:tcW w:w="716" w:type="dxa"/>
            <w:shd w:val="clear" w:color="auto" w:fill="D9D9D9"/>
          </w:tcPr>
          <w:p w14:paraId="41A65609" w14:textId="77777777" w:rsidR="004829BB" w:rsidRPr="0069575B" w:rsidRDefault="004829BB" w:rsidP="004829BB">
            <w:pPr>
              <w:widowControl w:val="0"/>
              <w:autoSpaceDE w:val="0"/>
              <w:autoSpaceDN w:val="0"/>
              <w:adjustRightInd w:val="0"/>
              <w:spacing w:before="110"/>
              <w:rPr>
                <w:ins w:id="221" w:author="Buitendijk, Hans" w:date="2022-09-02T09:35:00Z"/>
                <w:b/>
                <w:bCs/>
                <w:i/>
                <w:iCs/>
                <w:color w:val="000080"/>
              </w:rPr>
            </w:pPr>
          </w:p>
        </w:tc>
      </w:tr>
      <w:tr w:rsidR="004829BB" w14:paraId="6C9C65D0" w14:textId="77777777" w:rsidTr="00DE0C4A">
        <w:trPr>
          <w:trHeight w:val="530"/>
          <w:ins w:id="222" w:author="Buitendijk, Hans" w:date="2022-09-02T09:36:00Z"/>
        </w:trPr>
        <w:tc>
          <w:tcPr>
            <w:tcW w:w="930" w:type="dxa"/>
            <w:shd w:val="clear" w:color="auto" w:fill="D9D9D9"/>
          </w:tcPr>
          <w:p w14:paraId="589DD218" w14:textId="1331A202" w:rsidR="004829BB" w:rsidRDefault="004829BB" w:rsidP="004829BB">
            <w:pPr>
              <w:widowControl w:val="0"/>
              <w:autoSpaceDE w:val="0"/>
              <w:autoSpaceDN w:val="0"/>
              <w:adjustRightInd w:val="0"/>
              <w:spacing w:before="110"/>
              <w:rPr>
                <w:ins w:id="223" w:author="Buitendijk, Hans" w:date="2022-09-02T09:36:00Z"/>
                <w:b/>
                <w:bCs/>
                <w:i/>
                <w:iCs/>
                <w:color w:val="000080"/>
              </w:rPr>
            </w:pPr>
            <w:ins w:id="224" w:author="Buitendijk, Hans" w:date="2022-09-02T09:36:00Z">
              <w:r>
                <w:rPr>
                  <w:b/>
                  <w:bCs/>
                  <w:i/>
                  <w:iCs/>
                  <w:color w:val="000080"/>
                </w:rPr>
                <w:t>7.7.1</w:t>
              </w:r>
            </w:ins>
          </w:p>
        </w:tc>
        <w:tc>
          <w:tcPr>
            <w:tcW w:w="2306" w:type="dxa"/>
            <w:shd w:val="clear" w:color="auto" w:fill="D9D9D9"/>
          </w:tcPr>
          <w:p w14:paraId="3991CF71" w14:textId="7606B8B8" w:rsidR="004829BB" w:rsidRPr="00E51542" w:rsidRDefault="004829BB" w:rsidP="004829BB">
            <w:pPr>
              <w:widowControl w:val="0"/>
              <w:autoSpaceDE w:val="0"/>
              <w:autoSpaceDN w:val="0"/>
              <w:adjustRightInd w:val="0"/>
              <w:spacing w:before="110"/>
              <w:rPr>
                <w:ins w:id="225" w:author="Buitendijk, Hans" w:date="2022-09-02T09:36:00Z"/>
                <w:noProof/>
                <w:lang w:val="fr-FR"/>
              </w:rPr>
            </w:pPr>
            <w:ins w:id="226" w:author="Buitendijk, Hans" w:date="2022-09-02T09:36:00Z">
              <w:r w:rsidRPr="009901C4">
                <w:rPr>
                  <w:noProof/>
                </w:rPr>
                <w:t xml:space="preserve">CRM - Clinical Study Registration Message </w:t>
              </w:r>
              <w:r w:rsidRPr="009901C4">
                <w:rPr>
                  <w:noProof/>
                </w:rPr>
                <w:lastRenderedPageBreak/>
                <w:t>(Events C01-C08</w:t>
              </w:r>
              <w:r w:rsidRPr="009901C4">
                <w:rPr>
                  <w:noProof/>
                </w:rPr>
                <w:fldChar w:fldCharType="begin"/>
              </w:r>
              <w:r w:rsidRPr="009901C4">
                <w:rPr>
                  <w:noProof/>
                </w:rPr>
                <w:instrText xml:space="preserve"> XE "C01-C08" </w:instrText>
              </w:r>
              <w:r w:rsidRPr="009901C4">
                <w:rPr>
                  <w:noProof/>
                </w:rPr>
                <w:fldChar w:fldCharType="end"/>
              </w:r>
              <w:r w:rsidRPr="009901C4">
                <w:rPr>
                  <w:noProof/>
                </w:rPr>
                <w:t>)</w:t>
              </w:r>
            </w:ins>
          </w:p>
        </w:tc>
        <w:tc>
          <w:tcPr>
            <w:tcW w:w="3060" w:type="dxa"/>
            <w:shd w:val="clear" w:color="auto" w:fill="D9D9D9"/>
          </w:tcPr>
          <w:p w14:paraId="29CFEB08" w14:textId="0A81F969" w:rsidR="004829BB" w:rsidRDefault="004829BB" w:rsidP="004829BB">
            <w:pPr>
              <w:widowControl w:val="0"/>
              <w:autoSpaceDE w:val="0"/>
              <w:autoSpaceDN w:val="0"/>
              <w:adjustRightInd w:val="0"/>
              <w:spacing w:before="110"/>
              <w:rPr>
                <w:ins w:id="227" w:author="Buitendijk, Hans" w:date="2022-09-02T09:36:00Z"/>
                <w:color w:val="000080"/>
              </w:rPr>
            </w:pPr>
            <w:ins w:id="228" w:author="Buitendijk, Hans" w:date="2022-09-02T10:14:00Z">
              <w:r>
                <w:rPr>
                  <w:color w:val="000080"/>
                </w:rPr>
                <w:lastRenderedPageBreak/>
                <w:t>Added segments GSP, GSR, and GSC to message structure</w:t>
              </w:r>
            </w:ins>
          </w:p>
        </w:tc>
        <w:tc>
          <w:tcPr>
            <w:tcW w:w="1070" w:type="dxa"/>
            <w:shd w:val="clear" w:color="auto" w:fill="D9D9D9"/>
          </w:tcPr>
          <w:p w14:paraId="2878689A" w14:textId="3749E3B9" w:rsidR="004829BB" w:rsidRDefault="004829BB" w:rsidP="004829BB">
            <w:pPr>
              <w:widowControl w:val="0"/>
              <w:autoSpaceDE w:val="0"/>
              <w:autoSpaceDN w:val="0"/>
              <w:adjustRightInd w:val="0"/>
              <w:spacing w:before="110"/>
              <w:rPr>
                <w:ins w:id="229" w:author="Buitendijk, Hans" w:date="2022-09-02T09:36:00Z"/>
              </w:rPr>
            </w:pPr>
            <w:ins w:id="230" w:author="Buitendijk, Hans" w:date="2022-09-02T10:14:00Z">
              <w:r>
                <w:t>SOGI</w:t>
              </w:r>
            </w:ins>
          </w:p>
        </w:tc>
        <w:tc>
          <w:tcPr>
            <w:tcW w:w="1268" w:type="dxa"/>
            <w:shd w:val="clear" w:color="auto" w:fill="D9D9D9"/>
          </w:tcPr>
          <w:p w14:paraId="2E51957E" w14:textId="28B1FAFD" w:rsidR="004829BB" w:rsidRDefault="004829BB" w:rsidP="004829BB">
            <w:pPr>
              <w:widowControl w:val="0"/>
              <w:autoSpaceDE w:val="0"/>
              <w:autoSpaceDN w:val="0"/>
              <w:adjustRightInd w:val="0"/>
              <w:spacing w:before="110"/>
              <w:rPr>
                <w:ins w:id="231" w:author="Buitendijk, Hans" w:date="2022-09-02T09:36:00Z"/>
                <w:b/>
                <w:bCs/>
                <w:i/>
                <w:iCs/>
                <w:color w:val="000080"/>
              </w:rPr>
            </w:pPr>
            <w:ins w:id="232" w:author="Buitendijk, Hans" w:date="2022-09-02T10:14:00Z">
              <w:r>
                <w:rPr>
                  <w:b/>
                  <w:bCs/>
                  <w:i/>
                  <w:iCs/>
                  <w:color w:val="000080"/>
                </w:rPr>
                <w:t>No</w:t>
              </w:r>
            </w:ins>
          </w:p>
        </w:tc>
        <w:tc>
          <w:tcPr>
            <w:tcW w:w="716" w:type="dxa"/>
            <w:shd w:val="clear" w:color="auto" w:fill="D9D9D9"/>
          </w:tcPr>
          <w:p w14:paraId="0AE0C96F" w14:textId="77777777" w:rsidR="004829BB" w:rsidRPr="0069575B" w:rsidRDefault="004829BB" w:rsidP="004829BB">
            <w:pPr>
              <w:widowControl w:val="0"/>
              <w:autoSpaceDE w:val="0"/>
              <w:autoSpaceDN w:val="0"/>
              <w:adjustRightInd w:val="0"/>
              <w:spacing w:before="110"/>
              <w:rPr>
                <w:ins w:id="233" w:author="Buitendijk, Hans" w:date="2022-09-02T09:36:00Z"/>
                <w:b/>
                <w:bCs/>
                <w:i/>
                <w:iCs/>
                <w:color w:val="000080"/>
              </w:rPr>
            </w:pPr>
          </w:p>
        </w:tc>
      </w:tr>
      <w:tr w:rsidR="004829BB" w14:paraId="77448F9A" w14:textId="77777777" w:rsidTr="00DE0C4A">
        <w:trPr>
          <w:trHeight w:val="530"/>
          <w:ins w:id="234" w:author="Buitendijk, Hans" w:date="2022-09-02T09:37:00Z"/>
        </w:trPr>
        <w:tc>
          <w:tcPr>
            <w:tcW w:w="930" w:type="dxa"/>
            <w:shd w:val="clear" w:color="auto" w:fill="D9D9D9"/>
          </w:tcPr>
          <w:p w14:paraId="4D4EFB72" w14:textId="1B4E0EFC" w:rsidR="004829BB" w:rsidRDefault="004829BB" w:rsidP="004829BB">
            <w:pPr>
              <w:widowControl w:val="0"/>
              <w:autoSpaceDE w:val="0"/>
              <w:autoSpaceDN w:val="0"/>
              <w:adjustRightInd w:val="0"/>
              <w:spacing w:before="110"/>
              <w:rPr>
                <w:ins w:id="235" w:author="Buitendijk, Hans" w:date="2022-09-02T09:37:00Z"/>
                <w:b/>
                <w:bCs/>
                <w:i/>
                <w:iCs/>
                <w:color w:val="000080"/>
              </w:rPr>
            </w:pPr>
            <w:ins w:id="236" w:author="Buitendijk, Hans" w:date="2022-09-02T09:37:00Z">
              <w:r>
                <w:rPr>
                  <w:b/>
                  <w:bCs/>
                  <w:i/>
                  <w:iCs/>
                  <w:color w:val="000080"/>
                </w:rPr>
                <w:t>7.7.2</w:t>
              </w:r>
            </w:ins>
          </w:p>
        </w:tc>
        <w:tc>
          <w:tcPr>
            <w:tcW w:w="2306" w:type="dxa"/>
            <w:shd w:val="clear" w:color="auto" w:fill="D9D9D9"/>
          </w:tcPr>
          <w:p w14:paraId="6A113122" w14:textId="7556EDCD" w:rsidR="004829BB" w:rsidRPr="009901C4" w:rsidRDefault="004829BB" w:rsidP="004829BB">
            <w:pPr>
              <w:widowControl w:val="0"/>
              <w:autoSpaceDE w:val="0"/>
              <w:autoSpaceDN w:val="0"/>
              <w:adjustRightInd w:val="0"/>
              <w:spacing w:before="110"/>
              <w:rPr>
                <w:ins w:id="237" w:author="Buitendijk, Hans" w:date="2022-09-02T09:37:00Z"/>
                <w:noProof/>
              </w:rPr>
            </w:pPr>
            <w:ins w:id="238" w:author="Buitendijk, Hans" w:date="2022-09-02T09:37:00Z">
              <w:r w:rsidRPr="009901C4">
                <w:rPr>
                  <w:noProof/>
                </w:rPr>
                <w:t xml:space="preserve">CSU - Unsolicited </w:t>
              </w:r>
              <w:r w:rsidRPr="00182B11">
                <w:t>Study</w:t>
              </w:r>
              <w:r w:rsidRPr="009901C4">
                <w:rPr>
                  <w:noProof/>
                </w:rPr>
                <w:t xml:space="preserve"> Data Message (Events C09-C12</w:t>
              </w:r>
              <w:r w:rsidRPr="009901C4">
                <w:rPr>
                  <w:noProof/>
                </w:rPr>
                <w:fldChar w:fldCharType="begin"/>
              </w:r>
              <w:r w:rsidRPr="009901C4">
                <w:rPr>
                  <w:noProof/>
                </w:rPr>
                <w:instrText xml:space="preserve"> XE "C09-C12" </w:instrText>
              </w:r>
              <w:r w:rsidRPr="009901C4">
                <w:rPr>
                  <w:noProof/>
                </w:rPr>
                <w:fldChar w:fldCharType="end"/>
              </w:r>
              <w:r w:rsidRPr="009901C4">
                <w:rPr>
                  <w:noProof/>
                </w:rPr>
                <w:t>)</w:t>
              </w:r>
            </w:ins>
          </w:p>
        </w:tc>
        <w:tc>
          <w:tcPr>
            <w:tcW w:w="3060" w:type="dxa"/>
            <w:shd w:val="clear" w:color="auto" w:fill="D9D9D9"/>
          </w:tcPr>
          <w:p w14:paraId="3096D4B2" w14:textId="1B0862EB" w:rsidR="004829BB" w:rsidRDefault="004829BB" w:rsidP="004829BB">
            <w:pPr>
              <w:widowControl w:val="0"/>
              <w:autoSpaceDE w:val="0"/>
              <w:autoSpaceDN w:val="0"/>
              <w:adjustRightInd w:val="0"/>
              <w:spacing w:before="110"/>
              <w:rPr>
                <w:ins w:id="239" w:author="Buitendijk, Hans" w:date="2022-09-02T09:37:00Z"/>
                <w:color w:val="000080"/>
              </w:rPr>
            </w:pPr>
            <w:ins w:id="240" w:author="Buitendijk, Hans" w:date="2022-09-02T10:14:00Z">
              <w:r>
                <w:rPr>
                  <w:color w:val="000080"/>
                </w:rPr>
                <w:t>Added segments GSP, GSR, and GSC to message structure</w:t>
              </w:r>
            </w:ins>
          </w:p>
        </w:tc>
        <w:tc>
          <w:tcPr>
            <w:tcW w:w="1070" w:type="dxa"/>
            <w:shd w:val="clear" w:color="auto" w:fill="D9D9D9"/>
          </w:tcPr>
          <w:p w14:paraId="256A875C" w14:textId="2BC79076" w:rsidR="004829BB" w:rsidRDefault="004829BB" w:rsidP="004829BB">
            <w:pPr>
              <w:widowControl w:val="0"/>
              <w:autoSpaceDE w:val="0"/>
              <w:autoSpaceDN w:val="0"/>
              <w:adjustRightInd w:val="0"/>
              <w:spacing w:before="110"/>
              <w:rPr>
                <w:ins w:id="241" w:author="Buitendijk, Hans" w:date="2022-09-02T09:37:00Z"/>
              </w:rPr>
            </w:pPr>
            <w:ins w:id="242" w:author="Buitendijk, Hans" w:date="2022-09-02T10:14:00Z">
              <w:r>
                <w:t>SOGI</w:t>
              </w:r>
            </w:ins>
          </w:p>
        </w:tc>
        <w:tc>
          <w:tcPr>
            <w:tcW w:w="1268" w:type="dxa"/>
            <w:shd w:val="clear" w:color="auto" w:fill="D9D9D9"/>
          </w:tcPr>
          <w:p w14:paraId="02D78DF9" w14:textId="21FDD676" w:rsidR="004829BB" w:rsidRDefault="004829BB" w:rsidP="004829BB">
            <w:pPr>
              <w:widowControl w:val="0"/>
              <w:autoSpaceDE w:val="0"/>
              <w:autoSpaceDN w:val="0"/>
              <w:adjustRightInd w:val="0"/>
              <w:spacing w:before="110"/>
              <w:rPr>
                <w:ins w:id="243" w:author="Buitendijk, Hans" w:date="2022-09-02T09:37:00Z"/>
                <w:b/>
                <w:bCs/>
                <w:i/>
                <w:iCs/>
                <w:color w:val="000080"/>
              </w:rPr>
            </w:pPr>
            <w:ins w:id="244" w:author="Buitendijk, Hans" w:date="2022-09-02T10:14:00Z">
              <w:r>
                <w:rPr>
                  <w:b/>
                  <w:bCs/>
                  <w:i/>
                  <w:iCs/>
                  <w:color w:val="000080"/>
                </w:rPr>
                <w:t>No</w:t>
              </w:r>
            </w:ins>
          </w:p>
        </w:tc>
        <w:tc>
          <w:tcPr>
            <w:tcW w:w="716" w:type="dxa"/>
            <w:shd w:val="clear" w:color="auto" w:fill="D9D9D9"/>
          </w:tcPr>
          <w:p w14:paraId="226E29C1" w14:textId="77777777" w:rsidR="004829BB" w:rsidRPr="0069575B" w:rsidRDefault="004829BB" w:rsidP="004829BB">
            <w:pPr>
              <w:widowControl w:val="0"/>
              <w:autoSpaceDE w:val="0"/>
              <w:autoSpaceDN w:val="0"/>
              <w:adjustRightInd w:val="0"/>
              <w:spacing w:before="110"/>
              <w:rPr>
                <w:ins w:id="245" w:author="Buitendijk, Hans" w:date="2022-09-02T09:37:00Z"/>
                <w:b/>
                <w:bCs/>
                <w:i/>
                <w:iCs/>
                <w:color w:val="000080"/>
              </w:rPr>
            </w:pPr>
          </w:p>
        </w:tc>
      </w:tr>
      <w:tr w:rsidR="004829BB" w14:paraId="6EFD506B" w14:textId="77777777" w:rsidTr="00DE0C4A">
        <w:trPr>
          <w:trHeight w:val="530"/>
          <w:ins w:id="246" w:author="Buitendijk, Hans" w:date="2022-09-02T09:51:00Z"/>
        </w:trPr>
        <w:tc>
          <w:tcPr>
            <w:tcW w:w="930" w:type="dxa"/>
            <w:shd w:val="clear" w:color="auto" w:fill="D9D9D9"/>
          </w:tcPr>
          <w:p w14:paraId="10021574" w14:textId="3EA17ACA" w:rsidR="004829BB" w:rsidRDefault="004829BB" w:rsidP="004829BB">
            <w:pPr>
              <w:widowControl w:val="0"/>
              <w:autoSpaceDE w:val="0"/>
              <w:autoSpaceDN w:val="0"/>
              <w:adjustRightInd w:val="0"/>
              <w:spacing w:before="110"/>
              <w:rPr>
                <w:ins w:id="247" w:author="Buitendijk, Hans" w:date="2022-09-02T09:51:00Z"/>
                <w:b/>
                <w:bCs/>
                <w:i/>
                <w:iCs/>
                <w:color w:val="000080"/>
              </w:rPr>
            </w:pPr>
            <w:ins w:id="248" w:author="Buitendijk, Hans" w:date="2022-09-02T09:51:00Z">
              <w:r>
                <w:rPr>
                  <w:b/>
                  <w:bCs/>
                  <w:i/>
                  <w:iCs/>
                  <w:color w:val="000080"/>
                </w:rPr>
                <w:t>7.11.1</w:t>
              </w:r>
            </w:ins>
          </w:p>
        </w:tc>
        <w:tc>
          <w:tcPr>
            <w:tcW w:w="2306" w:type="dxa"/>
            <w:shd w:val="clear" w:color="auto" w:fill="D9D9D9"/>
          </w:tcPr>
          <w:p w14:paraId="3AFDB019" w14:textId="67ECB4D3" w:rsidR="004829BB" w:rsidRPr="009901C4" w:rsidRDefault="004829BB" w:rsidP="004829BB">
            <w:pPr>
              <w:widowControl w:val="0"/>
              <w:autoSpaceDE w:val="0"/>
              <w:autoSpaceDN w:val="0"/>
              <w:adjustRightInd w:val="0"/>
              <w:spacing w:before="110"/>
              <w:rPr>
                <w:ins w:id="249" w:author="Buitendijk, Hans" w:date="2022-09-02T09:51:00Z"/>
                <w:noProof/>
              </w:rPr>
            </w:pPr>
            <w:ins w:id="250" w:author="Buitendijk, Hans" w:date="2022-09-02T09:51:00Z">
              <w:r w:rsidRPr="009901C4">
                <w:rPr>
                  <w:noProof/>
                </w:rPr>
                <w:t xml:space="preserve">PEX - </w:t>
              </w:r>
              <w:r w:rsidRPr="00182B11">
                <w:t>Product</w:t>
              </w:r>
              <w:r w:rsidRPr="009901C4">
                <w:rPr>
                  <w:noProof/>
                </w:rPr>
                <w:t xml:space="preserve"> Experience Message (Events P07, P08</w:t>
              </w:r>
              <w:r w:rsidRPr="009901C4">
                <w:rPr>
                  <w:noProof/>
                </w:rPr>
                <w:fldChar w:fldCharType="begin"/>
              </w:r>
              <w:r w:rsidRPr="009901C4">
                <w:rPr>
                  <w:noProof/>
                </w:rPr>
                <w:instrText xml:space="preserve"> XE "P07, P08" </w:instrText>
              </w:r>
              <w:r w:rsidRPr="009901C4">
                <w:rPr>
                  <w:noProof/>
                </w:rPr>
                <w:fldChar w:fldCharType="end"/>
              </w:r>
              <w:r w:rsidRPr="009901C4">
                <w:rPr>
                  <w:noProof/>
                </w:rPr>
                <w:fldChar w:fldCharType="begin"/>
              </w:r>
              <w:r w:rsidRPr="009901C4">
                <w:rPr>
                  <w:noProof/>
                </w:rPr>
                <w:instrText xml:space="preserve"> XE "Events: P07, P08" </w:instrText>
              </w:r>
              <w:r w:rsidRPr="009901C4">
                <w:rPr>
                  <w:noProof/>
                </w:rPr>
                <w:fldChar w:fldCharType="end"/>
              </w:r>
              <w:r w:rsidRPr="009901C4">
                <w:rPr>
                  <w:noProof/>
                </w:rPr>
                <w:t>)</w:t>
              </w:r>
            </w:ins>
          </w:p>
        </w:tc>
        <w:tc>
          <w:tcPr>
            <w:tcW w:w="3060" w:type="dxa"/>
            <w:shd w:val="clear" w:color="auto" w:fill="D9D9D9"/>
          </w:tcPr>
          <w:p w14:paraId="31598853" w14:textId="7A805843" w:rsidR="004829BB" w:rsidRDefault="004829BB" w:rsidP="004829BB">
            <w:pPr>
              <w:widowControl w:val="0"/>
              <w:autoSpaceDE w:val="0"/>
              <w:autoSpaceDN w:val="0"/>
              <w:adjustRightInd w:val="0"/>
              <w:spacing w:before="110"/>
              <w:rPr>
                <w:ins w:id="251" w:author="Buitendijk, Hans" w:date="2022-09-02T09:51:00Z"/>
                <w:color w:val="000080"/>
              </w:rPr>
            </w:pPr>
            <w:ins w:id="252" w:author="Buitendijk, Hans" w:date="2022-09-02T10:14:00Z">
              <w:r>
                <w:rPr>
                  <w:color w:val="000080"/>
                </w:rPr>
                <w:t>Added segments GSP, GSR, and GSC to message structure</w:t>
              </w:r>
            </w:ins>
          </w:p>
        </w:tc>
        <w:tc>
          <w:tcPr>
            <w:tcW w:w="1070" w:type="dxa"/>
            <w:shd w:val="clear" w:color="auto" w:fill="D9D9D9"/>
          </w:tcPr>
          <w:p w14:paraId="52CF9871" w14:textId="28C70B03" w:rsidR="004829BB" w:rsidRDefault="004829BB" w:rsidP="004829BB">
            <w:pPr>
              <w:widowControl w:val="0"/>
              <w:autoSpaceDE w:val="0"/>
              <w:autoSpaceDN w:val="0"/>
              <w:adjustRightInd w:val="0"/>
              <w:spacing w:before="110"/>
              <w:rPr>
                <w:ins w:id="253" w:author="Buitendijk, Hans" w:date="2022-09-02T09:51:00Z"/>
              </w:rPr>
            </w:pPr>
            <w:ins w:id="254" w:author="Buitendijk, Hans" w:date="2022-09-02T10:14:00Z">
              <w:r>
                <w:t>SOGI</w:t>
              </w:r>
            </w:ins>
          </w:p>
        </w:tc>
        <w:tc>
          <w:tcPr>
            <w:tcW w:w="1268" w:type="dxa"/>
            <w:shd w:val="clear" w:color="auto" w:fill="D9D9D9"/>
          </w:tcPr>
          <w:p w14:paraId="0117FB0D" w14:textId="76FE3D17" w:rsidR="004829BB" w:rsidRDefault="004829BB" w:rsidP="004829BB">
            <w:pPr>
              <w:widowControl w:val="0"/>
              <w:autoSpaceDE w:val="0"/>
              <w:autoSpaceDN w:val="0"/>
              <w:adjustRightInd w:val="0"/>
              <w:spacing w:before="110"/>
              <w:rPr>
                <w:ins w:id="255" w:author="Buitendijk, Hans" w:date="2022-09-02T09:51:00Z"/>
                <w:b/>
                <w:bCs/>
                <w:i/>
                <w:iCs/>
                <w:color w:val="000080"/>
              </w:rPr>
            </w:pPr>
            <w:ins w:id="256" w:author="Buitendijk, Hans" w:date="2022-09-02T10:14:00Z">
              <w:r>
                <w:rPr>
                  <w:b/>
                  <w:bCs/>
                  <w:i/>
                  <w:iCs/>
                  <w:color w:val="000080"/>
                </w:rPr>
                <w:t>No</w:t>
              </w:r>
            </w:ins>
          </w:p>
        </w:tc>
        <w:tc>
          <w:tcPr>
            <w:tcW w:w="716" w:type="dxa"/>
            <w:shd w:val="clear" w:color="auto" w:fill="D9D9D9"/>
          </w:tcPr>
          <w:p w14:paraId="1006C697" w14:textId="77777777" w:rsidR="004829BB" w:rsidRPr="0069575B" w:rsidRDefault="004829BB" w:rsidP="004829BB">
            <w:pPr>
              <w:widowControl w:val="0"/>
              <w:autoSpaceDE w:val="0"/>
              <w:autoSpaceDN w:val="0"/>
              <w:adjustRightInd w:val="0"/>
              <w:spacing w:before="110"/>
              <w:rPr>
                <w:ins w:id="257" w:author="Buitendijk, Hans" w:date="2022-09-02T09:51:00Z"/>
                <w:b/>
                <w:bCs/>
                <w:i/>
                <w:iCs/>
                <w:color w:val="000080"/>
              </w:rPr>
            </w:pPr>
          </w:p>
        </w:tc>
      </w:tr>
      <w:tr w:rsidR="0088610D" w14:paraId="3B5B8FCC" w14:textId="77777777" w:rsidTr="00DE0C4A">
        <w:trPr>
          <w:trHeight w:val="530"/>
          <w:ins w:id="258" w:author="Frank Oemig" w:date="2022-09-07T17:20:00Z"/>
        </w:trPr>
        <w:tc>
          <w:tcPr>
            <w:tcW w:w="930" w:type="dxa"/>
            <w:shd w:val="clear" w:color="auto" w:fill="D9D9D9"/>
          </w:tcPr>
          <w:p w14:paraId="11C2B2D7" w14:textId="75E977C5" w:rsidR="0088610D" w:rsidRDefault="0088610D" w:rsidP="004829BB">
            <w:pPr>
              <w:widowControl w:val="0"/>
              <w:autoSpaceDE w:val="0"/>
              <w:autoSpaceDN w:val="0"/>
              <w:adjustRightInd w:val="0"/>
              <w:spacing w:before="110"/>
              <w:rPr>
                <w:ins w:id="259" w:author="Frank Oemig" w:date="2022-09-07T17:20:00Z"/>
                <w:b/>
                <w:bCs/>
                <w:i/>
                <w:iCs/>
                <w:color w:val="000080"/>
              </w:rPr>
            </w:pPr>
            <w:ins w:id="260" w:author="Frank Oemig" w:date="2022-09-07T17:20:00Z">
              <w:r>
                <w:rPr>
                  <w:b/>
                  <w:bCs/>
                  <w:i/>
                  <w:iCs/>
                  <w:color w:val="000080"/>
                </w:rPr>
                <w:t>7.4.4</w:t>
              </w:r>
            </w:ins>
          </w:p>
        </w:tc>
        <w:tc>
          <w:tcPr>
            <w:tcW w:w="2306" w:type="dxa"/>
            <w:shd w:val="clear" w:color="auto" w:fill="D9D9D9"/>
          </w:tcPr>
          <w:p w14:paraId="7553A41D" w14:textId="2670FFE3" w:rsidR="0088610D" w:rsidRPr="009901C4" w:rsidRDefault="0088610D" w:rsidP="004829BB">
            <w:pPr>
              <w:widowControl w:val="0"/>
              <w:autoSpaceDE w:val="0"/>
              <w:autoSpaceDN w:val="0"/>
              <w:adjustRightInd w:val="0"/>
              <w:spacing w:before="110"/>
              <w:rPr>
                <w:ins w:id="261" w:author="Frank Oemig" w:date="2022-09-07T17:20:00Z"/>
                <w:noProof/>
              </w:rPr>
            </w:pPr>
            <w:ins w:id="262" w:author="Frank Oemig" w:date="2022-09-07T17:20:00Z">
              <w:r>
                <w:rPr>
                  <w:bCs/>
                  <w:i/>
                  <w:iCs/>
                  <w:noProof/>
                  <w:sz w:val="22"/>
                </w:rPr>
                <w:t>Data Element 00816 -&gt; 02534</w:t>
              </w:r>
            </w:ins>
          </w:p>
        </w:tc>
        <w:tc>
          <w:tcPr>
            <w:tcW w:w="3060" w:type="dxa"/>
            <w:shd w:val="clear" w:color="auto" w:fill="D9D9D9"/>
          </w:tcPr>
          <w:p w14:paraId="24CBEDB7" w14:textId="16A41765" w:rsidR="0088610D" w:rsidRDefault="0088610D" w:rsidP="004829BB">
            <w:pPr>
              <w:widowControl w:val="0"/>
              <w:autoSpaceDE w:val="0"/>
              <w:autoSpaceDN w:val="0"/>
              <w:adjustRightInd w:val="0"/>
              <w:spacing w:before="110"/>
              <w:rPr>
                <w:ins w:id="263" w:author="Frank Oemig" w:date="2022-09-07T17:20:00Z"/>
                <w:color w:val="000080"/>
              </w:rPr>
            </w:pPr>
            <w:ins w:id="264" w:author="Frank Oemig" w:date="2022-09-07T17:20:00Z">
              <w:r>
                <w:rPr>
                  <w:color w:val="000080"/>
                  <w:sz w:val="22"/>
                </w:rPr>
                <w:t>eliminate conflict with table assignment to 0287</w:t>
              </w:r>
            </w:ins>
          </w:p>
        </w:tc>
        <w:tc>
          <w:tcPr>
            <w:tcW w:w="1070" w:type="dxa"/>
            <w:shd w:val="clear" w:color="auto" w:fill="D9D9D9"/>
          </w:tcPr>
          <w:p w14:paraId="3E6B3EA7" w14:textId="77777777" w:rsidR="0088610D" w:rsidRDefault="0088610D" w:rsidP="004829BB">
            <w:pPr>
              <w:widowControl w:val="0"/>
              <w:autoSpaceDE w:val="0"/>
              <w:autoSpaceDN w:val="0"/>
              <w:adjustRightInd w:val="0"/>
              <w:spacing w:before="110"/>
              <w:rPr>
                <w:ins w:id="265" w:author="Frank Oemig" w:date="2022-09-07T17:20:00Z"/>
              </w:rPr>
            </w:pPr>
          </w:p>
        </w:tc>
        <w:tc>
          <w:tcPr>
            <w:tcW w:w="1268" w:type="dxa"/>
            <w:shd w:val="clear" w:color="auto" w:fill="D9D9D9"/>
          </w:tcPr>
          <w:p w14:paraId="334F56D9" w14:textId="77E5B3D5" w:rsidR="0088610D" w:rsidRDefault="0088610D" w:rsidP="004829BB">
            <w:pPr>
              <w:widowControl w:val="0"/>
              <w:autoSpaceDE w:val="0"/>
              <w:autoSpaceDN w:val="0"/>
              <w:adjustRightInd w:val="0"/>
              <w:spacing w:before="110"/>
              <w:rPr>
                <w:ins w:id="266" w:author="Frank Oemig" w:date="2022-09-07T17:20:00Z"/>
                <w:b/>
                <w:bCs/>
                <w:i/>
                <w:iCs/>
                <w:color w:val="000080"/>
              </w:rPr>
            </w:pPr>
            <w:ins w:id="267" w:author="Frank Oemig" w:date="2022-09-07T17:20:00Z">
              <w:r>
                <w:rPr>
                  <w:b/>
                  <w:bCs/>
                  <w:i/>
                  <w:iCs/>
                  <w:color w:val="000080"/>
                </w:rPr>
                <w:t>No</w:t>
              </w:r>
            </w:ins>
          </w:p>
        </w:tc>
        <w:tc>
          <w:tcPr>
            <w:tcW w:w="716" w:type="dxa"/>
            <w:shd w:val="clear" w:color="auto" w:fill="D9D9D9"/>
          </w:tcPr>
          <w:p w14:paraId="05C395EE" w14:textId="77777777" w:rsidR="0088610D" w:rsidRPr="0069575B" w:rsidRDefault="0088610D" w:rsidP="004829BB">
            <w:pPr>
              <w:widowControl w:val="0"/>
              <w:autoSpaceDE w:val="0"/>
              <w:autoSpaceDN w:val="0"/>
              <w:adjustRightInd w:val="0"/>
              <w:spacing w:before="110"/>
              <w:rPr>
                <w:ins w:id="268" w:author="Frank Oemig" w:date="2022-09-07T17:20:00Z"/>
                <w:b/>
                <w:bCs/>
                <w:i/>
                <w:iCs/>
                <w:color w:val="000080"/>
              </w:rPr>
            </w:pPr>
          </w:p>
        </w:tc>
      </w:tr>
      <w:tr w:rsidR="004350ED" w14:paraId="5C3350A7" w14:textId="77777777" w:rsidTr="00DE0C4A">
        <w:trPr>
          <w:trHeight w:val="530"/>
          <w:ins w:id="269" w:author="Frank Oemig" w:date="2022-09-07T17:39:00Z"/>
        </w:trPr>
        <w:tc>
          <w:tcPr>
            <w:tcW w:w="930" w:type="dxa"/>
            <w:shd w:val="clear" w:color="auto" w:fill="D9D9D9"/>
          </w:tcPr>
          <w:p w14:paraId="446285D2" w14:textId="77777777" w:rsidR="004350ED" w:rsidRDefault="004350ED" w:rsidP="004829BB">
            <w:pPr>
              <w:widowControl w:val="0"/>
              <w:autoSpaceDE w:val="0"/>
              <w:autoSpaceDN w:val="0"/>
              <w:adjustRightInd w:val="0"/>
              <w:spacing w:before="110"/>
              <w:rPr>
                <w:ins w:id="270" w:author="Frank Oemig" w:date="2022-09-07T17:39:00Z"/>
                <w:b/>
                <w:bCs/>
                <w:i/>
                <w:iCs/>
                <w:color w:val="000080"/>
              </w:rPr>
            </w:pPr>
          </w:p>
        </w:tc>
        <w:tc>
          <w:tcPr>
            <w:tcW w:w="2306" w:type="dxa"/>
            <w:shd w:val="clear" w:color="auto" w:fill="D9D9D9"/>
          </w:tcPr>
          <w:p w14:paraId="12B4A574" w14:textId="7B5EB775" w:rsidR="004350ED" w:rsidRDefault="004350ED" w:rsidP="004829BB">
            <w:pPr>
              <w:widowControl w:val="0"/>
              <w:autoSpaceDE w:val="0"/>
              <w:autoSpaceDN w:val="0"/>
              <w:adjustRightInd w:val="0"/>
              <w:spacing w:before="110"/>
              <w:rPr>
                <w:ins w:id="271" w:author="Frank Oemig" w:date="2022-09-07T17:39:00Z"/>
                <w:bCs/>
                <w:i/>
                <w:iCs/>
                <w:noProof/>
                <w:sz w:val="22"/>
              </w:rPr>
            </w:pPr>
            <w:ins w:id="272" w:author="Frank Oemig" w:date="2022-09-07T17:39:00Z">
              <w:r>
                <w:rPr>
                  <w:bCs/>
                  <w:i/>
                  <w:iCs/>
                  <w:noProof/>
                  <w:sz w:val="22"/>
                </w:rPr>
                <w:t>All data elements 00816</w:t>
              </w:r>
            </w:ins>
          </w:p>
        </w:tc>
        <w:tc>
          <w:tcPr>
            <w:tcW w:w="3060" w:type="dxa"/>
            <w:shd w:val="clear" w:color="auto" w:fill="D9D9D9"/>
          </w:tcPr>
          <w:p w14:paraId="373C16A7" w14:textId="11C2A77F" w:rsidR="004350ED" w:rsidRDefault="004350ED" w:rsidP="004829BB">
            <w:pPr>
              <w:widowControl w:val="0"/>
              <w:autoSpaceDE w:val="0"/>
              <w:autoSpaceDN w:val="0"/>
              <w:adjustRightInd w:val="0"/>
              <w:spacing w:before="110"/>
              <w:rPr>
                <w:ins w:id="273" w:author="Frank Oemig" w:date="2022-09-07T17:39:00Z"/>
                <w:color w:val="000080"/>
                <w:sz w:val="22"/>
              </w:rPr>
            </w:pPr>
            <w:ins w:id="274" w:author="Frank Oemig" w:date="2022-09-07T17:39:00Z">
              <w:r>
                <w:rPr>
                  <w:color w:val="000080"/>
                </w:rPr>
                <w:t xml:space="preserve">Adjust length for data element 00816 to </w:t>
              </w:r>
              <w:proofErr w:type="gramStart"/>
              <w:r>
                <w:rPr>
                  <w:color w:val="000080"/>
                </w:rPr>
                <w:t>1..</w:t>
              </w:r>
              <w:proofErr w:type="gramEnd"/>
              <w:r>
                <w:rPr>
                  <w:color w:val="000080"/>
                </w:rPr>
                <w:t>1</w:t>
              </w:r>
            </w:ins>
          </w:p>
        </w:tc>
        <w:tc>
          <w:tcPr>
            <w:tcW w:w="1070" w:type="dxa"/>
            <w:shd w:val="clear" w:color="auto" w:fill="D9D9D9"/>
          </w:tcPr>
          <w:p w14:paraId="173DD166" w14:textId="77777777" w:rsidR="004350ED" w:rsidRDefault="004350ED" w:rsidP="004829BB">
            <w:pPr>
              <w:widowControl w:val="0"/>
              <w:autoSpaceDE w:val="0"/>
              <w:autoSpaceDN w:val="0"/>
              <w:adjustRightInd w:val="0"/>
              <w:spacing w:before="110"/>
              <w:rPr>
                <w:ins w:id="275" w:author="Frank Oemig" w:date="2022-09-07T17:39:00Z"/>
              </w:rPr>
            </w:pPr>
          </w:p>
        </w:tc>
        <w:tc>
          <w:tcPr>
            <w:tcW w:w="1268" w:type="dxa"/>
            <w:shd w:val="clear" w:color="auto" w:fill="D9D9D9"/>
          </w:tcPr>
          <w:p w14:paraId="3996E988" w14:textId="72F4573B" w:rsidR="004350ED" w:rsidRDefault="004350ED" w:rsidP="004829BB">
            <w:pPr>
              <w:widowControl w:val="0"/>
              <w:autoSpaceDE w:val="0"/>
              <w:autoSpaceDN w:val="0"/>
              <w:adjustRightInd w:val="0"/>
              <w:spacing w:before="110"/>
              <w:rPr>
                <w:ins w:id="276" w:author="Frank Oemig" w:date="2022-09-07T17:39:00Z"/>
                <w:b/>
                <w:bCs/>
                <w:i/>
                <w:iCs/>
                <w:color w:val="000080"/>
              </w:rPr>
            </w:pPr>
            <w:ins w:id="277" w:author="Frank Oemig" w:date="2022-09-07T17:39:00Z">
              <w:r>
                <w:rPr>
                  <w:b/>
                  <w:bCs/>
                  <w:i/>
                  <w:iCs/>
                  <w:color w:val="000080"/>
                </w:rPr>
                <w:t>No</w:t>
              </w:r>
            </w:ins>
          </w:p>
        </w:tc>
        <w:tc>
          <w:tcPr>
            <w:tcW w:w="716" w:type="dxa"/>
            <w:shd w:val="clear" w:color="auto" w:fill="D9D9D9"/>
          </w:tcPr>
          <w:p w14:paraId="6D89D813" w14:textId="77777777" w:rsidR="004350ED" w:rsidRPr="0069575B" w:rsidRDefault="004350ED" w:rsidP="004829BB">
            <w:pPr>
              <w:widowControl w:val="0"/>
              <w:autoSpaceDE w:val="0"/>
              <w:autoSpaceDN w:val="0"/>
              <w:adjustRightInd w:val="0"/>
              <w:spacing w:before="110"/>
              <w:rPr>
                <w:ins w:id="278" w:author="Frank Oemig" w:date="2022-09-07T17:39:00Z"/>
                <w:b/>
                <w:bCs/>
                <w:i/>
                <w:iCs/>
                <w:color w:val="000080"/>
              </w:rPr>
            </w:pPr>
          </w:p>
        </w:tc>
      </w:tr>
      <w:tr w:rsidR="00426433" w14:paraId="78744CA7" w14:textId="77777777" w:rsidTr="00DE0C4A">
        <w:trPr>
          <w:trHeight w:val="530"/>
          <w:ins w:id="279" w:author="Frank Oemig" w:date="2022-09-08T11:29:00Z"/>
        </w:trPr>
        <w:tc>
          <w:tcPr>
            <w:tcW w:w="930" w:type="dxa"/>
            <w:shd w:val="clear" w:color="auto" w:fill="D9D9D9"/>
          </w:tcPr>
          <w:p w14:paraId="09E735DB" w14:textId="7971F8CB" w:rsidR="00426433" w:rsidRDefault="00426433" w:rsidP="004829BB">
            <w:pPr>
              <w:widowControl w:val="0"/>
              <w:autoSpaceDE w:val="0"/>
              <w:autoSpaceDN w:val="0"/>
              <w:adjustRightInd w:val="0"/>
              <w:spacing w:before="110"/>
              <w:rPr>
                <w:ins w:id="280" w:author="Frank Oemig" w:date="2022-09-08T11:29:00Z"/>
                <w:b/>
                <w:bCs/>
                <w:i/>
                <w:iCs/>
                <w:color w:val="000080"/>
              </w:rPr>
            </w:pPr>
            <w:ins w:id="281" w:author="Frank Oemig" w:date="2022-09-08T11:29:00Z">
              <w:r>
                <w:rPr>
                  <w:b/>
                  <w:bCs/>
                  <w:i/>
                  <w:iCs/>
                  <w:color w:val="000080"/>
                </w:rPr>
                <w:t>74.4</w:t>
              </w:r>
            </w:ins>
          </w:p>
        </w:tc>
        <w:tc>
          <w:tcPr>
            <w:tcW w:w="2306" w:type="dxa"/>
            <w:shd w:val="clear" w:color="auto" w:fill="D9D9D9"/>
          </w:tcPr>
          <w:p w14:paraId="0609D433" w14:textId="7B7D4485" w:rsidR="00426433" w:rsidRDefault="00426433" w:rsidP="004829BB">
            <w:pPr>
              <w:widowControl w:val="0"/>
              <w:autoSpaceDE w:val="0"/>
              <w:autoSpaceDN w:val="0"/>
              <w:adjustRightInd w:val="0"/>
              <w:spacing w:before="110"/>
              <w:rPr>
                <w:ins w:id="282" w:author="Frank Oemig" w:date="2022-09-08T11:29:00Z"/>
                <w:bCs/>
                <w:i/>
                <w:iCs/>
                <w:noProof/>
                <w:sz w:val="22"/>
              </w:rPr>
            </w:pPr>
            <w:ins w:id="283" w:author="Frank Oemig" w:date="2022-09-08T11:29:00Z">
              <w:r>
                <w:rPr>
                  <w:bCs/>
                  <w:i/>
                  <w:iCs/>
                  <w:noProof/>
                  <w:sz w:val="22"/>
                </w:rPr>
                <w:t>PRT-2</w:t>
              </w:r>
            </w:ins>
            <w:ins w:id="284" w:author="Frank Oemig" w:date="2022-09-08T11:30:00Z">
              <w:r>
                <w:rPr>
                  <w:bCs/>
                  <w:i/>
                  <w:iCs/>
                  <w:noProof/>
                  <w:sz w:val="22"/>
                </w:rPr>
                <w:t>4</w:t>
              </w:r>
            </w:ins>
          </w:p>
        </w:tc>
        <w:tc>
          <w:tcPr>
            <w:tcW w:w="3060" w:type="dxa"/>
            <w:shd w:val="clear" w:color="auto" w:fill="D9D9D9"/>
          </w:tcPr>
          <w:p w14:paraId="421E6080" w14:textId="3DAB9B01" w:rsidR="00426433" w:rsidRDefault="00426433" w:rsidP="004829BB">
            <w:pPr>
              <w:widowControl w:val="0"/>
              <w:autoSpaceDE w:val="0"/>
              <w:autoSpaceDN w:val="0"/>
              <w:adjustRightInd w:val="0"/>
              <w:spacing w:before="110"/>
              <w:rPr>
                <w:ins w:id="285" w:author="Frank Oemig" w:date="2022-09-08T11:29:00Z"/>
                <w:color w:val="000080"/>
              </w:rPr>
            </w:pPr>
            <w:ins w:id="286" w:author="Frank Oemig" w:date="2022-09-08T11:29:00Z">
              <w:r>
                <w:rPr>
                  <w:color w:val="000080"/>
                </w:rPr>
                <w:t>Correct reference to table 0338 for PRT-24, as is stated in the textual description</w:t>
              </w:r>
            </w:ins>
          </w:p>
        </w:tc>
        <w:tc>
          <w:tcPr>
            <w:tcW w:w="1070" w:type="dxa"/>
            <w:shd w:val="clear" w:color="auto" w:fill="D9D9D9"/>
          </w:tcPr>
          <w:p w14:paraId="2268DC47" w14:textId="77777777" w:rsidR="00426433" w:rsidRDefault="00426433" w:rsidP="004829BB">
            <w:pPr>
              <w:widowControl w:val="0"/>
              <w:autoSpaceDE w:val="0"/>
              <w:autoSpaceDN w:val="0"/>
              <w:adjustRightInd w:val="0"/>
              <w:spacing w:before="110"/>
              <w:rPr>
                <w:ins w:id="287" w:author="Frank Oemig" w:date="2022-09-08T11:29:00Z"/>
              </w:rPr>
            </w:pPr>
          </w:p>
        </w:tc>
        <w:tc>
          <w:tcPr>
            <w:tcW w:w="1268" w:type="dxa"/>
            <w:shd w:val="clear" w:color="auto" w:fill="D9D9D9"/>
          </w:tcPr>
          <w:p w14:paraId="2BD7581A" w14:textId="4F756C3F" w:rsidR="00426433" w:rsidRDefault="00426433" w:rsidP="004829BB">
            <w:pPr>
              <w:widowControl w:val="0"/>
              <w:autoSpaceDE w:val="0"/>
              <w:autoSpaceDN w:val="0"/>
              <w:adjustRightInd w:val="0"/>
              <w:spacing w:before="110"/>
              <w:rPr>
                <w:ins w:id="288" w:author="Frank Oemig" w:date="2022-09-08T11:29:00Z"/>
                <w:b/>
                <w:bCs/>
                <w:i/>
                <w:iCs/>
                <w:color w:val="000080"/>
              </w:rPr>
            </w:pPr>
            <w:ins w:id="289" w:author="Frank Oemig" w:date="2022-09-08T11:29:00Z">
              <w:r>
                <w:rPr>
                  <w:b/>
                  <w:bCs/>
                  <w:i/>
                  <w:iCs/>
                  <w:color w:val="000080"/>
                </w:rPr>
                <w:t>No</w:t>
              </w:r>
            </w:ins>
          </w:p>
        </w:tc>
        <w:tc>
          <w:tcPr>
            <w:tcW w:w="716" w:type="dxa"/>
            <w:shd w:val="clear" w:color="auto" w:fill="D9D9D9"/>
          </w:tcPr>
          <w:p w14:paraId="7F5B9BC8" w14:textId="77777777" w:rsidR="00426433" w:rsidRPr="0069575B" w:rsidRDefault="00426433" w:rsidP="004829BB">
            <w:pPr>
              <w:widowControl w:val="0"/>
              <w:autoSpaceDE w:val="0"/>
              <w:autoSpaceDN w:val="0"/>
              <w:adjustRightInd w:val="0"/>
              <w:spacing w:before="110"/>
              <w:rPr>
                <w:ins w:id="290" w:author="Frank Oemig" w:date="2022-09-08T11:29:00Z"/>
                <w:b/>
                <w:bCs/>
                <w:i/>
                <w:iCs/>
                <w:color w:val="000080"/>
              </w:rPr>
            </w:pPr>
          </w:p>
        </w:tc>
      </w:tr>
      <w:tr w:rsidR="00573DBC" w14:paraId="0EC4919A" w14:textId="77777777" w:rsidTr="007610D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ExChange w:id="291" w:author="Craig Newman" w:date="2023-07-03T07:43: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Ex>
          </w:tblPrExChange>
        </w:tblPrEx>
        <w:trPr>
          <w:trHeight w:val="530"/>
          <w:ins w:id="292" w:author="Craig Newman" w:date="2023-07-03T07:43:00Z"/>
          <w:trPrChange w:id="293" w:author="Craig Newman" w:date="2023-07-03T07:43:00Z">
            <w:trPr>
              <w:trHeight w:val="530"/>
            </w:trPr>
          </w:trPrChange>
        </w:trPr>
        <w:tc>
          <w:tcPr>
            <w:tcW w:w="930" w:type="dxa"/>
            <w:shd w:val="clear" w:color="auto" w:fill="D9D9D9"/>
            <w:vAlign w:val="bottom"/>
            <w:tcPrChange w:id="294" w:author="Craig Newman" w:date="2023-07-03T07:43:00Z">
              <w:tcPr>
                <w:tcW w:w="930" w:type="dxa"/>
                <w:shd w:val="clear" w:color="auto" w:fill="D9D9D9"/>
              </w:tcPr>
            </w:tcPrChange>
          </w:tcPr>
          <w:p w14:paraId="75853DB8" w14:textId="5A2681C7" w:rsidR="00573DBC" w:rsidRDefault="00573DBC" w:rsidP="00573DBC">
            <w:pPr>
              <w:widowControl w:val="0"/>
              <w:autoSpaceDE w:val="0"/>
              <w:autoSpaceDN w:val="0"/>
              <w:adjustRightInd w:val="0"/>
              <w:spacing w:before="110"/>
              <w:rPr>
                <w:ins w:id="295" w:author="Craig Newman" w:date="2023-07-03T07:43:00Z"/>
                <w:b/>
                <w:bCs/>
                <w:i/>
                <w:iCs/>
                <w:color w:val="000080"/>
              </w:rPr>
            </w:pPr>
            <w:ins w:id="296" w:author="Craig Newman" w:date="2023-07-03T07:43:00Z">
              <w:r>
                <w:rPr>
                  <w:noProof/>
                </w:rPr>
                <w:t>Various Messages</w:t>
              </w:r>
            </w:ins>
          </w:p>
        </w:tc>
        <w:tc>
          <w:tcPr>
            <w:tcW w:w="2306" w:type="dxa"/>
            <w:shd w:val="clear" w:color="auto" w:fill="D9D9D9"/>
            <w:tcPrChange w:id="297" w:author="Craig Newman" w:date="2023-07-03T07:43:00Z">
              <w:tcPr>
                <w:tcW w:w="2306" w:type="dxa"/>
                <w:gridSpan w:val="2"/>
                <w:shd w:val="clear" w:color="auto" w:fill="D9D9D9"/>
              </w:tcPr>
            </w:tcPrChange>
          </w:tcPr>
          <w:p w14:paraId="139DA44C" w14:textId="124D8D08" w:rsidR="00573DBC" w:rsidRDefault="00573DBC" w:rsidP="00573DBC">
            <w:pPr>
              <w:widowControl w:val="0"/>
              <w:autoSpaceDE w:val="0"/>
              <w:autoSpaceDN w:val="0"/>
              <w:adjustRightInd w:val="0"/>
              <w:spacing w:before="110"/>
              <w:rPr>
                <w:ins w:id="298" w:author="Craig Newman" w:date="2023-07-03T07:43:00Z"/>
                <w:bCs/>
                <w:i/>
                <w:iCs/>
                <w:noProof/>
                <w:sz w:val="22"/>
              </w:rPr>
            </w:pPr>
            <w:ins w:id="299" w:author="Craig Newman" w:date="2023-07-03T07:43:00Z">
              <w:r>
                <w:rPr>
                  <w:noProof/>
                </w:rPr>
                <w:t>GSC Segment</w:t>
              </w:r>
            </w:ins>
          </w:p>
        </w:tc>
        <w:tc>
          <w:tcPr>
            <w:tcW w:w="3060" w:type="dxa"/>
            <w:shd w:val="clear" w:color="auto" w:fill="D9D9D9"/>
            <w:tcPrChange w:id="300" w:author="Craig Newman" w:date="2023-07-03T07:43:00Z">
              <w:tcPr>
                <w:tcW w:w="3060" w:type="dxa"/>
                <w:gridSpan w:val="2"/>
                <w:shd w:val="clear" w:color="auto" w:fill="D9D9D9"/>
              </w:tcPr>
            </w:tcPrChange>
          </w:tcPr>
          <w:p w14:paraId="21B4BE92" w14:textId="4428284C" w:rsidR="00573DBC" w:rsidRDefault="00573DBC" w:rsidP="00573DBC">
            <w:pPr>
              <w:widowControl w:val="0"/>
              <w:autoSpaceDE w:val="0"/>
              <w:autoSpaceDN w:val="0"/>
              <w:adjustRightInd w:val="0"/>
              <w:spacing w:before="110"/>
              <w:rPr>
                <w:ins w:id="301" w:author="Craig Newman" w:date="2023-07-03T07:43:00Z"/>
                <w:color w:val="000080"/>
              </w:rPr>
            </w:pPr>
            <w:ins w:id="302" w:author="Craig Newman" w:date="2023-07-03T07:43:00Z">
              <w:r>
                <w:rPr>
                  <w:noProof/>
                </w:rPr>
                <w:t>Update GSC segment name to Sex Parameter for Clinical Use</w:t>
              </w:r>
            </w:ins>
          </w:p>
        </w:tc>
        <w:tc>
          <w:tcPr>
            <w:tcW w:w="1070" w:type="dxa"/>
            <w:shd w:val="clear" w:color="auto" w:fill="D9D9D9"/>
            <w:tcPrChange w:id="303" w:author="Craig Newman" w:date="2023-07-03T07:43:00Z">
              <w:tcPr>
                <w:tcW w:w="1070" w:type="dxa"/>
                <w:gridSpan w:val="2"/>
                <w:shd w:val="clear" w:color="auto" w:fill="D9D9D9"/>
              </w:tcPr>
            </w:tcPrChange>
          </w:tcPr>
          <w:p w14:paraId="2DFF9B0A" w14:textId="539ED4E2" w:rsidR="00573DBC" w:rsidRDefault="00573DBC" w:rsidP="00573DBC">
            <w:pPr>
              <w:widowControl w:val="0"/>
              <w:autoSpaceDE w:val="0"/>
              <w:autoSpaceDN w:val="0"/>
              <w:adjustRightInd w:val="0"/>
              <w:spacing w:before="110"/>
              <w:rPr>
                <w:ins w:id="304" w:author="Craig Newman" w:date="2023-07-03T07:43:00Z"/>
              </w:rPr>
            </w:pPr>
            <w:ins w:id="305" w:author="Craig Newman" w:date="2023-07-03T07:43:00Z">
              <w:r>
                <w:rPr>
                  <w:noProof/>
                </w:rPr>
                <w:t>V2-25427</w:t>
              </w:r>
            </w:ins>
          </w:p>
        </w:tc>
        <w:tc>
          <w:tcPr>
            <w:tcW w:w="1268" w:type="dxa"/>
            <w:shd w:val="clear" w:color="auto" w:fill="D9D9D9"/>
            <w:tcPrChange w:id="306" w:author="Craig Newman" w:date="2023-07-03T07:43:00Z">
              <w:tcPr>
                <w:tcW w:w="1268" w:type="dxa"/>
                <w:gridSpan w:val="2"/>
                <w:shd w:val="clear" w:color="auto" w:fill="D9D9D9"/>
              </w:tcPr>
            </w:tcPrChange>
          </w:tcPr>
          <w:p w14:paraId="41EBAAB8" w14:textId="0F59C3D0" w:rsidR="00573DBC" w:rsidRDefault="00573DBC" w:rsidP="00573DBC">
            <w:pPr>
              <w:widowControl w:val="0"/>
              <w:autoSpaceDE w:val="0"/>
              <w:autoSpaceDN w:val="0"/>
              <w:adjustRightInd w:val="0"/>
              <w:spacing w:before="110"/>
              <w:rPr>
                <w:ins w:id="307" w:author="Craig Newman" w:date="2023-07-03T07:43:00Z"/>
                <w:b/>
                <w:bCs/>
                <w:i/>
                <w:iCs/>
                <w:color w:val="000080"/>
              </w:rPr>
            </w:pPr>
            <w:ins w:id="308" w:author="Craig Newman" w:date="2023-07-03T07:43:00Z">
              <w:r>
                <w:rPr>
                  <w:noProof/>
                </w:rPr>
                <w:t>No</w:t>
              </w:r>
            </w:ins>
          </w:p>
        </w:tc>
        <w:tc>
          <w:tcPr>
            <w:tcW w:w="716" w:type="dxa"/>
            <w:shd w:val="clear" w:color="auto" w:fill="D9D9D9"/>
            <w:tcPrChange w:id="309" w:author="Craig Newman" w:date="2023-07-03T07:43:00Z">
              <w:tcPr>
                <w:tcW w:w="716" w:type="dxa"/>
                <w:gridSpan w:val="2"/>
                <w:shd w:val="clear" w:color="auto" w:fill="D9D9D9"/>
              </w:tcPr>
            </w:tcPrChange>
          </w:tcPr>
          <w:p w14:paraId="090137C1" w14:textId="77777777" w:rsidR="00573DBC" w:rsidRPr="0069575B" w:rsidRDefault="00573DBC" w:rsidP="00573DBC">
            <w:pPr>
              <w:widowControl w:val="0"/>
              <w:autoSpaceDE w:val="0"/>
              <w:autoSpaceDN w:val="0"/>
              <w:adjustRightInd w:val="0"/>
              <w:spacing w:before="110"/>
              <w:rPr>
                <w:ins w:id="310" w:author="Craig Newman" w:date="2023-07-03T07:43:00Z"/>
                <w:b/>
                <w:bCs/>
                <w:i/>
                <w:iCs/>
                <w:color w:val="000080"/>
              </w:rPr>
            </w:pPr>
          </w:p>
        </w:tc>
      </w:tr>
    </w:tbl>
    <w:p w14:paraId="2D2AA0A2" w14:textId="77777777" w:rsidR="00044CC2" w:rsidRDefault="00044CC2" w:rsidP="00DD638C">
      <w:pPr>
        <w:rPr>
          <w:ins w:id="311" w:author="Buitendijk, Hans" w:date="2022-08-23T13:51:00Z"/>
          <w:lang w:eastAsia="de-DE"/>
        </w:rPr>
      </w:pPr>
    </w:p>
    <w:p w14:paraId="42AECC16" w14:textId="77777777" w:rsidR="00DD638C" w:rsidRPr="00DD638C" w:rsidRDefault="00DD638C">
      <w:pPr>
        <w:rPr>
          <w:ins w:id="312" w:author="Buitendijk, Hans" w:date="2022-08-19T17:38:00Z"/>
          <w:rPrChange w:id="313" w:author="Buitendijk, Hans" w:date="2022-08-19T17:38:00Z">
            <w:rPr>
              <w:ins w:id="314" w:author="Buitendijk, Hans" w:date="2022-08-19T17:38:00Z"/>
              <w:noProof/>
            </w:rPr>
          </w:rPrChange>
        </w:rPr>
        <w:pPrChange w:id="315" w:author="Buitendijk, Hans" w:date="2022-08-19T17:38:00Z">
          <w:pPr>
            <w:pStyle w:val="Heading2"/>
          </w:pPr>
        </w:pPrChange>
      </w:pPr>
    </w:p>
    <w:p w14:paraId="521A4F90" w14:textId="40DFBCE0" w:rsidR="00DD6D98" w:rsidRPr="009901C4" w:rsidRDefault="00DD6D98" w:rsidP="0043481A">
      <w:pPr>
        <w:pStyle w:val="Heading2"/>
        <w:rPr>
          <w:noProof/>
        </w:rPr>
      </w:pPr>
      <w:r w:rsidRPr="009901C4">
        <w:rPr>
          <w:noProof/>
        </w:rPr>
        <w:t>CHAPTER 7 CONTENTS</w:t>
      </w:r>
      <w:bookmarkEnd w:id="26"/>
      <w:bookmarkEnd w:id="27"/>
      <w:bookmarkEnd w:id="28"/>
      <w:bookmarkEnd w:id="29"/>
      <w:bookmarkEnd w:id="30"/>
      <w:bookmarkEnd w:id="31"/>
      <w:bookmarkEnd w:id="32"/>
      <w:bookmarkEnd w:id="33"/>
      <w:bookmarkEnd w:id="34"/>
      <w:bookmarkEnd w:id="36"/>
    </w:p>
    <w:p w14:paraId="566B36A8" w14:textId="1CEE50C5" w:rsidR="00A60050" w:rsidRDefault="00A60050" w:rsidP="00D63853">
      <w:pPr>
        <w:pStyle w:val="TOC2"/>
        <w:rPr>
          <w:rFonts w:asciiTheme="minorHAnsi" w:eastAsiaTheme="minorEastAsia" w:hAnsiTheme="minorHAnsi" w:cstheme="minorBidi"/>
          <w:noProof/>
          <w:kern w:val="0"/>
          <w:sz w:val="22"/>
          <w:szCs w:val="22"/>
        </w:rPr>
      </w:pPr>
      <w:r>
        <w:rPr>
          <w:caps/>
        </w:rPr>
        <w:fldChar w:fldCharType="begin"/>
      </w:r>
      <w:r>
        <w:rPr>
          <w:caps/>
        </w:rPr>
        <w:instrText xml:space="preserve"> TOC \o "2-3" \h \z \u </w:instrText>
      </w:r>
      <w:r>
        <w:rPr>
          <w:caps/>
        </w:rPr>
        <w:fldChar w:fldCharType="separate"/>
      </w:r>
      <w:hyperlink w:anchor="_Toc28960160" w:history="1">
        <w:r w:rsidRPr="00916F7E">
          <w:rPr>
            <w:rStyle w:val="Hyperlink"/>
            <w:noProof/>
          </w:rPr>
          <w:t>7.1</w:t>
        </w:r>
        <w:r>
          <w:rPr>
            <w:rFonts w:asciiTheme="minorHAnsi" w:eastAsiaTheme="minorEastAsia" w:hAnsiTheme="minorHAnsi" w:cstheme="minorBidi"/>
            <w:noProof/>
            <w:kern w:val="0"/>
            <w:sz w:val="22"/>
            <w:szCs w:val="22"/>
          </w:rPr>
          <w:tab/>
        </w:r>
        <w:r w:rsidRPr="00916F7E">
          <w:rPr>
            <w:rStyle w:val="Hyperlink"/>
            <w:noProof/>
          </w:rPr>
          <w:t>CHAPTER 7 CONTENTS</w:t>
        </w:r>
        <w:r>
          <w:rPr>
            <w:noProof/>
            <w:webHidden/>
          </w:rPr>
          <w:tab/>
        </w:r>
        <w:r>
          <w:rPr>
            <w:noProof/>
            <w:webHidden/>
          </w:rPr>
          <w:fldChar w:fldCharType="begin"/>
        </w:r>
        <w:r>
          <w:rPr>
            <w:noProof/>
            <w:webHidden/>
          </w:rPr>
          <w:instrText xml:space="preserve"> PAGEREF _Toc28960160 \h </w:instrText>
        </w:r>
        <w:r>
          <w:rPr>
            <w:noProof/>
            <w:webHidden/>
          </w:rPr>
        </w:r>
        <w:r>
          <w:rPr>
            <w:noProof/>
            <w:webHidden/>
          </w:rPr>
          <w:fldChar w:fldCharType="separate"/>
        </w:r>
        <w:r w:rsidR="00BA54E3">
          <w:rPr>
            <w:noProof/>
            <w:webHidden/>
          </w:rPr>
          <w:t>1</w:t>
        </w:r>
        <w:r>
          <w:rPr>
            <w:noProof/>
            <w:webHidden/>
          </w:rPr>
          <w:fldChar w:fldCharType="end"/>
        </w:r>
      </w:hyperlink>
    </w:p>
    <w:p w14:paraId="6A1CA1B9" w14:textId="4E376F51" w:rsidR="00A60050" w:rsidRDefault="00573DBC" w:rsidP="00D63853">
      <w:pPr>
        <w:pStyle w:val="TOC2"/>
        <w:rPr>
          <w:rFonts w:asciiTheme="minorHAnsi" w:eastAsiaTheme="minorEastAsia" w:hAnsiTheme="minorHAnsi" w:cstheme="minorBidi"/>
          <w:noProof/>
          <w:kern w:val="0"/>
          <w:sz w:val="22"/>
          <w:szCs w:val="22"/>
        </w:rPr>
      </w:pPr>
      <w:hyperlink w:anchor="_Toc28960161" w:history="1">
        <w:r w:rsidR="00A60050" w:rsidRPr="00916F7E">
          <w:rPr>
            <w:rStyle w:val="Hyperlink"/>
            <w:noProof/>
          </w:rPr>
          <w:t>7.2</w:t>
        </w:r>
        <w:r w:rsidR="00A60050">
          <w:rPr>
            <w:rFonts w:asciiTheme="minorHAnsi" w:eastAsiaTheme="minorEastAsia" w:hAnsiTheme="minorHAnsi" w:cstheme="minorBidi"/>
            <w:noProof/>
            <w:kern w:val="0"/>
            <w:sz w:val="22"/>
            <w:szCs w:val="22"/>
          </w:rPr>
          <w:tab/>
        </w:r>
        <w:r w:rsidR="00A60050" w:rsidRPr="00916F7E">
          <w:rPr>
            <w:rStyle w:val="Hyperlink"/>
            <w:noProof/>
          </w:rPr>
          <w:t>Purpose</w:t>
        </w:r>
        <w:r w:rsidR="00A60050">
          <w:rPr>
            <w:noProof/>
            <w:webHidden/>
          </w:rPr>
          <w:tab/>
        </w:r>
        <w:r w:rsidR="00A60050">
          <w:rPr>
            <w:noProof/>
            <w:webHidden/>
          </w:rPr>
          <w:fldChar w:fldCharType="begin"/>
        </w:r>
        <w:r w:rsidR="00A60050">
          <w:rPr>
            <w:noProof/>
            <w:webHidden/>
          </w:rPr>
          <w:instrText xml:space="preserve"> PAGEREF _Toc28960161 \h </w:instrText>
        </w:r>
        <w:r w:rsidR="00A60050">
          <w:rPr>
            <w:noProof/>
            <w:webHidden/>
          </w:rPr>
        </w:r>
        <w:r w:rsidR="00A60050">
          <w:rPr>
            <w:noProof/>
            <w:webHidden/>
          </w:rPr>
          <w:fldChar w:fldCharType="separate"/>
        </w:r>
        <w:r w:rsidR="00BA54E3">
          <w:rPr>
            <w:noProof/>
            <w:webHidden/>
          </w:rPr>
          <w:t>6</w:t>
        </w:r>
        <w:r w:rsidR="00A60050">
          <w:rPr>
            <w:noProof/>
            <w:webHidden/>
          </w:rPr>
          <w:fldChar w:fldCharType="end"/>
        </w:r>
      </w:hyperlink>
    </w:p>
    <w:p w14:paraId="6775161D" w14:textId="514BC5B3" w:rsidR="00A60050" w:rsidRDefault="00573DBC" w:rsidP="002929EE">
      <w:pPr>
        <w:pStyle w:val="TOC3"/>
        <w:rPr>
          <w:rFonts w:asciiTheme="minorHAnsi" w:eastAsiaTheme="minorEastAsia" w:hAnsiTheme="minorHAnsi" w:cstheme="minorBidi"/>
          <w:noProof/>
          <w:sz w:val="22"/>
        </w:rPr>
      </w:pPr>
      <w:hyperlink w:anchor="_Toc28960162" w:history="1">
        <w:r w:rsidR="00A60050" w:rsidRPr="00916F7E">
          <w:rPr>
            <w:rStyle w:val="Hyperlink"/>
            <w:noProof/>
          </w:rPr>
          <w:t>7.2.1</w:t>
        </w:r>
        <w:r w:rsidR="00A60050">
          <w:rPr>
            <w:rFonts w:asciiTheme="minorHAnsi" w:eastAsiaTheme="minorEastAsia" w:hAnsiTheme="minorHAnsi" w:cstheme="minorBidi"/>
            <w:noProof/>
            <w:sz w:val="22"/>
          </w:rPr>
          <w:tab/>
        </w:r>
        <w:r w:rsidR="00A60050" w:rsidRPr="00916F7E">
          <w:rPr>
            <w:rStyle w:val="Hyperlink"/>
            <w:noProof/>
          </w:rPr>
          <w:t>Snapshot Mode</w:t>
        </w:r>
        <w:r w:rsidR="00A60050">
          <w:rPr>
            <w:noProof/>
            <w:webHidden/>
          </w:rPr>
          <w:tab/>
        </w:r>
        <w:r w:rsidR="00A60050">
          <w:rPr>
            <w:noProof/>
            <w:webHidden/>
          </w:rPr>
          <w:fldChar w:fldCharType="begin"/>
        </w:r>
        <w:r w:rsidR="00A60050">
          <w:rPr>
            <w:noProof/>
            <w:webHidden/>
          </w:rPr>
          <w:instrText xml:space="preserve"> PAGEREF _Toc28960162 \h </w:instrText>
        </w:r>
        <w:r w:rsidR="00A60050">
          <w:rPr>
            <w:noProof/>
            <w:webHidden/>
          </w:rPr>
        </w:r>
        <w:r w:rsidR="00A60050">
          <w:rPr>
            <w:noProof/>
            <w:webHidden/>
          </w:rPr>
          <w:fldChar w:fldCharType="separate"/>
        </w:r>
        <w:r w:rsidR="00BA54E3">
          <w:rPr>
            <w:noProof/>
            <w:webHidden/>
          </w:rPr>
          <w:t>9</w:t>
        </w:r>
        <w:r w:rsidR="00A60050">
          <w:rPr>
            <w:noProof/>
            <w:webHidden/>
          </w:rPr>
          <w:fldChar w:fldCharType="end"/>
        </w:r>
      </w:hyperlink>
    </w:p>
    <w:p w14:paraId="11DE438F" w14:textId="1EB4A0CD" w:rsidR="00A60050" w:rsidRDefault="00573DBC" w:rsidP="002929EE">
      <w:pPr>
        <w:pStyle w:val="TOC3"/>
        <w:rPr>
          <w:rFonts w:asciiTheme="minorHAnsi" w:eastAsiaTheme="minorEastAsia" w:hAnsiTheme="minorHAnsi" w:cstheme="minorBidi"/>
          <w:noProof/>
          <w:sz w:val="22"/>
        </w:rPr>
      </w:pPr>
      <w:hyperlink w:anchor="_Toc28960163" w:history="1">
        <w:r w:rsidR="00A60050" w:rsidRPr="00916F7E">
          <w:rPr>
            <w:rStyle w:val="Hyperlink"/>
            <w:noProof/>
          </w:rPr>
          <w:t>7.2.2</w:t>
        </w:r>
        <w:r w:rsidR="00A60050">
          <w:rPr>
            <w:rFonts w:asciiTheme="minorHAnsi" w:eastAsiaTheme="minorEastAsia" w:hAnsiTheme="minorHAnsi" w:cstheme="minorBidi"/>
            <w:noProof/>
            <w:sz w:val="22"/>
          </w:rPr>
          <w:tab/>
        </w:r>
        <w:r w:rsidR="00A60050" w:rsidRPr="00916F7E">
          <w:rPr>
            <w:rStyle w:val="Hyperlink"/>
            <w:noProof/>
          </w:rPr>
          <w:t>Preface (organization of this chapter)</w:t>
        </w:r>
        <w:r w:rsidR="00A60050">
          <w:rPr>
            <w:noProof/>
            <w:webHidden/>
          </w:rPr>
          <w:tab/>
        </w:r>
        <w:r w:rsidR="00A60050">
          <w:rPr>
            <w:noProof/>
            <w:webHidden/>
          </w:rPr>
          <w:fldChar w:fldCharType="begin"/>
        </w:r>
        <w:r w:rsidR="00A60050">
          <w:rPr>
            <w:noProof/>
            <w:webHidden/>
          </w:rPr>
          <w:instrText xml:space="preserve"> PAGEREF _Toc28960163 \h </w:instrText>
        </w:r>
        <w:r w:rsidR="00A60050">
          <w:rPr>
            <w:noProof/>
            <w:webHidden/>
          </w:rPr>
        </w:r>
        <w:r w:rsidR="00A60050">
          <w:rPr>
            <w:noProof/>
            <w:webHidden/>
          </w:rPr>
          <w:fldChar w:fldCharType="separate"/>
        </w:r>
        <w:r w:rsidR="00BA54E3">
          <w:rPr>
            <w:noProof/>
            <w:webHidden/>
          </w:rPr>
          <w:t>9</w:t>
        </w:r>
        <w:r w:rsidR="00A60050">
          <w:rPr>
            <w:noProof/>
            <w:webHidden/>
          </w:rPr>
          <w:fldChar w:fldCharType="end"/>
        </w:r>
      </w:hyperlink>
    </w:p>
    <w:p w14:paraId="16D28371" w14:textId="4573D0CA" w:rsidR="00A60050" w:rsidRDefault="00573DBC" w:rsidP="002929EE">
      <w:pPr>
        <w:pStyle w:val="TOC3"/>
        <w:rPr>
          <w:rFonts w:asciiTheme="minorHAnsi" w:eastAsiaTheme="minorEastAsia" w:hAnsiTheme="minorHAnsi" w:cstheme="minorBidi"/>
          <w:noProof/>
          <w:sz w:val="22"/>
        </w:rPr>
      </w:pPr>
      <w:hyperlink w:anchor="_Toc28960164" w:history="1">
        <w:r w:rsidR="00A60050" w:rsidRPr="00916F7E">
          <w:rPr>
            <w:rStyle w:val="Hyperlink"/>
            <w:noProof/>
          </w:rPr>
          <w:t>7.2.3</w:t>
        </w:r>
        <w:r w:rsidR="00A60050">
          <w:rPr>
            <w:rFonts w:asciiTheme="minorHAnsi" w:eastAsiaTheme="minorEastAsia" w:hAnsiTheme="minorHAnsi" w:cstheme="minorBidi"/>
            <w:noProof/>
            <w:sz w:val="22"/>
          </w:rPr>
          <w:tab/>
        </w:r>
        <w:r w:rsidR="00A60050" w:rsidRPr="00916F7E">
          <w:rPr>
            <w:rStyle w:val="Hyperlink"/>
            <w:noProof/>
          </w:rPr>
          <w:t>Glossary</w:t>
        </w:r>
        <w:r w:rsidR="00A60050">
          <w:rPr>
            <w:noProof/>
            <w:webHidden/>
          </w:rPr>
          <w:tab/>
        </w:r>
        <w:r w:rsidR="00A60050">
          <w:rPr>
            <w:noProof/>
            <w:webHidden/>
          </w:rPr>
          <w:fldChar w:fldCharType="begin"/>
        </w:r>
        <w:r w:rsidR="00A60050">
          <w:rPr>
            <w:noProof/>
            <w:webHidden/>
          </w:rPr>
          <w:instrText xml:space="preserve"> PAGEREF _Toc28960164 \h </w:instrText>
        </w:r>
        <w:r w:rsidR="00A60050">
          <w:rPr>
            <w:noProof/>
            <w:webHidden/>
          </w:rPr>
        </w:r>
        <w:r w:rsidR="00A60050">
          <w:rPr>
            <w:noProof/>
            <w:webHidden/>
          </w:rPr>
          <w:fldChar w:fldCharType="separate"/>
        </w:r>
        <w:r w:rsidR="00BA54E3">
          <w:rPr>
            <w:noProof/>
            <w:webHidden/>
          </w:rPr>
          <w:t>9</w:t>
        </w:r>
        <w:r w:rsidR="00A60050">
          <w:rPr>
            <w:noProof/>
            <w:webHidden/>
          </w:rPr>
          <w:fldChar w:fldCharType="end"/>
        </w:r>
      </w:hyperlink>
    </w:p>
    <w:p w14:paraId="25094C43" w14:textId="18A9F173" w:rsidR="00A60050" w:rsidRDefault="00573DBC" w:rsidP="002929EE">
      <w:pPr>
        <w:pStyle w:val="TOC3"/>
        <w:rPr>
          <w:rFonts w:asciiTheme="minorHAnsi" w:eastAsiaTheme="minorEastAsia" w:hAnsiTheme="minorHAnsi" w:cstheme="minorBidi"/>
          <w:noProof/>
          <w:sz w:val="22"/>
        </w:rPr>
      </w:pPr>
      <w:hyperlink w:anchor="_Toc28960165" w:history="1">
        <w:r w:rsidR="00A60050" w:rsidRPr="00916F7E">
          <w:rPr>
            <w:rStyle w:val="Hyperlink"/>
            <w:noProof/>
          </w:rPr>
          <w:t>7.2.4</w:t>
        </w:r>
        <w:r w:rsidR="00A60050">
          <w:rPr>
            <w:rFonts w:asciiTheme="minorHAnsi" w:eastAsiaTheme="minorEastAsia" w:hAnsiTheme="minorHAnsi" w:cstheme="minorBidi"/>
            <w:noProof/>
            <w:sz w:val="22"/>
          </w:rPr>
          <w:tab/>
        </w:r>
        <w:r w:rsidR="00A60050" w:rsidRPr="00916F7E">
          <w:rPr>
            <w:rStyle w:val="Hyperlink"/>
            <w:noProof/>
          </w:rPr>
          <w:t>Narrative Reports as Batteries with Many OBX</w:t>
        </w:r>
        <w:r w:rsidR="00A60050">
          <w:rPr>
            <w:noProof/>
            <w:webHidden/>
          </w:rPr>
          <w:tab/>
        </w:r>
        <w:r w:rsidR="00A60050">
          <w:rPr>
            <w:noProof/>
            <w:webHidden/>
          </w:rPr>
          <w:fldChar w:fldCharType="begin"/>
        </w:r>
        <w:r w:rsidR="00A60050">
          <w:rPr>
            <w:noProof/>
            <w:webHidden/>
          </w:rPr>
          <w:instrText xml:space="preserve"> PAGEREF _Toc28960165 \h </w:instrText>
        </w:r>
        <w:r w:rsidR="00A60050">
          <w:rPr>
            <w:noProof/>
            <w:webHidden/>
          </w:rPr>
        </w:r>
        <w:r w:rsidR="00A60050">
          <w:rPr>
            <w:noProof/>
            <w:webHidden/>
          </w:rPr>
          <w:fldChar w:fldCharType="separate"/>
        </w:r>
        <w:r w:rsidR="00BA54E3">
          <w:rPr>
            <w:noProof/>
            <w:webHidden/>
          </w:rPr>
          <w:t>10</w:t>
        </w:r>
        <w:r w:rsidR="00A60050">
          <w:rPr>
            <w:noProof/>
            <w:webHidden/>
          </w:rPr>
          <w:fldChar w:fldCharType="end"/>
        </w:r>
      </w:hyperlink>
    </w:p>
    <w:p w14:paraId="70BF6161" w14:textId="0DDC2C79" w:rsidR="00A60050" w:rsidRDefault="00573DBC" w:rsidP="002929EE">
      <w:pPr>
        <w:pStyle w:val="TOC3"/>
        <w:rPr>
          <w:rFonts w:asciiTheme="minorHAnsi" w:eastAsiaTheme="minorEastAsia" w:hAnsiTheme="minorHAnsi" w:cstheme="minorBidi"/>
          <w:noProof/>
          <w:sz w:val="22"/>
        </w:rPr>
      </w:pPr>
      <w:hyperlink w:anchor="_Toc28960166" w:history="1">
        <w:r w:rsidR="00A60050" w:rsidRPr="00916F7E">
          <w:rPr>
            <w:rStyle w:val="Hyperlink"/>
            <w:noProof/>
          </w:rPr>
          <w:t>7.2.5</w:t>
        </w:r>
        <w:r w:rsidR="00A60050">
          <w:rPr>
            <w:rFonts w:asciiTheme="minorHAnsi" w:eastAsiaTheme="minorEastAsia" w:hAnsiTheme="minorHAnsi" w:cstheme="minorBidi"/>
            <w:noProof/>
            <w:sz w:val="22"/>
          </w:rPr>
          <w:tab/>
        </w:r>
        <w:r w:rsidR="00A60050" w:rsidRPr="00916F7E">
          <w:rPr>
            <w:rStyle w:val="Hyperlink"/>
            <w:noProof/>
          </w:rPr>
          <w:t>Suffixes for Defining Observation IDs for Common Components of Narrative Reports</w:t>
        </w:r>
        <w:r w:rsidR="00A60050">
          <w:rPr>
            <w:noProof/>
            <w:webHidden/>
          </w:rPr>
          <w:tab/>
        </w:r>
        <w:r w:rsidR="00A60050">
          <w:rPr>
            <w:noProof/>
            <w:webHidden/>
          </w:rPr>
          <w:fldChar w:fldCharType="begin"/>
        </w:r>
        <w:r w:rsidR="00A60050">
          <w:rPr>
            <w:noProof/>
            <w:webHidden/>
          </w:rPr>
          <w:instrText xml:space="preserve"> PAGEREF _Toc28960166 \h </w:instrText>
        </w:r>
        <w:r w:rsidR="00A60050">
          <w:rPr>
            <w:noProof/>
            <w:webHidden/>
          </w:rPr>
        </w:r>
        <w:r w:rsidR="00A60050">
          <w:rPr>
            <w:noProof/>
            <w:webHidden/>
          </w:rPr>
          <w:fldChar w:fldCharType="separate"/>
        </w:r>
        <w:r w:rsidR="00BA54E3">
          <w:rPr>
            <w:noProof/>
            <w:webHidden/>
          </w:rPr>
          <w:t>10</w:t>
        </w:r>
        <w:r w:rsidR="00A60050">
          <w:rPr>
            <w:noProof/>
            <w:webHidden/>
          </w:rPr>
          <w:fldChar w:fldCharType="end"/>
        </w:r>
      </w:hyperlink>
    </w:p>
    <w:p w14:paraId="7907CB88" w14:textId="4BDEDA45" w:rsidR="00A60050" w:rsidRDefault="00573DBC" w:rsidP="00D63853">
      <w:pPr>
        <w:pStyle w:val="TOC2"/>
        <w:rPr>
          <w:rFonts w:asciiTheme="minorHAnsi" w:eastAsiaTheme="minorEastAsia" w:hAnsiTheme="minorHAnsi" w:cstheme="minorBidi"/>
          <w:noProof/>
          <w:kern w:val="0"/>
          <w:sz w:val="22"/>
          <w:szCs w:val="22"/>
        </w:rPr>
      </w:pPr>
      <w:hyperlink w:anchor="_Toc28960167" w:history="1">
        <w:r w:rsidR="00A60050" w:rsidRPr="00916F7E">
          <w:rPr>
            <w:rStyle w:val="Hyperlink"/>
            <w:noProof/>
          </w:rPr>
          <w:t>7.3</w:t>
        </w:r>
        <w:r w:rsidR="00A60050">
          <w:rPr>
            <w:rFonts w:asciiTheme="minorHAnsi" w:eastAsiaTheme="minorEastAsia" w:hAnsiTheme="minorHAnsi" w:cstheme="minorBidi"/>
            <w:noProof/>
            <w:kern w:val="0"/>
            <w:sz w:val="22"/>
            <w:szCs w:val="22"/>
          </w:rPr>
          <w:tab/>
        </w:r>
        <w:r w:rsidR="00A60050" w:rsidRPr="00916F7E">
          <w:rPr>
            <w:rStyle w:val="Hyperlink"/>
            <w:noProof/>
          </w:rPr>
          <w:t>General Trigger Events &amp; Message Definitions</w:t>
        </w:r>
        <w:r w:rsidR="00A60050">
          <w:rPr>
            <w:noProof/>
            <w:webHidden/>
          </w:rPr>
          <w:tab/>
        </w:r>
        <w:r w:rsidR="00A60050">
          <w:rPr>
            <w:noProof/>
            <w:webHidden/>
          </w:rPr>
          <w:fldChar w:fldCharType="begin"/>
        </w:r>
        <w:r w:rsidR="00A60050">
          <w:rPr>
            <w:noProof/>
            <w:webHidden/>
          </w:rPr>
          <w:instrText xml:space="preserve"> PAGEREF _Toc28960167 \h </w:instrText>
        </w:r>
        <w:r w:rsidR="00A60050">
          <w:rPr>
            <w:noProof/>
            <w:webHidden/>
          </w:rPr>
        </w:r>
        <w:r w:rsidR="00A60050">
          <w:rPr>
            <w:noProof/>
            <w:webHidden/>
          </w:rPr>
          <w:fldChar w:fldCharType="separate"/>
        </w:r>
        <w:r w:rsidR="00BA54E3">
          <w:rPr>
            <w:noProof/>
            <w:webHidden/>
          </w:rPr>
          <w:t>10</w:t>
        </w:r>
        <w:r w:rsidR="00A60050">
          <w:rPr>
            <w:noProof/>
            <w:webHidden/>
          </w:rPr>
          <w:fldChar w:fldCharType="end"/>
        </w:r>
      </w:hyperlink>
    </w:p>
    <w:p w14:paraId="3B182601" w14:textId="24F75550" w:rsidR="00A60050" w:rsidRDefault="00573DBC" w:rsidP="002929EE">
      <w:pPr>
        <w:pStyle w:val="TOC3"/>
        <w:rPr>
          <w:rFonts w:asciiTheme="minorHAnsi" w:eastAsiaTheme="minorEastAsia" w:hAnsiTheme="minorHAnsi" w:cstheme="minorBidi"/>
          <w:noProof/>
          <w:sz w:val="22"/>
        </w:rPr>
      </w:pPr>
      <w:hyperlink w:anchor="_Toc28960168" w:history="1">
        <w:r w:rsidR="00A60050" w:rsidRPr="00916F7E">
          <w:rPr>
            <w:rStyle w:val="Hyperlink"/>
            <w:noProof/>
            <w:lang w:val="fr-FR"/>
          </w:rPr>
          <w:t>7.3.1</w:t>
        </w:r>
        <w:r w:rsidR="00A60050">
          <w:rPr>
            <w:rFonts w:asciiTheme="minorHAnsi" w:eastAsiaTheme="minorEastAsia" w:hAnsiTheme="minorHAnsi" w:cstheme="minorBidi"/>
            <w:noProof/>
            <w:sz w:val="22"/>
          </w:rPr>
          <w:tab/>
        </w:r>
        <w:r w:rsidR="00A60050" w:rsidRPr="00916F7E">
          <w:rPr>
            <w:rStyle w:val="Hyperlink"/>
            <w:noProof/>
            <w:lang w:val="fr-FR"/>
          </w:rPr>
          <w:t xml:space="preserve">ORU – Unsolicited Observation </w:t>
        </w:r>
        <w:r w:rsidR="00A60050" w:rsidRPr="00916F7E">
          <w:rPr>
            <w:rStyle w:val="Hyperlink"/>
            <w:noProof/>
          </w:rPr>
          <w:t>Message</w:t>
        </w:r>
        <w:r w:rsidR="00A60050" w:rsidRPr="00916F7E">
          <w:rPr>
            <w:rStyle w:val="Hyperlink"/>
            <w:noProof/>
            <w:lang w:val="fr-FR"/>
          </w:rPr>
          <w:t xml:space="preserve"> (Event R01)</w:t>
        </w:r>
        <w:r w:rsidR="00A60050">
          <w:rPr>
            <w:noProof/>
            <w:webHidden/>
          </w:rPr>
          <w:tab/>
        </w:r>
        <w:r w:rsidR="00A60050">
          <w:rPr>
            <w:noProof/>
            <w:webHidden/>
          </w:rPr>
          <w:fldChar w:fldCharType="begin"/>
        </w:r>
        <w:r w:rsidR="00A60050">
          <w:rPr>
            <w:noProof/>
            <w:webHidden/>
          </w:rPr>
          <w:instrText xml:space="preserve"> PAGEREF _Toc28960168 \h </w:instrText>
        </w:r>
        <w:r w:rsidR="00A60050">
          <w:rPr>
            <w:noProof/>
            <w:webHidden/>
          </w:rPr>
        </w:r>
        <w:r w:rsidR="00A60050">
          <w:rPr>
            <w:noProof/>
            <w:webHidden/>
          </w:rPr>
          <w:fldChar w:fldCharType="separate"/>
        </w:r>
        <w:r w:rsidR="00BA54E3">
          <w:rPr>
            <w:noProof/>
            <w:webHidden/>
          </w:rPr>
          <w:t>10</w:t>
        </w:r>
        <w:r w:rsidR="00A60050">
          <w:rPr>
            <w:noProof/>
            <w:webHidden/>
          </w:rPr>
          <w:fldChar w:fldCharType="end"/>
        </w:r>
      </w:hyperlink>
    </w:p>
    <w:p w14:paraId="2876C91C" w14:textId="2D1CF3E7" w:rsidR="00A60050" w:rsidRDefault="00573DBC" w:rsidP="002929EE">
      <w:pPr>
        <w:pStyle w:val="TOC3"/>
        <w:rPr>
          <w:rFonts w:asciiTheme="minorHAnsi" w:eastAsiaTheme="minorEastAsia" w:hAnsiTheme="minorHAnsi" w:cstheme="minorBidi"/>
          <w:noProof/>
          <w:sz w:val="22"/>
        </w:rPr>
      </w:pPr>
      <w:hyperlink w:anchor="_Toc28960169" w:history="1">
        <w:r w:rsidR="00A60050" w:rsidRPr="00916F7E">
          <w:rPr>
            <w:rStyle w:val="Hyperlink"/>
            <w:noProof/>
          </w:rPr>
          <w:t>7.3.2</w:t>
        </w:r>
        <w:r w:rsidR="00A60050">
          <w:rPr>
            <w:rFonts w:asciiTheme="minorHAnsi" w:eastAsiaTheme="minorEastAsia" w:hAnsiTheme="minorHAnsi" w:cstheme="minorBidi"/>
            <w:noProof/>
            <w:sz w:val="22"/>
          </w:rPr>
          <w:tab/>
        </w:r>
        <w:r w:rsidR="00A60050" w:rsidRPr="00916F7E">
          <w:rPr>
            <w:rStyle w:val="Hyperlink"/>
            <w:noProof/>
          </w:rPr>
          <w:t>OUL – Unsolicited Laboratory Observation Message (Event R21)</w:t>
        </w:r>
        <w:r w:rsidR="00A60050">
          <w:rPr>
            <w:noProof/>
            <w:webHidden/>
          </w:rPr>
          <w:tab/>
        </w:r>
        <w:r w:rsidR="00A60050">
          <w:rPr>
            <w:noProof/>
            <w:webHidden/>
          </w:rPr>
          <w:fldChar w:fldCharType="begin"/>
        </w:r>
        <w:r w:rsidR="00A60050">
          <w:rPr>
            <w:noProof/>
            <w:webHidden/>
          </w:rPr>
          <w:instrText xml:space="preserve"> PAGEREF _Toc28960169 \h </w:instrText>
        </w:r>
        <w:r w:rsidR="00A60050">
          <w:rPr>
            <w:noProof/>
            <w:webHidden/>
          </w:rPr>
        </w:r>
        <w:r w:rsidR="00A60050">
          <w:rPr>
            <w:noProof/>
            <w:webHidden/>
          </w:rPr>
          <w:fldChar w:fldCharType="separate"/>
        </w:r>
        <w:r w:rsidR="00BA54E3">
          <w:rPr>
            <w:noProof/>
            <w:webHidden/>
          </w:rPr>
          <w:t>14</w:t>
        </w:r>
        <w:r w:rsidR="00A60050">
          <w:rPr>
            <w:noProof/>
            <w:webHidden/>
          </w:rPr>
          <w:fldChar w:fldCharType="end"/>
        </w:r>
      </w:hyperlink>
    </w:p>
    <w:p w14:paraId="700DFB5B" w14:textId="1D9BBC84" w:rsidR="00A60050" w:rsidRDefault="00573DBC" w:rsidP="002929EE">
      <w:pPr>
        <w:pStyle w:val="TOC3"/>
        <w:rPr>
          <w:rFonts w:asciiTheme="minorHAnsi" w:eastAsiaTheme="minorEastAsia" w:hAnsiTheme="minorHAnsi" w:cstheme="minorBidi"/>
          <w:noProof/>
          <w:sz w:val="22"/>
        </w:rPr>
      </w:pPr>
      <w:hyperlink w:anchor="_Toc28960170" w:history="1">
        <w:r w:rsidR="00A60050" w:rsidRPr="00916F7E">
          <w:rPr>
            <w:rStyle w:val="Hyperlink"/>
            <w:noProof/>
          </w:rPr>
          <w:t>7.3.3</w:t>
        </w:r>
        <w:r w:rsidR="00A60050">
          <w:rPr>
            <w:rFonts w:asciiTheme="minorHAnsi" w:eastAsiaTheme="minorEastAsia" w:hAnsiTheme="minorHAnsi" w:cstheme="minorBidi"/>
            <w:noProof/>
            <w:sz w:val="22"/>
          </w:rPr>
          <w:tab/>
        </w:r>
        <w:r w:rsidR="00A60050" w:rsidRPr="00916F7E">
          <w:rPr>
            <w:rStyle w:val="Hyperlink"/>
            <w:noProof/>
          </w:rPr>
          <w:t>QRY/ORF - Query for Results of Observation (Events R02, R04)</w:t>
        </w:r>
        <w:r w:rsidR="00A60050">
          <w:rPr>
            <w:noProof/>
            <w:webHidden/>
          </w:rPr>
          <w:tab/>
        </w:r>
        <w:r w:rsidR="00A60050">
          <w:rPr>
            <w:noProof/>
            <w:webHidden/>
          </w:rPr>
          <w:fldChar w:fldCharType="begin"/>
        </w:r>
        <w:r w:rsidR="00A60050">
          <w:rPr>
            <w:noProof/>
            <w:webHidden/>
          </w:rPr>
          <w:instrText xml:space="preserve"> PAGEREF _Toc28960170 \h </w:instrText>
        </w:r>
        <w:r w:rsidR="00A60050">
          <w:rPr>
            <w:noProof/>
            <w:webHidden/>
          </w:rPr>
        </w:r>
        <w:r w:rsidR="00A60050">
          <w:rPr>
            <w:noProof/>
            <w:webHidden/>
          </w:rPr>
          <w:fldChar w:fldCharType="separate"/>
        </w:r>
        <w:r w:rsidR="00BA54E3">
          <w:rPr>
            <w:noProof/>
            <w:webHidden/>
          </w:rPr>
          <w:t>14</w:t>
        </w:r>
        <w:r w:rsidR="00A60050">
          <w:rPr>
            <w:noProof/>
            <w:webHidden/>
          </w:rPr>
          <w:fldChar w:fldCharType="end"/>
        </w:r>
      </w:hyperlink>
    </w:p>
    <w:p w14:paraId="6370B723" w14:textId="46A30899" w:rsidR="00A60050" w:rsidRDefault="00573DBC" w:rsidP="002929EE">
      <w:pPr>
        <w:pStyle w:val="TOC3"/>
        <w:rPr>
          <w:rFonts w:asciiTheme="minorHAnsi" w:eastAsiaTheme="minorEastAsia" w:hAnsiTheme="minorHAnsi" w:cstheme="minorBidi"/>
          <w:noProof/>
          <w:sz w:val="22"/>
        </w:rPr>
      </w:pPr>
      <w:hyperlink w:anchor="_Toc28960171" w:history="1">
        <w:r w:rsidR="00A60050" w:rsidRPr="00916F7E">
          <w:rPr>
            <w:rStyle w:val="Hyperlink"/>
            <w:noProof/>
          </w:rPr>
          <w:t>7.3.4</w:t>
        </w:r>
        <w:r w:rsidR="00A60050">
          <w:rPr>
            <w:rFonts w:asciiTheme="minorHAnsi" w:eastAsiaTheme="minorEastAsia" w:hAnsiTheme="minorHAnsi" w:cstheme="minorBidi"/>
            <w:noProof/>
            <w:sz w:val="22"/>
          </w:rPr>
          <w:tab/>
        </w:r>
        <w:r w:rsidR="00A60050" w:rsidRPr="00916F7E">
          <w:rPr>
            <w:rStyle w:val="Hyperlink"/>
            <w:noProof/>
          </w:rPr>
          <w:t>ORU – Unsolicited Point-Of-Care Observation Message without Existing Order – Place an Order (Event R30)</w:t>
        </w:r>
        <w:r w:rsidR="00A60050">
          <w:rPr>
            <w:noProof/>
            <w:webHidden/>
          </w:rPr>
          <w:tab/>
        </w:r>
        <w:r w:rsidR="00A60050">
          <w:rPr>
            <w:noProof/>
            <w:webHidden/>
          </w:rPr>
          <w:fldChar w:fldCharType="begin"/>
        </w:r>
        <w:r w:rsidR="00A60050">
          <w:rPr>
            <w:noProof/>
            <w:webHidden/>
          </w:rPr>
          <w:instrText xml:space="preserve"> PAGEREF _Toc28960171 \h </w:instrText>
        </w:r>
        <w:r w:rsidR="00A60050">
          <w:rPr>
            <w:noProof/>
            <w:webHidden/>
          </w:rPr>
        </w:r>
        <w:r w:rsidR="00A60050">
          <w:rPr>
            <w:noProof/>
            <w:webHidden/>
          </w:rPr>
          <w:fldChar w:fldCharType="separate"/>
        </w:r>
        <w:r w:rsidR="00BA54E3">
          <w:rPr>
            <w:noProof/>
            <w:webHidden/>
          </w:rPr>
          <w:t>14</w:t>
        </w:r>
        <w:r w:rsidR="00A60050">
          <w:rPr>
            <w:noProof/>
            <w:webHidden/>
          </w:rPr>
          <w:fldChar w:fldCharType="end"/>
        </w:r>
      </w:hyperlink>
    </w:p>
    <w:p w14:paraId="762E94E6" w14:textId="0FACA9A3" w:rsidR="00A60050" w:rsidRDefault="00573DBC" w:rsidP="002929EE">
      <w:pPr>
        <w:pStyle w:val="TOC3"/>
        <w:rPr>
          <w:rFonts w:asciiTheme="minorHAnsi" w:eastAsiaTheme="minorEastAsia" w:hAnsiTheme="minorHAnsi" w:cstheme="minorBidi"/>
          <w:noProof/>
          <w:sz w:val="22"/>
        </w:rPr>
      </w:pPr>
      <w:hyperlink w:anchor="_Toc28960172" w:history="1">
        <w:r w:rsidR="00A60050" w:rsidRPr="00916F7E">
          <w:rPr>
            <w:rStyle w:val="Hyperlink"/>
            <w:noProof/>
          </w:rPr>
          <w:t>7.3.5</w:t>
        </w:r>
        <w:r w:rsidR="00A60050">
          <w:rPr>
            <w:rFonts w:asciiTheme="minorHAnsi" w:eastAsiaTheme="minorEastAsia" w:hAnsiTheme="minorHAnsi" w:cstheme="minorBidi"/>
            <w:noProof/>
            <w:sz w:val="22"/>
          </w:rPr>
          <w:tab/>
        </w:r>
        <w:r w:rsidR="00A60050" w:rsidRPr="00916F7E">
          <w:rPr>
            <w:rStyle w:val="Hyperlink"/>
            <w:noProof/>
          </w:rPr>
          <w:t>ORU – Unsolicited New Point-Of-Care Observation Message – Search for an Order (Event R31)</w:t>
        </w:r>
        <w:r w:rsidR="00A60050">
          <w:rPr>
            <w:noProof/>
            <w:webHidden/>
          </w:rPr>
          <w:tab/>
        </w:r>
        <w:r w:rsidR="00A60050">
          <w:rPr>
            <w:noProof/>
            <w:webHidden/>
          </w:rPr>
          <w:fldChar w:fldCharType="begin"/>
        </w:r>
        <w:r w:rsidR="00A60050">
          <w:rPr>
            <w:noProof/>
            <w:webHidden/>
          </w:rPr>
          <w:instrText xml:space="preserve"> PAGEREF _Toc28960172 \h </w:instrText>
        </w:r>
        <w:r w:rsidR="00A60050">
          <w:rPr>
            <w:noProof/>
            <w:webHidden/>
          </w:rPr>
        </w:r>
        <w:r w:rsidR="00A60050">
          <w:rPr>
            <w:noProof/>
            <w:webHidden/>
          </w:rPr>
          <w:fldChar w:fldCharType="separate"/>
        </w:r>
        <w:r w:rsidR="00BA54E3">
          <w:rPr>
            <w:noProof/>
            <w:webHidden/>
          </w:rPr>
          <w:t>17</w:t>
        </w:r>
        <w:r w:rsidR="00A60050">
          <w:rPr>
            <w:noProof/>
            <w:webHidden/>
          </w:rPr>
          <w:fldChar w:fldCharType="end"/>
        </w:r>
      </w:hyperlink>
    </w:p>
    <w:p w14:paraId="74133DED" w14:textId="58F32663" w:rsidR="00A60050" w:rsidRDefault="00573DBC" w:rsidP="002929EE">
      <w:pPr>
        <w:pStyle w:val="TOC3"/>
        <w:rPr>
          <w:rFonts w:asciiTheme="minorHAnsi" w:eastAsiaTheme="minorEastAsia" w:hAnsiTheme="minorHAnsi" w:cstheme="minorBidi"/>
          <w:noProof/>
          <w:sz w:val="22"/>
        </w:rPr>
      </w:pPr>
      <w:hyperlink w:anchor="_Toc28960173" w:history="1">
        <w:r w:rsidR="00A60050" w:rsidRPr="00916F7E">
          <w:rPr>
            <w:rStyle w:val="Hyperlink"/>
            <w:noProof/>
          </w:rPr>
          <w:t>7.3.6</w:t>
        </w:r>
        <w:r w:rsidR="00A60050">
          <w:rPr>
            <w:rFonts w:asciiTheme="minorHAnsi" w:eastAsiaTheme="minorEastAsia" w:hAnsiTheme="minorHAnsi" w:cstheme="minorBidi"/>
            <w:noProof/>
            <w:sz w:val="22"/>
          </w:rPr>
          <w:tab/>
        </w:r>
        <w:r w:rsidR="00A60050" w:rsidRPr="00916F7E">
          <w:rPr>
            <w:rStyle w:val="Hyperlink"/>
            <w:noProof/>
          </w:rPr>
          <w:t>ORU – Unsolicited Pre-Ordered Point-Of-Care Observation (Event R32)</w:t>
        </w:r>
        <w:r w:rsidR="00A60050">
          <w:rPr>
            <w:noProof/>
            <w:webHidden/>
          </w:rPr>
          <w:tab/>
        </w:r>
        <w:r w:rsidR="00A60050">
          <w:rPr>
            <w:noProof/>
            <w:webHidden/>
          </w:rPr>
          <w:fldChar w:fldCharType="begin"/>
        </w:r>
        <w:r w:rsidR="00A60050">
          <w:rPr>
            <w:noProof/>
            <w:webHidden/>
          </w:rPr>
          <w:instrText xml:space="preserve"> PAGEREF _Toc28960173 \h </w:instrText>
        </w:r>
        <w:r w:rsidR="00A60050">
          <w:rPr>
            <w:noProof/>
            <w:webHidden/>
          </w:rPr>
        </w:r>
        <w:r w:rsidR="00A60050">
          <w:rPr>
            <w:noProof/>
            <w:webHidden/>
          </w:rPr>
          <w:fldChar w:fldCharType="separate"/>
        </w:r>
        <w:r w:rsidR="00BA54E3">
          <w:rPr>
            <w:noProof/>
            <w:webHidden/>
          </w:rPr>
          <w:t>20</w:t>
        </w:r>
        <w:r w:rsidR="00A60050">
          <w:rPr>
            <w:noProof/>
            <w:webHidden/>
          </w:rPr>
          <w:fldChar w:fldCharType="end"/>
        </w:r>
      </w:hyperlink>
    </w:p>
    <w:p w14:paraId="213BAF66" w14:textId="434523DB" w:rsidR="00A60050" w:rsidRDefault="00573DBC" w:rsidP="002929EE">
      <w:pPr>
        <w:pStyle w:val="TOC3"/>
        <w:rPr>
          <w:rFonts w:asciiTheme="minorHAnsi" w:eastAsiaTheme="minorEastAsia" w:hAnsiTheme="minorHAnsi" w:cstheme="minorBidi"/>
          <w:noProof/>
          <w:sz w:val="22"/>
        </w:rPr>
      </w:pPr>
      <w:hyperlink w:anchor="_Toc28960174" w:history="1">
        <w:r w:rsidR="00A60050" w:rsidRPr="00916F7E">
          <w:rPr>
            <w:rStyle w:val="Hyperlink"/>
            <w:noProof/>
          </w:rPr>
          <w:t>7.3.7</w:t>
        </w:r>
        <w:r w:rsidR="00A60050">
          <w:rPr>
            <w:rFonts w:asciiTheme="minorHAnsi" w:eastAsiaTheme="minorEastAsia" w:hAnsiTheme="minorHAnsi" w:cstheme="minorBidi"/>
            <w:noProof/>
            <w:sz w:val="22"/>
          </w:rPr>
          <w:tab/>
        </w:r>
        <w:r w:rsidR="00A60050" w:rsidRPr="00916F7E">
          <w:rPr>
            <w:rStyle w:val="Hyperlink"/>
            <w:noProof/>
          </w:rPr>
          <w:t>ORA – Observation Report Acknowledgement (Event R33)</w:t>
        </w:r>
        <w:r w:rsidR="00A60050">
          <w:rPr>
            <w:noProof/>
            <w:webHidden/>
          </w:rPr>
          <w:tab/>
        </w:r>
        <w:r w:rsidR="00A60050">
          <w:rPr>
            <w:noProof/>
            <w:webHidden/>
          </w:rPr>
          <w:fldChar w:fldCharType="begin"/>
        </w:r>
        <w:r w:rsidR="00A60050">
          <w:rPr>
            <w:noProof/>
            <w:webHidden/>
          </w:rPr>
          <w:instrText xml:space="preserve"> PAGEREF _Toc28960174 \h </w:instrText>
        </w:r>
        <w:r w:rsidR="00A60050">
          <w:rPr>
            <w:noProof/>
            <w:webHidden/>
          </w:rPr>
        </w:r>
        <w:r w:rsidR="00A60050">
          <w:rPr>
            <w:noProof/>
            <w:webHidden/>
          </w:rPr>
          <w:fldChar w:fldCharType="separate"/>
        </w:r>
        <w:r w:rsidR="00BA54E3">
          <w:rPr>
            <w:noProof/>
            <w:webHidden/>
          </w:rPr>
          <w:t>22</w:t>
        </w:r>
        <w:r w:rsidR="00A60050">
          <w:rPr>
            <w:noProof/>
            <w:webHidden/>
          </w:rPr>
          <w:fldChar w:fldCharType="end"/>
        </w:r>
      </w:hyperlink>
    </w:p>
    <w:p w14:paraId="09C4B11A" w14:textId="38CDA768" w:rsidR="00A60050" w:rsidRDefault="00573DBC" w:rsidP="002929EE">
      <w:pPr>
        <w:pStyle w:val="TOC3"/>
        <w:rPr>
          <w:rFonts w:asciiTheme="minorHAnsi" w:eastAsiaTheme="minorEastAsia" w:hAnsiTheme="minorHAnsi" w:cstheme="minorBidi"/>
          <w:noProof/>
          <w:sz w:val="22"/>
        </w:rPr>
      </w:pPr>
      <w:hyperlink w:anchor="_Toc28960175" w:history="1">
        <w:r w:rsidR="00A60050" w:rsidRPr="00916F7E">
          <w:rPr>
            <w:rStyle w:val="Hyperlink"/>
            <w:noProof/>
          </w:rPr>
          <w:t>7.3.8</w:t>
        </w:r>
        <w:r w:rsidR="00A60050">
          <w:rPr>
            <w:rFonts w:asciiTheme="minorHAnsi" w:eastAsiaTheme="minorEastAsia" w:hAnsiTheme="minorHAnsi" w:cstheme="minorBidi"/>
            <w:noProof/>
            <w:sz w:val="22"/>
          </w:rPr>
          <w:tab/>
        </w:r>
        <w:r w:rsidR="00A60050" w:rsidRPr="00916F7E">
          <w:rPr>
            <w:rStyle w:val="Hyperlink"/>
            <w:noProof/>
          </w:rPr>
          <w:t>OUL – Unsolicited Specimen Oriented Observation Message (Event R22 )</w:t>
        </w:r>
        <w:r w:rsidR="00A60050">
          <w:rPr>
            <w:noProof/>
            <w:webHidden/>
          </w:rPr>
          <w:tab/>
        </w:r>
        <w:r w:rsidR="00A60050">
          <w:rPr>
            <w:noProof/>
            <w:webHidden/>
          </w:rPr>
          <w:fldChar w:fldCharType="begin"/>
        </w:r>
        <w:r w:rsidR="00A60050">
          <w:rPr>
            <w:noProof/>
            <w:webHidden/>
          </w:rPr>
          <w:instrText xml:space="preserve"> PAGEREF _Toc28960175 \h </w:instrText>
        </w:r>
        <w:r w:rsidR="00A60050">
          <w:rPr>
            <w:noProof/>
            <w:webHidden/>
          </w:rPr>
        </w:r>
        <w:r w:rsidR="00A60050">
          <w:rPr>
            <w:noProof/>
            <w:webHidden/>
          </w:rPr>
          <w:fldChar w:fldCharType="separate"/>
        </w:r>
        <w:r w:rsidR="00BA54E3">
          <w:rPr>
            <w:noProof/>
            <w:webHidden/>
          </w:rPr>
          <w:t>23</w:t>
        </w:r>
        <w:r w:rsidR="00A60050">
          <w:rPr>
            <w:noProof/>
            <w:webHidden/>
          </w:rPr>
          <w:fldChar w:fldCharType="end"/>
        </w:r>
      </w:hyperlink>
    </w:p>
    <w:p w14:paraId="59CAEC24" w14:textId="3237C8A3" w:rsidR="00A60050" w:rsidRDefault="00573DBC" w:rsidP="002929EE">
      <w:pPr>
        <w:pStyle w:val="TOC3"/>
        <w:rPr>
          <w:rFonts w:asciiTheme="minorHAnsi" w:eastAsiaTheme="minorEastAsia" w:hAnsiTheme="minorHAnsi" w:cstheme="minorBidi"/>
          <w:noProof/>
          <w:sz w:val="22"/>
        </w:rPr>
      </w:pPr>
      <w:hyperlink w:anchor="_Toc28960176" w:history="1">
        <w:r w:rsidR="00A60050" w:rsidRPr="00916F7E">
          <w:rPr>
            <w:rStyle w:val="Hyperlink"/>
            <w:noProof/>
          </w:rPr>
          <w:t>7.3.9</w:t>
        </w:r>
        <w:r w:rsidR="00A60050">
          <w:rPr>
            <w:rFonts w:asciiTheme="minorHAnsi" w:eastAsiaTheme="minorEastAsia" w:hAnsiTheme="minorHAnsi" w:cstheme="minorBidi"/>
            <w:noProof/>
            <w:sz w:val="22"/>
          </w:rPr>
          <w:tab/>
        </w:r>
        <w:r w:rsidR="00A60050" w:rsidRPr="00916F7E">
          <w:rPr>
            <w:rStyle w:val="Hyperlink"/>
            <w:noProof/>
          </w:rPr>
          <w:t>OUL – Unsolicited Specimen Container Oriented Observation Message (Event R23)</w:t>
        </w:r>
        <w:r w:rsidR="00A60050">
          <w:rPr>
            <w:noProof/>
            <w:webHidden/>
          </w:rPr>
          <w:tab/>
        </w:r>
        <w:r w:rsidR="00A60050">
          <w:rPr>
            <w:noProof/>
            <w:webHidden/>
          </w:rPr>
          <w:fldChar w:fldCharType="begin"/>
        </w:r>
        <w:r w:rsidR="00A60050">
          <w:rPr>
            <w:noProof/>
            <w:webHidden/>
          </w:rPr>
          <w:instrText xml:space="preserve"> PAGEREF _Toc28960176 \h </w:instrText>
        </w:r>
        <w:r w:rsidR="00A60050">
          <w:rPr>
            <w:noProof/>
            <w:webHidden/>
          </w:rPr>
        </w:r>
        <w:r w:rsidR="00A60050">
          <w:rPr>
            <w:noProof/>
            <w:webHidden/>
          </w:rPr>
          <w:fldChar w:fldCharType="separate"/>
        </w:r>
        <w:r w:rsidR="00BA54E3">
          <w:rPr>
            <w:noProof/>
            <w:webHidden/>
          </w:rPr>
          <w:t>26</w:t>
        </w:r>
        <w:r w:rsidR="00A60050">
          <w:rPr>
            <w:noProof/>
            <w:webHidden/>
          </w:rPr>
          <w:fldChar w:fldCharType="end"/>
        </w:r>
      </w:hyperlink>
    </w:p>
    <w:p w14:paraId="58D1F5AC" w14:textId="506D4DBD" w:rsidR="00A60050" w:rsidRDefault="00573DBC" w:rsidP="002929EE">
      <w:pPr>
        <w:pStyle w:val="TOC3"/>
        <w:rPr>
          <w:rFonts w:asciiTheme="minorHAnsi" w:eastAsiaTheme="minorEastAsia" w:hAnsiTheme="minorHAnsi" w:cstheme="minorBidi"/>
          <w:noProof/>
          <w:sz w:val="22"/>
        </w:rPr>
      </w:pPr>
      <w:hyperlink w:anchor="_Toc28960177" w:history="1">
        <w:r w:rsidR="00A60050" w:rsidRPr="00916F7E">
          <w:rPr>
            <w:rStyle w:val="Hyperlink"/>
            <w:noProof/>
          </w:rPr>
          <w:t>7.3.10</w:t>
        </w:r>
        <w:r w:rsidR="00A60050">
          <w:rPr>
            <w:rFonts w:asciiTheme="minorHAnsi" w:eastAsiaTheme="minorEastAsia" w:hAnsiTheme="minorHAnsi" w:cstheme="minorBidi"/>
            <w:noProof/>
            <w:sz w:val="22"/>
          </w:rPr>
          <w:tab/>
        </w:r>
        <w:r w:rsidR="00A60050" w:rsidRPr="00916F7E">
          <w:rPr>
            <w:rStyle w:val="Hyperlink"/>
            <w:noProof/>
          </w:rPr>
          <w:t>OUL – Unsolicited Order Oriented Observation Message (Event R24)</w:t>
        </w:r>
        <w:r w:rsidR="00A60050">
          <w:rPr>
            <w:noProof/>
            <w:webHidden/>
          </w:rPr>
          <w:tab/>
        </w:r>
        <w:r w:rsidR="00A60050">
          <w:rPr>
            <w:noProof/>
            <w:webHidden/>
          </w:rPr>
          <w:fldChar w:fldCharType="begin"/>
        </w:r>
        <w:r w:rsidR="00A60050">
          <w:rPr>
            <w:noProof/>
            <w:webHidden/>
          </w:rPr>
          <w:instrText xml:space="preserve"> PAGEREF _Toc28960177 \h </w:instrText>
        </w:r>
        <w:r w:rsidR="00A60050">
          <w:rPr>
            <w:noProof/>
            <w:webHidden/>
          </w:rPr>
        </w:r>
        <w:r w:rsidR="00A60050">
          <w:rPr>
            <w:noProof/>
            <w:webHidden/>
          </w:rPr>
          <w:fldChar w:fldCharType="separate"/>
        </w:r>
        <w:r w:rsidR="00BA54E3">
          <w:rPr>
            <w:noProof/>
            <w:webHidden/>
          </w:rPr>
          <w:t>29</w:t>
        </w:r>
        <w:r w:rsidR="00A60050">
          <w:rPr>
            <w:noProof/>
            <w:webHidden/>
          </w:rPr>
          <w:fldChar w:fldCharType="end"/>
        </w:r>
      </w:hyperlink>
    </w:p>
    <w:p w14:paraId="09CAA419" w14:textId="5F5E9BA5" w:rsidR="00A60050" w:rsidRDefault="00573DBC" w:rsidP="002929EE">
      <w:pPr>
        <w:pStyle w:val="TOC3"/>
        <w:rPr>
          <w:rFonts w:asciiTheme="minorHAnsi" w:eastAsiaTheme="minorEastAsia" w:hAnsiTheme="minorHAnsi" w:cstheme="minorBidi"/>
          <w:noProof/>
          <w:sz w:val="22"/>
        </w:rPr>
      </w:pPr>
      <w:hyperlink w:anchor="_Toc28960178" w:history="1">
        <w:r w:rsidR="00A60050" w:rsidRPr="00916F7E">
          <w:rPr>
            <w:rStyle w:val="Hyperlink"/>
            <w:noProof/>
          </w:rPr>
          <w:t>7.3.11</w:t>
        </w:r>
        <w:r w:rsidR="00A60050">
          <w:rPr>
            <w:rFonts w:asciiTheme="minorHAnsi" w:eastAsiaTheme="minorEastAsia" w:hAnsiTheme="minorHAnsi" w:cstheme="minorBidi"/>
            <w:noProof/>
            <w:sz w:val="22"/>
          </w:rPr>
          <w:tab/>
        </w:r>
        <w:r w:rsidR="00A60050" w:rsidRPr="00916F7E">
          <w:rPr>
            <w:rStyle w:val="Hyperlink"/>
            <w:noProof/>
          </w:rPr>
          <w:t>OPU – Unsolicited Population/Location-Based Laboratory Observation Message (Event R25)</w:t>
        </w:r>
        <w:r w:rsidR="00A60050">
          <w:rPr>
            <w:noProof/>
            <w:webHidden/>
          </w:rPr>
          <w:tab/>
        </w:r>
        <w:r w:rsidR="00A60050">
          <w:rPr>
            <w:noProof/>
            <w:webHidden/>
          </w:rPr>
          <w:fldChar w:fldCharType="begin"/>
        </w:r>
        <w:r w:rsidR="00A60050">
          <w:rPr>
            <w:noProof/>
            <w:webHidden/>
          </w:rPr>
          <w:instrText xml:space="preserve"> PAGEREF _Toc28960178 \h </w:instrText>
        </w:r>
        <w:r w:rsidR="00A60050">
          <w:rPr>
            <w:noProof/>
            <w:webHidden/>
          </w:rPr>
        </w:r>
        <w:r w:rsidR="00A60050">
          <w:rPr>
            <w:noProof/>
            <w:webHidden/>
          </w:rPr>
          <w:fldChar w:fldCharType="separate"/>
        </w:r>
        <w:r w:rsidR="00BA54E3">
          <w:rPr>
            <w:noProof/>
            <w:webHidden/>
          </w:rPr>
          <w:t>32</w:t>
        </w:r>
        <w:r w:rsidR="00A60050">
          <w:rPr>
            <w:noProof/>
            <w:webHidden/>
          </w:rPr>
          <w:fldChar w:fldCharType="end"/>
        </w:r>
      </w:hyperlink>
    </w:p>
    <w:p w14:paraId="3E061A0A" w14:textId="6E5096AC" w:rsidR="00A60050" w:rsidRDefault="00573DBC" w:rsidP="002929EE">
      <w:pPr>
        <w:pStyle w:val="TOC3"/>
        <w:rPr>
          <w:rFonts w:asciiTheme="minorHAnsi" w:eastAsiaTheme="minorEastAsia" w:hAnsiTheme="minorHAnsi" w:cstheme="minorBidi"/>
          <w:noProof/>
          <w:sz w:val="22"/>
        </w:rPr>
      </w:pPr>
      <w:hyperlink w:anchor="_Toc28960179" w:history="1">
        <w:r w:rsidR="00A60050" w:rsidRPr="00916F7E">
          <w:rPr>
            <w:rStyle w:val="Hyperlink"/>
            <w:noProof/>
          </w:rPr>
          <w:t>7.3.12</w:t>
        </w:r>
        <w:r w:rsidR="00A60050">
          <w:rPr>
            <w:rFonts w:asciiTheme="minorHAnsi" w:eastAsiaTheme="minorEastAsia" w:hAnsiTheme="minorHAnsi" w:cstheme="minorBidi"/>
            <w:noProof/>
            <w:sz w:val="22"/>
          </w:rPr>
          <w:tab/>
        </w:r>
        <w:r w:rsidR="00A60050" w:rsidRPr="00916F7E">
          <w:rPr>
            <w:rStyle w:val="Hyperlink"/>
            <w:noProof/>
          </w:rPr>
          <w:t>ORU – Unsolicited Alert Observation Message (Event R40)</w:t>
        </w:r>
        <w:r w:rsidR="00A60050">
          <w:rPr>
            <w:noProof/>
            <w:webHidden/>
          </w:rPr>
          <w:tab/>
        </w:r>
        <w:r w:rsidR="00A60050">
          <w:rPr>
            <w:noProof/>
            <w:webHidden/>
          </w:rPr>
          <w:fldChar w:fldCharType="begin"/>
        </w:r>
        <w:r w:rsidR="00A60050">
          <w:rPr>
            <w:noProof/>
            <w:webHidden/>
          </w:rPr>
          <w:instrText xml:space="preserve"> PAGEREF _Toc28960179 \h </w:instrText>
        </w:r>
        <w:r w:rsidR="00A60050">
          <w:rPr>
            <w:noProof/>
            <w:webHidden/>
          </w:rPr>
        </w:r>
        <w:r w:rsidR="00A60050">
          <w:rPr>
            <w:noProof/>
            <w:webHidden/>
          </w:rPr>
          <w:fldChar w:fldCharType="separate"/>
        </w:r>
        <w:r w:rsidR="00BA54E3">
          <w:rPr>
            <w:noProof/>
            <w:webHidden/>
          </w:rPr>
          <w:t>35</w:t>
        </w:r>
        <w:r w:rsidR="00A60050">
          <w:rPr>
            <w:noProof/>
            <w:webHidden/>
          </w:rPr>
          <w:fldChar w:fldCharType="end"/>
        </w:r>
      </w:hyperlink>
    </w:p>
    <w:p w14:paraId="0B21CC00" w14:textId="4009813C" w:rsidR="00A60050" w:rsidRDefault="00573DBC" w:rsidP="002929EE">
      <w:pPr>
        <w:pStyle w:val="TOC3"/>
        <w:rPr>
          <w:rFonts w:asciiTheme="minorHAnsi" w:eastAsiaTheme="minorEastAsia" w:hAnsiTheme="minorHAnsi" w:cstheme="minorBidi"/>
          <w:noProof/>
          <w:sz w:val="22"/>
        </w:rPr>
      </w:pPr>
      <w:hyperlink w:anchor="_Toc28960180" w:history="1">
        <w:r w:rsidR="00A60050" w:rsidRPr="00916F7E">
          <w:rPr>
            <w:rStyle w:val="Hyperlink"/>
            <w:noProof/>
          </w:rPr>
          <w:t>7.3.13</w:t>
        </w:r>
        <w:r w:rsidR="00A60050">
          <w:rPr>
            <w:rFonts w:asciiTheme="minorHAnsi" w:eastAsiaTheme="minorEastAsia" w:hAnsiTheme="minorHAnsi" w:cstheme="minorBidi"/>
            <w:noProof/>
            <w:sz w:val="22"/>
          </w:rPr>
          <w:tab/>
        </w:r>
        <w:r w:rsidR="00A60050" w:rsidRPr="00916F7E">
          <w:rPr>
            <w:rStyle w:val="Hyperlink"/>
            <w:noProof/>
          </w:rPr>
          <w:t>ORA – Observation Report Alert Acknowledgement (Event R41)</w:t>
        </w:r>
        <w:r w:rsidR="00A60050">
          <w:rPr>
            <w:noProof/>
            <w:webHidden/>
          </w:rPr>
          <w:tab/>
        </w:r>
        <w:r w:rsidR="00A60050">
          <w:rPr>
            <w:noProof/>
            <w:webHidden/>
          </w:rPr>
          <w:fldChar w:fldCharType="begin"/>
        </w:r>
        <w:r w:rsidR="00A60050">
          <w:rPr>
            <w:noProof/>
            <w:webHidden/>
          </w:rPr>
          <w:instrText xml:space="preserve"> PAGEREF _Toc28960180 \h </w:instrText>
        </w:r>
        <w:r w:rsidR="00A60050">
          <w:rPr>
            <w:noProof/>
            <w:webHidden/>
          </w:rPr>
        </w:r>
        <w:r w:rsidR="00A60050">
          <w:rPr>
            <w:noProof/>
            <w:webHidden/>
          </w:rPr>
          <w:fldChar w:fldCharType="separate"/>
        </w:r>
        <w:r w:rsidR="00BA54E3">
          <w:rPr>
            <w:noProof/>
            <w:webHidden/>
          </w:rPr>
          <w:t>38</w:t>
        </w:r>
        <w:r w:rsidR="00A60050">
          <w:rPr>
            <w:noProof/>
            <w:webHidden/>
          </w:rPr>
          <w:fldChar w:fldCharType="end"/>
        </w:r>
      </w:hyperlink>
    </w:p>
    <w:p w14:paraId="2A9BD1BA" w14:textId="3858DDEB" w:rsidR="00A60050" w:rsidRDefault="00573DBC" w:rsidP="002929EE">
      <w:pPr>
        <w:pStyle w:val="TOC3"/>
        <w:rPr>
          <w:rFonts w:asciiTheme="minorHAnsi" w:eastAsiaTheme="minorEastAsia" w:hAnsiTheme="minorHAnsi" w:cstheme="minorBidi"/>
          <w:noProof/>
          <w:sz w:val="22"/>
        </w:rPr>
      </w:pPr>
      <w:hyperlink w:anchor="_Toc28960181" w:history="1">
        <w:r w:rsidR="00A60050" w:rsidRPr="00916F7E">
          <w:rPr>
            <w:rStyle w:val="Hyperlink"/>
            <w:noProof/>
          </w:rPr>
          <w:t>7.3.14</w:t>
        </w:r>
        <w:r w:rsidR="00A60050">
          <w:rPr>
            <w:rFonts w:asciiTheme="minorHAnsi" w:eastAsiaTheme="minorEastAsia" w:hAnsiTheme="minorHAnsi" w:cstheme="minorBidi"/>
            <w:noProof/>
            <w:sz w:val="22"/>
          </w:rPr>
          <w:tab/>
        </w:r>
        <w:r w:rsidR="00A60050" w:rsidRPr="00916F7E">
          <w:rPr>
            <w:rStyle w:val="Hyperlink"/>
            <w:noProof/>
          </w:rPr>
          <w:t>ORU – Unsolicited Device Event Observation Message (Event R42)</w:t>
        </w:r>
        <w:r w:rsidR="00A60050">
          <w:rPr>
            <w:noProof/>
            <w:webHidden/>
          </w:rPr>
          <w:tab/>
        </w:r>
        <w:r w:rsidR="00A60050">
          <w:rPr>
            <w:noProof/>
            <w:webHidden/>
          </w:rPr>
          <w:fldChar w:fldCharType="begin"/>
        </w:r>
        <w:r w:rsidR="00A60050">
          <w:rPr>
            <w:noProof/>
            <w:webHidden/>
          </w:rPr>
          <w:instrText xml:space="preserve"> PAGEREF _Toc28960181 \h </w:instrText>
        </w:r>
        <w:r w:rsidR="00A60050">
          <w:rPr>
            <w:noProof/>
            <w:webHidden/>
          </w:rPr>
        </w:r>
        <w:r w:rsidR="00A60050">
          <w:rPr>
            <w:noProof/>
            <w:webHidden/>
          </w:rPr>
          <w:fldChar w:fldCharType="separate"/>
        </w:r>
        <w:r w:rsidR="00BA54E3">
          <w:rPr>
            <w:noProof/>
            <w:webHidden/>
          </w:rPr>
          <w:t>39</w:t>
        </w:r>
        <w:r w:rsidR="00A60050">
          <w:rPr>
            <w:noProof/>
            <w:webHidden/>
          </w:rPr>
          <w:fldChar w:fldCharType="end"/>
        </w:r>
      </w:hyperlink>
    </w:p>
    <w:p w14:paraId="36C9891D" w14:textId="56C6A068" w:rsidR="00A60050" w:rsidRDefault="00573DBC" w:rsidP="002929EE">
      <w:pPr>
        <w:pStyle w:val="TOC3"/>
        <w:rPr>
          <w:rFonts w:asciiTheme="minorHAnsi" w:eastAsiaTheme="minorEastAsia" w:hAnsiTheme="minorHAnsi" w:cstheme="minorBidi"/>
          <w:noProof/>
          <w:sz w:val="22"/>
        </w:rPr>
      </w:pPr>
      <w:hyperlink w:anchor="_Toc28960182" w:history="1">
        <w:r w:rsidR="00A60050" w:rsidRPr="00916F7E">
          <w:rPr>
            <w:rStyle w:val="Hyperlink"/>
            <w:noProof/>
            <w:lang w:val="fr-FR"/>
          </w:rPr>
          <w:t>7.3.15</w:t>
        </w:r>
        <w:r w:rsidR="00A60050">
          <w:rPr>
            <w:rFonts w:asciiTheme="minorHAnsi" w:eastAsiaTheme="minorEastAsia" w:hAnsiTheme="minorHAnsi" w:cstheme="minorBidi"/>
            <w:noProof/>
            <w:sz w:val="22"/>
          </w:rPr>
          <w:tab/>
        </w:r>
        <w:r w:rsidR="00A60050" w:rsidRPr="00916F7E">
          <w:rPr>
            <w:rStyle w:val="Hyperlink"/>
            <w:noProof/>
            <w:lang w:val="fr-FR"/>
          </w:rPr>
          <w:t xml:space="preserve">ORU – Unsolicited Patient-Device Association </w:t>
        </w:r>
        <w:r w:rsidR="00A60050" w:rsidRPr="00916F7E">
          <w:rPr>
            <w:rStyle w:val="Hyperlink"/>
            <w:noProof/>
          </w:rPr>
          <w:t>Observation</w:t>
        </w:r>
        <w:r w:rsidR="00A60050" w:rsidRPr="00916F7E">
          <w:rPr>
            <w:rStyle w:val="Hyperlink"/>
            <w:noProof/>
            <w:lang w:val="fr-FR"/>
          </w:rPr>
          <w:t xml:space="preserve"> Message (Event R43)</w:t>
        </w:r>
        <w:r w:rsidR="00A60050">
          <w:rPr>
            <w:noProof/>
            <w:webHidden/>
          </w:rPr>
          <w:tab/>
        </w:r>
        <w:r w:rsidR="00A60050">
          <w:rPr>
            <w:noProof/>
            <w:webHidden/>
          </w:rPr>
          <w:fldChar w:fldCharType="begin"/>
        </w:r>
        <w:r w:rsidR="00A60050">
          <w:rPr>
            <w:noProof/>
            <w:webHidden/>
          </w:rPr>
          <w:instrText xml:space="preserve"> PAGEREF _Toc28960182 \h </w:instrText>
        </w:r>
        <w:r w:rsidR="00A60050">
          <w:rPr>
            <w:noProof/>
            <w:webHidden/>
          </w:rPr>
        </w:r>
        <w:r w:rsidR="00A60050">
          <w:rPr>
            <w:noProof/>
            <w:webHidden/>
          </w:rPr>
          <w:fldChar w:fldCharType="separate"/>
        </w:r>
        <w:r w:rsidR="00BA54E3">
          <w:rPr>
            <w:noProof/>
            <w:webHidden/>
          </w:rPr>
          <w:t>43</w:t>
        </w:r>
        <w:r w:rsidR="00A60050">
          <w:rPr>
            <w:noProof/>
            <w:webHidden/>
          </w:rPr>
          <w:fldChar w:fldCharType="end"/>
        </w:r>
      </w:hyperlink>
    </w:p>
    <w:p w14:paraId="6C9DEE61" w14:textId="51FB4476" w:rsidR="00A60050" w:rsidRDefault="00573DBC" w:rsidP="00D63853">
      <w:pPr>
        <w:pStyle w:val="TOC2"/>
        <w:rPr>
          <w:rFonts w:asciiTheme="minorHAnsi" w:eastAsiaTheme="minorEastAsia" w:hAnsiTheme="minorHAnsi" w:cstheme="minorBidi"/>
          <w:noProof/>
          <w:kern w:val="0"/>
          <w:sz w:val="22"/>
          <w:szCs w:val="22"/>
        </w:rPr>
      </w:pPr>
      <w:hyperlink w:anchor="_Toc28960183" w:history="1">
        <w:r w:rsidR="00A60050" w:rsidRPr="00916F7E">
          <w:rPr>
            <w:rStyle w:val="Hyperlink"/>
            <w:noProof/>
          </w:rPr>
          <w:t>7.4</w:t>
        </w:r>
        <w:r w:rsidR="00A60050">
          <w:rPr>
            <w:rFonts w:asciiTheme="minorHAnsi" w:eastAsiaTheme="minorEastAsia" w:hAnsiTheme="minorHAnsi" w:cstheme="minorBidi"/>
            <w:noProof/>
            <w:kern w:val="0"/>
            <w:sz w:val="22"/>
            <w:szCs w:val="22"/>
          </w:rPr>
          <w:tab/>
        </w:r>
        <w:r w:rsidR="00A60050" w:rsidRPr="00916F7E">
          <w:rPr>
            <w:rStyle w:val="Hyperlink"/>
            <w:noProof/>
          </w:rPr>
          <w:t>General Segments</w:t>
        </w:r>
        <w:r w:rsidR="00A60050">
          <w:rPr>
            <w:noProof/>
            <w:webHidden/>
          </w:rPr>
          <w:tab/>
        </w:r>
        <w:r w:rsidR="00A60050">
          <w:rPr>
            <w:noProof/>
            <w:webHidden/>
          </w:rPr>
          <w:fldChar w:fldCharType="begin"/>
        </w:r>
        <w:r w:rsidR="00A60050">
          <w:rPr>
            <w:noProof/>
            <w:webHidden/>
          </w:rPr>
          <w:instrText xml:space="preserve"> PAGEREF _Toc28960183 \h </w:instrText>
        </w:r>
        <w:r w:rsidR="00A60050">
          <w:rPr>
            <w:noProof/>
            <w:webHidden/>
          </w:rPr>
        </w:r>
        <w:r w:rsidR="00A60050">
          <w:rPr>
            <w:noProof/>
            <w:webHidden/>
          </w:rPr>
          <w:fldChar w:fldCharType="separate"/>
        </w:r>
        <w:r w:rsidR="00BA54E3">
          <w:rPr>
            <w:noProof/>
            <w:webHidden/>
          </w:rPr>
          <w:t>46</w:t>
        </w:r>
        <w:r w:rsidR="00A60050">
          <w:rPr>
            <w:noProof/>
            <w:webHidden/>
          </w:rPr>
          <w:fldChar w:fldCharType="end"/>
        </w:r>
      </w:hyperlink>
    </w:p>
    <w:p w14:paraId="01CEFF12" w14:textId="18CC1EDA" w:rsidR="00A60050" w:rsidRDefault="00573DBC" w:rsidP="002929EE">
      <w:pPr>
        <w:pStyle w:val="TOC3"/>
        <w:rPr>
          <w:rFonts w:asciiTheme="minorHAnsi" w:eastAsiaTheme="minorEastAsia" w:hAnsiTheme="minorHAnsi" w:cstheme="minorBidi"/>
          <w:noProof/>
          <w:sz w:val="22"/>
        </w:rPr>
      </w:pPr>
      <w:hyperlink w:anchor="_Toc28960184" w:history="1">
        <w:r w:rsidR="00A60050" w:rsidRPr="00916F7E">
          <w:rPr>
            <w:rStyle w:val="Hyperlink"/>
            <w:noProof/>
          </w:rPr>
          <w:t>7.4.1</w:t>
        </w:r>
        <w:r w:rsidR="00A60050">
          <w:rPr>
            <w:rFonts w:asciiTheme="minorHAnsi" w:eastAsiaTheme="minorEastAsia" w:hAnsiTheme="minorHAnsi" w:cstheme="minorBidi"/>
            <w:noProof/>
            <w:sz w:val="22"/>
          </w:rPr>
          <w:tab/>
        </w:r>
        <w:r w:rsidR="00A60050" w:rsidRPr="00916F7E">
          <w:rPr>
            <w:rStyle w:val="Hyperlink"/>
            <w:noProof/>
          </w:rPr>
          <w:t>OBR – Observation Request Segment</w:t>
        </w:r>
        <w:r w:rsidR="00A60050">
          <w:rPr>
            <w:noProof/>
            <w:webHidden/>
          </w:rPr>
          <w:tab/>
        </w:r>
        <w:r w:rsidR="00A60050">
          <w:rPr>
            <w:noProof/>
            <w:webHidden/>
          </w:rPr>
          <w:fldChar w:fldCharType="begin"/>
        </w:r>
        <w:r w:rsidR="00A60050">
          <w:rPr>
            <w:noProof/>
            <w:webHidden/>
          </w:rPr>
          <w:instrText xml:space="preserve"> PAGEREF _Toc28960184 \h </w:instrText>
        </w:r>
        <w:r w:rsidR="00A60050">
          <w:rPr>
            <w:noProof/>
            <w:webHidden/>
          </w:rPr>
        </w:r>
        <w:r w:rsidR="00A60050">
          <w:rPr>
            <w:noProof/>
            <w:webHidden/>
          </w:rPr>
          <w:fldChar w:fldCharType="separate"/>
        </w:r>
        <w:r w:rsidR="00BA54E3">
          <w:rPr>
            <w:noProof/>
            <w:webHidden/>
          </w:rPr>
          <w:t>46</w:t>
        </w:r>
        <w:r w:rsidR="00A60050">
          <w:rPr>
            <w:noProof/>
            <w:webHidden/>
          </w:rPr>
          <w:fldChar w:fldCharType="end"/>
        </w:r>
      </w:hyperlink>
    </w:p>
    <w:p w14:paraId="7D1C0484" w14:textId="43F960E8" w:rsidR="00A60050" w:rsidRDefault="00573DBC" w:rsidP="002929EE">
      <w:pPr>
        <w:pStyle w:val="TOC3"/>
        <w:rPr>
          <w:rFonts w:asciiTheme="minorHAnsi" w:eastAsiaTheme="minorEastAsia" w:hAnsiTheme="minorHAnsi" w:cstheme="minorBidi"/>
          <w:noProof/>
          <w:sz w:val="22"/>
        </w:rPr>
      </w:pPr>
      <w:hyperlink w:anchor="_Toc28960185" w:history="1">
        <w:r w:rsidR="00A60050" w:rsidRPr="00916F7E">
          <w:rPr>
            <w:rStyle w:val="Hyperlink"/>
            <w:noProof/>
          </w:rPr>
          <w:t>7.4.2</w:t>
        </w:r>
        <w:r w:rsidR="00A60050">
          <w:rPr>
            <w:rFonts w:asciiTheme="minorHAnsi" w:eastAsiaTheme="minorEastAsia" w:hAnsiTheme="minorHAnsi" w:cstheme="minorBidi"/>
            <w:noProof/>
            <w:sz w:val="22"/>
          </w:rPr>
          <w:tab/>
        </w:r>
        <w:r w:rsidR="00A60050" w:rsidRPr="00916F7E">
          <w:rPr>
            <w:rStyle w:val="Hyperlink"/>
            <w:noProof/>
          </w:rPr>
          <w:t xml:space="preserve">OBX </w:t>
        </w:r>
        <w:r w:rsidR="00A60050" w:rsidRPr="00916F7E">
          <w:rPr>
            <w:rStyle w:val="Hyperlink"/>
            <w:noProof/>
          </w:rPr>
          <w:noBreakHyphen/>
          <w:t xml:space="preserve"> Observation/Result Segment</w:t>
        </w:r>
        <w:r w:rsidR="00A60050">
          <w:rPr>
            <w:noProof/>
            <w:webHidden/>
          </w:rPr>
          <w:tab/>
        </w:r>
        <w:r w:rsidR="00A60050">
          <w:rPr>
            <w:noProof/>
            <w:webHidden/>
          </w:rPr>
          <w:fldChar w:fldCharType="begin"/>
        </w:r>
        <w:r w:rsidR="00A60050">
          <w:rPr>
            <w:noProof/>
            <w:webHidden/>
          </w:rPr>
          <w:instrText xml:space="preserve"> PAGEREF _Toc28960185 \h </w:instrText>
        </w:r>
        <w:r w:rsidR="00A60050">
          <w:rPr>
            <w:noProof/>
            <w:webHidden/>
          </w:rPr>
        </w:r>
        <w:r w:rsidR="00A60050">
          <w:rPr>
            <w:noProof/>
            <w:webHidden/>
          </w:rPr>
          <w:fldChar w:fldCharType="separate"/>
        </w:r>
        <w:r w:rsidR="00BA54E3">
          <w:rPr>
            <w:noProof/>
            <w:webHidden/>
          </w:rPr>
          <w:t>62</w:t>
        </w:r>
        <w:r w:rsidR="00A60050">
          <w:rPr>
            <w:noProof/>
            <w:webHidden/>
          </w:rPr>
          <w:fldChar w:fldCharType="end"/>
        </w:r>
      </w:hyperlink>
    </w:p>
    <w:p w14:paraId="36E637E3" w14:textId="2570349A" w:rsidR="00A60050" w:rsidRDefault="00573DBC" w:rsidP="002929EE">
      <w:pPr>
        <w:pStyle w:val="TOC3"/>
        <w:rPr>
          <w:rFonts w:asciiTheme="minorHAnsi" w:eastAsiaTheme="minorEastAsia" w:hAnsiTheme="minorHAnsi" w:cstheme="minorBidi"/>
          <w:noProof/>
          <w:sz w:val="22"/>
        </w:rPr>
      </w:pPr>
      <w:hyperlink w:anchor="_Toc28960186" w:history="1">
        <w:r w:rsidR="00A60050" w:rsidRPr="00916F7E">
          <w:rPr>
            <w:rStyle w:val="Hyperlink"/>
            <w:noProof/>
          </w:rPr>
          <w:t>7.4.3</w:t>
        </w:r>
        <w:r w:rsidR="00A60050">
          <w:rPr>
            <w:rFonts w:asciiTheme="minorHAnsi" w:eastAsiaTheme="minorEastAsia" w:hAnsiTheme="minorHAnsi" w:cstheme="minorBidi"/>
            <w:noProof/>
            <w:sz w:val="22"/>
          </w:rPr>
          <w:tab/>
        </w:r>
        <w:r w:rsidR="00A60050" w:rsidRPr="00916F7E">
          <w:rPr>
            <w:rStyle w:val="Hyperlink"/>
            <w:noProof/>
          </w:rPr>
          <w:t>SPM – Specimen Segment</w:t>
        </w:r>
        <w:r w:rsidR="00A60050">
          <w:rPr>
            <w:noProof/>
            <w:webHidden/>
          </w:rPr>
          <w:tab/>
        </w:r>
        <w:r w:rsidR="00A60050">
          <w:rPr>
            <w:noProof/>
            <w:webHidden/>
          </w:rPr>
          <w:fldChar w:fldCharType="begin"/>
        </w:r>
        <w:r w:rsidR="00A60050">
          <w:rPr>
            <w:noProof/>
            <w:webHidden/>
          </w:rPr>
          <w:instrText xml:space="preserve"> PAGEREF _Toc28960186 \h </w:instrText>
        </w:r>
        <w:r w:rsidR="00A60050">
          <w:rPr>
            <w:noProof/>
            <w:webHidden/>
          </w:rPr>
        </w:r>
        <w:r w:rsidR="00A60050">
          <w:rPr>
            <w:noProof/>
            <w:webHidden/>
          </w:rPr>
          <w:fldChar w:fldCharType="separate"/>
        </w:r>
        <w:r w:rsidR="00BA54E3">
          <w:rPr>
            <w:noProof/>
            <w:webHidden/>
          </w:rPr>
          <w:t>79</w:t>
        </w:r>
        <w:r w:rsidR="00A60050">
          <w:rPr>
            <w:noProof/>
            <w:webHidden/>
          </w:rPr>
          <w:fldChar w:fldCharType="end"/>
        </w:r>
      </w:hyperlink>
    </w:p>
    <w:p w14:paraId="38FADAA7" w14:textId="51DA9519" w:rsidR="00A60050" w:rsidRDefault="00573DBC" w:rsidP="002929EE">
      <w:pPr>
        <w:pStyle w:val="TOC3"/>
        <w:rPr>
          <w:rFonts w:asciiTheme="minorHAnsi" w:eastAsiaTheme="minorEastAsia" w:hAnsiTheme="minorHAnsi" w:cstheme="minorBidi"/>
          <w:noProof/>
          <w:sz w:val="22"/>
        </w:rPr>
      </w:pPr>
      <w:hyperlink w:anchor="_Toc28960187" w:history="1">
        <w:r w:rsidR="00A60050" w:rsidRPr="00916F7E">
          <w:rPr>
            <w:rStyle w:val="Hyperlink"/>
            <w:noProof/>
          </w:rPr>
          <w:t>7.4.4</w:t>
        </w:r>
        <w:r w:rsidR="00A60050">
          <w:rPr>
            <w:rFonts w:asciiTheme="minorHAnsi" w:eastAsiaTheme="minorEastAsia" w:hAnsiTheme="minorHAnsi" w:cstheme="minorBidi"/>
            <w:noProof/>
            <w:sz w:val="22"/>
          </w:rPr>
          <w:tab/>
        </w:r>
        <w:r w:rsidR="00A60050" w:rsidRPr="00916F7E">
          <w:rPr>
            <w:rStyle w:val="Hyperlink"/>
            <w:noProof/>
          </w:rPr>
          <w:t>PRT – Participation Information Segment</w:t>
        </w:r>
        <w:r w:rsidR="00A60050">
          <w:rPr>
            <w:noProof/>
            <w:webHidden/>
          </w:rPr>
          <w:tab/>
        </w:r>
        <w:r w:rsidR="00A60050">
          <w:rPr>
            <w:noProof/>
            <w:webHidden/>
          </w:rPr>
          <w:fldChar w:fldCharType="begin"/>
        </w:r>
        <w:r w:rsidR="00A60050">
          <w:rPr>
            <w:noProof/>
            <w:webHidden/>
          </w:rPr>
          <w:instrText xml:space="preserve"> PAGEREF _Toc28960187 \h </w:instrText>
        </w:r>
        <w:r w:rsidR="00A60050">
          <w:rPr>
            <w:noProof/>
            <w:webHidden/>
          </w:rPr>
        </w:r>
        <w:r w:rsidR="00A60050">
          <w:rPr>
            <w:noProof/>
            <w:webHidden/>
          </w:rPr>
          <w:fldChar w:fldCharType="separate"/>
        </w:r>
        <w:r w:rsidR="00BA54E3">
          <w:rPr>
            <w:noProof/>
            <w:webHidden/>
          </w:rPr>
          <w:t>90</w:t>
        </w:r>
        <w:r w:rsidR="00A60050">
          <w:rPr>
            <w:noProof/>
            <w:webHidden/>
          </w:rPr>
          <w:fldChar w:fldCharType="end"/>
        </w:r>
      </w:hyperlink>
    </w:p>
    <w:p w14:paraId="0AA314AF" w14:textId="38E2A7D3" w:rsidR="00A60050" w:rsidRDefault="00573DBC" w:rsidP="00D63853">
      <w:pPr>
        <w:pStyle w:val="TOC2"/>
        <w:rPr>
          <w:rFonts w:asciiTheme="minorHAnsi" w:eastAsiaTheme="minorEastAsia" w:hAnsiTheme="minorHAnsi" w:cstheme="minorBidi"/>
          <w:noProof/>
          <w:kern w:val="0"/>
          <w:sz w:val="22"/>
          <w:szCs w:val="22"/>
        </w:rPr>
      </w:pPr>
      <w:hyperlink w:anchor="_Toc28960188" w:history="1">
        <w:r w:rsidR="00A60050" w:rsidRPr="00916F7E">
          <w:rPr>
            <w:rStyle w:val="Hyperlink"/>
            <w:noProof/>
          </w:rPr>
          <w:t>7.5</w:t>
        </w:r>
        <w:r w:rsidR="00A60050">
          <w:rPr>
            <w:rFonts w:asciiTheme="minorHAnsi" w:eastAsiaTheme="minorEastAsia" w:hAnsiTheme="minorHAnsi" w:cstheme="minorBidi"/>
            <w:noProof/>
            <w:kern w:val="0"/>
            <w:sz w:val="22"/>
            <w:szCs w:val="22"/>
          </w:rPr>
          <w:tab/>
        </w:r>
        <w:r w:rsidR="00A60050" w:rsidRPr="00916F7E">
          <w:rPr>
            <w:rStyle w:val="Hyperlink"/>
            <w:noProof/>
          </w:rPr>
          <w:t>Examples of use</w:t>
        </w:r>
        <w:r w:rsidR="00A60050">
          <w:rPr>
            <w:noProof/>
            <w:webHidden/>
          </w:rPr>
          <w:tab/>
        </w:r>
        <w:r w:rsidR="00A60050">
          <w:rPr>
            <w:noProof/>
            <w:webHidden/>
          </w:rPr>
          <w:fldChar w:fldCharType="begin"/>
        </w:r>
        <w:r w:rsidR="00A60050">
          <w:rPr>
            <w:noProof/>
            <w:webHidden/>
          </w:rPr>
          <w:instrText xml:space="preserve"> PAGEREF _Toc28960188 \h </w:instrText>
        </w:r>
        <w:r w:rsidR="00A60050">
          <w:rPr>
            <w:noProof/>
            <w:webHidden/>
          </w:rPr>
        </w:r>
        <w:r w:rsidR="00A60050">
          <w:rPr>
            <w:noProof/>
            <w:webHidden/>
          </w:rPr>
          <w:fldChar w:fldCharType="separate"/>
        </w:r>
        <w:r w:rsidR="00BA54E3">
          <w:rPr>
            <w:noProof/>
            <w:webHidden/>
          </w:rPr>
          <w:t>100</w:t>
        </w:r>
        <w:r w:rsidR="00A60050">
          <w:rPr>
            <w:noProof/>
            <w:webHidden/>
          </w:rPr>
          <w:fldChar w:fldCharType="end"/>
        </w:r>
      </w:hyperlink>
    </w:p>
    <w:p w14:paraId="2D5D3326" w14:textId="2DC47A06" w:rsidR="00A60050" w:rsidRDefault="00573DBC" w:rsidP="002929EE">
      <w:pPr>
        <w:pStyle w:val="TOC3"/>
        <w:rPr>
          <w:rFonts w:asciiTheme="minorHAnsi" w:eastAsiaTheme="minorEastAsia" w:hAnsiTheme="minorHAnsi" w:cstheme="minorBidi"/>
          <w:noProof/>
          <w:sz w:val="22"/>
        </w:rPr>
      </w:pPr>
      <w:hyperlink w:anchor="_Toc28960189" w:history="1">
        <w:r w:rsidR="00A60050" w:rsidRPr="00916F7E">
          <w:rPr>
            <w:rStyle w:val="Hyperlink"/>
            <w:noProof/>
          </w:rPr>
          <w:t>7.5.1</w:t>
        </w:r>
        <w:r w:rsidR="00A60050">
          <w:rPr>
            <w:rFonts w:asciiTheme="minorHAnsi" w:eastAsiaTheme="minorEastAsia" w:hAnsiTheme="minorHAnsi" w:cstheme="minorBidi"/>
            <w:noProof/>
            <w:sz w:val="22"/>
          </w:rPr>
          <w:tab/>
        </w:r>
        <w:r w:rsidR="00A60050" w:rsidRPr="00916F7E">
          <w:rPr>
            <w:rStyle w:val="Hyperlink"/>
            <w:noProof/>
          </w:rPr>
          <w:t>Query/response</w:t>
        </w:r>
        <w:r w:rsidR="00A60050">
          <w:rPr>
            <w:noProof/>
            <w:webHidden/>
          </w:rPr>
          <w:tab/>
        </w:r>
        <w:r w:rsidR="00A60050">
          <w:rPr>
            <w:noProof/>
            <w:webHidden/>
          </w:rPr>
          <w:fldChar w:fldCharType="begin"/>
        </w:r>
        <w:r w:rsidR="00A60050">
          <w:rPr>
            <w:noProof/>
            <w:webHidden/>
          </w:rPr>
          <w:instrText xml:space="preserve"> PAGEREF _Toc28960189 \h </w:instrText>
        </w:r>
        <w:r w:rsidR="00A60050">
          <w:rPr>
            <w:noProof/>
            <w:webHidden/>
          </w:rPr>
        </w:r>
        <w:r w:rsidR="00A60050">
          <w:rPr>
            <w:noProof/>
            <w:webHidden/>
          </w:rPr>
          <w:fldChar w:fldCharType="separate"/>
        </w:r>
        <w:r w:rsidR="00BA54E3">
          <w:rPr>
            <w:noProof/>
            <w:webHidden/>
          </w:rPr>
          <w:t>100</w:t>
        </w:r>
        <w:r w:rsidR="00A60050">
          <w:rPr>
            <w:noProof/>
            <w:webHidden/>
          </w:rPr>
          <w:fldChar w:fldCharType="end"/>
        </w:r>
      </w:hyperlink>
    </w:p>
    <w:p w14:paraId="6B800DC5" w14:textId="791F26CF" w:rsidR="00A60050" w:rsidRDefault="00573DBC" w:rsidP="002929EE">
      <w:pPr>
        <w:pStyle w:val="TOC3"/>
        <w:rPr>
          <w:rFonts w:asciiTheme="minorHAnsi" w:eastAsiaTheme="minorEastAsia" w:hAnsiTheme="minorHAnsi" w:cstheme="minorBidi"/>
          <w:noProof/>
          <w:sz w:val="22"/>
        </w:rPr>
      </w:pPr>
      <w:hyperlink w:anchor="_Toc28960190" w:history="1">
        <w:r w:rsidR="00A60050" w:rsidRPr="00916F7E">
          <w:rPr>
            <w:rStyle w:val="Hyperlink"/>
            <w:noProof/>
          </w:rPr>
          <w:t>7.5.2</w:t>
        </w:r>
        <w:r w:rsidR="00A60050">
          <w:rPr>
            <w:rFonts w:asciiTheme="minorHAnsi" w:eastAsiaTheme="minorEastAsia" w:hAnsiTheme="minorHAnsi" w:cstheme="minorBidi"/>
            <w:noProof/>
            <w:sz w:val="22"/>
          </w:rPr>
          <w:tab/>
        </w:r>
        <w:r w:rsidR="00A60050" w:rsidRPr="00916F7E">
          <w:rPr>
            <w:rStyle w:val="Hyperlink"/>
            <w:noProof/>
          </w:rPr>
          <w:t>Unsolicited</w:t>
        </w:r>
        <w:r w:rsidR="00A60050">
          <w:rPr>
            <w:noProof/>
            <w:webHidden/>
          </w:rPr>
          <w:tab/>
        </w:r>
        <w:r w:rsidR="00A60050">
          <w:rPr>
            <w:noProof/>
            <w:webHidden/>
          </w:rPr>
          <w:fldChar w:fldCharType="begin"/>
        </w:r>
        <w:r w:rsidR="00A60050">
          <w:rPr>
            <w:noProof/>
            <w:webHidden/>
          </w:rPr>
          <w:instrText xml:space="preserve"> PAGEREF _Toc28960190 \h </w:instrText>
        </w:r>
        <w:r w:rsidR="00A60050">
          <w:rPr>
            <w:noProof/>
            <w:webHidden/>
          </w:rPr>
        </w:r>
        <w:r w:rsidR="00A60050">
          <w:rPr>
            <w:noProof/>
            <w:webHidden/>
          </w:rPr>
          <w:fldChar w:fldCharType="separate"/>
        </w:r>
        <w:r w:rsidR="00BA54E3">
          <w:rPr>
            <w:noProof/>
            <w:webHidden/>
          </w:rPr>
          <w:t>100</w:t>
        </w:r>
        <w:r w:rsidR="00A60050">
          <w:rPr>
            <w:noProof/>
            <w:webHidden/>
          </w:rPr>
          <w:fldChar w:fldCharType="end"/>
        </w:r>
      </w:hyperlink>
    </w:p>
    <w:p w14:paraId="2A9D3E05" w14:textId="753589EB" w:rsidR="00A60050" w:rsidRDefault="00573DBC" w:rsidP="002929EE">
      <w:pPr>
        <w:pStyle w:val="TOC3"/>
        <w:rPr>
          <w:rFonts w:asciiTheme="minorHAnsi" w:eastAsiaTheme="minorEastAsia" w:hAnsiTheme="minorHAnsi" w:cstheme="minorBidi"/>
          <w:noProof/>
          <w:sz w:val="22"/>
        </w:rPr>
      </w:pPr>
      <w:hyperlink w:anchor="_Toc28960191" w:history="1">
        <w:r w:rsidR="00A60050" w:rsidRPr="00916F7E">
          <w:rPr>
            <w:rStyle w:val="Hyperlink"/>
            <w:noProof/>
          </w:rPr>
          <w:t>7.5.3</w:t>
        </w:r>
        <w:r w:rsidR="00A60050">
          <w:rPr>
            <w:rFonts w:asciiTheme="minorHAnsi" w:eastAsiaTheme="minorEastAsia" w:hAnsiTheme="minorHAnsi" w:cstheme="minorBidi"/>
            <w:noProof/>
            <w:sz w:val="22"/>
          </w:rPr>
          <w:tab/>
        </w:r>
        <w:r w:rsidR="00A60050" w:rsidRPr="00916F7E">
          <w:rPr>
            <w:rStyle w:val="Hyperlink"/>
            <w:noProof/>
          </w:rPr>
          <w:t>Laboratory</w:t>
        </w:r>
        <w:r w:rsidR="00A60050">
          <w:rPr>
            <w:noProof/>
            <w:webHidden/>
          </w:rPr>
          <w:tab/>
        </w:r>
        <w:r w:rsidR="00A60050">
          <w:rPr>
            <w:noProof/>
            <w:webHidden/>
          </w:rPr>
          <w:fldChar w:fldCharType="begin"/>
        </w:r>
        <w:r w:rsidR="00A60050">
          <w:rPr>
            <w:noProof/>
            <w:webHidden/>
          </w:rPr>
          <w:instrText xml:space="preserve"> PAGEREF _Toc28960191 \h </w:instrText>
        </w:r>
        <w:r w:rsidR="00A60050">
          <w:rPr>
            <w:noProof/>
            <w:webHidden/>
          </w:rPr>
        </w:r>
        <w:r w:rsidR="00A60050">
          <w:rPr>
            <w:noProof/>
            <w:webHidden/>
          </w:rPr>
          <w:fldChar w:fldCharType="separate"/>
        </w:r>
        <w:r w:rsidR="00BA54E3">
          <w:rPr>
            <w:noProof/>
            <w:webHidden/>
          </w:rPr>
          <w:t>101</w:t>
        </w:r>
        <w:r w:rsidR="00A60050">
          <w:rPr>
            <w:noProof/>
            <w:webHidden/>
          </w:rPr>
          <w:fldChar w:fldCharType="end"/>
        </w:r>
      </w:hyperlink>
    </w:p>
    <w:p w14:paraId="6D611E9B" w14:textId="668B95E8" w:rsidR="00A60050" w:rsidRDefault="00573DBC" w:rsidP="002929EE">
      <w:pPr>
        <w:pStyle w:val="TOC3"/>
        <w:rPr>
          <w:rFonts w:asciiTheme="minorHAnsi" w:eastAsiaTheme="minorEastAsia" w:hAnsiTheme="minorHAnsi" w:cstheme="minorBidi"/>
          <w:noProof/>
          <w:sz w:val="22"/>
        </w:rPr>
      </w:pPr>
      <w:hyperlink w:anchor="_Toc28960192" w:history="1">
        <w:r w:rsidR="00A60050" w:rsidRPr="00916F7E">
          <w:rPr>
            <w:rStyle w:val="Hyperlink"/>
            <w:noProof/>
          </w:rPr>
          <w:t>7.5.4</w:t>
        </w:r>
        <w:r w:rsidR="00A60050">
          <w:rPr>
            <w:rFonts w:asciiTheme="minorHAnsi" w:eastAsiaTheme="minorEastAsia" w:hAnsiTheme="minorHAnsi" w:cstheme="minorBidi"/>
            <w:noProof/>
            <w:sz w:val="22"/>
          </w:rPr>
          <w:tab/>
        </w:r>
        <w:r w:rsidR="00A60050" w:rsidRPr="00916F7E">
          <w:rPr>
            <w:rStyle w:val="Hyperlink"/>
            <w:noProof/>
          </w:rPr>
          <w:t>Narrative report messages</w:t>
        </w:r>
        <w:r w:rsidR="00A60050">
          <w:rPr>
            <w:noProof/>
            <w:webHidden/>
          </w:rPr>
          <w:tab/>
        </w:r>
        <w:r w:rsidR="00A60050">
          <w:rPr>
            <w:noProof/>
            <w:webHidden/>
          </w:rPr>
          <w:fldChar w:fldCharType="begin"/>
        </w:r>
        <w:r w:rsidR="00A60050">
          <w:rPr>
            <w:noProof/>
            <w:webHidden/>
          </w:rPr>
          <w:instrText xml:space="preserve"> PAGEREF _Toc28960192 \h </w:instrText>
        </w:r>
        <w:r w:rsidR="00A60050">
          <w:rPr>
            <w:noProof/>
            <w:webHidden/>
          </w:rPr>
        </w:r>
        <w:r w:rsidR="00A60050">
          <w:rPr>
            <w:noProof/>
            <w:webHidden/>
          </w:rPr>
          <w:fldChar w:fldCharType="separate"/>
        </w:r>
        <w:r w:rsidR="00BA54E3">
          <w:rPr>
            <w:noProof/>
            <w:webHidden/>
          </w:rPr>
          <w:t>104</w:t>
        </w:r>
        <w:r w:rsidR="00A60050">
          <w:rPr>
            <w:noProof/>
            <w:webHidden/>
          </w:rPr>
          <w:fldChar w:fldCharType="end"/>
        </w:r>
      </w:hyperlink>
    </w:p>
    <w:p w14:paraId="41E00384" w14:textId="499E6C18" w:rsidR="00A60050" w:rsidRDefault="00573DBC" w:rsidP="002929EE">
      <w:pPr>
        <w:pStyle w:val="TOC3"/>
        <w:rPr>
          <w:rFonts w:asciiTheme="minorHAnsi" w:eastAsiaTheme="minorEastAsia" w:hAnsiTheme="minorHAnsi" w:cstheme="minorBidi"/>
          <w:noProof/>
          <w:sz w:val="22"/>
        </w:rPr>
      </w:pPr>
      <w:hyperlink w:anchor="_Toc28960193" w:history="1">
        <w:r w:rsidR="00A60050" w:rsidRPr="00916F7E">
          <w:rPr>
            <w:rStyle w:val="Hyperlink"/>
            <w:noProof/>
          </w:rPr>
          <w:t>7.5.5</w:t>
        </w:r>
        <w:r w:rsidR="00A60050">
          <w:rPr>
            <w:rFonts w:asciiTheme="minorHAnsi" w:eastAsiaTheme="minorEastAsia" w:hAnsiTheme="minorHAnsi" w:cstheme="minorBidi"/>
            <w:noProof/>
            <w:sz w:val="22"/>
          </w:rPr>
          <w:tab/>
        </w:r>
        <w:r w:rsidR="00A60050" w:rsidRPr="00916F7E">
          <w:rPr>
            <w:rStyle w:val="Hyperlink"/>
            <w:noProof/>
          </w:rPr>
          <w:t>Reporting Cultures and Susceptibilities</w:t>
        </w:r>
        <w:r w:rsidR="00A60050">
          <w:rPr>
            <w:noProof/>
            <w:webHidden/>
          </w:rPr>
          <w:tab/>
        </w:r>
        <w:r w:rsidR="00A60050">
          <w:rPr>
            <w:noProof/>
            <w:webHidden/>
          </w:rPr>
          <w:fldChar w:fldCharType="begin"/>
        </w:r>
        <w:r w:rsidR="00A60050">
          <w:rPr>
            <w:noProof/>
            <w:webHidden/>
          </w:rPr>
          <w:instrText xml:space="preserve"> PAGEREF _Toc28960193 \h </w:instrText>
        </w:r>
        <w:r w:rsidR="00A60050">
          <w:rPr>
            <w:noProof/>
            <w:webHidden/>
          </w:rPr>
        </w:r>
        <w:r w:rsidR="00A60050">
          <w:rPr>
            <w:noProof/>
            <w:webHidden/>
          </w:rPr>
          <w:fldChar w:fldCharType="separate"/>
        </w:r>
        <w:r w:rsidR="00BA54E3">
          <w:rPr>
            <w:noProof/>
            <w:webHidden/>
          </w:rPr>
          <w:t>106</w:t>
        </w:r>
        <w:r w:rsidR="00A60050">
          <w:rPr>
            <w:noProof/>
            <w:webHidden/>
          </w:rPr>
          <w:fldChar w:fldCharType="end"/>
        </w:r>
      </w:hyperlink>
    </w:p>
    <w:p w14:paraId="49F3A54F" w14:textId="3AFDB4E7" w:rsidR="00A60050" w:rsidRDefault="00573DBC" w:rsidP="002929EE">
      <w:pPr>
        <w:pStyle w:val="TOC3"/>
        <w:rPr>
          <w:rFonts w:asciiTheme="minorHAnsi" w:eastAsiaTheme="minorEastAsia" w:hAnsiTheme="minorHAnsi" w:cstheme="minorBidi"/>
          <w:noProof/>
          <w:sz w:val="22"/>
        </w:rPr>
      </w:pPr>
      <w:hyperlink w:anchor="_Toc28960194" w:history="1">
        <w:r w:rsidR="00A60050" w:rsidRPr="00916F7E">
          <w:rPr>
            <w:rStyle w:val="Hyperlink"/>
            <w:noProof/>
          </w:rPr>
          <w:t>7.5.6</w:t>
        </w:r>
        <w:r w:rsidR="00A60050">
          <w:rPr>
            <w:rFonts w:asciiTheme="minorHAnsi" w:eastAsiaTheme="minorEastAsia" w:hAnsiTheme="minorHAnsi" w:cstheme="minorBidi"/>
            <w:noProof/>
            <w:sz w:val="22"/>
          </w:rPr>
          <w:tab/>
        </w:r>
        <w:r w:rsidR="00A60050" w:rsidRPr="00916F7E">
          <w:rPr>
            <w:rStyle w:val="Hyperlink"/>
            <w:noProof/>
          </w:rPr>
          <w:t>EKG Results Reporting</w:t>
        </w:r>
        <w:r w:rsidR="00A60050">
          <w:rPr>
            <w:noProof/>
            <w:webHidden/>
          </w:rPr>
          <w:tab/>
        </w:r>
        <w:r w:rsidR="00A60050">
          <w:rPr>
            <w:noProof/>
            <w:webHidden/>
          </w:rPr>
          <w:fldChar w:fldCharType="begin"/>
        </w:r>
        <w:r w:rsidR="00A60050">
          <w:rPr>
            <w:noProof/>
            <w:webHidden/>
          </w:rPr>
          <w:instrText xml:space="preserve"> PAGEREF _Toc28960194 \h </w:instrText>
        </w:r>
        <w:r w:rsidR="00A60050">
          <w:rPr>
            <w:noProof/>
            <w:webHidden/>
          </w:rPr>
        </w:r>
        <w:r w:rsidR="00A60050">
          <w:rPr>
            <w:noProof/>
            <w:webHidden/>
          </w:rPr>
          <w:fldChar w:fldCharType="separate"/>
        </w:r>
        <w:r w:rsidR="00BA54E3">
          <w:rPr>
            <w:noProof/>
            <w:webHidden/>
          </w:rPr>
          <w:t>108</w:t>
        </w:r>
        <w:r w:rsidR="00A60050">
          <w:rPr>
            <w:noProof/>
            <w:webHidden/>
          </w:rPr>
          <w:fldChar w:fldCharType="end"/>
        </w:r>
      </w:hyperlink>
    </w:p>
    <w:p w14:paraId="2319B70B" w14:textId="71119FB1" w:rsidR="00A60050" w:rsidRDefault="00573DBC" w:rsidP="002929EE">
      <w:pPr>
        <w:pStyle w:val="TOC3"/>
        <w:rPr>
          <w:rFonts w:asciiTheme="minorHAnsi" w:eastAsiaTheme="minorEastAsia" w:hAnsiTheme="minorHAnsi" w:cstheme="minorBidi"/>
          <w:noProof/>
          <w:sz w:val="22"/>
        </w:rPr>
      </w:pPr>
      <w:hyperlink w:anchor="_Toc28960195" w:history="1">
        <w:r w:rsidR="00A60050" w:rsidRPr="00916F7E">
          <w:rPr>
            <w:rStyle w:val="Hyperlink"/>
            <w:noProof/>
          </w:rPr>
          <w:t>7.5.7</w:t>
        </w:r>
        <w:r w:rsidR="00A60050">
          <w:rPr>
            <w:rFonts w:asciiTheme="minorHAnsi" w:eastAsiaTheme="minorEastAsia" w:hAnsiTheme="minorHAnsi" w:cstheme="minorBidi"/>
            <w:noProof/>
            <w:sz w:val="22"/>
          </w:rPr>
          <w:tab/>
        </w:r>
        <w:r w:rsidR="00A60050" w:rsidRPr="00916F7E">
          <w:rPr>
            <w:rStyle w:val="Hyperlink"/>
            <w:noProof/>
          </w:rPr>
          <w:t>Patient</w:t>
        </w:r>
        <w:r w:rsidR="00A60050" w:rsidRPr="00916F7E">
          <w:rPr>
            <w:rStyle w:val="Hyperlink"/>
            <w:noProof/>
          </w:rPr>
          <w:noBreakHyphen/>
          <w:t>Specific Clinical Data with an Order</w:t>
        </w:r>
        <w:r w:rsidR="00A60050">
          <w:rPr>
            <w:noProof/>
            <w:webHidden/>
          </w:rPr>
          <w:tab/>
        </w:r>
        <w:r w:rsidR="00A60050">
          <w:rPr>
            <w:noProof/>
            <w:webHidden/>
          </w:rPr>
          <w:fldChar w:fldCharType="begin"/>
        </w:r>
        <w:r w:rsidR="00A60050">
          <w:rPr>
            <w:noProof/>
            <w:webHidden/>
          </w:rPr>
          <w:instrText xml:space="preserve"> PAGEREF _Toc28960195 \h </w:instrText>
        </w:r>
        <w:r w:rsidR="00A60050">
          <w:rPr>
            <w:noProof/>
            <w:webHidden/>
          </w:rPr>
        </w:r>
        <w:r w:rsidR="00A60050">
          <w:rPr>
            <w:noProof/>
            <w:webHidden/>
          </w:rPr>
          <w:fldChar w:fldCharType="separate"/>
        </w:r>
        <w:r w:rsidR="00BA54E3">
          <w:rPr>
            <w:noProof/>
            <w:webHidden/>
          </w:rPr>
          <w:t>109</w:t>
        </w:r>
        <w:r w:rsidR="00A60050">
          <w:rPr>
            <w:noProof/>
            <w:webHidden/>
          </w:rPr>
          <w:fldChar w:fldCharType="end"/>
        </w:r>
      </w:hyperlink>
    </w:p>
    <w:p w14:paraId="2C8FF7B1" w14:textId="3D31B2B9" w:rsidR="00A60050" w:rsidRDefault="00573DBC" w:rsidP="002929EE">
      <w:pPr>
        <w:pStyle w:val="TOC3"/>
        <w:rPr>
          <w:rFonts w:asciiTheme="minorHAnsi" w:eastAsiaTheme="minorEastAsia" w:hAnsiTheme="minorHAnsi" w:cstheme="minorBidi"/>
          <w:noProof/>
          <w:sz w:val="22"/>
        </w:rPr>
      </w:pPr>
      <w:hyperlink w:anchor="_Toc28960196" w:history="1">
        <w:r w:rsidR="00A60050" w:rsidRPr="00916F7E">
          <w:rPr>
            <w:rStyle w:val="Hyperlink"/>
            <w:noProof/>
          </w:rPr>
          <w:t>7.5.8</w:t>
        </w:r>
        <w:r w:rsidR="00A60050">
          <w:rPr>
            <w:rFonts w:asciiTheme="minorHAnsi" w:eastAsiaTheme="minorEastAsia" w:hAnsiTheme="minorHAnsi" w:cstheme="minorBidi"/>
            <w:noProof/>
            <w:sz w:val="22"/>
          </w:rPr>
          <w:tab/>
        </w:r>
        <w:r w:rsidR="00A60050" w:rsidRPr="00916F7E">
          <w:rPr>
            <w:rStyle w:val="Hyperlink"/>
            <w:noProof/>
          </w:rPr>
          <w:t>Patient-connected medical device reporting</w:t>
        </w:r>
        <w:r w:rsidR="00A60050">
          <w:rPr>
            <w:noProof/>
            <w:webHidden/>
          </w:rPr>
          <w:tab/>
        </w:r>
        <w:r w:rsidR="00A60050">
          <w:rPr>
            <w:noProof/>
            <w:webHidden/>
          </w:rPr>
          <w:fldChar w:fldCharType="begin"/>
        </w:r>
        <w:r w:rsidR="00A60050">
          <w:rPr>
            <w:noProof/>
            <w:webHidden/>
          </w:rPr>
          <w:instrText xml:space="preserve"> PAGEREF _Toc28960196 \h </w:instrText>
        </w:r>
        <w:r w:rsidR="00A60050">
          <w:rPr>
            <w:noProof/>
            <w:webHidden/>
          </w:rPr>
        </w:r>
        <w:r w:rsidR="00A60050">
          <w:rPr>
            <w:noProof/>
            <w:webHidden/>
          </w:rPr>
          <w:fldChar w:fldCharType="separate"/>
        </w:r>
        <w:r w:rsidR="00BA54E3">
          <w:rPr>
            <w:noProof/>
            <w:webHidden/>
          </w:rPr>
          <w:t>110</w:t>
        </w:r>
        <w:r w:rsidR="00A60050">
          <w:rPr>
            <w:noProof/>
            <w:webHidden/>
          </w:rPr>
          <w:fldChar w:fldCharType="end"/>
        </w:r>
      </w:hyperlink>
    </w:p>
    <w:p w14:paraId="2A1DFAD9" w14:textId="066385AF" w:rsidR="00A60050" w:rsidRDefault="00573DBC" w:rsidP="00D63853">
      <w:pPr>
        <w:pStyle w:val="TOC2"/>
        <w:rPr>
          <w:rFonts w:asciiTheme="minorHAnsi" w:eastAsiaTheme="minorEastAsia" w:hAnsiTheme="minorHAnsi" w:cstheme="minorBidi"/>
          <w:noProof/>
          <w:kern w:val="0"/>
          <w:sz w:val="22"/>
          <w:szCs w:val="22"/>
        </w:rPr>
      </w:pPr>
      <w:hyperlink w:anchor="_Toc28960197" w:history="1">
        <w:r w:rsidR="00A60050" w:rsidRPr="00916F7E">
          <w:rPr>
            <w:rStyle w:val="Hyperlink"/>
            <w:noProof/>
          </w:rPr>
          <w:t>7.6</w:t>
        </w:r>
        <w:r w:rsidR="00A60050">
          <w:rPr>
            <w:rFonts w:asciiTheme="minorHAnsi" w:eastAsiaTheme="minorEastAsia" w:hAnsiTheme="minorHAnsi" w:cstheme="minorBidi"/>
            <w:noProof/>
            <w:kern w:val="0"/>
            <w:sz w:val="22"/>
            <w:szCs w:val="22"/>
          </w:rPr>
          <w:tab/>
        </w:r>
        <w:r w:rsidR="00A60050" w:rsidRPr="00916F7E">
          <w:rPr>
            <w:rStyle w:val="Hyperlink"/>
            <w:noProof/>
          </w:rPr>
          <w:t>Clinical Trials</w:t>
        </w:r>
        <w:r w:rsidR="00A60050">
          <w:rPr>
            <w:noProof/>
            <w:webHidden/>
          </w:rPr>
          <w:tab/>
        </w:r>
        <w:r w:rsidR="00A60050">
          <w:rPr>
            <w:noProof/>
            <w:webHidden/>
          </w:rPr>
          <w:fldChar w:fldCharType="begin"/>
        </w:r>
        <w:r w:rsidR="00A60050">
          <w:rPr>
            <w:noProof/>
            <w:webHidden/>
          </w:rPr>
          <w:instrText xml:space="preserve"> PAGEREF _Toc28960197 \h </w:instrText>
        </w:r>
        <w:r w:rsidR="00A60050">
          <w:rPr>
            <w:noProof/>
            <w:webHidden/>
          </w:rPr>
        </w:r>
        <w:r w:rsidR="00A60050">
          <w:rPr>
            <w:noProof/>
            <w:webHidden/>
          </w:rPr>
          <w:fldChar w:fldCharType="separate"/>
        </w:r>
        <w:r w:rsidR="00BA54E3">
          <w:rPr>
            <w:noProof/>
            <w:webHidden/>
          </w:rPr>
          <w:t>113</w:t>
        </w:r>
        <w:r w:rsidR="00A60050">
          <w:rPr>
            <w:noProof/>
            <w:webHidden/>
          </w:rPr>
          <w:fldChar w:fldCharType="end"/>
        </w:r>
      </w:hyperlink>
    </w:p>
    <w:p w14:paraId="5B2D1D7D" w14:textId="7A478CC7" w:rsidR="00A60050" w:rsidRDefault="00573DBC" w:rsidP="002929EE">
      <w:pPr>
        <w:pStyle w:val="TOC3"/>
        <w:rPr>
          <w:rFonts w:asciiTheme="minorHAnsi" w:eastAsiaTheme="minorEastAsia" w:hAnsiTheme="minorHAnsi" w:cstheme="minorBidi"/>
          <w:noProof/>
          <w:sz w:val="22"/>
        </w:rPr>
      </w:pPr>
      <w:hyperlink w:anchor="_Toc28960198" w:history="1">
        <w:r w:rsidR="00A60050" w:rsidRPr="00916F7E">
          <w:rPr>
            <w:rStyle w:val="Hyperlink"/>
            <w:noProof/>
          </w:rPr>
          <w:t>7.6.1</w:t>
        </w:r>
        <w:r w:rsidR="00A60050">
          <w:rPr>
            <w:rFonts w:asciiTheme="minorHAnsi" w:eastAsiaTheme="minorEastAsia" w:hAnsiTheme="minorHAnsi" w:cstheme="minorBidi"/>
            <w:noProof/>
            <w:sz w:val="22"/>
          </w:rPr>
          <w:tab/>
        </w:r>
        <w:r w:rsidR="00A60050" w:rsidRPr="00916F7E">
          <w:rPr>
            <w:rStyle w:val="Hyperlink"/>
            <w:noProof/>
          </w:rPr>
          <w:t>Glossary</w:t>
        </w:r>
        <w:r w:rsidR="00A60050">
          <w:rPr>
            <w:noProof/>
            <w:webHidden/>
          </w:rPr>
          <w:tab/>
        </w:r>
        <w:r w:rsidR="00A60050">
          <w:rPr>
            <w:noProof/>
            <w:webHidden/>
          </w:rPr>
          <w:fldChar w:fldCharType="begin"/>
        </w:r>
        <w:r w:rsidR="00A60050">
          <w:rPr>
            <w:noProof/>
            <w:webHidden/>
          </w:rPr>
          <w:instrText xml:space="preserve"> PAGEREF _Toc28960198 \h </w:instrText>
        </w:r>
        <w:r w:rsidR="00A60050">
          <w:rPr>
            <w:noProof/>
            <w:webHidden/>
          </w:rPr>
        </w:r>
        <w:r w:rsidR="00A60050">
          <w:rPr>
            <w:noProof/>
            <w:webHidden/>
          </w:rPr>
          <w:fldChar w:fldCharType="separate"/>
        </w:r>
        <w:r w:rsidR="00BA54E3">
          <w:rPr>
            <w:noProof/>
            <w:webHidden/>
          </w:rPr>
          <w:t>114</w:t>
        </w:r>
        <w:r w:rsidR="00A60050">
          <w:rPr>
            <w:noProof/>
            <w:webHidden/>
          </w:rPr>
          <w:fldChar w:fldCharType="end"/>
        </w:r>
      </w:hyperlink>
    </w:p>
    <w:p w14:paraId="6CD12943" w14:textId="19DF5871" w:rsidR="00A60050" w:rsidRDefault="00573DBC" w:rsidP="00D63853">
      <w:pPr>
        <w:pStyle w:val="TOC2"/>
        <w:rPr>
          <w:rFonts w:asciiTheme="minorHAnsi" w:eastAsiaTheme="minorEastAsia" w:hAnsiTheme="minorHAnsi" w:cstheme="minorBidi"/>
          <w:noProof/>
          <w:kern w:val="0"/>
          <w:sz w:val="22"/>
          <w:szCs w:val="22"/>
        </w:rPr>
      </w:pPr>
      <w:hyperlink w:anchor="_Toc28960199" w:history="1">
        <w:r w:rsidR="00A60050" w:rsidRPr="00916F7E">
          <w:rPr>
            <w:rStyle w:val="Hyperlink"/>
            <w:noProof/>
          </w:rPr>
          <w:t>7.7</w:t>
        </w:r>
        <w:r w:rsidR="00A60050">
          <w:rPr>
            <w:rFonts w:asciiTheme="minorHAnsi" w:eastAsiaTheme="minorEastAsia" w:hAnsiTheme="minorHAnsi" w:cstheme="minorBidi"/>
            <w:noProof/>
            <w:kern w:val="0"/>
            <w:sz w:val="22"/>
            <w:szCs w:val="22"/>
          </w:rPr>
          <w:tab/>
        </w:r>
        <w:r w:rsidR="00A60050" w:rsidRPr="00916F7E">
          <w:rPr>
            <w:rStyle w:val="Hyperlink"/>
            <w:noProof/>
          </w:rPr>
          <w:t>Clinical Trials - Trigger Events And Message Definitions</w:t>
        </w:r>
        <w:r w:rsidR="00A60050">
          <w:rPr>
            <w:noProof/>
            <w:webHidden/>
          </w:rPr>
          <w:tab/>
        </w:r>
        <w:r w:rsidR="00A60050">
          <w:rPr>
            <w:noProof/>
            <w:webHidden/>
          </w:rPr>
          <w:fldChar w:fldCharType="begin"/>
        </w:r>
        <w:r w:rsidR="00A60050">
          <w:rPr>
            <w:noProof/>
            <w:webHidden/>
          </w:rPr>
          <w:instrText xml:space="preserve"> PAGEREF _Toc28960199 \h </w:instrText>
        </w:r>
        <w:r w:rsidR="00A60050">
          <w:rPr>
            <w:noProof/>
            <w:webHidden/>
          </w:rPr>
        </w:r>
        <w:r w:rsidR="00A60050">
          <w:rPr>
            <w:noProof/>
            <w:webHidden/>
          </w:rPr>
          <w:fldChar w:fldCharType="separate"/>
        </w:r>
        <w:r w:rsidR="00BA54E3">
          <w:rPr>
            <w:noProof/>
            <w:webHidden/>
          </w:rPr>
          <w:t>116</w:t>
        </w:r>
        <w:r w:rsidR="00A60050">
          <w:rPr>
            <w:noProof/>
            <w:webHidden/>
          </w:rPr>
          <w:fldChar w:fldCharType="end"/>
        </w:r>
      </w:hyperlink>
    </w:p>
    <w:p w14:paraId="2F28DBEA" w14:textId="371FA066" w:rsidR="00A60050" w:rsidRDefault="00573DBC" w:rsidP="002929EE">
      <w:pPr>
        <w:pStyle w:val="TOC3"/>
        <w:rPr>
          <w:rFonts w:asciiTheme="minorHAnsi" w:eastAsiaTheme="minorEastAsia" w:hAnsiTheme="minorHAnsi" w:cstheme="minorBidi"/>
          <w:noProof/>
          <w:sz w:val="22"/>
        </w:rPr>
      </w:pPr>
      <w:hyperlink w:anchor="_Toc28960200" w:history="1">
        <w:r w:rsidR="00A60050" w:rsidRPr="00916F7E">
          <w:rPr>
            <w:rStyle w:val="Hyperlink"/>
            <w:noProof/>
          </w:rPr>
          <w:t>7.7.1</w:t>
        </w:r>
        <w:r w:rsidR="00A60050">
          <w:rPr>
            <w:rFonts w:asciiTheme="minorHAnsi" w:eastAsiaTheme="minorEastAsia" w:hAnsiTheme="minorHAnsi" w:cstheme="minorBidi"/>
            <w:noProof/>
            <w:sz w:val="22"/>
          </w:rPr>
          <w:tab/>
        </w:r>
        <w:r w:rsidR="00A60050" w:rsidRPr="00916F7E">
          <w:rPr>
            <w:rStyle w:val="Hyperlink"/>
            <w:noProof/>
          </w:rPr>
          <w:t>CRM - Clinical Study Registration Message (Events C01-C08)</w:t>
        </w:r>
        <w:r w:rsidR="00A60050">
          <w:rPr>
            <w:noProof/>
            <w:webHidden/>
          </w:rPr>
          <w:tab/>
        </w:r>
        <w:r w:rsidR="00A60050">
          <w:rPr>
            <w:noProof/>
            <w:webHidden/>
          </w:rPr>
          <w:fldChar w:fldCharType="begin"/>
        </w:r>
        <w:r w:rsidR="00A60050">
          <w:rPr>
            <w:noProof/>
            <w:webHidden/>
          </w:rPr>
          <w:instrText xml:space="preserve"> PAGEREF _Toc28960200 \h </w:instrText>
        </w:r>
        <w:r w:rsidR="00A60050">
          <w:rPr>
            <w:noProof/>
            <w:webHidden/>
          </w:rPr>
        </w:r>
        <w:r w:rsidR="00A60050">
          <w:rPr>
            <w:noProof/>
            <w:webHidden/>
          </w:rPr>
          <w:fldChar w:fldCharType="separate"/>
        </w:r>
        <w:r w:rsidR="00BA54E3">
          <w:rPr>
            <w:noProof/>
            <w:webHidden/>
          </w:rPr>
          <w:t>116</w:t>
        </w:r>
        <w:r w:rsidR="00A60050">
          <w:rPr>
            <w:noProof/>
            <w:webHidden/>
          </w:rPr>
          <w:fldChar w:fldCharType="end"/>
        </w:r>
      </w:hyperlink>
    </w:p>
    <w:p w14:paraId="4D895B20" w14:textId="1EDEA59A" w:rsidR="00A60050" w:rsidRDefault="00573DBC" w:rsidP="002929EE">
      <w:pPr>
        <w:pStyle w:val="TOC3"/>
        <w:rPr>
          <w:rFonts w:asciiTheme="minorHAnsi" w:eastAsiaTheme="minorEastAsia" w:hAnsiTheme="minorHAnsi" w:cstheme="minorBidi"/>
          <w:noProof/>
          <w:sz w:val="22"/>
        </w:rPr>
      </w:pPr>
      <w:hyperlink w:anchor="_Toc28960201" w:history="1">
        <w:r w:rsidR="00A60050" w:rsidRPr="00916F7E">
          <w:rPr>
            <w:rStyle w:val="Hyperlink"/>
            <w:noProof/>
          </w:rPr>
          <w:t>7.7.2</w:t>
        </w:r>
        <w:r w:rsidR="00A60050">
          <w:rPr>
            <w:rFonts w:asciiTheme="minorHAnsi" w:eastAsiaTheme="minorEastAsia" w:hAnsiTheme="minorHAnsi" w:cstheme="minorBidi"/>
            <w:noProof/>
            <w:sz w:val="22"/>
          </w:rPr>
          <w:tab/>
        </w:r>
        <w:r w:rsidR="00A60050" w:rsidRPr="00916F7E">
          <w:rPr>
            <w:rStyle w:val="Hyperlink"/>
            <w:noProof/>
          </w:rPr>
          <w:t>CSU - Unsolicited Study Data Message (Events C09-C12)</w:t>
        </w:r>
        <w:r w:rsidR="00A60050">
          <w:rPr>
            <w:noProof/>
            <w:webHidden/>
          </w:rPr>
          <w:tab/>
        </w:r>
        <w:r w:rsidR="00A60050">
          <w:rPr>
            <w:noProof/>
            <w:webHidden/>
          </w:rPr>
          <w:fldChar w:fldCharType="begin"/>
        </w:r>
        <w:r w:rsidR="00A60050">
          <w:rPr>
            <w:noProof/>
            <w:webHidden/>
          </w:rPr>
          <w:instrText xml:space="preserve"> PAGEREF _Toc28960201 \h </w:instrText>
        </w:r>
        <w:r w:rsidR="00A60050">
          <w:rPr>
            <w:noProof/>
            <w:webHidden/>
          </w:rPr>
        </w:r>
        <w:r w:rsidR="00A60050">
          <w:rPr>
            <w:noProof/>
            <w:webHidden/>
          </w:rPr>
          <w:fldChar w:fldCharType="separate"/>
        </w:r>
        <w:r w:rsidR="00BA54E3">
          <w:rPr>
            <w:noProof/>
            <w:webHidden/>
          </w:rPr>
          <w:t>119</w:t>
        </w:r>
        <w:r w:rsidR="00A60050">
          <w:rPr>
            <w:noProof/>
            <w:webHidden/>
          </w:rPr>
          <w:fldChar w:fldCharType="end"/>
        </w:r>
      </w:hyperlink>
    </w:p>
    <w:p w14:paraId="2979C087" w14:textId="0306C235" w:rsidR="00A60050" w:rsidRDefault="00573DBC" w:rsidP="00D63853">
      <w:pPr>
        <w:pStyle w:val="TOC2"/>
        <w:rPr>
          <w:rFonts w:asciiTheme="minorHAnsi" w:eastAsiaTheme="minorEastAsia" w:hAnsiTheme="minorHAnsi" w:cstheme="minorBidi"/>
          <w:noProof/>
          <w:kern w:val="0"/>
          <w:sz w:val="22"/>
          <w:szCs w:val="22"/>
        </w:rPr>
      </w:pPr>
      <w:hyperlink w:anchor="_Toc28960202" w:history="1">
        <w:r w:rsidR="00A60050" w:rsidRPr="00916F7E">
          <w:rPr>
            <w:rStyle w:val="Hyperlink"/>
            <w:noProof/>
          </w:rPr>
          <w:t>7.8</w:t>
        </w:r>
        <w:r w:rsidR="00A60050">
          <w:rPr>
            <w:rFonts w:asciiTheme="minorHAnsi" w:eastAsiaTheme="minorEastAsia" w:hAnsiTheme="minorHAnsi" w:cstheme="minorBidi"/>
            <w:noProof/>
            <w:kern w:val="0"/>
            <w:sz w:val="22"/>
            <w:szCs w:val="22"/>
          </w:rPr>
          <w:tab/>
        </w:r>
        <w:r w:rsidR="00A60050" w:rsidRPr="00916F7E">
          <w:rPr>
            <w:rStyle w:val="Hyperlink"/>
            <w:noProof/>
          </w:rPr>
          <w:t>Clinical Trials – Segment Definitions</w:t>
        </w:r>
        <w:r w:rsidR="00A60050">
          <w:rPr>
            <w:noProof/>
            <w:webHidden/>
          </w:rPr>
          <w:tab/>
        </w:r>
        <w:r w:rsidR="00A60050">
          <w:rPr>
            <w:noProof/>
            <w:webHidden/>
          </w:rPr>
          <w:fldChar w:fldCharType="begin"/>
        </w:r>
        <w:r w:rsidR="00A60050">
          <w:rPr>
            <w:noProof/>
            <w:webHidden/>
          </w:rPr>
          <w:instrText xml:space="preserve"> PAGEREF _Toc28960202 \h </w:instrText>
        </w:r>
        <w:r w:rsidR="00A60050">
          <w:rPr>
            <w:noProof/>
            <w:webHidden/>
          </w:rPr>
        </w:r>
        <w:r w:rsidR="00A60050">
          <w:rPr>
            <w:noProof/>
            <w:webHidden/>
          </w:rPr>
          <w:fldChar w:fldCharType="separate"/>
        </w:r>
        <w:r w:rsidR="00BA54E3">
          <w:rPr>
            <w:noProof/>
            <w:webHidden/>
          </w:rPr>
          <w:t>122</w:t>
        </w:r>
        <w:r w:rsidR="00A60050">
          <w:rPr>
            <w:noProof/>
            <w:webHidden/>
          </w:rPr>
          <w:fldChar w:fldCharType="end"/>
        </w:r>
      </w:hyperlink>
    </w:p>
    <w:p w14:paraId="3EDBD615" w14:textId="1AF0BB7C" w:rsidR="00A60050" w:rsidRDefault="00573DBC" w:rsidP="002929EE">
      <w:pPr>
        <w:pStyle w:val="TOC3"/>
        <w:rPr>
          <w:rFonts w:asciiTheme="minorHAnsi" w:eastAsiaTheme="minorEastAsia" w:hAnsiTheme="minorHAnsi" w:cstheme="minorBidi"/>
          <w:noProof/>
          <w:sz w:val="22"/>
        </w:rPr>
      </w:pPr>
      <w:hyperlink w:anchor="_Toc28960203" w:history="1">
        <w:r w:rsidR="00A60050" w:rsidRPr="00916F7E">
          <w:rPr>
            <w:rStyle w:val="Hyperlink"/>
            <w:noProof/>
          </w:rPr>
          <w:t>7.8.1</w:t>
        </w:r>
        <w:r w:rsidR="00A60050">
          <w:rPr>
            <w:rFonts w:asciiTheme="minorHAnsi" w:eastAsiaTheme="minorEastAsia" w:hAnsiTheme="minorHAnsi" w:cstheme="minorBidi"/>
            <w:noProof/>
            <w:sz w:val="22"/>
          </w:rPr>
          <w:tab/>
        </w:r>
        <w:r w:rsidR="00A60050" w:rsidRPr="00916F7E">
          <w:rPr>
            <w:rStyle w:val="Hyperlink"/>
            <w:noProof/>
          </w:rPr>
          <w:t>CSR - Clinical Study Registration Segment</w:t>
        </w:r>
        <w:r w:rsidR="00A60050">
          <w:rPr>
            <w:noProof/>
            <w:webHidden/>
          </w:rPr>
          <w:tab/>
        </w:r>
        <w:r w:rsidR="00A60050">
          <w:rPr>
            <w:noProof/>
            <w:webHidden/>
          </w:rPr>
          <w:fldChar w:fldCharType="begin"/>
        </w:r>
        <w:r w:rsidR="00A60050">
          <w:rPr>
            <w:noProof/>
            <w:webHidden/>
          </w:rPr>
          <w:instrText xml:space="preserve"> PAGEREF _Toc28960203 \h </w:instrText>
        </w:r>
        <w:r w:rsidR="00A60050">
          <w:rPr>
            <w:noProof/>
            <w:webHidden/>
          </w:rPr>
        </w:r>
        <w:r w:rsidR="00A60050">
          <w:rPr>
            <w:noProof/>
            <w:webHidden/>
          </w:rPr>
          <w:fldChar w:fldCharType="separate"/>
        </w:r>
        <w:r w:rsidR="00BA54E3">
          <w:rPr>
            <w:noProof/>
            <w:webHidden/>
          </w:rPr>
          <w:t>122</w:t>
        </w:r>
        <w:r w:rsidR="00A60050">
          <w:rPr>
            <w:noProof/>
            <w:webHidden/>
          </w:rPr>
          <w:fldChar w:fldCharType="end"/>
        </w:r>
      </w:hyperlink>
    </w:p>
    <w:p w14:paraId="12B0B1B5" w14:textId="029006B7" w:rsidR="00A60050" w:rsidRDefault="00573DBC" w:rsidP="002929EE">
      <w:pPr>
        <w:pStyle w:val="TOC3"/>
        <w:rPr>
          <w:rFonts w:asciiTheme="minorHAnsi" w:eastAsiaTheme="minorEastAsia" w:hAnsiTheme="minorHAnsi" w:cstheme="minorBidi"/>
          <w:noProof/>
          <w:sz w:val="22"/>
        </w:rPr>
      </w:pPr>
      <w:hyperlink w:anchor="_Toc28960204" w:history="1">
        <w:r w:rsidR="00A60050" w:rsidRPr="00916F7E">
          <w:rPr>
            <w:rStyle w:val="Hyperlink"/>
            <w:noProof/>
          </w:rPr>
          <w:t>7.8.2</w:t>
        </w:r>
        <w:r w:rsidR="00A60050">
          <w:rPr>
            <w:rFonts w:asciiTheme="minorHAnsi" w:eastAsiaTheme="minorEastAsia" w:hAnsiTheme="minorHAnsi" w:cstheme="minorBidi"/>
            <w:noProof/>
            <w:sz w:val="22"/>
          </w:rPr>
          <w:tab/>
        </w:r>
        <w:r w:rsidR="00A60050" w:rsidRPr="00916F7E">
          <w:rPr>
            <w:rStyle w:val="Hyperlink"/>
            <w:noProof/>
          </w:rPr>
          <w:t>CSP - Clinical Study Phase Segment</w:t>
        </w:r>
        <w:r w:rsidR="00A60050">
          <w:rPr>
            <w:noProof/>
            <w:webHidden/>
          </w:rPr>
          <w:tab/>
        </w:r>
        <w:r w:rsidR="00A60050">
          <w:rPr>
            <w:noProof/>
            <w:webHidden/>
          </w:rPr>
          <w:fldChar w:fldCharType="begin"/>
        </w:r>
        <w:r w:rsidR="00A60050">
          <w:rPr>
            <w:noProof/>
            <w:webHidden/>
          </w:rPr>
          <w:instrText xml:space="preserve"> PAGEREF _Toc28960204 \h </w:instrText>
        </w:r>
        <w:r w:rsidR="00A60050">
          <w:rPr>
            <w:noProof/>
            <w:webHidden/>
          </w:rPr>
        </w:r>
        <w:r w:rsidR="00A60050">
          <w:rPr>
            <w:noProof/>
            <w:webHidden/>
          </w:rPr>
          <w:fldChar w:fldCharType="separate"/>
        </w:r>
        <w:r w:rsidR="00BA54E3">
          <w:rPr>
            <w:noProof/>
            <w:webHidden/>
          </w:rPr>
          <w:t>129</w:t>
        </w:r>
        <w:r w:rsidR="00A60050">
          <w:rPr>
            <w:noProof/>
            <w:webHidden/>
          </w:rPr>
          <w:fldChar w:fldCharType="end"/>
        </w:r>
      </w:hyperlink>
    </w:p>
    <w:p w14:paraId="1F9E2A92" w14:textId="3E128AFD" w:rsidR="00A60050" w:rsidRDefault="00573DBC" w:rsidP="002929EE">
      <w:pPr>
        <w:pStyle w:val="TOC3"/>
        <w:rPr>
          <w:rFonts w:asciiTheme="minorHAnsi" w:eastAsiaTheme="minorEastAsia" w:hAnsiTheme="minorHAnsi" w:cstheme="minorBidi"/>
          <w:noProof/>
          <w:sz w:val="22"/>
        </w:rPr>
      </w:pPr>
      <w:hyperlink w:anchor="_Toc28960205" w:history="1">
        <w:r w:rsidR="00A60050" w:rsidRPr="00916F7E">
          <w:rPr>
            <w:rStyle w:val="Hyperlink"/>
            <w:noProof/>
          </w:rPr>
          <w:t>7.8.3</w:t>
        </w:r>
        <w:r w:rsidR="00A60050">
          <w:rPr>
            <w:rFonts w:asciiTheme="minorHAnsi" w:eastAsiaTheme="minorEastAsia" w:hAnsiTheme="minorHAnsi" w:cstheme="minorBidi"/>
            <w:noProof/>
            <w:sz w:val="22"/>
          </w:rPr>
          <w:tab/>
        </w:r>
        <w:r w:rsidR="00A60050" w:rsidRPr="00916F7E">
          <w:rPr>
            <w:rStyle w:val="Hyperlink"/>
            <w:noProof/>
          </w:rPr>
          <w:t>CSS - Clinical Study Data Schedule Segment</w:t>
        </w:r>
        <w:r w:rsidR="00A60050">
          <w:rPr>
            <w:noProof/>
            <w:webHidden/>
          </w:rPr>
          <w:tab/>
        </w:r>
        <w:r w:rsidR="00A60050">
          <w:rPr>
            <w:noProof/>
            <w:webHidden/>
          </w:rPr>
          <w:fldChar w:fldCharType="begin"/>
        </w:r>
        <w:r w:rsidR="00A60050">
          <w:rPr>
            <w:noProof/>
            <w:webHidden/>
          </w:rPr>
          <w:instrText xml:space="preserve"> PAGEREF _Toc28960205 \h </w:instrText>
        </w:r>
        <w:r w:rsidR="00A60050">
          <w:rPr>
            <w:noProof/>
            <w:webHidden/>
          </w:rPr>
        </w:r>
        <w:r w:rsidR="00A60050">
          <w:rPr>
            <w:noProof/>
            <w:webHidden/>
          </w:rPr>
          <w:fldChar w:fldCharType="separate"/>
        </w:r>
        <w:r w:rsidR="00BA54E3">
          <w:rPr>
            <w:noProof/>
            <w:webHidden/>
          </w:rPr>
          <w:t>130</w:t>
        </w:r>
        <w:r w:rsidR="00A60050">
          <w:rPr>
            <w:noProof/>
            <w:webHidden/>
          </w:rPr>
          <w:fldChar w:fldCharType="end"/>
        </w:r>
      </w:hyperlink>
    </w:p>
    <w:p w14:paraId="11D3F743" w14:textId="69D71315" w:rsidR="00A60050" w:rsidRDefault="00573DBC" w:rsidP="002929EE">
      <w:pPr>
        <w:pStyle w:val="TOC3"/>
        <w:rPr>
          <w:rFonts w:asciiTheme="minorHAnsi" w:eastAsiaTheme="minorEastAsia" w:hAnsiTheme="minorHAnsi" w:cstheme="minorBidi"/>
          <w:noProof/>
          <w:sz w:val="22"/>
        </w:rPr>
      </w:pPr>
      <w:hyperlink w:anchor="_Toc28960206" w:history="1">
        <w:r w:rsidR="00A60050" w:rsidRPr="00916F7E">
          <w:rPr>
            <w:rStyle w:val="Hyperlink"/>
            <w:noProof/>
          </w:rPr>
          <w:t>7.8.4</w:t>
        </w:r>
        <w:r w:rsidR="00A60050">
          <w:rPr>
            <w:rFonts w:asciiTheme="minorHAnsi" w:eastAsiaTheme="minorEastAsia" w:hAnsiTheme="minorHAnsi" w:cstheme="minorBidi"/>
            <w:noProof/>
            <w:sz w:val="22"/>
          </w:rPr>
          <w:tab/>
        </w:r>
        <w:r w:rsidR="00A60050" w:rsidRPr="00916F7E">
          <w:rPr>
            <w:rStyle w:val="Hyperlink"/>
            <w:noProof/>
          </w:rPr>
          <w:t>CTI - Clinical Trial Identification Segment</w:t>
        </w:r>
        <w:r w:rsidR="00A60050">
          <w:rPr>
            <w:noProof/>
            <w:webHidden/>
          </w:rPr>
          <w:tab/>
        </w:r>
        <w:r w:rsidR="00A60050">
          <w:rPr>
            <w:noProof/>
            <w:webHidden/>
          </w:rPr>
          <w:fldChar w:fldCharType="begin"/>
        </w:r>
        <w:r w:rsidR="00A60050">
          <w:rPr>
            <w:noProof/>
            <w:webHidden/>
          </w:rPr>
          <w:instrText xml:space="preserve"> PAGEREF _Toc28960206 \h </w:instrText>
        </w:r>
        <w:r w:rsidR="00A60050">
          <w:rPr>
            <w:noProof/>
            <w:webHidden/>
          </w:rPr>
        </w:r>
        <w:r w:rsidR="00A60050">
          <w:rPr>
            <w:noProof/>
            <w:webHidden/>
          </w:rPr>
          <w:fldChar w:fldCharType="separate"/>
        </w:r>
        <w:r w:rsidR="00BA54E3">
          <w:rPr>
            <w:noProof/>
            <w:webHidden/>
          </w:rPr>
          <w:t>131</w:t>
        </w:r>
        <w:r w:rsidR="00A60050">
          <w:rPr>
            <w:noProof/>
            <w:webHidden/>
          </w:rPr>
          <w:fldChar w:fldCharType="end"/>
        </w:r>
      </w:hyperlink>
    </w:p>
    <w:p w14:paraId="0BC17F1D" w14:textId="613169CE" w:rsidR="00A60050" w:rsidRDefault="00573DBC" w:rsidP="002929EE">
      <w:pPr>
        <w:pStyle w:val="TOC3"/>
        <w:rPr>
          <w:rFonts w:asciiTheme="minorHAnsi" w:eastAsiaTheme="minorEastAsia" w:hAnsiTheme="minorHAnsi" w:cstheme="minorBidi"/>
          <w:noProof/>
          <w:sz w:val="22"/>
        </w:rPr>
      </w:pPr>
      <w:hyperlink w:anchor="_Toc28960207" w:history="1">
        <w:r w:rsidR="00A60050" w:rsidRPr="00916F7E">
          <w:rPr>
            <w:rStyle w:val="Hyperlink"/>
            <w:noProof/>
          </w:rPr>
          <w:t>7.8.5</w:t>
        </w:r>
        <w:r w:rsidR="00A60050">
          <w:rPr>
            <w:rFonts w:asciiTheme="minorHAnsi" w:eastAsiaTheme="minorEastAsia" w:hAnsiTheme="minorHAnsi" w:cstheme="minorBidi"/>
            <w:noProof/>
            <w:sz w:val="22"/>
          </w:rPr>
          <w:tab/>
        </w:r>
        <w:r w:rsidR="00A60050" w:rsidRPr="00916F7E">
          <w:rPr>
            <w:rStyle w:val="Hyperlink"/>
            <w:noProof/>
          </w:rPr>
          <w:t>CM0  Clinical Study Master Segment</w:t>
        </w:r>
        <w:r w:rsidR="00A60050">
          <w:rPr>
            <w:noProof/>
            <w:webHidden/>
          </w:rPr>
          <w:tab/>
        </w:r>
        <w:r w:rsidR="00A60050">
          <w:rPr>
            <w:noProof/>
            <w:webHidden/>
          </w:rPr>
          <w:fldChar w:fldCharType="begin"/>
        </w:r>
        <w:r w:rsidR="00A60050">
          <w:rPr>
            <w:noProof/>
            <w:webHidden/>
          </w:rPr>
          <w:instrText xml:space="preserve"> PAGEREF _Toc28960207 \h </w:instrText>
        </w:r>
        <w:r w:rsidR="00A60050">
          <w:rPr>
            <w:noProof/>
            <w:webHidden/>
          </w:rPr>
        </w:r>
        <w:r w:rsidR="00A60050">
          <w:rPr>
            <w:noProof/>
            <w:webHidden/>
          </w:rPr>
          <w:fldChar w:fldCharType="separate"/>
        </w:r>
        <w:r w:rsidR="00BA54E3">
          <w:rPr>
            <w:noProof/>
            <w:webHidden/>
          </w:rPr>
          <w:t>132</w:t>
        </w:r>
        <w:r w:rsidR="00A60050">
          <w:rPr>
            <w:noProof/>
            <w:webHidden/>
          </w:rPr>
          <w:fldChar w:fldCharType="end"/>
        </w:r>
      </w:hyperlink>
    </w:p>
    <w:p w14:paraId="193630BD" w14:textId="1B77A731" w:rsidR="00A60050" w:rsidRDefault="00573DBC" w:rsidP="002929EE">
      <w:pPr>
        <w:pStyle w:val="TOC3"/>
        <w:rPr>
          <w:rFonts w:asciiTheme="minorHAnsi" w:eastAsiaTheme="minorEastAsia" w:hAnsiTheme="minorHAnsi" w:cstheme="minorBidi"/>
          <w:noProof/>
          <w:sz w:val="22"/>
        </w:rPr>
      </w:pPr>
      <w:hyperlink w:anchor="_Toc28960208" w:history="1">
        <w:r w:rsidR="00A60050" w:rsidRPr="00916F7E">
          <w:rPr>
            <w:rStyle w:val="Hyperlink"/>
            <w:noProof/>
          </w:rPr>
          <w:t>7.8.6</w:t>
        </w:r>
        <w:r w:rsidR="00A60050">
          <w:rPr>
            <w:rFonts w:asciiTheme="minorHAnsi" w:eastAsiaTheme="minorEastAsia" w:hAnsiTheme="minorHAnsi" w:cstheme="minorBidi"/>
            <w:noProof/>
            <w:sz w:val="22"/>
          </w:rPr>
          <w:tab/>
        </w:r>
        <w:r w:rsidR="00A60050" w:rsidRPr="00916F7E">
          <w:rPr>
            <w:rStyle w:val="Hyperlink"/>
            <w:noProof/>
          </w:rPr>
          <w:t>CM1  Clinical Study Phase Master Segment</w:t>
        </w:r>
        <w:r w:rsidR="00A60050">
          <w:rPr>
            <w:noProof/>
            <w:webHidden/>
          </w:rPr>
          <w:tab/>
        </w:r>
        <w:r w:rsidR="00A60050">
          <w:rPr>
            <w:noProof/>
            <w:webHidden/>
          </w:rPr>
          <w:fldChar w:fldCharType="begin"/>
        </w:r>
        <w:r w:rsidR="00A60050">
          <w:rPr>
            <w:noProof/>
            <w:webHidden/>
          </w:rPr>
          <w:instrText xml:space="preserve"> PAGEREF _Toc28960208 \h </w:instrText>
        </w:r>
        <w:r w:rsidR="00A60050">
          <w:rPr>
            <w:noProof/>
            <w:webHidden/>
          </w:rPr>
        </w:r>
        <w:r w:rsidR="00A60050">
          <w:rPr>
            <w:noProof/>
            <w:webHidden/>
          </w:rPr>
          <w:fldChar w:fldCharType="separate"/>
        </w:r>
        <w:r w:rsidR="00BA54E3">
          <w:rPr>
            <w:noProof/>
            <w:webHidden/>
          </w:rPr>
          <w:t>132</w:t>
        </w:r>
        <w:r w:rsidR="00A60050">
          <w:rPr>
            <w:noProof/>
            <w:webHidden/>
          </w:rPr>
          <w:fldChar w:fldCharType="end"/>
        </w:r>
      </w:hyperlink>
    </w:p>
    <w:p w14:paraId="4EF874C9" w14:textId="6C020AAB" w:rsidR="00A60050" w:rsidRDefault="00573DBC" w:rsidP="002929EE">
      <w:pPr>
        <w:pStyle w:val="TOC3"/>
        <w:rPr>
          <w:rFonts w:asciiTheme="minorHAnsi" w:eastAsiaTheme="minorEastAsia" w:hAnsiTheme="minorHAnsi" w:cstheme="minorBidi"/>
          <w:noProof/>
          <w:sz w:val="22"/>
        </w:rPr>
      </w:pPr>
      <w:hyperlink w:anchor="_Toc28960209" w:history="1">
        <w:r w:rsidR="00A60050" w:rsidRPr="00916F7E">
          <w:rPr>
            <w:rStyle w:val="Hyperlink"/>
            <w:noProof/>
          </w:rPr>
          <w:t>7.8.7</w:t>
        </w:r>
        <w:r w:rsidR="00A60050">
          <w:rPr>
            <w:rFonts w:asciiTheme="minorHAnsi" w:eastAsiaTheme="minorEastAsia" w:hAnsiTheme="minorHAnsi" w:cstheme="minorBidi"/>
            <w:noProof/>
            <w:sz w:val="22"/>
          </w:rPr>
          <w:tab/>
        </w:r>
        <w:r w:rsidR="00A60050" w:rsidRPr="00916F7E">
          <w:rPr>
            <w:rStyle w:val="Hyperlink"/>
            <w:noProof/>
          </w:rPr>
          <w:t>CM2  Clinical Study Schedule Master Segment</w:t>
        </w:r>
        <w:r w:rsidR="00A60050">
          <w:rPr>
            <w:noProof/>
            <w:webHidden/>
          </w:rPr>
          <w:tab/>
        </w:r>
        <w:r w:rsidR="00A60050">
          <w:rPr>
            <w:noProof/>
            <w:webHidden/>
          </w:rPr>
          <w:fldChar w:fldCharType="begin"/>
        </w:r>
        <w:r w:rsidR="00A60050">
          <w:rPr>
            <w:noProof/>
            <w:webHidden/>
          </w:rPr>
          <w:instrText xml:space="preserve"> PAGEREF _Toc28960209 \h </w:instrText>
        </w:r>
        <w:r w:rsidR="00A60050">
          <w:rPr>
            <w:noProof/>
            <w:webHidden/>
          </w:rPr>
        </w:r>
        <w:r w:rsidR="00A60050">
          <w:rPr>
            <w:noProof/>
            <w:webHidden/>
          </w:rPr>
          <w:fldChar w:fldCharType="separate"/>
        </w:r>
        <w:r w:rsidR="00BA54E3">
          <w:rPr>
            <w:noProof/>
            <w:webHidden/>
          </w:rPr>
          <w:t>132</w:t>
        </w:r>
        <w:r w:rsidR="00A60050">
          <w:rPr>
            <w:noProof/>
            <w:webHidden/>
          </w:rPr>
          <w:fldChar w:fldCharType="end"/>
        </w:r>
      </w:hyperlink>
    </w:p>
    <w:p w14:paraId="2CA530B7" w14:textId="770B90D9" w:rsidR="00A60050" w:rsidRDefault="00573DBC" w:rsidP="00D63853">
      <w:pPr>
        <w:pStyle w:val="TOC2"/>
        <w:rPr>
          <w:rFonts w:asciiTheme="minorHAnsi" w:eastAsiaTheme="minorEastAsia" w:hAnsiTheme="minorHAnsi" w:cstheme="minorBidi"/>
          <w:noProof/>
          <w:kern w:val="0"/>
          <w:sz w:val="22"/>
          <w:szCs w:val="22"/>
        </w:rPr>
      </w:pPr>
      <w:hyperlink w:anchor="_Toc28960210" w:history="1">
        <w:r w:rsidR="00A60050" w:rsidRPr="00916F7E">
          <w:rPr>
            <w:rStyle w:val="Hyperlink"/>
            <w:noProof/>
          </w:rPr>
          <w:t>7.9</w:t>
        </w:r>
        <w:r w:rsidR="00A60050">
          <w:rPr>
            <w:rFonts w:asciiTheme="minorHAnsi" w:eastAsiaTheme="minorEastAsia" w:hAnsiTheme="minorHAnsi" w:cstheme="minorBidi"/>
            <w:noProof/>
            <w:kern w:val="0"/>
            <w:sz w:val="22"/>
            <w:szCs w:val="22"/>
          </w:rPr>
          <w:tab/>
        </w:r>
        <w:r w:rsidR="00A60050" w:rsidRPr="00916F7E">
          <w:rPr>
            <w:rStyle w:val="Hyperlink"/>
            <w:noProof/>
          </w:rPr>
          <w:t>Clinical Trials – Examples of use</w:t>
        </w:r>
        <w:r w:rsidR="00A60050">
          <w:rPr>
            <w:noProof/>
            <w:webHidden/>
          </w:rPr>
          <w:tab/>
        </w:r>
        <w:r w:rsidR="00A60050">
          <w:rPr>
            <w:noProof/>
            <w:webHidden/>
          </w:rPr>
          <w:fldChar w:fldCharType="begin"/>
        </w:r>
        <w:r w:rsidR="00A60050">
          <w:rPr>
            <w:noProof/>
            <w:webHidden/>
          </w:rPr>
          <w:instrText xml:space="preserve"> PAGEREF _Toc28960210 \h </w:instrText>
        </w:r>
        <w:r w:rsidR="00A60050">
          <w:rPr>
            <w:noProof/>
            <w:webHidden/>
          </w:rPr>
        </w:r>
        <w:r w:rsidR="00A60050">
          <w:rPr>
            <w:noProof/>
            <w:webHidden/>
          </w:rPr>
          <w:fldChar w:fldCharType="separate"/>
        </w:r>
        <w:r w:rsidR="00BA54E3">
          <w:rPr>
            <w:noProof/>
            <w:webHidden/>
          </w:rPr>
          <w:t>133</w:t>
        </w:r>
        <w:r w:rsidR="00A60050">
          <w:rPr>
            <w:noProof/>
            <w:webHidden/>
          </w:rPr>
          <w:fldChar w:fldCharType="end"/>
        </w:r>
      </w:hyperlink>
    </w:p>
    <w:p w14:paraId="584AB352" w14:textId="2B440844" w:rsidR="00A60050" w:rsidRDefault="00573DBC" w:rsidP="002929EE">
      <w:pPr>
        <w:pStyle w:val="TOC3"/>
        <w:rPr>
          <w:rFonts w:asciiTheme="minorHAnsi" w:eastAsiaTheme="minorEastAsia" w:hAnsiTheme="minorHAnsi" w:cstheme="minorBidi"/>
          <w:noProof/>
          <w:sz w:val="22"/>
        </w:rPr>
      </w:pPr>
      <w:hyperlink w:anchor="_Toc28960211" w:history="1">
        <w:r w:rsidR="00A60050" w:rsidRPr="00916F7E">
          <w:rPr>
            <w:rStyle w:val="Hyperlink"/>
            <w:noProof/>
          </w:rPr>
          <w:t>7.9.1</w:t>
        </w:r>
        <w:r w:rsidR="00A60050">
          <w:rPr>
            <w:rFonts w:asciiTheme="minorHAnsi" w:eastAsiaTheme="minorEastAsia" w:hAnsiTheme="minorHAnsi" w:cstheme="minorBidi"/>
            <w:noProof/>
            <w:sz w:val="22"/>
          </w:rPr>
          <w:tab/>
        </w:r>
        <w:r w:rsidR="00A60050" w:rsidRPr="00916F7E">
          <w:rPr>
            <w:rStyle w:val="Hyperlink"/>
            <w:noProof/>
          </w:rPr>
          <w:t>CRM - Message When Patient Registered on a Clinical Trial</w:t>
        </w:r>
        <w:r w:rsidR="00A60050">
          <w:rPr>
            <w:noProof/>
            <w:webHidden/>
          </w:rPr>
          <w:tab/>
        </w:r>
        <w:r w:rsidR="00A60050">
          <w:rPr>
            <w:noProof/>
            <w:webHidden/>
          </w:rPr>
          <w:fldChar w:fldCharType="begin"/>
        </w:r>
        <w:r w:rsidR="00A60050">
          <w:rPr>
            <w:noProof/>
            <w:webHidden/>
          </w:rPr>
          <w:instrText xml:space="preserve"> PAGEREF _Toc28960211 \h </w:instrText>
        </w:r>
        <w:r w:rsidR="00A60050">
          <w:rPr>
            <w:noProof/>
            <w:webHidden/>
          </w:rPr>
        </w:r>
        <w:r w:rsidR="00A60050">
          <w:rPr>
            <w:noProof/>
            <w:webHidden/>
          </w:rPr>
          <w:fldChar w:fldCharType="separate"/>
        </w:r>
        <w:r w:rsidR="00BA54E3">
          <w:rPr>
            <w:noProof/>
            <w:webHidden/>
          </w:rPr>
          <w:t>133</w:t>
        </w:r>
        <w:r w:rsidR="00A60050">
          <w:rPr>
            <w:noProof/>
            <w:webHidden/>
          </w:rPr>
          <w:fldChar w:fldCharType="end"/>
        </w:r>
      </w:hyperlink>
    </w:p>
    <w:p w14:paraId="44CE3EA2" w14:textId="0582D060" w:rsidR="00A60050" w:rsidRDefault="00573DBC" w:rsidP="002929EE">
      <w:pPr>
        <w:pStyle w:val="TOC3"/>
        <w:rPr>
          <w:rFonts w:asciiTheme="minorHAnsi" w:eastAsiaTheme="minorEastAsia" w:hAnsiTheme="minorHAnsi" w:cstheme="minorBidi"/>
          <w:noProof/>
          <w:sz w:val="22"/>
        </w:rPr>
      </w:pPr>
      <w:hyperlink w:anchor="_Toc28960212" w:history="1">
        <w:r w:rsidR="00A60050" w:rsidRPr="00916F7E">
          <w:rPr>
            <w:rStyle w:val="Hyperlink"/>
            <w:noProof/>
          </w:rPr>
          <w:t>7.9.2</w:t>
        </w:r>
        <w:r w:rsidR="00A60050">
          <w:rPr>
            <w:rFonts w:asciiTheme="minorHAnsi" w:eastAsiaTheme="minorEastAsia" w:hAnsiTheme="minorHAnsi" w:cstheme="minorBidi"/>
            <w:noProof/>
            <w:sz w:val="22"/>
          </w:rPr>
          <w:tab/>
        </w:r>
        <w:r w:rsidR="00A60050" w:rsidRPr="00916F7E">
          <w:rPr>
            <w:rStyle w:val="Hyperlink"/>
            <w:noProof/>
          </w:rPr>
          <w:t>CRM - Message When Patient Begins a Phase of a Clinical Trial</w:t>
        </w:r>
        <w:r w:rsidR="00A60050">
          <w:rPr>
            <w:noProof/>
            <w:webHidden/>
          </w:rPr>
          <w:tab/>
        </w:r>
        <w:r w:rsidR="00A60050">
          <w:rPr>
            <w:noProof/>
            <w:webHidden/>
          </w:rPr>
          <w:fldChar w:fldCharType="begin"/>
        </w:r>
        <w:r w:rsidR="00A60050">
          <w:rPr>
            <w:noProof/>
            <w:webHidden/>
          </w:rPr>
          <w:instrText xml:space="preserve"> PAGEREF _Toc28960212 \h </w:instrText>
        </w:r>
        <w:r w:rsidR="00A60050">
          <w:rPr>
            <w:noProof/>
            <w:webHidden/>
          </w:rPr>
        </w:r>
        <w:r w:rsidR="00A60050">
          <w:rPr>
            <w:noProof/>
            <w:webHidden/>
          </w:rPr>
          <w:fldChar w:fldCharType="separate"/>
        </w:r>
        <w:r w:rsidR="00BA54E3">
          <w:rPr>
            <w:noProof/>
            <w:webHidden/>
          </w:rPr>
          <w:t>133</w:t>
        </w:r>
        <w:r w:rsidR="00A60050">
          <w:rPr>
            <w:noProof/>
            <w:webHidden/>
          </w:rPr>
          <w:fldChar w:fldCharType="end"/>
        </w:r>
      </w:hyperlink>
    </w:p>
    <w:p w14:paraId="3745B1A2" w14:textId="0EF96DB3" w:rsidR="00A60050" w:rsidRDefault="00573DBC" w:rsidP="002929EE">
      <w:pPr>
        <w:pStyle w:val="TOC3"/>
        <w:rPr>
          <w:rFonts w:asciiTheme="minorHAnsi" w:eastAsiaTheme="minorEastAsia" w:hAnsiTheme="minorHAnsi" w:cstheme="minorBidi"/>
          <w:noProof/>
          <w:sz w:val="22"/>
        </w:rPr>
      </w:pPr>
      <w:hyperlink w:anchor="_Toc28960213" w:history="1">
        <w:r w:rsidR="00A60050" w:rsidRPr="00916F7E">
          <w:rPr>
            <w:rStyle w:val="Hyperlink"/>
            <w:noProof/>
          </w:rPr>
          <w:t>7.9.3</w:t>
        </w:r>
        <w:r w:rsidR="00A60050">
          <w:rPr>
            <w:rFonts w:asciiTheme="minorHAnsi" w:eastAsiaTheme="minorEastAsia" w:hAnsiTheme="minorHAnsi" w:cstheme="minorBidi"/>
            <w:noProof/>
            <w:sz w:val="22"/>
          </w:rPr>
          <w:tab/>
        </w:r>
        <w:r w:rsidR="00A60050" w:rsidRPr="00916F7E">
          <w:rPr>
            <w:rStyle w:val="Hyperlink"/>
            <w:noProof/>
          </w:rPr>
          <w:t>CSU - Message Reporting Monthly Patient Data Updates to the Sponsor</w:t>
        </w:r>
        <w:r w:rsidR="00A60050">
          <w:rPr>
            <w:noProof/>
            <w:webHidden/>
          </w:rPr>
          <w:tab/>
        </w:r>
        <w:r w:rsidR="00A60050">
          <w:rPr>
            <w:noProof/>
            <w:webHidden/>
          </w:rPr>
          <w:fldChar w:fldCharType="begin"/>
        </w:r>
        <w:r w:rsidR="00A60050">
          <w:rPr>
            <w:noProof/>
            <w:webHidden/>
          </w:rPr>
          <w:instrText xml:space="preserve"> PAGEREF _Toc28960213 \h </w:instrText>
        </w:r>
        <w:r w:rsidR="00A60050">
          <w:rPr>
            <w:noProof/>
            <w:webHidden/>
          </w:rPr>
        </w:r>
        <w:r w:rsidR="00A60050">
          <w:rPr>
            <w:noProof/>
            <w:webHidden/>
          </w:rPr>
          <w:fldChar w:fldCharType="separate"/>
        </w:r>
        <w:r w:rsidR="00BA54E3">
          <w:rPr>
            <w:noProof/>
            <w:webHidden/>
          </w:rPr>
          <w:t>133</w:t>
        </w:r>
        <w:r w:rsidR="00A60050">
          <w:rPr>
            <w:noProof/>
            <w:webHidden/>
          </w:rPr>
          <w:fldChar w:fldCharType="end"/>
        </w:r>
      </w:hyperlink>
    </w:p>
    <w:p w14:paraId="07BC5318" w14:textId="12E2D031" w:rsidR="00A60050" w:rsidRDefault="00573DBC" w:rsidP="00D63853">
      <w:pPr>
        <w:pStyle w:val="TOC2"/>
        <w:rPr>
          <w:rFonts w:asciiTheme="minorHAnsi" w:eastAsiaTheme="minorEastAsia" w:hAnsiTheme="minorHAnsi" w:cstheme="minorBidi"/>
          <w:noProof/>
          <w:kern w:val="0"/>
          <w:sz w:val="22"/>
          <w:szCs w:val="22"/>
        </w:rPr>
      </w:pPr>
      <w:hyperlink w:anchor="_Toc28960214" w:history="1">
        <w:r w:rsidR="00A60050" w:rsidRPr="00916F7E">
          <w:rPr>
            <w:rStyle w:val="Hyperlink"/>
            <w:noProof/>
          </w:rPr>
          <w:t>7.10</w:t>
        </w:r>
        <w:r w:rsidR="00A60050">
          <w:rPr>
            <w:rFonts w:asciiTheme="minorHAnsi" w:eastAsiaTheme="minorEastAsia" w:hAnsiTheme="minorHAnsi" w:cstheme="minorBidi"/>
            <w:noProof/>
            <w:kern w:val="0"/>
            <w:sz w:val="22"/>
            <w:szCs w:val="22"/>
          </w:rPr>
          <w:tab/>
        </w:r>
        <w:r w:rsidR="00A60050" w:rsidRPr="00916F7E">
          <w:rPr>
            <w:rStyle w:val="Hyperlink"/>
            <w:noProof/>
          </w:rPr>
          <w:t>Product Experience</w:t>
        </w:r>
        <w:r w:rsidR="00A60050">
          <w:rPr>
            <w:noProof/>
            <w:webHidden/>
          </w:rPr>
          <w:tab/>
        </w:r>
        <w:r w:rsidR="00A60050">
          <w:rPr>
            <w:noProof/>
            <w:webHidden/>
          </w:rPr>
          <w:fldChar w:fldCharType="begin"/>
        </w:r>
        <w:r w:rsidR="00A60050">
          <w:rPr>
            <w:noProof/>
            <w:webHidden/>
          </w:rPr>
          <w:instrText xml:space="preserve"> PAGEREF _Toc28960214 \h </w:instrText>
        </w:r>
        <w:r w:rsidR="00A60050">
          <w:rPr>
            <w:noProof/>
            <w:webHidden/>
          </w:rPr>
        </w:r>
        <w:r w:rsidR="00A60050">
          <w:rPr>
            <w:noProof/>
            <w:webHidden/>
          </w:rPr>
          <w:fldChar w:fldCharType="separate"/>
        </w:r>
        <w:r w:rsidR="00BA54E3">
          <w:rPr>
            <w:noProof/>
            <w:webHidden/>
          </w:rPr>
          <w:t>135</w:t>
        </w:r>
        <w:r w:rsidR="00A60050">
          <w:rPr>
            <w:noProof/>
            <w:webHidden/>
          </w:rPr>
          <w:fldChar w:fldCharType="end"/>
        </w:r>
      </w:hyperlink>
    </w:p>
    <w:p w14:paraId="5ECC7EE2" w14:textId="624508DC" w:rsidR="00A60050" w:rsidRDefault="00573DBC" w:rsidP="002929EE">
      <w:pPr>
        <w:pStyle w:val="TOC3"/>
        <w:rPr>
          <w:rFonts w:asciiTheme="minorHAnsi" w:eastAsiaTheme="minorEastAsia" w:hAnsiTheme="minorHAnsi" w:cstheme="minorBidi"/>
          <w:noProof/>
          <w:sz w:val="22"/>
        </w:rPr>
      </w:pPr>
      <w:hyperlink w:anchor="_Toc28960215" w:history="1">
        <w:r w:rsidR="00A60050" w:rsidRPr="00916F7E">
          <w:rPr>
            <w:rStyle w:val="Hyperlink"/>
            <w:noProof/>
          </w:rPr>
          <w:t>7.10.1</w:t>
        </w:r>
        <w:r w:rsidR="00A60050">
          <w:rPr>
            <w:rFonts w:asciiTheme="minorHAnsi" w:eastAsiaTheme="minorEastAsia" w:hAnsiTheme="minorHAnsi" w:cstheme="minorBidi"/>
            <w:noProof/>
            <w:sz w:val="22"/>
          </w:rPr>
          <w:tab/>
        </w:r>
        <w:r w:rsidR="00A60050" w:rsidRPr="00916F7E">
          <w:rPr>
            <w:rStyle w:val="Hyperlink"/>
            <w:noProof/>
          </w:rPr>
          <w:t>Glossary</w:t>
        </w:r>
        <w:r w:rsidR="00A60050">
          <w:rPr>
            <w:noProof/>
            <w:webHidden/>
          </w:rPr>
          <w:tab/>
        </w:r>
        <w:r w:rsidR="00A60050">
          <w:rPr>
            <w:noProof/>
            <w:webHidden/>
          </w:rPr>
          <w:fldChar w:fldCharType="begin"/>
        </w:r>
        <w:r w:rsidR="00A60050">
          <w:rPr>
            <w:noProof/>
            <w:webHidden/>
          </w:rPr>
          <w:instrText xml:space="preserve"> PAGEREF _Toc28960215 \h </w:instrText>
        </w:r>
        <w:r w:rsidR="00A60050">
          <w:rPr>
            <w:noProof/>
            <w:webHidden/>
          </w:rPr>
        </w:r>
        <w:r w:rsidR="00A60050">
          <w:rPr>
            <w:noProof/>
            <w:webHidden/>
          </w:rPr>
          <w:fldChar w:fldCharType="separate"/>
        </w:r>
        <w:r w:rsidR="00BA54E3">
          <w:rPr>
            <w:noProof/>
            <w:webHidden/>
          </w:rPr>
          <w:t>136</w:t>
        </w:r>
        <w:r w:rsidR="00A60050">
          <w:rPr>
            <w:noProof/>
            <w:webHidden/>
          </w:rPr>
          <w:fldChar w:fldCharType="end"/>
        </w:r>
      </w:hyperlink>
    </w:p>
    <w:p w14:paraId="662C82A9" w14:textId="629F1517" w:rsidR="00A60050" w:rsidRDefault="00573DBC" w:rsidP="002929EE">
      <w:pPr>
        <w:pStyle w:val="TOC3"/>
        <w:rPr>
          <w:rFonts w:asciiTheme="minorHAnsi" w:eastAsiaTheme="minorEastAsia" w:hAnsiTheme="minorHAnsi" w:cstheme="minorBidi"/>
          <w:noProof/>
          <w:sz w:val="22"/>
        </w:rPr>
      </w:pPr>
      <w:hyperlink w:anchor="_Toc28960216" w:history="1">
        <w:r w:rsidR="00A60050" w:rsidRPr="00916F7E">
          <w:rPr>
            <w:rStyle w:val="Hyperlink"/>
            <w:noProof/>
          </w:rPr>
          <w:t>7.10.2</w:t>
        </w:r>
        <w:r w:rsidR="00A60050">
          <w:rPr>
            <w:rFonts w:asciiTheme="minorHAnsi" w:eastAsiaTheme="minorEastAsia" w:hAnsiTheme="minorHAnsi" w:cstheme="minorBidi"/>
            <w:noProof/>
            <w:sz w:val="22"/>
          </w:rPr>
          <w:tab/>
        </w:r>
        <w:r w:rsidR="00A60050" w:rsidRPr="00916F7E">
          <w:rPr>
            <w:rStyle w:val="Hyperlink"/>
            <w:noProof/>
          </w:rPr>
          <w:t>References</w:t>
        </w:r>
        <w:r w:rsidR="00A60050">
          <w:rPr>
            <w:noProof/>
            <w:webHidden/>
          </w:rPr>
          <w:tab/>
        </w:r>
        <w:r w:rsidR="00A60050">
          <w:rPr>
            <w:noProof/>
            <w:webHidden/>
          </w:rPr>
          <w:fldChar w:fldCharType="begin"/>
        </w:r>
        <w:r w:rsidR="00A60050">
          <w:rPr>
            <w:noProof/>
            <w:webHidden/>
          </w:rPr>
          <w:instrText xml:space="preserve"> PAGEREF _Toc28960216 \h </w:instrText>
        </w:r>
        <w:r w:rsidR="00A60050">
          <w:rPr>
            <w:noProof/>
            <w:webHidden/>
          </w:rPr>
        </w:r>
        <w:r w:rsidR="00A60050">
          <w:rPr>
            <w:noProof/>
            <w:webHidden/>
          </w:rPr>
          <w:fldChar w:fldCharType="separate"/>
        </w:r>
        <w:r w:rsidR="00BA54E3">
          <w:rPr>
            <w:noProof/>
            <w:webHidden/>
          </w:rPr>
          <w:t>138</w:t>
        </w:r>
        <w:r w:rsidR="00A60050">
          <w:rPr>
            <w:noProof/>
            <w:webHidden/>
          </w:rPr>
          <w:fldChar w:fldCharType="end"/>
        </w:r>
      </w:hyperlink>
    </w:p>
    <w:p w14:paraId="549D7013" w14:textId="6C05F6EA" w:rsidR="00A60050" w:rsidRDefault="00573DBC" w:rsidP="00D63853">
      <w:pPr>
        <w:pStyle w:val="TOC2"/>
        <w:rPr>
          <w:rFonts w:asciiTheme="minorHAnsi" w:eastAsiaTheme="minorEastAsia" w:hAnsiTheme="minorHAnsi" w:cstheme="minorBidi"/>
          <w:noProof/>
          <w:kern w:val="0"/>
          <w:sz w:val="22"/>
          <w:szCs w:val="22"/>
        </w:rPr>
      </w:pPr>
      <w:hyperlink w:anchor="_Toc28960217" w:history="1">
        <w:r w:rsidR="00A60050" w:rsidRPr="00916F7E">
          <w:rPr>
            <w:rStyle w:val="Hyperlink"/>
            <w:noProof/>
          </w:rPr>
          <w:t>7.11</w:t>
        </w:r>
        <w:r w:rsidR="00A60050">
          <w:rPr>
            <w:rFonts w:asciiTheme="minorHAnsi" w:eastAsiaTheme="minorEastAsia" w:hAnsiTheme="minorHAnsi" w:cstheme="minorBidi"/>
            <w:noProof/>
            <w:kern w:val="0"/>
            <w:sz w:val="22"/>
            <w:szCs w:val="22"/>
          </w:rPr>
          <w:tab/>
        </w:r>
        <w:r w:rsidR="00A60050" w:rsidRPr="00916F7E">
          <w:rPr>
            <w:rStyle w:val="Hyperlink"/>
            <w:noProof/>
          </w:rPr>
          <w:t>Product Experience - Trigger Events And Message Definitions</w:t>
        </w:r>
        <w:r w:rsidR="00A60050">
          <w:rPr>
            <w:noProof/>
            <w:webHidden/>
          </w:rPr>
          <w:tab/>
        </w:r>
        <w:r w:rsidR="00A60050">
          <w:rPr>
            <w:noProof/>
            <w:webHidden/>
          </w:rPr>
          <w:fldChar w:fldCharType="begin"/>
        </w:r>
        <w:r w:rsidR="00A60050">
          <w:rPr>
            <w:noProof/>
            <w:webHidden/>
          </w:rPr>
          <w:instrText xml:space="preserve"> PAGEREF _Toc28960217 \h </w:instrText>
        </w:r>
        <w:r w:rsidR="00A60050">
          <w:rPr>
            <w:noProof/>
            <w:webHidden/>
          </w:rPr>
        </w:r>
        <w:r w:rsidR="00A60050">
          <w:rPr>
            <w:noProof/>
            <w:webHidden/>
          </w:rPr>
          <w:fldChar w:fldCharType="separate"/>
        </w:r>
        <w:r w:rsidR="00BA54E3">
          <w:rPr>
            <w:noProof/>
            <w:webHidden/>
          </w:rPr>
          <w:t>138</w:t>
        </w:r>
        <w:r w:rsidR="00A60050">
          <w:rPr>
            <w:noProof/>
            <w:webHidden/>
          </w:rPr>
          <w:fldChar w:fldCharType="end"/>
        </w:r>
      </w:hyperlink>
    </w:p>
    <w:p w14:paraId="36E16B36" w14:textId="5C9FDBEB" w:rsidR="00A60050" w:rsidRDefault="00573DBC" w:rsidP="002929EE">
      <w:pPr>
        <w:pStyle w:val="TOC3"/>
        <w:rPr>
          <w:rFonts w:asciiTheme="minorHAnsi" w:eastAsiaTheme="minorEastAsia" w:hAnsiTheme="minorHAnsi" w:cstheme="minorBidi"/>
          <w:noProof/>
          <w:sz w:val="22"/>
        </w:rPr>
      </w:pPr>
      <w:hyperlink w:anchor="_Toc28960218" w:history="1">
        <w:r w:rsidR="00A60050" w:rsidRPr="00916F7E">
          <w:rPr>
            <w:rStyle w:val="Hyperlink"/>
            <w:noProof/>
          </w:rPr>
          <w:t>7.11.1</w:t>
        </w:r>
        <w:r w:rsidR="00A60050">
          <w:rPr>
            <w:rFonts w:asciiTheme="minorHAnsi" w:eastAsiaTheme="minorEastAsia" w:hAnsiTheme="minorHAnsi" w:cstheme="minorBidi"/>
            <w:noProof/>
            <w:sz w:val="22"/>
          </w:rPr>
          <w:tab/>
        </w:r>
        <w:r w:rsidR="00A60050" w:rsidRPr="00916F7E">
          <w:rPr>
            <w:rStyle w:val="Hyperlink"/>
            <w:noProof/>
          </w:rPr>
          <w:t>PEX - Product Experience Message (Events P07, P08)</w:t>
        </w:r>
        <w:r w:rsidR="00A60050">
          <w:rPr>
            <w:noProof/>
            <w:webHidden/>
          </w:rPr>
          <w:tab/>
        </w:r>
        <w:r w:rsidR="00A60050">
          <w:rPr>
            <w:noProof/>
            <w:webHidden/>
          </w:rPr>
          <w:fldChar w:fldCharType="begin"/>
        </w:r>
        <w:r w:rsidR="00A60050">
          <w:rPr>
            <w:noProof/>
            <w:webHidden/>
          </w:rPr>
          <w:instrText xml:space="preserve"> PAGEREF _Toc28960218 \h </w:instrText>
        </w:r>
        <w:r w:rsidR="00A60050">
          <w:rPr>
            <w:noProof/>
            <w:webHidden/>
          </w:rPr>
        </w:r>
        <w:r w:rsidR="00A60050">
          <w:rPr>
            <w:noProof/>
            <w:webHidden/>
          </w:rPr>
          <w:fldChar w:fldCharType="separate"/>
        </w:r>
        <w:r w:rsidR="00BA54E3">
          <w:rPr>
            <w:noProof/>
            <w:webHidden/>
          </w:rPr>
          <w:t>139</w:t>
        </w:r>
        <w:r w:rsidR="00A60050">
          <w:rPr>
            <w:noProof/>
            <w:webHidden/>
          </w:rPr>
          <w:fldChar w:fldCharType="end"/>
        </w:r>
      </w:hyperlink>
    </w:p>
    <w:p w14:paraId="00DAB616" w14:textId="43739012" w:rsidR="00A60050" w:rsidRDefault="00573DBC" w:rsidP="002929EE">
      <w:pPr>
        <w:pStyle w:val="TOC3"/>
        <w:rPr>
          <w:rFonts w:asciiTheme="minorHAnsi" w:eastAsiaTheme="minorEastAsia" w:hAnsiTheme="minorHAnsi" w:cstheme="minorBidi"/>
          <w:noProof/>
          <w:sz w:val="22"/>
        </w:rPr>
      </w:pPr>
      <w:hyperlink w:anchor="_Toc28960219" w:history="1">
        <w:r w:rsidR="00A60050" w:rsidRPr="00916F7E">
          <w:rPr>
            <w:rStyle w:val="Hyperlink"/>
            <w:noProof/>
          </w:rPr>
          <w:t>7.11.2</w:t>
        </w:r>
        <w:r w:rsidR="00A60050">
          <w:rPr>
            <w:rFonts w:asciiTheme="minorHAnsi" w:eastAsiaTheme="minorEastAsia" w:hAnsiTheme="minorHAnsi" w:cstheme="minorBidi"/>
            <w:noProof/>
            <w:sz w:val="22"/>
          </w:rPr>
          <w:tab/>
        </w:r>
        <w:r w:rsidR="00A60050" w:rsidRPr="00916F7E">
          <w:rPr>
            <w:rStyle w:val="Hyperlink"/>
            <w:noProof/>
          </w:rPr>
          <w:t>SUR - Summary Product Experience Report (Event P09)</w:t>
        </w:r>
        <w:r w:rsidR="00A60050">
          <w:rPr>
            <w:noProof/>
            <w:webHidden/>
          </w:rPr>
          <w:tab/>
        </w:r>
        <w:r w:rsidR="00A60050">
          <w:rPr>
            <w:noProof/>
            <w:webHidden/>
          </w:rPr>
          <w:fldChar w:fldCharType="begin"/>
        </w:r>
        <w:r w:rsidR="00A60050">
          <w:rPr>
            <w:noProof/>
            <w:webHidden/>
          </w:rPr>
          <w:instrText xml:space="preserve"> PAGEREF _Toc28960219 \h </w:instrText>
        </w:r>
        <w:r w:rsidR="00A60050">
          <w:rPr>
            <w:noProof/>
            <w:webHidden/>
          </w:rPr>
        </w:r>
        <w:r w:rsidR="00A60050">
          <w:rPr>
            <w:noProof/>
            <w:webHidden/>
          </w:rPr>
          <w:fldChar w:fldCharType="separate"/>
        </w:r>
        <w:r w:rsidR="00BA54E3">
          <w:rPr>
            <w:noProof/>
            <w:webHidden/>
          </w:rPr>
          <w:t>142</w:t>
        </w:r>
        <w:r w:rsidR="00A60050">
          <w:rPr>
            <w:noProof/>
            <w:webHidden/>
          </w:rPr>
          <w:fldChar w:fldCharType="end"/>
        </w:r>
      </w:hyperlink>
    </w:p>
    <w:p w14:paraId="618817B2" w14:textId="75D48410" w:rsidR="00A60050" w:rsidRDefault="00573DBC" w:rsidP="00D63853">
      <w:pPr>
        <w:pStyle w:val="TOC2"/>
        <w:rPr>
          <w:rFonts w:asciiTheme="minorHAnsi" w:eastAsiaTheme="minorEastAsia" w:hAnsiTheme="minorHAnsi" w:cstheme="minorBidi"/>
          <w:noProof/>
          <w:kern w:val="0"/>
          <w:sz w:val="22"/>
          <w:szCs w:val="22"/>
        </w:rPr>
      </w:pPr>
      <w:hyperlink w:anchor="_Toc28960220" w:history="1">
        <w:r w:rsidR="00A60050" w:rsidRPr="00916F7E">
          <w:rPr>
            <w:rStyle w:val="Hyperlink"/>
            <w:noProof/>
          </w:rPr>
          <w:t>7.12</w:t>
        </w:r>
        <w:r w:rsidR="00A60050">
          <w:rPr>
            <w:rFonts w:asciiTheme="minorHAnsi" w:eastAsiaTheme="minorEastAsia" w:hAnsiTheme="minorHAnsi" w:cstheme="minorBidi"/>
            <w:noProof/>
            <w:kern w:val="0"/>
            <w:sz w:val="22"/>
            <w:szCs w:val="22"/>
          </w:rPr>
          <w:tab/>
        </w:r>
        <w:r w:rsidR="00A60050" w:rsidRPr="00916F7E">
          <w:rPr>
            <w:rStyle w:val="Hyperlink"/>
            <w:noProof/>
          </w:rPr>
          <w:t>Product Experience – Segment Definitions</w:t>
        </w:r>
        <w:r w:rsidR="00A60050">
          <w:rPr>
            <w:noProof/>
            <w:webHidden/>
          </w:rPr>
          <w:tab/>
        </w:r>
        <w:r w:rsidR="00A60050">
          <w:rPr>
            <w:noProof/>
            <w:webHidden/>
          </w:rPr>
          <w:fldChar w:fldCharType="begin"/>
        </w:r>
        <w:r w:rsidR="00A60050">
          <w:rPr>
            <w:noProof/>
            <w:webHidden/>
          </w:rPr>
          <w:instrText xml:space="preserve"> PAGEREF _Toc28960220 \h </w:instrText>
        </w:r>
        <w:r w:rsidR="00A60050">
          <w:rPr>
            <w:noProof/>
            <w:webHidden/>
          </w:rPr>
        </w:r>
        <w:r w:rsidR="00A60050">
          <w:rPr>
            <w:noProof/>
            <w:webHidden/>
          </w:rPr>
          <w:fldChar w:fldCharType="separate"/>
        </w:r>
        <w:r w:rsidR="00BA54E3">
          <w:rPr>
            <w:noProof/>
            <w:webHidden/>
          </w:rPr>
          <w:t>142</w:t>
        </w:r>
        <w:r w:rsidR="00A60050">
          <w:rPr>
            <w:noProof/>
            <w:webHidden/>
          </w:rPr>
          <w:fldChar w:fldCharType="end"/>
        </w:r>
      </w:hyperlink>
    </w:p>
    <w:p w14:paraId="3D02003A" w14:textId="1BF13608" w:rsidR="00A60050" w:rsidRDefault="00573DBC" w:rsidP="002929EE">
      <w:pPr>
        <w:pStyle w:val="TOC3"/>
        <w:rPr>
          <w:rFonts w:asciiTheme="minorHAnsi" w:eastAsiaTheme="minorEastAsia" w:hAnsiTheme="minorHAnsi" w:cstheme="minorBidi"/>
          <w:noProof/>
          <w:sz w:val="22"/>
        </w:rPr>
      </w:pPr>
      <w:hyperlink w:anchor="_Toc28960221" w:history="1">
        <w:r w:rsidR="00A60050" w:rsidRPr="00916F7E">
          <w:rPr>
            <w:rStyle w:val="Hyperlink"/>
            <w:noProof/>
          </w:rPr>
          <w:t>7.12.1</w:t>
        </w:r>
        <w:r w:rsidR="00A60050">
          <w:rPr>
            <w:rFonts w:asciiTheme="minorHAnsi" w:eastAsiaTheme="minorEastAsia" w:hAnsiTheme="minorHAnsi" w:cstheme="minorBidi"/>
            <w:noProof/>
            <w:sz w:val="22"/>
          </w:rPr>
          <w:tab/>
        </w:r>
        <w:r w:rsidR="00A60050" w:rsidRPr="00916F7E">
          <w:rPr>
            <w:rStyle w:val="Hyperlink"/>
            <w:noProof/>
          </w:rPr>
          <w:t>PES - Product Experience Sender Segment</w:t>
        </w:r>
        <w:r w:rsidR="00A60050">
          <w:rPr>
            <w:noProof/>
            <w:webHidden/>
          </w:rPr>
          <w:tab/>
        </w:r>
        <w:r w:rsidR="00A60050">
          <w:rPr>
            <w:noProof/>
            <w:webHidden/>
          </w:rPr>
          <w:fldChar w:fldCharType="begin"/>
        </w:r>
        <w:r w:rsidR="00A60050">
          <w:rPr>
            <w:noProof/>
            <w:webHidden/>
          </w:rPr>
          <w:instrText xml:space="preserve"> PAGEREF _Toc28960221 \h </w:instrText>
        </w:r>
        <w:r w:rsidR="00A60050">
          <w:rPr>
            <w:noProof/>
            <w:webHidden/>
          </w:rPr>
        </w:r>
        <w:r w:rsidR="00A60050">
          <w:rPr>
            <w:noProof/>
            <w:webHidden/>
          </w:rPr>
          <w:fldChar w:fldCharType="separate"/>
        </w:r>
        <w:r w:rsidR="00BA54E3">
          <w:rPr>
            <w:noProof/>
            <w:webHidden/>
          </w:rPr>
          <w:t>142</w:t>
        </w:r>
        <w:r w:rsidR="00A60050">
          <w:rPr>
            <w:noProof/>
            <w:webHidden/>
          </w:rPr>
          <w:fldChar w:fldCharType="end"/>
        </w:r>
      </w:hyperlink>
    </w:p>
    <w:p w14:paraId="10CF79FB" w14:textId="53224082" w:rsidR="00A60050" w:rsidRDefault="00573DBC" w:rsidP="002929EE">
      <w:pPr>
        <w:pStyle w:val="TOC3"/>
        <w:rPr>
          <w:rFonts w:asciiTheme="minorHAnsi" w:eastAsiaTheme="minorEastAsia" w:hAnsiTheme="minorHAnsi" w:cstheme="minorBidi"/>
          <w:noProof/>
          <w:sz w:val="22"/>
        </w:rPr>
      </w:pPr>
      <w:hyperlink w:anchor="_Toc28960222" w:history="1">
        <w:r w:rsidR="00A60050" w:rsidRPr="00916F7E">
          <w:rPr>
            <w:rStyle w:val="Hyperlink"/>
            <w:noProof/>
          </w:rPr>
          <w:t>7.12.2</w:t>
        </w:r>
        <w:r w:rsidR="00A60050">
          <w:rPr>
            <w:rFonts w:asciiTheme="minorHAnsi" w:eastAsiaTheme="minorEastAsia" w:hAnsiTheme="minorHAnsi" w:cstheme="minorBidi"/>
            <w:noProof/>
            <w:sz w:val="22"/>
          </w:rPr>
          <w:tab/>
        </w:r>
        <w:r w:rsidR="00A60050" w:rsidRPr="00916F7E">
          <w:rPr>
            <w:rStyle w:val="Hyperlink"/>
            <w:noProof/>
          </w:rPr>
          <w:t>PEO - Product Experience Observation Segment</w:t>
        </w:r>
        <w:r w:rsidR="00A60050">
          <w:rPr>
            <w:noProof/>
            <w:webHidden/>
          </w:rPr>
          <w:tab/>
        </w:r>
        <w:r w:rsidR="00A60050">
          <w:rPr>
            <w:noProof/>
            <w:webHidden/>
          </w:rPr>
          <w:fldChar w:fldCharType="begin"/>
        </w:r>
        <w:r w:rsidR="00A60050">
          <w:rPr>
            <w:noProof/>
            <w:webHidden/>
          </w:rPr>
          <w:instrText xml:space="preserve"> PAGEREF _Toc28960222 \h </w:instrText>
        </w:r>
        <w:r w:rsidR="00A60050">
          <w:rPr>
            <w:noProof/>
            <w:webHidden/>
          </w:rPr>
        </w:r>
        <w:r w:rsidR="00A60050">
          <w:rPr>
            <w:noProof/>
            <w:webHidden/>
          </w:rPr>
          <w:fldChar w:fldCharType="separate"/>
        </w:r>
        <w:r w:rsidR="00BA54E3">
          <w:rPr>
            <w:noProof/>
            <w:webHidden/>
          </w:rPr>
          <w:t>147</w:t>
        </w:r>
        <w:r w:rsidR="00A60050">
          <w:rPr>
            <w:noProof/>
            <w:webHidden/>
          </w:rPr>
          <w:fldChar w:fldCharType="end"/>
        </w:r>
      </w:hyperlink>
    </w:p>
    <w:p w14:paraId="02873B8C" w14:textId="127C343F" w:rsidR="00A60050" w:rsidRDefault="00573DBC" w:rsidP="002929EE">
      <w:pPr>
        <w:pStyle w:val="TOC3"/>
        <w:rPr>
          <w:rFonts w:asciiTheme="minorHAnsi" w:eastAsiaTheme="minorEastAsia" w:hAnsiTheme="minorHAnsi" w:cstheme="minorBidi"/>
          <w:noProof/>
          <w:sz w:val="22"/>
        </w:rPr>
      </w:pPr>
      <w:hyperlink w:anchor="_Toc28960223" w:history="1">
        <w:r w:rsidR="00A60050" w:rsidRPr="00916F7E">
          <w:rPr>
            <w:rStyle w:val="Hyperlink"/>
            <w:noProof/>
          </w:rPr>
          <w:t>7.12.3</w:t>
        </w:r>
        <w:r w:rsidR="00A60050">
          <w:rPr>
            <w:rFonts w:asciiTheme="minorHAnsi" w:eastAsiaTheme="minorEastAsia" w:hAnsiTheme="minorHAnsi" w:cstheme="minorBidi"/>
            <w:noProof/>
            <w:sz w:val="22"/>
          </w:rPr>
          <w:tab/>
        </w:r>
        <w:r w:rsidR="00A60050" w:rsidRPr="00916F7E">
          <w:rPr>
            <w:rStyle w:val="Hyperlink"/>
            <w:noProof/>
          </w:rPr>
          <w:t>PCR - Possible Causal Relationship Segment</w:t>
        </w:r>
        <w:r w:rsidR="00A60050">
          <w:rPr>
            <w:noProof/>
            <w:webHidden/>
          </w:rPr>
          <w:tab/>
        </w:r>
        <w:r w:rsidR="00A60050">
          <w:rPr>
            <w:noProof/>
            <w:webHidden/>
          </w:rPr>
          <w:fldChar w:fldCharType="begin"/>
        </w:r>
        <w:r w:rsidR="00A60050">
          <w:rPr>
            <w:noProof/>
            <w:webHidden/>
          </w:rPr>
          <w:instrText xml:space="preserve"> PAGEREF _Toc28960223 \h </w:instrText>
        </w:r>
        <w:r w:rsidR="00A60050">
          <w:rPr>
            <w:noProof/>
            <w:webHidden/>
          </w:rPr>
        </w:r>
        <w:r w:rsidR="00A60050">
          <w:rPr>
            <w:noProof/>
            <w:webHidden/>
          </w:rPr>
          <w:fldChar w:fldCharType="separate"/>
        </w:r>
        <w:r w:rsidR="00BA54E3">
          <w:rPr>
            <w:noProof/>
            <w:webHidden/>
          </w:rPr>
          <w:t>153</w:t>
        </w:r>
        <w:r w:rsidR="00A60050">
          <w:rPr>
            <w:noProof/>
            <w:webHidden/>
          </w:rPr>
          <w:fldChar w:fldCharType="end"/>
        </w:r>
      </w:hyperlink>
    </w:p>
    <w:p w14:paraId="19042787" w14:textId="3E6F1D8F" w:rsidR="00A60050" w:rsidRDefault="00573DBC" w:rsidP="002929EE">
      <w:pPr>
        <w:pStyle w:val="TOC3"/>
        <w:rPr>
          <w:rFonts w:asciiTheme="minorHAnsi" w:eastAsiaTheme="minorEastAsia" w:hAnsiTheme="minorHAnsi" w:cstheme="minorBidi"/>
          <w:noProof/>
          <w:sz w:val="22"/>
        </w:rPr>
      </w:pPr>
      <w:hyperlink w:anchor="_Toc28960224" w:history="1">
        <w:r w:rsidR="00A60050" w:rsidRPr="00916F7E">
          <w:rPr>
            <w:rStyle w:val="Hyperlink"/>
            <w:noProof/>
          </w:rPr>
          <w:t>7.12.4</w:t>
        </w:r>
        <w:r w:rsidR="00A60050">
          <w:rPr>
            <w:rFonts w:asciiTheme="minorHAnsi" w:eastAsiaTheme="minorEastAsia" w:hAnsiTheme="minorHAnsi" w:cstheme="minorBidi"/>
            <w:noProof/>
            <w:sz w:val="22"/>
          </w:rPr>
          <w:tab/>
        </w:r>
        <w:r w:rsidR="00A60050" w:rsidRPr="00916F7E">
          <w:rPr>
            <w:rStyle w:val="Hyperlink"/>
            <w:noProof/>
          </w:rPr>
          <w:t>PSH - Product Summary Header Segment</w:t>
        </w:r>
        <w:r w:rsidR="00A60050">
          <w:rPr>
            <w:noProof/>
            <w:webHidden/>
          </w:rPr>
          <w:tab/>
        </w:r>
        <w:r w:rsidR="00A60050">
          <w:rPr>
            <w:noProof/>
            <w:webHidden/>
          </w:rPr>
          <w:fldChar w:fldCharType="begin"/>
        </w:r>
        <w:r w:rsidR="00A60050">
          <w:rPr>
            <w:noProof/>
            <w:webHidden/>
          </w:rPr>
          <w:instrText xml:space="preserve"> PAGEREF _Toc28960224 \h </w:instrText>
        </w:r>
        <w:r w:rsidR="00A60050">
          <w:rPr>
            <w:noProof/>
            <w:webHidden/>
          </w:rPr>
        </w:r>
        <w:r w:rsidR="00A60050">
          <w:rPr>
            <w:noProof/>
            <w:webHidden/>
          </w:rPr>
          <w:fldChar w:fldCharType="separate"/>
        </w:r>
        <w:r w:rsidR="00BA54E3">
          <w:rPr>
            <w:noProof/>
            <w:webHidden/>
          </w:rPr>
          <w:t>158</w:t>
        </w:r>
        <w:r w:rsidR="00A60050">
          <w:rPr>
            <w:noProof/>
            <w:webHidden/>
          </w:rPr>
          <w:fldChar w:fldCharType="end"/>
        </w:r>
      </w:hyperlink>
    </w:p>
    <w:p w14:paraId="4F6D2C54" w14:textId="3E6AE012" w:rsidR="00A60050" w:rsidRDefault="00573DBC" w:rsidP="002929EE">
      <w:pPr>
        <w:pStyle w:val="TOC3"/>
        <w:rPr>
          <w:rFonts w:asciiTheme="minorHAnsi" w:eastAsiaTheme="minorEastAsia" w:hAnsiTheme="minorHAnsi" w:cstheme="minorBidi"/>
          <w:noProof/>
          <w:sz w:val="22"/>
        </w:rPr>
      </w:pPr>
      <w:hyperlink w:anchor="_Toc28960225" w:history="1">
        <w:r w:rsidR="00A60050" w:rsidRPr="00916F7E">
          <w:rPr>
            <w:rStyle w:val="Hyperlink"/>
            <w:noProof/>
          </w:rPr>
          <w:t>7.12.5</w:t>
        </w:r>
        <w:r w:rsidR="00A60050">
          <w:rPr>
            <w:rFonts w:asciiTheme="minorHAnsi" w:eastAsiaTheme="minorEastAsia" w:hAnsiTheme="minorHAnsi" w:cstheme="minorBidi"/>
            <w:noProof/>
            <w:sz w:val="22"/>
          </w:rPr>
          <w:tab/>
        </w:r>
        <w:r w:rsidR="00A60050" w:rsidRPr="00916F7E">
          <w:rPr>
            <w:rStyle w:val="Hyperlink"/>
            <w:noProof/>
          </w:rPr>
          <w:t>PDC - Product Detail Country Segment</w:t>
        </w:r>
        <w:r w:rsidR="00A60050">
          <w:rPr>
            <w:noProof/>
            <w:webHidden/>
          </w:rPr>
          <w:tab/>
        </w:r>
        <w:r w:rsidR="00A60050">
          <w:rPr>
            <w:noProof/>
            <w:webHidden/>
          </w:rPr>
          <w:fldChar w:fldCharType="begin"/>
        </w:r>
        <w:r w:rsidR="00A60050">
          <w:rPr>
            <w:noProof/>
            <w:webHidden/>
          </w:rPr>
          <w:instrText xml:space="preserve"> PAGEREF _Toc28960225 \h </w:instrText>
        </w:r>
        <w:r w:rsidR="00A60050">
          <w:rPr>
            <w:noProof/>
            <w:webHidden/>
          </w:rPr>
        </w:r>
        <w:r w:rsidR="00A60050">
          <w:rPr>
            <w:noProof/>
            <w:webHidden/>
          </w:rPr>
          <w:fldChar w:fldCharType="separate"/>
        </w:r>
        <w:r w:rsidR="00BA54E3">
          <w:rPr>
            <w:noProof/>
            <w:webHidden/>
          </w:rPr>
          <w:t>160</w:t>
        </w:r>
        <w:r w:rsidR="00A60050">
          <w:rPr>
            <w:noProof/>
            <w:webHidden/>
          </w:rPr>
          <w:fldChar w:fldCharType="end"/>
        </w:r>
      </w:hyperlink>
    </w:p>
    <w:p w14:paraId="2A4A6B88" w14:textId="48E70A7F" w:rsidR="00A60050" w:rsidRDefault="00573DBC" w:rsidP="002929EE">
      <w:pPr>
        <w:pStyle w:val="TOC3"/>
        <w:rPr>
          <w:rFonts w:asciiTheme="minorHAnsi" w:eastAsiaTheme="minorEastAsia" w:hAnsiTheme="minorHAnsi" w:cstheme="minorBidi"/>
          <w:noProof/>
          <w:sz w:val="22"/>
        </w:rPr>
      </w:pPr>
      <w:hyperlink w:anchor="_Toc28960226" w:history="1">
        <w:r w:rsidR="00A60050" w:rsidRPr="00916F7E">
          <w:rPr>
            <w:rStyle w:val="Hyperlink"/>
            <w:noProof/>
          </w:rPr>
          <w:t>7.12.6</w:t>
        </w:r>
        <w:r w:rsidR="00A60050">
          <w:rPr>
            <w:rFonts w:asciiTheme="minorHAnsi" w:eastAsiaTheme="minorEastAsia" w:hAnsiTheme="minorHAnsi" w:cstheme="minorBidi"/>
            <w:noProof/>
            <w:sz w:val="22"/>
          </w:rPr>
          <w:tab/>
        </w:r>
        <w:r w:rsidR="00A60050" w:rsidRPr="00916F7E">
          <w:rPr>
            <w:rStyle w:val="Hyperlink"/>
            <w:noProof/>
          </w:rPr>
          <w:t>FAC - Facility Segment</w:t>
        </w:r>
        <w:r w:rsidR="00A60050">
          <w:rPr>
            <w:noProof/>
            <w:webHidden/>
          </w:rPr>
          <w:tab/>
        </w:r>
        <w:r w:rsidR="00A60050">
          <w:rPr>
            <w:noProof/>
            <w:webHidden/>
          </w:rPr>
          <w:fldChar w:fldCharType="begin"/>
        </w:r>
        <w:r w:rsidR="00A60050">
          <w:rPr>
            <w:noProof/>
            <w:webHidden/>
          </w:rPr>
          <w:instrText xml:space="preserve"> PAGEREF _Toc28960226 \h </w:instrText>
        </w:r>
        <w:r w:rsidR="00A60050">
          <w:rPr>
            <w:noProof/>
            <w:webHidden/>
          </w:rPr>
        </w:r>
        <w:r w:rsidR="00A60050">
          <w:rPr>
            <w:noProof/>
            <w:webHidden/>
          </w:rPr>
          <w:fldChar w:fldCharType="separate"/>
        </w:r>
        <w:r w:rsidR="00BA54E3">
          <w:rPr>
            <w:noProof/>
            <w:webHidden/>
          </w:rPr>
          <w:t>163</w:t>
        </w:r>
        <w:r w:rsidR="00A60050">
          <w:rPr>
            <w:noProof/>
            <w:webHidden/>
          </w:rPr>
          <w:fldChar w:fldCharType="end"/>
        </w:r>
      </w:hyperlink>
    </w:p>
    <w:p w14:paraId="040C1228" w14:textId="7518B4F5" w:rsidR="00A60050" w:rsidRDefault="00573DBC" w:rsidP="00D63853">
      <w:pPr>
        <w:pStyle w:val="TOC2"/>
        <w:rPr>
          <w:rFonts w:asciiTheme="minorHAnsi" w:eastAsiaTheme="minorEastAsia" w:hAnsiTheme="minorHAnsi" w:cstheme="minorBidi"/>
          <w:noProof/>
          <w:kern w:val="0"/>
          <w:sz w:val="22"/>
          <w:szCs w:val="22"/>
        </w:rPr>
      </w:pPr>
      <w:hyperlink w:anchor="_Toc28960227" w:history="1">
        <w:r w:rsidR="00A60050" w:rsidRPr="00916F7E">
          <w:rPr>
            <w:rStyle w:val="Hyperlink"/>
            <w:noProof/>
          </w:rPr>
          <w:t>7.13</w:t>
        </w:r>
        <w:r w:rsidR="00A60050">
          <w:rPr>
            <w:rFonts w:asciiTheme="minorHAnsi" w:eastAsiaTheme="minorEastAsia" w:hAnsiTheme="minorHAnsi" w:cstheme="minorBidi"/>
            <w:noProof/>
            <w:kern w:val="0"/>
            <w:sz w:val="22"/>
            <w:szCs w:val="22"/>
          </w:rPr>
          <w:tab/>
        </w:r>
        <w:r w:rsidR="00A60050" w:rsidRPr="00916F7E">
          <w:rPr>
            <w:rStyle w:val="Hyperlink"/>
            <w:noProof/>
          </w:rPr>
          <w:t>Product Experience – Examples of use</w:t>
        </w:r>
        <w:r w:rsidR="00A60050">
          <w:rPr>
            <w:noProof/>
            <w:webHidden/>
          </w:rPr>
          <w:tab/>
        </w:r>
        <w:r w:rsidR="00A60050">
          <w:rPr>
            <w:noProof/>
            <w:webHidden/>
          </w:rPr>
          <w:fldChar w:fldCharType="begin"/>
        </w:r>
        <w:r w:rsidR="00A60050">
          <w:rPr>
            <w:noProof/>
            <w:webHidden/>
          </w:rPr>
          <w:instrText xml:space="preserve"> PAGEREF _Toc28960227 \h </w:instrText>
        </w:r>
        <w:r w:rsidR="00A60050">
          <w:rPr>
            <w:noProof/>
            <w:webHidden/>
          </w:rPr>
        </w:r>
        <w:r w:rsidR="00A60050">
          <w:rPr>
            <w:noProof/>
            <w:webHidden/>
          </w:rPr>
          <w:fldChar w:fldCharType="separate"/>
        </w:r>
        <w:r w:rsidR="00BA54E3">
          <w:rPr>
            <w:noProof/>
            <w:webHidden/>
          </w:rPr>
          <w:t>171</w:t>
        </w:r>
        <w:r w:rsidR="00A60050">
          <w:rPr>
            <w:noProof/>
            <w:webHidden/>
          </w:rPr>
          <w:fldChar w:fldCharType="end"/>
        </w:r>
      </w:hyperlink>
    </w:p>
    <w:p w14:paraId="5E214286" w14:textId="558F1DE6" w:rsidR="00A60050" w:rsidRDefault="00573DBC" w:rsidP="00D63853">
      <w:pPr>
        <w:pStyle w:val="TOC2"/>
        <w:rPr>
          <w:rFonts w:asciiTheme="minorHAnsi" w:eastAsiaTheme="minorEastAsia" w:hAnsiTheme="minorHAnsi" w:cstheme="minorBidi"/>
          <w:noProof/>
          <w:kern w:val="0"/>
          <w:sz w:val="22"/>
          <w:szCs w:val="22"/>
        </w:rPr>
      </w:pPr>
      <w:hyperlink w:anchor="_Toc28960228" w:history="1">
        <w:r w:rsidR="00A60050" w:rsidRPr="00916F7E">
          <w:rPr>
            <w:rStyle w:val="Hyperlink"/>
            <w:noProof/>
          </w:rPr>
          <w:t>7.14</w:t>
        </w:r>
        <w:r w:rsidR="00A60050">
          <w:rPr>
            <w:rFonts w:asciiTheme="minorHAnsi" w:eastAsiaTheme="minorEastAsia" w:hAnsiTheme="minorHAnsi" w:cstheme="minorBidi"/>
            <w:noProof/>
            <w:kern w:val="0"/>
            <w:sz w:val="22"/>
            <w:szCs w:val="22"/>
          </w:rPr>
          <w:tab/>
        </w:r>
        <w:r w:rsidR="00A60050" w:rsidRPr="00916F7E">
          <w:rPr>
            <w:rStyle w:val="Hyperlink"/>
            <w:noProof/>
          </w:rPr>
          <w:t>Waveform</w:t>
        </w:r>
        <w:r w:rsidR="00A60050">
          <w:rPr>
            <w:noProof/>
            <w:webHidden/>
          </w:rPr>
          <w:tab/>
        </w:r>
        <w:r w:rsidR="00A60050">
          <w:rPr>
            <w:noProof/>
            <w:webHidden/>
          </w:rPr>
          <w:fldChar w:fldCharType="begin"/>
        </w:r>
        <w:r w:rsidR="00A60050">
          <w:rPr>
            <w:noProof/>
            <w:webHidden/>
          </w:rPr>
          <w:instrText xml:space="preserve"> PAGEREF _Toc28960228 \h </w:instrText>
        </w:r>
        <w:r w:rsidR="00A60050">
          <w:rPr>
            <w:noProof/>
            <w:webHidden/>
          </w:rPr>
        </w:r>
        <w:r w:rsidR="00A60050">
          <w:rPr>
            <w:noProof/>
            <w:webHidden/>
          </w:rPr>
          <w:fldChar w:fldCharType="separate"/>
        </w:r>
        <w:r w:rsidR="00BA54E3">
          <w:rPr>
            <w:noProof/>
            <w:webHidden/>
          </w:rPr>
          <w:t>171</w:t>
        </w:r>
        <w:r w:rsidR="00A60050">
          <w:rPr>
            <w:noProof/>
            <w:webHidden/>
          </w:rPr>
          <w:fldChar w:fldCharType="end"/>
        </w:r>
      </w:hyperlink>
    </w:p>
    <w:p w14:paraId="3D01FF26" w14:textId="7A66C2DE" w:rsidR="00A60050" w:rsidRDefault="00573DBC" w:rsidP="00D63853">
      <w:pPr>
        <w:pStyle w:val="TOC2"/>
        <w:rPr>
          <w:rFonts w:asciiTheme="minorHAnsi" w:eastAsiaTheme="minorEastAsia" w:hAnsiTheme="minorHAnsi" w:cstheme="minorBidi"/>
          <w:noProof/>
          <w:kern w:val="0"/>
          <w:sz w:val="22"/>
          <w:szCs w:val="22"/>
        </w:rPr>
      </w:pPr>
      <w:hyperlink w:anchor="_Toc28960229" w:history="1">
        <w:r w:rsidR="00A60050" w:rsidRPr="00916F7E">
          <w:rPr>
            <w:rStyle w:val="Hyperlink"/>
            <w:noProof/>
          </w:rPr>
          <w:t>7.15</w:t>
        </w:r>
        <w:r w:rsidR="00A60050">
          <w:rPr>
            <w:rFonts w:asciiTheme="minorHAnsi" w:eastAsiaTheme="minorEastAsia" w:hAnsiTheme="minorHAnsi" w:cstheme="minorBidi"/>
            <w:noProof/>
            <w:kern w:val="0"/>
            <w:sz w:val="22"/>
            <w:szCs w:val="22"/>
          </w:rPr>
          <w:tab/>
        </w:r>
        <w:r w:rsidR="00A60050" w:rsidRPr="00916F7E">
          <w:rPr>
            <w:rStyle w:val="Hyperlink"/>
            <w:noProof/>
          </w:rPr>
          <w:t>Waveform – Trigger Events &amp; Message Definitions</w:t>
        </w:r>
        <w:r w:rsidR="00A60050">
          <w:rPr>
            <w:noProof/>
            <w:webHidden/>
          </w:rPr>
          <w:tab/>
        </w:r>
        <w:r w:rsidR="00A60050">
          <w:rPr>
            <w:noProof/>
            <w:webHidden/>
          </w:rPr>
          <w:fldChar w:fldCharType="begin"/>
        </w:r>
        <w:r w:rsidR="00A60050">
          <w:rPr>
            <w:noProof/>
            <w:webHidden/>
          </w:rPr>
          <w:instrText xml:space="preserve"> PAGEREF _Toc28960229 \h </w:instrText>
        </w:r>
        <w:r w:rsidR="00A60050">
          <w:rPr>
            <w:noProof/>
            <w:webHidden/>
          </w:rPr>
        </w:r>
        <w:r w:rsidR="00A60050">
          <w:rPr>
            <w:noProof/>
            <w:webHidden/>
          </w:rPr>
          <w:fldChar w:fldCharType="separate"/>
        </w:r>
        <w:r w:rsidR="00BA54E3">
          <w:rPr>
            <w:noProof/>
            <w:webHidden/>
          </w:rPr>
          <w:t>171</w:t>
        </w:r>
        <w:r w:rsidR="00A60050">
          <w:rPr>
            <w:noProof/>
            <w:webHidden/>
          </w:rPr>
          <w:fldChar w:fldCharType="end"/>
        </w:r>
      </w:hyperlink>
    </w:p>
    <w:p w14:paraId="10A620EF" w14:textId="0F80BCFF" w:rsidR="00A60050" w:rsidRDefault="00573DBC" w:rsidP="00D63853">
      <w:pPr>
        <w:pStyle w:val="TOC2"/>
        <w:rPr>
          <w:rFonts w:asciiTheme="minorHAnsi" w:eastAsiaTheme="minorEastAsia" w:hAnsiTheme="minorHAnsi" w:cstheme="minorBidi"/>
          <w:noProof/>
          <w:kern w:val="0"/>
          <w:sz w:val="22"/>
          <w:szCs w:val="22"/>
        </w:rPr>
      </w:pPr>
      <w:hyperlink w:anchor="_Toc28960230" w:history="1">
        <w:r w:rsidR="00A60050" w:rsidRPr="00916F7E">
          <w:rPr>
            <w:rStyle w:val="Hyperlink"/>
            <w:noProof/>
          </w:rPr>
          <w:t>7.16</w:t>
        </w:r>
        <w:r w:rsidR="00A60050">
          <w:rPr>
            <w:rFonts w:asciiTheme="minorHAnsi" w:eastAsiaTheme="minorEastAsia" w:hAnsiTheme="minorHAnsi" w:cstheme="minorBidi"/>
            <w:noProof/>
            <w:kern w:val="0"/>
            <w:sz w:val="22"/>
            <w:szCs w:val="22"/>
          </w:rPr>
          <w:tab/>
        </w:r>
        <w:r w:rsidR="00A60050" w:rsidRPr="00916F7E">
          <w:rPr>
            <w:rStyle w:val="Hyperlink"/>
            <w:noProof/>
          </w:rPr>
          <w:t>Specimen Shipment Manifest</w:t>
        </w:r>
        <w:r w:rsidR="00A60050">
          <w:rPr>
            <w:noProof/>
            <w:webHidden/>
          </w:rPr>
          <w:tab/>
        </w:r>
        <w:r w:rsidR="00A60050">
          <w:rPr>
            <w:noProof/>
            <w:webHidden/>
          </w:rPr>
          <w:fldChar w:fldCharType="begin"/>
        </w:r>
        <w:r w:rsidR="00A60050">
          <w:rPr>
            <w:noProof/>
            <w:webHidden/>
          </w:rPr>
          <w:instrText xml:space="preserve"> PAGEREF _Toc28960230 \h </w:instrText>
        </w:r>
        <w:r w:rsidR="00A60050">
          <w:rPr>
            <w:noProof/>
            <w:webHidden/>
          </w:rPr>
        </w:r>
        <w:r w:rsidR="00A60050">
          <w:rPr>
            <w:noProof/>
            <w:webHidden/>
          </w:rPr>
          <w:fldChar w:fldCharType="separate"/>
        </w:r>
        <w:r w:rsidR="00BA54E3">
          <w:rPr>
            <w:noProof/>
            <w:webHidden/>
          </w:rPr>
          <w:t>172</w:t>
        </w:r>
        <w:r w:rsidR="00A60050">
          <w:rPr>
            <w:noProof/>
            <w:webHidden/>
          </w:rPr>
          <w:fldChar w:fldCharType="end"/>
        </w:r>
      </w:hyperlink>
    </w:p>
    <w:p w14:paraId="504A3947" w14:textId="077C1914" w:rsidR="00A60050" w:rsidRDefault="00573DBC" w:rsidP="002929EE">
      <w:pPr>
        <w:pStyle w:val="TOC3"/>
        <w:rPr>
          <w:rFonts w:asciiTheme="minorHAnsi" w:eastAsiaTheme="minorEastAsia" w:hAnsiTheme="minorHAnsi" w:cstheme="minorBidi"/>
          <w:noProof/>
          <w:sz w:val="22"/>
        </w:rPr>
      </w:pPr>
      <w:hyperlink w:anchor="_Toc28960231" w:history="1">
        <w:r w:rsidR="00A60050" w:rsidRPr="00916F7E">
          <w:rPr>
            <w:rStyle w:val="Hyperlink"/>
            <w:noProof/>
          </w:rPr>
          <w:t>7.16.1</w:t>
        </w:r>
        <w:r w:rsidR="00A60050">
          <w:rPr>
            <w:rFonts w:asciiTheme="minorHAnsi" w:eastAsiaTheme="minorEastAsia" w:hAnsiTheme="minorHAnsi" w:cstheme="minorBidi"/>
            <w:noProof/>
            <w:sz w:val="22"/>
          </w:rPr>
          <w:tab/>
        </w:r>
        <w:r w:rsidR="00A60050" w:rsidRPr="00916F7E">
          <w:rPr>
            <w:rStyle w:val="Hyperlink"/>
            <w:noProof/>
          </w:rPr>
          <w:t>OSM - Unsolicited Specimen Shipment Manifest Message (Event R26)</w:t>
        </w:r>
        <w:r w:rsidR="00A60050">
          <w:rPr>
            <w:noProof/>
            <w:webHidden/>
          </w:rPr>
          <w:tab/>
        </w:r>
        <w:r w:rsidR="00A60050">
          <w:rPr>
            <w:noProof/>
            <w:webHidden/>
          </w:rPr>
          <w:fldChar w:fldCharType="begin"/>
        </w:r>
        <w:r w:rsidR="00A60050">
          <w:rPr>
            <w:noProof/>
            <w:webHidden/>
          </w:rPr>
          <w:instrText xml:space="preserve"> PAGEREF _Toc28960231 \h </w:instrText>
        </w:r>
        <w:r w:rsidR="00A60050">
          <w:rPr>
            <w:noProof/>
            <w:webHidden/>
          </w:rPr>
        </w:r>
        <w:r w:rsidR="00A60050">
          <w:rPr>
            <w:noProof/>
            <w:webHidden/>
          </w:rPr>
          <w:fldChar w:fldCharType="separate"/>
        </w:r>
        <w:r w:rsidR="00BA54E3">
          <w:rPr>
            <w:noProof/>
            <w:webHidden/>
          </w:rPr>
          <w:t>172</w:t>
        </w:r>
        <w:r w:rsidR="00A60050">
          <w:rPr>
            <w:noProof/>
            <w:webHidden/>
          </w:rPr>
          <w:fldChar w:fldCharType="end"/>
        </w:r>
      </w:hyperlink>
    </w:p>
    <w:p w14:paraId="4A844B6F" w14:textId="6C9799E3" w:rsidR="00A60050" w:rsidRDefault="00573DBC" w:rsidP="002929EE">
      <w:pPr>
        <w:pStyle w:val="TOC3"/>
        <w:rPr>
          <w:rFonts w:asciiTheme="minorHAnsi" w:eastAsiaTheme="minorEastAsia" w:hAnsiTheme="minorHAnsi" w:cstheme="minorBidi"/>
          <w:noProof/>
          <w:sz w:val="22"/>
        </w:rPr>
      </w:pPr>
      <w:hyperlink w:anchor="_Toc28960232" w:history="1">
        <w:r w:rsidR="00A60050" w:rsidRPr="00916F7E">
          <w:rPr>
            <w:rStyle w:val="Hyperlink"/>
            <w:noProof/>
          </w:rPr>
          <w:t>7.16.2</w:t>
        </w:r>
        <w:r w:rsidR="00A60050">
          <w:rPr>
            <w:rFonts w:asciiTheme="minorHAnsi" w:eastAsiaTheme="minorEastAsia" w:hAnsiTheme="minorHAnsi" w:cstheme="minorBidi"/>
            <w:noProof/>
            <w:sz w:val="22"/>
          </w:rPr>
          <w:tab/>
        </w:r>
        <w:r w:rsidR="00A60050" w:rsidRPr="00916F7E">
          <w:rPr>
            <w:rStyle w:val="Hyperlink"/>
            <w:noProof/>
          </w:rPr>
          <w:t>SHP - Shipment Segment</w:t>
        </w:r>
        <w:r w:rsidR="00A60050">
          <w:rPr>
            <w:noProof/>
            <w:webHidden/>
          </w:rPr>
          <w:tab/>
        </w:r>
        <w:r w:rsidR="00A60050">
          <w:rPr>
            <w:noProof/>
            <w:webHidden/>
          </w:rPr>
          <w:fldChar w:fldCharType="begin"/>
        </w:r>
        <w:r w:rsidR="00A60050">
          <w:rPr>
            <w:noProof/>
            <w:webHidden/>
          </w:rPr>
          <w:instrText xml:space="preserve"> PAGEREF _Toc28960232 \h </w:instrText>
        </w:r>
        <w:r w:rsidR="00A60050">
          <w:rPr>
            <w:noProof/>
            <w:webHidden/>
          </w:rPr>
        </w:r>
        <w:r w:rsidR="00A60050">
          <w:rPr>
            <w:noProof/>
            <w:webHidden/>
          </w:rPr>
          <w:fldChar w:fldCharType="separate"/>
        </w:r>
        <w:r w:rsidR="00BA54E3">
          <w:rPr>
            <w:noProof/>
            <w:webHidden/>
          </w:rPr>
          <w:t>176</w:t>
        </w:r>
        <w:r w:rsidR="00A60050">
          <w:rPr>
            <w:noProof/>
            <w:webHidden/>
          </w:rPr>
          <w:fldChar w:fldCharType="end"/>
        </w:r>
      </w:hyperlink>
    </w:p>
    <w:p w14:paraId="504EB7B7" w14:textId="4B30EDE8" w:rsidR="00A60050" w:rsidRDefault="00573DBC" w:rsidP="002929EE">
      <w:pPr>
        <w:pStyle w:val="TOC3"/>
        <w:rPr>
          <w:rFonts w:asciiTheme="minorHAnsi" w:eastAsiaTheme="minorEastAsia" w:hAnsiTheme="minorHAnsi" w:cstheme="minorBidi"/>
          <w:noProof/>
          <w:sz w:val="22"/>
        </w:rPr>
      </w:pPr>
      <w:hyperlink w:anchor="_Toc28960233" w:history="1">
        <w:r w:rsidR="00A60050" w:rsidRPr="00916F7E">
          <w:rPr>
            <w:rStyle w:val="Hyperlink"/>
            <w:noProof/>
          </w:rPr>
          <w:t>7.16.3</w:t>
        </w:r>
        <w:r w:rsidR="00A60050">
          <w:rPr>
            <w:rFonts w:asciiTheme="minorHAnsi" w:eastAsiaTheme="minorEastAsia" w:hAnsiTheme="minorHAnsi" w:cstheme="minorBidi"/>
            <w:noProof/>
            <w:sz w:val="22"/>
          </w:rPr>
          <w:tab/>
        </w:r>
        <w:r w:rsidR="00A60050" w:rsidRPr="00916F7E">
          <w:rPr>
            <w:rStyle w:val="Hyperlink"/>
            <w:noProof/>
          </w:rPr>
          <w:t>PAC – Shipment Package Segment</w:t>
        </w:r>
        <w:r w:rsidR="00A60050">
          <w:rPr>
            <w:noProof/>
            <w:webHidden/>
          </w:rPr>
          <w:tab/>
        </w:r>
        <w:r w:rsidR="00A60050">
          <w:rPr>
            <w:noProof/>
            <w:webHidden/>
          </w:rPr>
          <w:fldChar w:fldCharType="begin"/>
        </w:r>
        <w:r w:rsidR="00A60050">
          <w:rPr>
            <w:noProof/>
            <w:webHidden/>
          </w:rPr>
          <w:instrText xml:space="preserve"> PAGEREF _Toc28960233 \h </w:instrText>
        </w:r>
        <w:r w:rsidR="00A60050">
          <w:rPr>
            <w:noProof/>
            <w:webHidden/>
          </w:rPr>
        </w:r>
        <w:r w:rsidR="00A60050">
          <w:rPr>
            <w:noProof/>
            <w:webHidden/>
          </w:rPr>
          <w:fldChar w:fldCharType="separate"/>
        </w:r>
        <w:r w:rsidR="00BA54E3">
          <w:rPr>
            <w:noProof/>
            <w:webHidden/>
          </w:rPr>
          <w:t>179</w:t>
        </w:r>
        <w:r w:rsidR="00A60050">
          <w:rPr>
            <w:noProof/>
            <w:webHidden/>
          </w:rPr>
          <w:fldChar w:fldCharType="end"/>
        </w:r>
      </w:hyperlink>
    </w:p>
    <w:p w14:paraId="76EAD1E0" w14:textId="079C98CB" w:rsidR="00A60050" w:rsidRDefault="00573DBC" w:rsidP="00D63853">
      <w:pPr>
        <w:pStyle w:val="TOC2"/>
        <w:rPr>
          <w:rFonts w:asciiTheme="minorHAnsi" w:eastAsiaTheme="minorEastAsia" w:hAnsiTheme="minorHAnsi" w:cstheme="minorBidi"/>
          <w:noProof/>
          <w:kern w:val="0"/>
          <w:sz w:val="22"/>
          <w:szCs w:val="22"/>
        </w:rPr>
      </w:pPr>
      <w:hyperlink w:anchor="_Toc28960234" w:history="1">
        <w:r w:rsidR="00A60050" w:rsidRPr="00916F7E">
          <w:rPr>
            <w:rStyle w:val="Hyperlink"/>
            <w:noProof/>
          </w:rPr>
          <w:t>7.17</w:t>
        </w:r>
        <w:r w:rsidR="00A60050">
          <w:rPr>
            <w:rFonts w:asciiTheme="minorHAnsi" w:eastAsiaTheme="minorEastAsia" w:hAnsiTheme="minorHAnsi" w:cstheme="minorBidi"/>
            <w:noProof/>
            <w:kern w:val="0"/>
            <w:sz w:val="22"/>
            <w:szCs w:val="22"/>
          </w:rPr>
          <w:tab/>
        </w:r>
        <w:r w:rsidR="00A60050" w:rsidRPr="00916F7E">
          <w:rPr>
            <w:rStyle w:val="Hyperlink"/>
            <w:noProof/>
          </w:rPr>
          <w:t>Tables Listings</w:t>
        </w:r>
        <w:r w:rsidR="00A60050">
          <w:rPr>
            <w:noProof/>
            <w:webHidden/>
          </w:rPr>
          <w:tab/>
        </w:r>
        <w:r w:rsidR="00A60050">
          <w:rPr>
            <w:noProof/>
            <w:webHidden/>
          </w:rPr>
          <w:fldChar w:fldCharType="begin"/>
        </w:r>
        <w:r w:rsidR="00A60050">
          <w:rPr>
            <w:noProof/>
            <w:webHidden/>
          </w:rPr>
          <w:instrText xml:space="preserve"> PAGEREF _Toc28960234 \h </w:instrText>
        </w:r>
        <w:r w:rsidR="00A60050">
          <w:rPr>
            <w:noProof/>
            <w:webHidden/>
          </w:rPr>
        </w:r>
        <w:r w:rsidR="00A60050">
          <w:rPr>
            <w:noProof/>
            <w:webHidden/>
          </w:rPr>
          <w:fldChar w:fldCharType="separate"/>
        </w:r>
        <w:r w:rsidR="00BA54E3">
          <w:rPr>
            <w:noProof/>
            <w:webHidden/>
          </w:rPr>
          <w:t>181</w:t>
        </w:r>
        <w:r w:rsidR="00A60050">
          <w:rPr>
            <w:noProof/>
            <w:webHidden/>
          </w:rPr>
          <w:fldChar w:fldCharType="end"/>
        </w:r>
      </w:hyperlink>
    </w:p>
    <w:p w14:paraId="29827BE2" w14:textId="5CB06C75" w:rsidR="00A60050" w:rsidRDefault="00573DBC" w:rsidP="002929EE">
      <w:pPr>
        <w:pStyle w:val="TOC3"/>
        <w:rPr>
          <w:rFonts w:asciiTheme="minorHAnsi" w:eastAsiaTheme="minorEastAsia" w:hAnsiTheme="minorHAnsi" w:cstheme="minorBidi"/>
          <w:noProof/>
          <w:sz w:val="22"/>
        </w:rPr>
      </w:pPr>
      <w:hyperlink w:anchor="_Toc28960235" w:history="1">
        <w:r w:rsidR="00A60050" w:rsidRPr="00916F7E">
          <w:rPr>
            <w:rStyle w:val="Hyperlink"/>
            <w:noProof/>
          </w:rPr>
          <w:t>7.17.1</w:t>
        </w:r>
        <w:r w:rsidR="00A60050">
          <w:rPr>
            <w:rFonts w:asciiTheme="minorHAnsi" w:eastAsiaTheme="minorEastAsia" w:hAnsiTheme="minorHAnsi" w:cstheme="minorBidi"/>
            <w:noProof/>
            <w:sz w:val="22"/>
          </w:rPr>
          <w:tab/>
        </w:r>
        <w:r w:rsidR="00A60050" w:rsidRPr="00916F7E">
          <w:rPr>
            <w:rStyle w:val="Hyperlink"/>
            <w:noProof/>
          </w:rPr>
          <w:t>Common ISO Derived Units &amp; ISO+ Extensions</w:t>
        </w:r>
        <w:r w:rsidR="00A60050">
          <w:rPr>
            <w:noProof/>
            <w:webHidden/>
          </w:rPr>
          <w:tab/>
        </w:r>
        <w:r w:rsidR="00A60050">
          <w:rPr>
            <w:noProof/>
            <w:webHidden/>
          </w:rPr>
          <w:fldChar w:fldCharType="begin"/>
        </w:r>
        <w:r w:rsidR="00A60050">
          <w:rPr>
            <w:noProof/>
            <w:webHidden/>
          </w:rPr>
          <w:instrText xml:space="preserve"> PAGEREF _Toc28960235 \h </w:instrText>
        </w:r>
        <w:r w:rsidR="00A60050">
          <w:rPr>
            <w:noProof/>
            <w:webHidden/>
          </w:rPr>
        </w:r>
        <w:r w:rsidR="00A60050">
          <w:rPr>
            <w:noProof/>
            <w:webHidden/>
          </w:rPr>
          <w:fldChar w:fldCharType="separate"/>
        </w:r>
        <w:r w:rsidR="00BA54E3">
          <w:rPr>
            <w:noProof/>
            <w:webHidden/>
          </w:rPr>
          <w:t>181</w:t>
        </w:r>
        <w:r w:rsidR="00A60050">
          <w:rPr>
            <w:noProof/>
            <w:webHidden/>
          </w:rPr>
          <w:fldChar w:fldCharType="end"/>
        </w:r>
      </w:hyperlink>
    </w:p>
    <w:p w14:paraId="0DD74A2C" w14:textId="14CD66AA" w:rsidR="00A60050" w:rsidRDefault="00573DBC" w:rsidP="002929EE">
      <w:pPr>
        <w:pStyle w:val="TOC3"/>
        <w:rPr>
          <w:rFonts w:asciiTheme="minorHAnsi" w:eastAsiaTheme="minorEastAsia" w:hAnsiTheme="minorHAnsi" w:cstheme="minorBidi"/>
          <w:noProof/>
          <w:sz w:val="22"/>
        </w:rPr>
      </w:pPr>
      <w:hyperlink w:anchor="_Toc28960236" w:history="1">
        <w:r w:rsidR="00A60050" w:rsidRPr="00916F7E">
          <w:rPr>
            <w:rStyle w:val="Hyperlink"/>
            <w:noProof/>
          </w:rPr>
          <w:t>7.17.2</w:t>
        </w:r>
        <w:r w:rsidR="00A60050">
          <w:rPr>
            <w:rFonts w:asciiTheme="minorHAnsi" w:eastAsiaTheme="minorEastAsia" w:hAnsiTheme="minorHAnsi" w:cstheme="minorBidi"/>
            <w:noProof/>
            <w:sz w:val="22"/>
          </w:rPr>
          <w:tab/>
        </w:r>
        <w:r w:rsidR="00A60050" w:rsidRPr="00916F7E">
          <w:rPr>
            <w:rStyle w:val="Hyperlink"/>
            <w:noProof/>
          </w:rPr>
          <w:t>External Units of Measure Examples</w:t>
        </w:r>
        <w:r w:rsidR="00A60050">
          <w:rPr>
            <w:noProof/>
            <w:webHidden/>
          </w:rPr>
          <w:tab/>
        </w:r>
        <w:r w:rsidR="00A60050">
          <w:rPr>
            <w:noProof/>
            <w:webHidden/>
          </w:rPr>
          <w:fldChar w:fldCharType="begin"/>
        </w:r>
        <w:r w:rsidR="00A60050">
          <w:rPr>
            <w:noProof/>
            <w:webHidden/>
          </w:rPr>
          <w:instrText xml:space="preserve"> PAGEREF _Toc28960236 \h </w:instrText>
        </w:r>
        <w:r w:rsidR="00A60050">
          <w:rPr>
            <w:noProof/>
            <w:webHidden/>
          </w:rPr>
        </w:r>
        <w:r w:rsidR="00A60050">
          <w:rPr>
            <w:noProof/>
            <w:webHidden/>
          </w:rPr>
          <w:fldChar w:fldCharType="separate"/>
        </w:r>
        <w:r w:rsidR="00BA54E3">
          <w:rPr>
            <w:noProof/>
            <w:webHidden/>
          </w:rPr>
          <w:t>187</w:t>
        </w:r>
        <w:r w:rsidR="00A60050">
          <w:rPr>
            <w:noProof/>
            <w:webHidden/>
          </w:rPr>
          <w:fldChar w:fldCharType="end"/>
        </w:r>
      </w:hyperlink>
    </w:p>
    <w:p w14:paraId="17452EE3" w14:textId="39A4D6E5" w:rsidR="00A60050" w:rsidRDefault="00573DBC" w:rsidP="00D63853">
      <w:pPr>
        <w:pStyle w:val="TOC2"/>
        <w:rPr>
          <w:rFonts w:asciiTheme="minorHAnsi" w:eastAsiaTheme="minorEastAsia" w:hAnsiTheme="minorHAnsi" w:cstheme="minorBidi"/>
          <w:noProof/>
          <w:kern w:val="0"/>
          <w:sz w:val="22"/>
          <w:szCs w:val="22"/>
        </w:rPr>
      </w:pPr>
      <w:hyperlink w:anchor="_Toc28960237" w:history="1">
        <w:r w:rsidR="00A60050" w:rsidRPr="00916F7E">
          <w:rPr>
            <w:rStyle w:val="Hyperlink"/>
            <w:noProof/>
          </w:rPr>
          <w:t>7.18</w:t>
        </w:r>
        <w:r w:rsidR="00A60050">
          <w:rPr>
            <w:rFonts w:asciiTheme="minorHAnsi" w:eastAsiaTheme="minorEastAsia" w:hAnsiTheme="minorHAnsi" w:cstheme="minorBidi"/>
            <w:noProof/>
            <w:kern w:val="0"/>
            <w:sz w:val="22"/>
            <w:szCs w:val="22"/>
          </w:rPr>
          <w:tab/>
        </w:r>
        <w:r w:rsidR="00A60050" w:rsidRPr="00916F7E">
          <w:rPr>
            <w:rStyle w:val="Hyperlink"/>
            <w:noProof/>
          </w:rPr>
          <w:t>Outstanding Issues</w:t>
        </w:r>
        <w:r w:rsidR="00A60050">
          <w:rPr>
            <w:noProof/>
            <w:webHidden/>
          </w:rPr>
          <w:tab/>
        </w:r>
        <w:r w:rsidR="00A60050">
          <w:rPr>
            <w:noProof/>
            <w:webHidden/>
          </w:rPr>
          <w:fldChar w:fldCharType="begin"/>
        </w:r>
        <w:r w:rsidR="00A60050">
          <w:rPr>
            <w:noProof/>
            <w:webHidden/>
          </w:rPr>
          <w:instrText xml:space="preserve"> PAGEREF _Toc28960237 \h </w:instrText>
        </w:r>
        <w:r w:rsidR="00A60050">
          <w:rPr>
            <w:noProof/>
            <w:webHidden/>
          </w:rPr>
        </w:r>
        <w:r w:rsidR="00A60050">
          <w:rPr>
            <w:noProof/>
            <w:webHidden/>
          </w:rPr>
          <w:fldChar w:fldCharType="separate"/>
        </w:r>
        <w:r w:rsidR="00BA54E3">
          <w:rPr>
            <w:noProof/>
            <w:webHidden/>
          </w:rPr>
          <w:t>189</w:t>
        </w:r>
        <w:r w:rsidR="00A60050">
          <w:rPr>
            <w:noProof/>
            <w:webHidden/>
          </w:rPr>
          <w:fldChar w:fldCharType="end"/>
        </w:r>
      </w:hyperlink>
    </w:p>
    <w:p w14:paraId="54247715" w14:textId="77777777" w:rsidR="00DD6D98" w:rsidRPr="009901C4" w:rsidRDefault="00A60050" w:rsidP="00DD6D98">
      <w:pPr>
        <w:pStyle w:val="TOC1"/>
      </w:pPr>
      <w:r>
        <w:rPr>
          <w:bCs/>
          <w:caps w:val="0"/>
        </w:rPr>
        <w:fldChar w:fldCharType="end"/>
      </w:r>
    </w:p>
    <w:p w14:paraId="15F93873" w14:textId="77777777" w:rsidR="00DD6D98" w:rsidRPr="009901C4" w:rsidRDefault="00DD6D98" w:rsidP="0043481A">
      <w:pPr>
        <w:pStyle w:val="Heading2"/>
        <w:rPr>
          <w:noProof/>
        </w:rPr>
      </w:pPr>
      <w:bookmarkStart w:id="316" w:name="_Toc532895964"/>
      <w:bookmarkStart w:id="317" w:name="_Toc245749"/>
      <w:bookmarkStart w:id="318" w:name="_Toc861837"/>
      <w:bookmarkStart w:id="319" w:name="_Toc862841"/>
      <w:bookmarkStart w:id="320" w:name="_Toc866830"/>
      <w:bookmarkStart w:id="321" w:name="_Toc879939"/>
      <w:bookmarkStart w:id="322" w:name="_Toc138585453"/>
      <w:bookmarkStart w:id="323" w:name="_Toc234050287"/>
      <w:bookmarkStart w:id="324" w:name="_Toc28960161"/>
      <w:r w:rsidRPr="009901C4">
        <w:rPr>
          <w:noProof/>
        </w:rPr>
        <w:t>P</w:t>
      </w:r>
      <w:r w:rsidR="0023730D">
        <w:rPr>
          <w:noProof/>
        </w:rPr>
        <w:t>urpose</w:t>
      </w:r>
      <w:bookmarkEnd w:id="316"/>
      <w:bookmarkEnd w:id="317"/>
      <w:bookmarkEnd w:id="318"/>
      <w:bookmarkEnd w:id="319"/>
      <w:bookmarkEnd w:id="320"/>
      <w:bookmarkEnd w:id="321"/>
      <w:bookmarkEnd w:id="322"/>
      <w:bookmarkEnd w:id="323"/>
      <w:bookmarkEnd w:id="324"/>
    </w:p>
    <w:p w14:paraId="14F742C3" w14:textId="77777777" w:rsidR="00DD6D98" w:rsidRPr="009901C4" w:rsidRDefault="00DD6D98" w:rsidP="00DD6D98">
      <w:pPr>
        <w:rPr>
          <w:noProof/>
        </w:rPr>
      </w:pPr>
      <w:r w:rsidRPr="009901C4">
        <w:rPr>
          <w:noProof/>
        </w:rPr>
        <w:t>This chapter describes the transaction set required for sending structured patient-oriented clinical data from one computer system to another.  A common use of these transaction sets will be to transmit observations and results of diagnostic studies from the producing system (e.g., clinical laboratory system, EKG system) (the filler), to the ordering system (e.g., HIS order entry, physician</w:t>
      </w:r>
      <w:r>
        <w:rPr>
          <w:noProof/>
        </w:rPr>
        <w:t>'</w:t>
      </w:r>
      <w:r w:rsidRPr="009901C4">
        <w:rPr>
          <w:noProof/>
        </w:rPr>
        <w:t>s office system) (the placer).   Observations can be sent from producing systems to clinical information systems (not necessarily the order placer) and from such systems to other systems that were not part of the ordering loop, e.g., an office practice system of the referring physician for inpatient test results ordered by an inpatient surgeon.  This chapter also provides mechanisms for registering clinical trials and methods for linking orders and results to clinical trials and for reporting experiences with drugs and devices.</w:t>
      </w:r>
    </w:p>
    <w:p w14:paraId="6CC8E20B" w14:textId="77777777" w:rsidR="00DD6D98" w:rsidRPr="009901C4" w:rsidRDefault="00DD6D98" w:rsidP="00DD6D98">
      <w:pPr>
        <w:rPr>
          <w:noProof/>
        </w:rPr>
      </w:pPr>
      <w:r w:rsidRPr="009901C4">
        <w:rPr>
          <w:noProof/>
        </w:rPr>
        <w:t>These transaction sets permit the transmission of clinical observations including (but not limited to) clinical laboratory results, measures of patient status and condition, vital signs, intake and output, severity and/or frequency of symptoms.</w:t>
      </w:r>
    </w:p>
    <w:p w14:paraId="7194AA77" w14:textId="77777777" w:rsidR="00DD6D98" w:rsidRPr="009901C4" w:rsidRDefault="00DD6D98" w:rsidP="00DD6D98">
      <w:pPr>
        <w:rPr>
          <w:noProof/>
        </w:rPr>
      </w:pPr>
      <w:r w:rsidRPr="009901C4">
        <w:rPr>
          <w:noProof/>
        </w:rPr>
        <w:t>If the observation being reported meets one or more of the following criteria, then the content would qualify as a medical document management message (MDM) rather than an observation message (ORU).   The reader is referred to the MDM message type in Chapter 9.</w:t>
      </w:r>
    </w:p>
    <w:p w14:paraId="6F5C9BC7" w14:textId="77777777" w:rsidR="00DD6D98" w:rsidRPr="009901C4" w:rsidRDefault="00DD6D98" w:rsidP="00DD6D98">
      <w:pPr>
        <w:pStyle w:val="NormalListBullets"/>
        <w:numPr>
          <w:ilvl w:val="0"/>
          <w:numId w:val="29"/>
        </w:numPr>
        <w:rPr>
          <w:noProof/>
        </w:rPr>
      </w:pPr>
      <w:r w:rsidRPr="009901C4">
        <w:rPr>
          <w:noProof/>
        </w:rPr>
        <w:t>Documents/reports that require succession management to reflect the evolution of both document addenda and replacement documents.  Succession management is described in Chapter 9.</w:t>
      </w:r>
    </w:p>
    <w:p w14:paraId="4ED10792" w14:textId="77777777" w:rsidR="00DD6D98" w:rsidRPr="009901C4" w:rsidRDefault="00DD6D98" w:rsidP="00DD6D98">
      <w:pPr>
        <w:pStyle w:val="NormalListBullets"/>
        <w:numPr>
          <w:ilvl w:val="0"/>
          <w:numId w:val="29"/>
        </w:numPr>
        <w:rPr>
          <w:noProof/>
        </w:rPr>
      </w:pPr>
      <w:r w:rsidRPr="009901C4">
        <w:rPr>
          <w:noProof/>
        </w:rPr>
        <w:t>Documents/reports where the Sender wants to indicate the availability of the report for use in patient care using the availability status present in the TXA segment, as described in Chapter 9.</w:t>
      </w:r>
    </w:p>
    <w:p w14:paraId="441C43A1" w14:textId="77777777" w:rsidR="00DD6D98" w:rsidRPr="009901C4" w:rsidRDefault="00DD6D98" w:rsidP="00DD6D98">
      <w:pPr>
        <w:rPr>
          <w:noProof/>
        </w:rPr>
      </w:pPr>
      <w:r w:rsidRPr="009901C4">
        <w:rPr>
          <w:noProof/>
        </w:rPr>
        <w:t>Additional considerations that may affect the appropriateness of using an MDM message:</w:t>
      </w:r>
    </w:p>
    <w:p w14:paraId="0B5B5E4B" w14:textId="77777777" w:rsidR="00DD6D98" w:rsidRPr="009901C4" w:rsidRDefault="00DD6D98" w:rsidP="00DD6D98">
      <w:pPr>
        <w:pStyle w:val="NormalListBullets"/>
        <w:numPr>
          <w:ilvl w:val="0"/>
          <w:numId w:val="29"/>
        </w:numPr>
        <w:rPr>
          <w:noProof/>
        </w:rPr>
      </w:pPr>
      <w:r w:rsidRPr="009901C4">
        <w:rPr>
          <w:noProof/>
        </w:rPr>
        <w:t xml:space="preserve">Documents/reports where the whole requires a signature as part of the message.   While the ORU message does not support the inclusion of signature or authentication, some document content forms support these requirements.  Of particular note, CDA documents provide for the inclusion of originator/signature.  Thus, if a CDA document requires a signature but does not require succession management or report availability (as described above), then an ORU message may be appropriate.  However, if the CDA document requires succession management or report availability, then an </w:t>
      </w:r>
      <w:r w:rsidRPr="009901C4">
        <w:rPr>
          <w:noProof/>
        </w:rPr>
        <w:lastRenderedPageBreak/>
        <w:t>MDM message is required.</w:t>
      </w:r>
    </w:p>
    <w:p w14:paraId="4B3D1ED0" w14:textId="77777777" w:rsidR="00DD6D98" w:rsidRPr="009901C4" w:rsidRDefault="00DD6D98" w:rsidP="00DD6D98">
      <w:pPr>
        <w:pStyle w:val="NormalListBullets"/>
        <w:numPr>
          <w:ilvl w:val="0"/>
          <w:numId w:val="29"/>
        </w:numPr>
        <w:rPr>
          <w:noProof/>
        </w:rPr>
      </w:pPr>
      <w:r w:rsidRPr="009901C4">
        <w:rPr>
          <w:noProof/>
        </w:rPr>
        <w:t>Documents/reports where the whole requires authentication as part of the message.  As described for signatures, authentication may exist within the document content form.  Again, CDA documents provide for the identification of an authenticator.  Thus if a CDA document does not require succession management or report availability, then an ORU message may be appropriate.  If succession management or report availability are necessary, then an MDM message is required.</w:t>
      </w:r>
    </w:p>
    <w:p w14:paraId="02D3FAEA" w14:textId="77777777" w:rsidR="00DD6D98" w:rsidRPr="009901C4" w:rsidRDefault="00DD6D98" w:rsidP="00DD6D98">
      <w:pPr>
        <w:pStyle w:val="NormalListBullets"/>
        <w:numPr>
          <w:ilvl w:val="0"/>
          <w:numId w:val="29"/>
        </w:numPr>
        <w:rPr>
          <w:noProof/>
        </w:rPr>
      </w:pPr>
      <w:r w:rsidRPr="009901C4">
        <w:rPr>
          <w:noProof/>
        </w:rPr>
        <w:t>Documents/reports where the content as a whole requires special confidentiality protection using the confidentiality status present in the TXA segment, as described in Chapter 9.</w:t>
      </w:r>
    </w:p>
    <w:p w14:paraId="194DA552" w14:textId="77777777" w:rsidR="00DD6D98" w:rsidRPr="009901C4" w:rsidRDefault="00DD6D98" w:rsidP="00DD6D98">
      <w:pPr>
        <w:pStyle w:val="NormalListBullets"/>
        <w:numPr>
          <w:ilvl w:val="0"/>
          <w:numId w:val="29"/>
        </w:numPr>
        <w:rPr>
          <w:noProof/>
        </w:rPr>
      </w:pPr>
      <w:r w:rsidRPr="009901C4">
        <w:rPr>
          <w:noProof/>
        </w:rPr>
        <w:t>Documents/reports where document storage status is useful for archival and purging purposes using the storage status present in the TXA segment, as described in Chapter 9.</w:t>
      </w:r>
    </w:p>
    <w:p w14:paraId="52CC0B1D" w14:textId="77777777" w:rsidR="00DD6D98" w:rsidRPr="009901C4" w:rsidRDefault="00DD6D98" w:rsidP="00DD6D98">
      <w:pPr>
        <w:rPr>
          <w:noProof/>
        </w:rPr>
      </w:pPr>
      <w:r w:rsidRPr="009901C4">
        <w:rPr>
          <w:noProof/>
        </w:rPr>
        <w:t xml:space="preserve">Using these criteria, the following examples of documents/reports would typically qualify as medical document management (MDM) messages.  Note that as clinical content, the following documents/reports typically require succession management and/or report availability thus would require an MDM message even if the payload utilizes CSA. </w:t>
      </w:r>
    </w:p>
    <w:p w14:paraId="78D33D96" w14:textId="77777777" w:rsidR="00DD6D98" w:rsidRPr="009901C4" w:rsidRDefault="00DD6D98" w:rsidP="00DD6D98">
      <w:pPr>
        <w:pStyle w:val="NormalListBullets"/>
        <w:numPr>
          <w:ilvl w:val="0"/>
          <w:numId w:val="29"/>
        </w:numPr>
        <w:rPr>
          <w:noProof/>
        </w:rPr>
      </w:pPr>
      <w:r w:rsidRPr="009901C4">
        <w:rPr>
          <w:noProof/>
        </w:rPr>
        <w:t>History and Physical</w:t>
      </w:r>
    </w:p>
    <w:p w14:paraId="5AEE8C77" w14:textId="77777777" w:rsidR="00DD6D98" w:rsidRPr="009901C4" w:rsidRDefault="00DD6D98" w:rsidP="00DD6D98">
      <w:pPr>
        <w:pStyle w:val="NormalListBullets"/>
        <w:numPr>
          <w:ilvl w:val="0"/>
          <w:numId w:val="29"/>
        </w:numPr>
        <w:rPr>
          <w:noProof/>
        </w:rPr>
      </w:pPr>
      <w:r w:rsidRPr="009901C4">
        <w:rPr>
          <w:noProof/>
        </w:rPr>
        <w:t>Consultation reports</w:t>
      </w:r>
    </w:p>
    <w:p w14:paraId="0C8F9D81" w14:textId="77777777" w:rsidR="00DD6D98" w:rsidRPr="009901C4" w:rsidRDefault="00DD6D98" w:rsidP="00DD6D98">
      <w:pPr>
        <w:pStyle w:val="NormalListBullets"/>
        <w:numPr>
          <w:ilvl w:val="0"/>
          <w:numId w:val="29"/>
        </w:numPr>
        <w:rPr>
          <w:noProof/>
        </w:rPr>
      </w:pPr>
      <w:r w:rsidRPr="009901C4">
        <w:rPr>
          <w:noProof/>
        </w:rPr>
        <w:t>Discharge summaries</w:t>
      </w:r>
    </w:p>
    <w:p w14:paraId="7C9A2365" w14:textId="77777777" w:rsidR="00DD6D98" w:rsidRPr="009901C4" w:rsidRDefault="00DD6D98" w:rsidP="00DD6D98">
      <w:pPr>
        <w:pStyle w:val="NormalListBullets"/>
        <w:numPr>
          <w:ilvl w:val="0"/>
          <w:numId w:val="29"/>
        </w:numPr>
        <w:rPr>
          <w:noProof/>
        </w:rPr>
      </w:pPr>
      <w:r w:rsidRPr="009901C4">
        <w:rPr>
          <w:noProof/>
        </w:rPr>
        <w:t>Surgical/anatomic pathology reports</w:t>
      </w:r>
    </w:p>
    <w:p w14:paraId="404CC91C" w14:textId="77777777" w:rsidR="00DD6D98" w:rsidRPr="009901C4" w:rsidRDefault="00DD6D98" w:rsidP="00DD6D98">
      <w:pPr>
        <w:pStyle w:val="NormalListBullets"/>
        <w:numPr>
          <w:ilvl w:val="0"/>
          <w:numId w:val="29"/>
        </w:numPr>
        <w:tabs>
          <w:tab w:val="left" w:pos="6285"/>
        </w:tabs>
        <w:rPr>
          <w:noProof/>
        </w:rPr>
      </w:pPr>
      <w:r w:rsidRPr="009901C4">
        <w:rPr>
          <w:noProof/>
        </w:rPr>
        <w:t>Diagnostic imaging reports</w:t>
      </w:r>
      <w:r>
        <w:rPr>
          <w:noProof/>
        </w:rPr>
        <w:tab/>
      </w:r>
    </w:p>
    <w:p w14:paraId="5CCC14E8" w14:textId="77777777" w:rsidR="00DD6D98" w:rsidRPr="009901C4" w:rsidRDefault="00DD6D98" w:rsidP="00DD6D98">
      <w:pPr>
        <w:pStyle w:val="NormalListBullets"/>
        <w:numPr>
          <w:ilvl w:val="0"/>
          <w:numId w:val="29"/>
        </w:numPr>
        <w:rPr>
          <w:noProof/>
        </w:rPr>
      </w:pPr>
      <w:r w:rsidRPr="009901C4">
        <w:rPr>
          <w:noProof/>
        </w:rPr>
        <w:t>Cardio-diagnostic reports</w:t>
      </w:r>
    </w:p>
    <w:p w14:paraId="1C4AEB0A" w14:textId="77777777" w:rsidR="00DD6D98" w:rsidRPr="009901C4" w:rsidRDefault="00DD6D98" w:rsidP="00DD6D98">
      <w:pPr>
        <w:pStyle w:val="NormalListBullets"/>
        <w:numPr>
          <w:ilvl w:val="0"/>
          <w:numId w:val="29"/>
        </w:numPr>
        <w:rPr>
          <w:noProof/>
        </w:rPr>
      </w:pPr>
      <w:r w:rsidRPr="009901C4">
        <w:rPr>
          <w:noProof/>
        </w:rPr>
        <w:t>Operative reports</w:t>
      </w:r>
    </w:p>
    <w:p w14:paraId="0127A18C" w14:textId="77777777" w:rsidR="00DD6D98" w:rsidRPr="009901C4" w:rsidRDefault="00DD6D98" w:rsidP="00DD6D98">
      <w:pPr>
        <w:pStyle w:val="NormalListBullets"/>
        <w:numPr>
          <w:ilvl w:val="0"/>
          <w:numId w:val="29"/>
        </w:numPr>
        <w:rPr>
          <w:noProof/>
        </w:rPr>
      </w:pPr>
      <w:r w:rsidRPr="009901C4">
        <w:rPr>
          <w:noProof/>
        </w:rPr>
        <w:t>As an international example, microbiology reports may include clinical interpretation and require authentication.  This may not be the case in all jurisdictions, but is an example that the use or requirement of MDM messages may be influenced by local considerations.</w:t>
      </w:r>
    </w:p>
    <w:p w14:paraId="686D3333" w14:textId="77777777" w:rsidR="00DD6D98" w:rsidRPr="009901C4" w:rsidRDefault="00DD6D98" w:rsidP="00DD6D98">
      <w:pPr>
        <w:rPr>
          <w:noProof/>
        </w:rPr>
      </w:pPr>
      <w:r w:rsidRPr="009901C4">
        <w:rPr>
          <w:noProof/>
        </w:rPr>
        <w:t xml:space="preserve">Usage Notes: </w:t>
      </w:r>
    </w:p>
    <w:p w14:paraId="40522656" w14:textId="77777777" w:rsidR="00DD6D98" w:rsidRPr="009901C4" w:rsidRDefault="00DD6D98" w:rsidP="00DD6D98">
      <w:pPr>
        <w:rPr>
          <w:noProof/>
        </w:rPr>
      </w:pPr>
      <w:r w:rsidRPr="009901C4">
        <w:rPr>
          <w:noProof/>
        </w:rPr>
        <w:t xml:space="preserve">Transcription is not a defining quality for the selection of an MDM or ORU message.  In an MDM message, the document/report is typically dictated or transcribed, but not always. Machine-generated or automated output is an example of a document/report that is appropriate to the MDM but is not transcribed. </w:t>
      </w:r>
    </w:p>
    <w:p w14:paraId="2A958B62" w14:textId="77777777" w:rsidR="00DD6D98" w:rsidRPr="009901C4" w:rsidRDefault="00DD6D98" w:rsidP="00DD6D98">
      <w:pPr>
        <w:rPr>
          <w:noProof/>
        </w:rPr>
      </w:pPr>
      <w:r w:rsidRPr="009901C4">
        <w:rPr>
          <w:noProof/>
        </w:rPr>
        <w:t>Observations may be transmitted in a solicited (in response to a query) or unsolicited mode.  In the solicited mode, a user requests a set of observations according to criteria transmitted by the user. The sending system responds with existing data to satisfy the query (subject to access controls).  Queries do not elicit new observations by the target system, they simply retrieve old observations.  (See Chapter 5 for full discussion of the query transmission.)</w:t>
      </w:r>
    </w:p>
    <w:p w14:paraId="4610F5C9" w14:textId="306A3E88" w:rsidR="00DD6D98" w:rsidRPr="009901C4" w:rsidRDefault="00DD6D98" w:rsidP="00DD6D98">
      <w:pPr>
        <w:rPr>
          <w:noProof/>
        </w:rPr>
      </w:pPr>
      <w:r w:rsidRPr="009901C4">
        <w:rPr>
          <w:noProof/>
        </w:rPr>
        <w:t xml:space="preserve">The unsolicited mode is used primarily to transmit the values of new observations. It is the mode used by producing services to return the values of observations requested by an ordering system.  A laboratory system, for example, would usually send the results of an AM electrolytes to the ordering HIS via the unsolicited mode.  An intensive care system would send the blood pressures to the same HIS by the same mode.  Calling such transactions unsolicited may sound like a misnomer, but is not.  The placing service solicits the producing service to make the observation.  It could also (through a query) solicit the value of that observation after it has been made.  However, such an approach would demand continuous polling of the producing system until the result was produced.  Using the unsolicited mode, the producing service returns the value of an observation as soon as it is available.  The unsolicited mode can also be used to transmit new results to a system (e.g., an archival medical record system) that </w:t>
      </w:r>
      <w:r w:rsidRPr="009901C4">
        <w:rPr>
          <w:noProof/>
        </w:rPr>
        <w:lastRenderedPageBreak/>
        <w:t xml:space="preserve">did not order the observation.  The transactions that define these modes are more fully described in Section </w:t>
      </w:r>
      <w:r>
        <w:fldChar w:fldCharType="begin"/>
      </w:r>
      <w:r>
        <w:instrText xml:space="preserve"> REF _Ref175455153 \r \h  \* MERGEFORMAT </w:instrText>
      </w:r>
      <w:r>
        <w:fldChar w:fldCharType="separate"/>
      </w:r>
      <w:r w:rsidR="00BA54E3" w:rsidRPr="00BA54E3">
        <w:rPr>
          <w:rStyle w:val="HyperlinkText"/>
        </w:rPr>
        <w:t>7.3</w:t>
      </w:r>
      <w:r>
        <w:fldChar w:fldCharType="end"/>
      </w:r>
      <w:r w:rsidRPr="009901C4">
        <w:rPr>
          <w:noProof/>
        </w:rPr>
        <w:t>, "</w:t>
      </w:r>
      <w:r>
        <w:fldChar w:fldCharType="begin"/>
      </w:r>
      <w:r>
        <w:instrText xml:space="preserve"> REF _Ref175455138 \h  \* MERGEFORMAT </w:instrText>
      </w:r>
      <w:r>
        <w:fldChar w:fldCharType="separate"/>
      </w:r>
      <w:ins w:id="325" w:author="Lynn Laakso" w:date="2022-09-09T13:32:00Z">
        <w:r w:rsidR="00BA54E3" w:rsidRPr="00BA54E3">
          <w:rPr>
            <w:rStyle w:val="HyperlinkText"/>
          </w:rPr>
          <w:t>General Trigger Events &amp; Message Definitions</w:t>
        </w:r>
      </w:ins>
      <w:r>
        <w:fldChar w:fldCharType="end"/>
      </w:r>
      <w:r w:rsidRPr="009901C4">
        <w:rPr>
          <w:noProof/>
        </w:rPr>
        <w:t>."</w:t>
      </w:r>
    </w:p>
    <w:p w14:paraId="13B1E8EE" w14:textId="77777777" w:rsidR="00DD6D98" w:rsidRPr="009901C4" w:rsidRDefault="00DD6D98" w:rsidP="00DD6D98">
      <w:pPr>
        <w:rPr>
          <w:noProof/>
        </w:rPr>
      </w:pPr>
      <w:r w:rsidRPr="009901C4">
        <w:rPr>
          <w:noProof/>
        </w:rPr>
        <w:t>Observations are usually ordered and reported as sets (batteries) of many separate observations. Physicians order electrolytes (consisting of sodium, potassium, chloride, bicarbonate) or vitals (consisting of diastolic blood pressure, systolic blood pressure, pulse, and temperature).  Moreover, tests that we may think of as single entity, e.g., cardiac echo, usually yield multiple separate measurements, e.g., left ventricular diameter, left atrial diameter, etc.  Moreover, observations that are usually reported as text (e.g., the review of systems from the history and physical) can also be considered a set of separately analyzable units (e.g., cardiac history, pulmonary history, genito-urinary history, etc.).  We strongly suggest that all text clinical reports be broken down into such separate analyzable entities and that these individual entities be transmitted as separate OBX segments.  Because many attributes of a set of observations taken at one time will be identical, one OBR segment serves as a header for the report and carries the information that applies to all of the individual observations in the set.  In the case of ordered observations, the OBR segment is a "turn-around document" like the manual request forms it replaces.  It carries information about the order to the producing service; a copy of the OBR with additional fields completed is returned with the observations to the requesting service.  Alternately, text documents can be encoded as a CDA document and sent within a single OBX.</w:t>
      </w:r>
    </w:p>
    <w:p w14:paraId="2B419BD3" w14:textId="77777777" w:rsidR="00DD6D98" w:rsidRPr="009901C4" w:rsidRDefault="00DD6D98" w:rsidP="00DD6D98">
      <w:pPr>
        <w:rPr>
          <w:noProof/>
        </w:rPr>
      </w:pPr>
      <w:r w:rsidRPr="009901C4">
        <w:rPr>
          <w:noProof/>
        </w:rPr>
        <w:t>Not all observations are preceded by an order.  However, all observations whether explicitly ordered or initiated without an order are reported with an OBR segment as the report header.</w:t>
      </w:r>
    </w:p>
    <w:p w14:paraId="0F03AB52" w14:textId="77777777" w:rsidR="00DD6D98" w:rsidRPr="009901C4" w:rsidRDefault="00DD6D98" w:rsidP="00DD6D98">
      <w:pPr>
        <w:rPr>
          <w:noProof/>
        </w:rPr>
      </w:pPr>
      <w:r w:rsidRPr="009901C4">
        <w:rPr>
          <w:noProof/>
        </w:rPr>
        <w:t>The major segments (OBR, OBX) defined in this chapter, their fields, and the code tables have been defined in collaboration with ASTM E31.11 with the goal of keeping HL7 observation transmission the same as ASTM E1238 in pursuit of the goals of ANSI HISPP and the Message Standards Developers Subcommittee.  (Some sections of this chapter have been taken with permission directly from the E1238</w:t>
      </w:r>
      <w:r w:rsidRPr="009901C4">
        <w:rPr>
          <w:noProof/>
        </w:rPr>
        <w:noBreakHyphen/>
        <w:t>91 document and vice versa in pursuit of those goals).</w:t>
      </w:r>
    </w:p>
    <w:p w14:paraId="1AD02F13" w14:textId="77777777" w:rsidR="00DD6D98" w:rsidRPr="009901C4" w:rsidRDefault="00DD6D98" w:rsidP="00DD6D98">
      <w:pPr>
        <w:rPr>
          <w:noProof/>
        </w:rPr>
      </w:pPr>
      <w:r w:rsidRPr="009901C4">
        <w:rPr>
          <w:noProof/>
        </w:rPr>
        <w:t xml:space="preserve">The OBR segment provides information that applies to all of the observations that follow.  It includes a field that identifies a particular battery (or panel or set) of observations (e.g., electrolytes, vital signs or Admission H&amp;P).  For simplicity we will refer to the observation set as the battery.  The battery usually corresponds to the entity that is ordered or performed as a unit.  (In the case of a query, observation sets may be a more arbitrary collection of observations.)  The OBX segment provides information about a single observation, and it includes a field that identifies that single observation (e.g., potassium, diastolic blood pressure or admission diagnosis).  Both of these fields assume master tables that define coding systems (the universe of valid identifying codes) for batteries and observations, respectively.  These tables will usually be part of the producing and sending services application and (usually) include many other useful pieces of information about the observation or battery.  Segments for transmitting such master file information between systems that produce and systems that use clinical information are described in Chapter 8. </w:t>
      </w:r>
    </w:p>
    <w:p w14:paraId="3FAAADEA" w14:textId="77777777" w:rsidR="00DD6D98" w:rsidRPr="009901C4" w:rsidRDefault="00DD6D98" w:rsidP="00DD6D98">
      <w:pPr>
        <w:rPr>
          <w:noProof/>
        </w:rPr>
      </w:pPr>
      <w:r w:rsidRPr="009901C4">
        <w:rPr>
          <w:noProof/>
        </w:rPr>
        <w:t xml:space="preserve">This Standard does not require the use of a particular coding system to identify either batteries or single observations  In the past, local institutions tended to invent their own unique code systems for identifying test and other clinical observations because standard codes were not available.  Such local code systems sufficed for transmitting information within the institutions but presented high barriers to pooling data from many sources for research or for building medical record systems. However, standard code systems such as LOINC® </w:t>
      </w:r>
      <w:r>
        <w:rPr>
          <w:noProof/>
        </w:rPr>
        <w:t xml:space="preserve">for observation IDs (OBX-3) </w:t>
      </w:r>
      <w:r w:rsidRPr="009901C4">
        <w:rPr>
          <w:noProof/>
        </w:rPr>
        <w:t xml:space="preserve">and SNOMED </w:t>
      </w:r>
      <w:r>
        <w:rPr>
          <w:noProof/>
        </w:rPr>
        <w:t xml:space="preserve">for coding categorical observations </w:t>
      </w:r>
      <w:r w:rsidRPr="009901C4">
        <w:rPr>
          <w:noProof/>
        </w:rPr>
        <w:t xml:space="preserve">now exist for many of these purposes, and we strongly encourage their use in observation reporting. These codes can be sent either as the only code or they can be sent along with the local historic code as the second code system in a CWE or CNE coded field. </w:t>
      </w:r>
    </w:p>
    <w:p w14:paraId="11DEC4D3" w14:textId="77777777" w:rsidR="00DD6D98" w:rsidRPr="009901C4" w:rsidRDefault="00DD6D98" w:rsidP="00DD6D98">
      <w:pPr>
        <w:rPr>
          <w:noProof/>
        </w:rPr>
      </w:pPr>
      <w:r w:rsidRPr="001D0F2F">
        <w:rPr>
          <w:noProof/>
        </w:rPr>
        <w:t xml:space="preserve">LOINC® codes </w:t>
      </w:r>
      <w:r>
        <w:rPr>
          <w:noProof/>
        </w:rPr>
        <w:t xml:space="preserve">exist </w:t>
      </w:r>
      <w:r w:rsidRPr="001D0F2F">
        <w:rPr>
          <w:noProof/>
        </w:rPr>
        <w:t xml:space="preserve">for most laboratory tests and many common clinical variables and codes for reporting observations from the laboratory, 12-lead EKG, cardiac echoes, obstetrical ultrasounds, radiology reports, history </w:t>
      </w:r>
      <w:r w:rsidRPr="001D0F2F">
        <w:rPr>
          <w:noProof/>
        </w:rPr>
        <w:lastRenderedPageBreak/>
        <w:t xml:space="preserve">and physical findings, tumor registries, vital signs, intake and outputs, </w:t>
      </w:r>
      <w:r>
        <w:rPr>
          <w:noProof/>
        </w:rPr>
        <w:t>UCUM units of measure references and/or answer lists depending on the data type, and descriptions for most variables.  Translations of LOINC</w:t>
      </w:r>
      <w:r w:rsidRPr="009901C4">
        <w:rPr>
          <w:noProof/>
        </w:rPr>
        <w:t>®</w:t>
      </w:r>
      <w:r>
        <w:rPr>
          <w:noProof/>
        </w:rPr>
        <w:t xml:space="preserve"> descriptions are provided for more than 14 languages</w:t>
      </w:r>
      <w:r w:rsidRPr="001D0F2F">
        <w:rPr>
          <w:noProof/>
        </w:rPr>
        <w:t xml:space="preserve">. </w:t>
      </w:r>
      <w:r>
        <w:rPr>
          <w:noProof/>
        </w:rPr>
        <w:t xml:space="preserve"> </w:t>
      </w:r>
      <w:r w:rsidRPr="009901C4">
        <w:rPr>
          <w:noProof/>
        </w:rPr>
        <w:t xml:space="preserve">The most recent version of the LOINC® database, which includes records for more than </w:t>
      </w:r>
      <w:r>
        <w:rPr>
          <w:noProof/>
        </w:rPr>
        <w:t>70</w:t>
      </w:r>
      <w:r w:rsidRPr="009901C4">
        <w:rPr>
          <w:noProof/>
        </w:rPr>
        <w:t>,000 observations and includes codes, names, synonyms and other attributes (such as the molecular weights of chemical moieties) for each observation,</w:t>
      </w:r>
      <w:r>
        <w:rPr>
          <w:noProof/>
        </w:rPr>
        <w:t xml:space="preserve"> the LOINC database and a downloadable browser and mapping tool are</w:t>
      </w:r>
      <w:r w:rsidRPr="009901C4">
        <w:rPr>
          <w:noProof/>
        </w:rPr>
        <w:t xml:space="preserve"> available </w:t>
      </w:r>
      <w:r>
        <w:rPr>
          <w:noProof/>
        </w:rPr>
        <w:t xml:space="preserve">at no cost </w:t>
      </w:r>
      <w:r w:rsidRPr="009901C4">
        <w:rPr>
          <w:noProof/>
        </w:rPr>
        <w:t xml:space="preserve">from the Regenstrief Institute at </w:t>
      </w:r>
      <w:r w:rsidRPr="009901C4">
        <w:rPr>
          <w:rStyle w:val="HyperlinkText"/>
          <w:sz w:val="24"/>
        </w:rPr>
        <w:t>http://loinc.org/</w:t>
      </w:r>
      <w:r w:rsidRPr="009901C4">
        <w:rPr>
          <w:noProof/>
        </w:rPr>
        <w:t xml:space="preserve">. </w:t>
      </w:r>
      <w:r>
        <w:rPr>
          <w:noProof/>
        </w:rPr>
        <w:t xml:space="preserve"> A web browser for LOINC is available at https://search.loinc.org.</w:t>
      </w:r>
      <w:r w:rsidRPr="009901C4">
        <w:rPr>
          <w:noProof/>
        </w:rPr>
        <w:t xml:space="preserve">  Codes for Neurophysiologic variables (EEG, EMG, Evoked potentials) are provided in Appendix X2 of ASTM E1467. Some parts of this document (the discussion and tables defining units, the discussion of the rules of mapping observations to OBX segments, and some of the examples at the end of the chapter) have been copied (with permission) from ASTM E1238. </w:t>
      </w:r>
    </w:p>
    <w:p w14:paraId="2A318BD3" w14:textId="77777777" w:rsidR="00DD6D98" w:rsidRDefault="00DD6D98" w:rsidP="00DD6D98">
      <w:pPr>
        <w:rPr>
          <w:noProof/>
        </w:rPr>
      </w:pPr>
      <w:r w:rsidRPr="009901C4">
        <w:rPr>
          <w:noProof/>
        </w:rPr>
        <w:t>As is true throughout this Standard, the emphasis should be on the abstract messages, defined without regard to the encoding rules.  The example messages, however, are based upon the HL7 encoding rules.</w:t>
      </w:r>
    </w:p>
    <w:p w14:paraId="49CDE7D5" w14:textId="77777777" w:rsidR="00DD6D98" w:rsidRDefault="00DD6D98" w:rsidP="0043481A">
      <w:pPr>
        <w:pStyle w:val="Heading3"/>
        <w:rPr>
          <w:noProof/>
        </w:rPr>
      </w:pPr>
      <w:bookmarkStart w:id="326" w:name="_Toc28960162"/>
      <w:r>
        <w:rPr>
          <w:noProof/>
        </w:rPr>
        <w:t>Snapshot Mode</w:t>
      </w:r>
      <w:bookmarkEnd w:id="326"/>
    </w:p>
    <w:p w14:paraId="7B43A979" w14:textId="77777777" w:rsidR="00DD6D98" w:rsidRDefault="00DD6D98" w:rsidP="00DD6D98">
      <w:pPr>
        <w:pStyle w:val="NormalIndented"/>
      </w:pPr>
      <w:r>
        <w:t>Chapter 2, Section 2.10.4 defines the meaning of snapshot mode updates and indicates that each chapter or related implementation guides may further refine this definition.  The following guidance applies to results messages:</w:t>
      </w:r>
    </w:p>
    <w:p w14:paraId="6DC971A7" w14:textId="77777777" w:rsidR="00DD6D98" w:rsidRPr="00C92926" w:rsidRDefault="00DD6D98" w:rsidP="00DD6D98">
      <w:pPr>
        <w:pStyle w:val="NormalListBullets"/>
        <w:numPr>
          <w:ilvl w:val="0"/>
          <w:numId w:val="29"/>
        </w:numPr>
      </w:pPr>
      <w:r w:rsidRPr="00E37EDE">
        <w:t xml:space="preserve">In some </w:t>
      </w:r>
      <w:proofErr w:type="gramStart"/>
      <w:r w:rsidRPr="00E37EDE">
        <w:t>instances</w:t>
      </w:r>
      <w:proofErr w:type="gramEnd"/>
      <w:r w:rsidRPr="00E37EDE">
        <w:t xml:space="preserve"> there are tests that have a precise relationship between the parent and child to assist the clinician in understanding to which OBX in the parent </w:t>
      </w:r>
      <w:r w:rsidRPr="00E4431B">
        <w:t>OBR</w:t>
      </w:r>
      <w:r w:rsidRPr="00E37EDE">
        <w:t xml:space="preserve"> the child is connected.  In those </w:t>
      </w:r>
      <w:proofErr w:type="gramStart"/>
      <w:r w:rsidRPr="00E37EDE">
        <w:t>instances</w:t>
      </w:r>
      <w:proofErr w:type="gramEnd"/>
      <w:r w:rsidRPr="00E37EDE">
        <w:t xml:space="preserve"> the ORDER_OBSERVATION segment groups of the </w:t>
      </w:r>
      <w:r w:rsidRPr="00E4431B">
        <w:t>parent</w:t>
      </w:r>
      <w:r w:rsidRPr="00E37EDE">
        <w:t xml:space="preserve"> and other children should be included in the snapshot rather than sending the child's ORDER_OBSERVATION segment group (including the OBR/OBX set) by itself.</w:t>
      </w:r>
      <w:r>
        <w:t xml:space="preserve">  </w:t>
      </w:r>
      <w:r w:rsidRPr="00C92926">
        <w:t>Example: OBRs of the parent OBR (example would be microbiology with culture and Sensitivity Panels (Sensi-Panels)), unless advised otherwise by trading partners, would be included in the snapshot reporting. </w:t>
      </w:r>
    </w:p>
    <w:p w14:paraId="641A06AE" w14:textId="77777777" w:rsidR="00DD6D98" w:rsidRPr="00E37EDE" w:rsidRDefault="00DD6D98" w:rsidP="00DD6D98">
      <w:pPr>
        <w:pStyle w:val="NormalIndented"/>
      </w:pPr>
    </w:p>
    <w:p w14:paraId="557F3A85" w14:textId="77777777" w:rsidR="00DD6D98" w:rsidRPr="009901C4" w:rsidRDefault="00DD6D98" w:rsidP="0043481A">
      <w:pPr>
        <w:pStyle w:val="Heading3"/>
        <w:rPr>
          <w:noProof/>
        </w:rPr>
      </w:pPr>
      <w:bookmarkStart w:id="327" w:name="_Toc495952538"/>
      <w:bookmarkStart w:id="328" w:name="_Toc532895965"/>
      <w:bookmarkStart w:id="329" w:name="_Toc245750"/>
      <w:bookmarkStart w:id="330" w:name="_Toc861838"/>
      <w:bookmarkStart w:id="331" w:name="_Toc862842"/>
      <w:bookmarkStart w:id="332" w:name="_Toc866831"/>
      <w:bookmarkStart w:id="333" w:name="_Toc879940"/>
      <w:bookmarkStart w:id="334" w:name="_Toc138585454"/>
      <w:bookmarkStart w:id="335" w:name="_Toc234050288"/>
      <w:bookmarkStart w:id="336" w:name="_Toc28960163"/>
      <w:r w:rsidRPr="009901C4">
        <w:rPr>
          <w:noProof/>
        </w:rPr>
        <w:t>Preface (</w:t>
      </w:r>
      <w:r w:rsidRPr="0043481A">
        <w:t>organization</w:t>
      </w:r>
      <w:r w:rsidRPr="009901C4">
        <w:rPr>
          <w:noProof/>
        </w:rPr>
        <w:t xml:space="preserve"> of this chapter)</w:t>
      </w:r>
      <w:bookmarkEnd w:id="327"/>
      <w:bookmarkEnd w:id="328"/>
      <w:bookmarkEnd w:id="329"/>
      <w:bookmarkEnd w:id="330"/>
      <w:bookmarkEnd w:id="331"/>
      <w:bookmarkEnd w:id="332"/>
      <w:bookmarkEnd w:id="333"/>
      <w:bookmarkEnd w:id="334"/>
      <w:bookmarkEnd w:id="335"/>
      <w:bookmarkEnd w:id="336"/>
    </w:p>
    <w:p w14:paraId="0CF4DD15" w14:textId="77777777" w:rsidR="00DD6D98" w:rsidRPr="009901C4" w:rsidRDefault="00DD6D98" w:rsidP="00DD6D98">
      <w:pPr>
        <w:pStyle w:val="NormalIndented"/>
        <w:rPr>
          <w:noProof/>
        </w:rPr>
      </w:pPr>
      <w:r w:rsidRPr="009901C4">
        <w:rPr>
          <w:noProof/>
        </w:rPr>
        <w:t>Following this Purpose and general information section, the remainder of this chapter is organized into four main subject areas; General, Clinical Trials, Product Experience and Waveform.  Sections 7.1 to 7.5 document the trigger events, message definitions, segment definitions and examples for general observation reporting.   Sections 7.6 to 7.9 include all information related to Clinical Trials.  Sections 7.10 to 7.13 include all information related to Product Experience messaging, and sections 7.14 to 7.17 include Waveform messaging information.  Large tables can be found in section 7.18 and outstanding issues are listed in section 7.19.</w:t>
      </w:r>
    </w:p>
    <w:p w14:paraId="28D21D29" w14:textId="77777777" w:rsidR="00DD6D98" w:rsidRPr="009901C4" w:rsidRDefault="00DD6D98" w:rsidP="0043481A">
      <w:pPr>
        <w:pStyle w:val="Heading3"/>
        <w:rPr>
          <w:noProof/>
        </w:rPr>
      </w:pPr>
      <w:bookmarkStart w:id="337" w:name="_Toc348245613"/>
      <w:bookmarkStart w:id="338" w:name="_Toc348246097"/>
      <w:bookmarkStart w:id="339" w:name="_Toc348246264"/>
      <w:bookmarkStart w:id="340" w:name="_Toc348246405"/>
      <w:bookmarkStart w:id="341" w:name="_Toc348246656"/>
      <w:bookmarkStart w:id="342" w:name="_Toc348259232"/>
      <w:bookmarkStart w:id="343" w:name="_Toc348340454"/>
      <w:bookmarkStart w:id="344" w:name="_Toc359236280"/>
      <w:bookmarkStart w:id="345" w:name="_Toc495952539"/>
      <w:bookmarkStart w:id="346" w:name="_Toc532895966"/>
      <w:bookmarkStart w:id="347" w:name="_Toc245751"/>
      <w:bookmarkStart w:id="348" w:name="_Toc861839"/>
      <w:bookmarkStart w:id="349" w:name="_Toc862843"/>
      <w:bookmarkStart w:id="350" w:name="_Toc866832"/>
      <w:bookmarkStart w:id="351" w:name="_Toc879941"/>
      <w:bookmarkStart w:id="352" w:name="_Toc138585455"/>
      <w:bookmarkStart w:id="353" w:name="_Toc234050289"/>
      <w:bookmarkStart w:id="354" w:name="_Toc28960164"/>
      <w:r w:rsidRPr="009901C4">
        <w:rPr>
          <w:noProof/>
        </w:rPr>
        <w:t>Glossary</w:t>
      </w:r>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p>
    <w:p w14:paraId="1FB58005" w14:textId="77777777" w:rsidR="00DD6D98" w:rsidRPr="00DD6D98" w:rsidRDefault="00DD6D98" w:rsidP="00DD6D98">
      <w:pPr>
        <w:pStyle w:val="Heading4"/>
      </w:pPr>
      <w:proofErr w:type="spellStart"/>
      <w:r w:rsidRPr="00DD6D98">
        <w:t>hiddentext</w:t>
      </w:r>
      <w:bookmarkStart w:id="355" w:name="_Toc532895967"/>
      <w:bookmarkStart w:id="356" w:name="_Toc536859456"/>
      <w:bookmarkStart w:id="357" w:name="_Toc245752"/>
      <w:bookmarkStart w:id="358" w:name="_Toc234054143"/>
      <w:bookmarkEnd w:id="355"/>
      <w:bookmarkEnd w:id="356"/>
      <w:bookmarkEnd w:id="357"/>
      <w:bookmarkEnd w:id="358"/>
      <w:proofErr w:type="spellEnd"/>
    </w:p>
    <w:p w14:paraId="10FCF64B" w14:textId="77777777" w:rsidR="00DD6D98" w:rsidRPr="00DD6D98" w:rsidRDefault="00DD6D98" w:rsidP="00DD6D98">
      <w:pPr>
        <w:pStyle w:val="Heading4"/>
      </w:pPr>
      <w:bookmarkStart w:id="359" w:name="_Toc532895968"/>
      <w:bookmarkStart w:id="360" w:name="_Toc245753"/>
      <w:r w:rsidRPr="00DD6D98">
        <w:t>Placer:</w:t>
      </w:r>
      <w:bookmarkEnd w:id="359"/>
      <w:bookmarkEnd w:id="360"/>
    </w:p>
    <w:p w14:paraId="538150BE" w14:textId="77777777" w:rsidR="00DD6D98" w:rsidRPr="009901C4" w:rsidRDefault="00DD6D98" w:rsidP="00DD6D98">
      <w:pPr>
        <w:pStyle w:val="NormalIndented"/>
        <w:rPr>
          <w:noProof/>
        </w:rPr>
      </w:pPr>
      <w:r w:rsidRPr="009901C4">
        <w:rPr>
          <w:noProof/>
        </w:rPr>
        <w:t xml:space="preserve">Person or service that requests (places order for) an observation battery, e.g., the physician, the practice, clinic, or ward service, that orders a lab test, X-ray, vital signs, etc.  The meaning is synonymous with, and used interchangeably with, requestor.  See </w:t>
      </w:r>
      <w:r w:rsidRPr="009901C4">
        <w:rPr>
          <w:rStyle w:val="ReferenceAttribute"/>
          <w:noProof/>
        </w:rPr>
        <w:t>ORC-2-placer order number</w:t>
      </w:r>
      <w:r w:rsidRPr="009901C4">
        <w:rPr>
          <w:noProof/>
        </w:rPr>
        <w:t>, Chapter 4, section 4.5.1.2, "Placer order number."</w:t>
      </w:r>
    </w:p>
    <w:p w14:paraId="23037D64" w14:textId="77777777" w:rsidR="00DD6D98" w:rsidRPr="009901C4" w:rsidRDefault="00DD6D98" w:rsidP="00DD6D98">
      <w:pPr>
        <w:pStyle w:val="Heading4"/>
        <w:rPr>
          <w:noProof/>
        </w:rPr>
      </w:pPr>
      <w:bookmarkStart w:id="361" w:name="_Toc532895969"/>
      <w:bookmarkStart w:id="362" w:name="_Toc245754"/>
      <w:r w:rsidRPr="009901C4">
        <w:rPr>
          <w:noProof/>
        </w:rPr>
        <w:t>Filler:</w:t>
      </w:r>
      <w:bookmarkEnd w:id="361"/>
      <w:bookmarkEnd w:id="362"/>
    </w:p>
    <w:p w14:paraId="57EE1C2D" w14:textId="77777777" w:rsidR="00DD6D98" w:rsidRPr="009901C4" w:rsidRDefault="00DD6D98" w:rsidP="00DD6D98">
      <w:pPr>
        <w:pStyle w:val="NormalIndented"/>
        <w:rPr>
          <w:noProof/>
        </w:rPr>
      </w:pPr>
      <w:r w:rsidRPr="009901C4">
        <w:rPr>
          <w:noProof/>
        </w:rPr>
        <w:t xml:space="preserve">Person, or service, who produces the observations (fills the order) requested by the requestor.  The word is synonymous with "producer" and includes diagnostic services and clinical services and care providers who report observations about their patients.  The clinical laboratory is a producer of lab test results (filler of a </w:t>
      </w:r>
      <w:r w:rsidRPr="009901C4">
        <w:rPr>
          <w:noProof/>
        </w:rPr>
        <w:lastRenderedPageBreak/>
        <w:t xml:space="preserve">lab order), the nursing service is the producer of vital signs observations (the filler of orders to measure vital signs), and so on.  See </w:t>
      </w:r>
      <w:r w:rsidRPr="009901C4">
        <w:rPr>
          <w:rStyle w:val="ReferenceAttribute"/>
          <w:noProof/>
        </w:rPr>
        <w:t>ORC-3-filler order number</w:t>
      </w:r>
      <w:r w:rsidRPr="009901C4">
        <w:rPr>
          <w:noProof/>
        </w:rPr>
        <w:t>, Chapter 2, section 4.5.1.3, "Filler order number."</w:t>
      </w:r>
    </w:p>
    <w:p w14:paraId="64BBC2B0" w14:textId="77777777" w:rsidR="00DD6D98" w:rsidRPr="009901C4" w:rsidRDefault="00DD6D98" w:rsidP="00DD6D98">
      <w:pPr>
        <w:pStyle w:val="Heading4"/>
        <w:rPr>
          <w:noProof/>
        </w:rPr>
      </w:pPr>
      <w:bookmarkStart w:id="363" w:name="_Toc532895970"/>
      <w:bookmarkStart w:id="364" w:name="_Toc245755"/>
      <w:bookmarkStart w:id="365" w:name="_Ref175467456"/>
      <w:r w:rsidRPr="009901C4">
        <w:rPr>
          <w:noProof/>
        </w:rPr>
        <w:t>Battery:</w:t>
      </w:r>
      <w:bookmarkEnd w:id="363"/>
      <w:bookmarkEnd w:id="364"/>
      <w:bookmarkEnd w:id="365"/>
    </w:p>
    <w:p w14:paraId="1228B9B3" w14:textId="77777777" w:rsidR="00DD6D98" w:rsidRPr="009901C4" w:rsidRDefault="00DD6D98" w:rsidP="00DD6D98">
      <w:pPr>
        <w:pStyle w:val="NormalIndented"/>
        <w:rPr>
          <w:noProof/>
        </w:rPr>
      </w:pPr>
      <w:r w:rsidRPr="009901C4">
        <w:rPr>
          <w:noProof/>
        </w:rPr>
        <w:t>A set of one or more observations identified as by a single name and code number, and treated as a shorthand unit for ordering or retrieving results of the constituent observations. In keeping with the mathematical conventions about set, a battery can be a single observation.  Vital signs, electrolytes, routine admission tests, and obstetrical ultrasound are all examples. Vital signs (conventionally) consist of diastolic and systolic blood pressure, pulse, and respiratory rate.  Electrolytes usually consist of Na+, K+, Cl</w:t>
      </w:r>
      <w:r w:rsidRPr="009901C4">
        <w:rPr>
          <w:noProof/>
        </w:rPr>
        <w:noBreakHyphen/>
        <w:t>, and HCO3</w:t>
      </w:r>
      <w:r w:rsidRPr="009901C4">
        <w:rPr>
          <w:noProof/>
        </w:rPr>
        <w:noBreakHyphen/>
        <w:t>.  Routine admission tests might contain CBC, Electrolytes, SMA12, and Urinalysis.  (Note that the elements of a battery for our purposes may also be batteries.)  Obstetrical ultrasound is a battery made up of traditional component measurements and the impression, all of which would be returned as separate results when returned to the requestor. A test involving waveform recording (such as an EKG) can be represented as a battery comprised of results of many categories, including digital waveform data, labels and annotations to the data, measurements, and the impression</w:t>
      </w:r>
    </w:p>
    <w:p w14:paraId="3F68C0C0" w14:textId="77777777" w:rsidR="00DD6D98" w:rsidRPr="009901C4" w:rsidRDefault="00DD6D98" w:rsidP="00DD6D98">
      <w:pPr>
        <w:pStyle w:val="NormalIndented"/>
        <w:rPr>
          <w:noProof/>
        </w:rPr>
      </w:pPr>
      <w:r w:rsidRPr="009901C4">
        <w:rPr>
          <w:noProof/>
        </w:rPr>
        <w:t xml:space="preserve">The word battery is used in this specification synonymously with the word profile or panel.  The individual observation elements within a battery may be characteristic of a physiologic system (e.g., liver function tests), or many different physiologic systems.  </w:t>
      </w:r>
    </w:p>
    <w:p w14:paraId="30B74C7C" w14:textId="77777777" w:rsidR="00DD6D98" w:rsidRPr="009901C4" w:rsidRDefault="00DD6D98" w:rsidP="00DD6D98">
      <w:pPr>
        <w:pStyle w:val="Heading4"/>
        <w:rPr>
          <w:noProof/>
        </w:rPr>
      </w:pPr>
      <w:bookmarkStart w:id="366" w:name="_Toc532895971"/>
      <w:bookmarkStart w:id="367" w:name="_Toc245756"/>
      <w:r w:rsidRPr="009901C4">
        <w:rPr>
          <w:noProof/>
        </w:rPr>
        <w:t>Observation:</w:t>
      </w:r>
      <w:bookmarkEnd w:id="366"/>
      <w:bookmarkEnd w:id="367"/>
    </w:p>
    <w:p w14:paraId="02FDF682" w14:textId="066E0769" w:rsidR="00DD6D98" w:rsidRPr="009901C4" w:rsidRDefault="00DD6D98" w:rsidP="00DD6D98">
      <w:pPr>
        <w:pStyle w:val="NormalIndented"/>
        <w:rPr>
          <w:noProof/>
        </w:rPr>
      </w:pPr>
      <w:r w:rsidRPr="009901C4">
        <w:rPr>
          <w:noProof/>
        </w:rPr>
        <w:t xml:space="preserve">A measurement of a single variable or a single value derived logically and/or algebraically from other measured or derived values.  A test result, a diastolic blood pressure, and a single chest X-ray impression are examples of observations.  In certain circumstances, tracings and images may be treated by HL7 as individual observations and sent as a single OBX. These include waveform data described in section </w:t>
      </w:r>
      <w:r>
        <w:fldChar w:fldCharType="begin"/>
      </w:r>
      <w:r>
        <w:instrText xml:space="preserve"> REF _Ref175455946 \r \h  \* MERGEFORMAT </w:instrText>
      </w:r>
      <w:r>
        <w:fldChar w:fldCharType="separate"/>
      </w:r>
      <w:r w:rsidR="00BA54E3" w:rsidRPr="00BA54E3">
        <w:rPr>
          <w:rStyle w:val="HyperlinkText"/>
        </w:rPr>
        <w:t>7.15</w:t>
      </w:r>
      <w:r>
        <w:fldChar w:fldCharType="end"/>
      </w:r>
      <w:r w:rsidRPr="009901C4">
        <w:rPr>
          <w:noProof/>
        </w:rPr>
        <w:t>, "</w:t>
      </w:r>
      <w:r>
        <w:fldChar w:fldCharType="begin"/>
      </w:r>
      <w:r>
        <w:instrText xml:space="preserve"> REF _Ref175455966 \h  \* MERGEFORMAT </w:instrText>
      </w:r>
      <w:r>
        <w:fldChar w:fldCharType="separate"/>
      </w:r>
      <w:ins w:id="368" w:author="Lynn Laakso" w:date="2022-09-09T13:32:00Z">
        <w:r w:rsidR="00BA54E3" w:rsidRPr="00BA54E3">
          <w:rPr>
            <w:rStyle w:val="HyperlinkText"/>
          </w:rPr>
          <w:t>Waveform – Trigger Events &amp; Message Definitions</w:t>
        </w:r>
      </w:ins>
      <w:r>
        <w:fldChar w:fldCharType="end"/>
      </w:r>
      <w:r w:rsidRPr="009901C4">
        <w:rPr>
          <w:noProof/>
        </w:rPr>
        <w:t>," and encapsulated data aggregates using the ED data type described in Chapter 2A, section 2.A.24, "ED - encapsulated data,"  (which can represent actual images, audio data, etc.).</w:t>
      </w:r>
    </w:p>
    <w:p w14:paraId="63E69B50" w14:textId="77777777" w:rsidR="00DD6D98" w:rsidRPr="009901C4" w:rsidRDefault="00DD6D98" w:rsidP="00DD6D98">
      <w:pPr>
        <w:pStyle w:val="Heading4"/>
        <w:rPr>
          <w:noProof/>
        </w:rPr>
      </w:pPr>
      <w:r w:rsidRPr="009901C4">
        <w:rPr>
          <w:noProof/>
        </w:rPr>
        <w:t>Clinical Document Architecture (CDA):</w:t>
      </w:r>
    </w:p>
    <w:p w14:paraId="20E12DD9" w14:textId="77777777" w:rsidR="00DD6D98" w:rsidRPr="009901C4" w:rsidRDefault="00DD6D98" w:rsidP="00DD6D98">
      <w:pPr>
        <w:pStyle w:val="NormalIndented"/>
        <w:rPr>
          <w:noProof/>
        </w:rPr>
      </w:pPr>
      <w:r w:rsidRPr="009901C4">
        <w:rPr>
          <w:noProof/>
        </w:rPr>
        <w:t>The Health Level 7 Specification (ANSI/HL7 CDA R1.0-2000) for encoding and encapsulating clinical documents.</w:t>
      </w:r>
    </w:p>
    <w:p w14:paraId="79A8A9E2" w14:textId="77777777" w:rsidR="00DD6D98" w:rsidRPr="009901C4" w:rsidRDefault="00DD6D98" w:rsidP="0043481A">
      <w:pPr>
        <w:pStyle w:val="Heading3"/>
        <w:rPr>
          <w:noProof/>
        </w:rPr>
      </w:pPr>
      <w:bookmarkStart w:id="369" w:name="_Toc348245614"/>
      <w:bookmarkStart w:id="370" w:name="_Toc348246098"/>
      <w:bookmarkStart w:id="371" w:name="_Toc348246265"/>
      <w:bookmarkStart w:id="372" w:name="_Toc348246406"/>
      <w:bookmarkStart w:id="373" w:name="_Toc348246657"/>
      <w:bookmarkStart w:id="374" w:name="_Toc348259233"/>
      <w:bookmarkStart w:id="375" w:name="_Toc348340455"/>
      <w:bookmarkStart w:id="376" w:name="_Toc359236281"/>
      <w:bookmarkStart w:id="377" w:name="_Toc490470956"/>
      <w:bookmarkStart w:id="378" w:name="_Toc495952540"/>
      <w:bookmarkStart w:id="379" w:name="_Toc532895976"/>
      <w:bookmarkStart w:id="380" w:name="_Toc245761"/>
      <w:bookmarkStart w:id="381" w:name="_Toc861840"/>
      <w:bookmarkStart w:id="382" w:name="_Toc862844"/>
      <w:bookmarkStart w:id="383" w:name="_Toc866833"/>
      <w:bookmarkStart w:id="384" w:name="_Toc879942"/>
      <w:bookmarkStart w:id="385" w:name="_Toc138585456"/>
      <w:bookmarkStart w:id="386" w:name="_Ref175467487"/>
      <w:bookmarkStart w:id="387" w:name="_Toc234050290"/>
      <w:bookmarkStart w:id="388" w:name="_Toc28960165"/>
      <w:r w:rsidRPr="009901C4">
        <w:rPr>
          <w:noProof/>
        </w:rPr>
        <w:t>Narrative Reports as Batteries with Many OBX</w:t>
      </w:r>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r w:rsidRPr="009901C4">
        <w:rPr>
          <w:noProof/>
        </w:rPr>
        <w:t xml:space="preserve"> </w:t>
      </w:r>
      <w:r w:rsidRPr="009901C4">
        <w:rPr>
          <w:noProof/>
        </w:rPr>
        <w:fldChar w:fldCharType="begin"/>
      </w:r>
      <w:r w:rsidRPr="009901C4">
        <w:rPr>
          <w:noProof/>
        </w:rPr>
        <w:instrText>xe "Narrative reports"</w:instrText>
      </w:r>
      <w:r w:rsidRPr="009901C4">
        <w:rPr>
          <w:noProof/>
        </w:rPr>
        <w:fldChar w:fldCharType="end"/>
      </w:r>
    </w:p>
    <w:p w14:paraId="568A2AF3" w14:textId="77777777" w:rsidR="00DD6D98" w:rsidRPr="009901C4" w:rsidRDefault="00DD6D98" w:rsidP="00DD6D98">
      <w:pPr>
        <w:pStyle w:val="NormalIndented"/>
        <w:rPr>
          <w:noProof/>
        </w:rPr>
      </w:pPr>
      <w:r w:rsidRPr="009901C4">
        <w:rPr>
          <w:noProof/>
        </w:rPr>
        <w:t xml:space="preserve">Narrative reports from services such as Radiology usually consist of a number of subcomponents (e.g., a chest X-ray report may consist of a description, an impression, and a recommendation).  Other studies, such as echocardiograms, contain analogous components, as well as numeric observations (e.g., left ventricular and diastolic diameter).  Surgical pathology reports may contain information about multiple specimens and reports: the anatomic source, the gross description, the microscopic description, and a diagnostic impression for each specimen. </w:t>
      </w:r>
    </w:p>
    <w:p w14:paraId="0D9EA331" w14:textId="77777777" w:rsidR="00DD6D98" w:rsidRPr="009901C4" w:rsidRDefault="00DD6D98" w:rsidP="00DD6D98">
      <w:pPr>
        <w:pStyle w:val="NormalIndented"/>
        <w:rPr>
          <w:noProof/>
        </w:rPr>
      </w:pPr>
      <w:r w:rsidRPr="009901C4">
        <w:rPr>
          <w:noProof/>
        </w:rPr>
        <w:t>The current Standard treats each component of a narrative report as a separate "test" or observation.  Just as a CHEM12 is transmitted as an order segment (OBR) plus 12 OBX segments, a chest X-ray would be transmitted as an order (OBR) segment plus three OBX segments, one for the description, one for the impression, and one for the recommendations.  Similarly, an EKG report would be transmitted as an order segment (OBR), two OBX segments for the impression and recommendation, and additional OBX segments for each EKG measurement, e.g., the PR interval, QR interval, QRS axis, and so on.</w:t>
      </w:r>
    </w:p>
    <w:p w14:paraId="19E74C65" w14:textId="77777777" w:rsidR="00DD6D98" w:rsidRPr="009901C4" w:rsidRDefault="00DD6D98" w:rsidP="0043481A">
      <w:pPr>
        <w:pStyle w:val="Heading3"/>
        <w:rPr>
          <w:noProof/>
        </w:rPr>
      </w:pPr>
      <w:bookmarkStart w:id="389" w:name="_Toc234050291"/>
      <w:bookmarkStart w:id="390" w:name="_Ref234059249"/>
      <w:bookmarkStart w:id="391" w:name="_Toc28960166"/>
      <w:r w:rsidRPr="009901C4">
        <w:rPr>
          <w:noProof/>
        </w:rPr>
        <w:t xml:space="preserve">Suffixes for Defining </w:t>
      </w:r>
      <w:r w:rsidRPr="0043481A">
        <w:t>Observation</w:t>
      </w:r>
      <w:r w:rsidRPr="009901C4">
        <w:rPr>
          <w:noProof/>
        </w:rPr>
        <w:t xml:space="preserve"> IDs for Common Components of Narrative Reports</w:t>
      </w:r>
      <w:bookmarkEnd w:id="389"/>
      <w:bookmarkEnd w:id="390"/>
      <w:bookmarkEnd w:id="391"/>
      <w:r w:rsidRPr="009901C4">
        <w:rPr>
          <w:noProof/>
        </w:rPr>
        <w:fldChar w:fldCharType="begin"/>
      </w:r>
      <w:r w:rsidRPr="009901C4">
        <w:rPr>
          <w:noProof/>
        </w:rPr>
        <w:instrText>xe "Suffixes for defining observation ids"</w:instrText>
      </w:r>
      <w:r w:rsidRPr="009901C4">
        <w:rPr>
          <w:noProof/>
        </w:rPr>
        <w:fldChar w:fldCharType="end"/>
      </w:r>
    </w:p>
    <w:p w14:paraId="596A7E01" w14:textId="77777777" w:rsidR="00DD6D98" w:rsidRPr="009901C4" w:rsidRDefault="00DD6D98" w:rsidP="00DD6D98">
      <w:pPr>
        <w:pStyle w:val="NormalIndented"/>
        <w:rPr>
          <w:b/>
          <w:noProof/>
        </w:rPr>
      </w:pPr>
      <w:r w:rsidRPr="009901C4">
        <w:rPr>
          <w:b/>
          <w:noProof/>
        </w:rPr>
        <w:t xml:space="preserve">Retained for backwards compatability only </w:t>
      </w:r>
      <w:r>
        <w:rPr>
          <w:b/>
          <w:noProof/>
        </w:rPr>
        <w:t>as of</w:t>
      </w:r>
      <w:r w:rsidRPr="009901C4">
        <w:rPr>
          <w:b/>
          <w:noProof/>
        </w:rPr>
        <w:t xml:space="preserve"> V2.7 and </w:t>
      </w:r>
      <w:r>
        <w:rPr>
          <w:b/>
          <w:noProof/>
        </w:rPr>
        <w:t>withdrawn as of v2.9</w:t>
      </w:r>
      <w:r w:rsidRPr="009901C4">
        <w:rPr>
          <w:b/>
          <w:noProof/>
        </w:rPr>
        <w:t xml:space="preserve">, in favor of </w:t>
      </w:r>
      <w:r w:rsidRPr="009901C4">
        <w:rPr>
          <w:b/>
        </w:rPr>
        <w:t>using LOINC codes that pre-coordinate the appropriate identifiers with the suffices.</w:t>
      </w:r>
      <w:r>
        <w:rPr>
          <w:b/>
        </w:rPr>
        <w:t xml:space="preserve">  </w:t>
      </w:r>
      <w:r w:rsidRPr="00F12494">
        <w:rPr>
          <w:b/>
        </w:rPr>
        <w:t>See Chapter 2.8.4.c</w:t>
      </w:r>
      <w:r>
        <w:rPr>
          <w:b/>
        </w:rPr>
        <w:t>.</w:t>
      </w:r>
    </w:p>
    <w:p w14:paraId="6570D8DC" w14:textId="77777777" w:rsidR="00DD6D98" w:rsidRPr="009901C4" w:rsidRDefault="00DD6D98" w:rsidP="0043481A">
      <w:pPr>
        <w:pStyle w:val="Heading2"/>
        <w:rPr>
          <w:noProof/>
        </w:rPr>
      </w:pPr>
      <w:bookmarkStart w:id="392" w:name="_Toc11774134"/>
      <w:bookmarkStart w:id="393" w:name="_Toc11774135"/>
      <w:bookmarkStart w:id="394" w:name="_Toc11774136"/>
      <w:bookmarkStart w:id="395" w:name="_Toc11774137"/>
      <w:bookmarkStart w:id="396" w:name="_Toc11774138"/>
      <w:bookmarkStart w:id="397" w:name="_Toc11774171"/>
      <w:bookmarkStart w:id="398" w:name="_Toc11774195"/>
      <w:bookmarkStart w:id="399" w:name="_Toc11774263"/>
      <w:bookmarkStart w:id="400" w:name="_Toc11774264"/>
      <w:bookmarkStart w:id="401" w:name="_Toc532895978"/>
      <w:bookmarkStart w:id="402" w:name="_Toc536859467"/>
      <w:bookmarkStart w:id="403" w:name="_Toc245763"/>
      <w:bookmarkStart w:id="404" w:name="_Toc234054151"/>
      <w:bookmarkStart w:id="405" w:name="_Toc11774265"/>
      <w:bookmarkStart w:id="406" w:name="_Toc11774266"/>
      <w:bookmarkStart w:id="407" w:name="_Toc11774267"/>
      <w:bookmarkStart w:id="408" w:name="_Toc11774268"/>
      <w:bookmarkStart w:id="409" w:name="_Toc11774269"/>
      <w:bookmarkStart w:id="410" w:name="_Toc11774270"/>
      <w:bookmarkStart w:id="411" w:name="_Toc11774271"/>
      <w:bookmarkStart w:id="412" w:name="_Toc11774272"/>
      <w:bookmarkStart w:id="413" w:name="_Toc11774273"/>
      <w:bookmarkStart w:id="414" w:name="_Toc11774274"/>
      <w:bookmarkStart w:id="415" w:name="_Toc11774275"/>
      <w:bookmarkStart w:id="416" w:name="_Toc11774276"/>
      <w:bookmarkStart w:id="417" w:name="_Toc11774277"/>
      <w:bookmarkStart w:id="418" w:name="_Toc11774278"/>
      <w:bookmarkStart w:id="419" w:name="_Toc11774279"/>
      <w:bookmarkStart w:id="420" w:name="_Toc11774280"/>
      <w:bookmarkStart w:id="421" w:name="_Toc11774281"/>
      <w:bookmarkStart w:id="422" w:name="_Toc11774282"/>
      <w:bookmarkStart w:id="423" w:name="_Toc11774283"/>
      <w:bookmarkStart w:id="424" w:name="_Toc11774284"/>
      <w:bookmarkStart w:id="425" w:name="_Toc11774285"/>
      <w:bookmarkStart w:id="426" w:name="_Toc11774286"/>
      <w:bookmarkStart w:id="427" w:name="_Toc11774287"/>
      <w:bookmarkStart w:id="428" w:name="_Toc11774288"/>
      <w:bookmarkStart w:id="429" w:name="_Toc11774289"/>
      <w:bookmarkStart w:id="430" w:name="_Toc11774290"/>
      <w:bookmarkStart w:id="431" w:name="_Toc11774291"/>
      <w:bookmarkStart w:id="432" w:name="_Toc11774292"/>
      <w:bookmarkStart w:id="433" w:name="_Toc11774293"/>
      <w:bookmarkStart w:id="434" w:name="_Toc11774294"/>
      <w:bookmarkStart w:id="435" w:name="_Toc11774295"/>
      <w:bookmarkStart w:id="436" w:name="_Toc11774296"/>
      <w:bookmarkStart w:id="437" w:name="_Toc11774297"/>
      <w:bookmarkStart w:id="438" w:name="_Toc11774298"/>
      <w:bookmarkStart w:id="439" w:name="_Toc11774299"/>
      <w:bookmarkStart w:id="440" w:name="_Toc11774300"/>
      <w:bookmarkStart w:id="441" w:name="_Toc11774301"/>
      <w:bookmarkStart w:id="442" w:name="_Toc11774302"/>
      <w:bookmarkStart w:id="443" w:name="_Toc11774303"/>
      <w:bookmarkStart w:id="444" w:name="_Toc11774304"/>
      <w:bookmarkStart w:id="445" w:name="_Toc11774305"/>
      <w:bookmarkStart w:id="446" w:name="_Toc11774306"/>
      <w:bookmarkStart w:id="447" w:name="_Toc11774307"/>
      <w:bookmarkStart w:id="448" w:name="_Toc11774308"/>
      <w:bookmarkStart w:id="449" w:name="_Toc11774309"/>
      <w:bookmarkStart w:id="450" w:name="_Toc11774310"/>
      <w:bookmarkStart w:id="451" w:name="_Toc11774311"/>
      <w:bookmarkStart w:id="452" w:name="_Toc11774312"/>
      <w:bookmarkStart w:id="453" w:name="_Toc11774313"/>
      <w:bookmarkStart w:id="454" w:name="_Toc11774314"/>
      <w:bookmarkStart w:id="455" w:name="_Toc11774315"/>
      <w:bookmarkStart w:id="456" w:name="_Toc11774316"/>
      <w:bookmarkStart w:id="457" w:name="_Toc11774317"/>
      <w:bookmarkStart w:id="458" w:name="_Toc11774318"/>
      <w:bookmarkStart w:id="459" w:name="_Toc11774319"/>
      <w:bookmarkStart w:id="460" w:name="_Toc11774320"/>
      <w:bookmarkStart w:id="461" w:name="_Toc11774321"/>
      <w:bookmarkStart w:id="462" w:name="_Toc11774322"/>
      <w:bookmarkStart w:id="463" w:name="_Toc11774323"/>
      <w:bookmarkStart w:id="464" w:name="_Toc495952543"/>
      <w:bookmarkStart w:id="465" w:name="_Toc532896007"/>
      <w:bookmarkStart w:id="466" w:name="_Toc245792"/>
      <w:bookmarkStart w:id="467" w:name="_Toc861843"/>
      <w:bookmarkStart w:id="468" w:name="_Toc862847"/>
      <w:bookmarkStart w:id="469" w:name="_Toc866836"/>
      <w:bookmarkStart w:id="470" w:name="_Toc879945"/>
      <w:bookmarkStart w:id="471" w:name="_Toc138585458"/>
      <w:bookmarkStart w:id="472" w:name="_Ref175455111"/>
      <w:bookmarkStart w:id="473" w:name="_Ref175455138"/>
      <w:bookmarkStart w:id="474" w:name="_Ref175455153"/>
      <w:bookmarkStart w:id="475" w:name="_Toc234050292"/>
      <w:bookmarkStart w:id="476" w:name="_Toc28960167"/>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r w:rsidRPr="009901C4">
        <w:rPr>
          <w:noProof/>
        </w:rPr>
        <w:lastRenderedPageBreak/>
        <w:t>General Trigger Events &amp; Message Definitions</w:t>
      </w:r>
      <w:bookmarkEnd w:id="464"/>
      <w:bookmarkEnd w:id="465"/>
      <w:bookmarkEnd w:id="466"/>
      <w:bookmarkEnd w:id="467"/>
      <w:bookmarkEnd w:id="468"/>
      <w:bookmarkEnd w:id="469"/>
      <w:bookmarkEnd w:id="470"/>
      <w:bookmarkEnd w:id="471"/>
      <w:bookmarkEnd w:id="472"/>
      <w:bookmarkEnd w:id="473"/>
      <w:bookmarkEnd w:id="474"/>
      <w:bookmarkEnd w:id="475"/>
      <w:bookmarkEnd w:id="476"/>
      <w:r w:rsidRPr="009901C4">
        <w:rPr>
          <w:noProof/>
        </w:rPr>
        <w:fldChar w:fldCharType="begin"/>
      </w:r>
      <w:r w:rsidRPr="009901C4">
        <w:rPr>
          <w:noProof/>
        </w:rPr>
        <w:instrText>xe "General trigger events &amp; message definitions"</w:instrText>
      </w:r>
      <w:r w:rsidRPr="009901C4">
        <w:rPr>
          <w:noProof/>
        </w:rPr>
        <w:fldChar w:fldCharType="end"/>
      </w:r>
    </w:p>
    <w:p w14:paraId="353C4A5C" w14:textId="77777777" w:rsidR="00DD6D98" w:rsidRPr="009901C4" w:rsidRDefault="00DD6D98" w:rsidP="00DD6D98">
      <w:pPr>
        <w:rPr>
          <w:noProof/>
        </w:rPr>
      </w:pPr>
      <w:r w:rsidRPr="009901C4">
        <w:rPr>
          <w:noProof/>
        </w:rPr>
        <w:t>The triggering events that follow are all served by the ORU (</w:t>
      </w:r>
      <w:r>
        <w:rPr>
          <w:noProof/>
        </w:rPr>
        <w:t xml:space="preserve">Unsolicited </w:t>
      </w:r>
      <w:r w:rsidRPr="009901C4">
        <w:rPr>
          <w:noProof/>
        </w:rPr>
        <w:t>Observation</w:t>
      </w:r>
      <w:r>
        <w:rPr>
          <w:noProof/>
        </w:rPr>
        <w:t xml:space="preserve"> Message, </w:t>
      </w:r>
      <w:r w:rsidRPr="00BD2F23">
        <w:rPr>
          <w:noProof/>
        </w:rPr>
        <w:t>Unsolicited Point-of-Care Observation Message, Unsolicited Alert Observation Message</w:t>
      </w:r>
      <w:r w:rsidRPr="009901C4">
        <w:rPr>
          <w:noProof/>
        </w:rPr>
        <w:t>)</w:t>
      </w:r>
      <w:r w:rsidRPr="007D01F7">
        <w:rPr>
          <w:noProof/>
        </w:rPr>
        <w:t>, the OUL (Observational Report – Automated Lab),</w:t>
      </w:r>
      <w:r w:rsidRPr="009901C4">
        <w:rPr>
          <w:noProof/>
        </w:rPr>
        <w:t xml:space="preserve"> or the </w:t>
      </w:r>
      <w:r>
        <w:rPr>
          <w:noProof/>
        </w:rPr>
        <w:t>OPU</w:t>
      </w:r>
      <w:r w:rsidRPr="009901C4">
        <w:rPr>
          <w:noProof/>
        </w:rPr>
        <w:t xml:space="preserve"> (Observational Report</w:t>
      </w:r>
      <w:r>
        <w:rPr>
          <w:noProof/>
        </w:rPr>
        <w:t xml:space="preserve"> - Population</w:t>
      </w:r>
      <w:r w:rsidRPr="009901C4">
        <w:rPr>
          <w:noProof/>
        </w:rPr>
        <w:t xml:space="preserve">) messages in combination with ACK and </w:t>
      </w:r>
      <w:r>
        <w:rPr>
          <w:noProof/>
        </w:rPr>
        <w:t xml:space="preserve">ORA </w:t>
      </w:r>
      <w:r w:rsidRPr="007D01F7">
        <w:rPr>
          <w:noProof/>
        </w:rPr>
        <w:t>(Observational Report - Application Acknowledgement)</w:t>
      </w:r>
      <w:r w:rsidRPr="009901C4">
        <w:rPr>
          <w:noProof/>
        </w:rPr>
        <w:t>.  Each triggering event is listed below, along with the messages exchanged, and the segments that comprise the messages.  The notation used to describe the sequence, optionality, and repeating of segments is described in Chapter 2, "Format for defining abstract messages."</w:t>
      </w:r>
    </w:p>
    <w:p w14:paraId="64FD8E7A" w14:textId="77777777" w:rsidR="00DD6D98" w:rsidRPr="002A61AC" w:rsidRDefault="00DD6D98" w:rsidP="0043481A">
      <w:pPr>
        <w:pStyle w:val="Heading3"/>
        <w:rPr>
          <w:noProof/>
          <w:lang w:val="fr-FR"/>
        </w:rPr>
      </w:pPr>
      <w:bookmarkStart w:id="477" w:name="_Toc348245618"/>
      <w:bookmarkStart w:id="478" w:name="_Toc348246102"/>
      <w:bookmarkStart w:id="479" w:name="_Toc348246269"/>
      <w:bookmarkStart w:id="480" w:name="_Toc348246410"/>
      <w:bookmarkStart w:id="481" w:name="_Toc348246661"/>
      <w:bookmarkStart w:id="482" w:name="_Toc348259237"/>
      <w:bookmarkStart w:id="483" w:name="_Toc348340459"/>
      <w:bookmarkStart w:id="484" w:name="ORUR01"/>
      <w:bookmarkStart w:id="485" w:name="_Toc359236286"/>
      <w:bookmarkStart w:id="486" w:name="_Toc495952544"/>
      <w:bookmarkStart w:id="487" w:name="_Toc532896008"/>
      <w:bookmarkStart w:id="488" w:name="_Toc245793"/>
      <w:bookmarkStart w:id="489" w:name="_Toc861844"/>
      <w:bookmarkStart w:id="490" w:name="_Toc862848"/>
      <w:bookmarkStart w:id="491" w:name="_Toc866837"/>
      <w:bookmarkStart w:id="492" w:name="_Toc879946"/>
      <w:bookmarkStart w:id="493" w:name="_Toc138585459"/>
      <w:bookmarkStart w:id="494" w:name="_Toc234050293"/>
      <w:bookmarkStart w:id="495" w:name="_Toc28960168"/>
      <w:r w:rsidRPr="002A61AC">
        <w:rPr>
          <w:noProof/>
          <w:lang w:val="fr-FR"/>
        </w:rPr>
        <w:t>ORU – Unsolicited Observatio</w:t>
      </w:r>
      <w:bookmarkEnd w:id="477"/>
      <w:bookmarkEnd w:id="478"/>
      <w:bookmarkEnd w:id="479"/>
      <w:bookmarkEnd w:id="480"/>
      <w:bookmarkEnd w:id="481"/>
      <w:bookmarkEnd w:id="482"/>
      <w:bookmarkEnd w:id="483"/>
      <w:r w:rsidRPr="002A61AC">
        <w:rPr>
          <w:noProof/>
          <w:lang w:val="fr-FR"/>
        </w:rPr>
        <w:t xml:space="preserve">n </w:t>
      </w:r>
      <w:r w:rsidRPr="0043481A">
        <w:t>Message</w:t>
      </w:r>
      <w:r w:rsidRPr="002A61AC">
        <w:rPr>
          <w:noProof/>
          <w:lang w:val="fr-FR"/>
        </w:rPr>
        <w:t xml:space="preserve"> (Event R01</w:t>
      </w:r>
      <w:bookmarkEnd w:id="484"/>
      <w:r w:rsidRPr="002A61AC">
        <w:rPr>
          <w:noProof/>
          <w:lang w:val="fr-FR"/>
        </w:rPr>
        <w:fldChar w:fldCharType="begin"/>
      </w:r>
      <w:r w:rsidRPr="002A61AC">
        <w:rPr>
          <w:noProof/>
          <w:lang w:val="fr-FR"/>
        </w:rPr>
        <w:instrText xml:space="preserve"> XE "R01" </w:instrText>
      </w:r>
      <w:r w:rsidRPr="002A61AC">
        <w:rPr>
          <w:noProof/>
          <w:lang w:val="fr-FR"/>
        </w:rPr>
        <w:fldChar w:fldCharType="end"/>
      </w:r>
      <w:r w:rsidRPr="002A61AC">
        <w:rPr>
          <w:noProof/>
          <w:lang w:val="fr-FR"/>
        </w:rPr>
        <w:t>)</w:t>
      </w:r>
      <w:bookmarkEnd w:id="485"/>
      <w:bookmarkEnd w:id="486"/>
      <w:bookmarkEnd w:id="487"/>
      <w:bookmarkEnd w:id="488"/>
      <w:bookmarkEnd w:id="489"/>
      <w:bookmarkEnd w:id="490"/>
      <w:bookmarkEnd w:id="491"/>
      <w:bookmarkEnd w:id="492"/>
      <w:bookmarkEnd w:id="493"/>
      <w:bookmarkEnd w:id="494"/>
      <w:bookmarkEnd w:id="495"/>
      <w:r w:rsidRPr="002A61AC">
        <w:rPr>
          <w:b w:val="0"/>
          <w:noProof/>
          <w:lang w:val="fr-FR"/>
        </w:rPr>
        <w:fldChar w:fldCharType="begin"/>
      </w:r>
      <w:r w:rsidRPr="002A61AC">
        <w:rPr>
          <w:b w:val="0"/>
          <w:noProof/>
          <w:lang w:val="fr-FR"/>
        </w:rPr>
        <w:instrText>xe "ORU"</w:instrText>
      </w:r>
      <w:r w:rsidRPr="002A61AC">
        <w:rPr>
          <w:b w:val="0"/>
          <w:noProof/>
          <w:lang w:val="fr-FR"/>
        </w:rPr>
        <w:fldChar w:fldCharType="end"/>
      </w:r>
      <w:r w:rsidRPr="002A61AC">
        <w:rPr>
          <w:b w:val="0"/>
          <w:noProof/>
          <w:lang w:val="fr-FR"/>
        </w:rPr>
        <w:fldChar w:fldCharType="begin"/>
      </w:r>
      <w:r w:rsidRPr="002A61AC">
        <w:rPr>
          <w:b w:val="0"/>
          <w:noProof/>
          <w:lang w:val="fr-FR"/>
        </w:rPr>
        <w:instrText>xe "Message Types: ORU"</w:instrText>
      </w:r>
      <w:r w:rsidRPr="002A61AC">
        <w:rPr>
          <w:b w:val="0"/>
          <w:noProof/>
          <w:lang w:val="fr-FR"/>
        </w:rPr>
        <w:fldChar w:fldCharType="end"/>
      </w:r>
      <w:r w:rsidRPr="002A61AC">
        <w:rPr>
          <w:b w:val="0"/>
          <w:noProof/>
          <w:lang w:val="fr-FR"/>
        </w:rPr>
        <w:t xml:space="preserve"> </w:t>
      </w:r>
      <w:r w:rsidRPr="002A61AC">
        <w:rPr>
          <w:noProof/>
          <w:lang w:val="fr-FR"/>
        </w:rPr>
        <w:fldChar w:fldCharType="begin"/>
      </w:r>
      <w:r w:rsidRPr="002A61AC">
        <w:rPr>
          <w:noProof/>
          <w:lang w:val="fr-FR"/>
        </w:rPr>
        <w:instrText xml:space="preserve"> XE "Events: R01" </w:instrText>
      </w:r>
      <w:r w:rsidRPr="002A61AC">
        <w:rPr>
          <w:noProof/>
          <w:lang w:val="fr-FR"/>
        </w:rPr>
        <w:fldChar w:fldCharType="end"/>
      </w:r>
      <w:r w:rsidRPr="002A61AC">
        <w:rPr>
          <w:noProof/>
          <w:lang w:val="fr-FR"/>
        </w:rPr>
        <w:fldChar w:fldCharType="begin"/>
      </w:r>
      <w:r w:rsidRPr="002A61AC">
        <w:rPr>
          <w:noProof/>
          <w:lang w:val="fr-FR"/>
        </w:rPr>
        <w:instrText xml:space="preserve"> XE " ORU - Unsolicited observation (R01)" </w:instrText>
      </w:r>
      <w:r w:rsidRPr="002A61AC">
        <w:rPr>
          <w:noProof/>
          <w:lang w:val="fr-FR"/>
        </w:rPr>
        <w:fldChar w:fldCharType="end"/>
      </w:r>
    </w:p>
    <w:p w14:paraId="6E4FBD1A" w14:textId="77777777" w:rsidR="00DD6D98" w:rsidRPr="009901C4" w:rsidRDefault="00DD6D98" w:rsidP="00DD6D98">
      <w:pPr>
        <w:pStyle w:val="NormalIndented"/>
        <w:rPr>
          <w:noProof/>
        </w:rPr>
      </w:pPr>
      <w:r w:rsidRPr="009901C4">
        <w:rPr>
          <w:noProof/>
        </w:rPr>
        <w:t xml:space="preserve">The ORU message is for transmitting </w:t>
      </w:r>
      <w:r w:rsidRPr="00347117">
        <w:rPr>
          <w:noProof/>
        </w:rPr>
        <w:t>observational results, including lab, clinical or other observations, to other systems.</w:t>
      </w:r>
      <w:r w:rsidRPr="009901C4">
        <w:rPr>
          <w:noProof/>
        </w:rPr>
        <w:t xml:space="preserve">.  The OUL message is designed to accommodate the laboratory processes of laboratory automation systems.  </w:t>
      </w:r>
    </w:p>
    <w:p w14:paraId="04168609" w14:textId="77777777" w:rsidR="00DD6D98" w:rsidRPr="009901C4" w:rsidRDefault="00DD6D98" w:rsidP="00DD6D98">
      <w:pPr>
        <w:pStyle w:val="NormalIndented"/>
        <w:rPr>
          <w:noProof/>
        </w:rPr>
      </w:pPr>
      <w:r w:rsidRPr="009901C4">
        <w:rPr>
          <w:noProof/>
        </w:rPr>
        <w:t>With the segment (OBX) defined in this chapter, and the OBR defined in Chapter 4, one can construct almost any clinical report as a multi-level hierarchy, with the PID segment defined in Chapter 3 at the upper level, an order record (OBR) at the next level with one or more observation records (OBX), followed by the specimen information (SPM) and one or more observations (OBX) directly associated with the specimen.</w:t>
      </w:r>
    </w:p>
    <w:p w14:paraId="6F20B6D9" w14:textId="77777777" w:rsidR="00DD6D98" w:rsidRPr="009901C4" w:rsidRDefault="00DD6D98" w:rsidP="00DD6D98">
      <w:pPr>
        <w:pStyle w:val="NormalIndented"/>
        <w:rPr>
          <w:noProof/>
        </w:rPr>
      </w:pPr>
      <w:r w:rsidRPr="009901C4">
        <w:rPr>
          <w:noProof/>
        </w:rPr>
        <w:t xml:space="preserve">One result segment (OBX) is transmitted for each component of a diagnostic report, such as an EKG or obstetrical ultrasound or electrolyte battery. </w:t>
      </w:r>
    </w:p>
    <w:p w14:paraId="551389C8" w14:textId="77777777" w:rsidR="00DD6D98" w:rsidRDefault="00DD6D98" w:rsidP="00DD6D98">
      <w:pPr>
        <w:pStyle w:val="NormalIndented"/>
        <w:rPr>
          <w:noProof/>
        </w:rPr>
      </w:pPr>
      <w:r w:rsidRPr="009901C4">
        <w:rPr>
          <w:noProof/>
        </w:rPr>
        <w:t>The CTD segment in this trigger is used to transmit temporary patient contact details specific to this order.</w:t>
      </w:r>
    </w:p>
    <w:p w14:paraId="6999ADAC"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7A88E87" w14:textId="77777777" w:rsidR="00DD6D98" w:rsidRPr="006767F8" w:rsidRDefault="00DD6D98" w:rsidP="00DD6D98">
      <w:pPr>
        <w:pStyle w:val="MsgTableCaption"/>
        <w:rPr>
          <w:noProof/>
          <w:lang w:val="de-DE"/>
        </w:rPr>
      </w:pPr>
      <w:r w:rsidRPr="006767F8">
        <w:rPr>
          <w:noProof/>
          <w:lang w:val="de-DE"/>
        </w:rPr>
        <w:t>ORU^R01^ORU_R01: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7FE3315D" w14:textId="77777777" w:rsidTr="002D7D60">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2870B23A" w14:textId="77777777" w:rsidR="00DD6D98" w:rsidRPr="00BA5A73" w:rsidRDefault="00DD6D98" w:rsidP="00DD6D98">
            <w:pPr>
              <w:pStyle w:val="MsgTableHeader"/>
            </w:pPr>
            <w:r w:rsidRPr="00BA5A73">
              <w:t>Segments</w:t>
            </w:r>
          </w:p>
        </w:tc>
        <w:tc>
          <w:tcPr>
            <w:tcW w:w="4320" w:type="dxa"/>
            <w:tcBorders>
              <w:top w:val="single" w:sz="2" w:space="0" w:color="auto"/>
              <w:left w:val="nil"/>
              <w:bottom w:val="single" w:sz="4" w:space="0" w:color="auto"/>
              <w:right w:val="nil"/>
            </w:tcBorders>
            <w:shd w:val="clear" w:color="auto" w:fill="FFFFFF"/>
          </w:tcPr>
          <w:p w14:paraId="0672251A"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64061B9A" w14:textId="77777777" w:rsidR="00DD6D98" w:rsidRPr="00BA5A73" w:rsidRDefault="00DD6D98" w:rsidP="00E645CE">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595DD5E2" w14:textId="77777777" w:rsidR="00DD6D98" w:rsidRPr="00BA5A73" w:rsidRDefault="00DD6D98" w:rsidP="00E645CE">
            <w:pPr>
              <w:pStyle w:val="MsgTableHeader"/>
              <w:jc w:val="center"/>
            </w:pPr>
            <w:r w:rsidRPr="00BA5A73">
              <w:t>Chapter</w:t>
            </w:r>
          </w:p>
        </w:tc>
      </w:tr>
      <w:tr w:rsidR="00DD6D98" w:rsidRPr="00D00BBD" w14:paraId="5FF23B9E" w14:textId="77777777" w:rsidTr="002D7D60">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49E9BD10"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706E774"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4EEA2269"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736E4C0" w14:textId="77777777" w:rsidR="00DD6D98" w:rsidRPr="009901C4" w:rsidRDefault="00DD6D98" w:rsidP="00DD6D98">
            <w:pPr>
              <w:pStyle w:val="MsgTableBody"/>
              <w:jc w:val="center"/>
              <w:rPr>
                <w:noProof/>
              </w:rPr>
            </w:pPr>
            <w:r w:rsidRPr="009901C4">
              <w:rPr>
                <w:noProof/>
              </w:rPr>
              <w:t>2</w:t>
            </w:r>
          </w:p>
        </w:tc>
      </w:tr>
      <w:tr w:rsidR="00DD6D98" w:rsidRPr="00D00BBD" w14:paraId="3F7D747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E5FA22" w14:textId="77777777" w:rsidR="00DD6D98" w:rsidRPr="00C95480" w:rsidRDefault="00DD6D98" w:rsidP="00DD6D98">
            <w:pPr>
              <w:pStyle w:val="MsgTableBody"/>
              <w:rPr>
                <w:noProof/>
              </w:rPr>
            </w:pPr>
            <w:r w:rsidRPr="00C95480">
              <w:rPr>
                <w:noProof/>
              </w:rPr>
              <w:t>[{ ARV}]</w:t>
            </w:r>
          </w:p>
        </w:tc>
        <w:tc>
          <w:tcPr>
            <w:tcW w:w="4320" w:type="dxa"/>
            <w:tcBorders>
              <w:top w:val="dotted" w:sz="4" w:space="0" w:color="auto"/>
              <w:left w:val="nil"/>
              <w:bottom w:val="dotted" w:sz="4" w:space="0" w:color="auto"/>
              <w:right w:val="nil"/>
            </w:tcBorders>
            <w:shd w:val="clear" w:color="auto" w:fill="FFFFFF"/>
          </w:tcPr>
          <w:p w14:paraId="13B9CD1C" w14:textId="77777777" w:rsidR="00DD6D98" w:rsidRPr="00C95480" w:rsidRDefault="00DD6D98" w:rsidP="00DD6D98">
            <w:pPr>
              <w:pStyle w:val="MsgTableBody"/>
              <w:rPr>
                <w:noProof/>
              </w:rPr>
            </w:pPr>
            <w:r w:rsidRPr="00C95480">
              <w:rPr>
                <w:noProof/>
              </w:rPr>
              <w:t>Access Restrictions</w:t>
            </w:r>
          </w:p>
        </w:tc>
        <w:tc>
          <w:tcPr>
            <w:tcW w:w="864" w:type="dxa"/>
            <w:tcBorders>
              <w:top w:val="dotted" w:sz="4" w:space="0" w:color="auto"/>
              <w:left w:val="nil"/>
              <w:bottom w:val="dotted" w:sz="4" w:space="0" w:color="auto"/>
              <w:right w:val="nil"/>
            </w:tcBorders>
            <w:shd w:val="clear" w:color="auto" w:fill="FFFFFF"/>
          </w:tcPr>
          <w:p w14:paraId="59FE6E3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BD14" w14:textId="77777777" w:rsidR="00DD6D98" w:rsidRPr="00C95480" w:rsidRDefault="00DD6D98" w:rsidP="00DD6D98">
            <w:pPr>
              <w:pStyle w:val="MsgTableBody"/>
              <w:jc w:val="center"/>
              <w:rPr>
                <w:noProof/>
              </w:rPr>
            </w:pPr>
            <w:r w:rsidRPr="00C95480">
              <w:rPr>
                <w:noProof/>
              </w:rPr>
              <w:t>3</w:t>
            </w:r>
          </w:p>
        </w:tc>
      </w:tr>
      <w:tr w:rsidR="00DD6D98" w:rsidRPr="00D00BBD" w14:paraId="20BFAB0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E9EF04" w14:textId="77777777"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14:paraId="0B835AFA"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4945D93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AB4696" w14:textId="77777777" w:rsidR="00DD6D98" w:rsidRPr="00C95480" w:rsidRDefault="00DD6D98" w:rsidP="00DD6D98">
            <w:pPr>
              <w:pStyle w:val="MsgTableBody"/>
              <w:jc w:val="center"/>
              <w:rPr>
                <w:noProof/>
              </w:rPr>
            </w:pPr>
            <w:r w:rsidRPr="00C95480">
              <w:rPr>
                <w:noProof/>
              </w:rPr>
              <w:t>2</w:t>
            </w:r>
          </w:p>
        </w:tc>
      </w:tr>
      <w:tr w:rsidR="00DD6D98" w:rsidRPr="00D00BBD" w14:paraId="14B0D5B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1110C5" w14:textId="77777777"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14:paraId="4DBD3E9E"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018005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24513" w14:textId="77777777" w:rsidR="00DD6D98" w:rsidRPr="00C95480" w:rsidRDefault="00DD6D98" w:rsidP="00DD6D98">
            <w:pPr>
              <w:pStyle w:val="MsgTableBody"/>
              <w:jc w:val="center"/>
              <w:rPr>
                <w:noProof/>
              </w:rPr>
            </w:pPr>
            <w:r w:rsidRPr="00C95480">
              <w:rPr>
                <w:noProof/>
              </w:rPr>
              <w:t>2</w:t>
            </w:r>
          </w:p>
        </w:tc>
      </w:tr>
      <w:tr w:rsidR="00DD6D98" w:rsidRPr="00D00BBD" w14:paraId="7DC36D7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0402A8"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37E6C8D0" w14:textId="77777777" w:rsidR="00DD6D98" w:rsidRPr="00C95480" w:rsidRDefault="00DD6D98" w:rsidP="00DD6D98">
            <w:pPr>
              <w:pStyle w:val="MsgTableBody"/>
              <w:rPr>
                <w:noProof/>
              </w:rPr>
            </w:pPr>
            <w:r w:rsidRPr="00C95480">
              <w:rPr>
                <w:noProof/>
              </w:rPr>
              <w:t>--- PATIENT_RESULT begin</w:t>
            </w:r>
          </w:p>
        </w:tc>
        <w:tc>
          <w:tcPr>
            <w:tcW w:w="864" w:type="dxa"/>
            <w:tcBorders>
              <w:top w:val="dotted" w:sz="4" w:space="0" w:color="auto"/>
              <w:left w:val="nil"/>
              <w:bottom w:val="dotted" w:sz="4" w:space="0" w:color="auto"/>
              <w:right w:val="nil"/>
            </w:tcBorders>
            <w:shd w:val="clear" w:color="auto" w:fill="FFFFFF"/>
          </w:tcPr>
          <w:p w14:paraId="2BB2AEF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EF7761" w14:textId="77777777" w:rsidR="00DD6D98" w:rsidRPr="00C95480" w:rsidRDefault="00DD6D98" w:rsidP="00DD6D98">
            <w:pPr>
              <w:pStyle w:val="MsgTableBody"/>
              <w:jc w:val="center"/>
              <w:rPr>
                <w:noProof/>
              </w:rPr>
            </w:pPr>
          </w:p>
        </w:tc>
      </w:tr>
      <w:tr w:rsidR="00DD6D98" w:rsidRPr="00D00BBD" w14:paraId="6D18EEB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4AAADF"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448A0727" w14:textId="77777777" w:rsidR="00DD6D98" w:rsidRPr="00C95480" w:rsidRDefault="00DD6D98" w:rsidP="00DD6D98">
            <w:pPr>
              <w:pStyle w:val="MsgTableBody"/>
              <w:rPr>
                <w:noProof/>
              </w:rPr>
            </w:pPr>
            <w:r w:rsidRPr="00C95480">
              <w:rPr>
                <w:noProof/>
              </w:rPr>
              <w:t>--- PATIENT begin</w:t>
            </w:r>
          </w:p>
        </w:tc>
        <w:tc>
          <w:tcPr>
            <w:tcW w:w="864" w:type="dxa"/>
            <w:tcBorders>
              <w:top w:val="dotted" w:sz="4" w:space="0" w:color="auto"/>
              <w:left w:val="nil"/>
              <w:bottom w:val="dotted" w:sz="4" w:space="0" w:color="auto"/>
              <w:right w:val="nil"/>
            </w:tcBorders>
            <w:shd w:val="clear" w:color="auto" w:fill="FFFFFF"/>
          </w:tcPr>
          <w:p w14:paraId="7E412A5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2879A" w14:textId="77777777" w:rsidR="00DD6D98" w:rsidRPr="00C95480" w:rsidRDefault="00DD6D98" w:rsidP="00DD6D98">
            <w:pPr>
              <w:pStyle w:val="MsgTableBody"/>
              <w:jc w:val="center"/>
              <w:rPr>
                <w:noProof/>
              </w:rPr>
            </w:pPr>
          </w:p>
        </w:tc>
      </w:tr>
      <w:tr w:rsidR="00DD6D98" w:rsidRPr="00D00BBD" w14:paraId="5E8B478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8BDA05" w14:textId="77777777" w:rsidR="00DD6D98" w:rsidRPr="00C95480" w:rsidRDefault="00DD6D98" w:rsidP="00DD6D98">
            <w:pPr>
              <w:pStyle w:val="MsgTableBody"/>
              <w:rPr>
                <w:noProof/>
              </w:rPr>
            </w:pPr>
            <w:r w:rsidRPr="00C95480">
              <w:rPr>
                <w:noProof/>
              </w:rPr>
              <w:t xml:space="preserve">     PID</w:t>
            </w:r>
          </w:p>
        </w:tc>
        <w:tc>
          <w:tcPr>
            <w:tcW w:w="4320" w:type="dxa"/>
            <w:tcBorders>
              <w:top w:val="dotted" w:sz="4" w:space="0" w:color="auto"/>
              <w:left w:val="nil"/>
              <w:bottom w:val="dotted" w:sz="4" w:space="0" w:color="auto"/>
              <w:right w:val="nil"/>
            </w:tcBorders>
            <w:shd w:val="clear" w:color="auto" w:fill="FFFFFF"/>
          </w:tcPr>
          <w:p w14:paraId="4037DA57"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39C0246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426E39" w14:textId="77777777" w:rsidR="00DD6D98" w:rsidRPr="00C95480" w:rsidRDefault="00DD6D98" w:rsidP="00DD6D98">
            <w:pPr>
              <w:pStyle w:val="MsgTableBody"/>
              <w:jc w:val="center"/>
              <w:rPr>
                <w:noProof/>
              </w:rPr>
            </w:pPr>
            <w:r w:rsidRPr="00C95480">
              <w:rPr>
                <w:noProof/>
              </w:rPr>
              <w:t>3</w:t>
            </w:r>
          </w:p>
        </w:tc>
      </w:tr>
      <w:tr w:rsidR="00DD6D98" w:rsidRPr="00D00BBD" w14:paraId="7C8F367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435F62" w14:textId="77777777" w:rsidR="00DD6D98" w:rsidRPr="00C95480" w:rsidRDefault="00DD6D98" w:rsidP="00DD6D98">
            <w:pPr>
              <w:pStyle w:val="MsgTableBody"/>
              <w:rPr>
                <w:noProof/>
              </w:rPr>
            </w:pPr>
            <w:r w:rsidRPr="00C95480">
              <w:rPr>
                <w:noProof/>
              </w:rPr>
              <w:t xml:space="preserve">     [PD1]</w:t>
            </w:r>
          </w:p>
        </w:tc>
        <w:tc>
          <w:tcPr>
            <w:tcW w:w="4320" w:type="dxa"/>
            <w:tcBorders>
              <w:top w:val="dotted" w:sz="4" w:space="0" w:color="auto"/>
              <w:left w:val="nil"/>
              <w:bottom w:val="dotted" w:sz="4" w:space="0" w:color="auto"/>
              <w:right w:val="nil"/>
            </w:tcBorders>
            <w:shd w:val="clear" w:color="auto" w:fill="FFFFFF"/>
          </w:tcPr>
          <w:p w14:paraId="53AEF091"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94FCCD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1DF46" w14:textId="77777777" w:rsidR="00DD6D98" w:rsidRPr="00C95480" w:rsidRDefault="00DD6D98" w:rsidP="00DD6D98">
            <w:pPr>
              <w:pStyle w:val="MsgTableBody"/>
              <w:jc w:val="center"/>
              <w:rPr>
                <w:noProof/>
              </w:rPr>
            </w:pPr>
            <w:r w:rsidRPr="00C95480">
              <w:rPr>
                <w:noProof/>
              </w:rPr>
              <w:t>3</w:t>
            </w:r>
          </w:p>
        </w:tc>
      </w:tr>
      <w:tr w:rsidR="002D7D60" w:rsidRPr="0001097E" w14:paraId="2028E212" w14:textId="77777777" w:rsidTr="002D7D60">
        <w:tblPrEx>
          <w:shd w:val="clear" w:color="auto" w:fill="auto"/>
          <w:tblCellMar>
            <w:left w:w="107" w:type="dxa"/>
            <w:right w:w="107" w:type="dxa"/>
          </w:tblCellMar>
          <w:tblLook w:val="04A0" w:firstRow="1" w:lastRow="0" w:firstColumn="1" w:lastColumn="0" w:noHBand="0" w:noVBand="1"/>
        </w:tblPrEx>
        <w:trPr>
          <w:jc w:val="center"/>
          <w:ins w:id="496" w:author="Buitendijk, Hans" w:date="2022-08-23T13:45:00Z"/>
        </w:trPr>
        <w:tc>
          <w:tcPr>
            <w:tcW w:w="2880" w:type="dxa"/>
            <w:tcBorders>
              <w:top w:val="dotted" w:sz="4" w:space="0" w:color="auto"/>
              <w:left w:val="nil"/>
              <w:bottom w:val="dotted" w:sz="4" w:space="0" w:color="auto"/>
              <w:right w:val="nil"/>
            </w:tcBorders>
            <w:shd w:val="clear" w:color="auto" w:fill="FFFFFF"/>
          </w:tcPr>
          <w:p w14:paraId="5ED8593E" w14:textId="43BE0047" w:rsidR="002D7D60" w:rsidRPr="0052787A" w:rsidRDefault="002D7D60" w:rsidP="00EE6AE7">
            <w:pPr>
              <w:pStyle w:val="MsgTableBody"/>
              <w:rPr>
                <w:ins w:id="497" w:author="Buitendijk, Hans" w:date="2022-08-23T13:45:00Z"/>
                <w:noProof/>
              </w:rPr>
            </w:pPr>
            <w:ins w:id="498" w:author="Buitendijk, Hans" w:date="2022-08-23T13:45:00Z">
              <w:r>
                <w:rPr>
                  <w:noProof/>
                </w:rPr>
                <w:t xml:space="preserve">  </w:t>
              </w:r>
            </w:ins>
            <w:ins w:id="499" w:author="Buitendijk, Hans" w:date="2022-08-23T13:49:00Z">
              <w:r w:rsidR="002F29A1">
                <w:rPr>
                  <w:noProof/>
                </w:rPr>
                <w:t xml:space="preserve">  </w:t>
              </w:r>
            </w:ins>
            <w:ins w:id="500" w:author="Buitendijk, Hans" w:date="2022-08-23T13:50:00Z">
              <w:r w:rsidR="002F29A1">
                <w:rPr>
                  <w:noProof/>
                </w:rPr>
                <w:t xml:space="preserve"> </w:t>
              </w:r>
            </w:ins>
            <w:ins w:id="501" w:author="Buitendijk, Hans" w:date="2022-08-23T13:45:00Z">
              <w:r>
                <w:rPr>
                  <w:noProof/>
                </w:rPr>
                <w:t>[{GSP}]</w:t>
              </w:r>
            </w:ins>
          </w:p>
        </w:tc>
        <w:tc>
          <w:tcPr>
            <w:tcW w:w="4320" w:type="dxa"/>
            <w:tcBorders>
              <w:top w:val="dotted" w:sz="4" w:space="0" w:color="auto"/>
              <w:left w:val="nil"/>
              <w:bottom w:val="dotted" w:sz="4" w:space="0" w:color="auto"/>
              <w:right w:val="nil"/>
            </w:tcBorders>
            <w:shd w:val="clear" w:color="auto" w:fill="FFFFFF"/>
          </w:tcPr>
          <w:p w14:paraId="2CE48AF9" w14:textId="77777777" w:rsidR="002D7D60" w:rsidRPr="0052787A" w:rsidRDefault="002D7D60" w:rsidP="00EE6AE7">
            <w:pPr>
              <w:pStyle w:val="MsgTableBody"/>
              <w:rPr>
                <w:ins w:id="502" w:author="Buitendijk, Hans" w:date="2022-08-23T13:45:00Z"/>
                <w:noProof/>
              </w:rPr>
            </w:pPr>
            <w:ins w:id="503" w:author="Buitendijk, Hans" w:date="2022-08-23T13:45: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6B43810" w14:textId="77777777" w:rsidR="002D7D60" w:rsidRPr="0052787A" w:rsidRDefault="002D7D60" w:rsidP="00EE6AE7">
            <w:pPr>
              <w:pStyle w:val="MsgTableBody"/>
              <w:rPr>
                <w:ins w:id="504" w:author="Buitendijk, Hans" w:date="2022-08-23T13:45:00Z"/>
                <w:noProof/>
              </w:rPr>
            </w:pPr>
          </w:p>
        </w:tc>
        <w:tc>
          <w:tcPr>
            <w:tcW w:w="990" w:type="dxa"/>
            <w:gridSpan w:val="2"/>
            <w:tcBorders>
              <w:top w:val="dotted" w:sz="4" w:space="0" w:color="auto"/>
              <w:left w:val="nil"/>
              <w:bottom w:val="dotted" w:sz="4" w:space="0" w:color="auto"/>
              <w:right w:val="nil"/>
            </w:tcBorders>
            <w:shd w:val="clear" w:color="auto" w:fill="FFFFFF"/>
          </w:tcPr>
          <w:p w14:paraId="5AD7B433" w14:textId="77777777" w:rsidR="002D7D60" w:rsidRPr="0052787A" w:rsidRDefault="002D7D60" w:rsidP="00EE6AE7">
            <w:pPr>
              <w:pStyle w:val="MsgTableBody"/>
              <w:jc w:val="center"/>
              <w:rPr>
                <w:ins w:id="505" w:author="Buitendijk, Hans" w:date="2022-08-23T13:45:00Z"/>
                <w:noProof/>
              </w:rPr>
            </w:pPr>
            <w:ins w:id="506" w:author="Buitendijk, Hans" w:date="2022-08-23T13:45:00Z">
              <w:r>
                <w:rPr>
                  <w:noProof/>
                </w:rPr>
                <w:t>3</w:t>
              </w:r>
            </w:ins>
          </w:p>
        </w:tc>
      </w:tr>
      <w:tr w:rsidR="002D7D60" w:rsidRPr="0001097E" w14:paraId="41BD8267" w14:textId="77777777" w:rsidTr="002D7D60">
        <w:tblPrEx>
          <w:shd w:val="clear" w:color="auto" w:fill="auto"/>
          <w:tblCellMar>
            <w:left w:w="107" w:type="dxa"/>
            <w:right w:w="107" w:type="dxa"/>
          </w:tblCellMar>
          <w:tblLook w:val="04A0" w:firstRow="1" w:lastRow="0" w:firstColumn="1" w:lastColumn="0" w:noHBand="0" w:noVBand="1"/>
        </w:tblPrEx>
        <w:trPr>
          <w:jc w:val="center"/>
          <w:ins w:id="507" w:author="Buitendijk, Hans" w:date="2022-08-23T13:45:00Z"/>
        </w:trPr>
        <w:tc>
          <w:tcPr>
            <w:tcW w:w="2880" w:type="dxa"/>
            <w:tcBorders>
              <w:top w:val="dotted" w:sz="4" w:space="0" w:color="auto"/>
              <w:left w:val="nil"/>
              <w:bottom w:val="dotted" w:sz="4" w:space="0" w:color="auto"/>
              <w:right w:val="nil"/>
            </w:tcBorders>
            <w:shd w:val="clear" w:color="auto" w:fill="FFFFFF"/>
          </w:tcPr>
          <w:p w14:paraId="5B758256" w14:textId="7AB2E590" w:rsidR="002D7D60" w:rsidRPr="0052787A" w:rsidRDefault="002D7D60" w:rsidP="00EE6AE7">
            <w:pPr>
              <w:pStyle w:val="MsgTableBody"/>
              <w:rPr>
                <w:ins w:id="508" w:author="Buitendijk, Hans" w:date="2022-08-23T13:45:00Z"/>
                <w:noProof/>
              </w:rPr>
            </w:pPr>
            <w:ins w:id="509" w:author="Buitendijk, Hans" w:date="2022-08-23T13:45:00Z">
              <w:r>
                <w:rPr>
                  <w:noProof/>
                </w:rPr>
                <w:t xml:space="preserve">  </w:t>
              </w:r>
            </w:ins>
            <w:ins w:id="510" w:author="Buitendijk, Hans" w:date="2022-08-23T13:49:00Z">
              <w:r w:rsidR="002F29A1">
                <w:rPr>
                  <w:noProof/>
                </w:rPr>
                <w:t xml:space="preserve">  </w:t>
              </w:r>
            </w:ins>
            <w:ins w:id="511" w:author="Buitendijk, Hans" w:date="2022-08-23T13:50:00Z">
              <w:r w:rsidR="002F29A1">
                <w:rPr>
                  <w:noProof/>
                </w:rPr>
                <w:t xml:space="preserve"> </w:t>
              </w:r>
            </w:ins>
            <w:ins w:id="512" w:author="Buitendijk, Hans" w:date="2022-08-23T13:45:00Z">
              <w:r>
                <w:rPr>
                  <w:noProof/>
                </w:rPr>
                <w:t>[{GSR}]</w:t>
              </w:r>
            </w:ins>
          </w:p>
        </w:tc>
        <w:tc>
          <w:tcPr>
            <w:tcW w:w="4320" w:type="dxa"/>
            <w:tcBorders>
              <w:top w:val="dotted" w:sz="4" w:space="0" w:color="auto"/>
              <w:left w:val="nil"/>
              <w:bottom w:val="dotted" w:sz="4" w:space="0" w:color="auto"/>
              <w:right w:val="nil"/>
            </w:tcBorders>
            <w:shd w:val="clear" w:color="auto" w:fill="FFFFFF"/>
          </w:tcPr>
          <w:p w14:paraId="4616071E" w14:textId="2DEA5EEC" w:rsidR="002D7D60" w:rsidRPr="0052787A" w:rsidRDefault="00973149" w:rsidP="00EE6AE7">
            <w:pPr>
              <w:pStyle w:val="MsgTableBody"/>
              <w:rPr>
                <w:ins w:id="513" w:author="Buitendijk, Hans" w:date="2022-08-23T13:45:00Z"/>
                <w:noProof/>
              </w:rPr>
            </w:pPr>
            <w:ins w:id="514" w:author="Buitendijk, Hans" w:date="2022-08-24T17:38:00Z">
              <w:r>
                <w:rPr>
                  <w:noProof/>
                </w:rPr>
                <w:t>Recorded</w:t>
              </w:r>
            </w:ins>
            <w:ins w:id="515" w:author="Buitendijk, Hans" w:date="2022-08-23T13:45:00Z">
              <w:r w:rsidR="002D7D60">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561BD6A0" w14:textId="77777777" w:rsidR="002D7D60" w:rsidRPr="0052787A" w:rsidRDefault="002D7D60" w:rsidP="00EE6AE7">
            <w:pPr>
              <w:pStyle w:val="MsgTableBody"/>
              <w:rPr>
                <w:ins w:id="516" w:author="Buitendijk, Hans" w:date="2022-08-23T13:45:00Z"/>
                <w:noProof/>
              </w:rPr>
            </w:pPr>
          </w:p>
        </w:tc>
        <w:tc>
          <w:tcPr>
            <w:tcW w:w="990" w:type="dxa"/>
            <w:gridSpan w:val="2"/>
            <w:tcBorders>
              <w:top w:val="dotted" w:sz="4" w:space="0" w:color="auto"/>
              <w:left w:val="nil"/>
              <w:bottom w:val="dotted" w:sz="4" w:space="0" w:color="auto"/>
              <w:right w:val="nil"/>
            </w:tcBorders>
            <w:shd w:val="clear" w:color="auto" w:fill="FFFFFF"/>
          </w:tcPr>
          <w:p w14:paraId="050591F8" w14:textId="77777777" w:rsidR="002D7D60" w:rsidRPr="0052787A" w:rsidRDefault="002D7D60" w:rsidP="00EE6AE7">
            <w:pPr>
              <w:pStyle w:val="MsgTableBody"/>
              <w:jc w:val="center"/>
              <w:rPr>
                <w:ins w:id="517" w:author="Buitendijk, Hans" w:date="2022-08-23T13:45:00Z"/>
                <w:noProof/>
              </w:rPr>
            </w:pPr>
            <w:ins w:id="518" w:author="Buitendijk, Hans" w:date="2022-08-23T13:45:00Z">
              <w:r>
                <w:rPr>
                  <w:noProof/>
                </w:rPr>
                <w:t>3</w:t>
              </w:r>
            </w:ins>
          </w:p>
        </w:tc>
      </w:tr>
      <w:tr w:rsidR="002D7D60" w:rsidRPr="0001097E" w14:paraId="5949F95E" w14:textId="77777777" w:rsidTr="002D7D60">
        <w:tblPrEx>
          <w:shd w:val="clear" w:color="auto" w:fill="auto"/>
          <w:tblCellMar>
            <w:left w:w="107" w:type="dxa"/>
            <w:right w:w="107" w:type="dxa"/>
          </w:tblCellMar>
          <w:tblLook w:val="04A0" w:firstRow="1" w:lastRow="0" w:firstColumn="1" w:lastColumn="0" w:noHBand="0" w:noVBand="1"/>
        </w:tblPrEx>
        <w:trPr>
          <w:jc w:val="center"/>
          <w:ins w:id="519" w:author="Buitendijk, Hans" w:date="2022-08-23T13:45:00Z"/>
        </w:trPr>
        <w:tc>
          <w:tcPr>
            <w:tcW w:w="2880" w:type="dxa"/>
            <w:tcBorders>
              <w:top w:val="dotted" w:sz="4" w:space="0" w:color="auto"/>
              <w:left w:val="nil"/>
              <w:bottom w:val="dotted" w:sz="4" w:space="0" w:color="auto"/>
              <w:right w:val="nil"/>
            </w:tcBorders>
            <w:shd w:val="clear" w:color="auto" w:fill="FFFFFF"/>
          </w:tcPr>
          <w:p w14:paraId="1E4082CF" w14:textId="0C6CE2A9" w:rsidR="002D7D60" w:rsidRPr="0052787A" w:rsidRDefault="002D7D60" w:rsidP="00EE6AE7">
            <w:pPr>
              <w:pStyle w:val="MsgTableBody"/>
              <w:rPr>
                <w:ins w:id="520" w:author="Buitendijk, Hans" w:date="2022-08-23T13:45:00Z"/>
                <w:noProof/>
              </w:rPr>
            </w:pPr>
            <w:ins w:id="521" w:author="Buitendijk, Hans" w:date="2022-08-23T13:45:00Z">
              <w:r>
                <w:rPr>
                  <w:noProof/>
                </w:rPr>
                <w:t xml:space="preserve">  </w:t>
              </w:r>
            </w:ins>
            <w:ins w:id="522" w:author="Buitendijk, Hans" w:date="2022-08-23T13:50:00Z">
              <w:r w:rsidR="002F29A1">
                <w:rPr>
                  <w:noProof/>
                </w:rPr>
                <w:t xml:space="preserve">   </w:t>
              </w:r>
            </w:ins>
            <w:ins w:id="523" w:author="Buitendijk, Hans" w:date="2022-08-23T13:45:00Z">
              <w:r>
                <w:rPr>
                  <w:noProof/>
                </w:rPr>
                <w:t>[{GSC}]</w:t>
              </w:r>
            </w:ins>
          </w:p>
        </w:tc>
        <w:tc>
          <w:tcPr>
            <w:tcW w:w="4320" w:type="dxa"/>
            <w:tcBorders>
              <w:top w:val="dotted" w:sz="4" w:space="0" w:color="auto"/>
              <w:left w:val="nil"/>
              <w:bottom w:val="dotted" w:sz="4" w:space="0" w:color="auto"/>
              <w:right w:val="nil"/>
            </w:tcBorders>
            <w:shd w:val="clear" w:color="auto" w:fill="FFFFFF"/>
          </w:tcPr>
          <w:p w14:paraId="2BE70D6D" w14:textId="5408CCC9" w:rsidR="002D7D60" w:rsidRPr="0052787A" w:rsidRDefault="002D7D60" w:rsidP="00EE6AE7">
            <w:pPr>
              <w:pStyle w:val="MsgTableBody"/>
              <w:rPr>
                <w:ins w:id="524" w:author="Buitendijk, Hans" w:date="2022-08-23T13:45:00Z"/>
                <w:noProof/>
              </w:rPr>
            </w:pPr>
            <w:ins w:id="525" w:author="Buitendijk, Hans" w:date="2022-08-23T13:45:00Z">
              <w:del w:id="526" w:author="Craig Newman" w:date="2023-07-03T07:43:00Z">
                <w:r w:rsidDel="00573DBC">
                  <w:rPr>
                    <w:noProof/>
                  </w:rPr>
                  <w:delText>Sex for Clinical Use</w:delText>
                </w:r>
              </w:del>
            </w:ins>
            <w:ins w:id="527" w:author="Craig Newman" w:date="2023-07-03T07:43:00Z">
              <w:r w:rsidR="00573DBC">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59FADA59" w14:textId="77777777" w:rsidR="002D7D60" w:rsidRPr="0052787A" w:rsidRDefault="002D7D60" w:rsidP="00EE6AE7">
            <w:pPr>
              <w:pStyle w:val="MsgTableBody"/>
              <w:rPr>
                <w:ins w:id="528" w:author="Buitendijk, Hans" w:date="2022-08-23T13:45:00Z"/>
                <w:noProof/>
              </w:rPr>
            </w:pPr>
          </w:p>
        </w:tc>
        <w:tc>
          <w:tcPr>
            <w:tcW w:w="990" w:type="dxa"/>
            <w:gridSpan w:val="2"/>
            <w:tcBorders>
              <w:top w:val="dotted" w:sz="4" w:space="0" w:color="auto"/>
              <w:left w:val="nil"/>
              <w:bottom w:val="dotted" w:sz="4" w:space="0" w:color="auto"/>
              <w:right w:val="nil"/>
            </w:tcBorders>
            <w:shd w:val="clear" w:color="auto" w:fill="FFFFFF"/>
          </w:tcPr>
          <w:p w14:paraId="07977AAD" w14:textId="77777777" w:rsidR="002D7D60" w:rsidRPr="0052787A" w:rsidRDefault="002D7D60" w:rsidP="00EE6AE7">
            <w:pPr>
              <w:pStyle w:val="MsgTableBody"/>
              <w:jc w:val="center"/>
              <w:rPr>
                <w:ins w:id="529" w:author="Buitendijk, Hans" w:date="2022-08-23T13:45:00Z"/>
                <w:noProof/>
              </w:rPr>
            </w:pPr>
            <w:ins w:id="530" w:author="Buitendijk, Hans" w:date="2022-08-23T13:45:00Z">
              <w:r>
                <w:rPr>
                  <w:noProof/>
                </w:rPr>
                <w:t>3</w:t>
              </w:r>
            </w:ins>
          </w:p>
        </w:tc>
      </w:tr>
      <w:tr w:rsidR="00DD6D98" w:rsidRPr="00D00BBD" w14:paraId="2552459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28D88F" w14:textId="77777777" w:rsidR="00DD6D98" w:rsidRPr="00C95480" w:rsidRDefault="00DD6D98" w:rsidP="00DD6D98">
            <w:pPr>
              <w:pStyle w:val="MsgTableBody"/>
              <w:rPr>
                <w:noProof/>
              </w:rPr>
            </w:pPr>
            <w:r w:rsidRPr="00C95480">
              <w:rPr>
                <w:noProof/>
              </w:rPr>
              <w:t xml:space="preserve">     [{</w:t>
            </w:r>
            <w:hyperlink w:anchor="_PRT_–_Participatio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4308A650"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DE1260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7CA1A7" w14:textId="77777777" w:rsidR="00DD6D98" w:rsidRPr="00C95480" w:rsidRDefault="00DD6D98" w:rsidP="00DD6D98">
            <w:pPr>
              <w:pStyle w:val="MsgTableBody"/>
              <w:jc w:val="center"/>
              <w:rPr>
                <w:noProof/>
              </w:rPr>
            </w:pPr>
            <w:r w:rsidRPr="00C95480">
              <w:rPr>
                <w:noProof/>
              </w:rPr>
              <w:t>7</w:t>
            </w:r>
          </w:p>
        </w:tc>
      </w:tr>
      <w:tr w:rsidR="00DD6D98" w14:paraId="43558175"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451F27"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6C90A53"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799DEA9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3CA367" w14:textId="77777777" w:rsidR="00DD6D98" w:rsidRPr="00C95480" w:rsidRDefault="00DD6D98" w:rsidP="00DD6D98">
            <w:pPr>
              <w:pStyle w:val="MsgTableBody"/>
              <w:jc w:val="center"/>
              <w:rPr>
                <w:noProof/>
              </w:rPr>
            </w:pPr>
            <w:r w:rsidRPr="00C95480">
              <w:rPr>
                <w:noProof/>
              </w:rPr>
              <w:t>3</w:t>
            </w:r>
          </w:p>
        </w:tc>
      </w:tr>
      <w:tr w:rsidR="00DD6D98" w14:paraId="72F458AE"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2543394"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34B98F2"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7637502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0A087C" w14:textId="77777777" w:rsidR="00DD6D98" w:rsidRPr="00C95480" w:rsidRDefault="00DD6D98" w:rsidP="00DD6D98">
            <w:pPr>
              <w:pStyle w:val="MsgTableBody"/>
              <w:jc w:val="center"/>
              <w:rPr>
                <w:noProof/>
              </w:rPr>
            </w:pPr>
            <w:r w:rsidRPr="00C95480">
              <w:rPr>
                <w:noProof/>
              </w:rPr>
              <w:t>3</w:t>
            </w:r>
          </w:p>
        </w:tc>
      </w:tr>
      <w:tr w:rsidR="00DD6D98" w14:paraId="3AD7FF51"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FB1109"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4C949A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91A8AA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597A8" w14:textId="77777777" w:rsidR="00DD6D98" w:rsidRPr="00C95480" w:rsidRDefault="00DD6D98" w:rsidP="00DD6D98">
            <w:pPr>
              <w:pStyle w:val="MsgTableBody"/>
              <w:jc w:val="center"/>
              <w:rPr>
                <w:noProof/>
              </w:rPr>
            </w:pPr>
            <w:r w:rsidRPr="00C95480">
              <w:rPr>
                <w:noProof/>
              </w:rPr>
              <w:t>3</w:t>
            </w:r>
          </w:p>
        </w:tc>
      </w:tr>
      <w:tr w:rsidR="00DD6D98" w14:paraId="2AA68AB0"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6AA6DD" w14:textId="77777777" w:rsidR="00DD6D98" w:rsidRPr="00C95480" w:rsidRDefault="00DD6D98" w:rsidP="00DD6D98">
            <w:pPr>
              <w:pStyle w:val="MsgTableBody"/>
              <w:rPr>
                <w:noProof/>
              </w:rPr>
            </w:pPr>
            <w:r w:rsidRPr="00C95480">
              <w:rPr>
                <w:noProof/>
              </w:rPr>
              <w:lastRenderedPageBreak/>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59016FF"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53CEFCA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BF0EC6" w14:textId="77777777" w:rsidR="00DD6D98" w:rsidRPr="00C95480" w:rsidRDefault="00DD6D98" w:rsidP="00DD6D98">
            <w:pPr>
              <w:pStyle w:val="MsgTableBody"/>
              <w:jc w:val="center"/>
              <w:rPr>
                <w:noProof/>
              </w:rPr>
            </w:pPr>
            <w:r w:rsidRPr="00C95480">
              <w:rPr>
                <w:noProof/>
              </w:rPr>
              <w:t>3</w:t>
            </w:r>
          </w:p>
        </w:tc>
      </w:tr>
      <w:tr w:rsidR="00DD6D98" w:rsidRPr="00D00BBD" w14:paraId="1DD13FB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2343B9" w14:textId="77777777" w:rsidR="00DD6D98" w:rsidRPr="00C95480" w:rsidRDefault="00DD6D98" w:rsidP="00DD6D98">
            <w:pPr>
              <w:pStyle w:val="MsgTableBody"/>
              <w:rPr>
                <w:noProof/>
              </w:rPr>
            </w:pPr>
            <w:r w:rsidRPr="00C95480">
              <w:rPr>
                <w:noProof/>
              </w:rPr>
              <w:t xml:space="preserve">     [{NTE}]</w:t>
            </w:r>
          </w:p>
        </w:tc>
        <w:tc>
          <w:tcPr>
            <w:tcW w:w="4320" w:type="dxa"/>
            <w:tcBorders>
              <w:top w:val="dotted" w:sz="4" w:space="0" w:color="auto"/>
              <w:left w:val="nil"/>
              <w:bottom w:val="dotted" w:sz="4" w:space="0" w:color="auto"/>
              <w:right w:val="nil"/>
            </w:tcBorders>
            <w:shd w:val="clear" w:color="auto" w:fill="FFFFFF"/>
          </w:tcPr>
          <w:p w14:paraId="2DE9FC7B" w14:textId="77777777" w:rsidR="00DD6D98" w:rsidRPr="00C95480" w:rsidRDefault="00DD6D98" w:rsidP="00DD6D98">
            <w:pPr>
              <w:pStyle w:val="MsgTableBody"/>
              <w:rPr>
                <w:noProof/>
              </w:rPr>
            </w:pPr>
            <w:r w:rsidRPr="00C95480">
              <w:rPr>
                <w:noProof/>
              </w:rPr>
              <w:t>Notes and Comments</w:t>
            </w:r>
          </w:p>
        </w:tc>
        <w:tc>
          <w:tcPr>
            <w:tcW w:w="864" w:type="dxa"/>
            <w:tcBorders>
              <w:top w:val="dotted" w:sz="4" w:space="0" w:color="auto"/>
              <w:left w:val="nil"/>
              <w:bottom w:val="dotted" w:sz="4" w:space="0" w:color="auto"/>
              <w:right w:val="nil"/>
            </w:tcBorders>
            <w:shd w:val="clear" w:color="auto" w:fill="FFFFFF"/>
          </w:tcPr>
          <w:p w14:paraId="0487C03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E5ED66" w14:textId="77777777" w:rsidR="00DD6D98" w:rsidRPr="00C95480" w:rsidRDefault="00DD6D98" w:rsidP="00DD6D98">
            <w:pPr>
              <w:pStyle w:val="MsgTableBody"/>
              <w:jc w:val="center"/>
              <w:rPr>
                <w:noProof/>
              </w:rPr>
            </w:pPr>
            <w:r w:rsidRPr="00C95480">
              <w:rPr>
                <w:noProof/>
              </w:rPr>
              <w:t>2</w:t>
            </w:r>
          </w:p>
        </w:tc>
      </w:tr>
      <w:tr w:rsidR="00DD6D98" w14:paraId="6711E83C"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hideMark/>
          </w:tcPr>
          <w:p w14:paraId="7F862B44"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936BD19" w14:textId="77777777" w:rsidR="00DD6D98" w:rsidRPr="00C95480" w:rsidRDefault="00DD6D98" w:rsidP="00DD6D98">
            <w:pPr>
              <w:pStyle w:val="MsgTableBody"/>
              <w:rPr>
                <w:noProof/>
              </w:rPr>
            </w:pPr>
            <w:r w:rsidRPr="00C95480">
              <w:rPr>
                <w:noProof/>
              </w:rPr>
              <w:t>--- NEXT_OF_KIN begin</w:t>
            </w:r>
          </w:p>
        </w:tc>
        <w:tc>
          <w:tcPr>
            <w:tcW w:w="864" w:type="dxa"/>
            <w:tcBorders>
              <w:top w:val="dotted" w:sz="4" w:space="0" w:color="auto"/>
              <w:left w:val="nil"/>
              <w:bottom w:val="dotted" w:sz="4" w:space="0" w:color="auto"/>
              <w:right w:val="nil"/>
            </w:tcBorders>
            <w:shd w:val="clear" w:color="auto" w:fill="FFFFFF"/>
          </w:tcPr>
          <w:p w14:paraId="2401496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6A3F79" w14:textId="77777777" w:rsidR="00DD6D98" w:rsidRPr="00C95480" w:rsidRDefault="00DD6D98" w:rsidP="00DD6D98">
            <w:pPr>
              <w:pStyle w:val="MsgTableBody"/>
              <w:jc w:val="center"/>
              <w:rPr>
                <w:noProof/>
              </w:rPr>
            </w:pPr>
          </w:p>
        </w:tc>
      </w:tr>
      <w:tr w:rsidR="00DD6D98" w:rsidRPr="00D00BBD" w14:paraId="4587B5D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07397D" w14:textId="77777777" w:rsidR="00DD6D98" w:rsidRPr="00C95480" w:rsidRDefault="00DD6D98" w:rsidP="00DD6D98">
            <w:pPr>
              <w:pStyle w:val="MsgTableBody"/>
              <w:rPr>
                <w:noProof/>
              </w:rPr>
            </w:pPr>
            <w:r w:rsidRPr="00C95480">
              <w:rPr>
                <w:noProof/>
              </w:rPr>
              <w:t xml:space="preserve">       NK1</w:t>
            </w:r>
          </w:p>
        </w:tc>
        <w:tc>
          <w:tcPr>
            <w:tcW w:w="4320" w:type="dxa"/>
            <w:tcBorders>
              <w:top w:val="dotted" w:sz="4" w:space="0" w:color="auto"/>
              <w:left w:val="nil"/>
              <w:bottom w:val="dotted" w:sz="4" w:space="0" w:color="auto"/>
              <w:right w:val="nil"/>
            </w:tcBorders>
            <w:shd w:val="clear" w:color="auto" w:fill="FFFFFF"/>
          </w:tcPr>
          <w:p w14:paraId="71353544" w14:textId="77777777" w:rsidR="00DD6D98" w:rsidRPr="00C95480" w:rsidRDefault="00DD6D98" w:rsidP="00DD6D98">
            <w:pPr>
              <w:pStyle w:val="MsgTableBody"/>
              <w:rPr>
                <w:noProof/>
              </w:rPr>
            </w:pPr>
            <w:r w:rsidRPr="00C95480">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21496F2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3947E4" w14:textId="77777777" w:rsidR="00DD6D98" w:rsidRPr="00C95480" w:rsidRDefault="00DD6D98" w:rsidP="00DD6D98">
            <w:pPr>
              <w:pStyle w:val="MsgTableBody"/>
              <w:jc w:val="center"/>
              <w:rPr>
                <w:noProof/>
              </w:rPr>
            </w:pPr>
            <w:r w:rsidRPr="00C95480">
              <w:rPr>
                <w:noProof/>
              </w:rPr>
              <w:t>3</w:t>
            </w:r>
          </w:p>
        </w:tc>
      </w:tr>
      <w:tr w:rsidR="002F29A1" w:rsidRPr="0001097E" w14:paraId="3A361B63" w14:textId="77777777" w:rsidTr="00EE6AE7">
        <w:tblPrEx>
          <w:shd w:val="clear" w:color="auto" w:fill="auto"/>
          <w:tblCellMar>
            <w:left w:w="107" w:type="dxa"/>
            <w:right w:w="107" w:type="dxa"/>
          </w:tblCellMar>
          <w:tblLook w:val="04A0" w:firstRow="1" w:lastRow="0" w:firstColumn="1" w:lastColumn="0" w:noHBand="0" w:noVBand="1"/>
        </w:tblPrEx>
        <w:trPr>
          <w:jc w:val="center"/>
          <w:ins w:id="531" w:author="Buitendijk, Hans" w:date="2022-08-23T13:49:00Z"/>
        </w:trPr>
        <w:tc>
          <w:tcPr>
            <w:tcW w:w="2880" w:type="dxa"/>
            <w:tcBorders>
              <w:top w:val="dotted" w:sz="4" w:space="0" w:color="auto"/>
              <w:left w:val="nil"/>
              <w:bottom w:val="dotted" w:sz="4" w:space="0" w:color="auto"/>
              <w:right w:val="nil"/>
            </w:tcBorders>
            <w:shd w:val="clear" w:color="auto" w:fill="FFFFFF"/>
          </w:tcPr>
          <w:p w14:paraId="634BAEAA" w14:textId="3875AC82" w:rsidR="002F29A1" w:rsidRPr="0052787A" w:rsidRDefault="002F29A1" w:rsidP="00EE6AE7">
            <w:pPr>
              <w:pStyle w:val="MsgTableBody"/>
              <w:rPr>
                <w:ins w:id="532" w:author="Buitendijk, Hans" w:date="2022-08-23T13:49:00Z"/>
                <w:noProof/>
              </w:rPr>
            </w:pPr>
            <w:ins w:id="533" w:author="Buitendijk, Hans" w:date="2022-08-23T13:49:00Z">
              <w:r>
                <w:rPr>
                  <w:noProof/>
                </w:rPr>
                <w:t xml:space="preserve">   </w:t>
              </w:r>
            </w:ins>
            <w:ins w:id="534" w:author="Frank Oemig" w:date="2022-09-06T17:23:00Z">
              <w:r w:rsidR="007D514E">
                <w:rPr>
                  <w:noProof/>
                </w:rPr>
                <w:t xml:space="preserve"> </w:t>
              </w:r>
            </w:ins>
            <w:ins w:id="535" w:author="Buitendijk, Hans" w:date="2022-08-23T13:49: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6978AA0A" w14:textId="77777777" w:rsidR="002F29A1" w:rsidRPr="0052787A" w:rsidRDefault="002F29A1" w:rsidP="00EE6AE7">
            <w:pPr>
              <w:pStyle w:val="MsgTableBody"/>
              <w:rPr>
                <w:ins w:id="536" w:author="Buitendijk, Hans" w:date="2022-08-23T13:49:00Z"/>
                <w:noProof/>
              </w:rPr>
            </w:pPr>
            <w:ins w:id="537" w:author="Buitendijk, Hans" w:date="2022-08-23T13:49: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5202C41" w14:textId="77777777" w:rsidR="002F29A1" w:rsidRPr="0052787A" w:rsidRDefault="002F29A1" w:rsidP="00EE6AE7">
            <w:pPr>
              <w:pStyle w:val="MsgTableBody"/>
              <w:rPr>
                <w:ins w:id="538" w:author="Buitendijk, Hans" w:date="2022-08-23T13:49:00Z"/>
                <w:noProof/>
              </w:rPr>
            </w:pPr>
          </w:p>
        </w:tc>
        <w:tc>
          <w:tcPr>
            <w:tcW w:w="990" w:type="dxa"/>
            <w:gridSpan w:val="2"/>
            <w:tcBorders>
              <w:top w:val="dotted" w:sz="4" w:space="0" w:color="auto"/>
              <w:left w:val="nil"/>
              <w:bottom w:val="dotted" w:sz="4" w:space="0" w:color="auto"/>
              <w:right w:val="nil"/>
            </w:tcBorders>
            <w:shd w:val="clear" w:color="auto" w:fill="FFFFFF"/>
          </w:tcPr>
          <w:p w14:paraId="4E4EA5A9" w14:textId="77777777" w:rsidR="002F29A1" w:rsidRPr="0052787A" w:rsidRDefault="002F29A1" w:rsidP="00EE6AE7">
            <w:pPr>
              <w:pStyle w:val="MsgTableBody"/>
              <w:jc w:val="center"/>
              <w:rPr>
                <w:ins w:id="539" w:author="Buitendijk, Hans" w:date="2022-08-23T13:49:00Z"/>
                <w:noProof/>
              </w:rPr>
            </w:pPr>
            <w:ins w:id="540" w:author="Buitendijk, Hans" w:date="2022-08-23T13:49:00Z">
              <w:r>
                <w:rPr>
                  <w:noProof/>
                </w:rPr>
                <w:t>3</w:t>
              </w:r>
            </w:ins>
          </w:p>
        </w:tc>
      </w:tr>
      <w:tr w:rsidR="002F29A1" w:rsidRPr="0001097E" w14:paraId="0944142F" w14:textId="77777777" w:rsidTr="00EE6AE7">
        <w:tblPrEx>
          <w:shd w:val="clear" w:color="auto" w:fill="auto"/>
          <w:tblCellMar>
            <w:left w:w="107" w:type="dxa"/>
            <w:right w:w="107" w:type="dxa"/>
          </w:tblCellMar>
          <w:tblLook w:val="04A0" w:firstRow="1" w:lastRow="0" w:firstColumn="1" w:lastColumn="0" w:noHBand="0" w:noVBand="1"/>
        </w:tblPrEx>
        <w:trPr>
          <w:jc w:val="center"/>
          <w:ins w:id="541" w:author="Buitendijk, Hans" w:date="2022-08-23T13:49:00Z"/>
        </w:trPr>
        <w:tc>
          <w:tcPr>
            <w:tcW w:w="2880" w:type="dxa"/>
            <w:tcBorders>
              <w:top w:val="dotted" w:sz="4" w:space="0" w:color="auto"/>
              <w:left w:val="nil"/>
              <w:bottom w:val="dotted" w:sz="4" w:space="0" w:color="auto"/>
              <w:right w:val="nil"/>
            </w:tcBorders>
            <w:shd w:val="clear" w:color="auto" w:fill="FFFFFF"/>
          </w:tcPr>
          <w:p w14:paraId="48C57A62" w14:textId="70780E17" w:rsidR="002F29A1" w:rsidRPr="0052787A" w:rsidRDefault="002F29A1" w:rsidP="00EE6AE7">
            <w:pPr>
              <w:pStyle w:val="MsgTableBody"/>
              <w:rPr>
                <w:ins w:id="542" w:author="Buitendijk, Hans" w:date="2022-08-23T13:49:00Z"/>
                <w:noProof/>
              </w:rPr>
            </w:pPr>
            <w:ins w:id="543" w:author="Buitendijk, Hans" w:date="2022-08-23T13:49:00Z">
              <w:r>
                <w:rPr>
                  <w:noProof/>
                </w:rPr>
                <w:t xml:space="preserve">   </w:t>
              </w:r>
            </w:ins>
            <w:ins w:id="544" w:author="Frank Oemig" w:date="2022-09-06T17:23:00Z">
              <w:r w:rsidR="007D514E">
                <w:rPr>
                  <w:noProof/>
                </w:rPr>
                <w:t xml:space="preserve"> </w:t>
              </w:r>
            </w:ins>
            <w:ins w:id="545" w:author="Buitendijk, Hans" w:date="2022-08-23T13:49: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5AF4DE23" w14:textId="627EDBB4" w:rsidR="002F29A1" w:rsidRPr="0052787A" w:rsidRDefault="00973149" w:rsidP="00EE6AE7">
            <w:pPr>
              <w:pStyle w:val="MsgTableBody"/>
              <w:rPr>
                <w:ins w:id="546" w:author="Buitendijk, Hans" w:date="2022-08-23T13:49:00Z"/>
                <w:noProof/>
              </w:rPr>
            </w:pPr>
            <w:ins w:id="547" w:author="Buitendijk, Hans" w:date="2022-08-24T17:38:00Z">
              <w:r>
                <w:rPr>
                  <w:noProof/>
                </w:rPr>
                <w:t>Recorded</w:t>
              </w:r>
            </w:ins>
            <w:ins w:id="548" w:author="Buitendijk, Hans" w:date="2022-08-23T13:49:00Z">
              <w:r w:rsidR="002F29A1">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7EFACB10" w14:textId="77777777" w:rsidR="002F29A1" w:rsidRPr="0052787A" w:rsidRDefault="002F29A1" w:rsidP="00EE6AE7">
            <w:pPr>
              <w:pStyle w:val="MsgTableBody"/>
              <w:rPr>
                <w:ins w:id="549" w:author="Buitendijk, Hans" w:date="2022-08-23T13:49:00Z"/>
                <w:noProof/>
              </w:rPr>
            </w:pPr>
          </w:p>
        </w:tc>
        <w:tc>
          <w:tcPr>
            <w:tcW w:w="990" w:type="dxa"/>
            <w:gridSpan w:val="2"/>
            <w:tcBorders>
              <w:top w:val="dotted" w:sz="4" w:space="0" w:color="auto"/>
              <w:left w:val="nil"/>
              <w:bottom w:val="dotted" w:sz="4" w:space="0" w:color="auto"/>
              <w:right w:val="nil"/>
            </w:tcBorders>
            <w:shd w:val="clear" w:color="auto" w:fill="FFFFFF"/>
          </w:tcPr>
          <w:p w14:paraId="764D29A8" w14:textId="77777777" w:rsidR="002F29A1" w:rsidRPr="0052787A" w:rsidRDefault="002F29A1" w:rsidP="00EE6AE7">
            <w:pPr>
              <w:pStyle w:val="MsgTableBody"/>
              <w:jc w:val="center"/>
              <w:rPr>
                <w:ins w:id="550" w:author="Buitendijk, Hans" w:date="2022-08-23T13:49:00Z"/>
                <w:noProof/>
              </w:rPr>
            </w:pPr>
            <w:ins w:id="551" w:author="Buitendijk, Hans" w:date="2022-08-23T13:49:00Z">
              <w:r>
                <w:rPr>
                  <w:noProof/>
                </w:rPr>
                <w:t>3</w:t>
              </w:r>
            </w:ins>
          </w:p>
        </w:tc>
      </w:tr>
      <w:tr w:rsidR="00DD6D98" w14:paraId="7B7517E3"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56F16A" w14:textId="77777777" w:rsidR="00DD6D98" w:rsidRPr="00C95480" w:rsidRDefault="00DD6D98" w:rsidP="00DD6D98">
            <w:pPr>
              <w:pStyle w:val="MsgTableBody"/>
              <w:rPr>
                <w:noProof/>
              </w:rPr>
            </w:pPr>
            <w:r w:rsidRPr="00C95480">
              <w:rPr>
                <w:noProof/>
              </w:rPr>
              <w:t xml:space="preserve"> </w:t>
            </w:r>
            <w:r>
              <w:rPr>
                <w:noProof/>
              </w:rPr>
              <w:t xml:space="preserve"> </w:t>
            </w: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C7824DB"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82ACBF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E07F00" w14:textId="77777777" w:rsidR="00DD6D98" w:rsidRPr="00C95480" w:rsidRDefault="00DD6D98" w:rsidP="00DD6D98">
            <w:pPr>
              <w:pStyle w:val="MsgTableBody"/>
              <w:jc w:val="center"/>
              <w:rPr>
                <w:noProof/>
              </w:rPr>
            </w:pPr>
            <w:r w:rsidRPr="00C95480">
              <w:rPr>
                <w:noProof/>
              </w:rPr>
              <w:t>3</w:t>
            </w:r>
          </w:p>
        </w:tc>
      </w:tr>
      <w:tr w:rsidR="00DD6D98" w14:paraId="1F005538"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22471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C0E1F49"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44D31CD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075978" w14:textId="77777777" w:rsidR="00DD6D98" w:rsidRPr="00C95480" w:rsidRDefault="00DD6D98" w:rsidP="00DD6D98">
            <w:pPr>
              <w:pStyle w:val="MsgTableBody"/>
              <w:jc w:val="center"/>
              <w:rPr>
                <w:noProof/>
              </w:rPr>
            </w:pPr>
            <w:r w:rsidRPr="00C95480">
              <w:rPr>
                <w:noProof/>
              </w:rPr>
              <w:t>3</w:t>
            </w:r>
          </w:p>
        </w:tc>
      </w:tr>
      <w:tr w:rsidR="00DD6D98" w14:paraId="1C048004"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D20C4C"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172EC057" w14:textId="77777777" w:rsidR="00DD6D98" w:rsidRPr="00C95480" w:rsidRDefault="00DD6D98" w:rsidP="00DD6D98">
            <w:pPr>
              <w:pStyle w:val="MsgTableBody"/>
              <w:rPr>
                <w:noProof/>
              </w:rPr>
            </w:pPr>
            <w:r w:rsidRPr="00C95480">
              <w:rPr>
                <w:noProof/>
              </w:rPr>
              <w:t>--- NEXT_OF_KIN end</w:t>
            </w:r>
          </w:p>
        </w:tc>
        <w:tc>
          <w:tcPr>
            <w:tcW w:w="864" w:type="dxa"/>
            <w:tcBorders>
              <w:top w:val="dotted" w:sz="4" w:space="0" w:color="auto"/>
              <w:left w:val="nil"/>
              <w:bottom w:val="dotted" w:sz="4" w:space="0" w:color="auto"/>
              <w:right w:val="nil"/>
            </w:tcBorders>
            <w:shd w:val="clear" w:color="auto" w:fill="FFFFFF"/>
          </w:tcPr>
          <w:p w14:paraId="77957F7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485C2A" w14:textId="77777777" w:rsidR="00DD6D98" w:rsidRPr="00C95480" w:rsidRDefault="00DD6D98" w:rsidP="00DD6D98">
            <w:pPr>
              <w:pStyle w:val="MsgTableBody"/>
              <w:jc w:val="center"/>
              <w:rPr>
                <w:noProof/>
              </w:rPr>
            </w:pPr>
          </w:p>
        </w:tc>
      </w:tr>
      <w:tr w:rsidR="00DD6D98" w:rsidRPr="00D00BBD" w14:paraId="1355786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AFDB3D" w14:textId="77777777" w:rsidR="00DD6D98" w:rsidRPr="00C95480" w:rsidRDefault="00DD6D98" w:rsidP="00DD6D98">
            <w:pPr>
              <w:pStyle w:val="MsgTableBody"/>
              <w:rPr>
                <w:noProof/>
              </w:rPr>
            </w:pPr>
            <w:r w:rsidRPr="00C95480">
              <w:rPr>
                <w:noProof/>
              </w:rPr>
              <w:t xml:space="preserve">     [{ARV}]</w:t>
            </w:r>
          </w:p>
        </w:tc>
        <w:tc>
          <w:tcPr>
            <w:tcW w:w="4320" w:type="dxa"/>
            <w:tcBorders>
              <w:top w:val="dotted" w:sz="4" w:space="0" w:color="auto"/>
              <w:left w:val="nil"/>
              <w:bottom w:val="dotted" w:sz="4" w:space="0" w:color="auto"/>
              <w:right w:val="nil"/>
            </w:tcBorders>
            <w:shd w:val="clear" w:color="auto" w:fill="FFFFFF"/>
          </w:tcPr>
          <w:p w14:paraId="3C7A9F6F" w14:textId="77777777"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7432AEF" w14:textId="77777777" w:rsidR="00DD6D98" w:rsidRPr="00C95480" w:rsidRDefault="00DD6D98" w:rsidP="00DD6D98">
            <w:pPr>
              <w:pStyle w:val="MsgTableBody"/>
              <w:jc w:val="center"/>
              <w:rPr>
                <w:noProof/>
              </w:rPr>
            </w:pPr>
            <w:r w:rsidRPr="00C95480">
              <w:rPr>
                <w:noProof/>
              </w:rPr>
              <w:t>B</w:t>
            </w:r>
          </w:p>
        </w:tc>
        <w:tc>
          <w:tcPr>
            <w:tcW w:w="1008" w:type="dxa"/>
            <w:gridSpan w:val="2"/>
            <w:tcBorders>
              <w:top w:val="dotted" w:sz="4" w:space="0" w:color="auto"/>
              <w:left w:val="nil"/>
              <w:bottom w:val="dotted" w:sz="4" w:space="0" w:color="auto"/>
              <w:right w:val="nil"/>
            </w:tcBorders>
            <w:shd w:val="clear" w:color="auto" w:fill="FFFFFF"/>
          </w:tcPr>
          <w:p w14:paraId="76D2E2D8" w14:textId="77777777" w:rsidR="00DD6D98" w:rsidRPr="00C95480" w:rsidRDefault="00DD6D98" w:rsidP="00DD6D98">
            <w:pPr>
              <w:pStyle w:val="MsgTableBody"/>
              <w:jc w:val="center"/>
              <w:rPr>
                <w:noProof/>
              </w:rPr>
            </w:pPr>
            <w:r w:rsidRPr="00C95480">
              <w:rPr>
                <w:noProof/>
              </w:rPr>
              <w:t>3</w:t>
            </w:r>
          </w:p>
        </w:tc>
      </w:tr>
      <w:tr w:rsidR="00DD6D98" w:rsidRPr="00D00BBD" w14:paraId="1E0AC7F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F7B0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944803A"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3F820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F1F9D9" w14:textId="77777777" w:rsidR="00DD6D98" w:rsidRPr="009901C4" w:rsidRDefault="00DD6D98" w:rsidP="00DD6D98">
            <w:pPr>
              <w:pStyle w:val="MsgTableBody"/>
              <w:jc w:val="center"/>
              <w:rPr>
                <w:noProof/>
              </w:rPr>
            </w:pPr>
          </w:p>
        </w:tc>
      </w:tr>
      <w:tr w:rsidR="00DD6D98" w:rsidRPr="00D00BBD" w14:paraId="0D6B814D"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A6D355"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10633FB"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6604DE5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2148E" w14:textId="77777777" w:rsidR="00DD6D98" w:rsidRPr="009901C4" w:rsidRDefault="00DD6D98" w:rsidP="00DD6D98">
            <w:pPr>
              <w:pStyle w:val="MsgTableBody"/>
              <w:jc w:val="center"/>
              <w:rPr>
                <w:noProof/>
              </w:rPr>
            </w:pPr>
            <w:r w:rsidRPr="009901C4">
              <w:rPr>
                <w:noProof/>
              </w:rPr>
              <w:t>7</w:t>
            </w:r>
          </w:p>
        </w:tc>
      </w:tr>
      <w:tr w:rsidR="00DD6D98" w:rsidRPr="00D00BBD" w14:paraId="683A8A0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4C282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4AD87C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003EEA3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ACCCD4" w14:textId="77777777" w:rsidR="00DD6D98" w:rsidRPr="009901C4" w:rsidRDefault="00DD6D98" w:rsidP="00DD6D98">
            <w:pPr>
              <w:pStyle w:val="MsgTableBody"/>
              <w:jc w:val="center"/>
              <w:rPr>
                <w:noProof/>
              </w:rPr>
            </w:pPr>
            <w:r w:rsidRPr="009901C4">
              <w:rPr>
                <w:noProof/>
              </w:rPr>
              <w:t>7</w:t>
            </w:r>
          </w:p>
        </w:tc>
      </w:tr>
      <w:tr w:rsidR="00DD6D98" w:rsidRPr="00D00BBD" w14:paraId="5AEC2C9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CD17E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F1BCC44"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8783F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8A91A" w14:textId="77777777" w:rsidR="00DD6D98" w:rsidRPr="009901C4" w:rsidRDefault="00DD6D98" w:rsidP="00DD6D98">
            <w:pPr>
              <w:pStyle w:val="MsgTableBody"/>
              <w:jc w:val="center"/>
              <w:rPr>
                <w:noProof/>
              </w:rPr>
            </w:pPr>
          </w:p>
        </w:tc>
      </w:tr>
      <w:tr w:rsidR="00DD6D98" w:rsidRPr="00D00BBD" w14:paraId="0B942B3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77E7D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005D90D"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5B64BF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14AF41" w14:textId="77777777" w:rsidR="00DD6D98" w:rsidRPr="009901C4" w:rsidRDefault="00DD6D98" w:rsidP="00DD6D98">
            <w:pPr>
              <w:pStyle w:val="MsgTableBody"/>
              <w:jc w:val="center"/>
              <w:rPr>
                <w:noProof/>
              </w:rPr>
            </w:pPr>
          </w:p>
        </w:tc>
      </w:tr>
      <w:tr w:rsidR="00DD6D98" w:rsidRPr="00D00BBD" w14:paraId="078B0F77"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4A3485"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0FCDA8DD"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FD3D1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280D17" w14:textId="77777777" w:rsidR="00DD6D98" w:rsidRPr="009901C4" w:rsidRDefault="00DD6D98" w:rsidP="00DD6D98">
            <w:pPr>
              <w:pStyle w:val="MsgTableBody"/>
              <w:jc w:val="center"/>
              <w:rPr>
                <w:noProof/>
              </w:rPr>
            </w:pPr>
            <w:r w:rsidRPr="009901C4">
              <w:rPr>
                <w:noProof/>
              </w:rPr>
              <w:t>3</w:t>
            </w:r>
          </w:p>
        </w:tc>
      </w:tr>
      <w:tr w:rsidR="00DD6D98" w:rsidRPr="00D00BBD" w14:paraId="46231E6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DCEF1D"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42CE3627"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C0051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43ABD0" w14:textId="77777777" w:rsidR="00DD6D98" w:rsidRPr="009901C4" w:rsidRDefault="00DD6D98" w:rsidP="00DD6D98">
            <w:pPr>
              <w:pStyle w:val="MsgTableBody"/>
              <w:jc w:val="center"/>
              <w:rPr>
                <w:noProof/>
              </w:rPr>
            </w:pPr>
            <w:r w:rsidRPr="009901C4">
              <w:rPr>
                <w:noProof/>
              </w:rPr>
              <w:t>3</w:t>
            </w:r>
          </w:p>
        </w:tc>
      </w:tr>
      <w:tr w:rsidR="00DD6D98" w:rsidRPr="00D00BBD" w14:paraId="5FAD63E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C525F6F"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F24157F"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65959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C72A44" w14:textId="77777777" w:rsidR="00DD6D98" w:rsidRPr="009901C4" w:rsidRDefault="00DD6D98" w:rsidP="00DD6D98">
            <w:pPr>
              <w:pStyle w:val="MsgTableBody"/>
              <w:jc w:val="center"/>
              <w:rPr>
                <w:noProof/>
              </w:rPr>
            </w:pPr>
            <w:r w:rsidRPr="009901C4">
              <w:rPr>
                <w:noProof/>
              </w:rPr>
              <w:t>7</w:t>
            </w:r>
          </w:p>
        </w:tc>
      </w:tr>
      <w:tr w:rsidR="00DD6D98" w:rsidRPr="00D00BBD" w14:paraId="431D707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DF19D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EEE52E6"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7EF11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82344D" w14:textId="77777777" w:rsidR="00DD6D98" w:rsidRPr="009901C4" w:rsidRDefault="00DD6D98" w:rsidP="00DD6D98">
            <w:pPr>
              <w:pStyle w:val="MsgTableBody"/>
              <w:jc w:val="center"/>
              <w:rPr>
                <w:noProof/>
              </w:rPr>
            </w:pPr>
          </w:p>
        </w:tc>
      </w:tr>
      <w:tr w:rsidR="00DD6D98" w:rsidRPr="00D00BBD" w14:paraId="307C1AE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71A20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16119D1"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752840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4970E1" w14:textId="77777777" w:rsidR="00DD6D98" w:rsidRPr="009901C4" w:rsidRDefault="00DD6D98" w:rsidP="00DD6D98">
            <w:pPr>
              <w:pStyle w:val="MsgTableBody"/>
              <w:jc w:val="center"/>
              <w:rPr>
                <w:noProof/>
              </w:rPr>
            </w:pPr>
          </w:p>
        </w:tc>
      </w:tr>
      <w:tr w:rsidR="00DD6D98" w:rsidRPr="00D00BBD" w14:paraId="39067F4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215F2C" w14:textId="77777777" w:rsidR="00DD6D98" w:rsidRPr="009901C4"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2F4CDE7F"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3007A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764A20" w14:textId="77777777" w:rsidR="00DD6D98" w:rsidRPr="009901C4" w:rsidRDefault="00DD6D98" w:rsidP="00DD6D98">
            <w:pPr>
              <w:pStyle w:val="MsgTableBody"/>
              <w:jc w:val="center"/>
              <w:rPr>
                <w:noProof/>
              </w:rPr>
            </w:pPr>
            <w:r>
              <w:rPr>
                <w:noProof/>
              </w:rPr>
              <w:t>6</w:t>
            </w:r>
          </w:p>
        </w:tc>
      </w:tr>
      <w:tr w:rsidR="00DD6D98" w:rsidRPr="00D00BBD" w14:paraId="6A3A455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4E6000" w14:textId="77777777" w:rsidR="00DD6D98" w:rsidRPr="009901C4"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5EC5AE39"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0B9B2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0E14A1" w14:textId="77777777" w:rsidR="00DD6D98" w:rsidRPr="009901C4" w:rsidRDefault="00DD6D98" w:rsidP="00DD6D98">
            <w:pPr>
              <w:pStyle w:val="MsgTableBody"/>
              <w:jc w:val="center"/>
              <w:rPr>
                <w:noProof/>
              </w:rPr>
            </w:pPr>
            <w:r>
              <w:rPr>
                <w:noProof/>
              </w:rPr>
              <w:t>6</w:t>
            </w:r>
          </w:p>
        </w:tc>
      </w:tr>
      <w:tr w:rsidR="00DD6D98" w:rsidRPr="00D00BBD" w14:paraId="41B1EA0D"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842208" w14:textId="77777777" w:rsidR="00DD6D98" w:rsidRPr="009901C4" w:rsidRDefault="00DD6D98" w:rsidP="00DD6D98">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601A628C" w14:textId="77777777"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6F43864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8411F7" w14:textId="77777777" w:rsidR="00DD6D98" w:rsidRPr="009901C4" w:rsidRDefault="00DD6D98" w:rsidP="00DD6D98">
            <w:pPr>
              <w:pStyle w:val="MsgTableBody"/>
              <w:jc w:val="center"/>
              <w:rPr>
                <w:noProof/>
              </w:rPr>
            </w:pPr>
            <w:r>
              <w:rPr>
                <w:noProof/>
              </w:rPr>
              <w:t>6</w:t>
            </w:r>
          </w:p>
        </w:tc>
      </w:tr>
      <w:tr w:rsidR="00DD6D98" w:rsidRPr="00D00BBD" w14:paraId="72D188C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6CCCD6"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5FB1EF6"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2DDF88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828FBF" w14:textId="77777777" w:rsidR="00DD6D98" w:rsidRPr="009901C4" w:rsidRDefault="00DD6D98" w:rsidP="00DD6D98">
            <w:pPr>
              <w:pStyle w:val="MsgTableBody"/>
              <w:jc w:val="center"/>
              <w:rPr>
                <w:noProof/>
              </w:rPr>
            </w:pPr>
          </w:p>
        </w:tc>
      </w:tr>
      <w:tr w:rsidR="00DD6D98" w:rsidRPr="00D00BBD" w14:paraId="6FE80C2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78ED7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93AF0D5"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0535E5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C2D165" w14:textId="77777777" w:rsidR="00DD6D98" w:rsidRPr="009901C4" w:rsidRDefault="00DD6D98" w:rsidP="00DD6D98">
            <w:pPr>
              <w:pStyle w:val="MsgTableBody"/>
              <w:jc w:val="center"/>
              <w:rPr>
                <w:noProof/>
              </w:rPr>
            </w:pPr>
          </w:p>
        </w:tc>
      </w:tr>
      <w:tr w:rsidR="00DD6D98" w:rsidRPr="00D00BBD" w14:paraId="3B78EE5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26DC6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E24A16"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714112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77154C" w14:textId="77777777" w:rsidR="00DD6D98" w:rsidRPr="009901C4" w:rsidRDefault="00DD6D98" w:rsidP="00DD6D98">
            <w:pPr>
              <w:pStyle w:val="MsgTableBody"/>
              <w:jc w:val="center"/>
              <w:rPr>
                <w:noProof/>
              </w:rPr>
            </w:pPr>
          </w:p>
        </w:tc>
      </w:tr>
      <w:tr w:rsidR="00DD6D98" w:rsidRPr="00D00BBD" w14:paraId="0977C1A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5C1809"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D12CCF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54ED6D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489D0" w14:textId="77777777" w:rsidR="00DD6D98" w:rsidRPr="009901C4" w:rsidRDefault="00DD6D98" w:rsidP="00DD6D98">
            <w:pPr>
              <w:pStyle w:val="MsgTableBody"/>
              <w:jc w:val="center"/>
              <w:rPr>
                <w:noProof/>
              </w:rPr>
            </w:pPr>
          </w:p>
        </w:tc>
      </w:tr>
      <w:tr w:rsidR="00DD6D98" w:rsidRPr="00D00BBD" w14:paraId="3C2B664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4C5238"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54FB1D89"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40A8FF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6D8F9E" w14:textId="77777777" w:rsidR="00DD6D98" w:rsidRPr="009901C4" w:rsidRDefault="00DD6D98" w:rsidP="00DD6D98">
            <w:pPr>
              <w:pStyle w:val="MsgTableBody"/>
              <w:jc w:val="center"/>
              <w:rPr>
                <w:noProof/>
              </w:rPr>
            </w:pPr>
            <w:r w:rsidRPr="009901C4">
              <w:rPr>
                <w:noProof/>
              </w:rPr>
              <w:t>4</w:t>
            </w:r>
          </w:p>
        </w:tc>
      </w:tr>
      <w:tr w:rsidR="00DD6D98" w:rsidRPr="00D00BBD" w14:paraId="579B261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00AA3B"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C8F88D9"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981F0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01DD7E" w14:textId="77777777" w:rsidR="00DD6D98" w:rsidRPr="009901C4" w:rsidRDefault="00DD6D98" w:rsidP="00DD6D98">
            <w:pPr>
              <w:pStyle w:val="MsgTableBody"/>
              <w:jc w:val="center"/>
              <w:rPr>
                <w:noProof/>
              </w:rPr>
            </w:pPr>
            <w:r w:rsidRPr="009901C4">
              <w:rPr>
                <w:noProof/>
              </w:rPr>
              <w:t>7</w:t>
            </w:r>
          </w:p>
        </w:tc>
      </w:tr>
      <w:tr w:rsidR="00DD6D98" w:rsidRPr="00D00BBD" w14:paraId="2355DC3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11B30C"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00EBA03"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7002D93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54ABF6" w14:textId="77777777" w:rsidR="00DD6D98" w:rsidRPr="009901C4" w:rsidRDefault="00DD6D98" w:rsidP="00DD6D98">
            <w:pPr>
              <w:pStyle w:val="MsgTableBody"/>
              <w:jc w:val="center"/>
              <w:rPr>
                <w:noProof/>
              </w:rPr>
            </w:pPr>
          </w:p>
        </w:tc>
      </w:tr>
      <w:tr w:rsidR="00DD6D98" w:rsidRPr="00D00BBD" w14:paraId="4A1D189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ED7695"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3EAF4BE"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27BBE2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FAD07C" w14:textId="77777777" w:rsidR="00DD6D98" w:rsidRPr="009901C4" w:rsidRDefault="00DD6D98" w:rsidP="00DD6D98">
            <w:pPr>
              <w:pStyle w:val="MsgTableBody"/>
              <w:jc w:val="center"/>
              <w:rPr>
                <w:noProof/>
              </w:rPr>
            </w:pPr>
            <w:r>
              <w:rPr>
                <w:noProof/>
              </w:rPr>
              <w:t>7</w:t>
            </w:r>
          </w:p>
        </w:tc>
      </w:tr>
      <w:tr w:rsidR="00DD6D98" w:rsidRPr="00D00BBD" w14:paraId="34F1F4C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450FED"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980E458"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0C4D75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86EAFE" w14:textId="77777777" w:rsidR="00DD6D98" w:rsidRPr="009901C4" w:rsidRDefault="00DD6D98" w:rsidP="00DD6D98">
            <w:pPr>
              <w:pStyle w:val="MsgTableBody"/>
              <w:jc w:val="center"/>
              <w:rPr>
                <w:noProof/>
              </w:rPr>
            </w:pPr>
            <w:r>
              <w:rPr>
                <w:noProof/>
              </w:rPr>
              <w:t>7</w:t>
            </w:r>
          </w:p>
        </w:tc>
      </w:tr>
      <w:tr w:rsidR="00DD6D98" w:rsidRPr="00D00BBD" w14:paraId="31C5290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495735" w14:textId="77777777" w:rsidR="00DD6D98" w:rsidRDefault="00DD6D98" w:rsidP="00DD6D98">
            <w:pPr>
              <w:pStyle w:val="MsgTableBody"/>
              <w:rPr>
                <w:noProof/>
              </w:rPr>
            </w:pPr>
            <w:r>
              <w:rPr>
                <w:noProof/>
              </w:rPr>
              <w:lastRenderedPageBreak/>
              <w:t xml:space="preserve">         TXA</w:t>
            </w:r>
          </w:p>
        </w:tc>
        <w:tc>
          <w:tcPr>
            <w:tcW w:w="4320" w:type="dxa"/>
            <w:tcBorders>
              <w:top w:val="dotted" w:sz="4" w:space="0" w:color="auto"/>
              <w:left w:val="nil"/>
              <w:bottom w:val="dotted" w:sz="4" w:space="0" w:color="auto"/>
              <w:right w:val="nil"/>
            </w:tcBorders>
            <w:shd w:val="clear" w:color="auto" w:fill="FFFFFF"/>
          </w:tcPr>
          <w:p w14:paraId="35A353F6"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5D8D7B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D7542D" w14:textId="77777777" w:rsidR="00DD6D98" w:rsidRPr="009901C4" w:rsidRDefault="00DD6D98" w:rsidP="00DD6D98">
            <w:pPr>
              <w:pStyle w:val="MsgTableBody"/>
              <w:jc w:val="center"/>
              <w:rPr>
                <w:noProof/>
              </w:rPr>
            </w:pPr>
            <w:r>
              <w:rPr>
                <w:noProof/>
              </w:rPr>
              <w:t>9</w:t>
            </w:r>
          </w:p>
        </w:tc>
      </w:tr>
      <w:tr w:rsidR="00DD6D98" w:rsidRPr="00D00BBD" w14:paraId="504780F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C2B924"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045999C"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5922AF2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5DE22" w14:textId="77777777" w:rsidR="00DD6D98" w:rsidRPr="009901C4" w:rsidRDefault="00DD6D98" w:rsidP="00DD6D98">
            <w:pPr>
              <w:pStyle w:val="MsgTableBody"/>
              <w:jc w:val="center"/>
              <w:rPr>
                <w:noProof/>
              </w:rPr>
            </w:pPr>
          </w:p>
        </w:tc>
      </w:tr>
      <w:tr w:rsidR="00DD6D98" w:rsidRPr="00D00BBD" w14:paraId="79E0D15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2B499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1B1FE3E"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14735D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E7951" w14:textId="77777777" w:rsidR="00DD6D98" w:rsidRPr="009901C4" w:rsidRDefault="00DD6D98" w:rsidP="00DD6D98">
            <w:pPr>
              <w:pStyle w:val="MsgTableBody"/>
              <w:jc w:val="center"/>
              <w:rPr>
                <w:noProof/>
              </w:rPr>
            </w:pPr>
          </w:p>
        </w:tc>
      </w:tr>
      <w:tr w:rsidR="00DD6D98" w:rsidRPr="00D00BBD" w14:paraId="2EADC23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CD0526"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w:t>
              </w:r>
              <w:bookmarkStart w:id="552" w:name="_Hlt479045379"/>
              <w:r w:rsidRPr="009901C4">
                <w:rPr>
                  <w:rStyle w:val="Hyperlink"/>
                  <w:noProof/>
                </w:rPr>
                <w:t>B</w:t>
              </w:r>
              <w:bookmarkEnd w:id="552"/>
              <w:r w:rsidRPr="009901C4">
                <w:rPr>
                  <w:rStyle w:val="Hyperlink"/>
                  <w:noProof/>
                </w:rPr>
                <w:t>R</w:t>
              </w:r>
            </w:hyperlink>
          </w:p>
        </w:tc>
        <w:tc>
          <w:tcPr>
            <w:tcW w:w="4320" w:type="dxa"/>
            <w:tcBorders>
              <w:top w:val="dotted" w:sz="4" w:space="0" w:color="auto"/>
              <w:left w:val="nil"/>
              <w:bottom w:val="dotted" w:sz="4" w:space="0" w:color="auto"/>
              <w:right w:val="nil"/>
            </w:tcBorders>
            <w:shd w:val="clear" w:color="auto" w:fill="FFFFFF"/>
          </w:tcPr>
          <w:p w14:paraId="144B6257"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2B086D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688B1D" w14:textId="77777777" w:rsidR="00DD6D98" w:rsidRPr="009901C4" w:rsidRDefault="00DD6D98" w:rsidP="00DD6D98">
            <w:pPr>
              <w:pStyle w:val="MsgTableBody"/>
              <w:jc w:val="center"/>
              <w:rPr>
                <w:noProof/>
              </w:rPr>
            </w:pPr>
            <w:r w:rsidRPr="009901C4">
              <w:rPr>
                <w:noProof/>
              </w:rPr>
              <w:t>7</w:t>
            </w:r>
          </w:p>
        </w:tc>
      </w:tr>
      <w:tr w:rsidR="00DD6D98" w:rsidRPr="00D00BBD" w14:paraId="338C78D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014472" w14:textId="77777777" w:rsidR="00DD6D98" w:rsidRPr="009901C4" w:rsidRDefault="00DD6D98" w:rsidP="00DD6D98">
            <w:pPr>
              <w:pStyle w:val="MsgTableBody"/>
              <w:rPr>
                <w:noProof/>
              </w:rPr>
            </w:pPr>
            <w:r w:rsidRPr="009901C4">
              <w:rPr>
                <w:noProof/>
              </w:rPr>
              <w:t xml:space="preserve">      [</w:t>
            </w:r>
            <w:r>
              <w:rPr>
                <w:noProof/>
              </w:rPr>
              <w:t>{</w:t>
            </w:r>
            <w:r w:rsidRPr="009901C4">
              <w:rPr>
                <w:noProof/>
              </w:rPr>
              <w:t>NTE</w:t>
            </w:r>
            <w:r>
              <w:rPr>
                <w:noProof/>
              </w:rPr>
              <w:t>}</w:t>
            </w:r>
            <w:r w:rsidRPr="009901C4">
              <w:rPr>
                <w:noProof/>
              </w:rPr>
              <w:t>]</w:t>
            </w:r>
          </w:p>
        </w:tc>
        <w:tc>
          <w:tcPr>
            <w:tcW w:w="4320" w:type="dxa"/>
            <w:tcBorders>
              <w:top w:val="dotted" w:sz="4" w:space="0" w:color="auto"/>
              <w:left w:val="nil"/>
              <w:bottom w:val="dotted" w:sz="4" w:space="0" w:color="auto"/>
              <w:right w:val="nil"/>
            </w:tcBorders>
            <w:shd w:val="clear" w:color="auto" w:fill="FFFFFF"/>
          </w:tcPr>
          <w:p w14:paraId="5AABC2A6"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A57301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DD0819" w14:textId="77777777" w:rsidR="00DD6D98" w:rsidRPr="009901C4" w:rsidRDefault="00DD6D98" w:rsidP="00DD6D98">
            <w:pPr>
              <w:pStyle w:val="MsgTableBody"/>
              <w:jc w:val="center"/>
              <w:rPr>
                <w:noProof/>
              </w:rPr>
            </w:pPr>
            <w:r w:rsidRPr="009901C4">
              <w:rPr>
                <w:noProof/>
              </w:rPr>
              <w:t>2</w:t>
            </w:r>
          </w:p>
        </w:tc>
      </w:tr>
      <w:tr w:rsidR="00DD6D98" w:rsidRPr="00D00BBD" w14:paraId="4660659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043D6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B355FA"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0AF64A5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8DA785" w14:textId="77777777" w:rsidR="00DD6D98" w:rsidRPr="009901C4" w:rsidRDefault="00DD6D98" w:rsidP="00DD6D98">
            <w:pPr>
              <w:pStyle w:val="MsgTableBody"/>
              <w:jc w:val="center"/>
              <w:rPr>
                <w:noProof/>
              </w:rPr>
            </w:pPr>
          </w:p>
        </w:tc>
      </w:tr>
      <w:tr w:rsidR="00DD6D98" w:rsidRPr="00D00BBD" w14:paraId="161AA2F9"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264E9C"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p>
        </w:tc>
        <w:tc>
          <w:tcPr>
            <w:tcW w:w="4320" w:type="dxa"/>
            <w:tcBorders>
              <w:top w:val="dotted" w:sz="4" w:space="0" w:color="auto"/>
              <w:left w:val="nil"/>
              <w:bottom w:val="dotted" w:sz="4" w:space="0" w:color="auto"/>
              <w:right w:val="nil"/>
            </w:tcBorders>
            <w:shd w:val="clear" w:color="auto" w:fill="FFFFFF"/>
          </w:tcPr>
          <w:p w14:paraId="07A2A113"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50A06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AF2490" w14:textId="77777777" w:rsidR="00DD6D98" w:rsidRPr="009901C4" w:rsidRDefault="00DD6D98" w:rsidP="00DD6D98">
            <w:pPr>
              <w:pStyle w:val="MsgTableBody"/>
              <w:jc w:val="center"/>
              <w:rPr>
                <w:noProof/>
              </w:rPr>
            </w:pPr>
            <w:r w:rsidRPr="009901C4">
              <w:rPr>
                <w:noProof/>
              </w:rPr>
              <w:t>7</w:t>
            </w:r>
          </w:p>
        </w:tc>
      </w:tr>
      <w:tr w:rsidR="00DD6D98" w:rsidRPr="00D00BBD" w14:paraId="0E94678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EAEB46" w14:textId="77777777"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D50947A"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75CE1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330D5D" w14:textId="77777777" w:rsidR="00DD6D98" w:rsidRPr="009901C4" w:rsidRDefault="00DD6D98" w:rsidP="00DD6D98">
            <w:pPr>
              <w:pStyle w:val="MsgTableBody"/>
              <w:jc w:val="center"/>
              <w:rPr>
                <w:noProof/>
              </w:rPr>
            </w:pPr>
            <w:r>
              <w:rPr>
                <w:noProof/>
              </w:rPr>
              <w:t>17</w:t>
            </w:r>
          </w:p>
        </w:tc>
      </w:tr>
      <w:tr w:rsidR="00DD6D98" w:rsidRPr="00D00BBD" w14:paraId="633230E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53749C"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2AD8015"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25175F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B3A79F" w14:textId="77777777" w:rsidR="00DD6D98" w:rsidRPr="009901C4" w:rsidRDefault="00DD6D98" w:rsidP="00DD6D98">
            <w:pPr>
              <w:pStyle w:val="MsgTableBody"/>
              <w:jc w:val="center"/>
              <w:rPr>
                <w:noProof/>
              </w:rPr>
            </w:pPr>
          </w:p>
        </w:tc>
      </w:tr>
      <w:tr w:rsidR="00DD6D98" w:rsidRPr="00D00BBD" w14:paraId="1AFE8F2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8A622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2E495BD"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06513B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56B8DB" w14:textId="77777777" w:rsidR="00DD6D98" w:rsidRPr="009901C4" w:rsidRDefault="00DD6D98" w:rsidP="00DD6D98">
            <w:pPr>
              <w:pStyle w:val="MsgTableBody"/>
              <w:jc w:val="center"/>
              <w:rPr>
                <w:noProof/>
              </w:rPr>
            </w:pPr>
          </w:p>
        </w:tc>
      </w:tr>
      <w:tr w:rsidR="00DD6D98" w:rsidRPr="00D00BBD" w14:paraId="5F858AB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C6FD6C"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16F4F6CC"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4EACAC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5FB3E7" w14:textId="77777777" w:rsidR="00DD6D98" w:rsidRPr="009901C4" w:rsidRDefault="00DD6D98" w:rsidP="00DD6D98">
            <w:pPr>
              <w:pStyle w:val="MsgTableBody"/>
              <w:jc w:val="center"/>
              <w:rPr>
                <w:noProof/>
              </w:rPr>
            </w:pPr>
            <w:r w:rsidRPr="009901C4">
              <w:rPr>
                <w:noProof/>
              </w:rPr>
              <w:t>4</w:t>
            </w:r>
          </w:p>
        </w:tc>
      </w:tr>
      <w:tr w:rsidR="00DD6D98" w:rsidRPr="00D00BBD" w14:paraId="7ECE97A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289575"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2CFA7BB4"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06865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17741E" w14:textId="77777777" w:rsidR="00DD6D98" w:rsidRPr="009901C4" w:rsidRDefault="00DD6D98" w:rsidP="00DD6D98">
            <w:pPr>
              <w:pStyle w:val="MsgTableBody"/>
              <w:jc w:val="center"/>
              <w:rPr>
                <w:noProof/>
              </w:rPr>
            </w:pPr>
            <w:r w:rsidRPr="009901C4">
              <w:rPr>
                <w:noProof/>
              </w:rPr>
              <w:t>4</w:t>
            </w:r>
          </w:p>
        </w:tc>
      </w:tr>
      <w:tr w:rsidR="00DD6D98" w:rsidRPr="00D00BBD" w14:paraId="364A5FA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9C21E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CD8517"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D77AB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0C9F5C" w14:textId="77777777" w:rsidR="00DD6D98" w:rsidRPr="009901C4" w:rsidRDefault="00DD6D98" w:rsidP="00DD6D98">
            <w:pPr>
              <w:pStyle w:val="MsgTableBody"/>
              <w:jc w:val="center"/>
              <w:rPr>
                <w:noProof/>
              </w:rPr>
            </w:pPr>
          </w:p>
        </w:tc>
      </w:tr>
      <w:tr w:rsidR="00DD6D98" w:rsidRPr="00D00BBD" w14:paraId="64B8D54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44F564" w14:textId="77777777" w:rsidR="00DD6D98" w:rsidRPr="009901C4" w:rsidRDefault="00DD6D98" w:rsidP="00DD6D98">
            <w:pPr>
              <w:pStyle w:val="MsgTableBody"/>
              <w:rPr>
                <w:noProof/>
              </w:rPr>
            </w:pPr>
            <w:r w:rsidRPr="009901C4">
              <w:rPr>
                <w:noProof/>
              </w:rPr>
              <w:t xml:space="preserve">      [CTD]</w:t>
            </w:r>
          </w:p>
        </w:tc>
        <w:tc>
          <w:tcPr>
            <w:tcW w:w="4320" w:type="dxa"/>
            <w:tcBorders>
              <w:top w:val="dotted" w:sz="4" w:space="0" w:color="auto"/>
              <w:left w:val="nil"/>
              <w:bottom w:val="dotted" w:sz="4" w:space="0" w:color="auto"/>
              <w:right w:val="nil"/>
            </w:tcBorders>
            <w:shd w:val="clear" w:color="auto" w:fill="FFFFFF"/>
          </w:tcPr>
          <w:p w14:paraId="1686E81B"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508301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CB7ED" w14:textId="77777777" w:rsidR="00DD6D98" w:rsidRPr="009901C4" w:rsidRDefault="00DD6D98" w:rsidP="00DD6D98">
            <w:pPr>
              <w:pStyle w:val="MsgTableBody"/>
              <w:jc w:val="center"/>
              <w:rPr>
                <w:noProof/>
              </w:rPr>
            </w:pPr>
            <w:r w:rsidRPr="009901C4">
              <w:rPr>
                <w:noProof/>
              </w:rPr>
              <w:t>11</w:t>
            </w:r>
          </w:p>
        </w:tc>
      </w:tr>
      <w:tr w:rsidR="00DD6D98" w:rsidRPr="00D00BBD" w14:paraId="635A3CC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DA673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2B5CCAB"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23799E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BCC18F" w14:textId="77777777" w:rsidR="00DD6D98" w:rsidRPr="009901C4" w:rsidRDefault="00DD6D98" w:rsidP="00DD6D98">
            <w:pPr>
              <w:pStyle w:val="MsgTableBody"/>
              <w:jc w:val="center"/>
              <w:rPr>
                <w:noProof/>
              </w:rPr>
            </w:pPr>
          </w:p>
        </w:tc>
      </w:tr>
      <w:tr w:rsidR="00DD6D98" w:rsidRPr="00D00BBD" w14:paraId="000C0BF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DA701E"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320BEFDD"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0EFDB7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6C9E92" w14:textId="77777777" w:rsidR="00DD6D98" w:rsidRPr="009901C4" w:rsidRDefault="00DD6D98" w:rsidP="00DD6D98">
            <w:pPr>
              <w:pStyle w:val="MsgTableBody"/>
              <w:jc w:val="center"/>
              <w:rPr>
                <w:noProof/>
              </w:rPr>
            </w:pPr>
            <w:r w:rsidRPr="009901C4">
              <w:rPr>
                <w:noProof/>
              </w:rPr>
              <w:t>7</w:t>
            </w:r>
          </w:p>
        </w:tc>
      </w:tr>
      <w:tr w:rsidR="00DD6D98" w:rsidRPr="00D00BBD" w14:paraId="4945FE8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342D7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1C2130B"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D614D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61DE6" w14:textId="77777777" w:rsidR="00DD6D98" w:rsidRPr="009901C4" w:rsidRDefault="00DD6D98" w:rsidP="00DD6D98">
            <w:pPr>
              <w:pStyle w:val="MsgTableBody"/>
              <w:jc w:val="center"/>
              <w:rPr>
                <w:noProof/>
              </w:rPr>
            </w:pPr>
            <w:r w:rsidRPr="009901C4">
              <w:rPr>
                <w:noProof/>
              </w:rPr>
              <w:t>7</w:t>
            </w:r>
          </w:p>
        </w:tc>
      </w:tr>
      <w:tr w:rsidR="00DD6D98" w:rsidRPr="00D00BBD" w14:paraId="6C3D00A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41A81B"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7ADAD65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85DD3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7C0E4B" w14:textId="77777777" w:rsidR="00DD6D98" w:rsidRPr="009901C4" w:rsidRDefault="00DD6D98" w:rsidP="00DD6D98">
            <w:pPr>
              <w:pStyle w:val="MsgTableBody"/>
              <w:jc w:val="center"/>
              <w:rPr>
                <w:noProof/>
              </w:rPr>
            </w:pPr>
            <w:r w:rsidRPr="009901C4">
              <w:rPr>
                <w:noProof/>
              </w:rPr>
              <w:t>2</w:t>
            </w:r>
          </w:p>
        </w:tc>
      </w:tr>
      <w:tr w:rsidR="00DD6D98" w:rsidRPr="00D00BBD" w14:paraId="67F876F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4EE35A"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74FEFD"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4F66FD2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0AF226" w14:textId="77777777" w:rsidR="00DD6D98" w:rsidRPr="009901C4" w:rsidRDefault="00DD6D98" w:rsidP="00DD6D98">
            <w:pPr>
              <w:pStyle w:val="MsgTableBody"/>
              <w:jc w:val="center"/>
              <w:rPr>
                <w:noProof/>
              </w:rPr>
            </w:pPr>
          </w:p>
        </w:tc>
      </w:tr>
      <w:tr w:rsidR="00DD6D98" w:rsidRPr="00D00BBD" w14:paraId="071CBF1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F9CA49" w14:textId="77777777" w:rsidR="00DD6D98" w:rsidRPr="009901C4" w:rsidRDefault="00DD6D98" w:rsidP="00DD6D98">
            <w:pPr>
              <w:pStyle w:val="MsgTableBody"/>
              <w:rPr>
                <w:noProof/>
              </w:rPr>
            </w:pPr>
            <w:r w:rsidRPr="009901C4">
              <w:rPr>
                <w:noProof/>
              </w:rPr>
              <w:t xml:space="preserve">      [{FT1}]</w:t>
            </w:r>
          </w:p>
        </w:tc>
        <w:tc>
          <w:tcPr>
            <w:tcW w:w="4320" w:type="dxa"/>
            <w:tcBorders>
              <w:top w:val="dotted" w:sz="4" w:space="0" w:color="auto"/>
              <w:left w:val="nil"/>
              <w:bottom w:val="dotted" w:sz="4" w:space="0" w:color="auto"/>
              <w:right w:val="nil"/>
            </w:tcBorders>
            <w:shd w:val="clear" w:color="auto" w:fill="FFFFFF"/>
          </w:tcPr>
          <w:p w14:paraId="26D22E75"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684D13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F0E20B" w14:textId="77777777" w:rsidR="00DD6D98" w:rsidRPr="009901C4" w:rsidRDefault="00DD6D98" w:rsidP="00DD6D98">
            <w:pPr>
              <w:pStyle w:val="MsgTableBody"/>
              <w:jc w:val="center"/>
              <w:rPr>
                <w:noProof/>
              </w:rPr>
            </w:pPr>
            <w:r w:rsidRPr="009901C4">
              <w:rPr>
                <w:noProof/>
              </w:rPr>
              <w:t>6</w:t>
            </w:r>
          </w:p>
        </w:tc>
      </w:tr>
      <w:tr w:rsidR="00DD6D98" w:rsidRPr="00D00BBD" w14:paraId="44584067"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DB182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439E78F"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C7521B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9ADE8B" w14:textId="77777777" w:rsidR="00DD6D98" w:rsidRPr="009901C4" w:rsidRDefault="00DD6D98" w:rsidP="00DD6D98">
            <w:pPr>
              <w:pStyle w:val="MsgTableBody"/>
              <w:jc w:val="center"/>
              <w:rPr>
                <w:noProof/>
              </w:rPr>
            </w:pPr>
            <w:r w:rsidRPr="009901C4">
              <w:rPr>
                <w:noProof/>
              </w:rPr>
              <w:t>7</w:t>
            </w:r>
          </w:p>
        </w:tc>
      </w:tr>
      <w:tr w:rsidR="00DD6D98" w:rsidRPr="00D00BBD" w14:paraId="6F43AB8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AB9B5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A723B7B"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B60BB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FFFAC1" w14:textId="77777777" w:rsidR="00DD6D98" w:rsidRPr="009901C4" w:rsidRDefault="00DD6D98" w:rsidP="00DD6D98">
            <w:pPr>
              <w:pStyle w:val="MsgTableBody"/>
              <w:jc w:val="center"/>
              <w:rPr>
                <w:noProof/>
              </w:rPr>
            </w:pPr>
          </w:p>
        </w:tc>
      </w:tr>
      <w:tr w:rsidR="00DD6D98" w:rsidRPr="00D00BBD" w14:paraId="11ED58A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177B90"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14:paraId="29EBF4F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5C22782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68861A" w14:textId="77777777" w:rsidR="00DD6D98" w:rsidRPr="009901C4" w:rsidRDefault="00DD6D98" w:rsidP="00DD6D98">
            <w:pPr>
              <w:pStyle w:val="MsgTableBody"/>
              <w:jc w:val="center"/>
              <w:rPr>
                <w:noProof/>
              </w:rPr>
            </w:pPr>
          </w:p>
        </w:tc>
      </w:tr>
      <w:tr w:rsidR="00DD6D98" w:rsidRPr="00D00BBD" w14:paraId="5D2FDE5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6FDEC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3C18042"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21623E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FB8BD2" w14:textId="77777777" w:rsidR="00DD6D98" w:rsidRPr="009901C4" w:rsidRDefault="00DD6D98" w:rsidP="00DD6D98">
            <w:pPr>
              <w:pStyle w:val="MsgTableBody"/>
              <w:jc w:val="center"/>
              <w:rPr>
                <w:noProof/>
              </w:rPr>
            </w:pPr>
          </w:p>
        </w:tc>
      </w:tr>
      <w:tr w:rsidR="00DD6D98" w:rsidRPr="00D00BBD" w14:paraId="0BF0CC1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7099E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ACCE98A"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2283C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B66295" w14:textId="77777777" w:rsidR="00DD6D98" w:rsidRPr="009901C4" w:rsidRDefault="00DD6D98" w:rsidP="00DD6D98">
            <w:pPr>
              <w:pStyle w:val="MsgTableBody"/>
              <w:jc w:val="center"/>
              <w:rPr>
                <w:noProof/>
              </w:rPr>
            </w:pPr>
            <w:r w:rsidRPr="009901C4">
              <w:rPr>
                <w:noProof/>
              </w:rPr>
              <w:t>7</w:t>
            </w:r>
          </w:p>
        </w:tc>
      </w:tr>
      <w:tr w:rsidR="00DD6D98" w:rsidRPr="00D00BBD" w14:paraId="2EA7957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D25FA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4AC6694"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4E81E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EA9D76" w14:textId="77777777" w:rsidR="00DD6D98" w:rsidRPr="009901C4" w:rsidRDefault="00DD6D98" w:rsidP="00DD6D98">
            <w:pPr>
              <w:pStyle w:val="MsgTableBody"/>
              <w:jc w:val="center"/>
              <w:rPr>
                <w:noProof/>
              </w:rPr>
            </w:pPr>
            <w:r w:rsidRPr="009901C4">
              <w:rPr>
                <w:noProof/>
              </w:rPr>
              <w:t>7</w:t>
            </w:r>
          </w:p>
        </w:tc>
      </w:tr>
      <w:tr w:rsidR="00DD6D98" w:rsidRPr="00D00BBD" w14:paraId="2DC720A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1D57F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6C44384"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625F26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4F06DC" w14:textId="77777777" w:rsidR="00DD6D98" w:rsidRPr="009901C4" w:rsidRDefault="00DD6D98" w:rsidP="00DD6D98">
            <w:pPr>
              <w:pStyle w:val="MsgTableBody"/>
              <w:jc w:val="center"/>
              <w:rPr>
                <w:noProof/>
              </w:rPr>
            </w:pPr>
          </w:p>
        </w:tc>
      </w:tr>
      <w:tr w:rsidR="00DD6D98" w:rsidRPr="00D00BBD" w14:paraId="70953B1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3C94E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E28A9B8"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2903EF3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FC855F" w14:textId="77777777" w:rsidR="00DD6D98" w:rsidRPr="009901C4" w:rsidRDefault="00DD6D98" w:rsidP="00DD6D98">
            <w:pPr>
              <w:pStyle w:val="MsgTableBody"/>
              <w:jc w:val="center"/>
              <w:rPr>
                <w:noProof/>
              </w:rPr>
            </w:pPr>
          </w:p>
        </w:tc>
      </w:tr>
      <w:tr w:rsidR="00DD6D98" w:rsidRPr="00D00BBD" w14:paraId="47F695D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07E5CD"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5207AF3B"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0BDA48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181BFD" w14:textId="77777777" w:rsidR="00DD6D98" w:rsidRPr="009901C4" w:rsidRDefault="00DD6D98" w:rsidP="00DD6D98">
            <w:pPr>
              <w:pStyle w:val="MsgTableBody"/>
              <w:jc w:val="center"/>
              <w:rPr>
                <w:noProof/>
              </w:rPr>
            </w:pPr>
          </w:p>
        </w:tc>
      </w:tr>
      <w:tr w:rsidR="00E645CE" w:rsidRPr="00D00BBD" w14:paraId="274787E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DE7C1E" w14:textId="77777777" w:rsidR="00E645CE" w:rsidRPr="009901C4"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74C7B24" w14:textId="77777777" w:rsidR="00E645CE" w:rsidRPr="009901C4" w:rsidRDefault="00E645CE"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5C1CF1AA"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6FDB93" w14:textId="77777777" w:rsidR="00E645CE" w:rsidRPr="009901C4" w:rsidRDefault="00E645CE" w:rsidP="00DD6D98">
            <w:pPr>
              <w:pStyle w:val="MsgTableBody"/>
              <w:jc w:val="center"/>
              <w:rPr>
                <w:noProof/>
              </w:rPr>
            </w:pPr>
          </w:p>
        </w:tc>
      </w:tr>
      <w:tr w:rsidR="00E645CE" w:rsidRPr="00D00BBD" w14:paraId="0594469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362353" w14:textId="77777777" w:rsidR="00E645CE" w:rsidRDefault="00E645CE"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7DF62900" w14:textId="77777777" w:rsidR="00E645CE" w:rsidRDefault="00E645CE"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78FDCF5"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C9BDE" w14:textId="77777777" w:rsidR="00E645CE" w:rsidRPr="009901C4" w:rsidRDefault="00E645CE" w:rsidP="00DD6D98">
            <w:pPr>
              <w:pStyle w:val="MsgTableBody"/>
              <w:jc w:val="center"/>
              <w:rPr>
                <w:noProof/>
              </w:rPr>
            </w:pPr>
            <w:r>
              <w:rPr>
                <w:noProof/>
              </w:rPr>
              <w:t>17</w:t>
            </w:r>
          </w:p>
        </w:tc>
      </w:tr>
      <w:tr w:rsidR="00E645CE" w:rsidRPr="00D00BBD" w14:paraId="68D1794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654934" w14:textId="77777777" w:rsidR="00E645CE" w:rsidRDefault="00E645CE"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CB61FC3" w14:textId="77777777" w:rsidR="00E645CE" w:rsidRDefault="00E645CE"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51ED6DCE"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A5C3E" w14:textId="77777777" w:rsidR="00E645CE" w:rsidRDefault="00E645CE" w:rsidP="00DD6D98">
            <w:pPr>
              <w:pStyle w:val="MsgTableBody"/>
              <w:jc w:val="center"/>
              <w:rPr>
                <w:noProof/>
              </w:rPr>
            </w:pPr>
            <w:r>
              <w:rPr>
                <w:noProof/>
              </w:rPr>
              <w:t>7</w:t>
            </w:r>
          </w:p>
        </w:tc>
      </w:tr>
      <w:tr w:rsidR="00E645CE" w:rsidRPr="00D00BBD" w14:paraId="6E9067F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26B94A" w14:textId="77777777" w:rsidR="00E645CE"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39F2892" w14:textId="77777777" w:rsidR="00E645CE" w:rsidRPr="00061451" w:rsidRDefault="00E645CE" w:rsidP="00DD6D98">
            <w:pPr>
              <w:pStyle w:val="MsgTableBody"/>
            </w:pPr>
            <w:r>
              <w:rPr>
                <w:noProof/>
              </w:rPr>
              <w:t xml:space="preserve">--- </w:t>
            </w:r>
            <w:r w:rsidRPr="00061451">
              <w:t>DEVICE</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7BE436F6"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1D77F8" w14:textId="77777777" w:rsidR="00E645CE" w:rsidRDefault="00E645CE" w:rsidP="00DD6D98">
            <w:pPr>
              <w:pStyle w:val="MsgTableBody"/>
              <w:jc w:val="center"/>
              <w:rPr>
                <w:noProof/>
              </w:rPr>
            </w:pPr>
          </w:p>
        </w:tc>
      </w:tr>
      <w:tr w:rsidR="00E645CE" w:rsidRPr="00D00BBD" w14:paraId="21641C9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F261B4" w14:textId="77777777" w:rsidR="00E645CE" w:rsidRDefault="00E645CE"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519AF58E" w14:textId="77777777" w:rsidR="00E645CE" w:rsidRDefault="00E645CE"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40CB2725"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A9991F" w14:textId="77777777" w:rsidR="00E645CE" w:rsidRDefault="00E645CE" w:rsidP="00DD6D98">
            <w:pPr>
              <w:pStyle w:val="MsgTableBody"/>
              <w:jc w:val="center"/>
              <w:rPr>
                <w:noProof/>
              </w:rPr>
            </w:pPr>
          </w:p>
        </w:tc>
      </w:tr>
      <w:tr w:rsidR="00DD6D98" w:rsidRPr="00D00BBD" w14:paraId="7E953180" w14:textId="77777777" w:rsidTr="002D7D60">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18A8CC82" w14:textId="77777777"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14:paraId="1EBA44EF"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6AF35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45E3EA0" w14:textId="77777777" w:rsidR="00DD6D98" w:rsidRPr="009901C4" w:rsidRDefault="00DD6D98" w:rsidP="00DD6D98">
            <w:pPr>
              <w:pStyle w:val="MsgTableBody"/>
              <w:jc w:val="center"/>
              <w:rPr>
                <w:noProof/>
              </w:rPr>
            </w:pPr>
            <w:r w:rsidRPr="009901C4">
              <w:rPr>
                <w:noProof/>
              </w:rPr>
              <w:t>2</w:t>
            </w:r>
          </w:p>
        </w:tc>
      </w:tr>
    </w:tbl>
    <w:p w14:paraId="3C98F03D"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430287AC" w14:textId="77777777" w:rsidTr="00DD6D98">
        <w:tc>
          <w:tcPr>
            <w:tcW w:w="9350" w:type="dxa"/>
            <w:gridSpan w:val="5"/>
          </w:tcPr>
          <w:p w14:paraId="52452E00" w14:textId="77777777" w:rsidR="00DD6D98" w:rsidRPr="0083614A" w:rsidRDefault="00DD6D98" w:rsidP="00DD6D98">
            <w:pPr>
              <w:pStyle w:val="ACK-ChoreographyHeader"/>
            </w:pPr>
            <w:r>
              <w:t>Acknowledgement Choreography</w:t>
            </w:r>
          </w:p>
        </w:tc>
      </w:tr>
      <w:tr w:rsidR="00DD6D98" w:rsidRPr="009928E9" w14:paraId="67772199" w14:textId="77777777" w:rsidTr="00DD6D98">
        <w:tc>
          <w:tcPr>
            <w:tcW w:w="9350" w:type="dxa"/>
            <w:gridSpan w:val="5"/>
          </w:tcPr>
          <w:p w14:paraId="531BAADF" w14:textId="77777777" w:rsidR="00DD6D98" w:rsidRDefault="00DD6D98" w:rsidP="00DD6D98">
            <w:pPr>
              <w:pStyle w:val="ACK-ChoreographyHeader"/>
            </w:pPr>
            <w:r w:rsidRPr="006767F8">
              <w:rPr>
                <w:noProof/>
                <w:lang w:val="de-DE"/>
              </w:rPr>
              <w:t>ORU^R01^ORU_R01</w:t>
            </w:r>
          </w:p>
        </w:tc>
      </w:tr>
      <w:tr w:rsidR="00DD6D98" w:rsidRPr="009928E9" w14:paraId="72CEF367" w14:textId="77777777" w:rsidTr="00DD6D98">
        <w:tc>
          <w:tcPr>
            <w:tcW w:w="1832" w:type="dxa"/>
          </w:tcPr>
          <w:p w14:paraId="6050DCB2" w14:textId="77777777" w:rsidR="00DD6D98" w:rsidRPr="0083614A" w:rsidRDefault="00DD6D98" w:rsidP="00DD6D98">
            <w:pPr>
              <w:pStyle w:val="ACK-ChoreographyBody"/>
            </w:pPr>
            <w:r w:rsidRPr="0083614A">
              <w:t>Field name</w:t>
            </w:r>
          </w:p>
        </w:tc>
        <w:tc>
          <w:tcPr>
            <w:tcW w:w="2268" w:type="dxa"/>
          </w:tcPr>
          <w:p w14:paraId="192F8B02" w14:textId="77777777" w:rsidR="00DD6D98" w:rsidRPr="0083614A" w:rsidRDefault="00DD6D98" w:rsidP="00DD6D98">
            <w:pPr>
              <w:pStyle w:val="ACK-ChoreographyBody"/>
            </w:pPr>
            <w:r w:rsidRPr="0083614A">
              <w:t>Field Value: Original mode</w:t>
            </w:r>
          </w:p>
        </w:tc>
        <w:tc>
          <w:tcPr>
            <w:tcW w:w="5250" w:type="dxa"/>
            <w:gridSpan w:val="3"/>
          </w:tcPr>
          <w:p w14:paraId="4FF4863F" w14:textId="77777777" w:rsidR="00DD6D98" w:rsidRPr="0083614A" w:rsidRDefault="00DD6D98" w:rsidP="00DD6D98">
            <w:pPr>
              <w:pStyle w:val="ACK-ChoreographyBody"/>
            </w:pPr>
            <w:r w:rsidRPr="0083614A">
              <w:t>Field value: Enhanced mode</w:t>
            </w:r>
          </w:p>
        </w:tc>
      </w:tr>
      <w:tr w:rsidR="00DD6D98" w:rsidRPr="009928E9" w14:paraId="60A1FECF" w14:textId="77777777" w:rsidTr="00DD6D98">
        <w:tc>
          <w:tcPr>
            <w:tcW w:w="1832" w:type="dxa"/>
          </w:tcPr>
          <w:p w14:paraId="085CB26E" w14:textId="77777777" w:rsidR="00DD6D98" w:rsidRPr="0083614A" w:rsidRDefault="00DD6D98" w:rsidP="00DD6D98">
            <w:pPr>
              <w:pStyle w:val="ACK-ChoreographyBody"/>
            </w:pPr>
            <w:r w:rsidRPr="0083614A">
              <w:t>MSH</w:t>
            </w:r>
            <w:r>
              <w:t>-</w:t>
            </w:r>
            <w:r w:rsidRPr="0083614A">
              <w:t>15</w:t>
            </w:r>
          </w:p>
        </w:tc>
        <w:tc>
          <w:tcPr>
            <w:tcW w:w="2268" w:type="dxa"/>
          </w:tcPr>
          <w:p w14:paraId="6735CAC0" w14:textId="77777777" w:rsidR="00DD6D98" w:rsidRPr="0083614A" w:rsidRDefault="00DD6D98" w:rsidP="00DD6D98">
            <w:pPr>
              <w:pStyle w:val="ACK-ChoreographyBody"/>
            </w:pPr>
            <w:r w:rsidRPr="0083614A">
              <w:t>Blank</w:t>
            </w:r>
          </w:p>
        </w:tc>
        <w:tc>
          <w:tcPr>
            <w:tcW w:w="1070" w:type="dxa"/>
          </w:tcPr>
          <w:p w14:paraId="15B008B6" w14:textId="77777777" w:rsidR="00DD6D98" w:rsidRPr="0083614A" w:rsidRDefault="00DD6D98" w:rsidP="00DD6D98">
            <w:pPr>
              <w:pStyle w:val="ACK-ChoreographyBody"/>
            </w:pPr>
            <w:r w:rsidRPr="0083614A">
              <w:t>NE</w:t>
            </w:r>
          </w:p>
        </w:tc>
        <w:tc>
          <w:tcPr>
            <w:tcW w:w="2090" w:type="dxa"/>
          </w:tcPr>
          <w:p w14:paraId="1D4AE33E" w14:textId="77777777" w:rsidR="00DD6D98" w:rsidRPr="003C4436" w:rsidRDefault="00DD6D98" w:rsidP="00DD6D98">
            <w:pPr>
              <w:pStyle w:val="ACK-ChoreographyBody"/>
              <w:rPr>
                <w:szCs w:val="16"/>
              </w:rPr>
            </w:pPr>
            <w:r w:rsidRPr="003C4436">
              <w:rPr>
                <w:szCs w:val="16"/>
              </w:rPr>
              <w:t>NE</w:t>
            </w:r>
          </w:p>
        </w:tc>
        <w:tc>
          <w:tcPr>
            <w:tcW w:w="2090" w:type="dxa"/>
          </w:tcPr>
          <w:p w14:paraId="5CFC930B" w14:textId="77777777" w:rsidR="00DD6D98" w:rsidRPr="003C4436" w:rsidRDefault="00DD6D98" w:rsidP="00DD6D98">
            <w:pPr>
              <w:pStyle w:val="ACK-ChoreographyBody"/>
              <w:rPr>
                <w:szCs w:val="16"/>
              </w:rPr>
            </w:pPr>
            <w:r w:rsidRPr="003C4436">
              <w:rPr>
                <w:szCs w:val="16"/>
              </w:rPr>
              <w:t>AL, SU, ER</w:t>
            </w:r>
          </w:p>
        </w:tc>
      </w:tr>
      <w:tr w:rsidR="00DD6D98" w:rsidRPr="009928E9" w14:paraId="764EA491" w14:textId="77777777" w:rsidTr="00DD6D98">
        <w:tc>
          <w:tcPr>
            <w:tcW w:w="1832" w:type="dxa"/>
          </w:tcPr>
          <w:p w14:paraId="41B94808" w14:textId="77777777" w:rsidR="00DD6D98" w:rsidRPr="0083614A" w:rsidRDefault="00DD6D98" w:rsidP="00DD6D98">
            <w:pPr>
              <w:pStyle w:val="ACK-ChoreographyBody"/>
            </w:pPr>
            <w:r w:rsidRPr="0083614A">
              <w:t>MSH</w:t>
            </w:r>
            <w:r>
              <w:t>-</w:t>
            </w:r>
            <w:r w:rsidRPr="0083614A">
              <w:t>16</w:t>
            </w:r>
          </w:p>
        </w:tc>
        <w:tc>
          <w:tcPr>
            <w:tcW w:w="2268" w:type="dxa"/>
          </w:tcPr>
          <w:p w14:paraId="7C0D25E8" w14:textId="77777777" w:rsidR="00DD6D98" w:rsidRPr="0083614A" w:rsidRDefault="00DD6D98" w:rsidP="00DD6D98">
            <w:pPr>
              <w:pStyle w:val="ACK-ChoreographyBody"/>
            </w:pPr>
            <w:r w:rsidRPr="0083614A">
              <w:t>Blank</w:t>
            </w:r>
          </w:p>
        </w:tc>
        <w:tc>
          <w:tcPr>
            <w:tcW w:w="1070" w:type="dxa"/>
          </w:tcPr>
          <w:p w14:paraId="1F742EAB" w14:textId="77777777" w:rsidR="00DD6D98" w:rsidRPr="0083614A" w:rsidRDefault="00DD6D98" w:rsidP="00DD6D98">
            <w:pPr>
              <w:pStyle w:val="ACK-ChoreographyBody"/>
            </w:pPr>
            <w:r w:rsidRPr="0083614A">
              <w:t>NE</w:t>
            </w:r>
          </w:p>
        </w:tc>
        <w:tc>
          <w:tcPr>
            <w:tcW w:w="2090" w:type="dxa"/>
          </w:tcPr>
          <w:p w14:paraId="472F137D" w14:textId="77777777" w:rsidR="00DD6D98" w:rsidRPr="003C4436" w:rsidRDefault="00DD6D98" w:rsidP="00DD6D98">
            <w:pPr>
              <w:pStyle w:val="ACK-ChoreographyBody"/>
              <w:rPr>
                <w:szCs w:val="16"/>
              </w:rPr>
            </w:pPr>
            <w:r w:rsidRPr="003C4436">
              <w:rPr>
                <w:szCs w:val="16"/>
              </w:rPr>
              <w:t>AL, SU, ER</w:t>
            </w:r>
          </w:p>
        </w:tc>
        <w:tc>
          <w:tcPr>
            <w:tcW w:w="2090" w:type="dxa"/>
          </w:tcPr>
          <w:p w14:paraId="740B732E" w14:textId="77777777" w:rsidR="00DD6D98" w:rsidRPr="003C4436" w:rsidRDefault="00DD6D98" w:rsidP="00DD6D98">
            <w:pPr>
              <w:pStyle w:val="ACK-ChoreographyBody"/>
              <w:rPr>
                <w:szCs w:val="16"/>
              </w:rPr>
            </w:pPr>
            <w:r w:rsidRPr="003C4436">
              <w:rPr>
                <w:szCs w:val="16"/>
              </w:rPr>
              <w:t>AL, SU, ER</w:t>
            </w:r>
          </w:p>
        </w:tc>
      </w:tr>
      <w:tr w:rsidR="00DD6D98" w:rsidRPr="009928E9" w14:paraId="1EDA5D1C" w14:textId="77777777" w:rsidTr="00DD6D98">
        <w:tc>
          <w:tcPr>
            <w:tcW w:w="1832" w:type="dxa"/>
          </w:tcPr>
          <w:p w14:paraId="420C4E6E" w14:textId="77777777" w:rsidR="00DD6D98" w:rsidRPr="0083614A" w:rsidRDefault="00DD6D98" w:rsidP="00DD6D98">
            <w:pPr>
              <w:pStyle w:val="ACK-ChoreographyBody"/>
            </w:pPr>
            <w:r w:rsidRPr="0083614A">
              <w:t>Immediate Ack</w:t>
            </w:r>
          </w:p>
        </w:tc>
        <w:tc>
          <w:tcPr>
            <w:tcW w:w="2268" w:type="dxa"/>
          </w:tcPr>
          <w:p w14:paraId="6D29A042" w14:textId="77777777" w:rsidR="00DD6D98" w:rsidRPr="0083614A" w:rsidRDefault="00DD6D98" w:rsidP="00DD6D98">
            <w:pPr>
              <w:pStyle w:val="ACK-ChoreographyBody"/>
            </w:pPr>
            <w:r w:rsidRPr="0083614A">
              <w:t>-</w:t>
            </w:r>
          </w:p>
        </w:tc>
        <w:tc>
          <w:tcPr>
            <w:tcW w:w="1070" w:type="dxa"/>
          </w:tcPr>
          <w:p w14:paraId="70F5FD0F" w14:textId="77777777" w:rsidR="00DD6D98" w:rsidRPr="0083614A" w:rsidRDefault="00DD6D98" w:rsidP="00DD6D98">
            <w:pPr>
              <w:pStyle w:val="ACK-ChoreographyBody"/>
            </w:pPr>
            <w:r w:rsidRPr="0083614A">
              <w:t>-</w:t>
            </w:r>
          </w:p>
        </w:tc>
        <w:tc>
          <w:tcPr>
            <w:tcW w:w="2090" w:type="dxa"/>
          </w:tcPr>
          <w:p w14:paraId="27FA16AC" w14:textId="77777777" w:rsidR="00DD6D98" w:rsidRPr="003C4436" w:rsidRDefault="00DD6D98" w:rsidP="00DD6D98">
            <w:pPr>
              <w:pStyle w:val="ACK-ChoreographyBody"/>
              <w:rPr>
                <w:szCs w:val="16"/>
              </w:rPr>
            </w:pPr>
            <w:r w:rsidRPr="003C4436">
              <w:rPr>
                <w:szCs w:val="16"/>
              </w:rPr>
              <w:t>-</w:t>
            </w:r>
          </w:p>
        </w:tc>
        <w:tc>
          <w:tcPr>
            <w:tcW w:w="2090" w:type="dxa"/>
          </w:tcPr>
          <w:p w14:paraId="40447F74"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r w:rsidR="00DD6D98" w:rsidRPr="009928E9" w14:paraId="73B27AF8" w14:textId="77777777" w:rsidTr="00DD6D98">
        <w:tc>
          <w:tcPr>
            <w:tcW w:w="1832" w:type="dxa"/>
          </w:tcPr>
          <w:p w14:paraId="3A32B817" w14:textId="77777777" w:rsidR="00DD6D98" w:rsidRPr="0083614A" w:rsidRDefault="00DD6D98" w:rsidP="00DD6D98">
            <w:pPr>
              <w:pStyle w:val="ACK-ChoreographyBody"/>
            </w:pPr>
            <w:r w:rsidRPr="0083614A">
              <w:t>Application Ack</w:t>
            </w:r>
          </w:p>
        </w:tc>
        <w:tc>
          <w:tcPr>
            <w:tcW w:w="2268" w:type="dxa"/>
          </w:tcPr>
          <w:p w14:paraId="46CD17AE" w14:textId="77777777" w:rsidR="00DD6D98" w:rsidRPr="0083614A" w:rsidRDefault="00DD6D98" w:rsidP="00DD6D98">
            <w:pPr>
              <w:pStyle w:val="ACK-ChoreographyBody"/>
            </w:pPr>
            <w:r w:rsidRPr="003C4436">
              <w:rPr>
                <w:szCs w:val="16"/>
              </w:rPr>
              <w:t>ACK</w:t>
            </w:r>
            <w:r>
              <w:rPr>
                <w:szCs w:val="16"/>
              </w:rPr>
              <w:t>^R01^</w:t>
            </w:r>
            <w:r w:rsidRPr="003C4436">
              <w:rPr>
                <w:szCs w:val="16"/>
              </w:rPr>
              <w:t>ACK</w:t>
            </w:r>
          </w:p>
        </w:tc>
        <w:tc>
          <w:tcPr>
            <w:tcW w:w="1070" w:type="dxa"/>
          </w:tcPr>
          <w:p w14:paraId="4512596F" w14:textId="77777777" w:rsidR="00DD6D98" w:rsidRPr="0083614A" w:rsidRDefault="00DD6D98" w:rsidP="00DD6D98">
            <w:pPr>
              <w:pStyle w:val="ACK-ChoreographyBody"/>
            </w:pPr>
            <w:r w:rsidRPr="0083614A">
              <w:t>-</w:t>
            </w:r>
          </w:p>
        </w:tc>
        <w:tc>
          <w:tcPr>
            <w:tcW w:w="2090" w:type="dxa"/>
          </w:tcPr>
          <w:p w14:paraId="6BFDCE63"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c>
          <w:tcPr>
            <w:tcW w:w="2090" w:type="dxa"/>
          </w:tcPr>
          <w:p w14:paraId="02E3AEB8"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bl>
    <w:p w14:paraId="212469CB" w14:textId="77777777" w:rsidR="00DD6D98" w:rsidRDefault="00DD6D98" w:rsidP="00DD6D98">
      <w:pPr>
        <w:rPr>
          <w:noProof/>
        </w:rPr>
      </w:pPr>
    </w:p>
    <w:p w14:paraId="0CFB584E" w14:textId="77777777" w:rsidR="00DD6D98" w:rsidRPr="009901C4" w:rsidRDefault="00DD6D98" w:rsidP="00DD6D98">
      <w:pPr>
        <w:pStyle w:val="Note"/>
        <w:rPr>
          <w:noProof/>
        </w:rPr>
      </w:pPr>
      <w:r w:rsidRPr="009901C4">
        <w:rPr>
          <w:rStyle w:val="Strong"/>
          <w:noProof/>
        </w:rPr>
        <w:t>Note:</w:t>
      </w:r>
      <w:r w:rsidRPr="009901C4">
        <w:rPr>
          <w:noProof/>
        </w:rPr>
        <w:t xml:space="preserve">  The ORC is permitted but not required in this message.  Any information that could be included in either the ORC or the OBR must be included in the OBR on reporting.  Notice also that the ORU (and the QRY) messages accommodate reports about many patients.  </w:t>
      </w:r>
    </w:p>
    <w:p w14:paraId="21776DB9" w14:textId="77777777" w:rsidR="00DD6D98" w:rsidRPr="009901C4" w:rsidRDefault="00DD6D98" w:rsidP="00DD6D98">
      <w:pPr>
        <w:pStyle w:val="NormalIndented"/>
        <w:rPr>
          <w:noProof/>
        </w:rPr>
      </w:pPr>
      <w:r w:rsidRPr="009901C4">
        <w:rPr>
          <w:noProof/>
        </w:rPr>
        <w:t xml:space="preserve">Many report headers (OBR) may be sent beneath each patient segment, with many separate observation segments (OBX) related to the order / observation request beneath each OBR.  OBX segments that are related to specimens immediately follow the SPM segments.  Note segments (NTE) may be inserted at different locations in the message.  The note segment applies to the entity that immediately precedes it, i.e., the patient if it follows the PID segment, the observation request if it follows the OBR segment, and the individual result if it follows the OBX segment. </w:t>
      </w:r>
    </w:p>
    <w:p w14:paraId="7DB90D52" w14:textId="77777777" w:rsidR="00DD6D98" w:rsidRPr="009901C4" w:rsidRDefault="00DD6D98" w:rsidP="00DD6D98">
      <w:pPr>
        <w:pStyle w:val="MsgTableCaption"/>
        <w:rPr>
          <w:noProof/>
        </w:rPr>
      </w:pPr>
      <w:r w:rsidRPr="009901C4">
        <w:rPr>
          <w:noProof/>
        </w:rPr>
        <w:t>ACK^R01^ACK: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46836479"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3F410F0E"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DEB6720"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AE004B4"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4F212B35" w14:textId="77777777" w:rsidR="00DD6D98" w:rsidRPr="009901C4" w:rsidRDefault="00DD6D98" w:rsidP="00DD6D98">
            <w:pPr>
              <w:pStyle w:val="MsgTableHeader"/>
              <w:jc w:val="center"/>
              <w:rPr>
                <w:noProof/>
              </w:rPr>
            </w:pPr>
            <w:r w:rsidRPr="009901C4">
              <w:rPr>
                <w:noProof/>
              </w:rPr>
              <w:t>Chapter</w:t>
            </w:r>
          </w:p>
        </w:tc>
      </w:tr>
      <w:tr w:rsidR="00DD6D98" w:rsidRPr="00D00BBD" w14:paraId="2549333E"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39B25617"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099D8BEC"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C0D8EDC"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F2E7B9E" w14:textId="77777777" w:rsidR="00DD6D98" w:rsidRPr="009901C4" w:rsidRDefault="00DD6D98" w:rsidP="00DD6D98">
            <w:pPr>
              <w:pStyle w:val="MsgTableBody"/>
              <w:jc w:val="center"/>
              <w:rPr>
                <w:noProof/>
              </w:rPr>
            </w:pPr>
            <w:r w:rsidRPr="009901C4">
              <w:rPr>
                <w:noProof/>
              </w:rPr>
              <w:t>2</w:t>
            </w:r>
          </w:p>
        </w:tc>
      </w:tr>
      <w:tr w:rsidR="00DD6D98" w:rsidRPr="00D00BBD" w14:paraId="3073833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43F9902" w14:textId="77777777" w:rsidR="00DD6D98" w:rsidRPr="009901C4" w:rsidRDefault="00DD6D98" w:rsidP="00DD6D98">
            <w:pPr>
              <w:pStyle w:val="MsgTableBody"/>
              <w:rPr>
                <w:noProof/>
              </w:rPr>
            </w:pPr>
            <w:r w:rsidRPr="009901C4">
              <w:rPr>
                <w:noProof/>
              </w:rPr>
              <w:t xml:space="preserve">[{ </w:t>
            </w:r>
            <w:bookmarkStart w:id="553" w:name="_Hlt76700"/>
            <w:r w:rsidRPr="009901C4">
              <w:rPr>
                <w:noProof/>
              </w:rPr>
              <w:t>SFT</w:t>
            </w:r>
            <w:bookmarkEnd w:id="553"/>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6DDA025"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4F556AA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7ABE" w14:textId="77777777" w:rsidR="00DD6D98" w:rsidRPr="009901C4" w:rsidRDefault="00DD6D98" w:rsidP="00DD6D98">
            <w:pPr>
              <w:pStyle w:val="MsgTableBody"/>
              <w:jc w:val="center"/>
              <w:rPr>
                <w:noProof/>
              </w:rPr>
            </w:pPr>
            <w:r w:rsidRPr="009901C4">
              <w:rPr>
                <w:noProof/>
              </w:rPr>
              <w:t>2</w:t>
            </w:r>
          </w:p>
        </w:tc>
      </w:tr>
      <w:tr w:rsidR="00DD6D98" w:rsidRPr="00D00BBD" w14:paraId="5558889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A7DDE06"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9BB6E7D"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8A70E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191572" w14:textId="77777777" w:rsidR="00DD6D98" w:rsidRPr="009901C4" w:rsidRDefault="00DD6D98" w:rsidP="00DD6D98">
            <w:pPr>
              <w:pStyle w:val="MsgTableBody"/>
              <w:jc w:val="center"/>
              <w:rPr>
                <w:noProof/>
              </w:rPr>
            </w:pPr>
            <w:r w:rsidRPr="009901C4">
              <w:rPr>
                <w:noProof/>
              </w:rPr>
              <w:t>2</w:t>
            </w:r>
          </w:p>
        </w:tc>
      </w:tr>
      <w:tr w:rsidR="00DD6D98" w:rsidRPr="00D00BBD" w14:paraId="1EB894B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07DAC7A"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304E9C10"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52C5E03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366B21" w14:textId="77777777" w:rsidR="00DD6D98" w:rsidRPr="009901C4" w:rsidRDefault="00DD6D98" w:rsidP="00DD6D98">
            <w:pPr>
              <w:pStyle w:val="MsgTableBody"/>
              <w:jc w:val="center"/>
              <w:rPr>
                <w:noProof/>
              </w:rPr>
            </w:pPr>
            <w:r w:rsidRPr="009901C4">
              <w:rPr>
                <w:noProof/>
              </w:rPr>
              <w:t>2</w:t>
            </w:r>
          </w:p>
        </w:tc>
      </w:tr>
      <w:tr w:rsidR="00DD6D98" w:rsidRPr="00D00BBD" w14:paraId="6E06B1DE"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2A2E5ED7" w14:textId="77777777" w:rsidR="00DD6D98" w:rsidRPr="009901C4" w:rsidRDefault="00DD6D98" w:rsidP="00DD6D98">
            <w:pPr>
              <w:pStyle w:val="MsgTableBody"/>
              <w:rPr>
                <w:noProof/>
              </w:rPr>
            </w:pPr>
            <w:r w:rsidRPr="009901C4">
              <w:rPr>
                <w:noProof/>
              </w:rPr>
              <w:t>[{ E</w:t>
            </w:r>
            <w:bookmarkStart w:id="554" w:name="_Hlt76388"/>
            <w:r w:rsidRPr="009901C4">
              <w:rPr>
                <w:noProof/>
              </w:rPr>
              <w:t>R</w:t>
            </w:r>
            <w:bookmarkStart w:id="555" w:name="_Hlt76418"/>
            <w:bookmarkEnd w:id="554"/>
            <w:r w:rsidRPr="009901C4">
              <w:rPr>
                <w:noProof/>
              </w:rPr>
              <w:t>R</w:t>
            </w:r>
            <w:bookmarkEnd w:id="555"/>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4FF92B95"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2509C5ED"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FAE3ED" w14:textId="77777777" w:rsidR="00DD6D98" w:rsidRPr="009901C4" w:rsidRDefault="00DD6D98" w:rsidP="00DD6D98">
            <w:pPr>
              <w:pStyle w:val="MsgTableBody"/>
              <w:jc w:val="center"/>
              <w:rPr>
                <w:noProof/>
              </w:rPr>
            </w:pPr>
            <w:r w:rsidRPr="009901C4">
              <w:rPr>
                <w:noProof/>
              </w:rPr>
              <w:t>2</w:t>
            </w:r>
          </w:p>
        </w:tc>
      </w:tr>
    </w:tbl>
    <w:p w14:paraId="11E28964" w14:textId="77777777" w:rsidR="00DD6D98" w:rsidRDefault="00DD6D98" w:rsidP="00DD6D98">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992"/>
        <w:gridCol w:w="2126"/>
      </w:tblGrid>
      <w:tr w:rsidR="00DD6D98" w:rsidRPr="003C4436" w14:paraId="106D9D90" w14:textId="77777777" w:rsidTr="00DD6D98">
        <w:trPr>
          <w:jc w:val="center"/>
        </w:trPr>
        <w:tc>
          <w:tcPr>
            <w:tcW w:w="7644" w:type="dxa"/>
            <w:gridSpan w:val="4"/>
          </w:tcPr>
          <w:p w14:paraId="3ABD6F8F" w14:textId="77777777" w:rsidR="00DD6D98" w:rsidRPr="003C4436" w:rsidRDefault="00DD6D98" w:rsidP="00DD6D98">
            <w:pPr>
              <w:pStyle w:val="ACK-ChoreographyHeader"/>
            </w:pPr>
            <w:r>
              <w:t>Acknowledgement Choreography</w:t>
            </w:r>
          </w:p>
        </w:tc>
      </w:tr>
      <w:tr w:rsidR="00DD6D98" w:rsidRPr="003C4436" w14:paraId="060D856F" w14:textId="77777777" w:rsidTr="00DD6D98">
        <w:trPr>
          <w:jc w:val="center"/>
        </w:trPr>
        <w:tc>
          <w:tcPr>
            <w:tcW w:w="7644" w:type="dxa"/>
            <w:gridSpan w:val="4"/>
          </w:tcPr>
          <w:p w14:paraId="58426445" w14:textId="77777777" w:rsidR="00DD6D98" w:rsidRDefault="00DD6D98" w:rsidP="00DD6D98">
            <w:pPr>
              <w:pStyle w:val="ACK-ChoreographyHeader"/>
            </w:pPr>
            <w:r w:rsidRPr="009901C4">
              <w:rPr>
                <w:noProof/>
              </w:rPr>
              <w:t>ACK^R01^ACK</w:t>
            </w:r>
          </w:p>
        </w:tc>
      </w:tr>
      <w:tr w:rsidR="00DD6D98" w:rsidRPr="003C4436" w14:paraId="013D0BB1" w14:textId="77777777" w:rsidTr="00DD6D98">
        <w:trPr>
          <w:jc w:val="center"/>
        </w:trPr>
        <w:tc>
          <w:tcPr>
            <w:tcW w:w="1794" w:type="dxa"/>
          </w:tcPr>
          <w:p w14:paraId="4FC4A90C" w14:textId="77777777" w:rsidR="00DD6D98" w:rsidRPr="003C4436" w:rsidRDefault="00DD6D98" w:rsidP="00DD6D98">
            <w:pPr>
              <w:pStyle w:val="ACK-ChoreographyBody"/>
            </w:pPr>
            <w:r w:rsidRPr="003C4436">
              <w:t>Field name</w:t>
            </w:r>
          </w:p>
        </w:tc>
        <w:tc>
          <w:tcPr>
            <w:tcW w:w="2732" w:type="dxa"/>
          </w:tcPr>
          <w:p w14:paraId="46961444" w14:textId="77777777" w:rsidR="00DD6D98" w:rsidRPr="003C4436" w:rsidRDefault="00DD6D98" w:rsidP="00DD6D98">
            <w:pPr>
              <w:pStyle w:val="ACK-ChoreographyBody"/>
            </w:pPr>
            <w:r w:rsidRPr="003C4436">
              <w:t>Field Value: Original mode</w:t>
            </w:r>
          </w:p>
        </w:tc>
        <w:tc>
          <w:tcPr>
            <w:tcW w:w="3118" w:type="dxa"/>
            <w:gridSpan w:val="2"/>
          </w:tcPr>
          <w:p w14:paraId="0694458E" w14:textId="77777777" w:rsidR="00DD6D98" w:rsidRPr="003C4436" w:rsidRDefault="00DD6D98" w:rsidP="00DD6D98">
            <w:pPr>
              <w:pStyle w:val="ACK-ChoreographyBody"/>
            </w:pPr>
            <w:r w:rsidRPr="003C4436">
              <w:t>Field Value: Enhanced Mode</w:t>
            </w:r>
          </w:p>
        </w:tc>
      </w:tr>
      <w:tr w:rsidR="00DD6D98" w:rsidRPr="003C4436" w14:paraId="4FD50F80" w14:textId="77777777" w:rsidTr="00DD6D98">
        <w:trPr>
          <w:jc w:val="center"/>
        </w:trPr>
        <w:tc>
          <w:tcPr>
            <w:tcW w:w="1794" w:type="dxa"/>
          </w:tcPr>
          <w:p w14:paraId="1DF63422" w14:textId="77777777" w:rsidR="00DD6D98" w:rsidRPr="003C4436" w:rsidRDefault="00DD6D98" w:rsidP="00DD6D98">
            <w:pPr>
              <w:pStyle w:val="ACK-ChoreographyBody"/>
            </w:pPr>
            <w:r w:rsidRPr="003C4436">
              <w:t>MSH</w:t>
            </w:r>
            <w:r>
              <w:t>-</w:t>
            </w:r>
            <w:r w:rsidRPr="003C4436">
              <w:t>15</w:t>
            </w:r>
          </w:p>
        </w:tc>
        <w:tc>
          <w:tcPr>
            <w:tcW w:w="2732" w:type="dxa"/>
          </w:tcPr>
          <w:p w14:paraId="093AC3FD" w14:textId="77777777" w:rsidR="00DD6D98" w:rsidRPr="003C4436" w:rsidRDefault="00DD6D98" w:rsidP="00DD6D98">
            <w:pPr>
              <w:pStyle w:val="ACK-ChoreographyBody"/>
            </w:pPr>
            <w:r w:rsidRPr="003C4436">
              <w:t>Blank</w:t>
            </w:r>
          </w:p>
        </w:tc>
        <w:tc>
          <w:tcPr>
            <w:tcW w:w="992" w:type="dxa"/>
          </w:tcPr>
          <w:p w14:paraId="2E7D7267" w14:textId="77777777" w:rsidR="00DD6D98" w:rsidRPr="003C4436" w:rsidRDefault="00DD6D98" w:rsidP="00DD6D98">
            <w:pPr>
              <w:pStyle w:val="ACK-ChoreographyBody"/>
            </w:pPr>
            <w:r w:rsidRPr="003C4436">
              <w:t>NE</w:t>
            </w:r>
          </w:p>
        </w:tc>
        <w:tc>
          <w:tcPr>
            <w:tcW w:w="2126" w:type="dxa"/>
          </w:tcPr>
          <w:p w14:paraId="1D9A9F11" w14:textId="77777777" w:rsidR="00DD6D98" w:rsidRPr="003C4436" w:rsidRDefault="00DD6D98" w:rsidP="00DD6D98">
            <w:pPr>
              <w:pStyle w:val="ACK-ChoreographyBody"/>
            </w:pPr>
            <w:r w:rsidRPr="003C4436">
              <w:t>AL, ER, SU</w:t>
            </w:r>
          </w:p>
        </w:tc>
      </w:tr>
      <w:tr w:rsidR="00DD6D98" w:rsidRPr="003C4436" w14:paraId="26DFB7F7" w14:textId="77777777" w:rsidTr="00DD6D98">
        <w:trPr>
          <w:jc w:val="center"/>
        </w:trPr>
        <w:tc>
          <w:tcPr>
            <w:tcW w:w="1794" w:type="dxa"/>
          </w:tcPr>
          <w:p w14:paraId="3BC08C29" w14:textId="77777777" w:rsidR="00DD6D98" w:rsidRPr="003C4436" w:rsidRDefault="00DD6D98" w:rsidP="00DD6D98">
            <w:pPr>
              <w:pStyle w:val="ACK-ChoreographyBody"/>
            </w:pPr>
            <w:r w:rsidRPr="003C4436">
              <w:t>MSH</w:t>
            </w:r>
            <w:r>
              <w:t>-</w:t>
            </w:r>
            <w:r w:rsidRPr="003C4436">
              <w:t>16</w:t>
            </w:r>
          </w:p>
        </w:tc>
        <w:tc>
          <w:tcPr>
            <w:tcW w:w="2732" w:type="dxa"/>
          </w:tcPr>
          <w:p w14:paraId="64CDDD34" w14:textId="77777777" w:rsidR="00DD6D98" w:rsidRPr="003C4436" w:rsidRDefault="00DD6D98" w:rsidP="00DD6D98">
            <w:pPr>
              <w:pStyle w:val="ACK-ChoreographyBody"/>
            </w:pPr>
            <w:r w:rsidRPr="003C4436">
              <w:t>Blank</w:t>
            </w:r>
          </w:p>
        </w:tc>
        <w:tc>
          <w:tcPr>
            <w:tcW w:w="992" w:type="dxa"/>
          </w:tcPr>
          <w:p w14:paraId="48AC0BB3" w14:textId="77777777" w:rsidR="00DD6D98" w:rsidRPr="003C4436" w:rsidRDefault="00DD6D98" w:rsidP="00DD6D98">
            <w:pPr>
              <w:pStyle w:val="ACK-ChoreographyBody"/>
            </w:pPr>
            <w:r w:rsidRPr="003C4436">
              <w:t>NE</w:t>
            </w:r>
          </w:p>
        </w:tc>
        <w:tc>
          <w:tcPr>
            <w:tcW w:w="2126" w:type="dxa"/>
          </w:tcPr>
          <w:p w14:paraId="0B49BCE1" w14:textId="77777777" w:rsidR="00DD6D98" w:rsidRPr="003C4436" w:rsidRDefault="00DD6D98" w:rsidP="00DD6D98">
            <w:pPr>
              <w:pStyle w:val="ACK-ChoreographyBody"/>
            </w:pPr>
            <w:r w:rsidRPr="003C4436">
              <w:t>NE</w:t>
            </w:r>
          </w:p>
        </w:tc>
      </w:tr>
      <w:tr w:rsidR="00DD6D98" w:rsidRPr="003C4436" w14:paraId="65ABFDE0" w14:textId="77777777" w:rsidTr="00DD6D98">
        <w:trPr>
          <w:jc w:val="center"/>
        </w:trPr>
        <w:tc>
          <w:tcPr>
            <w:tcW w:w="1794" w:type="dxa"/>
          </w:tcPr>
          <w:p w14:paraId="6FA1495B" w14:textId="77777777" w:rsidR="00DD6D98" w:rsidRPr="003C4436" w:rsidRDefault="00DD6D98" w:rsidP="00DD6D98">
            <w:pPr>
              <w:pStyle w:val="ACK-ChoreographyBody"/>
            </w:pPr>
            <w:r w:rsidRPr="003C4436">
              <w:t>Immediate Ack</w:t>
            </w:r>
          </w:p>
        </w:tc>
        <w:tc>
          <w:tcPr>
            <w:tcW w:w="2732" w:type="dxa"/>
          </w:tcPr>
          <w:p w14:paraId="198824F7" w14:textId="77777777" w:rsidR="00DD6D98" w:rsidRPr="003C4436" w:rsidRDefault="00DD6D98" w:rsidP="00DD6D98">
            <w:pPr>
              <w:pStyle w:val="ACK-ChoreographyBody"/>
            </w:pPr>
            <w:r>
              <w:t>-</w:t>
            </w:r>
          </w:p>
        </w:tc>
        <w:tc>
          <w:tcPr>
            <w:tcW w:w="992" w:type="dxa"/>
          </w:tcPr>
          <w:p w14:paraId="16FEE9C8" w14:textId="77777777" w:rsidR="00DD6D98" w:rsidRPr="003C4436" w:rsidRDefault="00DD6D98" w:rsidP="00DD6D98">
            <w:pPr>
              <w:pStyle w:val="ACK-ChoreographyBody"/>
            </w:pPr>
            <w:r w:rsidRPr="003C4436">
              <w:t>-</w:t>
            </w:r>
          </w:p>
        </w:tc>
        <w:tc>
          <w:tcPr>
            <w:tcW w:w="2126" w:type="dxa"/>
          </w:tcPr>
          <w:p w14:paraId="4C5B4D29" w14:textId="77777777" w:rsidR="00DD6D98" w:rsidRPr="003C4436" w:rsidRDefault="00DD6D98" w:rsidP="00DD6D98">
            <w:pPr>
              <w:pStyle w:val="ACK-ChoreographyBody"/>
            </w:pPr>
            <w:r>
              <w:t>ACK^R01</w:t>
            </w:r>
            <w:r w:rsidRPr="003C4436">
              <w:t>^ACK</w:t>
            </w:r>
          </w:p>
        </w:tc>
      </w:tr>
      <w:tr w:rsidR="00DD6D98" w:rsidRPr="003C4436" w14:paraId="160D8C20" w14:textId="77777777" w:rsidTr="00DD6D98">
        <w:trPr>
          <w:jc w:val="center"/>
        </w:trPr>
        <w:tc>
          <w:tcPr>
            <w:tcW w:w="1794" w:type="dxa"/>
          </w:tcPr>
          <w:p w14:paraId="12376E5E" w14:textId="77777777" w:rsidR="00DD6D98" w:rsidRPr="003C4436" w:rsidRDefault="00DD6D98" w:rsidP="00DD6D98">
            <w:pPr>
              <w:pStyle w:val="ACK-ChoreographyBody"/>
            </w:pPr>
            <w:r w:rsidRPr="003C4436">
              <w:t>Application Ack</w:t>
            </w:r>
          </w:p>
        </w:tc>
        <w:tc>
          <w:tcPr>
            <w:tcW w:w="2732" w:type="dxa"/>
          </w:tcPr>
          <w:p w14:paraId="7391C684" w14:textId="77777777" w:rsidR="00DD6D98" w:rsidRPr="003C4436" w:rsidRDefault="00DD6D98" w:rsidP="00DD6D98">
            <w:pPr>
              <w:pStyle w:val="ACK-ChoreographyBody"/>
            </w:pPr>
            <w:r w:rsidRPr="003C4436">
              <w:t>-</w:t>
            </w:r>
          </w:p>
        </w:tc>
        <w:tc>
          <w:tcPr>
            <w:tcW w:w="992" w:type="dxa"/>
          </w:tcPr>
          <w:p w14:paraId="3A79A2E6" w14:textId="77777777" w:rsidR="00DD6D98" w:rsidRPr="003C4436" w:rsidRDefault="00DD6D98" w:rsidP="00DD6D98">
            <w:pPr>
              <w:pStyle w:val="ACK-ChoreographyBody"/>
            </w:pPr>
            <w:r w:rsidRPr="003C4436">
              <w:t>-</w:t>
            </w:r>
          </w:p>
        </w:tc>
        <w:tc>
          <w:tcPr>
            <w:tcW w:w="2126" w:type="dxa"/>
          </w:tcPr>
          <w:p w14:paraId="676B2F96" w14:textId="77777777" w:rsidR="00DD6D98" w:rsidRPr="003C4436" w:rsidRDefault="00DD6D98" w:rsidP="00DD6D98">
            <w:pPr>
              <w:pStyle w:val="ACK-ChoreographyBody"/>
            </w:pPr>
            <w:r w:rsidRPr="003C4436">
              <w:t>-</w:t>
            </w:r>
          </w:p>
        </w:tc>
      </w:tr>
    </w:tbl>
    <w:p w14:paraId="20C55A0E" w14:textId="77777777" w:rsidR="00DD6D98" w:rsidRPr="0083614A" w:rsidRDefault="00DD6D98" w:rsidP="00DD6D98">
      <w:pPr>
        <w:pStyle w:val="NormalIndented"/>
        <w:rPr>
          <w:lang w:eastAsia="de-DE"/>
        </w:rPr>
      </w:pPr>
    </w:p>
    <w:p w14:paraId="4E1C87ED" w14:textId="77777777" w:rsidR="00DD6D98" w:rsidRPr="009901C4" w:rsidRDefault="00DD6D98" w:rsidP="00DD6D98">
      <w:pPr>
        <w:pStyle w:val="NormalIndented"/>
        <w:rPr>
          <w:noProof/>
        </w:rPr>
      </w:pPr>
      <w:r>
        <w:rPr>
          <w:lang w:eastAsia="de-DE"/>
        </w:rPr>
        <w:lastRenderedPageBreak/>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w:t>
      </w:r>
    </w:p>
    <w:p w14:paraId="37977BD2" w14:textId="77777777" w:rsidR="00DD6D98" w:rsidRPr="009901C4" w:rsidRDefault="00DD6D98" w:rsidP="0043481A">
      <w:pPr>
        <w:pStyle w:val="Heading3"/>
        <w:rPr>
          <w:noProof/>
        </w:rPr>
      </w:pPr>
      <w:bookmarkStart w:id="556" w:name="_Toc495952545"/>
      <w:bookmarkStart w:id="557" w:name="_Toc532896009"/>
      <w:bookmarkStart w:id="558" w:name="_Toc245794"/>
      <w:bookmarkStart w:id="559" w:name="_Toc861845"/>
      <w:bookmarkStart w:id="560" w:name="_Toc862849"/>
      <w:bookmarkStart w:id="561" w:name="_Toc866838"/>
      <w:bookmarkStart w:id="562" w:name="_Toc879947"/>
      <w:bookmarkStart w:id="563" w:name="_Toc138585460"/>
      <w:bookmarkStart w:id="564" w:name="OULR21"/>
      <w:bookmarkStart w:id="565" w:name="_Toc234050294"/>
      <w:bookmarkStart w:id="566" w:name="_Toc28960169"/>
      <w:r w:rsidRPr="009901C4">
        <w:rPr>
          <w:noProof/>
        </w:rPr>
        <w:t xml:space="preserve">OUL – Unsolicited Laboratory </w:t>
      </w:r>
      <w:r w:rsidRPr="0043481A">
        <w:t>Observation</w:t>
      </w:r>
      <w:r w:rsidRPr="009901C4">
        <w:rPr>
          <w:noProof/>
        </w:rPr>
        <w:t xml:space="preserve"> Message (Event R21)</w:t>
      </w:r>
      <w:bookmarkEnd w:id="556"/>
      <w:bookmarkEnd w:id="557"/>
      <w:bookmarkEnd w:id="558"/>
      <w:bookmarkEnd w:id="559"/>
      <w:bookmarkEnd w:id="560"/>
      <w:bookmarkEnd w:id="561"/>
      <w:bookmarkEnd w:id="562"/>
      <w:bookmarkEnd w:id="563"/>
      <w:bookmarkEnd w:id="564"/>
      <w:bookmarkEnd w:id="565"/>
      <w:bookmarkEnd w:id="566"/>
      <w:r w:rsidRPr="009901C4">
        <w:rPr>
          <w:noProof/>
        </w:rPr>
        <w:t xml:space="preserve">  </w:t>
      </w:r>
      <w:r w:rsidRPr="009901C4">
        <w:rPr>
          <w:noProof/>
        </w:rPr>
        <w:fldChar w:fldCharType="begin"/>
      </w:r>
      <w:r w:rsidRPr="009901C4">
        <w:rPr>
          <w:noProof/>
        </w:rPr>
        <w:instrText xml:space="preserve"> XE "R21"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Types:OUL" </w:instrText>
      </w:r>
      <w:r w:rsidRPr="009901C4">
        <w:rPr>
          <w:noProof/>
        </w:rPr>
        <w:fldChar w:fldCharType="end"/>
      </w:r>
      <w:r w:rsidRPr="009901C4">
        <w:rPr>
          <w:noProof/>
        </w:rPr>
        <w:t xml:space="preserve"> </w:t>
      </w:r>
      <w:r w:rsidRPr="009901C4">
        <w:rPr>
          <w:noProof/>
        </w:rPr>
        <w:fldChar w:fldCharType="begin"/>
      </w:r>
      <w:r w:rsidRPr="009901C4">
        <w:rPr>
          <w:noProof/>
        </w:rPr>
        <w:instrText xml:space="preserve"> XE "Events: R21" </w:instrText>
      </w:r>
      <w:r w:rsidRPr="009901C4">
        <w:rPr>
          <w:noProof/>
        </w:rPr>
        <w:fldChar w:fldCharType="end"/>
      </w:r>
      <w:r w:rsidRPr="009901C4">
        <w:rPr>
          <w:noProof/>
        </w:rPr>
        <w:fldChar w:fldCharType="begin"/>
      </w:r>
      <w:r w:rsidRPr="009901C4">
        <w:rPr>
          <w:noProof/>
        </w:rPr>
        <w:instrText xml:space="preserve"> XE "ORU- Unsolicited laboratory observation (R21)" </w:instrText>
      </w:r>
      <w:r w:rsidRPr="009901C4">
        <w:rPr>
          <w:noProof/>
        </w:rPr>
        <w:fldChar w:fldCharType="end"/>
      </w:r>
    </w:p>
    <w:p w14:paraId="4975F045" w14:textId="77777777" w:rsidR="00DD6D98" w:rsidRPr="009901C4" w:rsidRDefault="00DD6D98" w:rsidP="00DD6D98">
      <w:pPr>
        <w:pStyle w:val="NormalIndented"/>
        <w:rPr>
          <w:noProof/>
        </w:rPr>
      </w:pPr>
      <w:r>
        <w:rPr>
          <w:b/>
          <w:bCs/>
          <w:iCs/>
        </w:rPr>
        <w:t xml:space="preserve">Attention: </w:t>
      </w:r>
      <w:r w:rsidRPr="009901C4">
        <w:rPr>
          <w:b/>
          <w:bCs/>
          <w:i/>
          <w:iCs/>
        </w:rPr>
        <w:t>Retained for backward</w:t>
      </w:r>
      <w:r>
        <w:rPr>
          <w:b/>
          <w:bCs/>
          <w:i/>
          <w:iCs/>
        </w:rPr>
        <w:t xml:space="preserve">s compatibility only as of v 2.5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14:paraId="4C8F5DC2" w14:textId="77777777" w:rsidR="00DD6D98" w:rsidRPr="009901C4" w:rsidRDefault="00DD6D98" w:rsidP="0043481A">
      <w:pPr>
        <w:pStyle w:val="Heading3"/>
        <w:rPr>
          <w:noProof/>
        </w:rPr>
      </w:pPr>
      <w:bookmarkStart w:id="567" w:name="_Toc348245619"/>
      <w:bookmarkStart w:id="568" w:name="_Toc348246103"/>
      <w:bookmarkStart w:id="569" w:name="_Toc348246270"/>
      <w:bookmarkStart w:id="570" w:name="_Toc348246411"/>
      <w:bookmarkStart w:id="571" w:name="_Toc348246662"/>
      <w:bookmarkStart w:id="572" w:name="_Toc348259238"/>
      <w:bookmarkStart w:id="573" w:name="_Toc348340460"/>
      <w:bookmarkStart w:id="574" w:name="_Toc359236287"/>
      <w:bookmarkStart w:id="575" w:name="_Toc495952546"/>
      <w:bookmarkStart w:id="576" w:name="_Toc532896010"/>
      <w:bookmarkStart w:id="577" w:name="_Toc245795"/>
      <w:bookmarkStart w:id="578" w:name="_Toc861846"/>
      <w:bookmarkStart w:id="579" w:name="_Toc862850"/>
      <w:bookmarkStart w:id="580" w:name="_Toc866839"/>
      <w:bookmarkStart w:id="581" w:name="_Toc879948"/>
      <w:bookmarkStart w:id="582" w:name="_Toc138585461"/>
      <w:bookmarkStart w:id="583" w:name="_Toc234050295"/>
      <w:bookmarkStart w:id="584" w:name="_Toc28960170"/>
      <w:r w:rsidRPr="009901C4">
        <w:rPr>
          <w:noProof/>
        </w:rPr>
        <w:t>QRY/ORF - Query for Results of Observation</w:t>
      </w:r>
      <w:bookmarkEnd w:id="567"/>
      <w:bookmarkEnd w:id="568"/>
      <w:bookmarkEnd w:id="569"/>
      <w:bookmarkEnd w:id="570"/>
      <w:bookmarkEnd w:id="571"/>
      <w:bookmarkEnd w:id="572"/>
      <w:bookmarkEnd w:id="573"/>
      <w:r w:rsidRPr="009901C4">
        <w:rPr>
          <w:noProof/>
        </w:rPr>
        <w:t xml:space="preserve"> (Events R02, R04</w:t>
      </w:r>
      <w:r w:rsidRPr="009901C4">
        <w:rPr>
          <w:noProof/>
        </w:rPr>
        <w:fldChar w:fldCharType="begin"/>
      </w:r>
      <w:r w:rsidRPr="009901C4">
        <w:rPr>
          <w:noProof/>
        </w:rPr>
        <w:instrText xml:space="preserve"> XE "R02, R04" </w:instrText>
      </w:r>
      <w:r w:rsidRPr="009901C4">
        <w:rPr>
          <w:noProof/>
        </w:rPr>
        <w:fldChar w:fldCharType="end"/>
      </w:r>
      <w:r w:rsidRPr="009901C4">
        <w:rPr>
          <w:noProof/>
        </w:rPr>
        <w:t>)</w:t>
      </w:r>
      <w:bookmarkEnd w:id="574"/>
      <w:bookmarkEnd w:id="575"/>
      <w:bookmarkEnd w:id="576"/>
      <w:bookmarkEnd w:id="577"/>
      <w:bookmarkEnd w:id="578"/>
      <w:bookmarkEnd w:id="579"/>
      <w:bookmarkEnd w:id="580"/>
      <w:bookmarkEnd w:id="581"/>
      <w:bookmarkEnd w:id="582"/>
      <w:bookmarkEnd w:id="583"/>
      <w:bookmarkEnd w:id="584"/>
      <w:r w:rsidRPr="009901C4">
        <w:rPr>
          <w:noProof/>
        </w:rPr>
        <w:t xml:space="preserve">  </w:t>
      </w:r>
      <w:r w:rsidRPr="009901C4">
        <w:rPr>
          <w:noProof/>
        </w:rPr>
        <w:fldChar w:fldCharType="begin"/>
      </w:r>
      <w:r w:rsidRPr="009901C4">
        <w:rPr>
          <w:noProof/>
        </w:rPr>
        <w:instrText xml:space="preserve"> XE "ORF" </w:instrText>
      </w:r>
      <w:r w:rsidRPr="009901C4">
        <w:rPr>
          <w:noProof/>
        </w:rPr>
        <w:fldChar w:fldCharType="end"/>
      </w:r>
      <w:r w:rsidRPr="009901C4">
        <w:rPr>
          <w:noProof/>
        </w:rPr>
        <w:fldChar w:fldCharType="begin"/>
      </w:r>
      <w:r w:rsidRPr="009901C4">
        <w:rPr>
          <w:noProof/>
        </w:rPr>
        <w:instrText xml:space="preserve"> XE "Messages:ORF" </w:instrText>
      </w:r>
      <w:r w:rsidRPr="009901C4">
        <w:rPr>
          <w:noProof/>
        </w:rPr>
        <w:fldChar w:fldCharType="end"/>
      </w:r>
      <w:r w:rsidRPr="009901C4">
        <w:rPr>
          <w:noProof/>
        </w:rPr>
        <w:fldChar w:fldCharType="begin"/>
      </w:r>
      <w:r w:rsidRPr="009901C4">
        <w:rPr>
          <w:noProof/>
        </w:rPr>
        <w:instrText xml:space="preserve"> XE "Messages:QRY" </w:instrText>
      </w:r>
      <w:r w:rsidRPr="009901C4">
        <w:rPr>
          <w:noProof/>
        </w:rPr>
        <w:fldChar w:fldCharType="end"/>
      </w:r>
    </w:p>
    <w:p w14:paraId="330CBB63" w14:textId="77777777"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 </w:t>
      </w:r>
      <w:r w:rsidRPr="009901C4">
        <w:rPr>
          <w:b/>
          <w:bCs/>
          <w:i/>
          <w:iCs/>
        </w:rPr>
        <w:t>.and withdrawn as of v</w:t>
      </w:r>
      <w:r>
        <w:rPr>
          <w:b/>
          <w:bCs/>
          <w:i/>
          <w:iCs/>
        </w:rPr>
        <w:t xml:space="preserve"> </w:t>
      </w:r>
      <w:r w:rsidRPr="009901C4">
        <w:rPr>
          <w:b/>
          <w:bCs/>
          <w:i/>
          <w:iCs/>
        </w:rPr>
        <w:t xml:space="preserve">2.7. </w:t>
      </w:r>
    </w:p>
    <w:p w14:paraId="0A7D8BA0" w14:textId="77777777" w:rsidR="00DD6D98" w:rsidRPr="009901C4" w:rsidRDefault="00DD6D98" w:rsidP="0043481A">
      <w:pPr>
        <w:pStyle w:val="Heading3"/>
        <w:rPr>
          <w:noProof/>
        </w:rPr>
      </w:pPr>
      <w:bookmarkStart w:id="585" w:name="_Toc202194661"/>
      <w:bookmarkStart w:id="586" w:name="_Toc202544067"/>
      <w:bookmarkStart w:id="587" w:name="_Toc202194693"/>
      <w:bookmarkStart w:id="588" w:name="_Toc202544099"/>
      <w:bookmarkStart w:id="589" w:name="_Toc245796"/>
      <w:bookmarkStart w:id="590" w:name="_Toc861847"/>
      <w:bookmarkStart w:id="591" w:name="_Toc862851"/>
      <w:bookmarkStart w:id="592" w:name="_Toc866840"/>
      <w:bookmarkStart w:id="593" w:name="_Toc879949"/>
      <w:bookmarkStart w:id="594" w:name="_Toc138585462"/>
      <w:bookmarkStart w:id="595" w:name="_Toc234050296"/>
      <w:bookmarkStart w:id="596" w:name="_Toc28960171"/>
      <w:bookmarkStart w:id="597" w:name="ORUR30"/>
      <w:bookmarkEnd w:id="585"/>
      <w:bookmarkEnd w:id="586"/>
      <w:bookmarkEnd w:id="587"/>
      <w:bookmarkEnd w:id="588"/>
      <w:r w:rsidRPr="009901C4">
        <w:rPr>
          <w:noProof/>
        </w:rPr>
        <w:t>ORU – Unsolicited Point-Of-</w:t>
      </w:r>
      <w:r w:rsidRPr="0043481A">
        <w:t>Care</w:t>
      </w:r>
      <w:r w:rsidRPr="009901C4">
        <w:rPr>
          <w:noProof/>
        </w:rPr>
        <w:t xml:space="preserve"> Observation Message without Existing Order – Place an Order (Event R30)</w:t>
      </w:r>
      <w:bookmarkEnd w:id="589"/>
      <w:bookmarkEnd w:id="590"/>
      <w:bookmarkEnd w:id="591"/>
      <w:bookmarkEnd w:id="592"/>
      <w:bookmarkEnd w:id="593"/>
      <w:bookmarkEnd w:id="594"/>
      <w:bookmarkEnd w:id="595"/>
      <w:bookmarkEnd w:id="596"/>
      <w:r w:rsidRPr="009901C4">
        <w:rPr>
          <w:noProof/>
        </w:rPr>
        <w:t xml:space="preserve"> </w:t>
      </w:r>
      <w:bookmarkEnd w:id="597"/>
      <w:r w:rsidRPr="009901C4">
        <w:rPr>
          <w:noProof/>
        </w:rPr>
        <w:fldChar w:fldCharType="begin"/>
      </w:r>
      <w:r w:rsidRPr="009901C4">
        <w:rPr>
          <w:noProof/>
        </w:rPr>
        <w:instrText xml:space="preserve"> XE "ORU </w:instrText>
      </w:r>
      <w:r>
        <w:rPr>
          <w:noProof/>
        </w:rPr>
        <w:instrText>–</w:instrText>
      </w:r>
      <w:r w:rsidRPr="009901C4">
        <w:rPr>
          <w:noProof/>
        </w:rPr>
        <w:instrText xml:space="preserve">Point of Care Observation without existing order (R30)" </w:instrText>
      </w:r>
      <w:r w:rsidRPr="009901C4">
        <w:rPr>
          <w:noProof/>
        </w:rPr>
        <w:fldChar w:fldCharType="end"/>
      </w:r>
      <w:r w:rsidRPr="009901C4">
        <w:rPr>
          <w:noProof/>
        </w:rPr>
        <w:fldChar w:fldCharType="begin"/>
      </w:r>
      <w:r w:rsidRPr="009901C4">
        <w:rPr>
          <w:noProof/>
        </w:rPr>
        <w:instrText xml:space="preserve"> XE "Events: R30"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14:paraId="0D62379E" w14:textId="77777777" w:rsidR="00DD6D98" w:rsidRPr="009901C4" w:rsidRDefault="00DD6D98" w:rsidP="00DD6D98">
      <w:pPr>
        <w:pStyle w:val="NormalIndented"/>
        <w:rPr>
          <w:noProof/>
        </w:rPr>
      </w:pPr>
      <w:r w:rsidRPr="009901C4">
        <w:rPr>
          <w:noProof/>
        </w:rPr>
        <w:t>This event trigger instructs the receiving system to create a new order for the observation(s) contained in the message.</w:t>
      </w:r>
    </w:p>
    <w:p w14:paraId="0BFC6E9C" w14:textId="77777777" w:rsidR="00DD6D98" w:rsidRPr="009901C4" w:rsidRDefault="00DD6D98" w:rsidP="00DD6D98">
      <w:pPr>
        <w:pStyle w:val="NormalIndented"/>
        <w:rPr>
          <w:noProof/>
        </w:rPr>
      </w:pPr>
      <w:r w:rsidRPr="009901C4">
        <w:rPr>
          <w:noProof/>
        </w:rPr>
        <w:t>One example of this trigger</w:t>
      </w:r>
      <w:r>
        <w:rPr>
          <w:noProof/>
        </w:rPr>
        <w:t>'</w:t>
      </w:r>
      <w:r w:rsidRPr="009901C4">
        <w:rPr>
          <w:noProof/>
        </w:rPr>
        <w:t>s use case occurs when a Doctor verbally instructs a nurse to perform a test. Looking at this use case from an information management perspective, one might expect that, the nurse would enter an order into laboratory information or ordering system before performing the test. However, there usually isn't time for order entry in these use cases. In fact, it is highly desirable for the POC measurement process to become automated so that the only action a user needs to take is to make a measurement on the POC Device, with all other processes for generating an order and tying it in to the observation handled by the "machines."</w:t>
      </w:r>
    </w:p>
    <w:p w14:paraId="6E2C11B6" w14:textId="77777777" w:rsidR="00DD6D98" w:rsidRPr="009901C4" w:rsidRDefault="00DD6D98" w:rsidP="00DD6D98">
      <w:pPr>
        <w:pStyle w:val="NormalIndented"/>
        <w:rPr>
          <w:noProof/>
        </w:rPr>
      </w:pPr>
      <w:r w:rsidRPr="009901C4">
        <w:rPr>
          <w:noProof/>
        </w:rPr>
        <w:t>In order to allow for the passing of specific information relating to the Patient, responsible Doctor, placing doctor, patient location, etc., there is a requirement for the inclusion of a PV1 and PD1 segment in the ORU message type. One example of this trigger</w:t>
      </w:r>
      <w:r>
        <w:rPr>
          <w:noProof/>
        </w:rPr>
        <w:t>'</w:t>
      </w:r>
      <w:r w:rsidRPr="009901C4">
        <w:rPr>
          <w:noProof/>
        </w:rPr>
        <w:t xml:space="preserve">s use case occurs when a Doctor at a remote site without a shared Patient index instructs a nurse to perform a test. The testing is carried out without prior entry of a request into the LIS. Once performed, the results, along with the patient information are transmitted to the LIS. In some circumstances, the LIS may add clinical interpretation to this and report it back to the placing system and/or another system. In order to allow for this to take place, the requester, location, etc., information is required. </w:t>
      </w:r>
    </w:p>
    <w:p w14:paraId="2BB0786B" w14:textId="77777777" w:rsidR="00DD6D98" w:rsidRPr="009901C4" w:rsidRDefault="00DD6D98" w:rsidP="00DD6D98">
      <w:pPr>
        <w:pStyle w:val="NormalIndented"/>
        <w:rPr>
          <w:noProof/>
        </w:rPr>
      </w:pPr>
      <w:r w:rsidRPr="009901C4">
        <w:rPr>
          <w:noProof/>
        </w:rPr>
        <w:t>To allow the sending system to correlate every result with its associated order, the receiving system will return the placer order number in the ORC segment of the ORA^R33 message.   If the receiving system cannot place an order it must returning an application level error description in the Application Acknowledgement Message MSA Text Message field.</w:t>
      </w:r>
    </w:p>
    <w:p w14:paraId="2C0859BE" w14:textId="77777777" w:rsidR="00DD6D98" w:rsidRDefault="00DD6D98" w:rsidP="00DD6D98">
      <w:pPr>
        <w:pStyle w:val="NormalIndented"/>
        <w:rPr>
          <w:color w:val="000000"/>
        </w:rPr>
      </w:pPr>
      <w:r w:rsidRPr="009901C4">
        <w:rPr>
          <w:color w:val="000000"/>
        </w:rPr>
        <w:t>The sending system must return a commit-level acknowledgement in response to the ORA^R33 message.</w:t>
      </w:r>
    </w:p>
    <w:p w14:paraId="5767A2B1"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DD943E2" w14:textId="77777777" w:rsidR="00DD6D98" w:rsidRPr="006767F8" w:rsidRDefault="00DD6D98" w:rsidP="00DD6D98">
      <w:pPr>
        <w:pStyle w:val="MsgTableCaption"/>
        <w:rPr>
          <w:noProof/>
          <w:lang w:val="de-DE"/>
        </w:rPr>
      </w:pPr>
      <w:r w:rsidRPr="006767F8">
        <w:rPr>
          <w:noProof/>
          <w:lang w:val="de-DE"/>
        </w:rPr>
        <w:t xml:space="preserve">ORU^R30^ORU_R30: Observation Message: </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28F322C" w14:textId="77777777" w:rsidTr="000708FA">
        <w:trPr>
          <w:gridAfter w:val="1"/>
          <w:wAfter w:w="16" w:type="dxa"/>
          <w:tblHeader/>
          <w:jc w:val="center"/>
        </w:trPr>
        <w:tc>
          <w:tcPr>
            <w:tcW w:w="2882" w:type="dxa"/>
            <w:tcBorders>
              <w:top w:val="single" w:sz="2" w:space="0" w:color="auto"/>
              <w:left w:val="nil"/>
              <w:bottom w:val="single" w:sz="4" w:space="0" w:color="auto"/>
              <w:right w:val="nil"/>
            </w:tcBorders>
            <w:shd w:val="clear" w:color="auto" w:fill="FFFFFF"/>
          </w:tcPr>
          <w:p w14:paraId="530DF7F0"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59ED8CED"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94438A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193EA010" w14:textId="77777777" w:rsidR="00DD6D98" w:rsidRPr="009901C4" w:rsidRDefault="00DD6D98" w:rsidP="00DD6D98">
            <w:pPr>
              <w:pStyle w:val="MsgTableHeader"/>
              <w:jc w:val="center"/>
              <w:rPr>
                <w:noProof/>
              </w:rPr>
            </w:pPr>
            <w:r w:rsidRPr="009901C4">
              <w:rPr>
                <w:noProof/>
              </w:rPr>
              <w:t>Chapter</w:t>
            </w:r>
          </w:p>
        </w:tc>
      </w:tr>
      <w:tr w:rsidR="00DD6D98" w:rsidRPr="00D00BBD" w14:paraId="165F8267" w14:textId="77777777" w:rsidTr="000708FA">
        <w:trPr>
          <w:gridAfter w:val="1"/>
          <w:wAfter w:w="16" w:type="dxa"/>
          <w:jc w:val="center"/>
        </w:trPr>
        <w:tc>
          <w:tcPr>
            <w:tcW w:w="2882" w:type="dxa"/>
            <w:tcBorders>
              <w:top w:val="single" w:sz="4" w:space="0" w:color="auto"/>
              <w:left w:val="nil"/>
              <w:bottom w:val="dotted" w:sz="4" w:space="0" w:color="auto"/>
              <w:right w:val="nil"/>
            </w:tcBorders>
            <w:shd w:val="clear" w:color="auto" w:fill="FFFFFF"/>
          </w:tcPr>
          <w:p w14:paraId="1A8489D8"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69A8DE5C"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E6766C9"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FDEEE0F" w14:textId="77777777" w:rsidR="00DD6D98" w:rsidRPr="009901C4" w:rsidRDefault="00DD6D98" w:rsidP="00DD6D98">
            <w:pPr>
              <w:pStyle w:val="MsgTableBody"/>
              <w:jc w:val="center"/>
              <w:rPr>
                <w:noProof/>
              </w:rPr>
            </w:pPr>
            <w:r w:rsidRPr="009901C4">
              <w:rPr>
                <w:noProof/>
              </w:rPr>
              <w:t>2</w:t>
            </w:r>
          </w:p>
        </w:tc>
      </w:tr>
      <w:tr w:rsidR="00DD6D98" w:rsidRPr="00D00BBD" w14:paraId="4AA5009B"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91A71CC" w14:textId="77777777" w:rsidR="00DD6D98" w:rsidRPr="009901C4" w:rsidRDefault="00DD6D98" w:rsidP="00DD6D98">
            <w:pPr>
              <w:pStyle w:val="MsgTableBody"/>
              <w:rPr>
                <w:noProof/>
              </w:rPr>
            </w:pPr>
            <w:r>
              <w:rPr>
                <w:noProof/>
              </w:rPr>
              <w:t>[{ ARV}]</w:t>
            </w:r>
          </w:p>
        </w:tc>
        <w:tc>
          <w:tcPr>
            <w:tcW w:w="4320" w:type="dxa"/>
            <w:tcBorders>
              <w:top w:val="dotted" w:sz="4" w:space="0" w:color="auto"/>
              <w:left w:val="nil"/>
              <w:bottom w:val="dotted" w:sz="4" w:space="0" w:color="auto"/>
              <w:right w:val="nil"/>
            </w:tcBorders>
            <w:shd w:val="clear" w:color="auto" w:fill="FFFFFF"/>
          </w:tcPr>
          <w:p w14:paraId="368C8AC8"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8B4F52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2E5CA5" w14:textId="77777777" w:rsidR="00DD6D98" w:rsidRPr="009901C4" w:rsidRDefault="00DD6D98" w:rsidP="00DD6D98">
            <w:pPr>
              <w:pStyle w:val="MsgTableBody"/>
              <w:jc w:val="center"/>
              <w:rPr>
                <w:noProof/>
              </w:rPr>
            </w:pPr>
            <w:r>
              <w:rPr>
                <w:noProof/>
              </w:rPr>
              <w:t>3</w:t>
            </w:r>
          </w:p>
        </w:tc>
      </w:tr>
      <w:tr w:rsidR="00DD6D98" w:rsidRPr="00D00BBD" w14:paraId="62488121"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7150BE8"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3D7695B4"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0959EC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BDA09" w14:textId="77777777" w:rsidR="00DD6D98" w:rsidRPr="009901C4" w:rsidRDefault="00DD6D98" w:rsidP="00DD6D98">
            <w:pPr>
              <w:pStyle w:val="MsgTableBody"/>
              <w:jc w:val="center"/>
              <w:rPr>
                <w:noProof/>
              </w:rPr>
            </w:pPr>
            <w:r w:rsidRPr="009901C4">
              <w:rPr>
                <w:noProof/>
              </w:rPr>
              <w:t>2</w:t>
            </w:r>
          </w:p>
        </w:tc>
      </w:tr>
      <w:tr w:rsidR="00DD6D98" w:rsidRPr="00D00BBD" w14:paraId="1F0FDEF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8EC47B"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0A144EF8"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2640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97C28F" w14:textId="77777777" w:rsidR="00DD6D98" w:rsidRPr="009901C4" w:rsidRDefault="00DD6D98" w:rsidP="00DD6D98">
            <w:pPr>
              <w:pStyle w:val="MsgTableBody"/>
              <w:jc w:val="center"/>
              <w:rPr>
                <w:noProof/>
              </w:rPr>
            </w:pPr>
            <w:r w:rsidRPr="009901C4">
              <w:rPr>
                <w:noProof/>
              </w:rPr>
              <w:t>2</w:t>
            </w:r>
          </w:p>
        </w:tc>
      </w:tr>
      <w:tr w:rsidR="00DD6D98" w:rsidRPr="00D00BBD" w14:paraId="35F53F9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EE861BF"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73FABDF1"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7555B3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D10D39" w14:textId="77777777" w:rsidR="00DD6D98" w:rsidRPr="009901C4" w:rsidRDefault="00DD6D98" w:rsidP="00DD6D98">
            <w:pPr>
              <w:pStyle w:val="MsgTableBody"/>
              <w:jc w:val="center"/>
              <w:rPr>
                <w:noProof/>
              </w:rPr>
            </w:pPr>
            <w:r w:rsidRPr="009901C4">
              <w:rPr>
                <w:noProof/>
              </w:rPr>
              <w:t>3</w:t>
            </w:r>
          </w:p>
        </w:tc>
      </w:tr>
      <w:tr w:rsidR="00DD6D98" w:rsidRPr="00D00BBD" w14:paraId="601EB582"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C945AE5"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026FC608"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50CD5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F03BA" w14:textId="77777777" w:rsidR="00DD6D98" w:rsidRPr="009901C4" w:rsidRDefault="00DD6D98" w:rsidP="00DD6D98">
            <w:pPr>
              <w:pStyle w:val="MsgTableBody"/>
              <w:jc w:val="center"/>
              <w:rPr>
                <w:noProof/>
              </w:rPr>
            </w:pPr>
            <w:r w:rsidRPr="009901C4">
              <w:rPr>
                <w:noProof/>
              </w:rPr>
              <w:t>3</w:t>
            </w:r>
          </w:p>
        </w:tc>
      </w:tr>
      <w:tr w:rsidR="000708FA" w:rsidRPr="0001097E" w14:paraId="2594B354" w14:textId="77777777" w:rsidTr="000708FA">
        <w:tblPrEx>
          <w:shd w:val="clear" w:color="auto" w:fill="auto"/>
          <w:tblCellMar>
            <w:left w:w="107" w:type="dxa"/>
            <w:right w:w="107" w:type="dxa"/>
          </w:tblCellMar>
          <w:tblLook w:val="04A0" w:firstRow="1" w:lastRow="0" w:firstColumn="1" w:lastColumn="0" w:noHBand="0" w:noVBand="1"/>
        </w:tblPrEx>
        <w:trPr>
          <w:jc w:val="center"/>
          <w:ins w:id="598" w:author="Buitendijk, Hans" w:date="2022-08-23T13:50:00Z"/>
        </w:trPr>
        <w:tc>
          <w:tcPr>
            <w:tcW w:w="2880" w:type="dxa"/>
            <w:tcBorders>
              <w:top w:val="dotted" w:sz="4" w:space="0" w:color="auto"/>
              <w:left w:val="nil"/>
              <w:bottom w:val="dotted" w:sz="4" w:space="0" w:color="auto"/>
              <w:right w:val="nil"/>
            </w:tcBorders>
            <w:shd w:val="clear" w:color="auto" w:fill="FFFFFF"/>
          </w:tcPr>
          <w:p w14:paraId="028C2B84" w14:textId="794EDF2A" w:rsidR="000708FA" w:rsidRPr="0052787A" w:rsidRDefault="000708FA" w:rsidP="00EE6AE7">
            <w:pPr>
              <w:pStyle w:val="MsgTableBody"/>
              <w:rPr>
                <w:ins w:id="599" w:author="Buitendijk, Hans" w:date="2022-08-23T13:50:00Z"/>
                <w:noProof/>
              </w:rPr>
            </w:pPr>
            <w:ins w:id="600" w:author="Buitendijk, Hans" w:date="2022-08-23T13:50:00Z">
              <w:r>
                <w:rPr>
                  <w:noProof/>
                </w:rPr>
                <w:t>[{GSP}]</w:t>
              </w:r>
            </w:ins>
          </w:p>
        </w:tc>
        <w:tc>
          <w:tcPr>
            <w:tcW w:w="4320" w:type="dxa"/>
            <w:tcBorders>
              <w:top w:val="dotted" w:sz="4" w:space="0" w:color="auto"/>
              <w:left w:val="nil"/>
              <w:bottom w:val="dotted" w:sz="4" w:space="0" w:color="auto"/>
              <w:right w:val="nil"/>
            </w:tcBorders>
            <w:shd w:val="clear" w:color="auto" w:fill="FFFFFF"/>
          </w:tcPr>
          <w:p w14:paraId="566E06F2" w14:textId="77777777" w:rsidR="000708FA" w:rsidRPr="0052787A" w:rsidRDefault="000708FA" w:rsidP="00EE6AE7">
            <w:pPr>
              <w:pStyle w:val="MsgTableBody"/>
              <w:rPr>
                <w:ins w:id="601" w:author="Buitendijk, Hans" w:date="2022-08-23T13:50:00Z"/>
                <w:noProof/>
              </w:rPr>
            </w:pPr>
            <w:ins w:id="602" w:author="Buitendijk, Hans" w:date="2022-08-23T13:50: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60D6142" w14:textId="77777777" w:rsidR="000708FA" w:rsidRPr="0052787A" w:rsidRDefault="000708FA" w:rsidP="00EE6AE7">
            <w:pPr>
              <w:pStyle w:val="MsgTableBody"/>
              <w:rPr>
                <w:ins w:id="603" w:author="Buitendijk, Hans" w:date="2022-08-23T13:50:00Z"/>
                <w:noProof/>
              </w:rPr>
            </w:pPr>
          </w:p>
        </w:tc>
        <w:tc>
          <w:tcPr>
            <w:tcW w:w="990" w:type="dxa"/>
            <w:gridSpan w:val="2"/>
            <w:tcBorders>
              <w:top w:val="dotted" w:sz="4" w:space="0" w:color="auto"/>
              <w:left w:val="nil"/>
              <w:bottom w:val="dotted" w:sz="4" w:space="0" w:color="auto"/>
              <w:right w:val="nil"/>
            </w:tcBorders>
            <w:shd w:val="clear" w:color="auto" w:fill="FFFFFF"/>
          </w:tcPr>
          <w:p w14:paraId="5A590EAC" w14:textId="77777777" w:rsidR="000708FA" w:rsidRPr="0052787A" w:rsidRDefault="000708FA" w:rsidP="00EE6AE7">
            <w:pPr>
              <w:pStyle w:val="MsgTableBody"/>
              <w:jc w:val="center"/>
              <w:rPr>
                <w:ins w:id="604" w:author="Buitendijk, Hans" w:date="2022-08-23T13:50:00Z"/>
                <w:noProof/>
              </w:rPr>
            </w:pPr>
            <w:ins w:id="605" w:author="Buitendijk, Hans" w:date="2022-08-23T13:50:00Z">
              <w:r>
                <w:rPr>
                  <w:noProof/>
                </w:rPr>
                <w:t>3</w:t>
              </w:r>
            </w:ins>
          </w:p>
        </w:tc>
      </w:tr>
      <w:tr w:rsidR="000708FA" w:rsidRPr="0001097E" w14:paraId="0D5D3F97" w14:textId="77777777" w:rsidTr="000708FA">
        <w:tblPrEx>
          <w:shd w:val="clear" w:color="auto" w:fill="auto"/>
          <w:tblCellMar>
            <w:left w:w="107" w:type="dxa"/>
            <w:right w:w="107" w:type="dxa"/>
          </w:tblCellMar>
          <w:tblLook w:val="04A0" w:firstRow="1" w:lastRow="0" w:firstColumn="1" w:lastColumn="0" w:noHBand="0" w:noVBand="1"/>
        </w:tblPrEx>
        <w:trPr>
          <w:jc w:val="center"/>
          <w:ins w:id="606" w:author="Buitendijk, Hans" w:date="2022-08-23T13:50:00Z"/>
        </w:trPr>
        <w:tc>
          <w:tcPr>
            <w:tcW w:w="2880" w:type="dxa"/>
            <w:tcBorders>
              <w:top w:val="dotted" w:sz="4" w:space="0" w:color="auto"/>
              <w:left w:val="nil"/>
              <w:bottom w:val="dotted" w:sz="4" w:space="0" w:color="auto"/>
              <w:right w:val="nil"/>
            </w:tcBorders>
            <w:shd w:val="clear" w:color="auto" w:fill="FFFFFF"/>
          </w:tcPr>
          <w:p w14:paraId="54B064FF" w14:textId="1B2F964C" w:rsidR="000708FA" w:rsidRPr="0052787A" w:rsidRDefault="000708FA" w:rsidP="00EE6AE7">
            <w:pPr>
              <w:pStyle w:val="MsgTableBody"/>
              <w:rPr>
                <w:ins w:id="607" w:author="Buitendijk, Hans" w:date="2022-08-23T13:50:00Z"/>
                <w:noProof/>
              </w:rPr>
            </w:pPr>
            <w:ins w:id="608" w:author="Buitendijk, Hans" w:date="2022-08-23T13:50:00Z">
              <w:r>
                <w:rPr>
                  <w:noProof/>
                </w:rPr>
                <w:lastRenderedPageBreak/>
                <w:t>[{GSR}]</w:t>
              </w:r>
            </w:ins>
          </w:p>
        </w:tc>
        <w:tc>
          <w:tcPr>
            <w:tcW w:w="4320" w:type="dxa"/>
            <w:tcBorders>
              <w:top w:val="dotted" w:sz="4" w:space="0" w:color="auto"/>
              <w:left w:val="nil"/>
              <w:bottom w:val="dotted" w:sz="4" w:space="0" w:color="auto"/>
              <w:right w:val="nil"/>
            </w:tcBorders>
            <w:shd w:val="clear" w:color="auto" w:fill="FFFFFF"/>
          </w:tcPr>
          <w:p w14:paraId="0E1F6F6B" w14:textId="495E0719" w:rsidR="000708FA" w:rsidRPr="0052787A" w:rsidRDefault="00973149" w:rsidP="00EE6AE7">
            <w:pPr>
              <w:pStyle w:val="MsgTableBody"/>
              <w:rPr>
                <w:ins w:id="609" w:author="Buitendijk, Hans" w:date="2022-08-23T13:50:00Z"/>
                <w:noProof/>
              </w:rPr>
            </w:pPr>
            <w:ins w:id="610" w:author="Buitendijk, Hans" w:date="2022-08-24T17:38:00Z">
              <w:r>
                <w:rPr>
                  <w:noProof/>
                </w:rPr>
                <w:t>Recorded</w:t>
              </w:r>
            </w:ins>
            <w:ins w:id="611" w:author="Buitendijk, Hans" w:date="2022-08-23T13:50:00Z">
              <w:r w:rsidR="000708FA">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67021B1C" w14:textId="77777777" w:rsidR="000708FA" w:rsidRPr="0052787A" w:rsidRDefault="000708FA" w:rsidP="00EE6AE7">
            <w:pPr>
              <w:pStyle w:val="MsgTableBody"/>
              <w:rPr>
                <w:ins w:id="612" w:author="Buitendijk, Hans" w:date="2022-08-23T13:50:00Z"/>
                <w:noProof/>
              </w:rPr>
            </w:pPr>
          </w:p>
        </w:tc>
        <w:tc>
          <w:tcPr>
            <w:tcW w:w="990" w:type="dxa"/>
            <w:gridSpan w:val="2"/>
            <w:tcBorders>
              <w:top w:val="dotted" w:sz="4" w:space="0" w:color="auto"/>
              <w:left w:val="nil"/>
              <w:bottom w:val="dotted" w:sz="4" w:space="0" w:color="auto"/>
              <w:right w:val="nil"/>
            </w:tcBorders>
            <w:shd w:val="clear" w:color="auto" w:fill="FFFFFF"/>
          </w:tcPr>
          <w:p w14:paraId="56D6E6B3" w14:textId="77777777" w:rsidR="000708FA" w:rsidRPr="0052787A" w:rsidRDefault="000708FA" w:rsidP="00EE6AE7">
            <w:pPr>
              <w:pStyle w:val="MsgTableBody"/>
              <w:jc w:val="center"/>
              <w:rPr>
                <w:ins w:id="613" w:author="Buitendijk, Hans" w:date="2022-08-23T13:50:00Z"/>
                <w:noProof/>
              </w:rPr>
            </w:pPr>
            <w:ins w:id="614" w:author="Buitendijk, Hans" w:date="2022-08-23T13:50:00Z">
              <w:r>
                <w:rPr>
                  <w:noProof/>
                </w:rPr>
                <w:t>3</w:t>
              </w:r>
            </w:ins>
          </w:p>
        </w:tc>
      </w:tr>
      <w:tr w:rsidR="000708FA" w:rsidRPr="0001097E" w14:paraId="65F4F3A2" w14:textId="77777777" w:rsidTr="000708FA">
        <w:tblPrEx>
          <w:shd w:val="clear" w:color="auto" w:fill="auto"/>
          <w:tblCellMar>
            <w:left w:w="107" w:type="dxa"/>
            <w:right w:w="107" w:type="dxa"/>
          </w:tblCellMar>
          <w:tblLook w:val="04A0" w:firstRow="1" w:lastRow="0" w:firstColumn="1" w:lastColumn="0" w:noHBand="0" w:noVBand="1"/>
        </w:tblPrEx>
        <w:trPr>
          <w:jc w:val="center"/>
          <w:ins w:id="615" w:author="Buitendijk, Hans" w:date="2022-08-23T13:50:00Z"/>
        </w:trPr>
        <w:tc>
          <w:tcPr>
            <w:tcW w:w="2880" w:type="dxa"/>
            <w:tcBorders>
              <w:top w:val="dotted" w:sz="4" w:space="0" w:color="auto"/>
              <w:left w:val="nil"/>
              <w:bottom w:val="dotted" w:sz="4" w:space="0" w:color="auto"/>
              <w:right w:val="nil"/>
            </w:tcBorders>
            <w:shd w:val="clear" w:color="auto" w:fill="FFFFFF"/>
          </w:tcPr>
          <w:p w14:paraId="4D5D402C" w14:textId="585D5828" w:rsidR="000708FA" w:rsidRPr="0052787A" w:rsidRDefault="000708FA" w:rsidP="00EE6AE7">
            <w:pPr>
              <w:pStyle w:val="MsgTableBody"/>
              <w:rPr>
                <w:ins w:id="616" w:author="Buitendijk, Hans" w:date="2022-08-23T13:50:00Z"/>
                <w:noProof/>
              </w:rPr>
            </w:pPr>
            <w:ins w:id="617" w:author="Buitendijk, Hans" w:date="2022-08-23T13:50:00Z">
              <w:r>
                <w:rPr>
                  <w:noProof/>
                </w:rPr>
                <w:t>[{GSC}]</w:t>
              </w:r>
            </w:ins>
          </w:p>
        </w:tc>
        <w:tc>
          <w:tcPr>
            <w:tcW w:w="4320" w:type="dxa"/>
            <w:tcBorders>
              <w:top w:val="dotted" w:sz="4" w:space="0" w:color="auto"/>
              <w:left w:val="nil"/>
              <w:bottom w:val="dotted" w:sz="4" w:space="0" w:color="auto"/>
              <w:right w:val="nil"/>
            </w:tcBorders>
            <w:shd w:val="clear" w:color="auto" w:fill="FFFFFF"/>
          </w:tcPr>
          <w:p w14:paraId="0D73BA4B" w14:textId="2FAA5FFB" w:rsidR="000708FA" w:rsidRPr="0052787A" w:rsidRDefault="000708FA" w:rsidP="00EE6AE7">
            <w:pPr>
              <w:pStyle w:val="MsgTableBody"/>
              <w:rPr>
                <w:ins w:id="618" w:author="Buitendijk, Hans" w:date="2022-08-23T13:50:00Z"/>
                <w:noProof/>
              </w:rPr>
            </w:pPr>
            <w:ins w:id="619" w:author="Buitendijk, Hans" w:date="2022-08-23T13:50:00Z">
              <w:del w:id="620" w:author="Craig Newman" w:date="2023-07-03T07:43:00Z">
                <w:r w:rsidDel="00573DBC">
                  <w:rPr>
                    <w:noProof/>
                  </w:rPr>
                  <w:delText>Sex for Clinical Use</w:delText>
                </w:r>
              </w:del>
            </w:ins>
            <w:ins w:id="621" w:author="Craig Newman" w:date="2023-07-03T07:43:00Z">
              <w:r w:rsidR="00573DBC">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2BBE8EB6" w14:textId="77777777" w:rsidR="000708FA" w:rsidRPr="0052787A" w:rsidRDefault="000708FA" w:rsidP="00EE6AE7">
            <w:pPr>
              <w:pStyle w:val="MsgTableBody"/>
              <w:rPr>
                <w:ins w:id="622" w:author="Buitendijk, Hans" w:date="2022-08-23T13:50:00Z"/>
                <w:noProof/>
              </w:rPr>
            </w:pPr>
          </w:p>
        </w:tc>
        <w:tc>
          <w:tcPr>
            <w:tcW w:w="990" w:type="dxa"/>
            <w:gridSpan w:val="2"/>
            <w:tcBorders>
              <w:top w:val="dotted" w:sz="4" w:space="0" w:color="auto"/>
              <w:left w:val="nil"/>
              <w:bottom w:val="dotted" w:sz="4" w:space="0" w:color="auto"/>
              <w:right w:val="nil"/>
            </w:tcBorders>
            <w:shd w:val="clear" w:color="auto" w:fill="FFFFFF"/>
          </w:tcPr>
          <w:p w14:paraId="4875B030" w14:textId="77777777" w:rsidR="000708FA" w:rsidRPr="0052787A" w:rsidRDefault="000708FA" w:rsidP="00EE6AE7">
            <w:pPr>
              <w:pStyle w:val="MsgTableBody"/>
              <w:jc w:val="center"/>
              <w:rPr>
                <w:ins w:id="623" w:author="Buitendijk, Hans" w:date="2022-08-23T13:50:00Z"/>
                <w:noProof/>
              </w:rPr>
            </w:pPr>
            <w:ins w:id="624" w:author="Buitendijk, Hans" w:date="2022-08-23T13:50:00Z">
              <w:r>
                <w:rPr>
                  <w:noProof/>
                </w:rPr>
                <w:t>3</w:t>
              </w:r>
            </w:ins>
          </w:p>
        </w:tc>
      </w:tr>
      <w:tr w:rsidR="00DD6D98" w:rsidRPr="00D00BBD" w14:paraId="43E90EAC"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5262C3F"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47C3590"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C1FDC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68AE07" w14:textId="77777777" w:rsidR="00DD6D98" w:rsidRPr="009901C4" w:rsidRDefault="00DD6D98" w:rsidP="00DD6D98">
            <w:pPr>
              <w:pStyle w:val="MsgTableBody"/>
              <w:jc w:val="center"/>
              <w:rPr>
                <w:noProof/>
              </w:rPr>
            </w:pPr>
            <w:r w:rsidRPr="009901C4">
              <w:rPr>
                <w:noProof/>
              </w:rPr>
              <w:t>7</w:t>
            </w:r>
          </w:p>
        </w:tc>
      </w:tr>
      <w:tr w:rsidR="00DD6D98" w14:paraId="58855FDA"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EE4A4F0"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4987DD5"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920046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55F42F" w14:textId="77777777" w:rsidR="00DD6D98" w:rsidRPr="00C95480" w:rsidRDefault="00DD6D98" w:rsidP="00DD6D98">
            <w:pPr>
              <w:pStyle w:val="MsgTableBody"/>
              <w:jc w:val="center"/>
              <w:rPr>
                <w:noProof/>
              </w:rPr>
            </w:pPr>
            <w:r w:rsidRPr="00C95480">
              <w:rPr>
                <w:noProof/>
              </w:rPr>
              <w:t>3</w:t>
            </w:r>
          </w:p>
        </w:tc>
      </w:tr>
      <w:tr w:rsidR="00DD6D98" w14:paraId="5FAC54E8"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FBB118E"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69D2285"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542090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623586" w14:textId="77777777" w:rsidR="00DD6D98" w:rsidRPr="00C95480" w:rsidRDefault="00DD6D98" w:rsidP="00DD6D98">
            <w:pPr>
              <w:pStyle w:val="MsgTableBody"/>
              <w:jc w:val="center"/>
              <w:rPr>
                <w:noProof/>
              </w:rPr>
            </w:pPr>
            <w:r w:rsidRPr="00C95480">
              <w:rPr>
                <w:noProof/>
              </w:rPr>
              <w:t>3</w:t>
            </w:r>
          </w:p>
        </w:tc>
      </w:tr>
      <w:tr w:rsidR="00DD6D98" w14:paraId="7D328BF7"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142329A"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39C347C"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6A963A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47CA8F" w14:textId="77777777" w:rsidR="00DD6D98" w:rsidRPr="00C95480" w:rsidRDefault="00DD6D98" w:rsidP="00DD6D98">
            <w:pPr>
              <w:pStyle w:val="MsgTableBody"/>
              <w:jc w:val="center"/>
              <w:rPr>
                <w:noProof/>
              </w:rPr>
            </w:pPr>
            <w:r w:rsidRPr="00C95480">
              <w:rPr>
                <w:noProof/>
              </w:rPr>
              <w:t>3</w:t>
            </w:r>
          </w:p>
        </w:tc>
      </w:tr>
      <w:tr w:rsidR="00DD6D98" w14:paraId="1C437840"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7306F87"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8335DFE"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25A9ABD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325DC0" w14:textId="77777777" w:rsidR="00DD6D98" w:rsidRPr="00C95480" w:rsidRDefault="00DD6D98" w:rsidP="00DD6D98">
            <w:pPr>
              <w:pStyle w:val="MsgTableBody"/>
              <w:jc w:val="center"/>
              <w:rPr>
                <w:noProof/>
              </w:rPr>
            </w:pPr>
            <w:r w:rsidRPr="00C95480">
              <w:rPr>
                <w:noProof/>
              </w:rPr>
              <w:t>3</w:t>
            </w:r>
          </w:p>
        </w:tc>
      </w:tr>
      <w:tr w:rsidR="00DD6D98" w:rsidRPr="00D00BBD" w14:paraId="11B14C3F"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368FF7F"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1E9995"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F6B8E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2214718" w14:textId="77777777" w:rsidR="00DD6D98" w:rsidRPr="009901C4" w:rsidRDefault="00DD6D98" w:rsidP="00DD6D98">
            <w:pPr>
              <w:pStyle w:val="MsgTableBody"/>
              <w:jc w:val="center"/>
              <w:rPr>
                <w:noProof/>
              </w:rPr>
            </w:pPr>
            <w:r>
              <w:rPr>
                <w:noProof/>
              </w:rPr>
              <w:t>3</w:t>
            </w:r>
          </w:p>
        </w:tc>
      </w:tr>
      <w:tr w:rsidR="00DD6D98" w:rsidRPr="00D00BBD" w14:paraId="7C24300D"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9C6CF46"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3B0A87B9"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1E058F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50FDC4" w14:textId="77777777" w:rsidR="00DD6D98" w:rsidRPr="009901C4" w:rsidRDefault="00DD6D98" w:rsidP="00DD6D98">
            <w:pPr>
              <w:pStyle w:val="MsgTableBody"/>
              <w:jc w:val="center"/>
              <w:rPr>
                <w:noProof/>
              </w:rPr>
            </w:pPr>
          </w:p>
        </w:tc>
      </w:tr>
      <w:tr w:rsidR="00DD6D98" w:rsidRPr="00D00BBD" w14:paraId="2848BCF9"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354597D" w14:textId="77777777" w:rsidR="00DD6D98" w:rsidRPr="009901C4" w:rsidRDefault="00573DBC" w:rsidP="00DD6D98">
            <w:pPr>
              <w:pStyle w:val="MsgTableBody"/>
              <w:rPr>
                <w:noProof/>
              </w:rPr>
            </w:pP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5F9C024"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794CF39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2A4293" w14:textId="77777777" w:rsidR="00DD6D98" w:rsidRPr="009901C4" w:rsidRDefault="00DD6D98" w:rsidP="00DD6D98">
            <w:pPr>
              <w:pStyle w:val="MsgTableBody"/>
              <w:jc w:val="center"/>
              <w:rPr>
                <w:noProof/>
              </w:rPr>
            </w:pPr>
            <w:r w:rsidRPr="009901C4">
              <w:rPr>
                <w:noProof/>
              </w:rPr>
              <w:t>7</w:t>
            </w:r>
          </w:p>
        </w:tc>
      </w:tr>
      <w:tr w:rsidR="00DD6D98" w:rsidRPr="00D00BBD" w14:paraId="2A92F63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9865F72"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3085ABB"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28D61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F15D3E" w14:textId="77777777" w:rsidR="00DD6D98" w:rsidRPr="009901C4" w:rsidRDefault="00DD6D98" w:rsidP="00DD6D98">
            <w:pPr>
              <w:pStyle w:val="MsgTableBody"/>
              <w:jc w:val="center"/>
              <w:rPr>
                <w:noProof/>
              </w:rPr>
            </w:pPr>
            <w:r w:rsidRPr="009901C4">
              <w:rPr>
                <w:noProof/>
              </w:rPr>
              <w:t>7</w:t>
            </w:r>
          </w:p>
        </w:tc>
      </w:tr>
      <w:tr w:rsidR="00DD6D98" w:rsidRPr="00D00BBD" w14:paraId="7F1096E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2FC0B32"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7A4662FD"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9507E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0BC851" w14:textId="77777777" w:rsidR="00DD6D98" w:rsidRPr="009901C4" w:rsidRDefault="00DD6D98" w:rsidP="00DD6D98">
            <w:pPr>
              <w:pStyle w:val="MsgTableBody"/>
              <w:jc w:val="center"/>
              <w:rPr>
                <w:noProof/>
              </w:rPr>
            </w:pPr>
          </w:p>
        </w:tc>
      </w:tr>
      <w:tr w:rsidR="00DD6D98" w:rsidRPr="00D00BBD" w14:paraId="0B41575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A790C35"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0D61868"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0732E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D4E426" w14:textId="77777777" w:rsidR="00DD6D98" w:rsidRPr="009901C4" w:rsidRDefault="00DD6D98" w:rsidP="00DD6D98">
            <w:pPr>
              <w:pStyle w:val="MsgTableBody"/>
              <w:jc w:val="center"/>
              <w:rPr>
                <w:noProof/>
              </w:rPr>
            </w:pPr>
          </w:p>
        </w:tc>
      </w:tr>
      <w:tr w:rsidR="00DD6D98" w:rsidRPr="00D00BBD" w14:paraId="4DEDAA2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4BFFCF7"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34588C90"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44153B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916571" w14:textId="77777777" w:rsidR="00DD6D98" w:rsidRPr="009901C4" w:rsidRDefault="00DD6D98" w:rsidP="00DD6D98">
            <w:pPr>
              <w:pStyle w:val="MsgTableBody"/>
              <w:jc w:val="center"/>
              <w:rPr>
                <w:noProof/>
              </w:rPr>
            </w:pPr>
            <w:r w:rsidRPr="009901C4">
              <w:rPr>
                <w:noProof/>
              </w:rPr>
              <w:t>3</w:t>
            </w:r>
          </w:p>
        </w:tc>
      </w:tr>
      <w:tr w:rsidR="00DD6D98" w:rsidRPr="00D00BBD" w14:paraId="4C926433"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1A51E4A"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2687D659" w14:textId="77777777"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4436E9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A9A7AE" w14:textId="77777777" w:rsidR="00DD6D98" w:rsidRPr="009901C4" w:rsidRDefault="00DD6D98" w:rsidP="00DD6D98">
            <w:pPr>
              <w:pStyle w:val="MsgTableBody"/>
              <w:jc w:val="center"/>
              <w:rPr>
                <w:noProof/>
              </w:rPr>
            </w:pPr>
            <w:r w:rsidRPr="009901C4">
              <w:rPr>
                <w:noProof/>
              </w:rPr>
              <w:t>3</w:t>
            </w:r>
          </w:p>
        </w:tc>
      </w:tr>
      <w:tr w:rsidR="00DD6D98" w:rsidRPr="00D00BBD" w14:paraId="5A2569C8"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71AD5E4"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B8C4BBE"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0428F8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980F7" w14:textId="77777777" w:rsidR="00DD6D98" w:rsidRPr="009901C4" w:rsidRDefault="00DD6D98" w:rsidP="00DD6D98">
            <w:pPr>
              <w:pStyle w:val="MsgTableBody"/>
              <w:jc w:val="center"/>
              <w:rPr>
                <w:noProof/>
              </w:rPr>
            </w:pPr>
            <w:r w:rsidRPr="009901C4">
              <w:rPr>
                <w:noProof/>
              </w:rPr>
              <w:t>7</w:t>
            </w:r>
          </w:p>
        </w:tc>
      </w:tr>
      <w:tr w:rsidR="00DD6D98" w:rsidRPr="00D00BBD" w14:paraId="144515A9"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85806C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408FA6E"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77C04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BD3272" w14:textId="77777777" w:rsidR="00DD6D98" w:rsidRPr="009901C4" w:rsidRDefault="00DD6D98" w:rsidP="00DD6D98">
            <w:pPr>
              <w:pStyle w:val="MsgTableBody"/>
              <w:jc w:val="center"/>
              <w:rPr>
                <w:noProof/>
              </w:rPr>
            </w:pPr>
          </w:p>
        </w:tc>
      </w:tr>
      <w:tr w:rsidR="00DD6D98" w:rsidRPr="00D00BBD" w14:paraId="77E186BE"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95CAA7E" w14:textId="77777777"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33058329"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7585782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EB20E" w14:textId="77777777" w:rsidR="00DD6D98" w:rsidRPr="009901C4" w:rsidRDefault="00DD6D98" w:rsidP="00DD6D98">
            <w:pPr>
              <w:pStyle w:val="MsgTableBody"/>
              <w:jc w:val="center"/>
              <w:rPr>
                <w:noProof/>
              </w:rPr>
            </w:pPr>
            <w:r w:rsidRPr="009901C4">
              <w:rPr>
                <w:noProof/>
              </w:rPr>
              <w:t>4</w:t>
            </w:r>
          </w:p>
        </w:tc>
      </w:tr>
      <w:tr w:rsidR="00DD6D98" w:rsidRPr="00D00BBD" w14:paraId="2EE98C84"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1FB280D"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B3C4C78"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134E77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5C95BF" w14:textId="77777777" w:rsidR="00DD6D98" w:rsidRPr="009901C4" w:rsidRDefault="00DD6D98" w:rsidP="00DD6D98">
            <w:pPr>
              <w:pStyle w:val="MsgTableBody"/>
              <w:jc w:val="center"/>
              <w:rPr>
                <w:noProof/>
              </w:rPr>
            </w:pPr>
            <w:r w:rsidRPr="009901C4">
              <w:rPr>
                <w:noProof/>
              </w:rPr>
              <w:t>7</w:t>
            </w:r>
          </w:p>
        </w:tc>
      </w:tr>
      <w:tr w:rsidR="00DD6D98" w:rsidRPr="00D00BBD" w14:paraId="25348C4A"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0C06C68" w14:textId="77777777" w:rsidR="00DD6D98" w:rsidRPr="009901C4" w:rsidRDefault="00573DBC" w:rsidP="00DD6D98">
            <w:pPr>
              <w:pStyle w:val="MsgTableBody"/>
              <w:rPr>
                <w:noProof/>
              </w:rPr>
            </w:pPr>
            <w:hyperlink w:anchor="_OBR_–_Observation"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010BC46D" w14:textId="77777777"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14:paraId="3B7B39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5E9987" w14:textId="77777777" w:rsidR="00DD6D98" w:rsidRPr="009901C4" w:rsidRDefault="00DD6D98" w:rsidP="00DD6D98">
            <w:pPr>
              <w:pStyle w:val="MsgTableBody"/>
              <w:jc w:val="center"/>
              <w:rPr>
                <w:noProof/>
              </w:rPr>
            </w:pPr>
            <w:r w:rsidRPr="009901C4">
              <w:rPr>
                <w:noProof/>
              </w:rPr>
              <w:t>7</w:t>
            </w:r>
          </w:p>
        </w:tc>
      </w:tr>
      <w:tr w:rsidR="00DD6D98" w:rsidRPr="00D00BBD" w14:paraId="111A2322"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BF6A7DB"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70927202" w14:textId="77777777"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3D2C99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FA8DAD" w14:textId="77777777" w:rsidR="00DD6D98" w:rsidRPr="009901C4" w:rsidRDefault="00DD6D98" w:rsidP="00DD6D98">
            <w:pPr>
              <w:pStyle w:val="MsgTableBody"/>
              <w:jc w:val="center"/>
              <w:rPr>
                <w:noProof/>
              </w:rPr>
            </w:pPr>
            <w:r w:rsidRPr="009901C4">
              <w:rPr>
                <w:noProof/>
              </w:rPr>
              <w:t>2</w:t>
            </w:r>
          </w:p>
        </w:tc>
      </w:tr>
      <w:tr w:rsidR="00DD6D98" w:rsidRPr="00D00BBD" w14:paraId="08C489B1"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2C27770"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96CE458"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180E9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9BCAEC" w14:textId="77777777" w:rsidR="00DD6D98" w:rsidRPr="009901C4" w:rsidRDefault="00DD6D98" w:rsidP="00DD6D98">
            <w:pPr>
              <w:pStyle w:val="MsgTableBody"/>
              <w:jc w:val="center"/>
              <w:rPr>
                <w:noProof/>
              </w:rPr>
            </w:pPr>
            <w:r w:rsidRPr="009901C4">
              <w:rPr>
                <w:noProof/>
              </w:rPr>
              <w:t>7</w:t>
            </w:r>
          </w:p>
        </w:tc>
      </w:tr>
      <w:tr w:rsidR="00DD6D98" w:rsidRPr="00D00BBD" w14:paraId="0AA9F7B2"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6E3097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7EEFF77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6F5A8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505A6E" w14:textId="77777777" w:rsidR="00DD6D98" w:rsidRPr="009901C4" w:rsidRDefault="00DD6D98" w:rsidP="00DD6D98">
            <w:pPr>
              <w:pStyle w:val="MsgTableBody"/>
              <w:jc w:val="center"/>
              <w:rPr>
                <w:noProof/>
              </w:rPr>
            </w:pPr>
          </w:p>
        </w:tc>
      </w:tr>
      <w:tr w:rsidR="00DD6D98" w:rsidRPr="00D00BBD" w14:paraId="26F668C7"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59010F3"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72E71756"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26772F0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5347CD" w14:textId="77777777" w:rsidR="00DD6D98" w:rsidRPr="009901C4" w:rsidRDefault="00DD6D98" w:rsidP="00DD6D98">
            <w:pPr>
              <w:pStyle w:val="MsgTableBody"/>
              <w:jc w:val="center"/>
              <w:rPr>
                <w:noProof/>
              </w:rPr>
            </w:pPr>
            <w:r w:rsidRPr="009901C4">
              <w:rPr>
                <w:noProof/>
              </w:rPr>
              <w:t>4</w:t>
            </w:r>
          </w:p>
        </w:tc>
      </w:tr>
      <w:tr w:rsidR="00DD6D98" w:rsidRPr="00D00BBD" w14:paraId="5D7514C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61E63F2" w14:textId="77777777" w:rsidR="00DD6D98" w:rsidRPr="009901C4" w:rsidRDefault="00DD6D98" w:rsidP="00DD6D98">
            <w:pPr>
              <w:pStyle w:val="MsgTableBody"/>
              <w:rPr>
                <w:noProof/>
              </w:rPr>
            </w:pPr>
            <w:r w:rsidRPr="009901C4">
              <w:rPr>
                <w:noProof/>
              </w:rPr>
              <w:t xml:space="preserve">  [{TQ2}] </w:t>
            </w:r>
          </w:p>
        </w:tc>
        <w:tc>
          <w:tcPr>
            <w:tcW w:w="4320" w:type="dxa"/>
            <w:tcBorders>
              <w:top w:val="dotted" w:sz="4" w:space="0" w:color="auto"/>
              <w:left w:val="nil"/>
              <w:bottom w:val="dotted" w:sz="4" w:space="0" w:color="auto"/>
              <w:right w:val="nil"/>
            </w:tcBorders>
            <w:shd w:val="clear" w:color="auto" w:fill="FFFFFF"/>
          </w:tcPr>
          <w:p w14:paraId="66ED29F5"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36F7D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226477" w14:textId="77777777" w:rsidR="00DD6D98" w:rsidRPr="009901C4" w:rsidRDefault="00DD6D98" w:rsidP="00DD6D98">
            <w:pPr>
              <w:pStyle w:val="MsgTableBody"/>
              <w:jc w:val="center"/>
              <w:rPr>
                <w:noProof/>
              </w:rPr>
            </w:pPr>
            <w:r w:rsidRPr="009901C4">
              <w:rPr>
                <w:noProof/>
              </w:rPr>
              <w:t>4</w:t>
            </w:r>
          </w:p>
        </w:tc>
      </w:tr>
      <w:tr w:rsidR="00DD6D98" w:rsidRPr="00D00BBD" w14:paraId="25B91C7B"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FA9FCB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74FDE33"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7E0C4A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A17959" w14:textId="77777777" w:rsidR="00DD6D98" w:rsidRPr="009901C4" w:rsidRDefault="00DD6D98" w:rsidP="00DD6D98">
            <w:pPr>
              <w:pStyle w:val="MsgTableBody"/>
              <w:jc w:val="center"/>
              <w:rPr>
                <w:noProof/>
              </w:rPr>
            </w:pPr>
          </w:p>
        </w:tc>
      </w:tr>
      <w:tr w:rsidR="00DD6D98" w:rsidRPr="00D00BBD" w14:paraId="62A15DAA"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98669A8"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4903D1B"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6C84FD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EC4D1" w14:textId="77777777" w:rsidR="00DD6D98" w:rsidRPr="009901C4" w:rsidRDefault="00DD6D98" w:rsidP="00DD6D98">
            <w:pPr>
              <w:pStyle w:val="MsgTableBody"/>
              <w:jc w:val="center"/>
              <w:rPr>
                <w:noProof/>
              </w:rPr>
            </w:pPr>
          </w:p>
        </w:tc>
      </w:tr>
      <w:tr w:rsidR="00DD6D98" w:rsidRPr="00D00BBD" w14:paraId="1F1E3C14"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393377F"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1C4DCD4" w14:textId="77777777"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185874C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83CB62" w14:textId="77777777" w:rsidR="00DD6D98" w:rsidRPr="009901C4" w:rsidRDefault="00DD6D98" w:rsidP="00DD6D98">
            <w:pPr>
              <w:pStyle w:val="MsgTableBody"/>
              <w:jc w:val="center"/>
              <w:rPr>
                <w:noProof/>
              </w:rPr>
            </w:pPr>
            <w:r w:rsidRPr="009901C4">
              <w:rPr>
                <w:noProof/>
              </w:rPr>
              <w:t>7</w:t>
            </w:r>
          </w:p>
        </w:tc>
      </w:tr>
      <w:tr w:rsidR="00DD6D98" w:rsidRPr="00D00BBD" w14:paraId="2D7CE23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5F39E0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E039AA3"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B503C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281A11" w14:textId="77777777" w:rsidR="00DD6D98" w:rsidRPr="009901C4" w:rsidRDefault="00DD6D98" w:rsidP="00DD6D98">
            <w:pPr>
              <w:pStyle w:val="MsgTableBody"/>
              <w:jc w:val="center"/>
              <w:rPr>
                <w:noProof/>
              </w:rPr>
            </w:pPr>
            <w:r w:rsidRPr="009901C4">
              <w:rPr>
                <w:noProof/>
              </w:rPr>
              <w:t>7</w:t>
            </w:r>
          </w:p>
        </w:tc>
      </w:tr>
      <w:tr w:rsidR="00DD6D98" w:rsidRPr="00D00BBD" w14:paraId="759E6BFB"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AFED18A"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0CB95D26" w14:textId="77777777"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3E372F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1CB025" w14:textId="77777777" w:rsidR="00DD6D98" w:rsidRPr="009901C4" w:rsidRDefault="00DD6D98" w:rsidP="00DD6D98">
            <w:pPr>
              <w:pStyle w:val="MsgTableBody"/>
              <w:jc w:val="center"/>
              <w:rPr>
                <w:noProof/>
              </w:rPr>
            </w:pPr>
            <w:r w:rsidRPr="009901C4">
              <w:rPr>
                <w:noProof/>
              </w:rPr>
              <w:t>2</w:t>
            </w:r>
          </w:p>
        </w:tc>
      </w:tr>
      <w:tr w:rsidR="00DD6D98" w:rsidRPr="00D00BBD" w14:paraId="7AD74983"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9A175A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22AFF5A"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6692F35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8D392D" w14:textId="77777777" w:rsidR="00DD6D98" w:rsidRPr="009901C4" w:rsidRDefault="00DD6D98" w:rsidP="00DD6D98">
            <w:pPr>
              <w:pStyle w:val="MsgTableBody"/>
              <w:jc w:val="center"/>
              <w:rPr>
                <w:noProof/>
              </w:rPr>
            </w:pPr>
          </w:p>
        </w:tc>
      </w:tr>
      <w:tr w:rsidR="00DD6D98" w:rsidRPr="00D00BBD" w14:paraId="01B72C3C"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02C2273"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83252FF"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2DA6C37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A5D3B1" w14:textId="77777777" w:rsidR="00DD6D98" w:rsidRPr="009901C4" w:rsidRDefault="00DD6D98" w:rsidP="00DD6D98">
            <w:pPr>
              <w:pStyle w:val="MsgTableBody"/>
              <w:jc w:val="center"/>
              <w:rPr>
                <w:noProof/>
              </w:rPr>
            </w:pPr>
          </w:p>
        </w:tc>
      </w:tr>
      <w:tr w:rsidR="00DD6D98" w:rsidRPr="00D00BBD" w14:paraId="13387516"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B28A1E2" w14:textId="77777777" w:rsidR="00DD6D98" w:rsidRDefault="00DD6D98" w:rsidP="00DD6D98">
            <w:pPr>
              <w:pStyle w:val="MsgTableBody"/>
              <w:rPr>
                <w:noProof/>
              </w:rPr>
            </w:pPr>
            <w:r>
              <w:rPr>
                <w:noProof/>
              </w:rPr>
              <w:lastRenderedPageBreak/>
              <w:t xml:space="preserve">   DEV</w:t>
            </w:r>
          </w:p>
        </w:tc>
        <w:tc>
          <w:tcPr>
            <w:tcW w:w="4320" w:type="dxa"/>
            <w:tcBorders>
              <w:top w:val="dotted" w:sz="4" w:space="0" w:color="auto"/>
              <w:left w:val="nil"/>
              <w:bottom w:val="dotted" w:sz="4" w:space="0" w:color="auto"/>
              <w:right w:val="nil"/>
            </w:tcBorders>
            <w:shd w:val="clear" w:color="auto" w:fill="FFFFFF"/>
          </w:tcPr>
          <w:p w14:paraId="10D73BC4"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2C1C7E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2F0750" w14:textId="77777777" w:rsidR="00DD6D98" w:rsidRPr="009901C4" w:rsidRDefault="00DD6D98" w:rsidP="00DD6D98">
            <w:pPr>
              <w:pStyle w:val="MsgTableBody"/>
              <w:jc w:val="center"/>
              <w:rPr>
                <w:noProof/>
              </w:rPr>
            </w:pPr>
            <w:r>
              <w:rPr>
                <w:noProof/>
              </w:rPr>
              <w:t>17</w:t>
            </w:r>
          </w:p>
        </w:tc>
      </w:tr>
      <w:tr w:rsidR="00DD6D98" w:rsidRPr="00D00BBD" w14:paraId="16FF8DCD"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7F08B7B"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6223DA41"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78D1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FA6B9E" w14:textId="77777777" w:rsidR="00DD6D98" w:rsidRDefault="00DD6D98" w:rsidP="00DD6D98">
            <w:pPr>
              <w:pStyle w:val="MsgTableBody"/>
              <w:jc w:val="center"/>
              <w:rPr>
                <w:noProof/>
              </w:rPr>
            </w:pPr>
            <w:r>
              <w:rPr>
                <w:noProof/>
              </w:rPr>
              <w:t>7</w:t>
            </w:r>
          </w:p>
        </w:tc>
      </w:tr>
      <w:tr w:rsidR="00DD6D98" w:rsidRPr="00D00BBD" w14:paraId="0AE33D73" w14:textId="77777777" w:rsidTr="000708FA">
        <w:trPr>
          <w:gridAfter w:val="1"/>
          <w:wAfter w:w="16" w:type="dxa"/>
          <w:jc w:val="center"/>
        </w:trPr>
        <w:tc>
          <w:tcPr>
            <w:tcW w:w="2882" w:type="dxa"/>
            <w:tcBorders>
              <w:top w:val="dotted" w:sz="4" w:space="0" w:color="auto"/>
              <w:left w:val="nil"/>
              <w:bottom w:val="single" w:sz="2" w:space="0" w:color="auto"/>
              <w:right w:val="nil"/>
            </w:tcBorders>
            <w:shd w:val="clear" w:color="auto" w:fill="FFFFFF"/>
          </w:tcPr>
          <w:p w14:paraId="64EFBF9F" w14:textId="77777777" w:rsidR="00DD6D98"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C9721E8" w14:textId="77777777" w:rsidR="00DD6D98"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2CFCB7B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7621D487" w14:textId="77777777" w:rsidR="00DD6D98" w:rsidRDefault="00DD6D98" w:rsidP="00DD6D98">
            <w:pPr>
              <w:pStyle w:val="MsgTableBody"/>
              <w:jc w:val="center"/>
              <w:rPr>
                <w:noProof/>
              </w:rPr>
            </w:pPr>
          </w:p>
        </w:tc>
      </w:tr>
    </w:tbl>
    <w:p w14:paraId="4AB928BD"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268"/>
        <w:gridCol w:w="928"/>
        <w:gridCol w:w="2090"/>
        <w:gridCol w:w="2090"/>
      </w:tblGrid>
      <w:tr w:rsidR="00DD6D98" w:rsidRPr="009928E9" w14:paraId="4A1294DB" w14:textId="77777777" w:rsidTr="00DD6D98">
        <w:tc>
          <w:tcPr>
            <w:tcW w:w="9350" w:type="dxa"/>
            <w:gridSpan w:val="5"/>
          </w:tcPr>
          <w:p w14:paraId="3C5CAAD5" w14:textId="77777777" w:rsidR="00DD6D98" w:rsidRPr="0083614A" w:rsidRDefault="00DD6D98" w:rsidP="00DD6D98">
            <w:pPr>
              <w:pStyle w:val="ACK-ChoreographyHeader"/>
            </w:pPr>
            <w:r>
              <w:t>Acknowledgement Choreography</w:t>
            </w:r>
          </w:p>
        </w:tc>
      </w:tr>
      <w:tr w:rsidR="00DD6D98" w:rsidRPr="009928E9" w14:paraId="0D0C57F2" w14:textId="77777777" w:rsidTr="00DD6D98">
        <w:tc>
          <w:tcPr>
            <w:tcW w:w="9350" w:type="dxa"/>
            <w:gridSpan w:val="5"/>
          </w:tcPr>
          <w:p w14:paraId="45E5697A" w14:textId="77777777" w:rsidR="00DD6D98" w:rsidRDefault="00DD6D98" w:rsidP="00DD6D98">
            <w:pPr>
              <w:pStyle w:val="ACK-ChoreographyHeader"/>
            </w:pPr>
            <w:r w:rsidRPr="006767F8">
              <w:rPr>
                <w:noProof/>
                <w:lang w:val="de-DE"/>
              </w:rPr>
              <w:t>ORU^R30^ORU_R30</w:t>
            </w:r>
          </w:p>
        </w:tc>
      </w:tr>
      <w:tr w:rsidR="00DD6D98" w:rsidRPr="009928E9" w14:paraId="565858D3" w14:textId="77777777" w:rsidTr="00DD6D98">
        <w:tc>
          <w:tcPr>
            <w:tcW w:w="1974" w:type="dxa"/>
          </w:tcPr>
          <w:p w14:paraId="2D96A499" w14:textId="77777777" w:rsidR="00DD6D98" w:rsidRPr="0083614A" w:rsidRDefault="00DD6D98" w:rsidP="00DD6D98">
            <w:pPr>
              <w:pStyle w:val="ACK-ChoreographyBody"/>
            </w:pPr>
            <w:r w:rsidRPr="0083614A">
              <w:t>Field name</w:t>
            </w:r>
          </w:p>
        </w:tc>
        <w:tc>
          <w:tcPr>
            <w:tcW w:w="2268" w:type="dxa"/>
          </w:tcPr>
          <w:p w14:paraId="07355894" w14:textId="77777777" w:rsidR="00DD6D98" w:rsidRPr="0083614A" w:rsidRDefault="00DD6D98" w:rsidP="00DD6D98">
            <w:pPr>
              <w:pStyle w:val="ACK-ChoreographyBody"/>
            </w:pPr>
            <w:r w:rsidRPr="0083614A">
              <w:t>Field Value: Original mode</w:t>
            </w:r>
          </w:p>
        </w:tc>
        <w:tc>
          <w:tcPr>
            <w:tcW w:w="5108" w:type="dxa"/>
            <w:gridSpan w:val="3"/>
          </w:tcPr>
          <w:p w14:paraId="2493D4D3" w14:textId="77777777" w:rsidR="00DD6D98" w:rsidRPr="0083614A" w:rsidRDefault="00DD6D98" w:rsidP="00DD6D98">
            <w:pPr>
              <w:pStyle w:val="ACK-ChoreographyBody"/>
            </w:pPr>
            <w:r w:rsidRPr="0083614A">
              <w:t>Field value: Enhanced mode</w:t>
            </w:r>
          </w:p>
        </w:tc>
      </w:tr>
      <w:tr w:rsidR="00DD6D98" w:rsidRPr="009928E9" w14:paraId="3A7E4708" w14:textId="77777777" w:rsidTr="00DD6D98">
        <w:tc>
          <w:tcPr>
            <w:tcW w:w="1974" w:type="dxa"/>
          </w:tcPr>
          <w:p w14:paraId="16547D02" w14:textId="77777777" w:rsidR="00DD6D98" w:rsidRPr="0083614A" w:rsidRDefault="00DD6D98" w:rsidP="00DD6D98">
            <w:pPr>
              <w:pStyle w:val="ACK-ChoreographyBody"/>
            </w:pPr>
            <w:r w:rsidRPr="0083614A">
              <w:t>MSH</w:t>
            </w:r>
            <w:r>
              <w:t>-</w:t>
            </w:r>
            <w:r w:rsidRPr="0083614A">
              <w:t>15</w:t>
            </w:r>
          </w:p>
        </w:tc>
        <w:tc>
          <w:tcPr>
            <w:tcW w:w="2268" w:type="dxa"/>
          </w:tcPr>
          <w:p w14:paraId="424C6DD9" w14:textId="77777777" w:rsidR="00DD6D98" w:rsidRPr="0083614A" w:rsidRDefault="00DD6D98" w:rsidP="00DD6D98">
            <w:pPr>
              <w:pStyle w:val="ACK-ChoreographyBody"/>
            </w:pPr>
            <w:r w:rsidRPr="0083614A">
              <w:t>Blank</w:t>
            </w:r>
          </w:p>
        </w:tc>
        <w:tc>
          <w:tcPr>
            <w:tcW w:w="928" w:type="dxa"/>
          </w:tcPr>
          <w:p w14:paraId="091EF98C" w14:textId="77777777" w:rsidR="00DD6D98" w:rsidRPr="0083614A" w:rsidRDefault="00DD6D98" w:rsidP="00DD6D98">
            <w:pPr>
              <w:pStyle w:val="ACK-ChoreographyBody"/>
            </w:pPr>
            <w:r w:rsidRPr="0083614A">
              <w:t>NE</w:t>
            </w:r>
          </w:p>
        </w:tc>
        <w:tc>
          <w:tcPr>
            <w:tcW w:w="2090" w:type="dxa"/>
          </w:tcPr>
          <w:p w14:paraId="04582FED" w14:textId="77777777" w:rsidR="00DD6D98" w:rsidRPr="003C4436" w:rsidRDefault="00DD6D98" w:rsidP="00DD6D98">
            <w:pPr>
              <w:pStyle w:val="ACK-ChoreographyBody"/>
              <w:rPr>
                <w:szCs w:val="16"/>
              </w:rPr>
            </w:pPr>
            <w:r w:rsidRPr="003C4436">
              <w:rPr>
                <w:szCs w:val="16"/>
              </w:rPr>
              <w:t>NE</w:t>
            </w:r>
          </w:p>
        </w:tc>
        <w:tc>
          <w:tcPr>
            <w:tcW w:w="2090" w:type="dxa"/>
          </w:tcPr>
          <w:p w14:paraId="46335630" w14:textId="77777777" w:rsidR="00DD6D98" w:rsidRPr="003C4436" w:rsidRDefault="00DD6D98" w:rsidP="00DD6D98">
            <w:pPr>
              <w:pStyle w:val="ACK-ChoreographyBody"/>
              <w:rPr>
                <w:szCs w:val="16"/>
              </w:rPr>
            </w:pPr>
            <w:r w:rsidRPr="003C4436">
              <w:rPr>
                <w:szCs w:val="16"/>
              </w:rPr>
              <w:t>AL, SU, ER</w:t>
            </w:r>
          </w:p>
        </w:tc>
      </w:tr>
      <w:tr w:rsidR="00DD6D98" w:rsidRPr="009928E9" w14:paraId="37293B6B" w14:textId="77777777" w:rsidTr="00DD6D98">
        <w:tc>
          <w:tcPr>
            <w:tcW w:w="1974" w:type="dxa"/>
          </w:tcPr>
          <w:p w14:paraId="1977BE59" w14:textId="77777777" w:rsidR="00DD6D98" w:rsidRPr="0083614A" w:rsidRDefault="00DD6D98" w:rsidP="00DD6D98">
            <w:pPr>
              <w:pStyle w:val="ACK-ChoreographyBody"/>
            </w:pPr>
            <w:r w:rsidRPr="0083614A">
              <w:t>MSH</w:t>
            </w:r>
            <w:r>
              <w:t>-</w:t>
            </w:r>
            <w:r w:rsidRPr="0083614A">
              <w:t>16</w:t>
            </w:r>
          </w:p>
        </w:tc>
        <w:tc>
          <w:tcPr>
            <w:tcW w:w="2268" w:type="dxa"/>
          </w:tcPr>
          <w:p w14:paraId="21CE17E7" w14:textId="77777777" w:rsidR="00DD6D98" w:rsidRPr="0083614A" w:rsidRDefault="00DD6D98" w:rsidP="00DD6D98">
            <w:pPr>
              <w:pStyle w:val="ACK-ChoreographyBody"/>
            </w:pPr>
            <w:r w:rsidRPr="0083614A">
              <w:t>Blank</w:t>
            </w:r>
          </w:p>
        </w:tc>
        <w:tc>
          <w:tcPr>
            <w:tcW w:w="928" w:type="dxa"/>
          </w:tcPr>
          <w:p w14:paraId="7A77BBE7" w14:textId="77777777" w:rsidR="00DD6D98" w:rsidRPr="0083614A" w:rsidRDefault="00DD6D98" w:rsidP="00DD6D98">
            <w:pPr>
              <w:pStyle w:val="ACK-ChoreographyBody"/>
            </w:pPr>
            <w:r w:rsidRPr="0083614A">
              <w:t>NE</w:t>
            </w:r>
          </w:p>
        </w:tc>
        <w:tc>
          <w:tcPr>
            <w:tcW w:w="2090" w:type="dxa"/>
          </w:tcPr>
          <w:p w14:paraId="5E707597" w14:textId="77777777" w:rsidR="00DD6D98" w:rsidRPr="003C4436" w:rsidRDefault="00DD6D98" w:rsidP="00DD6D98">
            <w:pPr>
              <w:pStyle w:val="ACK-ChoreographyBody"/>
              <w:rPr>
                <w:szCs w:val="16"/>
              </w:rPr>
            </w:pPr>
            <w:r w:rsidRPr="003C4436">
              <w:rPr>
                <w:szCs w:val="16"/>
              </w:rPr>
              <w:t>AL, SU, ER</w:t>
            </w:r>
          </w:p>
        </w:tc>
        <w:tc>
          <w:tcPr>
            <w:tcW w:w="2090" w:type="dxa"/>
          </w:tcPr>
          <w:p w14:paraId="1B5C189F" w14:textId="77777777" w:rsidR="00DD6D98" w:rsidRPr="003C4436" w:rsidRDefault="00DD6D98" w:rsidP="00DD6D98">
            <w:pPr>
              <w:pStyle w:val="ACK-ChoreographyBody"/>
              <w:rPr>
                <w:szCs w:val="16"/>
              </w:rPr>
            </w:pPr>
            <w:r w:rsidRPr="003C4436">
              <w:rPr>
                <w:szCs w:val="16"/>
              </w:rPr>
              <w:t>AL, SU, ER</w:t>
            </w:r>
          </w:p>
        </w:tc>
      </w:tr>
      <w:tr w:rsidR="00DD6D98" w:rsidRPr="009928E9" w14:paraId="05F26480" w14:textId="77777777" w:rsidTr="00DD6D98">
        <w:tc>
          <w:tcPr>
            <w:tcW w:w="1974" w:type="dxa"/>
          </w:tcPr>
          <w:p w14:paraId="43D93F6D" w14:textId="77777777" w:rsidR="00DD6D98" w:rsidRPr="0083614A" w:rsidRDefault="00DD6D98" w:rsidP="00DD6D98">
            <w:pPr>
              <w:pStyle w:val="ACK-ChoreographyBody"/>
            </w:pPr>
            <w:r w:rsidRPr="0083614A">
              <w:t>Immediate Ack</w:t>
            </w:r>
          </w:p>
        </w:tc>
        <w:tc>
          <w:tcPr>
            <w:tcW w:w="2268" w:type="dxa"/>
          </w:tcPr>
          <w:p w14:paraId="00632459" w14:textId="77777777" w:rsidR="00DD6D98" w:rsidRPr="0083614A" w:rsidRDefault="00DD6D98" w:rsidP="00DD6D98">
            <w:pPr>
              <w:pStyle w:val="ACK-ChoreographyBody"/>
            </w:pPr>
            <w:r w:rsidRPr="0083614A">
              <w:t>-</w:t>
            </w:r>
          </w:p>
        </w:tc>
        <w:tc>
          <w:tcPr>
            <w:tcW w:w="928" w:type="dxa"/>
          </w:tcPr>
          <w:p w14:paraId="76762573" w14:textId="77777777" w:rsidR="00DD6D98" w:rsidRPr="0083614A" w:rsidRDefault="00DD6D98" w:rsidP="00DD6D98">
            <w:pPr>
              <w:pStyle w:val="ACK-ChoreographyBody"/>
            </w:pPr>
            <w:r w:rsidRPr="0083614A">
              <w:t>-</w:t>
            </w:r>
          </w:p>
        </w:tc>
        <w:tc>
          <w:tcPr>
            <w:tcW w:w="2090" w:type="dxa"/>
          </w:tcPr>
          <w:p w14:paraId="2D8792AF" w14:textId="77777777" w:rsidR="00DD6D98" w:rsidRPr="003C4436" w:rsidRDefault="00DD6D98" w:rsidP="00DD6D98">
            <w:pPr>
              <w:pStyle w:val="ACK-ChoreographyBody"/>
              <w:rPr>
                <w:szCs w:val="16"/>
              </w:rPr>
            </w:pPr>
            <w:r w:rsidRPr="003C4436">
              <w:rPr>
                <w:szCs w:val="16"/>
              </w:rPr>
              <w:t>-</w:t>
            </w:r>
          </w:p>
        </w:tc>
        <w:tc>
          <w:tcPr>
            <w:tcW w:w="2090" w:type="dxa"/>
          </w:tcPr>
          <w:p w14:paraId="451306A3" w14:textId="77777777" w:rsidR="00DD6D98" w:rsidRPr="003C4436" w:rsidRDefault="00DD6D98" w:rsidP="00DD6D98">
            <w:pPr>
              <w:pStyle w:val="ACK-ChoreographyBody"/>
              <w:rPr>
                <w:szCs w:val="16"/>
              </w:rPr>
            </w:pPr>
            <w:r w:rsidRPr="003C4436">
              <w:rPr>
                <w:szCs w:val="16"/>
              </w:rPr>
              <w:t>ACK</w:t>
            </w:r>
            <w:r>
              <w:rPr>
                <w:szCs w:val="16"/>
              </w:rPr>
              <w:t>^R30</w:t>
            </w:r>
            <w:r w:rsidRPr="003C4436">
              <w:rPr>
                <w:szCs w:val="16"/>
              </w:rPr>
              <w:t>^ACK</w:t>
            </w:r>
          </w:p>
        </w:tc>
      </w:tr>
      <w:tr w:rsidR="00DD6D98" w:rsidRPr="009928E9" w14:paraId="76F7F47A" w14:textId="77777777" w:rsidTr="00DD6D98">
        <w:tc>
          <w:tcPr>
            <w:tcW w:w="1974" w:type="dxa"/>
          </w:tcPr>
          <w:p w14:paraId="3F062857" w14:textId="77777777" w:rsidR="00DD6D98" w:rsidRPr="0083614A" w:rsidRDefault="00DD6D98" w:rsidP="00DD6D98">
            <w:pPr>
              <w:pStyle w:val="ACK-ChoreographyBody"/>
            </w:pPr>
            <w:r w:rsidRPr="0083614A">
              <w:t>Application Ack</w:t>
            </w:r>
          </w:p>
        </w:tc>
        <w:tc>
          <w:tcPr>
            <w:tcW w:w="2268" w:type="dxa"/>
          </w:tcPr>
          <w:p w14:paraId="6A466107" w14:textId="77777777" w:rsidR="00DD6D98" w:rsidRPr="0083614A" w:rsidRDefault="00DD6D98" w:rsidP="00DD6D98">
            <w:pPr>
              <w:pStyle w:val="ACK-ChoreographyBody"/>
            </w:pPr>
            <w:r>
              <w:rPr>
                <w:szCs w:val="16"/>
              </w:rPr>
              <w:t>ACK^R33</w:t>
            </w:r>
            <w:r w:rsidRPr="003C4436">
              <w:rPr>
                <w:szCs w:val="16"/>
              </w:rPr>
              <w:t>^ACK</w:t>
            </w:r>
            <w:r>
              <w:rPr>
                <w:szCs w:val="16"/>
              </w:rPr>
              <w:t xml:space="preserve"> or </w:t>
            </w:r>
            <w:r w:rsidRPr="009901C4">
              <w:rPr>
                <w:noProof/>
              </w:rPr>
              <w:t>ORA^R33^ORA_R33</w:t>
            </w:r>
          </w:p>
        </w:tc>
        <w:tc>
          <w:tcPr>
            <w:tcW w:w="928" w:type="dxa"/>
          </w:tcPr>
          <w:p w14:paraId="29053810" w14:textId="77777777" w:rsidR="00DD6D98" w:rsidRPr="0083614A" w:rsidRDefault="00DD6D98" w:rsidP="00DD6D98">
            <w:pPr>
              <w:pStyle w:val="ACK-ChoreographyBody"/>
            </w:pPr>
            <w:r w:rsidRPr="0083614A">
              <w:t>-</w:t>
            </w:r>
          </w:p>
        </w:tc>
        <w:tc>
          <w:tcPr>
            <w:tcW w:w="2090" w:type="dxa"/>
          </w:tcPr>
          <w:p w14:paraId="48449494" w14:textId="77777777"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c>
          <w:tcPr>
            <w:tcW w:w="2090" w:type="dxa"/>
          </w:tcPr>
          <w:p w14:paraId="0A04D8A5" w14:textId="77777777"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r>
    </w:tbl>
    <w:p w14:paraId="216AD18D" w14:textId="77777777" w:rsidR="00DD6D98" w:rsidRPr="009901C4" w:rsidRDefault="00DD6D98" w:rsidP="00DD6D98">
      <w:pPr>
        <w:pStyle w:val="NormalIndented"/>
        <w:rPr>
          <w:noProof/>
        </w:rPr>
      </w:pPr>
    </w:p>
    <w:p w14:paraId="19F5D0FD" w14:textId="77777777" w:rsidR="00DD6D98" w:rsidRPr="009901C4" w:rsidRDefault="00DD6D98" w:rsidP="00DD6D98">
      <w:pPr>
        <w:pStyle w:val="MsgTableCaption"/>
        <w:rPr>
          <w:noProof/>
        </w:rPr>
      </w:pPr>
      <w:r w:rsidRPr="009901C4">
        <w:rPr>
          <w:noProof/>
        </w:rPr>
        <w:t>ACK^R30^ACK: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2C470CA3"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065F2752"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0B742B1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2A6C577"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52F2161C" w14:textId="77777777" w:rsidR="00DD6D98" w:rsidRPr="009901C4" w:rsidRDefault="00DD6D98" w:rsidP="00DD6D98">
            <w:pPr>
              <w:pStyle w:val="MsgTableHeader"/>
              <w:jc w:val="center"/>
              <w:rPr>
                <w:noProof/>
              </w:rPr>
            </w:pPr>
            <w:r w:rsidRPr="009901C4">
              <w:rPr>
                <w:noProof/>
              </w:rPr>
              <w:t>Chapter</w:t>
            </w:r>
          </w:p>
        </w:tc>
      </w:tr>
      <w:tr w:rsidR="00DD6D98" w:rsidRPr="00D00BBD" w14:paraId="7061D9C9"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3CBC993D"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A4F92B3" w14:textId="77777777"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49BBB930"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41BC5050" w14:textId="77777777" w:rsidR="00DD6D98" w:rsidRPr="009901C4" w:rsidRDefault="00DD6D98" w:rsidP="00DD6D98">
            <w:pPr>
              <w:pStyle w:val="MsgTableBody"/>
              <w:keepNext/>
              <w:jc w:val="center"/>
              <w:rPr>
                <w:noProof/>
              </w:rPr>
            </w:pPr>
            <w:r w:rsidRPr="009901C4">
              <w:rPr>
                <w:noProof/>
              </w:rPr>
              <w:t>2</w:t>
            </w:r>
          </w:p>
        </w:tc>
      </w:tr>
      <w:tr w:rsidR="00DD6D98" w:rsidRPr="00D00BBD" w14:paraId="593D5A53"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4ECF438"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1620074"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7B8429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ED27A" w14:textId="77777777" w:rsidR="00DD6D98" w:rsidRPr="009901C4" w:rsidRDefault="00DD6D98" w:rsidP="00DD6D98">
            <w:pPr>
              <w:pStyle w:val="MsgTableBody"/>
              <w:jc w:val="center"/>
              <w:rPr>
                <w:noProof/>
              </w:rPr>
            </w:pPr>
            <w:r w:rsidRPr="009901C4">
              <w:rPr>
                <w:noProof/>
              </w:rPr>
              <w:t>2</w:t>
            </w:r>
          </w:p>
        </w:tc>
      </w:tr>
      <w:tr w:rsidR="00DD6D98" w:rsidRPr="00D00BBD" w14:paraId="3472FF3B"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1BF1159"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3A094C17"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B8D02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5E159" w14:textId="77777777" w:rsidR="00DD6D98" w:rsidRPr="009901C4" w:rsidRDefault="00DD6D98" w:rsidP="00DD6D98">
            <w:pPr>
              <w:pStyle w:val="MsgTableBody"/>
              <w:jc w:val="center"/>
              <w:rPr>
                <w:noProof/>
              </w:rPr>
            </w:pPr>
            <w:r w:rsidRPr="009901C4">
              <w:rPr>
                <w:noProof/>
              </w:rPr>
              <w:t>2</w:t>
            </w:r>
          </w:p>
        </w:tc>
      </w:tr>
      <w:tr w:rsidR="00DD6D98" w:rsidRPr="00D00BBD" w14:paraId="5A1DB31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AB6437D"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7D47F011"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BD1BE5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7F639F" w14:textId="77777777" w:rsidR="00DD6D98" w:rsidRPr="009901C4" w:rsidRDefault="00DD6D98" w:rsidP="00DD6D98">
            <w:pPr>
              <w:pStyle w:val="MsgTableBody"/>
              <w:jc w:val="center"/>
              <w:rPr>
                <w:noProof/>
              </w:rPr>
            </w:pPr>
            <w:r w:rsidRPr="009901C4">
              <w:rPr>
                <w:noProof/>
              </w:rPr>
              <w:t>2</w:t>
            </w:r>
          </w:p>
        </w:tc>
      </w:tr>
      <w:tr w:rsidR="00DD6D98" w:rsidRPr="00D00BBD" w14:paraId="1F75C064"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406B40A8"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6D9C50AF"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20D039BE"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4404B7" w14:textId="77777777" w:rsidR="00DD6D98" w:rsidRPr="009901C4" w:rsidRDefault="00DD6D98" w:rsidP="00DD6D98">
            <w:pPr>
              <w:pStyle w:val="MsgTableBody"/>
              <w:jc w:val="center"/>
              <w:rPr>
                <w:noProof/>
              </w:rPr>
            </w:pPr>
            <w:r w:rsidRPr="009901C4">
              <w:rPr>
                <w:noProof/>
              </w:rPr>
              <w:t>2</w:t>
            </w:r>
          </w:p>
        </w:tc>
      </w:tr>
    </w:tbl>
    <w:p w14:paraId="036282FD" w14:textId="77777777" w:rsidR="00DD6D98" w:rsidRDefault="00DD6D98" w:rsidP="00DD6D98">
      <w:bookmarkStart w:id="625" w:name="ORUR31"/>
      <w:bookmarkStart w:id="626" w:name="_Toc245797"/>
      <w:bookmarkStart w:id="627" w:name="_Toc861848"/>
      <w:bookmarkStart w:id="628" w:name="_Toc862852"/>
      <w:bookmarkStart w:id="629" w:name="_Toc866841"/>
      <w:bookmarkStart w:id="630" w:name="_Toc879950"/>
      <w:bookmarkStart w:id="631" w:name="_Toc138585463"/>
      <w:bookmarkStart w:id="632" w:name="_Toc234050297"/>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7"/>
        <w:gridCol w:w="2364"/>
        <w:gridCol w:w="851"/>
        <w:gridCol w:w="1984"/>
      </w:tblGrid>
      <w:tr w:rsidR="00DD6D98" w:rsidRPr="003C4436" w14:paraId="61C54FA0" w14:textId="77777777" w:rsidTr="00DD6D98">
        <w:trPr>
          <w:jc w:val="center"/>
        </w:trPr>
        <w:tc>
          <w:tcPr>
            <w:tcW w:w="7366" w:type="dxa"/>
            <w:gridSpan w:val="4"/>
          </w:tcPr>
          <w:p w14:paraId="7547E266" w14:textId="77777777" w:rsidR="00DD6D98" w:rsidRPr="003C4436" w:rsidRDefault="00DD6D98" w:rsidP="00DD6D98">
            <w:pPr>
              <w:pStyle w:val="ACK-ChoreographyHeader"/>
            </w:pPr>
            <w:r>
              <w:t>Acknowledgement Choreography</w:t>
            </w:r>
          </w:p>
        </w:tc>
      </w:tr>
      <w:tr w:rsidR="00DD6D98" w:rsidRPr="003C4436" w14:paraId="5047B636" w14:textId="77777777" w:rsidTr="00DD6D98">
        <w:trPr>
          <w:jc w:val="center"/>
        </w:trPr>
        <w:tc>
          <w:tcPr>
            <w:tcW w:w="7366" w:type="dxa"/>
            <w:gridSpan w:val="4"/>
          </w:tcPr>
          <w:p w14:paraId="698C8E9B" w14:textId="77777777" w:rsidR="00DD6D98" w:rsidRPr="003C4436" w:rsidRDefault="00DD6D98" w:rsidP="00DD6D98">
            <w:pPr>
              <w:pStyle w:val="ACK-ChoreographyHeader"/>
            </w:pPr>
            <w:r w:rsidRPr="009901C4">
              <w:rPr>
                <w:noProof/>
              </w:rPr>
              <w:t>ACK^R30^ACK</w:t>
            </w:r>
          </w:p>
        </w:tc>
      </w:tr>
      <w:tr w:rsidR="00DD6D98" w:rsidRPr="003C4436" w14:paraId="1332F422" w14:textId="77777777" w:rsidTr="00DD6D98">
        <w:trPr>
          <w:jc w:val="center"/>
        </w:trPr>
        <w:tc>
          <w:tcPr>
            <w:tcW w:w="2167" w:type="dxa"/>
          </w:tcPr>
          <w:p w14:paraId="6A2610A7" w14:textId="77777777" w:rsidR="00DD6D98" w:rsidRPr="003C4436" w:rsidRDefault="00DD6D98" w:rsidP="00DD6D98">
            <w:pPr>
              <w:pStyle w:val="ACK-ChoreographyBody"/>
            </w:pPr>
            <w:r w:rsidRPr="003C4436">
              <w:t>Field name</w:t>
            </w:r>
          </w:p>
        </w:tc>
        <w:tc>
          <w:tcPr>
            <w:tcW w:w="2364" w:type="dxa"/>
          </w:tcPr>
          <w:p w14:paraId="5159CB1B" w14:textId="77777777" w:rsidR="00DD6D98" w:rsidRPr="003C4436" w:rsidRDefault="00DD6D98" w:rsidP="00DD6D98">
            <w:pPr>
              <w:pStyle w:val="ACK-ChoreographyBody"/>
            </w:pPr>
            <w:r w:rsidRPr="003C4436">
              <w:t>Field Value: Original mode</w:t>
            </w:r>
          </w:p>
        </w:tc>
        <w:tc>
          <w:tcPr>
            <w:tcW w:w="2835" w:type="dxa"/>
            <w:gridSpan w:val="2"/>
          </w:tcPr>
          <w:p w14:paraId="7CD1AEFC" w14:textId="77777777" w:rsidR="00DD6D98" w:rsidRPr="003C4436" w:rsidRDefault="00DD6D98" w:rsidP="00DD6D98">
            <w:pPr>
              <w:pStyle w:val="ACK-ChoreographyBody"/>
            </w:pPr>
            <w:r w:rsidRPr="003C4436">
              <w:t>Field Value: Enhanced Mode</w:t>
            </w:r>
          </w:p>
        </w:tc>
      </w:tr>
      <w:tr w:rsidR="00DD6D98" w:rsidRPr="003C4436" w14:paraId="5D8091C5" w14:textId="77777777" w:rsidTr="00DD6D98">
        <w:trPr>
          <w:jc w:val="center"/>
        </w:trPr>
        <w:tc>
          <w:tcPr>
            <w:tcW w:w="2167" w:type="dxa"/>
          </w:tcPr>
          <w:p w14:paraId="24CC7620" w14:textId="77777777" w:rsidR="00DD6D98" w:rsidRPr="003C4436" w:rsidRDefault="00DD6D98" w:rsidP="00DD6D98">
            <w:pPr>
              <w:pStyle w:val="ACK-ChoreographyBody"/>
            </w:pPr>
            <w:r w:rsidRPr="003C4436">
              <w:t>MSH</w:t>
            </w:r>
            <w:r>
              <w:t>-</w:t>
            </w:r>
            <w:r w:rsidRPr="003C4436">
              <w:t>15</w:t>
            </w:r>
          </w:p>
        </w:tc>
        <w:tc>
          <w:tcPr>
            <w:tcW w:w="2364" w:type="dxa"/>
          </w:tcPr>
          <w:p w14:paraId="52DC5ED3" w14:textId="77777777" w:rsidR="00DD6D98" w:rsidRPr="003C4436" w:rsidRDefault="00DD6D98" w:rsidP="00DD6D98">
            <w:pPr>
              <w:pStyle w:val="ACK-ChoreographyBody"/>
            </w:pPr>
            <w:r w:rsidRPr="003C4436">
              <w:t>Blank</w:t>
            </w:r>
          </w:p>
        </w:tc>
        <w:tc>
          <w:tcPr>
            <w:tcW w:w="851" w:type="dxa"/>
          </w:tcPr>
          <w:p w14:paraId="6B2E9D24" w14:textId="77777777" w:rsidR="00DD6D98" w:rsidRPr="003C4436" w:rsidRDefault="00DD6D98" w:rsidP="00DD6D98">
            <w:pPr>
              <w:pStyle w:val="ACK-ChoreographyBody"/>
            </w:pPr>
            <w:r w:rsidRPr="003C4436">
              <w:t>NE</w:t>
            </w:r>
          </w:p>
        </w:tc>
        <w:tc>
          <w:tcPr>
            <w:tcW w:w="1984" w:type="dxa"/>
          </w:tcPr>
          <w:p w14:paraId="764F5BC5" w14:textId="77777777" w:rsidR="00DD6D98" w:rsidRPr="003C4436" w:rsidRDefault="00DD6D98" w:rsidP="00DD6D98">
            <w:pPr>
              <w:pStyle w:val="ACK-ChoreographyBody"/>
            </w:pPr>
            <w:r w:rsidRPr="003C4436">
              <w:t>AL, ER, SU</w:t>
            </w:r>
          </w:p>
        </w:tc>
      </w:tr>
      <w:tr w:rsidR="00DD6D98" w:rsidRPr="003C4436" w14:paraId="3432BE7F" w14:textId="77777777" w:rsidTr="00DD6D98">
        <w:trPr>
          <w:jc w:val="center"/>
        </w:trPr>
        <w:tc>
          <w:tcPr>
            <w:tcW w:w="2167" w:type="dxa"/>
          </w:tcPr>
          <w:p w14:paraId="2865207D" w14:textId="77777777" w:rsidR="00DD6D98" w:rsidRPr="003C4436" w:rsidRDefault="00DD6D98" w:rsidP="00DD6D98">
            <w:pPr>
              <w:pStyle w:val="ACK-ChoreographyBody"/>
            </w:pPr>
            <w:r w:rsidRPr="003C4436">
              <w:t>MSH</w:t>
            </w:r>
            <w:r>
              <w:t>-</w:t>
            </w:r>
            <w:r w:rsidRPr="003C4436">
              <w:t>16</w:t>
            </w:r>
          </w:p>
        </w:tc>
        <w:tc>
          <w:tcPr>
            <w:tcW w:w="2364" w:type="dxa"/>
          </w:tcPr>
          <w:p w14:paraId="4A9C20CB" w14:textId="77777777" w:rsidR="00DD6D98" w:rsidRPr="003C4436" w:rsidRDefault="00DD6D98" w:rsidP="00DD6D98">
            <w:pPr>
              <w:pStyle w:val="ACK-ChoreographyBody"/>
            </w:pPr>
            <w:r w:rsidRPr="003C4436">
              <w:t>Blank</w:t>
            </w:r>
          </w:p>
        </w:tc>
        <w:tc>
          <w:tcPr>
            <w:tcW w:w="851" w:type="dxa"/>
          </w:tcPr>
          <w:p w14:paraId="62A2ED3A" w14:textId="77777777" w:rsidR="00DD6D98" w:rsidRPr="003C4436" w:rsidRDefault="00DD6D98" w:rsidP="00DD6D98">
            <w:pPr>
              <w:pStyle w:val="ACK-ChoreographyBody"/>
            </w:pPr>
            <w:r w:rsidRPr="003C4436">
              <w:t>NE</w:t>
            </w:r>
          </w:p>
        </w:tc>
        <w:tc>
          <w:tcPr>
            <w:tcW w:w="1984" w:type="dxa"/>
          </w:tcPr>
          <w:p w14:paraId="1F73AFFA" w14:textId="77777777" w:rsidR="00DD6D98" w:rsidRPr="003C4436" w:rsidRDefault="00DD6D98" w:rsidP="00DD6D98">
            <w:pPr>
              <w:pStyle w:val="ACK-ChoreographyBody"/>
            </w:pPr>
            <w:r w:rsidRPr="003C4436">
              <w:t>NE</w:t>
            </w:r>
          </w:p>
        </w:tc>
      </w:tr>
      <w:tr w:rsidR="00DD6D98" w:rsidRPr="003C4436" w14:paraId="6F6532DD" w14:textId="77777777" w:rsidTr="00DD6D98">
        <w:trPr>
          <w:jc w:val="center"/>
        </w:trPr>
        <w:tc>
          <w:tcPr>
            <w:tcW w:w="2167" w:type="dxa"/>
          </w:tcPr>
          <w:p w14:paraId="19C2DC37" w14:textId="77777777" w:rsidR="00DD6D98" w:rsidRPr="003C4436" w:rsidRDefault="00DD6D98" w:rsidP="00DD6D98">
            <w:pPr>
              <w:pStyle w:val="ACK-ChoreographyBody"/>
            </w:pPr>
            <w:r w:rsidRPr="003C4436">
              <w:t>Immediate Ack</w:t>
            </w:r>
          </w:p>
        </w:tc>
        <w:tc>
          <w:tcPr>
            <w:tcW w:w="2364" w:type="dxa"/>
          </w:tcPr>
          <w:p w14:paraId="6386E7CB" w14:textId="77777777" w:rsidR="00DD6D98" w:rsidRPr="003C4436" w:rsidRDefault="00DD6D98" w:rsidP="00DD6D98">
            <w:pPr>
              <w:pStyle w:val="ACK-ChoreographyBody"/>
            </w:pPr>
            <w:r>
              <w:t>-</w:t>
            </w:r>
          </w:p>
        </w:tc>
        <w:tc>
          <w:tcPr>
            <w:tcW w:w="851" w:type="dxa"/>
          </w:tcPr>
          <w:p w14:paraId="49775154" w14:textId="77777777" w:rsidR="00DD6D98" w:rsidRPr="003C4436" w:rsidRDefault="00DD6D98" w:rsidP="00DD6D98">
            <w:pPr>
              <w:pStyle w:val="ACK-ChoreographyBody"/>
            </w:pPr>
            <w:r w:rsidRPr="003C4436">
              <w:t>-</w:t>
            </w:r>
          </w:p>
        </w:tc>
        <w:tc>
          <w:tcPr>
            <w:tcW w:w="1984" w:type="dxa"/>
          </w:tcPr>
          <w:p w14:paraId="0177E3A7" w14:textId="77777777" w:rsidR="00DD6D98" w:rsidRPr="003C4436" w:rsidRDefault="00DD6D98" w:rsidP="00DD6D98">
            <w:pPr>
              <w:pStyle w:val="ACK-ChoreographyBody"/>
            </w:pPr>
            <w:r>
              <w:t>ACK^R30</w:t>
            </w:r>
            <w:r w:rsidRPr="003C4436">
              <w:t>^ACK</w:t>
            </w:r>
          </w:p>
        </w:tc>
      </w:tr>
      <w:tr w:rsidR="00DD6D98" w:rsidRPr="003C4436" w14:paraId="1AAC328A" w14:textId="77777777" w:rsidTr="00DD6D98">
        <w:trPr>
          <w:jc w:val="center"/>
        </w:trPr>
        <w:tc>
          <w:tcPr>
            <w:tcW w:w="2167" w:type="dxa"/>
          </w:tcPr>
          <w:p w14:paraId="185D4725" w14:textId="77777777" w:rsidR="00DD6D98" w:rsidRPr="003C4436" w:rsidRDefault="00DD6D98" w:rsidP="00DD6D98">
            <w:pPr>
              <w:pStyle w:val="ACK-ChoreographyBody"/>
            </w:pPr>
            <w:r w:rsidRPr="003C4436">
              <w:t>Application Ack</w:t>
            </w:r>
          </w:p>
        </w:tc>
        <w:tc>
          <w:tcPr>
            <w:tcW w:w="2364" w:type="dxa"/>
          </w:tcPr>
          <w:p w14:paraId="4D7F0306" w14:textId="77777777" w:rsidR="00DD6D98" w:rsidRPr="003C4436" w:rsidRDefault="00DD6D98" w:rsidP="00DD6D98">
            <w:pPr>
              <w:pStyle w:val="ACK-ChoreographyBody"/>
            </w:pPr>
            <w:r w:rsidRPr="003C4436">
              <w:t>-</w:t>
            </w:r>
          </w:p>
        </w:tc>
        <w:tc>
          <w:tcPr>
            <w:tcW w:w="851" w:type="dxa"/>
          </w:tcPr>
          <w:p w14:paraId="1CA3D9F2" w14:textId="77777777" w:rsidR="00DD6D98" w:rsidRPr="003C4436" w:rsidRDefault="00DD6D98" w:rsidP="00DD6D98">
            <w:pPr>
              <w:pStyle w:val="ACK-ChoreographyBody"/>
            </w:pPr>
            <w:r w:rsidRPr="003C4436">
              <w:t>-</w:t>
            </w:r>
          </w:p>
        </w:tc>
        <w:tc>
          <w:tcPr>
            <w:tcW w:w="1984" w:type="dxa"/>
          </w:tcPr>
          <w:p w14:paraId="54ECC772" w14:textId="77777777" w:rsidR="00DD6D98" w:rsidRPr="003C4436" w:rsidRDefault="00DD6D98" w:rsidP="00DD6D98">
            <w:pPr>
              <w:pStyle w:val="ACK-ChoreographyBody"/>
            </w:pPr>
            <w:r w:rsidRPr="003C4436">
              <w:t>-</w:t>
            </w:r>
          </w:p>
        </w:tc>
      </w:tr>
    </w:tbl>
    <w:p w14:paraId="5B1B8E9B" w14:textId="77777777" w:rsidR="00DD6D98" w:rsidRPr="0083614A" w:rsidRDefault="00DD6D98" w:rsidP="00DD6D98">
      <w:pPr>
        <w:pStyle w:val="NormalIndented"/>
        <w:rPr>
          <w:lang w:eastAsia="de-DE"/>
        </w:rPr>
      </w:pPr>
    </w:p>
    <w:p w14:paraId="4B3AAC2C" w14:textId="77777777" w:rsidR="00DD6D98" w:rsidRPr="007449D3" w:rsidRDefault="00DD6D98" w:rsidP="00DD6D98">
      <w:pPr>
        <w:pStyle w:val="NormalIndented"/>
        <w:rPr>
          <w:noProof/>
        </w:rPr>
      </w:pPr>
      <w:r>
        <w:rPr>
          <w:lang w:eastAsia="de-DE"/>
        </w:rPr>
        <w:t xml:space="preserve">There is not supposed </w:t>
      </w:r>
      <w:r w:rsidRPr="006E0304">
        <w:t>to</w:t>
      </w:r>
      <w:r>
        <w:rPr>
          <w:lang w:eastAsia="de-DE"/>
        </w:rPr>
        <w:t xml:space="preserve"> be an </w:t>
      </w:r>
      <w:proofErr w:type="gramStart"/>
      <w:r w:rsidRPr="006E0304">
        <w:rPr>
          <w:rStyle w:val="NormalIndentedChar"/>
        </w:rPr>
        <w:t>Application</w:t>
      </w:r>
      <w:r>
        <w:rPr>
          <w:lang w:eastAsia="de-DE"/>
        </w:rPr>
        <w:t xml:space="preserve"> Level</w:t>
      </w:r>
      <w:proofErr w:type="gramEnd"/>
      <w:r>
        <w:rPr>
          <w:lang w:eastAsia="de-DE"/>
        </w:rPr>
        <w:t xml:space="preserve"> acknowledgement to an Application Level Acknowledgement message. In Enhanced Mode, MSH-16 SHALL always be set to NE (Never). </w:t>
      </w:r>
      <w:r w:rsidRPr="006E0304">
        <w:rPr>
          <w:noProof/>
        </w:rPr>
        <w:t xml:space="preserve">  </w:t>
      </w:r>
    </w:p>
    <w:p w14:paraId="24EBE1FD" w14:textId="77777777" w:rsidR="00DD6D98" w:rsidRPr="009901C4" w:rsidRDefault="00DD6D98" w:rsidP="0043481A">
      <w:pPr>
        <w:pStyle w:val="Heading3"/>
        <w:rPr>
          <w:noProof/>
        </w:rPr>
      </w:pPr>
      <w:bookmarkStart w:id="633" w:name="_Toc28960172"/>
      <w:r w:rsidRPr="009901C4">
        <w:rPr>
          <w:noProof/>
        </w:rPr>
        <w:lastRenderedPageBreak/>
        <w:t xml:space="preserve">ORU – Unsolicited New Point-Of-Care </w:t>
      </w:r>
      <w:r w:rsidRPr="0043481A">
        <w:t>Observation</w:t>
      </w:r>
      <w:r w:rsidRPr="009901C4">
        <w:rPr>
          <w:noProof/>
        </w:rPr>
        <w:t xml:space="preserve"> Message – Search for an Order (Event R31</w:t>
      </w:r>
      <w:bookmarkEnd w:id="625"/>
      <w:r w:rsidRPr="009901C4">
        <w:rPr>
          <w:noProof/>
        </w:rPr>
        <w:t>)</w:t>
      </w:r>
      <w:bookmarkEnd w:id="626"/>
      <w:bookmarkEnd w:id="627"/>
      <w:bookmarkEnd w:id="628"/>
      <w:bookmarkEnd w:id="629"/>
      <w:bookmarkEnd w:id="630"/>
      <w:bookmarkEnd w:id="631"/>
      <w:bookmarkEnd w:id="632"/>
      <w:bookmarkEnd w:id="633"/>
      <w:r w:rsidRPr="009901C4">
        <w:rPr>
          <w:noProof/>
        </w:rPr>
        <w:fldChar w:fldCharType="begin"/>
      </w:r>
      <w:r w:rsidRPr="009901C4">
        <w:rPr>
          <w:noProof/>
        </w:rPr>
        <w:instrText xml:space="preserve"> XE "Events: R31" </w:instrText>
      </w:r>
      <w:r w:rsidRPr="009901C4">
        <w:rPr>
          <w:noProof/>
        </w:rPr>
        <w:fldChar w:fldCharType="end"/>
      </w:r>
      <w:r w:rsidRPr="009901C4">
        <w:rPr>
          <w:noProof/>
        </w:rPr>
        <w:fldChar w:fldCharType="begin"/>
      </w:r>
      <w:r w:rsidRPr="009901C4">
        <w:rPr>
          <w:noProof/>
        </w:rPr>
        <w:instrText xml:space="preserve"> XE "ORU - New point of care result with search for an order (R31)"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14:paraId="08495DC3" w14:textId="77777777" w:rsidR="00DD6D98" w:rsidRPr="009901C4" w:rsidRDefault="00DD6D98" w:rsidP="00DD6D98">
      <w:pPr>
        <w:pStyle w:val="NormalIndented"/>
        <w:rPr>
          <w:noProof/>
        </w:rPr>
      </w:pPr>
      <w:r w:rsidRPr="009901C4">
        <w:rPr>
          <w:noProof/>
        </w:rPr>
        <w:t>This event trigger instructs the receiving system to search for an existing order for the observation(s) contained in the message.</w:t>
      </w:r>
    </w:p>
    <w:p w14:paraId="019EB3D2" w14:textId="77777777" w:rsidR="00DD6D98" w:rsidRPr="009901C4" w:rsidRDefault="00DD6D98" w:rsidP="00DD6D98">
      <w:pPr>
        <w:pStyle w:val="NormalIndented"/>
        <w:rPr>
          <w:noProof/>
        </w:rPr>
      </w:pPr>
      <w:r w:rsidRPr="009901C4">
        <w:rPr>
          <w:noProof/>
        </w:rPr>
        <w:t>In this case, the sending system does not know if an order has been placed. This transaction instructs the receiving system to search for an existing order for the associated results. If the receiver finds an existing order, it should return the Placer ID to the sender in the ORC segment of an OML^O21 message. This information allows the Observation Reviewer to correlate every result with its associated order.</w:t>
      </w:r>
    </w:p>
    <w:p w14:paraId="406538AF" w14:textId="77777777" w:rsidR="00DD6D98" w:rsidRPr="009901C4" w:rsidRDefault="00DD6D98" w:rsidP="00DD6D98">
      <w:pPr>
        <w:pStyle w:val="NormalIndented"/>
        <w:rPr>
          <w:noProof/>
        </w:rPr>
      </w:pPr>
      <w:r w:rsidRPr="009901C4">
        <w:rPr>
          <w:noProof/>
        </w:rPr>
        <w:t>The institution</w:t>
      </w:r>
      <w:r>
        <w:rPr>
          <w:noProof/>
        </w:rPr>
        <w:t>'</w:t>
      </w:r>
      <w:r w:rsidRPr="009901C4">
        <w:rPr>
          <w:noProof/>
        </w:rPr>
        <w:t>s business rules will determine what the receiving system does if it can</w:t>
      </w:r>
      <w:r>
        <w:rPr>
          <w:noProof/>
        </w:rPr>
        <w:t>'</w:t>
      </w:r>
      <w:r w:rsidRPr="009901C4">
        <w:rPr>
          <w:noProof/>
        </w:rPr>
        <w:t xml:space="preserve">t find a matching order. Possibilities include automatically placing an order (as in trigger event R30), </w:t>
      </w:r>
      <w:r w:rsidRPr="009901C4">
        <w:rPr>
          <w:color w:val="000000"/>
        </w:rPr>
        <w:t xml:space="preserve">or returning an application level error description in the Application Acknowledgement MSA Text Message </w:t>
      </w:r>
      <w:proofErr w:type="gramStart"/>
      <w:r w:rsidRPr="009901C4">
        <w:rPr>
          <w:color w:val="000000"/>
        </w:rPr>
        <w:t>field.</w:t>
      </w:r>
      <w:r w:rsidRPr="009901C4">
        <w:rPr>
          <w:noProof/>
        </w:rPr>
        <w:t>.</w:t>
      </w:r>
      <w:proofErr w:type="gramEnd"/>
      <w:r w:rsidRPr="009901C4">
        <w:rPr>
          <w:noProof/>
        </w:rPr>
        <w:t xml:space="preserve"> </w:t>
      </w:r>
    </w:p>
    <w:p w14:paraId="063C70AA" w14:textId="77777777" w:rsidR="00DD6D98" w:rsidRDefault="00DD6D98" w:rsidP="00DD6D98">
      <w:pPr>
        <w:pStyle w:val="NormalIndented"/>
        <w:rPr>
          <w:noProof/>
        </w:rPr>
      </w:pPr>
      <w:r w:rsidRPr="009901C4">
        <w:rPr>
          <w:noProof/>
        </w:rPr>
        <w:t>If it is necessary to pass specific information related to the Patient, responsible Doctor, placing doctor, patient location etc, there is a requirement for the inclusion of a PV1 and PD1 segment in the ORU message type (see also ORU^R30 for description).</w:t>
      </w:r>
    </w:p>
    <w:p w14:paraId="57BAD597"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5A0E5A9" w14:textId="77777777" w:rsidR="00DD6D98" w:rsidRPr="006767F8" w:rsidRDefault="00DD6D98" w:rsidP="00DD6D98">
      <w:pPr>
        <w:pStyle w:val="MsgTableCaption"/>
        <w:rPr>
          <w:noProof/>
          <w:lang w:val="de-DE"/>
        </w:rPr>
      </w:pPr>
      <w:r w:rsidRPr="006767F8">
        <w:rPr>
          <w:noProof/>
          <w:lang w:val="de-DE"/>
        </w:rPr>
        <w:t>ORU^R31^ORU_R30: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2347A722" w14:textId="77777777" w:rsidTr="008F4FE1">
        <w:trPr>
          <w:gridAfter w:val="1"/>
          <w:wAfter w:w="16" w:type="dxa"/>
          <w:tblHeader/>
          <w:jc w:val="center"/>
        </w:trPr>
        <w:tc>
          <w:tcPr>
            <w:tcW w:w="2882" w:type="dxa"/>
            <w:tcBorders>
              <w:top w:val="single" w:sz="2" w:space="0" w:color="auto"/>
              <w:left w:val="nil"/>
              <w:bottom w:val="single" w:sz="4" w:space="0" w:color="auto"/>
              <w:right w:val="nil"/>
            </w:tcBorders>
            <w:shd w:val="clear" w:color="auto" w:fill="FFFFFF"/>
          </w:tcPr>
          <w:p w14:paraId="78975C22"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61B67917"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3050413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11E1ECD7" w14:textId="77777777" w:rsidR="00DD6D98" w:rsidRPr="009901C4" w:rsidRDefault="00DD6D98" w:rsidP="00DD6D98">
            <w:pPr>
              <w:pStyle w:val="MsgTableHeader"/>
              <w:jc w:val="center"/>
              <w:rPr>
                <w:noProof/>
              </w:rPr>
            </w:pPr>
            <w:r w:rsidRPr="009901C4">
              <w:rPr>
                <w:noProof/>
              </w:rPr>
              <w:t>Chapter</w:t>
            </w:r>
          </w:p>
        </w:tc>
      </w:tr>
      <w:tr w:rsidR="00DD6D98" w:rsidRPr="00D00BBD" w14:paraId="2FA3F482" w14:textId="77777777" w:rsidTr="008F4FE1">
        <w:trPr>
          <w:gridAfter w:val="1"/>
          <w:wAfter w:w="16" w:type="dxa"/>
          <w:jc w:val="center"/>
        </w:trPr>
        <w:tc>
          <w:tcPr>
            <w:tcW w:w="2882" w:type="dxa"/>
            <w:tcBorders>
              <w:top w:val="single" w:sz="4" w:space="0" w:color="auto"/>
              <w:left w:val="nil"/>
              <w:bottom w:val="dotted" w:sz="4" w:space="0" w:color="auto"/>
              <w:right w:val="nil"/>
            </w:tcBorders>
            <w:shd w:val="clear" w:color="auto" w:fill="FFFFFF"/>
          </w:tcPr>
          <w:p w14:paraId="0EE39194"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4B54A685"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985084C"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F9C0621" w14:textId="77777777" w:rsidR="00DD6D98" w:rsidRPr="009901C4" w:rsidRDefault="00DD6D98" w:rsidP="00DD6D98">
            <w:pPr>
              <w:pStyle w:val="MsgTableBody"/>
              <w:jc w:val="center"/>
              <w:rPr>
                <w:noProof/>
              </w:rPr>
            </w:pPr>
            <w:r w:rsidRPr="009901C4">
              <w:rPr>
                <w:noProof/>
              </w:rPr>
              <w:t>2</w:t>
            </w:r>
          </w:p>
        </w:tc>
      </w:tr>
      <w:tr w:rsidR="00DD6D98" w:rsidRPr="00D00BBD" w14:paraId="715D5FE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FE7F4DF"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0A9DA17"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207E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9BD594" w14:textId="77777777" w:rsidR="00DD6D98" w:rsidRPr="009901C4" w:rsidRDefault="00DD6D98" w:rsidP="00DD6D98">
            <w:pPr>
              <w:pStyle w:val="MsgTableBody"/>
              <w:jc w:val="center"/>
              <w:rPr>
                <w:noProof/>
              </w:rPr>
            </w:pPr>
            <w:r>
              <w:rPr>
                <w:noProof/>
              </w:rPr>
              <w:t>3</w:t>
            </w:r>
          </w:p>
        </w:tc>
      </w:tr>
      <w:tr w:rsidR="00DD6D98" w:rsidRPr="00D00BBD" w14:paraId="1643EFC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3562FC"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69232267"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03EBC6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384F39" w14:textId="77777777" w:rsidR="00DD6D98" w:rsidRPr="009901C4" w:rsidRDefault="00DD6D98" w:rsidP="00DD6D98">
            <w:pPr>
              <w:pStyle w:val="MsgTableBody"/>
              <w:jc w:val="center"/>
              <w:rPr>
                <w:noProof/>
              </w:rPr>
            </w:pPr>
            <w:r w:rsidRPr="009901C4">
              <w:rPr>
                <w:noProof/>
              </w:rPr>
              <w:t>2</w:t>
            </w:r>
          </w:p>
        </w:tc>
      </w:tr>
      <w:tr w:rsidR="00DD6D98" w:rsidRPr="00D00BBD" w14:paraId="5CBBCA4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751CC34"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813C1D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00B5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46230F" w14:textId="77777777" w:rsidR="00DD6D98" w:rsidRPr="009901C4" w:rsidRDefault="00DD6D98" w:rsidP="00DD6D98">
            <w:pPr>
              <w:pStyle w:val="MsgTableBody"/>
              <w:jc w:val="center"/>
              <w:rPr>
                <w:noProof/>
              </w:rPr>
            </w:pPr>
            <w:r w:rsidRPr="009901C4">
              <w:rPr>
                <w:noProof/>
              </w:rPr>
              <w:t>2</w:t>
            </w:r>
          </w:p>
        </w:tc>
      </w:tr>
      <w:tr w:rsidR="00DD6D98" w:rsidRPr="00D00BBD" w14:paraId="60893912"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B4C82E7"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3146A1B9"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7DB70C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73D397" w14:textId="77777777" w:rsidR="00DD6D98" w:rsidRPr="009901C4" w:rsidRDefault="00DD6D98" w:rsidP="00DD6D98">
            <w:pPr>
              <w:pStyle w:val="MsgTableBody"/>
              <w:jc w:val="center"/>
              <w:rPr>
                <w:noProof/>
              </w:rPr>
            </w:pPr>
            <w:r w:rsidRPr="009901C4">
              <w:rPr>
                <w:noProof/>
              </w:rPr>
              <w:t>3</w:t>
            </w:r>
          </w:p>
        </w:tc>
      </w:tr>
      <w:tr w:rsidR="00DD6D98" w:rsidRPr="00D00BBD" w14:paraId="4D4D40F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B5F5311"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6302596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6C2C1D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6A3A58" w14:textId="77777777" w:rsidR="00DD6D98" w:rsidRPr="009901C4" w:rsidRDefault="00DD6D98" w:rsidP="00DD6D98">
            <w:pPr>
              <w:pStyle w:val="MsgTableBody"/>
              <w:jc w:val="center"/>
              <w:rPr>
                <w:noProof/>
              </w:rPr>
            </w:pPr>
            <w:r w:rsidRPr="009901C4">
              <w:rPr>
                <w:noProof/>
              </w:rPr>
              <w:t>3</w:t>
            </w:r>
          </w:p>
        </w:tc>
      </w:tr>
      <w:tr w:rsidR="008F4FE1" w:rsidRPr="0001097E" w14:paraId="4327F69E" w14:textId="77777777" w:rsidTr="008F4FE1">
        <w:tblPrEx>
          <w:shd w:val="clear" w:color="auto" w:fill="auto"/>
          <w:tblCellMar>
            <w:left w:w="107" w:type="dxa"/>
            <w:right w:w="107" w:type="dxa"/>
          </w:tblCellMar>
          <w:tblLook w:val="04A0" w:firstRow="1" w:lastRow="0" w:firstColumn="1" w:lastColumn="0" w:noHBand="0" w:noVBand="1"/>
        </w:tblPrEx>
        <w:trPr>
          <w:jc w:val="center"/>
          <w:ins w:id="634" w:author="Buitendijk, Hans" w:date="2022-08-23T13:50:00Z"/>
        </w:trPr>
        <w:tc>
          <w:tcPr>
            <w:tcW w:w="2880" w:type="dxa"/>
            <w:tcBorders>
              <w:top w:val="dotted" w:sz="4" w:space="0" w:color="auto"/>
              <w:left w:val="nil"/>
              <w:bottom w:val="dotted" w:sz="4" w:space="0" w:color="auto"/>
              <w:right w:val="nil"/>
            </w:tcBorders>
            <w:shd w:val="clear" w:color="auto" w:fill="FFFFFF"/>
          </w:tcPr>
          <w:p w14:paraId="3AA34954" w14:textId="6D2F9850" w:rsidR="008F4FE1" w:rsidRPr="0052787A" w:rsidRDefault="008F4FE1" w:rsidP="00EE6AE7">
            <w:pPr>
              <w:pStyle w:val="MsgTableBody"/>
              <w:rPr>
                <w:ins w:id="635" w:author="Buitendijk, Hans" w:date="2022-08-23T13:50:00Z"/>
                <w:noProof/>
              </w:rPr>
            </w:pPr>
            <w:ins w:id="636" w:author="Buitendijk, Hans" w:date="2022-08-23T13:50:00Z">
              <w:r>
                <w:rPr>
                  <w:noProof/>
                </w:rPr>
                <w:t>[{GSP}]</w:t>
              </w:r>
            </w:ins>
          </w:p>
        </w:tc>
        <w:tc>
          <w:tcPr>
            <w:tcW w:w="4320" w:type="dxa"/>
            <w:tcBorders>
              <w:top w:val="dotted" w:sz="4" w:space="0" w:color="auto"/>
              <w:left w:val="nil"/>
              <w:bottom w:val="dotted" w:sz="4" w:space="0" w:color="auto"/>
              <w:right w:val="nil"/>
            </w:tcBorders>
            <w:shd w:val="clear" w:color="auto" w:fill="FFFFFF"/>
          </w:tcPr>
          <w:p w14:paraId="2540E0C0" w14:textId="77777777" w:rsidR="008F4FE1" w:rsidRPr="0052787A" w:rsidRDefault="008F4FE1" w:rsidP="00EE6AE7">
            <w:pPr>
              <w:pStyle w:val="MsgTableBody"/>
              <w:rPr>
                <w:ins w:id="637" w:author="Buitendijk, Hans" w:date="2022-08-23T13:50:00Z"/>
                <w:noProof/>
              </w:rPr>
            </w:pPr>
            <w:ins w:id="638" w:author="Buitendijk, Hans" w:date="2022-08-23T13:50: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44FAF94C" w14:textId="77777777" w:rsidR="008F4FE1" w:rsidRPr="0052787A" w:rsidRDefault="008F4FE1" w:rsidP="00EE6AE7">
            <w:pPr>
              <w:pStyle w:val="MsgTableBody"/>
              <w:rPr>
                <w:ins w:id="639" w:author="Buitendijk, Hans" w:date="2022-08-23T13:50:00Z"/>
                <w:noProof/>
              </w:rPr>
            </w:pPr>
          </w:p>
        </w:tc>
        <w:tc>
          <w:tcPr>
            <w:tcW w:w="990" w:type="dxa"/>
            <w:gridSpan w:val="2"/>
            <w:tcBorders>
              <w:top w:val="dotted" w:sz="4" w:space="0" w:color="auto"/>
              <w:left w:val="nil"/>
              <w:bottom w:val="dotted" w:sz="4" w:space="0" w:color="auto"/>
              <w:right w:val="nil"/>
            </w:tcBorders>
            <w:shd w:val="clear" w:color="auto" w:fill="FFFFFF"/>
          </w:tcPr>
          <w:p w14:paraId="6B3AA063" w14:textId="77777777" w:rsidR="008F4FE1" w:rsidRPr="0052787A" w:rsidRDefault="008F4FE1" w:rsidP="00EE6AE7">
            <w:pPr>
              <w:pStyle w:val="MsgTableBody"/>
              <w:jc w:val="center"/>
              <w:rPr>
                <w:ins w:id="640" w:author="Buitendijk, Hans" w:date="2022-08-23T13:50:00Z"/>
                <w:noProof/>
              </w:rPr>
            </w:pPr>
            <w:ins w:id="641" w:author="Buitendijk, Hans" w:date="2022-08-23T13:50:00Z">
              <w:r>
                <w:rPr>
                  <w:noProof/>
                </w:rPr>
                <w:t>3</w:t>
              </w:r>
            </w:ins>
          </w:p>
        </w:tc>
      </w:tr>
      <w:tr w:rsidR="008F4FE1" w:rsidRPr="0001097E" w14:paraId="5762D79F" w14:textId="77777777" w:rsidTr="008F4FE1">
        <w:tblPrEx>
          <w:shd w:val="clear" w:color="auto" w:fill="auto"/>
          <w:tblCellMar>
            <w:left w:w="107" w:type="dxa"/>
            <w:right w:w="107" w:type="dxa"/>
          </w:tblCellMar>
          <w:tblLook w:val="04A0" w:firstRow="1" w:lastRow="0" w:firstColumn="1" w:lastColumn="0" w:noHBand="0" w:noVBand="1"/>
        </w:tblPrEx>
        <w:trPr>
          <w:jc w:val="center"/>
          <w:ins w:id="642" w:author="Buitendijk, Hans" w:date="2022-08-23T13:50:00Z"/>
        </w:trPr>
        <w:tc>
          <w:tcPr>
            <w:tcW w:w="2880" w:type="dxa"/>
            <w:tcBorders>
              <w:top w:val="dotted" w:sz="4" w:space="0" w:color="auto"/>
              <w:left w:val="nil"/>
              <w:bottom w:val="dotted" w:sz="4" w:space="0" w:color="auto"/>
              <w:right w:val="nil"/>
            </w:tcBorders>
            <w:shd w:val="clear" w:color="auto" w:fill="FFFFFF"/>
          </w:tcPr>
          <w:p w14:paraId="6F2CE097" w14:textId="1E718C24" w:rsidR="008F4FE1" w:rsidRPr="0052787A" w:rsidRDefault="008F4FE1" w:rsidP="00EE6AE7">
            <w:pPr>
              <w:pStyle w:val="MsgTableBody"/>
              <w:rPr>
                <w:ins w:id="643" w:author="Buitendijk, Hans" w:date="2022-08-23T13:50:00Z"/>
                <w:noProof/>
              </w:rPr>
            </w:pPr>
            <w:ins w:id="644" w:author="Buitendijk, Hans" w:date="2022-08-23T13:50:00Z">
              <w:r>
                <w:rPr>
                  <w:noProof/>
                </w:rPr>
                <w:t>[{GSR}]</w:t>
              </w:r>
            </w:ins>
          </w:p>
        </w:tc>
        <w:tc>
          <w:tcPr>
            <w:tcW w:w="4320" w:type="dxa"/>
            <w:tcBorders>
              <w:top w:val="dotted" w:sz="4" w:space="0" w:color="auto"/>
              <w:left w:val="nil"/>
              <w:bottom w:val="dotted" w:sz="4" w:space="0" w:color="auto"/>
              <w:right w:val="nil"/>
            </w:tcBorders>
            <w:shd w:val="clear" w:color="auto" w:fill="FFFFFF"/>
          </w:tcPr>
          <w:p w14:paraId="27B0EEDA" w14:textId="269A9CD7" w:rsidR="008F4FE1" w:rsidRPr="0052787A" w:rsidRDefault="00973149" w:rsidP="00EE6AE7">
            <w:pPr>
              <w:pStyle w:val="MsgTableBody"/>
              <w:rPr>
                <w:ins w:id="645" w:author="Buitendijk, Hans" w:date="2022-08-23T13:50:00Z"/>
                <w:noProof/>
              </w:rPr>
            </w:pPr>
            <w:ins w:id="646" w:author="Buitendijk, Hans" w:date="2022-08-24T17:38:00Z">
              <w:r>
                <w:rPr>
                  <w:noProof/>
                </w:rPr>
                <w:t>Recorded</w:t>
              </w:r>
            </w:ins>
            <w:ins w:id="647" w:author="Buitendijk, Hans" w:date="2022-08-23T13:50:00Z">
              <w:r w:rsidR="008F4FE1">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49C7ED8C" w14:textId="77777777" w:rsidR="008F4FE1" w:rsidRPr="0052787A" w:rsidRDefault="008F4FE1" w:rsidP="00EE6AE7">
            <w:pPr>
              <w:pStyle w:val="MsgTableBody"/>
              <w:rPr>
                <w:ins w:id="648" w:author="Buitendijk, Hans" w:date="2022-08-23T13:50:00Z"/>
                <w:noProof/>
              </w:rPr>
            </w:pPr>
          </w:p>
        </w:tc>
        <w:tc>
          <w:tcPr>
            <w:tcW w:w="990" w:type="dxa"/>
            <w:gridSpan w:val="2"/>
            <w:tcBorders>
              <w:top w:val="dotted" w:sz="4" w:space="0" w:color="auto"/>
              <w:left w:val="nil"/>
              <w:bottom w:val="dotted" w:sz="4" w:space="0" w:color="auto"/>
              <w:right w:val="nil"/>
            </w:tcBorders>
            <w:shd w:val="clear" w:color="auto" w:fill="FFFFFF"/>
          </w:tcPr>
          <w:p w14:paraId="15F0F139" w14:textId="77777777" w:rsidR="008F4FE1" w:rsidRPr="0052787A" w:rsidRDefault="008F4FE1" w:rsidP="00EE6AE7">
            <w:pPr>
              <w:pStyle w:val="MsgTableBody"/>
              <w:jc w:val="center"/>
              <w:rPr>
                <w:ins w:id="649" w:author="Buitendijk, Hans" w:date="2022-08-23T13:50:00Z"/>
                <w:noProof/>
              </w:rPr>
            </w:pPr>
            <w:ins w:id="650" w:author="Buitendijk, Hans" w:date="2022-08-23T13:50:00Z">
              <w:r>
                <w:rPr>
                  <w:noProof/>
                </w:rPr>
                <w:t>3</w:t>
              </w:r>
            </w:ins>
          </w:p>
        </w:tc>
      </w:tr>
      <w:tr w:rsidR="008F4FE1" w:rsidRPr="0001097E" w14:paraId="4C49F5FC" w14:textId="77777777" w:rsidTr="008F4FE1">
        <w:tblPrEx>
          <w:shd w:val="clear" w:color="auto" w:fill="auto"/>
          <w:tblCellMar>
            <w:left w:w="107" w:type="dxa"/>
            <w:right w:w="107" w:type="dxa"/>
          </w:tblCellMar>
          <w:tblLook w:val="04A0" w:firstRow="1" w:lastRow="0" w:firstColumn="1" w:lastColumn="0" w:noHBand="0" w:noVBand="1"/>
        </w:tblPrEx>
        <w:trPr>
          <w:jc w:val="center"/>
          <w:ins w:id="651" w:author="Buitendijk, Hans" w:date="2022-08-23T13:50:00Z"/>
        </w:trPr>
        <w:tc>
          <w:tcPr>
            <w:tcW w:w="2880" w:type="dxa"/>
            <w:tcBorders>
              <w:top w:val="dotted" w:sz="4" w:space="0" w:color="auto"/>
              <w:left w:val="nil"/>
              <w:bottom w:val="dotted" w:sz="4" w:space="0" w:color="auto"/>
              <w:right w:val="nil"/>
            </w:tcBorders>
            <w:shd w:val="clear" w:color="auto" w:fill="FFFFFF"/>
          </w:tcPr>
          <w:p w14:paraId="05F6C648" w14:textId="38034785" w:rsidR="008F4FE1" w:rsidRPr="0052787A" w:rsidRDefault="008F4FE1" w:rsidP="00EE6AE7">
            <w:pPr>
              <w:pStyle w:val="MsgTableBody"/>
              <w:rPr>
                <w:ins w:id="652" w:author="Buitendijk, Hans" w:date="2022-08-23T13:50:00Z"/>
                <w:noProof/>
              </w:rPr>
            </w:pPr>
            <w:ins w:id="653" w:author="Buitendijk, Hans" w:date="2022-08-23T13:50:00Z">
              <w:r>
                <w:rPr>
                  <w:noProof/>
                </w:rPr>
                <w:t>[{GSC}]</w:t>
              </w:r>
            </w:ins>
          </w:p>
        </w:tc>
        <w:tc>
          <w:tcPr>
            <w:tcW w:w="4320" w:type="dxa"/>
            <w:tcBorders>
              <w:top w:val="dotted" w:sz="4" w:space="0" w:color="auto"/>
              <w:left w:val="nil"/>
              <w:bottom w:val="dotted" w:sz="4" w:space="0" w:color="auto"/>
              <w:right w:val="nil"/>
            </w:tcBorders>
            <w:shd w:val="clear" w:color="auto" w:fill="FFFFFF"/>
          </w:tcPr>
          <w:p w14:paraId="672171A0" w14:textId="55A4A904" w:rsidR="008F4FE1" w:rsidRPr="0052787A" w:rsidRDefault="008F4FE1" w:rsidP="00EE6AE7">
            <w:pPr>
              <w:pStyle w:val="MsgTableBody"/>
              <w:rPr>
                <w:ins w:id="654" w:author="Buitendijk, Hans" w:date="2022-08-23T13:50:00Z"/>
                <w:noProof/>
              </w:rPr>
            </w:pPr>
            <w:ins w:id="655" w:author="Buitendijk, Hans" w:date="2022-08-23T13:50:00Z">
              <w:del w:id="656" w:author="Craig Newman" w:date="2023-07-03T07:44:00Z">
                <w:r w:rsidDel="00573DBC">
                  <w:rPr>
                    <w:noProof/>
                  </w:rPr>
                  <w:delText>Sex for Clinical Use</w:delText>
                </w:r>
              </w:del>
            </w:ins>
            <w:ins w:id="657" w:author="Craig Newman" w:date="2023-07-03T07:44:00Z">
              <w:r w:rsidR="00573DBC">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0910ED2E" w14:textId="77777777" w:rsidR="008F4FE1" w:rsidRPr="0052787A" w:rsidRDefault="008F4FE1" w:rsidP="00EE6AE7">
            <w:pPr>
              <w:pStyle w:val="MsgTableBody"/>
              <w:rPr>
                <w:ins w:id="658" w:author="Buitendijk, Hans" w:date="2022-08-23T13:50:00Z"/>
                <w:noProof/>
              </w:rPr>
            </w:pPr>
          </w:p>
        </w:tc>
        <w:tc>
          <w:tcPr>
            <w:tcW w:w="990" w:type="dxa"/>
            <w:gridSpan w:val="2"/>
            <w:tcBorders>
              <w:top w:val="dotted" w:sz="4" w:space="0" w:color="auto"/>
              <w:left w:val="nil"/>
              <w:bottom w:val="dotted" w:sz="4" w:space="0" w:color="auto"/>
              <w:right w:val="nil"/>
            </w:tcBorders>
            <w:shd w:val="clear" w:color="auto" w:fill="FFFFFF"/>
          </w:tcPr>
          <w:p w14:paraId="6967C052" w14:textId="77777777" w:rsidR="008F4FE1" w:rsidRPr="0052787A" w:rsidRDefault="008F4FE1" w:rsidP="00EE6AE7">
            <w:pPr>
              <w:pStyle w:val="MsgTableBody"/>
              <w:jc w:val="center"/>
              <w:rPr>
                <w:ins w:id="659" w:author="Buitendijk, Hans" w:date="2022-08-23T13:50:00Z"/>
                <w:noProof/>
              </w:rPr>
            </w:pPr>
            <w:ins w:id="660" w:author="Buitendijk, Hans" w:date="2022-08-23T13:50:00Z">
              <w:r>
                <w:rPr>
                  <w:noProof/>
                </w:rPr>
                <w:t>3</w:t>
              </w:r>
            </w:ins>
          </w:p>
        </w:tc>
      </w:tr>
      <w:tr w:rsidR="00DD6D98" w:rsidRPr="00D00BBD" w14:paraId="509F309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7C265CD"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7C83F0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8274D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C5E2EB" w14:textId="77777777" w:rsidR="00DD6D98" w:rsidRPr="009901C4" w:rsidRDefault="00DD6D98" w:rsidP="00DD6D98">
            <w:pPr>
              <w:pStyle w:val="MsgTableBody"/>
              <w:jc w:val="center"/>
              <w:rPr>
                <w:noProof/>
              </w:rPr>
            </w:pPr>
            <w:r w:rsidRPr="009901C4">
              <w:rPr>
                <w:noProof/>
              </w:rPr>
              <w:t>7</w:t>
            </w:r>
          </w:p>
        </w:tc>
      </w:tr>
      <w:tr w:rsidR="00DD6D98" w14:paraId="55E96F42"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6187EFB"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4CC2066"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603D24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A5E259" w14:textId="77777777" w:rsidR="00DD6D98" w:rsidRPr="00C95480" w:rsidRDefault="00DD6D98" w:rsidP="00DD6D98">
            <w:pPr>
              <w:pStyle w:val="MsgTableBody"/>
              <w:jc w:val="center"/>
              <w:rPr>
                <w:noProof/>
              </w:rPr>
            </w:pPr>
            <w:r w:rsidRPr="00C95480">
              <w:rPr>
                <w:noProof/>
              </w:rPr>
              <w:t>3</w:t>
            </w:r>
          </w:p>
        </w:tc>
      </w:tr>
      <w:tr w:rsidR="00DD6D98" w14:paraId="3642B0D1"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75E2BC9"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2C2C50A"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50DF6C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C0607E" w14:textId="77777777" w:rsidR="00DD6D98" w:rsidRPr="00C95480" w:rsidRDefault="00DD6D98" w:rsidP="00DD6D98">
            <w:pPr>
              <w:pStyle w:val="MsgTableBody"/>
              <w:jc w:val="center"/>
              <w:rPr>
                <w:noProof/>
              </w:rPr>
            </w:pPr>
            <w:r w:rsidRPr="00C95480">
              <w:rPr>
                <w:noProof/>
              </w:rPr>
              <w:t>3</w:t>
            </w:r>
          </w:p>
        </w:tc>
      </w:tr>
      <w:tr w:rsidR="00DD6D98" w14:paraId="3B50F69D"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7862342"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00372F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F5D6AD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D83AB5" w14:textId="77777777" w:rsidR="00DD6D98" w:rsidRPr="00C95480" w:rsidRDefault="00DD6D98" w:rsidP="00DD6D98">
            <w:pPr>
              <w:pStyle w:val="MsgTableBody"/>
              <w:jc w:val="center"/>
              <w:rPr>
                <w:noProof/>
              </w:rPr>
            </w:pPr>
            <w:r w:rsidRPr="00C95480">
              <w:rPr>
                <w:noProof/>
              </w:rPr>
              <w:t>3</w:t>
            </w:r>
          </w:p>
        </w:tc>
      </w:tr>
      <w:tr w:rsidR="00DD6D98" w14:paraId="155E22EC"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C11BC1A"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F6A0DD5"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62A17CC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D5E78" w14:textId="77777777" w:rsidR="00DD6D98" w:rsidRPr="00C95480" w:rsidRDefault="00DD6D98" w:rsidP="00DD6D98">
            <w:pPr>
              <w:pStyle w:val="MsgTableBody"/>
              <w:jc w:val="center"/>
              <w:rPr>
                <w:noProof/>
              </w:rPr>
            </w:pPr>
            <w:r w:rsidRPr="00C95480">
              <w:rPr>
                <w:noProof/>
              </w:rPr>
              <w:t>3</w:t>
            </w:r>
          </w:p>
        </w:tc>
      </w:tr>
      <w:tr w:rsidR="00DD6D98" w:rsidRPr="00D00BBD" w14:paraId="48F8FA76"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76E7ED7"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504E668"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807F7A0"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4B398C8" w14:textId="77777777" w:rsidR="00DD6D98" w:rsidRPr="009901C4" w:rsidRDefault="00DD6D98" w:rsidP="00DD6D98">
            <w:pPr>
              <w:pStyle w:val="MsgTableBody"/>
              <w:jc w:val="center"/>
              <w:rPr>
                <w:noProof/>
              </w:rPr>
            </w:pPr>
            <w:r>
              <w:rPr>
                <w:noProof/>
              </w:rPr>
              <w:t>3</w:t>
            </w:r>
          </w:p>
        </w:tc>
      </w:tr>
      <w:tr w:rsidR="00DD6D98" w:rsidRPr="00D00BBD" w14:paraId="2B76029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AD577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F0208FD"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2C1F9C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AF06A" w14:textId="77777777" w:rsidR="00DD6D98" w:rsidRPr="009901C4" w:rsidRDefault="00DD6D98" w:rsidP="00DD6D98">
            <w:pPr>
              <w:pStyle w:val="MsgTableBody"/>
              <w:jc w:val="center"/>
              <w:rPr>
                <w:noProof/>
              </w:rPr>
            </w:pPr>
          </w:p>
        </w:tc>
      </w:tr>
      <w:tr w:rsidR="00DD6D98" w:rsidRPr="00D00BBD" w14:paraId="6F3ABE9C"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94E9D98" w14:textId="77777777" w:rsidR="00DD6D98" w:rsidRPr="009901C4" w:rsidRDefault="00573DBC" w:rsidP="00DD6D98">
            <w:pPr>
              <w:pStyle w:val="MsgTableBody"/>
              <w:rPr>
                <w:noProof/>
              </w:rPr>
            </w:pP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800AD49"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1D046D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EBEEF3" w14:textId="77777777" w:rsidR="00DD6D98" w:rsidRPr="009901C4" w:rsidRDefault="00DD6D98" w:rsidP="00DD6D98">
            <w:pPr>
              <w:pStyle w:val="MsgTableBody"/>
              <w:jc w:val="center"/>
              <w:rPr>
                <w:noProof/>
              </w:rPr>
            </w:pPr>
            <w:r w:rsidRPr="009901C4">
              <w:rPr>
                <w:noProof/>
              </w:rPr>
              <w:t>7</w:t>
            </w:r>
          </w:p>
        </w:tc>
      </w:tr>
      <w:tr w:rsidR="00DD6D98" w:rsidRPr="00D00BBD" w14:paraId="145C99A6"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BAF5AD0"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13BA604"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85CDA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7A11D" w14:textId="77777777" w:rsidR="00DD6D98" w:rsidRPr="009901C4" w:rsidRDefault="00DD6D98" w:rsidP="00DD6D98">
            <w:pPr>
              <w:pStyle w:val="MsgTableBody"/>
              <w:jc w:val="center"/>
              <w:rPr>
                <w:noProof/>
              </w:rPr>
            </w:pPr>
            <w:r w:rsidRPr="009901C4">
              <w:rPr>
                <w:noProof/>
              </w:rPr>
              <w:t>7</w:t>
            </w:r>
          </w:p>
        </w:tc>
      </w:tr>
      <w:tr w:rsidR="00DD6D98" w:rsidRPr="00D00BBD" w14:paraId="575D0616"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F7F2D0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0CF02AF6"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4ACCD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5B2311" w14:textId="77777777" w:rsidR="00DD6D98" w:rsidRPr="009901C4" w:rsidRDefault="00DD6D98" w:rsidP="00DD6D98">
            <w:pPr>
              <w:pStyle w:val="MsgTableBody"/>
              <w:jc w:val="center"/>
              <w:rPr>
                <w:noProof/>
              </w:rPr>
            </w:pPr>
          </w:p>
        </w:tc>
      </w:tr>
      <w:tr w:rsidR="00DD6D98" w:rsidRPr="00D00BBD" w14:paraId="525AC86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BF5BB3" w14:textId="77777777" w:rsidR="00DD6D98" w:rsidRPr="009901C4" w:rsidRDefault="00DD6D98" w:rsidP="00DD6D98">
            <w:pPr>
              <w:pStyle w:val="MsgTableBody"/>
              <w:rPr>
                <w:noProof/>
              </w:rPr>
            </w:pPr>
            <w:r w:rsidRPr="009901C4">
              <w:rPr>
                <w:noProof/>
              </w:rPr>
              <w:lastRenderedPageBreak/>
              <w:t>[</w:t>
            </w:r>
          </w:p>
        </w:tc>
        <w:tc>
          <w:tcPr>
            <w:tcW w:w="4320" w:type="dxa"/>
            <w:tcBorders>
              <w:top w:val="dotted" w:sz="4" w:space="0" w:color="auto"/>
              <w:left w:val="nil"/>
              <w:bottom w:val="dotted" w:sz="4" w:space="0" w:color="auto"/>
              <w:right w:val="nil"/>
            </w:tcBorders>
            <w:shd w:val="clear" w:color="auto" w:fill="FFFFFF"/>
          </w:tcPr>
          <w:p w14:paraId="162DB679"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72BE0E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442C0E" w14:textId="77777777" w:rsidR="00DD6D98" w:rsidRPr="009901C4" w:rsidRDefault="00DD6D98" w:rsidP="00DD6D98">
            <w:pPr>
              <w:pStyle w:val="MsgTableBody"/>
              <w:jc w:val="center"/>
              <w:rPr>
                <w:noProof/>
              </w:rPr>
            </w:pPr>
          </w:p>
        </w:tc>
      </w:tr>
      <w:tr w:rsidR="00DD6D98" w:rsidRPr="00D00BBD" w14:paraId="7F476D5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FC74E3E"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1C11908B"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8E2ED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49866" w14:textId="77777777" w:rsidR="00DD6D98" w:rsidRPr="009901C4" w:rsidRDefault="00DD6D98" w:rsidP="00DD6D98">
            <w:pPr>
              <w:pStyle w:val="MsgTableBody"/>
              <w:jc w:val="center"/>
              <w:rPr>
                <w:noProof/>
              </w:rPr>
            </w:pPr>
            <w:r w:rsidRPr="009901C4">
              <w:rPr>
                <w:noProof/>
              </w:rPr>
              <w:t>3</w:t>
            </w:r>
          </w:p>
        </w:tc>
      </w:tr>
      <w:tr w:rsidR="00DD6D98" w:rsidRPr="00D00BBD" w14:paraId="065BFBE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239F50C"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347ABCC7" w14:textId="77777777"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63A8FC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D97B4C" w14:textId="77777777" w:rsidR="00DD6D98" w:rsidRPr="009901C4" w:rsidRDefault="00DD6D98" w:rsidP="00DD6D98">
            <w:pPr>
              <w:pStyle w:val="MsgTableBody"/>
              <w:jc w:val="center"/>
              <w:rPr>
                <w:noProof/>
              </w:rPr>
            </w:pPr>
          </w:p>
        </w:tc>
      </w:tr>
      <w:tr w:rsidR="00DD6D98" w:rsidRPr="00D00BBD" w14:paraId="6D8E2632"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1DAEED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7084FA5"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4E43B9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CFEB99" w14:textId="77777777" w:rsidR="00DD6D98" w:rsidRPr="009901C4" w:rsidRDefault="00DD6D98" w:rsidP="00DD6D98">
            <w:pPr>
              <w:pStyle w:val="MsgTableBody"/>
              <w:jc w:val="center"/>
              <w:rPr>
                <w:noProof/>
              </w:rPr>
            </w:pPr>
            <w:r w:rsidRPr="009901C4">
              <w:rPr>
                <w:noProof/>
              </w:rPr>
              <w:t>7</w:t>
            </w:r>
          </w:p>
        </w:tc>
      </w:tr>
      <w:tr w:rsidR="00DD6D98" w:rsidRPr="00D00BBD" w14:paraId="63662AAF"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15C2F4C"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88F3613"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91A4A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B101E" w14:textId="77777777" w:rsidR="00DD6D98" w:rsidRPr="009901C4" w:rsidRDefault="00DD6D98" w:rsidP="00DD6D98">
            <w:pPr>
              <w:pStyle w:val="MsgTableBody"/>
              <w:jc w:val="center"/>
              <w:rPr>
                <w:noProof/>
              </w:rPr>
            </w:pPr>
          </w:p>
        </w:tc>
      </w:tr>
      <w:tr w:rsidR="00DD6D98" w:rsidRPr="00D00BBD" w14:paraId="70B3438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18068F8" w14:textId="77777777"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1647D36E"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5C86D4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957B98" w14:textId="77777777" w:rsidR="00DD6D98" w:rsidRPr="009901C4" w:rsidRDefault="00DD6D98" w:rsidP="00DD6D98">
            <w:pPr>
              <w:pStyle w:val="MsgTableBody"/>
              <w:jc w:val="center"/>
              <w:rPr>
                <w:noProof/>
              </w:rPr>
            </w:pPr>
            <w:r w:rsidRPr="009901C4">
              <w:rPr>
                <w:noProof/>
              </w:rPr>
              <w:t>4</w:t>
            </w:r>
          </w:p>
        </w:tc>
      </w:tr>
      <w:tr w:rsidR="00DD6D98" w:rsidRPr="00D00BBD" w14:paraId="63F0C1B7"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83316B8"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AFB67FC"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29D111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A89F36" w14:textId="77777777" w:rsidR="00DD6D98" w:rsidRPr="009901C4" w:rsidRDefault="00DD6D98" w:rsidP="00DD6D98">
            <w:pPr>
              <w:pStyle w:val="MsgTableBody"/>
              <w:jc w:val="center"/>
              <w:rPr>
                <w:noProof/>
              </w:rPr>
            </w:pPr>
            <w:r w:rsidRPr="009901C4">
              <w:rPr>
                <w:noProof/>
              </w:rPr>
              <w:t>7</w:t>
            </w:r>
          </w:p>
        </w:tc>
      </w:tr>
      <w:tr w:rsidR="00DD6D98" w:rsidRPr="00D00BBD" w14:paraId="12F333C4"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448749" w14:textId="77777777" w:rsidR="00DD6D98" w:rsidRPr="009901C4" w:rsidRDefault="00573DBC" w:rsidP="00DD6D98">
            <w:pPr>
              <w:pStyle w:val="MsgTableBody"/>
              <w:rPr>
                <w:noProof/>
              </w:rPr>
            </w:pPr>
            <w:hyperlink w:anchor="OBR"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2E06D463" w14:textId="77777777"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14:paraId="570E9D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C79D87" w14:textId="77777777" w:rsidR="00DD6D98" w:rsidRPr="009901C4" w:rsidRDefault="00DD6D98" w:rsidP="00DD6D98">
            <w:pPr>
              <w:pStyle w:val="MsgTableBody"/>
              <w:jc w:val="center"/>
              <w:rPr>
                <w:noProof/>
              </w:rPr>
            </w:pPr>
            <w:r w:rsidRPr="009901C4">
              <w:rPr>
                <w:noProof/>
              </w:rPr>
              <w:t>7</w:t>
            </w:r>
          </w:p>
        </w:tc>
      </w:tr>
      <w:tr w:rsidR="00DD6D98" w:rsidRPr="00D00BBD" w14:paraId="38A0E7E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7159303"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31B5A565" w14:textId="77777777"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2096DC3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8B49F4" w14:textId="77777777" w:rsidR="00DD6D98" w:rsidRPr="009901C4" w:rsidRDefault="00DD6D98" w:rsidP="00DD6D98">
            <w:pPr>
              <w:pStyle w:val="MsgTableBody"/>
              <w:jc w:val="center"/>
              <w:rPr>
                <w:noProof/>
              </w:rPr>
            </w:pPr>
            <w:r w:rsidRPr="009901C4">
              <w:rPr>
                <w:noProof/>
              </w:rPr>
              <w:t>2</w:t>
            </w:r>
          </w:p>
        </w:tc>
      </w:tr>
      <w:tr w:rsidR="00DD6D98" w:rsidRPr="00D00BBD" w14:paraId="6A79985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FEDC06C"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EFB9C7E"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5AF5C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7D56D9" w14:textId="77777777" w:rsidR="00DD6D98" w:rsidRPr="009901C4" w:rsidRDefault="00DD6D98" w:rsidP="00DD6D98">
            <w:pPr>
              <w:pStyle w:val="MsgTableBody"/>
              <w:jc w:val="center"/>
              <w:rPr>
                <w:noProof/>
              </w:rPr>
            </w:pPr>
            <w:r w:rsidRPr="009901C4">
              <w:rPr>
                <w:noProof/>
              </w:rPr>
              <w:t>7</w:t>
            </w:r>
          </w:p>
        </w:tc>
      </w:tr>
      <w:tr w:rsidR="00DD6D98" w:rsidRPr="00D00BBD" w14:paraId="00C2E76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5D58BA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C5B8E42"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F6D7F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B59FDF" w14:textId="77777777" w:rsidR="00DD6D98" w:rsidRPr="009901C4" w:rsidRDefault="00DD6D98" w:rsidP="00DD6D98">
            <w:pPr>
              <w:pStyle w:val="MsgTableBody"/>
              <w:jc w:val="center"/>
              <w:rPr>
                <w:noProof/>
              </w:rPr>
            </w:pPr>
          </w:p>
        </w:tc>
      </w:tr>
      <w:tr w:rsidR="00DD6D98" w:rsidRPr="00D00BBD" w14:paraId="6EF8709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0345FDD"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044E8E63"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54B9168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A1F31C" w14:textId="77777777" w:rsidR="00DD6D98" w:rsidRPr="009901C4" w:rsidRDefault="00DD6D98" w:rsidP="00DD6D98">
            <w:pPr>
              <w:pStyle w:val="MsgTableBody"/>
              <w:jc w:val="center"/>
              <w:rPr>
                <w:noProof/>
              </w:rPr>
            </w:pPr>
            <w:r w:rsidRPr="009901C4">
              <w:rPr>
                <w:noProof/>
              </w:rPr>
              <w:t>4</w:t>
            </w:r>
          </w:p>
        </w:tc>
      </w:tr>
      <w:tr w:rsidR="00DD6D98" w:rsidRPr="00D00BBD" w14:paraId="5E568F07"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C04D8AD"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70F9541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81CD2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C901CA" w14:textId="77777777" w:rsidR="00DD6D98" w:rsidRPr="009901C4" w:rsidRDefault="00DD6D98" w:rsidP="00DD6D98">
            <w:pPr>
              <w:pStyle w:val="MsgTableBody"/>
              <w:jc w:val="center"/>
              <w:rPr>
                <w:noProof/>
              </w:rPr>
            </w:pPr>
            <w:r w:rsidRPr="009901C4">
              <w:rPr>
                <w:noProof/>
              </w:rPr>
              <w:t>4</w:t>
            </w:r>
          </w:p>
        </w:tc>
      </w:tr>
      <w:tr w:rsidR="00DD6D98" w:rsidRPr="00D00BBD" w14:paraId="27EA1A08"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9B9E81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C08BCED"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644A7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D67241" w14:textId="77777777" w:rsidR="00DD6D98" w:rsidRPr="009901C4" w:rsidRDefault="00DD6D98" w:rsidP="00DD6D98">
            <w:pPr>
              <w:pStyle w:val="MsgTableBody"/>
              <w:jc w:val="center"/>
              <w:rPr>
                <w:noProof/>
              </w:rPr>
            </w:pPr>
          </w:p>
        </w:tc>
      </w:tr>
      <w:tr w:rsidR="00DD6D98" w:rsidRPr="00D00BBD" w14:paraId="648F0E1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AF56678"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368E0F7"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398B0F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D56BA3" w14:textId="77777777" w:rsidR="00DD6D98" w:rsidRPr="009901C4" w:rsidRDefault="00DD6D98" w:rsidP="00DD6D98">
            <w:pPr>
              <w:pStyle w:val="MsgTableBody"/>
              <w:jc w:val="center"/>
              <w:rPr>
                <w:noProof/>
              </w:rPr>
            </w:pPr>
          </w:p>
        </w:tc>
      </w:tr>
      <w:tr w:rsidR="00DD6D98" w:rsidRPr="00D00BBD" w14:paraId="0184D5E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F1BE224"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BBF66DA" w14:textId="77777777"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08D9A8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34CC0D" w14:textId="77777777" w:rsidR="00DD6D98" w:rsidRPr="009901C4" w:rsidRDefault="00DD6D98" w:rsidP="00DD6D98">
            <w:pPr>
              <w:pStyle w:val="MsgTableBody"/>
              <w:jc w:val="center"/>
              <w:rPr>
                <w:noProof/>
              </w:rPr>
            </w:pPr>
            <w:r w:rsidRPr="009901C4">
              <w:rPr>
                <w:noProof/>
              </w:rPr>
              <w:t>7</w:t>
            </w:r>
          </w:p>
        </w:tc>
      </w:tr>
      <w:tr w:rsidR="00DD6D98" w:rsidRPr="00D00BBD" w14:paraId="7EAF37F5"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00EEE2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7D4772A" w14:textId="77777777" w:rsidR="00DD6D98" w:rsidRPr="009901C4" w:rsidRDefault="00DD6D98" w:rsidP="00DD6D98">
            <w:pPr>
              <w:pStyle w:val="MsgTableBody"/>
              <w:rPr>
                <w:noProof/>
              </w:rPr>
            </w:pPr>
            <w:r w:rsidRPr="009901C4">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14:paraId="6CEC4F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E6D98" w14:textId="77777777" w:rsidR="00DD6D98" w:rsidRPr="009901C4" w:rsidRDefault="00DD6D98" w:rsidP="00DD6D98">
            <w:pPr>
              <w:pStyle w:val="MsgTableBody"/>
              <w:jc w:val="center"/>
              <w:rPr>
                <w:noProof/>
              </w:rPr>
            </w:pPr>
            <w:r w:rsidRPr="009901C4">
              <w:rPr>
                <w:noProof/>
              </w:rPr>
              <w:t>7</w:t>
            </w:r>
          </w:p>
        </w:tc>
      </w:tr>
      <w:tr w:rsidR="00DD6D98" w:rsidRPr="00D00BBD" w14:paraId="34D307E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302A6BF"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37C3A0DD" w14:textId="77777777"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66FF0F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140364" w14:textId="77777777" w:rsidR="00DD6D98" w:rsidRPr="009901C4" w:rsidRDefault="00DD6D98" w:rsidP="00DD6D98">
            <w:pPr>
              <w:pStyle w:val="MsgTableBody"/>
              <w:jc w:val="center"/>
              <w:rPr>
                <w:noProof/>
              </w:rPr>
            </w:pPr>
            <w:r w:rsidRPr="009901C4">
              <w:rPr>
                <w:noProof/>
              </w:rPr>
              <w:t>2</w:t>
            </w:r>
          </w:p>
        </w:tc>
      </w:tr>
      <w:tr w:rsidR="00DD6D98" w:rsidRPr="00D00BBD" w14:paraId="3FA2676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EE38E2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AD02D9B"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3F724D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209289" w14:textId="77777777" w:rsidR="00DD6D98" w:rsidRPr="009901C4" w:rsidRDefault="00DD6D98" w:rsidP="00DD6D98">
            <w:pPr>
              <w:pStyle w:val="MsgTableBody"/>
              <w:jc w:val="center"/>
              <w:rPr>
                <w:noProof/>
              </w:rPr>
            </w:pPr>
          </w:p>
        </w:tc>
      </w:tr>
      <w:tr w:rsidR="00DD6D98" w:rsidRPr="00D00BBD" w14:paraId="776981A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4661896"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BCA0C7B"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414DAA4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8AD064" w14:textId="77777777" w:rsidR="00DD6D98" w:rsidRPr="009901C4" w:rsidRDefault="00DD6D98" w:rsidP="00DD6D98">
            <w:pPr>
              <w:pStyle w:val="MsgTableBody"/>
              <w:jc w:val="center"/>
              <w:rPr>
                <w:noProof/>
              </w:rPr>
            </w:pPr>
          </w:p>
        </w:tc>
      </w:tr>
      <w:tr w:rsidR="00DD6D98" w:rsidRPr="00D00BBD" w14:paraId="7B1759C0"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5A041D5"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00A5196"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76E8AC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372F1D" w14:textId="77777777" w:rsidR="00DD6D98" w:rsidRPr="009901C4" w:rsidRDefault="00DD6D98" w:rsidP="00DD6D98">
            <w:pPr>
              <w:pStyle w:val="MsgTableBody"/>
              <w:jc w:val="center"/>
              <w:rPr>
                <w:noProof/>
              </w:rPr>
            </w:pPr>
            <w:r>
              <w:rPr>
                <w:noProof/>
              </w:rPr>
              <w:t>17</w:t>
            </w:r>
          </w:p>
        </w:tc>
      </w:tr>
      <w:tr w:rsidR="00DD6D98" w:rsidRPr="00D00BBD" w14:paraId="635F2594"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9DB225F"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6C267A8"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B0F8D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F3A5F" w14:textId="77777777" w:rsidR="00DD6D98" w:rsidRDefault="00DD6D98" w:rsidP="00DD6D98">
            <w:pPr>
              <w:pStyle w:val="MsgTableBody"/>
              <w:jc w:val="center"/>
              <w:rPr>
                <w:noProof/>
              </w:rPr>
            </w:pPr>
            <w:r>
              <w:rPr>
                <w:noProof/>
              </w:rPr>
              <w:t>7</w:t>
            </w:r>
          </w:p>
        </w:tc>
      </w:tr>
      <w:tr w:rsidR="00DD6D98" w:rsidRPr="00D00BBD" w14:paraId="0E7ABCCA" w14:textId="77777777" w:rsidTr="008F4FE1">
        <w:trPr>
          <w:gridAfter w:val="1"/>
          <w:wAfter w:w="16" w:type="dxa"/>
          <w:jc w:val="center"/>
        </w:trPr>
        <w:tc>
          <w:tcPr>
            <w:tcW w:w="2882" w:type="dxa"/>
            <w:tcBorders>
              <w:top w:val="dotted" w:sz="4" w:space="0" w:color="auto"/>
              <w:left w:val="nil"/>
              <w:bottom w:val="single" w:sz="2" w:space="0" w:color="auto"/>
              <w:right w:val="nil"/>
            </w:tcBorders>
            <w:shd w:val="clear" w:color="auto" w:fill="FFFFFF"/>
          </w:tcPr>
          <w:p w14:paraId="54317B27" w14:textId="77777777" w:rsidR="00DD6D98"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94E5F96" w14:textId="77777777" w:rsidR="00DD6D98"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1EB5BD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D415586" w14:textId="77777777" w:rsidR="00DD6D98" w:rsidRDefault="00DD6D98" w:rsidP="00DD6D98">
            <w:pPr>
              <w:pStyle w:val="MsgTableBody"/>
              <w:jc w:val="center"/>
              <w:rPr>
                <w:noProof/>
              </w:rPr>
            </w:pPr>
          </w:p>
        </w:tc>
      </w:tr>
    </w:tbl>
    <w:p w14:paraId="15A95353"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552"/>
        <w:gridCol w:w="644"/>
        <w:gridCol w:w="2090"/>
        <w:gridCol w:w="2090"/>
      </w:tblGrid>
      <w:tr w:rsidR="00DD6D98" w:rsidRPr="009928E9" w14:paraId="1ECBDE82" w14:textId="77777777" w:rsidTr="00DD6D98">
        <w:tc>
          <w:tcPr>
            <w:tcW w:w="9350" w:type="dxa"/>
            <w:gridSpan w:val="5"/>
          </w:tcPr>
          <w:p w14:paraId="1BEE44A3" w14:textId="77777777" w:rsidR="00DD6D98" w:rsidRPr="0083614A" w:rsidRDefault="00DD6D98" w:rsidP="00DD6D98">
            <w:pPr>
              <w:pStyle w:val="ACK-ChoreographyHeader"/>
            </w:pPr>
            <w:r>
              <w:t>Acknowledgement Choreography</w:t>
            </w:r>
          </w:p>
        </w:tc>
      </w:tr>
      <w:tr w:rsidR="00DD6D98" w:rsidRPr="009928E9" w14:paraId="12FC6887" w14:textId="77777777" w:rsidTr="00DD6D98">
        <w:tc>
          <w:tcPr>
            <w:tcW w:w="9350" w:type="dxa"/>
            <w:gridSpan w:val="5"/>
          </w:tcPr>
          <w:p w14:paraId="0E23EB09" w14:textId="77777777" w:rsidR="00DD6D98" w:rsidRDefault="00DD6D98" w:rsidP="00DD6D98">
            <w:pPr>
              <w:pStyle w:val="ACK-ChoreographyHeader"/>
            </w:pPr>
            <w:r w:rsidRPr="006767F8">
              <w:rPr>
                <w:noProof/>
                <w:lang w:val="de-DE"/>
              </w:rPr>
              <w:t>ORU^R31^ORU_R30</w:t>
            </w:r>
          </w:p>
        </w:tc>
      </w:tr>
      <w:tr w:rsidR="00DD6D98" w:rsidRPr="009928E9" w14:paraId="5223B181" w14:textId="77777777" w:rsidTr="00DD6D98">
        <w:tc>
          <w:tcPr>
            <w:tcW w:w="1974" w:type="dxa"/>
          </w:tcPr>
          <w:p w14:paraId="7842B59E" w14:textId="77777777" w:rsidR="00DD6D98" w:rsidRPr="0083614A" w:rsidRDefault="00DD6D98" w:rsidP="00DD6D98">
            <w:pPr>
              <w:pStyle w:val="ACK-ChoreographyBody"/>
            </w:pPr>
            <w:r w:rsidRPr="0083614A">
              <w:t>Field name</w:t>
            </w:r>
          </w:p>
        </w:tc>
        <w:tc>
          <w:tcPr>
            <w:tcW w:w="2552" w:type="dxa"/>
          </w:tcPr>
          <w:p w14:paraId="323E5F8B" w14:textId="77777777" w:rsidR="00DD6D98" w:rsidRPr="0083614A" w:rsidRDefault="00DD6D98" w:rsidP="00DD6D98">
            <w:pPr>
              <w:pStyle w:val="ACK-ChoreographyBody"/>
            </w:pPr>
            <w:r w:rsidRPr="0083614A">
              <w:t>Field Value: Original mode</w:t>
            </w:r>
          </w:p>
        </w:tc>
        <w:tc>
          <w:tcPr>
            <w:tcW w:w="4824" w:type="dxa"/>
            <w:gridSpan w:val="3"/>
          </w:tcPr>
          <w:p w14:paraId="1DE415C4" w14:textId="77777777" w:rsidR="00DD6D98" w:rsidRPr="0083614A" w:rsidRDefault="00DD6D98" w:rsidP="00DD6D98">
            <w:pPr>
              <w:pStyle w:val="ACK-ChoreographyBody"/>
            </w:pPr>
            <w:r w:rsidRPr="0083614A">
              <w:t>Field value: Enhanced mode</w:t>
            </w:r>
          </w:p>
        </w:tc>
      </w:tr>
      <w:tr w:rsidR="00DD6D98" w:rsidRPr="009928E9" w14:paraId="43592FC2" w14:textId="77777777" w:rsidTr="00DD6D98">
        <w:tc>
          <w:tcPr>
            <w:tcW w:w="1974" w:type="dxa"/>
          </w:tcPr>
          <w:p w14:paraId="3E5D8FA2" w14:textId="77777777" w:rsidR="00DD6D98" w:rsidRPr="0083614A" w:rsidRDefault="00DD6D98" w:rsidP="00DD6D98">
            <w:pPr>
              <w:pStyle w:val="ACK-ChoreographyBody"/>
            </w:pPr>
            <w:r w:rsidRPr="0083614A">
              <w:t>MSH</w:t>
            </w:r>
            <w:r>
              <w:t>-</w:t>
            </w:r>
            <w:r w:rsidRPr="0083614A">
              <w:t>15</w:t>
            </w:r>
          </w:p>
        </w:tc>
        <w:tc>
          <w:tcPr>
            <w:tcW w:w="2552" w:type="dxa"/>
          </w:tcPr>
          <w:p w14:paraId="265C17AA" w14:textId="77777777" w:rsidR="00DD6D98" w:rsidRPr="0083614A" w:rsidRDefault="00DD6D98" w:rsidP="00DD6D98">
            <w:pPr>
              <w:pStyle w:val="ACK-ChoreographyBody"/>
            </w:pPr>
            <w:r w:rsidRPr="0083614A">
              <w:t>Blank</w:t>
            </w:r>
          </w:p>
        </w:tc>
        <w:tc>
          <w:tcPr>
            <w:tcW w:w="644" w:type="dxa"/>
          </w:tcPr>
          <w:p w14:paraId="3604981F" w14:textId="77777777" w:rsidR="00DD6D98" w:rsidRPr="0083614A" w:rsidRDefault="00DD6D98" w:rsidP="00DD6D98">
            <w:pPr>
              <w:pStyle w:val="ACK-ChoreographyBody"/>
            </w:pPr>
            <w:r w:rsidRPr="0083614A">
              <w:t>NE</w:t>
            </w:r>
          </w:p>
        </w:tc>
        <w:tc>
          <w:tcPr>
            <w:tcW w:w="2090" w:type="dxa"/>
          </w:tcPr>
          <w:p w14:paraId="694C9C0D" w14:textId="77777777" w:rsidR="00DD6D98" w:rsidRPr="003C4436" w:rsidRDefault="00DD6D98" w:rsidP="00DD6D98">
            <w:pPr>
              <w:pStyle w:val="ACK-ChoreographyBody"/>
              <w:rPr>
                <w:szCs w:val="16"/>
              </w:rPr>
            </w:pPr>
            <w:r w:rsidRPr="003C4436">
              <w:rPr>
                <w:szCs w:val="16"/>
              </w:rPr>
              <w:t>NE</w:t>
            </w:r>
          </w:p>
        </w:tc>
        <w:tc>
          <w:tcPr>
            <w:tcW w:w="2090" w:type="dxa"/>
          </w:tcPr>
          <w:p w14:paraId="3B0B80CE" w14:textId="77777777" w:rsidR="00DD6D98" w:rsidRPr="003C4436" w:rsidRDefault="00DD6D98" w:rsidP="00DD6D98">
            <w:pPr>
              <w:pStyle w:val="ACK-ChoreographyBody"/>
              <w:rPr>
                <w:szCs w:val="16"/>
              </w:rPr>
            </w:pPr>
            <w:r w:rsidRPr="003C4436">
              <w:rPr>
                <w:szCs w:val="16"/>
              </w:rPr>
              <w:t>AL, SU, ER</w:t>
            </w:r>
          </w:p>
        </w:tc>
      </w:tr>
      <w:tr w:rsidR="00DD6D98" w:rsidRPr="009928E9" w14:paraId="431838A7" w14:textId="77777777" w:rsidTr="00DD6D98">
        <w:tc>
          <w:tcPr>
            <w:tcW w:w="1974" w:type="dxa"/>
          </w:tcPr>
          <w:p w14:paraId="4F8A05E9" w14:textId="77777777" w:rsidR="00DD6D98" w:rsidRPr="0083614A" w:rsidRDefault="00DD6D98" w:rsidP="00DD6D98">
            <w:pPr>
              <w:pStyle w:val="ACK-ChoreographyBody"/>
            </w:pPr>
            <w:r w:rsidRPr="0083614A">
              <w:t>MSH</w:t>
            </w:r>
            <w:r>
              <w:t>-</w:t>
            </w:r>
            <w:r w:rsidRPr="0083614A">
              <w:t>16</w:t>
            </w:r>
          </w:p>
        </w:tc>
        <w:tc>
          <w:tcPr>
            <w:tcW w:w="2552" w:type="dxa"/>
          </w:tcPr>
          <w:p w14:paraId="7D118CB7" w14:textId="77777777" w:rsidR="00DD6D98" w:rsidRPr="0083614A" w:rsidRDefault="00DD6D98" w:rsidP="00DD6D98">
            <w:pPr>
              <w:pStyle w:val="ACK-ChoreographyBody"/>
            </w:pPr>
            <w:r w:rsidRPr="0083614A">
              <w:t>Blank</w:t>
            </w:r>
          </w:p>
        </w:tc>
        <w:tc>
          <w:tcPr>
            <w:tcW w:w="644" w:type="dxa"/>
          </w:tcPr>
          <w:p w14:paraId="255036DA" w14:textId="77777777" w:rsidR="00DD6D98" w:rsidRPr="0083614A" w:rsidRDefault="00DD6D98" w:rsidP="00DD6D98">
            <w:pPr>
              <w:pStyle w:val="ACK-ChoreographyBody"/>
            </w:pPr>
            <w:r w:rsidRPr="0083614A">
              <w:t>NE</w:t>
            </w:r>
          </w:p>
        </w:tc>
        <w:tc>
          <w:tcPr>
            <w:tcW w:w="2090" w:type="dxa"/>
          </w:tcPr>
          <w:p w14:paraId="1155121B" w14:textId="77777777" w:rsidR="00DD6D98" w:rsidRPr="003C4436" w:rsidRDefault="00DD6D98" w:rsidP="00DD6D98">
            <w:pPr>
              <w:pStyle w:val="ACK-ChoreographyBody"/>
              <w:rPr>
                <w:szCs w:val="16"/>
              </w:rPr>
            </w:pPr>
            <w:r w:rsidRPr="003C4436">
              <w:rPr>
                <w:szCs w:val="16"/>
              </w:rPr>
              <w:t>AL, SU, ER</w:t>
            </w:r>
          </w:p>
        </w:tc>
        <w:tc>
          <w:tcPr>
            <w:tcW w:w="2090" w:type="dxa"/>
          </w:tcPr>
          <w:p w14:paraId="07A43F2C" w14:textId="77777777" w:rsidR="00DD6D98" w:rsidRPr="003C4436" w:rsidRDefault="00DD6D98" w:rsidP="00DD6D98">
            <w:pPr>
              <w:pStyle w:val="ACK-ChoreographyBody"/>
              <w:rPr>
                <w:szCs w:val="16"/>
              </w:rPr>
            </w:pPr>
            <w:r w:rsidRPr="003C4436">
              <w:rPr>
                <w:szCs w:val="16"/>
              </w:rPr>
              <w:t>AL, SU, ER</w:t>
            </w:r>
          </w:p>
        </w:tc>
      </w:tr>
      <w:tr w:rsidR="00DD6D98" w:rsidRPr="009928E9" w14:paraId="6D4386C6" w14:textId="77777777" w:rsidTr="00DD6D98">
        <w:tc>
          <w:tcPr>
            <w:tcW w:w="1974" w:type="dxa"/>
          </w:tcPr>
          <w:p w14:paraId="134224F4" w14:textId="77777777" w:rsidR="00DD6D98" w:rsidRPr="0083614A" w:rsidRDefault="00DD6D98" w:rsidP="00DD6D98">
            <w:pPr>
              <w:pStyle w:val="ACK-ChoreographyBody"/>
            </w:pPr>
            <w:r w:rsidRPr="0083614A">
              <w:t>Immediate Ack</w:t>
            </w:r>
          </w:p>
        </w:tc>
        <w:tc>
          <w:tcPr>
            <w:tcW w:w="2552" w:type="dxa"/>
          </w:tcPr>
          <w:p w14:paraId="6B9066A6" w14:textId="77777777" w:rsidR="00DD6D98" w:rsidRPr="0083614A" w:rsidRDefault="00DD6D98" w:rsidP="00DD6D98">
            <w:pPr>
              <w:pStyle w:val="ACK-ChoreographyBody"/>
            </w:pPr>
            <w:r w:rsidRPr="0083614A">
              <w:t>-</w:t>
            </w:r>
          </w:p>
        </w:tc>
        <w:tc>
          <w:tcPr>
            <w:tcW w:w="644" w:type="dxa"/>
          </w:tcPr>
          <w:p w14:paraId="1DBEEF7C" w14:textId="77777777" w:rsidR="00DD6D98" w:rsidRPr="0083614A" w:rsidRDefault="00DD6D98" w:rsidP="00DD6D98">
            <w:pPr>
              <w:pStyle w:val="ACK-ChoreographyBody"/>
            </w:pPr>
            <w:r w:rsidRPr="0083614A">
              <w:t>-</w:t>
            </w:r>
          </w:p>
        </w:tc>
        <w:tc>
          <w:tcPr>
            <w:tcW w:w="2090" w:type="dxa"/>
          </w:tcPr>
          <w:p w14:paraId="40F62138" w14:textId="77777777" w:rsidR="00DD6D98" w:rsidRPr="003C4436" w:rsidRDefault="00DD6D98" w:rsidP="00DD6D98">
            <w:pPr>
              <w:pStyle w:val="ACK-ChoreographyBody"/>
              <w:rPr>
                <w:szCs w:val="16"/>
              </w:rPr>
            </w:pPr>
            <w:r w:rsidRPr="003C4436">
              <w:rPr>
                <w:szCs w:val="16"/>
              </w:rPr>
              <w:t>-</w:t>
            </w:r>
          </w:p>
        </w:tc>
        <w:tc>
          <w:tcPr>
            <w:tcW w:w="2090" w:type="dxa"/>
          </w:tcPr>
          <w:p w14:paraId="3D652B86"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r w:rsidR="00DD6D98" w:rsidRPr="009928E9" w14:paraId="77383C33" w14:textId="77777777" w:rsidTr="00DD6D98">
        <w:tc>
          <w:tcPr>
            <w:tcW w:w="1974" w:type="dxa"/>
          </w:tcPr>
          <w:p w14:paraId="529644A0" w14:textId="77777777" w:rsidR="00DD6D98" w:rsidRPr="0083614A" w:rsidRDefault="00DD6D98" w:rsidP="00DD6D98">
            <w:pPr>
              <w:pStyle w:val="ACK-ChoreographyBody"/>
            </w:pPr>
            <w:r w:rsidRPr="0083614A">
              <w:t>Application Ack</w:t>
            </w:r>
          </w:p>
        </w:tc>
        <w:tc>
          <w:tcPr>
            <w:tcW w:w="2552" w:type="dxa"/>
          </w:tcPr>
          <w:p w14:paraId="69D3A123" w14:textId="77777777" w:rsidR="00DD6D98" w:rsidRPr="0083614A" w:rsidRDefault="00DD6D98" w:rsidP="00DD6D98">
            <w:pPr>
              <w:pStyle w:val="ACK-ChoreographyBody"/>
            </w:pPr>
            <w:r w:rsidRPr="003C4436">
              <w:rPr>
                <w:szCs w:val="16"/>
              </w:rPr>
              <w:t>ACK^</w:t>
            </w:r>
            <w:r>
              <w:rPr>
                <w:szCs w:val="16"/>
              </w:rPr>
              <w:t>R31</w:t>
            </w:r>
            <w:r w:rsidRPr="003C4436">
              <w:rPr>
                <w:szCs w:val="16"/>
              </w:rPr>
              <w:t>^ACK</w:t>
            </w:r>
          </w:p>
        </w:tc>
        <w:tc>
          <w:tcPr>
            <w:tcW w:w="644" w:type="dxa"/>
          </w:tcPr>
          <w:p w14:paraId="76D9B4F2" w14:textId="77777777" w:rsidR="00DD6D98" w:rsidRPr="0083614A" w:rsidRDefault="00DD6D98" w:rsidP="00DD6D98">
            <w:pPr>
              <w:pStyle w:val="ACK-ChoreographyBody"/>
            </w:pPr>
            <w:r w:rsidRPr="0083614A">
              <w:t>-</w:t>
            </w:r>
          </w:p>
        </w:tc>
        <w:tc>
          <w:tcPr>
            <w:tcW w:w="2090" w:type="dxa"/>
          </w:tcPr>
          <w:p w14:paraId="18FFA413"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c>
          <w:tcPr>
            <w:tcW w:w="2090" w:type="dxa"/>
          </w:tcPr>
          <w:p w14:paraId="22461FA2"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bl>
    <w:p w14:paraId="436A7321" w14:textId="77777777" w:rsidR="00DD6D98" w:rsidRPr="009901C4" w:rsidRDefault="00DD6D98" w:rsidP="00DD6D98">
      <w:pPr>
        <w:rPr>
          <w:noProof/>
        </w:rPr>
      </w:pPr>
    </w:p>
    <w:p w14:paraId="65CF838A" w14:textId="77777777" w:rsidR="00DD6D98" w:rsidRPr="009901C4" w:rsidRDefault="00DD6D98" w:rsidP="00DD6D98">
      <w:pPr>
        <w:pStyle w:val="MsgTableCaption"/>
        <w:rPr>
          <w:noProof/>
        </w:rPr>
      </w:pPr>
      <w:r w:rsidRPr="009901C4">
        <w:rPr>
          <w:noProof/>
        </w:rPr>
        <w:lastRenderedPageBreak/>
        <w:t>ACK^R31^ACK: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7CF5425A"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64F63B11"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5544F7A1"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1DCD060"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1F32DA81" w14:textId="77777777" w:rsidR="00DD6D98" w:rsidRPr="009901C4" w:rsidRDefault="00DD6D98" w:rsidP="00DD6D98">
            <w:pPr>
              <w:pStyle w:val="MsgTableHeader"/>
              <w:jc w:val="center"/>
              <w:rPr>
                <w:noProof/>
              </w:rPr>
            </w:pPr>
            <w:r w:rsidRPr="009901C4">
              <w:rPr>
                <w:noProof/>
              </w:rPr>
              <w:t>Chapter</w:t>
            </w:r>
          </w:p>
        </w:tc>
      </w:tr>
      <w:tr w:rsidR="00DD6D98" w:rsidRPr="00D00BBD" w14:paraId="276722BE"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67FF7F70"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4FC8D88F" w14:textId="77777777"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728BCDD"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0E25F1A" w14:textId="77777777" w:rsidR="00DD6D98" w:rsidRPr="009901C4" w:rsidRDefault="00DD6D98" w:rsidP="00DD6D98">
            <w:pPr>
              <w:pStyle w:val="MsgTableBody"/>
              <w:jc w:val="center"/>
              <w:rPr>
                <w:noProof/>
              </w:rPr>
            </w:pPr>
            <w:r w:rsidRPr="009901C4">
              <w:rPr>
                <w:noProof/>
              </w:rPr>
              <w:t>2</w:t>
            </w:r>
          </w:p>
        </w:tc>
      </w:tr>
      <w:tr w:rsidR="00DD6D98" w:rsidRPr="00D00BBD" w14:paraId="3313E6FA"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AAC92A3"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0982593A"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8A5A9A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A9CF3" w14:textId="77777777" w:rsidR="00DD6D98" w:rsidRPr="009901C4" w:rsidRDefault="00DD6D98" w:rsidP="00DD6D98">
            <w:pPr>
              <w:pStyle w:val="MsgTableBody"/>
              <w:jc w:val="center"/>
              <w:rPr>
                <w:noProof/>
              </w:rPr>
            </w:pPr>
            <w:r w:rsidRPr="009901C4">
              <w:rPr>
                <w:noProof/>
              </w:rPr>
              <w:t>2</w:t>
            </w:r>
          </w:p>
        </w:tc>
      </w:tr>
      <w:tr w:rsidR="00DD6D98" w:rsidRPr="00D00BBD" w14:paraId="1CCF6632"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D90D05A"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5795C3C4"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784237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50C62D" w14:textId="77777777" w:rsidR="00DD6D98" w:rsidRPr="009901C4" w:rsidRDefault="00DD6D98" w:rsidP="00DD6D98">
            <w:pPr>
              <w:pStyle w:val="MsgTableBody"/>
              <w:jc w:val="center"/>
              <w:rPr>
                <w:noProof/>
              </w:rPr>
            </w:pPr>
            <w:r w:rsidRPr="009901C4">
              <w:rPr>
                <w:noProof/>
              </w:rPr>
              <w:t>2</w:t>
            </w:r>
          </w:p>
        </w:tc>
      </w:tr>
      <w:tr w:rsidR="00DD6D98" w:rsidRPr="00D00BBD" w14:paraId="1214D66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B904855"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4933B93F"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605693F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6F152" w14:textId="77777777" w:rsidR="00DD6D98" w:rsidRPr="009901C4" w:rsidRDefault="00DD6D98" w:rsidP="00DD6D98">
            <w:pPr>
              <w:pStyle w:val="MsgTableBody"/>
              <w:jc w:val="center"/>
              <w:rPr>
                <w:noProof/>
              </w:rPr>
            </w:pPr>
            <w:r w:rsidRPr="009901C4">
              <w:rPr>
                <w:noProof/>
              </w:rPr>
              <w:t>2</w:t>
            </w:r>
          </w:p>
        </w:tc>
      </w:tr>
      <w:tr w:rsidR="00DD6D98" w:rsidRPr="00D00BBD" w14:paraId="4A9C4645"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4471A10E"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563C710C"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67C9C6D4"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DD9B51" w14:textId="77777777" w:rsidR="00DD6D98" w:rsidRPr="009901C4" w:rsidRDefault="00DD6D98" w:rsidP="00DD6D98">
            <w:pPr>
              <w:pStyle w:val="MsgTableBody"/>
              <w:jc w:val="center"/>
              <w:rPr>
                <w:noProof/>
              </w:rPr>
            </w:pPr>
            <w:r w:rsidRPr="009901C4">
              <w:rPr>
                <w:noProof/>
              </w:rPr>
              <w:t>2</w:t>
            </w:r>
          </w:p>
        </w:tc>
      </w:tr>
    </w:tbl>
    <w:p w14:paraId="6840A8B8" w14:textId="77777777" w:rsidR="00DD6D98" w:rsidRDefault="00DD6D98" w:rsidP="00DD6D98">
      <w:bookmarkStart w:id="661" w:name="_Toc245798"/>
      <w:bookmarkStart w:id="662" w:name="_Toc861849"/>
      <w:bookmarkStart w:id="663" w:name="_Toc862853"/>
      <w:bookmarkStart w:id="664" w:name="_Toc866842"/>
      <w:bookmarkStart w:id="665" w:name="_Toc879951"/>
      <w:bookmarkStart w:id="666" w:name="_Toc138585464"/>
      <w:bookmarkStart w:id="667" w:name="ORUR32"/>
      <w:bookmarkStart w:id="668" w:name="_Toc2340502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843"/>
        <w:gridCol w:w="1843"/>
      </w:tblGrid>
      <w:tr w:rsidR="00DD6D98" w:rsidRPr="003C4436" w14:paraId="6B02C8B4" w14:textId="77777777" w:rsidTr="00DD6D98">
        <w:trPr>
          <w:jc w:val="center"/>
        </w:trPr>
        <w:tc>
          <w:tcPr>
            <w:tcW w:w="7763" w:type="dxa"/>
            <w:gridSpan w:val="4"/>
          </w:tcPr>
          <w:p w14:paraId="13958B04" w14:textId="77777777" w:rsidR="00DD6D98" w:rsidRPr="003C4436" w:rsidRDefault="00DD6D98" w:rsidP="00DD6D98">
            <w:pPr>
              <w:pStyle w:val="ACK-ChoreographyHeader"/>
              <w:rPr>
                <w:sz w:val="16"/>
                <w:szCs w:val="16"/>
              </w:rPr>
            </w:pPr>
            <w:r>
              <w:t>Acknowledgement Choreography</w:t>
            </w:r>
          </w:p>
        </w:tc>
      </w:tr>
      <w:tr w:rsidR="00DD6D98" w:rsidRPr="003C4436" w14:paraId="32539785" w14:textId="77777777" w:rsidTr="00DD6D98">
        <w:trPr>
          <w:jc w:val="center"/>
        </w:trPr>
        <w:tc>
          <w:tcPr>
            <w:tcW w:w="7763" w:type="dxa"/>
            <w:gridSpan w:val="4"/>
          </w:tcPr>
          <w:p w14:paraId="64DAA0B1" w14:textId="77777777" w:rsidR="00DD6D98" w:rsidRDefault="00DD6D98" w:rsidP="00DD6D98">
            <w:pPr>
              <w:pStyle w:val="ACK-ChoreographyHeader"/>
            </w:pPr>
            <w:r w:rsidRPr="009901C4">
              <w:rPr>
                <w:noProof/>
              </w:rPr>
              <w:t>ACK^R31^ACK</w:t>
            </w:r>
          </w:p>
        </w:tc>
      </w:tr>
      <w:tr w:rsidR="00DD6D98" w:rsidRPr="003C4436" w14:paraId="5994E337" w14:textId="77777777" w:rsidTr="00DD6D98">
        <w:trPr>
          <w:jc w:val="center"/>
        </w:trPr>
        <w:tc>
          <w:tcPr>
            <w:tcW w:w="1794" w:type="dxa"/>
          </w:tcPr>
          <w:p w14:paraId="4BE88E66" w14:textId="77777777" w:rsidR="00DD6D98" w:rsidRPr="003C4436" w:rsidRDefault="00DD6D98" w:rsidP="00DD6D98">
            <w:pPr>
              <w:pStyle w:val="ACK-ChoreographyBody"/>
            </w:pPr>
            <w:r w:rsidRPr="003C4436">
              <w:t>Field name</w:t>
            </w:r>
          </w:p>
        </w:tc>
        <w:tc>
          <w:tcPr>
            <w:tcW w:w="2283" w:type="dxa"/>
          </w:tcPr>
          <w:p w14:paraId="33ABCB07" w14:textId="77777777" w:rsidR="00DD6D98" w:rsidRPr="003C4436" w:rsidRDefault="00DD6D98" w:rsidP="00DD6D98">
            <w:pPr>
              <w:pStyle w:val="ACK-ChoreographyBody"/>
              <w:rPr>
                <w:sz w:val="16"/>
                <w:szCs w:val="16"/>
              </w:rPr>
            </w:pPr>
            <w:r w:rsidRPr="003C4436">
              <w:rPr>
                <w:sz w:val="16"/>
                <w:szCs w:val="16"/>
              </w:rPr>
              <w:t>Field Value: Original mode</w:t>
            </w:r>
          </w:p>
        </w:tc>
        <w:tc>
          <w:tcPr>
            <w:tcW w:w="3686" w:type="dxa"/>
            <w:gridSpan w:val="2"/>
          </w:tcPr>
          <w:p w14:paraId="60989B91" w14:textId="77777777" w:rsidR="00DD6D98" w:rsidRPr="003C4436" w:rsidRDefault="00DD6D98" w:rsidP="00DD6D98">
            <w:pPr>
              <w:pStyle w:val="ACK-ChoreographyBody"/>
              <w:rPr>
                <w:sz w:val="16"/>
                <w:szCs w:val="16"/>
              </w:rPr>
            </w:pPr>
            <w:r w:rsidRPr="003C4436">
              <w:rPr>
                <w:sz w:val="16"/>
                <w:szCs w:val="16"/>
              </w:rPr>
              <w:t>Field Value: Enhanced Mode</w:t>
            </w:r>
          </w:p>
        </w:tc>
      </w:tr>
      <w:tr w:rsidR="00DD6D98" w:rsidRPr="003C4436" w14:paraId="29667A95" w14:textId="77777777" w:rsidTr="00DD6D98">
        <w:trPr>
          <w:jc w:val="center"/>
        </w:trPr>
        <w:tc>
          <w:tcPr>
            <w:tcW w:w="1794" w:type="dxa"/>
          </w:tcPr>
          <w:p w14:paraId="3FDD9125" w14:textId="77777777"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15</w:t>
            </w:r>
          </w:p>
        </w:tc>
        <w:tc>
          <w:tcPr>
            <w:tcW w:w="2283" w:type="dxa"/>
          </w:tcPr>
          <w:p w14:paraId="3215FBF4" w14:textId="77777777" w:rsidR="00DD6D98" w:rsidRPr="003C4436" w:rsidRDefault="00DD6D98" w:rsidP="00DD6D98">
            <w:pPr>
              <w:pStyle w:val="ACK-ChoreographyBody"/>
              <w:rPr>
                <w:sz w:val="16"/>
                <w:szCs w:val="16"/>
              </w:rPr>
            </w:pPr>
            <w:r w:rsidRPr="003C4436">
              <w:rPr>
                <w:sz w:val="16"/>
                <w:szCs w:val="16"/>
              </w:rPr>
              <w:t>Blank</w:t>
            </w:r>
          </w:p>
        </w:tc>
        <w:tc>
          <w:tcPr>
            <w:tcW w:w="1843" w:type="dxa"/>
          </w:tcPr>
          <w:p w14:paraId="106F8C5F" w14:textId="77777777" w:rsidR="00DD6D98" w:rsidRPr="003C4436" w:rsidRDefault="00DD6D98" w:rsidP="00DD6D98">
            <w:pPr>
              <w:pStyle w:val="ACK-ChoreographyBody"/>
              <w:rPr>
                <w:sz w:val="16"/>
                <w:szCs w:val="16"/>
              </w:rPr>
            </w:pPr>
            <w:r w:rsidRPr="003C4436">
              <w:rPr>
                <w:sz w:val="16"/>
                <w:szCs w:val="16"/>
              </w:rPr>
              <w:t>NE</w:t>
            </w:r>
          </w:p>
        </w:tc>
        <w:tc>
          <w:tcPr>
            <w:tcW w:w="1843" w:type="dxa"/>
          </w:tcPr>
          <w:p w14:paraId="2268CBFD" w14:textId="77777777" w:rsidR="00DD6D98" w:rsidRPr="003C4436" w:rsidRDefault="00DD6D98" w:rsidP="00DD6D98">
            <w:pPr>
              <w:pStyle w:val="ACK-ChoreographyBody"/>
              <w:rPr>
                <w:sz w:val="16"/>
                <w:szCs w:val="16"/>
              </w:rPr>
            </w:pPr>
            <w:r w:rsidRPr="003C4436">
              <w:rPr>
                <w:sz w:val="16"/>
                <w:szCs w:val="16"/>
              </w:rPr>
              <w:t>AL, ER, SU</w:t>
            </w:r>
          </w:p>
        </w:tc>
      </w:tr>
      <w:tr w:rsidR="00DD6D98" w:rsidRPr="003C4436" w14:paraId="443D83F4" w14:textId="77777777" w:rsidTr="00DD6D98">
        <w:trPr>
          <w:jc w:val="center"/>
        </w:trPr>
        <w:tc>
          <w:tcPr>
            <w:tcW w:w="1794" w:type="dxa"/>
          </w:tcPr>
          <w:p w14:paraId="5B797F84" w14:textId="77777777"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16</w:t>
            </w:r>
          </w:p>
        </w:tc>
        <w:tc>
          <w:tcPr>
            <w:tcW w:w="2283" w:type="dxa"/>
          </w:tcPr>
          <w:p w14:paraId="5F1DDF8A" w14:textId="77777777" w:rsidR="00DD6D98" w:rsidRPr="003C4436" w:rsidRDefault="00DD6D98" w:rsidP="00DD6D98">
            <w:pPr>
              <w:pStyle w:val="ACK-ChoreographyBody"/>
              <w:rPr>
                <w:sz w:val="16"/>
                <w:szCs w:val="16"/>
              </w:rPr>
            </w:pPr>
            <w:r w:rsidRPr="003C4436">
              <w:rPr>
                <w:sz w:val="16"/>
                <w:szCs w:val="16"/>
              </w:rPr>
              <w:t>Blank</w:t>
            </w:r>
          </w:p>
        </w:tc>
        <w:tc>
          <w:tcPr>
            <w:tcW w:w="1843" w:type="dxa"/>
          </w:tcPr>
          <w:p w14:paraId="1815A340" w14:textId="77777777" w:rsidR="00DD6D98" w:rsidRPr="003C4436" w:rsidRDefault="00DD6D98" w:rsidP="00DD6D98">
            <w:pPr>
              <w:pStyle w:val="ACK-ChoreographyBody"/>
              <w:rPr>
                <w:sz w:val="16"/>
                <w:szCs w:val="16"/>
              </w:rPr>
            </w:pPr>
            <w:r w:rsidRPr="003C4436">
              <w:rPr>
                <w:sz w:val="16"/>
                <w:szCs w:val="16"/>
              </w:rPr>
              <w:t>NE</w:t>
            </w:r>
          </w:p>
        </w:tc>
        <w:tc>
          <w:tcPr>
            <w:tcW w:w="1843" w:type="dxa"/>
          </w:tcPr>
          <w:p w14:paraId="11249A3B" w14:textId="77777777" w:rsidR="00DD6D98" w:rsidRPr="003C4436" w:rsidRDefault="00DD6D98" w:rsidP="00DD6D98">
            <w:pPr>
              <w:pStyle w:val="ACK-ChoreographyBody"/>
              <w:rPr>
                <w:sz w:val="16"/>
                <w:szCs w:val="16"/>
              </w:rPr>
            </w:pPr>
            <w:r w:rsidRPr="003C4436">
              <w:rPr>
                <w:sz w:val="16"/>
                <w:szCs w:val="16"/>
              </w:rPr>
              <w:t>NE</w:t>
            </w:r>
          </w:p>
        </w:tc>
      </w:tr>
      <w:tr w:rsidR="00DD6D98" w:rsidRPr="003C4436" w14:paraId="56EE45EB" w14:textId="77777777" w:rsidTr="00DD6D98">
        <w:trPr>
          <w:jc w:val="center"/>
        </w:trPr>
        <w:tc>
          <w:tcPr>
            <w:tcW w:w="1794" w:type="dxa"/>
          </w:tcPr>
          <w:p w14:paraId="06FBFC2A" w14:textId="77777777" w:rsidR="00DD6D98" w:rsidRPr="003C4436" w:rsidRDefault="00DD6D98" w:rsidP="00DD6D98">
            <w:pPr>
              <w:pStyle w:val="ACK-ChoreographyBody"/>
              <w:rPr>
                <w:sz w:val="16"/>
                <w:szCs w:val="16"/>
              </w:rPr>
            </w:pPr>
            <w:r w:rsidRPr="003C4436">
              <w:rPr>
                <w:sz w:val="16"/>
                <w:szCs w:val="16"/>
              </w:rPr>
              <w:t>Immediate Ack</w:t>
            </w:r>
          </w:p>
        </w:tc>
        <w:tc>
          <w:tcPr>
            <w:tcW w:w="2283" w:type="dxa"/>
          </w:tcPr>
          <w:p w14:paraId="0C05868B" w14:textId="77777777" w:rsidR="00DD6D98" w:rsidRPr="003C4436" w:rsidRDefault="00DD6D98" w:rsidP="00DD6D98">
            <w:pPr>
              <w:pStyle w:val="ACK-ChoreographyBody"/>
              <w:rPr>
                <w:sz w:val="16"/>
                <w:szCs w:val="16"/>
              </w:rPr>
            </w:pPr>
            <w:r>
              <w:rPr>
                <w:sz w:val="16"/>
                <w:szCs w:val="16"/>
              </w:rPr>
              <w:t>-</w:t>
            </w:r>
          </w:p>
        </w:tc>
        <w:tc>
          <w:tcPr>
            <w:tcW w:w="1843" w:type="dxa"/>
          </w:tcPr>
          <w:p w14:paraId="4B072736"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6C781C9B" w14:textId="77777777" w:rsidR="00DD6D98" w:rsidRPr="003C4436" w:rsidRDefault="00DD6D98" w:rsidP="00DD6D98">
            <w:pPr>
              <w:pStyle w:val="ACK-ChoreographyBody"/>
              <w:rPr>
                <w:sz w:val="16"/>
                <w:szCs w:val="16"/>
              </w:rPr>
            </w:pPr>
            <w:r w:rsidRPr="003C4436">
              <w:rPr>
                <w:sz w:val="16"/>
                <w:szCs w:val="16"/>
              </w:rPr>
              <w:t>ACK^</w:t>
            </w:r>
            <w:r>
              <w:rPr>
                <w:sz w:val="16"/>
                <w:szCs w:val="16"/>
              </w:rPr>
              <w:t>R31</w:t>
            </w:r>
            <w:r w:rsidRPr="003C4436">
              <w:rPr>
                <w:sz w:val="16"/>
                <w:szCs w:val="16"/>
              </w:rPr>
              <w:t>^ACK</w:t>
            </w:r>
          </w:p>
        </w:tc>
      </w:tr>
      <w:tr w:rsidR="00DD6D98" w:rsidRPr="003C4436" w14:paraId="559F5FFB" w14:textId="77777777" w:rsidTr="00DD6D98">
        <w:trPr>
          <w:jc w:val="center"/>
        </w:trPr>
        <w:tc>
          <w:tcPr>
            <w:tcW w:w="1794" w:type="dxa"/>
          </w:tcPr>
          <w:p w14:paraId="0DFD1986" w14:textId="77777777" w:rsidR="00DD6D98" w:rsidRPr="003C4436" w:rsidRDefault="00DD6D98" w:rsidP="00DD6D98">
            <w:pPr>
              <w:pStyle w:val="ACK-ChoreographyBody"/>
              <w:rPr>
                <w:sz w:val="16"/>
                <w:szCs w:val="16"/>
              </w:rPr>
            </w:pPr>
            <w:r w:rsidRPr="003C4436">
              <w:rPr>
                <w:sz w:val="16"/>
                <w:szCs w:val="16"/>
              </w:rPr>
              <w:t>Application Ack</w:t>
            </w:r>
          </w:p>
        </w:tc>
        <w:tc>
          <w:tcPr>
            <w:tcW w:w="2283" w:type="dxa"/>
          </w:tcPr>
          <w:p w14:paraId="41C8D24B"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50384BF4"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1AC6BF23" w14:textId="77777777" w:rsidR="00DD6D98" w:rsidRPr="003C4436" w:rsidRDefault="00DD6D98" w:rsidP="00DD6D98">
            <w:pPr>
              <w:pStyle w:val="ACK-ChoreographyBody"/>
              <w:rPr>
                <w:sz w:val="16"/>
                <w:szCs w:val="16"/>
              </w:rPr>
            </w:pPr>
            <w:r w:rsidRPr="003C4436">
              <w:rPr>
                <w:sz w:val="16"/>
                <w:szCs w:val="16"/>
              </w:rPr>
              <w:t>-</w:t>
            </w:r>
          </w:p>
        </w:tc>
      </w:tr>
    </w:tbl>
    <w:p w14:paraId="5E31F7D9" w14:textId="77777777" w:rsidR="00DD6D98" w:rsidRDefault="00DD6D98" w:rsidP="00DD6D98">
      <w:pPr>
        <w:rPr>
          <w:lang w:eastAsia="de-DE"/>
        </w:rPr>
      </w:pPr>
    </w:p>
    <w:p w14:paraId="3DFE2D9A" w14:textId="603D72A6" w:rsidR="00DD6D98" w:rsidRDefault="00DD6D98" w:rsidP="00DD6D98">
      <w:pPr>
        <w:ind w:left="720"/>
        <w:rPr>
          <w:noProof/>
        </w:rPr>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w:t>
      </w:r>
      <w:ins w:id="669" w:author="Buitendijk, Hans" w:date="2022-08-24T17:38:00Z">
        <w:r w:rsidR="005B3A23">
          <w:rPr>
            <w:lang w:eastAsia="de-DE"/>
          </w:rPr>
          <w:t xml:space="preserve"> </w:t>
        </w:r>
      </w:ins>
      <w:r>
        <w:rPr>
          <w:lang w:eastAsia="de-DE"/>
        </w:rPr>
        <w:t>Acknowledgement message. In Enhanced Mode, MSH-16 SHALL always be set to NE (Never).</w:t>
      </w:r>
    </w:p>
    <w:p w14:paraId="5B284AC1" w14:textId="77777777" w:rsidR="00DD6D98" w:rsidRPr="009901C4" w:rsidRDefault="00DD6D98" w:rsidP="0043481A">
      <w:pPr>
        <w:pStyle w:val="Heading3"/>
        <w:rPr>
          <w:noProof/>
        </w:rPr>
      </w:pPr>
      <w:bookmarkStart w:id="670" w:name="_Toc28960173"/>
      <w:r w:rsidRPr="009901C4">
        <w:rPr>
          <w:noProof/>
        </w:rPr>
        <w:t>ORU – Unsolicited Pre-Ordered Point-Of-Care Observation (Event R32)</w:t>
      </w:r>
      <w:bookmarkStart w:id="671" w:name="OLE_LINK1"/>
      <w:bookmarkStart w:id="672" w:name="OLE_LINK2"/>
      <w:bookmarkEnd w:id="661"/>
      <w:bookmarkEnd w:id="662"/>
      <w:bookmarkEnd w:id="663"/>
      <w:bookmarkEnd w:id="664"/>
      <w:bookmarkEnd w:id="665"/>
      <w:bookmarkEnd w:id="666"/>
      <w:bookmarkEnd w:id="667"/>
      <w:bookmarkEnd w:id="668"/>
      <w:bookmarkEnd w:id="670"/>
      <w:r w:rsidRPr="009901C4">
        <w:rPr>
          <w:noProof/>
        </w:rPr>
        <w:fldChar w:fldCharType="begin"/>
      </w:r>
      <w:r w:rsidRPr="009901C4">
        <w:rPr>
          <w:noProof/>
        </w:rPr>
        <w:instrText xml:space="preserve"> XE "Events: R32" </w:instrText>
      </w:r>
      <w:r w:rsidRPr="009901C4">
        <w:rPr>
          <w:noProof/>
        </w:rPr>
        <w:fldChar w:fldCharType="end"/>
      </w:r>
      <w:r w:rsidRPr="009901C4">
        <w:rPr>
          <w:noProof/>
        </w:rPr>
        <w:fldChar w:fldCharType="begin"/>
      </w:r>
      <w:r w:rsidRPr="009901C4">
        <w:rPr>
          <w:noProof/>
        </w:rPr>
        <w:instrText xml:space="preserve"> XE "ORU - Pre-ordered point of care observation (R32)" </w:instrText>
      </w:r>
      <w:r w:rsidRPr="009901C4">
        <w:rPr>
          <w:noProof/>
        </w:rPr>
        <w:fldChar w:fldCharType="end"/>
      </w:r>
      <w:r w:rsidRPr="009901C4">
        <w:rPr>
          <w:b w:val="0"/>
          <w:noProof/>
        </w:rPr>
        <w:fldChar w:fldCharType="begin"/>
      </w:r>
      <w:r w:rsidRPr="009901C4">
        <w:rPr>
          <w:b w:val="0"/>
          <w:noProof/>
        </w:rPr>
        <w:instrText>xe "ORU"</w:instrText>
      </w:r>
      <w:r w:rsidRPr="009901C4">
        <w:rPr>
          <w:b w:val="0"/>
          <w:noProof/>
        </w:rPr>
        <w:fldChar w:fldCharType="end"/>
      </w:r>
      <w:r w:rsidRPr="009901C4">
        <w:rPr>
          <w:b w:val="0"/>
          <w:noProof/>
        </w:rPr>
        <w:fldChar w:fldCharType="begin"/>
      </w:r>
      <w:r w:rsidRPr="009901C4">
        <w:rPr>
          <w:b w:val="0"/>
          <w:noProof/>
        </w:rPr>
        <w:instrText>xe "Message Types: ORU"</w:instrText>
      </w:r>
      <w:r w:rsidRPr="009901C4">
        <w:rPr>
          <w:b w:val="0"/>
          <w:noProof/>
        </w:rPr>
        <w:fldChar w:fldCharType="end"/>
      </w:r>
      <w:bookmarkEnd w:id="671"/>
      <w:bookmarkEnd w:id="672"/>
    </w:p>
    <w:p w14:paraId="33C8B7D7" w14:textId="77777777" w:rsidR="00DD6D98" w:rsidRPr="009901C4" w:rsidRDefault="00DD6D98" w:rsidP="00DD6D98">
      <w:pPr>
        <w:pStyle w:val="NormalIndented"/>
        <w:rPr>
          <w:noProof/>
        </w:rPr>
      </w:pPr>
      <w:r w:rsidRPr="009901C4">
        <w:rPr>
          <w:noProof/>
        </w:rPr>
        <w:t>This event trigger instructs the receiver to place the result with the order information included in the message.</w:t>
      </w:r>
    </w:p>
    <w:p w14:paraId="364171E5" w14:textId="77777777" w:rsidR="00DD6D98" w:rsidRPr="009901C4" w:rsidRDefault="00DD6D98" w:rsidP="00DD6D98">
      <w:pPr>
        <w:pStyle w:val="NormalIndented"/>
        <w:rPr>
          <w:noProof/>
        </w:rPr>
      </w:pPr>
      <w:r w:rsidRPr="009901C4">
        <w:rPr>
          <w:noProof/>
        </w:rPr>
        <w:t>From a traditional clinical laboratory perspective, this event trigger</w:t>
      </w:r>
      <w:r>
        <w:rPr>
          <w:noProof/>
        </w:rPr>
        <w:t>'</w:t>
      </w:r>
      <w:r w:rsidRPr="009901C4">
        <w:rPr>
          <w:noProof/>
        </w:rPr>
        <w:t>s use case is probably the predominant (if not exclusive) one. However, in the POC environment, it is actually uncommon to have an order already generated when a test is performed. It does happen sometimes, though.  If it is necessary to pass specific information related to the Patient, responsible Doctor, placing doctor, patient location, etc., there is a requirement for the inclusion of a PV1 and PD1 segment in the ORU message type (see also ORU^R30 for description).</w:t>
      </w:r>
    </w:p>
    <w:p w14:paraId="07BB4047" w14:textId="77777777" w:rsidR="00DD6D98" w:rsidRPr="009901C4" w:rsidRDefault="00DD6D98" w:rsidP="00DD6D98">
      <w:pPr>
        <w:pStyle w:val="NormalIndented"/>
        <w:rPr>
          <w:noProof/>
        </w:rPr>
      </w:pPr>
      <w:r w:rsidRPr="009901C4">
        <w:rPr>
          <w:noProof/>
        </w:rPr>
        <w:t>If the receiving system accepts both the order and the result, it will return an ORA^R33 Application Acknowledgement message with the acknowledgement code of AA. A comment may be included in the Acknowledgement Message MSA Text Message field.</w:t>
      </w:r>
    </w:p>
    <w:p w14:paraId="359D8E5A" w14:textId="77777777" w:rsidR="00DD6D98" w:rsidRPr="009901C4" w:rsidRDefault="00DD6D98" w:rsidP="00DD6D98">
      <w:pPr>
        <w:pStyle w:val="NormalIndented"/>
        <w:rPr>
          <w:noProof/>
        </w:rPr>
      </w:pPr>
      <w:r w:rsidRPr="009901C4">
        <w:rPr>
          <w:noProof/>
        </w:rPr>
        <w:t>If the receiving system is unable to accept both the order and the result, no order or result should be placed and an ACK^33 Application Acknowledgement message must be returned to the sender with the error identified in the MSA Text Message field.</w:t>
      </w:r>
    </w:p>
    <w:p w14:paraId="786AF320" w14:textId="77777777" w:rsidR="00DD6D98" w:rsidRDefault="00DD6D98" w:rsidP="00DD6D98">
      <w:pPr>
        <w:pStyle w:val="NormalIndented"/>
        <w:rPr>
          <w:noProof/>
        </w:rPr>
      </w:pPr>
      <w:r w:rsidRPr="009901C4">
        <w:rPr>
          <w:noProof/>
        </w:rPr>
        <w:t>The sending system must return a commit-level acknowledgement in response to the ORA^R33 message.</w:t>
      </w:r>
    </w:p>
    <w:p w14:paraId="39FE0A10"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1D4CFF7" w14:textId="77777777" w:rsidR="00DD6D98" w:rsidRPr="006767F8" w:rsidRDefault="00DD6D98" w:rsidP="00DD6D98">
      <w:pPr>
        <w:pStyle w:val="MsgTableCaption"/>
        <w:rPr>
          <w:noProof/>
          <w:lang w:val="de-DE"/>
        </w:rPr>
      </w:pPr>
      <w:r w:rsidRPr="006767F8">
        <w:rPr>
          <w:noProof/>
          <w:lang w:val="de-DE"/>
        </w:rPr>
        <w:t>ORU^R32^ORU_R30: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4D63D2B1" w14:textId="77777777" w:rsidTr="00233B1B">
        <w:trPr>
          <w:gridAfter w:val="1"/>
          <w:wAfter w:w="16" w:type="dxa"/>
          <w:tblHeader/>
          <w:jc w:val="center"/>
        </w:trPr>
        <w:tc>
          <w:tcPr>
            <w:tcW w:w="2882" w:type="dxa"/>
            <w:tcBorders>
              <w:top w:val="single" w:sz="2" w:space="0" w:color="auto"/>
              <w:left w:val="nil"/>
              <w:bottom w:val="single" w:sz="4" w:space="0" w:color="auto"/>
              <w:right w:val="nil"/>
            </w:tcBorders>
            <w:shd w:val="clear" w:color="auto" w:fill="FFFFFF"/>
          </w:tcPr>
          <w:p w14:paraId="3C3B33DC"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64165CC"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5EB2C0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3A042DF5" w14:textId="77777777" w:rsidR="00DD6D98" w:rsidRPr="009901C4" w:rsidRDefault="00DD6D98" w:rsidP="00DD6D98">
            <w:pPr>
              <w:pStyle w:val="MsgTableHeader"/>
              <w:jc w:val="center"/>
              <w:rPr>
                <w:noProof/>
              </w:rPr>
            </w:pPr>
            <w:r w:rsidRPr="009901C4">
              <w:rPr>
                <w:noProof/>
              </w:rPr>
              <w:t>Chapter</w:t>
            </w:r>
          </w:p>
        </w:tc>
      </w:tr>
      <w:tr w:rsidR="00DD6D98" w:rsidRPr="00D00BBD" w14:paraId="47FA2FC1" w14:textId="77777777" w:rsidTr="00233B1B">
        <w:trPr>
          <w:gridAfter w:val="1"/>
          <w:wAfter w:w="16" w:type="dxa"/>
          <w:jc w:val="center"/>
        </w:trPr>
        <w:tc>
          <w:tcPr>
            <w:tcW w:w="2882" w:type="dxa"/>
            <w:tcBorders>
              <w:top w:val="single" w:sz="4" w:space="0" w:color="auto"/>
              <w:left w:val="nil"/>
              <w:bottom w:val="dotted" w:sz="4" w:space="0" w:color="auto"/>
              <w:right w:val="nil"/>
            </w:tcBorders>
            <w:shd w:val="clear" w:color="auto" w:fill="FFFFFF"/>
          </w:tcPr>
          <w:p w14:paraId="09969D1B"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215CF40"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49BCBE2A"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8D82B18" w14:textId="77777777" w:rsidR="00DD6D98" w:rsidRPr="009901C4" w:rsidRDefault="00DD6D98" w:rsidP="00DD6D98">
            <w:pPr>
              <w:pStyle w:val="MsgTableBody"/>
              <w:jc w:val="center"/>
              <w:rPr>
                <w:noProof/>
              </w:rPr>
            </w:pPr>
            <w:r w:rsidRPr="009901C4">
              <w:rPr>
                <w:noProof/>
              </w:rPr>
              <w:t>2</w:t>
            </w:r>
          </w:p>
        </w:tc>
      </w:tr>
      <w:tr w:rsidR="00DD6D98" w:rsidRPr="00D00BBD" w14:paraId="5BF36DA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406D880" w14:textId="77777777" w:rsidR="00DD6D98" w:rsidRPr="009901C4" w:rsidRDefault="00DD6D98" w:rsidP="00DD6D98">
            <w:pPr>
              <w:pStyle w:val="MsgTableBody"/>
              <w:rPr>
                <w:noProof/>
              </w:rPr>
            </w:pPr>
            <w:r>
              <w:rPr>
                <w:noProof/>
              </w:rPr>
              <w:lastRenderedPageBreak/>
              <w:t>[{ARV}]</w:t>
            </w:r>
          </w:p>
        </w:tc>
        <w:tc>
          <w:tcPr>
            <w:tcW w:w="4320" w:type="dxa"/>
            <w:tcBorders>
              <w:top w:val="dotted" w:sz="4" w:space="0" w:color="auto"/>
              <w:left w:val="nil"/>
              <w:bottom w:val="dotted" w:sz="4" w:space="0" w:color="auto"/>
              <w:right w:val="nil"/>
            </w:tcBorders>
            <w:shd w:val="clear" w:color="auto" w:fill="FFFFFF"/>
          </w:tcPr>
          <w:p w14:paraId="75AC9B16"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9C68D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203739" w14:textId="77777777" w:rsidR="00DD6D98" w:rsidRPr="009901C4" w:rsidRDefault="00DD6D98" w:rsidP="00DD6D98">
            <w:pPr>
              <w:pStyle w:val="MsgTableBody"/>
              <w:jc w:val="center"/>
              <w:rPr>
                <w:noProof/>
              </w:rPr>
            </w:pPr>
            <w:r>
              <w:rPr>
                <w:noProof/>
              </w:rPr>
              <w:t>3</w:t>
            </w:r>
          </w:p>
        </w:tc>
      </w:tr>
      <w:tr w:rsidR="00DD6D98" w:rsidRPr="00D00BBD" w14:paraId="60175C06"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4C1B738" w14:textId="77777777"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14:paraId="369EB13E"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01025F7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14CD5D" w14:textId="77777777" w:rsidR="00DD6D98" w:rsidRPr="00C95480" w:rsidRDefault="00DD6D98" w:rsidP="00DD6D98">
            <w:pPr>
              <w:pStyle w:val="MsgTableBody"/>
              <w:jc w:val="center"/>
              <w:rPr>
                <w:noProof/>
              </w:rPr>
            </w:pPr>
            <w:r w:rsidRPr="00C95480">
              <w:rPr>
                <w:noProof/>
              </w:rPr>
              <w:t>2</w:t>
            </w:r>
          </w:p>
        </w:tc>
      </w:tr>
      <w:tr w:rsidR="00DD6D98" w:rsidRPr="00D00BBD" w14:paraId="1463DDC3"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B32456B" w14:textId="77777777"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14:paraId="529E01A5"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2B206D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BC144E" w14:textId="77777777" w:rsidR="00DD6D98" w:rsidRPr="00C95480" w:rsidRDefault="00DD6D98" w:rsidP="00DD6D98">
            <w:pPr>
              <w:pStyle w:val="MsgTableBody"/>
              <w:jc w:val="center"/>
              <w:rPr>
                <w:noProof/>
              </w:rPr>
            </w:pPr>
            <w:r w:rsidRPr="00C95480">
              <w:rPr>
                <w:noProof/>
              </w:rPr>
              <w:t>2</w:t>
            </w:r>
          </w:p>
        </w:tc>
      </w:tr>
      <w:tr w:rsidR="00DD6D98" w:rsidRPr="00D00BBD" w14:paraId="6BD73D47"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63F4B1E" w14:textId="77777777" w:rsidR="00DD6D98" w:rsidRPr="00C95480" w:rsidRDefault="00DD6D98" w:rsidP="00DD6D98">
            <w:pPr>
              <w:pStyle w:val="MsgTableBody"/>
              <w:rPr>
                <w:noProof/>
              </w:rPr>
            </w:pPr>
            <w:r w:rsidRPr="00C95480">
              <w:rPr>
                <w:noProof/>
              </w:rPr>
              <w:t>PID</w:t>
            </w:r>
          </w:p>
        </w:tc>
        <w:tc>
          <w:tcPr>
            <w:tcW w:w="4320" w:type="dxa"/>
            <w:tcBorders>
              <w:top w:val="dotted" w:sz="4" w:space="0" w:color="auto"/>
              <w:left w:val="nil"/>
              <w:bottom w:val="dotted" w:sz="4" w:space="0" w:color="auto"/>
              <w:right w:val="nil"/>
            </w:tcBorders>
            <w:shd w:val="clear" w:color="auto" w:fill="FFFFFF"/>
          </w:tcPr>
          <w:p w14:paraId="5531B076"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6E4B94A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92B92F" w14:textId="77777777" w:rsidR="00DD6D98" w:rsidRPr="00C95480" w:rsidRDefault="00DD6D98" w:rsidP="00DD6D98">
            <w:pPr>
              <w:pStyle w:val="MsgTableBody"/>
              <w:jc w:val="center"/>
              <w:rPr>
                <w:noProof/>
              </w:rPr>
            </w:pPr>
            <w:r w:rsidRPr="00C95480">
              <w:rPr>
                <w:noProof/>
              </w:rPr>
              <w:t>3</w:t>
            </w:r>
          </w:p>
        </w:tc>
      </w:tr>
      <w:tr w:rsidR="00DD6D98" w:rsidRPr="00D00BBD" w14:paraId="34B6C6E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B56BAA3" w14:textId="77777777" w:rsidR="00DD6D98" w:rsidRPr="00C95480" w:rsidRDefault="00DD6D98" w:rsidP="00DD6D98">
            <w:pPr>
              <w:pStyle w:val="MsgTableBody"/>
              <w:rPr>
                <w:noProof/>
              </w:rPr>
            </w:pPr>
            <w:r w:rsidRPr="00C95480">
              <w:rPr>
                <w:noProof/>
              </w:rPr>
              <w:t>[PD1]</w:t>
            </w:r>
          </w:p>
        </w:tc>
        <w:tc>
          <w:tcPr>
            <w:tcW w:w="4320" w:type="dxa"/>
            <w:tcBorders>
              <w:top w:val="dotted" w:sz="4" w:space="0" w:color="auto"/>
              <w:left w:val="nil"/>
              <w:bottom w:val="dotted" w:sz="4" w:space="0" w:color="auto"/>
              <w:right w:val="nil"/>
            </w:tcBorders>
            <w:shd w:val="clear" w:color="auto" w:fill="FFFFFF"/>
          </w:tcPr>
          <w:p w14:paraId="0942E426"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6372C9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B786AF" w14:textId="77777777" w:rsidR="00DD6D98" w:rsidRPr="00C95480" w:rsidRDefault="00DD6D98" w:rsidP="00DD6D98">
            <w:pPr>
              <w:pStyle w:val="MsgTableBody"/>
              <w:jc w:val="center"/>
              <w:rPr>
                <w:noProof/>
              </w:rPr>
            </w:pPr>
            <w:r w:rsidRPr="00C95480">
              <w:rPr>
                <w:noProof/>
              </w:rPr>
              <w:t>3</w:t>
            </w:r>
          </w:p>
        </w:tc>
      </w:tr>
      <w:tr w:rsidR="00233B1B" w:rsidRPr="0001097E" w14:paraId="7AD42AC1" w14:textId="77777777" w:rsidTr="00233B1B">
        <w:tblPrEx>
          <w:shd w:val="clear" w:color="auto" w:fill="auto"/>
          <w:tblCellMar>
            <w:left w:w="107" w:type="dxa"/>
            <w:right w:w="107" w:type="dxa"/>
          </w:tblCellMar>
          <w:tblLook w:val="04A0" w:firstRow="1" w:lastRow="0" w:firstColumn="1" w:lastColumn="0" w:noHBand="0" w:noVBand="1"/>
        </w:tblPrEx>
        <w:trPr>
          <w:jc w:val="center"/>
          <w:ins w:id="673" w:author="Buitendijk, Hans" w:date="2022-08-23T13:53:00Z"/>
        </w:trPr>
        <w:tc>
          <w:tcPr>
            <w:tcW w:w="2880" w:type="dxa"/>
            <w:tcBorders>
              <w:top w:val="dotted" w:sz="4" w:space="0" w:color="auto"/>
              <w:left w:val="nil"/>
              <w:bottom w:val="dotted" w:sz="4" w:space="0" w:color="auto"/>
              <w:right w:val="nil"/>
            </w:tcBorders>
            <w:shd w:val="clear" w:color="auto" w:fill="FFFFFF"/>
          </w:tcPr>
          <w:p w14:paraId="44B23D7D" w14:textId="0260AB6D" w:rsidR="00233B1B" w:rsidRPr="0052787A" w:rsidRDefault="00233B1B" w:rsidP="00EE6AE7">
            <w:pPr>
              <w:pStyle w:val="MsgTableBody"/>
              <w:rPr>
                <w:ins w:id="674" w:author="Buitendijk, Hans" w:date="2022-08-23T13:53:00Z"/>
                <w:noProof/>
              </w:rPr>
            </w:pPr>
            <w:ins w:id="675" w:author="Buitendijk, Hans" w:date="2022-08-23T13:53:00Z">
              <w:r>
                <w:rPr>
                  <w:noProof/>
                </w:rPr>
                <w:t>[{GSP}]</w:t>
              </w:r>
            </w:ins>
          </w:p>
        </w:tc>
        <w:tc>
          <w:tcPr>
            <w:tcW w:w="4320" w:type="dxa"/>
            <w:tcBorders>
              <w:top w:val="dotted" w:sz="4" w:space="0" w:color="auto"/>
              <w:left w:val="nil"/>
              <w:bottom w:val="dotted" w:sz="4" w:space="0" w:color="auto"/>
              <w:right w:val="nil"/>
            </w:tcBorders>
            <w:shd w:val="clear" w:color="auto" w:fill="FFFFFF"/>
          </w:tcPr>
          <w:p w14:paraId="04EDC12D" w14:textId="77777777" w:rsidR="00233B1B" w:rsidRPr="0052787A" w:rsidRDefault="00233B1B" w:rsidP="00EE6AE7">
            <w:pPr>
              <w:pStyle w:val="MsgTableBody"/>
              <w:rPr>
                <w:ins w:id="676" w:author="Buitendijk, Hans" w:date="2022-08-23T13:53:00Z"/>
                <w:noProof/>
              </w:rPr>
            </w:pPr>
            <w:ins w:id="677" w:author="Buitendijk, Hans" w:date="2022-08-23T13:53: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01889E1" w14:textId="77777777" w:rsidR="00233B1B" w:rsidRPr="0052787A" w:rsidRDefault="00233B1B" w:rsidP="00EE6AE7">
            <w:pPr>
              <w:pStyle w:val="MsgTableBody"/>
              <w:rPr>
                <w:ins w:id="678" w:author="Buitendijk, Hans" w:date="2022-08-23T13:53:00Z"/>
                <w:noProof/>
              </w:rPr>
            </w:pPr>
          </w:p>
        </w:tc>
        <w:tc>
          <w:tcPr>
            <w:tcW w:w="990" w:type="dxa"/>
            <w:gridSpan w:val="2"/>
            <w:tcBorders>
              <w:top w:val="dotted" w:sz="4" w:space="0" w:color="auto"/>
              <w:left w:val="nil"/>
              <w:bottom w:val="dotted" w:sz="4" w:space="0" w:color="auto"/>
              <w:right w:val="nil"/>
            </w:tcBorders>
            <w:shd w:val="clear" w:color="auto" w:fill="FFFFFF"/>
          </w:tcPr>
          <w:p w14:paraId="386E4EDC" w14:textId="77777777" w:rsidR="00233B1B" w:rsidRPr="0052787A" w:rsidRDefault="00233B1B" w:rsidP="00EE6AE7">
            <w:pPr>
              <w:pStyle w:val="MsgTableBody"/>
              <w:jc w:val="center"/>
              <w:rPr>
                <w:ins w:id="679" w:author="Buitendijk, Hans" w:date="2022-08-23T13:53:00Z"/>
                <w:noProof/>
              </w:rPr>
            </w:pPr>
            <w:ins w:id="680" w:author="Buitendijk, Hans" w:date="2022-08-23T13:53:00Z">
              <w:r>
                <w:rPr>
                  <w:noProof/>
                </w:rPr>
                <w:t>3</w:t>
              </w:r>
            </w:ins>
          </w:p>
        </w:tc>
      </w:tr>
      <w:tr w:rsidR="00233B1B" w:rsidRPr="0001097E" w14:paraId="41150D32" w14:textId="77777777" w:rsidTr="00233B1B">
        <w:tblPrEx>
          <w:shd w:val="clear" w:color="auto" w:fill="auto"/>
          <w:tblCellMar>
            <w:left w:w="107" w:type="dxa"/>
            <w:right w:w="107" w:type="dxa"/>
          </w:tblCellMar>
          <w:tblLook w:val="04A0" w:firstRow="1" w:lastRow="0" w:firstColumn="1" w:lastColumn="0" w:noHBand="0" w:noVBand="1"/>
        </w:tblPrEx>
        <w:trPr>
          <w:jc w:val="center"/>
          <w:ins w:id="681" w:author="Buitendijk, Hans" w:date="2022-08-23T13:53:00Z"/>
        </w:trPr>
        <w:tc>
          <w:tcPr>
            <w:tcW w:w="2880" w:type="dxa"/>
            <w:tcBorders>
              <w:top w:val="dotted" w:sz="4" w:space="0" w:color="auto"/>
              <w:left w:val="nil"/>
              <w:bottom w:val="dotted" w:sz="4" w:space="0" w:color="auto"/>
              <w:right w:val="nil"/>
            </w:tcBorders>
            <w:shd w:val="clear" w:color="auto" w:fill="FFFFFF"/>
          </w:tcPr>
          <w:p w14:paraId="38793057" w14:textId="5881B715" w:rsidR="00233B1B" w:rsidRPr="0052787A" w:rsidRDefault="00233B1B" w:rsidP="00EE6AE7">
            <w:pPr>
              <w:pStyle w:val="MsgTableBody"/>
              <w:rPr>
                <w:ins w:id="682" w:author="Buitendijk, Hans" w:date="2022-08-23T13:53:00Z"/>
                <w:noProof/>
              </w:rPr>
            </w:pPr>
            <w:ins w:id="683" w:author="Buitendijk, Hans" w:date="2022-08-23T13:53:00Z">
              <w:r>
                <w:rPr>
                  <w:noProof/>
                </w:rPr>
                <w:t>[{GSR}]</w:t>
              </w:r>
            </w:ins>
          </w:p>
        </w:tc>
        <w:tc>
          <w:tcPr>
            <w:tcW w:w="4320" w:type="dxa"/>
            <w:tcBorders>
              <w:top w:val="dotted" w:sz="4" w:space="0" w:color="auto"/>
              <w:left w:val="nil"/>
              <w:bottom w:val="dotted" w:sz="4" w:space="0" w:color="auto"/>
              <w:right w:val="nil"/>
            </w:tcBorders>
            <w:shd w:val="clear" w:color="auto" w:fill="FFFFFF"/>
          </w:tcPr>
          <w:p w14:paraId="1C4047C2" w14:textId="7E207E36" w:rsidR="00233B1B" w:rsidRPr="0052787A" w:rsidRDefault="00973149" w:rsidP="00EE6AE7">
            <w:pPr>
              <w:pStyle w:val="MsgTableBody"/>
              <w:rPr>
                <w:ins w:id="684" w:author="Buitendijk, Hans" w:date="2022-08-23T13:53:00Z"/>
                <w:noProof/>
              </w:rPr>
            </w:pPr>
            <w:ins w:id="685" w:author="Buitendijk, Hans" w:date="2022-08-24T17:38:00Z">
              <w:r>
                <w:rPr>
                  <w:noProof/>
                </w:rPr>
                <w:t>Recorded</w:t>
              </w:r>
            </w:ins>
            <w:ins w:id="686" w:author="Buitendijk, Hans" w:date="2022-08-23T13:53:00Z">
              <w:r w:rsidR="00233B1B">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690DA242" w14:textId="77777777" w:rsidR="00233B1B" w:rsidRPr="0052787A" w:rsidRDefault="00233B1B" w:rsidP="00EE6AE7">
            <w:pPr>
              <w:pStyle w:val="MsgTableBody"/>
              <w:rPr>
                <w:ins w:id="687" w:author="Buitendijk, Hans" w:date="2022-08-23T13:53:00Z"/>
                <w:noProof/>
              </w:rPr>
            </w:pPr>
          </w:p>
        </w:tc>
        <w:tc>
          <w:tcPr>
            <w:tcW w:w="990" w:type="dxa"/>
            <w:gridSpan w:val="2"/>
            <w:tcBorders>
              <w:top w:val="dotted" w:sz="4" w:space="0" w:color="auto"/>
              <w:left w:val="nil"/>
              <w:bottom w:val="dotted" w:sz="4" w:space="0" w:color="auto"/>
              <w:right w:val="nil"/>
            </w:tcBorders>
            <w:shd w:val="clear" w:color="auto" w:fill="FFFFFF"/>
          </w:tcPr>
          <w:p w14:paraId="4B16B470" w14:textId="77777777" w:rsidR="00233B1B" w:rsidRPr="0052787A" w:rsidRDefault="00233B1B" w:rsidP="00EE6AE7">
            <w:pPr>
              <w:pStyle w:val="MsgTableBody"/>
              <w:jc w:val="center"/>
              <w:rPr>
                <w:ins w:id="688" w:author="Buitendijk, Hans" w:date="2022-08-23T13:53:00Z"/>
                <w:noProof/>
              </w:rPr>
            </w:pPr>
            <w:ins w:id="689" w:author="Buitendijk, Hans" w:date="2022-08-23T13:53:00Z">
              <w:r>
                <w:rPr>
                  <w:noProof/>
                </w:rPr>
                <w:t>3</w:t>
              </w:r>
            </w:ins>
          </w:p>
        </w:tc>
      </w:tr>
      <w:tr w:rsidR="00233B1B" w:rsidRPr="0001097E" w14:paraId="70ED66A8" w14:textId="77777777" w:rsidTr="00233B1B">
        <w:tblPrEx>
          <w:shd w:val="clear" w:color="auto" w:fill="auto"/>
          <w:tblCellMar>
            <w:left w:w="107" w:type="dxa"/>
            <w:right w:w="107" w:type="dxa"/>
          </w:tblCellMar>
          <w:tblLook w:val="04A0" w:firstRow="1" w:lastRow="0" w:firstColumn="1" w:lastColumn="0" w:noHBand="0" w:noVBand="1"/>
        </w:tblPrEx>
        <w:trPr>
          <w:jc w:val="center"/>
          <w:ins w:id="690" w:author="Buitendijk, Hans" w:date="2022-08-23T13:53:00Z"/>
        </w:trPr>
        <w:tc>
          <w:tcPr>
            <w:tcW w:w="2880" w:type="dxa"/>
            <w:tcBorders>
              <w:top w:val="dotted" w:sz="4" w:space="0" w:color="auto"/>
              <w:left w:val="nil"/>
              <w:bottom w:val="dotted" w:sz="4" w:space="0" w:color="auto"/>
              <w:right w:val="nil"/>
            </w:tcBorders>
            <w:shd w:val="clear" w:color="auto" w:fill="FFFFFF"/>
          </w:tcPr>
          <w:p w14:paraId="5FA80F34" w14:textId="594D82B9" w:rsidR="00233B1B" w:rsidRPr="0052787A" w:rsidRDefault="00233B1B" w:rsidP="00EE6AE7">
            <w:pPr>
              <w:pStyle w:val="MsgTableBody"/>
              <w:rPr>
                <w:ins w:id="691" w:author="Buitendijk, Hans" w:date="2022-08-23T13:53:00Z"/>
                <w:noProof/>
              </w:rPr>
            </w:pPr>
            <w:ins w:id="692" w:author="Buitendijk, Hans" w:date="2022-08-23T13:53:00Z">
              <w:r>
                <w:rPr>
                  <w:noProof/>
                </w:rPr>
                <w:t>[{GSC}]</w:t>
              </w:r>
            </w:ins>
          </w:p>
        </w:tc>
        <w:tc>
          <w:tcPr>
            <w:tcW w:w="4320" w:type="dxa"/>
            <w:tcBorders>
              <w:top w:val="dotted" w:sz="4" w:space="0" w:color="auto"/>
              <w:left w:val="nil"/>
              <w:bottom w:val="dotted" w:sz="4" w:space="0" w:color="auto"/>
              <w:right w:val="nil"/>
            </w:tcBorders>
            <w:shd w:val="clear" w:color="auto" w:fill="FFFFFF"/>
          </w:tcPr>
          <w:p w14:paraId="4D5C2823" w14:textId="71E39D75" w:rsidR="00233B1B" w:rsidRPr="0052787A" w:rsidRDefault="00233B1B" w:rsidP="00EE6AE7">
            <w:pPr>
              <w:pStyle w:val="MsgTableBody"/>
              <w:rPr>
                <w:ins w:id="693" w:author="Buitendijk, Hans" w:date="2022-08-23T13:53:00Z"/>
                <w:noProof/>
              </w:rPr>
            </w:pPr>
            <w:ins w:id="694" w:author="Buitendijk, Hans" w:date="2022-08-23T13:53:00Z">
              <w:del w:id="695" w:author="Craig Newman" w:date="2023-07-03T07:44:00Z">
                <w:r w:rsidDel="00573DBC">
                  <w:rPr>
                    <w:noProof/>
                  </w:rPr>
                  <w:delText>Sex for Clinical Use</w:delText>
                </w:r>
              </w:del>
            </w:ins>
            <w:ins w:id="696" w:author="Craig Newman" w:date="2023-07-03T07:44:00Z">
              <w:r w:rsidR="00573DBC">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637CB648" w14:textId="77777777" w:rsidR="00233B1B" w:rsidRPr="0052787A" w:rsidRDefault="00233B1B" w:rsidP="00EE6AE7">
            <w:pPr>
              <w:pStyle w:val="MsgTableBody"/>
              <w:rPr>
                <w:ins w:id="697" w:author="Buitendijk, Hans" w:date="2022-08-23T13:53:00Z"/>
                <w:noProof/>
              </w:rPr>
            </w:pPr>
          </w:p>
        </w:tc>
        <w:tc>
          <w:tcPr>
            <w:tcW w:w="990" w:type="dxa"/>
            <w:gridSpan w:val="2"/>
            <w:tcBorders>
              <w:top w:val="dotted" w:sz="4" w:space="0" w:color="auto"/>
              <w:left w:val="nil"/>
              <w:bottom w:val="dotted" w:sz="4" w:space="0" w:color="auto"/>
              <w:right w:val="nil"/>
            </w:tcBorders>
            <w:shd w:val="clear" w:color="auto" w:fill="FFFFFF"/>
          </w:tcPr>
          <w:p w14:paraId="4269D3C1" w14:textId="77777777" w:rsidR="00233B1B" w:rsidRPr="0052787A" w:rsidRDefault="00233B1B" w:rsidP="00EE6AE7">
            <w:pPr>
              <w:pStyle w:val="MsgTableBody"/>
              <w:jc w:val="center"/>
              <w:rPr>
                <w:ins w:id="698" w:author="Buitendijk, Hans" w:date="2022-08-23T13:53:00Z"/>
                <w:noProof/>
              </w:rPr>
            </w:pPr>
            <w:ins w:id="699" w:author="Buitendijk, Hans" w:date="2022-08-23T13:53:00Z">
              <w:r>
                <w:rPr>
                  <w:noProof/>
                </w:rPr>
                <w:t>3</w:t>
              </w:r>
            </w:ins>
          </w:p>
        </w:tc>
      </w:tr>
      <w:tr w:rsidR="00DD6D98" w:rsidRPr="00D00BBD" w14:paraId="65CED040"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2F8A7BD"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847DD1E"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7FAB17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77463F" w14:textId="77777777" w:rsidR="00DD6D98" w:rsidRPr="00C95480" w:rsidRDefault="00DD6D98" w:rsidP="00DD6D98">
            <w:pPr>
              <w:pStyle w:val="MsgTableBody"/>
              <w:jc w:val="center"/>
              <w:rPr>
                <w:noProof/>
              </w:rPr>
            </w:pPr>
            <w:r w:rsidRPr="00C95480">
              <w:rPr>
                <w:noProof/>
              </w:rPr>
              <w:t>7</w:t>
            </w:r>
          </w:p>
        </w:tc>
      </w:tr>
      <w:tr w:rsidR="00DD6D98" w14:paraId="033FA1D4"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A1820A2"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AA8CA95"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87086E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F41E69" w14:textId="77777777" w:rsidR="00DD6D98" w:rsidRPr="00C95480" w:rsidRDefault="00DD6D98" w:rsidP="00DD6D98">
            <w:pPr>
              <w:pStyle w:val="MsgTableBody"/>
              <w:jc w:val="center"/>
              <w:rPr>
                <w:noProof/>
              </w:rPr>
            </w:pPr>
            <w:r w:rsidRPr="00C95480">
              <w:rPr>
                <w:noProof/>
              </w:rPr>
              <w:t>3</w:t>
            </w:r>
          </w:p>
        </w:tc>
      </w:tr>
      <w:tr w:rsidR="00DD6D98" w14:paraId="4FA1C57D"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B2FE2E9"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720D485"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185D4E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463D13" w14:textId="77777777" w:rsidR="00DD6D98" w:rsidRPr="00C95480" w:rsidRDefault="00DD6D98" w:rsidP="00DD6D98">
            <w:pPr>
              <w:pStyle w:val="MsgTableBody"/>
              <w:jc w:val="center"/>
              <w:rPr>
                <w:noProof/>
              </w:rPr>
            </w:pPr>
            <w:r w:rsidRPr="00C95480">
              <w:rPr>
                <w:noProof/>
              </w:rPr>
              <w:t>3</w:t>
            </w:r>
          </w:p>
        </w:tc>
      </w:tr>
      <w:tr w:rsidR="00DD6D98" w14:paraId="60233B6F"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C222B9B"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5EF8FB6"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268E7A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8B9D6D" w14:textId="77777777" w:rsidR="00DD6D98" w:rsidRPr="00C95480" w:rsidRDefault="00DD6D98" w:rsidP="00DD6D98">
            <w:pPr>
              <w:pStyle w:val="MsgTableBody"/>
              <w:jc w:val="center"/>
              <w:rPr>
                <w:noProof/>
              </w:rPr>
            </w:pPr>
            <w:r w:rsidRPr="00C95480">
              <w:rPr>
                <w:noProof/>
              </w:rPr>
              <w:t>3</w:t>
            </w:r>
          </w:p>
        </w:tc>
      </w:tr>
      <w:tr w:rsidR="00DD6D98" w14:paraId="5783E8F3"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2ABED30"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8B71870"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03315DE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EC18E6" w14:textId="77777777" w:rsidR="00DD6D98" w:rsidRPr="00C95480" w:rsidRDefault="00DD6D98" w:rsidP="00DD6D98">
            <w:pPr>
              <w:pStyle w:val="MsgTableBody"/>
              <w:jc w:val="center"/>
              <w:rPr>
                <w:noProof/>
              </w:rPr>
            </w:pPr>
            <w:r w:rsidRPr="00C95480">
              <w:rPr>
                <w:noProof/>
              </w:rPr>
              <w:t>3</w:t>
            </w:r>
          </w:p>
        </w:tc>
      </w:tr>
      <w:tr w:rsidR="00DD6D98" w:rsidRPr="00D00BBD" w14:paraId="4D5664A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A8CA85C" w14:textId="77777777" w:rsidR="00DD6D98" w:rsidRPr="00C95480" w:rsidRDefault="00DD6D98" w:rsidP="00DD6D98">
            <w:pPr>
              <w:pStyle w:val="MsgTableBody"/>
              <w:rPr>
                <w:noProof/>
              </w:rPr>
            </w:pPr>
            <w:r w:rsidRPr="00C95480">
              <w:rPr>
                <w:noProof/>
              </w:rPr>
              <w:t>[{ARV}]</w:t>
            </w:r>
          </w:p>
        </w:tc>
        <w:tc>
          <w:tcPr>
            <w:tcW w:w="4320" w:type="dxa"/>
            <w:tcBorders>
              <w:top w:val="dotted" w:sz="4" w:space="0" w:color="auto"/>
              <w:left w:val="nil"/>
              <w:bottom w:val="dotted" w:sz="4" w:space="0" w:color="auto"/>
              <w:right w:val="nil"/>
            </w:tcBorders>
            <w:shd w:val="clear" w:color="auto" w:fill="FFFFFF"/>
          </w:tcPr>
          <w:p w14:paraId="0123DBD2" w14:textId="77777777"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7B4A748" w14:textId="77777777" w:rsidR="00DD6D98" w:rsidRPr="00C95480" w:rsidRDefault="00DD6D98" w:rsidP="00DD6D98">
            <w:pPr>
              <w:pStyle w:val="MsgTableBody"/>
              <w:jc w:val="center"/>
              <w:rPr>
                <w:noProof/>
              </w:rPr>
            </w:pPr>
            <w:r w:rsidRPr="00C95480">
              <w:rPr>
                <w:noProof/>
              </w:rPr>
              <w:t>B</w:t>
            </w:r>
          </w:p>
        </w:tc>
        <w:tc>
          <w:tcPr>
            <w:tcW w:w="1008" w:type="dxa"/>
            <w:gridSpan w:val="2"/>
            <w:tcBorders>
              <w:top w:val="dotted" w:sz="4" w:space="0" w:color="auto"/>
              <w:left w:val="nil"/>
              <w:bottom w:val="dotted" w:sz="4" w:space="0" w:color="auto"/>
              <w:right w:val="nil"/>
            </w:tcBorders>
            <w:shd w:val="clear" w:color="auto" w:fill="FFFFFF"/>
          </w:tcPr>
          <w:p w14:paraId="48826480" w14:textId="77777777" w:rsidR="00DD6D98" w:rsidRPr="00C95480" w:rsidRDefault="00DD6D98" w:rsidP="00DD6D98">
            <w:pPr>
              <w:pStyle w:val="MsgTableBody"/>
              <w:jc w:val="center"/>
              <w:rPr>
                <w:noProof/>
              </w:rPr>
            </w:pPr>
            <w:r w:rsidRPr="00C95480">
              <w:rPr>
                <w:noProof/>
              </w:rPr>
              <w:t>3</w:t>
            </w:r>
          </w:p>
        </w:tc>
      </w:tr>
      <w:tr w:rsidR="00DD6D98" w:rsidRPr="00D00BBD" w14:paraId="20985851"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66058ED"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3940320C" w14:textId="77777777" w:rsidR="00DD6D98" w:rsidRPr="00C95480" w:rsidRDefault="00DD6D98" w:rsidP="00DD6D98">
            <w:pPr>
              <w:pStyle w:val="MsgTableBody"/>
              <w:rPr>
                <w:noProof/>
              </w:rPr>
            </w:pPr>
            <w:r w:rsidRPr="00C95480">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6ECCC7C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1A14AF" w14:textId="77777777" w:rsidR="00DD6D98" w:rsidRPr="00C95480" w:rsidRDefault="00DD6D98" w:rsidP="00DD6D98">
            <w:pPr>
              <w:pStyle w:val="MsgTableBody"/>
              <w:jc w:val="center"/>
              <w:rPr>
                <w:noProof/>
              </w:rPr>
            </w:pPr>
          </w:p>
        </w:tc>
      </w:tr>
      <w:tr w:rsidR="00DD6D98" w:rsidRPr="00D00BBD" w14:paraId="236DDD04"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F80CDA2" w14:textId="77777777" w:rsidR="00DD6D98" w:rsidRPr="00C95480" w:rsidRDefault="00573DBC" w:rsidP="00DD6D98">
            <w:pPr>
              <w:pStyle w:val="MsgTableBody"/>
              <w:rPr>
                <w:noProof/>
              </w:rPr>
            </w:pPr>
            <w:hyperlink w:anchor="_OBX_-_Observation/Result" w:history="1">
              <w:r w:rsidR="00DD6D98"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14:paraId="5B5D67C9" w14:textId="77777777" w:rsidR="00DD6D98" w:rsidRPr="00C95480" w:rsidRDefault="00DD6D98" w:rsidP="00DD6D98">
            <w:pPr>
              <w:pStyle w:val="MsgTableBody"/>
              <w:rPr>
                <w:noProof/>
              </w:rPr>
            </w:pPr>
            <w:r w:rsidRPr="00C95480">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963831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A96AAA" w14:textId="77777777" w:rsidR="00DD6D98" w:rsidRPr="00C95480" w:rsidRDefault="00DD6D98" w:rsidP="00DD6D98">
            <w:pPr>
              <w:pStyle w:val="MsgTableBody"/>
              <w:jc w:val="center"/>
              <w:rPr>
                <w:noProof/>
              </w:rPr>
            </w:pPr>
            <w:r w:rsidRPr="00C95480">
              <w:rPr>
                <w:noProof/>
              </w:rPr>
              <w:t>7</w:t>
            </w:r>
          </w:p>
        </w:tc>
      </w:tr>
      <w:tr w:rsidR="00DD6D98" w:rsidRPr="00D00BBD" w14:paraId="5970EF63"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8C4B373"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D252A2E" w14:textId="77777777" w:rsidR="00DD6D98" w:rsidRPr="00C95480" w:rsidRDefault="00DD6D98" w:rsidP="00DD6D98">
            <w:pPr>
              <w:pStyle w:val="MsgTableBody"/>
              <w:rPr>
                <w:noProof/>
              </w:rPr>
            </w:pPr>
            <w:r w:rsidRPr="00C95480">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5CFF3A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C38924" w14:textId="77777777" w:rsidR="00DD6D98" w:rsidRPr="00C95480" w:rsidRDefault="00DD6D98" w:rsidP="00DD6D98">
            <w:pPr>
              <w:pStyle w:val="MsgTableBody"/>
              <w:jc w:val="center"/>
              <w:rPr>
                <w:noProof/>
              </w:rPr>
            </w:pPr>
            <w:r w:rsidRPr="00C95480">
              <w:rPr>
                <w:noProof/>
              </w:rPr>
              <w:t>7</w:t>
            </w:r>
          </w:p>
        </w:tc>
      </w:tr>
      <w:tr w:rsidR="00DD6D98" w:rsidRPr="00D00BBD" w14:paraId="01294CF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C9C837A"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7B6CC957" w14:textId="77777777" w:rsidR="00DD6D98" w:rsidRPr="00C95480" w:rsidRDefault="00DD6D98" w:rsidP="00DD6D98">
            <w:pPr>
              <w:pStyle w:val="MsgTableBody"/>
              <w:rPr>
                <w:noProof/>
              </w:rPr>
            </w:pPr>
            <w:r w:rsidRPr="00C95480">
              <w:rPr>
                <w:noProof/>
              </w:rPr>
              <w:t>--- PATIENT_OBSERVATION end</w:t>
            </w:r>
          </w:p>
        </w:tc>
        <w:tc>
          <w:tcPr>
            <w:tcW w:w="864" w:type="dxa"/>
            <w:tcBorders>
              <w:top w:val="dotted" w:sz="4" w:space="0" w:color="auto"/>
              <w:left w:val="nil"/>
              <w:bottom w:val="dotted" w:sz="4" w:space="0" w:color="auto"/>
              <w:right w:val="nil"/>
            </w:tcBorders>
            <w:shd w:val="clear" w:color="auto" w:fill="FFFFFF"/>
          </w:tcPr>
          <w:p w14:paraId="17750FA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E58B9A" w14:textId="77777777" w:rsidR="00DD6D98" w:rsidRPr="00C95480" w:rsidRDefault="00DD6D98" w:rsidP="00DD6D98">
            <w:pPr>
              <w:pStyle w:val="MsgTableBody"/>
              <w:jc w:val="center"/>
              <w:rPr>
                <w:noProof/>
              </w:rPr>
            </w:pPr>
          </w:p>
        </w:tc>
      </w:tr>
      <w:tr w:rsidR="00DD6D98" w:rsidRPr="00D00BBD" w14:paraId="2041DE9B"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87983A8"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58BC9BA8" w14:textId="77777777" w:rsidR="00DD6D98" w:rsidRPr="00C95480" w:rsidRDefault="00DD6D98" w:rsidP="00DD6D98">
            <w:pPr>
              <w:pStyle w:val="MsgTableBody"/>
              <w:rPr>
                <w:noProof/>
              </w:rPr>
            </w:pPr>
            <w:r w:rsidRPr="00C95480">
              <w:rPr>
                <w:noProof/>
              </w:rPr>
              <w:t>--- VISIT begin</w:t>
            </w:r>
          </w:p>
        </w:tc>
        <w:tc>
          <w:tcPr>
            <w:tcW w:w="864" w:type="dxa"/>
            <w:tcBorders>
              <w:top w:val="dotted" w:sz="4" w:space="0" w:color="auto"/>
              <w:left w:val="nil"/>
              <w:bottom w:val="dotted" w:sz="4" w:space="0" w:color="auto"/>
              <w:right w:val="nil"/>
            </w:tcBorders>
            <w:shd w:val="clear" w:color="auto" w:fill="FFFFFF"/>
          </w:tcPr>
          <w:p w14:paraId="56AC627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4B77DB" w14:textId="77777777" w:rsidR="00DD6D98" w:rsidRPr="00C95480" w:rsidRDefault="00DD6D98" w:rsidP="00DD6D98">
            <w:pPr>
              <w:pStyle w:val="MsgTableBody"/>
              <w:jc w:val="center"/>
              <w:rPr>
                <w:noProof/>
              </w:rPr>
            </w:pPr>
          </w:p>
        </w:tc>
      </w:tr>
      <w:tr w:rsidR="00DD6D98" w:rsidRPr="00D00BBD" w14:paraId="3559FB2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A05B62E" w14:textId="77777777" w:rsidR="00DD6D98" w:rsidRPr="00C95480" w:rsidRDefault="00DD6D98" w:rsidP="00DD6D98">
            <w:pPr>
              <w:pStyle w:val="MsgTableBody"/>
              <w:rPr>
                <w:noProof/>
              </w:rPr>
            </w:pPr>
            <w:r w:rsidRPr="00C95480">
              <w:rPr>
                <w:noProof/>
              </w:rPr>
              <w:t xml:space="preserve">  PV1</w:t>
            </w:r>
          </w:p>
        </w:tc>
        <w:tc>
          <w:tcPr>
            <w:tcW w:w="4320" w:type="dxa"/>
            <w:tcBorders>
              <w:top w:val="dotted" w:sz="4" w:space="0" w:color="auto"/>
              <w:left w:val="nil"/>
              <w:bottom w:val="dotted" w:sz="4" w:space="0" w:color="auto"/>
              <w:right w:val="nil"/>
            </w:tcBorders>
            <w:shd w:val="clear" w:color="auto" w:fill="FFFFFF"/>
          </w:tcPr>
          <w:p w14:paraId="682ABC54" w14:textId="77777777" w:rsidR="00DD6D98" w:rsidRPr="00C95480" w:rsidRDefault="00DD6D98" w:rsidP="00DD6D98">
            <w:pPr>
              <w:pStyle w:val="MsgTableBody"/>
              <w:rPr>
                <w:noProof/>
              </w:rPr>
            </w:pPr>
            <w:r w:rsidRPr="00C95480">
              <w:rPr>
                <w:noProof/>
              </w:rPr>
              <w:t>Patient Visit</w:t>
            </w:r>
          </w:p>
        </w:tc>
        <w:tc>
          <w:tcPr>
            <w:tcW w:w="864" w:type="dxa"/>
            <w:tcBorders>
              <w:top w:val="dotted" w:sz="4" w:space="0" w:color="auto"/>
              <w:left w:val="nil"/>
              <w:bottom w:val="dotted" w:sz="4" w:space="0" w:color="auto"/>
              <w:right w:val="nil"/>
            </w:tcBorders>
            <w:shd w:val="clear" w:color="auto" w:fill="FFFFFF"/>
          </w:tcPr>
          <w:p w14:paraId="4A87D68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CF398" w14:textId="77777777" w:rsidR="00DD6D98" w:rsidRPr="00C95480" w:rsidRDefault="00DD6D98" w:rsidP="00DD6D98">
            <w:pPr>
              <w:pStyle w:val="MsgTableBody"/>
              <w:jc w:val="center"/>
              <w:rPr>
                <w:noProof/>
              </w:rPr>
            </w:pPr>
            <w:r w:rsidRPr="00C95480">
              <w:rPr>
                <w:noProof/>
              </w:rPr>
              <w:t>3</w:t>
            </w:r>
          </w:p>
        </w:tc>
      </w:tr>
      <w:tr w:rsidR="00DD6D98" w:rsidRPr="00D00BBD" w14:paraId="6F11740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8055824" w14:textId="77777777" w:rsidR="00DD6D98" w:rsidRPr="00C95480" w:rsidRDefault="00DD6D98" w:rsidP="00DD6D98">
            <w:pPr>
              <w:pStyle w:val="MsgTableBody"/>
              <w:rPr>
                <w:noProof/>
              </w:rPr>
            </w:pPr>
            <w:r w:rsidRPr="00C95480">
              <w:rPr>
                <w:noProof/>
              </w:rPr>
              <w:t xml:space="preserve">  [PV2]</w:t>
            </w:r>
          </w:p>
        </w:tc>
        <w:tc>
          <w:tcPr>
            <w:tcW w:w="4320" w:type="dxa"/>
            <w:tcBorders>
              <w:top w:val="dotted" w:sz="4" w:space="0" w:color="auto"/>
              <w:left w:val="nil"/>
              <w:bottom w:val="dotted" w:sz="4" w:space="0" w:color="auto"/>
              <w:right w:val="nil"/>
            </w:tcBorders>
            <w:shd w:val="clear" w:color="auto" w:fill="FFFFFF"/>
          </w:tcPr>
          <w:p w14:paraId="60134DC5" w14:textId="77777777" w:rsidR="00DD6D98" w:rsidRPr="00C95480" w:rsidRDefault="00DD6D98" w:rsidP="00DD6D98">
            <w:pPr>
              <w:pStyle w:val="MsgTableBody"/>
              <w:rPr>
                <w:noProof/>
              </w:rPr>
            </w:pPr>
            <w:r w:rsidRPr="00C95480">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5F9B5F9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AF5309" w14:textId="77777777" w:rsidR="00DD6D98" w:rsidRPr="00C95480" w:rsidRDefault="00DD6D98" w:rsidP="00DD6D98">
            <w:pPr>
              <w:pStyle w:val="MsgTableBody"/>
              <w:jc w:val="center"/>
              <w:rPr>
                <w:noProof/>
              </w:rPr>
            </w:pPr>
          </w:p>
        </w:tc>
      </w:tr>
      <w:tr w:rsidR="00DD6D98" w:rsidRPr="00D00BBD" w14:paraId="23D75E8F"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B9D491A" w14:textId="77777777"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2C0A1707" w14:textId="77777777" w:rsidR="00DD6D98" w:rsidRPr="00C95480" w:rsidRDefault="00DD6D98" w:rsidP="00DD6D98">
            <w:pPr>
              <w:pStyle w:val="MsgTableBody"/>
              <w:rPr>
                <w:noProof/>
              </w:rPr>
            </w:pPr>
            <w:r w:rsidRPr="00C95480">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A2244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A3393B" w14:textId="77777777" w:rsidR="00DD6D98" w:rsidRPr="00C95480" w:rsidRDefault="00DD6D98" w:rsidP="00DD6D98">
            <w:pPr>
              <w:pStyle w:val="MsgTableBody"/>
              <w:jc w:val="center"/>
              <w:rPr>
                <w:noProof/>
              </w:rPr>
            </w:pPr>
            <w:r w:rsidRPr="00C95480">
              <w:rPr>
                <w:noProof/>
              </w:rPr>
              <w:t>7</w:t>
            </w:r>
          </w:p>
        </w:tc>
      </w:tr>
      <w:tr w:rsidR="00DD6D98" w:rsidRPr="00D00BBD" w14:paraId="6350207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8534A6D"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4E5AED19" w14:textId="77777777" w:rsidR="00DD6D98" w:rsidRPr="00C95480" w:rsidRDefault="00DD6D98" w:rsidP="00DD6D98">
            <w:pPr>
              <w:pStyle w:val="MsgTableBody"/>
              <w:rPr>
                <w:noProof/>
              </w:rPr>
            </w:pPr>
            <w:r w:rsidRPr="00C95480">
              <w:rPr>
                <w:noProof/>
              </w:rPr>
              <w:t>--- VISIT end</w:t>
            </w:r>
          </w:p>
        </w:tc>
        <w:tc>
          <w:tcPr>
            <w:tcW w:w="864" w:type="dxa"/>
            <w:tcBorders>
              <w:top w:val="dotted" w:sz="4" w:space="0" w:color="auto"/>
              <w:left w:val="nil"/>
              <w:bottom w:val="dotted" w:sz="4" w:space="0" w:color="auto"/>
              <w:right w:val="nil"/>
            </w:tcBorders>
            <w:shd w:val="clear" w:color="auto" w:fill="FFFFFF"/>
          </w:tcPr>
          <w:p w14:paraId="1146A61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E50D7" w14:textId="77777777" w:rsidR="00DD6D98" w:rsidRPr="00C95480" w:rsidRDefault="00DD6D98" w:rsidP="00DD6D98">
            <w:pPr>
              <w:pStyle w:val="MsgTableBody"/>
              <w:jc w:val="center"/>
              <w:rPr>
                <w:noProof/>
              </w:rPr>
            </w:pPr>
          </w:p>
        </w:tc>
      </w:tr>
      <w:tr w:rsidR="00DD6D98" w:rsidRPr="00D00BBD" w14:paraId="03F7DFFE"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3F9952D" w14:textId="77777777" w:rsidR="00DD6D98" w:rsidRPr="00C95480" w:rsidRDefault="00DD6D98" w:rsidP="00DD6D98">
            <w:pPr>
              <w:pStyle w:val="MsgTableBody"/>
              <w:rPr>
                <w:noProof/>
              </w:rPr>
            </w:pPr>
            <w:r w:rsidRPr="00C95480">
              <w:rPr>
                <w:noProof/>
              </w:rPr>
              <w:t>ORC</w:t>
            </w:r>
          </w:p>
        </w:tc>
        <w:tc>
          <w:tcPr>
            <w:tcW w:w="4320" w:type="dxa"/>
            <w:tcBorders>
              <w:top w:val="dotted" w:sz="4" w:space="0" w:color="auto"/>
              <w:left w:val="nil"/>
              <w:bottom w:val="dotted" w:sz="4" w:space="0" w:color="auto"/>
              <w:right w:val="nil"/>
            </w:tcBorders>
            <w:shd w:val="clear" w:color="auto" w:fill="FFFFFF"/>
          </w:tcPr>
          <w:p w14:paraId="68DC9811" w14:textId="77777777" w:rsidR="00DD6D98" w:rsidRPr="00C95480" w:rsidRDefault="00DD6D98" w:rsidP="00DD6D98">
            <w:pPr>
              <w:pStyle w:val="MsgTableBody"/>
              <w:rPr>
                <w:noProof/>
              </w:rPr>
            </w:pPr>
            <w:r w:rsidRPr="00C95480">
              <w:rPr>
                <w:noProof/>
              </w:rPr>
              <w:t>Common Order information</w:t>
            </w:r>
          </w:p>
        </w:tc>
        <w:tc>
          <w:tcPr>
            <w:tcW w:w="864" w:type="dxa"/>
            <w:tcBorders>
              <w:top w:val="dotted" w:sz="4" w:space="0" w:color="auto"/>
              <w:left w:val="nil"/>
              <w:bottom w:val="dotted" w:sz="4" w:space="0" w:color="auto"/>
              <w:right w:val="nil"/>
            </w:tcBorders>
            <w:shd w:val="clear" w:color="auto" w:fill="FFFFFF"/>
          </w:tcPr>
          <w:p w14:paraId="71C2B14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178FE3" w14:textId="77777777" w:rsidR="00DD6D98" w:rsidRPr="00C95480" w:rsidRDefault="00DD6D98" w:rsidP="00DD6D98">
            <w:pPr>
              <w:pStyle w:val="MsgTableBody"/>
              <w:jc w:val="center"/>
              <w:rPr>
                <w:noProof/>
              </w:rPr>
            </w:pPr>
            <w:r w:rsidRPr="00C95480">
              <w:rPr>
                <w:noProof/>
              </w:rPr>
              <w:t>4</w:t>
            </w:r>
          </w:p>
        </w:tc>
      </w:tr>
      <w:tr w:rsidR="00DD6D98" w:rsidRPr="00D00BBD" w14:paraId="06CD3BE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758D5A9"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6098BB1" w14:textId="77777777" w:rsidR="00DD6D98" w:rsidRPr="00C95480" w:rsidRDefault="00DD6D98" w:rsidP="00DD6D98">
            <w:pPr>
              <w:pStyle w:val="MsgTableBody"/>
              <w:rPr>
                <w:noProof/>
              </w:rPr>
            </w:pPr>
            <w:r w:rsidRPr="00C95480">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3740A9D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C175B3" w14:textId="77777777" w:rsidR="00DD6D98" w:rsidRPr="00C95480" w:rsidRDefault="00DD6D98" w:rsidP="00DD6D98">
            <w:pPr>
              <w:pStyle w:val="MsgTableBody"/>
              <w:jc w:val="center"/>
              <w:rPr>
                <w:noProof/>
              </w:rPr>
            </w:pPr>
            <w:r w:rsidRPr="00C95480">
              <w:rPr>
                <w:noProof/>
              </w:rPr>
              <w:t>7</w:t>
            </w:r>
          </w:p>
        </w:tc>
      </w:tr>
      <w:tr w:rsidR="00DD6D98" w:rsidRPr="00D00BBD" w14:paraId="4495530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A7EF724" w14:textId="77777777" w:rsidR="00DD6D98" w:rsidRPr="00C95480" w:rsidRDefault="00573DBC" w:rsidP="00DD6D98">
            <w:pPr>
              <w:pStyle w:val="MsgTableBody"/>
              <w:rPr>
                <w:noProof/>
              </w:rPr>
            </w:pPr>
            <w:hyperlink w:anchor="OBR" w:history="1">
              <w:r w:rsidR="00DD6D98" w:rsidRPr="00C95480">
                <w:rPr>
                  <w:rStyle w:val="Hyperlink"/>
                  <w:noProof/>
                  <w:color w:val="auto"/>
                </w:rPr>
                <w:t>OBR</w:t>
              </w:r>
            </w:hyperlink>
          </w:p>
        </w:tc>
        <w:tc>
          <w:tcPr>
            <w:tcW w:w="4320" w:type="dxa"/>
            <w:tcBorders>
              <w:top w:val="dotted" w:sz="4" w:space="0" w:color="auto"/>
              <w:left w:val="nil"/>
              <w:bottom w:val="dotted" w:sz="4" w:space="0" w:color="auto"/>
              <w:right w:val="nil"/>
            </w:tcBorders>
            <w:shd w:val="clear" w:color="auto" w:fill="FFFFFF"/>
          </w:tcPr>
          <w:p w14:paraId="43DBCFBC" w14:textId="77777777" w:rsidR="00DD6D98" w:rsidRPr="00C95480" w:rsidRDefault="00DD6D98" w:rsidP="00DD6D98">
            <w:pPr>
              <w:pStyle w:val="MsgTableBody"/>
              <w:rPr>
                <w:noProof/>
              </w:rPr>
            </w:pPr>
            <w:r w:rsidRPr="00C95480">
              <w:rPr>
                <w:noProof/>
              </w:rPr>
              <w:t>Observation Request</w:t>
            </w:r>
          </w:p>
        </w:tc>
        <w:tc>
          <w:tcPr>
            <w:tcW w:w="864" w:type="dxa"/>
            <w:tcBorders>
              <w:top w:val="dotted" w:sz="4" w:space="0" w:color="auto"/>
              <w:left w:val="nil"/>
              <w:bottom w:val="dotted" w:sz="4" w:space="0" w:color="auto"/>
              <w:right w:val="nil"/>
            </w:tcBorders>
            <w:shd w:val="clear" w:color="auto" w:fill="FFFFFF"/>
          </w:tcPr>
          <w:p w14:paraId="62BD26D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8864F2" w14:textId="77777777" w:rsidR="00DD6D98" w:rsidRPr="00C95480" w:rsidRDefault="00DD6D98" w:rsidP="00DD6D98">
            <w:pPr>
              <w:pStyle w:val="MsgTableBody"/>
              <w:jc w:val="center"/>
              <w:rPr>
                <w:noProof/>
              </w:rPr>
            </w:pPr>
            <w:r w:rsidRPr="00C95480">
              <w:rPr>
                <w:noProof/>
              </w:rPr>
              <w:t>7</w:t>
            </w:r>
          </w:p>
        </w:tc>
      </w:tr>
      <w:tr w:rsidR="00DD6D98" w:rsidRPr="00D00BBD" w14:paraId="79A6D91D"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F9F3FCF" w14:textId="77777777" w:rsidR="00DD6D98" w:rsidRPr="00C95480" w:rsidRDefault="00DD6D98" w:rsidP="00DD6D98">
            <w:pPr>
              <w:pStyle w:val="MsgTableBody"/>
              <w:rPr>
                <w:noProof/>
              </w:rPr>
            </w:pPr>
            <w:r w:rsidRPr="00C95480">
              <w:rPr>
                <w:noProof/>
              </w:rPr>
              <w:t>{[NTE]}</w:t>
            </w:r>
          </w:p>
        </w:tc>
        <w:tc>
          <w:tcPr>
            <w:tcW w:w="4320" w:type="dxa"/>
            <w:tcBorders>
              <w:top w:val="dotted" w:sz="4" w:space="0" w:color="auto"/>
              <w:left w:val="nil"/>
              <w:bottom w:val="dotted" w:sz="4" w:space="0" w:color="auto"/>
              <w:right w:val="nil"/>
            </w:tcBorders>
            <w:shd w:val="clear" w:color="auto" w:fill="FFFFFF"/>
          </w:tcPr>
          <w:p w14:paraId="0B5FC33E" w14:textId="77777777" w:rsidR="00DD6D98" w:rsidRPr="00C95480" w:rsidRDefault="00DD6D98" w:rsidP="00DD6D98">
            <w:pPr>
              <w:pStyle w:val="MsgTableBody"/>
              <w:rPr>
                <w:noProof/>
              </w:rPr>
            </w:pPr>
            <w:r w:rsidRPr="00C95480">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73D1C93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21E6FA" w14:textId="77777777" w:rsidR="00DD6D98" w:rsidRPr="00C95480" w:rsidRDefault="00DD6D98" w:rsidP="00DD6D98">
            <w:pPr>
              <w:pStyle w:val="MsgTableBody"/>
              <w:jc w:val="center"/>
              <w:rPr>
                <w:noProof/>
              </w:rPr>
            </w:pPr>
            <w:r w:rsidRPr="00C95480">
              <w:rPr>
                <w:noProof/>
              </w:rPr>
              <w:t>2</w:t>
            </w:r>
          </w:p>
        </w:tc>
      </w:tr>
      <w:tr w:rsidR="00DD6D98" w:rsidRPr="00D00BBD" w14:paraId="5AAADC6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0E414A4"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8F888A9" w14:textId="77777777" w:rsidR="00DD6D98" w:rsidRPr="00C95480" w:rsidRDefault="00DD6D98" w:rsidP="00DD6D98">
            <w:pPr>
              <w:pStyle w:val="MsgTableBody"/>
              <w:rPr>
                <w:noProof/>
              </w:rPr>
            </w:pPr>
            <w:r w:rsidRPr="00C95480">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19F6DE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47D45E" w14:textId="77777777" w:rsidR="00DD6D98" w:rsidRPr="00C95480" w:rsidRDefault="00DD6D98" w:rsidP="00DD6D98">
            <w:pPr>
              <w:pStyle w:val="MsgTableBody"/>
              <w:jc w:val="center"/>
              <w:rPr>
                <w:noProof/>
              </w:rPr>
            </w:pPr>
            <w:r w:rsidRPr="00C95480">
              <w:rPr>
                <w:noProof/>
              </w:rPr>
              <w:t>7</w:t>
            </w:r>
          </w:p>
        </w:tc>
      </w:tr>
      <w:tr w:rsidR="00DD6D98" w:rsidRPr="00D00BBD" w14:paraId="55EF4EB3"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7D58B51"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064E9BF7" w14:textId="77777777" w:rsidR="00DD6D98" w:rsidRPr="00C95480" w:rsidRDefault="00DD6D98" w:rsidP="00DD6D98">
            <w:pPr>
              <w:pStyle w:val="MsgTableBody"/>
              <w:rPr>
                <w:noProof/>
              </w:rPr>
            </w:pPr>
            <w:r w:rsidRPr="00C95480">
              <w:rPr>
                <w:noProof/>
              </w:rPr>
              <w:t>--- TIMING_QTY begin</w:t>
            </w:r>
          </w:p>
        </w:tc>
        <w:tc>
          <w:tcPr>
            <w:tcW w:w="864" w:type="dxa"/>
            <w:tcBorders>
              <w:top w:val="dotted" w:sz="4" w:space="0" w:color="auto"/>
              <w:left w:val="nil"/>
              <w:bottom w:val="dotted" w:sz="4" w:space="0" w:color="auto"/>
              <w:right w:val="nil"/>
            </w:tcBorders>
            <w:shd w:val="clear" w:color="auto" w:fill="FFFFFF"/>
          </w:tcPr>
          <w:p w14:paraId="10C1F7A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474A03" w14:textId="77777777" w:rsidR="00DD6D98" w:rsidRPr="00C95480" w:rsidRDefault="00DD6D98" w:rsidP="00DD6D98">
            <w:pPr>
              <w:pStyle w:val="MsgTableBody"/>
              <w:jc w:val="center"/>
              <w:rPr>
                <w:noProof/>
              </w:rPr>
            </w:pPr>
          </w:p>
        </w:tc>
      </w:tr>
      <w:tr w:rsidR="00DD6D98" w:rsidRPr="00D00BBD" w14:paraId="5604D70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8AAFB5F" w14:textId="77777777" w:rsidR="00DD6D98" w:rsidRPr="00C95480" w:rsidRDefault="00DD6D98" w:rsidP="00DD6D98">
            <w:pPr>
              <w:pStyle w:val="MsgTableBody"/>
              <w:rPr>
                <w:noProof/>
              </w:rPr>
            </w:pPr>
            <w:r w:rsidRPr="00C95480">
              <w:rPr>
                <w:noProof/>
              </w:rPr>
              <w:t xml:space="preserve">     TQ1</w:t>
            </w:r>
          </w:p>
        </w:tc>
        <w:tc>
          <w:tcPr>
            <w:tcW w:w="4320" w:type="dxa"/>
            <w:tcBorders>
              <w:top w:val="dotted" w:sz="4" w:space="0" w:color="auto"/>
              <w:left w:val="nil"/>
              <w:bottom w:val="dotted" w:sz="4" w:space="0" w:color="auto"/>
              <w:right w:val="nil"/>
            </w:tcBorders>
            <w:shd w:val="clear" w:color="auto" w:fill="FFFFFF"/>
          </w:tcPr>
          <w:p w14:paraId="327A5D41" w14:textId="77777777" w:rsidR="00DD6D98" w:rsidRPr="00C95480" w:rsidRDefault="00DD6D98" w:rsidP="00DD6D98">
            <w:pPr>
              <w:pStyle w:val="MsgTableBody"/>
              <w:rPr>
                <w:noProof/>
              </w:rPr>
            </w:pPr>
            <w:r w:rsidRPr="00C95480">
              <w:rPr>
                <w:noProof/>
              </w:rPr>
              <w:t>Timing/Quantity</w:t>
            </w:r>
          </w:p>
        </w:tc>
        <w:tc>
          <w:tcPr>
            <w:tcW w:w="864" w:type="dxa"/>
            <w:tcBorders>
              <w:top w:val="dotted" w:sz="4" w:space="0" w:color="auto"/>
              <w:left w:val="nil"/>
              <w:bottom w:val="dotted" w:sz="4" w:space="0" w:color="auto"/>
              <w:right w:val="nil"/>
            </w:tcBorders>
            <w:shd w:val="clear" w:color="auto" w:fill="FFFFFF"/>
          </w:tcPr>
          <w:p w14:paraId="1B58561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EC65A9" w14:textId="77777777" w:rsidR="00DD6D98" w:rsidRPr="00C95480" w:rsidRDefault="00DD6D98" w:rsidP="00DD6D98">
            <w:pPr>
              <w:pStyle w:val="MsgTableBody"/>
              <w:jc w:val="center"/>
              <w:rPr>
                <w:noProof/>
              </w:rPr>
            </w:pPr>
            <w:r w:rsidRPr="00C95480">
              <w:rPr>
                <w:noProof/>
              </w:rPr>
              <w:t>4</w:t>
            </w:r>
          </w:p>
        </w:tc>
      </w:tr>
      <w:tr w:rsidR="00DD6D98" w:rsidRPr="00D00BBD" w14:paraId="3580AB89"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BA81E3" w14:textId="77777777" w:rsidR="00DD6D98" w:rsidRPr="00C95480" w:rsidRDefault="00DD6D98" w:rsidP="00DD6D98">
            <w:pPr>
              <w:pStyle w:val="MsgTableBody"/>
              <w:rPr>
                <w:noProof/>
              </w:rPr>
            </w:pPr>
            <w:r w:rsidRPr="00C95480">
              <w:rPr>
                <w:noProof/>
              </w:rPr>
              <w:t xml:space="preserve">     [{TQ2}]</w:t>
            </w:r>
          </w:p>
        </w:tc>
        <w:tc>
          <w:tcPr>
            <w:tcW w:w="4320" w:type="dxa"/>
            <w:tcBorders>
              <w:top w:val="dotted" w:sz="4" w:space="0" w:color="auto"/>
              <w:left w:val="nil"/>
              <w:bottom w:val="dotted" w:sz="4" w:space="0" w:color="auto"/>
              <w:right w:val="nil"/>
            </w:tcBorders>
            <w:shd w:val="clear" w:color="auto" w:fill="FFFFFF"/>
          </w:tcPr>
          <w:p w14:paraId="1815A07B" w14:textId="77777777" w:rsidR="00DD6D98" w:rsidRPr="00C95480" w:rsidRDefault="00DD6D98" w:rsidP="00DD6D98">
            <w:pPr>
              <w:pStyle w:val="MsgTableBody"/>
              <w:rPr>
                <w:noProof/>
              </w:rPr>
            </w:pPr>
            <w:r w:rsidRPr="00C95480">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0BA5F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E71E42" w14:textId="77777777" w:rsidR="00DD6D98" w:rsidRPr="00C95480" w:rsidRDefault="00DD6D98" w:rsidP="00DD6D98">
            <w:pPr>
              <w:pStyle w:val="MsgTableBody"/>
              <w:jc w:val="center"/>
              <w:rPr>
                <w:noProof/>
              </w:rPr>
            </w:pPr>
            <w:r w:rsidRPr="00C95480">
              <w:rPr>
                <w:noProof/>
              </w:rPr>
              <w:t>4</w:t>
            </w:r>
          </w:p>
        </w:tc>
      </w:tr>
      <w:tr w:rsidR="00DD6D98" w:rsidRPr="00D00BBD" w14:paraId="67F6E4B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4416D47"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7D0A13B5" w14:textId="77777777" w:rsidR="00DD6D98" w:rsidRPr="00C95480" w:rsidRDefault="00DD6D98" w:rsidP="00DD6D98">
            <w:pPr>
              <w:pStyle w:val="MsgTableBody"/>
              <w:rPr>
                <w:noProof/>
              </w:rPr>
            </w:pPr>
            <w:r w:rsidRPr="00C95480">
              <w:rPr>
                <w:noProof/>
              </w:rPr>
              <w:t>--- TIMING_QTY end</w:t>
            </w:r>
          </w:p>
        </w:tc>
        <w:tc>
          <w:tcPr>
            <w:tcW w:w="864" w:type="dxa"/>
            <w:tcBorders>
              <w:top w:val="dotted" w:sz="4" w:space="0" w:color="auto"/>
              <w:left w:val="nil"/>
              <w:bottom w:val="dotted" w:sz="4" w:space="0" w:color="auto"/>
              <w:right w:val="nil"/>
            </w:tcBorders>
            <w:shd w:val="clear" w:color="auto" w:fill="FFFFFF"/>
          </w:tcPr>
          <w:p w14:paraId="06A2FB9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99CA69" w14:textId="77777777" w:rsidR="00DD6D98" w:rsidRPr="00C95480" w:rsidRDefault="00DD6D98" w:rsidP="00DD6D98">
            <w:pPr>
              <w:pStyle w:val="MsgTableBody"/>
              <w:jc w:val="center"/>
              <w:rPr>
                <w:noProof/>
              </w:rPr>
            </w:pPr>
          </w:p>
        </w:tc>
      </w:tr>
      <w:tr w:rsidR="00DD6D98" w:rsidRPr="00D00BBD" w14:paraId="55BB6E5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5B19176" w14:textId="77777777" w:rsidR="00DD6D98" w:rsidRPr="00C95480" w:rsidRDefault="00DD6D98" w:rsidP="00DD6D98">
            <w:pPr>
              <w:pStyle w:val="MsgTableBody"/>
              <w:rPr>
                <w:noProof/>
              </w:rPr>
            </w:pPr>
            <w:r w:rsidRPr="00C95480">
              <w:rPr>
                <w:noProof/>
              </w:rPr>
              <w:lastRenderedPageBreak/>
              <w:t>{</w:t>
            </w:r>
          </w:p>
        </w:tc>
        <w:tc>
          <w:tcPr>
            <w:tcW w:w="4320" w:type="dxa"/>
            <w:tcBorders>
              <w:top w:val="dotted" w:sz="4" w:space="0" w:color="auto"/>
              <w:left w:val="nil"/>
              <w:bottom w:val="dotted" w:sz="4" w:space="0" w:color="auto"/>
              <w:right w:val="nil"/>
            </w:tcBorders>
            <w:shd w:val="clear" w:color="auto" w:fill="FFFFFF"/>
          </w:tcPr>
          <w:p w14:paraId="0825FFD6" w14:textId="77777777" w:rsidR="00DD6D98" w:rsidRPr="00C95480" w:rsidRDefault="00DD6D98" w:rsidP="00DD6D98">
            <w:pPr>
              <w:pStyle w:val="MsgTableBody"/>
              <w:rPr>
                <w:noProof/>
              </w:rPr>
            </w:pPr>
            <w:r w:rsidRPr="00C95480">
              <w:rPr>
                <w:noProof/>
              </w:rPr>
              <w:t>--- OBSERVATION begin</w:t>
            </w:r>
          </w:p>
        </w:tc>
        <w:tc>
          <w:tcPr>
            <w:tcW w:w="864" w:type="dxa"/>
            <w:tcBorders>
              <w:top w:val="dotted" w:sz="4" w:space="0" w:color="auto"/>
              <w:left w:val="nil"/>
              <w:bottom w:val="dotted" w:sz="4" w:space="0" w:color="auto"/>
              <w:right w:val="nil"/>
            </w:tcBorders>
            <w:shd w:val="clear" w:color="auto" w:fill="FFFFFF"/>
          </w:tcPr>
          <w:p w14:paraId="34D46F6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C2F199" w14:textId="77777777" w:rsidR="00DD6D98" w:rsidRPr="00C95480" w:rsidRDefault="00DD6D98" w:rsidP="00DD6D98">
            <w:pPr>
              <w:pStyle w:val="MsgTableBody"/>
              <w:jc w:val="center"/>
              <w:rPr>
                <w:noProof/>
              </w:rPr>
            </w:pPr>
          </w:p>
        </w:tc>
      </w:tr>
      <w:tr w:rsidR="00DD6D98" w:rsidRPr="00D00BBD" w14:paraId="7566DAB1"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85182A" w14:textId="77777777" w:rsidR="00DD6D98" w:rsidRPr="00C95480" w:rsidRDefault="00DD6D98" w:rsidP="00DD6D98">
            <w:pPr>
              <w:pStyle w:val="MsgTableBody"/>
              <w:rPr>
                <w:noProof/>
              </w:rPr>
            </w:pPr>
            <w:r w:rsidRPr="00C95480">
              <w:rPr>
                <w:noProof/>
              </w:rPr>
              <w:t xml:space="preserve">  </w:t>
            </w:r>
            <w:hyperlink w:anchor="OBX" w:history="1">
              <w:r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14:paraId="16FCAFD8" w14:textId="77777777" w:rsidR="00DD6D98" w:rsidRPr="00C95480" w:rsidRDefault="00DD6D98" w:rsidP="00DD6D98">
            <w:pPr>
              <w:pStyle w:val="MsgTableBody"/>
              <w:rPr>
                <w:noProof/>
              </w:rPr>
            </w:pPr>
            <w:r w:rsidRPr="00C95480">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76F2A7D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1EC48B" w14:textId="77777777" w:rsidR="00DD6D98" w:rsidRPr="00C95480" w:rsidRDefault="00DD6D98" w:rsidP="00DD6D98">
            <w:pPr>
              <w:pStyle w:val="MsgTableBody"/>
              <w:jc w:val="center"/>
              <w:rPr>
                <w:noProof/>
              </w:rPr>
            </w:pPr>
            <w:r w:rsidRPr="00C95480">
              <w:rPr>
                <w:noProof/>
              </w:rPr>
              <w:t>7</w:t>
            </w:r>
          </w:p>
        </w:tc>
      </w:tr>
      <w:tr w:rsidR="00DD6D98" w:rsidRPr="00D00BBD" w14:paraId="6F87FE2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5E09C1C" w14:textId="77777777"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4D18F8D" w14:textId="77777777" w:rsidR="00DD6D98" w:rsidRPr="00C95480" w:rsidRDefault="00DD6D98" w:rsidP="00DD6D98">
            <w:pPr>
              <w:pStyle w:val="MsgTableBody"/>
              <w:rPr>
                <w:noProof/>
              </w:rPr>
            </w:pPr>
            <w:r w:rsidRPr="00C95480">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14:paraId="467CE29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DE146" w14:textId="77777777" w:rsidR="00DD6D98" w:rsidRPr="00C95480" w:rsidRDefault="00DD6D98" w:rsidP="00DD6D98">
            <w:pPr>
              <w:pStyle w:val="MsgTableBody"/>
              <w:jc w:val="center"/>
              <w:rPr>
                <w:noProof/>
              </w:rPr>
            </w:pPr>
            <w:r w:rsidRPr="00C95480">
              <w:rPr>
                <w:noProof/>
              </w:rPr>
              <w:t>7</w:t>
            </w:r>
          </w:p>
        </w:tc>
      </w:tr>
      <w:tr w:rsidR="00DD6D98" w:rsidRPr="00D00BBD" w14:paraId="6E949BC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F2E72E4" w14:textId="77777777" w:rsidR="00DD6D98" w:rsidRPr="00C95480" w:rsidRDefault="00DD6D98" w:rsidP="00DD6D98">
            <w:pPr>
              <w:pStyle w:val="MsgTableBody"/>
              <w:rPr>
                <w:noProof/>
              </w:rPr>
            </w:pPr>
            <w:r w:rsidRPr="00C95480">
              <w:rPr>
                <w:noProof/>
              </w:rPr>
              <w:t xml:space="preserve">  {[NTE]}</w:t>
            </w:r>
          </w:p>
        </w:tc>
        <w:tc>
          <w:tcPr>
            <w:tcW w:w="4320" w:type="dxa"/>
            <w:tcBorders>
              <w:top w:val="dotted" w:sz="4" w:space="0" w:color="auto"/>
              <w:left w:val="nil"/>
              <w:bottom w:val="dotted" w:sz="4" w:space="0" w:color="auto"/>
              <w:right w:val="nil"/>
            </w:tcBorders>
            <w:shd w:val="clear" w:color="auto" w:fill="FFFFFF"/>
          </w:tcPr>
          <w:p w14:paraId="43FA6261" w14:textId="77777777" w:rsidR="00DD6D98" w:rsidRPr="00C95480" w:rsidRDefault="00DD6D98" w:rsidP="00DD6D98">
            <w:pPr>
              <w:pStyle w:val="MsgTableBody"/>
              <w:rPr>
                <w:noProof/>
              </w:rPr>
            </w:pPr>
            <w:r w:rsidRPr="00C95480">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779CFD0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A2DA11" w14:textId="77777777" w:rsidR="00DD6D98" w:rsidRPr="00C95480" w:rsidRDefault="00DD6D98" w:rsidP="00DD6D98">
            <w:pPr>
              <w:pStyle w:val="MsgTableBody"/>
              <w:jc w:val="center"/>
              <w:rPr>
                <w:noProof/>
              </w:rPr>
            </w:pPr>
            <w:r w:rsidRPr="00C95480">
              <w:rPr>
                <w:noProof/>
              </w:rPr>
              <w:t>2</w:t>
            </w:r>
          </w:p>
        </w:tc>
      </w:tr>
      <w:tr w:rsidR="00DD6D98" w:rsidRPr="00D00BBD" w14:paraId="5740B207"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6285CA8"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65778A8C" w14:textId="77777777" w:rsidR="00DD6D98" w:rsidRPr="00C95480" w:rsidRDefault="00DD6D98" w:rsidP="00DD6D98">
            <w:pPr>
              <w:pStyle w:val="MsgTableBody"/>
              <w:rPr>
                <w:noProof/>
              </w:rPr>
            </w:pPr>
            <w:r w:rsidRPr="00C95480">
              <w:rPr>
                <w:noProof/>
              </w:rPr>
              <w:t>--- OBSERVATION end</w:t>
            </w:r>
          </w:p>
        </w:tc>
        <w:tc>
          <w:tcPr>
            <w:tcW w:w="864" w:type="dxa"/>
            <w:tcBorders>
              <w:top w:val="dotted" w:sz="4" w:space="0" w:color="auto"/>
              <w:left w:val="nil"/>
              <w:bottom w:val="dotted" w:sz="4" w:space="0" w:color="auto"/>
              <w:right w:val="nil"/>
            </w:tcBorders>
            <w:shd w:val="clear" w:color="auto" w:fill="FFFFFF"/>
          </w:tcPr>
          <w:p w14:paraId="360AFDD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B81669" w14:textId="77777777" w:rsidR="00DD6D98" w:rsidRPr="00C95480" w:rsidRDefault="00DD6D98" w:rsidP="00DD6D98">
            <w:pPr>
              <w:pStyle w:val="MsgTableBody"/>
              <w:jc w:val="center"/>
              <w:rPr>
                <w:noProof/>
              </w:rPr>
            </w:pPr>
          </w:p>
        </w:tc>
      </w:tr>
      <w:tr w:rsidR="00DD6D98" w:rsidRPr="00D00BBD" w14:paraId="0A48D2C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7FAA85B"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1619A7E4" w14:textId="77777777" w:rsidR="00DD6D98" w:rsidRPr="00C95480" w:rsidRDefault="00DD6D98" w:rsidP="00DD6D98">
            <w:pPr>
              <w:pStyle w:val="MsgTableBody"/>
              <w:rPr>
                <w:noProof/>
              </w:rPr>
            </w:pPr>
            <w:r w:rsidRPr="00C95480">
              <w:rPr>
                <w:noProof/>
              </w:rPr>
              <w:t>--- DEVICE begin</w:t>
            </w:r>
          </w:p>
        </w:tc>
        <w:tc>
          <w:tcPr>
            <w:tcW w:w="864" w:type="dxa"/>
            <w:tcBorders>
              <w:top w:val="dotted" w:sz="4" w:space="0" w:color="auto"/>
              <w:left w:val="nil"/>
              <w:bottom w:val="dotted" w:sz="4" w:space="0" w:color="auto"/>
              <w:right w:val="nil"/>
            </w:tcBorders>
            <w:shd w:val="clear" w:color="auto" w:fill="FFFFFF"/>
          </w:tcPr>
          <w:p w14:paraId="714AA0D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08DE66" w14:textId="77777777" w:rsidR="00DD6D98" w:rsidRPr="00C95480" w:rsidRDefault="00DD6D98" w:rsidP="00DD6D98">
            <w:pPr>
              <w:pStyle w:val="MsgTableBody"/>
              <w:jc w:val="center"/>
              <w:rPr>
                <w:noProof/>
              </w:rPr>
            </w:pPr>
          </w:p>
        </w:tc>
      </w:tr>
      <w:tr w:rsidR="00DD6D98" w:rsidRPr="00D00BBD" w14:paraId="5BA69CA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CB39CB" w14:textId="77777777" w:rsidR="00DD6D98" w:rsidRPr="00C95480" w:rsidRDefault="00DD6D98" w:rsidP="00DD6D98">
            <w:pPr>
              <w:pStyle w:val="MsgTableBody"/>
              <w:rPr>
                <w:noProof/>
              </w:rPr>
            </w:pPr>
            <w:r w:rsidRPr="00C95480">
              <w:rPr>
                <w:noProof/>
              </w:rPr>
              <w:t xml:space="preserve">   DEV</w:t>
            </w:r>
          </w:p>
        </w:tc>
        <w:tc>
          <w:tcPr>
            <w:tcW w:w="4320" w:type="dxa"/>
            <w:tcBorders>
              <w:top w:val="dotted" w:sz="4" w:space="0" w:color="auto"/>
              <w:left w:val="nil"/>
              <w:bottom w:val="dotted" w:sz="4" w:space="0" w:color="auto"/>
              <w:right w:val="nil"/>
            </w:tcBorders>
            <w:shd w:val="clear" w:color="auto" w:fill="FFFFFF"/>
          </w:tcPr>
          <w:p w14:paraId="5D74F33E" w14:textId="77777777" w:rsidR="00DD6D98" w:rsidRPr="00C95480" w:rsidRDefault="00DD6D98" w:rsidP="00DD6D98">
            <w:pPr>
              <w:pStyle w:val="MsgTableBody"/>
              <w:rPr>
                <w:noProof/>
              </w:rPr>
            </w:pPr>
            <w:r w:rsidRPr="00C95480">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AA46AD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3815D" w14:textId="77777777" w:rsidR="00DD6D98" w:rsidRPr="00C95480" w:rsidRDefault="00DD6D98" w:rsidP="00DD6D98">
            <w:pPr>
              <w:pStyle w:val="MsgTableBody"/>
              <w:jc w:val="center"/>
              <w:rPr>
                <w:noProof/>
              </w:rPr>
            </w:pPr>
            <w:r w:rsidRPr="00C95480">
              <w:rPr>
                <w:noProof/>
              </w:rPr>
              <w:t>17</w:t>
            </w:r>
          </w:p>
        </w:tc>
      </w:tr>
      <w:tr w:rsidR="00DD6D98" w:rsidRPr="00D00BBD" w14:paraId="5CA3D484"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1D4CB00" w14:textId="77777777" w:rsidR="00DD6D98" w:rsidRPr="00C95480" w:rsidRDefault="00DD6D98" w:rsidP="00DD6D98">
            <w:pPr>
              <w:pStyle w:val="MsgTableBody"/>
              <w:rPr>
                <w:noProof/>
              </w:rPr>
            </w:pPr>
            <w:r w:rsidRPr="00C95480">
              <w:rPr>
                <w:noProof/>
              </w:rPr>
              <w:t xml:space="preserve">   [{OBX}]</w:t>
            </w:r>
          </w:p>
        </w:tc>
        <w:tc>
          <w:tcPr>
            <w:tcW w:w="4320" w:type="dxa"/>
            <w:tcBorders>
              <w:top w:val="dotted" w:sz="4" w:space="0" w:color="auto"/>
              <w:left w:val="nil"/>
              <w:bottom w:val="dotted" w:sz="4" w:space="0" w:color="auto"/>
              <w:right w:val="nil"/>
            </w:tcBorders>
            <w:shd w:val="clear" w:color="auto" w:fill="FFFFFF"/>
          </w:tcPr>
          <w:p w14:paraId="7B7C7D0A" w14:textId="77777777" w:rsidR="00DD6D98" w:rsidRPr="00C95480" w:rsidRDefault="00DD6D98" w:rsidP="00DD6D98">
            <w:pPr>
              <w:pStyle w:val="MsgTableBody"/>
              <w:rPr>
                <w:noProof/>
              </w:rPr>
            </w:pPr>
            <w:r w:rsidRPr="00C95480">
              <w:rPr>
                <w:noProof/>
              </w:rPr>
              <w:t>Observation/Result</w:t>
            </w:r>
          </w:p>
        </w:tc>
        <w:tc>
          <w:tcPr>
            <w:tcW w:w="864" w:type="dxa"/>
            <w:tcBorders>
              <w:top w:val="dotted" w:sz="4" w:space="0" w:color="auto"/>
              <w:left w:val="nil"/>
              <w:bottom w:val="dotted" w:sz="4" w:space="0" w:color="auto"/>
              <w:right w:val="nil"/>
            </w:tcBorders>
            <w:shd w:val="clear" w:color="auto" w:fill="FFFFFF"/>
          </w:tcPr>
          <w:p w14:paraId="71D5D1C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DCD353" w14:textId="77777777" w:rsidR="00DD6D98" w:rsidRPr="00C95480" w:rsidRDefault="00DD6D98" w:rsidP="00DD6D98">
            <w:pPr>
              <w:pStyle w:val="MsgTableBody"/>
              <w:jc w:val="center"/>
              <w:rPr>
                <w:noProof/>
              </w:rPr>
            </w:pPr>
            <w:r w:rsidRPr="00C95480">
              <w:rPr>
                <w:noProof/>
              </w:rPr>
              <w:t>7</w:t>
            </w:r>
          </w:p>
        </w:tc>
      </w:tr>
      <w:tr w:rsidR="00DD6D98" w:rsidRPr="00D00BBD" w14:paraId="58F547B4" w14:textId="77777777" w:rsidTr="00233B1B">
        <w:trPr>
          <w:gridAfter w:val="1"/>
          <w:wAfter w:w="16" w:type="dxa"/>
          <w:jc w:val="center"/>
        </w:trPr>
        <w:tc>
          <w:tcPr>
            <w:tcW w:w="2882" w:type="dxa"/>
            <w:tcBorders>
              <w:top w:val="dotted" w:sz="4" w:space="0" w:color="auto"/>
              <w:left w:val="nil"/>
              <w:bottom w:val="single" w:sz="2" w:space="0" w:color="auto"/>
              <w:right w:val="nil"/>
            </w:tcBorders>
            <w:shd w:val="clear" w:color="auto" w:fill="FFFFFF"/>
          </w:tcPr>
          <w:p w14:paraId="141CC318"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single" w:sz="2" w:space="0" w:color="auto"/>
              <w:right w:val="nil"/>
            </w:tcBorders>
            <w:shd w:val="clear" w:color="auto" w:fill="FFFFFF"/>
          </w:tcPr>
          <w:p w14:paraId="2E751BDA" w14:textId="77777777" w:rsidR="00DD6D98" w:rsidRPr="00C95480"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5DBA538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0228FD9" w14:textId="77777777" w:rsidR="00DD6D98" w:rsidRPr="00C95480" w:rsidRDefault="00DD6D98" w:rsidP="00DD6D98">
            <w:pPr>
              <w:pStyle w:val="MsgTableBody"/>
              <w:jc w:val="center"/>
              <w:rPr>
                <w:noProof/>
              </w:rPr>
            </w:pPr>
          </w:p>
        </w:tc>
      </w:tr>
    </w:tbl>
    <w:p w14:paraId="54CCB65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694"/>
        <w:gridCol w:w="992"/>
        <w:gridCol w:w="1742"/>
        <w:gridCol w:w="2090"/>
      </w:tblGrid>
      <w:tr w:rsidR="00DD6D98" w:rsidRPr="009928E9" w14:paraId="64E488FD" w14:textId="77777777" w:rsidTr="00DD6D98">
        <w:tc>
          <w:tcPr>
            <w:tcW w:w="9350" w:type="dxa"/>
            <w:gridSpan w:val="5"/>
          </w:tcPr>
          <w:p w14:paraId="4C7CA576" w14:textId="77777777" w:rsidR="00DD6D98" w:rsidRPr="0083614A" w:rsidRDefault="00DD6D98" w:rsidP="00DD6D98">
            <w:pPr>
              <w:pStyle w:val="ACK-ChoreographyHeader"/>
            </w:pPr>
            <w:r>
              <w:t>Acknowledgement Choreography</w:t>
            </w:r>
          </w:p>
        </w:tc>
      </w:tr>
      <w:tr w:rsidR="00DD6D98" w:rsidRPr="009928E9" w14:paraId="723A1EAE" w14:textId="77777777" w:rsidTr="00DD6D98">
        <w:tc>
          <w:tcPr>
            <w:tcW w:w="9350" w:type="dxa"/>
            <w:gridSpan w:val="5"/>
          </w:tcPr>
          <w:p w14:paraId="2E684C0B" w14:textId="77777777" w:rsidR="00DD6D98" w:rsidRDefault="00DD6D98" w:rsidP="00DD6D98">
            <w:pPr>
              <w:pStyle w:val="ACK-ChoreographyHeader"/>
            </w:pPr>
            <w:r w:rsidRPr="006767F8">
              <w:rPr>
                <w:noProof/>
                <w:lang w:val="de-DE"/>
              </w:rPr>
              <w:t>ORU^R32^ORU_R30</w:t>
            </w:r>
          </w:p>
        </w:tc>
      </w:tr>
      <w:tr w:rsidR="00DD6D98" w:rsidRPr="009928E9" w14:paraId="34981A6E" w14:textId="77777777" w:rsidTr="00DD6D98">
        <w:tc>
          <w:tcPr>
            <w:tcW w:w="1832" w:type="dxa"/>
          </w:tcPr>
          <w:p w14:paraId="3AB7ED80" w14:textId="77777777" w:rsidR="00DD6D98" w:rsidRPr="0083614A" w:rsidRDefault="00DD6D98" w:rsidP="00DD6D98">
            <w:pPr>
              <w:pStyle w:val="ACK-ChoreographyBody"/>
            </w:pPr>
            <w:r w:rsidRPr="0083614A">
              <w:t>Field name</w:t>
            </w:r>
          </w:p>
        </w:tc>
        <w:tc>
          <w:tcPr>
            <w:tcW w:w="2694" w:type="dxa"/>
          </w:tcPr>
          <w:p w14:paraId="3D1F1DBE" w14:textId="77777777" w:rsidR="00DD6D98" w:rsidRPr="0083614A" w:rsidRDefault="00DD6D98" w:rsidP="00DD6D98">
            <w:pPr>
              <w:pStyle w:val="ACK-ChoreographyBody"/>
            </w:pPr>
            <w:r w:rsidRPr="0083614A">
              <w:t>Field Value: Original mode</w:t>
            </w:r>
          </w:p>
        </w:tc>
        <w:tc>
          <w:tcPr>
            <w:tcW w:w="4824" w:type="dxa"/>
            <w:gridSpan w:val="3"/>
          </w:tcPr>
          <w:p w14:paraId="6DC4DE7C" w14:textId="77777777" w:rsidR="00DD6D98" w:rsidRPr="0083614A" w:rsidRDefault="00DD6D98" w:rsidP="00DD6D98">
            <w:pPr>
              <w:pStyle w:val="ACK-ChoreographyBody"/>
            </w:pPr>
            <w:r w:rsidRPr="0083614A">
              <w:t>Field value: Enhanced mode</w:t>
            </w:r>
          </w:p>
        </w:tc>
      </w:tr>
      <w:tr w:rsidR="00DD6D98" w:rsidRPr="009928E9" w14:paraId="7A00107D" w14:textId="77777777" w:rsidTr="00DD6D98">
        <w:tc>
          <w:tcPr>
            <w:tcW w:w="1832" w:type="dxa"/>
          </w:tcPr>
          <w:p w14:paraId="4A3AD0A4" w14:textId="77777777" w:rsidR="00DD6D98" w:rsidRPr="0083614A" w:rsidRDefault="00DD6D98" w:rsidP="00DD6D98">
            <w:pPr>
              <w:pStyle w:val="ACK-ChoreographyBody"/>
            </w:pPr>
            <w:r w:rsidRPr="0083614A">
              <w:t>MSH</w:t>
            </w:r>
            <w:r>
              <w:t>-</w:t>
            </w:r>
            <w:r w:rsidRPr="0083614A">
              <w:t>15</w:t>
            </w:r>
          </w:p>
        </w:tc>
        <w:tc>
          <w:tcPr>
            <w:tcW w:w="2694" w:type="dxa"/>
          </w:tcPr>
          <w:p w14:paraId="4D6305E2" w14:textId="77777777" w:rsidR="00DD6D98" w:rsidRPr="0083614A" w:rsidRDefault="00DD6D98" w:rsidP="00DD6D98">
            <w:pPr>
              <w:pStyle w:val="ACK-ChoreographyBody"/>
            </w:pPr>
            <w:r w:rsidRPr="0083614A">
              <w:t>Blank</w:t>
            </w:r>
          </w:p>
        </w:tc>
        <w:tc>
          <w:tcPr>
            <w:tcW w:w="992" w:type="dxa"/>
          </w:tcPr>
          <w:p w14:paraId="6AE594ED" w14:textId="77777777" w:rsidR="00DD6D98" w:rsidRPr="0083614A" w:rsidRDefault="00DD6D98" w:rsidP="00DD6D98">
            <w:pPr>
              <w:pStyle w:val="ACK-ChoreographyBody"/>
            </w:pPr>
            <w:r w:rsidRPr="0083614A">
              <w:t>NE</w:t>
            </w:r>
          </w:p>
        </w:tc>
        <w:tc>
          <w:tcPr>
            <w:tcW w:w="1742" w:type="dxa"/>
          </w:tcPr>
          <w:p w14:paraId="048F4289" w14:textId="77777777" w:rsidR="00DD6D98" w:rsidRPr="003C4436" w:rsidRDefault="00DD6D98" w:rsidP="00DD6D98">
            <w:pPr>
              <w:pStyle w:val="ACK-ChoreographyBody"/>
              <w:rPr>
                <w:szCs w:val="16"/>
              </w:rPr>
            </w:pPr>
            <w:r w:rsidRPr="003C4436">
              <w:rPr>
                <w:szCs w:val="16"/>
              </w:rPr>
              <w:t>NE</w:t>
            </w:r>
          </w:p>
        </w:tc>
        <w:tc>
          <w:tcPr>
            <w:tcW w:w="2090" w:type="dxa"/>
          </w:tcPr>
          <w:p w14:paraId="06F82DC2" w14:textId="77777777" w:rsidR="00DD6D98" w:rsidRPr="003C4436" w:rsidRDefault="00DD6D98" w:rsidP="00DD6D98">
            <w:pPr>
              <w:pStyle w:val="ACK-ChoreographyBody"/>
              <w:rPr>
                <w:szCs w:val="16"/>
              </w:rPr>
            </w:pPr>
            <w:r w:rsidRPr="003C4436">
              <w:rPr>
                <w:szCs w:val="16"/>
              </w:rPr>
              <w:t>AL, SU, ER</w:t>
            </w:r>
          </w:p>
        </w:tc>
      </w:tr>
      <w:tr w:rsidR="00DD6D98" w:rsidRPr="009928E9" w14:paraId="614F01B9" w14:textId="77777777" w:rsidTr="00DD6D98">
        <w:tc>
          <w:tcPr>
            <w:tcW w:w="1832" w:type="dxa"/>
          </w:tcPr>
          <w:p w14:paraId="6F858145" w14:textId="77777777" w:rsidR="00DD6D98" w:rsidRPr="0083614A" w:rsidRDefault="00DD6D98" w:rsidP="00DD6D98">
            <w:pPr>
              <w:pStyle w:val="ACK-ChoreographyBody"/>
            </w:pPr>
            <w:r w:rsidRPr="0083614A">
              <w:t>MSH</w:t>
            </w:r>
            <w:r>
              <w:t>-</w:t>
            </w:r>
            <w:r w:rsidRPr="0083614A">
              <w:t>16</w:t>
            </w:r>
          </w:p>
        </w:tc>
        <w:tc>
          <w:tcPr>
            <w:tcW w:w="2694" w:type="dxa"/>
          </w:tcPr>
          <w:p w14:paraId="6FBD29A0" w14:textId="77777777" w:rsidR="00DD6D98" w:rsidRPr="0083614A" w:rsidRDefault="00DD6D98" w:rsidP="00DD6D98">
            <w:pPr>
              <w:pStyle w:val="ACK-ChoreographyBody"/>
            </w:pPr>
            <w:r w:rsidRPr="0083614A">
              <w:t>Blank</w:t>
            </w:r>
          </w:p>
        </w:tc>
        <w:tc>
          <w:tcPr>
            <w:tcW w:w="992" w:type="dxa"/>
          </w:tcPr>
          <w:p w14:paraId="46F2DF2D" w14:textId="77777777" w:rsidR="00DD6D98" w:rsidRPr="0083614A" w:rsidRDefault="00DD6D98" w:rsidP="00DD6D98">
            <w:pPr>
              <w:pStyle w:val="ACK-ChoreographyBody"/>
            </w:pPr>
            <w:r w:rsidRPr="0083614A">
              <w:t>NE</w:t>
            </w:r>
          </w:p>
        </w:tc>
        <w:tc>
          <w:tcPr>
            <w:tcW w:w="1742" w:type="dxa"/>
          </w:tcPr>
          <w:p w14:paraId="6E68AB85" w14:textId="77777777" w:rsidR="00DD6D98" w:rsidRPr="003C4436" w:rsidRDefault="00DD6D98" w:rsidP="00DD6D98">
            <w:pPr>
              <w:pStyle w:val="ACK-ChoreographyBody"/>
              <w:rPr>
                <w:szCs w:val="16"/>
              </w:rPr>
            </w:pPr>
            <w:r w:rsidRPr="003C4436">
              <w:rPr>
                <w:szCs w:val="16"/>
              </w:rPr>
              <w:t>AL, SU, ER</w:t>
            </w:r>
          </w:p>
        </w:tc>
        <w:tc>
          <w:tcPr>
            <w:tcW w:w="2090" w:type="dxa"/>
          </w:tcPr>
          <w:p w14:paraId="4088F5EB" w14:textId="77777777" w:rsidR="00DD6D98" w:rsidRPr="003C4436" w:rsidRDefault="00DD6D98" w:rsidP="00DD6D98">
            <w:pPr>
              <w:pStyle w:val="ACK-ChoreographyBody"/>
              <w:rPr>
                <w:szCs w:val="16"/>
              </w:rPr>
            </w:pPr>
            <w:r w:rsidRPr="003C4436">
              <w:rPr>
                <w:szCs w:val="16"/>
              </w:rPr>
              <w:t>AL, SU, ER</w:t>
            </w:r>
          </w:p>
        </w:tc>
      </w:tr>
      <w:tr w:rsidR="00DD6D98" w:rsidRPr="009928E9" w14:paraId="23908D8A" w14:textId="77777777" w:rsidTr="00DD6D98">
        <w:tc>
          <w:tcPr>
            <w:tcW w:w="1832" w:type="dxa"/>
          </w:tcPr>
          <w:p w14:paraId="2F020FBE" w14:textId="77777777" w:rsidR="00DD6D98" w:rsidRPr="0083614A" w:rsidRDefault="00DD6D98" w:rsidP="00DD6D98">
            <w:pPr>
              <w:pStyle w:val="ACK-ChoreographyBody"/>
            </w:pPr>
            <w:r w:rsidRPr="0083614A">
              <w:t>Immediate Ack</w:t>
            </w:r>
          </w:p>
        </w:tc>
        <w:tc>
          <w:tcPr>
            <w:tcW w:w="2694" w:type="dxa"/>
          </w:tcPr>
          <w:p w14:paraId="7D22B753" w14:textId="77777777" w:rsidR="00DD6D98" w:rsidRPr="0083614A" w:rsidRDefault="00DD6D98" w:rsidP="00DD6D98">
            <w:pPr>
              <w:pStyle w:val="ACK-ChoreographyBody"/>
            </w:pPr>
            <w:r w:rsidRPr="0083614A">
              <w:t>-</w:t>
            </w:r>
          </w:p>
        </w:tc>
        <w:tc>
          <w:tcPr>
            <w:tcW w:w="992" w:type="dxa"/>
          </w:tcPr>
          <w:p w14:paraId="37DFDA0C" w14:textId="77777777" w:rsidR="00DD6D98" w:rsidRPr="0083614A" w:rsidRDefault="00DD6D98" w:rsidP="00DD6D98">
            <w:pPr>
              <w:pStyle w:val="ACK-ChoreographyBody"/>
            </w:pPr>
            <w:r w:rsidRPr="0083614A">
              <w:t>-</w:t>
            </w:r>
          </w:p>
        </w:tc>
        <w:tc>
          <w:tcPr>
            <w:tcW w:w="1742" w:type="dxa"/>
          </w:tcPr>
          <w:p w14:paraId="21BCD19B" w14:textId="77777777" w:rsidR="00DD6D98" w:rsidRPr="003C4436" w:rsidRDefault="00DD6D98" w:rsidP="00DD6D98">
            <w:pPr>
              <w:pStyle w:val="ACK-ChoreographyBody"/>
              <w:rPr>
                <w:szCs w:val="16"/>
              </w:rPr>
            </w:pPr>
            <w:r w:rsidRPr="003C4436">
              <w:rPr>
                <w:szCs w:val="16"/>
              </w:rPr>
              <w:t>-</w:t>
            </w:r>
          </w:p>
        </w:tc>
        <w:tc>
          <w:tcPr>
            <w:tcW w:w="2090" w:type="dxa"/>
          </w:tcPr>
          <w:p w14:paraId="63C1F994"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r w:rsidR="00DD6D98" w:rsidRPr="009928E9" w14:paraId="7652167D" w14:textId="77777777" w:rsidTr="00DD6D98">
        <w:tc>
          <w:tcPr>
            <w:tcW w:w="1832" w:type="dxa"/>
          </w:tcPr>
          <w:p w14:paraId="7B92BAC0" w14:textId="77777777" w:rsidR="00DD6D98" w:rsidRPr="0083614A" w:rsidRDefault="00DD6D98" w:rsidP="00DD6D98">
            <w:pPr>
              <w:pStyle w:val="ACK-ChoreographyBody"/>
            </w:pPr>
            <w:r w:rsidRPr="0083614A">
              <w:t>Application Ack</w:t>
            </w:r>
          </w:p>
        </w:tc>
        <w:tc>
          <w:tcPr>
            <w:tcW w:w="2694" w:type="dxa"/>
          </w:tcPr>
          <w:p w14:paraId="47134CDD" w14:textId="77777777" w:rsidR="00DD6D98" w:rsidRPr="0083614A" w:rsidRDefault="00DD6D98" w:rsidP="00DD6D98">
            <w:pPr>
              <w:pStyle w:val="ACK-ChoreographyBody"/>
            </w:pPr>
            <w:r w:rsidRPr="003C4436">
              <w:rPr>
                <w:szCs w:val="16"/>
              </w:rPr>
              <w:t>ACK</w:t>
            </w:r>
            <w:r>
              <w:rPr>
                <w:szCs w:val="16"/>
              </w:rPr>
              <w:t>^R32</w:t>
            </w:r>
            <w:r w:rsidRPr="003C4436">
              <w:rPr>
                <w:szCs w:val="16"/>
              </w:rPr>
              <w:t>^ACK</w:t>
            </w:r>
          </w:p>
        </w:tc>
        <w:tc>
          <w:tcPr>
            <w:tcW w:w="992" w:type="dxa"/>
          </w:tcPr>
          <w:p w14:paraId="4A789087" w14:textId="77777777" w:rsidR="00DD6D98" w:rsidRPr="0083614A" w:rsidRDefault="00DD6D98" w:rsidP="00DD6D98">
            <w:pPr>
              <w:pStyle w:val="ACK-ChoreographyBody"/>
            </w:pPr>
            <w:r w:rsidRPr="0083614A">
              <w:t>-</w:t>
            </w:r>
          </w:p>
        </w:tc>
        <w:tc>
          <w:tcPr>
            <w:tcW w:w="1742" w:type="dxa"/>
          </w:tcPr>
          <w:p w14:paraId="0E4D6782"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c>
          <w:tcPr>
            <w:tcW w:w="2090" w:type="dxa"/>
          </w:tcPr>
          <w:p w14:paraId="4A889F3F"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bl>
    <w:p w14:paraId="4635BB1C" w14:textId="77777777" w:rsidR="00DD6D98" w:rsidRPr="009901C4" w:rsidRDefault="00DD6D98" w:rsidP="00DD6D98">
      <w:pPr>
        <w:rPr>
          <w:noProof/>
        </w:rPr>
      </w:pPr>
    </w:p>
    <w:p w14:paraId="16580B33" w14:textId="77777777" w:rsidR="00DD6D98" w:rsidRPr="009901C4" w:rsidRDefault="00DD6D98" w:rsidP="00DD6D98">
      <w:pPr>
        <w:pStyle w:val="MsgTableCaption"/>
        <w:rPr>
          <w:noProof/>
        </w:rPr>
      </w:pPr>
      <w:r w:rsidRPr="009901C4">
        <w:rPr>
          <w:noProof/>
        </w:rPr>
        <w:t>ACK^R32^ACK: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1E77FE93"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4AB257D4"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6E0319D"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1DC2675"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05BC28DB" w14:textId="77777777" w:rsidR="00DD6D98" w:rsidRPr="009901C4" w:rsidRDefault="00DD6D98" w:rsidP="00DD6D98">
            <w:pPr>
              <w:pStyle w:val="MsgTableHeader"/>
              <w:jc w:val="center"/>
              <w:rPr>
                <w:noProof/>
              </w:rPr>
            </w:pPr>
            <w:r w:rsidRPr="009901C4">
              <w:rPr>
                <w:noProof/>
              </w:rPr>
              <w:t>Chapter</w:t>
            </w:r>
          </w:p>
        </w:tc>
      </w:tr>
      <w:tr w:rsidR="00DD6D98" w:rsidRPr="00D00BBD" w14:paraId="4C183165"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7C6E1CE6"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757990B" w14:textId="77777777"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6970DA4"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BF333D4" w14:textId="77777777" w:rsidR="00DD6D98" w:rsidRPr="009901C4" w:rsidRDefault="00DD6D98" w:rsidP="00DD6D98">
            <w:pPr>
              <w:pStyle w:val="MsgTableBody"/>
              <w:jc w:val="center"/>
              <w:rPr>
                <w:noProof/>
              </w:rPr>
            </w:pPr>
            <w:r w:rsidRPr="009901C4">
              <w:rPr>
                <w:noProof/>
              </w:rPr>
              <w:t>2</w:t>
            </w:r>
          </w:p>
        </w:tc>
      </w:tr>
      <w:tr w:rsidR="00DD6D98" w:rsidRPr="00D00BBD" w14:paraId="6EE21457"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72BC050"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47DA7FC"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23A2501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E7E251" w14:textId="77777777" w:rsidR="00DD6D98" w:rsidRPr="009901C4" w:rsidRDefault="00DD6D98" w:rsidP="00DD6D98">
            <w:pPr>
              <w:pStyle w:val="MsgTableBody"/>
              <w:jc w:val="center"/>
              <w:rPr>
                <w:noProof/>
              </w:rPr>
            </w:pPr>
            <w:r w:rsidRPr="009901C4">
              <w:rPr>
                <w:noProof/>
              </w:rPr>
              <w:t>2</w:t>
            </w:r>
          </w:p>
        </w:tc>
      </w:tr>
      <w:tr w:rsidR="00DD6D98" w:rsidRPr="00D00BBD" w14:paraId="0BF7F7DA"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233426A"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3387E39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F3377F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E2395" w14:textId="77777777" w:rsidR="00DD6D98" w:rsidRPr="009901C4" w:rsidRDefault="00DD6D98" w:rsidP="00DD6D98">
            <w:pPr>
              <w:pStyle w:val="MsgTableBody"/>
              <w:jc w:val="center"/>
              <w:rPr>
                <w:noProof/>
              </w:rPr>
            </w:pPr>
            <w:r w:rsidRPr="009901C4">
              <w:rPr>
                <w:noProof/>
              </w:rPr>
              <w:t>2</w:t>
            </w:r>
          </w:p>
        </w:tc>
      </w:tr>
      <w:tr w:rsidR="00DD6D98" w:rsidRPr="00D00BBD" w14:paraId="61DEA242"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42EC2F40"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79DD87E8"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2B3D16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6566F" w14:textId="77777777" w:rsidR="00DD6D98" w:rsidRPr="009901C4" w:rsidRDefault="00DD6D98" w:rsidP="00DD6D98">
            <w:pPr>
              <w:pStyle w:val="MsgTableBody"/>
              <w:jc w:val="center"/>
              <w:rPr>
                <w:noProof/>
              </w:rPr>
            </w:pPr>
            <w:r w:rsidRPr="009901C4">
              <w:rPr>
                <w:noProof/>
              </w:rPr>
              <w:t>2</w:t>
            </w:r>
          </w:p>
        </w:tc>
      </w:tr>
      <w:tr w:rsidR="00DD6D98" w:rsidRPr="00D00BBD" w14:paraId="0463C6BD"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3503B830"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6ABDC6BA"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0D7DBDBE"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BE4D247" w14:textId="77777777" w:rsidR="00DD6D98" w:rsidRPr="009901C4" w:rsidRDefault="00DD6D98" w:rsidP="00DD6D98">
            <w:pPr>
              <w:pStyle w:val="MsgTableBody"/>
              <w:jc w:val="center"/>
              <w:rPr>
                <w:noProof/>
              </w:rPr>
            </w:pPr>
            <w:r w:rsidRPr="009901C4">
              <w:rPr>
                <w:noProof/>
              </w:rPr>
              <w:t>2</w:t>
            </w:r>
          </w:p>
        </w:tc>
      </w:tr>
    </w:tbl>
    <w:p w14:paraId="02CBE514" w14:textId="77777777" w:rsidR="00DD6D98" w:rsidRDefault="00DD6D98" w:rsidP="00DD6D98">
      <w:bookmarkStart w:id="700" w:name="_Toc234050299"/>
      <w:bookmarkStart w:id="701" w:name="_Toc1385854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09"/>
        <w:gridCol w:w="1559"/>
        <w:gridCol w:w="1984"/>
      </w:tblGrid>
      <w:tr w:rsidR="00DD6D98" w:rsidRPr="003C4436" w14:paraId="5B08EF55" w14:textId="77777777" w:rsidTr="00DD6D98">
        <w:trPr>
          <w:jc w:val="center"/>
        </w:trPr>
        <w:tc>
          <w:tcPr>
            <w:tcW w:w="8046" w:type="dxa"/>
            <w:gridSpan w:val="4"/>
          </w:tcPr>
          <w:p w14:paraId="631FEE61" w14:textId="77777777" w:rsidR="00DD6D98" w:rsidRPr="003C4436" w:rsidRDefault="00DD6D98" w:rsidP="00DD6D98">
            <w:pPr>
              <w:pStyle w:val="ACK-ChoreographyHeader"/>
            </w:pPr>
            <w:r>
              <w:t>Acknowledgement Choreography</w:t>
            </w:r>
          </w:p>
        </w:tc>
      </w:tr>
      <w:tr w:rsidR="00DD6D98" w:rsidRPr="003C4436" w14:paraId="251A1367" w14:textId="77777777" w:rsidTr="00DD6D98">
        <w:trPr>
          <w:jc w:val="center"/>
        </w:trPr>
        <w:tc>
          <w:tcPr>
            <w:tcW w:w="8046" w:type="dxa"/>
            <w:gridSpan w:val="4"/>
          </w:tcPr>
          <w:p w14:paraId="00D27689" w14:textId="77777777" w:rsidR="00DD6D98" w:rsidRDefault="00DD6D98" w:rsidP="00DD6D98">
            <w:pPr>
              <w:pStyle w:val="ACK-ChoreographyHeader"/>
            </w:pPr>
            <w:r w:rsidRPr="009901C4">
              <w:rPr>
                <w:noProof/>
              </w:rPr>
              <w:t>ACK^R32^ACK</w:t>
            </w:r>
          </w:p>
        </w:tc>
      </w:tr>
      <w:tr w:rsidR="00DD6D98" w:rsidRPr="003C4436" w14:paraId="34667360" w14:textId="77777777" w:rsidTr="00DD6D98">
        <w:trPr>
          <w:jc w:val="center"/>
        </w:trPr>
        <w:tc>
          <w:tcPr>
            <w:tcW w:w="1794" w:type="dxa"/>
          </w:tcPr>
          <w:p w14:paraId="746721A5" w14:textId="77777777" w:rsidR="00DD6D98" w:rsidRPr="003C4436" w:rsidRDefault="00DD6D98" w:rsidP="00DD6D98">
            <w:pPr>
              <w:pStyle w:val="ACK-ChoreographyBody"/>
            </w:pPr>
            <w:r w:rsidRPr="003C4436">
              <w:t>Field name</w:t>
            </w:r>
          </w:p>
        </w:tc>
        <w:tc>
          <w:tcPr>
            <w:tcW w:w="2709" w:type="dxa"/>
          </w:tcPr>
          <w:p w14:paraId="3382AA5F" w14:textId="77777777" w:rsidR="00DD6D98" w:rsidRPr="003C4436" w:rsidRDefault="00DD6D98" w:rsidP="00DD6D98">
            <w:pPr>
              <w:pStyle w:val="ACK-ChoreographyBody"/>
            </w:pPr>
            <w:r w:rsidRPr="003C4436">
              <w:t>Field Value: Original mode</w:t>
            </w:r>
          </w:p>
        </w:tc>
        <w:tc>
          <w:tcPr>
            <w:tcW w:w="3543" w:type="dxa"/>
            <w:gridSpan w:val="2"/>
          </w:tcPr>
          <w:p w14:paraId="36CEBE47" w14:textId="77777777" w:rsidR="00DD6D98" w:rsidRPr="003C4436" w:rsidRDefault="00DD6D98" w:rsidP="00DD6D98">
            <w:pPr>
              <w:pStyle w:val="ACK-ChoreographyBody"/>
            </w:pPr>
            <w:r w:rsidRPr="003C4436">
              <w:t>Field Value: Enhanced Mode</w:t>
            </w:r>
          </w:p>
        </w:tc>
      </w:tr>
      <w:tr w:rsidR="00DD6D98" w:rsidRPr="003C4436" w14:paraId="645C1348" w14:textId="77777777" w:rsidTr="00DD6D98">
        <w:trPr>
          <w:jc w:val="center"/>
        </w:trPr>
        <w:tc>
          <w:tcPr>
            <w:tcW w:w="1794" w:type="dxa"/>
          </w:tcPr>
          <w:p w14:paraId="5964EB96" w14:textId="77777777" w:rsidR="00DD6D98" w:rsidRPr="003C4436" w:rsidRDefault="00DD6D98" w:rsidP="00DD6D98">
            <w:pPr>
              <w:pStyle w:val="ACK-ChoreographyBody"/>
            </w:pPr>
            <w:r w:rsidRPr="003C4436">
              <w:t>MSH</w:t>
            </w:r>
            <w:r>
              <w:t>-</w:t>
            </w:r>
            <w:r w:rsidRPr="003C4436">
              <w:t>15</w:t>
            </w:r>
          </w:p>
        </w:tc>
        <w:tc>
          <w:tcPr>
            <w:tcW w:w="2709" w:type="dxa"/>
          </w:tcPr>
          <w:p w14:paraId="0FAEBECC" w14:textId="77777777" w:rsidR="00DD6D98" w:rsidRPr="003C4436" w:rsidRDefault="00DD6D98" w:rsidP="00DD6D98">
            <w:pPr>
              <w:pStyle w:val="ACK-ChoreographyBody"/>
            </w:pPr>
            <w:r w:rsidRPr="003C4436">
              <w:t>Blank</w:t>
            </w:r>
          </w:p>
        </w:tc>
        <w:tc>
          <w:tcPr>
            <w:tcW w:w="1559" w:type="dxa"/>
          </w:tcPr>
          <w:p w14:paraId="3DDA61C4" w14:textId="77777777" w:rsidR="00DD6D98" w:rsidRPr="003C4436" w:rsidRDefault="00DD6D98" w:rsidP="00DD6D98">
            <w:pPr>
              <w:pStyle w:val="ACK-ChoreographyBody"/>
            </w:pPr>
            <w:r w:rsidRPr="003C4436">
              <w:t>NE</w:t>
            </w:r>
          </w:p>
        </w:tc>
        <w:tc>
          <w:tcPr>
            <w:tcW w:w="1984" w:type="dxa"/>
          </w:tcPr>
          <w:p w14:paraId="7DE564E1" w14:textId="77777777" w:rsidR="00DD6D98" w:rsidRPr="003C4436" w:rsidRDefault="00DD6D98" w:rsidP="00DD6D98">
            <w:pPr>
              <w:pStyle w:val="ACK-ChoreographyBody"/>
            </w:pPr>
            <w:r w:rsidRPr="003C4436">
              <w:t>AL, ER, SU</w:t>
            </w:r>
          </w:p>
        </w:tc>
      </w:tr>
      <w:tr w:rsidR="00DD6D98" w:rsidRPr="003C4436" w14:paraId="6BEF5330" w14:textId="77777777" w:rsidTr="00DD6D98">
        <w:trPr>
          <w:jc w:val="center"/>
        </w:trPr>
        <w:tc>
          <w:tcPr>
            <w:tcW w:w="1794" w:type="dxa"/>
          </w:tcPr>
          <w:p w14:paraId="3B5CA1A0" w14:textId="77777777" w:rsidR="00DD6D98" w:rsidRPr="003C4436" w:rsidRDefault="00DD6D98" w:rsidP="00DD6D98">
            <w:pPr>
              <w:pStyle w:val="ACK-ChoreographyBody"/>
            </w:pPr>
            <w:r w:rsidRPr="003C4436">
              <w:t>MSH</w:t>
            </w:r>
            <w:r>
              <w:t>-</w:t>
            </w:r>
            <w:r w:rsidRPr="003C4436">
              <w:t>16</w:t>
            </w:r>
          </w:p>
        </w:tc>
        <w:tc>
          <w:tcPr>
            <w:tcW w:w="2709" w:type="dxa"/>
          </w:tcPr>
          <w:p w14:paraId="6BB14340" w14:textId="77777777" w:rsidR="00DD6D98" w:rsidRPr="003C4436" w:rsidRDefault="00DD6D98" w:rsidP="00DD6D98">
            <w:pPr>
              <w:pStyle w:val="ACK-ChoreographyBody"/>
            </w:pPr>
            <w:r w:rsidRPr="003C4436">
              <w:t>Blank</w:t>
            </w:r>
          </w:p>
        </w:tc>
        <w:tc>
          <w:tcPr>
            <w:tcW w:w="1559" w:type="dxa"/>
          </w:tcPr>
          <w:p w14:paraId="0A6DDD13" w14:textId="77777777" w:rsidR="00DD6D98" w:rsidRPr="003C4436" w:rsidRDefault="00DD6D98" w:rsidP="00DD6D98">
            <w:pPr>
              <w:pStyle w:val="ACK-ChoreographyBody"/>
            </w:pPr>
            <w:r w:rsidRPr="003C4436">
              <w:t>NE</w:t>
            </w:r>
          </w:p>
        </w:tc>
        <w:tc>
          <w:tcPr>
            <w:tcW w:w="1984" w:type="dxa"/>
          </w:tcPr>
          <w:p w14:paraId="33C6C7E4" w14:textId="77777777" w:rsidR="00DD6D98" w:rsidRPr="003C4436" w:rsidRDefault="00DD6D98" w:rsidP="00DD6D98">
            <w:pPr>
              <w:pStyle w:val="ACK-ChoreographyBody"/>
            </w:pPr>
            <w:r w:rsidRPr="003C4436">
              <w:t>NE</w:t>
            </w:r>
          </w:p>
        </w:tc>
      </w:tr>
      <w:tr w:rsidR="00DD6D98" w:rsidRPr="003C4436" w14:paraId="67B6E31E" w14:textId="77777777" w:rsidTr="00DD6D98">
        <w:trPr>
          <w:jc w:val="center"/>
        </w:trPr>
        <w:tc>
          <w:tcPr>
            <w:tcW w:w="1794" w:type="dxa"/>
          </w:tcPr>
          <w:p w14:paraId="57573EB7" w14:textId="77777777" w:rsidR="00DD6D98" w:rsidRPr="003C4436" w:rsidRDefault="00DD6D98" w:rsidP="00DD6D98">
            <w:pPr>
              <w:pStyle w:val="ACK-ChoreographyBody"/>
            </w:pPr>
            <w:r w:rsidRPr="003C4436">
              <w:t>Immediate Ack</w:t>
            </w:r>
          </w:p>
        </w:tc>
        <w:tc>
          <w:tcPr>
            <w:tcW w:w="2709" w:type="dxa"/>
          </w:tcPr>
          <w:p w14:paraId="490DCA12" w14:textId="77777777" w:rsidR="00DD6D98" w:rsidRPr="003C4436" w:rsidRDefault="00DD6D98" w:rsidP="00DD6D98">
            <w:pPr>
              <w:pStyle w:val="ACK-ChoreographyBody"/>
            </w:pPr>
            <w:r>
              <w:t>-</w:t>
            </w:r>
          </w:p>
        </w:tc>
        <w:tc>
          <w:tcPr>
            <w:tcW w:w="1559" w:type="dxa"/>
          </w:tcPr>
          <w:p w14:paraId="310DFB58" w14:textId="77777777" w:rsidR="00DD6D98" w:rsidRPr="003C4436" w:rsidRDefault="00DD6D98" w:rsidP="00DD6D98">
            <w:pPr>
              <w:pStyle w:val="ACK-ChoreographyBody"/>
            </w:pPr>
            <w:r w:rsidRPr="003C4436">
              <w:t>-</w:t>
            </w:r>
          </w:p>
        </w:tc>
        <w:tc>
          <w:tcPr>
            <w:tcW w:w="1984" w:type="dxa"/>
          </w:tcPr>
          <w:p w14:paraId="00701A8A" w14:textId="77777777" w:rsidR="00DD6D98" w:rsidRPr="003C4436" w:rsidRDefault="00DD6D98" w:rsidP="00DD6D98">
            <w:pPr>
              <w:pStyle w:val="ACK-ChoreographyBody"/>
            </w:pPr>
            <w:r>
              <w:t>ACK^R32</w:t>
            </w:r>
            <w:r w:rsidRPr="003C4436">
              <w:t>^ACK</w:t>
            </w:r>
          </w:p>
        </w:tc>
      </w:tr>
      <w:tr w:rsidR="00DD6D98" w:rsidRPr="003C4436" w14:paraId="069EDEFA" w14:textId="77777777" w:rsidTr="00DD6D98">
        <w:trPr>
          <w:jc w:val="center"/>
        </w:trPr>
        <w:tc>
          <w:tcPr>
            <w:tcW w:w="1794" w:type="dxa"/>
          </w:tcPr>
          <w:p w14:paraId="6E33DE92" w14:textId="77777777" w:rsidR="00DD6D98" w:rsidRPr="003C4436" w:rsidRDefault="00DD6D98" w:rsidP="00DD6D98">
            <w:pPr>
              <w:pStyle w:val="ACK-ChoreographyBody"/>
            </w:pPr>
            <w:r w:rsidRPr="003C4436">
              <w:t>Application Ack</w:t>
            </w:r>
          </w:p>
        </w:tc>
        <w:tc>
          <w:tcPr>
            <w:tcW w:w="2709" w:type="dxa"/>
          </w:tcPr>
          <w:p w14:paraId="56EE8930" w14:textId="77777777" w:rsidR="00DD6D98" w:rsidRPr="003C4436" w:rsidRDefault="00DD6D98" w:rsidP="00DD6D98">
            <w:pPr>
              <w:pStyle w:val="ACK-ChoreographyBody"/>
            </w:pPr>
            <w:r w:rsidRPr="003C4436">
              <w:t>-</w:t>
            </w:r>
          </w:p>
        </w:tc>
        <w:tc>
          <w:tcPr>
            <w:tcW w:w="1559" w:type="dxa"/>
          </w:tcPr>
          <w:p w14:paraId="1811E3E9" w14:textId="77777777" w:rsidR="00DD6D98" w:rsidRPr="003C4436" w:rsidRDefault="00DD6D98" w:rsidP="00DD6D98">
            <w:pPr>
              <w:pStyle w:val="ACK-ChoreographyBody"/>
            </w:pPr>
            <w:r w:rsidRPr="003C4436">
              <w:t>-</w:t>
            </w:r>
          </w:p>
        </w:tc>
        <w:tc>
          <w:tcPr>
            <w:tcW w:w="1984" w:type="dxa"/>
          </w:tcPr>
          <w:p w14:paraId="01612396" w14:textId="77777777" w:rsidR="00DD6D98" w:rsidRPr="003C4436" w:rsidRDefault="00DD6D98" w:rsidP="00DD6D98">
            <w:pPr>
              <w:pStyle w:val="ACK-ChoreographyBody"/>
            </w:pPr>
            <w:r w:rsidRPr="003C4436">
              <w:t>-</w:t>
            </w:r>
          </w:p>
        </w:tc>
      </w:tr>
    </w:tbl>
    <w:p w14:paraId="17DCDA1E" w14:textId="77777777" w:rsidR="00DD6D98" w:rsidRPr="0083614A" w:rsidRDefault="00DD6D98" w:rsidP="00DD6D98">
      <w:pPr>
        <w:pStyle w:val="NormalIndented"/>
        <w:rPr>
          <w:lang w:eastAsia="de-DE"/>
        </w:rPr>
      </w:pPr>
    </w:p>
    <w:p w14:paraId="0EA85FD7" w14:textId="77777777" w:rsidR="00DD6D98" w:rsidRPr="0083614A" w:rsidRDefault="00DD6D98" w:rsidP="00DD6D98">
      <w:pPr>
        <w:pStyle w:val="NormalIndented"/>
        <w:rPr>
          <w:b/>
          <w:lang w:eastAsia="de-DE"/>
        </w:rPr>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 </w:t>
      </w:r>
    </w:p>
    <w:p w14:paraId="6C717262" w14:textId="77777777" w:rsidR="00DD6D98" w:rsidRDefault="00DD6D98" w:rsidP="00DD6D98">
      <w:pPr>
        <w:ind w:left="720" w:hanging="720"/>
        <w:rPr>
          <w:noProof/>
        </w:rPr>
      </w:pPr>
    </w:p>
    <w:p w14:paraId="573DFD3D" w14:textId="77777777" w:rsidR="00DD6D98" w:rsidRPr="009901C4" w:rsidRDefault="00DD6D98" w:rsidP="0043481A">
      <w:pPr>
        <w:pStyle w:val="Heading3"/>
        <w:rPr>
          <w:noProof/>
        </w:rPr>
      </w:pPr>
      <w:bookmarkStart w:id="702" w:name="_Toc28960174"/>
      <w:r w:rsidRPr="009901C4">
        <w:rPr>
          <w:noProof/>
        </w:rPr>
        <w:t>ORA – Observation Report Acknowledgement (Event R33)</w:t>
      </w:r>
      <w:bookmarkEnd w:id="700"/>
      <w:bookmarkEnd w:id="702"/>
      <w:r w:rsidRPr="009901C4">
        <w:rPr>
          <w:noProof/>
        </w:rPr>
        <w:t xml:space="preserve"> </w:t>
      </w:r>
      <w:r w:rsidRPr="009901C4">
        <w:rPr>
          <w:noProof/>
        </w:rPr>
        <w:fldChar w:fldCharType="begin"/>
      </w:r>
      <w:r w:rsidRPr="009901C4">
        <w:rPr>
          <w:noProof/>
        </w:rPr>
        <w:instrText xml:space="preserve"> XE "Events: R33" </w:instrText>
      </w:r>
      <w:r w:rsidRPr="009901C4">
        <w:rPr>
          <w:noProof/>
        </w:rPr>
        <w:fldChar w:fldCharType="end"/>
      </w:r>
      <w:r w:rsidRPr="009901C4">
        <w:rPr>
          <w:noProof/>
        </w:rPr>
        <w:fldChar w:fldCharType="begin"/>
      </w:r>
      <w:r w:rsidRPr="009901C4">
        <w:rPr>
          <w:noProof/>
        </w:rPr>
        <w:instrText xml:space="preserve"> XE "ORU – Observation Report </w:instrText>
      </w:r>
      <w:r w:rsidRPr="0043481A">
        <w:instrText>Acknowledgement</w:instrText>
      </w:r>
      <w:r w:rsidRPr="009901C4">
        <w:rPr>
          <w:noProof/>
        </w:rPr>
        <w:instrText xml:space="preserve"> (R33)" </w:instrText>
      </w:r>
      <w:r w:rsidRPr="009901C4">
        <w:rPr>
          <w:noProof/>
        </w:rPr>
        <w:fldChar w:fldCharType="end"/>
      </w:r>
      <w:r w:rsidRPr="009901C4">
        <w:rPr>
          <w:b w:val="0"/>
          <w:noProof/>
        </w:rPr>
        <w:fldChar w:fldCharType="begin"/>
      </w:r>
      <w:r w:rsidRPr="009901C4">
        <w:rPr>
          <w:b w:val="0"/>
          <w:noProof/>
        </w:rPr>
        <w:instrText>xe "ORA"</w:instrText>
      </w:r>
      <w:r w:rsidRPr="009901C4">
        <w:rPr>
          <w:b w:val="0"/>
          <w:noProof/>
        </w:rPr>
        <w:fldChar w:fldCharType="end"/>
      </w:r>
      <w:r w:rsidRPr="009901C4">
        <w:rPr>
          <w:b w:val="0"/>
          <w:noProof/>
        </w:rPr>
        <w:fldChar w:fldCharType="begin"/>
      </w:r>
      <w:r w:rsidRPr="009901C4">
        <w:rPr>
          <w:b w:val="0"/>
          <w:noProof/>
        </w:rPr>
        <w:instrText>xe "Message Types: ORA"</w:instrText>
      </w:r>
      <w:r w:rsidRPr="009901C4">
        <w:rPr>
          <w:b w:val="0"/>
          <w:noProof/>
        </w:rPr>
        <w:fldChar w:fldCharType="end"/>
      </w:r>
    </w:p>
    <w:p w14:paraId="0028DEE9" w14:textId="77777777" w:rsidR="00DD6D98" w:rsidRPr="009901C4" w:rsidRDefault="00DD6D98" w:rsidP="00DD6D98">
      <w:pPr>
        <w:pStyle w:val="NormalIndented"/>
      </w:pPr>
      <w:r w:rsidRPr="009901C4">
        <w:t xml:space="preserve">This message enables a response to the ORU^R30 message to provide an </w:t>
      </w:r>
      <w:proofErr w:type="gramStart"/>
      <w:r w:rsidRPr="009901C4">
        <w:t>application level</w:t>
      </w:r>
      <w:proofErr w:type="gramEnd"/>
      <w:r w:rsidRPr="009901C4">
        <w:t xml:space="preserve"> acknowledgement that may include a placer order number. </w:t>
      </w:r>
    </w:p>
    <w:p w14:paraId="3AFC4AA4" w14:textId="77777777" w:rsidR="00DD6D98" w:rsidRPr="009901C4" w:rsidRDefault="00DD6D98" w:rsidP="00DD6D98">
      <w:pPr>
        <w:pStyle w:val="MsgTableCaption"/>
        <w:rPr>
          <w:noProof/>
        </w:rPr>
      </w:pPr>
      <w:r w:rsidRPr="009901C4">
        <w:rPr>
          <w:noProof/>
        </w:rPr>
        <w:t>ORA^R33^ORA_R33: Observation Report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7AFCAD7E"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7BC83FAE"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C3FF716"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4CF6F104"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3889011E" w14:textId="77777777" w:rsidR="00DD6D98" w:rsidRPr="009901C4" w:rsidRDefault="00DD6D98" w:rsidP="00DD6D98">
            <w:pPr>
              <w:pStyle w:val="MsgTableHeader"/>
              <w:jc w:val="center"/>
              <w:rPr>
                <w:noProof/>
              </w:rPr>
            </w:pPr>
            <w:r w:rsidRPr="009901C4">
              <w:rPr>
                <w:noProof/>
              </w:rPr>
              <w:t>Chapter</w:t>
            </w:r>
          </w:p>
        </w:tc>
      </w:tr>
      <w:tr w:rsidR="00DD6D98" w:rsidRPr="00D00BBD" w14:paraId="364C4145"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4A98B38F"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5F2D474B" w14:textId="77777777"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714F9FC"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2AC72E69" w14:textId="77777777" w:rsidR="00DD6D98" w:rsidRPr="009901C4" w:rsidRDefault="00DD6D98" w:rsidP="00DD6D98">
            <w:pPr>
              <w:pStyle w:val="MsgTableBody"/>
              <w:keepNext/>
              <w:jc w:val="center"/>
              <w:rPr>
                <w:noProof/>
              </w:rPr>
            </w:pPr>
            <w:r w:rsidRPr="009901C4">
              <w:rPr>
                <w:noProof/>
              </w:rPr>
              <w:t>2</w:t>
            </w:r>
          </w:p>
        </w:tc>
      </w:tr>
      <w:tr w:rsidR="00DD6D98" w:rsidRPr="00D00BBD" w14:paraId="59F3FDAE"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670C6B7"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F841B5E"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A1ACA8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86DAB" w14:textId="77777777" w:rsidR="00DD6D98" w:rsidRPr="009901C4" w:rsidRDefault="00DD6D98" w:rsidP="00DD6D98">
            <w:pPr>
              <w:pStyle w:val="MsgTableBody"/>
              <w:jc w:val="center"/>
              <w:rPr>
                <w:noProof/>
              </w:rPr>
            </w:pPr>
            <w:r w:rsidRPr="009901C4">
              <w:rPr>
                <w:noProof/>
              </w:rPr>
              <w:t>2</w:t>
            </w:r>
          </w:p>
        </w:tc>
      </w:tr>
      <w:tr w:rsidR="00DD6D98" w:rsidRPr="00D00BBD" w14:paraId="6C27D87C"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0057DDC6"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45E39513"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6DAD0D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89E520" w14:textId="77777777" w:rsidR="00DD6D98" w:rsidRPr="009901C4" w:rsidRDefault="00DD6D98" w:rsidP="00DD6D98">
            <w:pPr>
              <w:pStyle w:val="MsgTableBody"/>
              <w:jc w:val="center"/>
              <w:rPr>
                <w:noProof/>
              </w:rPr>
            </w:pPr>
            <w:r w:rsidRPr="009901C4">
              <w:rPr>
                <w:noProof/>
              </w:rPr>
              <w:t>2</w:t>
            </w:r>
          </w:p>
        </w:tc>
      </w:tr>
      <w:tr w:rsidR="00DD6D98" w:rsidRPr="00D00BBD" w14:paraId="61B443D9"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4FA90169"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21A7F66F"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3A5B94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167B4" w14:textId="77777777" w:rsidR="00DD6D98" w:rsidRPr="009901C4" w:rsidRDefault="00DD6D98" w:rsidP="00DD6D98">
            <w:pPr>
              <w:pStyle w:val="MsgTableBody"/>
              <w:jc w:val="center"/>
              <w:rPr>
                <w:noProof/>
              </w:rPr>
            </w:pPr>
            <w:r w:rsidRPr="009901C4">
              <w:rPr>
                <w:noProof/>
              </w:rPr>
              <w:t>2</w:t>
            </w:r>
          </w:p>
        </w:tc>
      </w:tr>
      <w:tr w:rsidR="00DD6D98" w:rsidRPr="00D00BBD" w14:paraId="2BFC969D"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B9BC568"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dotted" w:sz="4" w:space="0" w:color="auto"/>
              <w:right w:val="nil"/>
            </w:tcBorders>
            <w:shd w:val="clear" w:color="auto" w:fill="FFFFFF"/>
          </w:tcPr>
          <w:p w14:paraId="01F0FE00"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dotted" w:sz="4" w:space="0" w:color="auto"/>
              <w:right w:val="nil"/>
            </w:tcBorders>
            <w:shd w:val="clear" w:color="auto" w:fill="FFFFFF"/>
          </w:tcPr>
          <w:p w14:paraId="154D09F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3F28B" w14:textId="77777777" w:rsidR="00DD6D98" w:rsidRPr="009901C4" w:rsidRDefault="00DD6D98" w:rsidP="00DD6D98">
            <w:pPr>
              <w:pStyle w:val="MsgTableBody"/>
              <w:jc w:val="center"/>
              <w:rPr>
                <w:noProof/>
              </w:rPr>
            </w:pPr>
            <w:r w:rsidRPr="009901C4">
              <w:rPr>
                <w:noProof/>
              </w:rPr>
              <w:t>2</w:t>
            </w:r>
          </w:p>
        </w:tc>
      </w:tr>
      <w:tr w:rsidR="00DD6D98" w:rsidRPr="00D00BBD" w14:paraId="755821C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42ACFE4"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97622E9" w14:textId="77777777" w:rsidR="00DD6D98" w:rsidRPr="009901C4" w:rsidRDefault="00DD6D98" w:rsidP="00DD6D98">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5426309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23ED6C" w14:textId="77777777" w:rsidR="00DD6D98" w:rsidRPr="009901C4" w:rsidRDefault="00DD6D98" w:rsidP="00DD6D98">
            <w:pPr>
              <w:pStyle w:val="MsgTableBody"/>
              <w:jc w:val="center"/>
              <w:rPr>
                <w:noProof/>
              </w:rPr>
            </w:pPr>
          </w:p>
        </w:tc>
      </w:tr>
      <w:tr w:rsidR="00DD6D98" w:rsidRPr="00D00BBD" w14:paraId="19E3096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1148517" w14:textId="77777777" w:rsidR="00DD6D98" w:rsidRPr="009901C4" w:rsidRDefault="00DD6D98" w:rsidP="00DD6D98">
            <w:pPr>
              <w:pStyle w:val="MsgTableBody"/>
              <w:rPr>
                <w:noProof/>
              </w:rPr>
            </w:pPr>
            <w:r>
              <w:rPr>
                <w:noProof/>
              </w:rPr>
              <w:t xml:space="preserve">  </w:t>
            </w: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1B42AD62"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68023CE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73B84" w14:textId="77777777" w:rsidR="00DD6D98" w:rsidRPr="009901C4" w:rsidRDefault="00DD6D98" w:rsidP="00DD6D98">
            <w:pPr>
              <w:pStyle w:val="MsgTableBody"/>
              <w:jc w:val="center"/>
              <w:rPr>
                <w:noProof/>
              </w:rPr>
            </w:pPr>
            <w:r w:rsidRPr="009901C4">
              <w:rPr>
                <w:noProof/>
              </w:rPr>
              <w:t>4</w:t>
            </w:r>
          </w:p>
        </w:tc>
      </w:tr>
      <w:tr w:rsidR="00DD6D98" w:rsidRPr="00D00BBD" w14:paraId="0A55B534"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5EB7A39" w14:textId="77777777" w:rsidR="00DD6D98" w:rsidRPr="009901C4"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5BCA816" w14:textId="77777777" w:rsidR="00DD6D98" w:rsidRPr="009901C4"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189237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367E7" w14:textId="77777777" w:rsidR="00DD6D98" w:rsidRPr="009901C4" w:rsidRDefault="00DD6D98" w:rsidP="00DD6D98">
            <w:pPr>
              <w:pStyle w:val="MsgTableBody"/>
              <w:jc w:val="center"/>
              <w:rPr>
                <w:noProof/>
              </w:rPr>
            </w:pPr>
            <w:r>
              <w:rPr>
                <w:noProof/>
              </w:rPr>
              <w:t>7</w:t>
            </w:r>
          </w:p>
        </w:tc>
      </w:tr>
      <w:tr w:rsidR="00DD6D98" w:rsidRPr="00D00BBD" w14:paraId="7062737D"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15154CC8"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D2F53AB" w14:textId="77777777" w:rsidR="00DD6D98" w:rsidRPr="009901C4" w:rsidRDefault="00DD6D98" w:rsidP="00DD6D98">
            <w:pPr>
              <w:pStyle w:val="MsgTableBody"/>
              <w:rPr>
                <w:noProof/>
              </w:rPr>
            </w:pPr>
            <w:r>
              <w:rPr>
                <w:noProof/>
              </w:rPr>
              <w:t>--- ORDER end</w:t>
            </w:r>
          </w:p>
        </w:tc>
        <w:tc>
          <w:tcPr>
            <w:tcW w:w="864" w:type="dxa"/>
            <w:tcBorders>
              <w:top w:val="dotted" w:sz="4" w:space="0" w:color="auto"/>
              <w:left w:val="nil"/>
              <w:bottom w:val="single" w:sz="2" w:space="0" w:color="auto"/>
              <w:right w:val="nil"/>
            </w:tcBorders>
            <w:shd w:val="clear" w:color="auto" w:fill="FFFFFF"/>
          </w:tcPr>
          <w:p w14:paraId="4BA9BE1B"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EEFCBB" w14:textId="77777777" w:rsidR="00DD6D98" w:rsidRPr="009901C4" w:rsidRDefault="00DD6D98" w:rsidP="00DD6D98">
            <w:pPr>
              <w:pStyle w:val="MsgTableBody"/>
              <w:jc w:val="center"/>
              <w:rPr>
                <w:noProof/>
              </w:rPr>
            </w:pPr>
          </w:p>
        </w:tc>
      </w:tr>
    </w:tbl>
    <w:p w14:paraId="0BF56F49" w14:textId="77777777"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1559"/>
        <w:gridCol w:w="1678"/>
      </w:tblGrid>
      <w:tr w:rsidR="00DD6D98" w:rsidRPr="003C4436" w14:paraId="5C352B39" w14:textId="77777777" w:rsidTr="00DD6D98">
        <w:trPr>
          <w:jc w:val="center"/>
        </w:trPr>
        <w:tc>
          <w:tcPr>
            <w:tcW w:w="7621" w:type="dxa"/>
            <w:gridSpan w:val="4"/>
          </w:tcPr>
          <w:p w14:paraId="61BAF425" w14:textId="77777777" w:rsidR="00DD6D98" w:rsidRPr="003C4436" w:rsidRDefault="00DD6D98" w:rsidP="00DD6D98">
            <w:pPr>
              <w:pStyle w:val="ACK-ChoreographyHeader"/>
            </w:pPr>
            <w:r>
              <w:t>Acknowledgement Choreography</w:t>
            </w:r>
          </w:p>
        </w:tc>
      </w:tr>
      <w:tr w:rsidR="00DD6D98" w:rsidRPr="003C4436" w14:paraId="5AA45EE0" w14:textId="77777777" w:rsidTr="00DD6D98">
        <w:trPr>
          <w:jc w:val="center"/>
        </w:trPr>
        <w:tc>
          <w:tcPr>
            <w:tcW w:w="7621" w:type="dxa"/>
            <w:gridSpan w:val="4"/>
          </w:tcPr>
          <w:p w14:paraId="7EC8063D" w14:textId="77777777" w:rsidR="00DD6D98" w:rsidRDefault="00DD6D98" w:rsidP="00DD6D98">
            <w:pPr>
              <w:pStyle w:val="ACK-ChoreographyHeader"/>
            </w:pPr>
            <w:r w:rsidRPr="009901C4">
              <w:rPr>
                <w:noProof/>
              </w:rPr>
              <w:t>ORA^R33^ORA_R33</w:t>
            </w:r>
          </w:p>
        </w:tc>
      </w:tr>
      <w:tr w:rsidR="00DD6D98" w:rsidRPr="003C4436" w14:paraId="4949D664" w14:textId="77777777" w:rsidTr="00DD6D98">
        <w:trPr>
          <w:jc w:val="center"/>
        </w:trPr>
        <w:tc>
          <w:tcPr>
            <w:tcW w:w="1794" w:type="dxa"/>
          </w:tcPr>
          <w:p w14:paraId="6ED89602" w14:textId="77777777" w:rsidR="00DD6D98" w:rsidRPr="003C4436" w:rsidRDefault="00DD6D98" w:rsidP="00DD6D98">
            <w:pPr>
              <w:pStyle w:val="ACK-ChoreographyBody"/>
            </w:pPr>
            <w:r w:rsidRPr="003C4436">
              <w:t>Field name</w:t>
            </w:r>
          </w:p>
        </w:tc>
        <w:tc>
          <w:tcPr>
            <w:tcW w:w="2590" w:type="dxa"/>
          </w:tcPr>
          <w:p w14:paraId="05FFB461" w14:textId="77777777" w:rsidR="00DD6D98" w:rsidRPr="003C4436" w:rsidRDefault="00DD6D98" w:rsidP="00DD6D98">
            <w:pPr>
              <w:pStyle w:val="ACK-ChoreographyBody"/>
            </w:pPr>
            <w:r w:rsidRPr="003C4436">
              <w:t>Field Value: Original mode</w:t>
            </w:r>
          </w:p>
        </w:tc>
        <w:tc>
          <w:tcPr>
            <w:tcW w:w="3237" w:type="dxa"/>
            <w:gridSpan w:val="2"/>
          </w:tcPr>
          <w:p w14:paraId="3DB7A536" w14:textId="77777777" w:rsidR="00DD6D98" w:rsidRPr="003C4436" w:rsidRDefault="00DD6D98" w:rsidP="00DD6D98">
            <w:pPr>
              <w:pStyle w:val="ACK-ChoreographyBody"/>
            </w:pPr>
            <w:r w:rsidRPr="003C4436">
              <w:t>Field Value: Enhanced Mode</w:t>
            </w:r>
          </w:p>
        </w:tc>
      </w:tr>
      <w:tr w:rsidR="00DD6D98" w:rsidRPr="003C4436" w14:paraId="11467363" w14:textId="77777777" w:rsidTr="00DD6D98">
        <w:trPr>
          <w:jc w:val="center"/>
        </w:trPr>
        <w:tc>
          <w:tcPr>
            <w:tcW w:w="1794" w:type="dxa"/>
          </w:tcPr>
          <w:p w14:paraId="30B2A900" w14:textId="77777777" w:rsidR="00DD6D98" w:rsidRPr="003C4436" w:rsidRDefault="00DD6D98" w:rsidP="00DD6D98">
            <w:pPr>
              <w:pStyle w:val="ACK-ChoreographyBody"/>
            </w:pPr>
            <w:r w:rsidRPr="003C4436">
              <w:t>MSH</w:t>
            </w:r>
            <w:r>
              <w:t>-</w:t>
            </w:r>
            <w:r w:rsidRPr="003C4436">
              <w:t>15</w:t>
            </w:r>
          </w:p>
        </w:tc>
        <w:tc>
          <w:tcPr>
            <w:tcW w:w="2590" w:type="dxa"/>
          </w:tcPr>
          <w:p w14:paraId="510A2357" w14:textId="77777777" w:rsidR="00DD6D98" w:rsidRPr="003C4436" w:rsidRDefault="00DD6D98" w:rsidP="00DD6D98">
            <w:pPr>
              <w:pStyle w:val="ACK-ChoreographyBody"/>
            </w:pPr>
            <w:r w:rsidRPr="003C4436">
              <w:t>Blank</w:t>
            </w:r>
          </w:p>
        </w:tc>
        <w:tc>
          <w:tcPr>
            <w:tcW w:w="1559" w:type="dxa"/>
          </w:tcPr>
          <w:p w14:paraId="0CFA9F3E" w14:textId="77777777" w:rsidR="00DD6D98" w:rsidRPr="003C4436" w:rsidRDefault="00DD6D98" w:rsidP="00DD6D98">
            <w:pPr>
              <w:pStyle w:val="ACK-ChoreographyBody"/>
            </w:pPr>
            <w:r w:rsidRPr="003C4436">
              <w:t>NE</w:t>
            </w:r>
          </w:p>
        </w:tc>
        <w:tc>
          <w:tcPr>
            <w:tcW w:w="1678" w:type="dxa"/>
          </w:tcPr>
          <w:p w14:paraId="05BBD0D0" w14:textId="77777777" w:rsidR="00DD6D98" w:rsidRPr="003C4436" w:rsidRDefault="00DD6D98" w:rsidP="00DD6D98">
            <w:pPr>
              <w:pStyle w:val="ACK-ChoreographyBody"/>
            </w:pPr>
            <w:r w:rsidRPr="003C4436">
              <w:t>AL, ER, SU</w:t>
            </w:r>
          </w:p>
        </w:tc>
      </w:tr>
      <w:tr w:rsidR="00DD6D98" w:rsidRPr="003C4436" w14:paraId="7F1901A6" w14:textId="77777777" w:rsidTr="00DD6D98">
        <w:trPr>
          <w:jc w:val="center"/>
        </w:trPr>
        <w:tc>
          <w:tcPr>
            <w:tcW w:w="1794" w:type="dxa"/>
          </w:tcPr>
          <w:p w14:paraId="56C55CCD" w14:textId="77777777" w:rsidR="00DD6D98" w:rsidRPr="003C4436" w:rsidRDefault="00DD6D98" w:rsidP="00DD6D98">
            <w:pPr>
              <w:pStyle w:val="ACK-ChoreographyBody"/>
            </w:pPr>
            <w:r w:rsidRPr="003C4436">
              <w:t>MSH</w:t>
            </w:r>
            <w:r>
              <w:t>-</w:t>
            </w:r>
            <w:r w:rsidRPr="003C4436">
              <w:t>16</w:t>
            </w:r>
          </w:p>
        </w:tc>
        <w:tc>
          <w:tcPr>
            <w:tcW w:w="2590" w:type="dxa"/>
          </w:tcPr>
          <w:p w14:paraId="6C861B62" w14:textId="77777777" w:rsidR="00DD6D98" w:rsidRPr="003C4436" w:rsidRDefault="00DD6D98" w:rsidP="00DD6D98">
            <w:pPr>
              <w:pStyle w:val="ACK-ChoreographyBody"/>
            </w:pPr>
            <w:r w:rsidRPr="003C4436">
              <w:t>Blank</w:t>
            </w:r>
          </w:p>
        </w:tc>
        <w:tc>
          <w:tcPr>
            <w:tcW w:w="1559" w:type="dxa"/>
          </w:tcPr>
          <w:p w14:paraId="6FD5628E" w14:textId="77777777" w:rsidR="00DD6D98" w:rsidRPr="003C4436" w:rsidRDefault="00DD6D98" w:rsidP="00DD6D98">
            <w:pPr>
              <w:pStyle w:val="ACK-ChoreographyBody"/>
            </w:pPr>
            <w:r w:rsidRPr="003C4436">
              <w:t>NE</w:t>
            </w:r>
          </w:p>
        </w:tc>
        <w:tc>
          <w:tcPr>
            <w:tcW w:w="1678" w:type="dxa"/>
          </w:tcPr>
          <w:p w14:paraId="6832C769" w14:textId="77777777" w:rsidR="00DD6D98" w:rsidRPr="003C4436" w:rsidRDefault="00DD6D98" w:rsidP="00DD6D98">
            <w:pPr>
              <w:pStyle w:val="ACK-ChoreographyBody"/>
            </w:pPr>
            <w:r w:rsidRPr="003C4436">
              <w:t>NE</w:t>
            </w:r>
          </w:p>
        </w:tc>
      </w:tr>
      <w:tr w:rsidR="00DD6D98" w:rsidRPr="003C4436" w14:paraId="76EE4BCE" w14:textId="77777777" w:rsidTr="00DD6D98">
        <w:trPr>
          <w:jc w:val="center"/>
        </w:trPr>
        <w:tc>
          <w:tcPr>
            <w:tcW w:w="1794" w:type="dxa"/>
          </w:tcPr>
          <w:p w14:paraId="7D613CD4" w14:textId="77777777" w:rsidR="00DD6D98" w:rsidRPr="003C4436" w:rsidRDefault="00DD6D98" w:rsidP="00DD6D98">
            <w:pPr>
              <w:pStyle w:val="ACK-ChoreographyBody"/>
            </w:pPr>
            <w:r w:rsidRPr="003C4436">
              <w:t>Immediate Ack</w:t>
            </w:r>
          </w:p>
        </w:tc>
        <w:tc>
          <w:tcPr>
            <w:tcW w:w="2590" w:type="dxa"/>
          </w:tcPr>
          <w:p w14:paraId="16679737" w14:textId="77777777" w:rsidR="00DD6D98" w:rsidRPr="003C4436" w:rsidRDefault="00DD6D98" w:rsidP="00DD6D98">
            <w:pPr>
              <w:pStyle w:val="ACK-ChoreographyBody"/>
            </w:pPr>
            <w:r>
              <w:t>ACK^R33</w:t>
            </w:r>
            <w:r w:rsidRPr="003C4436">
              <w:t>^ACK</w:t>
            </w:r>
          </w:p>
        </w:tc>
        <w:tc>
          <w:tcPr>
            <w:tcW w:w="1559" w:type="dxa"/>
          </w:tcPr>
          <w:p w14:paraId="1F20D8BF" w14:textId="77777777" w:rsidR="00DD6D98" w:rsidRPr="003C4436" w:rsidRDefault="00DD6D98" w:rsidP="00DD6D98">
            <w:pPr>
              <w:pStyle w:val="ACK-ChoreographyBody"/>
            </w:pPr>
            <w:r w:rsidRPr="003C4436">
              <w:t>-</w:t>
            </w:r>
          </w:p>
        </w:tc>
        <w:tc>
          <w:tcPr>
            <w:tcW w:w="1678" w:type="dxa"/>
          </w:tcPr>
          <w:p w14:paraId="4A27E0F7" w14:textId="77777777" w:rsidR="00DD6D98" w:rsidRPr="003C4436" w:rsidRDefault="00DD6D98" w:rsidP="00DD6D98">
            <w:pPr>
              <w:pStyle w:val="ACK-ChoreographyBody"/>
            </w:pPr>
            <w:r>
              <w:t>ACK^R33</w:t>
            </w:r>
            <w:r w:rsidRPr="003C4436">
              <w:t>^ACK</w:t>
            </w:r>
          </w:p>
        </w:tc>
      </w:tr>
      <w:tr w:rsidR="00DD6D98" w:rsidRPr="003C4436" w14:paraId="1443D565" w14:textId="77777777" w:rsidTr="00DD6D98">
        <w:trPr>
          <w:jc w:val="center"/>
        </w:trPr>
        <w:tc>
          <w:tcPr>
            <w:tcW w:w="1794" w:type="dxa"/>
          </w:tcPr>
          <w:p w14:paraId="2EDF0324" w14:textId="77777777" w:rsidR="00DD6D98" w:rsidRPr="003C4436" w:rsidRDefault="00DD6D98" w:rsidP="00DD6D98">
            <w:pPr>
              <w:pStyle w:val="ACK-ChoreographyBody"/>
            </w:pPr>
            <w:r w:rsidRPr="003C4436">
              <w:t>Application Ack</w:t>
            </w:r>
          </w:p>
        </w:tc>
        <w:tc>
          <w:tcPr>
            <w:tcW w:w="2590" w:type="dxa"/>
          </w:tcPr>
          <w:p w14:paraId="3C8845BC" w14:textId="77777777" w:rsidR="00DD6D98" w:rsidRPr="003C4436" w:rsidRDefault="00DD6D98" w:rsidP="00DD6D98">
            <w:pPr>
              <w:pStyle w:val="ACK-ChoreographyBody"/>
            </w:pPr>
            <w:r w:rsidRPr="003C4436">
              <w:t>-</w:t>
            </w:r>
          </w:p>
        </w:tc>
        <w:tc>
          <w:tcPr>
            <w:tcW w:w="1559" w:type="dxa"/>
          </w:tcPr>
          <w:p w14:paraId="52E805FA" w14:textId="77777777" w:rsidR="00DD6D98" w:rsidRPr="003C4436" w:rsidRDefault="00DD6D98" w:rsidP="00DD6D98">
            <w:pPr>
              <w:pStyle w:val="ACK-ChoreographyBody"/>
            </w:pPr>
            <w:r w:rsidRPr="003C4436">
              <w:t>-</w:t>
            </w:r>
          </w:p>
        </w:tc>
        <w:tc>
          <w:tcPr>
            <w:tcW w:w="1678" w:type="dxa"/>
          </w:tcPr>
          <w:p w14:paraId="2A3A2901" w14:textId="77777777" w:rsidR="00DD6D98" w:rsidRPr="003C4436" w:rsidRDefault="00DD6D98" w:rsidP="00DD6D98">
            <w:pPr>
              <w:pStyle w:val="ACK-ChoreographyBody"/>
            </w:pPr>
            <w:r w:rsidRPr="003C4436">
              <w:t>-</w:t>
            </w:r>
          </w:p>
        </w:tc>
      </w:tr>
    </w:tbl>
    <w:p w14:paraId="095E48DB" w14:textId="77777777" w:rsidR="00DD6D98" w:rsidRPr="0083614A" w:rsidRDefault="00DD6D98" w:rsidP="00DD6D98">
      <w:pPr>
        <w:pStyle w:val="NormalIndented"/>
        <w:rPr>
          <w:lang w:eastAsia="de-DE"/>
        </w:rPr>
      </w:pPr>
    </w:p>
    <w:p w14:paraId="011D9FC7" w14:textId="77777777" w:rsidR="00DD6D98" w:rsidRPr="009901C4" w:rsidRDefault="00DD6D98" w:rsidP="00DD6D98">
      <w:pPr>
        <w:pStyle w:val="NormalIndented"/>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w:t>
      </w:r>
    </w:p>
    <w:p w14:paraId="68873AD4" w14:textId="77777777" w:rsidR="00DD6D98" w:rsidRPr="009901C4" w:rsidRDefault="00DD6D98" w:rsidP="0043481A">
      <w:pPr>
        <w:pStyle w:val="Heading3"/>
        <w:rPr>
          <w:noProof/>
        </w:rPr>
      </w:pPr>
      <w:bookmarkStart w:id="703" w:name="_Toc234050300"/>
      <w:bookmarkStart w:id="704" w:name="_Toc28960175"/>
      <w:r w:rsidRPr="009901C4">
        <w:rPr>
          <w:noProof/>
        </w:rPr>
        <w:t>OUL – Unsolicited Specimen Oriented Observation Message (Event R22 )</w:t>
      </w:r>
      <w:bookmarkEnd w:id="701"/>
      <w:bookmarkEnd w:id="703"/>
      <w:bookmarkEnd w:id="704"/>
      <w:r w:rsidRPr="009901C4">
        <w:rPr>
          <w:noProof/>
        </w:rPr>
        <w:fldChar w:fldCharType="begin"/>
      </w:r>
      <w:r w:rsidRPr="009901C4">
        <w:rPr>
          <w:noProof/>
        </w:rPr>
        <w:instrText xml:space="preserve"> XE "Events: R22" </w:instrText>
      </w:r>
      <w:r w:rsidRPr="009901C4">
        <w:rPr>
          <w:noProof/>
        </w:rPr>
        <w:fldChar w:fldCharType="end"/>
      </w:r>
      <w:r w:rsidRPr="009901C4">
        <w:rPr>
          <w:noProof/>
        </w:rPr>
        <w:fldChar w:fldCharType="begin"/>
      </w:r>
      <w:r w:rsidRPr="009901C4">
        <w:rPr>
          <w:noProof/>
        </w:rPr>
        <w:instrText xml:space="preserve"> XE "OUL - Unsolicited specimen oriented </w:instrText>
      </w:r>
      <w:r w:rsidRPr="0043481A">
        <w:instrText>observation</w:instrText>
      </w:r>
      <w:r w:rsidRPr="009901C4">
        <w:rPr>
          <w:noProof/>
        </w:rPr>
        <w:instrText xml:space="preserve"> (R22)" </w:instrText>
      </w:r>
      <w:r w:rsidRPr="009901C4">
        <w:rPr>
          <w:noProof/>
        </w:rPr>
        <w:fldChar w:fldCharType="end"/>
      </w:r>
      <w:r w:rsidRPr="009901C4">
        <w:rPr>
          <w:noProof/>
        </w:rPr>
        <w:fldChar w:fldCharType="begin"/>
      </w:r>
      <w:r w:rsidRPr="009901C4">
        <w:rPr>
          <w:noProof/>
        </w:rPr>
        <w:instrText>xe "OUL"</w:instrText>
      </w:r>
      <w:r w:rsidRPr="009901C4">
        <w:rPr>
          <w:noProof/>
        </w:rPr>
        <w:fldChar w:fldCharType="end"/>
      </w:r>
      <w:r w:rsidRPr="009901C4">
        <w:rPr>
          <w:noProof/>
        </w:rPr>
        <w:fldChar w:fldCharType="begin"/>
      </w:r>
      <w:r w:rsidRPr="009901C4">
        <w:rPr>
          <w:noProof/>
        </w:rPr>
        <w:instrText>xe "Message Types: OUL"</w:instrText>
      </w:r>
      <w:r w:rsidRPr="009901C4">
        <w:rPr>
          <w:noProof/>
        </w:rPr>
        <w:fldChar w:fldCharType="end"/>
      </w:r>
    </w:p>
    <w:p w14:paraId="26E8D74C" w14:textId="77777777" w:rsidR="00DD6D98" w:rsidRPr="009901C4" w:rsidRDefault="00DD6D98" w:rsidP="00DD6D98">
      <w:pPr>
        <w:pStyle w:val="NormalIndented"/>
        <w:rPr>
          <w:noProof/>
        </w:rPr>
      </w:pPr>
      <w:r w:rsidRPr="009901C4">
        <w:rPr>
          <w:noProof/>
        </w:rPr>
        <w:t>This message was designed to accommodate specimen oriented testing. It should be applicable to container-less testing (e.g., elephant on a table) and laboratory automation systems requiring container.</w:t>
      </w:r>
    </w:p>
    <w:p w14:paraId="4D983C5A" w14:textId="77777777" w:rsidR="00DD6D98" w:rsidRPr="009901C4" w:rsidRDefault="00DD6D98" w:rsidP="00DD6D98">
      <w:pPr>
        <w:pStyle w:val="NormalIndented"/>
        <w:rPr>
          <w:noProof/>
        </w:rPr>
      </w:pPr>
      <w:r w:rsidRPr="009901C4">
        <w:rPr>
          <w:noProof/>
        </w:rPr>
        <w:t>Generally this construct allows transfer of multiple results related to a specimen from a patient, where this specimen has been in none, one, or multiple containers.</w:t>
      </w:r>
    </w:p>
    <w:p w14:paraId="645015F2"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6F66C92A" w14:textId="77777777" w:rsidR="00DD6D98" w:rsidRPr="009901C4" w:rsidRDefault="00DD6D98" w:rsidP="00DD6D98">
      <w:pPr>
        <w:pStyle w:val="NormalListBullets"/>
        <w:numPr>
          <w:ilvl w:val="0"/>
          <w:numId w:val="29"/>
        </w:numPr>
        <w:rPr>
          <w:noProof/>
        </w:rPr>
      </w:pPr>
      <w:r w:rsidRPr="009901C4">
        <w:rPr>
          <w:noProof/>
        </w:rPr>
        <w:lastRenderedPageBreak/>
        <w:t>Analysis results of a non patient related sample (e.g., environmental) – patient related segments (e.g., PID, PD1, PV1, PV2) are optional.</w:t>
      </w:r>
    </w:p>
    <w:p w14:paraId="554051CF"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 – however for this purpose the "Unsolicited Specimen Container Oriented Observation Message" (OUL^R23) is recommended due to explicit relation between the observation and the container.</w:t>
      </w:r>
    </w:p>
    <w:p w14:paraId="1F8F4E4A"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57BB296C" w14:textId="77777777" w:rsidR="00DD6D98" w:rsidRDefault="00DD6D98" w:rsidP="00DD6D98">
      <w:pPr>
        <w:pStyle w:val="NormalIndented"/>
        <w:rPr>
          <w:noProof/>
        </w:rPr>
      </w:pPr>
      <w:r w:rsidRPr="009901C4">
        <w:rPr>
          <w:noProof/>
        </w:rPr>
        <w:t>Refer to Chapter 13 Laboratory Automation for additional examples of usage of SAC.</w:t>
      </w:r>
    </w:p>
    <w:p w14:paraId="42310B72"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E90EDE0" w14:textId="77777777" w:rsidR="00DD6D98" w:rsidRPr="009901C4" w:rsidRDefault="00DD6D98" w:rsidP="00DD6D98">
      <w:pPr>
        <w:pStyle w:val="MsgTableCaption"/>
        <w:rPr>
          <w:noProof/>
        </w:rPr>
      </w:pPr>
      <w:r w:rsidRPr="009901C4">
        <w:rPr>
          <w:noProof/>
        </w:rPr>
        <w:t>OUL^R22^OUL_R22: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32FB44DA" w14:textId="77777777" w:rsidTr="00FF602B">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4902A5EE"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05A48989"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143CF9B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02452DD0" w14:textId="77777777" w:rsidR="00DD6D98" w:rsidRPr="009901C4" w:rsidRDefault="00DD6D98" w:rsidP="00DD6D98">
            <w:pPr>
              <w:pStyle w:val="MsgTableHeader"/>
              <w:jc w:val="center"/>
              <w:rPr>
                <w:noProof/>
              </w:rPr>
            </w:pPr>
            <w:r w:rsidRPr="009901C4">
              <w:rPr>
                <w:noProof/>
              </w:rPr>
              <w:t>Chapter</w:t>
            </w:r>
          </w:p>
        </w:tc>
      </w:tr>
      <w:tr w:rsidR="00DD6D98" w:rsidRPr="00D00BBD" w14:paraId="6CFE5759" w14:textId="77777777" w:rsidTr="00FF602B">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6C8D3331"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7FF1C107"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8872ED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51CCD56" w14:textId="77777777" w:rsidR="00DD6D98" w:rsidRPr="009901C4" w:rsidRDefault="00DD6D98" w:rsidP="00DD6D98">
            <w:pPr>
              <w:pStyle w:val="MsgTableBody"/>
              <w:jc w:val="center"/>
              <w:rPr>
                <w:noProof/>
              </w:rPr>
            </w:pPr>
            <w:r w:rsidRPr="009901C4">
              <w:rPr>
                <w:noProof/>
              </w:rPr>
              <w:t>2</w:t>
            </w:r>
          </w:p>
        </w:tc>
      </w:tr>
      <w:tr w:rsidR="00DD6D98" w:rsidRPr="00D00BBD" w14:paraId="15410E5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69DBF4"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1C280BC4"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75815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4C0AA5" w14:textId="77777777" w:rsidR="00DD6D98" w:rsidRPr="009901C4" w:rsidRDefault="00DD6D98" w:rsidP="00DD6D98">
            <w:pPr>
              <w:pStyle w:val="MsgTableBody"/>
              <w:jc w:val="center"/>
              <w:rPr>
                <w:noProof/>
              </w:rPr>
            </w:pPr>
            <w:r>
              <w:rPr>
                <w:noProof/>
              </w:rPr>
              <w:t>3</w:t>
            </w:r>
          </w:p>
        </w:tc>
      </w:tr>
      <w:tr w:rsidR="00DD6D98" w:rsidRPr="00D00BBD" w14:paraId="7052904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D10F5A"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1E46DC6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F82BD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BD0AC1" w14:textId="77777777" w:rsidR="00DD6D98" w:rsidRPr="009901C4" w:rsidRDefault="00DD6D98" w:rsidP="00DD6D98">
            <w:pPr>
              <w:pStyle w:val="MsgTableBody"/>
              <w:jc w:val="center"/>
              <w:rPr>
                <w:noProof/>
              </w:rPr>
            </w:pPr>
            <w:r w:rsidRPr="009901C4">
              <w:rPr>
                <w:noProof/>
              </w:rPr>
              <w:t>2</w:t>
            </w:r>
          </w:p>
        </w:tc>
      </w:tr>
      <w:tr w:rsidR="00DD6D98" w:rsidRPr="00D00BBD" w14:paraId="2AAB252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A7547D0"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7050B89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C5BA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85AF84" w14:textId="77777777" w:rsidR="00DD6D98" w:rsidRPr="009901C4" w:rsidRDefault="00DD6D98" w:rsidP="00DD6D98">
            <w:pPr>
              <w:pStyle w:val="MsgTableBody"/>
              <w:jc w:val="center"/>
              <w:rPr>
                <w:noProof/>
              </w:rPr>
            </w:pPr>
            <w:r w:rsidRPr="009901C4">
              <w:rPr>
                <w:noProof/>
              </w:rPr>
              <w:t>2</w:t>
            </w:r>
          </w:p>
        </w:tc>
      </w:tr>
      <w:tr w:rsidR="00DD6D98" w:rsidRPr="00D00BBD" w14:paraId="6D90C1C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BC5C7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0F336C1E"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2C761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E8584F" w14:textId="77777777" w:rsidR="00DD6D98" w:rsidRPr="009901C4" w:rsidRDefault="00DD6D98" w:rsidP="00DD6D98">
            <w:pPr>
              <w:pStyle w:val="MsgTableBody"/>
              <w:jc w:val="center"/>
              <w:rPr>
                <w:noProof/>
              </w:rPr>
            </w:pPr>
            <w:r w:rsidRPr="009901C4">
              <w:rPr>
                <w:noProof/>
              </w:rPr>
              <w:t>2</w:t>
            </w:r>
          </w:p>
        </w:tc>
      </w:tr>
      <w:tr w:rsidR="00DD6D98" w:rsidRPr="00D00BBD" w14:paraId="71C3B86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673C3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47E2874"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36E2CA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7F5A9B" w14:textId="77777777" w:rsidR="00DD6D98" w:rsidRPr="009901C4" w:rsidRDefault="00DD6D98" w:rsidP="00DD6D98">
            <w:pPr>
              <w:pStyle w:val="MsgTableBody"/>
              <w:jc w:val="center"/>
              <w:rPr>
                <w:noProof/>
              </w:rPr>
            </w:pPr>
          </w:p>
        </w:tc>
      </w:tr>
      <w:tr w:rsidR="00DD6D98" w:rsidRPr="00D00BBD" w14:paraId="796E144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876924"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71D97CCA"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3F9555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1B308" w14:textId="77777777" w:rsidR="00DD6D98" w:rsidRPr="009901C4" w:rsidRDefault="00DD6D98" w:rsidP="00DD6D98">
            <w:pPr>
              <w:pStyle w:val="MsgTableBody"/>
              <w:jc w:val="center"/>
              <w:rPr>
                <w:noProof/>
              </w:rPr>
            </w:pPr>
            <w:r w:rsidRPr="009901C4">
              <w:rPr>
                <w:noProof/>
              </w:rPr>
              <w:t>3</w:t>
            </w:r>
          </w:p>
        </w:tc>
      </w:tr>
      <w:tr w:rsidR="00DD6D98" w:rsidRPr="00D00BBD" w14:paraId="07AEA56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F0C7728"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C43F625"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46E7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0941A" w14:textId="77777777" w:rsidR="00DD6D98" w:rsidRPr="009901C4" w:rsidRDefault="00DD6D98" w:rsidP="00DD6D98">
            <w:pPr>
              <w:pStyle w:val="MsgTableBody"/>
              <w:jc w:val="center"/>
              <w:rPr>
                <w:noProof/>
              </w:rPr>
            </w:pPr>
            <w:r w:rsidRPr="009901C4">
              <w:rPr>
                <w:noProof/>
              </w:rPr>
              <w:t>3</w:t>
            </w:r>
          </w:p>
        </w:tc>
      </w:tr>
      <w:tr w:rsidR="00C50010" w:rsidRPr="0001097E" w14:paraId="70752587" w14:textId="77777777" w:rsidTr="00FF602B">
        <w:tblPrEx>
          <w:shd w:val="clear" w:color="auto" w:fill="auto"/>
          <w:tblLook w:val="04A0" w:firstRow="1" w:lastRow="0" w:firstColumn="1" w:lastColumn="0" w:noHBand="0" w:noVBand="1"/>
        </w:tblPrEx>
        <w:trPr>
          <w:jc w:val="center"/>
          <w:ins w:id="705" w:author="Buitendijk, Hans" w:date="2022-08-23T13:54:00Z"/>
        </w:trPr>
        <w:tc>
          <w:tcPr>
            <w:tcW w:w="2881" w:type="dxa"/>
            <w:tcBorders>
              <w:top w:val="dotted" w:sz="4" w:space="0" w:color="auto"/>
              <w:left w:val="nil"/>
              <w:bottom w:val="dotted" w:sz="4" w:space="0" w:color="auto"/>
              <w:right w:val="nil"/>
            </w:tcBorders>
            <w:shd w:val="clear" w:color="auto" w:fill="FFFFFF"/>
          </w:tcPr>
          <w:p w14:paraId="795377B2" w14:textId="00D69122" w:rsidR="00C50010" w:rsidRPr="0052787A" w:rsidRDefault="00C50010" w:rsidP="00EE6AE7">
            <w:pPr>
              <w:pStyle w:val="MsgTableBody"/>
              <w:rPr>
                <w:ins w:id="706" w:author="Buitendijk, Hans" w:date="2022-08-23T13:54:00Z"/>
                <w:noProof/>
              </w:rPr>
            </w:pPr>
            <w:ins w:id="707" w:author="Buitendijk, Hans" w:date="2022-08-23T13:54: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1223DDFF" w14:textId="77777777" w:rsidR="00C50010" w:rsidRPr="0052787A" w:rsidRDefault="00C50010" w:rsidP="00EE6AE7">
            <w:pPr>
              <w:pStyle w:val="MsgTableBody"/>
              <w:rPr>
                <w:ins w:id="708" w:author="Buitendijk, Hans" w:date="2022-08-23T13:54:00Z"/>
                <w:noProof/>
              </w:rPr>
            </w:pPr>
            <w:ins w:id="709" w:author="Buitendijk, Hans" w:date="2022-08-23T13:54: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5084A7E" w14:textId="77777777" w:rsidR="00C50010" w:rsidRPr="0052787A" w:rsidRDefault="00C50010" w:rsidP="00EE6AE7">
            <w:pPr>
              <w:pStyle w:val="MsgTableBody"/>
              <w:rPr>
                <w:ins w:id="710" w:author="Buitendijk, Hans" w:date="2022-08-23T13:54:00Z"/>
                <w:noProof/>
              </w:rPr>
            </w:pPr>
          </w:p>
        </w:tc>
        <w:tc>
          <w:tcPr>
            <w:tcW w:w="990" w:type="dxa"/>
            <w:gridSpan w:val="2"/>
            <w:tcBorders>
              <w:top w:val="dotted" w:sz="4" w:space="0" w:color="auto"/>
              <w:left w:val="nil"/>
              <w:bottom w:val="dotted" w:sz="4" w:space="0" w:color="auto"/>
              <w:right w:val="nil"/>
            </w:tcBorders>
            <w:shd w:val="clear" w:color="auto" w:fill="FFFFFF"/>
          </w:tcPr>
          <w:p w14:paraId="2A1E88DC" w14:textId="77777777" w:rsidR="00C50010" w:rsidRPr="0052787A" w:rsidRDefault="00C50010" w:rsidP="00EE6AE7">
            <w:pPr>
              <w:pStyle w:val="MsgTableBody"/>
              <w:jc w:val="center"/>
              <w:rPr>
                <w:ins w:id="711" w:author="Buitendijk, Hans" w:date="2022-08-23T13:54:00Z"/>
                <w:noProof/>
              </w:rPr>
            </w:pPr>
            <w:ins w:id="712" w:author="Buitendijk, Hans" w:date="2022-08-23T13:54:00Z">
              <w:r>
                <w:rPr>
                  <w:noProof/>
                </w:rPr>
                <w:t>3</w:t>
              </w:r>
            </w:ins>
          </w:p>
        </w:tc>
      </w:tr>
      <w:tr w:rsidR="00C50010" w:rsidRPr="0001097E" w14:paraId="79FD11CA" w14:textId="77777777" w:rsidTr="00FF602B">
        <w:tblPrEx>
          <w:shd w:val="clear" w:color="auto" w:fill="auto"/>
          <w:tblLook w:val="04A0" w:firstRow="1" w:lastRow="0" w:firstColumn="1" w:lastColumn="0" w:noHBand="0" w:noVBand="1"/>
        </w:tblPrEx>
        <w:trPr>
          <w:jc w:val="center"/>
          <w:ins w:id="713" w:author="Buitendijk, Hans" w:date="2022-08-23T13:54:00Z"/>
        </w:trPr>
        <w:tc>
          <w:tcPr>
            <w:tcW w:w="2881" w:type="dxa"/>
            <w:tcBorders>
              <w:top w:val="dotted" w:sz="4" w:space="0" w:color="auto"/>
              <w:left w:val="nil"/>
              <w:bottom w:val="dotted" w:sz="4" w:space="0" w:color="auto"/>
              <w:right w:val="nil"/>
            </w:tcBorders>
            <w:shd w:val="clear" w:color="auto" w:fill="FFFFFF"/>
          </w:tcPr>
          <w:p w14:paraId="592DA26E" w14:textId="73C7BF64" w:rsidR="00C50010" w:rsidRPr="0052787A" w:rsidRDefault="00C50010" w:rsidP="00EE6AE7">
            <w:pPr>
              <w:pStyle w:val="MsgTableBody"/>
              <w:rPr>
                <w:ins w:id="714" w:author="Buitendijk, Hans" w:date="2022-08-23T13:54:00Z"/>
                <w:noProof/>
              </w:rPr>
            </w:pPr>
            <w:ins w:id="715" w:author="Buitendijk, Hans" w:date="2022-08-23T13:54: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46BD2F80" w14:textId="18DCDDA5" w:rsidR="00C50010" w:rsidRPr="0052787A" w:rsidRDefault="00973149" w:rsidP="00EE6AE7">
            <w:pPr>
              <w:pStyle w:val="MsgTableBody"/>
              <w:rPr>
                <w:ins w:id="716" w:author="Buitendijk, Hans" w:date="2022-08-23T13:54:00Z"/>
                <w:noProof/>
              </w:rPr>
            </w:pPr>
            <w:ins w:id="717" w:author="Buitendijk, Hans" w:date="2022-08-24T17:38:00Z">
              <w:r>
                <w:rPr>
                  <w:noProof/>
                </w:rPr>
                <w:t>Recorded</w:t>
              </w:r>
            </w:ins>
            <w:ins w:id="718" w:author="Buitendijk, Hans" w:date="2022-08-23T13:54:00Z">
              <w:r w:rsidR="00C50010">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62D41DA9" w14:textId="77777777" w:rsidR="00C50010" w:rsidRPr="0052787A" w:rsidRDefault="00C50010" w:rsidP="00EE6AE7">
            <w:pPr>
              <w:pStyle w:val="MsgTableBody"/>
              <w:rPr>
                <w:ins w:id="719" w:author="Buitendijk, Hans" w:date="2022-08-23T13:54:00Z"/>
                <w:noProof/>
              </w:rPr>
            </w:pPr>
          </w:p>
        </w:tc>
        <w:tc>
          <w:tcPr>
            <w:tcW w:w="990" w:type="dxa"/>
            <w:gridSpan w:val="2"/>
            <w:tcBorders>
              <w:top w:val="dotted" w:sz="4" w:space="0" w:color="auto"/>
              <w:left w:val="nil"/>
              <w:bottom w:val="dotted" w:sz="4" w:space="0" w:color="auto"/>
              <w:right w:val="nil"/>
            </w:tcBorders>
            <w:shd w:val="clear" w:color="auto" w:fill="FFFFFF"/>
          </w:tcPr>
          <w:p w14:paraId="7E82C644" w14:textId="77777777" w:rsidR="00C50010" w:rsidRPr="0052787A" w:rsidRDefault="00C50010" w:rsidP="00EE6AE7">
            <w:pPr>
              <w:pStyle w:val="MsgTableBody"/>
              <w:jc w:val="center"/>
              <w:rPr>
                <w:ins w:id="720" w:author="Buitendijk, Hans" w:date="2022-08-23T13:54:00Z"/>
                <w:noProof/>
              </w:rPr>
            </w:pPr>
            <w:ins w:id="721" w:author="Buitendijk, Hans" w:date="2022-08-23T13:54:00Z">
              <w:r>
                <w:rPr>
                  <w:noProof/>
                </w:rPr>
                <w:t>3</w:t>
              </w:r>
            </w:ins>
          </w:p>
        </w:tc>
      </w:tr>
      <w:tr w:rsidR="00C50010" w:rsidRPr="0001097E" w14:paraId="0CBEEF41" w14:textId="77777777" w:rsidTr="00FF602B">
        <w:tblPrEx>
          <w:shd w:val="clear" w:color="auto" w:fill="auto"/>
          <w:tblLook w:val="04A0" w:firstRow="1" w:lastRow="0" w:firstColumn="1" w:lastColumn="0" w:noHBand="0" w:noVBand="1"/>
        </w:tblPrEx>
        <w:trPr>
          <w:jc w:val="center"/>
          <w:ins w:id="722" w:author="Buitendijk, Hans" w:date="2022-08-23T13:54:00Z"/>
        </w:trPr>
        <w:tc>
          <w:tcPr>
            <w:tcW w:w="2881" w:type="dxa"/>
            <w:tcBorders>
              <w:top w:val="dotted" w:sz="4" w:space="0" w:color="auto"/>
              <w:left w:val="nil"/>
              <w:bottom w:val="dotted" w:sz="4" w:space="0" w:color="auto"/>
              <w:right w:val="nil"/>
            </w:tcBorders>
            <w:shd w:val="clear" w:color="auto" w:fill="FFFFFF"/>
          </w:tcPr>
          <w:p w14:paraId="7CA07295" w14:textId="17B2D3B0" w:rsidR="00C50010" w:rsidRPr="0052787A" w:rsidRDefault="00C50010" w:rsidP="00EE6AE7">
            <w:pPr>
              <w:pStyle w:val="MsgTableBody"/>
              <w:rPr>
                <w:ins w:id="723" w:author="Buitendijk, Hans" w:date="2022-08-23T13:54:00Z"/>
                <w:noProof/>
              </w:rPr>
            </w:pPr>
            <w:ins w:id="724" w:author="Buitendijk, Hans" w:date="2022-08-23T13:54: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3258B63D" w14:textId="358E0D33" w:rsidR="00C50010" w:rsidRPr="0052787A" w:rsidRDefault="00C50010" w:rsidP="00EE6AE7">
            <w:pPr>
              <w:pStyle w:val="MsgTableBody"/>
              <w:rPr>
                <w:ins w:id="725" w:author="Buitendijk, Hans" w:date="2022-08-23T13:54:00Z"/>
                <w:noProof/>
              </w:rPr>
            </w:pPr>
            <w:ins w:id="726" w:author="Buitendijk, Hans" w:date="2022-08-23T13:54:00Z">
              <w:del w:id="727" w:author="Craig Newman" w:date="2023-07-03T07:44:00Z">
                <w:r w:rsidDel="00573DBC">
                  <w:rPr>
                    <w:noProof/>
                  </w:rPr>
                  <w:delText>Sex for Clinical Use</w:delText>
                </w:r>
              </w:del>
            </w:ins>
            <w:ins w:id="728" w:author="Craig Newman" w:date="2023-07-03T07:44:00Z">
              <w:r w:rsidR="00573DBC">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10542299" w14:textId="77777777" w:rsidR="00C50010" w:rsidRPr="0052787A" w:rsidRDefault="00C50010" w:rsidP="00EE6AE7">
            <w:pPr>
              <w:pStyle w:val="MsgTableBody"/>
              <w:rPr>
                <w:ins w:id="729" w:author="Buitendijk, Hans" w:date="2022-08-23T13:54:00Z"/>
                <w:noProof/>
              </w:rPr>
            </w:pPr>
          </w:p>
        </w:tc>
        <w:tc>
          <w:tcPr>
            <w:tcW w:w="990" w:type="dxa"/>
            <w:gridSpan w:val="2"/>
            <w:tcBorders>
              <w:top w:val="dotted" w:sz="4" w:space="0" w:color="auto"/>
              <w:left w:val="nil"/>
              <w:bottom w:val="dotted" w:sz="4" w:space="0" w:color="auto"/>
              <w:right w:val="nil"/>
            </w:tcBorders>
            <w:shd w:val="clear" w:color="auto" w:fill="FFFFFF"/>
          </w:tcPr>
          <w:p w14:paraId="06BFF24C" w14:textId="77777777" w:rsidR="00C50010" w:rsidRPr="0052787A" w:rsidRDefault="00C50010" w:rsidP="00EE6AE7">
            <w:pPr>
              <w:pStyle w:val="MsgTableBody"/>
              <w:jc w:val="center"/>
              <w:rPr>
                <w:ins w:id="730" w:author="Buitendijk, Hans" w:date="2022-08-23T13:54:00Z"/>
                <w:noProof/>
              </w:rPr>
            </w:pPr>
            <w:ins w:id="731" w:author="Buitendijk, Hans" w:date="2022-08-23T13:54:00Z">
              <w:r>
                <w:rPr>
                  <w:noProof/>
                </w:rPr>
                <w:t>3</w:t>
              </w:r>
            </w:ins>
          </w:p>
        </w:tc>
      </w:tr>
      <w:tr w:rsidR="00DD6D98" w:rsidRPr="00D00BBD" w14:paraId="14B4060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0B3E5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63BA72"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0F460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1EA530" w14:textId="77777777" w:rsidR="00DD6D98" w:rsidRPr="009901C4" w:rsidRDefault="00DD6D98" w:rsidP="00DD6D98">
            <w:pPr>
              <w:pStyle w:val="MsgTableBody"/>
              <w:jc w:val="center"/>
              <w:rPr>
                <w:noProof/>
              </w:rPr>
            </w:pPr>
            <w:r w:rsidRPr="009901C4">
              <w:rPr>
                <w:noProof/>
              </w:rPr>
              <w:t>7</w:t>
            </w:r>
          </w:p>
        </w:tc>
      </w:tr>
      <w:tr w:rsidR="00DD6D98" w:rsidRPr="00D00BBD" w14:paraId="7870A09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57B0A7"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1420D169"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A0E5B59"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3D333A2" w14:textId="77777777" w:rsidR="00DD6D98" w:rsidRPr="009901C4" w:rsidRDefault="00DD6D98" w:rsidP="00DD6D98">
            <w:pPr>
              <w:pStyle w:val="MsgTableBody"/>
              <w:jc w:val="center"/>
              <w:rPr>
                <w:noProof/>
              </w:rPr>
            </w:pPr>
            <w:r>
              <w:rPr>
                <w:noProof/>
              </w:rPr>
              <w:t>3</w:t>
            </w:r>
          </w:p>
        </w:tc>
      </w:tr>
      <w:tr w:rsidR="00DD6D98" w:rsidRPr="00D00BBD" w14:paraId="2974AC0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CEF4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803984F"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CF6E6A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BEB0A" w14:textId="77777777" w:rsidR="00DD6D98" w:rsidRPr="009901C4" w:rsidRDefault="00DD6D98" w:rsidP="00DD6D98">
            <w:pPr>
              <w:pStyle w:val="MsgTableBody"/>
              <w:jc w:val="center"/>
              <w:rPr>
                <w:noProof/>
              </w:rPr>
            </w:pPr>
            <w:r w:rsidRPr="009901C4">
              <w:rPr>
                <w:noProof/>
              </w:rPr>
              <w:t>2</w:t>
            </w:r>
          </w:p>
        </w:tc>
      </w:tr>
      <w:tr w:rsidR="00DD6D98" w:rsidRPr="00D00BBD" w14:paraId="0D18A07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F8A1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C490F08"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9D25C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2ED11A" w14:textId="77777777" w:rsidR="00DD6D98" w:rsidRPr="009901C4" w:rsidRDefault="00DD6D98" w:rsidP="00DD6D98">
            <w:pPr>
              <w:pStyle w:val="MsgTableBody"/>
              <w:jc w:val="center"/>
              <w:rPr>
                <w:noProof/>
              </w:rPr>
            </w:pPr>
          </w:p>
        </w:tc>
      </w:tr>
      <w:tr w:rsidR="00DD6D98" w:rsidRPr="00D00BBD" w14:paraId="0F39C55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D012A1"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D675C77"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415320F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568FF" w14:textId="77777777" w:rsidR="00DD6D98" w:rsidRPr="009901C4" w:rsidRDefault="00DD6D98" w:rsidP="00DD6D98">
            <w:pPr>
              <w:pStyle w:val="MsgTableBody"/>
              <w:jc w:val="center"/>
              <w:rPr>
                <w:noProof/>
              </w:rPr>
            </w:pPr>
            <w:r w:rsidRPr="009901C4">
              <w:rPr>
                <w:noProof/>
              </w:rPr>
              <w:t>7</w:t>
            </w:r>
          </w:p>
        </w:tc>
      </w:tr>
      <w:tr w:rsidR="00DD6D98" w:rsidRPr="00D00BBD" w14:paraId="6FF250CE"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5592F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BF41C8C"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EF7E2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B09934" w14:textId="77777777" w:rsidR="00DD6D98" w:rsidRPr="009901C4" w:rsidRDefault="00DD6D98" w:rsidP="00DD6D98">
            <w:pPr>
              <w:pStyle w:val="MsgTableBody"/>
              <w:jc w:val="center"/>
              <w:rPr>
                <w:noProof/>
              </w:rPr>
            </w:pPr>
            <w:r w:rsidRPr="009901C4">
              <w:rPr>
                <w:noProof/>
              </w:rPr>
              <w:t>7</w:t>
            </w:r>
          </w:p>
        </w:tc>
      </w:tr>
      <w:tr w:rsidR="00DD6D98" w:rsidRPr="00D00BBD" w14:paraId="401621A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12E4D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E235F7"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023D3C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458544" w14:textId="77777777" w:rsidR="00DD6D98" w:rsidRPr="009901C4" w:rsidRDefault="00DD6D98" w:rsidP="00DD6D98">
            <w:pPr>
              <w:pStyle w:val="MsgTableBody"/>
              <w:jc w:val="center"/>
              <w:rPr>
                <w:noProof/>
              </w:rPr>
            </w:pPr>
          </w:p>
        </w:tc>
      </w:tr>
      <w:tr w:rsidR="00DD6D98" w:rsidRPr="00D00BBD" w14:paraId="0DD4ABC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C14D02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58198D2"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7D07C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41DD54" w14:textId="77777777" w:rsidR="00DD6D98" w:rsidRPr="009901C4" w:rsidRDefault="00DD6D98" w:rsidP="00DD6D98">
            <w:pPr>
              <w:pStyle w:val="MsgTableBody"/>
              <w:jc w:val="center"/>
              <w:rPr>
                <w:noProof/>
              </w:rPr>
            </w:pPr>
          </w:p>
        </w:tc>
      </w:tr>
      <w:tr w:rsidR="00DD6D98" w:rsidRPr="00D00BBD" w14:paraId="49F7143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CF612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58CE661D"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1303D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BAF934" w14:textId="77777777" w:rsidR="00DD6D98" w:rsidRPr="009901C4" w:rsidRDefault="00DD6D98" w:rsidP="00DD6D98">
            <w:pPr>
              <w:pStyle w:val="MsgTableBody"/>
              <w:jc w:val="center"/>
              <w:rPr>
                <w:noProof/>
              </w:rPr>
            </w:pPr>
            <w:r w:rsidRPr="009901C4">
              <w:rPr>
                <w:noProof/>
              </w:rPr>
              <w:t>3</w:t>
            </w:r>
          </w:p>
        </w:tc>
      </w:tr>
      <w:tr w:rsidR="00DD6D98" w:rsidRPr="00D00BBD" w14:paraId="1059BF1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CE41AE"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51BA6FE6"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7863B3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EB2E3E" w14:textId="77777777" w:rsidR="00DD6D98" w:rsidRPr="009901C4" w:rsidRDefault="00DD6D98" w:rsidP="00DD6D98">
            <w:pPr>
              <w:pStyle w:val="MsgTableBody"/>
              <w:jc w:val="center"/>
              <w:rPr>
                <w:noProof/>
              </w:rPr>
            </w:pPr>
            <w:r w:rsidRPr="009901C4">
              <w:rPr>
                <w:noProof/>
              </w:rPr>
              <w:t>3</w:t>
            </w:r>
          </w:p>
        </w:tc>
      </w:tr>
      <w:tr w:rsidR="00DD6D98" w:rsidRPr="00D00BBD" w14:paraId="13B6472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04A28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2DC18B0"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0AC1D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F8C54F" w14:textId="77777777" w:rsidR="00DD6D98" w:rsidRPr="009901C4" w:rsidRDefault="00DD6D98" w:rsidP="00DD6D98">
            <w:pPr>
              <w:pStyle w:val="MsgTableBody"/>
              <w:jc w:val="center"/>
              <w:rPr>
                <w:noProof/>
              </w:rPr>
            </w:pPr>
            <w:r w:rsidRPr="009901C4">
              <w:rPr>
                <w:noProof/>
              </w:rPr>
              <w:t>7</w:t>
            </w:r>
          </w:p>
        </w:tc>
      </w:tr>
      <w:tr w:rsidR="00DD6D98" w:rsidRPr="00D00BBD" w14:paraId="371A4B47"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D4BE92"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469FB63D"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81F1B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795E0F" w14:textId="77777777" w:rsidR="00DD6D98" w:rsidRPr="009901C4" w:rsidRDefault="00DD6D98" w:rsidP="00DD6D98">
            <w:pPr>
              <w:pStyle w:val="MsgTableBody"/>
              <w:jc w:val="center"/>
              <w:rPr>
                <w:noProof/>
              </w:rPr>
            </w:pPr>
          </w:p>
        </w:tc>
      </w:tr>
      <w:tr w:rsidR="00DD6D98" w:rsidRPr="00D00BBD" w14:paraId="3558B58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C6B6D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0620E7C"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1CD268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FF5B27" w14:textId="77777777" w:rsidR="00DD6D98" w:rsidRPr="009901C4" w:rsidRDefault="00DD6D98" w:rsidP="00DD6D98">
            <w:pPr>
              <w:pStyle w:val="MsgTableBody"/>
              <w:jc w:val="center"/>
              <w:rPr>
                <w:noProof/>
              </w:rPr>
            </w:pPr>
          </w:p>
        </w:tc>
      </w:tr>
      <w:tr w:rsidR="00210165" w:rsidRPr="00D00BBD" w14:paraId="177D25AA" w14:textId="77777777" w:rsidTr="00FF602B">
        <w:trPr>
          <w:gridAfter w:val="1"/>
          <w:wAfter w:w="18" w:type="dxa"/>
          <w:jc w:val="center"/>
          <w:ins w:id="732" w:author="Buitendijk, Hans" w:date="2022-09-06T08:53:00Z"/>
        </w:trPr>
        <w:tc>
          <w:tcPr>
            <w:tcW w:w="2881" w:type="dxa"/>
            <w:tcBorders>
              <w:top w:val="dotted" w:sz="4" w:space="0" w:color="auto"/>
              <w:left w:val="nil"/>
              <w:bottom w:val="dotted" w:sz="4" w:space="0" w:color="auto"/>
              <w:right w:val="nil"/>
            </w:tcBorders>
            <w:shd w:val="clear" w:color="auto" w:fill="FFFFFF"/>
          </w:tcPr>
          <w:p w14:paraId="4B89896F" w14:textId="4FAE815E" w:rsidR="00210165" w:rsidRPr="009901C4" w:rsidRDefault="00210165" w:rsidP="00DD6D98">
            <w:pPr>
              <w:pStyle w:val="MsgTableBody"/>
              <w:rPr>
                <w:ins w:id="733" w:author="Buitendijk, Hans" w:date="2022-09-06T08:53:00Z"/>
                <w:noProof/>
              </w:rPr>
            </w:pPr>
            <w:ins w:id="734" w:author="Buitendijk, Hans" w:date="2022-09-06T08:53:00Z">
              <w:r>
                <w:rPr>
                  <w:noProof/>
                </w:rPr>
                <w:t xml:space="preserve">  [</w:t>
              </w:r>
            </w:ins>
            <w:ins w:id="735" w:author="Buitendijk, Hans" w:date="2022-09-06T08:54:00Z">
              <w:r>
                <w:rPr>
                  <w:noProof/>
                </w:rPr>
                <w:t>{</w:t>
              </w:r>
            </w:ins>
          </w:p>
        </w:tc>
        <w:tc>
          <w:tcPr>
            <w:tcW w:w="4319" w:type="dxa"/>
            <w:tcBorders>
              <w:top w:val="dotted" w:sz="4" w:space="0" w:color="auto"/>
              <w:left w:val="nil"/>
              <w:bottom w:val="dotted" w:sz="4" w:space="0" w:color="auto"/>
              <w:right w:val="nil"/>
            </w:tcBorders>
            <w:shd w:val="clear" w:color="auto" w:fill="FFFFFF"/>
          </w:tcPr>
          <w:p w14:paraId="766A3CD0" w14:textId="3D14F315" w:rsidR="00210165" w:rsidRPr="009901C4" w:rsidRDefault="00210165" w:rsidP="00DD6D98">
            <w:pPr>
              <w:pStyle w:val="MsgTableBody"/>
              <w:rPr>
                <w:ins w:id="736" w:author="Buitendijk, Hans" w:date="2022-09-06T08:53:00Z"/>
                <w:noProof/>
              </w:rPr>
            </w:pPr>
            <w:ins w:id="737" w:author="Buitendijk, Hans" w:date="2022-09-06T08:54: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64AC016E" w14:textId="77777777" w:rsidR="00210165" w:rsidRPr="009901C4" w:rsidRDefault="00210165" w:rsidP="00DD6D98">
            <w:pPr>
              <w:pStyle w:val="MsgTableBody"/>
              <w:jc w:val="center"/>
              <w:rPr>
                <w:ins w:id="738" w:author="Buitendijk, Hans" w:date="2022-09-06T08:53:00Z"/>
                <w:noProof/>
              </w:rPr>
            </w:pPr>
          </w:p>
        </w:tc>
        <w:tc>
          <w:tcPr>
            <w:tcW w:w="1008" w:type="dxa"/>
            <w:gridSpan w:val="2"/>
            <w:tcBorders>
              <w:top w:val="dotted" w:sz="4" w:space="0" w:color="auto"/>
              <w:left w:val="nil"/>
              <w:bottom w:val="dotted" w:sz="4" w:space="0" w:color="auto"/>
              <w:right w:val="nil"/>
            </w:tcBorders>
            <w:shd w:val="clear" w:color="auto" w:fill="FFFFFF"/>
          </w:tcPr>
          <w:p w14:paraId="35BFBB31" w14:textId="77777777" w:rsidR="00210165" w:rsidRPr="009901C4" w:rsidRDefault="00210165" w:rsidP="00DD6D98">
            <w:pPr>
              <w:pStyle w:val="MsgTableBody"/>
              <w:jc w:val="center"/>
              <w:rPr>
                <w:ins w:id="739" w:author="Buitendijk, Hans" w:date="2022-09-06T08:53:00Z"/>
                <w:noProof/>
              </w:rPr>
            </w:pPr>
          </w:p>
        </w:tc>
      </w:tr>
      <w:tr w:rsidR="00DD6D98" w:rsidRPr="00D00BBD" w14:paraId="5A821F5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396F30" w14:textId="6746A966" w:rsidR="00DD6D98" w:rsidRPr="009901C4" w:rsidRDefault="00DD6D98" w:rsidP="00DD6D98">
            <w:pPr>
              <w:pStyle w:val="MsgTableBody"/>
              <w:rPr>
                <w:noProof/>
              </w:rPr>
            </w:pPr>
            <w:r w:rsidRPr="009901C4">
              <w:rPr>
                <w:noProof/>
              </w:rPr>
              <w:t xml:space="preserve"> [{NK1</w:t>
            </w:r>
            <w:del w:id="740" w:author="Buitendijk, Hans" w:date="2022-09-06T08:53:00Z">
              <w:r w:rsidRPr="009901C4" w:rsidDel="00210165">
                <w:rPr>
                  <w:noProof/>
                </w:rPr>
                <w:delText>}]</w:delText>
              </w:r>
            </w:del>
          </w:p>
        </w:tc>
        <w:tc>
          <w:tcPr>
            <w:tcW w:w="4319" w:type="dxa"/>
            <w:tcBorders>
              <w:top w:val="dotted" w:sz="4" w:space="0" w:color="auto"/>
              <w:left w:val="nil"/>
              <w:bottom w:val="dotted" w:sz="4" w:space="0" w:color="auto"/>
              <w:right w:val="nil"/>
            </w:tcBorders>
            <w:shd w:val="clear" w:color="auto" w:fill="FFFFFF"/>
          </w:tcPr>
          <w:p w14:paraId="616B482C"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6BBCA1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90F7E0" w14:textId="77777777" w:rsidR="00DD6D98" w:rsidRPr="009901C4" w:rsidRDefault="00DD6D98" w:rsidP="00DD6D98">
            <w:pPr>
              <w:pStyle w:val="MsgTableBody"/>
              <w:jc w:val="center"/>
              <w:rPr>
                <w:noProof/>
              </w:rPr>
            </w:pPr>
            <w:r w:rsidRPr="009901C4">
              <w:rPr>
                <w:noProof/>
              </w:rPr>
              <w:t>3</w:t>
            </w:r>
          </w:p>
        </w:tc>
      </w:tr>
      <w:tr w:rsidR="00FF602B" w:rsidRPr="0001097E" w14:paraId="2BEAEA75" w14:textId="77777777" w:rsidTr="00DA5272">
        <w:tblPrEx>
          <w:shd w:val="clear" w:color="auto" w:fill="auto"/>
          <w:tblLook w:val="04A0" w:firstRow="1" w:lastRow="0" w:firstColumn="1" w:lastColumn="0" w:noHBand="0" w:noVBand="1"/>
        </w:tblPrEx>
        <w:trPr>
          <w:jc w:val="center"/>
          <w:ins w:id="741" w:author="Buitendijk, Hans" w:date="2022-09-06T08:52:00Z"/>
        </w:trPr>
        <w:tc>
          <w:tcPr>
            <w:tcW w:w="2880" w:type="dxa"/>
            <w:tcBorders>
              <w:top w:val="dotted" w:sz="4" w:space="0" w:color="auto"/>
              <w:left w:val="nil"/>
              <w:bottom w:val="dotted" w:sz="4" w:space="0" w:color="auto"/>
              <w:right w:val="nil"/>
            </w:tcBorders>
            <w:shd w:val="clear" w:color="auto" w:fill="FFFFFF"/>
          </w:tcPr>
          <w:p w14:paraId="38CB92D0" w14:textId="42781ED7" w:rsidR="00FF602B" w:rsidRPr="0052787A" w:rsidRDefault="00FF602B" w:rsidP="00DA5272">
            <w:pPr>
              <w:pStyle w:val="MsgTableBody"/>
              <w:rPr>
                <w:ins w:id="742" w:author="Buitendijk, Hans" w:date="2022-09-06T08:52:00Z"/>
                <w:noProof/>
              </w:rPr>
            </w:pPr>
            <w:ins w:id="743" w:author="Buitendijk, Hans" w:date="2022-09-06T08:52: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74CC074E" w14:textId="77777777" w:rsidR="00FF602B" w:rsidRPr="0052787A" w:rsidRDefault="00FF602B" w:rsidP="00DA5272">
            <w:pPr>
              <w:pStyle w:val="MsgTableBody"/>
              <w:rPr>
                <w:ins w:id="744" w:author="Buitendijk, Hans" w:date="2022-09-06T08:52:00Z"/>
                <w:noProof/>
              </w:rPr>
            </w:pPr>
            <w:ins w:id="745" w:author="Buitendijk, Hans" w:date="2022-09-06T08:52: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241420E" w14:textId="77777777" w:rsidR="00FF602B" w:rsidRPr="0052787A" w:rsidRDefault="00FF602B" w:rsidP="00DA5272">
            <w:pPr>
              <w:pStyle w:val="MsgTableBody"/>
              <w:rPr>
                <w:ins w:id="746" w:author="Buitendijk, Hans" w:date="2022-09-06T08:52:00Z"/>
                <w:noProof/>
              </w:rPr>
            </w:pPr>
          </w:p>
        </w:tc>
        <w:tc>
          <w:tcPr>
            <w:tcW w:w="990" w:type="dxa"/>
            <w:gridSpan w:val="2"/>
            <w:tcBorders>
              <w:top w:val="dotted" w:sz="4" w:space="0" w:color="auto"/>
              <w:left w:val="nil"/>
              <w:bottom w:val="dotted" w:sz="4" w:space="0" w:color="auto"/>
              <w:right w:val="nil"/>
            </w:tcBorders>
            <w:shd w:val="clear" w:color="auto" w:fill="FFFFFF"/>
          </w:tcPr>
          <w:p w14:paraId="2C9003B4" w14:textId="77777777" w:rsidR="00FF602B" w:rsidRPr="0052787A" w:rsidRDefault="00FF602B" w:rsidP="00DA5272">
            <w:pPr>
              <w:pStyle w:val="MsgTableBody"/>
              <w:jc w:val="center"/>
              <w:rPr>
                <w:ins w:id="747" w:author="Buitendijk, Hans" w:date="2022-09-06T08:52:00Z"/>
                <w:noProof/>
              </w:rPr>
            </w:pPr>
            <w:ins w:id="748" w:author="Buitendijk, Hans" w:date="2022-09-06T08:52:00Z">
              <w:r>
                <w:rPr>
                  <w:noProof/>
                </w:rPr>
                <w:t>3</w:t>
              </w:r>
            </w:ins>
          </w:p>
        </w:tc>
      </w:tr>
      <w:tr w:rsidR="00FF602B" w:rsidRPr="0001097E" w14:paraId="1229CA38" w14:textId="77777777" w:rsidTr="00DA5272">
        <w:tblPrEx>
          <w:shd w:val="clear" w:color="auto" w:fill="auto"/>
          <w:tblLook w:val="04A0" w:firstRow="1" w:lastRow="0" w:firstColumn="1" w:lastColumn="0" w:noHBand="0" w:noVBand="1"/>
        </w:tblPrEx>
        <w:trPr>
          <w:jc w:val="center"/>
          <w:ins w:id="749" w:author="Buitendijk, Hans" w:date="2022-09-06T08:52:00Z"/>
        </w:trPr>
        <w:tc>
          <w:tcPr>
            <w:tcW w:w="2880" w:type="dxa"/>
            <w:tcBorders>
              <w:top w:val="dotted" w:sz="4" w:space="0" w:color="auto"/>
              <w:left w:val="nil"/>
              <w:bottom w:val="dotted" w:sz="4" w:space="0" w:color="auto"/>
              <w:right w:val="nil"/>
            </w:tcBorders>
            <w:shd w:val="clear" w:color="auto" w:fill="FFFFFF"/>
          </w:tcPr>
          <w:p w14:paraId="6E314AB7" w14:textId="65CE6B17" w:rsidR="00FF602B" w:rsidRPr="0052787A" w:rsidRDefault="00FF602B" w:rsidP="00DA5272">
            <w:pPr>
              <w:pStyle w:val="MsgTableBody"/>
              <w:rPr>
                <w:ins w:id="750" w:author="Buitendijk, Hans" w:date="2022-09-06T08:52:00Z"/>
                <w:noProof/>
              </w:rPr>
            </w:pPr>
            <w:ins w:id="751" w:author="Buitendijk, Hans" w:date="2022-09-06T08:52: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740C41DE" w14:textId="77777777" w:rsidR="00FF602B" w:rsidRPr="0052787A" w:rsidRDefault="00FF602B" w:rsidP="00DA5272">
            <w:pPr>
              <w:pStyle w:val="MsgTableBody"/>
              <w:rPr>
                <w:ins w:id="752" w:author="Buitendijk, Hans" w:date="2022-09-06T08:52:00Z"/>
                <w:noProof/>
              </w:rPr>
            </w:pPr>
            <w:ins w:id="753" w:author="Buitendijk, Hans" w:date="2022-09-06T08:52: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1547D75D" w14:textId="77777777" w:rsidR="00FF602B" w:rsidRPr="0052787A" w:rsidRDefault="00FF602B" w:rsidP="00DA5272">
            <w:pPr>
              <w:pStyle w:val="MsgTableBody"/>
              <w:rPr>
                <w:ins w:id="754" w:author="Buitendijk, Hans" w:date="2022-09-06T08:52:00Z"/>
                <w:noProof/>
              </w:rPr>
            </w:pPr>
          </w:p>
        </w:tc>
        <w:tc>
          <w:tcPr>
            <w:tcW w:w="990" w:type="dxa"/>
            <w:gridSpan w:val="2"/>
            <w:tcBorders>
              <w:top w:val="dotted" w:sz="4" w:space="0" w:color="auto"/>
              <w:left w:val="nil"/>
              <w:bottom w:val="dotted" w:sz="4" w:space="0" w:color="auto"/>
              <w:right w:val="nil"/>
            </w:tcBorders>
            <w:shd w:val="clear" w:color="auto" w:fill="FFFFFF"/>
          </w:tcPr>
          <w:p w14:paraId="001DCC0D" w14:textId="77777777" w:rsidR="00FF602B" w:rsidRPr="0052787A" w:rsidRDefault="00FF602B" w:rsidP="00DA5272">
            <w:pPr>
              <w:pStyle w:val="MsgTableBody"/>
              <w:jc w:val="center"/>
              <w:rPr>
                <w:ins w:id="755" w:author="Buitendijk, Hans" w:date="2022-09-06T08:52:00Z"/>
                <w:noProof/>
              </w:rPr>
            </w:pPr>
            <w:ins w:id="756" w:author="Buitendijk, Hans" w:date="2022-09-06T08:52:00Z">
              <w:r>
                <w:rPr>
                  <w:noProof/>
                </w:rPr>
                <w:t>3</w:t>
              </w:r>
            </w:ins>
          </w:p>
        </w:tc>
      </w:tr>
      <w:tr w:rsidR="00210165" w:rsidRPr="00D00BBD" w14:paraId="79C3121C" w14:textId="77777777" w:rsidTr="00FF602B">
        <w:trPr>
          <w:gridAfter w:val="1"/>
          <w:wAfter w:w="18" w:type="dxa"/>
          <w:jc w:val="center"/>
          <w:ins w:id="757" w:author="Buitendijk, Hans" w:date="2022-09-06T08:53:00Z"/>
        </w:trPr>
        <w:tc>
          <w:tcPr>
            <w:tcW w:w="2881" w:type="dxa"/>
            <w:tcBorders>
              <w:top w:val="dotted" w:sz="4" w:space="0" w:color="auto"/>
              <w:left w:val="nil"/>
              <w:bottom w:val="dotted" w:sz="4" w:space="0" w:color="auto"/>
              <w:right w:val="nil"/>
            </w:tcBorders>
            <w:shd w:val="clear" w:color="auto" w:fill="FFFFFF"/>
          </w:tcPr>
          <w:p w14:paraId="37C89D34" w14:textId="2CC13736" w:rsidR="00210165" w:rsidRPr="009901C4" w:rsidRDefault="00210165" w:rsidP="00DD6D98">
            <w:pPr>
              <w:pStyle w:val="MsgTableBody"/>
              <w:rPr>
                <w:ins w:id="758" w:author="Buitendijk, Hans" w:date="2022-09-06T08:53:00Z"/>
                <w:noProof/>
              </w:rPr>
            </w:pPr>
            <w:ins w:id="759" w:author="Buitendijk, Hans" w:date="2022-09-06T08:53: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264399BA" w14:textId="5509023F" w:rsidR="00210165" w:rsidRPr="009901C4" w:rsidRDefault="00210165" w:rsidP="00DD6D98">
            <w:pPr>
              <w:pStyle w:val="MsgTableBody"/>
              <w:rPr>
                <w:ins w:id="760" w:author="Buitendijk, Hans" w:date="2022-09-06T08:53:00Z"/>
                <w:noProof/>
              </w:rPr>
            </w:pPr>
            <w:ins w:id="761" w:author="Buitendijk, Hans" w:date="2022-09-06T08:54: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0A6D3324" w14:textId="77777777" w:rsidR="00210165" w:rsidRPr="009901C4" w:rsidRDefault="00210165" w:rsidP="00DD6D98">
            <w:pPr>
              <w:pStyle w:val="MsgTableBody"/>
              <w:jc w:val="center"/>
              <w:rPr>
                <w:ins w:id="762" w:author="Buitendijk, Hans" w:date="2022-09-06T08:53:00Z"/>
                <w:noProof/>
              </w:rPr>
            </w:pPr>
          </w:p>
        </w:tc>
        <w:tc>
          <w:tcPr>
            <w:tcW w:w="1008" w:type="dxa"/>
            <w:gridSpan w:val="2"/>
            <w:tcBorders>
              <w:top w:val="dotted" w:sz="4" w:space="0" w:color="auto"/>
              <w:left w:val="nil"/>
              <w:bottom w:val="dotted" w:sz="4" w:space="0" w:color="auto"/>
              <w:right w:val="nil"/>
            </w:tcBorders>
            <w:shd w:val="clear" w:color="auto" w:fill="FFFFFF"/>
          </w:tcPr>
          <w:p w14:paraId="1A4F92E5" w14:textId="77777777" w:rsidR="00210165" w:rsidRPr="009901C4" w:rsidRDefault="00210165" w:rsidP="00DD6D98">
            <w:pPr>
              <w:pStyle w:val="MsgTableBody"/>
              <w:jc w:val="center"/>
              <w:rPr>
                <w:ins w:id="763" w:author="Buitendijk, Hans" w:date="2022-09-06T08:53:00Z"/>
                <w:noProof/>
              </w:rPr>
            </w:pPr>
          </w:p>
        </w:tc>
      </w:tr>
      <w:tr w:rsidR="00DD6D98" w:rsidRPr="00D00BBD" w14:paraId="278BAE8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F8698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0F61B1D"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2C7B20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883CA8" w14:textId="77777777" w:rsidR="00DD6D98" w:rsidRPr="009901C4" w:rsidRDefault="00DD6D98" w:rsidP="00DD6D98">
            <w:pPr>
              <w:pStyle w:val="MsgTableBody"/>
              <w:jc w:val="center"/>
              <w:rPr>
                <w:noProof/>
              </w:rPr>
            </w:pPr>
          </w:p>
        </w:tc>
      </w:tr>
      <w:tr w:rsidR="00DD6D98" w:rsidRPr="00D00BBD" w14:paraId="717F2FD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B36568"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614623FE"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5ADF9F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B29CB" w14:textId="77777777" w:rsidR="00DD6D98" w:rsidRPr="009901C4" w:rsidRDefault="00DD6D98" w:rsidP="00DD6D98">
            <w:pPr>
              <w:pStyle w:val="MsgTableBody"/>
              <w:jc w:val="center"/>
              <w:rPr>
                <w:noProof/>
              </w:rPr>
            </w:pPr>
            <w:r w:rsidRPr="009901C4">
              <w:rPr>
                <w:noProof/>
              </w:rPr>
              <w:t>7</w:t>
            </w:r>
          </w:p>
        </w:tc>
      </w:tr>
      <w:tr w:rsidR="00DD6D98" w:rsidRPr="00D00BBD" w14:paraId="2746D56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5AC51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48AEFF"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F6E2E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350FC" w14:textId="77777777" w:rsidR="00DD6D98" w:rsidRPr="009901C4" w:rsidRDefault="00DD6D98" w:rsidP="00DD6D98">
            <w:pPr>
              <w:pStyle w:val="MsgTableBody"/>
              <w:jc w:val="center"/>
              <w:rPr>
                <w:noProof/>
              </w:rPr>
            </w:pPr>
          </w:p>
        </w:tc>
      </w:tr>
      <w:tr w:rsidR="00DD6D98" w:rsidRPr="00D00BBD" w14:paraId="2959951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57BA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2D158817" w14:textId="77777777" w:rsidR="00DD6D98" w:rsidRPr="009901C4" w:rsidRDefault="00DD6D98" w:rsidP="00DD6D98">
            <w:pPr>
              <w:pStyle w:val="MsgTableBody"/>
              <w:rPr>
                <w:noProof/>
              </w:rPr>
            </w:pPr>
            <w:r w:rsidRPr="009901C4">
              <w:rPr>
                <w:noProof/>
              </w:rPr>
              <w:t>Observation Result (for Specimen)</w:t>
            </w:r>
          </w:p>
        </w:tc>
        <w:tc>
          <w:tcPr>
            <w:tcW w:w="864" w:type="dxa"/>
            <w:tcBorders>
              <w:top w:val="dotted" w:sz="4" w:space="0" w:color="auto"/>
              <w:left w:val="nil"/>
              <w:bottom w:val="dotted" w:sz="4" w:space="0" w:color="auto"/>
              <w:right w:val="nil"/>
            </w:tcBorders>
            <w:shd w:val="clear" w:color="auto" w:fill="FFFFFF"/>
          </w:tcPr>
          <w:p w14:paraId="2E12AC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840C5" w14:textId="77777777" w:rsidR="00DD6D98" w:rsidRPr="009901C4" w:rsidRDefault="00DD6D98" w:rsidP="00DD6D98">
            <w:pPr>
              <w:pStyle w:val="MsgTableBody"/>
              <w:jc w:val="center"/>
              <w:rPr>
                <w:noProof/>
              </w:rPr>
            </w:pPr>
            <w:r w:rsidRPr="009901C4">
              <w:rPr>
                <w:noProof/>
              </w:rPr>
              <w:t>7</w:t>
            </w:r>
          </w:p>
        </w:tc>
      </w:tr>
      <w:tr w:rsidR="00DD6D98" w:rsidRPr="00D00BBD" w14:paraId="1E3E20F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B87C4C"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85689D" w14:textId="77777777"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250B5C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F111A1" w14:textId="77777777" w:rsidR="00DD6D98" w:rsidRPr="009901C4" w:rsidRDefault="00DD6D98" w:rsidP="00DD6D98">
            <w:pPr>
              <w:pStyle w:val="MsgTableBody"/>
              <w:jc w:val="center"/>
              <w:rPr>
                <w:noProof/>
              </w:rPr>
            </w:pPr>
            <w:r w:rsidRPr="009901C4">
              <w:rPr>
                <w:noProof/>
              </w:rPr>
              <w:t>7</w:t>
            </w:r>
          </w:p>
        </w:tc>
      </w:tr>
      <w:tr w:rsidR="00DD6D98" w:rsidRPr="00D00BBD" w14:paraId="06EBD6BA"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833E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5F5491F"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E02FF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FDB3EA" w14:textId="77777777" w:rsidR="00DD6D98" w:rsidRPr="009901C4" w:rsidRDefault="00DD6D98" w:rsidP="00DD6D98">
            <w:pPr>
              <w:pStyle w:val="MsgTableBody"/>
              <w:jc w:val="center"/>
              <w:rPr>
                <w:noProof/>
              </w:rPr>
            </w:pPr>
          </w:p>
        </w:tc>
      </w:tr>
      <w:tr w:rsidR="00DD6D98" w:rsidRPr="00D00BBD" w14:paraId="25499AC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99525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4F7E8D5"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25AC13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728448" w14:textId="77777777" w:rsidR="00DD6D98" w:rsidRPr="009901C4" w:rsidRDefault="00DD6D98" w:rsidP="00DD6D98">
            <w:pPr>
              <w:pStyle w:val="MsgTableBody"/>
              <w:jc w:val="center"/>
              <w:rPr>
                <w:noProof/>
              </w:rPr>
            </w:pPr>
          </w:p>
        </w:tc>
      </w:tr>
      <w:tr w:rsidR="00DD6D98" w:rsidRPr="00D00BBD" w14:paraId="73369B9D"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33E87"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4442750B"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4491031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301F8A" w14:textId="77777777" w:rsidR="00DD6D98" w:rsidRPr="009901C4" w:rsidRDefault="00DD6D98" w:rsidP="00DD6D98">
            <w:pPr>
              <w:pStyle w:val="MsgTableBody"/>
              <w:jc w:val="center"/>
              <w:rPr>
                <w:noProof/>
              </w:rPr>
            </w:pPr>
            <w:r w:rsidRPr="009901C4">
              <w:rPr>
                <w:noProof/>
              </w:rPr>
              <w:t>13</w:t>
            </w:r>
          </w:p>
        </w:tc>
      </w:tr>
      <w:tr w:rsidR="00DD6D98" w:rsidRPr="00D00BBD" w14:paraId="3C862D0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CD5DE"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4EA554A1"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37AC7A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D3558E" w14:textId="77777777" w:rsidR="00DD6D98" w:rsidRPr="009901C4" w:rsidRDefault="00DD6D98" w:rsidP="00DD6D98">
            <w:pPr>
              <w:pStyle w:val="MsgTableBody"/>
              <w:jc w:val="center"/>
              <w:rPr>
                <w:noProof/>
              </w:rPr>
            </w:pPr>
            <w:r w:rsidRPr="009901C4">
              <w:rPr>
                <w:noProof/>
              </w:rPr>
              <w:t>13</w:t>
            </w:r>
          </w:p>
        </w:tc>
      </w:tr>
      <w:tr w:rsidR="00DD6D98" w:rsidRPr="00D00BBD" w14:paraId="11076DF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7B77B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5AB493E"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2725B3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54ECA5" w14:textId="77777777" w:rsidR="00DD6D98" w:rsidRPr="009901C4" w:rsidRDefault="00DD6D98" w:rsidP="00DD6D98">
            <w:pPr>
              <w:pStyle w:val="MsgTableBody"/>
              <w:jc w:val="center"/>
              <w:rPr>
                <w:noProof/>
              </w:rPr>
            </w:pPr>
          </w:p>
        </w:tc>
      </w:tr>
      <w:tr w:rsidR="00DD6D98" w:rsidRPr="00D00BBD" w14:paraId="07E4B33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12E95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18F4A96"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112D20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319318" w14:textId="77777777" w:rsidR="00DD6D98" w:rsidRPr="009901C4" w:rsidRDefault="00DD6D98" w:rsidP="00DD6D98">
            <w:pPr>
              <w:pStyle w:val="MsgTableBody"/>
              <w:jc w:val="center"/>
              <w:rPr>
                <w:noProof/>
              </w:rPr>
            </w:pPr>
          </w:p>
        </w:tc>
      </w:tr>
      <w:tr w:rsidR="00DD6D98" w:rsidRPr="00D00BBD" w14:paraId="0BF0FC3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BB56D5"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0CFF2923"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33D9CB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69864" w14:textId="77777777" w:rsidR="00DD6D98" w:rsidRPr="009901C4" w:rsidRDefault="00DD6D98" w:rsidP="00DD6D98">
            <w:pPr>
              <w:pStyle w:val="MsgTableBody"/>
              <w:jc w:val="center"/>
              <w:rPr>
                <w:noProof/>
              </w:rPr>
            </w:pPr>
            <w:r w:rsidRPr="009901C4">
              <w:rPr>
                <w:noProof/>
              </w:rPr>
              <w:t>7</w:t>
            </w:r>
          </w:p>
        </w:tc>
      </w:tr>
      <w:tr w:rsidR="00DD6D98" w:rsidRPr="00D00BBD" w14:paraId="1E48ED5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077855"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4A025E1" w14:textId="77777777" w:rsidR="00DD6D98" w:rsidRPr="009901C4"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ED9E9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A443F" w14:textId="77777777" w:rsidR="00DD6D98" w:rsidRPr="009901C4" w:rsidRDefault="00DD6D98" w:rsidP="00DD6D98">
            <w:pPr>
              <w:pStyle w:val="MsgTableBody"/>
              <w:jc w:val="center"/>
              <w:rPr>
                <w:noProof/>
              </w:rPr>
            </w:pPr>
            <w:r w:rsidRPr="009901C4">
              <w:rPr>
                <w:noProof/>
              </w:rPr>
              <w:t>7</w:t>
            </w:r>
          </w:p>
        </w:tc>
      </w:tr>
      <w:tr w:rsidR="00DD6D98" w:rsidRPr="00D00BBD" w14:paraId="300626C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C6153E"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029E848"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22C0D6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8CCD0" w14:textId="77777777" w:rsidR="00DD6D98" w:rsidRPr="009901C4" w:rsidRDefault="00DD6D98" w:rsidP="00DD6D98">
            <w:pPr>
              <w:pStyle w:val="MsgTableBody"/>
              <w:jc w:val="center"/>
              <w:rPr>
                <w:noProof/>
              </w:rPr>
            </w:pPr>
          </w:p>
        </w:tc>
      </w:tr>
      <w:tr w:rsidR="00DD6D98" w:rsidRPr="00D00BBD" w14:paraId="799BC08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B34C6"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03F499E0"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59BFE9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65773A" w14:textId="77777777" w:rsidR="00DD6D98" w:rsidRPr="009901C4" w:rsidRDefault="00DD6D98" w:rsidP="00DD6D98">
            <w:pPr>
              <w:pStyle w:val="MsgTableBody"/>
              <w:jc w:val="center"/>
              <w:rPr>
                <w:noProof/>
              </w:rPr>
            </w:pPr>
            <w:r w:rsidRPr="009901C4">
              <w:rPr>
                <w:noProof/>
              </w:rPr>
              <w:t>4</w:t>
            </w:r>
          </w:p>
        </w:tc>
      </w:tr>
      <w:tr w:rsidR="00DD6D98" w:rsidRPr="00D00BBD" w14:paraId="2F1D18D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3556A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4492DD7" w14:textId="77777777" w:rsidR="00DD6D98" w:rsidRPr="009901C4" w:rsidRDefault="00DD6D98" w:rsidP="00DD6D98">
            <w:pPr>
              <w:pStyle w:val="MsgTableBody"/>
              <w:rPr>
                <w:noProof/>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670524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11E223" w14:textId="77777777" w:rsidR="00DD6D98" w:rsidRPr="009901C4" w:rsidRDefault="00DD6D98" w:rsidP="00DD6D98">
            <w:pPr>
              <w:pStyle w:val="MsgTableBody"/>
              <w:jc w:val="center"/>
              <w:rPr>
                <w:noProof/>
              </w:rPr>
            </w:pPr>
            <w:r w:rsidRPr="009901C4">
              <w:rPr>
                <w:noProof/>
              </w:rPr>
              <w:t>7</w:t>
            </w:r>
          </w:p>
        </w:tc>
      </w:tr>
      <w:tr w:rsidR="00DD6D98" w:rsidRPr="00D00BBD" w14:paraId="5604658E"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4F4F9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FAE33DF"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7908B2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C1270F" w14:textId="77777777" w:rsidR="00DD6D98" w:rsidRPr="009901C4" w:rsidRDefault="00DD6D98" w:rsidP="00DD6D98">
            <w:pPr>
              <w:pStyle w:val="MsgTableBody"/>
              <w:jc w:val="center"/>
              <w:rPr>
                <w:noProof/>
              </w:rPr>
            </w:pPr>
          </w:p>
        </w:tc>
      </w:tr>
      <w:tr w:rsidR="00DD6D98" w:rsidRPr="00D00BBD" w14:paraId="6A900844"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B8E323"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2CEE746E"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52F57B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F73F3" w14:textId="77777777" w:rsidR="00DD6D98" w:rsidRPr="009901C4" w:rsidRDefault="00DD6D98" w:rsidP="00DD6D98">
            <w:pPr>
              <w:pStyle w:val="MsgTableBody"/>
              <w:jc w:val="center"/>
              <w:rPr>
                <w:noProof/>
              </w:rPr>
            </w:pPr>
            <w:r>
              <w:rPr>
                <w:noProof/>
              </w:rPr>
              <w:t>7</w:t>
            </w:r>
          </w:p>
        </w:tc>
      </w:tr>
      <w:tr w:rsidR="00DD6D98" w:rsidRPr="00D00BBD" w14:paraId="3A165956"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9A147C"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C10B595"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812FB7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467C2B" w14:textId="77777777" w:rsidR="00DD6D98" w:rsidRPr="009901C4" w:rsidRDefault="00DD6D98" w:rsidP="00DD6D98">
            <w:pPr>
              <w:pStyle w:val="MsgTableBody"/>
              <w:jc w:val="center"/>
              <w:rPr>
                <w:noProof/>
              </w:rPr>
            </w:pPr>
            <w:r>
              <w:rPr>
                <w:noProof/>
              </w:rPr>
              <w:t>7</w:t>
            </w:r>
          </w:p>
        </w:tc>
      </w:tr>
      <w:tr w:rsidR="00DD6D98" w:rsidRPr="00D00BBD" w14:paraId="06761DE9"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6DF84F"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43DBADCA"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DA6F5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73842" w14:textId="77777777" w:rsidR="00DD6D98" w:rsidRPr="009901C4" w:rsidRDefault="00DD6D98" w:rsidP="00DD6D98">
            <w:pPr>
              <w:pStyle w:val="MsgTableBody"/>
              <w:jc w:val="center"/>
              <w:rPr>
                <w:noProof/>
              </w:rPr>
            </w:pPr>
            <w:r>
              <w:rPr>
                <w:noProof/>
              </w:rPr>
              <w:t>9</w:t>
            </w:r>
          </w:p>
        </w:tc>
      </w:tr>
      <w:tr w:rsidR="00DD6D98" w:rsidRPr="00D00BBD" w14:paraId="6F2F2726"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6636A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84AA729"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2FBC6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00F11F" w14:textId="77777777" w:rsidR="00DD6D98" w:rsidRPr="009901C4" w:rsidRDefault="00DD6D98" w:rsidP="00DD6D98">
            <w:pPr>
              <w:pStyle w:val="MsgTableBody"/>
              <w:jc w:val="center"/>
              <w:rPr>
                <w:noProof/>
              </w:rPr>
            </w:pPr>
          </w:p>
        </w:tc>
      </w:tr>
      <w:tr w:rsidR="00DD6D98" w:rsidRPr="00D00BBD" w14:paraId="3640546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FDC46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86591E4"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1B9AC1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4A3E5" w14:textId="77777777" w:rsidR="00DD6D98" w:rsidRPr="009901C4" w:rsidRDefault="00DD6D98" w:rsidP="00DD6D98">
            <w:pPr>
              <w:pStyle w:val="MsgTableBody"/>
              <w:jc w:val="center"/>
              <w:rPr>
                <w:noProof/>
              </w:rPr>
            </w:pPr>
          </w:p>
        </w:tc>
      </w:tr>
      <w:tr w:rsidR="00DD6D98" w:rsidRPr="00D00BBD" w14:paraId="0FB1057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F2761D"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CAA250E"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065C60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FC7213" w14:textId="77777777" w:rsidR="00DD6D98" w:rsidRPr="009901C4" w:rsidRDefault="00DD6D98" w:rsidP="00DD6D98">
            <w:pPr>
              <w:pStyle w:val="MsgTableBody"/>
              <w:jc w:val="center"/>
              <w:rPr>
                <w:noProof/>
              </w:rPr>
            </w:pPr>
            <w:r w:rsidRPr="009901C4">
              <w:rPr>
                <w:noProof/>
              </w:rPr>
              <w:t>2</w:t>
            </w:r>
          </w:p>
        </w:tc>
      </w:tr>
      <w:tr w:rsidR="00DD6D98" w:rsidRPr="00D00BBD" w14:paraId="4857D10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2A7EEB"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A53C00F"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19FBCC41"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6BD7940E" w14:textId="77777777" w:rsidR="00DD6D98" w:rsidRPr="009901C4" w:rsidRDefault="00DD6D98" w:rsidP="00DD6D98">
            <w:pPr>
              <w:pStyle w:val="MsgTableBody"/>
              <w:jc w:val="center"/>
              <w:rPr>
                <w:noProof/>
              </w:rPr>
            </w:pPr>
            <w:r w:rsidRPr="009901C4">
              <w:rPr>
                <w:noProof/>
              </w:rPr>
              <w:t>7</w:t>
            </w:r>
          </w:p>
        </w:tc>
      </w:tr>
      <w:tr w:rsidR="00DD6D98" w:rsidRPr="00D00BBD" w14:paraId="112CF902"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F9C6D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84DF7C6"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22766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A0D58B" w14:textId="77777777" w:rsidR="00DD6D98" w:rsidRPr="009901C4" w:rsidRDefault="00DD6D98" w:rsidP="00DD6D98">
            <w:pPr>
              <w:pStyle w:val="MsgTableBody"/>
              <w:jc w:val="center"/>
              <w:rPr>
                <w:noProof/>
              </w:rPr>
            </w:pPr>
          </w:p>
        </w:tc>
      </w:tr>
      <w:tr w:rsidR="00DD6D98" w:rsidRPr="00D00BBD" w14:paraId="56C06D80"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598E75" w14:textId="77777777" w:rsidR="00DD6D98" w:rsidRPr="009901C4" w:rsidRDefault="00DD6D98" w:rsidP="00DD6D98">
            <w:pPr>
              <w:pStyle w:val="MsgTableBody"/>
              <w:rPr>
                <w:noProof/>
              </w:rPr>
            </w:pPr>
            <w:r w:rsidRPr="009901C4">
              <w:rPr>
                <w:noProof/>
              </w:rPr>
              <w:lastRenderedPageBreak/>
              <w:t xml:space="preserve">           TQ1</w:t>
            </w:r>
          </w:p>
        </w:tc>
        <w:tc>
          <w:tcPr>
            <w:tcW w:w="4319" w:type="dxa"/>
            <w:tcBorders>
              <w:top w:val="dotted" w:sz="4" w:space="0" w:color="auto"/>
              <w:left w:val="nil"/>
              <w:bottom w:val="dotted" w:sz="4" w:space="0" w:color="auto"/>
              <w:right w:val="nil"/>
            </w:tcBorders>
            <w:shd w:val="clear" w:color="auto" w:fill="FFFFFF"/>
          </w:tcPr>
          <w:p w14:paraId="57BAD1FB"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35165B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EB9F3" w14:textId="77777777" w:rsidR="00DD6D98" w:rsidRPr="009901C4" w:rsidRDefault="00DD6D98" w:rsidP="00DD6D98">
            <w:pPr>
              <w:pStyle w:val="MsgTableBody"/>
              <w:jc w:val="center"/>
              <w:rPr>
                <w:noProof/>
              </w:rPr>
            </w:pPr>
            <w:r w:rsidRPr="009901C4">
              <w:rPr>
                <w:noProof/>
              </w:rPr>
              <w:t>4</w:t>
            </w:r>
          </w:p>
        </w:tc>
      </w:tr>
      <w:tr w:rsidR="00DD6D98" w:rsidRPr="00D00BBD" w14:paraId="20F79B48"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35B99E"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3B1EAE60"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31479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8FDBFE" w14:textId="77777777" w:rsidR="00DD6D98" w:rsidRPr="009901C4" w:rsidRDefault="00DD6D98" w:rsidP="00DD6D98">
            <w:pPr>
              <w:pStyle w:val="MsgTableBody"/>
              <w:jc w:val="center"/>
              <w:rPr>
                <w:noProof/>
              </w:rPr>
            </w:pPr>
            <w:r w:rsidRPr="009901C4">
              <w:rPr>
                <w:noProof/>
              </w:rPr>
              <w:t>4</w:t>
            </w:r>
          </w:p>
        </w:tc>
      </w:tr>
      <w:tr w:rsidR="00DD6D98" w:rsidRPr="00D00BBD" w14:paraId="44458E30"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60CE43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9CABC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0771D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B87AA2" w14:textId="77777777" w:rsidR="00DD6D98" w:rsidRPr="009901C4" w:rsidRDefault="00DD6D98" w:rsidP="00DD6D98">
            <w:pPr>
              <w:pStyle w:val="MsgTableBody"/>
              <w:jc w:val="center"/>
              <w:rPr>
                <w:noProof/>
              </w:rPr>
            </w:pPr>
          </w:p>
        </w:tc>
      </w:tr>
      <w:tr w:rsidR="00DD6D98" w:rsidRPr="00D00BBD" w14:paraId="41C909A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6CB28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40914B8"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7B6CBB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60E8A0" w14:textId="77777777" w:rsidR="00DD6D98" w:rsidRPr="009901C4" w:rsidRDefault="00DD6D98" w:rsidP="00DD6D98">
            <w:pPr>
              <w:pStyle w:val="MsgTableBody"/>
              <w:jc w:val="center"/>
              <w:rPr>
                <w:noProof/>
              </w:rPr>
            </w:pPr>
          </w:p>
        </w:tc>
      </w:tr>
      <w:tr w:rsidR="00DD6D98" w:rsidRPr="00D00BBD" w14:paraId="2C7E778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8543F5"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B8CEF7D"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38CC4D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3E52" w14:textId="77777777" w:rsidR="00DD6D98" w:rsidRPr="009901C4" w:rsidRDefault="00DD6D98" w:rsidP="00DD6D98">
            <w:pPr>
              <w:pStyle w:val="MsgTableBody"/>
              <w:jc w:val="center"/>
              <w:rPr>
                <w:noProof/>
              </w:rPr>
            </w:pPr>
            <w:r w:rsidRPr="009901C4">
              <w:rPr>
                <w:noProof/>
              </w:rPr>
              <w:t>7</w:t>
            </w:r>
          </w:p>
        </w:tc>
      </w:tr>
      <w:tr w:rsidR="00DD6D98" w:rsidRPr="00D00BBD" w14:paraId="0C6262A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BB4DA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E9FE06E"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6671BC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49C048" w14:textId="77777777" w:rsidR="00DD6D98" w:rsidRPr="009901C4" w:rsidRDefault="00DD6D98" w:rsidP="00DD6D98">
            <w:pPr>
              <w:pStyle w:val="MsgTableBody"/>
              <w:jc w:val="center"/>
              <w:rPr>
                <w:noProof/>
              </w:rPr>
            </w:pPr>
            <w:r w:rsidRPr="009901C4">
              <w:rPr>
                <w:noProof/>
              </w:rPr>
              <w:t>7</w:t>
            </w:r>
          </w:p>
        </w:tc>
      </w:tr>
      <w:tr w:rsidR="00DD6D98" w:rsidRPr="00D00BBD" w14:paraId="350317C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6F41A3"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0835E10F"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1607C3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F4663D" w14:textId="77777777" w:rsidR="00DD6D98" w:rsidRPr="009901C4" w:rsidRDefault="00DD6D98" w:rsidP="00DD6D98">
            <w:pPr>
              <w:pStyle w:val="MsgTableBody"/>
              <w:jc w:val="center"/>
              <w:rPr>
                <w:noProof/>
              </w:rPr>
            </w:pPr>
            <w:r w:rsidRPr="009901C4">
              <w:rPr>
                <w:noProof/>
              </w:rPr>
              <w:t>13</w:t>
            </w:r>
          </w:p>
        </w:tc>
      </w:tr>
      <w:tr w:rsidR="00DD6D98" w:rsidRPr="00D00BBD" w14:paraId="3CB5195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B3795E" w14:textId="77777777" w:rsidR="00DD6D98" w:rsidRPr="009901C4" w:rsidRDefault="00DD6D98" w:rsidP="00DD6D98">
            <w:pPr>
              <w:pStyle w:val="MsgTableBody"/>
              <w:rPr>
                <w:noProof/>
              </w:rPr>
            </w:pPr>
            <w:r w:rsidRPr="009901C4">
              <w:rPr>
                <w:noProof/>
              </w:rPr>
              <w:t xml:space="preserve">         {[SID]}</w:t>
            </w:r>
          </w:p>
        </w:tc>
        <w:tc>
          <w:tcPr>
            <w:tcW w:w="4319" w:type="dxa"/>
            <w:tcBorders>
              <w:top w:val="dotted" w:sz="4" w:space="0" w:color="auto"/>
              <w:left w:val="nil"/>
              <w:bottom w:val="dotted" w:sz="4" w:space="0" w:color="auto"/>
              <w:right w:val="nil"/>
            </w:tcBorders>
            <w:shd w:val="clear" w:color="auto" w:fill="FFFFFF"/>
          </w:tcPr>
          <w:p w14:paraId="4A43E9B5"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2A69A770"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2492FA2" w14:textId="77777777" w:rsidR="00DD6D98" w:rsidRPr="009901C4" w:rsidRDefault="00DD6D98" w:rsidP="00DD6D98">
            <w:pPr>
              <w:pStyle w:val="MsgTableBody"/>
              <w:jc w:val="center"/>
              <w:rPr>
                <w:noProof/>
              </w:rPr>
            </w:pPr>
            <w:r w:rsidRPr="009901C4">
              <w:rPr>
                <w:noProof/>
              </w:rPr>
              <w:t>13</w:t>
            </w:r>
          </w:p>
        </w:tc>
      </w:tr>
      <w:tr w:rsidR="00DD6D98" w:rsidRPr="00D00BBD" w14:paraId="29C4CCE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990C80" w14:textId="2CF97D70" w:rsidR="00DD6D98" w:rsidRPr="009901C4" w:rsidRDefault="00DD6D98" w:rsidP="00DD6D98">
            <w:pPr>
              <w:pStyle w:val="MsgTableBody"/>
              <w:rPr>
                <w:noProof/>
              </w:rPr>
            </w:pPr>
            <w:r>
              <w:rPr>
                <w:noProof/>
              </w:rPr>
              <w:t xml:space="preserve">         </w:t>
            </w:r>
            <w:del w:id="764" w:author="Frank Oemig" w:date="2022-09-08T11:37:00Z">
              <w:r w:rsidDel="00D70E6D">
                <w:rPr>
                  <w:noProof/>
                </w:rPr>
                <w:delText>{</w:delText>
              </w:r>
            </w:del>
            <w:r>
              <w:rPr>
                <w:noProof/>
              </w:rPr>
              <w:t>[</w:t>
            </w:r>
            <w:ins w:id="765" w:author="Frank Oemig" w:date="2022-09-08T11:37:00Z">
              <w:r w:rsidR="00D70E6D">
                <w:rPr>
                  <w:noProof/>
                </w:rPr>
                <w:t>{</w:t>
              </w:r>
            </w:ins>
            <w:r>
              <w:rPr>
                <w:noProof/>
              </w:rPr>
              <w:t>INV</w:t>
            </w:r>
            <w:ins w:id="766" w:author="Frank Oemig" w:date="2022-09-08T11:37:00Z">
              <w:r w:rsidR="00D70E6D">
                <w:rPr>
                  <w:noProof/>
                </w:rPr>
                <w:t>}</w:t>
              </w:r>
            </w:ins>
            <w:r>
              <w:rPr>
                <w:noProof/>
              </w:rPr>
              <w:t>]</w:t>
            </w:r>
            <w:del w:id="767" w:author="Frank Oemig" w:date="2022-09-08T11:37:00Z">
              <w:r w:rsidDel="00D70E6D">
                <w:rPr>
                  <w:noProof/>
                </w:rPr>
                <w:delText>}</w:delText>
              </w:r>
            </w:del>
          </w:p>
        </w:tc>
        <w:tc>
          <w:tcPr>
            <w:tcW w:w="4319" w:type="dxa"/>
            <w:tcBorders>
              <w:top w:val="dotted" w:sz="4" w:space="0" w:color="auto"/>
              <w:left w:val="nil"/>
              <w:bottom w:val="dotted" w:sz="4" w:space="0" w:color="auto"/>
              <w:right w:val="nil"/>
            </w:tcBorders>
            <w:shd w:val="clear" w:color="auto" w:fill="FFFFFF"/>
          </w:tcPr>
          <w:p w14:paraId="2C813656" w14:textId="77777777" w:rsidR="00DD6D98" w:rsidRPr="009901C4" w:rsidRDefault="00DD6D98" w:rsidP="00DD6D98">
            <w:pPr>
              <w:pStyle w:val="MsgTableBody"/>
              <w:rPr>
                <w:noProof/>
              </w:rPr>
            </w:pPr>
            <w:r>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740E3E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879750" w14:textId="77777777" w:rsidR="00DD6D98" w:rsidRPr="009901C4" w:rsidRDefault="00DD6D98" w:rsidP="00DD6D98">
            <w:pPr>
              <w:pStyle w:val="MsgTableBody"/>
              <w:jc w:val="center"/>
              <w:rPr>
                <w:noProof/>
              </w:rPr>
            </w:pPr>
            <w:r>
              <w:rPr>
                <w:noProof/>
              </w:rPr>
              <w:t>13</w:t>
            </w:r>
          </w:p>
        </w:tc>
      </w:tr>
      <w:tr w:rsidR="00DD6D98" w:rsidRPr="00D00BBD" w14:paraId="4B30CC1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F48E07"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9F9AEE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6AB6F6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0F3A00" w14:textId="77777777" w:rsidR="00DD6D98" w:rsidRPr="009901C4" w:rsidRDefault="00DD6D98" w:rsidP="00DD6D98">
            <w:pPr>
              <w:pStyle w:val="MsgTableBody"/>
              <w:jc w:val="center"/>
              <w:rPr>
                <w:noProof/>
              </w:rPr>
            </w:pPr>
            <w:r w:rsidRPr="009901C4">
              <w:rPr>
                <w:noProof/>
              </w:rPr>
              <w:t>2</w:t>
            </w:r>
          </w:p>
        </w:tc>
      </w:tr>
      <w:tr w:rsidR="00DD6D98" w:rsidRPr="00D00BBD" w14:paraId="609B6A3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A119F9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125120C"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0631F8D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23A5C6" w14:textId="77777777" w:rsidR="00DD6D98" w:rsidRPr="009901C4" w:rsidRDefault="00DD6D98" w:rsidP="00DD6D98">
            <w:pPr>
              <w:pStyle w:val="MsgTableBody"/>
              <w:jc w:val="center"/>
              <w:rPr>
                <w:noProof/>
              </w:rPr>
            </w:pPr>
          </w:p>
        </w:tc>
      </w:tr>
      <w:tr w:rsidR="00DD6D98" w:rsidRPr="00D00BBD" w14:paraId="760AADA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468CEF"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E997535"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03237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8A69D3" w14:textId="77777777" w:rsidR="00DD6D98" w:rsidRPr="009901C4" w:rsidRDefault="00DD6D98" w:rsidP="00DD6D98">
            <w:pPr>
              <w:pStyle w:val="MsgTableBody"/>
              <w:jc w:val="center"/>
              <w:rPr>
                <w:noProof/>
              </w:rPr>
            </w:pPr>
            <w:r w:rsidRPr="009901C4">
              <w:rPr>
                <w:noProof/>
              </w:rPr>
              <w:t>7</w:t>
            </w:r>
          </w:p>
        </w:tc>
      </w:tr>
      <w:tr w:rsidR="00DD6D98" w:rsidRPr="00D00BBD" w14:paraId="175D5EED"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B5A08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CDB9356"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6EB02A9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F200C" w14:textId="77777777" w:rsidR="00DD6D98" w:rsidRPr="009901C4" w:rsidRDefault="00DD6D98" w:rsidP="00DD6D98">
            <w:pPr>
              <w:pStyle w:val="MsgTableBody"/>
              <w:jc w:val="center"/>
              <w:rPr>
                <w:noProof/>
              </w:rPr>
            </w:pPr>
          </w:p>
        </w:tc>
      </w:tr>
      <w:tr w:rsidR="00DD6D98" w:rsidRPr="00D00BBD" w14:paraId="02607CB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0F799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0B8B1B6"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8863F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3B134E" w14:textId="77777777" w:rsidR="00DD6D98" w:rsidRPr="009901C4" w:rsidRDefault="00DD6D98" w:rsidP="00DD6D98">
            <w:pPr>
              <w:pStyle w:val="MsgTableBody"/>
              <w:jc w:val="center"/>
              <w:rPr>
                <w:noProof/>
              </w:rPr>
            </w:pPr>
          </w:p>
        </w:tc>
      </w:tr>
      <w:tr w:rsidR="00DD6D98" w:rsidRPr="00D00BBD" w14:paraId="0FEDDB1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9D492E"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0F0D353F"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08C0599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A26C3" w14:textId="77777777" w:rsidR="00DD6D98" w:rsidRPr="009901C4" w:rsidRDefault="00DD6D98" w:rsidP="00DD6D98">
            <w:pPr>
              <w:pStyle w:val="MsgTableBody"/>
              <w:jc w:val="center"/>
              <w:rPr>
                <w:noProof/>
              </w:rPr>
            </w:pPr>
          </w:p>
        </w:tc>
      </w:tr>
      <w:tr w:rsidR="00DD6D98" w:rsidRPr="00D00BBD" w14:paraId="7BE3241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F9AE95"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2FAB65B1"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5D690F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8FA614" w14:textId="77777777" w:rsidR="00DD6D98" w:rsidRPr="009901C4" w:rsidRDefault="00DD6D98" w:rsidP="00DD6D98">
            <w:pPr>
              <w:pStyle w:val="MsgTableBody"/>
              <w:jc w:val="center"/>
              <w:rPr>
                <w:noProof/>
              </w:rPr>
            </w:pPr>
            <w:r>
              <w:rPr>
                <w:noProof/>
              </w:rPr>
              <w:t>17</w:t>
            </w:r>
          </w:p>
        </w:tc>
      </w:tr>
      <w:tr w:rsidR="00DD6D98" w:rsidRPr="00D00BBD" w14:paraId="05572927"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ED0DA7"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4831A499" w14:textId="77777777"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3844E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CE45C2" w14:textId="77777777" w:rsidR="00DD6D98" w:rsidRPr="009901C4" w:rsidRDefault="00DD6D98" w:rsidP="00DD6D98">
            <w:pPr>
              <w:pStyle w:val="MsgTableBody"/>
              <w:jc w:val="center"/>
              <w:rPr>
                <w:noProof/>
              </w:rPr>
            </w:pPr>
            <w:r>
              <w:rPr>
                <w:noProof/>
              </w:rPr>
              <w:t>7</w:t>
            </w:r>
          </w:p>
        </w:tc>
      </w:tr>
      <w:tr w:rsidR="00DD6D98" w:rsidRPr="00D00BBD" w14:paraId="3D35AD0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D27270"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537D3882"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05EDBC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769B6F" w14:textId="77777777" w:rsidR="00DD6D98" w:rsidRPr="009901C4" w:rsidRDefault="00DD6D98" w:rsidP="00DD6D98">
            <w:pPr>
              <w:pStyle w:val="MsgTableBody"/>
              <w:jc w:val="center"/>
              <w:rPr>
                <w:noProof/>
              </w:rPr>
            </w:pPr>
          </w:p>
        </w:tc>
      </w:tr>
      <w:tr w:rsidR="00DD6D98" w:rsidRPr="00D00BBD" w14:paraId="1952D280" w14:textId="77777777" w:rsidTr="00FF602B">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4F3C4FEB"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57D2CACD"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4CBB11E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AADFA7" w14:textId="77777777" w:rsidR="00DD6D98" w:rsidRPr="009901C4" w:rsidRDefault="00DD6D98" w:rsidP="00DD6D98">
            <w:pPr>
              <w:pStyle w:val="MsgTableBody"/>
              <w:jc w:val="center"/>
              <w:rPr>
                <w:noProof/>
              </w:rPr>
            </w:pPr>
            <w:r w:rsidRPr="009901C4">
              <w:rPr>
                <w:noProof/>
              </w:rPr>
              <w:t>2</w:t>
            </w:r>
          </w:p>
        </w:tc>
      </w:tr>
    </w:tbl>
    <w:p w14:paraId="19624142" w14:textId="77777777" w:rsidR="00DD6D98" w:rsidRDefault="00DD6D98" w:rsidP="00DD6D98">
      <w:bookmarkStart w:id="768" w:name="_Toc138585466"/>
      <w:bookmarkStart w:id="769" w:name="OULR23"/>
      <w:bookmarkStart w:id="770" w:name="_Toc2340503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1276"/>
        <w:gridCol w:w="1742"/>
        <w:gridCol w:w="2090"/>
      </w:tblGrid>
      <w:tr w:rsidR="00DD6D98" w:rsidRPr="009928E9" w14:paraId="46041F1C" w14:textId="77777777" w:rsidTr="00DD6D98">
        <w:tc>
          <w:tcPr>
            <w:tcW w:w="9350" w:type="dxa"/>
            <w:gridSpan w:val="5"/>
          </w:tcPr>
          <w:p w14:paraId="696E42C3" w14:textId="77777777" w:rsidR="00DD6D98" w:rsidRPr="0083614A" w:rsidRDefault="00DD6D98" w:rsidP="00DD6D98">
            <w:pPr>
              <w:pStyle w:val="ACK-ChoreographyHeader"/>
            </w:pPr>
            <w:r>
              <w:t>Acknowledgement Choreography</w:t>
            </w:r>
          </w:p>
        </w:tc>
      </w:tr>
      <w:tr w:rsidR="00DD6D98" w:rsidRPr="009928E9" w14:paraId="1FDAB899" w14:textId="77777777" w:rsidTr="00DD6D98">
        <w:tc>
          <w:tcPr>
            <w:tcW w:w="9350" w:type="dxa"/>
            <w:gridSpan w:val="5"/>
          </w:tcPr>
          <w:p w14:paraId="272A6112" w14:textId="77777777" w:rsidR="00DD6D98" w:rsidRDefault="00DD6D98" w:rsidP="00DD6D98">
            <w:pPr>
              <w:pStyle w:val="ACK-ChoreographyHeader"/>
            </w:pPr>
            <w:r w:rsidRPr="009901C4">
              <w:rPr>
                <w:noProof/>
              </w:rPr>
              <w:t>OUL^R22^OUL_R22</w:t>
            </w:r>
          </w:p>
        </w:tc>
      </w:tr>
      <w:tr w:rsidR="00DD6D98" w:rsidRPr="009928E9" w14:paraId="50DC4B3C" w14:textId="77777777" w:rsidTr="00DD6D98">
        <w:tc>
          <w:tcPr>
            <w:tcW w:w="1832" w:type="dxa"/>
          </w:tcPr>
          <w:p w14:paraId="24E87CE2" w14:textId="77777777" w:rsidR="00DD6D98" w:rsidRPr="0083614A" w:rsidRDefault="00DD6D98" w:rsidP="00DD6D98">
            <w:pPr>
              <w:pStyle w:val="ACK-ChoreographyBody"/>
            </w:pPr>
            <w:r w:rsidRPr="0083614A">
              <w:t>Field name</w:t>
            </w:r>
          </w:p>
        </w:tc>
        <w:tc>
          <w:tcPr>
            <w:tcW w:w="2410" w:type="dxa"/>
          </w:tcPr>
          <w:p w14:paraId="060B9F88" w14:textId="77777777" w:rsidR="00DD6D98" w:rsidRPr="0083614A" w:rsidRDefault="00DD6D98" w:rsidP="00DD6D98">
            <w:pPr>
              <w:pStyle w:val="ACK-ChoreographyBody"/>
            </w:pPr>
            <w:r w:rsidRPr="0083614A">
              <w:t>Field Value: Original mode</w:t>
            </w:r>
          </w:p>
        </w:tc>
        <w:tc>
          <w:tcPr>
            <w:tcW w:w="5108" w:type="dxa"/>
            <w:gridSpan w:val="3"/>
          </w:tcPr>
          <w:p w14:paraId="06F3C514" w14:textId="77777777" w:rsidR="00DD6D98" w:rsidRPr="0083614A" w:rsidRDefault="00DD6D98" w:rsidP="00DD6D98">
            <w:pPr>
              <w:pStyle w:val="ACK-ChoreographyBody"/>
            </w:pPr>
            <w:r w:rsidRPr="0083614A">
              <w:t>Field value: Enhanced mode</w:t>
            </w:r>
          </w:p>
        </w:tc>
      </w:tr>
      <w:tr w:rsidR="00DD6D98" w:rsidRPr="009928E9" w14:paraId="36311540" w14:textId="77777777" w:rsidTr="00DD6D98">
        <w:tc>
          <w:tcPr>
            <w:tcW w:w="1832" w:type="dxa"/>
          </w:tcPr>
          <w:p w14:paraId="2E3F14C4" w14:textId="77777777" w:rsidR="00DD6D98" w:rsidRPr="0083614A" w:rsidRDefault="00DD6D98" w:rsidP="00DD6D98">
            <w:pPr>
              <w:pStyle w:val="ACK-ChoreographyBody"/>
            </w:pPr>
            <w:r w:rsidRPr="0083614A">
              <w:t>MSH</w:t>
            </w:r>
            <w:r>
              <w:t>-</w:t>
            </w:r>
            <w:r w:rsidRPr="0083614A">
              <w:t>15</w:t>
            </w:r>
          </w:p>
        </w:tc>
        <w:tc>
          <w:tcPr>
            <w:tcW w:w="2410" w:type="dxa"/>
          </w:tcPr>
          <w:p w14:paraId="450C601F" w14:textId="77777777" w:rsidR="00DD6D98" w:rsidRPr="0083614A" w:rsidRDefault="00DD6D98" w:rsidP="00DD6D98">
            <w:pPr>
              <w:pStyle w:val="ACK-ChoreographyBody"/>
            </w:pPr>
            <w:r w:rsidRPr="0083614A">
              <w:t>Blank</w:t>
            </w:r>
          </w:p>
        </w:tc>
        <w:tc>
          <w:tcPr>
            <w:tcW w:w="1276" w:type="dxa"/>
          </w:tcPr>
          <w:p w14:paraId="06D05297" w14:textId="77777777" w:rsidR="00DD6D98" w:rsidRPr="0083614A" w:rsidRDefault="00DD6D98" w:rsidP="00DD6D98">
            <w:pPr>
              <w:pStyle w:val="ACK-ChoreographyBody"/>
            </w:pPr>
            <w:r w:rsidRPr="0083614A">
              <w:t>NE</w:t>
            </w:r>
          </w:p>
        </w:tc>
        <w:tc>
          <w:tcPr>
            <w:tcW w:w="1742" w:type="dxa"/>
          </w:tcPr>
          <w:p w14:paraId="00FD2FB8" w14:textId="77777777" w:rsidR="00DD6D98" w:rsidRPr="003C4436" w:rsidRDefault="00DD6D98" w:rsidP="00DD6D98">
            <w:pPr>
              <w:pStyle w:val="ACK-ChoreographyBody"/>
              <w:rPr>
                <w:szCs w:val="16"/>
              </w:rPr>
            </w:pPr>
            <w:r w:rsidRPr="003C4436">
              <w:rPr>
                <w:szCs w:val="16"/>
              </w:rPr>
              <w:t>NE</w:t>
            </w:r>
          </w:p>
        </w:tc>
        <w:tc>
          <w:tcPr>
            <w:tcW w:w="2090" w:type="dxa"/>
          </w:tcPr>
          <w:p w14:paraId="0C1C568D" w14:textId="77777777" w:rsidR="00DD6D98" w:rsidRPr="003C4436" w:rsidRDefault="00DD6D98" w:rsidP="00DD6D98">
            <w:pPr>
              <w:pStyle w:val="ACK-ChoreographyBody"/>
              <w:rPr>
                <w:szCs w:val="16"/>
              </w:rPr>
            </w:pPr>
            <w:r w:rsidRPr="003C4436">
              <w:rPr>
                <w:szCs w:val="16"/>
              </w:rPr>
              <w:t>AL, SU, ER</w:t>
            </w:r>
          </w:p>
        </w:tc>
      </w:tr>
      <w:tr w:rsidR="00DD6D98" w:rsidRPr="009928E9" w14:paraId="6F908381" w14:textId="77777777" w:rsidTr="00DD6D98">
        <w:tc>
          <w:tcPr>
            <w:tcW w:w="1832" w:type="dxa"/>
          </w:tcPr>
          <w:p w14:paraId="1408F5CE" w14:textId="77777777" w:rsidR="00DD6D98" w:rsidRPr="0083614A" w:rsidRDefault="00DD6D98" w:rsidP="00DD6D98">
            <w:pPr>
              <w:pStyle w:val="ACK-ChoreographyBody"/>
            </w:pPr>
            <w:r w:rsidRPr="0083614A">
              <w:t>MSH</w:t>
            </w:r>
            <w:r>
              <w:t>-</w:t>
            </w:r>
            <w:r w:rsidRPr="0083614A">
              <w:t>16</w:t>
            </w:r>
          </w:p>
        </w:tc>
        <w:tc>
          <w:tcPr>
            <w:tcW w:w="2410" w:type="dxa"/>
          </w:tcPr>
          <w:p w14:paraId="36CAAED0" w14:textId="77777777" w:rsidR="00DD6D98" w:rsidRPr="0083614A" w:rsidRDefault="00DD6D98" w:rsidP="00DD6D98">
            <w:pPr>
              <w:pStyle w:val="ACK-ChoreographyBody"/>
            </w:pPr>
            <w:r w:rsidRPr="0083614A">
              <w:t>Blank</w:t>
            </w:r>
          </w:p>
        </w:tc>
        <w:tc>
          <w:tcPr>
            <w:tcW w:w="1276" w:type="dxa"/>
          </w:tcPr>
          <w:p w14:paraId="18A12646" w14:textId="77777777" w:rsidR="00DD6D98" w:rsidRPr="0083614A" w:rsidRDefault="00DD6D98" w:rsidP="00DD6D98">
            <w:pPr>
              <w:pStyle w:val="ACK-ChoreographyBody"/>
            </w:pPr>
            <w:r w:rsidRPr="0083614A">
              <w:t>NE</w:t>
            </w:r>
          </w:p>
        </w:tc>
        <w:tc>
          <w:tcPr>
            <w:tcW w:w="1742" w:type="dxa"/>
          </w:tcPr>
          <w:p w14:paraId="7946148E" w14:textId="77777777" w:rsidR="00DD6D98" w:rsidRPr="003C4436" w:rsidRDefault="00DD6D98" w:rsidP="00DD6D98">
            <w:pPr>
              <w:pStyle w:val="ACK-ChoreographyBody"/>
              <w:rPr>
                <w:szCs w:val="16"/>
              </w:rPr>
            </w:pPr>
            <w:r w:rsidRPr="003C4436">
              <w:rPr>
                <w:szCs w:val="16"/>
              </w:rPr>
              <w:t>AL, SU, ER</w:t>
            </w:r>
          </w:p>
        </w:tc>
        <w:tc>
          <w:tcPr>
            <w:tcW w:w="2090" w:type="dxa"/>
          </w:tcPr>
          <w:p w14:paraId="108F9695" w14:textId="77777777" w:rsidR="00DD6D98" w:rsidRPr="003C4436" w:rsidRDefault="00DD6D98" w:rsidP="00DD6D98">
            <w:pPr>
              <w:pStyle w:val="ACK-ChoreographyBody"/>
              <w:rPr>
                <w:szCs w:val="16"/>
              </w:rPr>
            </w:pPr>
            <w:r w:rsidRPr="003C4436">
              <w:rPr>
                <w:szCs w:val="16"/>
              </w:rPr>
              <w:t>AL, SU, ER</w:t>
            </w:r>
          </w:p>
        </w:tc>
      </w:tr>
      <w:tr w:rsidR="00DD6D98" w:rsidRPr="009928E9" w14:paraId="02048EAC" w14:textId="77777777" w:rsidTr="00DD6D98">
        <w:tc>
          <w:tcPr>
            <w:tcW w:w="1832" w:type="dxa"/>
          </w:tcPr>
          <w:p w14:paraId="1611E09B" w14:textId="77777777" w:rsidR="00DD6D98" w:rsidRPr="0083614A" w:rsidRDefault="00DD6D98" w:rsidP="00DD6D98">
            <w:pPr>
              <w:pStyle w:val="ACK-ChoreographyBody"/>
            </w:pPr>
            <w:r w:rsidRPr="0083614A">
              <w:t>Immediate Ack</w:t>
            </w:r>
          </w:p>
        </w:tc>
        <w:tc>
          <w:tcPr>
            <w:tcW w:w="2410" w:type="dxa"/>
          </w:tcPr>
          <w:p w14:paraId="46E24DC9" w14:textId="77777777" w:rsidR="00DD6D98" w:rsidRPr="0083614A" w:rsidRDefault="00DD6D98" w:rsidP="00DD6D98">
            <w:pPr>
              <w:pStyle w:val="ACK-ChoreographyBody"/>
            </w:pPr>
            <w:r w:rsidRPr="0083614A">
              <w:t>-</w:t>
            </w:r>
          </w:p>
        </w:tc>
        <w:tc>
          <w:tcPr>
            <w:tcW w:w="1276" w:type="dxa"/>
          </w:tcPr>
          <w:p w14:paraId="72CEE9B0" w14:textId="77777777" w:rsidR="00DD6D98" w:rsidRPr="0083614A" w:rsidRDefault="00DD6D98" w:rsidP="00DD6D98">
            <w:pPr>
              <w:pStyle w:val="ACK-ChoreographyBody"/>
            </w:pPr>
            <w:r w:rsidRPr="0083614A">
              <w:t>-</w:t>
            </w:r>
          </w:p>
        </w:tc>
        <w:tc>
          <w:tcPr>
            <w:tcW w:w="1742" w:type="dxa"/>
          </w:tcPr>
          <w:p w14:paraId="06E804B2" w14:textId="77777777" w:rsidR="00DD6D98" w:rsidRPr="003C4436" w:rsidRDefault="00DD6D98" w:rsidP="00DD6D98">
            <w:pPr>
              <w:pStyle w:val="ACK-ChoreographyBody"/>
              <w:rPr>
                <w:szCs w:val="16"/>
              </w:rPr>
            </w:pPr>
            <w:r w:rsidRPr="003C4436">
              <w:rPr>
                <w:szCs w:val="16"/>
              </w:rPr>
              <w:t>-</w:t>
            </w:r>
          </w:p>
        </w:tc>
        <w:tc>
          <w:tcPr>
            <w:tcW w:w="2090" w:type="dxa"/>
          </w:tcPr>
          <w:p w14:paraId="0E08C89B"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r w:rsidR="00DD6D98" w:rsidRPr="009928E9" w14:paraId="1A961BAA" w14:textId="77777777" w:rsidTr="00DD6D98">
        <w:tc>
          <w:tcPr>
            <w:tcW w:w="1832" w:type="dxa"/>
          </w:tcPr>
          <w:p w14:paraId="03E1FDFB" w14:textId="77777777" w:rsidR="00DD6D98" w:rsidRPr="0083614A" w:rsidRDefault="00DD6D98" w:rsidP="00DD6D98">
            <w:pPr>
              <w:pStyle w:val="ACK-ChoreographyBody"/>
            </w:pPr>
            <w:r w:rsidRPr="0083614A">
              <w:t>Application Ack</w:t>
            </w:r>
          </w:p>
        </w:tc>
        <w:tc>
          <w:tcPr>
            <w:tcW w:w="2410" w:type="dxa"/>
          </w:tcPr>
          <w:p w14:paraId="0FD94115" w14:textId="77777777" w:rsidR="00DD6D98" w:rsidRPr="0083614A" w:rsidRDefault="00DD6D98" w:rsidP="00DD6D98">
            <w:pPr>
              <w:pStyle w:val="ACK-ChoreographyBody"/>
            </w:pPr>
            <w:r w:rsidRPr="003C4436">
              <w:rPr>
                <w:szCs w:val="16"/>
              </w:rPr>
              <w:t>ACK^</w:t>
            </w:r>
            <w:r>
              <w:rPr>
                <w:szCs w:val="16"/>
              </w:rPr>
              <w:t>R22</w:t>
            </w:r>
            <w:r w:rsidRPr="003C4436">
              <w:rPr>
                <w:szCs w:val="16"/>
              </w:rPr>
              <w:t>^ACK</w:t>
            </w:r>
          </w:p>
        </w:tc>
        <w:tc>
          <w:tcPr>
            <w:tcW w:w="1276" w:type="dxa"/>
          </w:tcPr>
          <w:p w14:paraId="1CA28442" w14:textId="77777777" w:rsidR="00DD6D98" w:rsidRPr="0083614A" w:rsidRDefault="00DD6D98" w:rsidP="00DD6D98">
            <w:pPr>
              <w:pStyle w:val="ACK-ChoreographyBody"/>
            </w:pPr>
            <w:r w:rsidRPr="0083614A">
              <w:t>-</w:t>
            </w:r>
          </w:p>
        </w:tc>
        <w:tc>
          <w:tcPr>
            <w:tcW w:w="1742" w:type="dxa"/>
          </w:tcPr>
          <w:p w14:paraId="21B8A711"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c>
          <w:tcPr>
            <w:tcW w:w="2090" w:type="dxa"/>
          </w:tcPr>
          <w:p w14:paraId="43EDF328"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bl>
    <w:p w14:paraId="0BB0078D" w14:textId="77777777" w:rsidR="00DD6D98" w:rsidRPr="009901C4" w:rsidRDefault="00DD6D98" w:rsidP="0043481A">
      <w:pPr>
        <w:pStyle w:val="Heading3"/>
        <w:rPr>
          <w:noProof/>
        </w:rPr>
      </w:pPr>
      <w:bookmarkStart w:id="771" w:name="_Toc28960176"/>
      <w:r w:rsidRPr="009901C4">
        <w:rPr>
          <w:noProof/>
        </w:rPr>
        <w:t>OUL – Unsolicited Specimen Container Oriented Observation Message (Event R23)</w:t>
      </w:r>
      <w:bookmarkEnd w:id="768"/>
      <w:bookmarkEnd w:id="769"/>
      <w:bookmarkEnd w:id="770"/>
      <w:bookmarkEnd w:id="771"/>
      <w:r w:rsidRPr="009901C4">
        <w:rPr>
          <w:noProof/>
        </w:rPr>
        <w:fldChar w:fldCharType="begin"/>
      </w:r>
      <w:r w:rsidRPr="009901C4">
        <w:rPr>
          <w:noProof/>
        </w:rPr>
        <w:instrText xml:space="preserve"> XE "Events: R23" </w:instrText>
      </w:r>
      <w:r w:rsidRPr="009901C4">
        <w:rPr>
          <w:noProof/>
        </w:rPr>
        <w:fldChar w:fldCharType="end"/>
      </w:r>
      <w:r w:rsidRPr="009901C4">
        <w:rPr>
          <w:noProof/>
        </w:rPr>
        <w:fldChar w:fldCharType="begin"/>
      </w:r>
      <w:r w:rsidRPr="009901C4">
        <w:rPr>
          <w:noProof/>
        </w:rPr>
        <w:instrText xml:space="preserve"> XE "OUL - </w:instrText>
      </w:r>
      <w:r w:rsidRPr="0043481A">
        <w:instrText>Unsolicited</w:instrText>
      </w:r>
      <w:r w:rsidRPr="009901C4">
        <w:rPr>
          <w:noProof/>
        </w:rPr>
        <w:instrText xml:space="preserve"> specimen container oriented observation (R23)" </w:instrText>
      </w:r>
      <w:r w:rsidRPr="009901C4">
        <w:rPr>
          <w:noProof/>
        </w:rPr>
        <w:fldChar w:fldCharType="end"/>
      </w:r>
      <w:r w:rsidRPr="009901C4">
        <w:rPr>
          <w:noProof/>
        </w:rPr>
        <w:fldChar w:fldCharType="begin"/>
      </w:r>
      <w:r w:rsidRPr="009901C4">
        <w:rPr>
          <w:noProof/>
        </w:rPr>
        <w:instrText>xe "ORL"</w:instrText>
      </w:r>
      <w:r w:rsidRPr="009901C4">
        <w:rPr>
          <w:noProof/>
        </w:rPr>
        <w:fldChar w:fldCharType="end"/>
      </w:r>
      <w:r w:rsidRPr="009901C4">
        <w:rPr>
          <w:noProof/>
        </w:rPr>
        <w:fldChar w:fldCharType="begin"/>
      </w:r>
      <w:r w:rsidRPr="009901C4">
        <w:rPr>
          <w:noProof/>
        </w:rPr>
        <w:instrText>xe "Messages: ORL"</w:instrText>
      </w:r>
      <w:r w:rsidRPr="009901C4">
        <w:rPr>
          <w:noProof/>
        </w:rPr>
        <w:fldChar w:fldCharType="end"/>
      </w:r>
    </w:p>
    <w:p w14:paraId="7B1E67F0" w14:textId="77777777" w:rsidR="00DD6D98" w:rsidRPr="009901C4" w:rsidRDefault="00DD6D98" w:rsidP="00DD6D98">
      <w:pPr>
        <w:pStyle w:val="NormalIndented"/>
        <w:rPr>
          <w:noProof/>
        </w:rPr>
      </w:pPr>
      <w:r w:rsidRPr="009901C4">
        <w:rPr>
          <w:noProof/>
        </w:rPr>
        <w:t>This message was designed to accommodate specimen oriented testing. It should be applicable to, for example, laboratory automation systems requiring container.</w:t>
      </w:r>
    </w:p>
    <w:p w14:paraId="58865979" w14:textId="77777777" w:rsidR="00DD6D98" w:rsidRPr="009901C4" w:rsidRDefault="00DD6D98" w:rsidP="00DD6D98">
      <w:pPr>
        <w:pStyle w:val="NormalIndented"/>
        <w:rPr>
          <w:rStyle w:val="Strong"/>
          <w:noProof/>
        </w:rPr>
      </w:pPr>
      <w:r w:rsidRPr="009901C4">
        <w:rPr>
          <w:noProof/>
        </w:rPr>
        <w:t xml:space="preserve">Generally this construct allows </w:t>
      </w:r>
      <w:r w:rsidRPr="009901C4">
        <w:rPr>
          <w:rStyle w:val="Strong"/>
          <w:noProof/>
        </w:rPr>
        <w:t>transfer of multiple results related to one or more specific containers with one or more specimens from a patient.</w:t>
      </w:r>
    </w:p>
    <w:p w14:paraId="35235764" w14:textId="77777777" w:rsidR="00DD6D98" w:rsidRPr="009901C4" w:rsidRDefault="00DD6D98" w:rsidP="00DD6D98">
      <w:pPr>
        <w:pStyle w:val="NormalIndented"/>
        <w:rPr>
          <w:noProof/>
        </w:rPr>
      </w:pPr>
      <w:r w:rsidRPr="009901C4">
        <w:rPr>
          <w:noProof/>
        </w:rPr>
        <w:lastRenderedPageBreak/>
        <w:t xml:space="preserve">In addition to the patient results themselves it permits the communication of the following kinds of information: </w:t>
      </w:r>
    </w:p>
    <w:p w14:paraId="27DC6867"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4D9DFF6C"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14:paraId="415CC16E"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1E7561B8" w14:textId="77777777" w:rsidR="00DD6D98" w:rsidRPr="00F30D48" w:rsidRDefault="00DD6D98" w:rsidP="00DD6D98">
      <w:pPr>
        <w:pStyle w:val="NormalIndented"/>
        <w:rPr>
          <w:noProof/>
          <w:color w:val="000000" w:themeColor="text1"/>
        </w:rPr>
      </w:pPr>
      <w:r w:rsidRPr="009901C4">
        <w:rPr>
          <w:noProof/>
        </w:rPr>
        <w:t>Refer to Chapter 13 Laboratory Automation for additional examples of usag</w:t>
      </w:r>
      <w:r w:rsidRPr="00F30D48">
        <w:rPr>
          <w:noProof/>
          <w:color w:val="000000" w:themeColor="text1"/>
        </w:rPr>
        <w:t>e of SAC.</w:t>
      </w:r>
    </w:p>
    <w:p w14:paraId="183291A2"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709B9C2" w14:textId="77777777" w:rsidR="00DD6D98" w:rsidRPr="009901C4" w:rsidRDefault="00DD6D98" w:rsidP="00DD6D98">
      <w:pPr>
        <w:pStyle w:val="MsgTableCaption"/>
        <w:rPr>
          <w:noProof/>
        </w:rPr>
      </w:pPr>
      <w:r w:rsidRPr="009901C4">
        <w:rPr>
          <w:noProof/>
        </w:rPr>
        <w:t>OUL^R23^OUL_R23: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67D042A5" w14:textId="77777777" w:rsidTr="00210165">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B28335F"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5047B2E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69A8323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749A8AEB" w14:textId="77777777" w:rsidR="00DD6D98" w:rsidRPr="009901C4" w:rsidRDefault="00DD6D98" w:rsidP="00DD6D98">
            <w:pPr>
              <w:pStyle w:val="MsgTableHeader"/>
              <w:jc w:val="center"/>
              <w:rPr>
                <w:noProof/>
              </w:rPr>
            </w:pPr>
            <w:r w:rsidRPr="009901C4">
              <w:rPr>
                <w:noProof/>
              </w:rPr>
              <w:t>Chapter</w:t>
            </w:r>
          </w:p>
        </w:tc>
      </w:tr>
      <w:tr w:rsidR="00DD6D98" w:rsidRPr="00D00BBD" w14:paraId="2C55B418" w14:textId="77777777" w:rsidTr="00210165">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3B9995B9"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0E11B59F"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8715F50"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0627601" w14:textId="77777777" w:rsidR="00DD6D98" w:rsidRPr="009901C4" w:rsidRDefault="00DD6D98" w:rsidP="00DD6D98">
            <w:pPr>
              <w:pStyle w:val="MsgTableBody"/>
              <w:jc w:val="center"/>
              <w:rPr>
                <w:noProof/>
              </w:rPr>
            </w:pPr>
            <w:r w:rsidRPr="009901C4">
              <w:rPr>
                <w:noProof/>
              </w:rPr>
              <w:t>2</w:t>
            </w:r>
          </w:p>
        </w:tc>
      </w:tr>
      <w:tr w:rsidR="00DD6D98" w:rsidRPr="00D00BBD" w14:paraId="3128639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EACB3E"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4083F126"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0C720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3FB5A6" w14:textId="77777777" w:rsidR="00DD6D98" w:rsidRPr="009901C4" w:rsidRDefault="00DD6D98" w:rsidP="00DD6D98">
            <w:pPr>
              <w:pStyle w:val="MsgTableBody"/>
              <w:jc w:val="center"/>
              <w:rPr>
                <w:noProof/>
              </w:rPr>
            </w:pPr>
            <w:r>
              <w:rPr>
                <w:noProof/>
              </w:rPr>
              <w:t>3</w:t>
            </w:r>
          </w:p>
        </w:tc>
      </w:tr>
      <w:tr w:rsidR="00DD6D98" w:rsidRPr="00D00BBD" w14:paraId="53437B8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8274B8"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28C4AC42"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C112BB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C770E9" w14:textId="77777777" w:rsidR="00DD6D98" w:rsidRPr="009901C4" w:rsidRDefault="00DD6D98" w:rsidP="00DD6D98">
            <w:pPr>
              <w:pStyle w:val="MsgTableBody"/>
              <w:jc w:val="center"/>
              <w:rPr>
                <w:noProof/>
              </w:rPr>
            </w:pPr>
            <w:r w:rsidRPr="009901C4">
              <w:rPr>
                <w:noProof/>
              </w:rPr>
              <w:t>2</w:t>
            </w:r>
          </w:p>
        </w:tc>
      </w:tr>
      <w:tr w:rsidR="00DD6D98" w:rsidRPr="00D00BBD" w14:paraId="3A2E6D0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E6BE8F"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55296FF4"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B8D51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D3609F" w14:textId="77777777" w:rsidR="00DD6D98" w:rsidRPr="009901C4" w:rsidRDefault="00DD6D98" w:rsidP="00DD6D98">
            <w:pPr>
              <w:pStyle w:val="MsgTableBody"/>
              <w:jc w:val="center"/>
              <w:rPr>
                <w:noProof/>
              </w:rPr>
            </w:pPr>
            <w:r w:rsidRPr="009901C4">
              <w:rPr>
                <w:noProof/>
              </w:rPr>
              <w:t>2</w:t>
            </w:r>
          </w:p>
        </w:tc>
      </w:tr>
      <w:tr w:rsidR="00DD6D98" w:rsidRPr="00D00BBD" w14:paraId="3D5A744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18B6E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92C7E5A"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AF807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40E9EA" w14:textId="77777777" w:rsidR="00DD6D98" w:rsidRPr="009901C4" w:rsidRDefault="00DD6D98" w:rsidP="00DD6D98">
            <w:pPr>
              <w:pStyle w:val="MsgTableBody"/>
              <w:jc w:val="center"/>
              <w:rPr>
                <w:noProof/>
              </w:rPr>
            </w:pPr>
            <w:r w:rsidRPr="009901C4">
              <w:rPr>
                <w:noProof/>
              </w:rPr>
              <w:t>2</w:t>
            </w:r>
          </w:p>
        </w:tc>
      </w:tr>
      <w:tr w:rsidR="00DD6D98" w:rsidRPr="00D00BBD" w14:paraId="77544F5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2B79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8D17B7D"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477B483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E7611" w14:textId="77777777" w:rsidR="00DD6D98" w:rsidRPr="009901C4" w:rsidRDefault="00DD6D98" w:rsidP="00DD6D98">
            <w:pPr>
              <w:pStyle w:val="MsgTableBody"/>
              <w:jc w:val="center"/>
              <w:rPr>
                <w:noProof/>
              </w:rPr>
            </w:pPr>
          </w:p>
        </w:tc>
      </w:tr>
      <w:tr w:rsidR="00DD6D98" w:rsidRPr="00D00BBD" w14:paraId="1CEE0DA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742B98"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1BB95D95"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3147DE3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5C472" w14:textId="77777777" w:rsidR="00DD6D98" w:rsidRPr="009901C4" w:rsidRDefault="00DD6D98" w:rsidP="00DD6D98">
            <w:pPr>
              <w:pStyle w:val="MsgTableBody"/>
              <w:jc w:val="center"/>
              <w:rPr>
                <w:noProof/>
              </w:rPr>
            </w:pPr>
            <w:r w:rsidRPr="009901C4">
              <w:rPr>
                <w:noProof/>
              </w:rPr>
              <w:t>3</w:t>
            </w:r>
          </w:p>
        </w:tc>
      </w:tr>
      <w:tr w:rsidR="00DD6D98" w:rsidRPr="00D00BBD" w14:paraId="7A1F790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8F6B87"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01D1765"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571779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9ED35D" w14:textId="77777777" w:rsidR="00DD6D98" w:rsidRPr="009901C4" w:rsidRDefault="00DD6D98" w:rsidP="00DD6D98">
            <w:pPr>
              <w:pStyle w:val="MsgTableBody"/>
              <w:jc w:val="center"/>
              <w:rPr>
                <w:noProof/>
              </w:rPr>
            </w:pPr>
            <w:r w:rsidRPr="009901C4">
              <w:rPr>
                <w:noProof/>
              </w:rPr>
              <w:t>3</w:t>
            </w:r>
          </w:p>
        </w:tc>
      </w:tr>
      <w:tr w:rsidR="00C50010" w:rsidRPr="0001097E" w14:paraId="2C021290" w14:textId="77777777" w:rsidTr="00210165">
        <w:tblPrEx>
          <w:shd w:val="clear" w:color="auto" w:fill="auto"/>
          <w:tblLook w:val="04A0" w:firstRow="1" w:lastRow="0" w:firstColumn="1" w:lastColumn="0" w:noHBand="0" w:noVBand="1"/>
        </w:tblPrEx>
        <w:trPr>
          <w:jc w:val="center"/>
          <w:ins w:id="772" w:author="Buitendijk, Hans" w:date="2022-08-23T13:54:00Z"/>
        </w:trPr>
        <w:tc>
          <w:tcPr>
            <w:tcW w:w="2881" w:type="dxa"/>
            <w:tcBorders>
              <w:top w:val="dotted" w:sz="4" w:space="0" w:color="auto"/>
              <w:left w:val="nil"/>
              <w:bottom w:val="dotted" w:sz="4" w:space="0" w:color="auto"/>
              <w:right w:val="nil"/>
            </w:tcBorders>
            <w:shd w:val="clear" w:color="auto" w:fill="FFFFFF"/>
          </w:tcPr>
          <w:p w14:paraId="17CA4FC4" w14:textId="440E246F" w:rsidR="00C50010" w:rsidRPr="0052787A" w:rsidRDefault="00C50010" w:rsidP="00EE6AE7">
            <w:pPr>
              <w:pStyle w:val="MsgTableBody"/>
              <w:rPr>
                <w:ins w:id="773" w:author="Buitendijk, Hans" w:date="2022-08-23T13:54:00Z"/>
                <w:noProof/>
              </w:rPr>
            </w:pPr>
            <w:ins w:id="774" w:author="Buitendijk, Hans" w:date="2022-08-23T13:54: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4762CF7F" w14:textId="77777777" w:rsidR="00C50010" w:rsidRPr="0052787A" w:rsidRDefault="00C50010" w:rsidP="00EE6AE7">
            <w:pPr>
              <w:pStyle w:val="MsgTableBody"/>
              <w:rPr>
                <w:ins w:id="775" w:author="Buitendijk, Hans" w:date="2022-08-23T13:54:00Z"/>
                <w:noProof/>
              </w:rPr>
            </w:pPr>
            <w:ins w:id="776" w:author="Buitendijk, Hans" w:date="2022-08-23T13:54: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4BF04F1" w14:textId="77777777" w:rsidR="00C50010" w:rsidRPr="0052787A" w:rsidRDefault="00C50010" w:rsidP="00EE6AE7">
            <w:pPr>
              <w:pStyle w:val="MsgTableBody"/>
              <w:rPr>
                <w:ins w:id="777" w:author="Buitendijk, Hans" w:date="2022-08-23T13:54:00Z"/>
                <w:noProof/>
              </w:rPr>
            </w:pPr>
          </w:p>
        </w:tc>
        <w:tc>
          <w:tcPr>
            <w:tcW w:w="990" w:type="dxa"/>
            <w:gridSpan w:val="2"/>
            <w:tcBorders>
              <w:top w:val="dotted" w:sz="4" w:space="0" w:color="auto"/>
              <w:left w:val="nil"/>
              <w:bottom w:val="dotted" w:sz="4" w:space="0" w:color="auto"/>
              <w:right w:val="nil"/>
            </w:tcBorders>
            <w:shd w:val="clear" w:color="auto" w:fill="FFFFFF"/>
          </w:tcPr>
          <w:p w14:paraId="1F2D682C" w14:textId="77777777" w:rsidR="00C50010" w:rsidRPr="0052787A" w:rsidRDefault="00C50010" w:rsidP="00EE6AE7">
            <w:pPr>
              <w:pStyle w:val="MsgTableBody"/>
              <w:jc w:val="center"/>
              <w:rPr>
                <w:ins w:id="778" w:author="Buitendijk, Hans" w:date="2022-08-23T13:54:00Z"/>
                <w:noProof/>
              </w:rPr>
            </w:pPr>
            <w:ins w:id="779" w:author="Buitendijk, Hans" w:date="2022-08-23T13:54:00Z">
              <w:r>
                <w:rPr>
                  <w:noProof/>
                </w:rPr>
                <w:t>3</w:t>
              </w:r>
            </w:ins>
          </w:p>
        </w:tc>
      </w:tr>
      <w:tr w:rsidR="00C50010" w:rsidRPr="0001097E" w14:paraId="6CFB7E5E" w14:textId="77777777" w:rsidTr="00210165">
        <w:tblPrEx>
          <w:shd w:val="clear" w:color="auto" w:fill="auto"/>
          <w:tblLook w:val="04A0" w:firstRow="1" w:lastRow="0" w:firstColumn="1" w:lastColumn="0" w:noHBand="0" w:noVBand="1"/>
        </w:tblPrEx>
        <w:trPr>
          <w:jc w:val="center"/>
          <w:ins w:id="780" w:author="Buitendijk, Hans" w:date="2022-08-23T13:54:00Z"/>
        </w:trPr>
        <w:tc>
          <w:tcPr>
            <w:tcW w:w="2881" w:type="dxa"/>
            <w:tcBorders>
              <w:top w:val="dotted" w:sz="4" w:space="0" w:color="auto"/>
              <w:left w:val="nil"/>
              <w:bottom w:val="dotted" w:sz="4" w:space="0" w:color="auto"/>
              <w:right w:val="nil"/>
            </w:tcBorders>
            <w:shd w:val="clear" w:color="auto" w:fill="FFFFFF"/>
          </w:tcPr>
          <w:p w14:paraId="668EE917" w14:textId="0B6D9326" w:rsidR="00C50010" w:rsidRPr="0052787A" w:rsidRDefault="00C50010" w:rsidP="00EE6AE7">
            <w:pPr>
              <w:pStyle w:val="MsgTableBody"/>
              <w:rPr>
                <w:ins w:id="781" w:author="Buitendijk, Hans" w:date="2022-08-23T13:54:00Z"/>
                <w:noProof/>
              </w:rPr>
            </w:pPr>
            <w:ins w:id="782" w:author="Buitendijk, Hans" w:date="2022-08-23T13:54: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1390FBD6" w14:textId="7D5659F6" w:rsidR="00C50010" w:rsidRPr="0052787A" w:rsidRDefault="00973149" w:rsidP="00EE6AE7">
            <w:pPr>
              <w:pStyle w:val="MsgTableBody"/>
              <w:rPr>
                <w:ins w:id="783" w:author="Buitendijk, Hans" w:date="2022-08-23T13:54:00Z"/>
                <w:noProof/>
              </w:rPr>
            </w:pPr>
            <w:ins w:id="784" w:author="Buitendijk, Hans" w:date="2022-08-24T17:38:00Z">
              <w:r>
                <w:rPr>
                  <w:noProof/>
                </w:rPr>
                <w:t>Recorded</w:t>
              </w:r>
            </w:ins>
            <w:ins w:id="785" w:author="Buitendijk, Hans" w:date="2022-08-23T13:54:00Z">
              <w:r w:rsidR="00C50010">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3C1A0A79" w14:textId="77777777" w:rsidR="00C50010" w:rsidRPr="0052787A" w:rsidRDefault="00C50010" w:rsidP="00EE6AE7">
            <w:pPr>
              <w:pStyle w:val="MsgTableBody"/>
              <w:rPr>
                <w:ins w:id="786" w:author="Buitendijk, Hans" w:date="2022-08-23T13:54:00Z"/>
                <w:noProof/>
              </w:rPr>
            </w:pPr>
          </w:p>
        </w:tc>
        <w:tc>
          <w:tcPr>
            <w:tcW w:w="990" w:type="dxa"/>
            <w:gridSpan w:val="2"/>
            <w:tcBorders>
              <w:top w:val="dotted" w:sz="4" w:space="0" w:color="auto"/>
              <w:left w:val="nil"/>
              <w:bottom w:val="dotted" w:sz="4" w:space="0" w:color="auto"/>
              <w:right w:val="nil"/>
            </w:tcBorders>
            <w:shd w:val="clear" w:color="auto" w:fill="FFFFFF"/>
          </w:tcPr>
          <w:p w14:paraId="4E10939B" w14:textId="77777777" w:rsidR="00C50010" w:rsidRPr="0052787A" w:rsidRDefault="00C50010" w:rsidP="00EE6AE7">
            <w:pPr>
              <w:pStyle w:val="MsgTableBody"/>
              <w:jc w:val="center"/>
              <w:rPr>
                <w:ins w:id="787" w:author="Buitendijk, Hans" w:date="2022-08-23T13:54:00Z"/>
                <w:noProof/>
              </w:rPr>
            </w:pPr>
            <w:ins w:id="788" w:author="Buitendijk, Hans" w:date="2022-08-23T13:54:00Z">
              <w:r>
                <w:rPr>
                  <w:noProof/>
                </w:rPr>
                <w:t>3</w:t>
              </w:r>
            </w:ins>
          </w:p>
        </w:tc>
      </w:tr>
      <w:tr w:rsidR="00C50010" w:rsidRPr="0001097E" w14:paraId="76EA6C5C" w14:textId="77777777" w:rsidTr="00210165">
        <w:tblPrEx>
          <w:shd w:val="clear" w:color="auto" w:fill="auto"/>
          <w:tblLook w:val="04A0" w:firstRow="1" w:lastRow="0" w:firstColumn="1" w:lastColumn="0" w:noHBand="0" w:noVBand="1"/>
        </w:tblPrEx>
        <w:trPr>
          <w:jc w:val="center"/>
          <w:ins w:id="789" w:author="Buitendijk, Hans" w:date="2022-08-23T13:54:00Z"/>
        </w:trPr>
        <w:tc>
          <w:tcPr>
            <w:tcW w:w="2881" w:type="dxa"/>
            <w:tcBorders>
              <w:top w:val="dotted" w:sz="4" w:space="0" w:color="auto"/>
              <w:left w:val="nil"/>
              <w:bottom w:val="dotted" w:sz="4" w:space="0" w:color="auto"/>
              <w:right w:val="nil"/>
            </w:tcBorders>
            <w:shd w:val="clear" w:color="auto" w:fill="FFFFFF"/>
          </w:tcPr>
          <w:p w14:paraId="072BCCEB" w14:textId="68653A85" w:rsidR="00C50010" w:rsidRPr="0052787A" w:rsidRDefault="00C50010" w:rsidP="00EE6AE7">
            <w:pPr>
              <w:pStyle w:val="MsgTableBody"/>
              <w:rPr>
                <w:ins w:id="790" w:author="Buitendijk, Hans" w:date="2022-08-23T13:54:00Z"/>
                <w:noProof/>
              </w:rPr>
            </w:pPr>
            <w:ins w:id="791" w:author="Buitendijk, Hans" w:date="2022-08-23T13:54: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36611516" w14:textId="1CACC3F8" w:rsidR="00C50010" w:rsidRPr="0052787A" w:rsidRDefault="00C50010" w:rsidP="00EE6AE7">
            <w:pPr>
              <w:pStyle w:val="MsgTableBody"/>
              <w:rPr>
                <w:ins w:id="792" w:author="Buitendijk, Hans" w:date="2022-08-23T13:54:00Z"/>
                <w:noProof/>
              </w:rPr>
            </w:pPr>
            <w:ins w:id="793" w:author="Buitendijk, Hans" w:date="2022-08-23T13:54:00Z">
              <w:del w:id="794" w:author="Craig Newman" w:date="2023-07-03T07:44:00Z">
                <w:r w:rsidDel="00573DBC">
                  <w:rPr>
                    <w:noProof/>
                  </w:rPr>
                  <w:delText>Sex for Clinical Use</w:delText>
                </w:r>
              </w:del>
            </w:ins>
            <w:ins w:id="795" w:author="Craig Newman" w:date="2023-07-03T07:44:00Z">
              <w:r w:rsidR="00573DBC">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4572ABEF" w14:textId="77777777" w:rsidR="00C50010" w:rsidRPr="0052787A" w:rsidRDefault="00C50010" w:rsidP="00EE6AE7">
            <w:pPr>
              <w:pStyle w:val="MsgTableBody"/>
              <w:rPr>
                <w:ins w:id="796" w:author="Buitendijk, Hans" w:date="2022-08-23T13:54:00Z"/>
                <w:noProof/>
              </w:rPr>
            </w:pPr>
          </w:p>
        </w:tc>
        <w:tc>
          <w:tcPr>
            <w:tcW w:w="990" w:type="dxa"/>
            <w:gridSpan w:val="2"/>
            <w:tcBorders>
              <w:top w:val="dotted" w:sz="4" w:space="0" w:color="auto"/>
              <w:left w:val="nil"/>
              <w:bottom w:val="dotted" w:sz="4" w:space="0" w:color="auto"/>
              <w:right w:val="nil"/>
            </w:tcBorders>
            <w:shd w:val="clear" w:color="auto" w:fill="FFFFFF"/>
          </w:tcPr>
          <w:p w14:paraId="5B3AB97A" w14:textId="77777777" w:rsidR="00C50010" w:rsidRPr="0052787A" w:rsidRDefault="00C50010" w:rsidP="00EE6AE7">
            <w:pPr>
              <w:pStyle w:val="MsgTableBody"/>
              <w:jc w:val="center"/>
              <w:rPr>
                <w:ins w:id="797" w:author="Buitendijk, Hans" w:date="2022-08-23T13:54:00Z"/>
                <w:noProof/>
              </w:rPr>
            </w:pPr>
            <w:ins w:id="798" w:author="Buitendijk, Hans" w:date="2022-08-23T13:54:00Z">
              <w:r>
                <w:rPr>
                  <w:noProof/>
                </w:rPr>
                <w:t>3</w:t>
              </w:r>
            </w:ins>
          </w:p>
        </w:tc>
      </w:tr>
      <w:tr w:rsidR="00DD6D98" w:rsidRPr="00D00BBD" w14:paraId="63429F0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726D5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4D86E67"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E1045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3AAE6F" w14:textId="77777777" w:rsidR="00DD6D98" w:rsidRPr="009901C4" w:rsidRDefault="00DD6D98" w:rsidP="00DD6D98">
            <w:pPr>
              <w:pStyle w:val="MsgTableBody"/>
              <w:jc w:val="center"/>
              <w:rPr>
                <w:noProof/>
              </w:rPr>
            </w:pPr>
            <w:r w:rsidRPr="009901C4">
              <w:rPr>
                <w:noProof/>
              </w:rPr>
              <w:t>7</w:t>
            </w:r>
          </w:p>
        </w:tc>
      </w:tr>
      <w:tr w:rsidR="00DD6D98" w14:paraId="61A118BE"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DCC7E9"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69EDF7BB"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945A2B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021E5" w14:textId="77777777" w:rsidR="00DD6D98" w:rsidRPr="00C95480" w:rsidRDefault="00DD6D98" w:rsidP="00DD6D98">
            <w:pPr>
              <w:pStyle w:val="MsgTableBody"/>
              <w:jc w:val="center"/>
              <w:rPr>
                <w:noProof/>
              </w:rPr>
            </w:pPr>
            <w:r w:rsidRPr="00C95480">
              <w:rPr>
                <w:noProof/>
              </w:rPr>
              <w:t>3</w:t>
            </w:r>
          </w:p>
        </w:tc>
      </w:tr>
      <w:tr w:rsidR="00DD6D98" w14:paraId="132CFD64"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3F26F5"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DC68176"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63615A7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875D4" w14:textId="77777777" w:rsidR="00DD6D98" w:rsidRPr="00C95480" w:rsidRDefault="00DD6D98" w:rsidP="00DD6D98">
            <w:pPr>
              <w:pStyle w:val="MsgTableBody"/>
              <w:jc w:val="center"/>
              <w:rPr>
                <w:noProof/>
              </w:rPr>
            </w:pPr>
            <w:r w:rsidRPr="00C95480">
              <w:rPr>
                <w:noProof/>
              </w:rPr>
              <w:t>3</w:t>
            </w:r>
          </w:p>
        </w:tc>
      </w:tr>
      <w:tr w:rsidR="00DD6D98" w14:paraId="6BA10DC9"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01A1B8"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9A5F91F"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F52D59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D96FC0" w14:textId="77777777" w:rsidR="00DD6D98" w:rsidRPr="00C95480" w:rsidRDefault="00DD6D98" w:rsidP="00DD6D98">
            <w:pPr>
              <w:pStyle w:val="MsgTableBody"/>
              <w:jc w:val="center"/>
              <w:rPr>
                <w:noProof/>
              </w:rPr>
            </w:pPr>
            <w:r w:rsidRPr="00C95480">
              <w:rPr>
                <w:noProof/>
              </w:rPr>
              <w:t>3</w:t>
            </w:r>
          </w:p>
        </w:tc>
      </w:tr>
      <w:tr w:rsidR="00DD6D98" w14:paraId="26BA0C85"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ACDBC"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9D3668E"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3E125DC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A58A5D" w14:textId="77777777" w:rsidR="00DD6D98" w:rsidRPr="00C95480" w:rsidRDefault="00DD6D98" w:rsidP="00DD6D98">
            <w:pPr>
              <w:pStyle w:val="MsgTableBody"/>
              <w:jc w:val="center"/>
              <w:rPr>
                <w:noProof/>
              </w:rPr>
            </w:pPr>
            <w:r w:rsidRPr="00C95480">
              <w:rPr>
                <w:noProof/>
              </w:rPr>
              <w:t>3</w:t>
            </w:r>
          </w:p>
        </w:tc>
      </w:tr>
      <w:tr w:rsidR="00DD6D98" w:rsidRPr="00D00BBD" w14:paraId="2EA1540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7F1206"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07E34381" w14:textId="77777777" w:rsidR="00DD6D98" w:rsidRPr="009901C4" w:rsidRDefault="00DD6D98" w:rsidP="00DD6D98">
            <w:pPr>
              <w:pStyle w:val="MsgTableBody"/>
              <w:rPr>
                <w:noProof/>
              </w:rPr>
            </w:pPr>
            <w:r>
              <w:rPr>
                <w:noProof/>
              </w:rPr>
              <w:t>For backwards compatbility ony as of V2.9</w:t>
            </w:r>
          </w:p>
        </w:tc>
        <w:tc>
          <w:tcPr>
            <w:tcW w:w="864" w:type="dxa"/>
            <w:tcBorders>
              <w:top w:val="dotted" w:sz="4" w:space="0" w:color="auto"/>
              <w:left w:val="nil"/>
              <w:bottom w:val="dotted" w:sz="4" w:space="0" w:color="auto"/>
              <w:right w:val="nil"/>
            </w:tcBorders>
            <w:shd w:val="clear" w:color="auto" w:fill="FFFFFF"/>
          </w:tcPr>
          <w:p w14:paraId="34A15EB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DBC5F50" w14:textId="77777777" w:rsidR="00DD6D98" w:rsidRPr="009901C4" w:rsidRDefault="00DD6D98" w:rsidP="00DD6D98">
            <w:pPr>
              <w:pStyle w:val="MsgTableBody"/>
              <w:jc w:val="center"/>
              <w:rPr>
                <w:noProof/>
              </w:rPr>
            </w:pPr>
            <w:r>
              <w:rPr>
                <w:noProof/>
              </w:rPr>
              <w:t>3</w:t>
            </w:r>
          </w:p>
        </w:tc>
      </w:tr>
      <w:tr w:rsidR="00DD6D98" w:rsidRPr="00D00BBD" w14:paraId="27E1DB0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228EA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0EC86AC7"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9B505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BE660" w14:textId="77777777" w:rsidR="00DD6D98" w:rsidRPr="009901C4" w:rsidRDefault="00DD6D98" w:rsidP="00DD6D98">
            <w:pPr>
              <w:pStyle w:val="MsgTableBody"/>
              <w:jc w:val="center"/>
              <w:rPr>
                <w:noProof/>
              </w:rPr>
            </w:pPr>
            <w:r w:rsidRPr="009901C4">
              <w:rPr>
                <w:noProof/>
              </w:rPr>
              <w:t>2</w:t>
            </w:r>
          </w:p>
        </w:tc>
      </w:tr>
      <w:tr w:rsidR="00DD6D98" w:rsidRPr="00D00BBD" w14:paraId="075AD56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E9D440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247DD99"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A0CDF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DE25BF" w14:textId="77777777" w:rsidR="00DD6D98" w:rsidRPr="009901C4" w:rsidRDefault="00DD6D98" w:rsidP="00DD6D98">
            <w:pPr>
              <w:pStyle w:val="MsgTableBody"/>
              <w:jc w:val="center"/>
              <w:rPr>
                <w:noProof/>
              </w:rPr>
            </w:pPr>
          </w:p>
        </w:tc>
      </w:tr>
      <w:tr w:rsidR="00DD6D98" w:rsidRPr="00D00BBD" w14:paraId="3EE8BCB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B968B2"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5DF248C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2E006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60FD78" w14:textId="77777777" w:rsidR="00DD6D98" w:rsidRPr="009901C4" w:rsidRDefault="00DD6D98" w:rsidP="00DD6D98">
            <w:pPr>
              <w:pStyle w:val="MsgTableBody"/>
              <w:jc w:val="center"/>
              <w:rPr>
                <w:noProof/>
              </w:rPr>
            </w:pPr>
            <w:r w:rsidRPr="009901C4">
              <w:rPr>
                <w:noProof/>
              </w:rPr>
              <w:t>7</w:t>
            </w:r>
          </w:p>
        </w:tc>
      </w:tr>
      <w:tr w:rsidR="00DD6D98" w:rsidRPr="00D00BBD" w14:paraId="25A78F2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9C5CF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6A7818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32177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E3224B" w14:textId="77777777" w:rsidR="00DD6D98" w:rsidRPr="009901C4" w:rsidRDefault="00DD6D98" w:rsidP="00DD6D98">
            <w:pPr>
              <w:pStyle w:val="MsgTableBody"/>
              <w:jc w:val="center"/>
              <w:rPr>
                <w:noProof/>
              </w:rPr>
            </w:pPr>
            <w:r w:rsidRPr="009901C4">
              <w:rPr>
                <w:noProof/>
              </w:rPr>
              <w:t>7</w:t>
            </w:r>
          </w:p>
        </w:tc>
      </w:tr>
      <w:tr w:rsidR="00DD6D98" w:rsidRPr="00D00BBD" w14:paraId="0B8E9BD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2AD6C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E7F734E"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A7742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38D6A0" w14:textId="77777777" w:rsidR="00DD6D98" w:rsidRPr="009901C4" w:rsidRDefault="00DD6D98" w:rsidP="00DD6D98">
            <w:pPr>
              <w:pStyle w:val="MsgTableBody"/>
              <w:jc w:val="center"/>
              <w:rPr>
                <w:noProof/>
              </w:rPr>
            </w:pPr>
          </w:p>
        </w:tc>
      </w:tr>
      <w:tr w:rsidR="00DD6D98" w:rsidRPr="00D00BBD" w14:paraId="736D643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FDF154"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41201C60"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07ED68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C5C6EE" w14:textId="77777777" w:rsidR="00DD6D98" w:rsidRPr="009901C4" w:rsidRDefault="00DD6D98" w:rsidP="00DD6D98">
            <w:pPr>
              <w:pStyle w:val="MsgTableBody"/>
              <w:jc w:val="center"/>
              <w:rPr>
                <w:noProof/>
              </w:rPr>
            </w:pPr>
          </w:p>
        </w:tc>
      </w:tr>
      <w:tr w:rsidR="00DD6D98" w:rsidRPr="00D00BBD" w14:paraId="3274D05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AA5DF5"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10E3610A"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7E0E78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3A44FA" w14:textId="77777777" w:rsidR="00DD6D98" w:rsidRPr="009901C4" w:rsidRDefault="00DD6D98" w:rsidP="00DD6D98">
            <w:pPr>
              <w:pStyle w:val="MsgTableBody"/>
              <w:jc w:val="center"/>
              <w:rPr>
                <w:noProof/>
              </w:rPr>
            </w:pPr>
            <w:r w:rsidRPr="009901C4">
              <w:rPr>
                <w:noProof/>
              </w:rPr>
              <w:t>3</w:t>
            </w:r>
          </w:p>
        </w:tc>
      </w:tr>
      <w:tr w:rsidR="00DD6D98" w:rsidRPr="00D00BBD" w14:paraId="302EB48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6A3356"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734042E1"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0352AD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D1E444" w14:textId="77777777" w:rsidR="00DD6D98" w:rsidRPr="009901C4" w:rsidRDefault="00DD6D98" w:rsidP="00DD6D98">
            <w:pPr>
              <w:pStyle w:val="MsgTableBody"/>
              <w:jc w:val="center"/>
              <w:rPr>
                <w:noProof/>
              </w:rPr>
            </w:pPr>
            <w:r w:rsidRPr="009901C4">
              <w:rPr>
                <w:noProof/>
              </w:rPr>
              <w:t>3</w:t>
            </w:r>
          </w:p>
        </w:tc>
      </w:tr>
      <w:tr w:rsidR="00DD6D98" w:rsidRPr="00D00BBD" w14:paraId="3C71B77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CFCBB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0C752A5"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9BA66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0E236B" w14:textId="77777777" w:rsidR="00DD6D98" w:rsidRPr="009901C4" w:rsidRDefault="00DD6D98" w:rsidP="00DD6D98">
            <w:pPr>
              <w:pStyle w:val="MsgTableBody"/>
              <w:jc w:val="center"/>
              <w:rPr>
                <w:noProof/>
              </w:rPr>
            </w:pPr>
            <w:r w:rsidRPr="009901C4">
              <w:rPr>
                <w:noProof/>
              </w:rPr>
              <w:t>7</w:t>
            </w:r>
          </w:p>
        </w:tc>
      </w:tr>
      <w:tr w:rsidR="00DD6D98" w:rsidRPr="00D00BBD" w14:paraId="123F802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97D97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97DD15D"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1AD5CCC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EC385" w14:textId="77777777" w:rsidR="00DD6D98" w:rsidRPr="009901C4" w:rsidRDefault="00DD6D98" w:rsidP="00DD6D98">
            <w:pPr>
              <w:pStyle w:val="MsgTableBody"/>
              <w:jc w:val="center"/>
              <w:rPr>
                <w:noProof/>
              </w:rPr>
            </w:pPr>
          </w:p>
        </w:tc>
      </w:tr>
      <w:tr w:rsidR="00DD6D98" w:rsidRPr="00D00BBD" w14:paraId="3AF379C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2388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341CC8B"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1E50E3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320B98" w14:textId="77777777" w:rsidR="00DD6D98" w:rsidRPr="009901C4" w:rsidRDefault="00DD6D98" w:rsidP="00DD6D98">
            <w:pPr>
              <w:pStyle w:val="MsgTableBody"/>
              <w:jc w:val="center"/>
              <w:rPr>
                <w:noProof/>
              </w:rPr>
            </w:pPr>
          </w:p>
        </w:tc>
      </w:tr>
      <w:tr w:rsidR="00210165" w:rsidRPr="00D00BBD" w14:paraId="39A3D38F" w14:textId="77777777" w:rsidTr="00210165">
        <w:trPr>
          <w:gridAfter w:val="1"/>
          <w:wAfter w:w="18" w:type="dxa"/>
          <w:jc w:val="center"/>
          <w:ins w:id="799" w:author="Buitendijk, Hans" w:date="2022-09-06T08:55:00Z"/>
        </w:trPr>
        <w:tc>
          <w:tcPr>
            <w:tcW w:w="2881" w:type="dxa"/>
            <w:tcBorders>
              <w:top w:val="dotted" w:sz="4" w:space="0" w:color="auto"/>
              <w:left w:val="nil"/>
              <w:bottom w:val="dotted" w:sz="4" w:space="0" w:color="auto"/>
              <w:right w:val="nil"/>
            </w:tcBorders>
            <w:shd w:val="clear" w:color="auto" w:fill="FFFFFF"/>
          </w:tcPr>
          <w:p w14:paraId="4DD52A69" w14:textId="20492925" w:rsidR="00210165" w:rsidRPr="009901C4" w:rsidRDefault="00210165" w:rsidP="00DD6D98">
            <w:pPr>
              <w:pStyle w:val="MsgTableBody"/>
              <w:rPr>
                <w:ins w:id="800" w:author="Buitendijk, Hans" w:date="2022-09-06T08:55:00Z"/>
                <w:noProof/>
              </w:rPr>
            </w:pPr>
            <w:ins w:id="801" w:author="Buitendijk, Hans" w:date="2022-09-06T08:55: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05C8E3D3" w14:textId="2E5836CC" w:rsidR="00210165" w:rsidRPr="009901C4" w:rsidRDefault="00210165" w:rsidP="00DD6D98">
            <w:pPr>
              <w:pStyle w:val="MsgTableBody"/>
              <w:rPr>
                <w:ins w:id="802" w:author="Buitendijk, Hans" w:date="2022-09-06T08:55:00Z"/>
                <w:noProof/>
              </w:rPr>
            </w:pPr>
            <w:ins w:id="803" w:author="Buitendijk, Hans" w:date="2022-09-06T08:55: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06D8DBCA" w14:textId="77777777" w:rsidR="00210165" w:rsidRPr="009901C4" w:rsidRDefault="00210165" w:rsidP="00DD6D98">
            <w:pPr>
              <w:pStyle w:val="MsgTableBody"/>
              <w:jc w:val="center"/>
              <w:rPr>
                <w:ins w:id="804" w:author="Buitendijk, Hans" w:date="2022-09-06T08:55:00Z"/>
                <w:noProof/>
              </w:rPr>
            </w:pPr>
          </w:p>
        </w:tc>
        <w:tc>
          <w:tcPr>
            <w:tcW w:w="1008" w:type="dxa"/>
            <w:gridSpan w:val="2"/>
            <w:tcBorders>
              <w:top w:val="dotted" w:sz="4" w:space="0" w:color="auto"/>
              <w:left w:val="nil"/>
              <w:bottom w:val="dotted" w:sz="4" w:space="0" w:color="auto"/>
              <w:right w:val="nil"/>
            </w:tcBorders>
            <w:shd w:val="clear" w:color="auto" w:fill="FFFFFF"/>
          </w:tcPr>
          <w:p w14:paraId="48748875" w14:textId="77777777" w:rsidR="00210165" w:rsidRPr="009901C4" w:rsidRDefault="00210165" w:rsidP="00DD6D98">
            <w:pPr>
              <w:pStyle w:val="MsgTableBody"/>
              <w:jc w:val="center"/>
              <w:rPr>
                <w:ins w:id="805" w:author="Buitendijk, Hans" w:date="2022-09-06T08:55:00Z"/>
                <w:noProof/>
              </w:rPr>
            </w:pPr>
          </w:p>
        </w:tc>
      </w:tr>
      <w:tr w:rsidR="00DD6D98" w:rsidRPr="00D00BBD" w14:paraId="6F8499B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935335" w14:textId="77777777" w:rsidR="00DD6D98" w:rsidRPr="009901C4" w:rsidRDefault="00DD6D98" w:rsidP="00DD6D98">
            <w:pPr>
              <w:pStyle w:val="MsgTableBody"/>
              <w:rPr>
                <w:noProof/>
              </w:rPr>
            </w:pPr>
            <w:r w:rsidRPr="009901C4">
              <w:rPr>
                <w:noProof/>
              </w:rPr>
              <w:t xml:space="preserve"> </w:t>
            </w:r>
            <w:del w:id="806" w:author="Buitendijk, Hans" w:date="2022-09-06T08:55:00Z">
              <w:r w:rsidRPr="009901C4" w:rsidDel="00210165">
                <w:rPr>
                  <w:noProof/>
                </w:rPr>
                <w:delText>[{</w:delText>
              </w:r>
            </w:del>
            <w:r w:rsidRPr="009901C4">
              <w:rPr>
                <w:noProof/>
              </w:rPr>
              <w:t>NK1</w:t>
            </w:r>
            <w:del w:id="807" w:author="Buitendijk, Hans" w:date="2022-09-06T08:55:00Z">
              <w:r w:rsidRPr="009901C4" w:rsidDel="00210165">
                <w:rPr>
                  <w:noProof/>
                </w:rPr>
                <w:delText>}]</w:delText>
              </w:r>
            </w:del>
          </w:p>
        </w:tc>
        <w:tc>
          <w:tcPr>
            <w:tcW w:w="4319" w:type="dxa"/>
            <w:tcBorders>
              <w:top w:val="dotted" w:sz="4" w:space="0" w:color="auto"/>
              <w:left w:val="nil"/>
              <w:bottom w:val="dotted" w:sz="4" w:space="0" w:color="auto"/>
              <w:right w:val="nil"/>
            </w:tcBorders>
            <w:shd w:val="clear" w:color="auto" w:fill="FFFFFF"/>
          </w:tcPr>
          <w:p w14:paraId="13EBED86"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5D03FC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F21E62" w14:textId="77777777" w:rsidR="00DD6D98" w:rsidRPr="009901C4" w:rsidRDefault="00DD6D98" w:rsidP="00DD6D98">
            <w:pPr>
              <w:pStyle w:val="MsgTableBody"/>
              <w:jc w:val="center"/>
              <w:rPr>
                <w:noProof/>
              </w:rPr>
            </w:pPr>
            <w:r w:rsidRPr="009901C4">
              <w:rPr>
                <w:noProof/>
              </w:rPr>
              <w:t>3</w:t>
            </w:r>
          </w:p>
        </w:tc>
      </w:tr>
      <w:tr w:rsidR="00210165" w:rsidRPr="0001097E" w14:paraId="73FBF257" w14:textId="77777777" w:rsidTr="00210165">
        <w:tblPrEx>
          <w:shd w:val="clear" w:color="auto" w:fill="auto"/>
          <w:tblLook w:val="04A0" w:firstRow="1" w:lastRow="0" w:firstColumn="1" w:lastColumn="0" w:noHBand="0" w:noVBand="1"/>
        </w:tblPrEx>
        <w:trPr>
          <w:jc w:val="center"/>
          <w:ins w:id="808" w:author="Buitendijk, Hans" w:date="2022-09-06T08:54:00Z"/>
        </w:trPr>
        <w:tc>
          <w:tcPr>
            <w:tcW w:w="2881" w:type="dxa"/>
            <w:tcBorders>
              <w:top w:val="dotted" w:sz="4" w:space="0" w:color="auto"/>
              <w:left w:val="nil"/>
              <w:bottom w:val="dotted" w:sz="4" w:space="0" w:color="auto"/>
              <w:right w:val="nil"/>
            </w:tcBorders>
            <w:shd w:val="clear" w:color="auto" w:fill="FFFFFF"/>
          </w:tcPr>
          <w:p w14:paraId="469CEBAD" w14:textId="77777777" w:rsidR="00210165" w:rsidRPr="0052787A" w:rsidRDefault="00210165" w:rsidP="00DA5272">
            <w:pPr>
              <w:pStyle w:val="MsgTableBody"/>
              <w:rPr>
                <w:ins w:id="809" w:author="Buitendijk, Hans" w:date="2022-09-06T08:54:00Z"/>
                <w:noProof/>
              </w:rPr>
            </w:pPr>
            <w:ins w:id="810" w:author="Buitendijk, Hans" w:date="2022-09-06T08:54: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0D0A1DAC" w14:textId="77777777" w:rsidR="00210165" w:rsidRPr="0052787A" w:rsidRDefault="00210165" w:rsidP="00DA5272">
            <w:pPr>
              <w:pStyle w:val="MsgTableBody"/>
              <w:rPr>
                <w:ins w:id="811" w:author="Buitendijk, Hans" w:date="2022-09-06T08:54:00Z"/>
                <w:noProof/>
              </w:rPr>
            </w:pPr>
            <w:ins w:id="812" w:author="Buitendijk, Hans" w:date="2022-09-06T08:54: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8211072" w14:textId="77777777" w:rsidR="00210165" w:rsidRPr="0052787A" w:rsidRDefault="00210165" w:rsidP="00DA5272">
            <w:pPr>
              <w:pStyle w:val="MsgTableBody"/>
              <w:rPr>
                <w:ins w:id="813" w:author="Buitendijk, Hans" w:date="2022-09-06T08:54:00Z"/>
                <w:noProof/>
              </w:rPr>
            </w:pPr>
          </w:p>
        </w:tc>
        <w:tc>
          <w:tcPr>
            <w:tcW w:w="990" w:type="dxa"/>
            <w:gridSpan w:val="2"/>
            <w:tcBorders>
              <w:top w:val="dotted" w:sz="4" w:space="0" w:color="auto"/>
              <w:left w:val="nil"/>
              <w:bottom w:val="dotted" w:sz="4" w:space="0" w:color="auto"/>
              <w:right w:val="nil"/>
            </w:tcBorders>
            <w:shd w:val="clear" w:color="auto" w:fill="FFFFFF"/>
          </w:tcPr>
          <w:p w14:paraId="0780D1C4" w14:textId="77777777" w:rsidR="00210165" w:rsidRPr="0052787A" w:rsidRDefault="00210165" w:rsidP="00DA5272">
            <w:pPr>
              <w:pStyle w:val="MsgTableBody"/>
              <w:jc w:val="center"/>
              <w:rPr>
                <w:ins w:id="814" w:author="Buitendijk, Hans" w:date="2022-09-06T08:54:00Z"/>
                <w:noProof/>
              </w:rPr>
            </w:pPr>
            <w:ins w:id="815" w:author="Buitendijk, Hans" w:date="2022-09-06T08:54:00Z">
              <w:r>
                <w:rPr>
                  <w:noProof/>
                </w:rPr>
                <w:t>3</w:t>
              </w:r>
            </w:ins>
          </w:p>
        </w:tc>
      </w:tr>
      <w:tr w:rsidR="00210165" w:rsidRPr="0001097E" w14:paraId="6C9AAB7C" w14:textId="77777777" w:rsidTr="00210165">
        <w:tblPrEx>
          <w:shd w:val="clear" w:color="auto" w:fill="auto"/>
          <w:tblLook w:val="04A0" w:firstRow="1" w:lastRow="0" w:firstColumn="1" w:lastColumn="0" w:noHBand="0" w:noVBand="1"/>
        </w:tblPrEx>
        <w:trPr>
          <w:jc w:val="center"/>
          <w:ins w:id="816" w:author="Buitendijk, Hans" w:date="2022-09-06T08:54:00Z"/>
        </w:trPr>
        <w:tc>
          <w:tcPr>
            <w:tcW w:w="2881" w:type="dxa"/>
            <w:tcBorders>
              <w:top w:val="dotted" w:sz="4" w:space="0" w:color="auto"/>
              <w:left w:val="nil"/>
              <w:bottom w:val="dotted" w:sz="4" w:space="0" w:color="auto"/>
              <w:right w:val="nil"/>
            </w:tcBorders>
            <w:shd w:val="clear" w:color="auto" w:fill="FFFFFF"/>
          </w:tcPr>
          <w:p w14:paraId="238CDEE8" w14:textId="77777777" w:rsidR="00210165" w:rsidRPr="0052787A" w:rsidRDefault="00210165" w:rsidP="00DA5272">
            <w:pPr>
              <w:pStyle w:val="MsgTableBody"/>
              <w:rPr>
                <w:ins w:id="817" w:author="Buitendijk, Hans" w:date="2022-09-06T08:54:00Z"/>
                <w:noProof/>
              </w:rPr>
            </w:pPr>
            <w:ins w:id="818" w:author="Buitendijk, Hans" w:date="2022-09-06T08:54: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6E5021F3" w14:textId="77777777" w:rsidR="00210165" w:rsidRPr="0052787A" w:rsidRDefault="00210165" w:rsidP="00DA5272">
            <w:pPr>
              <w:pStyle w:val="MsgTableBody"/>
              <w:rPr>
                <w:ins w:id="819" w:author="Buitendijk, Hans" w:date="2022-09-06T08:54:00Z"/>
                <w:noProof/>
              </w:rPr>
            </w:pPr>
            <w:ins w:id="820" w:author="Buitendijk, Hans" w:date="2022-09-06T08:54: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133365E9" w14:textId="77777777" w:rsidR="00210165" w:rsidRPr="0052787A" w:rsidRDefault="00210165" w:rsidP="00DA5272">
            <w:pPr>
              <w:pStyle w:val="MsgTableBody"/>
              <w:rPr>
                <w:ins w:id="821" w:author="Buitendijk, Hans" w:date="2022-09-06T08:54:00Z"/>
                <w:noProof/>
              </w:rPr>
            </w:pPr>
          </w:p>
        </w:tc>
        <w:tc>
          <w:tcPr>
            <w:tcW w:w="990" w:type="dxa"/>
            <w:gridSpan w:val="2"/>
            <w:tcBorders>
              <w:top w:val="dotted" w:sz="4" w:space="0" w:color="auto"/>
              <w:left w:val="nil"/>
              <w:bottom w:val="dotted" w:sz="4" w:space="0" w:color="auto"/>
              <w:right w:val="nil"/>
            </w:tcBorders>
            <w:shd w:val="clear" w:color="auto" w:fill="FFFFFF"/>
          </w:tcPr>
          <w:p w14:paraId="35D94E39" w14:textId="77777777" w:rsidR="00210165" w:rsidRPr="0052787A" w:rsidRDefault="00210165" w:rsidP="00DA5272">
            <w:pPr>
              <w:pStyle w:val="MsgTableBody"/>
              <w:jc w:val="center"/>
              <w:rPr>
                <w:ins w:id="822" w:author="Buitendijk, Hans" w:date="2022-09-06T08:54:00Z"/>
                <w:noProof/>
              </w:rPr>
            </w:pPr>
            <w:ins w:id="823" w:author="Buitendijk, Hans" w:date="2022-09-06T08:54:00Z">
              <w:r>
                <w:rPr>
                  <w:noProof/>
                </w:rPr>
                <w:t>3</w:t>
              </w:r>
            </w:ins>
          </w:p>
        </w:tc>
      </w:tr>
      <w:tr w:rsidR="00210165" w:rsidRPr="00D00BBD" w14:paraId="0BC340A0" w14:textId="77777777" w:rsidTr="00DA5272">
        <w:trPr>
          <w:gridAfter w:val="1"/>
          <w:wAfter w:w="18" w:type="dxa"/>
          <w:jc w:val="center"/>
          <w:ins w:id="824" w:author="Buitendijk, Hans" w:date="2022-09-06T08:54:00Z"/>
        </w:trPr>
        <w:tc>
          <w:tcPr>
            <w:tcW w:w="2881" w:type="dxa"/>
            <w:tcBorders>
              <w:top w:val="dotted" w:sz="4" w:space="0" w:color="auto"/>
              <w:left w:val="nil"/>
              <w:bottom w:val="dotted" w:sz="4" w:space="0" w:color="auto"/>
              <w:right w:val="nil"/>
            </w:tcBorders>
            <w:shd w:val="clear" w:color="auto" w:fill="FFFFFF"/>
          </w:tcPr>
          <w:p w14:paraId="04B19888" w14:textId="274EB420" w:rsidR="00210165" w:rsidRPr="009901C4" w:rsidRDefault="00210165" w:rsidP="00DA5272">
            <w:pPr>
              <w:pStyle w:val="MsgTableBody"/>
              <w:rPr>
                <w:ins w:id="825" w:author="Buitendijk, Hans" w:date="2022-09-06T08:54:00Z"/>
                <w:noProof/>
              </w:rPr>
            </w:pPr>
            <w:ins w:id="826" w:author="Buitendijk, Hans" w:date="2022-09-06T08:54:00Z">
              <w:r>
                <w:rPr>
                  <w:noProof/>
                </w:rPr>
                <w:t xml:space="preserve"> </w:t>
              </w:r>
            </w:ins>
            <w:ins w:id="827" w:author="Frank Oemig" w:date="2022-09-08T11:38:00Z">
              <w:r w:rsidR="00D70E6D">
                <w:rPr>
                  <w:noProof/>
                </w:rPr>
                <w:t>}</w:t>
              </w:r>
            </w:ins>
            <w:ins w:id="828" w:author="Buitendijk, Hans" w:date="2022-09-06T08:54:00Z">
              <w:r>
                <w:rPr>
                  <w:noProof/>
                </w:rPr>
                <w:t>]</w:t>
              </w:r>
              <w:del w:id="829" w:author="Frank Oemig" w:date="2022-09-08T11:38:00Z">
                <w:r w:rsidDel="00D70E6D">
                  <w:rPr>
                    <w:noProof/>
                  </w:rPr>
                  <w:delText>}</w:delText>
                </w:r>
              </w:del>
            </w:ins>
          </w:p>
        </w:tc>
        <w:tc>
          <w:tcPr>
            <w:tcW w:w="4319" w:type="dxa"/>
            <w:tcBorders>
              <w:top w:val="dotted" w:sz="4" w:space="0" w:color="auto"/>
              <w:left w:val="nil"/>
              <w:bottom w:val="dotted" w:sz="4" w:space="0" w:color="auto"/>
              <w:right w:val="nil"/>
            </w:tcBorders>
            <w:shd w:val="clear" w:color="auto" w:fill="FFFFFF"/>
          </w:tcPr>
          <w:p w14:paraId="2C353CD9" w14:textId="77777777" w:rsidR="00210165" w:rsidRPr="009901C4" w:rsidRDefault="00210165" w:rsidP="00DA5272">
            <w:pPr>
              <w:pStyle w:val="MsgTableBody"/>
              <w:rPr>
                <w:ins w:id="830" w:author="Buitendijk, Hans" w:date="2022-09-06T08:54:00Z"/>
                <w:noProof/>
              </w:rPr>
            </w:pPr>
            <w:ins w:id="831" w:author="Buitendijk, Hans" w:date="2022-09-06T08:54: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116C2774" w14:textId="77777777" w:rsidR="00210165" w:rsidRPr="009901C4" w:rsidRDefault="00210165" w:rsidP="00DA5272">
            <w:pPr>
              <w:pStyle w:val="MsgTableBody"/>
              <w:jc w:val="center"/>
              <w:rPr>
                <w:ins w:id="832" w:author="Buitendijk, Hans" w:date="2022-09-06T08:54:00Z"/>
                <w:noProof/>
              </w:rPr>
            </w:pPr>
          </w:p>
        </w:tc>
        <w:tc>
          <w:tcPr>
            <w:tcW w:w="1008" w:type="dxa"/>
            <w:gridSpan w:val="2"/>
            <w:tcBorders>
              <w:top w:val="dotted" w:sz="4" w:space="0" w:color="auto"/>
              <w:left w:val="nil"/>
              <w:bottom w:val="dotted" w:sz="4" w:space="0" w:color="auto"/>
              <w:right w:val="nil"/>
            </w:tcBorders>
            <w:shd w:val="clear" w:color="auto" w:fill="FFFFFF"/>
          </w:tcPr>
          <w:p w14:paraId="7D323FB7" w14:textId="77777777" w:rsidR="00210165" w:rsidRPr="009901C4" w:rsidRDefault="00210165" w:rsidP="00DA5272">
            <w:pPr>
              <w:pStyle w:val="MsgTableBody"/>
              <w:jc w:val="center"/>
              <w:rPr>
                <w:ins w:id="833" w:author="Buitendijk, Hans" w:date="2022-09-06T08:54:00Z"/>
                <w:noProof/>
              </w:rPr>
            </w:pPr>
          </w:p>
        </w:tc>
      </w:tr>
      <w:tr w:rsidR="00DD6D98" w:rsidRPr="00D00BBD" w14:paraId="57DA6B2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094A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889A3DF"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5360AC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6F74F" w14:textId="77777777" w:rsidR="00DD6D98" w:rsidRPr="009901C4" w:rsidRDefault="00DD6D98" w:rsidP="00DD6D98">
            <w:pPr>
              <w:pStyle w:val="MsgTableBody"/>
              <w:jc w:val="center"/>
              <w:rPr>
                <w:noProof/>
              </w:rPr>
            </w:pPr>
          </w:p>
        </w:tc>
      </w:tr>
      <w:tr w:rsidR="00DD6D98" w:rsidRPr="00D00BBD" w14:paraId="51578D3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4DFF73"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584DCCC5"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3BB5944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66B84" w14:textId="77777777" w:rsidR="00DD6D98" w:rsidRPr="009901C4" w:rsidRDefault="00DD6D98" w:rsidP="00DD6D98">
            <w:pPr>
              <w:pStyle w:val="MsgTableBody"/>
              <w:jc w:val="center"/>
              <w:rPr>
                <w:noProof/>
              </w:rPr>
            </w:pPr>
            <w:r w:rsidRPr="009901C4">
              <w:rPr>
                <w:noProof/>
              </w:rPr>
              <w:t>7</w:t>
            </w:r>
          </w:p>
        </w:tc>
      </w:tr>
      <w:tr w:rsidR="00DD6D98" w:rsidRPr="00D00BBD" w14:paraId="753CA768"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D1E7F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DBC351C"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184E59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C1C8AF" w14:textId="77777777" w:rsidR="00DD6D98" w:rsidRPr="009901C4" w:rsidRDefault="00DD6D98" w:rsidP="00DD6D98">
            <w:pPr>
              <w:pStyle w:val="MsgTableBody"/>
              <w:jc w:val="center"/>
              <w:rPr>
                <w:noProof/>
              </w:rPr>
            </w:pPr>
          </w:p>
        </w:tc>
      </w:tr>
      <w:tr w:rsidR="00DD6D98" w:rsidRPr="00D00BBD" w14:paraId="4CE7D65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EF25B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1B86845F" w14:textId="77777777"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14:paraId="1290EE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16C09B" w14:textId="77777777" w:rsidR="00DD6D98" w:rsidRPr="009901C4" w:rsidRDefault="00DD6D98" w:rsidP="00DD6D98">
            <w:pPr>
              <w:pStyle w:val="MsgTableBody"/>
              <w:jc w:val="center"/>
              <w:rPr>
                <w:noProof/>
              </w:rPr>
            </w:pPr>
            <w:r w:rsidRPr="009901C4">
              <w:rPr>
                <w:noProof/>
              </w:rPr>
              <w:t>7</w:t>
            </w:r>
          </w:p>
        </w:tc>
      </w:tr>
      <w:tr w:rsidR="00DD6D98" w:rsidRPr="00D00BBD" w14:paraId="37BDAC6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15E3B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3CE2B8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76926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F1F12B" w14:textId="77777777" w:rsidR="00DD6D98" w:rsidRPr="009901C4" w:rsidRDefault="00DD6D98" w:rsidP="00DD6D98">
            <w:pPr>
              <w:pStyle w:val="MsgTableBody"/>
              <w:jc w:val="center"/>
              <w:rPr>
                <w:noProof/>
              </w:rPr>
            </w:pPr>
            <w:r w:rsidRPr="009901C4">
              <w:rPr>
                <w:noProof/>
              </w:rPr>
              <w:t>7</w:t>
            </w:r>
          </w:p>
        </w:tc>
      </w:tr>
      <w:tr w:rsidR="00DD6D98" w:rsidRPr="00D00BBD" w14:paraId="31D8CD8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8BC49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0167D0"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1BF86E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BAEB12" w14:textId="77777777" w:rsidR="00DD6D98" w:rsidRPr="009901C4" w:rsidRDefault="00DD6D98" w:rsidP="00DD6D98">
            <w:pPr>
              <w:pStyle w:val="MsgTableBody"/>
              <w:jc w:val="center"/>
              <w:rPr>
                <w:noProof/>
              </w:rPr>
            </w:pPr>
          </w:p>
        </w:tc>
      </w:tr>
      <w:tr w:rsidR="00DD6D98" w:rsidRPr="00D00BBD" w14:paraId="5DFB150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52AD6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D2588D"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339BEB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B1AB06" w14:textId="77777777" w:rsidR="00DD6D98" w:rsidRPr="009901C4" w:rsidRDefault="00DD6D98" w:rsidP="00DD6D98">
            <w:pPr>
              <w:pStyle w:val="MsgTableBody"/>
              <w:jc w:val="center"/>
              <w:rPr>
                <w:noProof/>
              </w:rPr>
            </w:pPr>
          </w:p>
        </w:tc>
      </w:tr>
      <w:tr w:rsidR="00DD6D98" w:rsidRPr="00D00BBD" w14:paraId="5CCC882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631740"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687F93F7"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015C60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DF5D3" w14:textId="77777777" w:rsidR="00DD6D98" w:rsidRPr="009901C4" w:rsidRDefault="00DD6D98" w:rsidP="00DD6D98">
            <w:pPr>
              <w:pStyle w:val="MsgTableBody"/>
              <w:jc w:val="center"/>
              <w:rPr>
                <w:noProof/>
              </w:rPr>
            </w:pPr>
            <w:r w:rsidRPr="009901C4">
              <w:rPr>
                <w:noProof/>
              </w:rPr>
              <w:t>13</w:t>
            </w:r>
          </w:p>
        </w:tc>
      </w:tr>
      <w:tr w:rsidR="00DD6D98" w:rsidRPr="00D00BBD" w14:paraId="65F0E7C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911A90"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32B4D596"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5E72BC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A603E9" w14:textId="77777777" w:rsidR="00DD6D98" w:rsidRPr="009901C4" w:rsidRDefault="00DD6D98" w:rsidP="00DD6D98">
            <w:pPr>
              <w:pStyle w:val="MsgTableBody"/>
              <w:jc w:val="center"/>
              <w:rPr>
                <w:noProof/>
              </w:rPr>
            </w:pPr>
            <w:r w:rsidRPr="009901C4">
              <w:rPr>
                <w:noProof/>
              </w:rPr>
              <w:t>13</w:t>
            </w:r>
          </w:p>
        </w:tc>
      </w:tr>
      <w:tr w:rsidR="00DD6D98" w:rsidRPr="00D00BBD" w14:paraId="30F1EAD4"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F8609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49E232D"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41B8302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1CABA6" w14:textId="77777777" w:rsidR="00DD6D98" w:rsidRPr="009901C4" w:rsidRDefault="00DD6D98" w:rsidP="00DD6D98">
            <w:pPr>
              <w:pStyle w:val="MsgTableBody"/>
              <w:jc w:val="center"/>
              <w:rPr>
                <w:noProof/>
              </w:rPr>
            </w:pPr>
          </w:p>
        </w:tc>
      </w:tr>
      <w:tr w:rsidR="00DD6D98" w:rsidRPr="00D00BBD" w14:paraId="0324D64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CA9398"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358CFA1F"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7C6451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B03FD" w14:textId="77777777" w:rsidR="00DD6D98" w:rsidRPr="009901C4" w:rsidRDefault="00DD6D98" w:rsidP="00DD6D98">
            <w:pPr>
              <w:pStyle w:val="MsgTableBody"/>
              <w:jc w:val="center"/>
              <w:rPr>
                <w:noProof/>
              </w:rPr>
            </w:pPr>
            <w:r w:rsidRPr="009901C4">
              <w:rPr>
                <w:noProof/>
              </w:rPr>
              <w:t>7</w:t>
            </w:r>
          </w:p>
        </w:tc>
      </w:tr>
      <w:tr w:rsidR="00DD6D98" w:rsidRPr="00D00BBD" w14:paraId="0C18C6C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3C512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0033C30"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728CC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2E239B" w14:textId="77777777" w:rsidR="00DD6D98" w:rsidRPr="009901C4" w:rsidRDefault="00DD6D98" w:rsidP="00DD6D98">
            <w:pPr>
              <w:pStyle w:val="MsgTableBody"/>
              <w:jc w:val="center"/>
              <w:rPr>
                <w:noProof/>
              </w:rPr>
            </w:pPr>
            <w:r w:rsidRPr="009901C4">
              <w:rPr>
                <w:noProof/>
              </w:rPr>
              <w:t>7</w:t>
            </w:r>
          </w:p>
        </w:tc>
      </w:tr>
      <w:tr w:rsidR="00DD6D98" w:rsidRPr="00D00BBD" w14:paraId="182E865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8F89FB"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6AD1E0C"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A66B7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9DA779" w14:textId="77777777" w:rsidR="00DD6D98" w:rsidRPr="009901C4" w:rsidRDefault="00DD6D98" w:rsidP="00DD6D98">
            <w:pPr>
              <w:pStyle w:val="MsgTableBody"/>
              <w:jc w:val="center"/>
              <w:rPr>
                <w:noProof/>
              </w:rPr>
            </w:pPr>
          </w:p>
        </w:tc>
      </w:tr>
      <w:tr w:rsidR="00DD6D98" w:rsidRPr="00D00BBD" w14:paraId="3BD9E78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E509C8"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ORC</w:t>
            </w:r>
          </w:p>
        </w:tc>
        <w:tc>
          <w:tcPr>
            <w:tcW w:w="4319" w:type="dxa"/>
            <w:tcBorders>
              <w:top w:val="dotted" w:sz="4" w:space="0" w:color="auto"/>
              <w:left w:val="nil"/>
              <w:bottom w:val="dotted" w:sz="4" w:space="0" w:color="auto"/>
              <w:right w:val="nil"/>
            </w:tcBorders>
            <w:shd w:val="clear" w:color="auto" w:fill="FFFFFF"/>
          </w:tcPr>
          <w:p w14:paraId="2CB50FE4"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392F71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3156C0" w14:textId="77777777" w:rsidR="00DD6D98" w:rsidRPr="009901C4" w:rsidRDefault="00DD6D98" w:rsidP="00DD6D98">
            <w:pPr>
              <w:pStyle w:val="MsgTableBody"/>
              <w:jc w:val="center"/>
              <w:rPr>
                <w:noProof/>
              </w:rPr>
            </w:pPr>
            <w:r w:rsidRPr="009901C4">
              <w:rPr>
                <w:noProof/>
              </w:rPr>
              <w:t>4</w:t>
            </w:r>
          </w:p>
        </w:tc>
      </w:tr>
      <w:tr w:rsidR="00DD6D98" w:rsidRPr="00D00BBD" w14:paraId="558BC05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950A54"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DBA06E4"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24A732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49DC0D" w14:textId="77777777" w:rsidR="00DD6D98" w:rsidRPr="009901C4" w:rsidRDefault="00DD6D98" w:rsidP="00DD6D98">
            <w:pPr>
              <w:pStyle w:val="MsgTableBody"/>
              <w:jc w:val="center"/>
              <w:rPr>
                <w:noProof/>
              </w:rPr>
            </w:pPr>
            <w:r w:rsidRPr="009901C4">
              <w:rPr>
                <w:noProof/>
              </w:rPr>
              <w:t>7</w:t>
            </w:r>
          </w:p>
        </w:tc>
      </w:tr>
      <w:tr w:rsidR="00DD6D98" w:rsidRPr="00D00BBD" w14:paraId="04F40A5A"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5F308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7D5CA90"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5FC8EB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24A95" w14:textId="77777777" w:rsidR="00DD6D98" w:rsidRPr="009901C4" w:rsidRDefault="00DD6D98" w:rsidP="00DD6D98">
            <w:pPr>
              <w:pStyle w:val="MsgTableBody"/>
              <w:jc w:val="center"/>
              <w:rPr>
                <w:noProof/>
              </w:rPr>
            </w:pPr>
          </w:p>
        </w:tc>
      </w:tr>
      <w:tr w:rsidR="00DD6D98" w:rsidRPr="00D00BBD" w14:paraId="4BA3439D"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3DD878"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CA628CB"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6D77CC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3077E" w14:textId="77777777" w:rsidR="00DD6D98" w:rsidRPr="009901C4" w:rsidRDefault="00DD6D98" w:rsidP="00DD6D98">
            <w:pPr>
              <w:pStyle w:val="MsgTableBody"/>
              <w:jc w:val="center"/>
              <w:rPr>
                <w:noProof/>
              </w:rPr>
            </w:pPr>
            <w:r>
              <w:rPr>
                <w:noProof/>
              </w:rPr>
              <w:t>7</w:t>
            </w:r>
          </w:p>
        </w:tc>
      </w:tr>
      <w:tr w:rsidR="00DD6D98" w:rsidRPr="00D00BBD" w14:paraId="571B2C2B"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65CBE1"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494B5B84"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B02BC8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08791D" w14:textId="77777777" w:rsidR="00DD6D98" w:rsidRPr="009901C4" w:rsidRDefault="00DD6D98" w:rsidP="00DD6D98">
            <w:pPr>
              <w:pStyle w:val="MsgTableBody"/>
              <w:jc w:val="center"/>
              <w:rPr>
                <w:noProof/>
              </w:rPr>
            </w:pPr>
            <w:r>
              <w:rPr>
                <w:noProof/>
              </w:rPr>
              <w:t>7</w:t>
            </w:r>
          </w:p>
        </w:tc>
      </w:tr>
      <w:tr w:rsidR="00DD6D98" w:rsidRPr="00D00BBD" w14:paraId="2F3AA2E5"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7A5745"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1872D041"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07AC0D7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8CEBB0" w14:textId="77777777" w:rsidR="00DD6D98" w:rsidRPr="009901C4" w:rsidRDefault="00DD6D98" w:rsidP="00DD6D98">
            <w:pPr>
              <w:pStyle w:val="MsgTableBody"/>
              <w:jc w:val="center"/>
              <w:rPr>
                <w:noProof/>
              </w:rPr>
            </w:pPr>
            <w:r>
              <w:rPr>
                <w:noProof/>
              </w:rPr>
              <w:t>9</w:t>
            </w:r>
          </w:p>
        </w:tc>
      </w:tr>
      <w:tr w:rsidR="00DD6D98" w:rsidRPr="00D00BBD" w14:paraId="14CB5420"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87EAA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442031A"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37DCE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730D1F" w14:textId="77777777" w:rsidR="00DD6D98" w:rsidRPr="009901C4" w:rsidRDefault="00DD6D98" w:rsidP="00DD6D98">
            <w:pPr>
              <w:pStyle w:val="MsgTableBody"/>
              <w:jc w:val="center"/>
              <w:rPr>
                <w:noProof/>
              </w:rPr>
            </w:pPr>
          </w:p>
        </w:tc>
      </w:tr>
      <w:tr w:rsidR="00DD6D98" w:rsidRPr="00D00BBD" w14:paraId="6264937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671ED3"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A165E45"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372B39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568622" w14:textId="77777777" w:rsidR="00DD6D98" w:rsidRPr="009901C4" w:rsidRDefault="00DD6D98" w:rsidP="00DD6D98">
            <w:pPr>
              <w:pStyle w:val="MsgTableBody"/>
              <w:jc w:val="center"/>
              <w:rPr>
                <w:noProof/>
              </w:rPr>
            </w:pPr>
          </w:p>
        </w:tc>
      </w:tr>
      <w:tr w:rsidR="00DD6D98" w:rsidRPr="00D00BBD" w14:paraId="188DD04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799F75"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1FE72EF0"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030062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FC8F9" w14:textId="77777777" w:rsidR="00DD6D98" w:rsidRPr="009901C4" w:rsidRDefault="00DD6D98" w:rsidP="00DD6D98">
            <w:pPr>
              <w:pStyle w:val="MsgTableBody"/>
              <w:jc w:val="center"/>
              <w:rPr>
                <w:noProof/>
              </w:rPr>
            </w:pPr>
            <w:r w:rsidRPr="009901C4">
              <w:rPr>
                <w:noProof/>
              </w:rPr>
              <w:t>2</w:t>
            </w:r>
          </w:p>
        </w:tc>
      </w:tr>
      <w:tr w:rsidR="00DD6D98" w:rsidRPr="00D00BBD" w14:paraId="4AD8AD2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7BF9C7" w14:textId="77777777" w:rsidR="00DD6D98" w:rsidRPr="009901C4" w:rsidRDefault="00DD6D98" w:rsidP="00DD6D98">
            <w:pPr>
              <w:pStyle w:val="MsgTableBody"/>
              <w:rPr>
                <w:noProof/>
              </w:rPr>
            </w:pPr>
            <w:r w:rsidRPr="009901C4">
              <w:rPr>
                <w:noProof/>
              </w:rPr>
              <w:lastRenderedPageBreak/>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62A13CC"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67463E0B"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0CC70A09" w14:textId="77777777" w:rsidR="00DD6D98" w:rsidRPr="009901C4" w:rsidRDefault="00DD6D98" w:rsidP="00DD6D98">
            <w:pPr>
              <w:pStyle w:val="MsgTableBody"/>
              <w:jc w:val="center"/>
              <w:rPr>
                <w:noProof/>
              </w:rPr>
            </w:pPr>
            <w:r w:rsidRPr="009901C4">
              <w:rPr>
                <w:noProof/>
              </w:rPr>
              <w:t>7</w:t>
            </w:r>
          </w:p>
        </w:tc>
      </w:tr>
      <w:tr w:rsidR="00DD6D98" w:rsidRPr="00D00BBD" w14:paraId="1CB882CC"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7849C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2B31423"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4B18491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B826E1" w14:textId="77777777" w:rsidR="00DD6D98" w:rsidRPr="009901C4" w:rsidRDefault="00DD6D98" w:rsidP="00DD6D98">
            <w:pPr>
              <w:pStyle w:val="MsgTableBody"/>
              <w:jc w:val="center"/>
              <w:rPr>
                <w:noProof/>
              </w:rPr>
            </w:pPr>
          </w:p>
        </w:tc>
      </w:tr>
      <w:tr w:rsidR="00DD6D98" w:rsidRPr="00D00BBD" w14:paraId="5734CE6A"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7E85BA"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29DD2490"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23D062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669A29" w14:textId="77777777" w:rsidR="00DD6D98" w:rsidRPr="009901C4" w:rsidRDefault="00DD6D98" w:rsidP="00DD6D98">
            <w:pPr>
              <w:pStyle w:val="MsgTableBody"/>
              <w:jc w:val="center"/>
              <w:rPr>
                <w:noProof/>
              </w:rPr>
            </w:pPr>
            <w:r w:rsidRPr="009901C4">
              <w:rPr>
                <w:noProof/>
              </w:rPr>
              <w:t>4</w:t>
            </w:r>
          </w:p>
        </w:tc>
      </w:tr>
      <w:tr w:rsidR="00DD6D98" w:rsidRPr="00D00BBD" w14:paraId="4EFD2FE7"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DFA934"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626AEA8F"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AB552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272D2E" w14:textId="77777777" w:rsidR="00DD6D98" w:rsidRPr="009901C4" w:rsidRDefault="00DD6D98" w:rsidP="00DD6D98">
            <w:pPr>
              <w:pStyle w:val="MsgTableBody"/>
              <w:jc w:val="center"/>
              <w:rPr>
                <w:noProof/>
              </w:rPr>
            </w:pPr>
            <w:r w:rsidRPr="009901C4">
              <w:rPr>
                <w:noProof/>
              </w:rPr>
              <w:t>4</w:t>
            </w:r>
          </w:p>
        </w:tc>
      </w:tr>
      <w:tr w:rsidR="00DD6D98" w:rsidRPr="00D00BBD" w14:paraId="139F3F23"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2383D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786920D"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509DAB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FAEBC" w14:textId="77777777" w:rsidR="00DD6D98" w:rsidRPr="009901C4" w:rsidRDefault="00DD6D98" w:rsidP="00DD6D98">
            <w:pPr>
              <w:pStyle w:val="MsgTableBody"/>
              <w:jc w:val="center"/>
              <w:rPr>
                <w:noProof/>
              </w:rPr>
            </w:pPr>
          </w:p>
        </w:tc>
      </w:tr>
      <w:tr w:rsidR="00DD6D98" w:rsidRPr="00D00BBD" w14:paraId="0AB4C9A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45D73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55E26FC"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580A48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882309" w14:textId="77777777" w:rsidR="00DD6D98" w:rsidRPr="009901C4" w:rsidRDefault="00DD6D98" w:rsidP="00DD6D98">
            <w:pPr>
              <w:pStyle w:val="MsgTableBody"/>
              <w:jc w:val="center"/>
              <w:rPr>
                <w:noProof/>
              </w:rPr>
            </w:pPr>
          </w:p>
        </w:tc>
      </w:tr>
      <w:tr w:rsidR="00DD6D98" w:rsidRPr="00D00BBD" w14:paraId="68D621F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A95DD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081EE35"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139C06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AC6CC8" w14:textId="77777777" w:rsidR="00DD6D98" w:rsidRPr="009901C4" w:rsidRDefault="00DD6D98" w:rsidP="00DD6D98">
            <w:pPr>
              <w:pStyle w:val="MsgTableBody"/>
              <w:jc w:val="center"/>
              <w:rPr>
                <w:noProof/>
              </w:rPr>
            </w:pPr>
            <w:r w:rsidRPr="009901C4">
              <w:rPr>
                <w:noProof/>
              </w:rPr>
              <w:t>7</w:t>
            </w:r>
          </w:p>
        </w:tc>
      </w:tr>
      <w:tr w:rsidR="00DD6D98" w:rsidRPr="00D00BBD" w14:paraId="0CBE4C61"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E0DE4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2BC7827"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535A3D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E959C" w14:textId="77777777" w:rsidR="00DD6D98" w:rsidRPr="009901C4" w:rsidRDefault="00DD6D98" w:rsidP="00DD6D98">
            <w:pPr>
              <w:pStyle w:val="MsgTableBody"/>
              <w:jc w:val="center"/>
              <w:rPr>
                <w:noProof/>
              </w:rPr>
            </w:pPr>
            <w:r w:rsidRPr="009901C4">
              <w:rPr>
                <w:noProof/>
              </w:rPr>
              <w:t>7</w:t>
            </w:r>
          </w:p>
        </w:tc>
      </w:tr>
      <w:tr w:rsidR="00DD6D98" w:rsidRPr="00D00BBD" w14:paraId="386A801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84DC62"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33078FD1"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442514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87A8FB" w14:textId="77777777" w:rsidR="00DD6D98" w:rsidRPr="009901C4" w:rsidRDefault="00DD6D98" w:rsidP="00DD6D98">
            <w:pPr>
              <w:pStyle w:val="MsgTableBody"/>
              <w:jc w:val="center"/>
              <w:rPr>
                <w:noProof/>
              </w:rPr>
            </w:pPr>
            <w:r w:rsidRPr="009901C4">
              <w:rPr>
                <w:noProof/>
              </w:rPr>
              <w:t>13</w:t>
            </w:r>
          </w:p>
        </w:tc>
      </w:tr>
      <w:tr w:rsidR="00DD6D98" w:rsidRPr="00D00BBD" w14:paraId="1EE79E4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C0190A" w14:textId="77777777" w:rsidR="00DD6D98" w:rsidRPr="009901C4" w:rsidRDefault="00DD6D98" w:rsidP="00DD6D98">
            <w:pPr>
              <w:pStyle w:val="MsgTableBody"/>
              <w:rPr>
                <w:noProof/>
              </w:rPr>
            </w:pPr>
            <w:r w:rsidRPr="009901C4">
              <w:rPr>
                <w:noProof/>
              </w:rPr>
              <w:t xml:space="preserve">           [{SID}]</w:t>
            </w:r>
          </w:p>
        </w:tc>
        <w:tc>
          <w:tcPr>
            <w:tcW w:w="4319" w:type="dxa"/>
            <w:tcBorders>
              <w:top w:val="dotted" w:sz="4" w:space="0" w:color="auto"/>
              <w:left w:val="nil"/>
              <w:bottom w:val="dotted" w:sz="4" w:space="0" w:color="auto"/>
              <w:right w:val="nil"/>
            </w:tcBorders>
            <w:shd w:val="clear" w:color="auto" w:fill="FFFFFF"/>
          </w:tcPr>
          <w:p w14:paraId="2C8D810E"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4B9CC98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8ED33C3" w14:textId="77777777" w:rsidR="00DD6D98" w:rsidRPr="009901C4" w:rsidRDefault="00DD6D98" w:rsidP="00DD6D98">
            <w:pPr>
              <w:pStyle w:val="MsgTableBody"/>
              <w:jc w:val="center"/>
              <w:rPr>
                <w:noProof/>
              </w:rPr>
            </w:pPr>
            <w:r w:rsidRPr="009901C4">
              <w:rPr>
                <w:noProof/>
              </w:rPr>
              <w:t>13</w:t>
            </w:r>
          </w:p>
        </w:tc>
      </w:tr>
      <w:tr w:rsidR="00DD6D98" w:rsidRPr="00D00BBD" w14:paraId="7145D454"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AED1FF" w14:textId="77777777" w:rsidR="00DD6D98" w:rsidRPr="009901C4" w:rsidRDefault="00DD6D98" w:rsidP="00DD6D98">
            <w:pPr>
              <w:pStyle w:val="MsgTableBody"/>
              <w:rPr>
                <w:noProof/>
              </w:rPr>
            </w:pPr>
            <w:r>
              <w:rPr>
                <w:noProof/>
              </w:rPr>
              <w:t xml:space="preserve">           [{INV}]</w:t>
            </w:r>
          </w:p>
        </w:tc>
        <w:tc>
          <w:tcPr>
            <w:tcW w:w="4319" w:type="dxa"/>
            <w:tcBorders>
              <w:top w:val="dotted" w:sz="4" w:space="0" w:color="auto"/>
              <w:left w:val="nil"/>
              <w:bottom w:val="dotted" w:sz="4" w:space="0" w:color="auto"/>
              <w:right w:val="nil"/>
            </w:tcBorders>
            <w:shd w:val="clear" w:color="auto" w:fill="FFFFFF"/>
          </w:tcPr>
          <w:p w14:paraId="6BBAE7D2" w14:textId="77777777"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7C5C485D" w14:textId="77777777" w:rsidR="00DD6D98" w:rsidRPr="002858BE"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511955" w14:textId="77777777" w:rsidR="00DD6D98" w:rsidRPr="003A5A2B" w:rsidRDefault="00DD6D98" w:rsidP="00DD6D98">
            <w:pPr>
              <w:pStyle w:val="MsgTableBody"/>
              <w:jc w:val="center"/>
              <w:rPr>
                <w:noProof/>
              </w:rPr>
            </w:pPr>
            <w:r w:rsidRPr="0032073E">
              <w:rPr>
                <w:noProof/>
              </w:rPr>
              <w:t>13</w:t>
            </w:r>
          </w:p>
        </w:tc>
      </w:tr>
      <w:tr w:rsidR="00DD6D98" w:rsidRPr="00D00BBD" w14:paraId="2675DD3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EEF7D8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4AE490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D346D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673C02" w14:textId="77777777" w:rsidR="00DD6D98" w:rsidRPr="009901C4" w:rsidRDefault="00DD6D98" w:rsidP="00DD6D98">
            <w:pPr>
              <w:pStyle w:val="MsgTableBody"/>
              <w:jc w:val="center"/>
              <w:rPr>
                <w:noProof/>
              </w:rPr>
            </w:pPr>
            <w:r w:rsidRPr="009901C4">
              <w:rPr>
                <w:noProof/>
              </w:rPr>
              <w:t>2</w:t>
            </w:r>
          </w:p>
        </w:tc>
      </w:tr>
      <w:tr w:rsidR="00DD6D98" w:rsidRPr="00D00BBD" w14:paraId="2C6584E9"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B43B3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7502AE2"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4989F6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7E9EA" w14:textId="77777777" w:rsidR="00DD6D98" w:rsidRPr="009901C4" w:rsidRDefault="00DD6D98" w:rsidP="00DD6D98">
            <w:pPr>
              <w:pStyle w:val="MsgTableBody"/>
              <w:jc w:val="center"/>
              <w:rPr>
                <w:noProof/>
              </w:rPr>
            </w:pPr>
          </w:p>
        </w:tc>
      </w:tr>
      <w:tr w:rsidR="00DD6D98" w:rsidRPr="00D00BBD" w14:paraId="2131549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A89C6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8844F37"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66DFD5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0439FC" w14:textId="77777777" w:rsidR="00DD6D98" w:rsidRPr="009901C4" w:rsidRDefault="00DD6D98" w:rsidP="00DD6D98">
            <w:pPr>
              <w:pStyle w:val="MsgTableBody"/>
              <w:jc w:val="center"/>
              <w:rPr>
                <w:noProof/>
              </w:rPr>
            </w:pPr>
            <w:r w:rsidRPr="009901C4">
              <w:rPr>
                <w:noProof/>
              </w:rPr>
              <w:t>7</w:t>
            </w:r>
          </w:p>
        </w:tc>
      </w:tr>
      <w:tr w:rsidR="00DD6D98" w:rsidRPr="00D00BBD" w14:paraId="02F256E1"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85CDE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438526F"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6FBF45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DC8BF8" w14:textId="77777777" w:rsidR="00DD6D98" w:rsidRPr="009901C4" w:rsidRDefault="00DD6D98" w:rsidP="00DD6D98">
            <w:pPr>
              <w:pStyle w:val="MsgTableBody"/>
              <w:jc w:val="center"/>
              <w:rPr>
                <w:noProof/>
              </w:rPr>
            </w:pPr>
          </w:p>
        </w:tc>
      </w:tr>
      <w:tr w:rsidR="00DD6D98" w:rsidRPr="00D00BBD" w14:paraId="5107FFB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FBA88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27D95D2"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66E9620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632826" w14:textId="77777777" w:rsidR="00DD6D98" w:rsidRPr="009901C4" w:rsidRDefault="00DD6D98" w:rsidP="00DD6D98">
            <w:pPr>
              <w:pStyle w:val="MsgTableBody"/>
              <w:jc w:val="center"/>
              <w:rPr>
                <w:noProof/>
              </w:rPr>
            </w:pPr>
          </w:p>
        </w:tc>
      </w:tr>
      <w:tr w:rsidR="00DD6D98" w:rsidRPr="00D00BBD" w14:paraId="5527CBA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AE9D50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79DC382"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3A622F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3F340" w14:textId="77777777" w:rsidR="00DD6D98" w:rsidRPr="009901C4" w:rsidRDefault="00DD6D98" w:rsidP="00DD6D98">
            <w:pPr>
              <w:pStyle w:val="MsgTableBody"/>
              <w:jc w:val="center"/>
              <w:rPr>
                <w:noProof/>
              </w:rPr>
            </w:pPr>
          </w:p>
        </w:tc>
      </w:tr>
      <w:tr w:rsidR="00DD6D98" w:rsidRPr="00D00BBD" w14:paraId="01C350A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BC5A45"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3EE00765"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338891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342D87" w14:textId="77777777" w:rsidR="00DD6D98" w:rsidRPr="009901C4" w:rsidRDefault="00DD6D98" w:rsidP="00DD6D98">
            <w:pPr>
              <w:pStyle w:val="MsgTableBody"/>
              <w:jc w:val="center"/>
              <w:rPr>
                <w:noProof/>
              </w:rPr>
            </w:pPr>
          </w:p>
        </w:tc>
      </w:tr>
      <w:tr w:rsidR="00DD6D98" w:rsidRPr="00D00BBD" w14:paraId="083DB628"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FA3B36"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66BE5BF6"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2FDAD8F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C15097" w14:textId="77777777" w:rsidR="00DD6D98" w:rsidRPr="009901C4" w:rsidRDefault="00DD6D98" w:rsidP="00DD6D98">
            <w:pPr>
              <w:pStyle w:val="MsgTableBody"/>
              <w:jc w:val="center"/>
              <w:rPr>
                <w:noProof/>
              </w:rPr>
            </w:pPr>
            <w:r>
              <w:rPr>
                <w:noProof/>
              </w:rPr>
              <w:t>17</w:t>
            </w:r>
          </w:p>
        </w:tc>
      </w:tr>
      <w:tr w:rsidR="00DD6D98" w:rsidRPr="00D00BBD" w14:paraId="357C80E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81D567"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09E4A517" w14:textId="77777777"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14:paraId="239E20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46A3E" w14:textId="77777777" w:rsidR="00DD6D98" w:rsidRPr="009901C4" w:rsidRDefault="00DD6D98" w:rsidP="00DD6D98">
            <w:pPr>
              <w:pStyle w:val="MsgTableBody"/>
              <w:jc w:val="center"/>
              <w:rPr>
                <w:noProof/>
              </w:rPr>
            </w:pPr>
            <w:r>
              <w:rPr>
                <w:noProof/>
              </w:rPr>
              <w:t>7</w:t>
            </w:r>
          </w:p>
        </w:tc>
      </w:tr>
      <w:tr w:rsidR="00DD6D98" w:rsidRPr="00D00BBD" w14:paraId="346997E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69D020"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6A62038F"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4D2F7E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02E720" w14:textId="77777777" w:rsidR="00DD6D98" w:rsidRPr="009901C4" w:rsidRDefault="00DD6D98" w:rsidP="00DD6D98">
            <w:pPr>
              <w:pStyle w:val="MsgTableBody"/>
              <w:jc w:val="center"/>
              <w:rPr>
                <w:noProof/>
              </w:rPr>
            </w:pPr>
          </w:p>
        </w:tc>
      </w:tr>
      <w:tr w:rsidR="00DD6D98" w:rsidRPr="00D00BBD" w14:paraId="509BF6E9" w14:textId="77777777" w:rsidTr="00210165">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51F48A19"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2D62C87C"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41B20A0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66366A61" w14:textId="77777777" w:rsidR="00DD6D98" w:rsidRPr="009901C4" w:rsidRDefault="00DD6D98" w:rsidP="00DD6D98">
            <w:pPr>
              <w:pStyle w:val="MsgTableBody"/>
              <w:jc w:val="center"/>
              <w:rPr>
                <w:noProof/>
              </w:rPr>
            </w:pPr>
            <w:r w:rsidRPr="009901C4">
              <w:rPr>
                <w:noProof/>
              </w:rPr>
              <w:t>2</w:t>
            </w:r>
          </w:p>
        </w:tc>
      </w:tr>
    </w:tbl>
    <w:p w14:paraId="0A5C2329" w14:textId="77777777" w:rsidR="00DD6D98" w:rsidRDefault="00DD6D98" w:rsidP="00DD6D98">
      <w:bookmarkStart w:id="834" w:name="_Toc138585467"/>
      <w:bookmarkStart w:id="835" w:name="OULR22"/>
      <w:bookmarkStart w:id="836" w:name="_Toc2340503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45"/>
        <w:gridCol w:w="1560"/>
        <w:gridCol w:w="1623"/>
        <w:gridCol w:w="1524"/>
      </w:tblGrid>
      <w:tr w:rsidR="00DD6D98" w:rsidRPr="009928E9" w14:paraId="049EE541" w14:textId="77777777" w:rsidTr="00DD6D98">
        <w:trPr>
          <w:jc w:val="center"/>
        </w:trPr>
        <w:tc>
          <w:tcPr>
            <w:tcW w:w="8784" w:type="dxa"/>
            <w:gridSpan w:val="5"/>
          </w:tcPr>
          <w:p w14:paraId="0BBD9F8F" w14:textId="77777777" w:rsidR="00DD6D98" w:rsidRPr="0083614A" w:rsidRDefault="00DD6D98" w:rsidP="00DD6D98">
            <w:pPr>
              <w:pStyle w:val="ACK-ChoreographyHeader"/>
            </w:pPr>
            <w:r>
              <w:t>Acknowledgement Choreography</w:t>
            </w:r>
          </w:p>
        </w:tc>
      </w:tr>
      <w:tr w:rsidR="00DD6D98" w:rsidRPr="009928E9" w14:paraId="1093EC42" w14:textId="77777777" w:rsidTr="00DD6D98">
        <w:trPr>
          <w:jc w:val="center"/>
        </w:trPr>
        <w:tc>
          <w:tcPr>
            <w:tcW w:w="8784" w:type="dxa"/>
            <w:gridSpan w:val="5"/>
          </w:tcPr>
          <w:p w14:paraId="5ECD99D8" w14:textId="77777777" w:rsidR="00DD6D98" w:rsidRDefault="00DD6D98" w:rsidP="00DD6D98">
            <w:pPr>
              <w:pStyle w:val="ACK-ChoreographyHeader"/>
            </w:pPr>
            <w:r w:rsidRPr="009901C4">
              <w:rPr>
                <w:noProof/>
              </w:rPr>
              <w:t>OUL^R23^OUL_R23</w:t>
            </w:r>
          </w:p>
        </w:tc>
      </w:tr>
      <w:tr w:rsidR="00DD6D98" w:rsidRPr="009928E9" w14:paraId="0B752898" w14:textId="77777777" w:rsidTr="00DD6D98">
        <w:trPr>
          <w:jc w:val="center"/>
        </w:trPr>
        <w:tc>
          <w:tcPr>
            <w:tcW w:w="1832" w:type="dxa"/>
          </w:tcPr>
          <w:p w14:paraId="15DB4BF6" w14:textId="77777777" w:rsidR="00DD6D98" w:rsidRPr="0083614A" w:rsidRDefault="00DD6D98" w:rsidP="00DD6D98">
            <w:pPr>
              <w:pStyle w:val="ACK-ChoreographyBody"/>
            </w:pPr>
            <w:r w:rsidRPr="0083614A">
              <w:t>Field name</w:t>
            </w:r>
          </w:p>
        </w:tc>
        <w:tc>
          <w:tcPr>
            <w:tcW w:w="2245" w:type="dxa"/>
          </w:tcPr>
          <w:p w14:paraId="18FDE7BF" w14:textId="77777777" w:rsidR="00DD6D98" w:rsidRPr="0083614A" w:rsidRDefault="00DD6D98" w:rsidP="00DD6D98">
            <w:pPr>
              <w:pStyle w:val="ACK-ChoreographyBody"/>
            </w:pPr>
            <w:r w:rsidRPr="0083614A">
              <w:t>Field Value: Original mode</w:t>
            </w:r>
          </w:p>
        </w:tc>
        <w:tc>
          <w:tcPr>
            <w:tcW w:w="4707" w:type="dxa"/>
            <w:gridSpan w:val="3"/>
          </w:tcPr>
          <w:p w14:paraId="5FB059E2" w14:textId="77777777" w:rsidR="00DD6D98" w:rsidRPr="0083614A" w:rsidRDefault="00DD6D98" w:rsidP="00DD6D98">
            <w:pPr>
              <w:pStyle w:val="ACK-ChoreographyBody"/>
            </w:pPr>
            <w:r w:rsidRPr="0083614A">
              <w:t>Field value: Enhanced mode</w:t>
            </w:r>
          </w:p>
        </w:tc>
      </w:tr>
      <w:tr w:rsidR="00DD6D98" w:rsidRPr="009928E9" w14:paraId="12E314C7" w14:textId="77777777" w:rsidTr="00DD6D98">
        <w:trPr>
          <w:jc w:val="center"/>
        </w:trPr>
        <w:tc>
          <w:tcPr>
            <w:tcW w:w="1832" w:type="dxa"/>
          </w:tcPr>
          <w:p w14:paraId="28A2FB81" w14:textId="77777777" w:rsidR="00DD6D98" w:rsidRPr="0083614A" w:rsidRDefault="00DD6D98" w:rsidP="00DD6D98">
            <w:pPr>
              <w:pStyle w:val="ACK-ChoreographyBody"/>
            </w:pPr>
            <w:r w:rsidRPr="0083614A">
              <w:t>MSH</w:t>
            </w:r>
            <w:r>
              <w:t>-</w:t>
            </w:r>
            <w:r w:rsidRPr="0083614A">
              <w:t>15</w:t>
            </w:r>
          </w:p>
        </w:tc>
        <w:tc>
          <w:tcPr>
            <w:tcW w:w="2245" w:type="dxa"/>
          </w:tcPr>
          <w:p w14:paraId="0F9744C1" w14:textId="77777777" w:rsidR="00DD6D98" w:rsidRPr="0083614A" w:rsidRDefault="00DD6D98" w:rsidP="00DD6D98">
            <w:pPr>
              <w:pStyle w:val="ACK-ChoreographyBody"/>
            </w:pPr>
            <w:r w:rsidRPr="0083614A">
              <w:t>Blank</w:t>
            </w:r>
          </w:p>
        </w:tc>
        <w:tc>
          <w:tcPr>
            <w:tcW w:w="1560" w:type="dxa"/>
          </w:tcPr>
          <w:p w14:paraId="39355F21" w14:textId="77777777" w:rsidR="00DD6D98" w:rsidRPr="0083614A" w:rsidRDefault="00DD6D98" w:rsidP="00DD6D98">
            <w:pPr>
              <w:pStyle w:val="ACK-ChoreographyBody"/>
            </w:pPr>
            <w:r w:rsidRPr="0083614A">
              <w:t>NE</w:t>
            </w:r>
          </w:p>
        </w:tc>
        <w:tc>
          <w:tcPr>
            <w:tcW w:w="1623" w:type="dxa"/>
          </w:tcPr>
          <w:p w14:paraId="4F8F459C" w14:textId="77777777" w:rsidR="00DD6D98" w:rsidRPr="003C4436" w:rsidRDefault="00DD6D98" w:rsidP="00DD6D98">
            <w:pPr>
              <w:pStyle w:val="ACK-ChoreographyBody"/>
              <w:rPr>
                <w:szCs w:val="16"/>
              </w:rPr>
            </w:pPr>
            <w:r w:rsidRPr="003C4436">
              <w:rPr>
                <w:szCs w:val="16"/>
              </w:rPr>
              <w:t>NE</w:t>
            </w:r>
          </w:p>
        </w:tc>
        <w:tc>
          <w:tcPr>
            <w:tcW w:w="1524" w:type="dxa"/>
          </w:tcPr>
          <w:p w14:paraId="466E5C98" w14:textId="77777777" w:rsidR="00DD6D98" w:rsidRPr="003C4436" w:rsidRDefault="00DD6D98" w:rsidP="00DD6D98">
            <w:pPr>
              <w:pStyle w:val="ACK-ChoreographyBody"/>
              <w:rPr>
                <w:szCs w:val="16"/>
              </w:rPr>
            </w:pPr>
            <w:r w:rsidRPr="003C4436">
              <w:rPr>
                <w:szCs w:val="16"/>
              </w:rPr>
              <w:t>AL, SU, ER</w:t>
            </w:r>
          </w:p>
        </w:tc>
      </w:tr>
      <w:tr w:rsidR="00DD6D98" w:rsidRPr="009928E9" w14:paraId="40BFCE9F" w14:textId="77777777" w:rsidTr="00DD6D98">
        <w:trPr>
          <w:jc w:val="center"/>
        </w:trPr>
        <w:tc>
          <w:tcPr>
            <w:tcW w:w="1832" w:type="dxa"/>
          </w:tcPr>
          <w:p w14:paraId="2CA0DCCD" w14:textId="77777777" w:rsidR="00DD6D98" w:rsidRPr="0083614A" w:rsidRDefault="00DD6D98" w:rsidP="00DD6D98">
            <w:pPr>
              <w:pStyle w:val="ACK-ChoreographyBody"/>
            </w:pPr>
            <w:r w:rsidRPr="0083614A">
              <w:t>MSH</w:t>
            </w:r>
            <w:r>
              <w:t>-</w:t>
            </w:r>
            <w:r w:rsidRPr="0083614A">
              <w:t>16</w:t>
            </w:r>
          </w:p>
        </w:tc>
        <w:tc>
          <w:tcPr>
            <w:tcW w:w="2245" w:type="dxa"/>
          </w:tcPr>
          <w:p w14:paraId="32437B64" w14:textId="77777777" w:rsidR="00DD6D98" w:rsidRPr="0083614A" w:rsidRDefault="00DD6D98" w:rsidP="00DD6D98">
            <w:pPr>
              <w:pStyle w:val="ACK-ChoreographyBody"/>
            </w:pPr>
            <w:r w:rsidRPr="0083614A">
              <w:t>Blank</w:t>
            </w:r>
          </w:p>
        </w:tc>
        <w:tc>
          <w:tcPr>
            <w:tcW w:w="1560" w:type="dxa"/>
          </w:tcPr>
          <w:p w14:paraId="61E179C7" w14:textId="77777777" w:rsidR="00DD6D98" w:rsidRPr="0083614A" w:rsidRDefault="00DD6D98" w:rsidP="00DD6D98">
            <w:pPr>
              <w:pStyle w:val="ACK-ChoreographyBody"/>
            </w:pPr>
            <w:r w:rsidRPr="0083614A">
              <w:t>NE</w:t>
            </w:r>
          </w:p>
        </w:tc>
        <w:tc>
          <w:tcPr>
            <w:tcW w:w="1623" w:type="dxa"/>
          </w:tcPr>
          <w:p w14:paraId="2209A7F4" w14:textId="77777777" w:rsidR="00DD6D98" w:rsidRPr="003C4436" w:rsidRDefault="00DD6D98" w:rsidP="00DD6D98">
            <w:pPr>
              <w:pStyle w:val="ACK-ChoreographyBody"/>
              <w:rPr>
                <w:szCs w:val="16"/>
              </w:rPr>
            </w:pPr>
            <w:r w:rsidRPr="003C4436">
              <w:rPr>
                <w:szCs w:val="16"/>
              </w:rPr>
              <w:t>AL, SU, ER</w:t>
            </w:r>
          </w:p>
        </w:tc>
        <w:tc>
          <w:tcPr>
            <w:tcW w:w="1524" w:type="dxa"/>
          </w:tcPr>
          <w:p w14:paraId="677CFB41" w14:textId="77777777" w:rsidR="00DD6D98" w:rsidRPr="003C4436" w:rsidRDefault="00DD6D98" w:rsidP="00DD6D98">
            <w:pPr>
              <w:pStyle w:val="ACK-ChoreographyBody"/>
              <w:rPr>
                <w:szCs w:val="16"/>
              </w:rPr>
            </w:pPr>
            <w:r w:rsidRPr="003C4436">
              <w:rPr>
                <w:szCs w:val="16"/>
              </w:rPr>
              <w:t>AL, SU, ER</w:t>
            </w:r>
          </w:p>
        </w:tc>
      </w:tr>
      <w:tr w:rsidR="00DD6D98" w:rsidRPr="009928E9" w14:paraId="41E57A69" w14:textId="77777777" w:rsidTr="00DD6D98">
        <w:trPr>
          <w:jc w:val="center"/>
        </w:trPr>
        <w:tc>
          <w:tcPr>
            <w:tcW w:w="1832" w:type="dxa"/>
          </w:tcPr>
          <w:p w14:paraId="196673B8" w14:textId="77777777" w:rsidR="00DD6D98" w:rsidRPr="0083614A" w:rsidRDefault="00DD6D98" w:rsidP="00DD6D98">
            <w:pPr>
              <w:pStyle w:val="ACK-ChoreographyBody"/>
            </w:pPr>
            <w:r w:rsidRPr="0083614A">
              <w:t>Immediate Ack</w:t>
            </w:r>
          </w:p>
        </w:tc>
        <w:tc>
          <w:tcPr>
            <w:tcW w:w="2245" w:type="dxa"/>
          </w:tcPr>
          <w:p w14:paraId="0A72180A" w14:textId="77777777" w:rsidR="00DD6D98" w:rsidRPr="0083614A" w:rsidRDefault="00DD6D98" w:rsidP="00DD6D98">
            <w:pPr>
              <w:pStyle w:val="ACK-ChoreographyBody"/>
            </w:pPr>
            <w:r w:rsidRPr="0083614A">
              <w:t>-</w:t>
            </w:r>
          </w:p>
        </w:tc>
        <w:tc>
          <w:tcPr>
            <w:tcW w:w="1560" w:type="dxa"/>
          </w:tcPr>
          <w:p w14:paraId="5610E1F7" w14:textId="77777777" w:rsidR="00DD6D98" w:rsidRPr="0083614A" w:rsidRDefault="00DD6D98" w:rsidP="00DD6D98">
            <w:pPr>
              <w:pStyle w:val="ACK-ChoreographyBody"/>
            </w:pPr>
            <w:r w:rsidRPr="0083614A">
              <w:t>-</w:t>
            </w:r>
          </w:p>
        </w:tc>
        <w:tc>
          <w:tcPr>
            <w:tcW w:w="1623" w:type="dxa"/>
          </w:tcPr>
          <w:p w14:paraId="60B9B29F" w14:textId="77777777" w:rsidR="00DD6D98" w:rsidRPr="003C4436" w:rsidRDefault="00DD6D98" w:rsidP="00DD6D98">
            <w:pPr>
              <w:pStyle w:val="ACK-ChoreographyBody"/>
              <w:rPr>
                <w:szCs w:val="16"/>
              </w:rPr>
            </w:pPr>
            <w:r w:rsidRPr="003C4436">
              <w:rPr>
                <w:szCs w:val="16"/>
              </w:rPr>
              <w:t>-</w:t>
            </w:r>
          </w:p>
        </w:tc>
        <w:tc>
          <w:tcPr>
            <w:tcW w:w="1524" w:type="dxa"/>
          </w:tcPr>
          <w:p w14:paraId="4F065B32"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r w:rsidR="00DD6D98" w:rsidRPr="009928E9" w14:paraId="546E4F59" w14:textId="77777777" w:rsidTr="00DD6D98">
        <w:trPr>
          <w:jc w:val="center"/>
        </w:trPr>
        <w:tc>
          <w:tcPr>
            <w:tcW w:w="1832" w:type="dxa"/>
          </w:tcPr>
          <w:p w14:paraId="1B95E18B" w14:textId="77777777" w:rsidR="00DD6D98" w:rsidRPr="0083614A" w:rsidRDefault="00DD6D98" w:rsidP="00DD6D98">
            <w:pPr>
              <w:pStyle w:val="ACK-ChoreographyBody"/>
            </w:pPr>
            <w:r w:rsidRPr="0083614A">
              <w:t>Application Ack</w:t>
            </w:r>
          </w:p>
        </w:tc>
        <w:tc>
          <w:tcPr>
            <w:tcW w:w="2245" w:type="dxa"/>
          </w:tcPr>
          <w:p w14:paraId="5FFA4B57" w14:textId="77777777" w:rsidR="00DD6D98" w:rsidRPr="0083614A" w:rsidRDefault="00DD6D98" w:rsidP="00DD6D98">
            <w:pPr>
              <w:pStyle w:val="ACK-ChoreographyBody"/>
            </w:pPr>
            <w:r w:rsidRPr="003C4436">
              <w:rPr>
                <w:szCs w:val="16"/>
              </w:rPr>
              <w:t>ACK^</w:t>
            </w:r>
            <w:r>
              <w:rPr>
                <w:szCs w:val="16"/>
              </w:rPr>
              <w:t>R23</w:t>
            </w:r>
            <w:r w:rsidRPr="003C4436">
              <w:rPr>
                <w:szCs w:val="16"/>
              </w:rPr>
              <w:t>^ACK</w:t>
            </w:r>
          </w:p>
        </w:tc>
        <w:tc>
          <w:tcPr>
            <w:tcW w:w="1560" w:type="dxa"/>
          </w:tcPr>
          <w:p w14:paraId="20292B23" w14:textId="77777777" w:rsidR="00DD6D98" w:rsidRPr="0083614A" w:rsidRDefault="00DD6D98" w:rsidP="00DD6D98">
            <w:pPr>
              <w:pStyle w:val="ACK-ChoreographyBody"/>
            </w:pPr>
            <w:r w:rsidRPr="0083614A">
              <w:t>-</w:t>
            </w:r>
          </w:p>
        </w:tc>
        <w:tc>
          <w:tcPr>
            <w:tcW w:w="1623" w:type="dxa"/>
          </w:tcPr>
          <w:p w14:paraId="6668B215"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c>
          <w:tcPr>
            <w:tcW w:w="1524" w:type="dxa"/>
          </w:tcPr>
          <w:p w14:paraId="5984BDB3"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bl>
    <w:p w14:paraId="26E6E293" w14:textId="77777777" w:rsidR="00DD6D98" w:rsidRPr="009901C4" w:rsidRDefault="00DD6D98" w:rsidP="0043481A">
      <w:pPr>
        <w:pStyle w:val="Heading3"/>
        <w:rPr>
          <w:noProof/>
        </w:rPr>
      </w:pPr>
      <w:bookmarkStart w:id="837" w:name="_Toc28960177"/>
      <w:r w:rsidRPr="009901C4">
        <w:rPr>
          <w:noProof/>
        </w:rPr>
        <w:lastRenderedPageBreak/>
        <w:t>OUL – Unsolicited Order Oriented Observation Message (Event R24)</w:t>
      </w:r>
      <w:bookmarkEnd w:id="834"/>
      <w:bookmarkEnd w:id="835"/>
      <w:bookmarkEnd w:id="836"/>
      <w:bookmarkEnd w:id="837"/>
      <w:r w:rsidRPr="009901C4">
        <w:rPr>
          <w:noProof/>
        </w:rPr>
        <w:fldChar w:fldCharType="begin"/>
      </w:r>
      <w:r w:rsidRPr="009901C4">
        <w:rPr>
          <w:noProof/>
        </w:rPr>
        <w:instrText xml:space="preserve"> XE "Events: R24" </w:instrText>
      </w:r>
      <w:r w:rsidRPr="009901C4">
        <w:rPr>
          <w:noProof/>
        </w:rPr>
        <w:fldChar w:fldCharType="end"/>
      </w:r>
      <w:r w:rsidRPr="009901C4">
        <w:rPr>
          <w:noProof/>
        </w:rPr>
        <w:fldChar w:fldCharType="begin"/>
      </w:r>
      <w:r w:rsidRPr="009901C4">
        <w:rPr>
          <w:noProof/>
        </w:rPr>
        <w:instrText xml:space="preserve"> XE "OUL - Unsolicted Order Oriented Observation (R24)"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 OUL" </w:instrText>
      </w:r>
      <w:r w:rsidRPr="009901C4">
        <w:rPr>
          <w:noProof/>
        </w:rPr>
        <w:fldChar w:fldCharType="end"/>
      </w:r>
    </w:p>
    <w:p w14:paraId="028EE1B2" w14:textId="77777777" w:rsidR="00DD6D98" w:rsidRPr="009901C4" w:rsidRDefault="00DD6D98" w:rsidP="00DD6D98">
      <w:pPr>
        <w:pStyle w:val="NormalIndented"/>
        <w:rPr>
          <w:noProof/>
        </w:rPr>
      </w:pPr>
      <w:r w:rsidRPr="009901C4">
        <w:rPr>
          <w:noProof/>
        </w:rPr>
        <w:t>This message was designed to accommodate multi-specimen oriented testing. It should be applicable to, e.g., laboratory automation systems requiring container.</w:t>
      </w:r>
    </w:p>
    <w:p w14:paraId="3E75174C" w14:textId="77777777" w:rsidR="00DD6D98" w:rsidRPr="009901C4" w:rsidRDefault="00DD6D98" w:rsidP="00DD6D98">
      <w:pPr>
        <w:pStyle w:val="NormalIndented"/>
        <w:rPr>
          <w:noProof/>
        </w:rPr>
      </w:pPr>
      <w:r w:rsidRPr="009901C4">
        <w:rPr>
          <w:noProof/>
        </w:rPr>
        <w:t xml:space="preserve">Generally this construct allows </w:t>
      </w:r>
      <w:r w:rsidRPr="009901C4">
        <w:rPr>
          <w:rStyle w:val="Strong"/>
          <w:noProof/>
        </w:rPr>
        <w:t xml:space="preserve">transfer of multiple results, each one related to none, one or more specific containers with one or more specimens from a patient. </w:t>
      </w:r>
      <w:r w:rsidRPr="009901C4">
        <w:rPr>
          <w:noProof/>
        </w:rPr>
        <w:t xml:space="preserve"> (Example: Creatinine Clearance result with detailed information about the urine and serum specimens and their containers.)</w:t>
      </w:r>
    </w:p>
    <w:p w14:paraId="2D0B89D7"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2EB3D5AC"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4418F5C9"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14:paraId="0C99F2BE"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09022AE2" w14:textId="77777777" w:rsidR="00DD6D98" w:rsidRDefault="00DD6D98" w:rsidP="00DD6D98">
      <w:pPr>
        <w:pStyle w:val="NormalIndented"/>
        <w:rPr>
          <w:noProof/>
        </w:rPr>
      </w:pPr>
      <w:r w:rsidRPr="009901C4">
        <w:rPr>
          <w:noProof/>
        </w:rPr>
        <w:t>Refer to Chapter 13 Laboratory Automation for additional examples of usage of SAC.</w:t>
      </w:r>
    </w:p>
    <w:p w14:paraId="3333DAFF"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76539A2" w14:textId="77777777" w:rsidR="00DD6D98" w:rsidRPr="009901C4" w:rsidRDefault="00DD6D98" w:rsidP="00DD6D98">
      <w:pPr>
        <w:pStyle w:val="MsgTableCaption"/>
        <w:rPr>
          <w:noProof/>
        </w:rPr>
      </w:pPr>
      <w:r w:rsidRPr="009901C4">
        <w:rPr>
          <w:noProof/>
        </w:rPr>
        <w:t>OUL^R24^OUL_R24: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3CBB00CF" w14:textId="77777777" w:rsidTr="00FE3AB0">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3160E341"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6CFB0190"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7477E00E"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35DB64E9" w14:textId="77777777" w:rsidR="00DD6D98" w:rsidRPr="009901C4" w:rsidRDefault="00DD6D98" w:rsidP="00DD6D98">
            <w:pPr>
              <w:pStyle w:val="MsgTableHeader"/>
              <w:jc w:val="center"/>
              <w:rPr>
                <w:noProof/>
              </w:rPr>
            </w:pPr>
            <w:r w:rsidRPr="009901C4">
              <w:rPr>
                <w:noProof/>
              </w:rPr>
              <w:t>Chapter</w:t>
            </w:r>
          </w:p>
        </w:tc>
      </w:tr>
      <w:tr w:rsidR="00DD6D98" w:rsidRPr="00D00BBD" w14:paraId="2CE08342" w14:textId="77777777" w:rsidTr="00FE3AB0">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6D1AC795"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37679CC9"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CF6960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AE63733" w14:textId="77777777" w:rsidR="00DD6D98" w:rsidRPr="009901C4" w:rsidRDefault="00DD6D98" w:rsidP="00DD6D98">
            <w:pPr>
              <w:pStyle w:val="MsgTableBody"/>
              <w:jc w:val="center"/>
              <w:rPr>
                <w:noProof/>
              </w:rPr>
            </w:pPr>
            <w:r w:rsidRPr="009901C4">
              <w:rPr>
                <w:noProof/>
              </w:rPr>
              <w:t>2</w:t>
            </w:r>
          </w:p>
        </w:tc>
      </w:tr>
      <w:tr w:rsidR="00DD6D98" w:rsidRPr="00D00BBD" w14:paraId="72EBD8A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184BC0"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0B1ED74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93465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1B4326" w14:textId="77777777" w:rsidR="00DD6D98" w:rsidRPr="009901C4" w:rsidRDefault="00DD6D98" w:rsidP="00DD6D98">
            <w:pPr>
              <w:pStyle w:val="MsgTableBody"/>
              <w:jc w:val="center"/>
              <w:rPr>
                <w:noProof/>
              </w:rPr>
            </w:pPr>
            <w:r>
              <w:rPr>
                <w:noProof/>
              </w:rPr>
              <w:t>3</w:t>
            </w:r>
          </w:p>
        </w:tc>
      </w:tr>
      <w:tr w:rsidR="00DD6D98" w:rsidRPr="00D00BBD" w14:paraId="537F816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E456D0"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3EE34E0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135C5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EF4037" w14:textId="77777777" w:rsidR="00DD6D98" w:rsidRPr="009901C4" w:rsidRDefault="00DD6D98" w:rsidP="00DD6D98">
            <w:pPr>
              <w:pStyle w:val="MsgTableBody"/>
              <w:jc w:val="center"/>
              <w:rPr>
                <w:noProof/>
              </w:rPr>
            </w:pPr>
            <w:r w:rsidRPr="009901C4">
              <w:rPr>
                <w:noProof/>
              </w:rPr>
              <w:t>2</w:t>
            </w:r>
          </w:p>
        </w:tc>
      </w:tr>
      <w:tr w:rsidR="00DD6D98" w:rsidRPr="00D00BBD" w14:paraId="346F363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943D55"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1B01DBD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5AB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2C0958" w14:textId="77777777" w:rsidR="00DD6D98" w:rsidRPr="009901C4" w:rsidRDefault="00DD6D98" w:rsidP="00DD6D98">
            <w:pPr>
              <w:pStyle w:val="MsgTableBody"/>
              <w:jc w:val="center"/>
              <w:rPr>
                <w:noProof/>
              </w:rPr>
            </w:pPr>
            <w:r w:rsidRPr="009901C4">
              <w:rPr>
                <w:noProof/>
              </w:rPr>
              <w:t>2</w:t>
            </w:r>
          </w:p>
        </w:tc>
      </w:tr>
      <w:tr w:rsidR="00DD6D98" w:rsidRPr="00D00BBD" w14:paraId="7C305C4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80574B"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BA1A2A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2E9A24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0468AC" w14:textId="77777777" w:rsidR="00DD6D98" w:rsidRPr="009901C4" w:rsidRDefault="00DD6D98" w:rsidP="00DD6D98">
            <w:pPr>
              <w:pStyle w:val="MsgTableBody"/>
              <w:jc w:val="center"/>
              <w:rPr>
                <w:noProof/>
              </w:rPr>
            </w:pPr>
            <w:r w:rsidRPr="009901C4">
              <w:rPr>
                <w:noProof/>
              </w:rPr>
              <w:t>2</w:t>
            </w:r>
          </w:p>
        </w:tc>
      </w:tr>
      <w:tr w:rsidR="00DD6D98" w:rsidRPr="00D00BBD" w14:paraId="592FBA1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6503EA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8024B9"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620D8C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D1D6F1" w14:textId="77777777" w:rsidR="00DD6D98" w:rsidRPr="009901C4" w:rsidRDefault="00DD6D98" w:rsidP="00DD6D98">
            <w:pPr>
              <w:pStyle w:val="MsgTableBody"/>
              <w:jc w:val="center"/>
              <w:rPr>
                <w:noProof/>
              </w:rPr>
            </w:pPr>
          </w:p>
        </w:tc>
      </w:tr>
      <w:tr w:rsidR="00DD6D98" w:rsidRPr="00D00BBD" w14:paraId="76DEE0B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03A6DB"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0224DB81"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B05A35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57A197" w14:textId="77777777" w:rsidR="00DD6D98" w:rsidRPr="009901C4" w:rsidRDefault="00DD6D98" w:rsidP="00DD6D98">
            <w:pPr>
              <w:pStyle w:val="MsgTableBody"/>
              <w:jc w:val="center"/>
              <w:rPr>
                <w:noProof/>
              </w:rPr>
            </w:pPr>
            <w:r w:rsidRPr="009901C4">
              <w:rPr>
                <w:noProof/>
              </w:rPr>
              <w:t>3</w:t>
            </w:r>
          </w:p>
        </w:tc>
      </w:tr>
      <w:tr w:rsidR="00DD6D98" w:rsidRPr="00D00BBD" w14:paraId="568BEEC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5EC10A"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51208C3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68AF6C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3DB2C" w14:textId="77777777" w:rsidR="00DD6D98" w:rsidRPr="009901C4" w:rsidRDefault="00DD6D98" w:rsidP="00DD6D98">
            <w:pPr>
              <w:pStyle w:val="MsgTableBody"/>
              <w:jc w:val="center"/>
              <w:rPr>
                <w:noProof/>
              </w:rPr>
            </w:pPr>
            <w:r w:rsidRPr="009901C4">
              <w:rPr>
                <w:noProof/>
              </w:rPr>
              <w:t>3</w:t>
            </w:r>
          </w:p>
        </w:tc>
      </w:tr>
      <w:tr w:rsidR="005D4209" w:rsidRPr="0001097E" w14:paraId="5BAB8C74" w14:textId="77777777" w:rsidTr="00FE3AB0">
        <w:tblPrEx>
          <w:shd w:val="clear" w:color="auto" w:fill="auto"/>
          <w:tblLook w:val="04A0" w:firstRow="1" w:lastRow="0" w:firstColumn="1" w:lastColumn="0" w:noHBand="0" w:noVBand="1"/>
        </w:tblPrEx>
        <w:trPr>
          <w:jc w:val="center"/>
          <w:ins w:id="838" w:author="Buitendijk, Hans" w:date="2022-08-23T13:55:00Z"/>
        </w:trPr>
        <w:tc>
          <w:tcPr>
            <w:tcW w:w="2881" w:type="dxa"/>
            <w:tcBorders>
              <w:top w:val="dotted" w:sz="4" w:space="0" w:color="auto"/>
              <w:left w:val="nil"/>
              <w:bottom w:val="dotted" w:sz="4" w:space="0" w:color="auto"/>
              <w:right w:val="nil"/>
            </w:tcBorders>
            <w:shd w:val="clear" w:color="auto" w:fill="FFFFFF"/>
          </w:tcPr>
          <w:p w14:paraId="1840FFED" w14:textId="1CF16E0D" w:rsidR="005D4209" w:rsidRPr="0052787A" w:rsidRDefault="005D4209" w:rsidP="00EE6AE7">
            <w:pPr>
              <w:pStyle w:val="MsgTableBody"/>
              <w:rPr>
                <w:ins w:id="839" w:author="Buitendijk, Hans" w:date="2022-08-23T13:55:00Z"/>
                <w:noProof/>
              </w:rPr>
            </w:pPr>
            <w:ins w:id="840" w:author="Buitendijk, Hans" w:date="2022-08-23T13:55: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10A6EDC2" w14:textId="77777777" w:rsidR="005D4209" w:rsidRPr="0052787A" w:rsidRDefault="005D4209" w:rsidP="00EE6AE7">
            <w:pPr>
              <w:pStyle w:val="MsgTableBody"/>
              <w:rPr>
                <w:ins w:id="841" w:author="Buitendijk, Hans" w:date="2022-08-23T13:55:00Z"/>
                <w:noProof/>
              </w:rPr>
            </w:pPr>
            <w:ins w:id="842" w:author="Buitendijk, Hans" w:date="2022-08-23T13:55: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EFBE9F7" w14:textId="77777777" w:rsidR="005D4209" w:rsidRPr="0052787A" w:rsidRDefault="005D4209" w:rsidP="00EE6AE7">
            <w:pPr>
              <w:pStyle w:val="MsgTableBody"/>
              <w:rPr>
                <w:ins w:id="843" w:author="Buitendijk, Hans" w:date="2022-08-23T13:55:00Z"/>
                <w:noProof/>
              </w:rPr>
            </w:pPr>
          </w:p>
        </w:tc>
        <w:tc>
          <w:tcPr>
            <w:tcW w:w="990" w:type="dxa"/>
            <w:gridSpan w:val="2"/>
            <w:tcBorders>
              <w:top w:val="dotted" w:sz="4" w:space="0" w:color="auto"/>
              <w:left w:val="nil"/>
              <w:bottom w:val="dotted" w:sz="4" w:space="0" w:color="auto"/>
              <w:right w:val="nil"/>
            </w:tcBorders>
            <w:shd w:val="clear" w:color="auto" w:fill="FFFFFF"/>
          </w:tcPr>
          <w:p w14:paraId="514B954D" w14:textId="77777777" w:rsidR="005D4209" w:rsidRPr="0052787A" w:rsidRDefault="005D4209" w:rsidP="00EE6AE7">
            <w:pPr>
              <w:pStyle w:val="MsgTableBody"/>
              <w:jc w:val="center"/>
              <w:rPr>
                <w:ins w:id="844" w:author="Buitendijk, Hans" w:date="2022-08-23T13:55:00Z"/>
                <w:noProof/>
              </w:rPr>
            </w:pPr>
            <w:ins w:id="845" w:author="Buitendijk, Hans" w:date="2022-08-23T13:55:00Z">
              <w:r>
                <w:rPr>
                  <w:noProof/>
                </w:rPr>
                <w:t>3</w:t>
              </w:r>
            </w:ins>
          </w:p>
        </w:tc>
      </w:tr>
      <w:tr w:rsidR="005D4209" w:rsidRPr="0001097E" w14:paraId="1ECD5207" w14:textId="77777777" w:rsidTr="00FE3AB0">
        <w:tblPrEx>
          <w:shd w:val="clear" w:color="auto" w:fill="auto"/>
          <w:tblLook w:val="04A0" w:firstRow="1" w:lastRow="0" w:firstColumn="1" w:lastColumn="0" w:noHBand="0" w:noVBand="1"/>
        </w:tblPrEx>
        <w:trPr>
          <w:jc w:val="center"/>
          <w:ins w:id="846" w:author="Buitendijk, Hans" w:date="2022-08-23T13:55:00Z"/>
        </w:trPr>
        <w:tc>
          <w:tcPr>
            <w:tcW w:w="2881" w:type="dxa"/>
            <w:tcBorders>
              <w:top w:val="dotted" w:sz="4" w:space="0" w:color="auto"/>
              <w:left w:val="nil"/>
              <w:bottom w:val="dotted" w:sz="4" w:space="0" w:color="auto"/>
              <w:right w:val="nil"/>
            </w:tcBorders>
            <w:shd w:val="clear" w:color="auto" w:fill="FFFFFF"/>
          </w:tcPr>
          <w:p w14:paraId="5F38240B" w14:textId="50EC917C" w:rsidR="005D4209" w:rsidRPr="0052787A" w:rsidRDefault="005D4209" w:rsidP="00EE6AE7">
            <w:pPr>
              <w:pStyle w:val="MsgTableBody"/>
              <w:rPr>
                <w:ins w:id="847" w:author="Buitendijk, Hans" w:date="2022-08-23T13:55:00Z"/>
                <w:noProof/>
              </w:rPr>
            </w:pPr>
            <w:ins w:id="848" w:author="Buitendijk, Hans" w:date="2022-08-23T13:55: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07CB950A" w14:textId="738BD167" w:rsidR="005D4209" w:rsidRPr="0052787A" w:rsidRDefault="00973149" w:rsidP="00EE6AE7">
            <w:pPr>
              <w:pStyle w:val="MsgTableBody"/>
              <w:rPr>
                <w:ins w:id="849" w:author="Buitendijk, Hans" w:date="2022-08-23T13:55:00Z"/>
                <w:noProof/>
              </w:rPr>
            </w:pPr>
            <w:ins w:id="850" w:author="Buitendijk, Hans" w:date="2022-08-24T17:38:00Z">
              <w:r>
                <w:rPr>
                  <w:noProof/>
                </w:rPr>
                <w:t>Recorded</w:t>
              </w:r>
            </w:ins>
            <w:ins w:id="851" w:author="Buitendijk, Hans" w:date="2022-08-23T13:55:00Z">
              <w:r w:rsidR="005D4209">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28214859" w14:textId="77777777" w:rsidR="005D4209" w:rsidRPr="0052787A" w:rsidRDefault="005D4209" w:rsidP="00EE6AE7">
            <w:pPr>
              <w:pStyle w:val="MsgTableBody"/>
              <w:rPr>
                <w:ins w:id="852" w:author="Buitendijk, Hans" w:date="2022-08-23T13:55:00Z"/>
                <w:noProof/>
              </w:rPr>
            </w:pPr>
          </w:p>
        </w:tc>
        <w:tc>
          <w:tcPr>
            <w:tcW w:w="990" w:type="dxa"/>
            <w:gridSpan w:val="2"/>
            <w:tcBorders>
              <w:top w:val="dotted" w:sz="4" w:space="0" w:color="auto"/>
              <w:left w:val="nil"/>
              <w:bottom w:val="dotted" w:sz="4" w:space="0" w:color="auto"/>
              <w:right w:val="nil"/>
            </w:tcBorders>
            <w:shd w:val="clear" w:color="auto" w:fill="FFFFFF"/>
          </w:tcPr>
          <w:p w14:paraId="1FE13C26" w14:textId="77777777" w:rsidR="005D4209" w:rsidRPr="0052787A" w:rsidRDefault="005D4209" w:rsidP="00EE6AE7">
            <w:pPr>
              <w:pStyle w:val="MsgTableBody"/>
              <w:jc w:val="center"/>
              <w:rPr>
                <w:ins w:id="853" w:author="Buitendijk, Hans" w:date="2022-08-23T13:55:00Z"/>
                <w:noProof/>
              </w:rPr>
            </w:pPr>
            <w:ins w:id="854" w:author="Buitendijk, Hans" w:date="2022-08-23T13:55:00Z">
              <w:r>
                <w:rPr>
                  <w:noProof/>
                </w:rPr>
                <w:t>3</w:t>
              </w:r>
            </w:ins>
          </w:p>
        </w:tc>
      </w:tr>
      <w:tr w:rsidR="005D4209" w:rsidRPr="0001097E" w14:paraId="6F068AA5" w14:textId="77777777" w:rsidTr="00FE3AB0">
        <w:tblPrEx>
          <w:shd w:val="clear" w:color="auto" w:fill="auto"/>
          <w:tblLook w:val="04A0" w:firstRow="1" w:lastRow="0" w:firstColumn="1" w:lastColumn="0" w:noHBand="0" w:noVBand="1"/>
        </w:tblPrEx>
        <w:trPr>
          <w:jc w:val="center"/>
          <w:ins w:id="855" w:author="Buitendijk, Hans" w:date="2022-08-23T13:55:00Z"/>
        </w:trPr>
        <w:tc>
          <w:tcPr>
            <w:tcW w:w="2881" w:type="dxa"/>
            <w:tcBorders>
              <w:top w:val="dotted" w:sz="4" w:space="0" w:color="auto"/>
              <w:left w:val="nil"/>
              <w:bottom w:val="dotted" w:sz="4" w:space="0" w:color="auto"/>
              <w:right w:val="nil"/>
            </w:tcBorders>
            <w:shd w:val="clear" w:color="auto" w:fill="FFFFFF"/>
          </w:tcPr>
          <w:p w14:paraId="45D09050" w14:textId="2625AEE3" w:rsidR="005D4209" w:rsidRPr="0052787A" w:rsidRDefault="005D4209" w:rsidP="00EE6AE7">
            <w:pPr>
              <w:pStyle w:val="MsgTableBody"/>
              <w:rPr>
                <w:ins w:id="856" w:author="Buitendijk, Hans" w:date="2022-08-23T13:55:00Z"/>
                <w:noProof/>
              </w:rPr>
            </w:pPr>
            <w:ins w:id="857" w:author="Buitendijk, Hans" w:date="2022-08-23T13:55: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6D3D289F" w14:textId="6C37C311" w:rsidR="005D4209" w:rsidRPr="0052787A" w:rsidRDefault="005D4209" w:rsidP="00EE6AE7">
            <w:pPr>
              <w:pStyle w:val="MsgTableBody"/>
              <w:rPr>
                <w:ins w:id="858" w:author="Buitendijk, Hans" w:date="2022-08-23T13:55:00Z"/>
                <w:noProof/>
              </w:rPr>
            </w:pPr>
            <w:ins w:id="859" w:author="Buitendijk, Hans" w:date="2022-08-23T13:55:00Z">
              <w:del w:id="860" w:author="Craig Newman" w:date="2023-07-03T07:44:00Z">
                <w:r w:rsidDel="00573DBC">
                  <w:rPr>
                    <w:noProof/>
                  </w:rPr>
                  <w:delText>Sex for Clinical Use</w:delText>
                </w:r>
              </w:del>
            </w:ins>
            <w:ins w:id="861" w:author="Craig Newman" w:date="2023-07-03T07:44:00Z">
              <w:r w:rsidR="00573DBC">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5E4C5A9D" w14:textId="77777777" w:rsidR="005D4209" w:rsidRPr="0052787A" w:rsidRDefault="005D4209" w:rsidP="00EE6AE7">
            <w:pPr>
              <w:pStyle w:val="MsgTableBody"/>
              <w:rPr>
                <w:ins w:id="862" w:author="Buitendijk, Hans" w:date="2022-08-23T13:55:00Z"/>
                <w:noProof/>
              </w:rPr>
            </w:pPr>
          </w:p>
        </w:tc>
        <w:tc>
          <w:tcPr>
            <w:tcW w:w="990" w:type="dxa"/>
            <w:gridSpan w:val="2"/>
            <w:tcBorders>
              <w:top w:val="dotted" w:sz="4" w:space="0" w:color="auto"/>
              <w:left w:val="nil"/>
              <w:bottom w:val="dotted" w:sz="4" w:space="0" w:color="auto"/>
              <w:right w:val="nil"/>
            </w:tcBorders>
            <w:shd w:val="clear" w:color="auto" w:fill="FFFFFF"/>
          </w:tcPr>
          <w:p w14:paraId="323D26CE" w14:textId="77777777" w:rsidR="005D4209" w:rsidRPr="0052787A" w:rsidRDefault="005D4209" w:rsidP="00EE6AE7">
            <w:pPr>
              <w:pStyle w:val="MsgTableBody"/>
              <w:jc w:val="center"/>
              <w:rPr>
                <w:ins w:id="863" w:author="Buitendijk, Hans" w:date="2022-08-23T13:55:00Z"/>
                <w:noProof/>
              </w:rPr>
            </w:pPr>
            <w:ins w:id="864" w:author="Buitendijk, Hans" w:date="2022-08-23T13:55:00Z">
              <w:r>
                <w:rPr>
                  <w:noProof/>
                </w:rPr>
                <w:t>3</w:t>
              </w:r>
            </w:ins>
          </w:p>
        </w:tc>
      </w:tr>
      <w:tr w:rsidR="00DD6D98" w:rsidRPr="00D00BBD" w14:paraId="47B8AFE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53AF7E"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28049E5"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E9F96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6B2008" w14:textId="77777777" w:rsidR="00DD6D98" w:rsidRPr="009901C4" w:rsidRDefault="00DD6D98" w:rsidP="00DD6D98">
            <w:pPr>
              <w:pStyle w:val="MsgTableBody"/>
              <w:jc w:val="center"/>
              <w:rPr>
                <w:noProof/>
              </w:rPr>
            </w:pPr>
            <w:r w:rsidRPr="009901C4">
              <w:rPr>
                <w:noProof/>
              </w:rPr>
              <w:t>7</w:t>
            </w:r>
          </w:p>
        </w:tc>
      </w:tr>
      <w:tr w:rsidR="00DD6D98" w14:paraId="2BC91FE7"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40A7A1"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26B913F"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3AFFBD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5D8520" w14:textId="77777777" w:rsidR="00DD6D98" w:rsidRPr="00C95480" w:rsidRDefault="00DD6D98" w:rsidP="00DD6D98">
            <w:pPr>
              <w:pStyle w:val="MsgTableBody"/>
              <w:jc w:val="center"/>
              <w:rPr>
                <w:noProof/>
              </w:rPr>
            </w:pPr>
            <w:r w:rsidRPr="00C95480">
              <w:rPr>
                <w:noProof/>
              </w:rPr>
              <w:t>3</w:t>
            </w:r>
          </w:p>
        </w:tc>
      </w:tr>
      <w:tr w:rsidR="00DD6D98" w14:paraId="1C3017F0"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D99D62"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077A8D9"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995440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60A1E8" w14:textId="77777777" w:rsidR="00DD6D98" w:rsidRPr="00C95480" w:rsidRDefault="00DD6D98" w:rsidP="00DD6D98">
            <w:pPr>
              <w:pStyle w:val="MsgTableBody"/>
              <w:jc w:val="center"/>
              <w:rPr>
                <w:noProof/>
              </w:rPr>
            </w:pPr>
            <w:r w:rsidRPr="00C95480">
              <w:rPr>
                <w:noProof/>
              </w:rPr>
              <w:t>3</w:t>
            </w:r>
          </w:p>
        </w:tc>
      </w:tr>
      <w:tr w:rsidR="00DD6D98" w14:paraId="047E8EC2"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131B7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41196CD"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31D2DF9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D932CD" w14:textId="77777777" w:rsidR="00DD6D98" w:rsidRPr="00C95480" w:rsidRDefault="00DD6D98" w:rsidP="00DD6D98">
            <w:pPr>
              <w:pStyle w:val="MsgTableBody"/>
              <w:jc w:val="center"/>
              <w:rPr>
                <w:noProof/>
              </w:rPr>
            </w:pPr>
            <w:r w:rsidRPr="00C95480">
              <w:rPr>
                <w:noProof/>
              </w:rPr>
              <w:t>3</w:t>
            </w:r>
          </w:p>
        </w:tc>
      </w:tr>
      <w:tr w:rsidR="00DD6D98" w14:paraId="18972429"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37695F"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6D21129"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3E90A3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8EADD" w14:textId="77777777" w:rsidR="00DD6D98" w:rsidRPr="00C95480" w:rsidRDefault="00DD6D98" w:rsidP="00DD6D98">
            <w:pPr>
              <w:pStyle w:val="MsgTableBody"/>
              <w:jc w:val="center"/>
              <w:rPr>
                <w:noProof/>
              </w:rPr>
            </w:pPr>
            <w:r w:rsidRPr="00C95480">
              <w:rPr>
                <w:noProof/>
              </w:rPr>
              <w:t>3</w:t>
            </w:r>
          </w:p>
        </w:tc>
      </w:tr>
      <w:tr w:rsidR="00DD6D98" w:rsidRPr="00D00BBD" w14:paraId="2736826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5306BE"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01369CAA"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724E021"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CB71892" w14:textId="77777777" w:rsidR="00DD6D98" w:rsidRPr="009901C4" w:rsidRDefault="00DD6D98" w:rsidP="00DD6D98">
            <w:pPr>
              <w:pStyle w:val="MsgTableBody"/>
              <w:jc w:val="center"/>
              <w:rPr>
                <w:noProof/>
              </w:rPr>
            </w:pPr>
            <w:r>
              <w:rPr>
                <w:noProof/>
              </w:rPr>
              <w:t>3</w:t>
            </w:r>
          </w:p>
        </w:tc>
      </w:tr>
      <w:tr w:rsidR="00DD6D98" w:rsidRPr="00D00BBD" w14:paraId="7D899BF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36689C" w14:textId="77777777" w:rsidR="00DD6D98" w:rsidRPr="009901C4" w:rsidRDefault="00DD6D98" w:rsidP="00DD6D98">
            <w:pPr>
              <w:pStyle w:val="MsgTableBody"/>
              <w:rPr>
                <w:noProof/>
              </w:rPr>
            </w:pPr>
            <w:r w:rsidRPr="009901C4">
              <w:rPr>
                <w:noProof/>
              </w:rPr>
              <w:lastRenderedPageBreak/>
              <w:t xml:space="preserve">   [{NTE}]</w:t>
            </w:r>
          </w:p>
        </w:tc>
        <w:tc>
          <w:tcPr>
            <w:tcW w:w="4319" w:type="dxa"/>
            <w:tcBorders>
              <w:top w:val="dotted" w:sz="4" w:space="0" w:color="auto"/>
              <w:left w:val="nil"/>
              <w:bottom w:val="dotted" w:sz="4" w:space="0" w:color="auto"/>
              <w:right w:val="nil"/>
            </w:tcBorders>
            <w:shd w:val="clear" w:color="auto" w:fill="FFFFFF"/>
          </w:tcPr>
          <w:p w14:paraId="4F5820C8"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02EE79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A8386E" w14:textId="77777777" w:rsidR="00DD6D98" w:rsidRPr="009901C4" w:rsidRDefault="00DD6D98" w:rsidP="00DD6D98">
            <w:pPr>
              <w:pStyle w:val="MsgTableBody"/>
              <w:jc w:val="center"/>
              <w:rPr>
                <w:noProof/>
              </w:rPr>
            </w:pPr>
            <w:r w:rsidRPr="009901C4">
              <w:rPr>
                <w:noProof/>
              </w:rPr>
              <w:t>2</w:t>
            </w:r>
          </w:p>
        </w:tc>
      </w:tr>
      <w:tr w:rsidR="00DD6D98" w:rsidRPr="00D00BBD" w14:paraId="06E6CA8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3158E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72D623A"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31E14A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0B0C62" w14:textId="77777777" w:rsidR="00DD6D98" w:rsidRPr="009901C4" w:rsidRDefault="00DD6D98" w:rsidP="00DD6D98">
            <w:pPr>
              <w:pStyle w:val="MsgTableBody"/>
              <w:jc w:val="center"/>
              <w:rPr>
                <w:noProof/>
              </w:rPr>
            </w:pPr>
          </w:p>
        </w:tc>
      </w:tr>
      <w:tr w:rsidR="00DD6D98" w:rsidRPr="00D00BBD" w14:paraId="6E06671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F50026"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813A0D8"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40E860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38118E" w14:textId="77777777" w:rsidR="00DD6D98" w:rsidRPr="009901C4" w:rsidRDefault="00DD6D98" w:rsidP="00DD6D98">
            <w:pPr>
              <w:pStyle w:val="MsgTableBody"/>
              <w:jc w:val="center"/>
              <w:rPr>
                <w:noProof/>
              </w:rPr>
            </w:pPr>
            <w:r w:rsidRPr="009901C4">
              <w:rPr>
                <w:noProof/>
              </w:rPr>
              <w:t>7</w:t>
            </w:r>
          </w:p>
        </w:tc>
      </w:tr>
      <w:tr w:rsidR="00DD6D98" w:rsidRPr="00D00BBD" w14:paraId="6498E85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AD32B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D7FAF8F"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67EDE4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2362FA" w14:textId="77777777" w:rsidR="00DD6D98" w:rsidRPr="009901C4" w:rsidRDefault="00DD6D98" w:rsidP="00DD6D98">
            <w:pPr>
              <w:pStyle w:val="MsgTableBody"/>
              <w:jc w:val="center"/>
              <w:rPr>
                <w:noProof/>
              </w:rPr>
            </w:pPr>
            <w:r w:rsidRPr="009901C4">
              <w:rPr>
                <w:noProof/>
              </w:rPr>
              <w:t>7</w:t>
            </w:r>
          </w:p>
        </w:tc>
      </w:tr>
      <w:tr w:rsidR="00DD6D98" w:rsidRPr="00D00BBD" w14:paraId="6EBD355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160B1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DB3BDF5"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38B229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BBCD3A" w14:textId="77777777" w:rsidR="00DD6D98" w:rsidRPr="009901C4" w:rsidRDefault="00DD6D98" w:rsidP="00DD6D98">
            <w:pPr>
              <w:pStyle w:val="MsgTableBody"/>
              <w:jc w:val="center"/>
              <w:rPr>
                <w:noProof/>
              </w:rPr>
            </w:pPr>
          </w:p>
        </w:tc>
      </w:tr>
      <w:tr w:rsidR="00DD6D98" w:rsidRPr="00D00BBD" w14:paraId="226DBF6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B4FE0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982839A"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3EFF66D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18186B" w14:textId="77777777" w:rsidR="00DD6D98" w:rsidRPr="009901C4" w:rsidRDefault="00DD6D98" w:rsidP="00DD6D98">
            <w:pPr>
              <w:pStyle w:val="MsgTableBody"/>
              <w:jc w:val="center"/>
              <w:rPr>
                <w:noProof/>
              </w:rPr>
            </w:pPr>
          </w:p>
        </w:tc>
      </w:tr>
      <w:tr w:rsidR="00DD6D98" w:rsidRPr="00D00BBD" w14:paraId="2BE1E7B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558A6B"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57AC1232"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7F42F4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AB1217" w14:textId="77777777" w:rsidR="00DD6D98" w:rsidRPr="009901C4" w:rsidRDefault="00DD6D98" w:rsidP="00DD6D98">
            <w:pPr>
              <w:pStyle w:val="MsgTableBody"/>
              <w:jc w:val="center"/>
              <w:rPr>
                <w:noProof/>
              </w:rPr>
            </w:pPr>
            <w:r w:rsidRPr="009901C4">
              <w:rPr>
                <w:noProof/>
              </w:rPr>
              <w:t>3</w:t>
            </w:r>
          </w:p>
        </w:tc>
      </w:tr>
      <w:tr w:rsidR="00DD6D98" w:rsidRPr="00D00BBD" w14:paraId="4C31216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83AF94"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1AF36E8D"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07E4CA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2727DC" w14:textId="77777777" w:rsidR="00DD6D98" w:rsidRPr="009901C4" w:rsidRDefault="00DD6D98" w:rsidP="00DD6D98">
            <w:pPr>
              <w:pStyle w:val="MsgTableBody"/>
              <w:jc w:val="center"/>
              <w:rPr>
                <w:noProof/>
              </w:rPr>
            </w:pPr>
            <w:r w:rsidRPr="009901C4">
              <w:rPr>
                <w:noProof/>
              </w:rPr>
              <w:t>3</w:t>
            </w:r>
          </w:p>
        </w:tc>
      </w:tr>
      <w:tr w:rsidR="00DD6D98" w:rsidRPr="00D00BBD" w14:paraId="7B34F6C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DB3746"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BE43D83"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E18B6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208255" w14:textId="77777777" w:rsidR="00DD6D98" w:rsidRPr="009901C4" w:rsidRDefault="00DD6D98" w:rsidP="00DD6D98">
            <w:pPr>
              <w:pStyle w:val="MsgTableBody"/>
              <w:jc w:val="center"/>
              <w:rPr>
                <w:noProof/>
              </w:rPr>
            </w:pPr>
            <w:r w:rsidRPr="009901C4">
              <w:rPr>
                <w:noProof/>
              </w:rPr>
              <w:t>7</w:t>
            </w:r>
          </w:p>
        </w:tc>
      </w:tr>
      <w:tr w:rsidR="00DD6D98" w:rsidRPr="00D00BBD" w14:paraId="00723B65"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EC32E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56945BF"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22A57F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2AD676" w14:textId="77777777" w:rsidR="00DD6D98" w:rsidRPr="009901C4" w:rsidRDefault="00DD6D98" w:rsidP="00DD6D98">
            <w:pPr>
              <w:pStyle w:val="MsgTableBody"/>
              <w:jc w:val="center"/>
              <w:rPr>
                <w:noProof/>
              </w:rPr>
            </w:pPr>
          </w:p>
        </w:tc>
      </w:tr>
      <w:tr w:rsidR="00DD6D98" w:rsidRPr="00D00BBD" w14:paraId="6ADE290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5D52F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443C7F"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0D1C1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B9EF6" w14:textId="77777777" w:rsidR="00DD6D98" w:rsidRPr="009901C4" w:rsidRDefault="00DD6D98" w:rsidP="00DD6D98">
            <w:pPr>
              <w:pStyle w:val="MsgTableBody"/>
              <w:jc w:val="center"/>
              <w:rPr>
                <w:noProof/>
              </w:rPr>
            </w:pPr>
          </w:p>
        </w:tc>
      </w:tr>
      <w:tr w:rsidR="00FE3AB0" w:rsidRPr="00D00BBD" w14:paraId="242DF921" w14:textId="77777777" w:rsidTr="00FE3AB0">
        <w:trPr>
          <w:gridAfter w:val="1"/>
          <w:wAfter w:w="18" w:type="dxa"/>
          <w:jc w:val="center"/>
          <w:ins w:id="865" w:author="Buitendijk, Hans" w:date="2022-09-06T08:55:00Z"/>
        </w:trPr>
        <w:tc>
          <w:tcPr>
            <w:tcW w:w="2881" w:type="dxa"/>
            <w:tcBorders>
              <w:top w:val="dotted" w:sz="4" w:space="0" w:color="auto"/>
              <w:left w:val="nil"/>
              <w:bottom w:val="dotted" w:sz="4" w:space="0" w:color="auto"/>
              <w:right w:val="nil"/>
            </w:tcBorders>
            <w:shd w:val="clear" w:color="auto" w:fill="FFFFFF"/>
          </w:tcPr>
          <w:p w14:paraId="12FA0A1E" w14:textId="6E2B7B60" w:rsidR="00FE3AB0" w:rsidRPr="009901C4" w:rsidRDefault="00FE3AB0" w:rsidP="00DD6D98">
            <w:pPr>
              <w:pStyle w:val="MsgTableBody"/>
              <w:rPr>
                <w:ins w:id="866" w:author="Buitendijk, Hans" w:date="2022-09-06T08:55:00Z"/>
                <w:noProof/>
              </w:rPr>
            </w:pPr>
            <w:ins w:id="867" w:author="Buitendijk, Hans" w:date="2022-09-06T08:55: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1D62D726" w14:textId="768C2B71" w:rsidR="00FE3AB0" w:rsidRPr="009901C4" w:rsidRDefault="00FE3AB0" w:rsidP="00DD6D98">
            <w:pPr>
              <w:pStyle w:val="MsgTableBody"/>
              <w:rPr>
                <w:ins w:id="868" w:author="Buitendijk, Hans" w:date="2022-09-06T08:55:00Z"/>
                <w:noProof/>
              </w:rPr>
            </w:pPr>
            <w:ins w:id="869" w:author="Buitendijk, Hans" w:date="2022-09-06T08:55:00Z">
              <w:r>
                <w:rPr>
                  <w:noProof/>
                </w:rPr>
                <w:t>--- NEXT_OF_</w:t>
              </w:r>
            </w:ins>
            <w:ins w:id="870" w:author="Buitendijk, Hans" w:date="2022-09-06T08:56:00Z">
              <w:r>
                <w:rPr>
                  <w:noProof/>
                </w:rPr>
                <w:t>KIN begin</w:t>
              </w:r>
            </w:ins>
          </w:p>
        </w:tc>
        <w:tc>
          <w:tcPr>
            <w:tcW w:w="864" w:type="dxa"/>
            <w:tcBorders>
              <w:top w:val="dotted" w:sz="4" w:space="0" w:color="auto"/>
              <w:left w:val="nil"/>
              <w:bottom w:val="dotted" w:sz="4" w:space="0" w:color="auto"/>
              <w:right w:val="nil"/>
            </w:tcBorders>
            <w:shd w:val="clear" w:color="auto" w:fill="FFFFFF"/>
          </w:tcPr>
          <w:p w14:paraId="73E493C2" w14:textId="77777777" w:rsidR="00FE3AB0" w:rsidRPr="009901C4" w:rsidRDefault="00FE3AB0" w:rsidP="00DD6D98">
            <w:pPr>
              <w:pStyle w:val="MsgTableBody"/>
              <w:jc w:val="center"/>
              <w:rPr>
                <w:ins w:id="871" w:author="Buitendijk, Hans" w:date="2022-09-06T08:55:00Z"/>
                <w:noProof/>
              </w:rPr>
            </w:pPr>
          </w:p>
        </w:tc>
        <w:tc>
          <w:tcPr>
            <w:tcW w:w="1008" w:type="dxa"/>
            <w:gridSpan w:val="2"/>
            <w:tcBorders>
              <w:top w:val="dotted" w:sz="4" w:space="0" w:color="auto"/>
              <w:left w:val="nil"/>
              <w:bottom w:val="dotted" w:sz="4" w:space="0" w:color="auto"/>
              <w:right w:val="nil"/>
            </w:tcBorders>
            <w:shd w:val="clear" w:color="auto" w:fill="FFFFFF"/>
          </w:tcPr>
          <w:p w14:paraId="23057A35" w14:textId="77777777" w:rsidR="00FE3AB0" w:rsidRPr="009901C4" w:rsidRDefault="00FE3AB0" w:rsidP="00DD6D98">
            <w:pPr>
              <w:pStyle w:val="MsgTableBody"/>
              <w:jc w:val="center"/>
              <w:rPr>
                <w:ins w:id="872" w:author="Buitendijk, Hans" w:date="2022-09-06T08:55:00Z"/>
                <w:noProof/>
              </w:rPr>
            </w:pPr>
          </w:p>
        </w:tc>
      </w:tr>
      <w:tr w:rsidR="00DD6D98" w:rsidRPr="00D00BBD" w14:paraId="6893364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D9777D" w14:textId="77777777" w:rsidR="00DD6D98" w:rsidRPr="009901C4" w:rsidRDefault="00DD6D98" w:rsidP="00DD6D98">
            <w:pPr>
              <w:pStyle w:val="MsgTableBody"/>
              <w:rPr>
                <w:noProof/>
              </w:rPr>
            </w:pPr>
            <w:r w:rsidRPr="009901C4">
              <w:rPr>
                <w:noProof/>
              </w:rPr>
              <w:t xml:space="preserve"> </w:t>
            </w:r>
            <w:del w:id="873" w:author="Buitendijk, Hans" w:date="2022-09-06T08:55:00Z">
              <w:r w:rsidRPr="009901C4" w:rsidDel="00FE3AB0">
                <w:rPr>
                  <w:noProof/>
                </w:rPr>
                <w:delText>[{</w:delText>
              </w:r>
            </w:del>
            <w:r w:rsidRPr="009901C4">
              <w:rPr>
                <w:noProof/>
              </w:rPr>
              <w:t>NK1</w:t>
            </w:r>
            <w:del w:id="874" w:author="Buitendijk, Hans" w:date="2022-09-06T08:55:00Z">
              <w:r w:rsidRPr="009901C4" w:rsidDel="00FE3AB0">
                <w:rPr>
                  <w:noProof/>
                </w:rPr>
                <w:delText>}]</w:delText>
              </w:r>
            </w:del>
          </w:p>
        </w:tc>
        <w:tc>
          <w:tcPr>
            <w:tcW w:w="4319" w:type="dxa"/>
            <w:tcBorders>
              <w:top w:val="dotted" w:sz="4" w:space="0" w:color="auto"/>
              <w:left w:val="nil"/>
              <w:bottom w:val="dotted" w:sz="4" w:space="0" w:color="auto"/>
              <w:right w:val="nil"/>
            </w:tcBorders>
            <w:shd w:val="clear" w:color="auto" w:fill="FFFFFF"/>
          </w:tcPr>
          <w:p w14:paraId="1CC9F737"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0B1DB5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F6646" w14:textId="77777777" w:rsidR="00DD6D98" w:rsidRPr="009901C4" w:rsidRDefault="00DD6D98" w:rsidP="00DD6D98">
            <w:pPr>
              <w:pStyle w:val="MsgTableBody"/>
              <w:jc w:val="center"/>
              <w:rPr>
                <w:noProof/>
              </w:rPr>
            </w:pPr>
            <w:r w:rsidRPr="009901C4">
              <w:rPr>
                <w:noProof/>
              </w:rPr>
              <w:t>3</w:t>
            </w:r>
          </w:p>
        </w:tc>
      </w:tr>
      <w:tr w:rsidR="00FE3AB0" w:rsidRPr="0001097E" w14:paraId="32C76ADE" w14:textId="77777777" w:rsidTr="00FE3AB0">
        <w:tblPrEx>
          <w:shd w:val="clear" w:color="auto" w:fill="auto"/>
          <w:tblLook w:val="04A0" w:firstRow="1" w:lastRow="0" w:firstColumn="1" w:lastColumn="0" w:noHBand="0" w:noVBand="1"/>
        </w:tblPrEx>
        <w:trPr>
          <w:jc w:val="center"/>
          <w:ins w:id="875" w:author="Buitendijk, Hans" w:date="2022-09-06T08:55:00Z"/>
        </w:trPr>
        <w:tc>
          <w:tcPr>
            <w:tcW w:w="2881" w:type="dxa"/>
            <w:tcBorders>
              <w:top w:val="dotted" w:sz="4" w:space="0" w:color="auto"/>
              <w:left w:val="nil"/>
              <w:bottom w:val="dotted" w:sz="4" w:space="0" w:color="auto"/>
              <w:right w:val="nil"/>
            </w:tcBorders>
            <w:shd w:val="clear" w:color="auto" w:fill="FFFFFF"/>
          </w:tcPr>
          <w:p w14:paraId="60A8AF0A" w14:textId="77777777" w:rsidR="00FE3AB0" w:rsidRPr="0052787A" w:rsidRDefault="00FE3AB0" w:rsidP="00DA5272">
            <w:pPr>
              <w:pStyle w:val="MsgTableBody"/>
              <w:rPr>
                <w:ins w:id="876" w:author="Buitendijk, Hans" w:date="2022-09-06T08:55:00Z"/>
                <w:noProof/>
              </w:rPr>
            </w:pPr>
            <w:ins w:id="877" w:author="Buitendijk, Hans" w:date="2022-09-06T08:55: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424FE9D9" w14:textId="77777777" w:rsidR="00FE3AB0" w:rsidRPr="0052787A" w:rsidRDefault="00FE3AB0" w:rsidP="00DA5272">
            <w:pPr>
              <w:pStyle w:val="MsgTableBody"/>
              <w:rPr>
                <w:ins w:id="878" w:author="Buitendijk, Hans" w:date="2022-09-06T08:55:00Z"/>
                <w:noProof/>
              </w:rPr>
            </w:pPr>
            <w:ins w:id="879" w:author="Buitendijk, Hans" w:date="2022-09-06T08:55: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ECB1429" w14:textId="77777777" w:rsidR="00FE3AB0" w:rsidRPr="0052787A" w:rsidRDefault="00FE3AB0" w:rsidP="00DA5272">
            <w:pPr>
              <w:pStyle w:val="MsgTableBody"/>
              <w:rPr>
                <w:ins w:id="880" w:author="Buitendijk, Hans" w:date="2022-09-06T08:55:00Z"/>
                <w:noProof/>
              </w:rPr>
            </w:pPr>
          </w:p>
        </w:tc>
        <w:tc>
          <w:tcPr>
            <w:tcW w:w="990" w:type="dxa"/>
            <w:gridSpan w:val="2"/>
            <w:tcBorders>
              <w:top w:val="dotted" w:sz="4" w:space="0" w:color="auto"/>
              <w:left w:val="nil"/>
              <w:bottom w:val="dotted" w:sz="4" w:space="0" w:color="auto"/>
              <w:right w:val="nil"/>
            </w:tcBorders>
            <w:shd w:val="clear" w:color="auto" w:fill="FFFFFF"/>
          </w:tcPr>
          <w:p w14:paraId="1FD112B5" w14:textId="77777777" w:rsidR="00FE3AB0" w:rsidRPr="0052787A" w:rsidRDefault="00FE3AB0" w:rsidP="00DA5272">
            <w:pPr>
              <w:pStyle w:val="MsgTableBody"/>
              <w:jc w:val="center"/>
              <w:rPr>
                <w:ins w:id="881" w:author="Buitendijk, Hans" w:date="2022-09-06T08:55:00Z"/>
                <w:noProof/>
              </w:rPr>
            </w:pPr>
            <w:ins w:id="882" w:author="Buitendijk, Hans" w:date="2022-09-06T08:55:00Z">
              <w:r>
                <w:rPr>
                  <w:noProof/>
                </w:rPr>
                <w:t>3</w:t>
              </w:r>
            </w:ins>
          </w:p>
        </w:tc>
      </w:tr>
      <w:tr w:rsidR="00FE3AB0" w:rsidRPr="0001097E" w14:paraId="1A3237FA" w14:textId="77777777" w:rsidTr="00FE3AB0">
        <w:tblPrEx>
          <w:shd w:val="clear" w:color="auto" w:fill="auto"/>
          <w:tblLook w:val="04A0" w:firstRow="1" w:lastRow="0" w:firstColumn="1" w:lastColumn="0" w:noHBand="0" w:noVBand="1"/>
        </w:tblPrEx>
        <w:trPr>
          <w:jc w:val="center"/>
          <w:ins w:id="883" w:author="Buitendijk, Hans" w:date="2022-09-06T08:55:00Z"/>
        </w:trPr>
        <w:tc>
          <w:tcPr>
            <w:tcW w:w="2881" w:type="dxa"/>
            <w:tcBorders>
              <w:top w:val="dotted" w:sz="4" w:space="0" w:color="auto"/>
              <w:left w:val="nil"/>
              <w:bottom w:val="dotted" w:sz="4" w:space="0" w:color="auto"/>
              <w:right w:val="nil"/>
            </w:tcBorders>
            <w:shd w:val="clear" w:color="auto" w:fill="FFFFFF"/>
          </w:tcPr>
          <w:p w14:paraId="275B9A92" w14:textId="77777777" w:rsidR="00FE3AB0" w:rsidRPr="0052787A" w:rsidRDefault="00FE3AB0" w:rsidP="00DA5272">
            <w:pPr>
              <w:pStyle w:val="MsgTableBody"/>
              <w:rPr>
                <w:ins w:id="884" w:author="Buitendijk, Hans" w:date="2022-09-06T08:55:00Z"/>
                <w:noProof/>
              </w:rPr>
            </w:pPr>
            <w:ins w:id="885" w:author="Buitendijk, Hans" w:date="2022-09-06T08:55: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0045974E" w14:textId="77777777" w:rsidR="00FE3AB0" w:rsidRPr="0052787A" w:rsidRDefault="00FE3AB0" w:rsidP="00DA5272">
            <w:pPr>
              <w:pStyle w:val="MsgTableBody"/>
              <w:rPr>
                <w:ins w:id="886" w:author="Buitendijk, Hans" w:date="2022-09-06T08:55:00Z"/>
                <w:noProof/>
              </w:rPr>
            </w:pPr>
            <w:ins w:id="887" w:author="Buitendijk, Hans" w:date="2022-09-06T08:55: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08CA2AA9" w14:textId="77777777" w:rsidR="00FE3AB0" w:rsidRPr="0052787A" w:rsidRDefault="00FE3AB0" w:rsidP="00DA5272">
            <w:pPr>
              <w:pStyle w:val="MsgTableBody"/>
              <w:rPr>
                <w:ins w:id="888" w:author="Buitendijk, Hans" w:date="2022-09-06T08:55:00Z"/>
                <w:noProof/>
              </w:rPr>
            </w:pPr>
          </w:p>
        </w:tc>
        <w:tc>
          <w:tcPr>
            <w:tcW w:w="990" w:type="dxa"/>
            <w:gridSpan w:val="2"/>
            <w:tcBorders>
              <w:top w:val="dotted" w:sz="4" w:space="0" w:color="auto"/>
              <w:left w:val="nil"/>
              <w:bottom w:val="dotted" w:sz="4" w:space="0" w:color="auto"/>
              <w:right w:val="nil"/>
            </w:tcBorders>
            <w:shd w:val="clear" w:color="auto" w:fill="FFFFFF"/>
          </w:tcPr>
          <w:p w14:paraId="4ED34606" w14:textId="77777777" w:rsidR="00FE3AB0" w:rsidRPr="0052787A" w:rsidRDefault="00FE3AB0" w:rsidP="00DA5272">
            <w:pPr>
              <w:pStyle w:val="MsgTableBody"/>
              <w:jc w:val="center"/>
              <w:rPr>
                <w:ins w:id="889" w:author="Buitendijk, Hans" w:date="2022-09-06T08:55:00Z"/>
                <w:noProof/>
              </w:rPr>
            </w:pPr>
            <w:ins w:id="890" w:author="Buitendijk, Hans" w:date="2022-09-06T08:55:00Z">
              <w:r>
                <w:rPr>
                  <w:noProof/>
                </w:rPr>
                <w:t>3</w:t>
              </w:r>
            </w:ins>
          </w:p>
        </w:tc>
      </w:tr>
      <w:tr w:rsidR="00FE3AB0" w:rsidRPr="00D00BBD" w14:paraId="5599E510" w14:textId="77777777" w:rsidTr="00DA5272">
        <w:trPr>
          <w:gridAfter w:val="1"/>
          <w:wAfter w:w="18" w:type="dxa"/>
          <w:jc w:val="center"/>
          <w:ins w:id="891" w:author="Buitendijk, Hans" w:date="2022-09-06T08:55:00Z"/>
        </w:trPr>
        <w:tc>
          <w:tcPr>
            <w:tcW w:w="2881" w:type="dxa"/>
            <w:tcBorders>
              <w:top w:val="dotted" w:sz="4" w:space="0" w:color="auto"/>
              <w:left w:val="nil"/>
              <w:bottom w:val="dotted" w:sz="4" w:space="0" w:color="auto"/>
              <w:right w:val="nil"/>
            </w:tcBorders>
            <w:shd w:val="clear" w:color="auto" w:fill="FFFFFF"/>
          </w:tcPr>
          <w:p w14:paraId="139A3A47" w14:textId="2E15F4A9" w:rsidR="00FE3AB0" w:rsidRPr="009901C4" w:rsidRDefault="00FE3AB0" w:rsidP="00DA5272">
            <w:pPr>
              <w:pStyle w:val="MsgTableBody"/>
              <w:rPr>
                <w:ins w:id="892" w:author="Buitendijk, Hans" w:date="2022-09-06T08:55:00Z"/>
                <w:noProof/>
              </w:rPr>
            </w:pPr>
            <w:ins w:id="893" w:author="Buitendijk, Hans" w:date="2022-09-06T08:55:00Z">
              <w:r>
                <w:rPr>
                  <w:noProof/>
                </w:rPr>
                <w:t xml:space="preserve"> </w:t>
              </w:r>
            </w:ins>
            <w:ins w:id="894" w:author="Frank Oemig" w:date="2022-09-08T11:38:00Z">
              <w:r w:rsidR="00D70E6D">
                <w:rPr>
                  <w:noProof/>
                </w:rPr>
                <w:t>}</w:t>
              </w:r>
            </w:ins>
            <w:ins w:id="895" w:author="Buitendijk, Hans" w:date="2022-09-06T08:55:00Z">
              <w:r>
                <w:rPr>
                  <w:noProof/>
                </w:rPr>
                <w:t>]</w:t>
              </w:r>
              <w:del w:id="896" w:author="Frank Oemig" w:date="2022-09-08T11:38:00Z">
                <w:r w:rsidDel="00D70E6D">
                  <w:rPr>
                    <w:noProof/>
                  </w:rPr>
                  <w:delText>}</w:delText>
                </w:r>
              </w:del>
            </w:ins>
          </w:p>
        </w:tc>
        <w:tc>
          <w:tcPr>
            <w:tcW w:w="4319" w:type="dxa"/>
            <w:tcBorders>
              <w:top w:val="dotted" w:sz="4" w:space="0" w:color="auto"/>
              <w:left w:val="nil"/>
              <w:bottom w:val="dotted" w:sz="4" w:space="0" w:color="auto"/>
              <w:right w:val="nil"/>
            </w:tcBorders>
            <w:shd w:val="clear" w:color="auto" w:fill="FFFFFF"/>
          </w:tcPr>
          <w:p w14:paraId="1EBA8213" w14:textId="77777777" w:rsidR="00FE3AB0" w:rsidRPr="009901C4" w:rsidRDefault="00FE3AB0" w:rsidP="00DA5272">
            <w:pPr>
              <w:pStyle w:val="MsgTableBody"/>
              <w:rPr>
                <w:ins w:id="897" w:author="Buitendijk, Hans" w:date="2022-09-06T08:55:00Z"/>
                <w:noProof/>
              </w:rPr>
            </w:pPr>
            <w:ins w:id="898" w:author="Buitendijk, Hans" w:date="2022-09-06T08:55: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741CC2EE" w14:textId="77777777" w:rsidR="00FE3AB0" w:rsidRPr="009901C4" w:rsidRDefault="00FE3AB0" w:rsidP="00DA5272">
            <w:pPr>
              <w:pStyle w:val="MsgTableBody"/>
              <w:jc w:val="center"/>
              <w:rPr>
                <w:ins w:id="899" w:author="Buitendijk, Hans" w:date="2022-09-06T08:55:00Z"/>
                <w:noProof/>
              </w:rPr>
            </w:pPr>
          </w:p>
        </w:tc>
        <w:tc>
          <w:tcPr>
            <w:tcW w:w="1008" w:type="dxa"/>
            <w:gridSpan w:val="2"/>
            <w:tcBorders>
              <w:top w:val="dotted" w:sz="4" w:space="0" w:color="auto"/>
              <w:left w:val="nil"/>
              <w:bottom w:val="dotted" w:sz="4" w:space="0" w:color="auto"/>
              <w:right w:val="nil"/>
            </w:tcBorders>
            <w:shd w:val="clear" w:color="auto" w:fill="FFFFFF"/>
          </w:tcPr>
          <w:p w14:paraId="0E6F0EDD" w14:textId="77777777" w:rsidR="00FE3AB0" w:rsidRPr="009901C4" w:rsidRDefault="00FE3AB0" w:rsidP="00DA5272">
            <w:pPr>
              <w:pStyle w:val="MsgTableBody"/>
              <w:jc w:val="center"/>
              <w:rPr>
                <w:ins w:id="900" w:author="Buitendijk, Hans" w:date="2022-09-06T08:55:00Z"/>
                <w:noProof/>
              </w:rPr>
            </w:pPr>
          </w:p>
        </w:tc>
      </w:tr>
      <w:tr w:rsidR="00DD6D98" w:rsidRPr="00D00BBD" w14:paraId="502C575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968AD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458A79B"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2822AEF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9F0269" w14:textId="77777777" w:rsidR="00DD6D98" w:rsidRPr="009901C4" w:rsidRDefault="00DD6D98" w:rsidP="00DD6D98">
            <w:pPr>
              <w:pStyle w:val="MsgTableBody"/>
              <w:jc w:val="center"/>
              <w:rPr>
                <w:noProof/>
              </w:rPr>
            </w:pPr>
          </w:p>
        </w:tc>
      </w:tr>
      <w:tr w:rsidR="00DD6D98" w:rsidRPr="00D00BBD" w14:paraId="318CAE2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1EFB8B"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4FA4EF04"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05725F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C27199" w14:textId="77777777" w:rsidR="00DD6D98" w:rsidRPr="009901C4" w:rsidRDefault="00DD6D98" w:rsidP="00DD6D98">
            <w:pPr>
              <w:pStyle w:val="MsgTableBody"/>
              <w:jc w:val="center"/>
              <w:rPr>
                <w:noProof/>
              </w:rPr>
            </w:pPr>
            <w:r w:rsidRPr="009901C4">
              <w:rPr>
                <w:noProof/>
              </w:rPr>
              <w:t>7</w:t>
            </w:r>
          </w:p>
        </w:tc>
      </w:tr>
      <w:tr w:rsidR="00DD6D98" w:rsidRPr="00D00BBD" w14:paraId="4E91339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0126FD"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041B38B" w14:textId="77777777" w:rsidR="00DD6D98" w:rsidRPr="009901C4" w:rsidRDefault="00DD6D98" w:rsidP="00DD6D98">
            <w:pPr>
              <w:pStyle w:val="MsgTableBody"/>
              <w:rPr>
                <w:noProof/>
              </w:rPr>
            </w:pPr>
            <w:r w:rsidRPr="009901C4">
              <w:rPr>
                <w:noProof/>
              </w:rPr>
              <w:t xml:space="preserve">Participation (for </w:t>
            </w:r>
            <w:r>
              <w:rPr>
                <w:noProof/>
              </w:rPr>
              <w:t>observation</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6391AA3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3D090D" w14:textId="77777777" w:rsidR="00DD6D98" w:rsidRPr="009901C4" w:rsidRDefault="00DD6D98" w:rsidP="00DD6D98">
            <w:pPr>
              <w:pStyle w:val="MsgTableBody"/>
              <w:jc w:val="center"/>
              <w:rPr>
                <w:noProof/>
              </w:rPr>
            </w:pPr>
            <w:r w:rsidRPr="009901C4">
              <w:rPr>
                <w:noProof/>
              </w:rPr>
              <w:t>7</w:t>
            </w:r>
          </w:p>
        </w:tc>
      </w:tr>
      <w:tr w:rsidR="00DD6D98" w:rsidRPr="00D00BBD" w14:paraId="07C99ED8"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3749846"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B02714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47C14F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1286C8" w14:textId="77777777" w:rsidR="00DD6D98" w:rsidRPr="009901C4" w:rsidRDefault="00DD6D98" w:rsidP="00DD6D98">
            <w:pPr>
              <w:pStyle w:val="MsgTableBody"/>
              <w:jc w:val="center"/>
              <w:rPr>
                <w:noProof/>
              </w:rPr>
            </w:pPr>
          </w:p>
        </w:tc>
      </w:tr>
      <w:tr w:rsidR="00DD6D98" w:rsidRPr="00D00BBD" w14:paraId="2C5F07B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DF856E"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060EB950"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7DE7D8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5E07D3" w14:textId="77777777" w:rsidR="00DD6D98" w:rsidRPr="009901C4" w:rsidRDefault="00DD6D98" w:rsidP="00DD6D98">
            <w:pPr>
              <w:pStyle w:val="MsgTableBody"/>
              <w:jc w:val="center"/>
              <w:rPr>
                <w:noProof/>
              </w:rPr>
            </w:pPr>
            <w:r w:rsidRPr="009901C4">
              <w:rPr>
                <w:noProof/>
              </w:rPr>
              <w:t>4</w:t>
            </w:r>
          </w:p>
        </w:tc>
      </w:tr>
      <w:tr w:rsidR="00DD6D98" w:rsidRPr="00D00BBD" w14:paraId="6BE5726A"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B6C334"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26B7AAF"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704E486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3CF73C" w14:textId="77777777" w:rsidR="00DD6D98" w:rsidRPr="009901C4" w:rsidRDefault="00DD6D98" w:rsidP="00DD6D98">
            <w:pPr>
              <w:pStyle w:val="MsgTableBody"/>
              <w:jc w:val="center"/>
              <w:rPr>
                <w:noProof/>
              </w:rPr>
            </w:pPr>
            <w:r w:rsidRPr="009901C4">
              <w:rPr>
                <w:noProof/>
              </w:rPr>
              <w:t>7</w:t>
            </w:r>
          </w:p>
        </w:tc>
      </w:tr>
      <w:tr w:rsidR="00DD6D98" w:rsidRPr="00D00BBD" w14:paraId="4A9A0823"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63407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6AE28DE"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4262B9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76DA1A" w14:textId="77777777" w:rsidR="00DD6D98" w:rsidRPr="009901C4" w:rsidRDefault="00DD6D98" w:rsidP="00DD6D98">
            <w:pPr>
              <w:pStyle w:val="MsgTableBody"/>
              <w:jc w:val="center"/>
              <w:rPr>
                <w:noProof/>
              </w:rPr>
            </w:pPr>
          </w:p>
        </w:tc>
      </w:tr>
      <w:tr w:rsidR="00DD6D98" w:rsidRPr="00D00BBD" w14:paraId="4585A80D"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3707C0"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4310CD7"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48C687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5741D8" w14:textId="77777777" w:rsidR="00DD6D98" w:rsidRPr="009901C4" w:rsidRDefault="00DD6D98" w:rsidP="00DD6D98">
            <w:pPr>
              <w:pStyle w:val="MsgTableBody"/>
              <w:jc w:val="center"/>
              <w:rPr>
                <w:noProof/>
              </w:rPr>
            </w:pPr>
            <w:r>
              <w:rPr>
                <w:noProof/>
              </w:rPr>
              <w:t>7</w:t>
            </w:r>
          </w:p>
        </w:tc>
      </w:tr>
      <w:tr w:rsidR="00DD6D98" w:rsidRPr="00D00BBD" w14:paraId="3C5497BA"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38CD77C"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3D3384F1"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C7FE3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4E1A52" w14:textId="77777777" w:rsidR="00DD6D98" w:rsidRPr="009901C4" w:rsidRDefault="00DD6D98" w:rsidP="00DD6D98">
            <w:pPr>
              <w:pStyle w:val="MsgTableBody"/>
              <w:jc w:val="center"/>
              <w:rPr>
                <w:noProof/>
              </w:rPr>
            </w:pPr>
            <w:r>
              <w:rPr>
                <w:noProof/>
              </w:rPr>
              <w:t>7</w:t>
            </w:r>
          </w:p>
        </w:tc>
      </w:tr>
      <w:tr w:rsidR="00DD6D98" w:rsidRPr="00D00BBD" w14:paraId="552A086F"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4D8F8B"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7E887A38"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4C5B56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CDCC79" w14:textId="77777777" w:rsidR="00DD6D98" w:rsidRPr="009901C4" w:rsidRDefault="00DD6D98" w:rsidP="00DD6D98">
            <w:pPr>
              <w:pStyle w:val="MsgTableBody"/>
              <w:jc w:val="center"/>
              <w:rPr>
                <w:noProof/>
              </w:rPr>
            </w:pPr>
            <w:r>
              <w:rPr>
                <w:noProof/>
              </w:rPr>
              <w:t>9</w:t>
            </w:r>
          </w:p>
        </w:tc>
      </w:tr>
      <w:tr w:rsidR="00DD6D98" w:rsidRPr="00D00BBD" w14:paraId="1D923932"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92794B"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6440C76"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B9ED90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8599A" w14:textId="77777777" w:rsidR="00DD6D98" w:rsidRPr="009901C4" w:rsidRDefault="00DD6D98" w:rsidP="00DD6D98">
            <w:pPr>
              <w:pStyle w:val="MsgTableBody"/>
              <w:jc w:val="center"/>
              <w:rPr>
                <w:noProof/>
              </w:rPr>
            </w:pPr>
          </w:p>
        </w:tc>
      </w:tr>
      <w:tr w:rsidR="00DD6D98" w:rsidRPr="00D00BBD" w14:paraId="614BF12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A8FB40"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6BB6FB0"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7FB877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D00490" w14:textId="77777777" w:rsidR="00DD6D98" w:rsidRPr="009901C4" w:rsidRDefault="00DD6D98" w:rsidP="00DD6D98">
            <w:pPr>
              <w:pStyle w:val="MsgTableBody"/>
              <w:jc w:val="center"/>
              <w:rPr>
                <w:noProof/>
              </w:rPr>
            </w:pPr>
          </w:p>
        </w:tc>
      </w:tr>
      <w:tr w:rsidR="00DD6D98" w:rsidRPr="00D00BBD" w14:paraId="58173C6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6EA9FA"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57BA2A0"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31AC6E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4DE356" w14:textId="77777777" w:rsidR="00DD6D98" w:rsidRPr="009901C4" w:rsidRDefault="00DD6D98" w:rsidP="00DD6D98">
            <w:pPr>
              <w:pStyle w:val="MsgTableBody"/>
              <w:jc w:val="center"/>
              <w:rPr>
                <w:noProof/>
              </w:rPr>
            </w:pPr>
            <w:r w:rsidRPr="009901C4">
              <w:rPr>
                <w:noProof/>
              </w:rPr>
              <w:t>2</w:t>
            </w:r>
          </w:p>
        </w:tc>
      </w:tr>
      <w:tr w:rsidR="00DD6D98" w:rsidRPr="00D00BBD" w14:paraId="14B39B1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E74ECF3"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6B2DC3A"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06B76E85"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4617A8CD" w14:textId="77777777" w:rsidR="00DD6D98" w:rsidRPr="009901C4" w:rsidRDefault="00DD6D98" w:rsidP="00DD6D98">
            <w:pPr>
              <w:pStyle w:val="MsgTableBody"/>
              <w:jc w:val="center"/>
              <w:rPr>
                <w:noProof/>
              </w:rPr>
            </w:pPr>
            <w:r w:rsidRPr="009901C4">
              <w:rPr>
                <w:noProof/>
              </w:rPr>
              <w:t>7</w:t>
            </w:r>
          </w:p>
        </w:tc>
      </w:tr>
      <w:tr w:rsidR="00DD6D98" w:rsidRPr="00D00BBD" w14:paraId="73532E21"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507F7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35E89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F28E13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53E3B2" w14:textId="77777777" w:rsidR="00DD6D98" w:rsidRPr="009901C4" w:rsidRDefault="00DD6D98" w:rsidP="00DD6D98">
            <w:pPr>
              <w:pStyle w:val="MsgTableBody"/>
              <w:jc w:val="center"/>
              <w:rPr>
                <w:noProof/>
              </w:rPr>
            </w:pPr>
          </w:p>
        </w:tc>
      </w:tr>
      <w:tr w:rsidR="00DD6D98" w:rsidRPr="00D00BBD" w14:paraId="30954FEA"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1D9B9A"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5FE74746"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46A62A9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BC9461" w14:textId="77777777" w:rsidR="00DD6D98" w:rsidRPr="009901C4" w:rsidRDefault="00DD6D98" w:rsidP="00DD6D98">
            <w:pPr>
              <w:pStyle w:val="MsgTableBody"/>
              <w:jc w:val="center"/>
              <w:rPr>
                <w:noProof/>
              </w:rPr>
            </w:pPr>
            <w:r w:rsidRPr="009901C4">
              <w:rPr>
                <w:noProof/>
              </w:rPr>
              <w:t>4</w:t>
            </w:r>
          </w:p>
        </w:tc>
      </w:tr>
      <w:tr w:rsidR="00DD6D98" w:rsidRPr="00D00BBD" w14:paraId="01FD1677"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279574"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689D6DFC"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A915D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281DF" w14:textId="77777777" w:rsidR="00DD6D98" w:rsidRPr="009901C4" w:rsidRDefault="00DD6D98" w:rsidP="00DD6D98">
            <w:pPr>
              <w:pStyle w:val="MsgTableBody"/>
              <w:jc w:val="center"/>
              <w:rPr>
                <w:noProof/>
              </w:rPr>
            </w:pPr>
            <w:r w:rsidRPr="009901C4">
              <w:rPr>
                <w:noProof/>
              </w:rPr>
              <w:t>4</w:t>
            </w:r>
          </w:p>
        </w:tc>
      </w:tr>
      <w:tr w:rsidR="00DD6D98" w:rsidRPr="00D00BBD" w14:paraId="3775A67B"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538D86"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516933A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BEFAD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CE3FE2" w14:textId="77777777" w:rsidR="00DD6D98" w:rsidRPr="009901C4" w:rsidRDefault="00DD6D98" w:rsidP="00DD6D98">
            <w:pPr>
              <w:pStyle w:val="MsgTableBody"/>
              <w:jc w:val="center"/>
              <w:rPr>
                <w:noProof/>
              </w:rPr>
            </w:pPr>
          </w:p>
        </w:tc>
      </w:tr>
      <w:tr w:rsidR="00DD6D98" w:rsidRPr="00D00BBD" w14:paraId="2157A1B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808D4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9B9D442"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910C9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105347" w14:textId="77777777" w:rsidR="00DD6D98" w:rsidRPr="009901C4" w:rsidRDefault="00DD6D98" w:rsidP="00DD6D98">
            <w:pPr>
              <w:pStyle w:val="MsgTableBody"/>
              <w:jc w:val="center"/>
              <w:rPr>
                <w:noProof/>
              </w:rPr>
            </w:pPr>
          </w:p>
        </w:tc>
      </w:tr>
      <w:tr w:rsidR="00DD6D98" w:rsidRPr="00D00BBD" w14:paraId="18EE25A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E39191"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6A544855"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3E67CA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DE1591" w14:textId="77777777" w:rsidR="00DD6D98" w:rsidRPr="009901C4" w:rsidRDefault="00DD6D98" w:rsidP="00DD6D98">
            <w:pPr>
              <w:pStyle w:val="MsgTableBody"/>
              <w:jc w:val="center"/>
              <w:rPr>
                <w:noProof/>
              </w:rPr>
            </w:pPr>
            <w:r w:rsidRPr="009901C4">
              <w:rPr>
                <w:noProof/>
              </w:rPr>
              <w:t>7</w:t>
            </w:r>
          </w:p>
        </w:tc>
      </w:tr>
      <w:tr w:rsidR="00DD6D98" w:rsidRPr="00D00BBD" w14:paraId="53AE604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26760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8B54B1"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D3CFC3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A3D851" w14:textId="77777777" w:rsidR="00DD6D98" w:rsidRPr="009901C4" w:rsidRDefault="00DD6D98" w:rsidP="00DD6D98">
            <w:pPr>
              <w:pStyle w:val="MsgTableBody"/>
              <w:jc w:val="center"/>
              <w:rPr>
                <w:noProof/>
              </w:rPr>
            </w:pPr>
          </w:p>
        </w:tc>
      </w:tr>
      <w:tr w:rsidR="00DD6D98" w:rsidRPr="00D00BBD" w14:paraId="3C5B473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B0A79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B1A01E2" w14:textId="77777777"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14:paraId="7FC6ED2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84D7E6" w14:textId="77777777" w:rsidR="00DD6D98" w:rsidRPr="009901C4" w:rsidRDefault="00DD6D98" w:rsidP="00DD6D98">
            <w:pPr>
              <w:pStyle w:val="MsgTableBody"/>
              <w:jc w:val="center"/>
              <w:rPr>
                <w:noProof/>
              </w:rPr>
            </w:pPr>
            <w:r w:rsidRPr="009901C4">
              <w:rPr>
                <w:noProof/>
              </w:rPr>
              <w:t>7</w:t>
            </w:r>
          </w:p>
        </w:tc>
      </w:tr>
      <w:tr w:rsidR="00DD6D98" w:rsidRPr="00D00BBD" w14:paraId="6D1DD8E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C87083"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8910F67"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008DD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132923" w14:textId="77777777" w:rsidR="00DD6D98" w:rsidRPr="009901C4" w:rsidRDefault="00DD6D98" w:rsidP="00DD6D98">
            <w:pPr>
              <w:pStyle w:val="MsgTableBody"/>
              <w:jc w:val="center"/>
              <w:rPr>
                <w:noProof/>
              </w:rPr>
            </w:pPr>
            <w:r w:rsidRPr="009901C4">
              <w:rPr>
                <w:noProof/>
              </w:rPr>
              <w:t>7</w:t>
            </w:r>
          </w:p>
        </w:tc>
      </w:tr>
      <w:tr w:rsidR="00DD6D98" w:rsidRPr="00D00BBD" w14:paraId="04CE7C6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17618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0432E7" w14:textId="77777777"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14:paraId="3D21CC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9F7814" w14:textId="77777777" w:rsidR="00DD6D98" w:rsidRPr="009901C4" w:rsidRDefault="00DD6D98" w:rsidP="00DD6D98">
            <w:pPr>
              <w:pStyle w:val="MsgTableBody"/>
              <w:jc w:val="center"/>
              <w:rPr>
                <w:noProof/>
              </w:rPr>
            </w:pPr>
          </w:p>
        </w:tc>
      </w:tr>
      <w:tr w:rsidR="00DD6D98" w:rsidRPr="00D00BBD" w14:paraId="5CF381D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87F6F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B19BF8F"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25D6D7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1F9713" w14:textId="77777777" w:rsidR="00DD6D98" w:rsidRPr="009901C4" w:rsidRDefault="00DD6D98" w:rsidP="00DD6D98">
            <w:pPr>
              <w:pStyle w:val="MsgTableBody"/>
              <w:jc w:val="center"/>
              <w:rPr>
                <w:noProof/>
              </w:rPr>
            </w:pPr>
          </w:p>
        </w:tc>
      </w:tr>
      <w:tr w:rsidR="00DD6D98" w:rsidRPr="00D00BBD" w14:paraId="648E27C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C87843"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19BA5871"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1CDFA0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0CB525" w14:textId="77777777" w:rsidR="00DD6D98" w:rsidRPr="009901C4" w:rsidRDefault="00DD6D98" w:rsidP="00DD6D98">
            <w:pPr>
              <w:pStyle w:val="MsgTableBody"/>
              <w:jc w:val="center"/>
              <w:rPr>
                <w:noProof/>
              </w:rPr>
            </w:pPr>
            <w:r w:rsidRPr="009901C4">
              <w:rPr>
                <w:noProof/>
              </w:rPr>
              <w:t>13</w:t>
            </w:r>
          </w:p>
        </w:tc>
      </w:tr>
      <w:tr w:rsidR="00DD6D98" w:rsidRPr="00D00BBD" w14:paraId="4DFF7FCA"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98E73E"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50EC0938"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0A2A7F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595ADD" w14:textId="77777777" w:rsidR="00DD6D98" w:rsidRPr="009901C4" w:rsidRDefault="00DD6D98" w:rsidP="00DD6D98">
            <w:pPr>
              <w:pStyle w:val="MsgTableBody"/>
              <w:jc w:val="center"/>
              <w:rPr>
                <w:noProof/>
              </w:rPr>
            </w:pPr>
            <w:r w:rsidRPr="009901C4">
              <w:rPr>
                <w:noProof/>
              </w:rPr>
              <w:t>13</w:t>
            </w:r>
          </w:p>
        </w:tc>
      </w:tr>
      <w:tr w:rsidR="00DD6D98" w:rsidRPr="00D00BBD" w14:paraId="4C0A55F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D6485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0A30BC7"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0A078B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85BF57" w14:textId="77777777" w:rsidR="00DD6D98" w:rsidRPr="009901C4" w:rsidRDefault="00DD6D98" w:rsidP="00DD6D98">
            <w:pPr>
              <w:pStyle w:val="MsgTableBody"/>
              <w:jc w:val="center"/>
              <w:rPr>
                <w:noProof/>
              </w:rPr>
            </w:pPr>
          </w:p>
        </w:tc>
      </w:tr>
      <w:tr w:rsidR="00DD6D98" w:rsidRPr="00D00BBD" w14:paraId="544A8B5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91CA4A"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0A4AA1"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64DDE2D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5468F0" w14:textId="77777777" w:rsidR="00DD6D98" w:rsidRPr="009901C4" w:rsidRDefault="00DD6D98" w:rsidP="00DD6D98">
            <w:pPr>
              <w:pStyle w:val="MsgTableBody"/>
              <w:jc w:val="center"/>
              <w:rPr>
                <w:noProof/>
              </w:rPr>
            </w:pPr>
          </w:p>
        </w:tc>
      </w:tr>
      <w:tr w:rsidR="00DD6D98" w:rsidRPr="00D00BBD" w14:paraId="3774F09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CF6AE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2442C62"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5C675B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3319E4" w14:textId="77777777" w:rsidR="00DD6D98" w:rsidRPr="009901C4" w:rsidRDefault="00DD6D98" w:rsidP="00DD6D98">
            <w:pPr>
              <w:pStyle w:val="MsgTableBody"/>
              <w:jc w:val="center"/>
              <w:rPr>
                <w:noProof/>
              </w:rPr>
            </w:pPr>
          </w:p>
        </w:tc>
      </w:tr>
      <w:tr w:rsidR="00DD6D98" w:rsidRPr="00D00BBD" w14:paraId="15F1139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3F4DAB"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4393470D"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0419A4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D50A17" w14:textId="77777777" w:rsidR="00DD6D98" w:rsidRPr="009901C4" w:rsidRDefault="00DD6D98" w:rsidP="00DD6D98">
            <w:pPr>
              <w:pStyle w:val="MsgTableBody"/>
              <w:jc w:val="center"/>
              <w:rPr>
                <w:noProof/>
              </w:rPr>
            </w:pPr>
            <w:r w:rsidRPr="009901C4">
              <w:rPr>
                <w:noProof/>
              </w:rPr>
              <w:t>7</w:t>
            </w:r>
          </w:p>
        </w:tc>
      </w:tr>
      <w:tr w:rsidR="00DD6D98" w:rsidRPr="00D00BBD" w14:paraId="53A59B9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89254D"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68E393"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16EF47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A0B0A5" w14:textId="77777777" w:rsidR="00DD6D98" w:rsidRPr="009901C4" w:rsidRDefault="00DD6D98" w:rsidP="00DD6D98">
            <w:pPr>
              <w:pStyle w:val="MsgTableBody"/>
              <w:jc w:val="center"/>
              <w:rPr>
                <w:noProof/>
              </w:rPr>
            </w:pPr>
            <w:r w:rsidRPr="009901C4">
              <w:rPr>
                <w:noProof/>
              </w:rPr>
              <w:t>7</w:t>
            </w:r>
          </w:p>
        </w:tc>
      </w:tr>
      <w:tr w:rsidR="00DD6D98" w:rsidRPr="00D00BBD" w14:paraId="29F8A8A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4F7848"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6AC61601"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4C4718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923499" w14:textId="77777777" w:rsidR="00DD6D98" w:rsidRPr="009901C4" w:rsidRDefault="00DD6D98" w:rsidP="00DD6D98">
            <w:pPr>
              <w:pStyle w:val="MsgTableBody"/>
              <w:jc w:val="center"/>
              <w:rPr>
                <w:noProof/>
              </w:rPr>
            </w:pPr>
            <w:r w:rsidRPr="009901C4">
              <w:rPr>
                <w:noProof/>
              </w:rPr>
              <w:t>13</w:t>
            </w:r>
          </w:p>
        </w:tc>
      </w:tr>
      <w:tr w:rsidR="00DD6D98" w:rsidRPr="00D00BBD" w14:paraId="4F192C5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6AC4B1" w14:textId="77777777" w:rsidR="00DD6D98" w:rsidRPr="009901C4" w:rsidRDefault="00DD6D98" w:rsidP="00DD6D98">
            <w:pPr>
              <w:pStyle w:val="MsgTableBody"/>
              <w:rPr>
                <w:noProof/>
              </w:rPr>
            </w:pPr>
            <w:r w:rsidRPr="009901C4">
              <w:rPr>
                <w:noProof/>
              </w:rPr>
              <w:t xml:space="preserve">     [</w:t>
            </w:r>
            <w:r>
              <w:rPr>
                <w:noProof/>
              </w:rPr>
              <w:t>{</w:t>
            </w:r>
            <w:r w:rsidRPr="009901C4">
              <w:rPr>
                <w:noProof/>
              </w:rPr>
              <w:t>SID</w:t>
            </w:r>
            <w:r>
              <w:rPr>
                <w:noProof/>
              </w:rPr>
              <w:t>}</w:t>
            </w:r>
            <w:r w:rsidRPr="009901C4">
              <w:rPr>
                <w:noProof/>
              </w:rPr>
              <w:t>]</w:t>
            </w:r>
          </w:p>
        </w:tc>
        <w:tc>
          <w:tcPr>
            <w:tcW w:w="4319" w:type="dxa"/>
            <w:tcBorders>
              <w:top w:val="dotted" w:sz="4" w:space="0" w:color="auto"/>
              <w:left w:val="nil"/>
              <w:bottom w:val="dotted" w:sz="4" w:space="0" w:color="auto"/>
              <w:right w:val="nil"/>
            </w:tcBorders>
            <w:shd w:val="clear" w:color="auto" w:fill="FFFFFF"/>
          </w:tcPr>
          <w:p w14:paraId="720892B7"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4DF15D35"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F91954B" w14:textId="77777777" w:rsidR="00DD6D98" w:rsidRPr="009901C4" w:rsidRDefault="00DD6D98" w:rsidP="00DD6D98">
            <w:pPr>
              <w:pStyle w:val="MsgTableBody"/>
              <w:jc w:val="center"/>
              <w:rPr>
                <w:noProof/>
              </w:rPr>
            </w:pPr>
            <w:r w:rsidRPr="009901C4">
              <w:rPr>
                <w:noProof/>
              </w:rPr>
              <w:t>13</w:t>
            </w:r>
          </w:p>
        </w:tc>
      </w:tr>
      <w:tr w:rsidR="00DD6D98" w:rsidRPr="00D00BBD" w14:paraId="6B22010F"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629F9" w14:textId="77777777" w:rsidR="00DD6D98" w:rsidRPr="009901C4" w:rsidRDefault="00DD6D98" w:rsidP="00DD6D98">
            <w:pPr>
              <w:pStyle w:val="MsgTableBody"/>
              <w:rPr>
                <w:noProof/>
              </w:rPr>
            </w:pPr>
            <w:r>
              <w:rPr>
                <w:noProof/>
              </w:rPr>
              <w:t xml:space="preserve">     [{INV}]</w:t>
            </w:r>
          </w:p>
        </w:tc>
        <w:tc>
          <w:tcPr>
            <w:tcW w:w="4319" w:type="dxa"/>
            <w:tcBorders>
              <w:top w:val="dotted" w:sz="4" w:space="0" w:color="auto"/>
              <w:left w:val="nil"/>
              <w:bottom w:val="dotted" w:sz="4" w:space="0" w:color="auto"/>
              <w:right w:val="nil"/>
            </w:tcBorders>
            <w:shd w:val="clear" w:color="auto" w:fill="FFFFFF"/>
          </w:tcPr>
          <w:p w14:paraId="3444E350" w14:textId="77777777"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51D15432" w14:textId="77777777" w:rsidR="00DD6D98" w:rsidRPr="002858BE"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97DDB9" w14:textId="77777777" w:rsidR="00DD6D98" w:rsidRPr="003A5A2B" w:rsidRDefault="00DD6D98" w:rsidP="00DD6D98">
            <w:pPr>
              <w:pStyle w:val="MsgTableBody"/>
              <w:jc w:val="center"/>
              <w:rPr>
                <w:noProof/>
              </w:rPr>
            </w:pPr>
            <w:r w:rsidRPr="0032073E">
              <w:rPr>
                <w:noProof/>
              </w:rPr>
              <w:t>13</w:t>
            </w:r>
          </w:p>
        </w:tc>
      </w:tr>
      <w:tr w:rsidR="00DD6D98" w:rsidRPr="00D00BBD" w14:paraId="3ACA97E5"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8F8A26"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7B38449"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CE6AC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6160C8" w14:textId="77777777" w:rsidR="00DD6D98" w:rsidRPr="009901C4" w:rsidRDefault="00DD6D98" w:rsidP="00DD6D98">
            <w:pPr>
              <w:pStyle w:val="MsgTableBody"/>
              <w:jc w:val="center"/>
              <w:rPr>
                <w:noProof/>
              </w:rPr>
            </w:pPr>
            <w:r w:rsidRPr="009901C4">
              <w:rPr>
                <w:noProof/>
              </w:rPr>
              <w:t>2</w:t>
            </w:r>
          </w:p>
        </w:tc>
      </w:tr>
      <w:tr w:rsidR="00DD6D98" w:rsidRPr="00D00BBD" w14:paraId="519BB0C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3211B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0DE9E67"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576FB8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67963" w14:textId="77777777" w:rsidR="00DD6D98" w:rsidRPr="009901C4" w:rsidRDefault="00DD6D98" w:rsidP="00DD6D98">
            <w:pPr>
              <w:pStyle w:val="MsgTableBody"/>
              <w:jc w:val="center"/>
              <w:rPr>
                <w:noProof/>
              </w:rPr>
            </w:pPr>
          </w:p>
        </w:tc>
      </w:tr>
      <w:tr w:rsidR="00DD6D98" w:rsidRPr="00D00BBD" w14:paraId="5009781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DA2FE4"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96C16FE"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2BAED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47A81E" w14:textId="77777777" w:rsidR="00DD6D98" w:rsidRPr="009901C4" w:rsidRDefault="00DD6D98" w:rsidP="00DD6D98">
            <w:pPr>
              <w:pStyle w:val="MsgTableBody"/>
              <w:jc w:val="center"/>
              <w:rPr>
                <w:noProof/>
              </w:rPr>
            </w:pPr>
            <w:r w:rsidRPr="009901C4">
              <w:rPr>
                <w:noProof/>
              </w:rPr>
              <w:t>7</w:t>
            </w:r>
          </w:p>
        </w:tc>
      </w:tr>
      <w:tr w:rsidR="00DD6D98" w:rsidRPr="00D00BBD" w14:paraId="460F211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51F2FD"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60E39073"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52982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92FD5F" w14:textId="77777777" w:rsidR="00DD6D98" w:rsidRPr="009901C4" w:rsidRDefault="00DD6D98" w:rsidP="00DD6D98">
            <w:pPr>
              <w:pStyle w:val="MsgTableBody"/>
              <w:jc w:val="center"/>
              <w:rPr>
                <w:noProof/>
              </w:rPr>
            </w:pPr>
          </w:p>
        </w:tc>
      </w:tr>
      <w:tr w:rsidR="00DD6D98" w:rsidRPr="00D00BBD" w14:paraId="7052E69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74773F"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080F7F36"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558FED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6E16E" w14:textId="77777777" w:rsidR="00DD6D98" w:rsidRPr="009901C4" w:rsidRDefault="00DD6D98" w:rsidP="00DD6D98">
            <w:pPr>
              <w:pStyle w:val="MsgTableBody"/>
              <w:jc w:val="center"/>
              <w:rPr>
                <w:noProof/>
              </w:rPr>
            </w:pPr>
            <w:r>
              <w:rPr>
                <w:noProof/>
              </w:rPr>
              <w:t>17</w:t>
            </w:r>
          </w:p>
        </w:tc>
      </w:tr>
      <w:tr w:rsidR="00DD6D98" w:rsidRPr="00D00BBD" w14:paraId="54BAB61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652073"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3D9A9D57" w14:textId="77777777"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14:paraId="6F92E9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6C75A" w14:textId="77777777" w:rsidR="00DD6D98" w:rsidRPr="009901C4" w:rsidRDefault="00DD6D98" w:rsidP="00DD6D98">
            <w:pPr>
              <w:pStyle w:val="MsgTableBody"/>
              <w:jc w:val="center"/>
              <w:rPr>
                <w:noProof/>
              </w:rPr>
            </w:pPr>
            <w:r>
              <w:rPr>
                <w:noProof/>
              </w:rPr>
              <w:t>7</w:t>
            </w:r>
          </w:p>
        </w:tc>
      </w:tr>
      <w:tr w:rsidR="00DD6D98" w:rsidRPr="00D00BBD" w14:paraId="74F69091"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E77315"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5F36BC5A"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1E4AC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321DA" w14:textId="77777777" w:rsidR="00DD6D98" w:rsidRPr="009901C4" w:rsidRDefault="00DD6D98" w:rsidP="00DD6D98">
            <w:pPr>
              <w:pStyle w:val="MsgTableBody"/>
              <w:jc w:val="center"/>
              <w:rPr>
                <w:noProof/>
              </w:rPr>
            </w:pPr>
          </w:p>
        </w:tc>
      </w:tr>
      <w:tr w:rsidR="00DD6D98" w:rsidRPr="00D00BBD" w14:paraId="35B366E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150BDA"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C7489BA"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4DD495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694CC7" w14:textId="77777777" w:rsidR="00DD6D98" w:rsidRPr="009901C4" w:rsidRDefault="00DD6D98" w:rsidP="00DD6D98">
            <w:pPr>
              <w:pStyle w:val="MsgTableBody"/>
              <w:jc w:val="center"/>
              <w:rPr>
                <w:noProof/>
              </w:rPr>
            </w:pPr>
          </w:p>
        </w:tc>
      </w:tr>
      <w:tr w:rsidR="00DD6D98" w:rsidRPr="00D00BBD" w14:paraId="2FD9CDC5" w14:textId="77777777" w:rsidTr="00FE3AB0">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E807D05"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2490A5F"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271FCB6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9CA4586" w14:textId="77777777" w:rsidR="00DD6D98" w:rsidRPr="009901C4" w:rsidRDefault="00DD6D98" w:rsidP="00DD6D98">
            <w:pPr>
              <w:pStyle w:val="MsgTableBody"/>
              <w:jc w:val="center"/>
              <w:rPr>
                <w:noProof/>
              </w:rPr>
            </w:pPr>
            <w:r w:rsidRPr="009901C4">
              <w:rPr>
                <w:noProof/>
              </w:rPr>
              <w:t>2</w:t>
            </w:r>
          </w:p>
        </w:tc>
      </w:tr>
    </w:tbl>
    <w:p w14:paraId="51B7B8D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1418"/>
        <w:gridCol w:w="1623"/>
        <w:gridCol w:w="2090"/>
      </w:tblGrid>
      <w:tr w:rsidR="00DD6D98" w:rsidRPr="009928E9" w14:paraId="5DBE1A8F" w14:textId="77777777" w:rsidTr="00DD6D98">
        <w:tc>
          <w:tcPr>
            <w:tcW w:w="9350" w:type="dxa"/>
            <w:gridSpan w:val="5"/>
          </w:tcPr>
          <w:p w14:paraId="103BB5E7" w14:textId="77777777" w:rsidR="00DD6D98" w:rsidRPr="0083614A" w:rsidRDefault="00DD6D98" w:rsidP="00DD6D98">
            <w:pPr>
              <w:pStyle w:val="ACK-ChoreographyHeader"/>
            </w:pPr>
            <w:r>
              <w:t>Acknowledgement Choreography</w:t>
            </w:r>
          </w:p>
        </w:tc>
      </w:tr>
      <w:tr w:rsidR="00DD6D98" w:rsidRPr="009928E9" w14:paraId="69FBA541" w14:textId="77777777" w:rsidTr="00DD6D98">
        <w:tc>
          <w:tcPr>
            <w:tcW w:w="9350" w:type="dxa"/>
            <w:gridSpan w:val="5"/>
          </w:tcPr>
          <w:p w14:paraId="610DD044" w14:textId="77777777" w:rsidR="00DD6D98" w:rsidRDefault="00DD6D98" w:rsidP="00DD6D98">
            <w:pPr>
              <w:pStyle w:val="ACK-ChoreographyHeader"/>
            </w:pPr>
            <w:r w:rsidRPr="009901C4">
              <w:rPr>
                <w:noProof/>
              </w:rPr>
              <w:t>OUL^R24^OUL_R24</w:t>
            </w:r>
          </w:p>
        </w:tc>
      </w:tr>
      <w:tr w:rsidR="00DD6D98" w:rsidRPr="009928E9" w14:paraId="34A3B505" w14:textId="77777777" w:rsidTr="00DD6D98">
        <w:tc>
          <w:tcPr>
            <w:tcW w:w="1809" w:type="dxa"/>
          </w:tcPr>
          <w:p w14:paraId="75FFA5AC" w14:textId="77777777" w:rsidR="00DD6D98" w:rsidRPr="0083614A" w:rsidRDefault="00DD6D98" w:rsidP="00DD6D98">
            <w:pPr>
              <w:pStyle w:val="ACK-ChoreographyBody"/>
            </w:pPr>
            <w:r w:rsidRPr="0083614A">
              <w:t>Field name</w:t>
            </w:r>
          </w:p>
        </w:tc>
        <w:tc>
          <w:tcPr>
            <w:tcW w:w="2410" w:type="dxa"/>
          </w:tcPr>
          <w:p w14:paraId="6B83A95F" w14:textId="77777777" w:rsidR="00DD6D98" w:rsidRPr="0083614A" w:rsidRDefault="00DD6D98" w:rsidP="00DD6D98">
            <w:pPr>
              <w:pStyle w:val="ACK-ChoreographyBody"/>
            </w:pPr>
            <w:r w:rsidRPr="0083614A">
              <w:t>Field Value: Original mode</w:t>
            </w:r>
          </w:p>
        </w:tc>
        <w:tc>
          <w:tcPr>
            <w:tcW w:w="5131" w:type="dxa"/>
            <w:gridSpan w:val="3"/>
          </w:tcPr>
          <w:p w14:paraId="3505A550" w14:textId="77777777" w:rsidR="00DD6D98" w:rsidRPr="0083614A" w:rsidRDefault="00DD6D98" w:rsidP="00DD6D98">
            <w:pPr>
              <w:pStyle w:val="ACK-ChoreographyBody"/>
            </w:pPr>
            <w:r w:rsidRPr="0083614A">
              <w:t>Field value: Enhanced mode</w:t>
            </w:r>
          </w:p>
        </w:tc>
      </w:tr>
      <w:tr w:rsidR="00DD6D98" w:rsidRPr="009928E9" w14:paraId="28D316E2" w14:textId="77777777" w:rsidTr="00DD6D98">
        <w:tc>
          <w:tcPr>
            <w:tcW w:w="1809" w:type="dxa"/>
          </w:tcPr>
          <w:p w14:paraId="07645B2F" w14:textId="77777777" w:rsidR="00DD6D98" w:rsidRPr="0083614A" w:rsidRDefault="00DD6D98" w:rsidP="00DD6D98">
            <w:pPr>
              <w:pStyle w:val="ACK-ChoreographyBody"/>
            </w:pPr>
            <w:r w:rsidRPr="0083614A">
              <w:lastRenderedPageBreak/>
              <w:t>MSH</w:t>
            </w:r>
            <w:r>
              <w:t>-</w:t>
            </w:r>
            <w:r w:rsidRPr="0083614A">
              <w:t>15</w:t>
            </w:r>
          </w:p>
        </w:tc>
        <w:tc>
          <w:tcPr>
            <w:tcW w:w="2410" w:type="dxa"/>
          </w:tcPr>
          <w:p w14:paraId="300ACFCD" w14:textId="77777777" w:rsidR="00DD6D98" w:rsidRPr="0083614A" w:rsidRDefault="00DD6D98" w:rsidP="00DD6D98">
            <w:pPr>
              <w:pStyle w:val="ACK-ChoreographyBody"/>
            </w:pPr>
            <w:r w:rsidRPr="0083614A">
              <w:t>Blank</w:t>
            </w:r>
          </w:p>
        </w:tc>
        <w:tc>
          <w:tcPr>
            <w:tcW w:w="1418" w:type="dxa"/>
          </w:tcPr>
          <w:p w14:paraId="29D2A804" w14:textId="77777777" w:rsidR="00DD6D98" w:rsidRPr="0083614A" w:rsidRDefault="00DD6D98" w:rsidP="00DD6D98">
            <w:pPr>
              <w:pStyle w:val="ACK-ChoreographyBody"/>
            </w:pPr>
            <w:r w:rsidRPr="0083614A">
              <w:t>NE</w:t>
            </w:r>
          </w:p>
        </w:tc>
        <w:tc>
          <w:tcPr>
            <w:tcW w:w="1623" w:type="dxa"/>
          </w:tcPr>
          <w:p w14:paraId="1184724E" w14:textId="77777777" w:rsidR="00DD6D98" w:rsidRPr="003C4436" w:rsidRDefault="00DD6D98" w:rsidP="00DD6D98">
            <w:pPr>
              <w:pStyle w:val="ACK-ChoreographyBody"/>
              <w:rPr>
                <w:szCs w:val="16"/>
              </w:rPr>
            </w:pPr>
            <w:r w:rsidRPr="003C4436">
              <w:rPr>
                <w:szCs w:val="16"/>
              </w:rPr>
              <w:t>NE</w:t>
            </w:r>
          </w:p>
        </w:tc>
        <w:tc>
          <w:tcPr>
            <w:tcW w:w="2090" w:type="dxa"/>
          </w:tcPr>
          <w:p w14:paraId="2121CD70" w14:textId="77777777" w:rsidR="00DD6D98" w:rsidRPr="003C4436" w:rsidRDefault="00DD6D98" w:rsidP="00DD6D98">
            <w:pPr>
              <w:pStyle w:val="ACK-ChoreographyBody"/>
              <w:rPr>
                <w:szCs w:val="16"/>
              </w:rPr>
            </w:pPr>
            <w:r w:rsidRPr="003C4436">
              <w:rPr>
                <w:szCs w:val="16"/>
              </w:rPr>
              <w:t>AL, SU, ER</w:t>
            </w:r>
          </w:p>
        </w:tc>
      </w:tr>
      <w:tr w:rsidR="00DD6D98" w:rsidRPr="009928E9" w14:paraId="40EADEDA" w14:textId="77777777" w:rsidTr="00DD6D98">
        <w:tc>
          <w:tcPr>
            <w:tcW w:w="1809" w:type="dxa"/>
          </w:tcPr>
          <w:p w14:paraId="4521A3BC" w14:textId="77777777" w:rsidR="00DD6D98" w:rsidRPr="0083614A" w:rsidRDefault="00DD6D98" w:rsidP="00DD6D98">
            <w:pPr>
              <w:pStyle w:val="ACK-ChoreographyBody"/>
            </w:pPr>
            <w:r w:rsidRPr="0083614A">
              <w:t>MSH</w:t>
            </w:r>
            <w:r>
              <w:t>-</w:t>
            </w:r>
            <w:r w:rsidRPr="0083614A">
              <w:t>16</w:t>
            </w:r>
          </w:p>
        </w:tc>
        <w:tc>
          <w:tcPr>
            <w:tcW w:w="2410" w:type="dxa"/>
          </w:tcPr>
          <w:p w14:paraId="36932FA6" w14:textId="77777777" w:rsidR="00DD6D98" w:rsidRPr="0083614A" w:rsidRDefault="00DD6D98" w:rsidP="00DD6D98">
            <w:pPr>
              <w:pStyle w:val="ACK-ChoreographyBody"/>
            </w:pPr>
            <w:r w:rsidRPr="0083614A">
              <w:t>Blank</w:t>
            </w:r>
          </w:p>
        </w:tc>
        <w:tc>
          <w:tcPr>
            <w:tcW w:w="1418" w:type="dxa"/>
          </w:tcPr>
          <w:p w14:paraId="4797D0AA" w14:textId="77777777" w:rsidR="00DD6D98" w:rsidRPr="0083614A" w:rsidRDefault="00DD6D98" w:rsidP="00DD6D98">
            <w:pPr>
              <w:pStyle w:val="ACK-ChoreographyBody"/>
            </w:pPr>
            <w:r w:rsidRPr="0083614A">
              <w:t>NE</w:t>
            </w:r>
          </w:p>
        </w:tc>
        <w:tc>
          <w:tcPr>
            <w:tcW w:w="1623" w:type="dxa"/>
          </w:tcPr>
          <w:p w14:paraId="262CF009" w14:textId="77777777" w:rsidR="00DD6D98" w:rsidRPr="003C4436" w:rsidRDefault="00DD6D98" w:rsidP="00DD6D98">
            <w:pPr>
              <w:pStyle w:val="ACK-ChoreographyBody"/>
              <w:rPr>
                <w:szCs w:val="16"/>
              </w:rPr>
            </w:pPr>
            <w:r w:rsidRPr="003C4436">
              <w:rPr>
                <w:szCs w:val="16"/>
              </w:rPr>
              <w:t>AL, SU, ER</w:t>
            </w:r>
          </w:p>
        </w:tc>
        <w:tc>
          <w:tcPr>
            <w:tcW w:w="2090" w:type="dxa"/>
          </w:tcPr>
          <w:p w14:paraId="250160CA" w14:textId="77777777" w:rsidR="00DD6D98" w:rsidRPr="003C4436" w:rsidRDefault="00DD6D98" w:rsidP="00DD6D98">
            <w:pPr>
              <w:pStyle w:val="ACK-ChoreographyBody"/>
              <w:rPr>
                <w:szCs w:val="16"/>
              </w:rPr>
            </w:pPr>
            <w:r w:rsidRPr="003C4436">
              <w:rPr>
                <w:szCs w:val="16"/>
              </w:rPr>
              <w:t>AL, SU, ER</w:t>
            </w:r>
          </w:p>
        </w:tc>
      </w:tr>
      <w:tr w:rsidR="00DD6D98" w:rsidRPr="009928E9" w14:paraId="43BD0216" w14:textId="77777777" w:rsidTr="00DD6D98">
        <w:tc>
          <w:tcPr>
            <w:tcW w:w="1809" w:type="dxa"/>
          </w:tcPr>
          <w:p w14:paraId="0D743740" w14:textId="77777777" w:rsidR="00DD6D98" w:rsidRPr="0083614A" w:rsidRDefault="00DD6D98" w:rsidP="00DD6D98">
            <w:pPr>
              <w:pStyle w:val="ACK-ChoreographyBody"/>
            </w:pPr>
            <w:r w:rsidRPr="0083614A">
              <w:t>Immediate Ack</w:t>
            </w:r>
          </w:p>
        </w:tc>
        <w:tc>
          <w:tcPr>
            <w:tcW w:w="2410" w:type="dxa"/>
          </w:tcPr>
          <w:p w14:paraId="3E7854DD" w14:textId="77777777" w:rsidR="00DD6D98" w:rsidRPr="0083614A" w:rsidRDefault="00DD6D98" w:rsidP="00DD6D98">
            <w:pPr>
              <w:pStyle w:val="ACK-ChoreographyBody"/>
            </w:pPr>
            <w:r w:rsidRPr="0083614A">
              <w:t>-</w:t>
            </w:r>
          </w:p>
        </w:tc>
        <w:tc>
          <w:tcPr>
            <w:tcW w:w="1418" w:type="dxa"/>
          </w:tcPr>
          <w:p w14:paraId="295C681F" w14:textId="77777777" w:rsidR="00DD6D98" w:rsidRPr="0083614A" w:rsidRDefault="00DD6D98" w:rsidP="00DD6D98">
            <w:pPr>
              <w:pStyle w:val="ACK-ChoreographyBody"/>
            </w:pPr>
            <w:r w:rsidRPr="0083614A">
              <w:t>-</w:t>
            </w:r>
          </w:p>
        </w:tc>
        <w:tc>
          <w:tcPr>
            <w:tcW w:w="1623" w:type="dxa"/>
          </w:tcPr>
          <w:p w14:paraId="59132BD3" w14:textId="77777777" w:rsidR="00DD6D98" w:rsidRPr="003C4436" w:rsidRDefault="00DD6D98" w:rsidP="00DD6D98">
            <w:pPr>
              <w:pStyle w:val="ACK-ChoreographyBody"/>
              <w:rPr>
                <w:szCs w:val="16"/>
              </w:rPr>
            </w:pPr>
            <w:r w:rsidRPr="003C4436">
              <w:rPr>
                <w:szCs w:val="16"/>
              </w:rPr>
              <w:t>-</w:t>
            </w:r>
          </w:p>
        </w:tc>
        <w:tc>
          <w:tcPr>
            <w:tcW w:w="2090" w:type="dxa"/>
          </w:tcPr>
          <w:p w14:paraId="4F853131"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r w:rsidR="00DD6D98" w:rsidRPr="009928E9" w14:paraId="711E8D3C" w14:textId="77777777" w:rsidTr="00DD6D98">
        <w:tc>
          <w:tcPr>
            <w:tcW w:w="1809" w:type="dxa"/>
          </w:tcPr>
          <w:p w14:paraId="4505E54D" w14:textId="77777777" w:rsidR="00DD6D98" w:rsidRPr="0083614A" w:rsidRDefault="00DD6D98" w:rsidP="00DD6D98">
            <w:pPr>
              <w:pStyle w:val="ACK-ChoreographyBody"/>
            </w:pPr>
            <w:r w:rsidRPr="0083614A">
              <w:t>Application Ack</w:t>
            </w:r>
          </w:p>
        </w:tc>
        <w:tc>
          <w:tcPr>
            <w:tcW w:w="2410" w:type="dxa"/>
          </w:tcPr>
          <w:p w14:paraId="0E3A969D" w14:textId="77777777" w:rsidR="00DD6D98" w:rsidRPr="0083614A" w:rsidRDefault="00DD6D98" w:rsidP="00DD6D98">
            <w:pPr>
              <w:pStyle w:val="ACK-ChoreographyBody"/>
            </w:pPr>
            <w:r w:rsidRPr="003C4436">
              <w:rPr>
                <w:szCs w:val="16"/>
              </w:rPr>
              <w:t>ACK</w:t>
            </w:r>
            <w:r>
              <w:rPr>
                <w:szCs w:val="16"/>
              </w:rPr>
              <w:t>^R24^</w:t>
            </w:r>
            <w:r w:rsidRPr="003C4436">
              <w:rPr>
                <w:szCs w:val="16"/>
              </w:rPr>
              <w:t>ACK</w:t>
            </w:r>
          </w:p>
        </w:tc>
        <w:tc>
          <w:tcPr>
            <w:tcW w:w="1418" w:type="dxa"/>
          </w:tcPr>
          <w:p w14:paraId="78B0BE21" w14:textId="77777777" w:rsidR="00DD6D98" w:rsidRPr="0083614A" w:rsidRDefault="00DD6D98" w:rsidP="00DD6D98">
            <w:pPr>
              <w:pStyle w:val="ACK-ChoreographyBody"/>
            </w:pPr>
            <w:r w:rsidRPr="0083614A">
              <w:t>-</w:t>
            </w:r>
          </w:p>
        </w:tc>
        <w:tc>
          <w:tcPr>
            <w:tcW w:w="1623" w:type="dxa"/>
          </w:tcPr>
          <w:p w14:paraId="2F7AE190"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c>
          <w:tcPr>
            <w:tcW w:w="2090" w:type="dxa"/>
          </w:tcPr>
          <w:p w14:paraId="182C289B"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bl>
    <w:p w14:paraId="3C1D2937" w14:textId="77777777" w:rsidR="00DD6D98" w:rsidRPr="009901C4" w:rsidRDefault="00DD6D98" w:rsidP="00DD6D98">
      <w:pPr>
        <w:rPr>
          <w:noProof/>
        </w:rPr>
      </w:pPr>
    </w:p>
    <w:p w14:paraId="45C2E48B" w14:textId="77777777" w:rsidR="00DD6D98" w:rsidRPr="009901C4" w:rsidRDefault="00DD6D98" w:rsidP="0043481A">
      <w:pPr>
        <w:pStyle w:val="Heading3"/>
        <w:rPr>
          <w:noProof/>
        </w:rPr>
      </w:pPr>
      <w:bookmarkStart w:id="901" w:name="_Toc138585468"/>
      <w:bookmarkStart w:id="902" w:name="OPUR25"/>
      <w:bookmarkStart w:id="903" w:name="_Toc234050303"/>
      <w:bookmarkStart w:id="904" w:name="_Toc28960178"/>
      <w:r w:rsidRPr="009901C4">
        <w:rPr>
          <w:noProof/>
        </w:rPr>
        <w:t>OPU – Unsolicited Population/Location-Based Laboratory Observation Message (Event R25)</w:t>
      </w:r>
      <w:bookmarkEnd w:id="901"/>
      <w:bookmarkEnd w:id="902"/>
      <w:bookmarkEnd w:id="903"/>
      <w:bookmarkEnd w:id="904"/>
      <w:r w:rsidRPr="009901C4">
        <w:rPr>
          <w:noProof/>
        </w:rPr>
        <w:fldChar w:fldCharType="begin"/>
      </w:r>
      <w:r w:rsidRPr="009901C4">
        <w:rPr>
          <w:noProof/>
        </w:rPr>
        <w:instrText xml:space="preserve"> XE "Events: R25" </w:instrText>
      </w:r>
      <w:r w:rsidRPr="009901C4">
        <w:rPr>
          <w:noProof/>
        </w:rPr>
        <w:fldChar w:fldCharType="end"/>
      </w:r>
      <w:r w:rsidRPr="009901C4">
        <w:rPr>
          <w:noProof/>
        </w:rPr>
        <w:fldChar w:fldCharType="begin"/>
      </w:r>
      <w:r w:rsidRPr="009901C4">
        <w:rPr>
          <w:noProof/>
        </w:rPr>
        <w:instrText xml:space="preserve"> </w:instrText>
      </w:r>
      <w:r w:rsidRPr="0043481A">
        <w:instrText>XE</w:instrText>
      </w:r>
      <w:r w:rsidRPr="009901C4">
        <w:rPr>
          <w:noProof/>
        </w:rPr>
        <w:instrText xml:space="preserve"> "Message Types: OPU" </w:instrText>
      </w:r>
      <w:r w:rsidRPr="009901C4">
        <w:rPr>
          <w:noProof/>
        </w:rPr>
        <w:fldChar w:fldCharType="end"/>
      </w:r>
      <w:r w:rsidRPr="009901C4">
        <w:rPr>
          <w:noProof/>
        </w:rPr>
        <w:fldChar w:fldCharType="begin"/>
      </w:r>
      <w:r w:rsidRPr="009901C4">
        <w:rPr>
          <w:noProof/>
        </w:rPr>
        <w:instrText xml:space="preserve"> XE "OPU - Unsolicted population/location based laboratory observation (R25)" </w:instrText>
      </w:r>
      <w:r w:rsidRPr="009901C4">
        <w:rPr>
          <w:noProof/>
        </w:rPr>
        <w:fldChar w:fldCharType="end"/>
      </w:r>
    </w:p>
    <w:p w14:paraId="60C67FDC" w14:textId="77777777" w:rsidR="00DD6D98" w:rsidRPr="009901C4" w:rsidRDefault="00DD6D98" w:rsidP="00DD6D98">
      <w:pPr>
        <w:pStyle w:val="NormalIndented"/>
        <w:rPr>
          <w:noProof/>
        </w:rPr>
      </w:pPr>
      <w:r w:rsidRPr="009901C4">
        <w:rPr>
          <w:noProof/>
        </w:rPr>
        <w:t xml:space="preserve">This message supports unsolicited population or location-based surveillance reporting to a central repository where the accession / visit may contain references to multiple patients, multiple specimens, non-patient specimens, and multiple orders per specimen.   </w:t>
      </w:r>
    </w:p>
    <w:p w14:paraId="3A24132F" w14:textId="77777777" w:rsidR="00DD6D98" w:rsidRPr="009901C4" w:rsidRDefault="00DD6D98" w:rsidP="00DD6D98">
      <w:pPr>
        <w:pStyle w:val="NormalIndented"/>
        <w:rPr>
          <w:noProof/>
        </w:rPr>
      </w:pPr>
      <w:r w:rsidRPr="009901C4">
        <w:rPr>
          <w:noProof/>
        </w:rPr>
        <w:t xml:space="preserve">This message structure represents the way most submissions to veterinary laboratories occur.   There is a multi-tier hierarchy in which a single individual (for example, a veterinarian or an owner of a production facility) submits one or more specimen samples from one or more animals or non-living entity, such as environmental specimens or feed.   This grouped submission of specimens from multiple animal 'patients' is usually referred to as an 'accession' which can be considered analogous to a 'visit' in the veterinary laboratory context.   This is what accounts for the unusual structure where the PV1 segment precedes a repeatable ACCESSION_DETAIL group.   </w:t>
      </w:r>
    </w:p>
    <w:p w14:paraId="1500BA02" w14:textId="77777777" w:rsidR="00DD6D98" w:rsidRPr="009901C4" w:rsidRDefault="00DD6D98" w:rsidP="00DD6D98">
      <w:pPr>
        <w:pStyle w:val="NormalIndented"/>
        <w:rPr>
          <w:noProof/>
        </w:rPr>
      </w:pPr>
      <w:r w:rsidRPr="009901C4">
        <w:rPr>
          <w:noProof/>
        </w:rPr>
        <w:t xml:space="preserve">Since specimens can originate from non-patients the PATIENT group is optional.  This allows for specimens that are both associated with patients as well as those associated with non-patients to be included under the same accession (visit).  Each specimen may have one or more orders assigned, each of which may have one or more individual results.   </w:t>
      </w:r>
    </w:p>
    <w:p w14:paraId="57ECA096" w14:textId="77777777" w:rsidR="00DD6D98" w:rsidRPr="009901C4" w:rsidRDefault="00DD6D98" w:rsidP="00DD6D98">
      <w:pPr>
        <w:pStyle w:val="NormalIndented"/>
        <w:rPr>
          <w:noProof/>
        </w:rPr>
      </w:pPr>
      <w:r w:rsidRPr="009901C4">
        <w:rPr>
          <w:noProof/>
        </w:rPr>
        <w:t xml:space="preserve">The OBX segment at the visit level provides the reason for submission.  The repeatable PRT segment at the visit level represents the person(s) or organization submitting the request and other interested parties and locations who (that) play a role in the disposition of the accession/visit. </w:t>
      </w:r>
    </w:p>
    <w:p w14:paraId="2BD98DBC" w14:textId="77777777" w:rsidR="00DD6D98" w:rsidRDefault="00DD6D98" w:rsidP="00DD6D98">
      <w:pPr>
        <w:pStyle w:val="NormalIndented"/>
        <w:rPr>
          <w:noProof/>
        </w:rPr>
      </w:pPr>
      <w:r w:rsidRPr="009901C4">
        <w:rPr>
          <w:noProof/>
        </w:rPr>
        <w:t>The NK1 segment contains owner and/or responsible party information for the patient and/or specimen.</w:t>
      </w:r>
    </w:p>
    <w:p w14:paraId="541F26B5" w14:textId="77777777" w:rsidR="00DD6D98" w:rsidRPr="002A61AC" w:rsidRDefault="00DD6D98" w:rsidP="00DD6D98">
      <w:pPr>
        <w:pStyle w:val="MsgTableCaption"/>
        <w:rPr>
          <w:noProof/>
          <w:lang w:val="fr-FR"/>
        </w:rPr>
      </w:pPr>
      <w:r w:rsidRPr="002A61AC">
        <w:rPr>
          <w:noProof/>
          <w:lang w:val="fr-FR"/>
        </w:rPr>
        <w:t>OPU^R25^OPU_R25: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4B37E8E8" w14:textId="77777777" w:rsidTr="00DE1282">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4A1CDD8C"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506C1DFF"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EC7AD2E"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2D4BACFB" w14:textId="77777777" w:rsidR="00DD6D98" w:rsidRPr="009901C4" w:rsidRDefault="00DD6D98" w:rsidP="00DD6D98">
            <w:pPr>
              <w:pStyle w:val="MsgTableHeader"/>
              <w:jc w:val="center"/>
              <w:rPr>
                <w:noProof/>
              </w:rPr>
            </w:pPr>
            <w:r w:rsidRPr="009901C4">
              <w:rPr>
                <w:noProof/>
              </w:rPr>
              <w:t>Chapter</w:t>
            </w:r>
          </w:p>
        </w:tc>
      </w:tr>
      <w:tr w:rsidR="00DD6D98" w:rsidRPr="00D00BBD" w14:paraId="1CC9F110" w14:textId="77777777" w:rsidTr="00DE1282">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3AEEF050"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7B85F358"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CD55F58"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0B78DDC" w14:textId="77777777" w:rsidR="00DD6D98" w:rsidRPr="009901C4" w:rsidRDefault="00DD6D98" w:rsidP="00DD6D98">
            <w:pPr>
              <w:pStyle w:val="MsgTableBody"/>
              <w:jc w:val="center"/>
              <w:rPr>
                <w:noProof/>
              </w:rPr>
            </w:pPr>
            <w:r w:rsidRPr="009901C4">
              <w:rPr>
                <w:noProof/>
              </w:rPr>
              <w:t>2</w:t>
            </w:r>
          </w:p>
        </w:tc>
      </w:tr>
      <w:tr w:rsidR="00DD6D98" w:rsidRPr="00D00BBD" w14:paraId="711791B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31B8E0"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08E21FC"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7BA90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37B8D" w14:textId="77777777" w:rsidR="00DD6D98" w:rsidRPr="009901C4" w:rsidRDefault="00DD6D98" w:rsidP="00DD6D98">
            <w:pPr>
              <w:pStyle w:val="MsgTableBody"/>
              <w:jc w:val="center"/>
              <w:rPr>
                <w:noProof/>
              </w:rPr>
            </w:pPr>
            <w:r>
              <w:rPr>
                <w:noProof/>
              </w:rPr>
              <w:t>3</w:t>
            </w:r>
          </w:p>
        </w:tc>
      </w:tr>
      <w:tr w:rsidR="00DD6D98" w:rsidRPr="00D00BBD" w14:paraId="3181856E"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3DC384"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4C82750C"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43D11B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794BA" w14:textId="77777777" w:rsidR="00DD6D98" w:rsidRPr="009901C4" w:rsidRDefault="00DD6D98" w:rsidP="00DD6D98">
            <w:pPr>
              <w:pStyle w:val="MsgTableBody"/>
              <w:jc w:val="center"/>
              <w:rPr>
                <w:noProof/>
              </w:rPr>
            </w:pPr>
            <w:r w:rsidRPr="009901C4">
              <w:rPr>
                <w:noProof/>
              </w:rPr>
              <w:t>2</w:t>
            </w:r>
          </w:p>
        </w:tc>
      </w:tr>
      <w:tr w:rsidR="00DD6D98" w:rsidRPr="00D00BBD" w14:paraId="7372223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E888FA"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03DBCB9F"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1F3C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5AF4E8" w14:textId="77777777" w:rsidR="00DD6D98" w:rsidRPr="009901C4" w:rsidRDefault="00DD6D98" w:rsidP="00DD6D98">
            <w:pPr>
              <w:pStyle w:val="MsgTableBody"/>
              <w:jc w:val="center"/>
              <w:rPr>
                <w:noProof/>
              </w:rPr>
            </w:pPr>
            <w:r w:rsidRPr="009901C4">
              <w:rPr>
                <w:noProof/>
              </w:rPr>
              <w:t>2</w:t>
            </w:r>
          </w:p>
        </w:tc>
      </w:tr>
      <w:tr w:rsidR="00DD6D98" w:rsidRPr="00D00BBD" w14:paraId="6ADF037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96E806"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45024CB"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1A047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F33FB0" w14:textId="77777777" w:rsidR="00DD6D98" w:rsidRPr="009901C4" w:rsidRDefault="00DD6D98" w:rsidP="00DD6D98">
            <w:pPr>
              <w:pStyle w:val="MsgTableBody"/>
              <w:jc w:val="center"/>
              <w:rPr>
                <w:noProof/>
              </w:rPr>
            </w:pPr>
            <w:r w:rsidRPr="009901C4">
              <w:rPr>
                <w:noProof/>
              </w:rPr>
              <w:t>2</w:t>
            </w:r>
          </w:p>
        </w:tc>
      </w:tr>
      <w:tr w:rsidR="00DD6D98" w:rsidRPr="00D00BBD" w14:paraId="264966E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943BAE"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39C24114"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C475E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128372" w14:textId="77777777" w:rsidR="00DD6D98" w:rsidRPr="009901C4" w:rsidRDefault="00DD6D98" w:rsidP="00DD6D98">
            <w:pPr>
              <w:pStyle w:val="MsgTableBody"/>
              <w:jc w:val="center"/>
              <w:rPr>
                <w:noProof/>
              </w:rPr>
            </w:pPr>
            <w:r w:rsidRPr="009901C4">
              <w:rPr>
                <w:noProof/>
              </w:rPr>
              <w:t>3</w:t>
            </w:r>
          </w:p>
        </w:tc>
      </w:tr>
      <w:tr w:rsidR="00DD6D98" w:rsidRPr="00D00BBD" w14:paraId="5839BC4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FEB357"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E330C9D"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5777AE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F6887" w14:textId="77777777" w:rsidR="00DD6D98" w:rsidRPr="009901C4" w:rsidRDefault="00DD6D98" w:rsidP="00DD6D98">
            <w:pPr>
              <w:pStyle w:val="MsgTableBody"/>
              <w:jc w:val="center"/>
              <w:rPr>
                <w:noProof/>
              </w:rPr>
            </w:pPr>
            <w:r w:rsidRPr="009901C4">
              <w:rPr>
                <w:noProof/>
              </w:rPr>
              <w:t>3</w:t>
            </w:r>
          </w:p>
        </w:tc>
      </w:tr>
      <w:tr w:rsidR="00DD6D98" w:rsidRPr="00D00BBD" w14:paraId="06FBB9E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F9340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84DE5E2"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F78D3C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29BB1" w14:textId="77777777" w:rsidR="00DD6D98" w:rsidRPr="009901C4" w:rsidRDefault="00DD6D98" w:rsidP="00DD6D98">
            <w:pPr>
              <w:pStyle w:val="MsgTableBody"/>
              <w:jc w:val="center"/>
              <w:rPr>
                <w:noProof/>
              </w:rPr>
            </w:pPr>
            <w:r w:rsidRPr="009901C4">
              <w:rPr>
                <w:noProof/>
              </w:rPr>
              <w:t>7</w:t>
            </w:r>
          </w:p>
        </w:tc>
      </w:tr>
      <w:tr w:rsidR="00DD6D98" w:rsidRPr="00D00BBD" w14:paraId="146B484C"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18B72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363466" w14:textId="77777777"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F84E4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F0338" w14:textId="77777777" w:rsidR="00DD6D98" w:rsidRPr="009901C4" w:rsidRDefault="00DD6D98" w:rsidP="00DD6D98">
            <w:pPr>
              <w:pStyle w:val="MsgTableBody"/>
              <w:jc w:val="center"/>
              <w:rPr>
                <w:noProof/>
              </w:rPr>
            </w:pPr>
          </w:p>
        </w:tc>
      </w:tr>
      <w:tr w:rsidR="00DD6D98" w:rsidRPr="00D00BBD" w14:paraId="35CEAB5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C153FD"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DBFFC94" w14:textId="77777777" w:rsidR="00DD6D98" w:rsidRPr="009901C4" w:rsidRDefault="00DD6D98" w:rsidP="00DD6D98">
            <w:pPr>
              <w:pStyle w:val="MsgTableBody"/>
              <w:rPr>
                <w:noProof/>
              </w:rPr>
            </w:pPr>
            <w:r w:rsidRPr="009901C4">
              <w:rPr>
                <w:noProof/>
              </w:rPr>
              <w:t>Observation on the Visit</w:t>
            </w:r>
          </w:p>
        </w:tc>
        <w:tc>
          <w:tcPr>
            <w:tcW w:w="864" w:type="dxa"/>
            <w:tcBorders>
              <w:top w:val="dotted" w:sz="4" w:space="0" w:color="auto"/>
              <w:left w:val="nil"/>
              <w:bottom w:val="dotted" w:sz="4" w:space="0" w:color="auto"/>
              <w:right w:val="nil"/>
            </w:tcBorders>
            <w:shd w:val="clear" w:color="auto" w:fill="FFFFFF"/>
          </w:tcPr>
          <w:p w14:paraId="4949BA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CEF8C" w14:textId="77777777" w:rsidR="00DD6D98" w:rsidRPr="009901C4" w:rsidRDefault="00DD6D98" w:rsidP="00DD6D98">
            <w:pPr>
              <w:pStyle w:val="MsgTableBody"/>
              <w:jc w:val="center"/>
              <w:rPr>
                <w:noProof/>
              </w:rPr>
            </w:pPr>
            <w:r w:rsidRPr="009901C4">
              <w:rPr>
                <w:noProof/>
              </w:rPr>
              <w:t>7</w:t>
            </w:r>
          </w:p>
        </w:tc>
      </w:tr>
      <w:tr w:rsidR="00DD6D98" w:rsidRPr="00D00BBD" w14:paraId="3B11782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91295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FECA40F" w14:textId="77777777" w:rsidR="00DD6D98" w:rsidRPr="009901C4" w:rsidRDefault="00DD6D98" w:rsidP="00DD6D98">
            <w:pPr>
              <w:pStyle w:val="MsgTableBody"/>
              <w:rPr>
                <w:noProof/>
              </w:rPr>
            </w:pPr>
            <w:r w:rsidRPr="009901C4">
              <w:rPr>
                <w:noProof/>
              </w:rPr>
              <w:t>Notes and Comments on Visit</w:t>
            </w:r>
          </w:p>
        </w:tc>
        <w:tc>
          <w:tcPr>
            <w:tcW w:w="864" w:type="dxa"/>
            <w:tcBorders>
              <w:top w:val="dotted" w:sz="4" w:space="0" w:color="auto"/>
              <w:left w:val="nil"/>
              <w:bottom w:val="dotted" w:sz="4" w:space="0" w:color="auto"/>
              <w:right w:val="nil"/>
            </w:tcBorders>
            <w:shd w:val="clear" w:color="auto" w:fill="FFFFFF"/>
          </w:tcPr>
          <w:p w14:paraId="145EB4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2D75EB" w14:textId="77777777" w:rsidR="00DD6D98" w:rsidRPr="009901C4" w:rsidRDefault="00DD6D98" w:rsidP="00DD6D98">
            <w:pPr>
              <w:pStyle w:val="MsgTableBody"/>
              <w:jc w:val="center"/>
              <w:rPr>
                <w:noProof/>
              </w:rPr>
            </w:pPr>
            <w:r w:rsidRPr="009901C4">
              <w:rPr>
                <w:noProof/>
              </w:rPr>
              <w:t>3</w:t>
            </w:r>
          </w:p>
        </w:tc>
      </w:tr>
      <w:tr w:rsidR="00DD6D98" w:rsidRPr="00D00BBD" w14:paraId="1FB1058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3AA04C"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C244552"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468440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9BA25F" w14:textId="77777777" w:rsidR="00DD6D98" w:rsidRPr="009901C4" w:rsidRDefault="00DD6D98" w:rsidP="00DD6D98">
            <w:pPr>
              <w:pStyle w:val="MsgTableBody"/>
              <w:jc w:val="center"/>
              <w:rPr>
                <w:noProof/>
              </w:rPr>
            </w:pPr>
            <w:r w:rsidRPr="009901C4">
              <w:rPr>
                <w:noProof/>
              </w:rPr>
              <w:t>7</w:t>
            </w:r>
          </w:p>
        </w:tc>
      </w:tr>
      <w:tr w:rsidR="00DD6D98" w:rsidRPr="00D00BBD" w14:paraId="64E486D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2EF9C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630C498" w14:textId="77777777"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27F2E6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AD39A" w14:textId="77777777" w:rsidR="00DD6D98" w:rsidRPr="009901C4" w:rsidRDefault="00DD6D98" w:rsidP="00DD6D98">
            <w:pPr>
              <w:pStyle w:val="MsgTableBody"/>
              <w:jc w:val="center"/>
              <w:rPr>
                <w:noProof/>
              </w:rPr>
            </w:pPr>
          </w:p>
        </w:tc>
      </w:tr>
      <w:tr w:rsidR="00DD6D98" w:rsidRPr="00D00BBD" w14:paraId="318EB27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160CBF"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1EF3D407" w14:textId="77777777" w:rsidR="00DD6D98" w:rsidRPr="009901C4" w:rsidRDefault="00DD6D98" w:rsidP="00DD6D98">
            <w:pPr>
              <w:pStyle w:val="MsgTableBody"/>
              <w:rPr>
                <w:noProof/>
              </w:rPr>
            </w:pPr>
            <w:r w:rsidRPr="009901C4">
              <w:rPr>
                <w:noProof/>
              </w:rPr>
              <w:t>--- ACCESSION_DETAIL begin</w:t>
            </w:r>
          </w:p>
        </w:tc>
        <w:tc>
          <w:tcPr>
            <w:tcW w:w="864" w:type="dxa"/>
            <w:tcBorders>
              <w:top w:val="dotted" w:sz="4" w:space="0" w:color="auto"/>
              <w:left w:val="nil"/>
              <w:bottom w:val="dotted" w:sz="4" w:space="0" w:color="auto"/>
              <w:right w:val="nil"/>
            </w:tcBorders>
            <w:shd w:val="clear" w:color="auto" w:fill="FFFFFF"/>
          </w:tcPr>
          <w:p w14:paraId="0B19E5D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22B29" w14:textId="77777777" w:rsidR="00DD6D98" w:rsidRPr="009901C4" w:rsidRDefault="00DD6D98" w:rsidP="00DD6D98">
            <w:pPr>
              <w:pStyle w:val="MsgTableBody"/>
              <w:jc w:val="center"/>
              <w:rPr>
                <w:noProof/>
              </w:rPr>
            </w:pPr>
          </w:p>
        </w:tc>
      </w:tr>
      <w:tr w:rsidR="00DE1282" w:rsidRPr="00D00BBD" w14:paraId="52BC5494" w14:textId="77777777" w:rsidTr="00DE1282">
        <w:trPr>
          <w:gridAfter w:val="1"/>
          <w:wAfter w:w="18" w:type="dxa"/>
          <w:jc w:val="center"/>
          <w:ins w:id="905" w:author="Buitendijk, Hans" w:date="2022-09-06T08:56:00Z"/>
        </w:trPr>
        <w:tc>
          <w:tcPr>
            <w:tcW w:w="2881" w:type="dxa"/>
            <w:tcBorders>
              <w:top w:val="dotted" w:sz="4" w:space="0" w:color="auto"/>
              <w:left w:val="nil"/>
              <w:bottom w:val="dotted" w:sz="4" w:space="0" w:color="auto"/>
              <w:right w:val="nil"/>
            </w:tcBorders>
            <w:shd w:val="clear" w:color="auto" w:fill="FFFFFF"/>
          </w:tcPr>
          <w:p w14:paraId="155153B6" w14:textId="2A540DBA" w:rsidR="00DE1282" w:rsidRPr="009901C4" w:rsidRDefault="00DE1282" w:rsidP="00DD6D98">
            <w:pPr>
              <w:pStyle w:val="MsgTableBody"/>
              <w:rPr>
                <w:ins w:id="906" w:author="Buitendijk, Hans" w:date="2022-09-06T08:56:00Z"/>
                <w:noProof/>
              </w:rPr>
            </w:pPr>
            <w:ins w:id="907" w:author="Buitendijk, Hans" w:date="2022-09-06T08:56: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6C051CFE" w14:textId="2DC759DE" w:rsidR="00DE1282" w:rsidRPr="009901C4" w:rsidRDefault="00DE1282" w:rsidP="00DD6D98">
            <w:pPr>
              <w:pStyle w:val="MsgTableBody"/>
              <w:rPr>
                <w:ins w:id="908" w:author="Buitendijk, Hans" w:date="2022-09-06T08:56:00Z"/>
                <w:noProof/>
              </w:rPr>
            </w:pPr>
            <w:ins w:id="909" w:author="Buitendijk, Hans" w:date="2022-09-06T08:56: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1B363F1A" w14:textId="77777777" w:rsidR="00DE1282" w:rsidRPr="009901C4" w:rsidRDefault="00DE1282" w:rsidP="00DD6D98">
            <w:pPr>
              <w:pStyle w:val="MsgTableBody"/>
              <w:jc w:val="center"/>
              <w:rPr>
                <w:ins w:id="910" w:author="Buitendijk, Hans" w:date="2022-09-06T08:56:00Z"/>
                <w:noProof/>
              </w:rPr>
            </w:pPr>
          </w:p>
        </w:tc>
        <w:tc>
          <w:tcPr>
            <w:tcW w:w="1008" w:type="dxa"/>
            <w:gridSpan w:val="2"/>
            <w:tcBorders>
              <w:top w:val="dotted" w:sz="4" w:space="0" w:color="auto"/>
              <w:left w:val="nil"/>
              <w:bottom w:val="dotted" w:sz="4" w:space="0" w:color="auto"/>
              <w:right w:val="nil"/>
            </w:tcBorders>
            <w:shd w:val="clear" w:color="auto" w:fill="FFFFFF"/>
          </w:tcPr>
          <w:p w14:paraId="0B1F819F" w14:textId="77777777" w:rsidR="00DE1282" w:rsidRPr="009901C4" w:rsidRDefault="00DE1282" w:rsidP="00DD6D98">
            <w:pPr>
              <w:pStyle w:val="MsgTableBody"/>
              <w:jc w:val="center"/>
              <w:rPr>
                <w:ins w:id="911" w:author="Buitendijk, Hans" w:date="2022-09-06T08:56:00Z"/>
                <w:noProof/>
              </w:rPr>
            </w:pPr>
          </w:p>
        </w:tc>
      </w:tr>
      <w:tr w:rsidR="00DD6D98" w:rsidRPr="00D00BBD" w14:paraId="42A8712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624325" w14:textId="77777777" w:rsidR="00DD6D98" w:rsidRPr="009901C4" w:rsidRDefault="00DD6D98" w:rsidP="00DD6D98">
            <w:pPr>
              <w:pStyle w:val="MsgTableBody"/>
              <w:rPr>
                <w:noProof/>
              </w:rPr>
            </w:pPr>
            <w:r w:rsidRPr="009901C4">
              <w:rPr>
                <w:noProof/>
              </w:rPr>
              <w:t xml:space="preserve">  </w:t>
            </w:r>
            <w:del w:id="912" w:author="Buitendijk, Hans" w:date="2022-09-06T08:56:00Z">
              <w:r w:rsidRPr="009901C4" w:rsidDel="00DE1282">
                <w:rPr>
                  <w:noProof/>
                </w:rPr>
                <w:delText>{</w:delText>
              </w:r>
            </w:del>
            <w:r w:rsidRPr="009901C4">
              <w:rPr>
                <w:noProof/>
              </w:rPr>
              <w:t>NK1</w:t>
            </w:r>
            <w:del w:id="913" w:author="Buitendijk, Hans" w:date="2022-09-06T08:56:00Z">
              <w:r w:rsidRPr="009901C4" w:rsidDel="00DE1282">
                <w:rPr>
                  <w:noProof/>
                </w:rPr>
                <w:delText>}</w:delText>
              </w:r>
            </w:del>
          </w:p>
        </w:tc>
        <w:tc>
          <w:tcPr>
            <w:tcW w:w="4319" w:type="dxa"/>
            <w:tcBorders>
              <w:top w:val="dotted" w:sz="4" w:space="0" w:color="auto"/>
              <w:left w:val="nil"/>
              <w:bottom w:val="dotted" w:sz="4" w:space="0" w:color="auto"/>
              <w:right w:val="nil"/>
            </w:tcBorders>
            <w:shd w:val="clear" w:color="auto" w:fill="FFFFFF"/>
          </w:tcPr>
          <w:p w14:paraId="36B6C533"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1CB7F87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C2C265" w14:textId="77777777" w:rsidR="00DD6D98" w:rsidRPr="009901C4" w:rsidRDefault="00DD6D98" w:rsidP="00DD6D98">
            <w:pPr>
              <w:pStyle w:val="MsgTableBody"/>
              <w:jc w:val="center"/>
              <w:rPr>
                <w:noProof/>
              </w:rPr>
            </w:pPr>
            <w:r w:rsidRPr="009901C4">
              <w:rPr>
                <w:noProof/>
              </w:rPr>
              <w:t>3</w:t>
            </w:r>
          </w:p>
        </w:tc>
      </w:tr>
      <w:tr w:rsidR="00DE1282" w:rsidRPr="0001097E" w14:paraId="1A424A8E" w14:textId="77777777" w:rsidTr="00DE1282">
        <w:tblPrEx>
          <w:shd w:val="clear" w:color="auto" w:fill="auto"/>
          <w:tblLook w:val="04A0" w:firstRow="1" w:lastRow="0" w:firstColumn="1" w:lastColumn="0" w:noHBand="0" w:noVBand="1"/>
        </w:tblPrEx>
        <w:trPr>
          <w:jc w:val="center"/>
          <w:ins w:id="914" w:author="Buitendijk, Hans" w:date="2022-09-06T08:56:00Z"/>
        </w:trPr>
        <w:tc>
          <w:tcPr>
            <w:tcW w:w="2881" w:type="dxa"/>
            <w:tcBorders>
              <w:top w:val="dotted" w:sz="4" w:space="0" w:color="auto"/>
              <w:left w:val="nil"/>
              <w:bottom w:val="dotted" w:sz="4" w:space="0" w:color="auto"/>
              <w:right w:val="nil"/>
            </w:tcBorders>
            <w:shd w:val="clear" w:color="auto" w:fill="FFFFFF"/>
          </w:tcPr>
          <w:p w14:paraId="2E51E7E9" w14:textId="77777777" w:rsidR="00DE1282" w:rsidRPr="0052787A" w:rsidRDefault="00DE1282" w:rsidP="00DA5272">
            <w:pPr>
              <w:pStyle w:val="MsgTableBody"/>
              <w:rPr>
                <w:ins w:id="915" w:author="Buitendijk, Hans" w:date="2022-09-06T08:56:00Z"/>
                <w:noProof/>
              </w:rPr>
            </w:pPr>
            <w:ins w:id="916" w:author="Buitendijk, Hans" w:date="2022-09-06T08:56: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173A927D" w14:textId="77777777" w:rsidR="00DE1282" w:rsidRPr="0052787A" w:rsidRDefault="00DE1282" w:rsidP="00DA5272">
            <w:pPr>
              <w:pStyle w:val="MsgTableBody"/>
              <w:rPr>
                <w:ins w:id="917" w:author="Buitendijk, Hans" w:date="2022-09-06T08:56:00Z"/>
                <w:noProof/>
              </w:rPr>
            </w:pPr>
            <w:ins w:id="918" w:author="Buitendijk, Hans" w:date="2022-09-06T08:5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D128BC5" w14:textId="77777777" w:rsidR="00DE1282" w:rsidRPr="0052787A" w:rsidRDefault="00DE1282" w:rsidP="00DA5272">
            <w:pPr>
              <w:pStyle w:val="MsgTableBody"/>
              <w:rPr>
                <w:ins w:id="919" w:author="Buitendijk, Hans" w:date="2022-09-06T08:56:00Z"/>
                <w:noProof/>
              </w:rPr>
            </w:pPr>
          </w:p>
        </w:tc>
        <w:tc>
          <w:tcPr>
            <w:tcW w:w="990" w:type="dxa"/>
            <w:gridSpan w:val="2"/>
            <w:tcBorders>
              <w:top w:val="dotted" w:sz="4" w:space="0" w:color="auto"/>
              <w:left w:val="nil"/>
              <w:bottom w:val="dotted" w:sz="4" w:space="0" w:color="auto"/>
              <w:right w:val="nil"/>
            </w:tcBorders>
            <w:shd w:val="clear" w:color="auto" w:fill="FFFFFF"/>
          </w:tcPr>
          <w:p w14:paraId="0B88CD8D" w14:textId="77777777" w:rsidR="00DE1282" w:rsidRPr="0052787A" w:rsidRDefault="00DE1282" w:rsidP="00DA5272">
            <w:pPr>
              <w:pStyle w:val="MsgTableBody"/>
              <w:jc w:val="center"/>
              <w:rPr>
                <w:ins w:id="920" w:author="Buitendijk, Hans" w:date="2022-09-06T08:56:00Z"/>
                <w:noProof/>
              </w:rPr>
            </w:pPr>
            <w:ins w:id="921" w:author="Buitendijk, Hans" w:date="2022-09-06T08:56:00Z">
              <w:r>
                <w:rPr>
                  <w:noProof/>
                </w:rPr>
                <w:t>3</w:t>
              </w:r>
            </w:ins>
          </w:p>
        </w:tc>
      </w:tr>
      <w:tr w:rsidR="00DE1282" w:rsidRPr="0001097E" w14:paraId="2DF6C78B" w14:textId="77777777" w:rsidTr="00DE1282">
        <w:tblPrEx>
          <w:shd w:val="clear" w:color="auto" w:fill="auto"/>
          <w:tblLook w:val="04A0" w:firstRow="1" w:lastRow="0" w:firstColumn="1" w:lastColumn="0" w:noHBand="0" w:noVBand="1"/>
        </w:tblPrEx>
        <w:trPr>
          <w:jc w:val="center"/>
          <w:ins w:id="922" w:author="Buitendijk, Hans" w:date="2022-09-06T08:56:00Z"/>
        </w:trPr>
        <w:tc>
          <w:tcPr>
            <w:tcW w:w="2881" w:type="dxa"/>
            <w:tcBorders>
              <w:top w:val="dotted" w:sz="4" w:space="0" w:color="auto"/>
              <w:left w:val="nil"/>
              <w:bottom w:val="dotted" w:sz="4" w:space="0" w:color="auto"/>
              <w:right w:val="nil"/>
            </w:tcBorders>
            <w:shd w:val="clear" w:color="auto" w:fill="FFFFFF"/>
          </w:tcPr>
          <w:p w14:paraId="7C32E321" w14:textId="77777777" w:rsidR="00DE1282" w:rsidRPr="0052787A" w:rsidRDefault="00DE1282" w:rsidP="00DA5272">
            <w:pPr>
              <w:pStyle w:val="MsgTableBody"/>
              <w:rPr>
                <w:ins w:id="923" w:author="Buitendijk, Hans" w:date="2022-09-06T08:56:00Z"/>
                <w:noProof/>
              </w:rPr>
            </w:pPr>
            <w:ins w:id="924" w:author="Buitendijk, Hans" w:date="2022-09-06T08:56: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47405602" w14:textId="77777777" w:rsidR="00DE1282" w:rsidRPr="0052787A" w:rsidRDefault="00DE1282" w:rsidP="00DA5272">
            <w:pPr>
              <w:pStyle w:val="MsgTableBody"/>
              <w:rPr>
                <w:ins w:id="925" w:author="Buitendijk, Hans" w:date="2022-09-06T08:56:00Z"/>
                <w:noProof/>
              </w:rPr>
            </w:pPr>
            <w:ins w:id="926" w:author="Buitendijk, Hans" w:date="2022-09-06T08:56: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0A306FA9" w14:textId="77777777" w:rsidR="00DE1282" w:rsidRPr="0052787A" w:rsidRDefault="00DE1282" w:rsidP="00DA5272">
            <w:pPr>
              <w:pStyle w:val="MsgTableBody"/>
              <w:rPr>
                <w:ins w:id="927" w:author="Buitendijk, Hans" w:date="2022-09-06T08:56:00Z"/>
                <w:noProof/>
              </w:rPr>
            </w:pPr>
          </w:p>
        </w:tc>
        <w:tc>
          <w:tcPr>
            <w:tcW w:w="990" w:type="dxa"/>
            <w:gridSpan w:val="2"/>
            <w:tcBorders>
              <w:top w:val="dotted" w:sz="4" w:space="0" w:color="auto"/>
              <w:left w:val="nil"/>
              <w:bottom w:val="dotted" w:sz="4" w:space="0" w:color="auto"/>
              <w:right w:val="nil"/>
            </w:tcBorders>
            <w:shd w:val="clear" w:color="auto" w:fill="FFFFFF"/>
          </w:tcPr>
          <w:p w14:paraId="7F384D34" w14:textId="77777777" w:rsidR="00DE1282" w:rsidRPr="0052787A" w:rsidRDefault="00DE1282" w:rsidP="00DA5272">
            <w:pPr>
              <w:pStyle w:val="MsgTableBody"/>
              <w:jc w:val="center"/>
              <w:rPr>
                <w:ins w:id="928" w:author="Buitendijk, Hans" w:date="2022-09-06T08:56:00Z"/>
                <w:noProof/>
              </w:rPr>
            </w:pPr>
            <w:ins w:id="929" w:author="Buitendijk, Hans" w:date="2022-09-06T08:56:00Z">
              <w:r>
                <w:rPr>
                  <w:noProof/>
                </w:rPr>
                <w:t>3</w:t>
              </w:r>
            </w:ins>
          </w:p>
        </w:tc>
      </w:tr>
      <w:tr w:rsidR="00DE1282" w:rsidRPr="00D00BBD" w14:paraId="0C21FC4B" w14:textId="77777777" w:rsidTr="00DA5272">
        <w:trPr>
          <w:gridAfter w:val="1"/>
          <w:wAfter w:w="18" w:type="dxa"/>
          <w:jc w:val="center"/>
          <w:ins w:id="930" w:author="Buitendijk, Hans" w:date="2022-09-06T08:56:00Z"/>
        </w:trPr>
        <w:tc>
          <w:tcPr>
            <w:tcW w:w="2881" w:type="dxa"/>
            <w:tcBorders>
              <w:top w:val="dotted" w:sz="4" w:space="0" w:color="auto"/>
              <w:left w:val="nil"/>
              <w:bottom w:val="dotted" w:sz="4" w:space="0" w:color="auto"/>
              <w:right w:val="nil"/>
            </w:tcBorders>
            <w:shd w:val="clear" w:color="auto" w:fill="FFFFFF"/>
          </w:tcPr>
          <w:p w14:paraId="6F51D884" w14:textId="51954580" w:rsidR="00DE1282" w:rsidRPr="009901C4" w:rsidRDefault="00DE1282" w:rsidP="00DA5272">
            <w:pPr>
              <w:pStyle w:val="MsgTableBody"/>
              <w:rPr>
                <w:ins w:id="931" w:author="Buitendijk, Hans" w:date="2022-09-06T08:56:00Z"/>
                <w:noProof/>
              </w:rPr>
            </w:pPr>
            <w:ins w:id="932" w:author="Buitendijk, Hans" w:date="2022-09-06T08:56: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31EC228F" w14:textId="77777777" w:rsidR="00DE1282" w:rsidRPr="009901C4" w:rsidRDefault="00DE1282" w:rsidP="00DA5272">
            <w:pPr>
              <w:pStyle w:val="MsgTableBody"/>
              <w:rPr>
                <w:ins w:id="933" w:author="Buitendijk, Hans" w:date="2022-09-06T08:56:00Z"/>
                <w:noProof/>
              </w:rPr>
            </w:pPr>
            <w:ins w:id="934" w:author="Buitendijk, Hans" w:date="2022-09-06T08:56: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4AF6A349" w14:textId="77777777" w:rsidR="00DE1282" w:rsidRPr="009901C4" w:rsidRDefault="00DE1282" w:rsidP="00DA5272">
            <w:pPr>
              <w:pStyle w:val="MsgTableBody"/>
              <w:jc w:val="center"/>
              <w:rPr>
                <w:ins w:id="935" w:author="Buitendijk, Hans" w:date="2022-09-06T08:56:00Z"/>
                <w:noProof/>
              </w:rPr>
            </w:pPr>
          </w:p>
        </w:tc>
        <w:tc>
          <w:tcPr>
            <w:tcW w:w="1008" w:type="dxa"/>
            <w:gridSpan w:val="2"/>
            <w:tcBorders>
              <w:top w:val="dotted" w:sz="4" w:space="0" w:color="auto"/>
              <w:left w:val="nil"/>
              <w:bottom w:val="dotted" w:sz="4" w:space="0" w:color="auto"/>
              <w:right w:val="nil"/>
            </w:tcBorders>
            <w:shd w:val="clear" w:color="auto" w:fill="FFFFFF"/>
          </w:tcPr>
          <w:p w14:paraId="72E31177" w14:textId="77777777" w:rsidR="00DE1282" w:rsidRPr="009901C4" w:rsidRDefault="00DE1282" w:rsidP="00DA5272">
            <w:pPr>
              <w:pStyle w:val="MsgTableBody"/>
              <w:jc w:val="center"/>
              <w:rPr>
                <w:ins w:id="936" w:author="Buitendijk, Hans" w:date="2022-09-06T08:56:00Z"/>
                <w:noProof/>
              </w:rPr>
            </w:pPr>
          </w:p>
        </w:tc>
      </w:tr>
      <w:tr w:rsidR="00DD6D98" w:rsidRPr="00D00BBD" w14:paraId="060ABFA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091A6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F463D88"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64B33DA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513929" w14:textId="77777777" w:rsidR="00DD6D98" w:rsidRPr="009901C4" w:rsidRDefault="00DD6D98" w:rsidP="00DD6D98">
            <w:pPr>
              <w:pStyle w:val="MsgTableBody"/>
              <w:jc w:val="center"/>
              <w:rPr>
                <w:noProof/>
              </w:rPr>
            </w:pPr>
          </w:p>
        </w:tc>
      </w:tr>
      <w:tr w:rsidR="00DD6D98" w:rsidRPr="00D00BBD" w14:paraId="2E8DF82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671067"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3DED3C19" w14:textId="77777777" w:rsidR="00DD6D98" w:rsidRPr="009901C4" w:rsidRDefault="00DD6D98" w:rsidP="00DD6D98">
            <w:pPr>
              <w:pStyle w:val="MsgTableBody"/>
              <w:rPr>
                <w:noProof/>
              </w:rPr>
            </w:pPr>
            <w:r w:rsidRPr="009901C4">
              <w:rPr>
                <w:noProof/>
              </w:rPr>
              <w:t>Patient</w:t>
            </w:r>
          </w:p>
        </w:tc>
        <w:tc>
          <w:tcPr>
            <w:tcW w:w="864" w:type="dxa"/>
            <w:tcBorders>
              <w:top w:val="dotted" w:sz="4" w:space="0" w:color="auto"/>
              <w:left w:val="nil"/>
              <w:bottom w:val="dotted" w:sz="4" w:space="0" w:color="auto"/>
              <w:right w:val="nil"/>
            </w:tcBorders>
            <w:shd w:val="clear" w:color="auto" w:fill="FFFFFF"/>
          </w:tcPr>
          <w:p w14:paraId="51276E8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C772DA" w14:textId="77777777" w:rsidR="00DD6D98" w:rsidRPr="009901C4" w:rsidRDefault="00DD6D98" w:rsidP="00DD6D98">
            <w:pPr>
              <w:pStyle w:val="MsgTableBody"/>
              <w:jc w:val="center"/>
              <w:rPr>
                <w:noProof/>
              </w:rPr>
            </w:pPr>
            <w:r w:rsidRPr="009901C4">
              <w:rPr>
                <w:noProof/>
              </w:rPr>
              <w:t>3</w:t>
            </w:r>
          </w:p>
        </w:tc>
      </w:tr>
      <w:tr w:rsidR="00DD6D98" w:rsidRPr="00D00BBD" w14:paraId="7AC7964A"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76AE3E"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3F073679"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C191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40744" w14:textId="77777777" w:rsidR="00DD6D98" w:rsidRPr="009901C4" w:rsidRDefault="00DD6D98" w:rsidP="00DD6D98">
            <w:pPr>
              <w:pStyle w:val="MsgTableBody"/>
              <w:jc w:val="center"/>
              <w:rPr>
                <w:noProof/>
              </w:rPr>
            </w:pPr>
            <w:r w:rsidRPr="009901C4">
              <w:rPr>
                <w:noProof/>
              </w:rPr>
              <w:t>7</w:t>
            </w:r>
          </w:p>
        </w:tc>
      </w:tr>
      <w:tr w:rsidR="00EB47D7" w:rsidRPr="0001097E" w14:paraId="5F6BDFFF" w14:textId="77777777" w:rsidTr="00DE1282">
        <w:tblPrEx>
          <w:shd w:val="clear" w:color="auto" w:fill="auto"/>
          <w:tblLook w:val="04A0" w:firstRow="1" w:lastRow="0" w:firstColumn="1" w:lastColumn="0" w:noHBand="0" w:noVBand="1"/>
        </w:tblPrEx>
        <w:trPr>
          <w:jc w:val="center"/>
          <w:ins w:id="937" w:author="Buitendijk, Hans" w:date="2022-08-23T13:55:00Z"/>
        </w:trPr>
        <w:tc>
          <w:tcPr>
            <w:tcW w:w="2881" w:type="dxa"/>
            <w:tcBorders>
              <w:top w:val="dotted" w:sz="4" w:space="0" w:color="auto"/>
              <w:left w:val="nil"/>
              <w:bottom w:val="dotted" w:sz="4" w:space="0" w:color="auto"/>
              <w:right w:val="nil"/>
            </w:tcBorders>
            <w:shd w:val="clear" w:color="auto" w:fill="FFFFFF"/>
          </w:tcPr>
          <w:p w14:paraId="587D5F5D" w14:textId="67B5B82E" w:rsidR="00EB47D7" w:rsidRPr="0052787A" w:rsidRDefault="00EB47D7" w:rsidP="00EE6AE7">
            <w:pPr>
              <w:pStyle w:val="MsgTableBody"/>
              <w:rPr>
                <w:ins w:id="938" w:author="Buitendijk, Hans" w:date="2022-08-23T13:55:00Z"/>
                <w:noProof/>
              </w:rPr>
            </w:pPr>
            <w:ins w:id="939" w:author="Buitendijk, Hans" w:date="2022-08-23T13:55: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5CC04E92" w14:textId="77777777" w:rsidR="00EB47D7" w:rsidRPr="0052787A" w:rsidRDefault="00EB47D7" w:rsidP="00EE6AE7">
            <w:pPr>
              <w:pStyle w:val="MsgTableBody"/>
              <w:rPr>
                <w:ins w:id="940" w:author="Buitendijk, Hans" w:date="2022-08-23T13:55:00Z"/>
                <w:noProof/>
              </w:rPr>
            </w:pPr>
            <w:ins w:id="941" w:author="Buitendijk, Hans" w:date="2022-08-23T13:55: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893246F" w14:textId="77777777" w:rsidR="00EB47D7" w:rsidRPr="0052787A" w:rsidRDefault="00EB47D7" w:rsidP="00EE6AE7">
            <w:pPr>
              <w:pStyle w:val="MsgTableBody"/>
              <w:rPr>
                <w:ins w:id="942" w:author="Buitendijk, Hans" w:date="2022-08-23T13:55:00Z"/>
                <w:noProof/>
              </w:rPr>
            </w:pPr>
          </w:p>
        </w:tc>
        <w:tc>
          <w:tcPr>
            <w:tcW w:w="990" w:type="dxa"/>
            <w:gridSpan w:val="2"/>
            <w:tcBorders>
              <w:top w:val="dotted" w:sz="4" w:space="0" w:color="auto"/>
              <w:left w:val="nil"/>
              <w:bottom w:val="dotted" w:sz="4" w:space="0" w:color="auto"/>
              <w:right w:val="nil"/>
            </w:tcBorders>
            <w:shd w:val="clear" w:color="auto" w:fill="FFFFFF"/>
          </w:tcPr>
          <w:p w14:paraId="1FE997A9" w14:textId="77777777" w:rsidR="00EB47D7" w:rsidRPr="0052787A" w:rsidRDefault="00EB47D7" w:rsidP="00EE6AE7">
            <w:pPr>
              <w:pStyle w:val="MsgTableBody"/>
              <w:jc w:val="center"/>
              <w:rPr>
                <w:ins w:id="943" w:author="Buitendijk, Hans" w:date="2022-08-23T13:55:00Z"/>
                <w:noProof/>
              </w:rPr>
            </w:pPr>
            <w:ins w:id="944" w:author="Buitendijk, Hans" w:date="2022-08-23T13:55:00Z">
              <w:r>
                <w:rPr>
                  <w:noProof/>
                </w:rPr>
                <w:t>3</w:t>
              </w:r>
            </w:ins>
          </w:p>
        </w:tc>
      </w:tr>
      <w:tr w:rsidR="00EB47D7" w:rsidRPr="0001097E" w14:paraId="00B162CD" w14:textId="77777777" w:rsidTr="00DE1282">
        <w:tblPrEx>
          <w:shd w:val="clear" w:color="auto" w:fill="auto"/>
          <w:tblLook w:val="04A0" w:firstRow="1" w:lastRow="0" w:firstColumn="1" w:lastColumn="0" w:noHBand="0" w:noVBand="1"/>
        </w:tblPrEx>
        <w:trPr>
          <w:jc w:val="center"/>
          <w:ins w:id="945" w:author="Buitendijk, Hans" w:date="2022-08-23T13:55:00Z"/>
        </w:trPr>
        <w:tc>
          <w:tcPr>
            <w:tcW w:w="2881" w:type="dxa"/>
            <w:tcBorders>
              <w:top w:val="dotted" w:sz="4" w:space="0" w:color="auto"/>
              <w:left w:val="nil"/>
              <w:bottom w:val="dotted" w:sz="4" w:space="0" w:color="auto"/>
              <w:right w:val="nil"/>
            </w:tcBorders>
            <w:shd w:val="clear" w:color="auto" w:fill="FFFFFF"/>
          </w:tcPr>
          <w:p w14:paraId="487D1CEB" w14:textId="5AFCACAD" w:rsidR="00EB47D7" w:rsidRPr="0052787A" w:rsidRDefault="00EB47D7" w:rsidP="00EE6AE7">
            <w:pPr>
              <w:pStyle w:val="MsgTableBody"/>
              <w:rPr>
                <w:ins w:id="946" w:author="Buitendijk, Hans" w:date="2022-08-23T13:55:00Z"/>
                <w:noProof/>
              </w:rPr>
            </w:pPr>
            <w:ins w:id="947" w:author="Buitendijk, Hans" w:date="2022-08-23T13:55: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02CB30B3" w14:textId="0C692423" w:rsidR="00EB47D7" w:rsidRPr="0052787A" w:rsidRDefault="00973149" w:rsidP="00EE6AE7">
            <w:pPr>
              <w:pStyle w:val="MsgTableBody"/>
              <w:rPr>
                <w:ins w:id="948" w:author="Buitendijk, Hans" w:date="2022-08-23T13:55:00Z"/>
                <w:noProof/>
              </w:rPr>
            </w:pPr>
            <w:ins w:id="949" w:author="Buitendijk, Hans" w:date="2022-08-24T17:38:00Z">
              <w:r>
                <w:rPr>
                  <w:noProof/>
                </w:rPr>
                <w:t>Recorded</w:t>
              </w:r>
            </w:ins>
            <w:ins w:id="950" w:author="Buitendijk, Hans" w:date="2022-08-23T13:55:00Z">
              <w:r w:rsidR="00EB47D7">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481807E3" w14:textId="77777777" w:rsidR="00EB47D7" w:rsidRPr="0052787A" w:rsidRDefault="00EB47D7" w:rsidP="00EE6AE7">
            <w:pPr>
              <w:pStyle w:val="MsgTableBody"/>
              <w:rPr>
                <w:ins w:id="951" w:author="Buitendijk, Hans" w:date="2022-08-23T13:55:00Z"/>
                <w:noProof/>
              </w:rPr>
            </w:pPr>
          </w:p>
        </w:tc>
        <w:tc>
          <w:tcPr>
            <w:tcW w:w="990" w:type="dxa"/>
            <w:gridSpan w:val="2"/>
            <w:tcBorders>
              <w:top w:val="dotted" w:sz="4" w:space="0" w:color="auto"/>
              <w:left w:val="nil"/>
              <w:bottom w:val="dotted" w:sz="4" w:space="0" w:color="auto"/>
              <w:right w:val="nil"/>
            </w:tcBorders>
            <w:shd w:val="clear" w:color="auto" w:fill="FFFFFF"/>
          </w:tcPr>
          <w:p w14:paraId="5CF36688" w14:textId="77777777" w:rsidR="00EB47D7" w:rsidRPr="0052787A" w:rsidRDefault="00EB47D7" w:rsidP="00EE6AE7">
            <w:pPr>
              <w:pStyle w:val="MsgTableBody"/>
              <w:jc w:val="center"/>
              <w:rPr>
                <w:ins w:id="952" w:author="Buitendijk, Hans" w:date="2022-08-23T13:55:00Z"/>
                <w:noProof/>
              </w:rPr>
            </w:pPr>
            <w:ins w:id="953" w:author="Buitendijk, Hans" w:date="2022-08-23T13:55:00Z">
              <w:r>
                <w:rPr>
                  <w:noProof/>
                </w:rPr>
                <w:t>3</w:t>
              </w:r>
            </w:ins>
          </w:p>
        </w:tc>
      </w:tr>
      <w:tr w:rsidR="00EB47D7" w:rsidRPr="0001097E" w14:paraId="0A88A5A5" w14:textId="77777777" w:rsidTr="00DE1282">
        <w:tblPrEx>
          <w:shd w:val="clear" w:color="auto" w:fill="auto"/>
          <w:tblLook w:val="04A0" w:firstRow="1" w:lastRow="0" w:firstColumn="1" w:lastColumn="0" w:noHBand="0" w:noVBand="1"/>
        </w:tblPrEx>
        <w:trPr>
          <w:jc w:val="center"/>
          <w:ins w:id="954" w:author="Buitendijk, Hans" w:date="2022-08-23T13:55:00Z"/>
        </w:trPr>
        <w:tc>
          <w:tcPr>
            <w:tcW w:w="2881" w:type="dxa"/>
            <w:tcBorders>
              <w:top w:val="dotted" w:sz="4" w:space="0" w:color="auto"/>
              <w:left w:val="nil"/>
              <w:bottom w:val="dotted" w:sz="4" w:space="0" w:color="auto"/>
              <w:right w:val="nil"/>
            </w:tcBorders>
            <w:shd w:val="clear" w:color="auto" w:fill="FFFFFF"/>
          </w:tcPr>
          <w:p w14:paraId="3027FB76" w14:textId="22EDE7DC" w:rsidR="00EB47D7" w:rsidRPr="0052787A" w:rsidRDefault="00EB47D7" w:rsidP="00EE6AE7">
            <w:pPr>
              <w:pStyle w:val="MsgTableBody"/>
              <w:rPr>
                <w:ins w:id="955" w:author="Buitendijk, Hans" w:date="2022-08-23T13:55:00Z"/>
                <w:noProof/>
              </w:rPr>
            </w:pPr>
            <w:ins w:id="956" w:author="Buitendijk, Hans" w:date="2022-08-23T13:55: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08E69F0F" w14:textId="0337D6B9" w:rsidR="00EB47D7" w:rsidRPr="0052787A" w:rsidRDefault="00EB47D7" w:rsidP="00EE6AE7">
            <w:pPr>
              <w:pStyle w:val="MsgTableBody"/>
              <w:rPr>
                <w:ins w:id="957" w:author="Buitendijk, Hans" w:date="2022-08-23T13:55:00Z"/>
                <w:noProof/>
              </w:rPr>
            </w:pPr>
            <w:ins w:id="958" w:author="Buitendijk, Hans" w:date="2022-08-23T13:55:00Z">
              <w:del w:id="959" w:author="Craig Newman" w:date="2023-07-03T07:44:00Z">
                <w:r w:rsidDel="00573DBC">
                  <w:rPr>
                    <w:noProof/>
                  </w:rPr>
                  <w:delText>Sex for Clinical Use</w:delText>
                </w:r>
              </w:del>
            </w:ins>
            <w:ins w:id="960" w:author="Craig Newman" w:date="2023-07-03T07:44:00Z">
              <w:r w:rsidR="00573DBC">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1270C27B" w14:textId="77777777" w:rsidR="00EB47D7" w:rsidRPr="0052787A" w:rsidRDefault="00EB47D7" w:rsidP="00EE6AE7">
            <w:pPr>
              <w:pStyle w:val="MsgTableBody"/>
              <w:rPr>
                <w:ins w:id="961" w:author="Buitendijk, Hans" w:date="2022-08-23T13:55:00Z"/>
                <w:noProof/>
              </w:rPr>
            </w:pPr>
          </w:p>
        </w:tc>
        <w:tc>
          <w:tcPr>
            <w:tcW w:w="990" w:type="dxa"/>
            <w:gridSpan w:val="2"/>
            <w:tcBorders>
              <w:top w:val="dotted" w:sz="4" w:space="0" w:color="auto"/>
              <w:left w:val="nil"/>
              <w:bottom w:val="dotted" w:sz="4" w:space="0" w:color="auto"/>
              <w:right w:val="nil"/>
            </w:tcBorders>
            <w:shd w:val="clear" w:color="auto" w:fill="FFFFFF"/>
          </w:tcPr>
          <w:p w14:paraId="0AE1911C" w14:textId="77777777" w:rsidR="00EB47D7" w:rsidRPr="0052787A" w:rsidRDefault="00EB47D7" w:rsidP="00EE6AE7">
            <w:pPr>
              <w:pStyle w:val="MsgTableBody"/>
              <w:jc w:val="center"/>
              <w:rPr>
                <w:ins w:id="962" w:author="Buitendijk, Hans" w:date="2022-08-23T13:55:00Z"/>
                <w:noProof/>
              </w:rPr>
            </w:pPr>
            <w:ins w:id="963" w:author="Buitendijk, Hans" w:date="2022-08-23T13:55:00Z">
              <w:r>
                <w:rPr>
                  <w:noProof/>
                </w:rPr>
                <w:t>3</w:t>
              </w:r>
            </w:ins>
          </w:p>
        </w:tc>
      </w:tr>
      <w:tr w:rsidR="00DD6D98" w:rsidRPr="00D00BBD" w14:paraId="5D6C17C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5DD85E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E65B8EB"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F73E1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98BBDE" w14:textId="77777777" w:rsidR="00DD6D98" w:rsidRPr="009901C4" w:rsidRDefault="00DD6D98" w:rsidP="00DD6D98">
            <w:pPr>
              <w:pStyle w:val="MsgTableBody"/>
              <w:jc w:val="center"/>
              <w:rPr>
                <w:noProof/>
              </w:rPr>
            </w:pPr>
            <w:r w:rsidRPr="009901C4">
              <w:rPr>
                <w:noProof/>
              </w:rPr>
              <w:t>7</w:t>
            </w:r>
          </w:p>
        </w:tc>
      </w:tr>
      <w:tr w:rsidR="00DD6D98" w14:paraId="5AFEEBC7"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D8145E"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A921809"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1B112D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2BDE61" w14:textId="77777777" w:rsidR="00DD6D98" w:rsidRPr="00C95480" w:rsidRDefault="00DD6D98" w:rsidP="00DD6D98">
            <w:pPr>
              <w:pStyle w:val="MsgTableBody"/>
              <w:jc w:val="center"/>
              <w:rPr>
                <w:noProof/>
              </w:rPr>
            </w:pPr>
            <w:r w:rsidRPr="00C95480">
              <w:rPr>
                <w:noProof/>
              </w:rPr>
              <w:t>3</w:t>
            </w:r>
          </w:p>
        </w:tc>
      </w:tr>
      <w:tr w:rsidR="00DD6D98" w14:paraId="1341A851"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A82882"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E26B654"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E2D89B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08DE36" w14:textId="77777777" w:rsidR="00DD6D98" w:rsidRPr="00C95480" w:rsidRDefault="00DD6D98" w:rsidP="00DD6D98">
            <w:pPr>
              <w:pStyle w:val="MsgTableBody"/>
              <w:jc w:val="center"/>
              <w:rPr>
                <w:noProof/>
              </w:rPr>
            </w:pPr>
            <w:r w:rsidRPr="00C95480">
              <w:rPr>
                <w:noProof/>
              </w:rPr>
              <w:t>3</w:t>
            </w:r>
          </w:p>
        </w:tc>
      </w:tr>
      <w:tr w:rsidR="00DD6D98" w14:paraId="24B5E646"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E2F814"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653EA24"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C4A168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4E523E" w14:textId="77777777" w:rsidR="00DD6D98" w:rsidRPr="00C95480" w:rsidRDefault="00DD6D98" w:rsidP="00DD6D98">
            <w:pPr>
              <w:pStyle w:val="MsgTableBody"/>
              <w:jc w:val="center"/>
              <w:rPr>
                <w:noProof/>
              </w:rPr>
            </w:pPr>
            <w:r w:rsidRPr="00C95480">
              <w:rPr>
                <w:noProof/>
              </w:rPr>
              <w:t>3</w:t>
            </w:r>
          </w:p>
        </w:tc>
      </w:tr>
      <w:tr w:rsidR="00DD6D98" w14:paraId="782E1D18"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4FC56C"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C55B0B4"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E68B59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0B57A5" w14:textId="77777777" w:rsidR="00DD6D98" w:rsidRPr="00C95480" w:rsidRDefault="00DD6D98" w:rsidP="00DD6D98">
            <w:pPr>
              <w:pStyle w:val="MsgTableBody"/>
              <w:jc w:val="center"/>
              <w:rPr>
                <w:noProof/>
              </w:rPr>
            </w:pPr>
            <w:r w:rsidRPr="00C95480">
              <w:rPr>
                <w:noProof/>
              </w:rPr>
              <w:t>3</w:t>
            </w:r>
          </w:p>
        </w:tc>
      </w:tr>
      <w:tr w:rsidR="00DD6D98" w:rsidRPr="00D00BBD" w14:paraId="66C0D66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1F1EDA"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70EF51DB"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8243566"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02140D5" w14:textId="77777777" w:rsidR="00DD6D98" w:rsidRPr="009901C4" w:rsidRDefault="00DD6D98" w:rsidP="00DD6D98">
            <w:pPr>
              <w:pStyle w:val="MsgTableBody"/>
              <w:jc w:val="center"/>
              <w:rPr>
                <w:noProof/>
              </w:rPr>
            </w:pPr>
            <w:r>
              <w:rPr>
                <w:noProof/>
              </w:rPr>
              <w:t>3</w:t>
            </w:r>
          </w:p>
        </w:tc>
      </w:tr>
      <w:tr w:rsidR="00DD6D98" w:rsidRPr="00D00BBD" w14:paraId="4049915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EED77D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1B782E" w14:textId="77777777"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03DE46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554BCC" w14:textId="77777777" w:rsidR="00DD6D98" w:rsidRPr="009901C4" w:rsidRDefault="00DD6D98" w:rsidP="00DD6D98">
            <w:pPr>
              <w:pStyle w:val="MsgTableBody"/>
              <w:jc w:val="center"/>
              <w:rPr>
                <w:noProof/>
              </w:rPr>
            </w:pPr>
          </w:p>
        </w:tc>
      </w:tr>
      <w:tr w:rsidR="00DD6D98" w:rsidRPr="00D00BBD" w14:paraId="1F4238FE"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58EA2E"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2B1CC187" w14:textId="77777777" w:rsidR="00DD6D98" w:rsidRPr="009901C4" w:rsidRDefault="00DD6D98" w:rsidP="00DD6D98">
            <w:pPr>
              <w:pStyle w:val="MsgTableBody"/>
              <w:rPr>
                <w:noProof/>
              </w:rPr>
            </w:pPr>
            <w:r w:rsidRPr="009901C4">
              <w:rPr>
                <w:noProof/>
              </w:rPr>
              <w:t>Observations on Patient</w:t>
            </w:r>
          </w:p>
        </w:tc>
        <w:tc>
          <w:tcPr>
            <w:tcW w:w="864" w:type="dxa"/>
            <w:tcBorders>
              <w:top w:val="dotted" w:sz="4" w:space="0" w:color="auto"/>
              <w:left w:val="nil"/>
              <w:bottom w:val="dotted" w:sz="4" w:space="0" w:color="auto"/>
              <w:right w:val="nil"/>
            </w:tcBorders>
            <w:shd w:val="clear" w:color="auto" w:fill="FFFFFF"/>
          </w:tcPr>
          <w:p w14:paraId="0939113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563528" w14:textId="77777777" w:rsidR="00DD6D98" w:rsidRPr="009901C4" w:rsidRDefault="00DD6D98" w:rsidP="00DD6D98">
            <w:pPr>
              <w:pStyle w:val="MsgTableBody"/>
              <w:jc w:val="center"/>
              <w:rPr>
                <w:noProof/>
              </w:rPr>
            </w:pPr>
            <w:r w:rsidRPr="009901C4">
              <w:rPr>
                <w:noProof/>
              </w:rPr>
              <w:t>7</w:t>
            </w:r>
          </w:p>
        </w:tc>
      </w:tr>
      <w:tr w:rsidR="00DD6D98" w:rsidRPr="00D00BBD" w14:paraId="14F457D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912CA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E6C0932" w14:textId="77777777" w:rsidR="00DD6D98" w:rsidRPr="009901C4" w:rsidRDefault="00DD6D98" w:rsidP="00DD6D98">
            <w:pPr>
              <w:pStyle w:val="MsgTableBody"/>
              <w:rPr>
                <w:noProof/>
              </w:rPr>
            </w:pPr>
            <w:r w:rsidRPr="009901C4">
              <w:rPr>
                <w:noProof/>
              </w:rPr>
              <w:t>Participation (for Observation on Patient)</w:t>
            </w:r>
          </w:p>
        </w:tc>
        <w:tc>
          <w:tcPr>
            <w:tcW w:w="864" w:type="dxa"/>
            <w:tcBorders>
              <w:top w:val="dotted" w:sz="4" w:space="0" w:color="auto"/>
              <w:left w:val="nil"/>
              <w:bottom w:val="dotted" w:sz="4" w:space="0" w:color="auto"/>
              <w:right w:val="nil"/>
            </w:tcBorders>
            <w:shd w:val="clear" w:color="auto" w:fill="FFFFFF"/>
          </w:tcPr>
          <w:p w14:paraId="51A991E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4F942C" w14:textId="77777777" w:rsidR="00DD6D98" w:rsidRPr="009901C4" w:rsidRDefault="00DD6D98" w:rsidP="00DD6D98">
            <w:pPr>
              <w:pStyle w:val="MsgTableBody"/>
              <w:jc w:val="center"/>
              <w:rPr>
                <w:noProof/>
              </w:rPr>
            </w:pPr>
            <w:r w:rsidRPr="009901C4">
              <w:rPr>
                <w:noProof/>
              </w:rPr>
              <w:t>7</w:t>
            </w:r>
          </w:p>
        </w:tc>
      </w:tr>
      <w:tr w:rsidR="00DD6D98" w:rsidRPr="00D00BBD" w14:paraId="2F611C1C"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DAB6AF"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D9F40C5" w14:textId="77777777" w:rsidR="00DD6D98" w:rsidRPr="009901C4" w:rsidRDefault="00DD6D98" w:rsidP="00DD6D98">
            <w:pPr>
              <w:pStyle w:val="MsgTableBody"/>
              <w:rPr>
                <w:noProof/>
              </w:rPr>
            </w:pPr>
            <w:r w:rsidRPr="009901C4">
              <w:rPr>
                <w:noProof/>
              </w:rPr>
              <w:t>Notes and Comments for Observation on Patient</w:t>
            </w:r>
          </w:p>
        </w:tc>
        <w:tc>
          <w:tcPr>
            <w:tcW w:w="864" w:type="dxa"/>
            <w:tcBorders>
              <w:top w:val="dotted" w:sz="4" w:space="0" w:color="auto"/>
              <w:left w:val="nil"/>
              <w:bottom w:val="dotted" w:sz="4" w:space="0" w:color="auto"/>
              <w:right w:val="nil"/>
            </w:tcBorders>
            <w:shd w:val="clear" w:color="auto" w:fill="FFFFFF"/>
          </w:tcPr>
          <w:p w14:paraId="1184C6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C666C3" w14:textId="77777777" w:rsidR="00DD6D98" w:rsidRPr="009901C4" w:rsidRDefault="00DD6D98" w:rsidP="00DD6D98">
            <w:pPr>
              <w:pStyle w:val="MsgTableBody"/>
              <w:jc w:val="center"/>
              <w:rPr>
                <w:noProof/>
              </w:rPr>
            </w:pPr>
            <w:r w:rsidRPr="009901C4">
              <w:rPr>
                <w:noProof/>
              </w:rPr>
              <w:t>2</w:t>
            </w:r>
          </w:p>
        </w:tc>
      </w:tr>
      <w:tr w:rsidR="00DD6D98" w:rsidRPr="00D00BBD" w14:paraId="322D0CF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802C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F427029" w14:textId="77777777"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14:paraId="72D5B2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32AD3F" w14:textId="77777777" w:rsidR="00DD6D98" w:rsidRPr="009901C4" w:rsidRDefault="00DD6D98" w:rsidP="00DD6D98">
            <w:pPr>
              <w:pStyle w:val="MsgTableBody"/>
              <w:jc w:val="center"/>
              <w:rPr>
                <w:noProof/>
              </w:rPr>
            </w:pPr>
          </w:p>
        </w:tc>
      </w:tr>
      <w:tr w:rsidR="00DD6D98" w:rsidRPr="00D00BBD" w14:paraId="005F2CA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568F9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4CE2D26"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54A700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CE8F60" w14:textId="77777777" w:rsidR="00DD6D98" w:rsidRPr="009901C4" w:rsidRDefault="00DD6D98" w:rsidP="00DD6D98">
            <w:pPr>
              <w:pStyle w:val="MsgTableBody"/>
              <w:jc w:val="center"/>
              <w:rPr>
                <w:noProof/>
              </w:rPr>
            </w:pPr>
          </w:p>
        </w:tc>
      </w:tr>
      <w:tr w:rsidR="00DD6D98" w:rsidRPr="00D00BBD" w14:paraId="1E56394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40767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A0D290A"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15EC58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024D25" w14:textId="77777777" w:rsidR="00DD6D98" w:rsidRPr="009901C4" w:rsidRDefault="00DD6D98" w:rsidP="00DD6D98">
            <w:pPr>
              <w:pStyle w:val="MsgTableBody"/>
              <w:jc w:val="center"/>
              <w:rPr>
                <w:noProof/>
              </w:rPr>
            </w:pPr>
          </w:p>
        </w:tc>
      </w:tr>
      <w:tr w:rsidR="00DD6D98" w:rsidRPr="00D00BBD" w14:paraId="766F6BC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DFC1B6" w14:textId="77777777" w:rsidR="00DD6D98" w:rsidRPr="009901C4" w:rsidRDefault="00DD6D98" w:rsidP="00DD6D98">
            <w:pPr>
              <w:pStyle w:val="MsgTableBody"/>
              <w:rPr>
                <w:noProof/>
              </w:rPr>
            </w:pPr>
            <w:r w:rsidRPr="009901C4">
              <w:rPr>
                <w:noProof/>
              </w:rPr>
              <w:t xml:space="preserve">      SPM</w:t>
            </w:r>
          </w:p>
        </w:tc>
        <w:tc>
          <w:tcPr>
            <w:tcW w:w="4319" w:type="dxa"/>
            <w:tcBorders>
              <w:top w:val="dotted" w:sz="4" w:space="0" w:color="auto"/>
              <w:left w:val="nil"/>
              <w:bottom w:val="dotted" w:sz="4" w:space="0" w:color="auto"/>
              <w:right w:val="nil"/>
            </w:tcBorders>
            <w:shd w:val="clear" w:color="auto" w:fill="FFFFFF"/>
          </w:tcPr>
          <w:p w14:paraId="5F17656A"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F9A8EE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698712" w14:textId="77777777" w:rsidR="00DD6D98" w:rsidRPr="009901C4" w:rsidRDefault="00DD6D98" w:rsidP="00DD6D98">
            <w:pPr>
              <w:pStyle w:val="MsgTableBody"/>
              <w:jc w:val="center"/>
              <w:rPr>
                <w:noProof/>
              </w:rPr>
            </w:pPr>
            <w:r w:rsidRPr="009901C4">
              <w:rPr>
                <w:noProof/>
              </w:rPr>
              <w:t>7</w:t>
            </w:r>
          </w:p>
        </w:tc>
      </w:tr>
      <w:tr w:rsidR="00DD6D98" w:rsidRPr="00D00BBD" w14:paraId="62483A41"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8641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87F48AB" w14:textId="77777777"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613A2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D4B22" w14:textId="77777777" w:rsidR="00DD6D98" w:rsidRPr="009901C4" w:rsidRDefault="00DD6D98" w:rsidP="00DD6D98">
            <w:pPr>
              <w:pStyle w:val="MsgTableBody"/>
              <w:jc w:val="center"/>
              <w:rPr>
                <w:noProof/>
              </w:rPr>
            </w:pPr>
          </w:p>
        </w:tc>
      </w:tr>
      <w:tr w:rsidR="00DD6D98" w:rsidRPr="00D00BBD" w14:paraId="76F51B0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EFC6D4"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14AB661F" w14:textId="77777777" w:rsidR="00DD6D98" w:rsidRPr="009901C4" w:rsidRDefault="00DD6D98" w:rsidP="00DD6D98">
            <w:pPr>
              <w:pStyle w:val="MsgTableBody"/>
              <w:rPr>
                <w:noProof/>
              </w:rPr>
            </w:pPr>
            <w:r w:rsidRPr="009901C4">
              <w:rPr>
                <w:noProof/>
              </w:rPr>
              <w:t>Observation on Specimen</w:t>
            </w:r>
          </w:p>
        </w:tc>
        <w:tc>
          <w:tcPr>
            <w:tcW w:w="864" w:type="dxa"/>
            <w:tcBorders>
              <w:top w:val="dotted" w:sz="4" w:space="0" w:color="auto"/>
              <w:left w:val="nil"/>
              <w:bottom w:val="dotted" w:sz="4" w:space="0" w:color="auto"/>
              <w:right w:val="nil"/>
            </w:tcBorders>
            <w:shd w:val="clear" w:color="auto" w:fill="FFFFFF"/>
          </w:tcPr>
          <w:p w14:paraId="0E7962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B4FA59" w14:textId="77777777" w:rsidR="00DD6D98" w:rsidRPr="009901C4" w:rsidRDefault="00DD6D98" w:rsidP="00DD6D98">
            <w:pPr>
              <w:pStyle w:val="MsgTableBody"/>
              <w:jc w:val="center"/>
              <w:rPr>
                <w:noProof/>
              </w:rPr>
            </w:pPr>
            <w:r w:rsidRPr="009901C4">
              <w:rPr>
                <w:noProof/>
              </w:rPr>
              <w:t>7</w:t>
            </w:r>
          </w:p>
        </w:tc>
      </w:tr>
      <w:tr w:rsidR="00DD6D98" w:rsidRPr="00D00BBD" w14:paraId="7CE6AD1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1B78B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CF3114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3EA69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DEEAE8" w14:textId="77777777" w:rsidR="00DD6D98" w:rsidRPr="009901C4" w:rsidRDefault="00DD6D98" w:rsidP="00DD6D98">
            <w:pPr>
              <w:pStyle w:val="MsgTableBody"/>
              <w:jc w:val="center"/>
              <w:rPr>
                <w:noProof/>
              </w:rPr>
            </w:pPr>
            <w:r w:rsidRPr="009901C4">
              <w:rPr>
                <w:noProof/>
              </w:rPr>
              <w:t>7</w:t>
            </w:r>
          </w:p>
        </w:tc>
      </w:tr>
      <w:tr w:rsidR="00DD6D98" w:rsidRPr="00D00BBD" w14:paraId="00EE7CBA"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8AE09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2D5B760" w14:textId="77777777" w:rsidR="00DD6D98" w:rsidRPr="009901C4" w:rsidRDefault="00DD6D98" w:rsidP="00DD6D98">
            <w:pPr>
              <w:pStyle w:val="MsgTableBody"/>
              <w:rPr>
                <w:noProof/>
              </w:rPr>
            </w:pPr>
            <w:r w:rsidRPr="009901C4">
              <w:rPr>
                <w:noProof/>
              </w:rPr>
              <w:t>Notes and Comments for Observation on Specimen</w:t>
            </w:r>
          </w:p>
        </w:tc>
        <w:tc>
          <w:tcPr>
            <w:tcW w:w="864" w:type="dxa"/>
            <w:tcBorders>
              <w:top w:val="dotted" w:sz="4" w:space="0" w:color="auto"/>
              <w:left w:val="nil"/>
              <w:bottom w:val="dotted" w:sz="4" w:space="0" w:color="auto"/>
              <w:right w:val="nil"/>
            </w:tcBorders>
            <w:shd w:val="clear" w:color="auto" w:fill="FFFFFF"/>
          </w:tcPr>
          <w:p w14:paraId="1BE8A72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6175BC" w14:textId="77777777" w:rsidR="00DD6D98" w:rsidRPr="009901C4" w:rsidRDefault="00DD6D98" w:rsidP="00DD6D98">
            <w:pPr>
              <w:pStyle w:val="MsgTableBody"/>
              <w:jc w:val="center"/>
              <w:rPr>
                <w:noProof/>
              </w:rPr>
            </w:pPr>
            <w:r w:rsidRPr="009901C4">
              <w:rPr>
                <w:noProof/>
              </w:rPr>
              <w:t>2</w:t>
            </w:r>
          </w:p>
        </w:tc>
      </w:tr>
      <w:tr w:rsidR="00DD6D98" w:rsidRPr="00D00BBD" w14:paraId="3AC5B9C2"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338D5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C2FF8E" w14:textId="77777777"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6FD2B6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B29333" w14:textId="77777777" w:rsidR="00DD6D98" w:rsidRPr="009901C4" w:rsidRDefault="00DD6D98" w:rsidP="00DD6D98">
            <w:pPr>
              <w:pStyle w:val="MsgTableBody"/>
              <w:jc w:val="center"/>
              <w:rPr>
                <w:noProof/>
              </w:rPr>
            </w:pPr>
          </w:p>
        </w:tc>
      </w:tr>
      <w:tr w:rsidR="00DD6D98" w:rsidRPr="00D00BBD" w14:paraId="3AEE67B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742417"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58996450"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0FAA48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B4BE1F" w14:textId="77777777" w:rsidR="00DD6D98" w:rsidRPr="009901C4" w:rsidRDefault="00DD6D98" w:rsidP="00DD6D98">
            <w:pPr>
              <w:pStyle w:val="MsgTableBody"/>
              <w:jc w:val="center"/>
              <w:rPr>
                <w:noProof/>
              </w:rPr>
            </w:pPr>
          </w:p>
        </w:tc>
      </w:tr>
      <w:tr w:rsidR="00DD6D98" w:rsidRPr="00D00BBD" w14:paraId="4B01D2C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0E3AD0"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27F31B26"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346555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92A648" w14:textId="77777777" w:rsidR="00DD6D98" w:rsidRPr="009901C4" w:rsidRDefault="00DD6D98" w:rsidP="00DD6D98">
            <w:pPr>
              <w:pStyle w:val="MsgTableBody"/>
              <w:jc w:val="center"/>
              <w:rPr>
                <w:noProof/>
              </w:rPr>
            </w:pPr>
            <w:r w:rsidRPr="009901C4">
              <w:rPr>
                <w:noProof/>
              </w:rPr>
              <w:t>13</w:t>
            </w:r>
          </w:p>
        </w:tc>
      </w:tr>
      <w:tr w:rsidR="00DD6D98" w:rsidRPr="00D00BBD" w14:paraId="079F461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FEEB3D"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119354AF"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5C2489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A9A804" w14:textId="77777777" w:rsidR="00DD6D98" w:rsidRPr="009901C4" w:rsidRDefault="00DD6D98" w:rsidP="00DD6D98">
            <w:pPr>
              <w:pStyle w:val="MsgTableBody"/>
              <w:jc w:val="center"/>
              <w:rPr>
                <w:noProof/>
              </w:rPr>
            </w:pPr>
            <w:r w:rsidRPr="009901C4">
              <w:rPr>
                <w:noProof/>
              </w:rPr>
              <w:t>13</w:t>
            </w:r>
          </w:p>
        </w:tc>
      </w:tr>
      <w:tr w:rsidR="00DD6D98" w:rsidRPr="00D00BBD" w14:paraId="512AB4F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50D9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CBE16E5"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138108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65228" w14:textId="77777777" w:rsidR="00DD6D98" w:rsidRPr="009901C4" w:rsidRDefault="00DD6D98" w:rsidP="00DD6D98">
            <w:pPr>
              <w:pStyle w:val="MsgTableBody"/>
              <w:jc w:val="center"/>
              <w:rPr>
                <w:noProof/>
              </w:rPr>
            </w:pPr>
          </w:p>
        </w:tc>
      </w:tr>
      <w:tr w:rsidR="00DD6D98" w:rsidRPr="00D00BBD" w14:paraId="7EDDFB6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6E380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567865C"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3F9A44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4DE39" w14:textId="77777777" w:rsidR="00DD6D98" w:rsidRPr="009901C4" w:rsidRDefault="00DD6D98" w:rsidP="00DD6D98">
            <w:pPr>
              <w:pStyle w:val="MsgTableBody"/>
              <w:jc w:val="center"/>
              <w:rPr>
                <w:noProof/>
              </w:rPr>
            </w:pPr>
          </w:p>
        </w:tc>
      </w:tr>
      <w:tr w:rsidR="00DD6D98" w:rsidRPr="00D00BBD" w14:paraId="77277D5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02C8A8"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76D8A2E1"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6FED87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6F4E9C" w14:textId="77777777" w:rsidR="00DD6D98" w:rsidRPr="009901C4" w:rsidRDefault="00DD6D98" w:rsidP="00DD6D98">
            <w:pPr>
              <w:pStyle w:val="MsgTableBody"/>
              <w:jc w:val="center"/>
              <w:rPr>
                <w:noProof/>
              </w:rPr>
            </w:pPr>
            <w:r w:rsidRPr="009901C4">
              <w:rPr>
                <w:noProof/>
              </w:rPr>
              <w:t>7</w:t>
            </w:r>
          </w:p>
        </w:tc>
      </w:tr>
      <w:tr w:rsidR="00DD6D98" w:rsidRPr="00D00BBD" w14:paraId="577CAAA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FFE45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3E8D6DF"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687F1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B73F8" w14:textId="77777777" w:rsidR="00DD6D98" w:rsidRPr="009901C4" w:rsidRDefault="00DD6D98" w:rsidP="00DD6D98">
            <w:pPr>
              <w:pStyle w:val="MsgTableBody"/>
              <w:jc w:val="center"/>
              <w:rPr>
                <w:noProof/>
              </w:rPr>
            </w:pPr>
            <w:r w:rsidRPr="009901C4">
              <w:rPr>
                <w:noProof/>
              </w:rPr>
              <w:t>7</w:t>
            </w:r>
          </w:p>
        </w:tc>
      </w:tr>
      <w:tr w:rsidR="00DD6D98" w:rsidRPr="00D00BBD" w14:paraId="3A32B39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AB1C3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3670EA7"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73A9E2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18CC8" w14:textId="77777777" w:rsidR="00DD6D98" w:rsidRPr="009901C4" w:rsidRDefault="00DD6D98" w:rsidP="00DD6D98">
            <w:pPr>
              <w:pStyle w:val="MsgTableBody"/>
              <w:jc w:val="center"/>
              <w:rPr>
                <w:noProof/>
              </w:rPr>
            </w:pPr>
          </w:p>
        </w:tc>
      </w:tr>
      <w:tr w:rsidR="00DD6D98" w:rsidRPr="00D00BBD" w14:paraId="0AE88A3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208704"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68E87227"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387029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031279" w14:textId="77777777" w:rsidR="00DD6D98" w:rsidRPr="009901C4" w:rsidRDefault="00DD6D98" w:rsidP="00DD6D98">
            <w:pPr>
              <w:pStyle w:val="MsgTableBody"/>
              <w:jc w:val="center"/>
              <w:rPr>
                <w:noProof/>
              </w:rPr>
            </w:pPr>
            <w:r w:rsidRPr="009901C4">
              <w:rPr>
                <w:noProof/>
              </w:rPr>
              <w:t>4</w:t>
            </w:r>
          </w:p>
        </w:tc>
      </w:tr>
      <w:tr w:rsidR="00DD6D98" w:rsidRPr="00D00BBD" w14:paraId="251B0E5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0B4D27"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A9B9D98"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4EF9B4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904104" w14:textId="77777777" w:rsidR="00DD6D98" w:rsidRPr="009901C4" w:rsidRDefault="00DD6D98" w:rsidP="00DD6D98">
            <w:pPr>
              <w:pStyle w:val="MsgTableBody"/>
              <w:jc w:val="center"/>
              <w:rPr>
                <w:noProof/>
              </w:rPr>
            </w:pPr>
            <w:r w:rsidRPr="009901C4">
              <w:rPr>
                <w:noProof/>
              </w:rPr>
              <w:t>7</w:t>
            </w:r>
          </w:p>
        </w:tc>
      </w:tr>
      <w:tr w:rsidR="00DD6D98" w:rsidRPr="00D00BBD" w14:paraId="5AF852D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022248"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EE9F59A"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507FFF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84E955" w14:textId="77777777" w:rsidR="00DD6D98" w:rsidRPr="009901C4" w:rsidRDefault="00DD6D98" w:rsidP="00DD6D98">
            <w:pPr>
              <w:pStyle w:val="MsgTableBody"/>
              <w:jc w:val="center"/>
              <w:rPr>
                <w:noProof/>
              </w:rPr>
            </w:pPr>
          </w:p>
        </w:tc>
      </w:tr>
      <w:tr w:rsidR="00DD6D98" w:rsidRPr="00D00BBD" w14:paraId="13852071"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900B8F"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818188F"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F72F4D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80CEF" w14:textId="77777777" w:rsidR="00DD6D98" w:rsidRPr="009901C4" w:rsidRDefault="00DD6D98" w:rsidP="00DD6D98">
            <w:pPr>
              <w:pStyle w:val="MsgTableBody"/>
              <w:jc w:val="center"/>
              <w:rPr>
                <w:noProof/>
              </w:rPr>
            </w:pPr>
            <w:r w:rsidRPr="009901C4">
              <w:rPr>
                <w:noProof/>
              </w:rPr>
              <w:t>2</w:t>
            </w:r>
          </w:p>
        </w:tc>
      </w:tr>
      <w:tr w:rsidR="00DD6D98" w:rsidRPr="00D00BBD" w14:paraId="09A44A1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3A4CF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8A694BD"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09A4F2C0" w14:textId="77777777" w:rsidR="00DD6D98" w:rsidRPr="009901C4" w:rsidRDefault="00DD6D98" w:rsidP="00DD6D98">
            <w:pPr>
              <w:pStyle w:val="MsgTableBody"/>
              <w:jc w:val="center"/>
              <w:rPr>
                <w:noProof/>
              </w:rPr>
            </w:pPr>
            <w:r>
              <w:rPr>
                <w:noProof/>
              </w:rPr>
              <w:t>Depracted</w:t>
            </w:r>
          </w:p>
        </w:tc>
        <w:tc>
          <w:tcPr>
            <w:tcW w:w="1008" w:type="dxa"/>
            <w:gridSpan w:val="2"/>
            <w:tcBorders>
              <w:top w:val="dotted" w:sz="4" w:space="0" w:color="auto"/>
              <w:left w:val="nil"/>
              <w:bottom w:val="dotted" w:sz="4" w:space="0" w:color="auto"/>
              <w:right w:val="nil"/>
            </w:tcBorders>
            <w:shd w:val="clear" w:color="auto" w:fill="FFFFFF"/>
          </w:tcPr>
          <w:p w14:paraId="18016C4B" w14:textId="77777777" w:rsidR="00DD6D98" w:rsidRPr="009901C4" w:rsidRDefault="00DD6D98" w:rsidP="00DD6D98">
            <w:pPr>
              <w:pStyle w:val="MsgTableBody"/>
              <w:jc w:val="center"/>
              <w:rPr>
                <w:noProof/>
              </w:rPr>
            </w:pPr>
            <w:r w:rsidRPr="009901C4">
              <w:rPr>
                <w:noProof/>
              </w:rPr>
              <w:t>7</w:t>
            </w:r>
          </w:p>
        </w:tc>
      </w:tr>
      <w:tr w:rsidR="00DD6D98" w:rsidRPr="00D00BBD" w14:paraId="04CEF55D"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BB54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3996444"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EA872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47E952" w14:textId="77777777" w:rsidR="00DD6D98" w:rsidRPr="009901C4" w:rsidRDefault="00DD6D98" w:rsidP="00DD6D98">
            <w:pPr>
              <w:pStyle w:val="MsgTableBody"/>
              <w:jc w:val="center"/>
              <w:rPr>
                <w:noProof/>
              </w:rPr>
            </w:pPr>
          </w:p>
        </w:tc>
      </w:tr>
      <w:tr w:rsidR="00DD6D98" w:rsidRPr="00D00BBD" w14:paraId="4109F533"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A7ACF5"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45A2E103"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149EF7C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95206E" w14:textId="77777777" w:rsidR="00DD6D98" w:rsidRPr="009901C4" w:rsidRDefault="00DD6D98" w:rsidP="00DD6D98">
            <w:pPr>
              <w:pStyle w:val="MsgTableBody"/>
              <w:jc w:val="center"/>
              <w:rPr>
                <w:noProof/>
              </w:rPr>
            </w:pPr>
            <w:r w:rsidRPr="009901C4">
              <w:rPr>
                <w:noProof/>
              </w:rPr>
              <w:t>4</w:t>
            </w:r>
          </w:p>
        </w:tc>
      </w:tr>
      <w:tr w:rsidR="00DD6D98" w:rsidRPr="00D00BBD" w14:paraId="3F3AF89D"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108C2E"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33DE94B5"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CFBAE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74BB1C" w14:textId="77777777" w:rsidR="00DD6D98" w:rsidRPr="009901C4" w:rsidRDefault="00DD6D98" w:rsidP="00DD6D98">
            <w:pPr>
              <w:pStyle w:val="MsgTableBody"/>
              <w:jc w:val="center"/>
              <w:rPr>
                <w:noProof/>
              </w:rPr>
            </w:pPr>
            <w:r w:rsidRPr="009901C4">
              <w:rPr>
                <w:noProof/>
              </w:rPr>
              <w:t>4</w:t>
            </w:r>
          </w:p>
        </w:tc>
      </w:tr>
      <w:tr w:rsidR="00DD6D98" w:rsidRPr="00D00BBD" w14:paraId="098E2DC8"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6077E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3E49CBB"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45D74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3E8557" w14:textId="77777777" w:rsidR="00DD6D98" w:rsidRPr="009901C4" w:rsidRDefault="00DD6D98" w:rsidP="00DD6D98">
            <w:pPr>
              <w:pStyle w:val="MsgTableBody"/>
              <w:jc w:val="center"/>
              <w:rPr>
                <w:noProof/>
              </w:rPr>
            </w:pPr>
          </w:p>
        </w:tc>
      </w:tr>
      <w:tr w:rsidR="00DD6D98" w:rsidRPr="00D00BBD" w14:paraId="1074F7E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7EF69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C7141D"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0B5B6F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DC1DED" w14:textId="77777777" w:rsidR="00DD6D98" w:rsidRPr="009901C4" w:rsidRDefault="00DD6D98" w:rsidP="00DD6D98">
            <w:pPr>
              <w:pStyle w:val="MsgTableBody"/>
              <w:jc w:val="center"/>
              <w:rPr>
                <w:noProof/>
              </w:rPr>
            </w:pPr>
          </w:p>
        </w:tc>
      </w:tr>
      <w:tr w:rsidR="00DD6D98" w:rsidRPr="00D00BBD" w14:paraId="32DB7C1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55F9A1"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67568A99"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7E100C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B069E6" w14:textId="77777777" w:rsidR="00DD6D98" w:rsidRPr="009901C4" w:rsidRDefault="00DD6D98" w:rsidP="00DD6D98">
            <w:pPr>
              <w:pStyle w:val="MsgTableBody"/>
              <w:jc w:val="center"/>
              <w:rPr>
                <w:noProof/>
              </w:rPr>
            </w:pPr>
            <w:r w:rsidRPr="009901C4">
              <w:rPr>
                <w:noProof/>
              </w:rPr>
              <w:t>7</w:t>
            </w:r>
          </w:p>
        </w:tc>
      </w:tr>
      <w:tr w:rsidR="00DD6D98" w:rsidRPr="00D00BBD" w14:paraId="397C9966"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34488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5CF82DD"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14DC42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028A32" w14:textId="77777777" w:rsidR="00DD6D98" w:rsidRPr="009901C4" w:rsidRDefault="00DD6D98" w:rsidP="00DD6D98">
            <w:pPr>
              <w:pStyle w:val="MsgTableBody"/>
              <w:jc w:val="center"/>
              <w:rPr>
                <w:noProof/>
              </w:rPr>
            </w:pPr>
            <w:r w:rsidRPr="009901C4">
              <w:rPr>
                <w:noProof/>
              </w:rPr>
              <w:t>7</w:t>
            </w:r>
          </w:p>
        </w:tc>
      </w:tr>
      <w:tr w:rsidR="00DD6D98" w:rsidRPr="00D00BBD" w14:paraId="2C3F25B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15B3D8"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7A164D8"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5A6AA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EAD01F" w14:textId="77777777" w:rsidR="00DD6D98" w:rsidRPr="009901C4" w:rsidRDefault="00DD6D98" w:rsidP="00DD6D98">
            <w:pPr>
              <w:pStyle w:val="MsgTableBody"/>
              <w:jc w:val="center"/>
              <w:rPr>
                <w:noProof/>
              </w:rPr>
            </w:pPr>
            <w:r w:rsidRPr="009901C4">
              <w:rPr>
                <w:noProof/>
              </w:rPr>
              <w:t>2</w:t>
            </w:r>
          </w:p>
        </w:tc>
      </w:tr>
      <w:tr w:rsidR="00DD6D98" w:rsidRPr="00D00BBD" w14:paraId="6928B58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97431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EF48544"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05A974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E12A83" w14:textId="77777777" w:rsidR="00DD6D98" w:rsidRPr="009901C4" w:rsidRDefault="00DD6D98" w:rsidP="00DD6D98">
            <w:pPr>
              <w:pStyle w:val="MsgTableBody"/>
              <w:jc w:val="center"/>
              <w:rPr>
                <w:noProof/>
              </w:rPr>
            </w:pPr>
          </w:p>
        </w:tc>
      </w:tr>
      <w:tr w:rsidR="00DD6D98" w:rsidRPr="00D00BBD" w14:paraId="2002AAA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CA243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ADC0FB9"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2753F97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95E1C2" w14:textId="77777777" w:rsidR="00DD6D98" w:rsidRPr="009901C4" w:rsidRDefault="00DD6D98" w:rsidP="00DD6D98">
            <w:pPr>
              <w:pStyle w:val="MsgTableBody"/>
              <w:jc w:val="center"/>
              <w:rPr>
                <w:noProof/>
              </w:rPr>
            </w:pPr>
          </w:p>
        </w:tc>
      </w:tr>
      <w:tr w:rsidR="00DD6D98" w:rsidRPr="00D00BBD" w14:paraId="3168E54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5A17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84EBC82"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FA275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8F4578" w14:textId="77777777" w:rsidR="00DD6D98" w:rsidRPr="009901C4" w:rsidRDefault="00DD6D98" w:rsidP="00DD6D98">
            <w:pPr>
              <w:pStyle w:val="MsgTableBody"/>
              <w:jc w:val="center"/>
              <w:rPr>
                <w:noProof/>
              </w:rPr>
            </w:pPr>
          </w:p>
        </w:tc>
      </w:tr>
      <w:tr w:rsidR="00DD6D98" w:rsidRPr="00D00BBD" w14:paraId="3526E22C" w14:textId="77777777" w:rsidTr="00DE1282">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2031E3F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single" w:sz="2" w:space="0" w:color="auto"/>
              <w:right w:val="nil"/>
            </w:tcBorders>
            <w:shd w:val="clear" w:color="auto" w:fill="FFFFFF"/>
          </w:tcPr>
          <w:p w14:paraId="350238AB" w14:textId="77777777" w:rsidR="00DD6D98" w:rsidRPr="009901C4" w:rsidRDefault="00DD6D98" w:rsidP="00DD6D98">
            <w:pPr>
              <w:pStyle w:val="MsgTableBody"/>
              <w:rPr>
                <w:noProof/>
              </w:rPr>
            </w:pPr>
            <w:r w:rsidRPr="009901C4">
              <w:rPr>
                <w:noProof/>
              </w:rPr>
              <w:t>--- ACCESSION_DETAIL end</w:t>
            </w:r>
          </w:p>
        </w:tc>
        <w:tc>
          <w:tcPr>
            <w:tcW w:w="864" w:type="dxa"/>
            <w:tcBorders>
              <w:top w:val="dotted" w:sz="4" w:space="0" w:color="auto"/>
              <w:left w:val="nil"/>
              <w:bottom w:val="single" w:sz="2" w:space="0" w:color="auto"/>
              <w:right w:val="nil"/>
            </w:tcBorders>
            <w:shd w:val="clear" w:color="auto" w:fill="FFFFFF"/>
          </w:tcPr>
          <w:p w14:paraId="3144C0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5A279C9" w14:textId="77777777" w:rsidR="00DD6D98" w:rsidRPr="009901C4" w:rsidRDefault="00DD6D98" w:rsidP="00DD6D98">
            <w:pPr>
              <w:pStyle w:val="MsgTableBody"/>
              <w:jc w:val="center"/>
              <w:rPr>
                <w:noProof/>
              </w:rPr>
            </w:pPr>
          </w:p>
        </w:tc>
      </w:tr>
    </w:tbl>
    <w:p w14:paraId="2FBF76C5"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91"/>
        <w:gridCol w:w="1560"/>
        <w:gridCol w:w="1600"/>
        <w:gridCol w:w="2090"/>
      </w:tblGrid>
      <w:tr w:rsidR="00DD6D98" w:rsidRPr="009928E9" w14:paraId="2396E144" w14:textId="77777777" w:rsidTr="00DD6D98">
        <w:tc>
          <w:tcPr>
            <w:tcW w:w="9350" w:type="dxa"/>
            <w:gridSpan w:val="5"/>
          </w:tcPr>
          <w:p w14:paraId="5F3C33AA" w14:textId="77777777" w:rsidR="00DD6D98" w:rsidRPr="0083614A" w:rsidRDefault="00DD6D98" w:rsidP="00DD6D98">
            <w:pPr>
              <w:pStyle w:val="ACK-ChoreographyHeader"/>
            </w:pPr>
            <w:r>
              <w:t>Acknowledgement Choreography</w:t>
            </w:r>
          </w:p>
        </w:tc>
      </w:tr>
      <w:tr w:rsidR="00DD6D98" w:rsidRPr="009928E9" w14:paraId="124AF446" w14:textId="77777777" w:rsidTr="00DD6D98">
        <w:tc>
          <w:tcPr>
            <w:tcW w:w="9350" w:type="dxa"/>
            <w:gridSpan w:val="5"/>
          </w:tcPr>
          <w:p w14:paraId="6E4CC5BE" w14:textId="77777777" w:rsidR="00DD6D98" w:rsidRDefault="00DD6D98" w:rsidP="00DD6D98">
            <w:pPr>
              <w:pStyle w:val="ACK-ChoreographyHeader"/>
            </w:pPr>
            <w:r w:rsidRPr="002A61AC">
              <w:rPr>
                <w:noProof/>
                <w:lang w:val="fr-FR"/>
              </w:rPr>
              <w:t>OPU^R25^OPU_R25</w:t>
            </w:r>
          </w:p>
        </w:tc>
      </w:tr>
      <w:tr w:rsidR="00DD6D98" w:rsidRPr="009928E9" w14:paraId="05771F58" w14:textId="77777777" w:rsidTr="00DD6D98">
        <w:tc>
          <w:tcPr>
            <w:tcW w:w="1809" w:type="dxa"/>
          </w:tcPr>
          <w:p w14:paraId="6089EAC8" w14:textId="77777777" w:rsidR="00DD6D98" w:rsidRPr="0083614A" w:rsidRDefault="00DD6D98" w:rsidP="00DD6D98">
            <w:pPr>
              <w:pStyle w:val="ACK-ChoreographyBody"/>
            </w:pPr>
            <w:r w:rsidRPr="0083614A">
              <w:t>Field name</w:t>
            </w:r>
          </w:p>
        </w:tc>
        <w:tc>
          <w:tcPr>
            <w:tcW w:w="2291" w:type="dxa"/>
          </w:tcPr>
          <w:p w14:paraId="2600F431" w14:textId="77777777" w:rsidR="00DD6D98" w:rsidRPr="0083614A" w:rsidRDefault="00DD6D98" w:rsidP="00DD6D98">
            <w:pPr>
              <w:pStyle w:val="ACK-ChoreographyBody"/>
            </w:pPr>
            <w:r w:rsidRPr="0083614A">
              <w:t>Field Value: Original mode</w:t>
            </w:r>
          </w:p>
        </w:tc>
        <w:tc>
          <w:tcPr>
            <w:tcW w:w="5250" w:type="dxa"/>
            <w:gridSpan w:val="3"/>
          </w:tcPr>
          <w:p w14:paraId="0DA4C71B" w14:textId="77777777" w:rsidR="00DD6D98" w:rsidRPr="0083614A" w:rsidRDefault="00DD6D98" w:rsidP="00DD6D98">
            <w:pPr>
              <w:pStyle w:val="ACK-ChoreographyBody"/>
            </w:pPr>
            <w:r w:rsidRPr="0083614A">
              <w:t>Field value: Enhanced mode</w:t>
            </w:r>
          </w:p>
        </w:tc>
      </w:tr>
      <w:tr w:rsidR="00DD6D98" w:rsidRPr="009928E9" w14:paraId="0A8244C8" w14:textId="77777777" w:rsidTr="00DD6D98">
        <w:tc>
          <w:tcPr>
            <w:tcW w:w="1809" w:type="dxa"/>
          </w:tcPr>
          <w:p w14:paraId="45FA1FDA" w14:textId="77777777" w:rsidR="00DD6D98" w:rsidRPr="0083614A" w:rsidRDefault="00DD6D98" w:rsidP="00DD6D98">
            <w:pPr>
              <w:pStyle w:val="ACK-ChoreographyBody"/>
            </w:pPr>
            <w:r w:rsidRPr="0083614A">
              <w:t>MSH</w:t>
            </w:r>
            <w:r>
              <w:t>-</w:t>
            </w:r>
            <w:r w:rsidRPr="0083614A">
              <w:t>15</w:t>
            </w:r>
          </w:p>
        </w:tc>
        <w:tc>
          <w:tcPr>
            <w:tcW w:w="2291" w:type="dxa"/>
          </w:tcPr>
          <w:p w14:paraId="27A4C078" w14:textId="77777777" w:rsidR="00DD6D98" w:rsidRPr="0083614A" w:rsidRDefault="00DD6D98" w:rsidP="00DD6D98">
            <w:pPr>
              <w:pStyle w:val="ACK-ChoreographyBody"/>
            </w:pPr>
            <w:r w:rsidRPr="0083614A">
              <w:t>Blank</w:t>
            </w:r>
          </w:p>
        </w:tc>
        <w:tc>
          <w:tcPr>
            <w:tcW w:w="1560" w:type="dxa"/>
          </w:tcPr>
          <w:p w14:paraId="76788000" w14:textId="77777777" w:rsidR="00DD6D98" w:rsidRPr="0083614A" w:rsidRDefault="00DD6D98" w:rsidP="00DD6D98">
            <w:pPr>
              <w:pStyle w:val="ACK-ChoreographyBody"/>
            </w:pPr>
            <w:r w:rsidRPr="0083614A">
              <w:t>NE</w:t>
            </w:r>
          </w:p>
        </w:tc>
        <w:tc>
          <w:tcPr>
            <w:tcW w:w="1600" w:type="dxa"/>
          </w:tcPr>
          <w:p w14:paraId="07D379FD" w14:textId="77777777" w:rsidR="00DD6D98" w:rsidRPr="003C4436" w:rsidRDefault="00DD6D98" w:rsidP="00DD6D98">
            <w:pPr>
              <w:pStyle w:val="ACK-ChoreographyBody"/>
              <w:rPr>
                <w:szCs w:val="16"/>
              </w:rPr>
            </w:pPr>
            <w:r w:rsidRPr="003C4436">
              <w:rPr>
                <w:szCs w:val="16"/>
              </w:rPr>
              <w:t>NE</w:t>
            </w:r>
          </w:p>
        </w:tc>
        <w:tc>
          <w:tcPr>
            <w:tcW w:w="2090" w:type="dxa"/>
          </w:tcPr>
          <w:p w14:paraId="56FB874C" w14:textId="77777777" w:rsidR="00DD6D98" w:rsidRPr="003C4436" w:rsidRDefault="00DD6D98" w:rsidP="00DD6D98">
            <w:pPr>
              <w:pStyle w:val="ACK-ChoreographyBody"/>
              <w:rPr>
                <w:szCs w:val="16"/>
              </w:rPr>
            </w:pPr>
            <w:r w:rsidRPr="003C4436">
              <w:rPr>
                <w:szCs w:val="16"/>
              </w:rPr>
              <w:t>AL, SU, ER</w:t>
            </w:r>
          </w:p>
        </w:tc>
      </w:tr>
      <w:tr w:rsidR="00DD6D98" w:rsidRPr="009928E9" w14:paraId="34762DF3" w14:textId="77777777" w:rsidTr="00DD6D98">
        <w:tc>
          <w:tcPr>
            <w:tcW w:w="1809" w:type="dxa"/>
          </w:tcPr>
          <w:p w14:paraId="42955BC9" w14:textId="77777777" w:rsidR="00DD6D98" w:rsidRPr="0083614A" w:rsidRDefault="00DD6D98" w:rsidP="00DD6D98">
            <w:pPr>
              <w:pStyle w:val="ACK-ChoreographyBody"/>
            </w:pPr>
            <w:r w:rsidRPr="0083614A">
              <w:t>MSH</w:t>
            </w:r>
            <w:r>
              <w:t>-</w:t>
            </w:r>
            <w:r w:rsidRPr="0083614A">
              <w:t>16</w:t>
            </w:r>
          </w:p>
        </w:tc>
        <w:tc>
          <w:tcPr>
            <w:tcW w:w="2291" w:type="dxa"/>
          </w:tcPr>
          <w:p w14:paraId="76EF1185" w14:textId="77777777" w:rsidR="00DD6D98" w:rsidRPr="0083614A" w:rsidRDefault="00DD6D98" w:rsidP="00DD6D98">
            <w:pPr>
              <w:pStyle w:val="ACK-ChoreographyBody"/>
            </w:pPr>
            <w:r w:rsidRPr="0083614A">
              <w:t>Blank</w:t>
            </w:r>
          </w:p>
        </w:tc>
        <w:tc>
          <w:tcPr>
            <w:tcW w:w="1560" w:type="dxa"/>
          </w:tcPr>
          <w:p w14:paraId="4C8023E9" w14:textId="77777777" w:rsidR="00DD6D98" w:rsidRPr="0083614A" w:rsidRDefault="00DD6D98" w:rsidP="00DD6D98">
            <w:pPr>
              <w:pStyle w:val="ACK-ChoreographyBody"/>
            </w:pPr>
            <w:r w:rsidRPr="0083614A">
              <w:t>NE</w:t>
            </w:r>
          </w:p>
        </w:tc>
        <w:tc>
          <w:tcPr>
            <w:tcW w:w="1600" w:type="dxa"/>
          </w:tcPr>
          <w:p w14:paraId="6AEE8094" w14:textId="77777777" w:rsidR="00DD6D98" w:rsidRPr="003C4436" w:rsidRDefault="00DD6D98" w:rsidP="00DD6D98">
            <w:pPr>
              <w:pStyle w:val="ACK-ChoreographyBody"/>
              <w:rPr>
                <w:szCs w:val="16"/>
              </w:rPr>
            </w:pPr>
            <w:r w:rsidRPr="003C4436">
              <w:rPr>
                <w:szCs w:val="16"/>
              </w:rPr>
              <w:t>AL, SU, ER</w:t>
            </w:r>
          </w:p>
        </w:tc>
        <w:tc>
          <w:tcPr>
            <w:tcW w:w="2090" w:type="dxa"/>
          </w:tcPr>
          <w:p w14:paraId="5AC78CEC" w14:textId="77777777" w:rsidR="00DD6D98" w:rsidRPr="003C4436" w:rsidRDefault="00DD6D98" w:rsidP="00DD6D98">
            <w:pPr>
              <w:pStyle w:val="ACK-ChoreographyBody"/>
              <w:rPr>
                <w:szCs w:val="16"/>
              </w:rPr>
            </w:pPr>
            <w:r w:rsidRPr="003C4436">
              <w:rPr>
                <w:szCs w:val="16"/>
              </w:rPr>
              <w:t>AL, SU, ER</w:t>
            </w:r>
          </w:p>
        </w:tc>
      </w:tr>
      <w:tr w:rsidR="00DD6D98" w:rsidRPr="009928E9" w14:paraId="472997F8" w14:textId="77777777" w:rsidTr="00DD6D98">
        <w:tc>
          <w:tcPr>
            <w:tcW w:w="1809" w:type="dxa"/>
          </w:tcPr>
          <w:p w14:paraId="34CD928D" w14:textId="77777777" w:rsidR="00DD6D98" w:rsidRPr="0083614A" w:rsidRDefault="00DD6D98" w:rsidP="00DD6D98">
            <w:pPr>
              <w:pStyle w:val="ACK-ChoreographyBody"/>
            </w:pPr>
            <w:r w:rsidRPr="0083614A">
              <w:t>Immediate Ack</w:t>
            </w:r>
          </w:p>
        </w:tc>
        <w:tc>
          <w:tcPr>
            <w:tcW w:w="2291" w:type="dxa"/>
          </w:tcPr>
          <w:p w14:paraId="4D7C0BCE" w14:textId="77777777" w:rsidR="00DD6D98" w:rsidRPr="0083614A" w:rsidRDefault="00DD6D98" w:rsidP="00DD6D98">
            <w:pPr>
              <w:pStyle w:val="ACK-ChoreographyBody"/>
            </w:pPr>
            <w:r w:rsidRPr="0083614A">
              <w:t>-</w:t>
            </w:r>
          </w:p>
        </w:tc>
        <w:tc>
          <w:tcPr>
            <w:tcW w:w="1560" w:type="dxa"/>
          </w:tcPr>
          <w:p w14:paraId="2ADDBCD9" w14:textId="77777777" w:rsidR="00DD6D98" w:rsidRPr="0083614A" w:rsidRDefault="00DD6D98" w:rsidP="00DD6D98">
            <w:pPr>
              <w:pStyle w:val="ACK-ChoreographyBody"/>
            </w:pPr>
            <w:r w:rsidRPr="0083614A">
              <w:t>-</w:t>
            </w:r>
          </w:p>
        </w:tc>
        <w:tc>
          <w:tcPr>
            <w:tcW w:w="1600" w:type="dxa"/>
          </w:tcPr>
          <w:p w14:paraId="17A29099" w14:textId="77777777" w:rsidR="00DD6D98" w:rsidRPr="003C4436" w:rsidRDefault="00DD6D98" w:rsidP="00DD6D98">
            <w:pPr>
              <w:pStyle w:val="ACK-ChoreographyBody"/>
              <w:rPr>
                <w:szCs w:val="16"/>
              </w:rPr>
            </w:pPr>
            <w:r w:rsidRPr="003C4436">
              <w:rPr>
                <w:szCs w:val="16"/>
              </w:rPr>
              <w:t>-</w:t>
            </w:r>
          </w:p>
        </w:tc>
        <w:tc>
          <w:tcPr>
            <w:tcW w:w="2090" w:type="dxa"/>
          </w:tcPr>
          <w:p w14:paraId="52920729"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r w:rsidR="00DD6D98" w:rsidRPr="009928E9" w14:paraId="16DFB8D3" w14:textId="77777777" w:rsidTr="00DD6D98">
        <w:tc>
          <w:tcPr>
            <w:tcW w:w="1809" w:type="dxa"/>
          </w:tcPr>
          <w:p w14:paraId="21B7EA66" w14:textId="77777777" w:rsidR="00DD6D98" w:rsidRPr="0083614A" w:rsidRDefault="00DD6D98" w:rsidP="00DD6D98">
            <w:pPr>
              <w:pStyle w:val="ACK-ChoreographyBody"/>
            </w:pPr>
            <w:r w:rsidRPr="0083614A">
              <w:lastRenderedPageBreak/>
              <w:t>Application Ack</w:t>
            </w:r>
          </w:p>
        </w:tc>
        <w:tc>
          <w:tcPr>
            <w:tcW w:w="2291" w:type="dxa"/>
          </w:tcPr>
          <w:p w14:paraId="27A814B6" w14:textId="77777777" w:rsidR="00DD6D98" w:rsidRPr="0083614A" w:rsidRDefault="00DD6D98" w:rsidP="00DD6D98">
            <w:pPr>
              <w:pStyle w:val="ACK-ChoreographyBody"/>
            </w:pPr>
            <w:r w:rsidRPr="003C4436">
              <w:rPr>
                <w:szCs w:val="16"/>
              </w:rPr>
              <w:t>ACK^</w:t>
            </w:r>
            <w:r>
              <w:rPr>
                <w:szCs w:val="16"/>
              </w:rPr>
              <w:t>R25</w:t>
            </w:r>
            <w:r w:rsidRPr="003C4436">
              <w:rPr>
                <w:szCs w:val="16"/>
              </w:rPr>
              <w:t>^ACK</w:t>
            </w:r>
          </w:p>
        </w:tc>
        <w:tc>
          <w:tcPr>
            <w:tcW w:w="1560" w:type="dxa"/>
          </w:tcPr>
          <w:p w14:paraId="762F52CB" w14:textId="77777777" w:rsidR="00DD6D98" w:rsidRPr="0083614A" w:rsidRDefault="00DD6D98" w:rsidP="00DD6D98">
            <w:pPr>
              <w:pStyle w:val="ACK-ChoreographyBody"/>
            </w:pPr>
            <w:r w:rsidRPr="0083614A">
              <w:t>-</w:t>
            </w:r>
          </w:p>
        </w:tc>
        <w:tc>
          <w:tcPr>
            <w:tcW w:w="1600" w:type="dxa"/>
          </w:tcPr>
          <w:p w14:paraId="10883D4B"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c>
          <w:tcPr>
            <w:tcW w:w="2090" w:type="dxa"/>
          </w:tcPr>
          <w:p w14:paraId="55A43059"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bl>
    <w:p w14:paraId="1FC23F1C" w14:textId="77777777" w:rsidR="00DD6D98" w:rsidRDefault="00DD6D98" w:rsidP="00DD6D98">
      <w:pPr>
        <w:rPr>
          <w:noProof/>
        </w:rPr>
      </w:pPr>
    </w:p>
    <w:p w14:paraId="79FBE172" w14:textId="77777777" w:rsidR="00DD6D98" w:rsidRPr="00F23F7D" w:rsidRDefault="00DD6D98" w:rsidP="0043481A">
      <w:pPr>
        <w:pStyle w:val="Heading3"/>
      </w:pPr>
      <w:bookmarkStart w:id="964" w:name="_Toc202543882"/>
      <w:bookmarkStart w:id="965" w:name="_Toc28960179"/>
      <w:r w:rsidRPr="00F23F7D">
        <w:t>ORU – Unsolicited Alert Observation Message (Event R40</w:t>
      </w:r>
      <w:r w:rsidRPr="00F23F7D">
        <w:fldChar w:fldCharType="begin"/>
      </w:r>
      <w:r w:rsidRPr="00F23F7D">
        <w:instrText xml:space="preserve"> XE "R01" </w:instrText>
      </w:r>
      <w:r w:rsidRPr="00F23F7D">
        <w:fldChar w:fldCharType="end"/>
      </w:r>
      <w:r w:rsidRPr="00F23F7D">
        <w:t>)</w:t>
      </w:r>
      <w:bookmarkEnd w:id="964"/>
      <w:bookmarkEnd w:id="965"/>
      <w:r w:rsidRPr="00F23F7D">
        <w:fldChar w:fldCharType="begin"/>
      </w:r>
      <w:r w:rsidRPr="00F23F7D">
        <w:instrText>xe "ORU"</w:instrText>
      </w:r>
      <w:r w:rsidRPr="00F23F7D">
        <w:fldChar w:fldCharType="end"/>
      </w:r>
      <w:r w:rsidRPr="00F23F7D">
        <w:fldChar w:fldCharType="begin"/>
      </w:r>
      <w:r w:rsidRPr="00F23F7D">
        <w:instrText>xe "Message Types: ORU"</w:instrText>
      </w:r>
      <w:r w:rsidRPr="00F23F7D">
        <w:fldChar w:fldCharType="end"/>
      </w:r>
      <w:r w:rsidRPr="00F23F7D">
        <w:t xml:space="preserve"> </w:t>
      </w:r>
      <w:r w:rsidRPr="00F23F7D">
        <w:fldChar w:fldCharType="begin"/>
      </w:r>
      <w:r w:rsidRPr="00F23F7D">
        <w:instrText xml:space="preserve"> XE "Events: </w:instrText>
      </w:r>
      <w:r w:rsidRPr="0043481A">
        <w:instrText>R01</w:instrText>
      </w:r>
      <w:r w:rsidRPr="00F23F7D">
        <w:instrText xml:space="preserve">" </w:instrText>
      </w:r>
      <w:r w:rsidRPr="00F23F7D">
        <w:fldChar w:fldCharType="end"/>
      </w:r>
      <w:r w:rsidRPr="00F23F7D">
        <w:fldChar w:fldCharType="begin"/>
      </w:r>
      <w:r w:rsidRPr="00F23F7D">
        <w:instrText xml:space="preserve"> XE " ORU - Unsolicited </w:instrText>
      </w:r>
      <w:r>
        <w:instrText xml:space="preserve">alert </w:instrText>
      </w:r>
      <w:r w:rsidRPr="00F23F7D">
        <w:instrText xml:space="preserve">observation (R01)" </w:instrText>
      </w:r>
      <w:r w:rsidRPr="00F23F7D">
        <w:fldChar w:fldCharType="end"/>
      </w:r>
    </w:p>
    <w:p w14:paraId="4F04CF2B" w14:textId="77777777" w:rsidR="00DD6D98" w:rsidRPr="007D01F7" w:rsidRDefault="00DD6D98" w:rsidP="00DD6D98">
      <w:pPr>
        <w:pStyle w:val="NormalIndented"/>
        <w:rPr>
          <w:noProof/>
        </w:rPr>
      </w:pPr>
      <w:r w:rsidRPr="007D01F7">
        <w:rPr>
          <w:noProof/>
        </w:rPr>
        <w:t xml:space="preserve">The R40 trigger event is used for observation reports that include an alertable condition, i.e., </w:t>
      </w:r>
      <w:r>
        <w:rPr>
          <w:noProof/>
        </w:rPr>
        <w:t>for which</w:t>
      </w:r>
      <w:r w:rsidRPr="007D01F7">
        <w:rPr>
          <w:noProof/>
        </w:rPr>
        <w:t xml:space="preserve"> some timely human or application intervention in patient care may be indicated by the findings. </w:t>
      </w:r>
      <w:r>
        <w:rPr>
          <w:noProof/>
        </w:rPr>
        <w:t xml:space="preserve"> The</w:t>
      </w:r>
      <w:r w:rsidRPr="007D01F7">
        <w:rPr>
          <w:noProof/>
        </w:rPr>
        <w:t xml:space="preserve"> ORA</w:t>
      </w:r>
      <w:r>
        <w:rPr>
          <w:noProof/>
        </w:rPr>
        <w:t>^R41 provides the</w:t>
      </w:r>
      <w:r w:rsidRPr="007D01F7">
        <w:rPr>
          <w:noProof/>
        </w:rPr>
        <w:t xml:space="preserve"> application level response to the ORU^R40.</w:t>
      </w:r>
    </w:p>
    <w:p w14:paraId="068C8F19" w14:textId="77777777" w:rsidR="00DD6D98" w:rsidRDefault="00DD6D98" w:rsidP="00DD6D98">
      <w:pPr>
        <w:pStyle w:val="NormalIndented"/>
        <w:rPr>
          <w:noProof/>
        </w:rPr>
      </w:pPr>
      <w:r>
        <w:rPr>
          <w:noProof/>
        </w:rPr>
        <w:t>The</w:t>
      </w:r>
      <w:r w:rsidRPr="007D01F7">
        <w:rPr>
          <w:noProof/>
        </w:rPr>
        <w:t xml:space="preserve"> ORU^R40</w:t>
      </w:r>
      <w:r>
        <w:rPr>
          <w:noProof/>
        </w:rPr>
        <w:t xml:space="preserve"> message is outside of the order-fulfilling cycle of the ORU and OUL messages with other trigger events, and is supplemental to those order-fulfilling observations.  As such, the results conveyed in the ORU^R40 do not replace, edit, or override the results of messages with other trigger events.</w:t>
      </w:r>
      <w:r w:rsidRPr="007D01F7">
        <w:rPr>
          <w:noProof/>
        </w:rPr>
        <w:t xml:space="preserve"> </w:t>
      </w:r>
      <w:r>
        <w:rPr>
          <w:noProof/>
        </w:rPr>
        <w:t xml:space="preserve">  </w:t>
      </w:r>
    </w:p>
    <w:p w14:paraId="595A69D4" w14:textId="77777777" w:rsidR="00DD6D98" w:rsidRDefault="00DD6D98" w:rsidP="00DD6D98">
      <w:pPr>
        <w:pStyle w:val="NormalIndented"/>
        <w:rPr>
          <w:noProof/>
        </w:rPr>
      </w:pPr>
      <w:r>
        <w:rPr>
          <w:noProof/>
        </w:rPr>
        <w:t xml:space="preserve">The </w:t>
      </w:r>
      <w:r w:rsidRPr="007D01F7">
        <w:rPr>
          <w:noProof/>
        </w:rPr>
        <w:t>ORU^R40</w:t>
      </w:r>
      <w:r>
        <w:rPr>
          <w:noProof/>
        </w:rPr>
        <w:t xml:space="preserve"> message represents a unitary alert, which is to be acknowledged as a whole by an ORA message.  Multiple alerts requiring separate </w:t>
      </w:r>
      <w:r w:rsidRPr="00545E72">
        <w:rPr>
          <w:noProof/>
        </w:rPr>
        <w:t>acknowledgement</w:t>
      </w:r>
      <w:r>
        <w:rPr>
          <w:noProof/>
        </w:rPr>
        <w:t xml:space="preserve"> must be sent as individual messages.</w:t>
      </w:r>
    </w:p>
    <w:p w14:paraId="7C9AC93F" w14:textId="77777777" w:rsidR="00DD6D98" w:rsidRDefault="00DD6D98" w:rsidP="00DD6D98">
      <w:pPr>
        <w:pStyle w:val="NormalIndented"/>
        <w:rPr>
          <w:noProof/>
        </w:rPr>
      </w:pPr>
      <w:r>
        <w:rPr>
          <w:noProof/>
        </w:rPr>
        <w:t xml:space="preserve">The </w:t>
      </w:r>
      <w:r w:rsidRPr="00E34CBF">
        <w:rPr>
          <w:noProof/>
        </w:rPr>
        <w:t>ORDER_OBSERVATION</w:t>
      </w:r>
      <w:r>
        <w:rPr>
          <w:noProof/>
        </w:rPr>
        <w:t xml:space="preserve"> Segment Group which has OBR-49 value A (Alert provider when abnormal) conveys the alert observation(s). One or more OBX segments in this Segment Group will typically have OBX-</w:t>
      </w:r>
      <w:r w:rsidRPr="00A25703">
        <w:rPr>
          <w:noProof/>
        </w:rPr>
        <w:t xml:space="preserve">8 </w:t>
      </w:r>
      <w:r>
        <w:rPr>
          <w:noProof/>
        </w:rPr>
        <w:t xml:space="preserve">Interpretation Codes value of LL. HH, or AA.  At least one OBR segment shall have OBR-49 value A.  Other </w:t>
      </w:r>
      <w:r w:rsidRPr="00E34CBF">
        <w:rPr>
          <w:noProof/>
        </w:rPr>
        <w:t>ORDER_OBSERVATION</w:t>
      </w:r>
      <w:r>
        <w:rPr>
          <w:noProof/>
        </w:rPr>
        <w:t xml:space="preserve"> Segment Groups within the message shall be considered supporting information for the alert observation(s).</w:t>
      </w:r>
    </w:p>
    <w:p w14:paraId="592770EB" w14:textId="77777777" w:rsidR="00DD6D98" w:rsidRDefault="00DD6D98" w:rsidP="00DD6D98">
      <w:pPr>
        <w:pStyle w:val="NormalIndented"/>
        <w:rPr>
          <w:noProof/>
        </w:rPr>
      </w:pPr>
      <w:r>
        <w:rPr>
          <w:noProof/>
        </w:rPr>
        <w:t>An alert observation</w:t>
      </w:r>
      <w:r w:rsidRPr="00F01A50">
        <w:rPr>
          <w:noProof/>
        </w:rPr>
        <w:t xml:space="preserve"> </w:t>
      </w:r>
      <w:r>
        <w:rPr>
          <w:noProof/>
        </w:rPr>
        <w:t>report may simply replicate observations conveyed in another observation</w:t>
      </w:r>
      <w:r w:rsidRPr="00F01A50">
        <w:rPr>
          <w:noProof/>
        </w:rPr>
        <w:t xml:space="preserve"> </w:t>
      </w:r>
      <w:r>
        <w:rPr>
          <w:noProof/>
        </w:rPr>
        <w:t xml:space="preserve">message, e.g., sent in an ORU^R01 (the source observation). In such an instance the </w:t>
      </w:r>
      <w:r w:rsidRPr="00E34CBF">
        <w:rPr>
          <w:noProof/>
        </w:rPr>
        <w:t>ORDER_OBSERVATION</w:t>
      </w:r>
      <w:r>
        <w:rPr>
          <w:noProof/>
        </w:rPr>
        <w:t xml:space="preserve"> Segment Group shall replicate the OBR (and ORC, if present) of the source observation.  </w:t>
      </w:r>
    </w:p>
    <w:p w14:paraId="5923CB19" w14:textId="77777777" w:rsidR="00DD6D98" w:rsidRPr="00E34CBF" w:rsidRDefault="00DD6D98" w:rsidP="00DD6D98">
      <w:pPr>
        <w:pStyle w:val="NormalIndented"/>
        <w:rPr>
          <w:noProof/>
        </w:rPr>
      </w:pPr>
      <w:r>
        <w:rPr>
          <w:noProof/>
        </w:rPr>
        <w:t>An alert observation</w:t>
      </w:r>
      <w:r w:rsidRPr="00F01A50">
        <w:rPr>
          <w:noProof/>
        </w:rPr>
        <w:t xml:space="preserve"> </w:t>
      </w:r>
      <w:r>
        <w:rPr>
          <w:noProof/>
        </w:rPr>
        <w:t xml:space="preserve">reporting application may also derive a new alertable observation, e.g., from a combination of other observations from multiple orders, processed by a clinical decision support rule set. In this case, the </w:t>
      </w:r>
      <w:r w:rsidRPr="00E34CBF">
        <w:rPr>
          <w:noProof/>
        </w:rPr>
        <w:t>ORDER_OBSERVATION</w:t>
      </w:r>
      <w:r>
        <w:rPr>
          <w:noProof/>
        </w:rPr>
        <w:t xml:space="preserve"> Segment Group with the alertable observation may use an OBR representing the "order" for clinical decision support, with this instance uniquely identified in the </w:t>
      </w:r>
      <w:r w:rsidRPr="00636517">
        <w:rPr>
          <w:noProof/>
        </w:rPr>
        <w:t>OBR-51 Observation Group ID</w:t>
      </w:r>
      <w:r>
        <w:rPr>
          <w:noProof/>
        </w:rPr>
        <w:t xml:space="preserve">.  Supporting source observations may be conveyed in subsequent </w:t>
      </w:r>
      <w:r w:rsidRPr="00E34CBF">
        <w:rPr>
          <w:noProof/>
        </w:rPr>
        <w:t>ORDER_OBSERVATION</w:t>
      </w:r>
      <w:r>
        <w:rPr>
          <w:noProof/>
        </w:rPr>
        <w:t xml:space="preserve"> Segment Groups in the message using their original OBR information.</w:t>
      </w:r>
    </w:p>
    <w:p w14:paraId="4D337538" w14:textId="77777777" w:rsidR="00DD6D98" w:rsidRDefault="00DD6D98" w:rsidP="00DD6D98">
      <w:pPr>
        <w:pStyle w:val="NormalIndented"/>
        <w:rPr>
          <w:noProof/>
        </w:rPr>
      </w:pPr>
      <w:r>
        <w:rPr>
          <w:noProof/>
        </w:rPr>
        <w:t xml:space="preserve">If the reporting application can identify a preferred recipient for the alert, that may be conveyed in the PRT segment related to the OBR or OBX (with PRT-4 value </w:t>
      </w:r>
      <w:r w:rsidRPr="00A044A8">
        <w:rPr>
          <w:noProof/>
        </w:rPr>
        <w:t>RCT</w:t>
      </w:r>
      <w:r>
        <w:rPr>
          <w:noProof/>
        </w:rPr>
        <w:t xml:space="preserve"> "</w:t>
      </w:r>
      <w:r w:rsidRPr="00A044A8">
        <w:rPr>
          <w:noProof/>
        </w:rPr>
        <w:t>Results Copies To</w:t>
      </w:r>
      <w:r>
        <w:rPr>
          <w:noProof/>
        </w:rPr>
        <w:t xml:space="preserve">"). This recipient may not be the same as the recipient(s) identified in a source observation.  There is no expectation that the reporting application will </w:t>
      </w:r>
      <w:r>
        <w:rPr>
          <w:i/>
          <w:iCs/>
          <w:noProof/>
        </w:rPr>
        <w:t xml:space="preserve">a priori </w:t>
      </w:r>
      <w:r>
        <w:rPr>
          <w:noProof/>
        </w:rPr>
        <w:t xml:space="preserve">know a preferred recipient, nor that the receiving application will deliver the alert to the identified recipient (e.g., it may be delivered to an "on-call" clinician in lieu of the identified recipient).  </w:t>
      </w:r>
    </w:p>
    <w:p w14:paraId="4A24B7D7" w14:textId="77777777" w:rsidR="00DD6D98" w:rsidRDefault="00DD6D98" w:rsidP="00DD6D98">
      <w:pPr>
        <w:pStyle w:val="MsgTableCaption"/>
        <w:rPr>
          <w:noProof/>
          <w:lang w:val="fr-FR"/>
        </w:rPr>
      </w:pPr>
      <w:r>
        <w:rPr>
          <w:noProof/>
          <w:lang w:val="fr-FR"/>
        </w:rPr>
        <w:t>ORU^R40^ORU_R01: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5DA4495" w14:textId="77777777" w:rsidTr="009A3189">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DAD8C6B" w14:textId="77777777" w:rsidR="00DD6D98" w:rsidRPr="00BA5A73" w:rsidRDefault="00DD6D98" w:rsidP="00DD6D98">
            <w:pPr>
              <w:pStyle w:val="MsgTableHeader"/>
            </w:pPr>
            <w:r w:rsidRPr="00BA5A73">
              <w:t>Segments</w:t>
            </w:r>
          </w:p>
        </w:tc>
        <w:tc>
          <w:tcPr>
            <w:tcW w:w="4319" w:type="dxa"/>
            <w:tcBorders>
              <w:top w:val="single" w:sz="2" w:space="0" w:color="auto"/>
              <w:left w:val="nil"/>
              <w:bottom w:val="single" w:sz="4" w:space="0" w:color="auto"/>
              <w:right w:val="nil"/>
            </w:tcBorders>
            <w:shd w:val="clear" w:color="auto" w:fill="FFFFFF"/>
          </w:tcPr>
          <w:p w14:paraId="05F0D27F"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02C7FBBA" w14:textId="77777777" w:rsidR="00DD6D98" w:rsidRPr="00BA5A73" w:rsidRDefault="00DD6D98" w:rsidP="00E645CE">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4D10BAC7" w14:textId="77777777" w:rsidR="00DD6D98" w:rsidRPr="00BA5A73" w:rsidRDefault="00DD6D98" w:rsidP="00E645CE">
            <w:pPr>
              <w:pStyle w:val="MsgTableHeader"/>
              <w:jc w:val="center"/>
            </w:pPr>
            <w:r w:rsidRPr="00BA5A73">
              <w:t>Chapter</w:t>
            </w:r>
          </w:p>
        </w:tc>
      </w:tr>
      <w:tr w:rsidR="00DD6D98" w:rsidRPr="00D00BBD" w14:paraId="5CEE06A6" w14:textId="77777777" w:rsidTr="009A3189">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7185BBE7" w14:textId="77777777" w:rsidR="00DD6D98" w:rsidRDefault="00DD6D98" w:rsidP="00DD6D98">
            <w:pPr>
              <w:pStyle w:val="MsgTableBody"/>
              <w:rPr>
                <w:noProof/>
              </w:rPr>
            </w:pPr>
            <w:r>
              <w:rPr>
                <w:noProof/>
              </w:rPr>
              <w:t>MSH</w:t>
            </w:r>
          </w:p>
        </w:tc>
        <w:tc>
          <w:tcPr>
            <w:tcW w:w="4319" w:type="dxa"/>
            <w:tcBorders>
              <w:top w:val="single" w:sz="4" w:space="0" w:color="auto"/>
              <w:left w:val="nil"/>
              <w:bottom w:val="dotted" w:sz="4" w:space="0" w:color="auto"/>
              <w:right w:val="nil"/>
            </w:tcBorders>
            <w:shd w:val="clear" w:color="auto" w:fill="FFFFFF"/>
          </w:tcPr>
          <w:p w14:paraId="32867A77" w14:textId="77777777" w:rsidR="00DD6D98" w:rsidRDefault="00DD6D98" w:rsidP="00DD6D9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C14F048" w14:textId="77777777" w:rsidR="00DD6D98"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A52FE2D" w14:textId="77777777" w:rsidR="00DD6D98" w:rsidRDefault="00DD6D98" w:rsidP="00DD6D98">
            <w:pPr>
              <w:pStyle w:val="MsgTableBody"/>
              <w:jc w:val="center"/>
              <w:rPr>
                <w:noProof/>
              </w:rPr>
            </w:pPr>
            <w:r>
              <w:rPr>
                <w:noProof/>
              </w:rPr>
              <w:t>2</w:t>
            </w:r>
          </w:p>
        </w:tc>
      </w:tr>
      <w:tr w:rsidR="00DD6D98" w:rsidRPr="00D00BBD" w14:paraId="07B3E0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1E359" w14:textId="77777777" w:rsidR="00DD6D98"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BFBAD64" w14:textId="77777777" w:rsidR="00DD6D98"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37A9E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7E9F59" w14:textId="77777777" w:rsidR="00DD6D98" w:rsidRDefault="00DD6D98" w:rsidP="00DD6D98">
            <w:pPr>
              <w:pStyle w:val="MsgTableBody"/>
              <w:jc w:val="center"/>
              <w:rPr>
                <w:noProof/>
              </w:rPr>
            </w:pPr>
            <w:r>
              <w:rPr>
                <w:noProof/>
              </w:rPr>
              <w:t>3</w:t>
            </w:r>
          </w:p>
        </w:tc>
      </w:tr>
      <w:tr w:rsidR="00DD6D98" w:rsidRPr="00D00BBD" w14:paraId="54C6885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B05140" w14:textId="77777777" w:rsidR="00DD6D98" w:rsidRDefault="00DD6D98" w:rsidP="00DD6D98">
            <w:pPr>
              <w:pStyle w:val="MsgTableBody"/>
              <w:rPr>
                <w:noProof/>
              </w:rPr>
            </w:pPr>
            <w:r>
              <w:rPr>
                <w:noProof/>
              </w:rPr>
              <w:t>[{ SFT }]</w:t>
            </w:r>
          </w:p>
        </w:tc>
        <w:tc>
          <w:tcPr>
            <w:tcW w:w="4319" w:type="dxa"/>
            <w:tcBorders>
              <w:top w:val="dotted" w:sz="4" w:space="0" w:color="auto"/>
              <w:left w:val="nil"/>
              <w:bottom w:val="dotted" w:sz="4" w:space="0" w:color="auto"/>
              <w:right w:val="nil"/>
            </w:tcBorders>
            <w:shd w:val="clear" w:color="auto" w:fill="FFFFFF"/>
          </w:tcPr>
          <w:p w14:paraId="7929B9F8" w14:textId="77777777" w:rsidR="00DD6D98" w:rsidRDefault="00DD6D98" w:rsidP="00DD6D98">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0D0685D"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088A1" w14:textId="77777777" w:rsidR="00DD6D98" w:rsidRDefault="00DD6D98" w:rsidP="00DD6D98">
            <w:pPr>
              <w:pStyle w:val="MsgTableBody"/>
              <w:jc w:val="center"/>
              <w:rPr>
                <w:noProof/>
              </w:rPr>
            </w:pPr>
            <w:r>
              <w:rPr>
                <w:noProof/>
              </w:rPr>
              <w:t>2</w:t>
            </w:r>
          </w:p>
        </w:tc>
      </w:tr>
      <w:tr w:rsidR="00DD6D98" w:rsidRPr="00D00BBD" w14:paraId="14D92E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68609E" w14:textId="77777777" w:rsidR="00DD6D98" w:rsidRDefault="00DD6D98" w:rsidP="00DD6D98">
            <w:pPr>
              <w:pStyle w:val="MsgTableBody"/>
              <w:rPr>
                <w:noProof/>
              </w:rPr>
            </w:pPr>
            <w:r>
              <w:rPr>
                <w:noProof/>
              </w:rPr>
              <w:t>[UAC]</w:t>
            </w:r>
          </w:p>
        </w:tc>
        <w:tc>
          <w:tcPr>
            <w:tcW w:w="4319" w:type="dxa"/>
            <w:tcBorders>
              <w:top w:val="dotted" w:sz="4" w:space="0" w:color="auto"/>
              <w:left w:val="nil"/>
              <w:bottom w:val="dotted" w:sz="4" w:space="0" w:color="auto"/>
              <w:right w:val="nil"/>
            </w:tcBorders>
            <w:shd w:val="clear" w:color="auto" w:fill="FFFFFF"/>
          </w:tcPr>
          <w:p w14:paraId="424F7B65" w14:textId="77777777" w:rsidR="00DD6D98" w:rsidRDefault="00DD6D98" w:rsidP="00DD6D98">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3D9E0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4E95C" w14:textId="77777777" w:rsidR="00DD6D98" w:rsidRDefault="00DD6D98" w:rsidP="00DD6D98">
            <w:pPr>
              <w:pStyle w:val="MsgTableBody"/>
              <w:jc w:val="center"/>
              <w:rPr>
                <w:noProof/>
              </w:rPr>
            </w:pPr>
            <w:r>
              <w:rPr>
                <w:noProof/>
              </w:rPr>
              <w:t>2</w:t>
            </w:r>
          </w:p>
        </w:tc>
      </w:tr>
      <w:tr w:rsidR="00DD6D98" w:rsidRPr="00D00BBD" w14:paraId="00FB911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AD9307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9267618" w14:textId="77777777" w:rsidR="00DD6D98" w:rsidRDefault="00DD6D98" w:rsidP="00DD6D98">
            <w:pPr>
              <w:pStyle w:val="MsgTableBody"/>
              <w:rPr>
                <w:noProof/>
              </w:rPr>
            </w:pPr>
            <w:r>
              <w:rPr>
                <w:noProof/>
              </w:rPr>
              <w:t>--- PATIENT_RESULT begin</w:t>
            </w:r>
          </w:p>
        </w:tc>
        <w:tc>
          <w:tcPr>
            <w:tcW w:w="864" w:type="dxa"/>
            <w:tcBorders>
              <w:top w:val="dotted" w:sz="4" w:space="0" w:color="auto"/>
              <w:left w:val="nil"/>
              <w:bottom w:val="dotted" w:sz="4" w:space="0" w:color="auto"/>
              <w:right w:val="nil"/>
            </w:tcBorders>
            <w:shd w:val="clear" w:color="auto" w:fill="FFFFFF"/>
          </w:tcPr>
          <w:p w14:paraId="438D373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CBB56" w14:textId="77777777" w:rsidR="00DD6D98" w:rsidRDefault="00DD6D98" w:rsidP="00DD6D98">
            <w:pPr>
              <w:pStyle w:val="MsgTableBody"/>
              <w:jc w:val="center"/>
              <w:rPr>
                <w:noProof/>
              </w:rPr>
            </w:pPr>
          </w:p>
        </w:tc>
      </w:tr>
      <w:tr w:rsidR="00DD6D98" w:rsidRPr="00D00BBD" w14:paraId="7C46E36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FAA1D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32041BA" w14:textId="77777777" w:rsidR="00DD6D98"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786427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12E37" w14:textId="77777777" w:rsidR="00DD6D98" w:rsidRDefault="00DD6D98" w:rsidP="00DD6D98">
            <w:pPr>
              <w:pStyle w:val="MsgTableBody"/>
              <w:jc w:val="center"/>
              <w:rPr>
                <w:noProof/>
              </w:rPr>
            </w:pPr>
          </w:p>
        </w:tc>
      </w:tr>
      <w:tr w:rsidR="00DD6D98" w:rsidRPr="00D00BBD" w14:paraId="1A6E9DE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8E9DB7" w14:textId="77777777" w:rsidR="00DD6D98" w:rsidRDefault="00DD6D98" w:rsidP="00DD6D98">
            <w:pPr>
              <w:pStyle w:val="MsgTableBody"/>
              <w:rPr>
                <w:noProof/>
              </w:rPr>
            </w:pPr>
            <w:r>
              <w:rPr>
                <w:noProof/>
              </w:rPr>
              <w:t xml:space="preserve">     PID</w:t>
            </w:r>
          </w:p>
        </w:tc>
        <w:tc>
          <w:tcPr>
            <w:tcW w:w="4319" w:type="dxa"/>
            <w:tcBorders>
              <w:top w:val="dotted" w:sz="4" w:space="0" w:color="auto"/>
              <w:left w:val="nil"/>
              <w:bottom w:val="dotted" w:sz="4" w:space="0" w:color="auto"/>
              <w:right w:val="nil"/>
            </w:tcBorders>
            <w:shd w:val="clear" w:color="auto" w:fill="FFFFFF"/>
          </w:tcPr>
          <w:p w14:paraId="6845516A" w14:textId="77777777" w:rsidR="00DD6D98" w:rsidRDefault="00DD6D98" w:rsidP="00DD6D98">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46514AD7"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7B0F332" w14:textId="77777777" w:rsidR="00DD6D98" w:rsidRDefault="00DD6D98" w:rsidP="00DD6D98">
            <w:pPr>
              <w:pStyle w:val="MsgTableBody"/>
              <w:jc w:val="center"/>
              <w:rPr>
                <w:noProof/>
                <w:lang w:val="fr-FR"/>
              </w:rPr>
            </w:pPr>
            <w:r>
              <w:rPr>
                <w:noProof/>
                <w:lang w:val="fr-FR"/>
              </w:rPr>
              <w:t>3</w:t>
            </w:r>
          </w:p>
        </w:tc>
      </w:tr>
      <w:tr w:rsidR="00DD6D98" w:rsidRPr="00D00BBD" w14:paraId="283CD93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AB9CFA" w14:textId="77777777" w:rsidR="00DD6D98" w:rsidRDefault="00DD6D98" w:rsidP="00DD6D98">
            <w:pPr>
              <w:pStyle w:val="MsgTableBody"/>
              <w:rPr>
                <w:noProof/>
                <w:lang w:val="fr-FR"/>
              </w:rPr>
            </w:pPr>
            <w:r>
              <w:rPr>
                <w:noProof/>
                <w:lang w:val="fr-FR"/>
              </w:rPr>
              <w:t xml:space="preserve">     [PD1]</w:t>
            </w:r>
          </w:p>
        </w:tc>
        <w:tc>
          <w:tcPr>
            <w:tcW w:w="4319" w:type="dxa"/>
            <w:tcBorders>
              <w:top w:val="dotted" w:sz="4" w:space="0" w:color="auto"/>
              <w:left w:val="nil"/>
              <w:bottom w:val="dotted" w:sz="4" w:space="0" w:color="auto"/>
              <w:right w:val="nil"/>
            </w:tcBorders>
            <w:shd w:val="clear" w:color="auto" w:fill="FFFFFF"/>
          </w:tcPr>
          <w:p w14:paraId="72B1ED4C" w14:textId="77777777" w:rsidR="00DD6D98" w:rsidRDefault="00DD6D98" w:rsidP="00DD6D98">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2EE96B9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D0E70E" w14:textId="77777777" w:rsidR="00DD6D98" w:rsidRDefault="00DD6D98" w:rsidP="00DD6D98">
            <w:pPr>
              <w:pStyle w:val="MsgTableBody"/>
              <w:jc w:val="center"/>
              <w:rPr>
                <w:noProof/>
              </w:rPr>
            </w:pPr>
            <w:r>
              <w:rPr>
                <w:noProof/>
              </w:rPr>
              <w:t>3</w:t>
            </w:r>
          </w:p>
        </w:tc>
      </w:tr>
      <w:tr w:rsidR="00370ED7" w:rsidRPr="0001097E" w14:paraId="1FB5A6EA" w14:textId="77777777" w:rsidTr="009A3189">
        <w:tblPrEx>
          <w:shd w:val="clear" w:color="auto" w:fill="auto"/>
          <w:tblCellMar>
            <w:left w:w="107" w:type="dxa"/>
            <w:right w:w="107" w:type="dxa"/>
          </w:tblCellMar>
          <w:tblLook w:val="04A0" w:firstRow="1" w:lastRow="0" w:firstColumn="1" w:lastColumn="0" w:noHBand="0" w:noVBand="1"/>
        </w:tblPrEx>
        <w:trPr>
          <w:jc w:val="center"/>
          <w:ins w:id="966" w:author="Buitendijk, Hans" w:date="2022-08-23T13:56:00Z"/>
        </w:trPr>
        <w:tc>
          <w:tcPr>
            <w:tcW w:w="2881" w:type="dxa"/>
            <w:tcBorders>
              <w:top w:val="dotted" w:sz="4" w:space="0" w:color="auto"/>
              <w:left w:val="nil"/>
              <w:bottom w:val="dotted" w:sz="4" w:space="0" w:color="auto"/>
              <w:right w:val="nil"/>
            </w:tcBorders>
            <w:shd w:val="clear" w:color="auto" w:fill="FFFFFF"/>
          </w:tcPr>
          <w:p w14:paraId="582448A5" w14:textId="6E6F60C3" w:rsidR="00370ED7" w:rsidRPr="0052787A" w:rsidRDefault="00370ED7" w:rsidP="00EE6AE7">
            <w:pPr>
              <w:pStyle w:val="MsgTableBody"/>
              <w:rPr>
                <w:ins w:id="967" w:author="Buitendijk, Hans" w:date="2022-08-23T13:56:00Z"/>
                <w:noProof/>
              </w:rPr>
            </w:pPr>
            <w:ins w:id="968" w:author="Buitendijk, Hans" w:date="2022-08-23T13:56: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0303D6E9" w14:textId="77777777" w:rsidR="00370ED7" w:rsidRPr="0052787A" w:rsidRDefault="00370ED7" w:rsidP="00EE6AE7">
            <w:pPr>
              <w:pStyle w:val="MsgTableBody"/>
              <w:rPr>
                <w:ins w:id="969" w:author="Buitendijk, Hans" w:date="2022-08-23T13:56:00Z"/>
                <w:noProof/>
              </w:rPr>
            </w:pPr>
            <w:ins w:id="970" w:author="Buitendijk, Hans" w:date="2022-08-23T13:5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45584A83" w14:textId="77777777" w:rsidR="00370ED7" w:rsidRPr="0052787A" w:rsidRDefault="00370ED7" w:rsidP="00EE6AE7">
            <w:pPr>
              <w:pStyle w:val="MsgTableBody"/>
              <w:rPr>
                <w:ins w:id="971"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672F6153" w14:textId="77777777" w:rsidR="00370ED7" w:rsidRPr="0052787A" w:rsidRDefault="00370ED7" w:rsidP="00EE6AE7">
            <w:pPr>
              <w:pStyle w:val="MsgTableBody"/>
              <w:jc w:val="center"/>
              <w:rPr>
                <w:ins w:id="972" w:author="Buitendijk, Hans" w:date="2022-08-23T13:56:00Z"/>
                <w:noProof/>
              </w:rPr>
            </w:pPr>
            <w:ins w:id="973" w:author="Buitendijk, Hans" w:date="2022-08-23T13:56:00Z">
              <w:r>
                <w:rPr>
                  <w:noProof/>
                </w:rPr>
                <w:t>3</w:t>
              </w:r>
            </w:ins>
          </w:p>
        </w:tc>
      </w:tr>
      <w:tr w:rsidR="00370ED7" w:rsidRPr="0001097E" w14:paraId="40618C1D" w14:textId="77777777" w:rsidTr="009A3189">
        <w:tblPrEx>
          <w:shd w:val="clear" w:color="auto" w:fill="auto"/>
          <w:tblCellMar>
            <w:left w:w="107" w:type="dxa"/>
            <w:right w:w="107" w:type="dxa"/>
          </w:tblCellMar>
          <w:tblLook w:val="04A0" w:firstRow="1" w:lastRow="0" w:firstColumn="1" w:lastColumn="0" w:noHBand="0" w:noVBand="1"/>
        </w:tblPrEx>
        <w:trPr>
          <w:jc w:val="center"/>
          <w:ins w:id="974" w:author="Buitendijk, Hans" w:date="2022-08-23T13:56:00Z"/>
        </w:trPr>
        <w:tc>
          <w:tcPr>
            <w:tcW w:w="2881" w:type="dxa"/>
            <w:tcBorders>
              <w:top w:val="dotted" w:sz="4" w:space="0" w:color="auto"/>
              <w:left w:val="nil"/>
              <w:bottom w:val="dotted" w:sz="4" w:space="0" w:color="auto"/>
              <w:right w:val="nil"/>
            </w:tcBorders>
            <w:shd w:val="clear" w:color="auto" w:fill="FFFFFF"/>
          </w:tcPr>
          <w:p w14:paraId="16D118DB" w14:textId="44F053EC" w:rsidR="00370ED7" w:rsidRPr="0052787A" w:rsidRDefault="00370ED7" w:rsidP="00EE6AE7">
            <w:pPr>
              <w:pStyle w:val="MsgTableBody"/>
              <w:rPr>
                <w:ins w:id="975" w:author="Buitendijk, Hans" w:date="2022-08-23T13:56:00Z"/>
                <w:noProof/>
              </w:rPr>
            </w:pPr>
            <w:ins w:id="976" w:author="Buitendijk, Hans" w:date="2022-08-23T13:56: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6EB345B9" w14:textId="52928F66" w:rsidR="00370ED7" w:rsidRPr="0052787A" w:rsidRDefault="00973149" w:rsidP="00EE6AE7">
            <w:pPr>
              <w:pStyle w:val="MsgTableBody"/>
              <w:rPr>
                <w:ins w:id="977" w:author="Buitendijk, Hans" w:date="2022-08-23T13:56:00Z"/>
                <w:noProof/>
              </w:rPr>
            </w:pPr>
            <w:ins w:id="978" w:author="Buitendijk, Hans" w:date="2022-08-24T17:38:00Z">
              <w:r>
                <w:rPr>
                  <w:noProof/>
                </w:rPr>
                <w:t>Recorded</w:t>
              </w:r>
            </w:ins>
            <w:ins w:id="979" w:author="Buitendijk, Hans" w:date="2022-08-23T13:56:00Z">
              <w:r w:rsidR="00370ED7">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6E86C4F0" w14:textId="77777777" w:rsidR="00370ED7" w:rsidRPr="0052787A" w:rsidRDefault="00370ED7" w:rsidP="00EE6AE7">
            <w:pPr>
              <w:pStyle w:val="MsgTableBody"/>
              <w:rPr>
                <w:ins w:id="980"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433E1968" w14:textId="77777777" w:rsidR="00370ED7" w:rsidRPr="0052787A" w:rsidRDefault="00370ED7" w:rsidP="00EE6AE7">
            <w:pPr>
              <w:pStyle w:val="MsgTableBody"/>
              <w:jc w:val="center"/>
              <w:rPr>
                <w:ins w:id="981" w:author="Buitendijk, Hans" w:date="2022-08-23T13:56:00Z"/>
                <w:noProof/>
              </w:rPr>
            </w:pPr>
            <w:ins w:id="982" w:author="Buitendijk, Hans" w:date="2022-08-23T13:56:00Z">
              <w:r>
                <w:rPr>
                  <w:noProof/>
                </w:rPr>
                <w:t>3</w:t>
              </w:r>
            </w:ins>
          </w:p>
        </w:tc>
      </w:tr>
      <w:tr w:rsidR="00370ED7" w:rsidRPr="0001097E" w14:paraId="4E5323BE" w14:textId="77777777" w:rsidTr="009A3189">
        <w:tblPrEx>
          <w:shd w:val="clear" w:color="auto" w:fill="auto"/>
          <w:tblCellMar>
            <w:left w:w="107" w:type="dxa"/>
            <w:right w:w="107" w:type="dxa"/>
          </w:tblCellMar>
          <w:tblLook w:val="04A0" w:firstRow="1" w:lastRow="0" w:firstColumn="1" w:lastColumn="0" w:noHBand="0" w:noVBand="1"/>
        </w:tblPrEx>
        <w:trPr>
          <w:jc w:val="center"/>
          <w:ins w:id="983" w:author="Buitendijk, Hans" w:date="2022-08-23T13:56:00Z"/>
        </w:trPr>
        <w:tc>
          <w:tcPr>
            <w:tcW w:w="2881" w:type="dxa"/>
            <w:tcBorders>
              <w:top w:val="dotted" w:sz="4" w:space="0" w:color="auto"/>
              <w:left w:val="nil"/>
              <w:bottom w:val="dotted" w:sz="4" w:space="0" w:color="auto"/>
              <w:right w:val="nil"/>
            </w:tcBorders>
            <w:shd w:val="clear" w:color="auto" w:fill="FFFFFF"/>
          </w:tcPr>
          <w:p w14:paraId="79490C7F" w14:textId="5EA5D432" w:rsidR="00370ED7" w:rsidRPr="0052787A" w:rsidRDefault="00370ED7" w:rsidP="00EE6AE7">
            <w:pPr>
              <w:pStyle w:val="MsgTableBody"/>
              <w:rPr>
                <w:ins w:id="984" w:author="Buitendijk, Hans" w:date="2022-08-23T13:56:00Z"/>
                <w:noProof/>
              </w:rPr>
            </w:pPr>
            <w:ins w:id="985" w:author="Buitendijk, Hans" w:date="2022-08-23T13:56:00Z">
              <w:r>
                <w:rPr>
                  <w:noProof/>
                </w:rPr>
                <w:lastRenderedPageBreak/>
                <w:t xml:space="preserve">     [{GSC}]</w:t>
              </w:r>
            </w:ins>
          </w:p>
        </w:tc>
        <w:tc>
          <w:tcPr>
            <w:tcW w:w="4319" w:type="dxa"/>
            <w:tcBorders>
              <w:top w:val="dotted" w:sz="4" w:space="0" w:color="auto"/>
              <w:left w:val="nil"/>
              <w:bottom w:val="dotted" w:sz="4" w:space="0" w:color="auto"/>
              <w:right w:val="nil"/>
            </w:tcBorders>
            <w:shd w:val="clear" w:color="auto" w:fill="FFFFFF"/>
          </w:tcPr>
          <w:p w14:paraId="02716DC9" w14:textId="46D2C3AF" w:rsidR="00370ED7" w:rsidRPr="0052787A" w:rsidRDefault="00370ED7" w:rsidP="00EE6AE7">
            <w:pPr>
              <w:pStyle w:val="MsgTableBody"/>
              <w:rPr>
                <w:ins w:id="986" w:author="Buitendijk, Hans" w:date="2022-08-23T13:56:00Z"/>
                <w:noProof/>
              </w:rPr>
            </w:pPr>
            <w:ins w:id="987" w:author="Buitendijk, Hans" w:date="2022-08-23T13:56:00Z">
              <w:del w:id="988" w:author="Craig Newman" w:date="2023-07-03T07:44:00Z">
                <w:r w:rsidDel="00573DBC">
                  <w:rPr>
                    <w:noProof/>
                  </w:rPr>
                  <w:delText>Sex for Clinical Use</w:delText>
                </w:r>
              </w:del>
            </w:ins>
            <w:ins w:id="989" w:author="Craig Newman" w:date="2023-07-03T07:44:00Z">
              <w:r w:rsidR="00573DBC">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548D5F0E" w14:textId="77777777" w:rsidR="00370ED7" w:rsidRPr="0052787A" w:rsidRDefault="00370ED7" w:rsidP="00EE6AE7">
            <w:pPr>
              <w:pStyle w:val="MsgTableBody"/>
              <w:rPr>
                <w:ins w:id="990"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4E848E47" w14:textId="77777777" w:rsidR="00370ED7" w:rsidRPr="0052787A" w:rsidRDefault="00370ED7" w:rsidP="00EE6AE7">
            <w:pPr>
              <w:pStyle w:val="MsgTableBody"/>
              <w:jc w:val="center"/>
              <w:rPr>
                <w:ins w:id="991" w:author="Buitendijk, Hans" w:date="2022-08-23T13:56:00Z"/>
                <w:noProof/>
              </w:rPr>
            </w:pPr>
            <w:ins w:id="992" w:author="Buitendijk, Hans" w:date="2022-08-23T13:56:00Z">
              <w:r>
                <w:rPr>
                  <w:noProof/>
                </w:rPr>
                <w:t>3</w:t>
              </w:r>
            </w:ins>
          </w:p>
        </w:tc>
      </w:tr>
      <w:tr w:rsidR="00DD6D98" w:rsidRPr="00D00BBD" w14:paraId="039DDE2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6586EB"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EF5B5D7" w14:textId="77777777" w:rsidR="00DD6D98" w:rsidRDefault="00DD6D98" w:rsidP="00DD6D98">
            <w:pPr>
              <w:pStyle w:val="MsgTableBody"/>
              <w:rPr>
                <w:noProof/>
              </w:rPr>
            </w:pPr>
            <w:r>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634DFC7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DAD804" w14:textId="77777777" w:rsidR="00DD6D98" w:rsidRDefault="00DD6D98" w:rsidP="00DD6D98">
            <w:pPr>
              <w:pStyle w:val="MsgTableBody"/>
              <w:jc w:val="center"/>
              <w:rPr>
                <w:noProof/>
              </w:rPr>
            </w:pPr>
            <w:r>
              <w:rPr>
                <w:noProof/>
              </w:rPr>
              <w:t>7</w:t>
            </w:r>
          </w:p>
        </w:tc>
      </w:tr>
      <w:tr w:rsidR="00DD6D98" w14:paraId="296C20D0"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61648C"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655B46E4"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79BB989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95A5B" w14:textId="77777777" w:rsidR="00DD6D98" w:rsidRPr="00C95480" w:rsidRDefault="00DD6D98" w:rsidP="00DD6D98">
            <w:pPr>
              <w:pStyle w:val="MsgTableBody"/>
              <w:jc w:val="center"/>
              <w:rPr>
                <w:noProof/>
              </w:rPr>
            </w:pPr>
            <w:r w:rsidRPr="00C95480">
              <w:rPr>
                <w:noProof/>
              </w:rPr>
              <w:t>3</w:t>
            </w:r>
          </w:p>
        </w:tc>
      </w:tr>
      <w:tr w:rsidR="00DD6D98" w14:paraId="442F2586"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33978A"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A496A04"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D74EFF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26F919" w14:textId="77777777" w:rsidR="00DD6D98" w:rsidRPr="00C95480" w:rsidRDefault="00DD6D98" w:rsidP="00DD6D98">
            <w:pPr>
              <w:pStyle w:val="MsgTableBody"/>
              <w:jc w:val="center"/>
              <w:rPr>
                <w:noProof/>
              </w:rPr>
            </w:pPr>
            <w:r w:rsidRPr="00C95480">
              <w:rPr>
                <w:noProof/>
              </w:rPr>
              <w:t>3</w:t>
            </w:r>
          </w:p>
        </w:tc>
      </w:tr>
      <w:tr w:rsidR="00DD6D98" w14:paraId="10A32AC2"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BF5FD1"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BCBC278"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62F064D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5A4202" w14:textId="77777777" w:rsidR="00DD6D98" w:rsidRPr="00C95480" w:rsidRDefault="00DD6D98" w:rsidP="00DD6D98">
            <w:pPr>
              <w:pStyle w:val="MsgTableBody"/>
              <w:jc w:val="center"/>
              <w:rPr>
                <w:noProof/>
              </w:rPr>
            </w:pPr>
            <w:r w:rsidRPr="00C95480">
              <w:rPr>
                <w:noProof/>
              </w:rPr>
              <w:t>3</w:t>
            </w:r>
          </w:p>
        </w:tc>
      </w:tr>
      <w:tr w:rsidR="00DD6D98" w14:paraId="7A2D2297"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AC1AC2"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B8B6CDB"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7EDBC20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AEA642" w14:textId="77777777" w:rsidR="00DD6D98" w:rsidRPr="00C95480" w:rsidRDefault="00DD6D98" w:rsidP="00DD6D98">
            <w:pPr>
              <w:pStyle w:val="MsgTableBody"/>
              <w:jc w:val="center"/>
              <w:rPr>
                <w:noProof/>
              </w:rPr>
            </w:pPr>
            <w:r w:rsidRPr="00C95480">
              <w:rPr>
                <w:noProof/>
              </w:rPr>
              <w:t>3</w:t>
            </w:r>
          </w:p>
        </w:tc>
      </w:tr>
      <w:tr w:rsidR="00DD6D98" w:rsidRPr="00D00BBD" w14:paraId="26D3757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94FB49" w14:textId="77777777" w:rsidR="00DD6D98" w:rsidRDefault="00DD6D98" w:rsidP="00DD6D98">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5E78DFE2" w14:textId="77777777"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5E31BC1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089F49" w14:textId="77777777" w:rsidR="00DD6D98" w:rsidRDefault="00DD6D98" w:rsidP="00DD6D98">
            <w:pPr>
              <w:pStyle w:val="MsgTableBody"/>
              <w:jc w:val="center"/>
              <w:rPr>
                <w:noProof/>
              </w:rPr>
            </w:pPr>
            <w:r>
              <w:rPr>
                <w:noProof/>
              </w:rPr>
              <w:t>2</w:t>
            </w:r>
          </w:p>
        </w:tc>
      </w:tr>
      <w:tr w:rsidR="00DD6D98" w:rsidRPr="00D00BBD" w14:paraId="6420040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4DDD5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B3182FC" w14:textId="77777777" w:rsidR="00DD6D98"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57AEDB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FE5C19" w14:textId="77777777" w:rsidR="00DD6D98" w:rsidRDefault="00DD6D98" w:rsidP="00DD6D98">
            <w:pPr>
              <w:pStyle w:val="MsgTableBody"/>
              <w:jc w:val="center"/>
              <w:rPr>
                <w:noProof/>
              </w:rPr>
            </w:pPr>
          </w:p>
        </w:tc>
      </w:tr>
      <w:tr w:rsidR="00DD6D98" w:rsidRPr="00D00BBD" w14:paraId="723AB09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4724F5" w14:textId="77777777" w:rsidR="00DD6D98" w:rsidRDefault="00DD6D98" w:rsidP="00DD6D98">
            <w:pPr>
              <w:pStyle w:val="MsgTableBody"/>
              <w:rPr>
                <w:noProof/>
              </w:rPr>
            </w:pPr>
            <w:r>
              <w:rPr>
                <w:noProof/>
              </w:rPr>
              <w:t xml:space="preserve">       NK1</w:t>
            </w:r>
          </w:p>
        </w:tc>
        <w:tc>
          <w:tcPr>
            <w:tcW w:w="4319" w:type="dxa"/>
            <w:tcBorders>
              <w:top w:val="dotted" w:sz="4" w:space="0" w:color="auto"/>
              <w:left w:val="nil"/>
              <w:bottom w:val="dotted" w:sz="4" w:space="0" w:color="auto"/>
              <w:right w:val="nil"/>
            </w:tcBorders>
            <w:shd w:val="clear" w:color="auto" w:fill="FFFFFF"/>
          </w:tcPr>
          <w:p w14:paraId="3361AF7C" w14:textId="77777777" w:rsidR="00DD6D98" w:rsidRDefault="00DD6D98" w:rsidP="00DD6D98">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4595F1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692EF2" w14:textId="77777777" w:rsidR="00DD6D98" w:rsidRDefault="00DD6D98" w:rsidP="00DD6D98">
            <w:pPr>
              <w:pStyle w:val="MsgTableBody"/>
              <w:jc w:val="center"/>
              <w:rPr>
                <w:noProof/>
              </w:rPr>
            </w:pPr>
            <w:r>
              <w:rPr>
                <w:noProof/>
              </w:rPr>
              <w:t>3</w:t>
            </w:r>
          </w:p>
        </w:tc>
      </w:tr>
      <w:tr w:rsidR="009A3189" w:rsidRPr="0001097E" w14:paraId="7B72FB34" w14:textId="77777777" w:rsidTr="009A3189">
        <w:tblPrEx>
          <w:shd w:val="clear" w:color="auto" w:fill="auto"/>
          <w:tblCellMar>
            <w:left w:w="107" w:type="dxa"/>
            <w:right w:w="107" w:type="dxa"/>
          </w:tblCellMar>
          <w:tblLook w:val="04A0" w:firstRow="1" w:lastRow="0" w:firstColumn="1" w:lastColumn="0" w:noHBand="0" w:noVBand="1"/>
        </w:tblPrEx>
        <w:trPr>
          <w:jc w:val="center"/>
          <w:ins w:id="993" w:author="Buitendijk, Hans" w:date="2022-09-06T08:57:00Z"/>
        </w:trPr>
        <w:tc>
          <w:tcPr>
            <w:tcW w:w="2881" w:type="dxa"/>
            <w:tcBorders>
              <w:top w:val="dotted" w:sz="4" w:space="0" w:color="auto"/>
              <w:left w:val="nil"/>
              <w:bottom w:val="dotted" w:sz="4" w:space="0" w:color="auto"/>
              <w:right w:val="nil"/>
            </w:tcBorders>
            <w:shd w:val="clear" w:color="auto" w:fill="FFFFFF"/>
          </w:tcPr>
          <w:p w14:paraId="21C39761" w14:textId="17759781" w:rsidR="009A3189" w:rsidRPr="0052787A" w:rsidRDefault="009A3189" w:rsidP="00DA5272">
            <w:pPr>
              <w:pStyle w:val="MsgTableBody"/>
              <w:rPr>
                <w:ins w:id="994" w:author="Buitendijk, Hans" w:date="2022-09-06T08:57:00Z"/>
                <w:noProof/>
              </w:rPr>
            </w:pPr>
            <w:ins w:id="995" w:author="Buitendijk, Hans" w:date="2022-09-06T08:57: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67931E02" w14:textId="77777777" w:rsidR="009A3189" w:rsidRPr="0052787A" w:rsidRDefault="009A3189" w:rsidP="00DA5272">
            <w:pPr>
              <w:pStyle w:val="MsgTableBody"/>
              <w:rPr>
                <w:ins w:id="996" w:author="Buitendijk, Hans" w:date="2022-09-06T08:57:00Z"/>
                <w:noProof/>
              </w:rPr>
            </w:pPr>
            <w:ins w:id="997" w:author="Buitendijk, Hans" w:date="2022-09-06T08:5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11F30E4B" w14:textId="77777777" w:rsidR="009A3189" w:rsidRPr="0052787A" w:rsidRDefault="009A3189" w:rsidP="00DA5272">
            <w:pPr>
              <w:pStyle w:val="MsgTableBody"/>
              <w:rPr>
                <w:ins w:id="998" w:author="Buitendijk, Hans" w:date="2022-09-06T08:57:00Z"/>
                <w:noProof/>
              </w:rPr>
            </w:pPr>
          </w:p>
        </w:tc>
        <w:tc>
          <w:tcPr>
            <w:tcW w:w="990" w:type="dxa"/>
            <w:gridSpan w:val="2"/>
            <w:tcBorders>
              <w:top w:val="dotted" w:sz="4" w:space="0" w:color="auto"/>
              <w:left w:val="nil"/>
              <w:bottom w:val="dotted" w:sz="4" w:space="0" w:color="auto"/>
              <w:right w:val="nil"/>
            </w:tcBorders>
            <w:shd w:val="clear" w:color="auto" w:fill="FFFFFF"/>
          </w:tcPr>
          <w:p w14:paraId="34780560" w14:textId="77777777" w:rsidR="009A3189" w:rsidRPr="0052787A" w:rsidRDefault="009A3189" w:rsidP="00DA5272">
            <w:pPr>
              <w:pStyle w:val="MsgTableBody"/>
              <w:jc w:val="center"/>
              <w:rPr>
                <w:ins w:id="999" w:author="Buitendijk, Hans" w:date="2022-09-06T08:57:00Z"/>
                <w:noProof/>
              </w:rPr>
            </w:pPr>
            <w:ins w:id="1000" w:author="Buitendijk, Hans" w:date="2022-09-06T08:57:00Z">
              <w:r>
                <w:rPr>
                  <w:noProof/>
                </w:rPr>
                <w:t>3</w:t>
              </w:r>
            </w:ins>
          </w:p>
        </w:tc>
      </w:tr>
      <w:tr w:rsidR="009A3189" w:rsidRPr="0001097E" w14:paraId="16F5CDBD" w14:textId="77777777" w:rsidTr="009A3189">
        <w:tblPrEx>
          <w:shd w:val="clear" w:color="auto" w:fill="auto"/>
          <w:tblCellMar>
            <w:left w:w="107" w:type="dxa"/>
            <w:right w:w="107" w:type="dxa"/>
          </w:tblCellMar>
          <w:tblLook w:val="04A0" w:firstRow="1" w:lastRow="0" w:firstColumn="1" w:lastColumn="0" w:noHBand="0" w:noVBand="1"/>
        </w:tblPrEx>
        <w:trPr>
          <w:jc w:val="center"/>
          <w:ins w:id="1001" w:author="Buitendijk, Hans" w:date="2022-09-06T08:57:00Z"/>
        </w:trPr>
        <w:tc>
          <w:tcPr>
            <w:tcW w:w="2881" w:type="dxa"/>
            <w:tcBorders>
              <w:top w:val="dotted" w:sz="4" w:space="0" w:color="auto"/>
              <w:left w:val="nil"/>
              <w:bottom w:val="dotted" w:sz="4" w:space="0" w:color="auto"/>
              <w:right w:val="nil"/>
            </w:tcBorders>
            <w:shd w:val="clear" w:color="auto" w:fill="FFFFFF"/>
          </w:tcPr>
          <w:p w14:paraId="051BF71A" w14:textId="69DAC511" w:rsidR="009A3189" w:rsidRPr="0052787A" w:rsidRDefault="009A3189" w:rsidP="00DA5272">
            <w:pPr>
              <w:pStyle w:val="MsgTableBody"/>
              <w:rPr>
                <w:ins w:id="1002" w:author="Buitendijk, Hans" w:date="2022-09-06T08:57:00Z"/>
                <w:noProof/>
              </w:rPr>
            </w:pPr>
            <w:ins w:id="1003" w:author="Buitendijk, Hans" w:date="2022-09-06T08:57: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1CE341A4" w14:textId="77777777" w:rsidR="009A3189" w:rsidRPr="0052787A" w:rsidRDefault="009A3189" w:rsidP="00DA5272">
            <w:pPr>
              <w:pStyle w:val="MsgTableBody"/>
              <w:rPr>
                <w:ins w:id="1004" w:author="Buitendijk, Hans" w:date="2022-09-06T08:57:00Z"/>
                <w:noProof/>
              </w:rPr>
            </w:pPr>
            <w:ins w:id="1005" w:author="Buitendijk, Hans" w:date="2022-09-06T08:57: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5559F5F6" w14:textId="77777777" w:rsidR="009A3189" w:rsidRPr="0052787A" w:rsidRDefault="009A3189" w:rsidP="00DA5272">
            <w:pPr>
              <w:pStyle w:val="MsgTableBody"/>
              <w:rPr>
                <w:ins w:id="1006" w:author="Buitendijk, Hans" w:date="2022-09-06T08:57:00Z"/>
                <w:noProof/>
              </w:rPr>
            </w:pPr>
          </w:p>
        </w:tc>
        <w:tc>
          <w:tcPr>
            <w:tcW w:w="990" w:type="dxa"/>
            <w:gridSpan w:val="2"/>
            <w:tcBorders>
              <w:top w:val="dotted" w:sz="4" w:space="0" w:color="auto"/>
              <w:left w:val="nil"/>
              <w:bottom w:val="dotted" w:sz="4" w:space="0" w:color="auto"/>
              <w:right w:val="nil"/>
            </w:tcBorders>
            <w:shd w:val="clear" w:color="auto" w:fill="FFFFFF"/>
          </w:tcPr>
          <w:p w14:paraId="773DBFD9" w14:textId="77777777" w:rsidR="009A3189" w:rsidRPr="0052787A" w:rsidRDefault="009A3189" w:rsidP="00DA5272">
            <w:pPr>
              <w:pStyle w:val="MsgTableBody"/>
              <w:jc w:val="center"/>
              <w:rPr>
                <w:ins w:id="1007" w:author="Buitendijk, Hans" w:date="2022-09-06T08:57:00Z"/>
                <w:noProof/>
              </w:rPr>
            </w:pPr>
            <w:ins w:id="1008" w:author="Buitendijk, Hans" w:date="2022-09-06T08:57:00Z">
              <w:r>
                <w:rPr>
                  <w:noProof/>
                </w:rPr>
                <w:t>3</w:t>
              </w:r>
            </w:ins>
          </w:p>
        </w:tc>
      </w:tr>
      <w:tr w:rsidR="00DD6D98" w:rsidRPr="00D00BBD" w14:paraId="1F7577C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964170" w14:textId="77777777" w:rsidR="00DD6D98"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2F594DC4" w14:textId="77777777" w:rsidR="00DD6D98"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1009172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C9B019" w14:textId="77777777" w:rsidR="00DD6D98" w:rsidRDefault="00DD6D98" w:rsidP="00DD6D98">
            <w:pPr>
              <w:pStyle w:val="MsgTableBody"/>
              <w:jc w:val="center"/>
              <w:rPr>
                <w:noProof/>
              </w:rPr>
            </w:pPr>
            <w:r>
              <w:rPr>
                <w:noProof/>
              </w:rPr>
              <w:t>3</w:t>
            </w:r>
          </w:p>
        </w:tc>
      </w:tr>
      <w:tr w:rsidR="00DD6D98" w:rsidRPr="00D00BBD" w14:paraId="06AA0DC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805505"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6E4A9135"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DB189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F63F1" w14:textId="77777777" w:rsidR="00DD6D98" w:rsidRDefault="00DD6D98" w:rsidP="00DD6D98">
            <w:pPr>
              <w:pStyle w:val="MsgTableBody"/>
              <w:jc w:val="center"/>
              <w:rPr>
                <w:noProof/>
              </w:rPr>
            </w:pPr>
            <w:r>
              <w:rPr>
                <w:noProof/>
              </w:rPr>
              <w:t>3</w:t>
            </w:r>
          </w:p>
        </w:tc>
      </w:tr>
      <w:tr w:rsidR="00DD6D98" w:rsidRPr="00D00BBD" w14:paraId="3F16996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DFADD0"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41BDD94" w14:textId="77777777" w:rsidR="00DD6D98"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C104883"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BAA9F3" w14:textId="77777777" w:rsidR="00DD6D98" w:rsidRDefault="00DD6D98" w:rsidP="00DD6D98">
            <w:pPr>
              <w:pStyle w:val="MsgTableBody"/>
              <w:jc w:val="center"/>
              <w:rPr>
                <w:noProof/>
              </w:rPr>
            </w:pPr>
          </w:p>
        </w:tc>
      </w:tr>
      <w:tr w:rsidR="00DD6D98" w:rsidRPr="00D00BBD" w14:paraId="1609AB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0710BA" w14:textId="77777777" w:rsidR="00DD6D98"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67199E63" w14:textId="77777777" w:rsidR="00DD6D98"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CDE2E9B" w14:textId="77777777" w:rsidR="00DD6D98"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2AEC6B3" w14:textId="77777777" w:rsidR="00DD6D98" w:rsidRDefault="00DD6D98" w:rsidP="00DD6D98">
            <w:pPr>
              <w:pStyle w:val="MsgTableBody"/>
              <w:jc w:val="center"/>
              <w:rPr>
                <w:noProof/>
              </w:rPr>
            </w:pPr>
            <w:r>
              <w:rPr>
                <w:noProof/>
              </w:rPr>
              <w:t>3</w:t>
            </w:r>
          </w:p>
        </w:tc>
      </w:tr>
      <w:tr w:rsidR="00DD6D98" w:rsidRPr="00D00BBD" w14:paraId="73271E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024BB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F207504" w14:textId="77777777" w:rsidR="00DD6D98" w:rsidRDefault="00DD6D98" w:rsidP="00DD6D98">
            <w:pPr>
              <w:pStyle w:val="MsgTableBody"/>
              <w:rPr>
                <w:noProof/>
              </w:rPr>
            </w:pPr>
            <w:r>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2B35EEC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14FC7D" w14:textId="77777777" w:rsidR="00DD6D98" w:rsidRDefault="00DD6D98" w:rsidP="00DD6D98">
            <w:pPr>
              <w:pStyle w:val="MsgTableBody"/>
              <w:jc w:val="center"/>
              <w:rPr>
                <w:noProof/>
              </w:rPr>
            </w:pPr>
          </w:p>
        </w:tc>
      </w:tr>
      <w:tr w:rsidR="00DD6D98" w:rsidRPr="00D00BBD" w14:paraId="085100A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D76A10"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90CABC5" w14:textId="77777777"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6269B1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191BEC" w14:textId="77777777" w:rsidR="00DD6D98" w:rsidRDefault="00DD6D98" w:rsidP="00DD6D98">
            <w:pPr>
              <w:pStyle w:val="MsgTableBody"/>
              <w:jc w:val="center"/>
              <w:rPr>
                <w:noProof/>
              </w:rPr>
            </w:pPr>
            <w:r>
              <w:rPr>
                <w:noProof/>
              </w:rPr>
              <w:t>7</w:t>
            </w:r>
          </w:p>
        </w:tc>
      </w:tr>
      <w:tr w:rsidR="00DD6D98" w:rsidRPr="00D00BBD" w14:paraId="0491395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92F14B"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E3F8FED" w14:textId="77777777" w:rsidR="00DD6D98" w:rsidRDefault="00DD6D98" w:rsidP="00DD6D98">
            <w:pPr>
              <w:pStyle w:val="MsgTableBody"/>
              <w:rPr>
                <w:noProof/>
              </w:rPr>
            </w:pPr>
            <w:r>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1781747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5D5BA2" w14:textId="77777777" w:rsidR="00DD6D98" w:rsidRDefault="00DD6D98" w:rsidP="00DD6D98">
            <w:pPr>
              <w:pStyle w:val="MsgTableBody"/>
              <w:jc w:val="center"/>
              <w:rPr>
                <w:noProof/>
              </w:rPr>
            </w:pPr>
            <w:r>
              <w:rPr>
                <w:noProof/>
              </w:rPr>
              <w:t>7</w:t>
            </w:r>
          </w:p>
        </w:tc>
      </w:tr>
      <w:tr w:rsidR="00DD6D98" w:rsidRPr="00D00BBD" w14:paraId="0DA0CEC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523A4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79307BE" w14:textId="77777777" w:rsidR="00DD6D98" w:rsidRDefault="00DD6D98" w:rsidP="00DD6D98">
            <w:pPr>
              <w:pStyle w:val="MsgTableBody"/>
              <w:rPr>
                <w:noProof/>
              </w:rPr>
            </w:pPr>
            <w:r>
              <w:rPr>
                <w:noProof/>
              </w:rPr>
              <w:t>--- PATIENT_OBSERVATION end</w:t>
            </w:r>
          </w:p>
        </w:tc>
        <w:tc>
          <w:tcPr>
            <w:tcW w:w="864" w:type="dxa"/>
            <w:tcBorders>
              <w:top w:val="dotted" w:sz="4" w:space="0" w:color="auto"/>
              <w:left w:val="nil"/>
              <w:bottom w:val="dotted" w:sz="4" w:space="0" w:color="auto"/>
              <w:right w:val="nil"/>
            </w:tcBorders>
            <w:shd w:val="clear" w:color="auto" w:fill="FFFFFF"/>
          </w:tcPr>
          <w:p w14:paraId="1E9CDC3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8FBCE" w14:textId="77777777" w:rsidR="00DD6D98" w:rsidRDefault="00DD6D98" w:rsidP="00DD6D98">
            <w:pPr>
              <w:pStyle w:val="MsgTableBody"/>
              <w:jc w:val="center"/>
              <w:rPr>
                <w:noProof/>
              </w:rPr>
            </w:pPr>
          </w:p>
        </w:tc>
      </w:tr>
      <w:tr w:rsidR="00DD6D98" w:rsidRPr="00D00BBD" w14:paraId="19F0E57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2A5475"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BF6F003" w14:textId="77777777" w:rsidR="00DD6D98" w:rsidRDefault="00DD6D98" w:rsidP="00DD6D98">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1B625EF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1BBDD" w14:textId="77777777" w:rsidR="00DD6D98" w:rsidRDefault="00DD6D98" w:rsidP="00DD6D98">
            <w:pPr>
              <w:pStyle w:val="MsgTableBody"/>
              <w:jc w:val="center"/>
              <w:rPr>
                <w:noProof/>
              </w:rPr>
            </w:pPr>
          </w:p>
        </w:tc>
      </w:tr>
      <w:tr w:rsidR="00DD6D98" w:rsidRPr="00D00BBD" w14:paraId="4A13ADB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A04B24" w14:textId="77777777" w:rsidR="00DD6D98" w:rsidRDefault="00DD6D98" w:rsidP="00DD6D98">
            <w:pPr>
              <w:pStyle w:val="MsgTableBody"/>
              <w:rPr>
                <w:noProof/>
              </w:rPr>
            </w:pPr>
            <w:r>
              <w:rPr>
                <w:noProof/>
              </w:rPr>
              <w:t xml:space="preserve">       PV1</w:t>
            </w:r>
          </w:p>
        </w:tc>
        <w:tc>
          <w:tcPr>
            <w:tcW w:w="4319" w:type="dxa"/>
            <w:tcBorders>
              <w:top w:val="dotted" w:sz="4" w:space="0" w:color="auto"/>
              <w:left w:val="nil"/>
              <w:bottom w:val="dotted" w:sz="4" w:space="0" w:color="auto"/>
              <w:right w:val="nil"/>
            </w:tcBorders>
            <w:shd w:val="clear" w:color="auto" w:fill="FFFFFF"/>
          </w:tcPr>
          <w:p w14:paraId="256F8B68" w14:textId="77777777" w:rsidR="00DD6D98" w:rsidRDefault="00DD6D98" w:rsidP="00DD6D98">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4343DAC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C5DB5" w14:textId="77777777" w:rsidR="00DD6D98" w:rsidRDefault="00DD6D98" w:rsidP="00DD6D98">
            <w:pPr>
              <w:pStyle w:val="MsgTableBody"/>
              <w:jc w:val="center"/>
              <w:rPr>
                <w:noProof/>
              </w:rPr>
            </w:pPr>
            <w:r>
              <w:rPr>
                <w:noProof/>
              </w:rPr>
              <w:t>3</w:t>
            </w:r>
          </w:p>
        </w:tc>
      </w:tr>
      <w:tr w:rsidR="00DD6D98" w:rsidRPr="00D00BBD" w14:paraId="44F8A49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FB16F8" w14:textId="77777777" w:rsidR="00DD6D98" w:rsidRDefault="00DD6D98" w:rsidP="00DD6D98">
            <w:pPr>
              <w:pStyle w:val="MsgTableBody"/>
              <w:rPr>
                <w:noProof/>
              </w:rPr>
            </w:pPr>
            <w:r>
              <w:rPr>
                <w:noProof/>
              </w:rPr>
              <w:t xml:space="preserve">       [PV2]</w:t>
            </w:r>
          </w:p>
        </w:tc>
        <w:tc>
          <w:tcPr>
            <w:tcW w:w="4319" w:type="dxa"/>
            <w:tcBorders>
              <w:top w:val="dotted" w:sz="4" w:space="0" w:color="auto"/>
              <w:left w:val="nil"/>
              <w:bottom w:val="dotted" w:sz="4" w:space="0" w:color="auto"/>
              <w:right w:val="nil"/>
            </w:tcBorders>
            <w:shd w:val="clear" w:color="auto" w:fill="FFFFFF"/>
          </w:tcPr>
          <w:p w14:paraId="0EAD26BA" w14:textId="77777777" w:rsidR="00DD6D98" w:rsidRDefault="00DD6D98" w:rsidP="00DD6D98">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3B3602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7C5C96" w14:textId="77777777" w:rsidR="00DD6D98" w:rsidRDefault="00DD6D98" w:rsidP="00DD6D98">
            <w:pPr>
              <w:pStyle w:val="MsgTableBody"/>
              <w:jc w:val="center"/>
              <w:rPr>
                <w:noProof/>
              </w:rPr>
            </w:pPr>
            <w:r>
              <w:rPr>
                <w:noProof/>
              </w:rPr>
              <w:t>3</w:t>
            </w:r>
          </w:p>
        </w:tc>
      </w:tr>
      <w:tr w:rsidR="00DD6D98" w:rsidRPr="00D00BBD" w14:paraId="0FDDBC5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CFBE68"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9C84511" w14:textId="77777777" w:rsidR="00DD6D98" w:rsidRDefault="00DD6D98" w:rsidP="00DD6D98">
            <w:pPr>
              <w:pStyle w:val="MsgTableBody"/>
              <w:rPr>
                <w:noProof/>
              </w:rPr>
            </w:pPr>
            <w:r>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30E7A3D"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44091" w14:textId="77777777" w:rsidR="00DD6D98" w:rsidRDefault="00DD6D98" w:rsidP="00DD6D98">
            <w:pPr>
              <w:pStyle w:val="MsgTableBody"/>
              <w:jc w:val="center"/>
              <w:rPr>
                <w:noProof/>
              </w:rPr>
            </w:pPr>
            <w:r>
              <w:rPr>
                <w:noProof/>
              </w:rPr>
              <w:t>7</w:t>
            </w:r>
          </w:p>
        </w:tc>
      </w:tr>
      <w:tr w:rsidR="00DD6D98" w:rsidRPr="00D00BBD" w14:paraId="127C38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8E276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08A41D5" w14:textId="77777777" w:rsidR="00DD6D98" w:rsidRDefault="00DD6D98" w:rsidP="00DD6D98">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230C50B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802E48" w14:textId="77777777" w:rsidR="00DD6D98" w:rsidRDefault="00DD6D98" w:rsidP="00DD6D98">
            <w:pPr>
              <w:pStyle w:val="MsgTableBody"/>
              <w:jc w:val="center"/>
              <w:rPr>
                <w:noProof/>
              </w:rPr>
            </w:pPr>
          </w:p>
        </w:tc>
      </w:tr>
      <w:tr w:rsidR="00DD6D98" w:rsidRPr="00D00BBD" w14:paraId="03EF73F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8D973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CF02A12" w14:textId="77777777" w:rsidR="00DD6D98"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348ADABE"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F67B92" w14:textId="77777777" w:rsidR="00DD6D98" w:rsidRDefault="00DD6D98" w:rsidP="00DD6D98">
            <w:pPr>
              <w:pStyle w:val="MsgTableBody"/>
              <w:jc w:val="center"/>
              <w:rPr>
                <w:noProof/>
              </w:rPr>
            </w:pPr>
          </w:p>
        </w:tc>
      </w:tr>
      <w:tr w:rsidR="00DD6D98" w:rsidRPr="00D00BBD" w14:paraId="199D7EA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41BCF4"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38FAA2C6" w14:textId="77777777"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243605F"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D4D933" w14:textId="77777777" w:rsidR="00DD6D98" w:rsidRDefault="00DD6D98" w:rsidP="00DD6D98">
            <w:pPr>
              <w:pStyle w:val="MsgTableBody"/>
              <w:jc w:val="center"/>
              <w:rPr>
                <w:noProof/>
              </w:rPr>
            </w:pPr>
            <w:r>
              <w:rPr>
                <w:noProof/>
              </w:rPr>
              <w:t>6</w:t>
            </w:r>
          </w:p>
        </w:tc>
      </w:tr>
      <w:tr w:rsidR="00DD6D98" w:rsidRPr="00D00BBD" w14:paraId="0EE4813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119B13"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2076F4C8" w14:textId="77777777"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E995E12"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BAA1F8" w14:textId="77777777" w:rsidR="00DD6D98" w:rsidRDefault="00DD6D98" w:rsidP="00DD6D98">
            <w:pPr>
              <w:pStyle w:val="MsgTableBody"/>
              <w:jc w:val="center"/>
              <w:rPr>
                <w:noProof/>
              </w:rPr>
            </w:pPr>
            <w:r>
              <w:rPr>
                <w:noProof/>
              </w:rPr>
              <w:t>6</w:t>
            </w:r>
          </w:p>
        </w:tc>
      </w:tr>
      <w:tr w:rsidR="00DD6D98" w:rsidRPr="00D00BBD" w14:paraId="56E84BC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3EA1FA"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50D8E317" w14:textId="77777777"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2B8CB92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A7F82A" w14:textId="77777777" w:rsidR="00DD6D98" w:rsidRDefault="00DD6D98" w:rsidP="00DD6D98">
            <w:pPr>
              <w:pStyle w:val="MsgTableBody"/>
              <w:jc w:val="center"/>
              <w:rPr>
                <w:noProof/>
              </w:rPr>
            </w:pPr>
            <w:r>
              <w:rPr>
                <w:noProof/>
              </w:rPr>
              <w:t>3</w:t>
            </w:r>
          </w:p>
        </w:tc>
      </w:tr>
      <w:tr w:rsidR="00DD6D98" w:rsidRPr="00D00BBD" w14:paraId="2D841AD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B0206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7D80D14" w14:textId="77777777" w:rsidR="00DD6D98"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7A5CD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48236F" w14:textId="77777777" w:rsidR="00DD6D98" w:rsidRDefault="00DD6D98" w:rsidP="00DD6D98">
            <w:pPr>
              <w:pStyle w:val="MsgTableBody"/>
              <w:jc w:val="center"/>
              <w:rPr>
                <w:noProof/>
              </w:rPr>
            </w:pPr>
          </w:p>
        </w:tc>
      </w:tr>
      <w:tr w:rsidR="00DD6D98" w:rsidRPr="00D00BBD" w14:paraId="1D0B3A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056DF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B584C63" w14:textId="77777777" w:rsidR="00DD6D98" w:rsidRDefault="00DD6D98" w:rsidP="00DD6D98">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57739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E68F0F" w14:textId="77777777" w:rsidR="00DD6D98" w:rsidRDefault="00DD6D98" w:rsidP="00DD6D98">
            <w:pPr>
              <w:pStyle w:val="MsgTableBody"/>
              <w:jc w:val="center"/>
              <w:rPr>
                <w:noProof/>
              </w:rPr>
            </w:pPr>
          </w:p>
        </w:tc>
      </w:tr>
      <w:tr w:rsidR="00DD6D98" w:rsidRPr="00D00BBD" w14:paraId="3E9A83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CDF4F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23B817F" w14:textId="77777777" w:rsidR="00DD6D98" w:rsidRDefault="00DD6D98" w:rsidP="00DD6D98">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7FE3AFD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DDA89D" w14:textId="77777777" w:rsidR="00DD6D98" w:rsidRDefault="00DD6D98" w:rsidP="00DD6D98">
            <w:pPr>
              <w:pStyle w:val="MsgTableBody"/>
              <w:jc w:val="center"/>
              <w:rPr>
                <w:noProof/>
              </w:rPr>
            </w:pPr>
          </w:p>
        </w:tc>
      </w:tr>
      <w:tr w:rsidR="00DD6D98" w:rsidRPr="00D00BBD" w14:paraId="6C2F8B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A9FD86" w14:textId="77777777" w:rsidR="00DD6D98" w:rsidRDefault="00DD6D98" w:rsidP="00DD6D98">
            <w:pPr>
              <w:pStyle w:val="MsgTableBody"/>
              <w:rPr>
                <w:noProof/>
              </w:rPr>
            </w:pPr>
            <w:r>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3C6FDE43" w14:textId="77777777" w:rsidR="00DD6D98"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2AAE8F5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BE2F77" w14:textId="77777777" w:rsidR="00DD6D98" w:rsidRDefault="00DD6D98" w:rsidP="00DD6D98">
            <w:pPr>
              <w:pStyle w:val="MsgTableBody"/>
              <w:jc w:val="center"/>
              <w:rPr>
                <w:noProof/>
                <w:lang w:val="fr-FR"/>
              </w:rPr>
            </w:pPr>
          </w:p>
        </w:tc>
      </w:tr>
      <w:tr w:rsidR="00DD6D98" w:rsidRPr="00D00BBD" w14:paraId="58B20AF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57C7D" w14:textId="77777777" w:rsidR="00DD6D98" w:rsidRDefault="00DD6D98" w:rsidP="00DD6D98">
            <w:pPr>
              <w:pStyle w:val="MsgTableBody"/>
              <w:rPr>
                <w:noProof/>
              </w:rPr>
            </w:pPr>
            <w:r>
              <w:rPr>
                <w:noProof/>
              </w:rPr>
              <w:t xml:space="preserve">        ORC</w:t>
            </w:r>
          </w:p>
        </w:tc>
        <w:tc>
          <w:tcPr>
            <w:tcW w:w="4319" w:type="dxa"/>
            <w:tcBorders>
              <w:top w:val="dotted" w:sz="4" w:space="0" w:color="auto"/>
              <w:left w:val="nil"/>
              <w:bottom w:val="dotted" w:sz="4" w:space="0" w:color="auto"/>
              <w:right w:val="nil"/>
            </w:tcBorders>
            <w:shd w:val="clear" w:color="auto" w:fill="FFFFFF"/>
          </w:tcPr>
          <w:p w14:paraId="2885ACCA" w14:textId="77777777" w:rsidR="00DD6D98" w:rsidRDefault="00DD6D98" w:rsidP="00DD6D98">
            <w:pPr>
              <w:pStyle w:val="MsgTableBody"/>
              <w:rPr>
                <w:noProof/>
              </w:rPr>
            </w:pPr>
            <w:r>
              <w:rPr>
                <w:noProof/>
              </w:rPr>
              <w:t>Order common</w:t>
            </w:r>
          </w:p>
        </w:tc>
        <w:tc>
          <w:tcPr>
            <w:tcW w:w="864" w:type="dxa"/>
            <w:tcBorders>
              <w:top w:val="dotted" w:sz="4" w:space="0" w:color="auto"/>
              <w:left w:val="nil"/>
              <w:bottom w:val="dotted" w:sz="4" w:space="0" w:color="auto"/>
              <w:right w:val="nil"/>
            </w:tcBorders>
            <w:shd w:val="clear" w:color="auto" w:fill="FFFFFF"/>
          </w:tcPr>
          <w:p w14:paraId="2B42921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EAFB28" w14:textId="77777777" w:rsidR="00DD6D98" w:rsidRDefault="00DD6D98" w:rsidP="00DD6D98">
            <w:pPr>
              <w:pStyle w:val="MsgTableBody"/>
              <w:jc w:val="center"/>
              <w:rPr>
                <w:noProof/>
                <w:lang w:val="fr-FR"/>
              </w:rPr>
            </w:pPr>
            <w:r>
              <w:rPr>
                <w:noProof/>
                <w:lang w:val="fr-FR"/>
              </w:rPr>
              <w:t>4</w:t>
            </w:r>
          </w:p>
        </w:tc>
      </w:tr>
      <w:tr w:rsidR="00DD6D98" w:rsidRPr="00D00BBD" w14:paraId="6C55177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5B92FA" w14:textId="77777777" w:rsidR="00DD6D98" w:rsidRDefault="00DD6D98" w:rsidP="00DD6D98">
            <w:pPr>
              <w:pStyle w:val="MsgTableBody"/>
              <w:rPr>
                <w:noProof/>
                <w:lang w:val="fr-FR"/>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71225436" w14:textId="77777777" w:rsidR="00DD6D98" w:rsidRDefault="00DD6D98" w:rsidP="00DD6D98">
            <w:pPr>
              <w:pStyle w:val="MsgTableBody"/>
              <w:rPr>
                <w:noProof/>
                <w:lang w:val="fr-FR"/>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D05A230"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C2BEDF7" w14:textId="77777777" w:rsidR="00DD6D98" w:rsidRDefault="00DD6D98" w:rsidP="00DD6D98">
            <w:pPr>
              <w:pStyle w:val="MsgTableBody"/>
              <w:jc w:val="center"/>
              <w:rPr>
                <w:noProof/>
              </w:rPr>
            </w:pPr>
            <w:r>
              <w:rPr>
                <w:noProof/>
              </w:rPr>
              <w:t>7</w:t>
            </w:r>
          </w:p>
        </w:tc>
      </w:tr>
      <w:tr w:rsidR="00DD6D98" w:rsidRPr="00D00BBD" w14:paraId="6E3E2D1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71F81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A474554"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6B3B591E"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5ED6B72D" w14:textId="77777777" w:rsidR="00DD6D98" w:rsidRDefault="00DD6D98" w:rsidP="00DD6D98">
            <w:pPr>
              <w:pStyle w:val="MsgTableBody"/>
              <w:jc w:val="center"/>
              <w:rPr>
                <w:noProof/>
              </w:rPr>
            </w:pPr>
          </w:p>
        </w:tc>
      </w:tr>
      <w:tr w:rsidR="00DD6D98" w:rsidRPr="00D00BBD" w14:paraId="17C1661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557D5C"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04B72BBC"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21581B3"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E1D5E90" w14:textId="77777777" w:rsidR="00DD6D98" w:rsidRDefault="00DD6D98" w:rsidP="00DD6D98">
            <w:pPr>
              <w:pStyle w:val="MsgTableBody"/>
              <w:jc w:val="center"/>
              <w:rPr>
                <w:noProof/>
              </w:rPr>
            </w:pPr>
            <w:r>
              <w:rPr>
                <w:noProof/>
              </w:rPr>
              <w:t>7</w:t>
            </w:r>
          </w:p>
        </w:tc>
      </w:tr>
      <w:tr w:rsidR="00DD6D98" w:rsidRPr="00D00BBD" w14:paraId="115EB5D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75B460"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4B95C009"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F4E82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07B9DBA" w14:textId="77777777" w:rsidR="00DD6D98" w:rsidRDefault="00DD6D98" w:rsidP="00DD6D98">
            <w:pPr>
              <w:pStyle w:val="MsgTableBody"/>
              <w:jc w:val="center"/>
              <w:rPr>
                <w:noProof/>
              </w:rPr>
            </w:pPr>
            <w:r>
              <w:rPr>
                <w:noProof/>
              </w:rPr>
              <w:t>7</w:t>
            </w:r>
          </w:p>
        </w:tc>
      </w:tr>
      <w:tr w:rsidR="00DD6D98" w:rsidRPr="00D00BBD" w14:paraId="40638DD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721D8A"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29E438AF"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335F6DAA"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EFECF4C" w14:textId="77777777" w:rsidR="00DD6D98" w:rsidRDefault="00DD6D98" w:rsidP="00DD6D98">
            <w:pPr>
              <w:pStyle w:val="MsgTableBody"/>
              <w:jc w:val="center"/>
              <w:rPr>
                <w:noProof/>
              </w:rPr>
            </w:pPr>
            <w:r>
              <w:rPr>
                <w:noProof/>
              </w:rPr>
              <w:t>9</w:t>
            </w:r>
          </w:p>
        </w:tc>
      </w:tr>
      <w:tr w:rsidR="00DD6D98" w:rsidRPr="00D00BBD" w14:paraId="0460CE2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448AD4"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E8EC32D"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55E27F38"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D377A6E" w14:textId="77777777" w:rsidR="00DD6D98" w:rsidRDefault="00DD6D98" w:rsidP="00DD6D98">
            <w:pPr>
              <w:pStyle w:val="MsgTableBody"/>
              <w:jc w:val="center"/>
              <w:rPr>
                <w:noProof/>
              </w:rPr>
            </w:pPr>
          </w:p>
        </w:tc>
      </w:tr>
      <w:tr w:rsidR="00DD6D98" w:rsidRPr="00D00BBD" w14:paraId="538E814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D1F302" w14:textId="77777777" w:rsidR="00DD6D98" w:rsidRDefault="00DD6D98" w:rsidP="00DD6D98">
            <w:pPr>
              <w:pStyle w:val="MsgTableBody"/>
              <w:rPr>
                <w:noProof/>
                <w:lang w:val="fr-FR"/>
              </w:rPr>
            </w:pPr>
            <w:r>
              <w:rPr>
                <w:noProof/>
                <w:lang w:val="fr-FR"/>
              </w:rPr>
              <w:t xml:space="preserve">      ]</w:t>
            </w:r>
          </w:p>
        </w:tc>
        <w:tc>
          <w:tcPr>
            <w:tcW w:w="4319" w:type="dxa"/>
            <w:tcBorders>
              <w:top w:val="dotted" w:sz="4" w:space="0" w:color="auto"/>
              <w:left w:val="nil"/>
              <w:bottom w:val="dotted" w:sz="4" w:space="0" w:color="auto"/>
              <w:right w:val="nil"/>
            </w:tcBorders>
            <w:shd w:val="clear" w:color="auto" w:fill="FFFFFF"/>
          </w:tcPr>
          <w:p w14:paraId="61644DB8" w14:textId="77777777" w:rsidR="00DD6D98" w:rsidRDefault="00DD6D98" w:rsidP="00DD6D98">
            <w:pPr>
              <w:pStyle w:val="MsgTableBody"/>
              <w:rPr>
                <w:noProof/>
                <w:lang w:val="fr-FR"/>
              </w:rPr>
            </w:pPr>
            <w:r>
              <w:rPr>
                <w:noProof/>
                <w:lang w:val="fr-FR"/>
              </w:rPr>
              <w:t>--- COMMON_ORDER end</w:t>
            </w:r>
          </w:p>
        </w:tc>
        <w:tc>
          <w:tcPr>
            <w:tcW w:w="864" w:type="dxa"/>
            <w:tcBorders>
              <w:top w:val="dotted" w:sz="4" w:space="0" w:color="auto"/>
              <w:left w:val="nil"/>
              <w:bottom w:val="dotted" w:sz="4" w:space="0" w:color="auto"/>
              <w:right w:val="nil"/>
            </w:tcBorders>
            <w:shd w:val="clear" w:color="auto" w:fill="FFFFFF"/>
          </w:tcPr>
          <w:p w14:paraId="60067C4F"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73DBD530" w14:textId="77777777" w:rsidR="00DD6D98" w:rsidRDefault="00DD6D98" w:rsidP="00DD6D98">
            <w:pPr>
              <w:pStyle w:val="MsgTableBody"/>
              <w:jc w:val="center"/>
              <w:rPr>
                <w:noProof/>
              </w:rPr>
            </w:pPr>
          </w:p>
        </w:tc>
      </w:tr>
      <w:tr w:rsidR="00DD6D98" w:rsidRPr="00D00BBD" w14:paraId="25765BE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018D55" w14:textId="77777777" w:rsidR="00DD6D98" w:rsidRDefault="00DD6D98" w:rsidP="00DD6D98">
            <w:pPr>
              <w:pStyle w:val="MsgTableBody"/>
              <w:rPr>
                <w:noProof/>
                <w:lang w:val="fr-FR"/>
              </w:rPr>
            </w:pPr>
            <w:r>
              <w:rPr>
                <w:noProof/>
                <w:lang w:val="fr-FR"/>
              </w:rPr>
              <w:t xml:space="preserve">      </w:t>
            </w:r>
            <w:hyperlink w:anchor="OBR" w:history="1">
              <w:r>
                <w:rPr>
                  <w:rStyle w:val="Hyperlink"/>
                  <w:noProof/>
                  <w:lang w:val="fr-FR"/>
                </w:rPr>
                <w:t>OBR</w:t>
              </w:r>
            </w:hyperlink>
          </w:p>
        </w:tc>
        <w:tc>
          <w:tcPr>
            <w:tcW w:w="4319" w:type="dxa"/>
            <w:tcBorders>
              <w:top w:val="dotted" w:sz="4" w:space="0" w:color="auto"/>
              <w:left w:val="nil"/>
              <w:bottom w:val="dotted" w:sz="4" w:space="0" w:color="auto"/>
              <w:right w:val="nil"/>
            </w:tcBorders>
            <w:shd w:val="clear" w:color="auto" w:fill="FFFFFF"/>
          </w:tcPr>
          <w:p w14:paraId="5F97ACE0" w14:textId="77777777" w:rsidR="00DD6D98" w:rsidRDefault="00DD6D98" w:rsidP="00DD6D98">
            <w:pPr>
              <w:pStyle w:val="MsgTableBody"/>
              <w:rPr>
                <w:noProof/>
                <w:lang w:val="fr-FR"/>
              </w:rPr>
            </w:pPr>
            <w:r>
              <w:rPr>
                <w:noProof/>
                <w:lang w:val="fr-FR"/>
              </w:rPr>
              <w:t>Observations Request</w:t>
            </w:r>
          </w:p>
        </w:tc>
        <w:tc>
          <w:tcPr>
            <w:tcW w:w="864" w:type="dxa"/>
            <w:tcBorders>
              <w:top w:val="dotted" w:sz="4" w:space="0" w:color="auto"/>
              <w:left w:val="nil"/>
              <w:bottom w:val="dotted" w:sz="4" w:space="0" w:color="auto"/>
              <w:right w:val="nil"/>
            </w:tcBorders>
            <w:shd w:val="clear" w:color="auto" w:fill="FFFFFF"/>
          </w:tcPr>
          <w:p w14:paraId="58CFF3A7"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CC3252F" w14:textId="77777777" w:rsidR="00DD6D98" w:rsidRDefault="00DD6D98" w:rsidP="00DD6D98">
            <w:pPr>
              <w:pStyle w:val="MsgTableBody"/>
              <w:jc w:val="center"/>
              <w:rPr>
                <w:noProof/>
              </w:rPr>
            </w:pPr>
            <w:r>
              <w:rPr>
                <w:noProof/>
              </w:rPr>
              <w:t>7</w:t>
            </w:r>
          </w:p>
        </w:tc>
      </w:tr>
      <w:tr w:rsidR="00DD6D98" w:rsidRPr="00D00BBD" w14:paraId="62023F2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B0B955" w14:textId="77777777" w:rsidR="00DD6D98" w:rsidRDefault="00DD6D98" w:rsidP="00DD6D98">
            <w:pPr>
              <w:pStyle w:val="MsgTableBody"/>
              <w:rPr>
                <w:noProof/>
                <w:lang w:val="fr-FR"/>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3EC2DADB" w14:textId="77777777" w:rsidR="00DD6D98" w:rsidRDefault="00DD6D98" w:rsidP="00DD6D98">
            <w:pPr>
              <w:pStyle w:val="MsgTableBody"/>
              <w:rPr>
                <w:noProof/>
                <w:lang w:val="fr-FR"/>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5452C964"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704E643" w14:textId="77777777" w:rsidR="00DD6D98" w:rsidRDefault="00DD6D98" w:rsidP="00DD6D98">
            <w:pPr>
              <w:pStyle w:val="MsgTableBody"/>
              <w:jc w:val="center"/>
              <w:rPr>
                <w:noProof/>
              </w:rPr>
            </w:pPr>
            <w:r>
              <w:rPr>
                <w:noProof/>
              </w:rPr>
              <w:t>2</w:t>
            </w:r>
          </w:p>
        </w:tc>
      </w:tr>
      <w:tr w:rsidR="00DD6D98" w:rsidRPr="00D00BBD" w14:paraId="16B5764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3D9875"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50E7973" w14:textId="77777777" w:rsidR="00DD6D98"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27560C6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2B271DF8" w14:textId="77777777" w:rsidR="00DD6D98" w:rsidRDefault="00DD6D98" w:rsidP="00DD6D98">
            <w:pPr>
              <w:pStyle w:val="MsgTableBody"/>
              <w:jc w:val="center"/>
              <w:rPr>
                <w:noProof/>
              </w:rPr>
            </w:pPr>
          </w:p>
        </w:tc>
      </w:tr>
      <w:tr w:rsidR="00DD6D98" w:rsidRPr="00D00BBD" w14:paraId="47C3C44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88658D"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DACBC8B" w14:textId="77777777" w:rsidR="00DD6D98"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6CA1709"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E27588" w14:textId="77777777" w:rsidR="00DD6D98" w:rsidRDefault="00DD6D98" w:rsidP="00DD6D98">
            <w:pPr>
              <w:pStyle w:val="MsgTableBody"/>
              <w:jc w:val="center"/>
              <w:rPr>
                <w:noProof/>
              </w:rPr>
            </w:pPr>
            <w:r>
              <w:rPr>
                <w:noProof/>
              </w:rPr>
              <w:t>7</w:t>
            </w:r>
          </w:p>
        </w:tc>
      </w:tr>
      <w:tr w:rsidR="00DD6D98" w:rsidRPr="00D00BBD" w14:paraId="4062563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4D20B9"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5ED1FA3" w14:textId="77777777" w:rsidR="00DD6D98"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4E3A68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785BB0" w14:textId="77777777" w:rsidR="00DD6D98" w:rsidRDefault="00DD6D98" w:rsidP="00DD6D98">
            <w:pPr>
              <w:pStyle w:val="MsgTableBody"/>
              <w:jc w:val="center"/>
              <w:rPr>
                <w:noProof/>
              </w:rPr>
            </w:pPr>
            <w:r>
              <w:rPr>
                <w:noProof/>
              </w:rPr>
              <w:t>7</w:t>
            </w:r>
          </w:p>
        </w:tc>
      </w:tr>
      <w:tr w:rsidR="00DD6D98" w:rsidRPr="00D00BBD" w14:paraId="438E41A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9154D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6FA68D" w14:textId="77777777" w:rsidR="00DD6D98"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7F5533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06138" w14:textId="77777777" w:rsidR="00DD6D98" w:rsidRDefault="00DD6D98" w:rsidP="00DD6D98">
            <w:pPr>
              <w:pStyle w:val="MsgTableBody"/>
              <w:jc w:val="center"/>
              <w:rPr>
                <w:noProof/>
              </w:rPr>
            </w:pPr>
            <w:r>
              <w:rPr>
                <w:noProof/>
              </w:rPr>
              <w:t>17</w:t>
            </w:r>
          </w:p>
        </w:tc>
      </w:tr>
      <w:tr w:rsidR="00DD6D98" w:rsidRPr="00D00BBD" w14:paraId="7567F99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78EF1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17862C1" w14:textId="77777777" w:rsidR="00DD6D98" w:rsidRDefault="00DD6D98" w:rsidP="00DD6D98">
            <w:pPr>
              <w:pStyle w:val="MsgTableBody"/>
              <w:rPr>
                <w:noProof/>
              </w:rPr>
            </w:pPr>
            <w:r>
              <w:rPr>
                <w:noProof/>
              </w:rPr>
              <w:t>--- TIMING_QTY begin</w:t>
            </w:r>
          </w:p>
        </w:tc>
        <w:tc>
          <w:tcPr>
            <w:tcW w:w="864" w:type="dxa"/>
            <w:tcBorders>
              <w:top w:val="dotted" w:sz="4" w:space="0" w:color="auto"/>
              <w:left w:val="nil"/>
              <w:bottom w:val="dotted" w:sz="4" w:space="0" w:color="auto"/>
              <w:right w:val="nil"/>
            </w:tcBorders>
            <w:shd w:val="clear" w:color="auto" w:fill="FFFFFF"/>
          </w:tcPr>
          <w:p w14:paraId="5271381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81AA1D" w14:textId="77777777" w:rsidR="00DD6D98" w:rsidRDefault="00DD6D98" w:rsidP="00DD6D98">
            <w:pPr>
              <w:pStyle w:val="MsgTableBody"/>
              <w:jc w:val="center"/>
              <w:rPr>
                <w:noProof/>
              </w:rPr>
            </w:pPr>
          </w:p>
        </w:tc>
      </w:tr>
      <w:tr w:rsidR="00DD6D98" w:rsidRPr="00D00BBD" w14:paraId="2B45FD5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E00F7F" w14:textId="77777777" w:rsidR="00DD6D98" w:rsidRDefault="00DD6D98" w:rsidP="00DD6D98">
            <w:pPr>
              <w:pStyle w:val="MsgTableBody"/>
              <w:rPr>
                <w:noProof/>
                <w:lang w:val="it-IT"/>
              </w:rPr>
            </w:pPr>
            <w:r>
              <w:rPr>
                <w:noProof/>
              </w:rPr>
              <w:t xml:space="preserve">         </w:t>
            </w:r>
            <w:r>
              <w:rPr>
                <w:noProof/>
                <w:lang w:val="it-IT"/>
              </w:rPr>
              <w:t>TQ1</w:t>
            </w:r>
          </w:p>
        </w:tc>
        <w:tc>
          <w:tcPr>
            <w:tcW w:w="4319" w:type="dxa"/>
            <w:tcBorders>
              <w:top w:val="dotted" w:sz="4" w:space="0" w:color="auto"/>
              <w:left w:val="nil"/>
              <w:bottom w:val="dotted" w:sz="4" w:space="0" w:color="auto"/>
              <w:right w:val="nil"/>
            </w:tcBorders>
            <w:shd w:val="clear" w:color="auto" w:fill="FFFFFF"/>
          </w:tcPr>
          <w:p w14:paraId="1EBF4099" w14:textId="77777777" w:rsidR="00DD6D98" w:rsidRDefault="00DD6D98" w:rsidP="00DD6D98">
            <w:pPr>
              <w:pStyle w:val="MsgTableBody"/>
              <w:rPr>
                <w:noProof/>
                <w:lang w:val="it-IT"/>
              </w:rPr>
            </w:pPr>
            <w:r>
              <w:rPr>
                <w:noProof/>
                <w:lang w:val="it-IT"/>
              </w:rPr>
              <w:t>Timing/Quantity</w:t>
            </w:r>
          </w:p>
        </w:tc>
        <w:tc>
          <w:tcPr>
            <w:tcW w:w="864" w:type="dxa"/>
            <w:tcBorders>
              <w:top w:val="dotted" w:sz="4" w:space="0" w:color="auto"/>
              <w:left w:val="nil"/>
              <w:bottom w:val="dotted" w:sz="4" w:space="0" w:color="auto"/>
              <w:right w:val="nil"/>
            </w:tcBorders>
            <w:shd w:val="clear" w:color="auto" w:fill="FFFFFF"/>
          </w:tcPr>
          <w:p w14:paraId="2A1DEFAC" w14:textId="77777777" w:rsidR="00DD6D98" w:rsidRDefault="00DD6D98" w:rsidP="00DD6D98">
            <w:pPr>
              <w:pStyle w:val="MsgTableBody"/>
              <w:jc w:val="center"/>
              <w:rPr>
                <w:noProof/>
                <w:lang w:val="it-IT"/>
              </w:rPr>
            </w:pPr>
          </w:p>
        </w:tc>
        <w:tc>
          <w:tcPr>
            <w:tcW w:w="1008" w:type="dxa"/>
            <w:gridSpan w:val="2"/>
            <w:tcBorders>
              <w:top w:val="dotted" w:sz="4" w:space="0" w:color="auto"/>
              <w:left w:val="nil"/>
              <w:bottom w:val="dotted" w:sz="4" w:space="0" w:color="auto"/>
              <w:right w:val="nil"/>
            </w:tcBorders>
            <w:shd w:val="clear" w:color="auto" w:fill="FFFFFF"/>
          </w:tcPr>
          <w:p w14:paraId="598054E7" w14:textId="77777777" w:rsidR="00DD6D98" w:rsidRDefault="00DD6D98" w:rsidP="00DD6D98">
            <w:pPr>
              <w:pStyle w:val="MsgTableBody"/>
              <w:jc w:val="center"/>
              <w:rPr>
                <w:noProof/>
              </w:rPr>
            </w:pPr>
            <w:r>
              <w:rPr>
                <w:noProof/>
              </w:rPr>
              <w:t>4</w:t>
            </w:r>
          </w:p>
        </w:tc>
      </w:tr>
      <w:tr w:rsidR="00DD6D98" w:rsidRPr="00D00BBD" w14:paraId="2247FCA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14706F" w14:textId="77777777" w:rsidR="00DD6D98" w:rsidRDefault="00DD6D98" w:rsidP="00DD6D98">
            <w:pPr>
              <w:pStyle w:val="MsgTableBody"/>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tcPr>
          <w:p w14:paraId="262A21E6" w14:textId="77777777" w:rsidR="00DD6D98" w:rsidRDefault="00DD6D98" w:rsidP="00DD6D98">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9634AA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3390D5" w14:textId="77777777" w:rsidR="00DD6D98" w:rsidRDefault="00DD6D98" w:rsidP="00DD6D98">
            <w:pPr>
              <w:pStyle w:val="MsgTableBody"/>
              <w:jc w:val="center"/>
              <w:rPr>
                <w:noProof/>
              </w:rPr>
            </w:pPr>
            <w:r>
              <w:rPr>
                <w:noProof/>
              </w:rPr>
              <w:t>4</w:t>
            </w:r>
          </w:p>
        </w:tc>
      </w:tr>
      <w:tr w:rsidR="00DD6D98" w:rsidRPr="00D00BBD" w14:paraId="6AB7008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B4016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AA7E1B5" w14:textId="77777777" w:rsidR="00DD6D98"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14:paraId="358AA33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33863" w14:textId="77777777" w:rsidR="00DD6D98" w:rsidRDefault="00DD6D98" w:rsidP="00DD6D98">
            <w:pPr>
              <w:pStyle w:val="MsgTableBody"/>
              <w:jc w:val="center"/>
              <w:rPr>
                <w:noProof/>
              </w:rPr>
            </w:pPr>
          </w:p>
        </w:tc>
      </w:tr>
      <w:tr w:rsidR="00DD6D98" w:rsidRPr="00D00BBD" w14:paraId="3FCE1CC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9C680E" w14:textId="77777777" w:rsidR="00DD6D98" w:rsidRDefault="00DD6D98" w:rsidP="00DD6D98">
            <w:pPr>
              <w:pStyle w:val="MsgTableBody"/>
              <w:rPr>
                <w:noProof/>
              </w:rPr>
            </w:pPr>
            <w:r>
              <w:rPr>
                <w:noProof/>
              </w:rPr>
              <w:t xml:space="preserve">      [CTD]</w:t>
            </w:r>
          </w:p>
        </w:tc>
        <w:tc>
          <w:tcPr>
            <w:tcW w:w="4319" w:type="dxa"/>
            <w:tcBorders>
              <w:top w:val="dotted" w:sz="4" w:space="0" w:color="auto"/>
              <w:left w:val="nil"/>
              <w:bottom w:val="dotted" w:sz="4" w:space="0" w:color="auto"/>
              <w:right w:val="nil"/>
            </w:tcBorders>
            <w:shd w:val="clear" w:color="auto" w:fill="FFFFFF"/>
          </w:tcPr>
          <w:p w14:paraId="5050A439" w14:textId="77777777" w:rsidR="00DD6D98" w:rsidRDefault="00DD6D98" w:rsidP="00DD6D98">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0B8EEF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B3F517" w14:textId="77777777" w:rsidR="00DD6D98" w:rsidRDefault="00DD6D98" w:rsidP="00DD6D98">
            <w:pPr>
              <w:pStyle w:val="MsgTableBody"/>
              <w:jc w:val="center"/>
              <w:rPr>
                <w:noProof/>
              </w:rPr>
            </w:pPr>
            <w:r>
              <w:rPr>
                <w:noProof/>
              </w:rPr>
              <w:t>11</w:t>
            </w:r>
          </w:p>
        </w:tc>
      </w:tr>
      <w:tr w:rsidR="00DD6D98" w:rsidRPr="00D00BBD" w14:paraId="67F94EB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335C6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A6BDDC4" w14:textId="77777777" w:rsidR="00DD6D98" w:rsidRDefault="00DD6D98" w:rsidP="00DD6D98">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7276A9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0FA25" w14:textId="77777777" w:rsidR="00DD6D98" w:rsidRDefault="00DD6D98" w:rsidP="00DD6D98">
            <w:pPr>
              <w:pStyle w:val="MsgTableBody"/>
              <w:jc w:val="center"/>
              <w:rPr>
                <w:noProof/>
              </w:rPr>
            </w:pPr>
          </w:p>
        </w:tc>
      </w:tr>
      <w:tr w:rsidR="00DD6D98" w:rsidRPr="00D00BBD" w14:paraId="03A7B0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4E4E59" w14:textId="77777777" w:rsidR="00DD6D98" w:rsidRDefault="00DD6D98" w:rsidP="00DD6D98">
            <w:pPr>
              <w:pStyle w:val="MsgTableBody"/>
              <w:rPr>
                <w:noProof/>
              </w:rPr>
            </w:pPr>
            <w:r>
              <w:rPr>
                <w:noProof/>
              </w:rPr>
              <w:t xml:space="preserve">        </w:t>
            </w:r>
            <w:hyperlink w:anchor="OBX" w:history="1">
              <w:r>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120942E" w14:textId="77777777" w:rsidR="00DD6D98" w:rsidRDefault="00DD6D98" w:rsidP="00DD6D98">
            <w:pPr>
              <w:pStyle w:val="MsgTableBody"/>
              <w:rPr>
                <w:noProof/>
              </w:rPr>
            </w:pPr>
            <w:r>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09E19F7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AFBB0D" w14:textId="77777777" w:rsidR="00DD6D98" w:rsidRDefault="00DD6D98" w:rsidP="00DD6D98">
            <w:pPr>
              <w:pStyle w:val="MsgTableBody"/>
              <w:jc w:val="center"/>
              <w:rPr>
                <w:noProof/>
                <w:lang w:val="fr-FR"/>
              </w:rPr>
            </w:pPr>
            <w:r>
              <w:rPr>
                <w:noProof/>
                <w:lang w:val="fr-FR"/>
              </w:rPr>
              <w:t>7</w:t>
            </w:r>
          </w:p>
        </w:tc>
      </w:tr>
      <w:tr w:rsidR="00DD6D98" w:rsidRPr="00D00BBD" w14:paraId="44F0E2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214883" w14:textId="77777777" w:rsidR="00DD6D98" w:rsidRDefault="00DD6D98" w:rsidP="00DD6D98">
            <w:pPr>
              <w:pStyle w:val="MsgTableBody"/>
              <w:rPr>
                <w:noProof/>
                <w:lang w:val="fr-FR"/>
              </w:rPr>
            </w:pPr>
            <w:r>
              <w:rPr>
                <w:noProof/>
                <w:lang w:val="fr-FR"/>
              </w:rPr>
              <w:t xml:space="preserve">        [{PRT}]</w:t>
            </w:r>
          </w:p>
        </w:tc>
        <w:tc>
          <w:tcPr>
            <w:tcW w:w="4319" w:type="dxa"/>
            <w:tcBorders>
              <w:top w:val="dotted" w:sz="4" w:space="0" w:color="auto"/>
              <w:left w:val="nil"/>
              <w:bottom w:val="dotted" w:sz="4" w:space="0" w:color="auto"/>
              <w:right w:val="nil"/>
            </w:tcBorders>
            <w:shd w:val="clear" w:color="auto" w:fill="FFFFFF"/>
          </w:tcPr>
          <w:p w14:paraId="3EE7AB72" w14:textId="77777777"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8A916C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9DC568A" w14:textId="77777777" w:rsidR="00DD6D98" w:rsidRDefault="00DD6D98" w:rsidP="00DD6D98">
            <w:pPr>
              <w:pStyle w:val="MsgTableBody"/>
              <w:jc w:val="center"/>
              <w:rPr>
                <w:noProof/>
              </w:rPr>
            </w:pPr>
            <w:r>
              <w:rPr>
                <w:noProof/>
              </w:rPr>
              <w:t>7</w:t>
            </w:r>
          </w:p>
        </w:tc>
      </w:tr>
      <w:tr w:rsidR="00DD6D98" w:rsidRPr="00D00BBD" w14:paraId="41AF68F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2C01FC" w14:textId="77777777" w:rsidR="00DD6D98" w:rsidRDefault="00DD6D98" w:rsidP="00DD6D98">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7B5500D4" w14:textId="77777777"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070DAE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ECCE34" w14:textId="77777777" w:rsidR="00DD6D98" w:rsidRDefault="00DD6D98" w:rsidP="00DD6D98">
            <w:pPr>
              <w:pStyle w:val="MsgTableBody"/>
              <w:jc w:val="center"/>
              <w:rPr>
                <w:noProof/>
              </w:rPr>
            </w:pPr>
            <w:r>
              <w:rPr>
                <w:noProof/>
              </w:rPr>
              <w:t>2</w:t>
            </w:r>
          </w:p>
        </w:tc>
      </w:tr>
      <w:tr w:rsidR="00DD6D98" w:rsidRPr="00D00BBD" w14:paraId="6C1933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5AE84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78CF09D" w14:textId="77777777" w:rsidR="00DD6D98" w:rsidRDefault="00DD6D98" w:rsidP="00DD6D98">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4F77933"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F1676A" w14:textId="77777777" w:rsidR="00DD6D98" w:rsidRDefault="00DD6D98" w:rsidP="00DD6D98">
            <w:pPr>
              <w:pStyle w:val="MsgTableBody"/>
              <w:jc w:val="center"/>
              <w:rPr>
                <w:noProof/>
              </w:rPr>
            </w:pPr>
          </w:p>
        </w:tc>
      </w:tr>
      <w:tr w:rsidR="00DD6D98" w:rsidRPr="00D00BBD" w14:paraId="7ACF46C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D78E3C" w14:textId="77777777" w:rsidR="00DD6D98" w:rsidRDefault="00DD6D98" w:rsidP="00DD6D98">
            <w:pPr>
              <w:pStyle w:val="MsgTableBody"/>
              <w:rPr>
                <w:noProof/>
              </w:rPr>
            </w:pPr>
            <w:r>
              <w:rPr>
                <w:noProof/>
              </w:rPr>
              <w:t xml:space="preserve">      [{FT1}]</w:t>
            </w:r>
          </w:p>
        </w:tc>
        <w:tc>
          <w:tcPr>
            <w:tcW w:w="4319" w:type="dxa"/>
            <w:tcBorders>
              <w:top w:val="dotted" w:sz="4" w:space="0" w:color="auto"/>
              <w:left w:val="nil"/>
              <w:bottom w:val="dotted" w:sz="4" w:space="0" w:color="auto"/>
              <w:right w:val="nil"/>
            </w:tcBorders>
            <w:shd w:val="clear" w:color="auto" w:fill="FFFFFF"/>
          </w:tcPr>
          <w:p w14:paraId="717843F9" w14:textId="77777777" w:rsidR="00DD6D98" w:rsidRDefault="00DD6D98" w:rsidP="00DD6D98">
            <w:pPr>
              <w:pStyle w:val="MsgTableBody"/>
              <w:rPr>
                <w:noProof/>
                <w:lang w:val="fr-FR"/>
              </w:rPr>
            </w:pPr>
            <w:r>
              <w:rPr>
                <w:noProof/>
                <w:lang w:val="fr-FR"/>
              </w:rPr>
              <w:t>Financial Transaction</w:t>
            </w:r>
          </w:p>
        </w:tc>
        <w:tc>
          <w:tcPr>
            <w:tcW w:w="864" w:type="dxa"/>
            <w:tcBorders>
              <w:top w:val="dotted" w:sz="4" w:space="0" w:color="auto"/>
              <w:left w:val="nil"/>
              <w:bottom w:val="dotted" w:sz="4" w:space="0" w:color="auto"/>
              <w:right w:val="nil"/>
            </w:tcBorders>
            <w:shd w:val="clear" w:color="auto" w:fill="FFFFFF"/>
          </w:tcPr>
          <w:p w14:paraId="2DD49FC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5102FDCB" w14:textId="77777777" w:rsidR="00DD6D98" w:rsidRDefault="00DD6D98" w:rsidP="00DD6D98">
            <w:pPr>
              <w:pStyle w:val="MsgTableBody"/>
              <w:jc w:val="center"/>
              <w:rPr>
                <w:noProof/>
                <w:lang w:val="fr-FR"/>
              </w:rPr>
            </w:pPr>
            <w:r>
              <w:rPr>
                <w:noProof/>
                <w:lang w:val="fr-FR"/>
              </w:rPr>
              <w:t>6</w:t>
            </w:r>
          </w:p>
        </w:tc>
      </w:tr>
      <w:tr w:rsidR="00DD6D98" w:rsidRPr="00D00BBD" w14:paraId="3FED62B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DB7863" w14:textId="77777777" w:rsidR="00DD6D98" w:rsidRDefault="00DD6D98" w:rsidP="00DD6D98">
            <w:pPr>
              <w:pStyle w:val="MsgTableBody"/>
              <w:rPr>
                <w:noProof/>
                <w:lang w:val="fr-FR"/>
              </w:rPr>
            </w:pPr>
            <w:r>
              <w:rPr>
                <w:noProof/>
                <w:lang w:val="fr-FR"/>
              </w:rPr>
              <w:t xml:space="preserve">      {[</w:t>
            </w:r>
            <w:hyperlink w:anchor="CTI" w:history="1">
              <w:r>
                <w:rPr>
                  <w:rStyle w:val="Hyperlink"/>
                  <w:noProof/>
                  <w:lang w:val="fr-FR"/>
                </w:rPr>
                <w:t>CTI</w:t>
              </w:r>
            </w:hyperlink>
            <w:r>
              <w:rPr>
                <w:noProof/>
                <w:lang w:val="fr-FR"/>
              </w:rPr>
              <w:t>]}</w:t>
            </w:r>
          </w:p>
        </w:tc>
        <w:tc>
          <w:tcPr>
            <w:tcW w:w="4319" w:type="dxa"/>
            <w:tcBorders>
              <w:top w:val="dotted" w:sz="4" w:space="0" w:color="auto"/>
              <w:left w:val="nil"/>
              <w:bottom w:val="dotted" w:sz="4" w:space="0" w:color="auto"/>
              <w:right w:val="nil"/>
            </w:tcBorders>
            <w:shd w:val="clear" w:color="auto" w:fill="FFFFFF"/>
          </w:tcPr>
          <w:p w14:paraId="0AA67969" w14:textId="77777777" w:rsidR="00DD6D98" w:rsidRDefault="00DD6D98" w:rsidP="00DD6D98">
            <w:pPr>
              <w:pStyle w:val="MsgTableBody"/>
              <w:rPr>
                <w:noProof/>
              </w:rPr>
            </w:pPr>
            <w:r>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F8C65F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30B71B" w14:textId="77777777" w:rsidR="00DD6D98" w:rsidRDefault="00DD6D98" w:rsidP="00DD6D98">
            <w:pPr>
              <w:pStyle w:val="MsgTableBody"/>
              <w:jc w:val="center"/>
              <w:rPr>
                <w:noProof/>
              </w:rPr>
            </w:pPr>
            <w:r>
              <w:rPr>
                <w:noProof/>
              </w:rPr>
              <w:t>7</w:t>
            </w:r>
          </w:p>
        </w:tc>
      </w:tr>
      <w:tr w:rsidR="00DD6D98" w:rsidRPr="00D00BBD" w14:paraId="211BA81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20E5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11D9226" w14:textId="77777777" w:rsidR="00DD6D98" w:rsidRDefault="00DD6D98" w:rsidP="00DD6D98">
            <w:pPr>
              <w:pStyle w:val="MsgTableBody"/>
              <w:rPr>
                <w:noProof/>
              </w:rPr>
            </w:pPr>
            <w:r>
              <w:rPr>
                <w:noProof/>
              </w:rPr>
              <w:t>--- SPECIMEN begin</w:t>
            </w:r>
          </w:p>
        </w:tc>
        <w:tc>
          <w:tcPr>
            <w:tcW w:w="864" w:type="dxa"/>
            <w:tcBorders>
              <w:top w:val="dotted" w:sz="4" w:space="0" w:color="auto"/>
              <w:left w:val="nil"/>
              <w:bottom w:val="dotted" w:sz="4" w:space="0" w:color="auto"/>
              <w:right w:val="nil"/>
            </w:tcBorders>
            <w:shd w:val="clear" w:color="auto" w:fill="FFFFFF"/>
          </w:tcPr>
          <w:p w14:paraId="567C94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A8E8F" w14:textId="77777777" w:rsidR="00DD6D98" w:rsidRDefault="00DD6D98" w:rsidP="00DD6D98">
            <w:pPr>
              <w:pStyle w:val="MsgTableBody"/>
              <w:jc w:val="center"/>
              <w:rPr>
                <w:noProof/>
              </w:rPr>
            </w:pPr>
          </w:p>
        </w:tc>
      </w:tr>
      <w:tr w:rsidR="00DD6D98" w:rsidRPr="00D00BBD" w14:paraId="3DEE1CF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0B5CC8" w14:textId="77777777" w:rsidR="00DD6D98" w:rsidRDefault="00DD6D98" w:rsidP="00DD6D98">
            <w:pPr>
              <w:pStyle w:val="MsgTableBody"/>
              <w:rPr>
                <w:noProof/>
              </w:rPr>
            </w:pPr>
            <w:r>
              <w:rPr>
                <w:noProof/>
              </w:rPr>
              <w:t xml:space="preserve">        </w:t>
            </w:r>
            <w:hyperlink w:anchor="SPM" w:history="1">
              <w:r>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77F33EDE" w14:textId="77777777" w:rsidR="00DD6D98" w:rsidRDefault="00DD6D98" w:rsidP="00DD6D98">
            <w:pPr>
              <w:pStyle w:val="MsgTableBody"/>
              <w:rPr>
                <w:noProof/>
              </w:rPr>
            </w:pPr>
            <w:r>
              <w:rPr>
                <w:noProof/>
              </w:rPr>
              <w:t>Specimen</w:t>
            </w:r>
          </w:p>
        </w:tc>
        <w:tc>
          <w:tcPr>
            <w:tcW w:w="864" w:type="dxa"/>
            <w:tcBorders>
              <w:top w:val="dotted" w:sz="4" w:space="0" w:color="auto"/>
              <w:left w:val="nil"/>
              <w:bottom w:val="dotted" w:sz="4" w:space="0" w:color="auto"/>
              <w:right w:val="nil"/>
            </w:tcBorders>
            <w:shd w:val="clear" w:color="auto" w:fill="FFFFFF"/>
          </w:tcPr>
          <w:p w14:paraId="49BFBF29"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15731E" w14:textId="77777777" w:rsidR="00DD6D98" w:rsidRDefault="00DD6D98" w:rsidP="00DD6D98">
            <w:pPr>
              <w:pStyle w:val="MsgTableBody"/>
              <w:jc w:val="center"/>
              <w:rPr>
                <w:noProof/>
              </w:rPr>
            </w:pPr>
          </w:p>
        </w:tc>
      </w:tr>
      <w:tr w:rsidR="00DD6D98" w:rsidRPr="00D00BBD" w14:paraId="2ACC777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DA0C1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20FB351" w14:textId="77777777" w:rsidR="00DD6D98" w:rsidRDefault="00DD6D98" w:rsidP="00DD6D98">
            <w:pPr>
              <w:pStyle w:val="MsgTableBody"/>
              <w:rPr>
                <w:noProof/>
              </w:rPr>
            </w:pPr>
            <w:r>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1F5EEAC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622259" w14:textId="77777777" w:rsidR="00DD6D98" w:rsidRDefault="00DD6D98" w:rsidP="00DD6D98">
            <w:pPr>
              <w:pStyle w:val="MsgTableBody"/>
              <w:jc w:val="center"/>
              <w:rPr>
                <w:noProof/>
              </w:rPr>
            </w:pPr>
          </w:p>
        </w:tc>
      </w:tr>
      <w:tr w:rsidR="00DD6D98" w:rsidRPr="00D00BBD" w14:paraId="15F4154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0EEBFE" w14:textId="77777777" w:rsidR="00DD6D98" w:rsidRDefault="00DD6D98" w:rsidP="00DD6D98">
            <w:pPr>
              <w:pStyle w:val="MsgTableBody"/>
              <w:rPr>
                <w:noProof/>
              </w:rPr>
            </w:pPr>
            <w:r>
              <w:rPr>
                <w:noProof/>
              </w:rPr>
              <w:t xml:space="preserve">          </w:t>
            </w:r>
            <w:hyperlink w:anchor="OBX" w:history="1">
              <w:r>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4801CC2" w14:textId="77777777"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1DBFBC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5689DF" w14:textId="77777777" w:rsidR="00DD6D98" w:rsidRDefault="00DD6D98" w:rsidP="00DD6D98">
            <w:pPr>
              <w:pStyle w:val="MsgTableBody"/>
              <w:jc w:val="center"/>
              <w:rPr>
                <w:noProof/>
                <w:lang w:val="fr-FR"/>
              </w:rPr>
            </w:pPr>
            <w:r>
              <w:rPr>
                <w:noProof/>
                <w:lang w:val="fr-FR"/>
              </w:rPr>
              <w:t>7</w:t>
            </w:r>
          </w:p>
        </w:tc>
      </w:tr>
      <w:tr w:rsidR="00DD6D98" w:rsidRPr="00D00BBD" w14:paraId="114B9B6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E11E1B" w14:textId="77777777" w:rsidR="00DD6D98" w:rsidRDefault="00DD6D98" w:rsidP="00DD6D98">
            <w:pPr>
              <w:pStyle w:val="MsgTableBody"/>
              <w:rPr>
                <w:noProof/>
                <w:lang w:val="fr-FR"/>
              </w:rPr>
            </w:pPr>
            <w:r>
              <w:rPr>
                <w:noProof/>
                <w:lang w:val="fr-FR"/>
              </w:rPr>
              <w:t xml:space="preserve">          [{PRT}]</w:t>
            </w:r>
          </w:p>
        </w:tc>
        <w:tc>
          <w:tcPr>
            <w:tcW w:w="4319" w:type="dxa"/>
            <w:tcBorders>
              <w:top w:val="dotted" w:sz="4" w:space="0" w:color="auto"/>
              <w:left w:val="nil"/>
              <w:bottom w:val="dotted" w:sz="4" w:space="0" w:color="auto"/>
              <w:right w:val="nil"/>
            </w:tcBorders>
            <w:shd w:val="clear" w:color="auto" w:fill="FFFFFF"/>
          </w:tcPr>
          <w:p w14:paraId="0A4CDF6F" w14:textId="77777777"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42244ED6"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5F13359" w14:textId="77777777" w:rsidR="00DD6D98" w:rsidRDefault="00DD6D98" w:rsidP="00DD6D98">
            <w:pPr>
              <w:pStyle w:val="MsgTableBody"/>
              <w:jc w:val="center"/>
              <w:rPr>
                <w:noProof/>
              </w:rPr>
            </w:pPr>
            <w:r>
              <w:rPr>
                <w:noProof/>
              </w:rPr>
              <w:t>7</w:t>
            </w:r>
          </w:p>
        </w:tc>
      </w:tr>
      <w:tr w:rsidR="00DD6D98" w:rsidRPr="00D00BBD" w14:paraId="3AADE27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474A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64B64FD" w14:textId="77777777" w:rsidR="00DD6D98" w:rsidRDefault="00DD6D98" w:rsidP="00DD6D98">
            <w:pPr>
              <w:pStyle w:val="MsgTableBody"/>
              <w:rPr>
                <w:noProof/>
              </w:rPr>
            </w:pPr>
            <w:r>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156DF43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3F6FB9" w14:textId="77777777" w:rsidR="00DD6D98" w:rsidRDefault="00DD6D98" w:rsidP="00DD6D98">
            <w:pPr>
              <w:pStyle w:val="MsgTableBody"/>
              <w:jc w:val="center"/>
              <w:rPr>
                <w:noProof/>
              </w:rPr>
            </w:pPr>
          </w:p>
        </w:tc>
      </w:tr>
      <w:tr w:rsidR="00DD6D98" w:rsidRPr="00D00BBD" w14:paraId="3A46329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D5323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CF52D8A" w14:textId="77777777" w:rsidR="00DD6D98" w:rsidRDefault="00DD6D98" w:rsidP="00DD6D98">
            <w:pPr>
              <w:pStyle w:val="MsgTableBody"/>
              <w:rPr>
                <w:noProof/>
              </w:rPr>
            </w:pPr>
            <w:r>
              <w:rPr>
                <w:noProof/>
              </w:rPr>
              <w:t>--- SPECIMEN end</w:t>
            </w:r>
          </w:p>
        </w:tc>
        <w:tc>
          <w:tcPr>
            <w:tcW w:w="864" w:type="dxa"/>
            <w:tcBorders>
              <w:top w:val="dotted" w:sz="4" w:space="0" w:color="auto"/>
              <w:left w:val="nil"/>
              <w:bottom w:val="dotted" w:sz="4" w:space="0" w:color="auto"/>
              <w:right w:val="nil"/>
            </w:tcBorders>
            <w:shd w:val="clear" w:color="auto" w:fill="FFFFFF"/>
          </w:tcPr>
          <w:p w14:paraId="64E1101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390C9" w14:textId="77777777" w:rsidR="00DD6D98" w:rsidRDefault="00DD6D98" w:rsidP="00DD6D98">
            <w:pPr>
              <w:pStyle w:val="MsgTableBody"/>
              <w:jc w:val="center"/>
              <w:rPr>
                <w:noProof/>
              </w:rPr>
            </w:pPr>
          </w:p>
        </w:tc>
      </w:tr>
      <w:tr w:rsidR="00DD6D98" w:rsidRPr="00D00BBD" w14:paraId="50D3599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103801" w14:textId="77777777" w:rsidR="00DD6D98" w:rsidRDefault="00DD6D98" w:rsidP="00DD6D98">
            <w:pPr>
              <w:pStyle w:val="MsgTableBody"/>
              <w:rPr>
                <w:noProof/>
              </w:rPr>
            </w:pPr>
            <w:r>
              <w:rPr>
                <w:noProof/>
              </w:rPr>
              <w:lastRenderedPageBreak/>
              <w:t xml:space="preserve">   }   </w:t>
            </w:r>
          </w:p>
        </w:tc>
        <w:tc>
          <w:tcPr>
            <w:tcW w:w="4319" w:type="dxa"/>
            <w:tcBorders>
              <w:top w:val="dotted" w:sz="4" w:space="0" w:color="auto"/>
              <w:left w:val="nil"/>
              <w:bottom w:val="dotted" w:sz="4" w:space="0" w:color="auto"/>
              <w:right w:val="nil"/>
            </w:tcBorders>
            <w:shd w:val="clear" w:color="auto" w:fill="FFFFFF"/>
          </w:tcPr>
          <w:p w14:paraId="33415415" w14:textId="77777777" w:rsidR="00DD6D98" w:rsidRDefault="00DD6D98" w:rsidP="00DD6D98">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6C437BA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EC71B6" w14:textId="77777777" w:rsidR="00DD6D98" w:rsidRDefault="00DD6D98" w:rsidP="00DD6D98">
            <w:pPr>
              <w:pStyle w:val="MsgTableBody"/>
              <w:jc w:val="center"/>
              <w:rPr>
                <w:noProof/>
              </w:rPr>
            </w:pPr>
          </w:p>
        </w:tc>
      </w:tr>
      <w:tr w:rsidR="00DD6D98" w:rsidRPr="00D00BBD" w14:paraId="1E1B1B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21B7A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39020F1" w14:textId="77777777" w:rsidR="00DD6D98"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0B4CA721"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B44DD8" w14:textId="77777777" w:rsidR="00DD6D98" w:rsidRDefault="00DD6D98" w:rsidP="00DD6D98">
            <w:pPr>
              <w:pStyle w:val="MsgTableBody"/>
              <w:jc w:val="center"/>
              <w:rPr>
                <w:noProof/>
              </w:rPr>
            </w:pPr>
          </w:p>
        </w:tc>
      </w:tr>
      <w:tr w:rsidR="00DD6D98" w:rsidRPr="00D00BBD" w14:paraId="32CC4E7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81B23"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935CED5"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404C6EF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48B172" w14:textId="77777777" w:rsidR="00DD6D98" w:rsidRDefault="00DD6D98" w:rsidP="00DD6D98">
            <w:pPr>
              <w:pStyle w:val="MsgTableBody"/>
              <w:jc w:val="center"/>
              <w:rPr>
                <w:noProof/>
              </w:rPr>
            </w:pPr>
            <w:r>
              <w:rPr>
                <w:noProof/>
              </w:rPr>
              <w:t>17</w:t>
            </w:r>
          </w:p>
        </w:tc>
      </w:tr>
      <w:tr w:rsidR="00DD6D98" w:rsidRPr="00D00BBD" w14:paraId="0EEEFB7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EADBDB"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7015C57" w14:textId="77777777" w:rsidR="00DD6D98" w:rsidRDefault="00DD6D98"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3A40522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9C156E" w14:textId="77777777" w:rsidR="00DD6D98" w:rsidRDefault="00DD6D98" w:rsidP="00DD6D98">
            <w:pPr>
              <w:pStyle w:val="MsgTableBody"/>
              <w:jc w:val="center"/>
              <w:rPr>
                <w:noProof/>
              </w:rPr>
            </w:pPr>
            <w:r>
              <w:rPr>
                <w:noProof/>
              </w:rPr>
              <w:t>7</w:t>
            </w:r>
          </w:p>
        </w:tc>
      </w:tr>
      <w:tr w:rsidR="00DD6D98" w:rsidRPr="00D00BBD" w14:paraId="04A6FD3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31202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4AA520D" w14:textId="77777777" w:rsidR="00DD6D98"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251AA22E"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CC7B68" w14:textId="77777777" w:rsidR="00DD6D98" w:rsidRDefault="00DD6D98" w:rsidP="00DD6D98">
            <w:pPr>
              <w:pStyle w:val="MsgTableBody"/>
              <w:jc w:val="center"/>
              <w:rPr>
                <w:noProof/>
              </w:rPr>
            </w:pPr>
          </w:p>
        </w:tc>
      </w:tr>
      <w:tr w:rsidR="00DD6D98" w:rsidRPr="00D00BBD" w14:paraId="7379820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4C851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39B7F7B" w14:textId="77777777" w:rsidR="00DD6D98" w:rsidRDefault="00DD6D98" w:rsidP="00DD6D98">
            <w:pPr>
              <w:pStyle w:val="MsgTableBody"/>
              <w:rPr>
                <w:noProof/>
              </w:rPr>
            </w:pPr>
            <w:r>
              <w:rPr>
                <w:noProof/>
              </w:rPr>
              <w:t>--- PATIENT_RESULT end</w:t>
            </w:r>
          </w:p>
        </w:tc>
        <w:tc>
          <w:tcPr>
            <w:tcW w:w="864" w:type="dxa"/>
            <w:tcBorders>
              <w:top w:val="dotted" w:sz="4" w:space="0" w:color="auto"/>
              <w:left w:val="nil"/>
              <w:bottom w:val="dotted" w:sz="4" w:space="0" w:color="auto"/>
              <w:right w:val="nil"/>
            </w:tcBorders>
            <w:shd w:val="clear" w:color="auto" w:fill="FFFFFF"/>
          </w:tcPr>
          <w:p w14:paraId="6F76524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F10F0" w14:textId="77777777" w:rsidR="00DD6D98" w:rsidRDefault="00DD6D98" w:rsidP="00DD6D98">
            <w:pPr>
              <w:pStyle w:val="MsgTableBody"/>
              <w:jc w:val="center"/>
              <w:rPr>
                <w:noProof/>
              </w:rPr>
            </w:pPr>
          </w:p>
        </w:tc>
      </w:tr>
      <w:tr w:rsidR="00DD6D98" w:rsidRPr="00D00BBD" w14:paraId="3B98F938" w14:textId="77777777" w:rsidTr="009A3189">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177D50C2" w14:textId="77777777" w:rsidR="00DD6D98" w:rsidRDefault="00DD6D98" w:rsidP="00DD6D98">
            <w:pPr>
              <w:pStyle w:val="MsgTableBody"/>
              <w:rPr>
                <w:noProof/>
                <w:lang w:val="fr-FR"/>
              </w:rPr>
            </w:pPr>
            <w:r>
              <w:rPr>
                <w:noProof/>
                <w:lang w:val="fr-FR"/>
              </w:rPr>
              <w:t>[DSC]</w:t>
            </w:r>
          </w:p>
        </w:tc>
        <w:tc>
          <w:tcPr>
            <w:tcW w:w="4319" w:type="dxa"/>
            <w:tcBorders>
              <w:top w:val="dotted" w:sz="4" w:space="0" w:color="auto"/>
              <w:left w:val="nil"/>
              <w:bottom w:val="single" w:sz="2" w:space="0" w:color="auto"/>
              <w:right w:val="nil"/>
            </w:tcBorders>
            <w:shd w:val="clear" w:color="auto" w:fill="FFFFFF"/>
          </w:tcPr>
          <w:p w14:paraId="3D8FE7A3" w14:textId="77777777" w:rsidR="00DD6D98" w:rsidRDefault="00DD6D98" w:rsidP="00DD6D98">
            <w:pPr>
              <w:pStyle w:val="MsgTableBody"/>
              <w:rPr>
                <w:noProof/>
                <w:lang w:val="fr-FR"/>
              </w:rPr>
            </w:pPr>
            <w:r>
              <w:rPr>
                <w:noProof/>
                <w:lang w:val="fr-FR"/>
              </w:rPr>
              <w:t xml:space="preserve">Continuation Pointer </w:t>
            </w:r>
          </w:p>
        </w:tc>
        <w:tc>
          <w:tcPr>
            <w:tcW w:w="864" w:type="dxa"/>
            <w:tcBorders>
              <w:top w:val="dotted" w:sz="4" w:space="0" w:color="auto"/>
              <w:left w:val="nil"/>
              <w:bottom w:val="single" w:sz="2" w:space="0" w:color="auto"/>
              <w:right w:val="nil"/>
            </w:tcBorders>
            <w:shd w:val="clear" w:color="auto" w:fill="FFFFFF"/>
          </w:tcPr>
          <w:p w14:paraId="54B624CA"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single" w:sz="2" w:space="0" w:color="auto"/>
              <w:right w:val="nil"/>
            </w:tcBorders>
            <w:shd w:val="clear" w:color="auto" w:fill="FFFFFF"/>
          </w:tcPr>
          <w:p w14:paraId="6AAE4BA5" w14:textId="77777777" w:rsidR="00DD6D98" w:rsidRDefault="00DD6D98" w:rsidP="00DD6D98">
            <w:pPr>
              <w:pStyle w:val="MsgTableBody"/>
              <w:jc w:val="center"/>
              <w:rPr>
                <w:noProof/>
              </w:rPr>
            </w:pPr>
            <w:r>
              <w:rPr>
                <w:noProof/>
              </w:rPr>
              <w:t>2</w:t>
            </w:r>
          </w:p>
        </w:tc>
      </w:tr>
    </w:tbl>
    <w:p w14:paraId="769DB1F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96"/>
        <w:gridCol w:w="1276"/>
        <w:gridCol w:w="1884"/>
        <w:gridCol w:w="2090"/>
      </w:tblGrid>
      <w:tr w:rsidR="00DD6D98" w:rsidRPr="009928E9" w14:paraId="1B9A51AE" w14:textId="77777777" w:rsidTr="00DD6D98">
        <w:tc>
          <w:tcPr>
            <w:tcW w:w="9350" w:type="dxa"/>
            <w:gridSpan w:val="5"/>
          </w:tcPr>
          <w:p w14:paraId="1AC1E5D1" w14:textId="77777777" w:rsidR="00DD6D98" w:rsidRPr="0083614A" w:rsidRDefault="00DD6D98" w:rsidP="00DD6D98">
            <w:pPr>
              <w:pStyle w:val="ACK-ChoreographyHeader"/>
            </w:pPr>
            <w:r>
              <w:t>Acknowledgement Choreography</w:t>
            </w:r>
          </w:p>
        </w:tc>
      </w:tr>
      <w:tr w:rsidR="00DD6D98" w:rsidRPr="009928E9" w14:paraId="420ADEF2" w14:textId="77777777" w:rsidTr="00DD6D98">
        <w:tc>
          <w:tcPr>
            <w:tcW w:w="9350" w:type="dxa"/>
            <w:gridSpan w:val="5"/>
          </w:tcPr>
          <w:p w14:paraId="0A3C3005" w14:textId="77777777" w:rsidR="00DD6D98" w:rsidRDefault="00DD6D98" w:rsidP="00DD6D98">
            <w:pPr>
              <w:pStyle w:val="ACK-ChoreographyHeader"/>
            </w:pPr>
            <w:r>
              <w:rPr>
                <w:noProof/>
                <w:lang w:val="fr-FR"/>
              </w:rPr>
              <w:t>ORU^R40^ORU_R01</w:t>
            </w:r>
          </w:p>
        </w:tc>
      </w:tr>
      <w:tr w:rsidR="00DD6D98" w:rsidRPr="009928E9" w14:paraId="031A4088" w14:textId="77777777" w:rsidTr="00DD6D98">
        <w:tc>
          <w:tcPr>
            <w:tcW w:w="1404" w:type="dxa"/>
          </w:tcPr>
          <w:p w14:paraId="3617CD6B" w14:textId="77777777" w:rsidR="00DD6D98" w:rsidRPr="0083614A" w:rsidRDefault="00DD6D98" w:rsidP="00DD6D98">
            <w:pPr>
              <w:pStyle w:val="ACK-ChoreographyBody"/>
            </w:pPr>
            <w:r w:rsidRPr="0083614A">
              <w:t>Field name</w:t>
            </w:r>
          </w:p>
        </w:tc>
        <w:tc>
          <w:tcPr>
            <w:tcW w:w="2696" w:type="dxa"/>
          </w:tcPr>
          <w:p w14:paraId="4A30641A" w14:textId="77777777" w:rsidR="00DD6D98" w:rsidRPr="0083614A" w:rsidRDefault="00DD6D98" w:rsidP="00DD6D98">
            <w:pPr>
              <w:pStyle w:val="ACK-ChoreographyBody"/>
            </w:pPr>
            <w:r w:rsidRPr="0083614A">
              <w:t>Field Value: Original mode</w:t>
            </w:r>
          </w:p>
        </w:tc>
        <w:tc>
          <w:tcPr>
            <w:tcW w:w="5250" w:type="dxa"/>
            <w:gridSpan w:val="3"/>
          </w:tcPr>
          <w:p w14:paraId="3D7D184E" w14:textId="77777777" w:rsidR="00DD6D98" w:rsidRPr="0083614A" w:rsidRDefault="00DD6D98" w:rsidP="00DD6D98">
            <w:pPr>
              <w:pStyle w:val="ACK-ChoreographyBody"/>
            </w:pPr>
            <w:r w:rsidRPr="0083614A">
              <w:t>Field value: Enhanced mode</w:t>
            </w:r>
          </w:p>
        </w:tc>
      </w:tr>
      <w:tr w:rsidR="00DD6D98" w:rsidRPr="009928E9" w14:paraId="5B8B2361" w14:textId="77777777" w:rsidTr="00DD6D98">
        <w:tc>
          <w:tcPr>
            <w:tcW w:w="1404" w:type="dxa"/>
          </w:tcPr>
          <w:p w14:paraId="212A4CDE" w14:textId="77777777" w:rsidR="00DD6D98" w:rsidRPr="0083614A" w:rsidRDefault="00DD6D98" w:rsidP="00DD6D98">
            <w:pPr>
              <w:pStyle w:val="ACK-ChoreographyBody"/>
            </w:pPr>
            <w:r w:rsidRPr="0083614A">
              <w:t>MSH</w:t>
            </w:r>
            <w:r>
              <w:t>-</w:t>
            </w:r>
            <w:r w:rsidRPr="0083614A">
              <w:t>15</w:t>
            </w:r>
          </w:p>
        </w:tc>
        <w:tc>
          <w:tcPr>
            <w:tcW w:w="2696" w:type="dxa"/>
          </w:tcPr>
          <w:p w14:paraId="6ED3A19C" w14:textId="77777777" w:rsidR="00DD6D98" w:rsidRPr="0083614A" w:rsidRDefault="00DD6D98" w:rsidP="00DD6D98">
            <w:pPr>
              <w:pStyle w:val="ACK-ChoreographyBody"/>
            </w:pPr>
            <w:r w:rsidRPr="0083614A">
              <w:t>Blank</w:t>
            </w:r>
          </w:p>
        </w:tc>
        <w:tc>
          <w:tcPr>
            <w:tcW w:w="1276" w:type="dxa"/>
          </w:tcPr>
          <w:p w14:paraId="47EBE105" w14:textId="77777777" w:rsidR="00DD6D98" w:rsidRPr="0083614A" w:rsidRDefault="00DD6D98" w:rsidP="00DD6D98">
            <w:pPr>
              <w:pStyle w:val="ACK-ChoreographyBody"/>
            </w:pPr>
            <w:r w:rsidRPr="0083614A">
              <w:t>NE</w:t>
            </w:r>
          </w:p>
        </w:tc>
        <w:tc>
          <w:tcPr>
            <w:tcW w:w="1884" w:type="dxa"/>
          </w:tcPr>
          <w:p w14:paraId="3F2466B1" w14:textId="77777777" w:rsidR="00DD6D98" w:rsidRPr="003C4436" w:rsidRDefault="00DD6D98" w:rsidP="00DD6D98">
            <w:pPr>
              <w:pStyle w:val="ACK-ChoreographyBody"/>
              <w:rPr>
                <w:szCs w:val="16"/>
              </w:rPr>
            </w:pPr>
            <w:r w:rsidRPr="003C4436">
              <w:rPr>
                <w:szCs w:val="16"/>
              </w:rPr>
              <w:t>NE</w:t>
            </w:r>
          </w:p>
        </w:tc>
        <w:tc>
          <w:tcPr>
            <w:tcW w:w="2090" w:type="dxa"/>
          </w:tcPr>
          <w:p w14:paraId="72846106" w14:textId="77777777" w:rsidR="00DD6D98" w:rsidRPr="003C4436" w:rsidRDefault="00DD6D98" w:rsidP="00DD6D98">
            <w:pPr>
              <w:pStyle w:val="ACK-ChoreographyBody"/>
              <w:rPr>
                <w:szCs w:val="16"/>
              </w:rPr>
            </w:pPr>
            <w:r w:rsidRPr="003C4436">
              <w:rPr>
                <w:szCs w:val="16"/>
              </w:rPr>
              <w:t>AL, SU, ER</w:t>
            </w:r>
          </w:p>
        </w:tc>
      </w:tr>
      <w:tr w:rsidR="00DD6D98" w:rsidRPr="009928E9" w14:paraId="6B795FB8" w14:textId="77777777" w:rsidTr="00DD6D98">
        <w:tc>
          <w:tcPr>
            <w:tcW w:w="1404" w:type="dxa"/>
          </w:tcPr>
          <w:p w14:paraId="03D9385A" w14:textId="77777777" w:rsidR="00DD6D98" w:rsidRPr="0083614A" w:rsidRDefault="00DD6D98" w:rsidP="00DD6D98">
            <w:pPr>
              <w:pStyle w:val="ACK-ChoreographyBody"/>
            </w:pPr>
            <w:r w:rsidRPr="0083614A">
              <w:t>MSH</w:t>
            </w:r>
            <w:r>
              <w:t>-</w:t>
            </w:r>
            <w:r w:rsidRPr="0083614A">
              <w:t>16</w:t>
            </w:r>
          </w:p>
        </w:tc>
        <w:tc>
          <w:tcPr>
            <w:tcW w:w="2696" w:type="dxa"/>
          </w:tcPr>
          <w:p w14:paraId="3F538EB1" w14:textId="77777777" w:rsidR="00DD6D98" w:rsidRPr="0083614A" w:rsidRDefault="00DD6D98" w:rsidP="00DD6D98">
            <w:pPr>
              <w:pStyle w:val="ACK-ChoreographyBody"/>
            </w:pPr>
            <w:r w:rsidRPr="0083614A">
              <w:t>Blank</w:t>
            </w:r>
          </w:p>
        </w:tc>
        <w:tc>
          <w:tcPr>
            <w:tcW w:w="1276" w:type="dxa"/>
          </w:tcPr>
          <w:p w14:paraId="0395E669" w14:textId="77777777" w:rsidR="00DD6D98" w:rsidRPr="0083614A" w:rsidRDefault="00DD6D98" w:rsidP="00DD6D98">
            <w:pPr>
              <w:pStyle w:val="ACK-ChoreographyBody"/>
            </w:pPr>
            <w:r w:rsidRPr="0083614A">
              <w:t>NE</w:t>
            </w:r>
          </w:p>
        </w:tc>
        <w:tc>
          <w:tcPr>
            <w:tcW w:w="1884" w:type="dxa"/>
          </w:tcPr>
          <w:p w14:paraId="28B4EFE9" w14:textId="77777777" w:rsidR="00DD6D98" w:rsidRPr="003C4436" w:rsidRDefault="00DD6D98" w:rsidP="00DD6D98">
            <w:pPr>
              <w:pStyle w:val="ACK-ChoreographyBody"/>
              <w:rPr>
                <w:szCs w:val="16"/>
              </w:rPr>
            </w:pPr>
            <w:r w:rsidRPr="003C4436">
              <w:rPr>
                <w:szCs w:val="16"/>
              </w:rPr>
              <w:t>AL, SU, ER</w:t>
            </w:r>
          </w:p>
        </w:tc>
        <w:tc>
          <w:tcPr>
            <w:tcW w:w="2090" w:type="dxa"/>
          </w:tcPr>
          <w:p w14:paraId="4064861A" w14:textId="77777777" w:rsidR="00DD6D98" w:rsidRPr="003C4436" w:rsidRDefault="00DD6D98" w:rsidP="00DD6D98">
            <w:pPr>
              <w:pStyle w:val="ACK-ChoreographyBody"/>
              <w:rPr>
                <w:szCs w:val="16"/>
              </w:rPr>
            </w:pPr>
            <w:r w:rsidRPr="003C4436">
              <w:rPr>
                <w:szCs w:val="16"/>
              </w:rPr>
              <w:t>AL, SU, ER</w:t>
            </w:r>
          </w:p>
        </w:tc>
      </w:tr>
      <w:tr w:rsidR="00DD6D98" w:rsidRPr="009928E9" w14:paraId="475EDFA8" w14:textId="77777777" w:rsidTr="00DD6D98">
        <w:tc>
          <w:tcPr>
            <w:tcW w:w="1404" w:type="dxa"/>
          </w:tcPr>
          <w:p w14:paraId="2A5A129A" w14:textId="77777777" w:rsidR="00DD6D98" w:rsidRPr="0083614A" w:rsidRDefault="00DD6D98" w:rsidP="00DD6D98">
            <w:pPr>
              <w:pStyle w:val="ACK-ChoreographyBody"/>
            </w:pPr>
            <w:r w:rsidRPr="0083614A">
              <w:t>Immediate Ack</w:t>
            </w:r>
          </w:p>
        </w:tc>
        <w:tc>
          <w:tcPr>
            <w:tcW w:w="2696" w:type="dxa"/>
          </w:tcPr>
          <w:p w14:paraId="5C88620E" w14:textId="77777777" w:rsidR="00DD6D98" w:rsidRPr="0083614A" w:rsidRDefault="00DD6D98" w:rsidP="00DD6D98">
            <w:pPr>
              <w:pStyle w:val="ACK-ChoreographyBody"/>
            </w:pPr>
            <w:r w:rsidRPr="0083614A">
              <w:t>-</w:t>
            </w:r>
          </w:p>
        </w:tc>
        <w:tc>
          <w:tcPr>
            <w:tcW w:w="1276" w:type="dxa"/>
          </w:tcPr>
          <w:p w14:paraId="77269131" w14:textId="77777777" w:rsidR="00DD6D98" w:rsidRPr="0083614A" w:rsidRDefault="00DD6D98" w:rsidP="00DD6D98">
            <w:pPr>
              <w:pStyle w:val="ACK-ChoreographyBody"/>
            </w:pPr>
            <w:r w:rsidRPr="0083614A">
              <w:t>-</w:t>
            </w:r>
          </w:p>
        </w:tc>
        <w:tc>
          <w:tcPr>
            <w:tcW w:w="1884" w:type="dxa"/>
          </w:tcPr>
          <w:p w14:paraId="1D9D0A66" w14:textId="77777777" w:rsidR="00DD6D98" w:rsidRPr="003C4436" w:rsidRDefault="00DD6D98" w:rsidP="00DD6D98">
            <w:pPr>
              <w:pStyle w:val="ACK-ChoreographyBody"/>
              <w:rPr>
                <w:szCs w:val="16"/>
              </w:rPr>
            </w:pPr>
            <w:r w:rsidRPr="003C4436">
              <w:rPr>
                <w:szCs w:val="16"/>
              </w:rPr>
              <w:t>-</w:t>
            </w:r>
          </w:p>
        </w:tc>
        <w:tc>
          <w:tcPr>
            <w:tcW w:w="2090" w:type="dxa"/>
          </w:tcPr>
          <w:p w14:paraId="2CA4BFCD" w14:textId="77777777" w:rsidR="00DD6D98" w:rsidRPr="003C4436" w:rsidRDefault="00DD6D98" w:rsidP="00DD6D98">
            <w:pPr>
              <w:pStyle w:val="ACK-ChoreographyBody"/>
              <w:rPr>
                <w:szCs w:val="16"/>
              </w:rPr>
            </w:pPr>
            <w:r w:rsidRPr="003C4436">
              <w:rPr>
                <w:szCs w:val="16"/>
              </w:rPr>
              <w:t>ACK</w:t>
            </w:r>
            <w:r>
              <w:rPr>
                <w:szCs w:val="16"/>
              </w:rPr>
              <w:t>^R40</w:t>
            </w:r>
            <w:r w:rsidRPr="003C4436">
              <w:rPr>
                <w:szCs w:val="16"/>
              </w:rPr>
              <w:t>^ACK</w:t>
            </w:r>
          </w:p>
        </w:tc>
      </w:tr>
      <w:tr w:rsidR="00DD6D98" w:rsidRPr="009928E9" w14:paraId="0B8D1080" w14:textId="77777777" w:rsidTr="00DD6D98">
        <w:tc>
          <w:tcPr>
            <w:tcW w:w="1404" w:type="dxa"/>
          </w:tcPr>
          <w:p w14:paraId="1DB7151D" w14:textId="77777777" w:rsidR="00DD6D98" w:rsidRPr="0083614A" w:rsidRDefault="00DD6D98" w:rsidP="00DD6D98">
            <w:pPr>
              <w:pStyle w:val="ACK-ChoreographyBody"/>
            </w:pPr>
            <w:r w:rsidRPr="0083614A">
              <w:t>Application Ack</w:t>
            </w:r>
          </w:p>
        </w:tc>
        <w:tc>
          <w:tcPr>
            <w:tcW w:w="2696" w:type="dxa"/>
          </w:tcPr>
          <w:p w14:paraId="13B1AE4A" w14:textId="77777777" w:rsidR="00DD6D98" w:rsidRPr="0083614A" w:rsidRDefault="00DD6D98" w:rsidP="00DD6D98">
            <w:pPr>
              <w:pStyle w:val="ACK-ChoreographyBody"/>
            </w:pPr>
            <w:r w:rsidRPr="0032073E">
              <w:rPr>
                <w:szCs w:val="16"/>
              </w:rPr>
              <w:t>ORA^R41^ORA_R41</w:t>
            </w:r>
          </w:p>
        </w:tc>
        <w:tc>
          <w:tcPr>
            <w:tcW w:w="1276" w:type="dxa"/>
          </w:tcPr>
          <w:p w14:paraId="2277FB91" w14:textId="77777777" w:rsidR="00DD6D98" w:rsidRPr="0083614A" w:rsidRDefault="00DD6D98" w:rsidP="00DD6D98">
            <w:pPr>
              <w:pStyle w:val="ACK-ChoreographyBody"/>
            </w:pPr>
            <w:r w:rsidRPr="0083614A">
              <w:t>-</w:t>
            </w:r>
          </w:p>
        </w:tc>
        <w:tc>
          <w:tcPr>
            <w:tcW w:w="1884" w:type="dxa"/>
          </w:tcPr>
          <w:p w14:paraId="6FFAA35E" w14:textId="77777777" w:rsidR="00DD6D98" w:rsidRPr="003C4436" w:rsidRDefault="00DD6D98" w:rsidP="00DD6D98">
            <w:pPr>
              <w:pStyle w:val="ACK-ChoreographyBody"/>
              <w:rPr>
                <w:szCs w:val="16"/>
              </w:rPr>
            </w:pPr>
            <w:r w:rsidRPr="0083614A">
              <w:rPr>
                <w:szCs w:val="16"/>
              </w:rPr>
              <w:t>ORA^R41^ORA_R41</w:t>
            </w:r>
          </w:p>
        </w:tc>
        <w:tc>
          <w:tcPr>
            <w:tcW w:w="2090" w:type="dxa"/>
          </w:tcPr>
          <w:p w14:paraId="7D5A481A" w14:textId="77777777" w:rsidR="00DD6D98" w:rsidRPr="003C4436" w:rsidRDefault="00DD6D98" w:rsidP="00DD6D98">
            <w:pPr>
              <w:pStyle w:val="ACK-ChoreographyBody"/>
              <w:rPr>
                <w:szCs w:val="16"/>
              </w:rPr>
            </w:pPr>
            <w:r w:rsidRPr="0083614A">
              <w:rPr>
                <w:szCs w:val="16"/>
              </w:rPr>
              <w:t>ORA^R41^ORA_R41</w:t>
            </w:r>
          </w:p>
        </w:tc>
      </w:tr>
    </w:tbl>
    <w:p w14:paraId="3DBEA623" w14:textId="77777777" w:rsidR="00DD6D98" w:rsidRDefault="00DD6D98" w:rsidP="00DD6D98">
      <w:pPr>
        <w:rPr>
          <w:noProof/>
        </w:rPr>
      </w:pPr>
    </w:p>
    <w:p w14:paraId="55F869ED" w14:textId="77777777" w:rsidR="00DD6D98" w:rsidRPr="008F70CF" w:rsidRDefault="00DD6D98" w:rsidP="0043481A">
      <w:pPr>
        <w:pStyle w:val="Heading3"/>
      </w:pPr>
      <w:bookmarkStart w:id="1009" w:name="_Toc202544268"/>
      <w:bookmarkStart w:id="1010" w:name="_Toc28960180"/>
      <w:r w:rsidRPr="008F70CF">
        <w:t>ORA – Observation Report Alert Acknowledgement (Event R41)</w:t>
      </w:r>
      <w:bookmarkEnd w:id="1009"/>
      <w:bookmarkEnd w:id="1010"/>
      <w:r w:rsidRPr="008F70CF">
        <w:rPr>
          <w:noProof/>
        </w:rPr>
        <w:t xml:space="preserve"> </w:t>
      </w:r>
      <w:r w:rsidRPr="009901C4">
        <w:rPr>
          <w:noProof/>
        </w:rPr>
        <w:fldChar w:fldCharType="begin"/>
      </w:r>
      <w:r w:rsidRPr="009901C4">
        <w:rPr>
          <w:noProof/>
        </w:rPr>
        <w:instrText xml:space="preserve"> XE "Events: R</w:instrText>
      </w:r>
      <w:r>
        <w:rPr>
          <w:noProof/>
        </w:rPr>
        <w:instrText>41</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"Message Types: O</w:instrText>
      </w:r>
      <w:r>
        <w:rPr>
          <w:noProof/>
        </w:rPr>
        <w:instrText>RA</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"O</w:instrText>
      </w:r>
      <w:r>
        <w:rPr>
          <w:noProof/>
        </w:rPr>
        <w:instrText>RA</w:instrText>
      </w:r>
      <w:r w:rsidRPr="009901C4">
        <w:rPr>
          <w:noProof/>
        </w:rPr>
        <w:instrText xml:space="preserve"> </w:instrText>
      </w:r>
      <w:r>
        <w:rPr>
          <w:noProof/>
        </w:rPr>
        <w:instrText>–</w:instrText>
      </w:r>
      <w:r w:rsidRPr="009901C4">
        <w:rPr>
          <w:noProof/>
        </w:rPr>
        <w:instrText xml:space="preserve"> observation </w:instrText>
      </w:r>
      <w:r>
        <w:rPr>
          <w:noProof/>
        </w:rPr>
        <w:instrText xml:space="preserve">report alert acknowledgement </w:instrText>
      </w:r>
      <w:r w:rsidRPr="009901C4">
        <w:rPr>
          <w:noProof/>
        </w:rPr>
        <w:instrText>(R</w:instrText>
      </w:r>
      <w:r>
        <w:rPr>
          <w:noProof/>
        </w:rPr>
        <w:instrText>41</w:instrText>
      </w:r>
      <w:r w:rsidRPr="009901C4">
        <w:rPr>
          <w:noProof/>
        </w:rPr>
        <w:instrText xml:space="preserve">)" </w:instrText>
      </w:r>
      <w:r w:rsidRPr="009901C4">
        <w:rPr>
          <w:noProof/>
        </w:rPr>
        <w:fldChar w:fldCharType="end"/>
      </w:r>
    </w:p>
    <w:p w14:paraId="36048170" w14:textId="77777777" w:rsidR="00DD6D98" w:rsidRPr="007D01F7" w:rsidRDefault="00DD6D98" w:rsidP="00DD6D98">
      <w:pPr>
        <w:pStyle w:val="NormalIndented"/>
        <w:rPr>
          <w:noProof/>
        </w:rPr>
      </w:pPr>
      <w:r w:rsidRPr="007D01F7">
        <w:rPr>
          <w:noProof/>
        </w:rPr>
        <w:t>This message enables application level acknowledgement</w:t>
      </w:r>
      <w:r>
        <w:rPr>
          <w:noProof/>
        </w:rPr>
        <w:t>s</w:t>
      </w:r>
      <w:r w:rsidRPr="007D01F7">
        <w:rPr>
          <w:noProof/>
        </w:rPr>
        <w:t xml:space="preserve"> in response to the ORU^R40 alert observation message. </w:t>
      </w:r>
    </w:p>
    <w:p w14:paraId="65E68572" w14:textId="77777777" w:rsidR="00DD6D98" w:rsidRDefault="00DD6D98" w:rsidP="00DD6D98">
      <w:pPr>
        <w:pStyle w:val="NormalIndented"/>
        <w:rPr>
          <w:noProof/>
        </w:rPr>
      </w:pPr>
      <w:r w:rsidRPr="007D01F7">
        <w:rPr>
          <w:noProof/>
        </w:rPr>
        <w:t>The R41 trigger event is used to indicate that the alert observation has been delivered to, and acknowledged by, a clinical user.</w:t>
      </w:r>
      <w:r>
        <w:rPr>
          <w:noProof/>
        </w:rPr>
        <w:t xml:space="preserve">  If the </w:t>
      </w:r>
      <w:r w:rsidRPr="007D01F7">
        <w:rPr>
          <w:noProof/>
        </w:rPr>
        <w:t>clinical user</w:t>
      </w:r>
      <w:r>
        <w:rPr>
          <w:noProof/>
        </w:rPr>
        <w:t xml:space="preserve"> can be identified, that identity can be conveyed in the PRT segment (with </w:t>
      </w:r>
      <w:r w:rsidRPr="00CD7F46">
        <w:rPr>
          <w:noProof/>
        </w:rPr>
        <w:t>PRT-4 value</w:t>
      </w:r>
      <w:r>
        <w:rPr>
          <w:noProof/>
        </w:rPr>
        <w:t xml:space="preserve"> AAP </w:t>
      </w:r>
      <w:r w:rsidRPr="001B78E3">
        <w:rPr>
          <w:noProof/>
        </w:rPr>
        <w:t>Alert Acknowledging Provider</w:t>
      </w:r>
      <w:r>
        <w:rPr>
          <w:noProof/>
        </w:rPr>
        <w:t>).</w:t>
      </w:r>
    </w:p>
    <w:p w14:paraId="579A457F" w14:textId="77777777" w:rsidR="00DD6D98" w:rsidRPr="007D01F7" w:rsidRDefault="00DD6D98" w:rsidP="00DD6D98">
      <w:pPr>
        <w:pStyle w:val="NormalIndented"/>
        <w:rPr>
          <w:noProof/>
        </w:rPr>
      </w:pPr>
      <w:r>
        <w:rPr>
          <w:noProof/>
        </w:rPr>
        <w:t xml:space="preserve">Considering that the alerts may be received by multiple providers, multiple acknowledgements may be returned.  The behavior associated with the user acknowledgement may be specified in a local implementation agreement or implementation guide and may be indicated in MSH-21 </w:t>
      </w:r>
      <w:r w:rsidRPr="00E43C52">
        <w:rPr>
          <w:noProof/>
        </w:rPr>
        <w:t>Message Profile Identifier</w:t>
      </w:r>
      <w:r>
        <w:rPr>
          <w:noProof/>
        </w:rPr>
        <w:t>.</w:t>
      </w:r>
    </w:p>
    <w:p w14:paraId="5469063B" w14:textId="77777777" w:rsidR="00DD6D98" w:rsidRPr="007D01F7" w:rsidRDefault="00DD6D98" w:rsidP="00DD6D98">
      <w:pPr>
        <w:pStyle w:val="MsgTableCaption"/>
        <w:rPr>
          <w:noProof/>
        </w:rPr>
      </w:pPr>
      <w:r w:rsidRPr="007D01F7">
        <w:rPr>
          <w:noProof/>
        </w:rPr>
        <w:t xml:space="preserve">ORA^R41^ORA_R41: Observation Report </w:t>
      </w:r>
      <w:r>
        <w:rPr>
          <w:noProof/>
        </w:rPr>
        <w:t xml:space="preserve">Alert </w:t>
      </w:r>
      <w:r w:rsidRPr="007D01F7">
        <w:rPr>
          <w:noProof/>
        </w:rPr>
        <w:t>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638C8946"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5C20F141" w14:textId="77777777" w:rsidR="00DD6D98" w:rsidRPr="007D01F7" w:rsidRDefault="00DD6D98" w:rsidP="00DD6D98">
            <w:pPr>
              <w:pStyle w:val="MsgTableHeader"/>
              <w:rPr>
                <w:noProof/>
              </w:rPr>
            </w:pPr>
            <w:r w:rsidRPr="007D01F7">
              <w:rPr>
                <w:noProof/>
              </w:rPr>
              <w:t>Segments</w:t>
            </w:r>
          </w:p>
        </w:tc>
        <w:tc>
          <w:tcPr>
            <w:tcW w:w="4320" w:type="dxa"/>
            <w:tcBorders>
              <w:top w:val="single" w:sz="2" w:space="0" w:color="auto"/>
              <w:left w:val="nil"/>
              <w:bottom w:val="single" w:sz="4" w:space="0" w:color="auto"/>
              <w:right w:val="nil"/>
            </w:tcBorders>
            <w:shd w:val="clear" w:color="auto" w:fill="FFFFFF"/>
          </w:tcPr>
          <w:p w14:paraId="76D4330F" w14:textId="77777777" w:rsidR="00DD6D98" w:rsidRPr="007D01F7" w:rsidRDefault="00DD6D98" w:rsidP="00DD6D98">
            <w:pPr>
              <w:pStyle w:val="MsgTableHeader"/>
              <w:rPr>
                <w:noProof/>
              </w:rPr>
            </w:pPr>
            <w:r w:rsidRPr="007D01F7">
              <w:rPr>
                <w:noProof/>
              </w:rPr>
              <w:t>Description</w:t>
            </w:r>
          </w:p>
        </w:tc>
        <w:tc>
          <w:tcPr>
            <w:tcW w:w="864" w:type="dxa"/>
            <w:tcBorders>
              <w:top w:val="single" w:sz="2" w:space="0" w:color="auto"/>
              <w:left w:val="nil"/>
              <w:bottom w:val="single" w:sz="4" w:space="0" w:color="auto"/>
              <w:right w:val="nil"/>
            </w:tcBorders>
            <w:shd w:val="clear" w:color="auto" w:fill="FFFFFF"/>
          </w:tcPr>
          <w:p w14:paraId="45B7CE98" w14:textId="77777777" w:rsidR="00DD6D98" w:rsidRPr="007D01F7" w:rsidRDefault="00DD6D98" w:rsidP="00E645CE">
            <w:pPr>
              <w:pStyle w:val="MsgTableHeader"/>
              <w:jc w:val="center"/>
              <w:rPr>
                <w:noProof/>
              </w:rPr>
            </w:pPr>
            <w:r w:rsidRPr="007D01F7">
              <w:rPr>
                <w:noProof/>
              </w:rPr>
              <w:t>Status</w:t>
            </w:r>
          </w:p>
        </w:tc>
        <w:tc>
          <w:tcPr>
            <w:tcW w:w="1008" w:type="dxa"/>
            <w:tcBorders>
              <w:top w:val="single" w:sz="2" w:space="0" w:color="auto"/>
              <w:left w:val="nil"/>
              <w:bottom w:val="single" w:sz="4" w:space="0" w:color="auto"/>
              <w:right w:val="nil"/>
            </w:tcBorders>
            <w:shd w:val="clear" w:color="auto" w:fill="FFFFFF"/>
          </w:tcPr>
          <w:p w14:paraId="377D78B5" w14:textId="77777777" w:rsidR="00DD6D98" w:rsidRPr="007D01F7" w:rsidRDefault="00DD6D98" w:rsidP="00E645CE">
            <w:pPr>
              <w:pStyle w:val="MsgTableHeader"/>
              <w:jc w:val="center"/>
              <w:rPr>
                <w:noProof/>
              </w:rPr>
            </w:pPr>
            <w:r w:rsidRPr="007D01F7">
              <w:rPr>
                <w:noProof/>
              </w:rPr>
              <w:t>Chapter</w:t>
            </w:r>
          </w:p>
        </w:tc>
      </w:tr>
      <w:tr w:rsidR="00DD6D98" w:rsidRPr="00D00BBD" w14:paraId="6A635C1B"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217B343F" w14:textId="77777777" w:rsidR="00DD6D98" w:rsidRPr="007D01F7" w:rsidRDefault="00DD6D98" w:rsidP="00DD6D98">
            <w:pPr>
              <w:pStyle w:val="MsgTableBody"/>
              <w:rPr>
                <w:noProof/>
              </w:rPr>
            </w:pPr>
            <w:r w:rsidRPr="007D01F7">
              <w:rPr>
                <w:noProof/>
              </w:rPr>
              <w:t>MSH</w:t>
            </w:r>
          </w:p>
        </w:tc>
        <w:tc>
          <w:tcPr>
            <w:tcW w:w="4320" w:type="dxa"/>
            <w:tcBorders>
              <w:top w:val="single" w:sz="4" w:space="0" w:color="auto"/>
              <w:left w:val="nil"/>
              <w:bottom w:val="dotted" w:sz="4" w:space="0" w:color="auto"/>
              <w:right w:val="nil"/>
            </w:tcBorders>
            <w:shd w:val="clear" w:color="auto" w:fill="FFFFFF"/>
          </w:tcPr>
          <w:p w14:paraId="0E902B5B" w14:textId="77777777" w:rsidR="00DD6D98" w:rsidRPr="007D01F7" w:rsidRDefault="00DD6D98" w:rsidP="00DD6D98">
            <w:pPr>
              <w:pStyle w:val="MsgTableBody"/>
              <w:rPr>
                <w:noProof/>
              </w:rPr>
            </w:pPr>
            <w:r w:rsidRPr="007D01F7">
              <w:rPr>
                <w:noProof/>
              </w:rPr>
              <w:t>Message Acknowledgment</w:t>
            </w:r>
          </w:p>
        </w:tc>
        <w:tc>
          <w:tcPr>
            <w:tcW w:w="864" w:type="dxa"/>
            <w:tcBorders>
              <w:top w:val="single" w:sz="4" w:space="0" w:color="auto"/>
              <w:left w:val="nil"/>
              <w:bottom w:val="dotted" w:sz="4" w:space="0" w:color="auto"/>
              <w:right w:val="nil"/>
            </w:tcBorders>
            <w:shd w:val="clear" w:color="auto" w:fill="FFFFFF"/>
          </w:tcPr>
          <w:p w14:paraId="4BDC0D10" w14:textId="77777777" w:rsidR="00DD6D98" w:rsidRPr="007D01F7" w:rsidRDefault="00DD6D98" w:rsidP="00E645C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EDF1D5" w14:textId="77777777" w:rsidR="00DD6D98" w:rsidRPr="007D01F7" w:rsidRDefault="00DD6D98" w:rsidP="00E645CE">
            <w:pPr>
              <w:pStyle w:val="MsgTableBody"/>
              <w:jc w:val="center"/>
              <w:rPr>
                <w:noProof/>
              </w:rPr>
            </w:pPr>
            <w:r w:rsidRPr="007D01F7">
              <w:rPr>
                <w:noProof/>
              </w:rPr>
              <w:t>2</w:t>
            </w:r>
          </w:p>
        </w:tc>
      </w:tr>
      <w:tr w:rsidR="00DD6D98" w:rsidRPr="00D00BBD" w14:paraId="3C355E9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00D16EF3" w14:textId="77777777" w:rsidR="00DD6D98" w:rsidRPr="007D01F7" w:rsidRDefault="00DD6D98" w:rsidP="00DD6D98">
            <w:pPr>
              <w:pStyle w:val="MsgTableBody"/>
              <w:rPr>
                <w:noProof/>
              </w:rPr>
            </w:pPr>
            <w:r w:rsidRPr="007D01F7">
              <w:rPr>
                <w:noProof/>
              </w:rPr>
              <w:t>[{ SFT }]</w:t>
            </w:r>
          </w:p>
        </w:tc>
        <w:tc>
          <w:tcPr>
            <w:tcW w:w="4320" w:type="dxa"/>
            <w:tcBorders>
              <w:top w:val="dotted" w:sz="4" w:space="0" w:color="auto"/>
              <w:left w:val="nil"/>
              <w:bottom w:val="dotted" w:sz="4" w:space="0" w:color="auto"/>
              <w:right w:val="nil"/>
            </w:tcBorders>
            <w:shd w:val="clear" w:color="auto" w:fill="FFFFFF"/>
          </w:tcPr>
          <w:p w14:paraId="7D9A0C68" w14:textId="77777777" w:rsidR="00DD6D98" w:rsidRPr="007D01F7" w:rsidRDefault="00DD6D98" w:rsidP="00DD6D98">
            <w:pPr>
              <w:pStyle w:val="MsgTableBody"/>
              <w:rPr>
                <w:noProof/>
              </w:rPr>
            </w:pPr>
            <w:r w:rsidRPr="007D01F7">
              <w:rPr>
                <w:noProof/>
              </w:rPr>
              <w:t>Software segment</w:t>
            </w:r>
          </w:p>
        </w:tc>
        <w:tc>
          <w:tcPr>
            <w:tcW w:w="864" w:type="dxa"/>
            <w:tcBorders>
              <w:top w:val="dotted" w:sz="4" w:space="0" w:color="auto"/>
              <w:left w:val="nil"/>
              <w:bottom w:val="dotted" w:sz="4" w:space="0" w:color="auto"/>
              <w:right w:val="nil"/>
            </w:tcBorders>
            <w:shd w:val="clear" w:color="auto" w:fill="FFFFFF"/>
          </w:tcPr>
          <w:p w14:paraId="19DAF176"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6E0EA9" w14:textId="77777777" w:rsidR="00DD6D98" w:rsidRPr="007D01F7" w:rsidRDefault="00DD6D98" w:rsidP="00E645CE">
            <w:pPr>
              <w:pStyle w:val="MsgTableBody"/>
              <w:jc w:val="center"/>
              <w:rPr>
                <w:noProof/>
              </w:rPr>
            </w:pPr>
            <w:r w:rsidRPr="007D01F7">
              <w:rPr>
                <w:noProof/>
              </w:rPr>
              <w:t>2</w:t>
            </w:r>
          </w:p>
        </w:tc>
      </w:tr>
      <w:tr w:rsidR="00DD6D98" w:rsidRPr="00D00BBD" w14:paraId="60A3884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667A5743" w14:textId="77777777" w:rsidR="00DD6D98" w:rsidRPr="007D01F7" w:rsidRDefault="00DD6D98" w:rsidP="00DD6D98">
            <w:pPr>
              <w:pStyle w:val="MsgTableBody"/>
              <w:rPr>
                <w:noProof/>
              </w:rPr>
            </w:pPr>
            <w:r w:rsidRPr="007D01F7">
              <w:rPr>
                <w:noProof/>
              </w:rPr>
              <w:t>[UAC]</w:t>
            </w:r>
          </w:p>
        </w:tc>
        <w:tc>
          <w:tcPr>
            <w:tcW w:w="4320" w:type="dxa"/>
            <w:tcBorders>
              <w:top w:val="dotted" w:sz="4" w:space="0" w:color="auto"/>
              <w:left w:val="nil"/>
              <w:bottom w:val="dotted" w:sz="4" w:space="0" w:color="auto"/>
              <w:right w:val="nil"/>
            </w:tcBorders>
            <w:shd w:val="clear" w:color="auto" w:fill="FFFFFF"/>
          </w:tcPr>
          <w:p w14:paraId="7E729D12" w14:textId="77777777" w:rsidR="00DD6D98" w:rsidRPr="007D01F7" w:rsidRDefault="00DD6D98" w:rsidP="00DD6D98">
            <w:pPr>
              <w:pStyle w:val="MsgTableBody"/>
              <w:rPr>
                <w:noProof/>
              </w:rPr>
            </w:pPr>
            <w:r w:rsidRPr="007D01F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E00C5C9"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06871" w14:textId="77777777" w:rsidR="00DD6D98" w:rsidRPr="007D01F7" w:rsidRDefault="00DD6D98" w:rsidP="00E645CE">
            <w:pPr>
              <w:pStyle w:val="MsgTableBody"/>
              <w:jc w:val="center"/>
              <w:rPr>
                <w:noProof/>
              </w:rPr>
            </w:pPr>
            <w:r w:rsidRPr="007D01F7">
              <w:rPr>
                <w:noProof/>
              </w:rPr>
              <w:t>2</w:t>
            </w:r>
          </w:p>
        </w:tc>
      </w:tr>
      <w:tr w:rsidR="00DD6D98" w:rsidRPr="00D00BBD" w14:paraId="28C82D7F"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CAFBB5E" w14:textId="77777777" w:rsidR="00DD6D98" w:rsidRPr="007D01F7" w:rsidRDefault="00DD6D98" w:rsidP="00DD6D98">
            <w:pPr>
              <w:pStyle w:val="MsgTableBody"/>
              <w:rPr>
                <w:noProof/>
              </w:rPr>
            </w:pPr>
            <w:r w:rsidRPr="007D01F7">
              <w:rPr>
                <w:noProof/>
              </w:rPr>
              <w:t>MSA</w:t>
            </w:r>
          </w:p>
        </w:tc>
        <w:tc>
          <w:tcPr>
            <w:tcW w:w="4320" w:type="dxa"/>
            <w:tcBorders>
              <w:top w:val="dotted" w:sz="4" w:space="0" w:color="auto"/>
              <w:left w:val="nil"/>
              <w:bottom w:val="dotted" w:sz="4" w:space="0" w:color="auto"/>
              <w:right w:val="nil"/>
            </w:tcBorders>
            <w:shd w:val="clear" w:color="auto" w:fill="FFFFFF"/>
          </w:tcPr>
          <w:p w14:paraId="7CB41276" w14:textId="77777777" w:rsidR="00DD6D98" w:rsidRPr="007D01F7" w:rsidRDefault="00DD6D98" w:rsidP="00DD6D98">
            <w:pPr>
              <w:pStyle w:val="MsgTableBody"/>
              <w:rPr>
                <w:noProof/>
              </w:rPr>
            </w:pPr>
            <w:r w:rsidRPr="007D01F7">
              <w:rPr>
                <w:noProof/>
              </w:rPr>
              <w:t>Message Acknowledgment</w:t>
            </w:r>
          </w:p>
        </w:tc>
        <w:tc>
          <w:tcPr>
            <w:tcW w:w="864" w:type="dxa"/>
            <w:tcBorders>
              <w:top w:val="dotted" w:sz="4" w:space="0" w:color="auto"/>
              <w:left w:val="nil"/>
              <w:bottom w:val="dotted" w:sz="4" w:space="0" w:color="auto"/>
              <w:right w:val="nil"/>
            </w:tcBorders>
            <w:shd w:val="clear" w:color="auto" w:fill="FFFFFF"/>
          </w:tcPr>
          <w:p w14:paraId="233528E3"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E5538" w14:textId="77777777" w:rsidR="00DD6D98" w:rsidRPr="007D01F7" w:rsidRDefault="00DD6D98" w:rsidP="00E645CE">
            <w:pPr>
              <w:pStyle w:val="MsgTableBody"/>
              <w:jc w:val="center"/>
              <w:rPr>
                <w:noProof/>
              </w:rPr>
            </w:pPr>
            <w:r w:rsidRPr="007D01F7">
              <w:rPr>
                <w:noProof/>
              </w:rPr>
              <w:t>2</w:t>
            </w:r>
          </w:p>
        </w:tc>
      </w:tr>
      <w:tr w:rsidR="00DD6D98" w:rsidRPr="00D00BBD" w14:paraId="3AC542A6"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286270C" w14:textId="77777777" w:rsidR="00DD6D98" w:rsidRPr="007D01F7" w:rsidRDefault="00DD6D98" w:rsidP="00DD6D98">
            <w:pPr>
              <w:pStyle w:val="MsgTableBody"/>
              <w:rPr>
                <w:noProof/>
              </w:rPr>
            </w:pPr>
            <w:r w:rsidRPr="007D01F7">
              <w:rPr>
                <w:noProof/>
              </w:rPr>
              <w:t>[{ ERR }]</w:t>
            </w:r>
          </w:p>
        </w:tc>
        <w:tc>
          <w:tcPr>
            <w:tcW w:w="4320" w:type="dxa"/>
            <w:tcBorders>
              <w:top w:val="dotted" w:sz="4" w:space="0" w:color="auto"/>
              <w:left w:val="nil"/>
              <w:bottom w:val="dotted" w:sz="4" w:space="0" w:color="auto"/>
              <w:right w:val="nil"/>
            </w:tcBorders>
            <w:shd w:val="clear" w:color="auto" w:fill="FFFFFF"/>
          </w:tcPr>
          <w:p w14:paraId="0F94BCE5" w14:textId="77777777" w:rsidR="00DD6D98" w:rsidRPr="007D01F7" w:rsidRDefault="00DD6D98" w:rsidP="00DD6D98">
            <w:pPr>
              <w:pStyle w:val="MsgTableBody"/>
              <w:rPr>
                <w:noProof/>
              </w:rPr>
            </w:pPr>
            <w:r w:rsidRPr="007D01F7">
              <w:rPr>
                <w:noProof/>
              </w:rPr>
              <w:t>Error</w:t>
            </w:r>
          </w:p>
        </w:tc>
        <w:tc>
          <w:tcPr>
            <w:tcW w:w="864" w:type="dxa"/>
            <w:tcBorders>
              <w:top w:val="dotted" w:sz="4" w:space="0" w:color="auto"/>
              <w:left w:val="nil"/>
              <w:bottom w:val="dotted" w:sz="4" w:space="0" w:color="auto"/>
              <w:right w:val="nil"/>
            </w:tcBorders>
            <w:shd w:val="clear" w:color="auto" w:fill="FFFFFF"/>
          </w:tcPr>
          <w:p w14:paraId="581F663F"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A25C8C" w14:textId="77777777" w:rsidR="00DD6D98" w:rsidRPr="007D01F7" w:rsidRDefault="00DD6D98" w:rsidP="00E645CE">
            <w:pPr>
              <w:pStyle w:val="MsgTableBody"/>
              <w:jc w:val="center"/>
              <w:rPr>
                <w:noProof/>
              </w:rPr>
            </w:pPr>
            <w:r w:rsidRPr="007D01F7">
              <w:rPr>
                <w:noProof/>
              </w:rPr>
              <w:t>2</w:t>
            </w:r>
          </w:p>
        </w:tc>
      </w:tr>
      <w:tr w:rsidR="00DD6D98" w:rsidRPr="00D00BBD" w14:paraId="68891A49"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3C9AA156" w14:textId="77777777" w:rsidR="00DD6D98" w:rsidRPr="007D01F7" w:rsidRDefault="00DD6D98" w:rsidP="00DD6D98">
            <w:pPr>
              <w:pStyle w:val="MsgTableBody"/>
              <w:rPr>
                <w:noProof/>
              </w:rPr>
            </w:pPr>
            <w:r w:rsidRPr="007D01F7">
              <w:rPr>
                <w:noProof/>
              </w:rPr>
              <w:t xml:space="preserve">[{ </w:t>
            </w:r>
            <w:r>
              <w:rPr>
                <w:noProof/>
              </w:rPr>
              <w:t>PRT</w:t>
            </w:r>
            <w:r w:rsidRPr="007D01F7">
              <w:rPr>
                <w:noProof/>
              </w:rPr>
              <w:t xml:space="preserve"> }]</w:t>
            </w:r>
          </w:p>
        </w:tc>
        <w:tc>
          <w:tcPr>
            <w:tcW w:w="4320" w:type="dxa"/>
            <w:tcBorders>
              <w:top w:val="dotted" w:sz="4" w:space="0" w:color="auto"/>
              <w:left w:val="nil"/>
              <w:bottom w:val="single" w:sz="2" w:space="0" w:color="auto"/>
              <w:right w:val="nil"/>
            </w:tcBorders>
            <w:shd w:val="clear" w:color="auto" w:fill="FFFFFF"/>
          </w:tcPr>
          <w:p w14:paraId="132C4194" w14:textId="77777777" w:rsidR="00DD6D98" w:rsidRPr="007D01F7" w:rsidRDefault="00DD6D98" w:rsidP="00DD6D98">
            <w:pPr>
              <w:pStyle w:val="MsgTableBody"/>
              <w:rPr>
                <w:noProof/>
              </w:rPr>
            </w:pPr>
            <w:r>
              <w:rPr>
                <w:noProof/>
              </w:rPr>
              <w:t>Participation (Acknowledging User)</w:t>
            </w:r>
          </w:p>
        </w:tc>
        <w:tc>
          <w:tcPr>
            <w:tcW w:w="864" w:type="dxa"/>
            <w:tcBorders>
              <w:top w:val="dotted" w:sz="4" w:space="0" w:color="auto"/>
              <w:left w:val="nil"/>
              <w:bottom w:val="single" w:sz="2" w:space="0" w:color="auto"/>
              <w:right w:val="nil"/>
            </w:tcBorders>
            <w:shd w:val="clear" w:color="auto" w:fill="FFFFFF"/>
          </w:tcPr>
          <w:p w14:paraId="23DC7C5F" w14:textId="77777777" w:rsidR="00DD6D98" w:rsidRPr="007D01F7" w:rsidRDefault="00DD6D98" w:rsidP="00E645C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9C056D" w14:textId="77777777" w:rsidR="00DD6D98" w:rsidRPr="007D01F7" w:rsidRDefault="00DD6D98" w:rsidP="00E645CE">
            <w:pPr>
              <w:pStyle w:val="MsgTableBody"/>
              <w:jc w:val="center"/>
              <w:rPr>
                <w:noProof/>
              </w:rPr>
            </w:pPr>
            <w:r>
              <w:rPr>
                <w:noProof/>
              </w:rPr>
              <w:t>7</w:t>
            </w:r>
          </w:p>
        </w:tc>
      </w:tr>
    </w:tbl>
    <w:p w14:paraId="6EC24DBD" w14:textId="77777777" w:rsidR="00DD6D98" w:rsidRDefault="00DD6D98" w:rsidP="00DD6D9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DD6D98" w14:paraId="7759D3E4" w14:textId="77777777"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F2D4917" w14:textId="77777777" w:rsidR="00DD6D98" w:rsidRDefault="00DD6D98" w:rsidP="00DD6D98">
            <w:pPr>
              <w:pStyle w:val="ACK-ChoreographyHeader"/>
            </w:pPr>
            <w:r>
              <w:lastRenderedPageBreak/>
              <w:t>Acknowledgement Choreography</w:t>
            </w:r>
          </w:p>
        </w:tc>
      </w:tr>
      <w:tr w:rsidR="00DD6D98" w14:paraId="6B009B58" w14:textId="77777777"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C22B82E" w14:textId="77777777" w:rsidR="00DD6D98" w:rsidRDefault="00DD6D98" w:rsidP="00DD6D98">
            <w:pPr>
              <w:pStyle w:val="ACK-ChoreographyHeader"/>
            </w:pPr>
            <w:r w:rsidRPr="007D01F7">
              <w:rPr>
                <w:noProof/>
              </w:rPr>
              <w:t>ORA^R41^ORA_R41</w:t>
            </w:r>
          </w:p>
        </w:tc>
      </w:tr>
      <w:tr w:rsidR="00DD6D98" w14:paraId="0D449E5D"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1154689F" w14:textId="77777777" w:rsidR="00DD6D98" w:rsidRDefault="00DD6D98" w:rsidP="00DD6D9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E3E53BB" w14:textId="77777777" w:rsidR="00DD6D98" w:rsidRDefault="00DD6D98" w:rsidP="00DD6D9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81F2112" w14:textId="77777777" w:rsidR="00DD6D98" w:rsidRDefault="00DD6D98" w:rsidP="00DD6D98">
            <w:pPr>
              <w:pStyle w:val="ACK-ChoreographyBody"/>
            </w:pPr>
            <w:r>
              <w:t>Field value: Enhanced mode</w:t>
            </w:r>
          </w:p>
        </w:tc>
      </w:tr>
      <w:tr w:rsidR="00DD6D98" w14:paraId="2B798D9C"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1C7BFBB4" w14:textId="77777777" w:rsidR="00DD6D98" w:rsidRDefault="00DD6D98" w:rsidP="00DD6D9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B73D86B" w14:textId="77777777"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6426B46" w14:textId="77777777"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D1A0D35" w14:textId="77777777" w:rsidR="00DD6D98" w:rsidRDefault="00DD6D98" w:rsidP="00DD6D98">
            <w:pPr>
              <w:pStyle w:val="ACK-ChoreographyBody"/>
            </w:pPr>
            <w:r>
              <w:t>AL, SU, ER</w:t>
            </w:r>
          </w:p>
        </w:tc>
      </w:tr>
      <w:tr w:rsidR="00DD6D98" w14:paraId="24E81058"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713A6DF7" w14:textId="77777777" w:rsidR="00DD6D98" w:rsidRDefault="00DD6D98" w:rsidP="00DD6D9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99983D4" w14:textId="77777777"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16359D2" w14:textId="77777777"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1B79A628" w14:textId="77777777" w:rsidR="00DD6D98" w:rsidRDefault="00DD6D98" w:rsidP="00DD6D98">
            <w:pPr>
              <w:pStyle w:val="ACK-ChoreographyBody"/>
            </w:pPr>
            <w:r>
              <w:t>NE</w:t>
            </w:r>
          </w:p>
        </w:tc>
      </w:tr>
      <w:tr w:rsidR="00DD6D98" w14:paraId="00DCD25B"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75C7C234" w14:textId="77777777" w:rsidR="00DD6D98" w:rsidRDefault="00DD6D98" w:rsidP="00DD6D9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B72349D" w14:textId="77777777" w:rsidR="00DD6D98" w:rsidRDefault="00DD6D98" w:rsidP="00DD6D9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75917EB" w14:textId="77777777" w:rsidR="00DD6D98" w:rsidRDefault="00DD6D98" w:rsidP="00DD6D9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FF764A4" w14:textId="77777777" w:rsidR="00DD6D98" w:rsidRDefault="00DD6D98" w:rsidP="00DD6D98">
            <w:pPr>
              <w:pStyle w:val="ACK-ChoreographyBody"/>
            </w:pPr>
            <w:r>
              <w:rPr>
                <w:szCs w:val="16"/>
              </w:rPr>
              <w:t>ACK^R41^ACK</w:t>
            </w:r>
          </w:p>
        </w:tc>
      </w:tr>
      <w:tr w:rsidR="00DD6D98" w14:paraId="79A16F70"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327E9A64" w14:textId="77777777" w:rsidR="00DD6D98" w:rsidRDefault="00DD6D98" w:rsidP="00DD6D9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DF5C40C" w14:textId="77777777" w:rsidR="00DD6D98" w:rsidRDefault="00DD6D98" w:rsidP="00DD6D98">
            <w:pPr>
              <w:pStyle w:val="ACK-ChoreographyBody"/>
            </w:pPr>
            <w:r>
              <w:rPr>
                <w:szCs w:val="16"/>
              </w:rPr>
              <w:t>ACK^R41^ACK</w:t>
            </w:r>
          </w:p>
        </w:tc>
        <w:tc>
          <w:tcPr>
            <w:tcW w:w="1843" w:type="dxa"/>
            <w:tcBorders>
              <w:top w:val="single" w:sz="4" w:space="0" w:color="auto"/>
              <w:left w:val="single" w:sz="4" w:space="0" w:color="auto"/>
              <w:bottom w:val="single" w:sz="4" w:space="0" w:color="auto"/>
              <w:right w:val="single" w:sz="4" w:space="0" w:color="auto"/>
            </w:tcBorders>
          </w:tcPr>
          <w:p w14:paraId="186EDDE9" w14:textId="77777777" w:rsidR="00DD6D98" w:rsidRDefault="00150AC6" w:rsidP="00DD6D9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tcPr>
          <w:p w14:paraId="7043F1D5" w14:textId="77777777" w:rsidR="00DD6D98" w:rsidRDefault="00150AC6" w:rsidP="00DD6D98">
            <w:pPr>
              <w:pStyle w:val="ACK-ChoreographyBody"/>
            </w:pPr>
            <w:r>
              <w:t>-</w:t>
            </w:r>
          </w:p>
        </w:tc>
      </w:tr>
    </w:tbl>
    <w:p w14:paraId="413D0DA7" w14:textId="77777777" w:rsidR="00DD6D98" w:rsidRDefault="00DD6D98" w:rsidP="00DD6D98">
      <w:pPr>
        <w:rPr>
          <w:noProof/>
        </w:rPr>
      </w:pPr>
    </w:p>
    <w:p w14:paraId="5E41A425" w14:textId="77777777" w:rsidR="00DD6D98" w:rsidRPr="00631CDC" w:rsidRDefault="00DD6D98" w:rsidP="0043481A">
      <w:pPr>
        <w:pStyle w:val="Heading3"/>
        <w:rPr>
          <w:noProof/>
        </w:rPr>
      </w:pPr>
      <w:bookmarkStart w:id="1011" w:name="_Toc28960181"/>
      <w:r w:rsidRPr="00631CDC">
        <w:rPr>
          <w:noProof/>
        </w:rPr>
        <w:t xml:space="preserve">ORU – Unsolicited </w:t>
      </w:r>
      <w:r>
        <w:rPr>
          <w:noProof/>
        </w:rPr>
        <w:t xml:space="preserve">Device </w:t>
      </w:r>
      <w:r w:rsidRPr="0032073E">
        <w:t>Event</w:t>
      </w:r>
      <w:r w:rsidRPr="00631CDC">
        <w:rPr>
          <w:noProof/>
        </w:rPr>
        <w:t xml:space="preserve"> Observation Message (Event R4</w:t>
      </w:r>
      <w:r>
        <w:rPr>
          <w:noProof/>
        </w:rPr>
        <w:t>2</w:t>
      </w:r>
      <w:r w:rsidRPr="00631CDC">
        <w:rPr>
          <w:noProof/>
        </w:rPr>
        <w:fldChar w:fldCharType="begin"/>
      </w:r>
      <w:r w:rsidRPr="00631CDC">
        <w:rPr>
          <w:noProof/>
        </w:rPr>
        <w:instrText xml:space="preserve"> XE "R01" </w:instrText>
      </w:r>
      <w:r w:rsidRPr="00631CDC">
        <w:rPr>
          <w:noProof/>
        </w:rPr>
        <w:fldChar w:fldCharType="end"/>
      </w:r>
      <w:r w:rsidRPr="00631CDC">
        <w:rPr>
          <w:noProof/>
        </w:rPr>
        <w:t>)</w:t>
      </w:r>
      <w:bookmarkEnd w:id="1011"/>
      <w:r w:rsidRPr="00631CDC">
        <w:rPr>
          <w:noProof/>
        </w:rPr>
        <w:fldChar w:fldCharType="begin"/>
      </w:r>
      <w:r w:rsidRPr="00631CDC">
        <w:rPr>
          <w:noProof/>
        </w:rPr>
        <w:instrText>xe "ORU"</w:instrText>
      </w:r>
      <w:r w:rsidRPr="00631CDC">
        <w:rPr>
          <w:noProof/>
        </w:rPr>
        <w:fldChar w:fldCharType="end"/>
      </w:r>
      <w:r w:rsidRPr="00631CDC">
        <w:rPr>
          <w:noProof/>
        </w:rPr>
        <w:fldChar w:fldCharType="begin"/>
      </w:r>
      <w:r w:rsidRPr="00631CDC">
        <w:rPr>
          <w:noProof/>
        </w:rPr>
        <w:instrText xml:space="preserve">xe "Message Types: </w:instrText>
      </w:r>
      <w:r w:rsidRPr="0043481A">
        <w:instrText>ORU</w:instrText>
      </w:r>
      <w:r w:rsidRPr="00631CDC">
        <w:rPr>
          <w:noProof/>
        </w:rPr>
        <w:instrText>"</w:instrText>
      </w:r>
      <w:r w:rsidRPr="00631CDC">
        <w:rPr>
          <w:noProof/>
        </w:rPr>
        <w:fldChar w:fldCharType="end"/>
      </w:r>
      <w:r w:rsidRPr="00631CDC">
        <w:rPr>
          <w:noProof/>
        </w:rPr>
        <w:t xml:space="preserve"> </w:t>
      </w:r>
      <w:r w:rsidRPr="00631CDC">
        <w:rPr>
          <w:noProof/>
        </w:rPr>
        <w:fldChar w:fldCharType="begin"/>
      </w:r>
      <w:r w:rsidRPr="00631CDC">
        <w:rPr>
          <w:noProof/>
        </w:rPr>
        <w:instrText xml:space="preserve"> XE "Events: R01" </w:instrText>
      </w:r>
      <w:r w:rsidRPr="00631CDC">
        <w:rPr>
          <w:noProof/>
        </w:rPr>
        <w:fldChar w:fldCharType="end"/>
      </w:r>
      <w:r w:rsidRPr="00631CDC">
        <w:rPr>
          <w:noProof/>
        </w:rPr>
        <w:fldChar w:fldCharType="begin"/>
      </w:r>
      <w:r w:rsidRPr="00631CDC">
        <w:rPr>
          <w:noProof/>
        </w:rPr>
        <w:instrText xml:space="preserve"> XE " ORU </w:instrText>
      </w:r>
      <w:r>
        <w:rPr>
          <w:noProof/>
        </w:rPr>
        <w:instrText>–</w:instrText>
      </w:r>
      <w:r w:rsidRPr="00631CDC">
        <w:rPr>
          <w:noProof/>
        </w:rPr>
        <w:instrText xml:space="preserve"> Unsolicited observation (R01)" </w:instrText>
      </w:r>
      <w:r w:rsidRPr="00631CDC">
        <w:rPr>
          <w:noProof/>
        </w:rPr>
        <w:fldChar w:fldCharType="end"/>
      </w:r>
    </w:p>
    <w:p w14:paraId="17430F89" w14:textId="77777777" w:rsidR="00DD6D98" w:rsidRDefault="00DD6D98" w:rsidP="00DD6D98">
      <w:pPr>
        <w:pStyle w:val="NormalIndented"/>
        <w:rPr>
          <w:noProof/>
        </w:rPr>
      </w:pPr>
      <w:r>
        <w:rPr>
          <w:noProof/>
        </w:rPr>
        <w:t>The R42 trigger event is used for observation reports that identify a device-sourced event (e.g., transition on an infusion pump between primary and secondary modes of operation) that is relevant to clinical workflow but that does not require a response from a clinician or clinical management system (in which case, an R40 alert message should be used).  These events are episodic (vs. periodic), require low latency and appropriate prioritized handling (i.e., should be communicated immediately after the event is signaled), and typically require low transmission bandwidth.  R42 messages do not need to provide for an application level response, as does the ORU^R40 message (via the ORA^R41 message).</w:t>
      </w:r>
    </w:p>
    <w:p w14:paraId="02B7CA6C" w14:textId="77777777" w:rsidR="00DD6D98" w:rsidRDefault="00DD6D98" w:rsidP="00DD6D98">
      <w:pPr>
        <w:pStyle w:val="NormalIndented"/>
        <w:rPr>
          <w:noProof/>
        </w:rPr>
      </w:pPr>
      <w:r>
        <w:rPr>
          <w:noProof/>
        </w:rPr>
        <w:t>Use examples of this message include:</w:t>
      </w:r>
    </w:p>
    <w:p w14:paraId="5FDD47EE" w14:textId="77777777" w:rsidR="00DD6D98" w:rsidRDefault="00DD6D98" w:rsidP="00DD6D98">
      <w:pPr>
        <w:numPr>
          <w:ilvl w:val="0"/>
          <w:numId w:val="28"/>
        </w:numPr>
        <w:suppressAutoHyphens/>
        <w:spacing w:after="0" w:line="240" w:lineRule="auto"/>
        <w:rPr>
          <w:noProof/>
        </w:rPr>
      </w:pPr>
      <w:r>
        <w:rPr>
          <w:noProof/>
        </w:rPr>
        <w:t>Electronic medication administration record (eMAR) systems that record the pre-programmed transition event of an infusion pump between primary and secondary operational modes, or when it is manually paused and then restarted;</w:t>
      </w:r>
    </w:p>
    <w:p w14:paraId="471D663B" w14:textId="77777777" w:rsidR="00DD6D98" w:rsidRDefault="00DD6D98" w:rsidP="00DD6D98">
      <w:pPr>
        <w:numPr>
          <w:ilvl w:val="0"/>
          <w:numId w:val="28"/>
        </w:numPr>
        <w:suppressAutoHyphens/>
        <w:spacing w:after="0" w:line="240" w:lineRule="auto"/>
        <w:rPr>
          <w:noProof/>
        </w:rPr>
      </w:pPr>
      <w:r>
        <w:rPr>
          <w:noProof/>
        </w:rPr>
        <w:t>Clinical decision support systems (CDSS) that track a patient’s progress by monitoring, among other events, ventilator transitions from the primary operational mode to a backup mode (e.g., patient triggered to fully mechanical breaths);</w:t>
      </w:r>
    </w:p>
    <w:p w14:paraId="4DE7BE13" w14:textId="77777777" w:rsidR="00DD6D98" w:rsidRDefault="00DD6D98" w:rsidP="00DD6D98">
      <w:pPr>
        <w:numPr>
          <w:ilvl w:val="0"/>
          <w:numId w:val="28"/>
        </w:numPr>
        <w:suppressAutoHyphens/>
        <w:spacing w:after="0" w:line="240" w:lineRule="auto"/>
        <w:rPr>
          <w:noProof/>
        </w:rPr>
      </w:pPr>
      <w:r>
        <w:rPr>
          <w:noProof/>
        </w:rPr>
        <w:t>Clinical information systems that note an event when a patient’s physiological monitor is placed into Standby Mode;</w:t>
      </w:r>
    </w:p>
    <w:p w14:paraId="4E73B42C" w14:textId="77777777" w:rsidR="00DD6D98" w:rsidRDefault="00DD6D98" w:rsidP="00DD6D98">
      <w:pPr>
        <w:numPr>
          <w:ilvl w:val="0"/>
          <w:numId w:val="28"/>
        </w:numPr>
        <w:suppressAutoHyphens/>
        <w:spacing w:after="0" w:line="240" w:lineRule="auto"/>
        <w:rPr>
          <w:noProof/>
        </w:rPr>
      </w:pPr>
      <w:r>
        <w:rPr>
          <w:noProof/>
        </w:rPr>
        <w:t>Computerized Maintenance Management Systems (CMMS) records usage events and technical (non-alert) maintenance events to determine when a piece of equipment should be evaluated for proper operation.</w:t>
      </w:r>
    </w:p>
    <w:p w14:paraId="47D3CA96" w14:textId="77777777" w:rsidR="00DD6D98" w:rsidRDefault="00DD6D98" w:rsidP="00DD6D98">
      <w:pPr>
        <w:suppressAutoHyphens/>
        <w:spacing w:after="0" w:line="240" w:lineRule="auto"/>
        <w:ind w:left="1080"/>
        <w:rPr>
          <w:noProof/>
        </w:rPr>
      </w:pPr>
    </w:p>
    <w:p w14:paraId="230FA4BA" w14:textId="77777777" w:rsidR="00DD6D98" w:rsidRDefault="00DD6D98" w:rsidP="00DD6D98">
      <w:pPr>
        <w:pStyle w:val="NormalIndented"/>
        <w:rPr>
          <w:noProof/>
        </w:rPr>
      </w:pPr>
      <w:r>
        <w:rPr>
          <w:noProof/>
        </w:rPr>
        <w:t>In contrast to ORU^R42, the ORU^R01 message is typically used to periodically report “bulk” or full-disclosure device data that may include event information, albeit not reported in a timely manner and in a way that requires more processing to identify.  As mentioned, the ORU^R40 message supports a class of episodic events, but focuses on those alerts and alarms that require some level of clinical response to resolve.  The ORU^R42 message explicitly does not require clinical action to be taken in response to receipt of the message.</w:t>
      </w:r>
    </w:p>
    <w:p w14:paraId="2A2F2AF2" w14:textId="77777777" w:rsidR="00DD6D98" w:rsidRDefault="00DD6D98" w:rsidP="00DD6D98">
      <w:pPr>
        <w:pStyle w:val="NormalIndented"/>
        <w:rPr>
          <w:noProof/>
        </w:rPr>
      </w:pPr>
      <w:r w:rsidRPr="00441AE6">
        <w:rPr>
          <w:noProof/>
        </w:rPr>
        <w:t>The OBX-8 field for these messages should be left blank or set to “N” for normal.  Any abnormal or other non-normal indications should result in usage of the ORU^R40 message.</w:t>
      </w:r>
    </w:p>
    <w:p w14:paraId="6E8F424E" w14:textId="77777777" w:rsidR="00DD6D98" w:rsidRDefault="00DD6D98" w:rsidP="00DD6D98">
      <w:pPr>
        <w:pStyle w:val="NormalIndented"/>
        <w:rPr>
          <w:noProof/>
        </w:rPr>
      </w:pPr>
      <w:r w:rsidRPr="006A2103">
        <w:rPr>
          <w:noProof/>
        </w:rPr>
        <w:t xml:space="preserve">The ORU^R40 message is outside of the order-fulfilling cycle of the ORU and OUL messages with other trigger events, and is supplemental to those order-fulfilling observations.  As such, the results conveyed in the ORU^R40 </w:t>
      </w:r>
      <w:r>
        <w:rPr>
          <w:noProof/>
        </w:rPr>
        <w:t xml:space="preserve">message </w:t>
      </w:r>
      <w:r w:rsidRPr="006A2103">
        <w:rPr>
          <w:noProof/>
        </w:rPr>
        <w:t xml:space="preserve">do not replace, edit, or override the results of messages </w:t>
      </w:r>
      <w:r>
        <w:rPr>
          <w:noProof/>
        </w:rPr>
        <w:t xml:space="preserve">with other trigger events.  </w:t>
      </w:r>
    </w:p>
    <w:p w14:paraId="08EF939D" w14:textId="77777777" w:rsidR="00DD6D98" w:rsidRPr="006767F8" w:rsidRDefault="00DD6D98" w:rsidP="00DD6D98">
      <w:pPr>
        <w:pStyle w:val="MsgTableCaption"/>
        <w:rPr>
          <w:noProof/>
          <w:lang w:val="de-DE"/>
        </w:rPr>
      </w:pPr>
      <w:r w:rsidRPr="006767F8">
        <w:rPr>
          <w:noProof/>
          <w:lang w:val="de-DE"/>
        </w:rPr>
        <w:t>ORU^R42^ORU_R01: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9901C4" w14:paraId="14AB0CC3" w14:textId="77777777" w:rsidTr="009A3189">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69FEA973" w14:textId="77777777"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19" w:type="dxa"/>
            <w:tcBorders>
              <w:top w:val="single" w:sz="2" w:space="0" w:color="auto"/>
              <w:left w:val="nil"/>
              <w:bottom w:val="single" w:sz="4" w:space="0" w:color="auto"/>
              <w:right w:val="nil"/>
            </w:tcBorders>
            <w:shd w:val="clear" w:color="auto" w:fill="FFFFFF"/>
          </w:tcPr>
          <w:p w14:paraId="69B7A28D" w14:textId="77777777"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14:paraId="44E3EC24" w14:textId="77777777"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gridSpan w:val="2"/>
            <w:tcBorders>
              <w:top w:val="single" w:sz="2" w:space="0" w:color="auto"/>
              <w:left w:val="nil"/>
              <w:bottom w:val="single" w:sz="4" w:space="0" w:color="auto"/>
              <w:right w:val="nil"/>
            </w:tcBorders>
            <w:shd w:val="clear" w:color="auto" w:fill="FFFFFF"/>
          </w:tcPr>
          <w:p w14:paraId="76E6F0A6" w14:textId="77777777"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14:paraId="3E96B784" w14:textId="77777777" w:rsidTr="009A3189">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01156372"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2C94AE48"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EEEDDE4"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CC36217" w14:textId="77777777" w:rsidR="00DD6D98" w:rsidRPr="009901C4" w:rsidRDefault="00DD6D98" w:rsidP="00DD6D98">
            <w:pPr>
              <w:pStyle w:val="MsgTableBody"/>
              <w:jc w:val="center"/>
              <w:rPr>
                <w:noProof/>
              </w:rPr>
            </w:pPr>
            <w:r w:rsidRPr="009901C4">
              <w:rPr>
                <w:noProof/>
              </w:rPr>
              <w:t>2</w:t>
            </w:r>
          </w:p>
        </w:tc>
      </w:tr>
      <w:tr w:rsidR="00DD6D98" w:rsidRPr="009901C4" w14:paraId="173AF69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0B0E68"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E34824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F759C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F83CA2" w14:textId="77777777" w:rsidR="00DD6D98" w:rsidRPr="009901C4" w:rsidRDefault="00DD6D98" w:rsidP="00DD6D98">
            <w:pPr>
              <w:pStyle w:val="MsgTableBody"/>
              <w:jc w:val="center"/>
              <w:rPr>
                <w:noProof/>
              </w:rPr>
            </w:pPr>
            <w:r>
              <w:rPr>
                <w:noProof/>
              </w:rPr>
              <w:t>3</w:t>
            </w:r>
          </w:p>
        </w:tc>
      </w:tr>
      <w:tr w:rsidR="00DD6D98" w:rsidRPr="009901C4" w14:paraId="4AC3908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1282E7" w14:textId="77777777" w:rsidR="00DD6D98" w:rsidRPr="009901C4" w:rsidRDefault="00DD6D98" w:rsidP="00DD6D98">
            <w:pPr>
              <w:pStyle w:val="MsgTableBody"/>
              <w:rPr>
                <w:noProof/>
              </w:rPr>
            </w:pPr>
            <w:r w:rsidRPr="009901C4">
              <w:rPr>
                <w:noProof/>
              </w:rPr>
              <w:lastRenderedPageBreak/>
              <w:t>[{ SFT }]</w:t>
            </w:r>
          </w:p>
        </w:tc>
        <w:tc>
          <w:tcPr>
            <w:tcW w:w="4319" w:type="dxa"/>
            <w:tcBorders>
              <w:top w:val="dotted" w:sz="4" w:space="0" w:color="auto"/>
              <w:left w:val="nil"/>
              <w:bottom w:val="dotted" w:sz="4" w:space="0" w:color="auto"/>
              <w:right w:val="nil"/>
            </w:tcBorders>
            <w:shd w:val="clear" w:color="auto" w:fill="FFFFFF"/>
          </w:tcPr>
          <w:p w14:paraId="7D34AA69"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87A7D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39CEE9" w14:textId="77777777" w:rsidR="00DD6D98" w:rsidRPr="009901C4" w:rsidRDefault="00DD6D98" w:rsidP="00DD6D98">
            <w:pPr>
              <w:pStyle w:val="MsgTableBody"/>
              <w:jc w:val="center"/>
              <w:rPr>
                <w:noProof/>
              </w:rPr>
            </w:pPr>
            <w:r w:rsidRPr="009901C4">
              <w:rPr>
                <w:noProof/>
              </w:rPr>
              <w:t>2</w:t>
            </w:r>
          </w:p>
        </w:tc>
      </w:tr>
      <w:tr w:rsidR="00DD6D98" w:rsidRPr="009901C4" w14:paraId="190C473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8C09EB"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566560C6"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3E75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1D6DDC" w14:textId="77777777" w:rsidR="00DD6D98" w:rsidRPr="009901C4" w:rsidRDefault="00DD6D98" w:rsidP="00DD6D98">
            <w:pPr>
              <w:pStyle w:val="MsgTableBody"/>
              <w:jc w:val="center"/>
              <w:rPr>
                <w:noProof/>
              </w:rPr>
            </w:pPr>
            <w:r w:rsidRPr="009901C4">
              <w:rPr>
                <w:noProof/>
              </w:rPr>
              <w:t>2</w:t>
            </w:r>
          </w:p>
        </w:tc>
      </w:tr>
      <w:tr w:rsidR="00DD6D98" w:rsidRPr="009901C4" w14:paraId="3279DD9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1609D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38346CD" w14:textId="77777777"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14:paraId="0E40294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7D2824" w14:textId="77777777" w:rsidR="00DD6D98" w:rsidRPr="009901C4" w:rsidRDefault="00DD6D98" w:rsidP="00DD6D98">
            <w:pPr>
              <w:pStyle w:val="MsgTableBody"/>
              <w:jc w:val="center"/>
              <w:rPr>
                <w:noProof/>
              </w:rPr>
            </w:pPr>
          </w:p>
        </w:tc>
      </w:tr>
      <w:tr w:rsidR="00DD6D98" w:rsidRPr="009901C4" w14:paraId="15F0E13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37EFD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4F98F41"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54F9A3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072A5D" w14:textId="77777777" w:rsidR="00DD6D98" w:rsidRPr="009901C4" w:rsidRDefault="00DD6D98" w:rsidP="00DD6D98">
            <w:pPr>
              <w:pStyle w:val="MsgTableBody"/>
              <w:jc w:val="center"/>
              <w:rPr>
                <w:noProof/>
              </w:rPr>
            </w:pPr>
          </w:p>
        </w:tc>
      </w:tr>
      <w:tr w:rsidR="00DD6D98" w:rsidRPr="009901C4" w14:paraId="26B5621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FCD3FF"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025DAF63"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F1E22F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30017A" w14:textId="77777777" w:rsidR="00DD6D98" w:rsidRPr="009901C4" w:rsidRDefault="00DD6D98" w:rsidP="00DD6D98">
            <w:pPr>
              <w:pStyle w:val="MsgTableBody"/>
              <w:jc w:val="center"/>
              <w:rPr>
                <w:noProof/>
              </w:rPr>
            </w:pPr>
            <w:r w:rsidRPr="009901C4">
              <w:rPr>
                <w:noProof/>
              </w:rPr>
              <w:t>3</w:t>
            </w:r>
          </w:p>
        </w:tc>
      </w:tr>
      <w:tr w:rsidR="00DD6D98" w:rsidRPr="009901C4" w14:paraId="18A5624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80CBBF"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43152B7D"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E3230B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843301" w14:textId="77777777" w:rsidR="00DD6D98" w:rsidRPr="009901C4" w:rsidRDefault="00DD6D98" w:rsidP="00DD6D98">
            <w:pPr>
              <w:pStyle w:val="MsgTableBody"/>
              <w:jc w:val="center"/>
              <w:rPr>
                <w:noProof/>
              </w:rPr>
            </w:pPr>
            <w:r w:rsidRPr="009901C4">
              <w:rPr>
                <w:noProof/>
              </w:rPr>
              <w:t>3</w:t>
            </w:r>
          </w:p>
        </w:tc>
      </w:tr>
      <w:tr w:rsidR="00370ED7" w:rsidRPr="0001097E" w14:paraId="3F7F8C4F" w14:textId="77777777" w:rsidTr="009A3189">
        <w:tblPrEx>
          <w:shd w:val="clear" w:color="auto" w:fill="auto"/>
          <w:tblCellMar>
            <w:left w:w="107" w:type="dxa"/>
            <w:right w:w="107" w:type="dxa"/>
          </w:tblCellMar>
          <w:tblLook w:val="04A0" w:firstRow="1" w:lastRow="0" w:firstColumn="1" w:lastColumn="0" w:noHBand="0" w:noVBand="1"/>
        </w:tblPrEx>
        <w:trPr>
          <w:jc w:val="center"/>
          <w:ins w:id="1012" w:author="Buitendijk, Hans" w:date="2022-08-23T13:56:00Z"/>
        </w:trPr>
        <w:tc>
          <w:tcPr>
            <w:tcW w:w="2881" w:type="dxa"/>
            <w:tcBorders>
              <w:top w:val="dotted" w:sz="4" w:space="0" w:color="auto"/>
              <w:left w:val="nil"/>
              <w:bottom w:val="dotted" w:sz="4" w:space="0" w:color="auto"/>
              <w:right w:val="nil"/>
            </w:tcBorders>
            <w:shd w:val="clear" w:color="auto" w:fill="FFFFFF"/>
          </w:tcPr>
          <w:p w14:paraId="379E3772" w14:textId="25FEF7C5" w:rsidR="00370ED7" w:rsidRPr="0052787A" w:rsidRDefault="00370ED7" w:rsidP="00EE6AE7">
            <w:pPr>
              <w:pStyle w:val="MsgTableBody"/>
              <w:rPr>
                <w:ins w:id="1013" w:author="Buitendijk, Hans" w:date="2022-08-23T13:56:00Z"/>
                <w:noProof/>
              </w:rPr>
            </w:pPr>
            <w:ins w:id="1014" w:author="Buitendijk, Hans" w:date="2022-08-23T13:56: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4BC1E070" w14:textId="77777777" w:rsidR="00370ED7" w:rsidRPr="0052787A" w:rsidRDefault="00370ED7" w:rsidP="00EE6AE7">
            <w:pPr>
              <w:pStyle w:val="MsgTableBody"/>
              <w:rPr>
                <w:ins w:id="1015" w:author="Buitendijk, Hans" w:date="2022-08-23T13:56:00Z"/>
                <w:noProof/>
              </w:rPr>
            </w:pPr>
            <w:ins w:id="1016" w:author="Buitendijk, Hans" w:date="2022-08-23T13:5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7CC023A" w14:textId="77777777" w:rsidR="00370ED7" w:rsidRPr="0052787A" w:rsidRDefault="00370ED7" w:rsidP="00EE6AE7">
            <w:pPr>
              <w:pStyle w:val="MsgTableBody"/>
              <w:rPr>
                <w:ins w:id="1017"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187E473C" w14:textId="77777777" w:rsidR="00370ED7" w:rsidRPr="0052787A" w:rsidRDefault="00370ED7" w:rsidP="00EE6AE7">
            <w:pPr>
              <w:pStyle w:val="MsgTableBody"/>
              <w:jc w:val="center"/>
              <w:rPr>
                <w:ins w:id="1018" w:author="Buitendijk, Hans" w:date="2022-08-23T13:56:00Z"/>
                <w:noProof/>
              </w:rPr>
            </w:pPr>
            <w:ins w:id="1019" w:author="Buitendijk, Hans" w:date="2022-08-23T13:56:00Z">
              <w:r>
                <w:rPr>
                  <w:noProof/>
                </w:rPr>
                <w:t>3</w:t>
              </w:r>
            </w:ins>
          </w:p>
        </w:tc>
      </w:tr>
      <w:tr w:rsidR="00370ED7" w:rsidRPr="0001097E" w14:paraId="08B557CB" w14:textId="77777777" w:rsidTr="009A3189">
        <w:tblPrEx>
          <w:shd w:val="clear" w:color="auto" w:fill="auto"/>
          <w:tblCellMar>
            <w:left w:w="107" w:type="dxa"/>
            <w:right w:w="107" w:type="dxa"/>
          </w:tblCellMar>
          <w:tblLook w:val="04A0" w:firstRow="1" w:lastRow="0" w:firstColumn="1" w:lastColumn="0" w:noHBand="0" w:noVBand="1"/>
        </w:tblPrEx>
        <w:trPr>
          <w:jc w:val="center"/>
          <w:ins w:id="1020" w:author="Buitendijk, Hans" w:date="2022-08-23T13:56:00Z"/>
        </w:trPr>
        <w:tc>
          <w:tcPr>
            <w:tcW w:w="2881" w:type="dxa"/>
            <w:tcBorders>
              <w:top w:val="dotted" w:sz="4" w:space="0" w:color="auto"/>
              <w:left w:val="nil"/>
              <w:bottom w:val="dotted" w:sz="4" w:space="0" w:color="auto"/>
              <w:right w:val="nil"/>
            </w:tcBorders>
            <w:shd w:val="clear" w:color="auto" w:fill="FFFFFF"/>
          </w:tcPr>
          <w:p w14:paraId="1B367F6E" w14:textId="23C669F3" w:rsidR="00370ED7" w:rsidRPr="0052787A" w:rsidRDefault="00370ED7" w:rsidP="00EE6AE7">
            <w:pPr>
              <w:pStyle w:val="MsgTableBody"/>
              <w:rPr>
                <w:ins w:id="1021" w:author="Buitendijk, Hans" w:date="2022-08-23T13:56:00Z"/>
                <w:noProof/>
              </w:rPr>
            </w:pPr>
            <w:ins w:id="1022" w:author="Buitendijk, Hans" w:date="2022-08-23T13:56: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14C35271" w14:textId="5A4CAD0B" w:rsidR="00370ED7" w:rsidRPr="0052787A" w:rsidRDefault="00973149" w:rsidP="00EE6AE7">
            <w:pPr>
              <w:pStyle w:val="MsgTableBody"/>
              <w:rPr>
                <w:ins w:id="1023" w:author="Buitendijk, Hans" w:date="2022-08-23T13:56:00Z"/>
                <w:noProof/>
              </w:rPr>
            </w:pPr>
            <w:ins w:id="1024" w:author="Buitendijk, Hans" w:date="2022-08-24T17:38:00Z">
              <w:r>
                <w:rPr>
                  <w:noProof/>
                </w:rPr>
                <w:t>Recorded</w:t>
              </w:r>
            </w:ins>
            <w:ins w:id="1025" w:author="Buitendijk, Hans" w:date="2022-08-23T13:56:00Z">
              <w:r w:rsidR="00370ED7">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243E645D" w14:textId="77777777" w:rsidR="00370ED7" w:rsidRPr="0052787A" w:rsidRDefault="00370ED7" w:rsidP="00EE6AE7">
            <w:pPr>
              <w:pStyle w:val="MsgTableBody"/>
              <w:rPr>
                <w:ins w:id="1026"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089CF6D1" w14:textId="77777777" w:rsidR="00370ED7" w:rsidRPr="0052787A" w:rsidRDefault="00370ED7" w:rsidP="00EE6AE7">
            <w:pPr>
              <w:pStyle w:val="MsgTableBody"/>
              <w:jc w:val="center"/>
              <w:rPr>
                <w:ins w:id="1027" w:author="Buitendijk, Hans" w:date="2022-08-23T13:56:00Z"/>
                <w:noProof/>
              </w:rPr>
            </w:pPr>
            <w:ins w:id="1028" w:author="Buitendijk, Hans" w:date="2022-08-23T13:56:00Z">
              <w:r>
                <w:rPr>
                  <w:noProof/>
                </w:rPr>
                <w:t>3</w:t>
              </w:r>
            </w:ins>
          </w:p>
        </w:tc>
      </w:tr>
      <w:tr w:rsidR="00370ED7" w:rsidRPr="0001097E" w14:paraId="0362FCD0" w14:textId="77777777" w:rsidTr="009A3189">
        <w:tblPrEx>
          <w:shd w:val="clear" w:color="auto" w:fill="auto"/>
          <w:tblCellMar>
            <w:left w:w="107" w:type="dxa"/>
            <w:right w:w="107" w:type="dxa"/>
          </w:tblCellMar>
          <w:tblLook w:val="04A0" w:firstRow="1" w:lastRow="0" w:firstColumn="1" w:lastColumn="0" w:noHBand="0" w:noVBand="1"/>
        </w:tblPrEx>
        <w:trPr>
          <w:jc w:val="center"/>
          <w:ins w:id="1029" w:author="Buitendijk, Hans" w:date="2022-08-23T13:56:00Z"/>
        </w:trPr>
        <w:tc>
          <w:tcPr>
            <w:tcW w:w="2881" w:type="dxa"/>
            <w:tcBorders>
              <w:top w:val="dotted" w:sz="4" w:space="0" w:color="auto"/>
              <w:left w:val="nil"/>
              <w:bottom w:val="dotted" w:sz="4" w:space="0" w:color="auto"/>
              <w:right w:val="nil"/>
            </w:tcBorders>
            <w:shd w:val="clear" w:color="auto" w:fill="FFFFFF"/>
          </w:tcPr>
          <w:p w14:paraId="2FF5AC23" w14:textId="5B574A19" w:rsidR="00370ED7" w:rsidRPr="0052787A" w:rsidRDefault="00370ED7" w:rsidP="00EE6AE7">
            <w:pPr>
              <w:pStyle w:val="MsgTableBody"/>
              <w:rPr>
                <w:ins w:id="1030" w:author="Buitendijk, Hans" w:date="2022-08-23T13:56:00Z"/>
                <w:noProof/>
              </w:rPr>
            </w:pPr>
            <w:ins w:id="1031" w:author="Buitendijk, Hans" w:date="2022-08-23T13:56: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7ED986B0" w14:textId="21DEE724" w:rsidR="00370ED7" w:rsidRPr="0052787A" w:rsidRDefault="00370ED7" w:rsidP="00EE6AE7">
            <w:pPr>
              <w:pStyle w:val="MsgTableBody"/>
              <w:rPr>
                <w:ins w:id="1032" w:author="Buitendijk, Hans" w:date="2022-08-23T13:56:00Z"/>
                <w:noProof/>
              </w:rPr>
            </w:pPr>
            <w:ins w:id="1033" w:author="Buitendijk, Hans" w:date="2022-08-23T13:56:00Z">
              <w:del w:id="1034" w:author="Craig Newman" w:date="2023-07-03T07:44:00Z">
                <w:r w:rsidDel="00573DBC">
                  <w:rPr>
                    <w:noProof/>
                  </w:rPr>
                  <w:delText>Sex for Clinical Use</w:delText>
                </w:r>
              </w:del>
            </w:ins>
            <w:ins w:id="1035" w:author="Craig Newman" w:date="2023-07-03T07:44:00Z">
              <w:r w:rsidR="00573DBC">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7A11152E" w14:textId="77777777" w:rsidR="00370ED7" w:rsidRPr="0052787A" w:rsidRDefault="00370ED7" w:rsidP="00EE6AE7">
            <w:pPr>
              <w:pStyle w:val="MsgTableBody"/>
              <w:rPr>
                <w:ins w:id="1036"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7C6680AA" w14:textId="77777777" w:rsidR="00370ED7" w:rsidRPr="0052787A" w:rsidRDefault="00370ED7" w:rsidP="00EE6AE7">
            <w:pPr>
              <w:pStyle w:val="MsgTableBody"/>
              <w:jc w:val="center"/>
              <w:rPr>
                <w:ins w:id="1037" w:author="Buitendijk, Hans" w:date="2022-08-23T13:56:00Z"/>
                <w:noProof/>
              </w:rPr>
            </w:pPr>
            <w:ins w:id="1038" w:author="Buitendijk, Hans" w:date="2022-08-23T13:56:00Z">
              <w:r>
                <w:rPr>
                  <w:noProof/>
                </w:rPr>
                <w:t>3</w:t>
              </w:r>
            </w:ins>
          </w:p>
        </w:tc>
      </w:tr>
      <w:tr w:rsidR="00DD6D98" w:rsidRPr="009901C4" w14:paraId="6A50572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B7875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ACF2C9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8EF0B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9EDB4F" w14:textId="77777777" w:rsidR="00DD6D98" w:rsidRPr="009901C4" w:rsidRDefault="00DD6D98" w:rsidP="00DD6D98">
            <w:pPr>
              <w:pStyle w:val="MsgTableBody"/>
              <w:jc w:val="center"/>
              <w:rPr>
                <w:noProof/>
              </w:rPr>
            </w:pPr>
            <w:r w:rsidRPr="009901C4">
              <w:rPr>
                <w:noProof/>
              </w:rPr>
              <w:t>7</w:t>
            </w:r>
          </w:p>
        </w:tc>
      </w:tr>
      <w:tr w:rsidR="00DD6D98" w14:paraId="15322208"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2BDA38"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585F5D86"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D93CCF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2A5601" w14:textId="77777777" w:rsidR="00DD6D98" w:rsidRPr="00C95480" w:rsidRDefault="00DD6D98" w:rsidP="00DD6D98">
            <w:pPr>
              <w:pStyle w:val="MsgTableBody"/>
              <w:jc w:val="center"/>
              <w:rPr>
                <w:noProof/>
              </w:rPr>
            </w:pPr>
            <w:r w:rsidRPr="00C95480">
              <w:rPr>
                <w:noProof/>
              </w:rPr>
              <w:t>3</w:t>
            </w:r>
          </w:p>
        </w:tc>
      </w:tr>
      <w:tr w:rsidR="00DD6D98" w14:paraId="07B37654"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F505330"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79440D1"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5D87466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A3B069" w14:textId="77777777" w:rsidR="00DD6D98" w:rsidRPr="00C95480" w:rsidRDefault="00DD6D98" w:rsidP="00DD6D98">
            <w:pPr>
              <w:pStyle w:val="MsgTableBody"/>
              <w:jc w:val="center"/>
              <w:rPr>
                <w:noProof/>
              </w:rPr>
            </w:pPr>
            <w:r w:rsidRPr="00C95480">
              <w:rPr>
                <w:noProof/>
              </w:rPr>
              <w:t>3</w:t>
            </w:r>
          </w:p>
        </w:tc>
      </w:tr>
      <w:tr w:rsidR="00DD6D98" w14:paraId="46BF6FDB"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CF2140"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73B5896"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4AC23F2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FD4151" w14:textId="77777777" w:rsidR="00DD6D98" w:rsidRPr="00C95480" w:rsidRDefault="00DD6D98" w:rsidP="00DD6D98">
            <w:pPr>
              <w:pStyle w:val="MsgTableBody"/>
              <w:jc w:val="center"/>
              <w:rPr>
                <w:noProof/>
              </w:rPr>
            </w:pPr>
            <w:r w:rsidRPr="00C95480">
              <w:rPr>
                <w:noProof/>
              </w:rPr>
              <w:t>3</w:t>
            </w:r>
          </w:p>
        </w:tc>
      </w:tr>
      <w:tr w:rsidR="00DD6D98" w14:paraId="1E2D88BB"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32FD93"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436C225"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73C30C2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B67184" w14:textId="77777777" w:rsidR="00DD6D98" w:rsidRPr="00C95480" w:rsidRDefault="00DD6D98" w:rsidP="00DD6D98">
            <w:pPr>
              <w:pStyle w:val="MsgTableBody"/>
              <w:jc w:val="center"/>
              <w:rPr>
                <w:noProof/>
              </w:rPr>
            </w:pPr>
            <w:r w:rsidRPr="00C95480">
              <w:rPr>
                <w:noProof/>
              </w:rPr>
              <w:t>3</w:t>
            </w:r>
          </w:p>
        </w:tc>
      </w:tr>
      <w:tr w:rsidR="00DD6D98" w:rsidRPr="009901C4" w14:paraId="0811167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E3351D"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E7988CE"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78216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A84FFB" w14:textId="77777777" w:rsidR="00DD6D98" w:rsidRPr="009901C4" w:rsidRDefault="00DD6D98" w:rsidP="00DD6D98">
            <w:pPr>
              <w:pStyle w:val="MsgTableBody"/>
              <w:jc w:val="center"/>
              <w:rPr>
                <w:noProof/>
              </w:rPr>
            </w:pPr>
            <w:r w:rsidRPr="009901C4">
              <w:rPr>
                <w:noProof/>
              </w:rPr>
              <w:t>2</w:t>
            </w:r>
          </w:p>
        </w:tc>
      </w:tr>
      <w:tr w:rsidR="00DD6D98" w:rsidRPr="009901C4" w14:paraId="35EE0E2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97BB9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205041F" w14:textId="77777777"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57BF8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04744A" w14:textId="77777777" w:rsidR="00DD6D98" w:rsidRPr="009901C4" w:rsidRDefault="00DD6D98" w:rsidP="00DD6D98">
            <w:pPr>
              <w:pStyle w:val="MsgTableBody"/>
              <w:jc w:val="center"/>
              <w:rPr>
                <w:noProof/>
              </w:rPr>
            </w:pPr>
          </w:p>
        </w:tc>
      </w:tr>
      <w:tr w:rsidR="00DD6D98" w:rsidRPr="009901C4" w14:paraId="4D94008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A0DA43"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NK1</w:t>
            </w:r>
          </w:p>
        </w:tc>
        <w:tc>
          <w:tcPr>
            <w:tcW w:w="4319" w:type="dxa"/>
            <w:tcBorders>
              <w:top w:val="dotted" w:sz="4" w:space="0" w:color="auto"/>
              <w:left w:val="nil"/>
              <w:bottom w:val="dotted" w:sz="4" w:space="0" w:color="auto"/>
              <w:right w:val="nil"/>
            </w:tcBorders>
            <w:shd w:val="clear" w:color="auto" w:fill="FFFFFF"/>
          </w:tcPr>
          <w:p w14:paraId="1DE200C0" w14:textId="77777777"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024399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5FA042" w14:textId="77777777" w:rsidR="00DD6D98" w:rsidRPr="009901C4" w:rsidRDefault="00DD6D98" w:rsidP="00DD6D98">
            <w:pPr>
              <w:pStyle w:val="MsgTableBody"/>
              <w:jc w:val="center"/>
              <w:rPr>
                <w:noProof/>
              </w:rPr>
            </w:pPr>
            <w:r w:rsidRPr="009901C4">
              <w:rPr>
                <w:noProof/>
              </w:rPr>
              <w:t>3</w:t>
            </w:r>
          </w:p>
        </w:tc>
      </w:tr>
      <w:tr w:rsidR="009A3189" w:rsidRPr="0001097E" w14:paraId="15ADD520" w14:textId="77777777" w:rsidTr="009A3189">
        <w:tblPrEx>
          <w:shd w:val="clear" w:color="auto" w:fill="auto"/>
          <w:tblCellMar>
            <w:left w:w="107" w:type="dxa"/>
            <w:right w:w="107" w:type="dxa"/>
          </w:tblCellMar>
          <w:tblLook w:val="04A0" w:firstRow="1" w:lastRow="0" w:firstColumn="1" w:lastColumn="0" w:noHBand="0" w:noVBand="1"/>
        </w:tblPrEx>
        <w:trPr>
          <w:jc w:val="center"/>
          <w:ins w:id="1039" w:author="Buitendijk, Hans" w:date="2022-09-06T08:57:00Z"/>
        </w:trPr>
        <w:tc>
          <w:tcPr>
            <w:tcW w:w="2881" w:type="dxa"/>
            <w:tcBorders>
              <w:top w:val="dotted" w:sz="4" w:space="0" w:color="auto"/>
              <w:left w:val="nil"/>
              <w:bottom w:val="dotted" w:sz="4" w:space="0" w:color="auto"/>
              <w:right w:val="nil"/>
            </w:tcBorders>
            <w:shd w:val="clear" w:color="auto" w:fill="FFFFFF"/>
          </w:tcPr>
          <w:p w14:paraId="02131EAF" w14:textId="25486DCC" w:rsidR="009A3189" w:rsidRPr="0052787A" w:rsidRDefault="009A3189" w:rsidP="00DA5272">
            <w:pPr>
              <w:pStyle w:val="MsgTableBody"/>
              <w:rPr>
                <w:ins w:id="1040" w:author="Buitendijk, Hans" w:date="2022-09-06T08:57:00Z"/>
                <w:noProof/>
              </w:rPr>
            </w:pPr>
            <w:ins w:id="1041" w:author="Buitendijk, Hans" w:date="2022-09-06T08:57: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328CE290" w14:textId="77777777" w:rsidR="009A3189" w:rsidRPr="0052787A" w:rsidRDefault="009A3189" w:rsidP="00DA5272">
            <w:pPr>
              <w:pStyle w:val="MsgTableBody"/>
              <w:rPr>
                <w:ins w:id="1042" w:author="Buitendijk, Hans" w:date="2022-09-06T08:57:00Z"/>
                <w:noProof/>
              </w:rPr>
            </w:pPr>
            <w:ins w:id="1043" w:author="Buitendijk, Hans" w:date="2022-09-06T08:5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1DC70A0" w14:textId="77777777" w:rsidR="009A3189" w:rsidRPr="0052787A" w:rsidRDefault="009A3189" w:rsidP="00DA5272">
            <w:pPr>
              <w:pStyle w:val="MsgTableBody"/>
              <w:rPr>
                <w:ins w:id="1044" w:author="Buitendijk, Hans" w:date="2022-09-06T08:57:00Z"/>
                <w:noProof/>
              </w:rPr>
            </w:pPr>
          </w:p>
        </w:tc>
        <w:tc>
          <w:tcPr>
            <w:tcW w:w="990" w:type="dxa"/>
            <w:gridSpan w:val="2"/>
            <w:tcBorders>
              <w:top w:val="dotted" w:sz="4" w:space="0" w:color="auto"/>
              <w:left w:val="nil"/>
              <w:bottom w:val="dotted" w:sz="4" w:space="0" w:color="auto"/>
              <w:right w:val="nil"/>
            </w:tcBorders>
            <w:shd w:val="clear" w:color="auto" w:fill="FFFFFF"/>
          </w:tcPr>
          <w:p w14:paraId="60D99173" w14:textId="77777777" w:rsidR="009A3189" w:rsidRPr="0052787A" w:rsidRDefault="009A3189" w:rsidP="00DA5272">
            <w:pPr>
              <w:pStyle w:val="MsgTableBody"/>
              <w:jc w:val="center"/>
              <w:rPr>
                <w:ins w:id="1045" w:author="Buitendijk, Hans" w:date="2022-09-06T08:57:00Z"/>
                <w:noProof/>
              </w:rPr>
            </w:pPr>
            <w:ins w:id="1046" w:author="Buitendijk, Hans" w:date="2022-09-06T08:57:00Z">
              <w:r>
                <w:rPr>
                  <w:noProof/>
                </w:rPr>
                <w:t>3</w:t>
              </w:r>
            </w:ins>
          </w:p>
        </w:tc>
      </w:tr>
      <w:tr w:rsidR="009A3189" w:rsidRPr="0001097E" w14:paraId="4A33B72B" w14:textId="77777777" w:rsidTr="009A3189">
        <w:tblPrEx>
          <w:shd w:val="clear" w:color="auto" w:fill="auto"/>
          <w:tblCellMar>
            <w:left w:w="107" w:type="dxa"/>
            <w:right w:w="107" w:type="dxa"/>
          </w:tblCellMar>
          <w:tblLook w:val="04A0" w:firstRow="1" w:lastRow="0" w:firstColumn="1" w:lastColumn="0" w:noHBand="0" w:noVBand="1"/>
        </w:tblPrEx>
        <w:trPr>
          <w:jc w:val="center"/>
          <w:ins w:id="1047" w:author="Buitendijk, Hans" w:date="2022-09-06T08:57:00Z"/>
        </w:trPr>
        <w:tc>
          <w:tcPr>
            <w:tcW w:w="2881" w:type="dxa"/>
            <w:tcBorders>
              <w:top w:val="dotted" w:sz="4" w:space="0" w:color="auto"/>
              <w:left w:val="nil"/>
              <w:bottom w:val="dotted" w:sz="4" w:space="0" w:color="auto"/>
              <w:right w:val="nil"/>
            </w:tcBorders>
            <w:shd w:val="clear" w:color="auto" w:fill="FFFFFF"/>
          </w:tcPr>
          <w:p w14:paraId="48D5F920" w14:textId="39B344C5" w:rsidR="009A3189" w:rsidRPr="0052787A" w:rsidRDefault="009A3189" w:rsidP="00DA5272">
            <w:pPr>
              <w:pStyle w:val="MsgTableBody"/>
              <w:rPr>
                <w:ins w:id="1048" w:author="Buitendijk, Hans" w:date="2022-09-06T08:57:00Z"/>
                <w:noProof/>
              </w:rPr>
            </w:pPr>
            <w:ins w:id="1049" w:author="Buitendijk, Hans" w:date="2022-09-06T08:57: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53C32BEC" w14:textId="77777777" w:rsidR="009A3189" w:rsidRPr="0052787A" w:rsidRDefault="009A3189" w:rsidP="00DA5272">
            <w:pPr>
              <w:pStyle w:val="MsgTableBody"/>
              <w:rPr>
                <w:ins w:id="1050" w:author="Buitendijk, Hans" w:date="2022-09-06T08:57:00Z"/>
                <w:noProof/>
              </w:rPr>
            </w:pPr>
            <w:ins w:id="1051" w:author="Buitendijk, Hans" w:date="2022-09-06T08:57: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0178DAC6" w14:textId="77777777" w:rsidR="009A3189" w:rsidRPr="0052787A" w:rsidRDefault="009A3189" w:rsidP="00DA5272">
            <w:pPr>
              <w:pStyle w:val="MsgTableBody"/>
              <w:rPr>
                <w:ins w:id="1052" w:author="Buitendijk, Hans" w:date="2022-09-06T08:57:00Z"/>
                <w:noProof/>
              </w:rPr>
            </w:pPr>
          </w:p>
        </w:tc>
        <w:tc>
          <w:tcPr>
            <w:tcW w:w="990" w:type="dxa"/>
            <w:gridSpan w:val="2"/>
            <w:tcBorders>
              <w:top w:val="dotted" w:sz="4" w:space="0" w:color="auto"/>
              <w:left w:val="nil"/>
              <w:bottom w:val="dotted" w:sz="4" w:space="0" w:color="auto"/>
              <w:right w:val="nil"/>
            </w:tcBorders>
            <w:shd w:val="clear" w:color="auto" w:fill="FFFFFF"/>
          </w:tcPr>
          <w:p w14:paraId="146D8FD6" w14:textId="77777777" w:rsidR="009A3189" w:rsidRPr="0052787A" w:rsidRDefault="009A3189" w:rsidP="00DA5272">
            <w:pPr>
              <w:pStyle w:val="MsgTableBody"/>
              <w:jc w:val="center"/>
              <w:rPr>
                <w:ins w:id="1053" w:author="Buitendijk, Hans" w:date="2022-09-06T08:57:00Z"/>
                <w:noProof/>
              </w:rPr>
            </w:pPr>
            <w:ins w:id="1054" w:author="Buitendijk, Hans" w:date="2022-09-06T08:57:00Z">
              <w:r>
                <w:rPr>
                  <w:noProof/>
                </w:rPr>
                <w:t>3</w:t>
              </w:r>
            </w:ins>
          </w:p>
        </w:tc>
      </w:tr>
      <w:tr w:rsidR="00DD6D98" w:rsidRPr="009901C4" w14:paraId="05ACCAB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E467CC" w14:textId="77777777" w:rsidR="00DD6D98" w:rsidRPr="009901C4"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726EDE83" w14:textId="77777777" w:rsidR="00DD6D98" w:rsidRPr="009901C4" w:rsidRDefault="00DD6D98" w:rsidP="00DD6D98">
            <w:pPr>
              <w:pStyle w:val="MsgTableBody"/>
              <w:rPr>
                <w:noProof/>
              </w:rPr>
            </w:pPr>
            <w:r>
              <w:rPr>
                <w:noProof/>
              </w:rPr>
              <w:t>Past or Prsent Job</w:t>
            </w:r>
          </w:p>
        </w:tc>
        <w:tc>
          <w:tcPr>
            <w:tcW w:w="864" w:type="dxa"/>
            <w:tcBorders>
              <w:top w:val="dotted" w:sz="4" w:space="0" w:color="auto"/>
              <w:left w:val="nil"/>
              <w:bottom w:val="dotted" w:sz="4" w:space="0" w:color="auto"/>
              <w:right w:val="nil"/>
            </w:tcBorders>
            <w:shd w:val="clear" w:color="auto" w:fill="FFFFFF"/>
          </w:tcPr>
          <w:p w14:paraId="225B4C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A17FB3" w14:textId="77777777" w:rsidR="00DD6D98" w:rsidRPr="009901C4" w:rsidRDefault="00DD6D98" w:rsidP="00DD6D98">
            <w:pPr>
              <w:pStyle w:val="MsgTableBody"/>
              <w:jc w:val="center"/>
              <w:rPr>
                <w:noProof/>
              </w:rPr>
            </w:pPr>
            <w:r>
              <w:rPr>
                <w:noProof/>
              </w:rPr>
              <w:t>3</w:t>
            </w:r>
          </w:p>
        </w:tc>
      </w:tr>
      <w:tr w:rsidR="00DD6D98" w:rsidRPr="009901C4" w14:paraId="2A5364F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E8F23E"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13A21DBA"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D5B1CF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72487B" w14:textId="77777777" w:rsidR="00DD6D98" w:rsidRDefault="00DD6D98" w:rsidP="00DD6D98">
            <w:pPr>
              <w:pStyle w:val="MsgTableBody"/>
              <w:jc w:val="center"/>
              <w:rPr>
                <w:noProof/>
              </w:rPr>
            </w:pPr>
            <w:r>
              <w:rPr>
                <w:noProof/>
              </w:rPr>
              <w:t>3</w:t>
            </w:r>
          </w:p>
        </w:tc>
      </w:tr>
      <w:tr w:rsidR="00DD6D98" w:rsidRPr="009901C4" w14:paraId="46CD497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55EA4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70920EC" w14:textId="77777777"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6440DEF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B78746" w14:textId="77777777" w:rsidR="00DD6D98" w:rsidRPr="009901C4" w:rsidRDefault="00DD6D98" w:rsidP="00DD6D98">
            <w:pPr>
              <w:pStyle w:val="MsgTableBody"/>
              <w:jc w:val="center"/>
              <w:rPr>
                <w:noProof/>
              </w:rPr>
            </w:pPr>
          </w:p>
        </w:tc>
      </w:tr>
      <w:tr w:rsidR="00DD6D98" w:rsidRPr="009901C4" w14:paraId="715818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884D8B"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2413BC3E"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4295BD6"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1B4D4E4" w14:textId="77777777" w:rsidR="00DD6D98" w:rsidRPr="009901C4" w:rsidRDefault="00DD6D98" w:rsidP="00DD6D98">
            <w:pPr>
              <w:pStyle w:val="MsgTableBody"/>
              <w:jc w:val="center"/>
              <w:rPr>
                <w:noProof/>
              </w:rPr>
            </w:pPr>
            <w:r>
              <w:rPr>
                <w:noProof/>
              </w:rPr>
              <w:t>3</w:t>
            </w:r>
          </w:p>
        </w:tc>
      </w:tr>
      <w:tr w:rsidR="00DD6D98" w:rsidRPr="009901C4" w14:paraId="5E54A38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BE3D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C57F2AC"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5056A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D2BAC9" w14:textId="77777777" w:rsidR="00DD6D98" w:rsidRPr="009901C4" w:rsidRDefault="00DD6D98" w:rsidP="00DD6D98">
            <w:pPr>
              <w:pStyle w:val="MsgTableBody"/>
              <w:jc w:val="center"/>
              <w:rPr>
                <w:noProof/>
              </w:rPr>
            </w:pPr>
          </w:p>
        </w:tc>
      </w:tr>
      <w:tr w:rsidR="00DD6D98" w:rsidRPr="009901C4" w14:paraId="6D1DC28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11A10B"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6F5C15A2"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AB6E4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72B887" w14:textId="77777777" w:rsidR="00DD6D98" w:rsidRPr="009901C4" w:rsidRDefault="00DD6D98" w:rsidP="00DD6D98">
            <w:pPr>
              <w:pStyle w:val="MsgTableBody"/>
              <w:jc w:val="center"/>
              <w:rPr>
                <w:noProof/>
              </w:rPr>
            </w:pPr>
            <w:r w:rsidRPr="009901C4">
              <w:rPr>
                <w:noProof/>
              </w:rPr>
              <w:t>7</w:t>
            </w:r>
          </w:p>
        </w:tc>
      </w:tr>
      <w:tr w:rsidR="00DD6D98" w:rsidRPr="009901C4" w14:paraId="793CE0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BD54D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F6CB02B"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67AF495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9CB79D" w14:textId="77777777" w:rsidR="00DD6D98" w:rsidRPr="009901C4" w:rsidRDefault="00DD6D98" w:rsidP="00DD6D98">
            <w:pPr>
              <w:pStyle w:val="MsgTableBody"/>
              <w:jc w:val="center"/>
              <w:rPr>
                <w:noProof/>
              </w:rPr>
            </w:pPr>
            <w:r w:rsidRPr="009901C4">
              <w:rPr>
                <w:noProof/>
              </w:rPr>
              <w:t>7</w:t>
            </w:r>
          </w:p>
        </w:tc>
      </w:tr>
      <w:tr w:rsidR="00DD6D98" w:rsidRPr="009901C4" w14:paraId="5149BF1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758A6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4BF75F"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C5DE2C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2FD3B" w14:textId="77777777" w:rsidR="00DD6D98" w:rsidRPr="009901C4" w:rsidRDefault="00DD6D98" w:rsidP="00DD6D98">
            <w:pPr>
              <w:pStyle w:val="MsgTableBody"/>
              <w:jc w:val="center"/>
              <w:rPr>
                <w:noProof/>
              </w:rPr>
            </w:pPr>
          </w:p>
        </w:tc>
      </w:tr>
      <w:tr w:rsidR="00DD6D98" w:rsidRPr="009901C4" w14:paraId="36C6117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33A1C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8D133E3"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0CC0964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31E81" w14:textId="77777777" w:rsidR="00DD6D98" w:rsidRPr="009901C4" w:rsidRDefault="00DD6D98" w:rsidP="00DD6D98">
            <w:pPr>
              <w:pStyle w:val="MsgTableBody"/>
              <w:jc w:val="center"/>
              <w:rPr>
                <w:noProof/>
              </w:rPr>
            </w:pPr>
          </w:p>
        </w:tc>
      </w:tr>
      <w:tr w:rsidR="00DD6D98" w:rsidRPr="009901C4" w14:paraId="271C12A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99749F"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051BE8E8"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1AC2CA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DB74C9" w14:textId="77777777" w:rsidR="00DD6D98" w:rsidRPr="009901C4" w:rsidRDefault="00DD6D98" w:rsidP="00DD6D98">
            <w:pPr>
              <w:pStyle w:val="MsgTableBody"/>
              <w:jc w:val="center"/>
              <w:rPr>
                <w:noProof/>
              </w:rPr>
            </w:pPr>
            <w:r w:rsidRPr="009901C4">
              <w:rPr>
                <w:noProof/>
              </w:rPr>
              <w:t>3</w:t>
            </w:r>
          </w:p>
        </w:tc>
      </w:tr>
      <w:tr w:rsidR="00DD6D98" w:rsidRPr="009901C4" w14:paraId="290F1B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05072E"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AF1607B" w14:textId="77777777"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14:paraId="690F10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F4D800" w14:textId="77777777" w:rsidR="00DD6D98" w:rsidRPr="009901C4" w:rsidRDefault="00DD6D98" w:rsidP="00DD6D98">
            <w:pPr>
              <w:pStyle w:val="MsgTableBody"/>
              <w:jc w:val="center"/>
              <w:rPr>
                <w:noProof/>
              </w:rPr>
            </w:pPr>
            <w:r w:rsidRPr="009901C4">
              <w:rPr>
                <w:noProof/>
              </w:rPr>
              <w:t>3</w:t>
            </w:r>
          </w:p>
        </w:tc>
      </w:tr>
      <w:tr w:rsidR="00DD6D98" w:rsidRPr="009901C4" w14:paraId="697C876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96D4E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C73804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60D31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02809" w14:textId="77777777" w:rsidR="00DD6D98" w:rsidRPr="009901C4" w:rsidRDefault="00DD6D98" w:rsidP="00DD6D98">
            <w:pPr>
              <w:pStyle w:val="MsgTableBody"/>
              <w:jc w:val="center"/>
              <w:rPr>
                <w:noProof/>
              </w:rPr>
            </w:pPr>
            <w:r w:rsidRPr="009901C4">
              <w:rPr>
                <w:noProof/>
              </w:rPr>
              <w:t>7</w:t>
            </w:r>
          </w:p>
        </w:tc>
      </w:tr>
      <w:tr w:rsidR="00DD6D98" w:rsidRPr="009901C4" w14:paraId="392996B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638C1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B01D04E"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FA10F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DDD462" w14:textId="77777777" w:rsidR="00DD6D98" w:rsidRPr="009901C4" w:rsidRDefault="00DD6D98" w:rsidP="00DD6D98">
            <w:pPr>
              <w:pStyle w:val="MsgTableBody"/>
              <w:jc w:val="center"/>
              <w:rPr>
                <w:noProof/>
              </w:rPr>
            </w:pPr>
          </w:p>
        </w:tc>
      </w:tr>
      <w:tr w:rsidR="00DD6D98" w:rsidRPr="009901C4" w14:paraId="32094B0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8869B1" w14:textId="77777777" w:rsidR="00DD6D98" w:rsidRPr="009901C4" w:rsidRDefault="00DD6D98" w:rsidP="00DD6D98">
            <w:pPr>
              <w:pStyle w:val="MsgTableBody"/>
              <w:rPr>
                <w:noProof/>
              </w:rPr>
            </w:pPr>
            <w:r>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0B4B520B"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3971F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B190B5" w14:textId="77777777" w:rsidR="00DD6D98" w:rsidRPr="009901C4" w:rsidRDefault="00DD6D98" w:rsidP="00DD6D98">
            <w:pPr>
              <w:pStyle w:val="MsgTableBody"/>
              <w:jc w:val="center"/>
              <w:rPr>
                <w:noProof/>
              </w:rPr>
            </w:pPr>
          </w:p>
        </w:tc>
      </w:tr>
      <w:tr w:rsidR="00DD6D98" w:rsidRPr="009901C4" w14:paraId="7EE7ADF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8FBB6F"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0A166925"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8CC5F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7587CD" w14:textId="77777777" w:rsidR="00DD6D98" w:rsidRPr="009901C4" w:rsidRDefault="00DD6D98" w:rsidP="00DD6D98">
            <w:pPr>
              <w:pStyle w:val="MsgTableBody"/>
              <w:jc w:val="center"/>
              <w:rPr>
                <w:noProof/>
              </w:rPr>
            </w:pPr>
            <w:r>
              <w:rPr>
                <w:noProof/>
              </w:rPr>
              <w:t>6</w:t>
            </w:r>
          </w:p>
        </w:tc>
      </w:tr>
      <w:tr w:rsidR="00DD6D98" w:rsidRPr="009901C4" w14:paraId="004A84F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08FB1A"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0895D45D"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700A4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C46B05" w14:textId="77777777" w:rsidR="00DD6D98" w:rsidRPr="009901C4" w:rsidRDefault="00DD6D98" w:rsidP="00DD6D98">
            <w:pPr>
              <w:pStyle w:val="MsgTableBody"/>
              <w:jc w:val="center"/>
              <w:rPr>
                <w:noProof/>
              </w:rPr>
            </w:pPr>
            <w:r>
              <w:rPr>
                <w:noProof/>
              </w:rPr>
              <w:t>6</w:t>
            </w:r>
          </w:p>
        </w:tc>
      </w:tr>
      <w:tr w:rsidR="00DD6D98" w:rsidRPr="009901C4" w14:paraId="1A0F077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DB0192"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7DD806B8" w14:textId="77777777"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6386B06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2A97D1" w14:textId="77777777" w:rsidR="00DD6D98" w:rsidRPr="009901C4" w:rsidRDefault="00DD6D98" w:rsidP="00DD6D98">
            <w:pPr>
              <w:pStyle w:val="MsgTableBody"/>
              <w:jc w:val="center"/>
              <w:rPr>
                <w:noProof/>
              </w:rPr>
            </w:pPr>
            <w:r>
              <w:rPr>
                <w:noProof/>
              </w:rPr>
              <w:t>6</w:t>
            </w:r>
          </w:p>
        </w:tc>
      </w:tr>
      <w:tr w:rsidR="00DD6D98" w:rsidRPr="009901C4" w14:paraId="6F0D829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9D3DB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45549C8"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6FC4F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794309" w14:textId="77777777" w:rsidR="00DD6D98" w:rsidRPr="009901C4" w:rsidRDefault="00DD6D98" w:rsidP="00DD6D98">
            <w:pPr>
              <w:pStyle w:val="MsgTableBody"/>
              <w:jc w:val="center"/>
              <w:rPr>
                <w:noProof/>
              </w:rPr>
            </w:pPr>
          </w:p>
        </w:tc>
      </w:tr>
      <w:tr w:rsidR="00DD6D98" w:rsidRPr="009901C4" w14:paraId="464648B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58B2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CF4BF2"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0A139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2EE64F" w14:textId="77777777" w:rsidR="00DD6D98" w:rsidRPr="009901C4" w:rsidRDefault="00DD6D98" w:rsidP="00DD6D98">
            <w:pPr>
              <w:pStyle w:val="MsgTableBody"/>
              <w:jc w:val="center"/>
              <w:rPr>
                <w:noProof/>
              </w:rPr>
            </w:pPr>
          </w:p>
        </w:tc>
      </w:tr>
      <w:tr w:rsidR="00DD6D98" w:rsidRPr="009901C4" w14:paraId="0B11956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60F44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F88AA3A"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48F749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D59DBF" w14:textId="77777777" w:rsidR="00DD6D98" w:rsidRPr="009901C4" w:rsidRDefault="00DD6D98" w:rsidP="00DD6D98">
            <w:pPr>
              <w:pStyle w:val="MsgTableBody"/>
              <w:jc w:val="center"/>
              <w:rPr>
                <w:noProof/>
              </w:rPr>
            </w:pPr>
          </w:p>
        </w:tc>
      </w:tr>
      <w:tr w:rsidR="00DD6D98" w:rsidRPr="009901C4" w14:paraId="1BE304C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9D9BA3"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568826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15604A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1C5484" w14:textId="77777777" w:rsidR="00DD6D98" w:rsidRPr="009901C4" w:rsidRDefault="00DD6D98" w:rsidP="00DD6D98">
            <w:pPr>
              <w:pStyle w:val="MsgTableBody"/>
              <w:jc w:val="center"/>
              <w:rPr>
                <w:noProof/>
              </w:rPr>
            </w:pPr>
          </w:p>
        </w:tc>
      </w:tr>
      <w:tr w:rsidR="00DD6D98" w:rsidRPr="009901C4" w14:paraId="0137C43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3A0773"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203CAE7B"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52FE67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C7D4B5" w14:textId="77777777" w:rsidR="00DD6D98" w:rsidRPr="009901C4" w:rsidRDefault="00DD6D98" w:rsidP="00DD6D98">
            <w:pPr>
              <w:pStyle w:val="MsgTableBody"/>
              <w:jc w:val="center"/>
              <w:rPr>
                <w:noProof/>
              </w:rPr>
            </w:pPr>
            <w:r w:rsidRPr="009901C4">
              <w:rPr>
                <w:noProof/>
              </w:rPr>
              <w:t>4</w:t>
            </w:r>
          </w:p>
        </w:tc>
      </w:tr>
      <w:tr w:rsidR="00DD6D98" w:rsidRPr="009901C4" w14:paraId="57D671A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6EA4F4"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6BB08F8"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053FFB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85DF5B" w14:textId="77777777" w:rsidR="00DD6D98" w:rsidRPr="009901C4" w:rsidRDefault="00DD6D98" w:rsidP="00DD6D98">
            <w:pPr>
              <w:pStyle w:val="MsgTableBody"/>
              <w:jc w:val="center"/>
              <w:rPr>
                <w:noProof/>
              </w:rPr>
            </w:pPr>
            <w:r w:rsidRPr="009901C4">
              <w:rPr>
                <w:noProof/>
              </w:rPr>
              <w:t>7</w:t>
            </w:r>
          </w:p>
        </w:tc>
      </w:tr>
      <w:tr w:rsidR="00DD6D98" w:rsidRPr="00D00BBD" w14:paraId="4D4B9CB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D344C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032F3C"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6137E4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486B5D" w14:textId="77777777" w:rsidR="00DD6D98" w:rsidRPr="009901C4" w:rsidRDefault="00DD6D98" w:rsidP="00DD6D98">
            <w:pPr>
              <w:pStyle w:val="MsgTableBody"/>
              <w:jc w:val="center"/>
              <w:rPr>
                <w:noProof/>
              </w:rPr>
            </w:pPr>
          </w:p>
        </w:tc>
      </w:tr>
      <w:tr w:rsidR="00DD6D98" w:rsidRPr="00D00BBD" w14:paraId="4179030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C7C85C"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35E4DE2"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63DEB67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0B95A6" w14:textId="77777777" w:rsidR="00DD6D98" w:rsidRPr="009901C4" w:rsidRDefault="00DD6D98" w:rsidP="00DD6D98">
            <w:pPr>
              <w:pStyle w:val="MsgTableBody"/>
              <w:jc w:val="center"/>
              <w:rPr>
                <w:noProof/>
              </w:rPr>
            </w:pPr>
            <w:r>
              <w:rPr>
                <w:noProof/>
              </w:rPr>
              <w:t>7</w:t>
            </w:r>
          </w:p>
        </w:tc>
      </w:tr>
      <w:tr w:rsidR="00DD6D98" w:rsidRPr="00D00BBD" w14:paraId="0E77E3D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752763"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B74DBA0"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D1A811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D6FB69" w14:textId="77777777" w:rsidR="00DD6D98" w:rsidRPr="009901C4" w:rsidRDefault="00DD6D98" w:rsidP="00DD6D98">
            <w:pPr>
              <w:pStyle w:val="MsgTableBody"/>
              <w:jc w:val="center"/>
              <w:rPr>
                <w:noProof/>
              </w:rPr>
            </w:pPr>
            <w:r>
              <w:rPr>
                <w:noProof/>
              </w:rPr>
              <w:t>7</w:t>
            </w:r>
          </w:p>
        </w:tc>
      </w:tr>
      <w:tr w:rsidR="00DD6D98" w:rsidRPr="00D00BBD" w14:paraId="2165C6F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6D1403"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7BA58D8E"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193471F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0470BD" w14:textId="77777777" w:rsidR="00DD6D98" w:rsidRPr="009901C4" w:rsidRDefault="00DD6D98" w:rsidP="00DD6D98">
            <w:pPr>
              <w:pStyle w:val="MsgTableBody"/>
              <w:jc w:val="center"/>
              <w:rPr>
                <w:noProof/>
              </w:rPr>
            </w:pPr>
            <w:r>
              <w:rPr>
                <w:noProof/>
              </w:rPr>
              <w:t>9</w:t>
            </w:r>
          </w:p>
        </w:tc>
      </w:tr>
      <w:tr w:rsidR="00DD6D98" w:rsidRPr="00D00BBD" w14:paraId="4AF2155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8FF14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52876C1"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1C609FE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E3604C" w14:textId="77777777" w:rsidR="00DD6D98" w:rsidRPr="009901C4" w:rsidRDefault="00DD6D98" w:rsidP="00DD6D98">
            <w:pPr>
              <w:pStyle w:val="MsgTableBody"/>
              <w:jc w:val="center"/>
              <w:rPr>
                <w:noProof/>
              </w:rPr>
            </w:pPr>
          </w:p>
        </w:tc>
      </w:tr>
      <w:tr w:rsidR="00DD6D98" w:rsidRPr="009901C4" w14:paraId="3927729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2A246B"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FC3E6FA"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3980D0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DCC2BC" w14:textId="77777777" w:rsidR="00DD6D98" w:rsidRPr="009901C4" w:rsidRDefault="00DD6D98" w:rsidP="00DD6D98">
            <w:pPr>
              <w:pStyle w:val="MsgTableBody"/>
              <w:jc w:val="center"/>
              <w:rPr>
                <w:noProof/>
              </w:rPr>
            </w:pPr>
          </w:p>
        </w:tc>
      </w:tr>
      <w:tr w:rsidR="00DD6D98" w:rsidRPr="009901C4" w14:paraId="1383FB5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6347CC"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19" w:type="dxa"/>
            <w:tcBorders>
              <w:top w:val="dotted" w:sz="4" w:space="0" w:color="auto"/>
              <w:left w:val="nil"/>
              <w:bottom w:val="dotted" w:sz="4" w:space="0" w:color="auto"/>
              <w:right w:val="nil"/>
            </w:tcBorders>
            <w:shd w:val="clear" w:color="auto" w:fill="FFFFFF"/>
          </w:tcPr>
          <w:p w14:paraId="30C62125"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3BF25F9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49BA7B" w14:textId="77777777" w:rsidR="00DD6D98" w:rsidRPr="009901C4" w:rsidRDefault="00DD6D98" w:rsidP="00DD6D98">
            <w:pPr>
              <w:pStyle w:val="MsgTableBody"/>
              <w:jc w:val="center"/>
              <w:rPr>
                <w:noProof/>
              </w:rPr>
            </w:pPr>
            <w:r w:rsidRPr="009901C4">
              <w:rPr>
                <w:noProof/>
              </w:rPr>
              <w:t>7</w:t>
            </w:r>
          </w:p>
        </w:tc>
      </w:tr>
      <w:tr w:rsidR="00DD6D98" w:rsidRPr="009901C4" w14:paraId="2EF2241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4E1FB5"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5233A32"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37C69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D61BB8" w14:textId="77777777" w:rsidR="00DD6D98" w:rsidRPr="009901C4" w:rsidRDefault="00DD6D98" w:rsidP="00DD6D98">
            <w:pPr>
              <w:pStyle w:val="MsgTableBody"/>
              <w:jc w:val="center"/>
              <w:rPr>
                <w:noProof/>
              </w:rPr>
            </w:pPr>
            <w:r w:rsidRPr="009901C4">
              <w:rPr>
                <w:noProof/>
              </w:rPr>
              <w:t>2</w:t>
            </w:r>
          </w:p>
        </w:tc>
      </w:tr>
      <w:tr w:rsidR="00DD6D98" w:rsidRPr="009901C4" w14:paraId="218F66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5F02F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A0250B8"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55DF6E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917055" w14:textId="77777777" w:rsidR="00DD6D98" w:rsidRPr="009901C4" w:rsidRDefault="00DD6D98" w:rsidP="00DD6D98">
            <w:pPr>
              <w:pStyle w:val="MsgTableBody"/>
              <w:jc w:val="center"/>
              <w:rPr>
                <w:noProof/>
              </w:rPr>
            </w:pPr>
          </w:p>
        </w:tc>
      </w:tr>
      <w:tr w:rsidR="00DD6D98" w:rsidRPr="009901C4" w14:paraId="600214E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B9BC2"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p>
        </w:tc>
        <w:tc>
          <w:tcPr>
            <w:tcW w:w="4319" w:type="dxa"/>
            <w:tcBorders>
              <w:top w:val="dotted" w:sz="4" w:space="0" w:color="auto"/>
              <w:left w:val="nil"/>
              <w:bottom w:val="dotted" w:sz="4" w:space="0" w:color="auto"/>
              <w:right w:val="nil"/>
            </w:tcBorders>
            <w:shd w:val="clear" w:color="auto" w:fill="FFFFFF"/>
          </w:tcPr>
          <w:p w14:paraId="76732CD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B8C9D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7217A7" w14:textId="77777777" w:rsidR="00DD6D98" w:rsidRPr="009901C4" w:rsidRDefault="00DD6D98" w:rsidP="00DD6D98">
            <w:pPr>
              <w:pStyle w:val="MsgTableBody"/>
              <w:jc w:val="center"/>
              <w:rPr>
                <w:noProof/>
              </w:rPr>
            </w:pPr>
            <w:r w:rsidRPr="009901C4">
              <w:rPr>
                <w:noProof/>
              </w:rPr>
              <w:t>7</w:t>
            </w:r>
          </w:p>
        </w:tc>
      </w:tr>
      <w:tr w:rsidR="00DD6D98" w:rsidRPr="009901C4" w14:paraId="31C6CB7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E95E80"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5DB3A40"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76569CB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C6EEDF" w14:textId="77777777" w:rsidR="00DD6D98" w:rsidRPr="009901C4" w:rsidRDefault="00DD6D98" w:rsidP="00DD6D98">
            <w:pPr>
              <w:pStyle w:val="MsgTableBody"/>
              <w:jc w:val="center"/>
              <w:rPr>
                <w:noProof/>
              </w:rPr>
            </w:pPr>
            <w:r>
              <w:rPr>
                <w:noProof/>
              </w:rPr>
              <w:t>17</w:t>
            </w:r>
          </w:p>
        </w:tc>
      </w:tr>
      <w:tr w:rsidR="00DD6D98" w:rsidRPr="009901C4" w14:paraId="0D0CC54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79323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E88E7A2"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152B28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C7A4DF" w14:textId="77777777" w:rsidR="00DD6D98" w:rsidRPr="009901C4" w:rsidRDefault="00DD6D98" w:rsidP="00DD6D98">
            <w:pPr>
              <w:pStyle w:val="MsgTableBody"/>
              <w:jc w:val="center"/>
              <w:rPr>
                <w:noProof/>
              </w:rPr>
            </w:pPr>
          </w:p>
        </w:tc>
      </w:tr>
      <w:tr w:rsidR="00DD6D98" w:rsidRPr="009901C4" w14:paraId="4F6A983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F9B69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DFCC93"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37B802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557B5E" w14:textId="77777777" w:rsidR="00DD6D98" w:rsidRPr="009901C4" w:rsidRDefault="00DD6D98" w:rsidP="00DD6D98">
            <w:pPr>
              <w:pStyle w:val="MsgTableBody"/>
              <w:jc w:val="center"/>
              <w:rPr>
                <w:noProof/>
              </w:rPr>
            </w:pPr>
          </w:p>
        </w:tc>
      </w:tr>
      <w:tr w:rsidR="00DD6D98" w:rsidRPr="009901C4" w14:paraId="08D56BB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5F6D39"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32EDF05C"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D2ACC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EC2F0B" w14:textId="77777777" w:rsidR="00DD6D98" w:rsidRPr="009901C4" w:rsidRDefault="00DD6D98" w:rsidP="00DD6D98">
            <w:pPr>
              <w:pStyle w:val="MsgTableBody"/>
              <w:jc w:val="center"/>
              <w:rPr>
                <w:noProof/>
              </w:rPr>
            </w:pPr>
            <w:r w:rsidRPr="009901C4">
              <w:rPr>
                <w:noProof/>
              </w:rPr>
              <w:t>4</w:t>
            </w:r>
          </w:p>
        </w:tc>
      </w:tr>
      <w:tr w:rsidR="00DD6D98" w:rsidRPr="009901C4" w14:paraId="542009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9270EB"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5302E9F8"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1D6C00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102AB" w14:textId="77777777" w:rsidR="00DD6D98" w:rsidRPr="009901C4" w:rsidRDefault="00DD6D98" w:rsidP="00DD6D98">
            <w:pPr>
              <w:pStyle w:val="MsgTableBody"/>
              <w:jc w:val="center"/>
              <w:rPr>
                <w:noProof/>
              </w:rPr>
            </w:pPr>
            <w:r w:rsidRPr="009901C4">
              <w:rPr>
                <w:noProof/>
              </w:rPr>
              <w:t>4</w:t>
            </w:r>
          </w:p>
        </w:tc>
      </w:tr>
      <w:tr w:rsidR="00DD6D98" w:rsidRPr="009901C4" w14:paraId="2A50403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26BEB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56F807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1A05D8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30C707" w14:textId="77777777" w:rsidR="00DD6D98" w:rsidRPr="009901C4" w:rsidRDefault="00DD6D98" w:rsidP="00DD6D98">
            <w:pPr>
              <w:pStyle w:val="MsgTableBody"/>
              <w:jc w:val="center"/>
              <w:rPr>
                <w:noProof/>
              </w:rPr>
            </w:pPr>
          </w:p>
        </w:tc>
      </w:tr>
      <w:tr w:rsidR="00DD6D98" w:rsidRPr="009901C4" w14:paraId="5F91643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BC74AA" w14:textId="77777777" w:rsidR="00DD6D98" w:rsidRPr="009901C4" w:rsidRDefault="00DD6D98" w:rsidP="00DD6D98">
            <w:pPr>
              <w:pStyle w:val="MsgTableBody"/>
              <w:rPr>
                <w:noProof/>
              </w:rPr>
            </w:pPr>
            <w:r w:rsidRPr="009901C4">
              <w:rPr>
                <w:noProof/>
              </w:rPr>
              <w:t xml:space="preserve">      [CTD]</w:t>
            </w:r>
          </w:p>
        </w:tc>
        <w:tc>
          <w:tcPr>
            <w:tcW w:w="4319" w:type="dxa"/>
            <w:tcBorders>
              <w:top w:val="dotted" w:sz="4" w:space="0" w:color="auto"/>
              <w:left w:val="nil"/>
              <w:bottom w:val="dotted" w:sz="4" w:space="0" w:color="auto"/>
              <w:right w:val="nil"/>
            </w:tcBorders>
            <w:shd w:val="clear" w:color="auto" w:fill="FFFFFF"/>
          </w:tcPr>
          <w:p w14:paraId="4FD4932B"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291ECA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51A0C5" w14:textId="77777777" w:rsidR="00DD6D98" w:rsidRPr="009901C4" w:rsidRDefault="00DD6D98" w:rsidP="00DD6D98">
            <w:pPr>
              <w:pStyle w:val="MsgTableBody"/>
              <w:jc w:val="center"/>
              <w:rPr>
                <w:noProof/>
              </w:rPr>
            </w:pPr>
            <w:r w:rsidRPr="009901C4">
              <w:rPr>
                <w:noProof/>
              </w:rPr>
              <w:t>11</w:t>
            </w:r>
          </w:p>
        </w:tc>
      </w:tr>
      <w:tr w:rsidR="00DD6D98" w:rsidRPr="009901C4" w14:paraId="084E804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BE196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2E13739"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15103F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4EC7AA" w14:textId="77777777" w:rsidR="00DD6D98" w:rsidRPr="009901C4" w:rsidRDefault="00DD6D98" w:rsidP="00DD6D98">
            <w:pPr>
              <w:pStyle w:val="MsgTableBody"/>
              <w:jc w:val="center"/>
              <w:rPr>
                <w:noProof/>
              </w:rPr>
            </w:pPr>
          </w:p>
        </w:tc>
      </w:tr>
      <w:tr w:rsidR="00DD6D98" w:rsidRPr="009901C4" w14:paraId="65D34B8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9AF9A1"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42678249"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17FDFA7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EA02B" w14:textId="77777777" w:rsidR="00DD6D98" w:rsidRPr="009901C4" w:rsidRDefault="00DD6D98" w:rsidP="00DD6D98">
            <w:pPr>
              <w:pStyle w:val="MsgTableBody"/>
              <w:jc w:val="center"/>
              <w:rPr>
                <w:noProof/>
              </w:rPr>
            </w:pPr>
            <w:r w:rsidRPr="009901C4">
              <w:rPr>
                <w:noProof/>
              </w:rPr>
              <w:t>7</w:t>
            </w:r>
          </w:p>
        </w:tc>
      </w:tr>
      <w:tr w:rsidR="00DD6D98" w:rsidRPr="009901C4" w14:paraId="59502CF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05D6A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907D51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1C870E9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4800B7" w14:textId="77777777" w:rsidR="00DD6D98" w:rsidRPr="009901C4" w:rsidRDefault="00DD6D98" w:rsidP="00DD6D98">
            <w:pPr>
              <w:pStyle w:val="MsgTableBody"/>
              <w:jc w:val="center"/>
              <w:rPr>
                <w:noProof/>
              </w:rPr>
            </w:pPr>
            <w:r w:rsidRPr="009901C4">
              <w:rPr>
                <w:noProof/>
              </w:rPr>
              <w:t>7</w:t>
            </w:r>
          </w:p>
        </w:tc>
      </w:tr>
      <w:tr w:rsidR="00DD6D98" w:rsidRPr="009901C4" w14:paraId="754F5A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DAF52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1FC7E3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E82C6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F3ACB" w14:textId="77777777" w:rsidR="00DD6D98" w:rsidRPr="009901C4" w:rsidRDefault="00DD6D98" w:rsidP="00DD6D98">
            <w:pPr>
              <w:pStyle w:val="MsgTableBody"/>
              <w:jc w:val="center"/>
              <w:rPr>
                <w:noProof/>
              </w:rPr>
            </w:pPr>
            <w:r w:rsidRPr="009901C4">
              <w:rPr>
                <w:noProof/>
              </w:rPr>
              <w:t>2</w:t>
            </w:r>
          </w:p>
        </w:tc>
      </w:tr>
      <w:tr w:rsidR="00DD6D98" w:rsidRPr="009901C4" w14:paraId="1B6C08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4D2241"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2A27C77E"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531D09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F83092" w14:textId="77777777" w:rsidR="00DD6D98" w:rsidRPr="009901C4" w:rsidRDefault="00DD6D98" w:rsidP="00DD6D98">
            <w:pPr>
              <w:pStyle w:val="MsgTableBody"/>
              <w:jc w:val="center"/>
              <w:rPr>
                <w:noProof/>
              </w:rPr>
            </w:pPr>
          </w:p>
        </w:tc>
      </w:tr>
      <w:tr w:rsidR="00DD6D98" w:rsidRPr="009901C4" w14:paraId="2690ED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8E66C6" w14:textId="77777777" w:rsidR="00DD6D98" w:rsidRPr="009901C4" w:rsidRDefault="00DD6D98" w:rsidP="00DD6D98">
            <w:pPr>
              <w:pStyle w:val="MsgTableBody"/>
              <w:rPr>
                <w:noProof/>
              </w:rPr>
            </w:pPr>
            <w:r w:rsidRPr="009901C4">
              <w:rPr>
                <w:noProof/>
              </w:rPr>
              <w:t xml:space="preserve">      [{FT1}]</w:t>
            </w:r>
          </w:p>
        </w:tc>
        <w:tc>
          <w:tcPr>
            <w:tcW w:w="4319" w:type="dxa"/>
            <w:tcBorders>
              <w:top w:val="dotted" w:sz="4" w:space="0" w:color="auto"/>
              <w:left w:val="nil"/>
              <w:bottom w:val="dotted" w:sz="4" w:space="0" w:color="auto"/>
              <w:right w:val="nil"/>
            </w:tcBorders>
            <w:shd w:val="clear" w:color="auto" w:fill="FFFFFF"/>
          </w:tcPr>
          <w:p w14:paraId="640978B8"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5A690CE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21B106" w14:textId="77777777" w:rsidR="00DD6D98" w:rsidRPr="009901C4" w:rsidRDefault="00DD6D98" w:rsidP="00DD6D98">
            <w:pPr>
              <w:pStyle w:val="MsgTableBody"/>
              <w:jc w:val="center"/>
              <w:rPr>
                <w:noProof/>
              </w:rPr>
            </w:pPr>
            <w:r w:rsidRPr="009901C4">
              <w:rPr>
                <w:noProof/>
              </w:rPr>
              <w:t>6</w:t>
            </w:r>
          </w:p>
        </w:tc>
      </w:tr>
      <w:tr w:rsidR="00DD6D98" w:rsidRPr="009901C4" w14:paraId="4C3BDE4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EA8153" w14:textId="77777777" w:rsidR="00DD6D98" w:rsidRPr="009901C4" w:rsidRDefault="00DD6D98" w:rsidP="00DD6D98">
            <w:pPr>
              <w:pStyle w:val="MsgTableBody"/>
              <w:rPr>
                <w:noProof/>
              </w:rPr>
            </w:pPr>
            <w:r w:rsidRPr="009901C4">
              <w:rPr>
                <w:noProof/>
              </w:rPr>
              <w:lastRenderedPageBreak/>
              <w:t xml:space="preserve">      {[</w:t>
            </w:r>
            <w:hyperlink w:anchor="CTI" w:history="1">
              <w:r w:rsidRPr="009901C4">
                <w:rPr>
                  <w:rStyle w:val="Hyperlink"/>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F701528"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69E88E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B83E54" w14:textId="77777777" w:rsidR="00DD6D98" w:rsidRPr="009901C4" w:rsidRDefault="00DD6D98" w:rsidP="00DD6D98">
            <w:pPr>
              <w:pStyle w:val="MsgTableBody"/>
              <w:jc w:val="center"/>
              <w:rPr>
                <w:noProof/>
              </w:rPr>
            </w:pPr>
            <w:r w:rsidRPr="009901C4">
              <w:rPr>
                <w:noProof/>
              </w:rPr>
              <w:t>7</w:t>
            </w:r>
          </w:p>
        </w:tc>
      </w:tr>
      <w:tr w:rsidR="00DD6D98" w:rsidRPr="009901C4" w14:paraId="3E69F64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CC1C3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464626C"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5A2092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98FE8B" w14:textId="77777777" w:rsidR="00DD6D98" w:rsidRPr="009901C4" w:rsidRDefault="00DD6D98" w:rsidP="00DD6D98">
            <w:pPr>
              <w:pStyle w:val="MsgTableBody"/>
              <w:jc w:val="center"/>
              <w:rPr>
                <w:noProof/>
              </w:rPr>
            </w:pPr>
          </w:p>
        </w:tc>
      </w:tr>
      <w:tr w:rsidR="00DD6D98" w:rsidRPr="009901C4" w14:paraId="3B2B94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1A158E"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rPr>
                <w:t>SPM</w:t>
              </w:r>
            </w:hyperlink>
          </w:p>
        </w:tc>
        <w:tc>
          <w:tcPr>
            <w:tcW w:w="4319" w:type="dxa"/>
            <w:tcBorders>
              <w:top w:val="dotted" w:sz="4" w:space="0" w:color="auto"/>
              <w:left w:val="nil"/>
              <w:bottom w:val="dotted" w:sz="4" w:space="0" w:color="auto"/>
              <w:right w:val="nil"/>
            </w:tcBorders>
            <w:shd w:val="clear" w:color="auto" w:fill="FFFFFF"/>
          </w:tcPr>
          <w:p w14:paraId="3DB9A38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5C456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95982" w14:textId="77777777" w:rsidR="00DD6D98" w:rsidRPr="009901C4" w:rsidRDefault="00DD6D98" w:rsidP="00DD6D98">
            <w:pPr>
              <w:pStyle w:val="MsgTableBody"/>
              <w:jc w:val="center"/>
              <w:rPr>
                <w:noProof/>
              </w:rPr>
            </w:pPr>
          </w:p>
        </w:tc>
      </w:tr>
      <w:tr w:rsidR="00DD6D98" w:rsidRPr="009901C4" w14:paraId="2B2F9DB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EC451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2380B6"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5D0D9B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14B34E" w14:textId="77777777" w:rsidR="00DD6D98" w:rsidRPr="009901C4" w:rsidRDefault="00DD6D98" w:rsidP="00DD6D98">
            <w:pPr>
              <w:pStyle w:val="MsgTableBody"/>
              <w:jc w:val="center"/>
              <w:rPr>
                <w:noProof/>
              </w:rPr>
            </w:pPr>
          </w:p>
        </w:tc>
      </w:tr>
      <w:tr w:rsidR="00DD6D98" w:rsidRPr="009901C4" w14:paraId="28929BA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C14792"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7DE395A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1EF25F2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380E8A" w14:textId="77777777" w:rsidR="00DD6D98" w:rsidRPr="009901C4" w:rsidRDefault="00DD6D98" w:rsidP="00DD6D98">
            <w:pPr>
              <w:pStyle w:val="MsgTableBody"/>
              <w:jc w:val="center"/>
              <w:rPr>
                <w:noProof/>
              </w:rPr>
            </w:pPr>
            <w:r w:rsidRPr="009901C4">
              <w:rPr>
                <w:noProof/>
              </w:rPr>
              <w:t>7</w:t>
            </w:r>
          </w:p>
        </w:tc>
      </w:tr>
      <w:tr w:rsidR="00DD6D98" w:rsidRPr="009901C4" w14:paraId="6CF6F66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6A0F24"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ED397C4"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267223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BC618C" w14:textId="77777777" w:rsidR="00DD6D98" w:rsidRPr="009901C4" w:rsidRDefault="00DD6D98" w:rsidP="00DD6D98">
            <w:pPr>
              <w:pStyle w:val="MsgTableBody"/>
              <w:jc w:val="center"/>
              <w:rPr>
                <w:noProof/>
              </w:rPr>
            </w:pPr>
            <w:r w:rsidRPr="009901C4">
              <w:rPr>
                <w:noProof/>
              </w:rPr>
              <w:t>7</w:t>
            </w:r>
          </w:p>
        </w:tc>
      </w:tr>
      <w:tr w:rsidR="00DD6D98" w:rsidRPr="009901C4" w14:paraId="3EF24A2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5880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351095E"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6E122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E3604D" w14:textId="77777777" w:rsidR="00DD6D98" w:rsidRPr="009901C4" w:rsidRDefault="00DD6D98" w:rsidP="00DD6D98">
            <w:pPr>
              <w:pStyle w:val="MsgTableBody"/>
              <w:jc w:val="center"/>
              <w:rPr>
                <w:noProof/>
              </w:rPr>
            </w:pPr>
          </w:p>
        </w:tc>
      </w:tr>
      <w:tr w:rsidR="00DD6D98" w:rsidRPr="009901C4" w14:paraId="5B52876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14A93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3AD83E4"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2A9B0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D39D9F" w14:textId="77777777" w:rsidR="00DD6D98" w:rsidRPr="009901C4" w:rsidRDefault="00DD6D98" w:rsidP="00DD6D98">
            <w:pPr>
              <w:pStyle w:val="MsgTableBody"/>
              <w:jc w:val="center"/>
              <w:rPr>
                <w:noProof/>
              </w:rPr>
            </w:pPr>
          </w:p>
        </w:tc>
      </w:tr>
      <w:tr w:rsidR="00DD6D98" w:rsidRPr="009901C4" w14:paraId="3211324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211519"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83306AB"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5893BC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C1561C" w14:textId="77777777" w:rsidR="00DD6D98" w:rsidRPr="009901C4" w:rsidRDefault="00DD6D98" w:rsidP="00DD6D98">
            <w:pPr>
              <w:pStyle w:val="MsgTableBody"/>
              <w:jc w:val="center"/>
              <w:rPr>
                <w:noProof/>
              </w:rPr>
            </w:pPr>
          </w:p>
        </w:tc>
      </w:tr>
      <w:tr w:rsidR="00DD6D98" w:rsidRPr="009901C4" w14:paraId="5420D47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C1EFC2"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317C0E4"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614FB56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E402D" w14:textId="77777777" w:rsidR="00DD6D98" w:rsidRPr="009901C4" w:rsidRDefault="00DD6D98" w:rsidP="00DD6D98">
            <w:pPr>
              <w:pStyle w:val="MsgTableBody"/>
              <w:jc w:val="center"/>
              <w:rPr>
                <w:noProof/>
              </w:rPr>
            </w:pPr>
          </w:p>
        </w:tc>
      </w:tr>
      <w:tr w:rsidR="00DD6D98" w:rsidRPr="009901C4" w14:paraId="5B2E483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82C194"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55490C07"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E5F4A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B60D6F" w14:textId="77777777" w:rsidR="00DD6D98" w:rsidRPr="009901C4" w:rsidRDefault="00DD6D98" w:rsidP="00DD6D98">
            <w:pPr>
              <w:pStyle w:val="MsgTableBody"/>
              <w:jc w:val="center"/>
              <w:rPr>
                <w:noProof/>
              </w:rPr>
            </w:pPr>
            <w:r>
              <w:rPr>
                <w:noProof/>
              </w:rPr>
              <w:t>17</w:t>
            </w:r>
          </w:p>
        </w:tc>
      </w:tr>
      <w:tr w:rsidR="00DD6D98" w:rsidRPr="009901C4" w14:paraId="583626D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947D15"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708F5D14" w14:textId="77777777"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6F2A8E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74BDC" w14:textId="77777777" w:rsidR="00DD6D98" w:rsidRPr="009901C4" w:rsidRDefault="00DD6D98" w:rsidP="00DD6D98">
            <w:pPr>
              <w:pStyle w:val="MsgTableBody"/>
              <w:jc w:val="center"/>
              <w:rPr>
                <w:noProof/>
              </w:rPr>
            </w:pPr>
            <w:r>
              <w:rPr>
                <w:noProof/>
              </w:rPr>
              <w:t>7</w:t>
            </w:r>
          </w:p>
        </w:tc>
      </w:tr>
      <w:tr w:rsidR="00DD6D98" w:rsidRPr="009901C4" w14:paraId="1119C6E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7DD45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648B2B9" w14:textId="77777777"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0DFD53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6EA0C0" w14:textId="77777777" w:rsidR="00DD6D98" w:rsidRPr="009901C4" w:rsidRDefault="00DD6D98" w:rsidP="00DD6D98">
            <w:pPr>
              <w:pStyle w:val="MsgTableBody"/>
              <w:jc w:val="center"/>
              <w:rPr>
                <w:noProof/>
              </w:rPr>
            </w:pPr>
          </w:p>
        </w:tc>
      </w:tr>
      <w:tr w:rsidR="00DD6D98" w:rsidRPr="009901C4" w14:paraId="61ACD4A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F188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11BFEB7" w14:textId="77777777"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0A07A5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61EC23" w14:textId="77777777" w:rsidR="00DD6D98" w:rsidRPr="009901C4" w:rsidRDefault="00DD6D98" w:rsidP="00DD6D98">
            <w:pPr>
              <w:pStyle w:val="MsgTableBody"/>
              <w:jc w:val="center"/>
              <w:rPr>
                <w:noProof/>
              </w:rPr>
            </w:pPr>
          </w:p>
        </w:tc>
      </w:tr>
      <w:tr w:rsidR="00DD6D98" w:rsidRPr="009901C4" w14:paraId="055F4760" w14:textId="77777777" w:rsidTr="009A3189">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E65FD21"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9ACB041"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20F2A2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753D000" w14:textId="77777777" w:rsidR="00DD6D98" w:rsidRPr="009901C4" w:rsidRDefault="00DD6D98" w:rsidP="00DD6D98">
            <w:pPr>
              <w:pStyle w:val="MsgTableBody"/>
              <w:jc w:val="center"/>
              <w:rPr>
                <w:noProof/>
              </w:rPr>
            </w:pPr>
            <w:r w:rsidRPr="009901C4">
              <w:rPr>
                <w:noProof/>
              </w:rPr>
              <w:t>2</w:t>
            </w:r>
          </w:p>
        </w:tc>
      </w:tr>
    </w:tbl>
    <w:p w14:paraId="3341EA45"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418"/>
        <w:gridCol w:w="1765"/>
        <w:gridCol w:w="2090"/>
      </w:tblGrid>
      <w:tr w:rsidR="00DD6D98" w:rsidRPr="009928E9" w14:paraId="5ECF2786" w14:textId="77777777" w:rsidTr="00DD6D98">
        <w:tc>
          <w:tcPr>
            <w:tcW w:w="9350" w:type="dxa"/>
            <w:gridSpan w:val="5"/>
          </w:tcPr>
          <w:p w14:paraId="02C51BFB" w14:textId="77777777" w:rsidR="00DD6D98" w:rsidRPr="0083614A" w:rsidRDefault="00DD6D98" w:rsidP="00DD6D98">
            <w:pPr>
              <w:pStyle w:val="ACK-ChoreographyHeader"/>
            </w:pPr>
            <w:r>
              <w:t>Acknowledgement Choreography</w:t>
            </w:r>
          </w:p>
        </w:tc>
      </w:tr>
      <w:tr w:rsidR="00DD6D98" w:rsidRPr="009928E9" w14:paraId="57CCB316" w14:textId="77777777" w:rsidTr="00DD6D98">
        <w:tc>
          <w:tcPr>
            <w:tcW w:w="9350" w:type="dxa"/>
            <w:gridSpan w:val="5"/>
          </w:tcPr>
          <w:p w14:paraId="4C2C3A7D" w14:textId="77777777" w:rsidR="00DD6D98" w:rsidRDefault="00DD6D98" w:rsidP="00DD6D98">
            <w:pPr>
              <w:pStyle w:val="ACK-ChoreographyHeader"/>
            </w:pPr>
            <w:r w:rsidRPr="006767F8">
              <w:rPr>
                <w:noProof/>
                <w:lang w:val="de-DE"/>
              </w:rPr>
              <w:t>ORU^R42^ORU_R01</w:t>
            </w:r>
          </w:p>
        </w:tc>
      </w:tr>
      <w:tr w:rsidR="00DD6D98" w:rsidRPr="009928E9" w14:paraId="44F88666" w14:textId="77777777" w:rsidTr="00DD6D98">
        <w:tc>
          <w:tcPr>
            <w:tcW w:w="1809" w:type="dxa"/>
          </w:tcPr>
          <w:p w14:paraId="62FF3F7D" w14:textId="77777777" w:rsidR="00DD6D98" w:rsidRPr="0083614A" w:rsidRDefault="00DD6D98" w:rsidP="00DD6D98">
            <w:pPr>
              <w:pStyle w:val="ACK-ChoreographyBody"/>
            </w:pPr>
            <w:r w:rsidRPr="0083614A">
              <w:t>Field name</w:t>
            </w:r>
          </w:p>
        </w:tc>
        <w:tc>
          <w:tcPr>
            <w:tcW w:w="2268" w:type="dxa"/>
          </w:tcPr>
          <w:p w14:paraId="753378D8" w14:textId="77777777" w:rsidR="00DD6D98" w:rsidRPr="0083614A" w:rsidRDefault="00DD6D98" w:rsidP="00DD6D98">
            <w:pPr>
              <w:pStyle w:val="ACK-ChoreographyBody"/>
            </w:pPr>
            <w:r w:rsidRPr="0083614A">
              <w:t>Field Value: Original mode</w:t>
            </w:r>
          </w:p>
        </w:tc>
        <w:tc>
          <w:tcPr>
            <w:tcW w:w="5273" w:type="dxa"/>
            <w:gridSpan w:val="3"/>
          </w:tcPr>
          <w:p w14:paraId="52AFFFE3" w14:textId="77777777" w:rsidR="00DD6D98" w:rsidRPr="0083614A" w:rsidRDefault="00DD6D98" w:rsidP="00DD6D98">
            <w:pPr>
              <w:pStyle w:val="ACK-ChoreographyBody"/>
            </w:pPr>
            <w:r w:rsidRPr="0083614A">
              <w:t>Field value: Enhanced mode</w:t>
            </w:r>
          </w:p>
        </w:tc>
      </w:tr>
      <w:tr w:rsidR="00DD6D98" w:rsidRPr="009928E9" w14:paraId="5832F33C" w14:textId="77777777" w:rsidTr="00DD6D98">
        <w:tc>
          <w:tcPr>
            <w:tcW w:w="1809" w:type="dxa"/>
          </w:tcPr>
          <w:p w14:paraId="0D48D638" w14:textId="77777777" w:rsidR="00DD6D98" w:rsidRPr="0083614A" w:rsidRDefault="00DD6D98" w:rsidP="00DD6D98">
            <w:pPr>
              <w:pStyle w:val="ACK-ChoreographyBody"/>
            </w:pPr>
            <w:r w:rsidRPr="0083614A">
              <w:t>MSH</w:t>
            </w:r>
            <w:r>
              <w:t>-</w:t>
            </w:r>
            <w:r w:rsidRPr="0083614A">
              <w:t>15</w:t>
            </w:r>
          </w:p>
        </w:tc>
        <w:tc>
          <w:tcPr>
            <w:tcW w:w="2268" w:type="dxa"/>
          </w:tcPr>
          <w:p w14:paraId="3E4EC9AE" w14:textId="77777777" w:rsidR="00DD6D98" w:rsidRPr="0083614A" w:rsidRDefault="00DD6D98" w:rsidP="00DD6D98">
            <w:pPr>
              <w:pStyle w:val="ACK-ChoreographyBody"/>
            </w:pPr>
            <w:r w:rsidRPr="0083614A">
              <w:t>Blank</w:t>
            </w:r>
          </w:p>
        </w:tc>
        <w:tc>
          <w:tcPr>
            <w:tcW w:w="1418" w:type="dxa"/>
          </w:tcPr>
          <w:p w14:paraId="6F9BFFE9" w14:textId="77777777" w:rsidR="00DD6D98" w:rsidRPr="0083614A" w:rsidRDefault="00DD6D98" w:rsidP="00DD6D98">
            <w:pPr>
              <w:pStyle w:val="ACK-ChoreographyBody"/>
            </w:pPr>
            <w:r w:rsidRPr="0083614A">
              <w:t>NE</w:t>
            </w:r>
          </w:p>
        </w:tc>
        <w:tc>
          <w:tcPr>
            <w:tcW w:w="1765" w:type="dxa"/>
          </w:tcPr>
          <w:p w14:paraId="4EB57678" w14:textId="77777777" w:rsidR="00DD6D98" w:rsidRPr="003C4436" w:rsidRDefault="00DD6D98" w:rsidP="00DD6D98">
            <w:pPr>
              <w:pStyle w:val="ACK-ChoreographyBody"/>
              <w:rPr>
                <w:szCs w:val="16"/>
              </w:rPr>
            </w:pPr>
            <w:r w:rsidRPr="003C4436">
              <w:rPr>
                <w:szCs w:val="16"/>
              </w:rPr>
              <w:t>NE</w:t>
            </w:r>
          </w:p>
        </w:tc>
        <w:tc>
          <w:tcPr>
            <w:tcW w:w="2090" w:type="dxa"/>
          </w:tcPr>
          <w:p w14:paraId="228EB7EE" w14:textId="77777777" w:rsidR="00DD6D98" w:rsidRPr="003C4436" w:rsidRDefault="00DD6D98" w:rsidP="00DD6D98">
            <w:pPr>
              <w:pStyle w:val="ACK-ChoreographyBody"/>
              <w:rPr>
                <w:szCs w:val="16"/>
              </w:rPr>
            </w:pPr>
            <w:r w:rsidRPr="003C4436">
              <w:rPr>
                <w:szCs w:val="16"/>
              </w:rPr>
              <w:t>AL, SU, ER</w:t>
            </w:r>
          </w:p>
        </w:tc>
      </w:tr>
      <w:tr w:rsidR="00DD6D98" w:rsidRPr="009928E9" w14:paraId="4F30ADE6" w14:textId="77777777" w:rsidTr="00DD6D98">
        <w:tc>
          <w:tcPr>
            <w:tcW w:w="1809" w:type="dxa"/>
          </w:tcPr>
          <w:p w14:paraId="35AA3378" w14:textId="77777777" w:rsidR="00DD6D98" w:rsidRPr="0083614A" w:rsidRDefault="00DD6D98" w:rsidP="00DD6D98">
            <w:pPr>
              <w:pStyle w:val="ACK-ChoreographyBody"/>
            </w:pPr>
            <w:r w:rsidRPr="0083614A">
              <w:t>MSH</w:t>
            </w:r>
            <w:r>
              <w:t>-</w:t>
            </w:r>
            <w:r w:rsidRPr="0083614A">
              <w:t>16</w:t>
            </w:r>
          </w:p>
        </w:tc>
        <w:tc>
          <w:tcPr>
            <w:tcW w:w="2268" w:type="dxa"/>
          </w:tcPr>
          <w:p w14:paraId="5D8540EF" w14:textId="77777777" w:rsidR="00DD6D98" w:rsidRPr="0083614A" w:rsidRDefault="00DD6D98" w:rsidP="00DD6D98">
            <w:pPr>
              <w:pStyle w:val="ACK-ChoreographyBody"/>
            </w:pPr>
            <w:r w:rsidRPr="0083614A">
              <w:t>Blank</w:t>
            </w:r>
          </w:p>
        </w:tc>
        <w:tc>
          <w:tcPr>
            <w:tcW w:w="1418" w:type="dxa"/>
          </w:tcPr>
          <w:p w14:paraId="5C18EF75" w14:textId="77777777" w:rsidR="00DD6D98" w:rsidRPr="0083614A" w:rsidRDefault="00DD6D98" w:rsidP="00DD6D98">
            <w:pPr>
              <w:pStyle w:val="ACK-ChoreographyBody"/>
            </w:pPr>
            <w:r w:rsidRPr="0083614A">
              <w:t>NE</w:t>
            </w:r>
          </w:p>
        </w:tc>
        <w:tc>
          <w:tcPr>
            <w:tcW w:w="1765" w:type="dxa"/>
          </w:tcPr>
          <w:p w14:paraId="43A74527" w14:textId="77777777" w:rsidR="00DD6D98" w:rsidRPr="003C4436" w:rsidRDefault="00DD6D98" w:rsidP="00DD6D98">
            <w:pPr>
              <w:pStyle w:val="ACK-ChoreographyBody"/>
              <w:rPr>
                <w:szCs w:val="16"/>
              </w:rPr>
            </w:pPr>
            <w:r w:rsidRPr="003C4436">
              <w:rPr>
                <w:szCs w:val="16"/>
              </w:rPr>
              <w:t>AL, SU, ER</w:t>
            </w:r>
          </w:p>
        </w:tc>
        <w:tc>
          <w:tcPr>
            <w:tcW w:w="2090" w:type="dxa"/>
          </w:tcPr>
          <w:p w14:paraId="0314C75B" w14:textId="77777777" w:rsidR="00DD6D98" w:rsidRPr="003C4436" w:rsidRDefault="00DD6D98" w:rsidP="00DD6D98">
            <w:pPr>
              <w:pStyle w:val="ACK-ChoreographyBody"/>
              <w:rPr>
                <w:szCs w:val="16"/>
              </w:rPr>
            </w:pPr>
            <w:r w:rsidRPr="003C4436">
              <w:rPr>
                <w:szCs w:val="16"/>
              </w:rPr>
              <w:t>AL, SU, ER</w:t>
            </w:r>
          </w:p>
        </w:tc>
      </w:tr>
      <w:tr w:rsidR="00DD6D98" w:rsidRPr="009928E9" w14:paraId="4A413E64" w14:textId="77777777" w:rsidTr="00DD6D98">
        <w:tc>
          <w:tcPr>
            <w:tcW w:w="1809" w:type="dxa"/>
          </w:tcPr>
          <w:p w14:paraId="198C211C" w14:textId="77777777" w:rsidR="00DD6D98" w:rsidRPr="0083614A" w:rsidRDefault="00DD6D98" w:rsidP="00DD6D98">
            <w:pPr>
              <w:pStyle w:val="ACK-ChoreographyBody"/>
            </w:pPr>
            <w:r w:rsidRPr="0083614A">
              <w:t>Immediate Ack</w:t>
            </w:r>
          </w:p>
        </w:tc>
        <w:tc>
          <w:tcPr>
            <w:tcW w:w="2268" w:type="dxa"/>
          </w:tcPr>
          <w:p w14:paraId="2FDEDD67" w14:textId="77777777" w:rsidR="00DD6D98" w:rsidRPr="0083614A" w:rsidRDefault="00DD6D98" w:rsidP="00DD6D98">
            <w:pPr>
              <w:pStyle w:val="ACK-ChoreographyBody"/>
            </w:pPr>
            <w:r w:rsidRPr="0083614A">
              <w:t>-</w:t>
            </w:r>
          </w:p>
        </w:tc>
        <w:tc>
          <w:tcPr>
            <w:tcW w:w="1418" w:type="dxa"/>
          </w:tcPr>
          <w:p w14:paraId="13E09508" w14:textId="77777777" w:rsidR="00DD6D98" w:rsidRPr="0083614A" w:rsidRDefault="00DD6D98" w:rsidP="00DD6D98">
            <w:pPr>
              <w:pStyle w:val="ACK-ChoreographyBody"/>
            </w:pPr>
            <w:r w:rsidRPr="0083614A">
              <w:t>-</w:t>
            </w:r>
          </w:p>
        </w:tc>
        <w:tc>
          <w:tcPr>
            <w:tcW w:w="1765" w:type="dxa"/>
          </w:tcPr>
          <w:p w14:paraId="29C21ADD" w14:textId="77777777" w:rsidR="00DD6D98" w:rsidRPr="003C4436" w:rsidRDefault="00DD6D98" w:rsidP="00DD6D98">
            <w:pPr>
              <w:pStyle w:val="ACK-ChoreographyBody"/>
              <w:rPr>
                <w:szCs w:val="16"/>
              </w:rPr>
            </w:pPr>
            <w:r w:rsidRPr="003C4436">
              <w:rPr>
                <w:szCs w:val="16"/>
              </w:rPr>
              <w:t>-</w:t>
            </w:r>
          </w:p>
        </w:tc>
        <w:tc>
          <w:tcPr>
            <w:tcW w:w="2090" w:type="dxa"/>
          </w:tcPr>
          <w:p w14:paraId="168D6AA7"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r w:rsidR="00DD6D98" w:rsidRPr="009928E9" w14:paraId="14BA5C5E" w14:textId="77777777" w:rsidTr="00DD6D98">
        <w:tc>
          <w:tcPr>
            <w:tcW w:w="1809" w:type="dxa"/>
          </w:tcPr>
          <w:p w14:paraId="4403653C" w14:textId="77777777" w:rsidR="00DD6D98" w:rsidRPr="0083614A" w:rsidRDefault="00DD6D98" w:rsidP="00DD6D98">
            <w:pPr>
              <w:pStyle w:val="ACK-ChoreographyBody"/>
            </w:pPr>
            <w:r w:rsidRPr="0083614A">
              <w:t>Application Ack</w:t>
            </w:r>
          </w:p>
        </w:tc>
        <w:tc>
          <w:tcPr>
            <w:tcW w:w="2268" w:type="dxa"/>
          </w:tcPr>
          <w:p w14:paraId="514F7FA5" w14:textId="77777777" w:rsidR="00DD6D98" w:rsidRPr="0083614A" w:rsidRDefault="00DD6D98" w:rsidP="00DD6D98">
            <w:pPr>
              <w:pStyle w:val="ACK-ChoreographyBody"/>
            </w:pPr>
            <w:r w:rsidRPr="003C4436">
              <w:rPr>
                <w:szCs w:val="16"/>
              </w:rPr>
              <w:t>ACK^</w:t>
            </w:r>
            <w:r>
              <w:rPr>
                <w:szCs w:val="16"/>
              </w:rPr>
              <w:t>R42</w:t>
            </w:r>
            <w:r w:rsidRPr="003C4436">
              <w:rPr>
                <w:szCs w:val="16"/>
              </w:rPr>
              <w:t>^ACK</w:t>
            </w:r>
          </w:p>
        </w:tc>
        <w:tc>
          <w:tcPr>
            <w:tcW w:w="1418" w:type="dxa"/>
          </w:tcPr>
          <w:p w14:paraId="71E0B667" w14:textId="77777777" w:rsidR="00DD6D98" w:rsidRPr="0083614A" w:rsidRDefault="00DD6D98" w:rsidP="00DD6D98">
            <w:pPr>
              <w:pStyle w:val="ACK-ChoreographyBody"/>
            </w:pPr>
            <w:r w:rsidRPr="0083614A">
              <w:t>-</w:t>
            </w:r>
          </w:p>
        </w:tc>
        <w:tc>
          <w:tcPr>
            <w:tcW w:w="1765" w:type="dxa"/>
          </w:tcPr>
          <w:p w14:paraId="54C288F9"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c>
          <w:tcPr>
            <w:tcW w:w="2090" w:type="dxa"/>
          </w:tcPr>
          <w:p w14:paraId="460DA687"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bl>
    <w:p w14:paraId="4C763506" w14:textId="77777777" w:rsidR="00DD6D98" w:rsidRPr="009901C4" w:rsidRDefault="00DD6D98" w:rsidP="00DD6D98">
      <w:pPr>
        <w:rPr>
          <w:noProof/>
        </w:rPr>
      </w:pPr>
    </w:p>
    <w:p w14:paraId="6DDD0DD4" w14:textId="77777777" w:rsidR="00DD6D98" w:rsidRPr="00E51542" w:rsidRDefault="00DD6D98" w:rsidP="0043481A">
      <w:pPr>
        <w:pStyle w:val="Heading3"/>
        <w:rPr>
          <w:noProof/>
          <w:lang w:val="fr-FR"/>
        </w:rPr>
      </w:pPr>
      <w:bookmarkStart w:id="1055" w:name="_Toc28960182"/>
      <w:r w:rsidRPr="00E51542">
        <w:rPr>
          <w:noProof/>
          <w:lang w:val="fr-FR"/>
        </w:rPr>
        <w:t xml:space="preserve">ORU – Unsolicited Patient-Device Association </w:t>
      </w:r>
      <w:r w:rsidRPr="0043481A">
        <w:t>Observation</w:t>
      </w:r>
      <w:r w:rsidRPr="00E51542">
        <w:rPr>
          <w:noProof/>
          <w:lang w:val="fr-FR"/>
        </w:rPr>
        <w:t xml:space="preserve"> Message (Event R43)</w:t>
      </w:r>
      <w:bookmarkEnd w:id="1055"/>
    </w:p>
    <w:p w14:paraId="5468785F" w14:textId="77777777" w:rsidR="00DD6D98" w:rsidRDefault="00DD6D98" w:rsidP="00DD6D98">
      <w:pPr>
        <w:pStyle w:val="NormalIndented"/>
        <w:rPr>
          <w:noProof/>
        </w:rPr>
      </w:pPr>
      <w:r>
        <w:rPr>
          <w:noProof/>
        </w:rPr>
        <w:t xml:space="preserve">The R43 trigger event is used for observation reports that indicate the association of one patient to one or more health care devices.  This includes both patient-device association as well as disassociation when a device is removed from active use with a patient.  Other messages may be utilized for this purpose (e.g., ADT); however,  this message was chosen given the general use of ORU-style messages to communicate device data, including unique device identifiers (e.g., PRT-10 and UDI components), and the possible need to include additional device data such as hardware / software configuration.  The R43 trigger provides indication of the specialized usage of this message.  </w:t>
      </w:r>
      <w:r w:rsidRPr="00273E8B">
        <w:t>Note that OBX-3 Observation Identifier, PRT-4 Participation, and OBX-11 Observation Result Status represent the purpose of the association of the device and the status of that association as further defined through the appropriate implementation guides and/or profiles.</w:t>
      </w:r>
    </w:p>
    <w:p w14:paraId="46DEC62E" w14:textId="77777777" w:rsidR="00DD6D98" w:rsidRDefault="00DD6D98" w:rsidP="00DD6D98">
      <w:pPr>
        <w:pStyle w:val="NormalIndented"/>
        <w:rPr>
          <w:noProof/>
        </w:rPr>
      </w:pPr>
      <w:r>
        <w:rPr>
          <w:noProof/>
        </w:rPr>
        <w:t>Use cases that this message supports include:</w:t>
      </w:r>
    </w:p>
    <w:p w14:paraId="6B659B3D" w14:textId="77777777" w:rsidR="00DD6D98" w:rsidRDefault="00DD6D98" w:rsidP="00DD6D98">
      <w:pPr>
        <w:numPr>
          <w:ilvl w:val="0"/>
          <w:numId w:val="28"/>
        </w:numPr>
        <w:suppressAutoHyphens/>
        <w:spacing w:after="0" w:line="240" w:lineRule="auto"/>
        <w:rPr>
          <w:noProof/>
        </w:rPr>
      </w:pPr>
      <w:r>
        <w:rPr>
          <w:noProof/>
        </w:rPr>
        <w:lastRenderedPageBreak/>
        <w:t>Simple patient-device association where a system that integrates a bar code or RFID reader is used to capture patient and device identifiers at the point of care and then communicate those to other devices and systems that process device data associated with the same patient.</w:t>
      </w:r>
    </w:p>
    <w:p w14:paraId="34016CC5" w14:textId="77777777" w:rsidR="00DD6D98" w:rsidRDefault="00DD6D98" w:rsidP="00DD6D98">
      <w:pPr>
        <w:numPr>
          <w:ilvl w:val="0"/>
          <w:numId w:val="28"/>
        </w:numPr>
        <w:suppressAutoHyphens/>
        <w:spacing w:after="0" w:line="240" w:lineRule="auto"/>
        <w:rPr>
          <w:noProof/>
        </w:rPr>
      </w:pPr>
      <w:r>
        <w:rPr>
          <w:noProof/>
        </w:rPr>
        <w:t>When one or more devices are no longer associated with a patient, this message can be used to communicate this change of status</w:t>
      </w:r>
    </w:p>
    <w:p w14:paraId="35B693EA" w14:textId="77777777" w:rsidR="00DD6D98" w:rsidRDefault="00DD6D98" w:rsidP="00DD6D98">
      <w:pPr>
        <w:numPr>
          <w:ilvl w:val="0"/>
          <w:numId w:val="28"/>
        </w:numPr>
        <w:suppressAutoHyphens/>
        <w:spacing w:after="0" w:line="240" w:lineRule="auto"/>
        <w:rPr>
          <w:noProof/>
        </w:rPr>
      </w:pPr>
      <w:r>
        <w:rPr>
          <w:noProof/>
        </w:rPr>
        <w:t>Systems may not only perform the identifier acquisition from patients and devices, but may also authenticate the identifiers and support cross-referencing (e.g., when there are multiple patient identifiers)</w:t>
      </w:r>
    </w:p>
    <w:p w14:paraId="38554363" w14:textId="77777777" w:rsidR="00DD6D98" w:rsidRDefault="00DD6D98" w:rsidP="00DD6D98">
      <w:pPr>
        <w:pStyle w:val="NormalIndented"/>
        <w:rPr>
          <w:noProof/>
        </w:rPr>
      </w:pPr>
    </w:p>
    <w:p w14:paraId="3A06FC77" w14:textId="77777777" w:rsidR="00DD6D98" w:rsidRDefault="00DD6D98" w:rsidP="00DD6D98">
      <w:pPr>
        <w:pStyle w:val="NormalIndented"/>
        <w:rPr>
          <w:noProof/>
        </w:rPr>
      </w:pPr>
      <w:r>
        <w:rPr>
          <w:noProof/>
        </w:rPr>
        <w:t xml:space="preserve">In the latter use case, this message can be used to establish a “source of truth” for patient-device associations.  There are many systems in and supportive of the point of care that make associations between patients and health care devices, all of which need to be coordinated to ensure there are no mis-matches between information sources and the patients to which they are associated.  </w:t>
      </w:r>
    </w:p>
    <w:p w14:paraId="3910305B" w14:textId="77777777" w:rsidR="00DD6D98" w:rsidRDefault="00DD6D98" w:rsidP="00DD6D98">
      <w:pPr>
        <w:pStyle w:val="NormalIndented"/>
        <w:rPr>
          <w:noProof/>
        </w:rPr>
      </w:pPr>
    </w:p>
    <w:p w14:paraId="3D1BE5B4" w14:textId="77777777" w:rsidR="00DD6D98" w:rsidRDefault="00DD6D98" w:rsidP="00DD6D98">
      <w:pPr>
        <w:pStyle w:val="NormalIndented"/>
        <w:rPr>
          <w:noProof/>
        </w:rPr>
      </w:pPr>
      <w:r>
        <w:rPr>
          <w:noProof/>
        </w:rPr>
        <w:t>The message shall identify a patient with optional location information, and one or more device observations, each including a unique device identifier along with an indication of whether the device is being associated or disassociated with the specified patient.  In addition, a single observation can be specified to disassociate all devices for a given patient.</w:t>
      </w:r>
    </w:p>
    <w:p w14:paraId="724811A4" w14:textId="77777777" w:rsidR="00DD6D98" w:rsidRPr="006767F8" w:rsidRDefault="00DD6D98" w:rsidP="00DD6D98">
      <w:pPr>
        <w:pStyle w:val="MsgTableCaption"/>
        <w:rPr>
          <w:noProof/>
          <w:lang w:val="de-DE"/>
        </w:rPr>
      </w:pPr>
      <w:r w:rsidRPr="006767F8">
        <w:rPr>
          <w:noProof/>
          <w:lang w:val="de-DE"/>
        </w:rPr>
        <w:t>ORU^R43^ORU_R01: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9901C4" w14:paraId="0B0A4C16" w14:textId="77777777" w:rsidTr="007A1264">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51D9A5F5" w14:textId="77777777"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19" w:type="dxa"/>
            <w:tcBorders>
              <w:top w:val="single" w:sz="2" w:space="0" w:color="auto"/>
              <w:left w:val="nil"/>
              <w:bottom w:val="single" w:sz="4" w:space="0" w:color="auto"/>
              <w:right w:val="nil"/>
            </w:tcBorders>
            <w:shd w:val="clear" w:color="auto" w:fill="FFFFFF"/>
          </w:tcPr>
          <w:p w14:paraId="25C078B4" w14:textId="77777777"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14:paraId="63E35CEB" w14:textId="77777777"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gridSpan w:val="2"/>
            <w:tcBorders>
              <w:top w:val="single" w:sz="2" w:space="0" w:color="auto"/>
              <w:left w:val="nil"/>
              <w:bottom w:val="single" w:sz="4" w:space="0" w:color="auto"/>
              <w:right w:val="nil"/>
            </w:tcBorders>
            <w:shd w:val="clear" w:color="auto" w:fill="FFFFFF"/>
          </w:tcPr>
          <w:p w14:paraId="247080CF" w14:textId="77777777"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14:paraId="497D29EF" w14:textId="77777777" w:rsidTr="007A1264">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25159507"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4802E763"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3273A37F"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9541382" w14:textId="77777777" w:rsidR="00DD6D98" w:rsidRPr="009901C4" w:rsidRDefault="00DD6D98" w:rsidP="00DD6D98">
            <w:pPr>
              <w:pStyle w:val="MsgTableBody"/>
              <w:jc w:val="center"/>
              <w:rPr>
                <w:noProof/>
              </w:rPr>
            </w:pPr>
            <w:r w:rsidRPr="009901C4">
              <w:rPr>
                <w:noProof/>
              </w:rPr>
              <w:t>2</w:t>
            </w:r>
          </w:p>
        </w:tc>
      </w:tr>
      <w:tr w:rsidR="00DD6D98" w:rsidRPr="009901C4" w14:paraId="124BCD6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BE8925"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65A029AE"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C6BDE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519847" w14:textId="77777777" w:rsidR="00DD6D98" w:rsidRPr="009901C4" w:rsidRDefault="00DD6D98" w:rsidP="00DD6D98">
            <w:pPr>
              <w:pStyle w:val="MsgTableBody"/>
              <w:jc w:val="center"/>
              <w:rPr>
                <w:noProof/>
              </w:rPr>
            </w:pPr>
            <w:r>
              <w:rPr>
                <w:noProof/>
              </w:rPr>
              <w:t>3</w:t>
            </w:r>
          </w:p>
        </w:tc>
      </w:tr>
      <w:tr w:rsidR="00DD6D98" w:rsidRPr="009901C4" w14:paraId="254AB98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131088"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536DE269"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993A80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A28163" w14:textId="77777777" w:rsidR="00DD6D98" w:rsidRPr="009901C4" w:rsidRDefault="00DD6D98" w:rsidP="00DD6D98">
            <w:pPr>
              <w:pStyle w:val="MsgTableBody"/>
              <w:jc w:val="center"/>
              <w:rPr>
                <w:noProof/>
              </w:rPr>
            </w:pPr>
            <w:r w:rsidRPr="009901C4">
              <w:rPr>
                <w:noProof/>
              </w:rPr>
              <w:t>2</w:t>
            </w:r>
          </w:p>
        </w:tc>
      </w:tr>
      <w:tr w:rsidR="00DD6D98" w:rsidRPr="009901C4" w14:paraId="7B459ED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BC9F4D"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65382157"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63F4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AE642B" w14:textId="77777777" w:rsidR="00DD6D98" w:rsidRPr="009901C4" w:rsidRDefault="00DD6D98" w:rsidP="00DD6D98">
            <w:pPr>
              <w:pStyle w:val="MsgTableBody"/>
              <w:jc w:val="center"/>
              <w:rPr>
                <w:noProof/>
              </w:rPr>
            </w:pPr>
            <w:r w:rsidRPr="009901C4">
              <w:rPr>
                <w:noProof/>
              </w:rPr>
              <w:t>2</w:t>
            </w:r>
          </w:p>
        </w:tc>
      </w:tr>
      <w:tr w:rsidR="00DD6D98" w:rsidRPr="009901C4" w14:paraId="3985C67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EC449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B0F8F8C" w14:textId="77777777"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14:paraId="7F02C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9A10DD" w14:textId="77777777" w:rsidR="00DD6D98" w:rsidRPr="009901C4" w:rsidRDefault="00DD6D98" w:rsidP="00DD6D98">
            <w:pPr>
              <w:pStyle w:val="MsgTableBody"/>
              <w:jc w:val="center"/>
              <w:rPr>
                <w:noProof/>
              </w:rPr>
            </w:pPr>
          </w:p>
        </w:tc>
      </w:tr>
      <w:tr w:rsidR="00DD6D98" w:rsidRPr="009901C4" w14:paraId="4A23FAB0"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1C082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A713468" w14:textId="77777777" w:rsidR="00DD6D98" w:rsidRPr="009901C4"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3F43F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3F0EB4" w14:textId="77777777" w:rsidR="00DD6D98" w:rsidRPr="009901C4" w:rsidRDefault="00DD6D98" w:rsidP="00DD6D98">
            <w:pPr>
              <w:pStyle w:val="MsgTableBody"/>
              <w:jc w:val="center"/>
              <w:rPr>
                <w:noProof/>
              </w:rPr>
            </w:pPr>
          </w:p>
        </w:tc>
      </w:tr>
      <w:tr w:rsidR="00DD6D98" w:rsidRPr="009901C4" w14:paraId="460F19D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550FF9"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17529BBA"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72CE0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C079D7" w14:textId="77777777" w:rsidR="00DD6D98" w:rsidRPr="009901C4" w:rsidRDefault="00DD6D98" w:rsidP="00DD6D98">
            <w:pPr>
              <w:pStyle w:val="MsgTableBody"/>
              <w:jc w:val="center"/>
              <w:rPr>
                <w:noProof/>
              </w:rPr>
            </w:pPr>
            <w:r w:rsidRPr="009901C4">
              <w:rPr>
                <w:noProof/>
              </w:rPr>
              <w:t>3</w:t>
            </w:r>
          </w:p>
        </w:tc>
      </w:tr>
      <w:tr w:rsidR="00DD6D98" w:rsidRPr="009901C4" w14:paraId="3825CED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5EA312"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5A2C73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30C0CB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44A975" w14:textId="77777777" w:rsidR="00DD6D98" w:rsidRPr="009901C4" w:rsidRDefault="00DD6D98" w:rsidP="00DD6D98">
            <w:pPr>
              <w:pStyle w:val="MsgTableBody"/>
              <w:jc w:val="center"/>
              <w:rPr>
                <w:noProof/>
              </w:rPr>
            </w:pPr>
            <w:r w:rsidRPr="009901C4">
              <w:rPr>
                <w:noProof/>
              </w:rPr>
              <w:t>3</w:t>
            </w:r>
          </w:p>
        </w:tc>
      </w:tr>
      <w:tr w:rsidR="00BB62FD" w:rsidRPr="0001097E" w14:paraId="465FF0CC" w14:textId="77777777" w:rsidTr="007A1264">
        <w:tblPrEx>
          <w:shd w:val="clear" w:color="auto" w:fill="auto"/>
          <w:tblCellMar>
            <w:left w:w="107" w:type="dxa"/>
            <w:right w:w="107" w:type="dxa"/>
          </w:tblCellMar>
          <w:tblLook w:val="04A0" w:firstRow="1" w:lastRow="0" w:firstColumn="1" w:lastColumn="0" w:noHBand="0" w:noVBand="1"/>
        </w:tblPrEx>
        <w:trPr>
          <w:jc w:val="center"/>
          <w:ins w:id="1056" w:author="Buitendijk, Hans" w:date="2022-08-23T13:56:00Z"/>
        </w:trPr>
        <w:tc>
          <w:tcPr>
            <w:tcW w:w="2881" w:type="dxa"/>
            <w:tcBorders>
              <w:top w:val="dotted" w:sz="4" w:space="0" w:color="auto"/>
              <w:left w:val="nil"/>
              <w:bottom w:val="dotted" w:sz="4" w:space="0" w:color="auto"/>
              <w:right w:val="nil"/>
            </w:tcBorders>
            <w:shd w:val="clear" w:color="auto" w:fill="FFFFFF"/>
          </w:tcPr>
          <w:p w14:paraId="3EBFBE07" w14:textId="6943FC17" w:rsidR="00BB62FD" w:rsidRPr="0052787A" w:rsidRDefault="00BB62FD" w:rsidP="00EE6AE7">
            <w:pPr>
              <w:pStyle w:val="MsgTableBody"/>
              <w:rPr>
                <w:ins w:id="1057" w:author="Buitendijk, Hans" w:date="2022-08-23T13:56:00Z"/>
                <w:noProof/>
              </w:rPr>
            </w:pPr>
            <w:ins w:id="1058" w:author="Buitendijk, Hans" w:date="2022-08-23T13:56: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5CE9E929" w14:textId="77777777" w:rsidR="00BB62FD" w:rsidRPr="0052787A" w:rsidRDefault="00BB62FD" w:rsidP="00EE6AE7">
            <w:pPr>
              <w:pStyle w:val="MsgTableBody"/>
              <w:rPr>
                <w:ins w:id="1059" w:author="Buitendijk, Hans" w:date="2022-08-23T13:56:00Z"/>
                <w:noProof/>
              </w:rPr>
            </w:pPr>
            <w:ins w:id="1060" w:author="Buitendijk, Hans" w:date="2022-08-23T13:5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14A2A2D6" w14:textId="77777777" w:rsidR="00BB62FD" w:rsidRPr="0052787A" w:rsidRDefault="00BB62FD" w:rsidP="00EE6AE7">
            <w:pPr>
              <w:pStyle w:val="MsgTableBody"/>
              <w:rPr>
                <w:ins w:id="1061"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3E4DB685" w14:textId="77777777" w:rsidR="00BB62FD" w:rsidRPr="0052787A" w:rsidRDefault="00BB62FD" w:rsidP="00EE6AE7">
            <w:pPr>
              <w:pStyle w:val="MsgTableBody"/>
              <w:jc w:val="center"/>
              <w:rPr>
                <w:ins w:id="1062" w:author="Buitendijk, Hans" w:date="2022-08-23T13:56:00Z"/>
                <w:noProof/>
              </w:rPr>
            </w:pPr>
            <w:ins w:id="1063" w:author="Buitendijk, Hans" w:date="2022-08-23T13:56:00Z">
              <w:r>
                <w:rPr>
                  <w:noProof/>
                </w:rPr>
                <w:t>3</w:t>
              </w:r>
            </w:ins>
          </w:p>
        </w:tc>
      </w:tr>
      <w:tr w:rsidR="00BB62FD" w:rsidRPr="0001097E" w14:paraId="311284C0" w14:textId="77777777" w:rsidTr="007A1264">
        <w:tblPrEx>
          <w:shd w:val="clear" w:color="auto" w:fill="auto"/>
          <w:tblCellMar>
            <w:left w:w="107" w:type="dxa"/>
            <w:right w:w="107" w:type="dxa"/>
          </w:tblCellMar>
          <w:tblLook w:val="04A0" w:firstRow="1" w:lastRow="0" w:firstColumn="1" w:lastColumn="0" w:noHBand="0" w:noVBand="1"/>
        </w:tblPrEx>
        <w:trPr>
          <w:jc w:val="center"/>
          <w:ins w:id="1064" w:author="Buitendijk, Hans" w:date="2022-08-23T13:56:00Z"/>
        </w:trPr>
        <w:tc>
          <w:tcPr>
            <w:tcW w:w="2881" w:type="dxa"/>
            <w:tcBorders>
              <w:top w:val="dotted" w:sz="4" w:space="0" w:color="auto"/>
              <w:left w:val="nil"/>
              <w:bottom w:val="dotted" w:sz="4" w:space="0" w:color="auto"/>
              <w:right w:val="nil"/>
            </w:tcBorders>
            <w:shd w:val="clear" w:color="auto" w:fill="FFFFFF"/>
          </w:tcPr>
          <w:p w14:paraId="69A58BD6" w14:textId="5B3B3A2A" w:rsidR="00BB62FD" w:rsidRPr="0052787A" w:rsidRDefault="00BB62FD" w:rsidP="00EE6AE7">
            <w:pPr>
              <w:pStyle w:val="MsgTableBody"/>
              <w:rPr>
                <w:ins w:id="1065" w:author="Buitendijk, Hans" w:date="2022-08-23T13:56:00Z"/>
                <w:noProof/>
              </w:rPr>
            </w:pPr>
            <w:ins w:id="1066" w:author="Buitendijk, Hans" w:date="2022-08-23T13:56: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0EF286C2" w14:textId="2EC152AE" w:rsidR="00BB62FD" w:rsidRPr="0052787A" w:rsidRDefault="00973149" w:rsidP="00EE6AE7">
            <w:pPr>
              <w:pStyle w:val="MsgTableBody"/>
              <w:rPr>
                <w:ins w:id="1067" w:author="Buitendijk, Hans" w:date="2022-08-23T13:56:00Z"/>
                <w:noProof/>
              </w:rPr>
            </w:pPr>
            <w:ins w:id="1068" w:author="Buitendijk, Hans" w:date="2022-08-24T17:38:00Z">
              <w:r>
                <w:rPr>
                  <w:noProof/>
                </w:rPr>
                <w:t>Recorded</w:t>
              </w:r>
            </w:ins>
            <w:ins w:id="1069" w:author="Buitendijk, Hans" w:date="2022-08-23T13:56:00Z">
              <w:r w:rsidR="00BB62FD">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0928772E" w14:textId="77777777" w:rsidR="00BB62FD" w:rsidRPr="0052787A" w:rsidRDefault="00BB62FD" w:rsidP="00EE6AE7">
            <w:pPr>
              <w:pStyle w:val="MsgTableBody"/>
              <w:rPr>
                <w:ins w:id="1070"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7070C3C0" w14:textId="77777777" w:rsidR="00BB62FD" w:rsidRPr="0052787A" w:rsidRDefault="00BB62FD" w:rsidP="00EE6AE7">
            <w:pPr>
              <w:pStyle w:val="MsgTableBody"/>
              <w:jc w:val="center"/>
              <w:rPr>
                <w:ins w:id="1071" w:author="Buitendijk, Hans" w:date="2022-08-23T13:56:00Z"/>
                <w:noProof/>
              </w:rPr>
            </w:pPr>
            <w:ins w:id="1072" w:author="Buitendijk, Hans" w:date="2022-08-23T13:56:00Z">
              <w:r>
                <w:rPr>
                  <w:noProof/>
                </w:rPr>
                <w:t>3</w:t>
              </w:r>
            </w:ins>
          </w:p>
        </w:tc>
      </w:tr>
      <w:tr w:rsidR="00BB62FD" w:rsidRPr="0001097E" w14:paraId="3FAC081E" w14:textId="77777777" w:rsidTr="007A1264">
        <w:tblPrEx>
          <w:shd w:val="clear" w:color="auto" w:fill="auto"/>
          <w:tblCellMar>
            <w:left w:w="107" w:type="dxa"/>
            <w:right w:w="107" w:type="dxa"/>
          </w:tblCellMar>
          <w:tblLook w:val="04A0" w:firstRow="1" w:lastRow="0" w:firstColumn="1" w:lastColumn="0" w:noHBand="0" w:noVBand="1"/>
        </w:tblPrEx>
        <w:trPr>
          <w:jc w:val="center"/>
          <w:ins w:id="1073" w:author="Buitendijk, Hans" w:date="2022-08-23T13:56:00Z"/>
        </w:trPr>
        <w:tc>
          <w:tcPr>
            <w:tcW w:w="2881" w:type="dxa"/>
            <w:tcBorders>
              <w:top w:val="dotted" w:sz="4" w:space="0" w:color="auto"/>
              <w:left w:val="nil"/>
              <w:bottom w:val="dotted" w:sz="4" w:space="0" w:color="auto"/>
              <w:right w:val="nil"/>
            </w:tcBorders>
            <w:shd w:val="clear" w:color="auto" w:fill="FFFFFF"/>
          </w:tcPr>
          <w:p w14:paraId="2E7B9816" w14:textId="6D011B79" w:rsidR="00BB62FD" w:rsidRPr="0052787A" w:rsidRDefault="00BB62FD" w:rsidP="00EE6AE7">
            <w:pPr>
              <w:pStyle w:val="MsgTableBody"/>
              <w:rPr>
                <w:ins w:id="1074" w:author="Buitendijk, Hans" w:date="2022-08-23T13:56:00Z"/>
                <w:noProof/>
              </w:rPr>
            </w:pPr>
            <w:ins w:id="1075" w:author="Buitendijk, Hans" w:date="2022-08-23T13:56: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568651C4" w14:textId="07499A9E" w:rsidR="00BB62FD" w:rsidRPr="0052787A" w:rsidRDefault="00BB62FD" w:rsidP="00EE6AE7">
            <w:pPr>
              <w:pStyle w:val="MsgTableBody"/>
              <w:rPr>
                <w:ins w:id="1076" w:author="Buitendijk, Hans" w:date="2022-08-23T13:56:00Z"/>
                <w:noProof/>
              </w:rPr>
            </w:pPr>
            <w:ins w:id="1077" w:author="Buitendijk, Hans" w:date="2022-08-23T13:56:00Z">
              <w:del w:id="1078" w:author="Craig Newman" w:date="2023-07-03T07:44:00Z">
                <w:r w:rsidDel="00573DBC">
                  <w:rPr>
                    <w:noProof/>
                  </w:rPr>
                  <w:delText>Sex for Clinical Use</w:delText>
                </w:r>
              </w:del>
            </w:ins>
            <w:ins w:id="1079" w:author="Craig Newman" w:date="2023-07-03T07:44:00Z">
              <w:r w:rsidR="00573DBC">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79FBBADE" w14:textId="77777777" w:rsidR="00BB62FD" w:rsidRPr="0052787A" w:rsidRDefault="00BB62FD" w:rsidP="00EE6AE7">
            <w:pPr>
              <w:pStyle w:val="MsgTableBody"/>
              <w:rPr>
                <w:ins w:id="1080" w:author="Buitendijk, Hans" w:date="2022-08-23T13:56:00Z"/>
                <w:noProof/>
              </w:rPr>
            </w:pPr>
          </w:p>
        </w:tc>
        <w:tc>
          <w:tcPr>
            <w:tcW w:w="990" w:type="dxa"/>
            <w:gridSpan w:val="2"/>
            <w:tcBorders>
              <w:top w:val="dotted" w:sz="4" w:space="0" w:color="auto"/>
              <w:left w:val="nil"/>
              <w:bottom w:val="dotted" w:sz="4" w:space="0" w:color="auto"/>
              <w:right w:val="nil"/>
            </w:tcBorders>
            <w:shd w:val="clear" w:color="auto" w:fill="FFFFFF"/>
          </w:tcPr>
          <w:p w14:paraId="493CE1B7" w14:textId="77777777" w:rsidR="00BB62FD" w:rsidRPr="0052787A" w:rsidRDefault="00BB62FD" w:rsidP="00EE6AE7">
            <w:pPr>
              <w:pStyle w:val="MsgTableBody"/>
              <w:jc w:val="center"/>
              <w:rPr>
                <w:ins w:id="1081" w:author="Buitendijk, Hans" w:date="2022-08-23T13:56:00Z"/>
                <w:noProof/>
              </w:rPr>
            </w:pPr>
            <w:ins w:id="1082" w:author="Buitendijk, Hans" w:date="2022-08-23T13:56:00Z">
              <w:r>
                <w:rPr>
                  <w:noProof/>
                </w:rPr>
                <w:t>3</w:t>
              </w:r>
            </w:ins>
          </w:p>
        </w:tc>
      </w:tr>
      <w:tr w:rsidR="00DD6D98" w:rsidRPr="009901C4" w14:paraId="3B1D1B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7CBFC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5D645E7"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8449E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0E6A5" w14:textId="77777777" w:rsidR="00DD6D98" w:rsidRPr="009901C4" w:rsidRDefault="00DD6D98" w:rsidP="00DD6D98">
            <w:pPr>
              <w:pStyle w:val="MsgTableBody"/>
              <w:jc w:val="center"/>
              <w:rPr>
                <w:noProof/>
              </w:rPr>
            </w:pPr>
            <w:r w:rsidRPr="009901C4">
              <w:rPr>
                <w:noProof/>
              </w:rPr>
              <w:t>7</w:t>
            </w:r>
          </w:p>
        </w:tc>
      </w:tr>
      <w:tr w:rsidR="00DD6D98" w14:paraId="78852704"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6B45230"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2EC1FC17"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2F0D379"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4BEDAFFC"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6FDA198D"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36C7CE"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B9BED58"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7ED3C0F"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5325E54A"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2F90DCC0"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1335FA" w14:textId="77777777" w:rsidR="00DD6D98" w:rsidRPr="00C95480" w:rsidRDefault="00DD6D98" w:rsidP="00DD6D98">
            <w:pPr>
              <w:pStyle w:val="MsgTableBody"/>
              <w:rPr>
                <w:noProof/>
              </w:rPr>
            </w:pPr>
            <w:r w:rsidRPr="00937800">
              <w:rPr>
                <w:noProof/>
              </w:rPr>
              <w:t xml:space="preserve">      </w:t>
            </w:r>
            <w:r w:rsidRPr="00C95480">
              <w:rPr>
                <w:noProof/>
              </w:rPr>
              <w:t>[</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50A8620"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7FC825FB"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3C65FC67"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3FDBFDC0"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189B7"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5BD14C3"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1D24A2B"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4B74187B" w14:textId="77777777" w:rsidR="00DD6D98" w:rsidRPr="00F92EF6" w:rsidRDefault="00DD6D98" w:rsidP="00DD6D98">
            <w:pPr>
              <w:pStyle w:val="MsgTableBody"/>
              <w:jc w:val="center"/>
              <w:rPr>
                <w:noProof/>
                <w:color w:val="FF0000"/>
              </w:rPr>
            </w:pPr>
            <w:r w:rsidRPr="00F92EF6">
              <w:rPr>
                <w:noProof/>
                <w:color w:val="FF0000"/>
              </w:rPr>
              <w:t>3</w:t>
            </w:r>
          </w:p>
        </w:tc>
      </w:tr>
      <w:tr w:rsidR="00DD6D98" w:rsidRPr="009901C4" w14:paraId="76BA0D6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A28B22"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77C09621"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24C56B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A78585" w14:textId="77777777" w:rsidR="00DD6D98" w:rsidRPr="009901C4" w:rsidRDefault="00DD6D98" w:rsidP="00DD6D98">
            <w:pPr>
              <w:pStyle w:val="MsgTableBody"/>
              <w:jc w:val="center"/>
              <w:rPr>
                <w:noProof/>
              </w:rPr>
            </w:pPr>
            <w:r w:rsidRPr="009901C4">
              <w:rPr>
                <w:noProof/>
              </w:rPr>
              <w:t>2</w:t>
            </w:r>
          </w:p>
        </w:tc>
      </w:tr>
      <w:tr w:rsidR="00DD6D98" w:rsidRPr="009901C4" w14:paraId="4FE3E6E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A09982"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E2DE485" w14:textId="77777777"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1A4A9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44550" w14:textId="77777777" w:rsidR="00DD6D98" w:rsidRPr="009901C4" w:rsidRDefault="00DD6D98" w:rsidP="00DD6D98">
            <w:pPr>
              <w:pStyle w:val="MsgTableBody"/>
              <w:jc w:val="center"/>
              <w:rPr>
                <w:noProof/>
              </w:rPr>
            </w:pPr>
          </w:p>
        </w:tc>
      </w:tr>
      <w:tr w:rsidR="00DD6D98" w:rsidRPr="009901C4" w14:paraId="4A77E41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1EFC45" w14:textId="5A0F021C" w:rsidR="00DD6D98" w:rsidRPr="009901C4" w:rsidRDefault="00DD6D98" w:rsidP="00DD6D98">
            <w:pPr>
              <w:pStyle w:val="MsgTableBody"/>
              <w:rPr>
                <w:noProof/>
              </w:rPr>
            </w:pPr>
            <w:r>
              <w:rPr>
                <w:noProof/>
              </w:rPr>
              <w:t xml:space="preserve">  </w:t>
            </w: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40C0CBAB" w14:textId="77777777"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3F52287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E7A37D" w14:textId="77777777" w:rsidR="00DD6D98" w:rsidRPr="009901C4" w:rsidRDefault="00DD6D98" w:rsidP="00DD6D98">
            <w:pPr>
              <w:pStyle w:val="MsgTableBody"/>
              <w:jc w:val="center"/>
              <w:rPr>
                <w:noProof/>
              </w:rPr>
            </w:pPr>
            <w:r w:rsidRPr="009901C4">
              <w:rPr>
                <w:noProof/>
              </w:rPr>
              <w:t>3</w:t>
            </w:r>
          </w:p>
        </w:tc>
      </w:tr>
      <w:tr w:rsidR="00C25B3C" w:rsidRPr="0001097E" w14:paraId="2129ED44" w14:textId="77777777" w:rsidTr="00DA5272">
        <w:tblPrEx>
          <w:shd w:val="clear" w:color="auto" w:fill="auto"/>
          <w:tblCellMar>
            <w:left w:w="107" w:type="dxa"/>
            <w:right w:w="107" w:type="dxa"/>
          </w:tblCellMar>
          <w:tblLook w:val="04A0" w:firstRow="1" w:lastRow="0" w:firstColumn="1" w:lastColumn="0" w:noHBand="0" w:noVBand="1"/>
        </w:tblPrEx>
        <w:trPr>
          <w:jc w:val="center"/>
          <w:ins w:id="1083" w:author="Buitendijk, Hans" w:date="2022-09-06T09:01:00Z"/>
        </w:trPr>
        <w:tc>
          <w:tcPr>
            <w:tcW w:w="2881" w:type="dxa"/>
            <w:tcBorders>
              <w:top w:val="dotted" w:sz="4" w:space="0" w:color="auto"/>
              <w:left w:val="nil"/>
              <w:bottom w:val="dotted" w:sz="4" w:space="0" w:color="auto"/>
              <w:right w:val="nil"/>
            </w:tcBorders>
            <w:shd w:val="clear" w:color="auto" w:fill="FFFFFF"/>
          </w:tcPr>
          <w:p w14:paraId="2986770B" w14:textId="17274D30" w:rsidR="00C25B3C" w:rsidRPr="0052787A" w:rsidRDefault="00C25B3C" w:rsidP="00DA5272">
            <w:pPr>
              <w:pStyle w:val="MsgTableBody"/>
              <w:rPr>
                <w:ins w:id="1084" w:author="Buitendijk, Hans" w:date="2022-09-06T09:01:00Z"/>
                <w:noProof/>
              </w:rPr>
            </w:pPr>
            <w:ins w:id="1085" w:author="Buitendijk, Hans" w:date="2022-09-06T09:01:00Z">
              <w:r>
                <w:rPr>
                  <w:noProof/>
                </w:rPr>
                <w:lastRenderedPageBreak/>
                <w:t xml:space="preserve">        [{GSP}]</w:t>
              </w:r>
            </w:ins>
          </w:p>
        </w:tc>
        <w:tc>
          <w:tcPr>
            <w:tcW w:w="4319" w:type="dxa"/>
            <w:tcBorders>
              <w:top w:val="dotted" w:sz="4" w:space="0" w:color="auto"/>
              <w:left w:val="nil"/>
              <w:bottom w:val="dotted" w:sz="4" w:space="0" w:color="auto"/>
              <w:right w:val="nil"/>
            </w:tcBorders>
            <w:shd w:val="clear" w:color="auto" w:fill="FFFFFF"/>
          </w:tcPr>
          <w:p w14:paraId="2691A76E" w14:textId="77777777" w:rsidR="00C25B3C" w:rsidRPr="0052787A" w:rsidRDefault="00C25B3C" w:rsidP="00DA5272">
            <w:pPr>
              <w:pStyle w:val="MsgTableBody"/>
              <w:rPr>
                <w:ins w:id="1086" w:author="Buitendijk, Hans" w:date="2022-09-06T09:01:00Z"/>
                <w:noProof/>
              </w:rPr>
            </w:pPr>
            <w:ins w:id="1087" w:author="Buitendijk, Hans" w:date="2022-09-06T09:01: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CD0F6E9" w14:textId="77777777" w:rsidR="00C25B3C" w:rsidRPr="0052787A" w:rsidRDefault="00C25B3C" w:rsidP="00DA5272">
            <w:pPr>
              <w:pStyle w:val="MsgTableBody"/>
              <w:rPr>
                <w:ins w:id="1088" w:author="Buitendijk, Hans" w:date="2022-09-06T09:01:00Z"/>
                <w:noProof/>
              </w:rPr>
            </w:pPr>
          </w:p>
        </w:tc>
        <w:tc>
          <w:tcPr>
            <w:tcW w:w="990" w:type="dxa"/>
            <w:gridSpan w:val="2"/>
            <w:tcBorders>
              <w:top w:val="dotted" w:sz="4" w:space="0" w:color="auto"/>
              <w:left w:val="nil"/>
              <w:bottom w:val="dotted" w:sz="4" w:space="0" w:color="auto"/>
              <w:right w:val="nil"/>
            </w:tcBorders>
            <w:shd w:val="clear" w:color="auto" w:fill="FFFFFF"/>
          </w:tcPr>
          <w:p w14:paraId="379D1B37" w14:textId="77777777" w:rsidR="00C25B3C" w:rsidRPr="0052787A" w:rsidRDefault="00C25B3C" w:rsidP="00DA5272">
            <w:pPr>
              <w:pStyle w:val="MsgTableBody"/>
              <w:jc w:val="center"/>
              <w:rPr>
                <w:ins w:id="1089" w:author="Buitendijk, Hans" w:date="2022-09-06T09:01:00Z"/>
                <w:noProof/>
              </w:rPr>
            </w:pPr>
            <w:ins w:id="1090" w:author="Buitendijk, Hans" w:date="2022-09-06T09:01:00Z">
              <w:r>
                <w:rPr>
                  <w:noProof/>
                </w:rPr>
                <w:t>3</w:t>
              </w:r>
            </w:ins>
          </w:p>
        </w:tc>
      </w:tr>
      <w:tr w:rsidR="00C25B3C" w:rsidRPr="0001097E" w14:paraId="5DBF5772" w14:textId="77777777" w:rsidTr="00DA5272">
        <w:tblPrEx>
          <w:shd w:val="clear" w:color="auto" w:fill="auto"/>
          <w:tblCellMar>
            <w:left w:w="107" w:type="dxa"/>
            <w:right w:w="107" w:type="dxa"/>
          </w:tblCellMar>
          <w:tblLook w:val="04A0" w:firstRow="1" w:lastRow="0" w:firstColumn="1" w:lastColumn="0" w:noHBand="0" w:noVBand="1"/>
        </w:tblPrEx>
        <w:trPr>
          <w:jc w:val="center"/>
          <w:ins w:id="1091" w:author="Buitendijk, Hans" w:date="2022-09-06T09:01:00Z"/>
        </w:trPr>
        <w:tc>
          <w:tcPr>
            <w:tcW w:w="2881" w:type="dxa"/>
            <w:tcBorders>
              <w:top w:val="dotted" w:sz="4" w:space="0" w:color="auto"/>
              <w:left w:val="nil"/>
              <w:bottom w:val="dotted" w:sz="4" w:space="0" w:color="auto"/>
              <w:right w:val="nil"/>
            </w:tcBorders>
            <w:shd w:val="clear" w:color="auto" w:fill="FFFFFF"/>
          </w:tcPr>
          <w:p w14:paraId="60800CD6" w14:textId="33FEDAE5" w:rsidR="00C25B3C" w:rsidRPr="0052787A" w:rsidRDefault="00C25B3C" w:rsidP="00DA5272">
            <w:pPr>
              <w:pStyle w:val="MsgTableBody"/>
              <w:rPr>
                <w:ins w:id="1092" w:author="Buitendijk, Hans" w:date="2022-09-06T09:01:00Z"/>
                <w:noProof/>
              </w:rPr>
            </w:pPr>
            <w:ins w:id="1093" w:author="Buitendijk, Hans" w:date="2022-09-06T09:01: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2B79645B" w14:textId="77777777" w:rsidR="00C25B3C" w:rsidRPr="0052787A" w:rsidRDefault="00C25B3C" w:rsidP="00DA5272">
            <w:pPr>
              <w:pStyle w:val="MsgTableBody"/>
              <w:rPr>
                <w:ins w:id="1094" w:author="Buitendijk, Hans" w:date="2022-09-06T09:01:00Z"/>
                <w:noProof/>
              </w:rPr>
            </w:pPr>
            <w:ins w:id="1095" w:author="Buitendijk, Hans" w:date="2022-09-06T09:01: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6B0BBF23" w14:textId="77777777" w:rsidR="00C25B3C" w:rsidRPr="0052787A" w:rsidRDefault="00C25B3C" w:rsidP="00DA5272">
            <w:pPr>
              <w:pStyle w:val="MsgTableBody"/>
              <w:rPr>
                <w:ins w:id="1096" w:author="Buitendijk, Hans" w:date="2022-09-06T09:01:00Z"/>
                <w:noProof/>
              </w:rPr>
            </w:pPr>
          </w:p>
        </w:tc>
        <w:tc>
          <w:tcPr>
            <w:tcW w:w="990" w:type="dxa"/>
            <w:gridSpan w:val="2"/>
            <w:tcBorders>
              <w:top w:val="dotted" w:sz="4" w:space="0" w:color="auto"/>
              <w:left w:val="nil"/>
              <w:bottom w:val="dotted" w:sz="4" w:space="0" w:color="auto"/>
              <w:right w:val="nil"/>
            </w:tcBorders>
            <w:shd w:val="clear" w:color="auto" w:fill="FFFFFF"/>
          </w:tcPr>
          <w:p w14:paraId="3CB097E1" w14:textId="77777777" w:rsidR="00C25B3C" w:rsidRPr="0052787A" w:rsidRDefault="00C25B3C" w:rsidP="00DA5272">
            <w:pPr>
              <w:pStyle w:val="MsgTableBody"/>
              <w:jc w:val="center"/>
              <w:rPr>
                <w:ins w:id="1097" w:author="Buitendijk, Hans" w:date="2022-09-06T09:01:00Z"/>
                <w:noProof/>
              </w:rPr>
            </w:pPr>
            <w:ins w:id="1098" w:author="Buitendijk, Hans" w:date="2022-09-06T09:01:00Z">
              <w:r>
                <w:rPr>
                  <w:noProof/>
                </w:rPr>
                <w:t>3</w:t>
              </w:r>
            </w:ins>
          </w:p>
        </w:tc>
      </w:tr>
      <w:tr w:rsidR="00DD6D98" w:rsidRPr="009901C4" w14:paraId="3910926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759BCB" w14:textId="77777777" w:rsidR="00DD6D98"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5EE6B45A" w14:textId="77777777" w:rsidR="00DD6D98" w:rsidRPr="009901C4"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3A1D9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1E362A" w14:textId="77777777" w:rsidR="00DD6D98" w:rsidRPr="009901C4" w:rsidRDefault="00DD6D98" w:rsidP="00DD6D98">
            <w:pPr>
              <w:pStyle w:val="MsgTableBody"/>
              <w:jc w:val="center"/>
              <w:rPr>
                <w:noProof/>
              </w:rPr>
            </w:pPr>
            <w:r>
              <w:rPr>
                <w:noProof/>
              </w:rPr>
              <w:t>3</w:t>
            </w:r>
          </w:p>
        </w:tc>
      </w:tr>
      <w:tr w:rsidR="00DD6D98" w:rsidRPr="009901C4" w14:paraId="16033C3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CCFBD1"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11E56A94"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293667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30CBB2" w14:textId="77777777" w:rsidR="00DD6D98" w:rsidRDefault="00DD6D98" w:rsidP="00DD6D98">
            <w:pPr>
              <w:pStyle w:val="MsgTableBody"/>
              <w:jc w:val="center"/>
              <w:rPr>
                <w:noProof/>
              </w:rPr>
            </w:pPr>
            <w:r>
              <w:rPr>
                <w:noProof/>
              </w:rPr>
              <w:t>3</w:t>
            </w:r>
          </w:p>
        </w:tc>
      </w:tr>
      <w:tr w:rsidR="00DD6D98" w:rsidRPr="009901C4" w14:paraId="1293A10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29C79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EDA11B7" w14:textId="77777777"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0EE685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AEA242" w14:textId="77777777" w:rsidR="00DD6D98" w:rsidRPr="009901C4" w:rsidRDefault="00DD6D98" w:rsidP="00DD6D98">
            <w:pPr>
              <w:pStyle w:val="MsgTableBody"/>
              <w:jc w:val="center"/>
              <w:rPr>
                <w:noProof/>
              </w:rPr>
            </w:pPr>
          </w:p>
        </w:tc>
      </w:tr>
      <w:tr w:rsidR="00DD6D98" w:rsidRPr="00F21240" w14:paraId="7DAD22F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958EB1" w14:textId="77777777" w:rsidR="00DD6D98" w:rsidRPr="00F21240" w:rsidRDefault="00DD6D98" w:rsidP="00DD6D98">
            <w:pPr>
              <w:pStyle w:val="MsgTableBody"/>
              <w:rPr>
                <w:noProof/>
              </w:rPr>
            </w:pPr>
            <w:r>
              <w:rPr>
                <w:noProof/>
              </w:rPr>
              <w:t xml:space="preserve">     [{</w:t>
            </w:r>
            <w:r w:rsidRPr="00F21240">
              <w:rPr>
                <w:noProof/>
              </w:rPr>
              <w:t>ARV}]</w:t>
            </w:r>
          </w:p>
        </w:tc>
        <w:tc>
          <w:tcPr>
            <w:tcW w:w="4319" w:type="dxa"/>
            <w:tcBorders>
              <w:top w:val="dotted" w:sz="4" w:space="0" w:color="auto"/>
              <w:left w:val="nil"/>
              <w:bottom w:val="dotted" w:sz="4" w:space="0" w:color="auto"/>
              <w:right w:val="nil"/>
            </w:tcBorders>
            <w:shd w:val="clear" w:color="auto" w:fill="FFFFFF"/>
          </w:tcPr>
          <w:p w14:paraId="388FED86" w14:textId="77777777" w:rsidR="00DD6D98" w:rsidRPr="00F21240"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49803A0" w14:textId="77777777" w:rsidR="00DD6D98" w:rsidRPr="00F21240"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6CFD1B6" w14:textId="77777777" w:rsidR="00DD6D98" w:rsidRPr="00F21240" w:rsidRDefault="00DD6D98" w:rsidP="00DD6D98">
            <w:pPr>
              <w:pStyle w:val="MsgTableBody"/>
              <w:jc w:val="center"/>
              <w:rPr>
                <w:noProof/>
              </w:rPr>
            </w:pPr>
            <w:r w:rsidRPr="00F21240">
              <w:rPr>
                <w:noProof/>
              </w:rPr>
              <w:t>3</w:t>
            </w:r>
          </w:p>
        </w:tc>
      </w:tr>
      <w:tr w:rsidR="00DD6D98" w:rsidRPr="009901C4" w14:paraId="6352205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23FEA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DED3617"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041001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ACAC14" w14:textId="77777777" w:rsidR="00DD6D98" w:rsidRPr="009901C4" w:rsidRDefault="00DD6D98" w:rsidP="00DD6D98">
            <w:pPr>
              <w:pStyle w:val="MsgTableBody"/>
              <w:jc w:val="center"/>
              <w:rPr>
                <w:noProof/>
              </w:rPr>
            </w:pPr>
          </w:p>
        </w:tc>
      </w:tr>
      <w:tr w:rsidR="00DD6D98" w:rsidRPr="009901C4" w14:paraId="613694F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B01986"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5ED01B0B"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70AA6E6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5962F8" w14:textId="77777777" w:rsidR="00DD6D98" w:rsidRPr="009901C4" w:rsidRDefault="00DD6D98" w:rsidP="00DD6D98">
            <w:pPr>
              <w:pStyle w:val="MsgTableBody"/>
              <w:jc w:val="center"/>
              <w:rPr>
                <w:noProof/>
              </w:rPr>
            </w:pPr>
            <w:r w:rsidRPr="009901C4">
              <w:rPr>
                <w:noProof/>
              </w:rPr>
              <w:t>7</w:t>
            </w:r>
          </w:p>
        </w:tc>
      </w:tr>
      <w:tr w:rsidR="00DD6D98" w:rsidRPr="009901C4" w14:paraId="106A527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FCBB0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B9F5DA5"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3BD870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717389" w14:textId="77777777" w:rsidR="00DD6D98" w:rsidRPr="009901C4" w:rsidRDefault="00DD6D98" w:rsidP="00DD6D98">
            <w:pPr>
              <w:pStyle w:val="MsgTableBody"/>
              <w:jc w:val="center"/>
              <w:rPr>
                <w:noProof/>
              </w:rPr>
            </w:pPr>
            <w:r w:rsidRPr="009901C4">
              <w:rPr>
                <w:noProof/>
              </w:rPr>
              <w:t>7</w:t>
            </w:r>
          </w:p>
        </w:tc>
      </w:tr>
      <w:tr w:rsidR="00DD6D98" w:rsidRPr="009901C4" w14:paraId="600BE4D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EB923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D5493FB"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0BDDB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521BB" w14:textId="77777777" w:rsidR="00DD6D98" w:rsidRPr="009901C4" w:rsidRDefault="00DD6D98" w:rsidP="00DD6D98">
            <w:pPr>
              <w:pStyle w:val="MsgTableBody"/>
              <w:jc w:val="center"/>
              <w:rPr>
                <w:noProof/>
              </w:rPr>
            </w:pPr>
          </w:p>
        </w:tc>
      </w:tr>
      <w:tr w:rsidR="00DD6D98" w:rsidRPr="009901C4" w14:paraId="5E30FA3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57DBA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C91BE87"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1E4711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721233" w14:textId="77777777" w:rsidR="00DD6D98" w:rsidRPr="009901C4" w:rsidRDefault="00DD6D98" w:rsidP="00DD6D98">
            <w:pPr>
              <w:pStyle w:val="MsgTableBody"/>
              <w:jc w:val="center"/>
              <w:rPr>
                <w:noProof/>
              </w:rPr>
            </w:pPr>
          </w:p>
        </w:tc>
      </w:tr>
      <w:tr w:rsidR="00DD6D98" w:rsidRPr="009901C4" w14:paraId="2D4A56B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FB884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27A75758"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9CE9F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BAF4B3" w14:textId="77777777" w:rsidR="00DD6D98" w:rsidRPr="009901C4" w:rsidRDefault="00DD6D98" w:rsidP="00DD6D98">
            <w:pPr>
              <w:pStyle w:val="MsgTableBody"/>
              <w:jc w:val="center"/>
              <w:rPr>
                <w:noProof/>
              </w:rPr>
            </w:pPr>
            <w:r w:rsidRPr="009901C4">
              <w:rPr>
                <w:noProof/>
              </w:rPr>
              <w:t>3</w:t>
            </w:r>
          </w:p>
        </w:tc>
      </w:tr>
      <w:tr w:rsidR="00DD6D98" w:rsidRPr="009901C4" w14:paraId="42983D3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ED5C3C"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7F834A7" w14:textId="77777777"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14:paraId="5808AF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B44B8" w14:textId="77777777" w:rsidR="00DD6D98" w:rsidRPr="009901C4" w:rsidRDefault="00DD6D98" w:rsidP="00DD6D98">
            <w:pPr>
              <w:pStyle w:val="MsgTableBody"/>
              <w:jc w:val="center"/>
              <w:rPr>
                <w:noProof/>
              </w:rPr>
            </w:pPr>
            <w:r w:rsidRPr="009901C4">
              <w:rPr>
                <w:noProof/>
              </w:rPr>
              <w:t>3</w:t>
            </w:r>
          </w:p>
        </w:tc>
      </w:tr>
      <w:tr w:rsidR="00DD6D98" w:rsidRPr="009901C4" w14:paraId="22564E5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71D9F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BC4019E"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97EF4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6DEE27" w14:textId="77777777" w:rsidR="00DD6D98" w:rsidRPr="009901C4" w:rsidRDefault="00DD6D98" w:rsidP="00DD6D98">
            <w:pPr>
              <w:pStyle w:val="MsgTableBody"/>
              <w:jc w:val="center"/>
              <w:rPr>
                <w:noProof/>
              </w:rPr>
            </w:pPr>
            <w:r w:rsidRPr="009901C4">
              <w:rPr>
                <w:noProof/>
              </w:rPr>
              <w:t>7</w:t>
            </w:r>
          </w:p>
        </w:tc>
      </w:tr>
      <w:tr w:rsidR="00DD6D98" w:rsidRPr="009901C4" w14:paraId="6C62470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09642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553876"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B63FB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B28342" w14:textId="77777777" w:rsidR="00DD6D98" w:rsidRPr="009901C4" w:rsidRDefault="00DD6D98" w:rsidP="00DD6D98">
            <w:pPr>
              <w:pStyle w:val="MsgTableBody"/>
              <w:jc w:val="center"/>
              <w:rPr>
                <w:noProof/>
              </w:rPr>
            </w:pPr>
          </w:p>
        </w:tc>
      </w:tr>
      <w:tr w:rsidR="00DD6D98" w:rsidRPr="009901C4" w14:paraId="1ED4801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4BBF66"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1FA563E"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1BCB461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DAC36" w14:textId="77777777" w:rsidR="00DD6D98" w:rsidRPr="009901C4" w:rsidRDefault="00DD6D98" w:rsidP="00DD6D98">
            <w:pPr>
              <w:pStyle w:val="MsgTableBody"/>
              <w:jc w:val="center"/>
              <w:rPr>
                <w:noProof/>
              </w:rPr>
            </w:pPr>
          </w:p>
        </w:tc>
      </w:tr>
      <w:tr w:rsidR="00DD6D98" w:rsidRPr="009901C4" w14:paraId="6E644A0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43B2F9"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1535DD84" w14:textId="77777777"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E7FC9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5D391A" w14:textId="77777777" w:rsidR="00DD6D98" w:rsidRPr="009901C4" w:rsidRDefault="00DD6D98" w:rsidP="00DD6D98">
            <w:pPr>
              <w:pStyle w:val="MsgTableBody"/>
              <w:jc w:val="center"/>
              <w:rPr>
                <w:noProof/>
              </w:rPr>
            </w:pPr>
            <w:r>
              <w:rPr>
                <w:noProof/>
              </w:rPr>
              <w:t>6</w:t>
            </w:r>
          </w:p>
        </w:tc>
      </w:tr>
      <w:tr w:rsidR="00DD6D98" w:rsidRPr="009901C4" w14:paraId="6DAC71D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78AF22"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68E37501" w14:textId="77777777"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90C96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F2F4F6" w14:textId="77777777" w:rsidR="00DD6D98" w:rsidRPr="009901C4" w:rsidRDefault="00DD6D98" w:rsidP="00DD6D98">
            <w:pPr>
              <w:pStyle w:val="MsgTableBody"/>
              <w:jc w:val="center"/>
              <w:rPr>
                <w:noProof/>
              </w:rPr>
            </w:pPr>
            <w:r>
              <w:rPr>
                <w:noProof/>
              </w:rPr>
              <w:t>6</w:t>
            </w:r>
          </w:p>
        </w:tc>
      </w:tr>
      <w:tr w:rsidR="00DD6D98" w:rsidRPr="009901C4" w14:paraId="5E7D666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97EAF3"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5E1D1569" w14:textId="77777777"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CCB52A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2DE37F" w14:textId="77777777" w:rsidR="00DD6D98" w:rsidRPr="009901C4" w:rsidRDefault="00DD6D98" w:rsidP="00DD6D98">
            <w:pPr>
              <w:pStyle w:val="MsgTableBody"/>
              <w:jc w:val="center"/>
              <w:rPr>
                <w:noProof/>
              </w:rPr>
            </w:pPr>
            <w:r>
              <w:rPr>
                <w:noProof/>
              </w:rPr>
              <w:t>6</w:t>
            </w:r>
          </w:p>
        </w:tc>
      </w:tr>
      <w:tr w:rsidR="00DD6D98" w:rsidRPr="009901C4" w14:paraId="782E94A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CDC959"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0B20597"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88D5C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D1FEC" w14:textId="77777777" w:rsidR="00DD6D98" w:rsidRPr="009901C4" w:rsidRDefault="00DD6D98" w:rsidP="00DD6D98">
            <w:pPr>
              <w:pStyle w:val="MsgTableBody"/>
              <w:jc w:val="center"/>
              <w:rPr>
                <w:noProof/>
              </w:rPr>
            </w:pPr>
          </w:p>
        </w:tc>
      </w:tr>
      <w:tr w:rsidR="00DD6D98" w:rsidRPr="009901C4" w14:paraId="56ECF6F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097E1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364365"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65C43E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A91DE7" w14:textId="77777777" w:rsidR="00DD6D98" w:rsidRPr="009901C4" w:rsidRDefault="00DD6D98" w:rsidP="00DD6D98">
            <w:pPr>
              <w:pStyle w:val="MsgTableBody"/>
              <w:jc w:val="center"/>
              <w:rPr>
                <w:noProof/>
              </w:rPr>
            </w:pPr>
          </w:p>
        </w:tc>
      </w:tr>
      <w:tr w:rsidR="00DD6D98" w:rsidRPr="009901C4" w14:paraId="1CDEC3B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CA551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C2F2F84"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393EC4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11C5D1" w14:textId="77777777" w:rsidR="00DD6D98" w:rsidRPr="009901C4" w:rsidRDefault="00DD6D98" w:rsidP="00DD6D98">
            <w:pPr>
              <w:pStyle w:val="MsgTableBody"/>
              <w:jc w:val="center"/>
              <w:rPr>
                <w:noProof/>
              </w:rPr>
            </w:pPr>
          </w:p>
        </w:tc>
      </w:tr>
      <w:tr w:rsidR="00DD6D98" w:rsidRPr="009901C4" w14:paraId="088EF4C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07D0D9"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BE3EE99"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2452E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0D8408" w14:textId="77777777" w:rsidR="00DD6D98" w:rsidRPr="009901C4" w:rsidRDefault="00DD6D98" w:rsidP="00DD6D98">
            <w:pPr>
              <w:pStyle w:val="MsgTableBody"/>
              <w:jc w:val="center"/>
              <w:rPr>
                <w:noProof/>
              </w:rPr>
            </w:pPr>
          </w:p>
        </w:tc>
      </w:tr>
      <w:tr w:rsidR="00DD6D98" w:rsidRPr="009901C4" w14:paraId="7D7D628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5085C0"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7F27F754"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3B4856F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3D0889" w14:textId="77777777" w:rsidR="00DD6D98" w:rsidRPr="009901C4" w:rsidRDefault="00DD6D98" w:rsidP="00DD6D98">
            <w:pPr>
              <w:pStyle w:val="MsgTableBody"/>
              <w:jc w:val="center"/>
              <w:rPr>
                <w:noProof/>
              </w:rPr>
            </w:pPr>
            <w:r w:rsidRPr="009901C4">
              <w:rPr>
                <w:noProof/>
              </w:rPr>
              <w:t>4</w:t>
            </w:r>
          </w:p>
        </w:tc>
      </w:tr>
      <w:tr w:rsidR="00DD6D98" w:rsidRPr="009901C4" w14:paraId="60C1028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3AEC47"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587420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0FCBF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9BAD3" w14:textId="77777777" w:rsidR="00DD6D98" w:rsidRPr="009901C4" w:rsidRDefault="00DD6D98" w:rsidP="00DD6D98">
            <w:pPr>
              <w:pStyle w:val="MsgTableBody"/>
              <w:jc w:val="center"/>
              <w:rPr>
                <w:noProof/>
              </w:rPr>
            </w:pPr>
            <w:r w:rsidRPr="009901C4">
              <w:rPr>
                <w:noProof/>
              </w:rPr>
              <w:t>7</w:t>
            </w:r>
          </w:p>
        </w:tc>
      </w:tr>
      <w:tr w:rsidR="00DD6D98" w:rsidRPr="00D00BBD" w14:paraId="59193F4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8BA32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2FEF764"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3A65AA9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4D6499" w14:textId="77777777" w:rsidR="00DD6D98" w:rsidRPr="009901C4" w:rsidRDefault="00DD6D98" w:rsidP="00DD6D98">
            <w:pPr>
              <w:pStyle w:val="MsgTableBody"/>
              <w:jc w:val="center"/>
              <w:rPr>
                <w:noProof/>
              </w:rPr>
            </w:pPr>
          </w:p>
        </w:tc>
      </w:tr>
      <w:tr w:rsidR="00DD6D98" w:rsidRPr="00D00BBD" w14:paraId="507CD82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9EB1F6"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3B1DF24D"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6E535D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4F1F9F" w14:textId="77777777" w:rsidR="00DD6D98" w:rsidRPr="009901C4" w:rsidRDefault="00DD6D98" w:rsidP="00DD6D98">
            <w:pPr>
              <w:pStyle w:val="MsgTableBody"/>
              <w:jc w:val="center"/>
              <w:rPr>
                <w:noProof/>
              </w:rPr>
            </w:pPr>
            <w:r>
              <w:rPr>
                <w:noProof/>
              </w:rPr>
              <w:t>7</w:t>
            </w:r>
          </w:p>
        </w:tc>
      </w:tr>
      <w:tr w:rsidR="00DD6D98" w:rsidRPr="00D00BBD" w14:paraId="122A981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7DFFC7"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CCA4F6E"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8561C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907021" w14:textId="77777777" w:rsidR="00DD6D98" w:rsidRPr="009901C4" w:rsidRDefault="00DD6D98" w:rsidP="00DD6D98">
            <w:pPr>
              <w:pStyle w:val="MsgTableBody"/>
              <w:jc w:val="center"/>
              <w:rPr>
                <w:noProof/>
              </w:rPr>
            </w:pPr>
            <w:r>
              <w:rPr>
                <w:noProof/>
              </w:rPr>
              <w:t>7</w:t>
            </w:r>
          </w:p>
        </w:tc>
      </w:tr>
      <w:tr w:rsidR="00DD6D98" w:rsidRPr="00D00BBD" w14:paraId="7E50CFF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18F4EF"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63793B1B"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3CDD63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32DCE4" w14:textId="77777777" w:rsidR="00DD6D98" w:rsidRPr="009901C4" w:rsidRDefault="00DD6D98" w:rsidP="00DD6D98">
            <w:pPr>
              <w:pStyle w:val="MsgTableBody"/>
              <w:jc w:val="center"/>
              <w:rPr>
                <w:noProof/>
              </w:rPr>
            </w:pPr>
            <w:r>
              <w:rPr>
                <w:noProof/>
              </w:rPr>
              <w:t>9</w:t>
            </w:r>
          </w:p>
        </w:tc>
      </w:tr>
      <w:tr w:rsidR="00DD6D98" w:rsidRPr="00D00BBD" w14:paraId="64F76E6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485A2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BB869F4"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4CC5AE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BE7E12" w14:textId="77777777" w:rsidR="00DD6D98" w:rsidRPr="009901C4" w:rsidRDefault="00DD6D98" w:rsidP="00DD6D98">
            <w:pPr>
              <w:pStyle w:val="MsgTableBody"/>
              <w:jc w:val="center"/>
              <w:rPr>
                <w:noProof/>
              </w:rPr>
            </w:pPr>
          </w:p>
        </w:tc>
      </w:tr>
      <w:tr w:rsidR="00DD6D98" w:rsidRPr="009901C4" w14:paraId="5E98AC1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53348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A138B25"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4ACDCB5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FE51E5" w14:textId="77777777" w:rsidR="00DD6D98" w:rsidRPr="009901C4" w:rsidRDefault="00DD6D98" w:rsidP="00DD6D98">
            <w:pPr>
              <w:pStyle w:val="MsgTableBody"/>
              <w:jc w:val="center"/>
              <w:rPr>
                <w:noProof/>
              </w:rPr>
            </w:pPr>
          </w:p>
        </w:tc>
      </w:tr>
      <w:tr w:rsidR="00DD6D98" w:rsidRPr="009901C4" w14:paraId="28C49F5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0F99EC"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19" w:type="dxa"/>
            <w:tcBorders>
              <w:top w:val="dotted" w:sz="4" w:space="0" w:color="auto"/>
              <w:left w:val="nil"/>
              <w:bottom w:val="dotted" w:sz="4" w:space="0" w:color="auto"/>
              <w:right w:val="nil"/>
            </w:tcBorders>
            <w:shd w:val="clear" w:color="auto" w:fill="FFFFFF"/>
          </w:tcPr>
          <w:p w14:paraId="4B90ADDA"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086A6A1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751C1E" w14:textId="77777777" w:rsidR="00DD6D98" w:rsidRPr="009901C4" w:rsidRDefault="00DD6D98" w:rsidP="00DD6D98">
            <w:pPr>
              <w:pStyle w:val="MsgTableBody"/>
              <w:jc w:val="center"/>
              <w:rPr>
                <w:noProof/>
              </w:rPr>
            </w:pPr>
            <w:r w:rsidRPr="009901C4">
              <w:rPr>
                <w:noProof/>
              </w:rPr>
              <w:t>7</w:t>
            </w:r>
          </w:p>
        </w:tc>
      </w:tr>
      <w:tr w:rsidR="00DD6D98" w:rsidRPr="009901C4" w14:paraId="154C1A8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218A93" w14:textId="77777777" w:rsidR="00DD6D98" w:rsidRPr="009901C4" w:rsidRDefault="00DD6D98" w:rsidP="00DD6D98">
            <w:pPr>
              <w:pStyle w:val="MsgTableBody"/>
              <w:rPr>
                <w:noProof/>
              </w:rPr>
            </w:pPr>
            <w:r w:rsidRPr="009901C4">
              <w:rPr>
                <w:noProof/>
              </w:rPr>
              <w:lastRenderedPageBreak/>
              <w:t xml:space="preserve">      {[NTE]}</w:t>
            </w:r>
          </w:p>
        </w:tc>
        <w:tc>
          <w:tcPr>
            <w:tcW w:w="4319" w:type="dxa"/>
            <w:tcBorders>
              <w:top w:val="dotted" w:sz="4" w:space="0" w:color="auto"/>
              <w:left w:val="nil"/>
              <w:bottom w:val="dotted" w:sz="4" w:space="0" w:color="auto"/>
              <w:right w:val="nil"/>
            </w:tcBorders>
            <w:shd w:val="clear" w:color="auto" w:fill="FFFFFF"/>
          </w:tcPr>
          <w:p w14:paraId="13CDE53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CDE870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F00065" w14:textId="77777777" w:rsidR="00DD6D98" w:rsidRPr="009901C4" w:rsidRDefault="00DD6D98" w:rsidP="00DD6D98">
            <w:pPr>
              <w:pStyle w:val="MsgTableBody"/>
              <w:jc w:val="center"/>
              <w:rPr>
                <w:noProof/>
              </w:rPr>
            </w:pPr>
            <w:r w:rsidRPr="009901C4">
              <w:rPr>
                <w:noProof/>
              </w:rPr>
              <w:t>2</w:t>
            </w:r>
          </w:p>
        </w:tc>
      </w:tr>
      <w:tr w:rsidR="00DD6D98" w:rsidRPr="009901C4" w14:paraId="2E6129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A18B5A"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76BAFED"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4948BB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48B555" w14:textId="77777777" w:rsidR="00DD6D98" w:rsidRPr="009901C4" w:rsidRDefault="00DD6D98" w:rsidP="00DD6D98">
            <w:pPr>
              <w:pStyle w:val="MsgTableBody"/>
              <w:jc w:val="center"/>
              <w:rPr>
                <w:noProof/>
              </w:rPr>
            </w:pPr>
          </w:p>
        </w:tc>
      </w:tr>
      <w:tr w:rsidR="00DD6D98" w:rsidRPr="009901C4" w14:paraId="227E091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816F4F"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p>
        </w:tc>
        <w:tc>
          <w:tcPr>
            <w:tcW w:w="4319" w:type="dxa"/>
            <w:tcBorders>
              <w:top w:val="dotted" w:sz="4" w:space="0" w:color="auto"/>
              <w:left w:val="nil"/>
              <w:bottom w:val="dotted" w:sz="4" w:space="0" w:color="auto"/>
              <w:right w:val="nil"/>
            </w:tcBorders>
            <w:shd w:val="clear" w:color="auto" w:fill="FFFFFF"/>
          </w:tcPr>
          <w:p w14:paraId="60980DCD"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456651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70E13F" w14:textId="77777777" w:rsidR="00DD6D98" w:rsidRPr="009901C4" w:rsidRDefault="00DD6D98" w:rsidP="00DD6D98">
            <w:pPr>
              <w:pStyle w:val="MsgTableBody"/>
              <w:jc w:val="center"/>
              <w:rPr>
                <w:noProof/>
              </w:rPr>
            </w:pPr>
            <w:r w:rsidRPr="009901C4">
              <w:rPr>
                <w:noProof/>
              </w:rPr>
              <w:t>7</w:t>
            </w:r>
          </w:p>
        </w:tc>
      </w:tr>
      <w:tr w:rsidR="00DD6D98" w:rsidRPr="009901C4" w14:paraId="6B52688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2EF9EA"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D3661F3"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4A5855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E39831" w14:textId="77777777" w:rsidR="00DD6D98" w:rsidRPr="009901C4" w:rsidRDefault="00DD6D98" w:rsidP="00DD6D98">
            <w:pPr>
              <w:pStyle w:val="MsgTableBody"/>
              <w:jc w:val="center"/>
              <w:rPr>
                <w:noProof/>
              </w:rPr>
            </w:pPr>
            <w:r>
              <w:rPr>
                <w:noProof/>
              </w:rPr>
              <w:t>17</w:t>
            </w:r>
          </w:p>
        </w:tc>
      </w:tr>
      <w:tr w:rsidR="00DD6D98" w:rsidRPr="009901C4" w14:paraId="7502A1E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806C30"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0C35E5C"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620798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7754F2" w14:textId="77777777" w:rsidR="00DD6D98" w:rsidRPr="009901C4" w:rsidRDefault="00DD6D98" w:rsidP="00DD6D98">
            <w:pPr>
              <w:pStyle w:val="MsgTableBody"/>
              <w:jc w:val="center"/>
              <w:rPr>
                <w:noProof/>
              </w:rPr>
            </w:pPr>
          </w:p>
        </w:tc>
      </w:tr>
      <w:tr w:rsidR="00DD6D98" w:rsidRPr="009901C4" w14:paraId="244AA29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09FA88"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6DCDE30"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244CC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70BE8A" w14:textId="77777777" w:rsidR="00DD6D98" w:rsidRPr="009901C4" w:rsidRDefault="00DD6D98" w:rsidP="00DD6D98">
            <w:pPr>
              <w:pStyle w:val="MsgTableBody"/>
              <w:jc w:val="center"/>
              <w:rPr>
                <w:noProof/>
              </w:rPr>
            </w:pPr>
          </w:p>
        </w:tc>
      </w:tr>
      <w:tr w:rsidR="00DD6D98" w:rsidRPr="009901C4" w14:paraId="41FDCE8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4BD7B6" w14:textId="77777777" w:rsidR="00DD6D98" w:rsidRPr="009901C4" w:rsidRDefault="00DD6D98" w:rsidP="00DD6D98">
            <w:pPr>
              <w:pStyle w:val="MsgTableBody"/>
              <w:rPr>
                <w:noProof/>
              </w:rPr>
            </w:pPr>
            <w:r>
              <w:rPr>
                <w:noProof/>
              </w:rPr>
              <w:t xml:space="preserve">         TQ1</w:t>
            </w:r>
          </w:p>
        </w:tc>
        <w:tc>
          <w:tcPr>
            <w:tcW w:w="4319" w:type="dxa"/>
            <w:tcBorders>
              <w:top w:val="dotted" w:sz="4" w:space="0" w:color="auto"/>
              <w:left w:val="nil"/>
              <w:bottom w:val="dotted" w:sz="4" w:space="0" w:color="auto"/>
              <w:right w:val="nil"/>
            </w:tcBorders>
            <w:shd w:val="clear" w:color="auto" w:fill="FFFFFF"/>
          </w:tcPr>
          <w:p w14:paraId="1E9F5A0E"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24E85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5160DC" w14:textId="77777777" w:rsidR="00DD6D98" w:rsidRPr="009901C4" w:rsidRDefault="00DD6D98" w:rsidP="00DD6D98">
            <w:pPr>
              <w:pStyle w:val="MsgTableBody"/>
              <w:jc w:val="center"/>
              <w:rPr>
                <w:noProof/>
              </w:rPr>
            </w:pPr>
            <w:r>
              <w:rPr>
                <w:noProof/>
              </w:rPr>
              <w:t>4</w:t>
            </w:r>
          </w:p>
        </w:tc>
      </w:tr>
      <w:tr w:rsidR="00DD6D98" w:rsidRPr="009901C4" w14:paraId="3953EDF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E925ED" w14:textId="77777777" w:rsidR="00DD6D98" w:rsidRPr="009901C4" w:rsidRDefault="00DD6D98" w:rsidP="00DD6D98">
            <w:pPr>
              <w:pStyle w:val="MsgTableBody"/>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tcPr>
          <w:p w14:paraId="4B60CBD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B79C42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741CB" w14:textId="77777777" w:rsidR="00DD6D98" w:rsidRPr="009901C4" w:rsidRDefault="00DD6D98" w:rsidP="00DD6D98">
            <w:pPr>
              <w:pStyle w:val="MsgTableBody"/>
              <w:jc w:val="center"/>
              <w:rPr>
                <w:noProof/>
              </w:rPr>
            </w:pPr>
            <w:r>
              <w:rPr>
                <w:noProof/>
              </w:rPr>
              <w:t>4</w:t>
            </w:r>
          </w:p>
        </w:tc>
      </w:tr>
      <w:tr w:rsidR="00DD6D98" w:rsidRPr="009901C4" w14:paraId="1F169BA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DD5281"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B31207" w14:textId="77777777" w:rsidR="00DD6D98" w:rsidRPr="009901C4"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14:paraId="3CC777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3A853F" w14:textId="77777777" w:rsidR="00DD6D98" w:rsidRPr="009901C4" w:rsidRDefault="00DD6D98" w:rsidP="00DD6D98">
            <w:pPr>
              <w:pStyle w:val="MsgTableBody"/>
              <w:jc w:val="center"/>
              <w:rPr>
                <w:noProof/>
              </w:rPr>
            </w:pPr>
          </w:p>
        </w:tc>
      </w:tr>
      <w:tr w:rsidR="00DD6D98" w:rsidRPr="009901C4" w14:paraId="09AC754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5E205F" w14:textId="77777777" w:rsidR="00DD6D98" w:rsidRPr="009901C4" w:rsidRDefault="00DD6D98" w:rsidP="00DD6D98">
            <w:pPr>
              <w:pStyle w:val="MsgTableBody"/>
              <w:rPr>
                <w:noProof/>
              </w:rPr>
            </w:pPr>
            <w:r>
              <w:rPr>
                <w:noProof/>
              </w:rPr>
              <w:t xml:space="preserve">      [CTD]</w:t>
            </w:r>
          </w:p>
        </w:tc>
        <w:tc>
          <w:tcPr>
            <w:tcW w:w="4319" w:type="dxa"/>
            <w:tcBorders>
              <w:top w:val="dotted" w:sz="4" w:space="0" w:color="auto"/>
              <w:left w:val="nil"/>
              <w:bottom w:val="dotted" w:sz="4" w:space="0" w:color="auto"/>
              <w:right w:val="nil"/>
            </w:tcBorders>
            <w:shd w:val="clear" w:color="auto" w:fill="FFFFFF"/>
          </w:tcPr>
          <w:p w14:paraId="530CBA05"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2A4946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0702E" w14:textId="77777777" w:rsidR="00DD6D98" w:rsidRPr="009901C4" w:rsidRDefault="00DD6D98" w:rsidP="00DD6D98">
            <w:pPr>
              <w:pStyle w:val="MsgTableBody"/>
              <w:jc w:val="center"/>
              <w:rPr>
                <w:noProof/>
              </w:rPr>
            </w:pPr>
            <w:r>
              <w:rPr>
                <w:noProof/>
              </w:rPr>
              <w:t>11</w:t>
            </w:r>
          </w:p>
        </w:tc>
      </w:tr>
      <w:tr w:rsidR="00DD6D98" w:rsidRPr="009901C4" w14:paraId="57F75F1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1C9D4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CC9ACBE"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1FF4BE9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410206" w14:textId="77777777" w:rsidR="00DD6D98" w:rsidRPr="009901C4" w:rsidRDefault="00DD6D98" w:rsidP="00DD6D98">
            <w:pPr>
              <w:pStyle w:val="MsgTableBody"/>
              <w:jc w:val="center"/>
              <w:rPr>
                <w:noProof/>
              </w:rPr>
            </w:pPr>
          </w:p>
        </w:tc>
      </w:tr>
      <w:tr w:rsidR="00DD6D98" w:rsidRPr="009901C4" w14:paraId="3811C43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08F1EB"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1A358D0E"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13710CE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08EA4F" w14:textId="77777777" w:rsidR="00DD6D98" w:rsidRPr="009901C4" w:rsidRDefault="00DD6D98" w:rsidP="00DD6D98">
            <w:pPr>
              <w:pStyle w:val="MsgTableBody"/>
              <w:jc w:val="center"/>
              <w:rPr>
                <w:noProof/>
              </w:rPr>
            </w:pPr>
            <w:r w:rsidRPr="009901C4">
              <w:rPr>
                <w:noProof/>
              </w:rPr>
              <w:t>7</w:t>
            </w:r>
          </w:p>
        </w:tc>
      </w:tr>
      <w:tr w:rsidR="00DD6D98" w:rsidRPr="009901C4" w14:paraId="6D90FBE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A18B5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6C1B4A"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A5FE2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6F72B9" w14:textId="77777777" w:rsidR="00DD6D98" w:rsidRPr="009901C4" w:rsidRDefault="00DD6D98" w:rsidP="00DD6D98">
            <w:pPr>
              <w:pStyle w:val="MsgTableBody"/>
              <w:jc w:val="center"/>
              <w:rPr>
                <w:noProof/>
              </w:rPr>
            </w:pPr>
            <w:r w:rsidRPr="009901C4">
              <w:rPr>
                <w:noProof/>
              </w:rPr>
              <w:t>7</w:t>
            </w:r>
          </w:p>
        </w:tc>
      </w:tr>
      <w:tr w:rsidR="00DD6D98" w:rsidRPr="009901C4" w14:paraId="042AB77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1D68F8"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7950E302"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F21B9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DF64CC" w14:textId="77777777" w:rsidR="00DD6D98" w:rsidRPr="009901C4" w:rsidRDefault="00DD6D98" w:rsidP="00DD6D98">
            <w:pPr>
              <w:pStyle w:val="MsgTableBody"/>
              <w:jc w:val="center"/>
              <w:rPr>
                <w:noProof/>
              </w:rPr>
            </w:pPr>
            <w:r w:rsidRPr="009901C4">
              <w:rPr>
                <w:noProof/>
              </w:rPr>
              <w:t>2</w:t>
            </w:r>
          </w:p>
        </w:tc>
      </w:tr>
      <w:tr w:rsidR="00DD6D98" w:rsidRPr="009901C4" w14:paraId="52EF74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CDCD8F"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353EC05"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75926C6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56B877" w14:textId="77777777" w:rsidR="00DD6D98" w:rsidRPr="009901C4" w:rsidRDefault="00DD6D98" w:rsidP="00DD6D98">
            <w:pPr>
              <w:pStyle w:val="MsgTableBody"/>
              <w:jc w:val="center"/>
              <w:rPr>
                <w:noProof/>
              </w:rPr>
            </w:pPr>
          </w:p>
        </w:tc>
      </w:tr>
      <w:tr w:rsidR="00DD6D98" w:rsidRPr="009901C4" w14:paraId="497867D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54AF49" w14:textId="77777777" w:rsidR="00DD6D98" w:rsidRPr="009901C4" w:rsidRDefault="00DD6D98" w:rsidP="00DD6D98">
            <w:pPr>
              <w:pStyle w:val="MsgTableBody"/>
              <w:rPr>
                <w:noProof/>
              </w:rPr>
            </w:pPr>
            <w:r>
              <w:rPr>
                <w:noProof/>
              </w:rPr>
              <w:t xml:space="preserve">      [{FT1}]</w:t>
            </w:r>
          </w:p>
        </w:tc>
        <w:tc>
          <w:tcPr>
            <w:tcW w:w="4319" w:type="dxa"/>
            <w:tcBorders>
              <w:top w:val="dotted" w:sz="4" w:space="0" w:color="auto"/>
              <w:left w:val="nil"/>
              <w:bottom w:val="dotted" w:sz="4" w:space="0" w:color="auto"/>
              <w:right w:val="nil"/>
            </w:tcBorders>
            <w:shd w:val="clear" w:color="auto" w:fill="FFFFFF"/>
          </w:tcPr>
          <w:p w14:paraId="16D54F20"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10493C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92EE1" w14:textId="77777777" w:rsidR="00DD6D98" w:rsidRPr="009901C4" w:rsidRDefault="00DD6D98" w:rsidP="00DD6D98">
            <w:pPr>
              <w:pStyle w:val="MsgTableBody"/>
              <w:jc w:val="center"/>
              <w:rPr>
                <w:noProof/>
              </w:rPr>
            </w:pPr>
            <w:r>
              <w:rPr>
                <w:noProof/>
              </w:rPr>
              <w:t>6</w:t>
            </w:r>
          </w:p>
        </w:tc>
      </w:tr>
      <w:tr w:rsidR="00DD6D98" w:rsidRPr="009901C4" w14:paraId="55098DB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35B2B3" w14:textId="77777777" w:rsidR="00DD6D98" w:rsidRPr="009901C4" w:rsidRDefault="00DD6D98" w:rsidP="00DD6D98">
            <w:pPr>
              <w:pStyle w:val="MsgTableBody"/>
              <w:rPr>
                <w:noProof/>
              </w:rPr>
            </w:pPr>
            <w:r w:rsidRPr="009901C4">
              <w:rPr>
                <w:noProof/>
              </w:rPr>
              <w:t xml:space="preserve">      [</w:t>
            </w:r>
            <w:r>
              <w:rPr>
                <w:noProof/>
              </w:rPr>
              <w:t>{</w:t>
            </w:r>
            <w:hyperlink w:anchor="CTI" w:history="1">
              <w:r w:rsidRPr="009901C4">
                <w:rPr>
                  <w:rStyle w:val="Hyperlink"/>
                </w:rPr>
                <w:t>CTI</w:t>
              </w:r>
            </w:hyperlink>
            <w:r>
              <w:rPr>
                <w:rStyle w:val="Hyperlink"/>
              </w:rPr>
              <w:t>}</w:t>
            </w:r>
            <w:r w:rsidRPr="009901C4">
              <w:rPr>
                <w:noProof/>
              </w:rPr>
              <w:t>]</w:t>
            </w:r>
          </w:p>
        </w:tc>
        <w:tc>
          <w:tcPr>
            <w:tcW w:w="4319" w:type="dxa"/>
            <w:tcBorders>
              <w:top w:val="dotted" w:sz="4" w:space="0" w:color="auto"/>
              <w:left w:val="nil"/>
              <w:bottom w:val="dotted" w:sz="4" w:space="0" w:color="auto"/>
              <w:right w:val="nil"/>
            </w:tcBorders>
            <w:shd w:val="clear" w:color="auto" w:fill="FFFFFF"/>
          </w:tcPr>
          <w:p w14:paraId="46154AF4"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9E948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9DE290" w14:textId="77777777" w:rsidR="00DD6D98" w:rsidRPr="009901C4" w:rsidRDefault="00DD6D98" w:rsidP="00DD6D98">
            <w:pPr>
              <w:pStyle w:val="MsgTableBody"/>
              <w:jc w:val="center"/>
              <w:rPr>
                <w:noProof/>
              </w:rPr>
            </w:pPr>
            <w:r w:rsidRPr="009901C4">
              <w:rPr>
                <w:noProof/>
              </w:rPr>
              <w:t>7</w:t>
            </w:r>
          </w:p>
        </w:tc>
      </w:tr>
      <w:tr w:rsidR="00DD6D98" w:rsidRPr="009901C4" w14:paraId="763CFC4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A8DC84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C48DA67"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71EF8B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268D9" w14:textId="77777777" w:rsidR="00DD6D98" w:rsidRPr="009901C4" w:rsidRDefault="00DD6D98" w:rsidP="00DD6D98">
            <w:pPr>
              <w:pStyle w:val="MsgTableBody"/>
              <w:jc w:val="center"/>
              <w:rPr>
                <w:noProof/>
              </w:rPr>
            </w:pPr>
          </w:p>
        </w:tc>
      </w:tr>
      <w:tr w:rsidR="00DD6D98" w:rsidRPr="009901C4" w14:paraId="1F2F253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A66F5B" w14:textId="77777777" w:rsidR="00DD6D98" w:rsidRDefault="00DD6D98" w:rsidP="00DD6D98">
            <w:pPr>
              <w:pStyle w:val="MsgTableBody"/>
              <w:rPr>
                <w:noProof/>
              </w:rPr>
            </w:pPr>
            <w:r>
              <w:rPr>
                <w:noProof/>
              </w:rPr>
              <w:t xml:space="preserve">         SPM</w:t>
            </w:r>
          </w:p>
        </w:tc>
        <w:tc>
          <w:tcPr>
            <w:tcW w:w="4319" w:type="dxa"/>
            <w:tcBorders>
              <w:top w:val="dotted" w:sz="4" w:space="0" w:color="auto"/>
              <w:left w:val="nil"/>
              <w:bottom w:val="dotted" w:sz="4" w:space="0" w:color="auto"/>
              <w:right w:val="nil"/>
            </w:tcBorders>
            <w:shd w:val="clear" w:color="auto" w:fill="FFFFFF"/>
          </w:tcPr>
          <w:p w14:paraId="380AC7C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0A00A3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B3EA44" w14:textId="77777777" w:rsidR="00DD6D98" w:rsidRPr="009901C4" w:rsidRDefault="00DD6D98" w:rsidP="00DD6D98">
            <w:pPr>
              <w:pStyle w:val="MsgTableBody"/>
              <w:jc w:val="center"/>
              <w:rPr>
                <w:noProof/>
              </w:rPr>
            </w:pPr>
            <w:r>
              <w:rPr>
                <w:noProof/>
              </w:rPr>
              <w:t>17</w:t>
            </w:r>
          </w:p>
        </w:tc>
      </w:tr>
      <w:tr w:rsidR="00DD6D98" w:rsidRPr="009901C4" w14:paraId="029375B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B2B79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93B1B0A"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B89252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640151" w14:textId="77777777" w:rsidR="00DD6D98" w:rsidRDefault="00DD6D98" w:rsidP="00DD6D98">
            <w:pPr>
              <w:pStyle w:val="MsgTableBody"/>
              <w:jc w:val="center"/>
              <w:rPr>
                <w:noProof/>
              </w:rPr>
            </w:pPr>
          </w:p>
        </w:tc>
      </w:tr>
      <w:tr w:rsidR="00DD6D98" w:rsidRPr="009901C4" w14:paraId="54EFFA0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16C50A"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7A92043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4EB9E0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D8BDA3" w14:textId="77777777" w:rsidR="00DD6D98" w:rsidRDefault="00DD6D98" w:rsidP="00DD6D98">
            <w:pPr>
              <w:pStyle w:val="MsgTableBody"/>
              <w:jc w:val="center"/>
              <w:rPr>
                <w:noProof/>
              </w:rPr>
            </w:pPr>
            <w:r>
              <w:rPr>
                <w:noProof/>
              </w:rPr>
              <w:t>7</w:t>
            </w:r>
          </w:p>
        </w:tc>
      </w:tr>
      <w:tr w:rsidR="00DD6D98" w:rsidRPr="009901C4" w14:paraId="086C3C8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7698F"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5796153"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2C9786D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1CD034" w14:textId="77777777" w:rsidR="00DD6D98" w:rsidRDefault="00DD6D98" w:rsidP="00DD6D98">
            <w:pPr>
              <w:pStyle w:val="MsgTableBody"/>
              <w:jc w:val="center"/>
              <w:rPr>
                <w:noProof/>
              </w:rPr>
            </w:pPr>
            <w:r>
              <w:rPr>
                <w:noProof/>
              </w:rPr>
              <w:t>7</w:t>
            </w:r>
          </w:p>
        </w:tc>
      </w:tr>
      <w:tr w:rsidR="00DD6D98" w:rsidRPr="009901C4" w14:paraId="5BE7486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5AAE2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0D80754" w14:textId="77777777"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14:paraId="1A9DF0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1A16BE" w14:textId="77777777" w:rsidR="00DD6D98" w:rsidRDefault="00DD6D98" w:rsidP="00DD6D98">
            <w:pPr>
              <w:pStyle w:val="MsgTableBody"/>
              <w:jc w:val="center"/>
              <w:rPr>
                <w:noProof/>
              </w:rPr>
            </w:pPr>
          </w:p>
        </w:tc>
      </w:tr>
      <w:tr w:rsidR="00DD6D98" w:rsidRPr="009901C4" w14:paraId="6FF6952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D12E9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F475C0" w14:textId="77777777" w:rsidR="00DD6D98" w:rsidRPr="009901C4" w:rsidRDefault="00DD6D98" w:rsidP="00DD6D98">
            <w:pPr>
              <w:pStyle w:val="MsgTableBody"/>
              <w:rPr>
                <w:noProof/>
              </w:rPr>
            </w:pPr>
            <w:r w:rsidRPr="009901C4">
              <w:rPr>
                <w:noProof/>
              </w:rPr>
              <w:t xml:space="preserve">--- SPECIMEN </w:t>
            </w:r>
            <w:r>
              <w:rPr>
                <w:noProof/>
              </w:rPr>
              <w:t>end</w:t>
            </w:r>
          </w:p>
        </w:tc>
        <w:tc>
          <w:tcPr>
            <w:tcW w:w="864" w:type="dxa"/>
            <w:tcBorders>
              <w:top w:val="dotted" w:sz="4" w:space="0" w:color="auto"/>
              <w:left w:val="nil"/>
              <w:bottom w:val="dotted" w:sz="4" w:space="0" w:color="auto"/>
              <w:right w:val="nil"/>
            </w:tcBorders>
            <w:shd w:val="clear" w:color="auto" w:fill="FFFFFF"/>
          </w:tcPr>
          <w:p w14:paraId="6656110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D72D6E" w14:textId="77777777" w:rsidR="00DD6D98" w:rsidRPr="009901C4" w:rsidRDefault="00DD6D98" w:rsidP="00DD6D98">
            <w:pPr>
              <w:pStyle w:val="MsgTableBody"/>
              <w:jc w:val="center"/>
              <w:rPr>
                <w:noProof/>
              </w:rPr>
            </w:pPr>
          </w:p>
        </w:tc>
      </w:tr>
      <w:tr w:rsidR="00DD6D98" w:rsidRPr="009901C4" w14:paraId="50D8B28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C5AC5F"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772AE39"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0592A84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DC703" w14:textId="77777777" w:rsidR="00DD6D98" w:rsidRPr="009901C4" w:rsidRDefault="00DD6D98" w:rsidP="00DD6D98">
            <w:pPr>
              <w:pStyle w:val="MsgTableBody"/>
              <w:jc w:val="center"/>
              <w:rPr>
                <w:noProof/>
              </w:rPr>
            </w:pPr>
          </w:p>
        </w:tc>
      </w:tr>
      <w:tr w:rsidR="00DD6D98" w:rsidRPr="009901C4" w14:paraId="5D062C20"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45C939"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44563EE"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5175B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13C1FF" w14:textId="77777777" w:rsidR="00DD6D98" w:rsidRPr="009901C4" w:rsidRDefault="00DD6D98" w:rsidP="00DD6D98">
            <w:pPr>
              <w:pStyle w:val="MsgTableBody"/>
              <w:jc w:val="center"/>
              <w:rPr>
                <w:noProof/>
              </w:rPr>
            </w:pPr>
          </w:p>
        </w:tc>
      </w:tr>
      <w:tr w:rsidR="00DD6D98" w:rsidRPr="009901C4" w14:paraId="513AB27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D7B552"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E53E1A1"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7303CB5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9C60CE" w14:textId="77777777" w:rsidR="00DD6D98" w:rsidRPr="009901C4" w:rsidRDefault="00DD6D98" w:rsidP="00DD6D98">
            <w:pPr>
              <w:pStyle w:val="MsgTableBody"/>
              <w:jc w:val="center"/>
              <w:rPr>
                <w:noProof/>
              </w:rPr>
            </w:pPr>
            <w:r>
              <w:rPr>
                <w:noProof/>
              </w:rPr>
              <w:t>17</w:t>
            </w:r>
          </w:p>
        </w:tc>
      </w:tr>
      <w:tr w:rsidR="00DD6D98" w:rsidRPr="009901C4" w14:paraId="1B5B185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DCCA1B"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8424FF7"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03028E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264614" w14:textId="77777777" w:rsidR="00DD6D98" w:rsidRPr="009901C4" w:rsidRDefault="00DD6D98" w:rsidP="00DD6D98">
            <w:pPr>
              <w:pStyle w:val="MsgTableBody"/>
              <w:jc w:val="center"/>
              <w:rPr>
                <w:noProof/>
              </w:rPr>
            </w:pPr>
            <w:r>
              <w:rPr>
                <w:noProof/>
              </w:rPr>
              <w:t>7</w:t>
            </w:r>
          </w:p>
        </w:tc>
      </w:tr>
      <w:tr w:rsidR="00DD6D98" w:rsidRPr="009901C4" w14:paraId="6210AD88"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C21030"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FF3AC98" w14:textId="77777777"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423135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CC70CF" w14:textId="77777777" w:rsidR="00DD6D98" w:rsidRPr="009901C4" w:rsidRDefault="00DD6D98" w:rsidP="00DD6D98">
            <w:pPr>
              <w:pStyle w:val="MsgTableBody"/>
              <w:jc w:val="center"/>
              <w:rPr>
                <w:noProof/>
              </w:rPr>
            </w:pPr>
          </w:p>
        </w:tc>
      </w:tr>
      <w:tr w:rsidR="00DD6D98" w:rsidRPr="009901C4" w14:paraId="3A5DC6E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DE2FD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ADD56F7" w14:textId="77777777"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285E2D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F52373" w14:textId="77777777" w:rsidR="00DD6D98" w:rsidRPr="009901C4" w:rsidRDefault="00DD6D98" w:rsidP="00DD6D98">
            <w:pPr>
              <w:pStyle w:val="MsgTableBody"/>
              <w:jc w:val="center"/>
              <w:rPr>
                <w:noProof/>
              </w:rPr>
            </w:pPr>
          </w:p>
        </w:tc>
      </w:tr>
      <w:tr w:rsidR="00DD6D98" w:rsidRPr="009901C4" w14:paraId="7B7E8E63" w14:textId="77777777" w:rsidTr="007A1264">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AA524E6"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C856B3C"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556FDB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3BFDA6" w14:textId="77777777" w:rsidR="00DD6D98" w:rsidRPr="009901C4" w:rsidRDefault="00DD6D98" w:rsidP="00DD6D98">
            <w:pPr>
              <w:pStyle w:val="MsgTableBody"/>
              <w:jc w:val="center"/>
              <w:rPr>
                <w:noProof/>
              </w:rPr>
            </w:pPr>
            <w:r w:rsidRPr="009901C4">
              <w:rPr>
                <w:noProof/>
              </w:rPr>
              <w:t>2</w:t>
            </w:r>
          </w:p>
        </w:tc>
      </w:tr>
    </w:tbl>
    <w:p w14:paraId="412957F0"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74"/>
        <w:gridCol w:w="1276"/>
        <w:gridCol w:w="1742"/>
        <w:gridCol w:w="2090"/>
      </w:tblGrid>
      <w:tr w:rsidR="00DD6D98" w:rsidRPr="009928E9" w14:paraId="510A6B07" w14:textId="77777777" w:rsidTr="00DD6D98">
        <w:tc>
          <w:tcPr>
            <w:tcW w:w="9350" w:type="dxa"/>
            <w:gridSpan w:val="5"/>
          </w:tcPr>
          <w:p w14:paraId="6A1F6249" w14:textId="77777777" w:rsidR="00DD6D98" w:rsidRPr="0083614A" w:rsidRDefault="00DD6D98" w:rsidP="00DD6D98">
            <w:pPr>
              <w:pStyle w:val="ACK-ChoreographyHeader"/>
            </w:pPr>
            <w:r>
              <w:lastRenderedPageBreak/>
              <w:t>Acknowledgement Choreography</w:t>
            </w:r>
          </w:p>
        </w:tc>
      </w:tr>
      <w:tr w:rsidR="00DD6D98" w:rsidRPr="009928E9" w14:paraId="26341561" w14:textId="77777777" w:rsidTr="00DD6D98">
        <w:tc>
          <w:tcPr>
            <w:tcW w:w="9350" w:type="dxa"/>
            <w:gridSpan w:val="5"/>
          </w:tcPr>
          <w:p w14:paraId="17B8C396" w14:textId="77777777" w:rsidR="00DD6D98" w:rsidRDefault="00DD6D98" w:rsidP="00DD6D98">
            <w:pPr>
              <w:pStyle w:val="ACK-ChoreographyHeader"/>
            </w:pPr>
            <w:r w:rsidRPr="006767F8">
              <w:rPr>
                <w:noProof/>
                <w:lang w:val="de-DE"/>
              </w:rPr>
              <w:t>ORU^R43^ORU_R01</w:t>
            </w:r>
          </w:p>
        </w:tc>
      </w:tr>
      <w:tr w:rsidR="00DD6D98" w:rsidRPr="009928E9" w14:paraId="456462FA" w14:textId="77777777" w:rsidTr="00DD6D98">
        <w:tc>
          <w:tcPr>
            <w:tcW w:w="1668" w:type="dxa"/>
          </w:tcPr>
          <w:p w14:paraId="3724F372" w14:textId="77777777" w:rsidR="00DD6D98" w:rsidRPr="0083614A" w:rsidRDefault="00DD6D98" w:rsidP="00DD6D98">
            <w:pPr>
              <w:pStyle w:val="ACK-ChoreographyBody"/>
            </w:pPr>
            <w:r w:rsidRPr="0083614A">
              <w:t>Field name</w:t>
            </w:r>
          </w:p>
        </w:tc>
        <w:tc>
          <w:tcPr>
            <w:tcW w:w="2574" w:type="dxa"/>
          </w:tcPr>
          <w:p w14:paraId="1F9C21A6" w14:textId="77777777" w:rsidR="00DD6D98" w:rsidRPr="0083614A" w:rsidRDefault="00DD6D98" w:rsidP="00DD6D98">
            <w:pPr>
              <w:pStyle w:val="ACK-ChoreographyBody"/>
            </w:pPr>
            <w:r w:rsidRPr="0083614A">
              <w:t>Field Value: Original mode</w:t>
            </w:r>
          </w:p>
        </w:tc>
        <w:tc>
          <w:tcPr>
            <w:tcW w:w="5108" w:type="dxa"/>
            <w:gridSpan w:val="3"/>
          </w:tcPr>
          <w:p w14:paraId="43C3B0DA" w14:textId="77777777" w:rsidR="00DD6D98" w:rsidRPr="0083614A" w:rsidRDefault="00DD6D98" w:rsidP="00DD6D98">
            <w:pPr>
              <w:pStyle w:val="ACK-ChoreographyBody"/>
            </w:pPr>
            <w:r w:rsidRPr="0083614A">
              <w:t>Field value: Enhanced mode</w:t>
            </w:r>
          </w:p>
        </w:tc>
      </w:tr>
      <w:tr w:rsidR="00DD6D98" w:rsidRPr="009928E9" w14:paraId="2CE3A0B8" w14:textId="77777777" w:rsidTr="00DD6D98">
        <w:tc>
          <w:tcPr>
            <w:tcW w:w="1668" w:type="dxa"/>
          </w:tcPr>
          <w:p w14:paraId="3735EB1C" w14:textId="77777777" w:rsidR="00DD6D98" w:rsidRPr="0083614A" w:rsidRDefault="00DD6D98" w:rsidP="00DD6D98">
            <w:pPr>
              <w:pStyle w:val="ACK-ChoreographyBody"/>
            </w:pPr>
            <w:r w:rsidRPr="0083614A">
              <w:t>MSH</w:t>
            </w:r>
            <w:r>
              <w:t>-</w:t>
            </w:r>
            <w:r w:rsidRPr="0083614A">
              <w:t>15</w:t>
            </w:r>
          </w:p>
        </w:tc>
        <w:tc>
          <w:tcPr>
            <w:tcW w:w="2574" w:type="dxa"/>
          </w:tcPr>
          <w:p w14:paraId="2A89664B" w14:textId="77777777" w:rsidR="00DD6D98" w:rsidRPr="0083614A" w:rsidRDefault="00DD6D98" w:rsidP="00DD6D98">
            <w:pPr>
              <w:pStyle w:val="ACK-ChoreographyBody"/>
            </w:pPr>
            <w:r w:rsidRPr="0083614A">
              <w:t>Blank</w:t>
            </w:r>
          </w:p>
        </w:tc>
        <w:tc>
          <w:tcPr>
            <w:tcW w:w="1276" w:type="dxa"/>
          </w:tcPr>
          <w:p w14:paraId="74260BE8" w14:textId="77777777" w:rsidR="00DD6D98" w:rsidRPr="0083614A" w:rsidRDefault="00DD6D98" w:rsidP="00DD6D98">
            <w:pPr>
              <w:pStyle w:val="ACK-ChoreographyBody"/>
            </w:pPr>
            <w:r w:rsidRPr="0083614A">
              <w:t>NE</w:t>
            </w:r>
          </w:p>
        </w:tc>
        <w:tc>
          <w:tcPr>
            <w:tcW w:w="1742" w:type="dxa"/>
          </w:tcPr>
          <w:p w14:paraId="72A3BA1D" w14:textId="77777777" w:rsidR="00DD6D98" w:rsidRPr="003C4436" w:rsidRDefault="00DD6D98" w:rsidP="00DD6D98">
            <w:pPr>
              <w:pStyle w:val="ACK-ChoreographyBody"/>
              <w:rPr>
                <w:szCs w:val="16"/>
              </w:rPr>
            </w:pPr>
            <w:r w:rsidRPr="003C4436">
              <w:rPr>
                <w:szCs w:val="16"/>
              </w:rPr>
              <w:t>NE</w:t>
            </w:r>
          </w:p>
        </w:tc>
        <w:tc>
          <w:tcPr>
            <w:tcW w:w="2090" w:type="dxa"/>
          </w:tcPr>
          <w:p w14:paraId="0E27EE0A" w14:textId="77777777" w:rsidR="00DD6D98" w:rsidRPr="003C4436" w:rsidRDefault="00DD6D98" w:rsidP="00DD6D98">
            <w:pPr>
              <w:pStyle w:val="ACK-ChoreographyBody"/>
              <w:rPr>
                <w:szCs w:val="16"/>
              </w:rPr>
            </w:pPr>
            <w:r w:rsidRPr="003C4436">
              <w:rPr>
                <w:szCs w:val="16"/>
              </w:rPr>
              <w:t>AL, SU, ER</w:t>
            </w:r>
          </w:p>
        </w:tc>
      </w:tr>
      <w:tr w:rsidR="00DD6D98" w:rsidRPr="009928E9" w14:paraId="59ED3AAE" w14:textId="77777777" w:rsidTr="00DD6D98">
        <w:tc>
          <w:tcPr>
            <w:tcW w:w="1668" w:type="dxa"/>
          </w:tcPr>
          <w:p w14:paraId="33997754" w14:textId="77777777" w:rsidR="00DD6D98" w:rsidRPr="0083614A" w:rsidRDefault="00DD6D98" w:rsidP="00DD6D98">
            <w:pPr>
              <w:pStyle w:val="ACK-ChoreographyBody"/>
            </w:pPr>
            <w:r w:rsidRPr="0083614A">
              <w:t>MSH</w:t>
            </w:r>
            <w:r>
              <w:t>-</w:t>
            </w:r>
            <w:r w:rsidRPr="0083614A">
              <w:t>16</w:t>
            </w:r>
          </w:p>
        </w:tc>
        <w:tc>
          <w:tcPr>
            <w:tcW w:w="2574" w:type="dxa"/>
          </w:tcPr>
          <w:p w14:paraId="2183AC1B" w14:textId="77777777" w:rsidR="00DD6D98" w:rsidRPr="0083614A" w:rsidRDefault="00DD6D98" w:rsidP="00DD6D98">
            <w:pPr>
              <w:pStyle w:val="ACK-ChoreographyBody"/>
            </w:pPr>
            <w:r w:rsidRPr="0083614A">
              <w:t>Blank</w:t>
            </w:r>
          </w:p>
        </w:tc>
        <w:tc>
          <w:tcPr>
            <w:tcW w:w="1276" w:type="dxa"/>
          </w:tcPr>
          <w:p w14:paraId="536E5270" w14:textId="77777777" w:rsidR="00DD6D98" w:rsidRPr="0083614A" w:rsidRDefault="00DD6D98" w:rsidP="00DD6D98">
            <w:pPr>
              <w:pStyle w:val="ACK-ChoreographyBody"/>
            </w:pPr>
            <w:r w:rsidRPr="0083614A">
              <w:t>NE</w:t>
            </w:r>
          </w:p>
        </w:tc>
        <w:tc>
          <w:tcPr>
            <w:tcW w:w="1742" w:type="dxa"/>
          </w:tcPr>
          <w:p w14:paraId="4A5D693B" w14:textId="77777777" w:rsidR="00DD6D98" w:rsidRPr="003C4436" w:rsidRDefault="00DD6D98" w:rsidP="00DD6D98">
            <w:pPr>
              <w:pStyle w:val="ACK-ChoreographyBody"/>
              <w:rPr>
                <w:szCs w:val="16"/>
              </w:rPr>
            </w:pPr>
            <w:r w:rsidRPr="003C4436">
              <w:rPr>
                <w:szCs w:val="16"/>
              </w:rPr>
              <w:t>AL, SU, ER</w:t>
            </w:r>
          </w:p>
        </w:tc>
        <w:tc>
          <w:tcPr>
            <w:tcW w:w="2090" w:type="dxa"/>
          </w:tcPr>
          <w:p w14:paraId="7C9ACE67" w14:textId="77777777" w:rsidR="00DD6D98" w:rsidRPr="003C4436" w:rsidRDefault="00DD6D98" w:rsidP="00DD6D98">
            <w:pPr>
              <w:pStyle w:val="ACK-ChoreographyBody"/>
              <w:rPr>
                <w:szCs w:val="16"/>
              </w:rPr>
            </w:pPr>
            <w:r w:rsidRPr="003C4436">
              <w:rPr>
                <w:szCs w:val="16"/>
              </w:rPr>
              <w:t>AL, SU, ER</w:t>
            </w:r>
          </w:p>
        </w:tc>
      </w:tr>
      <w:tr w:rsidR="00DD6D98" w:rsidRPr="009928E9" w14:paraId="32BBB121" w14:textId="77777777" w:rsidTr="00DD6D98">
        <w:tc>
          <w:tcPr>
            <w:tcW w:w="1668" w:type="dxa"/>
          </w:tcPr>
          <w:p w14:paraId="7CF10963" w14:textId="77777777" w:rsidR="00DD6D98" w:rsidRPr="0083614A" w:rsidRDefault="00DD6D98" w:rsidP="00DD6D98">
            <w:pPr>
              <w:pStyle w:val="ACK-ChoreographyBody"/>
            </w:pPr>
            <w:r w:rsidRPr="0083614A">
              <w:t>Immediate Ack</w:t>
            </w:r>
          </w:p>
        </w:tc>
        <w:tc>
          <w:tcPr>
            <w:tcW w:w="2574" w:type="dxa"/>
          </w:tcPr>
          <w:p w14:paraId="4602158C" w14:textId="77777777" w:rsidR="00DD6D98" w:rsidRPr="0083614A" w:rsidRDefault="00DD6D98" w:rsidP="00DD6D98">
            <w:pPr>
              <w:pStyle w:val="ACK-ChoreographyBody"/>
            </w:pPr>
            <w:r w:rsidRPr="0083614A">
              <w:t>-</w:t>
            </w:r>
          </w:p>
        </w:tc>
        <w:tc>
          <w:tcPr>
            <w:tcW w:w="1276" w:type="dxa"/>
          </w:tcPr>
          <w:p w14:paraId="59017BFE" w14:textId="77777777" w:rsidR="00DD6D98" w:rsidRPr="0083614A" w:rsidRDefault="00DD6D98" w:rsidP="00DD6D98">
            <w:pPr>
              <w:pStyle w:val="ACK-ChoreographyBody"/>
            </w:pPr>
            <w:r w:rsidRPr="0083614A">
              <w:t>-</w:t>
            </w:r>
          </w:p>
        </w:tc>
        <w:tc>
          <w:tcPr>
            <w:tcW w:w="1742" w:type="dxa"/>
          </w:tcPr>
          <w:p w14:paraId="28FE9AD6" w14:textId="77777777" w:rsidR="00DD6D98" w:rsidRPr="003C4436" w:rsidRDefault="00DD6D98" w:rsidP="00DD6D98">
            <w:pPr>
              <w:pStyle w:val="ACK-ChoreographyBody"/>
              <w:rPr>
                <w:szCs w:val="16"/>
              </w:rPr>
            </w:pPr>
            <w:r w:rsidRPr="003C4436">
              <w:rPr>
                <w:szCs w:val="16"/>
              </w:rPr>
              <w:t>-</w:t>
            </w:r>
          </w:p>
        </w:tc>
        <w:tc>
          <w:tcPr>
            <w:tcW w:w="2090" w:type="dxa"/>
          </w:tcPr>
          <w:p w14:paraId="4A86DC3B"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r w:rsidR="00DD6D98" w:rsidRPr="009928E9" w14:paraId="75C72D02" w14:textId="77777777" w:rsidTr="00DD6D98">
        <w:tc>
          <w:tcPr>
            <w:tcW w:w="1668" w:type="dxa"/>
          </w:tcPr>
          <w:p w14:paraId="658715D4" w14:textId="77777777" w:rsidR="00DD6D98" w:rsidRPr="0083614A" w:rsidRDefault="00DD6D98" w:rsidP="00DD6D98">
            <w:pPr>
              <w:pStyle w:val="ACK-ChoreographyBody"/>
            </w:pPr>
            <w:r w:rsidRPr="0083614A">
              <w:t>Application Ack</w:t>
            </w:r>
          </w:p>
        </w:tc>
        <w:tc>
          <w:tcPr>
            <w:tcW w:w="2574" w:type="dxa"/>
          </w:tcPr>
          <w:p w14:paraId="0A5D53DD" w14:textId="77777777" w:rsidR="00DD6D98" w:rsidRPr="0083614A" w:rsidRDefault="00DD6D98" w:rsidP="00DD6D98">
            <w:pPr>
              <w:pStyle w:val="ACK-ChoreographyBody"/>
            </w:pPr>
            <w:r w:rsidRPr="003C4436">
              <w:rPr>
                <w:szCs w:val="16"/>
              </w:rPr>
              <w:t>ACK^</w:t>
            </w:r>
            <w:r>
              <w:rPr>
                <w:szCs w:val="16"/>
              </w:rPr>
              <w:t>R43</w:t>
            </w:r>
            <w:r w:rsidRPr="003C4436">
              <w:rPr>
                <w:szCs w:val="16"/>
              </w:rPr>
              <w:t>^ACK</w:t>
            </w:r>
          </w:p>
        </w:tc>
        <w:tc>
          <w:tcPr>
            <w:tcW w:w="1276" w:type="dxa"/>
          </w:tcPr>
          <w:p w14:paraId="396703B3" w14:textId="77777777" w:rsidR="00DD6D98" w:rsidRPr="0083614A" w:rsidRDefault="00DD6D98" w:rsidP="00DD6D98">
            <w:pPr>
              <w:pStyle w:val="ACK-ChoreographyBody"/>
            </w:pPr>
            <w:r w:rsidRPr="0083614A">
              <w:t>-</w:t>
            </w:r>
          </w:p>
        </w:tc>
        <w:tc>
          <w:tcPr>
            <w:tcW w:w="1742" w:type="dxa"/>
          </w:tcPr>
          <w:p w14:paraId="4005CFA1"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c>
          <w:tcPr>
            <w:tcW w:w="2090" w:type="dxa"/>
          </w:tcPr>
          <w:p w14:paraId="39FB3904"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bl>
    <w:p w14:paraId="7516AEC4" w14:textId="77777777" w:rsidR="00DD6D98" w:rsidRPr="009901C4" w:rsidRDefault="00DD6D98" w:rsidP="00DD6D98">
      <w:pPr>
        <w:rPr>
          <w:noProof/>
        </w:rPr>
      </w:pPr>
    </w:p>
    <w:p w14:paraId="023B9DF4" w14:textId="77777777" w:rsidR="00DD6D98" w:rsidRPr="009901C4" w:rsidRDefault="00DD6D98" w:rsidP="0043481A">
      <w:pPr>
        <w:pStyle w:val="Heading2"/>
        <w:rPr>
          <w:noProof/>
        </w:rPr>
      </w:pPr>
      <w:bookmarkStart w:id="1099" w:name="_Toc245799"/>
      <w:bookmarkStart w:id="1100" w:name="_Toc861850"/>
      <w:bookmarkStart w:id="1101" w:name="_Toc862854"/>
      <w:bookmarkStart w:id="1102" w:name="_Toc866843"/>
      <w:bookmarkStart w:id="1103" w:name="_Toc879952"/>
      <w:bookmarkStart w:id="1104" w:name="_Toc138585469"/>
      <w:bookmarkStart w:id="1105" w:name="_Toc234050304"/>
      <w:bookmarkStart w:id="1106" w:name="_Toc28960183"/>
      <w:r w:rsidRPr="009901C4">
        <w:rPr>
          <w:noProof/>
        </w:rPr>
        <w:t xml:space="preserve">General </w:t>
      </w:r>
      <w:r w:rsidRPr="0043481A">
        <w:t>Segments</w:t>
      </w:r>
      <w:bookmarkEnd w:id="1099"/>
      <w:bookmarkEnd w:id="1100"/>
      <w:bookmarkEnd w:id="1101"/>
      <w:bookmarkEnd w:id="1102"/>
      <w:bookmarkEnd w:id="1103"/>
      <w:bookmarkEnd w:id="1104"/>
      <w:bookmarkEnd w:id="1105"/>
      <w:bookmarkEnd w:id="1106"/>
      <w:r w:rsidRPr="009901C4">
        <w:rPr>
          <w:noProof/>
        </w:rPr>
        <w:fldChar w:fldCharType="begin"/>
      </w:r>
      <w:r w:rsidRPr="009901C4">
        <w:rPr>
          <w:noProof/>
        </w:rPr>
        <w:instrText>xe "General SEgments"</w:instrText>
      </w:r>
      <w:r w:rsidRPr="009901C4">
        <w:rPr>
          <w:noProof/>
        </w:rPr>
        <w:fldChar w:fldCharType="end"/>
      </w:r>
    </w:p>
    <w:p w14:paraId="442739C9" w14:textId="77777777" w:rsidR="00DD6D98" w:rsidRPr="009901C4" w:rsidRDefault="00DD6D98" w:rsidP="00DD6D98">
      <w:pPr>
        <w:rPr>
          <w:noProof/>
        </w:rPr>
      </w:pPr>
      <w:r w:rsidRPr="009901C4">
        <w:rPr>
          <w:noProof/>
        </w:rPr>
        <w:t xml:space="preserve">The full definitions of many segments required for reporting clinical observations are included in other chapters.  The patient identifying segment (PID) is provided in Chapter 3.  The NTE segment is in Chapter 2.  </w:t>
      </w:r>
    </w:p>
    <w:p w14:paraId="2FE0AAF1" w14:textId="77777777" w:rsidR="00DD6D98" w:rsidRPr="00EA3945" w:rsidRDefault="00DD6D98" w:rsidP="0043481A">
      <w:pPr>
        <w:pStyle w:val="Heading3"/>
      </w:pPr>
      <w:bookmarkStart w:id="1107" w:name="_OBR_–_Observation"/>
      <w:bookmarkStart w:id="1108" w:name="_Toc348245084"/>
      <w:bookmarkStart w:id="1109" w:name="_Toc348258395"/>
      <w:bookmarkStart w:id="1110" w:name="_Toc348263513"/>
      <w:bookmarkStart w:id="1111" w:name="_Toc348336886"/>
      <w:bookmarkStart w:id="1112" w:name="_Toc348773839"/>
      <w:bookmarkStart w:id="1113" w:name="_Toc359236206"/>
      <w:bookmarkStart w:id="1114" w:name="_Toc496068685"/>
      <w:bookmarkStart w:id="1115" w:name="_Toc498131096"/>
      <w:bookmarkStart w:id="1116" w:name="_Toc538360"/>
      <w:bookmarkStart w:id="1117" w:name="_Toc11674688"/>
      <w:bookmarkStart w:id="1118" w:name="_Toc28960184"/>
      <w:bookmarkStart w:id="1119" w:name="_Toc348245621"/>
      <w:bookmarkStart w:id="1120" w:name="_Toc348246105"/>
      <w:bookmarkStart w:id="1121" w:name="_Toc348246272"/>
      <w:bookmarkStart w:id="1122" w:name="_Toc348246413"/>
      <w:bookmarkStart w:id="1123" w:name="_Toc348246664"/>
      <w:bookmarkStart w:id="1124" w:name="_Toc348259240"/>
      <w:bookmarkStart w:id="1125" w:name="_Toc348340462"/>
      <w:bookmarkStart w:id="1126" w:name="_Toc359236289"/>
      <w:bookmarkStart w:id="1127" w:name="_Toc495952548"/>
      <w:bookmarkStart w:id="1128" w:name="_Toc532896012"/>
      <w:bookmarkStart w:id="1129" w:name="_Toc245800"/>
      <w:bookmarkStart w:id="1130" w:name="_Toc861851"/>
      <w:bookmarkStart w:id="1131" w:name="_Toc862855"/>
      <w:bookmarkStart w:id="1132" w:name="_Toc866844"/>
      <w:bookmarkStart w:id="1133" w:name="_Toc879953"/>
      <w:bookmarkStart w:id="1134" w:name="_Toc138585470"/>
      <w:bookmarkStart w:id="1135" w:name="_Toc234050305"/>
      <w:bookmarkEnd w:id="1107"/>
      <w:r w:rsidRPr="00EA3945">
        <w:rPr>
          <w:noProof/>
        </w:rPr>
        <w:t>OBR – Observation Request Segment</w:t>
      </w:r>
      <w:bookmarkEnd w:id="1108"/>
      <w:bookmarkEnd w:id="1109"/>
      <w:bookmarkEnd w:id="1110"/>
      <w:bookmarkEnd w:id="1111"/>
      <w:bookmarkEnd w:id="1112"/>
      <w:bookmarkEnd w:id="1113"/>
      <w:bookmarkEnd w:id="1114"/>
      <w:bookmarkEnd w:id="1115"/>
      <w:bookmarkEnd w:id="1116"/>
      <w:bookmarkEnd w:id="1117"/>
      <w:bookmarkEnd w:id="1118"/>
      <w:r w:rsidRPr="00EA3945">
        <w:rPr>
          <w:noProof/>
        </w:rPr>
        <w:fldChar w:fldCharType="begin"/>
      </w:r>
      <w:r w:rsidRPr="00EA3945">
        <w:rPr>
          <w:noProof/>
        </w:rPr>
        <w:instrText xml:space="preserve"> XE "observation request segment" </w:instrText>
      </w:r>
      <w:r w:rsidRPr="00EA3945">
        <w:rPr>
          <w:noProof/>
        </w:rPr>
        <w:fldChar w:fldCharType="end"/>
      </w:r>
      <w:r w:rsidRPr="00EA3945">
        <w:t xml:space="preserve"> </w:t>
      </w:r>
      <w:r w:rsidRPr="00EA3945">
        <w:fldChar w:fldCharType="begin"/>
      </w:r>
      <w:r w:rsidRPr="00EA3945">
        <w:instrText>xe “OBR”</w:instrText>
      </w:r>
      <w:r w:rsidRPr="00EA3945">
        <w:fldChar w:fldCharType="end"/>
      </w:r>
      <w:r w:rsidRPr="00EA3945">
        <w:fldChar w:fldCharType="begin"/>
      </w:r>
      <w:r w:rsidRPr="00EA3945">
        <w:instrText>xe “Segments: OBR”</w:instrText>
      </w:r>
      <w:r w:rsidRPr="00EA3945">
        <w:fldChar w:fldCharType="end"/>
      </w:r>
    </w:p>
    <w:p w14:paraId="590A9EA4" w14:textId="77777777" w:rsidR="00DD6D98" w:rsidRPr="00EA3945" w:rsidRDefault="00DD6D98" w:rsidP="00DD6D98">
      <w:pPr>
        <w:pStyle w:val="NormalIndented"/>
        <w:rPr>
          <w:noProof/>
        </w:rPr>
      </w:pPr>
      <w:r w:rsidRPr="00EA3945">
        <w:rPr>
          <w:noProof/>
        </w:rPr>
        <w:t>General (taken from ASTM E1238)</w:t>
      </w:r>
    </w:p>
    <w:p w14:paraId="0774D12C" w14:textId="77777777" w:rsidR="00DD6D98" w:rsidRPr="00EA3945" w:rsidRDefault="00DD6D98" w:rsidP="00DD6D98">
      <w:pPr>
        <w:pStyle w:val="NormalIndented"/>
        <w:rPr>
          <w:noProof/>
        </w:rPr>
      </w:pPr>
      <w:r w:rsidRPr="00EA3945">
        <w:rPr>
          <w:noProof/>
        </w:rPr>
        <w:t xml:space="preserve">The Observation Request (OBR) segment is used to transmit information specific to an order for a diagnostic study or observation, physical exam, or assessment. </w:t>
      </w:r>
    </w:p>
    <w:p w14:paraId="2789456D" w14:textId="77777777" w:rsidR="00DD6D98" w:rsidRPr="00EA3945" w:rsidRDefault="00DD6D98" w:rsidP="00DD6D98">
      <w:pPr>
        <w:pStyle w:val="NormalIndented"/>
        <w:rPr>
          <w:noProof/>
        </w:rPr>
      </w:pPr>
      <w:r w:rsidRPr="00EA3945">
        <w:rPr>
          <w:noProof/>
        </w:rPr>
        <w:t>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5839222A" w14:textId="77777777" w:rsidR="00DD6D98" w:rsidRPr="00EA3945" w:rsidRDefault="00DD6D98" w:rsidP="00DD6D98">
      <w:pPr>
        <w:pStyle w:val="NormalIndented"/>
        <w:rPr>
          <w:noProof/>
        </w:rPr>
      </w:pPr>
      <w:r w:rsidRPr="00EA3945">
        <w:rPr>
          <w:noProof/>
        </w:rPr>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14:paraId="22E08E9C" w14:textId="77777777" w:rsidR="00DD6D98" w:rsidRPr="00EA3945" w:rsidRDefault="00DD6D98" w:rsidP="00DD6D98">
      <w:pPr>
        <w:pStyle w:val="NormalIndented"/>
        <w:rPr>
          <w:noProof/>
        </w:rPr>
      </w:pPr>
      <w:r w:rsidRPr="00EA3945">
        <w:rPr>
          <w:noProof/>
        </w:rPr>
        <w:t xml:space="preserve">In the event that an ordered battery of observations cannot be performed, e.g., because of hemolysis on a blood sample, an order segment will be returned to the placer with </w:t>
      </w:r>
      <w:r w:rsidRPr="00EA3945">
        <w:rPr>
          <w:rStyle w:val="ReferenceAttribute"/>
          <w:noProof/>
        </w:rPr>
        <w:t>OBR-25-result status</w:t>
      </w:r>
      <w:r w:rsidRPr="00EA3945">
        <w:rPr>
          <w:noProof/>
        </w:rPr>
        <w:t xml:space="preserve"> equal to X (to indicate that the study was not performed).  In this case, no observation segments will be transmitted.</w:t>
      </w:r>
    </w:p>
    <w:p w14:paraId="1BCBB8FC" w14:textId="77777777" w:rsidR="00DD6D98" w:rsidRPr="00EA3945" w:rsidRDefault="00DD6D98" w:rsidP="00DD6D98">
      <w:pPr>
        <w:pStyle w:val="NormalIndented"/>
        <w:rPr>
          <w:noProof/>
        </w:rPr>
      </w:pPr>
      <w:r w:rsidRPr="00EA3945">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14:paraId="71846BDE" w14:textId="77777777" w:rsidR="00DD6D98" w:rsidRPr="00EA3945" w:rsidRDefault="00DD6D98" w:rsidP="00DD6D98">
      <w:pPr>
        <w:pStyle w:val="NormalIndented"/>
        <w:rPr>
          <w:noProof/>
        </w:rPr>
      </w:pPr>
      <w:r w:rsidRPr="00EA3945">
        <w:rPr>
          <w:noProof/>
        </w:rPr>
        <w:t>OBX segments can be sent by the placer along with an order to provide the filling service with clinical data needed to interpret the results.  (See Chapter 7 for OBX details.)</w:t>
      </w:r>
    </w:p>
    <w:p w14:paraId="002B1911" w14:textId="77777777" w:rsidR="00DD6D98" w:rsidRPr="00EA3945" w:rsidRDefault="00DD6D98" w:rsidP="00DD6D98">
      <w:pPr>
        <w:pStyle w:val="AttributeTableCaption"/>
        <w:rPr>
          <w:noProof/>
        </w:rPr>
      </w:pPr>
      <w:r w:rsidRPr="00EA3945">
        <w:rPr>
          <w:noProof/>
        </w:rPr>
        <w:t xml:space="preserve">HL7 Attribute </w:t>
      </w:r>
      <w:r w:rsidRPr="00DD6D98">
        <w:t>Table</w:t>
      </w:r>
      <w:r w:rsidRPr="00EA3945">
        <w:rPr>
          <w:noProof/>
        </w:rPr>
        <w:t xml:space="preserve"> – OBR – Observation Request</w:t>
      </w:r>
      <w:r w:rsidRPr="00EA3945">
        <w:rPr>
          <w:noProof/>
        </w:rPr>
        <w:fldChar w:fldCharType="begin"/>
      </w:r>
      <w:r w:rsidRPr="00EA3945">
        <w:rPr>
          <w:noProof/>
        </w:rPr>
        <w:instrText xml:space="preserve"> XE “HL7 Attribute Table – OBR”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643D28" w14:paraId="0F899EE3"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106D4691" w14:textId="77777777" w:rsidR="00DD6D98" w:rsidRPr="00EA3945" w:rsidRDefault="00DD6D98" w:rsidP="00DD6D98">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B38F4A7" w14:textId="77777777" w:rsidR="00DD6D98" w:rsidRPr="00EA3945" w:rsidRDefault="00DD6D98" w:rsidP="00DD6D98">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630E99EA" w14:textId="77777777" w:rsidR="00DD6D98" w:rsidRPr="00EA3945" w:rsidRDefault="00DD6D98" w:rsidP="00DD6D98">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4233A3F6" w14:textId="77777777" w:rsidR="00DD6D98" w:rsidRPr="00EA3945" w:rsidRDefault="00DD6D98" w:rsidP="00DD6D98">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225FB2B" w14:textId="77777777" w:rsidR="00DD6D98" w:rsidRPr="00EA3945" w:rsidRDefault="00DD6D98" w:rsidP="00DD6D98">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1621828E" w14:textId="77777777" w:rsidR="00DD6D98" w:rsidRPr="00EA3945" w:rsidRDefault="00DD6D98" w:rsidP="00DD6D98">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1E9A4493" w14:textId="77777777" w:rsidR="00DD6D98" w:rsidRPr="00EA3945" w:rsidRDefault="00DD6D98" w:rsidP="00DD6D98">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F457DB7" w14:textId="77777777" w:rsidR="00DD6D98" w:rsidRPr="00EA3945" w:rsidRDefault="00DD6D98" w:rsidP="00DD6D98">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47F4A5CE" w14:textId="77777777" w:rsidR="00DD6D98" w:rsidRPr="00EA3945" w:rsidRDefault="00DD6D98" w:rsidP="00DD6D98">
            <w:pPr>
              <w:pStyle w:val="AttributeTableHeader"/>
              <w:jc w:val="left"/>
              <w:rPr>
                <w:noProof/>
              </w:rPr>
            </w:pPr>
            <w:r w:rsidRPr="00EA3945">
              <w:rPr>
                <w:noProof/>
              </w:rPr>
              <w:t>ELEMENT NAME</w:t>
            </w:r>
          </w:p>
        </w:tc>
      </w:tr>
      <w:tr w:rsidR="00B07676" w:rsidRPr="00643D28" w14:paraId="4501E8C8"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DA13625" w14:textId="77777777" w:rsidR="00DD6D98" w:rsidRPr="00EA3945" w:rsidRDefault="00DD6D98" w:rsidP="00DD6D98">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CA6EE74" w14:textId="77777777" w:rsidR="00DD6D98" w:rsidRPr="00EA3945" w:rsidRDefault="00DD6D98" w:rsidP="00DD6D98">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4B1696C8" w14:textId="77777777" w:rsidR="00DD6D98" w:rsidRPr="00EA3945"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CA34ACD" w14:textId="77777777" w:rsidR="00DD6D98" w:rsidRPr="00EA3945" w:rsidRDefault="00DD6D98" w:rsidP="00DD6D98">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5F7973A3" w14:textId="77777777" w:rsidR="00DD6D98" w:rsidRPr="00EA3945" w:rsidRDefault="00DD6D98" w:rsidP="00DD6D98">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515613E6" w14:textId="77777777"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4636AB" w14:textId="77777777"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6AC2F57" w14:textId="77777777" w:rsidR="00DD6D98" w:rsidRPr="00EA3945" w:rsidRDefault="00DD6D98" w:rsidP="00DD6D98">
            <w:pPr>
              <w:pStyle w:val="AttributeTableBody"/>
              <w:rPr>
                <w:noProof/>
              </w:rPr>
            </w:pPr>
            <w:r w:rsidRPr="00EA3945">
              <w:rPr>
                <w:noProof/>
              </w:rPr>
              <w:t>00237</w:t>
            </w:r>
          </w:p>
        </w:tc>
        <w:tc>
          <w:tcPr>
            <w:tcW w:w="3888" w:type="dxa"/>
            <w:tcBorders>
              <w:top w:val="single" w:sz="4" w:space="0" w:color="auto"/>
              <w:left w:val="nil"/>
              <w:bottom w:val="dotted" w:sz="4" w:space="0" w:color="auto"/>
              <w:right w:val="nil"/>
            </w:tcBorders>
            <w:shd w:val="clear" w:color="auto" w:fill="FFFFFF"/>
          </w:tcPr>
          <w:p w14:paraId="66A0E1C3" w14:textId="77777777" w:rsidR="00DD6D98" w:rsidRPr="00EA3945" w:rsidRDefault="00DD6D98" w:rsidP="00DD6D98">
            <w:pPr>
              <w:pStyle w:val="AttributeTableBody"/>
              <w:jc w:val="left"/>
              <w:rPr>
                <w:noProof/>
              </w:rPr>
            </w:pPr>
            <w:r w:rsidRPr="00EA3945">
              <w:rPr>
                <w:noProof/>
              </w:rPr>
              <w:t>Set ID – OBR</w:t>
            </w:r>
          </w:p>
        </w:tc>
      </w:tr>
      <w:tr w:rsidR="00B07676" w:rsidRPr="00643D28" w14:paraId="341C93E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54C0C8E" w14:textId="77777777" w:rsidR="00DD6D98" w:rsidRPr="00EA3945" w:rsidRDefault="00DD6D98" w:rsidP="00DD6D98">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018AA3D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BD2DE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7B25D" w14:textId="77777777"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28A29A37"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102F05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CB3AE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A0A9EE" w14:textId="77777777" w:rsidR="00DD6D98" w:rsidRPr="00EA3945" w:rsidRDefault="00DD6D98" w:rsidP="00DD6D98">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49A4033A" w14:textId="77777777" w:rsidR="00DD6D98" w:rsidRPr="00EA3945" w:rsidRDefault="00DD6D98" w:rsidP="00DD6D98">
            <w:pPr>
              <w:pStyle w:val="AttributeTableBody"/>
              <w:jc w:val="left"/>
              <w:rPr>
                <w:noProof/>
              </w:rPr>
            </w:pPr>
            <w:r w:rsidRPr="00EA3945">
              <w:rPr>
                <w:noProof/>
              </w:rPr>
              <w:t>Placer Order Number</w:t>
            </w:r>
          </w:p>
        </w:tc>
      </w:tr>
      <w:tr w:rsidR="00B07676" w:rsidRPr="00643D28" w14:paraId="7F807A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62B180" w14:textId="77777777" w:rsidR="00DD6D98" w:rsidRPr="00EA3945" w:rsidRDefault="00DD6D98" w:rsidP="00DD6D98">
            <w:pPr>
              <w:pStyle w:val="AttributeTableBody"/>
              <w:rPr>
                <w:noProof/>
              </w:rPr>
            </w:pPr>
            <w:r w:rsidRPr="00EA3945">
              <w:rPr>
                <w:noProof/>
              </w:rPr>
              <w:lastRenderedPageBreak/>
              <w:t>3</w:t>
            </w:r>
          </w:p>
        </w:tc>
        <w:tc>
          <w:tcPr>
            <w:tcW w:w="648" w:type="dxa"/>
            <w:tcBorders>
              <w:top w:val="dotted" w:sz="4" w:space="0" w:color="auto"/>
              <w:left w:val="nil"/>
              <w:bottom w:val="dotted" w:sz="4" w:space="0" w:color="auto"/>
              <w:right w:val="nil"/>
            </w:tcBorders>
            <w:shd w:val="clear" w:color="auto" w:fill="FFFFFF"/>
          </w:tcPr>
          <w:p w14:paraId="3040584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86D73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FBEAEB" w14:textId="77777777"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75701634"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810CB1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D0C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41383" w14:textId="77777777" w:rsidR="00DD6D98" w:rsidRPr="00EA3945" w:rsidRDefault="00DD6D98" w:rsidP="00DD6D98">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0FFD3254" w14:textId="77777777" w:rsidR="00DD6D98" w:rsidRPr="00EA3945" w:rsidRDefault="00DD6D98" w:rsidP="00DD6D98">
            <w:pPr>
              <w:pStyle w:val="AttributeTableBody"/>
              <w:jc w:val="left"/>
              <w:rPr>
                <w:noProof/>
              </w:rPr>
            </w:pPr>
            <w:r w:rsidRPr="00EA3945">
              <w:rPr>
                <w:noProof/>
              </w:rPr>
              <w:t>Filler Order Number</w:t>
            </w:r>
          </w:p>
        </w:tc>
      </w:tr>
      <w:tr w:rsidR="00B07676" w:rsidRPr="00643D28" w14:paraId="122453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EEE7D6F" w14:textId="77777777" w:rsidR="00DD6D98" w:rsidRPr="00EA3945" w:rsidRDefault="00DD6D98" w:rsidP="00DD6D98">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E4EF5A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2B18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D25CAA"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E39DBEC" w14:textId="77777777" w:rsidR="00DD6D98" w:rsidRPr="00EA3945" w:rsidRDefault="00DD6D98" w:rsidP="00DD6D98">
            <w:pPr>
              <w:pStyle w:val="AttributeTableBody"/>
              <w:rPr>
                <w:strike/>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7CB6B17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22B8C" w14:textId="77777777" w:rsidR="00DD6D98" w:rsidRPr="00EA3945" w:rsidRDefault="00DD6D98" w:rsidP="00DD6D98">
            <w:pPr>
              <w:pStyle w:val="AttributeTableBody"/>
              <w:rPr>
                <w:noProof/>
              </w:rPr>
            </w:pPr>
            <w:r>
              <w:rPr>
                <w:noProof/>
              </w:rPr>
              <w:t>0612</w:t>
            </w:r>
          </w:p>
        </w:tc>
        <w:tc>
          <w:tcPr>
            <w:tcW w:w="720" w:type="dxa"/>
            <w:tcBorders>
              <w:top w:val="dotted" w:sz="4" w:space="0" w:color="auto"/>
              <w:left w:val="nil"/>
              <w:bottom w:val="dotted" w:sz="4" w:space="0" w:color="auto"/>
              <w:right w:val="nil"/>
            </w:tcBorders>
            <w:shd w:val="clear" w:color="auto" w:fill="FFFFFF"/>
          </w:tcPr>
          <w:p w14:paraId="3F0D5820" w14:textId="77777777" w:rsidR="00DD6D98" w:rsidRPr="00EA3945" w:rsidRDefault="00DD6D98" w:rsidP="00DD6D98">
            <w:pPr>
              <w:pStyle w:val="AttributeTableBody"/>
              <w:rPr>
                <w:noProof/>
              </w:rPr>
            </w:pPr>
            <w:r w:rsidRPr="00EA3945">
              <w:rPr>
                <w:noProof/>
              </w:rPr>
              <w:t>00238</w:t>
            </w:r>
          </w:p>
        </w:tc>
        <w:tc>
          <w:tcPr>
            <w:tcW w:w="3888" w:type="dxa"/>
            <w:tcBorders>
              <w:top w:val="dotted" w:sz="4" w:space="0" w:color="auto"/>
              <w:left w:val="nil"/>
              <w:bottom w:val="dotted" w:sz="4" w:space="0" w:color="auto"/>
              <w:right w:val="nil"/>
            </w:tcBorders>
            <w:shd w:val="clear" w:color="auto" w:fill="FFFFFF"/>
          </w:tcPr>
          <w:p w14:paraId="7DFA9B4A" w14:textId="77777777" w:rsidR="00DD6D98" w:rsidRPr="00EA3945" w:rsidRDefault="00DD6D98" w:rsidP="00DD6D98">
            <w:pPr>
              <w:pStyle w:val="AttributeTableBody"/>
              <w:jc w:val="left"/>
              <w:rPr>
                <w:noProof/>
              </w:rPr>
            </w:pPr>
            <w:r w:rsidRPr="00EA3945">
              <w:rPr>
                <w:noProof/>
              </w:rPr>
              <w:t>Universal Service Identifier</w:t>
            </w:r>
          </w:p>
        </w:tc>
      </w:tr>
      <w:tr w:rsidR="00B07676" w:rsidRPr="00643D28" w14:paraId="2A12109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AA0B8E" w14:textId="77777777" w:rsidR="00DD6D98" w:rsidRPr="00EA3945" w:rsidRDefault="00DD6D98" w:rsidP="00DD6D98">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148A10E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7C20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BDC1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572BC1"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18367D4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1EC4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262EC" w14:textId="77777777" w:rsidR="00DD6D98" w:rsidRPr="00EA3945" w:rsidRDefault="00DD6D98" w:rsidP="00DD6D98">
            <w:pPr>
              <w:pStyle w:val="AttributeTableBody"/>
              <w:rPr>
                <w:noProof/>
              </w:rPr>
            </w:pPr>
            <w:r>
              <w:rPr>
                <w:noProof/>
              </w:rPr>
              <w:t>00239</w:t>
            </w:r>
          </w:p>
        </w:tc>
        <w:tc>
          <w:tcPr>
            <w:tcW w:w="3888" w:type="dxa"/>
            <w:tcBorders>
              <w:top w:val="dotted" w:sz="4" w:space="0" w:color="auto"/>
              <w:left w:val="nil"/>
              <w:bottom w:val="dotted" w:sz="4" w:space="0" w:color="auto"/>
              <w:right w:val="nil"/>
            </w:tcBorders>
            <w:shd w:val="clear" w:color="auto" w:fill="FFFFFF"/>
          </w:tcPr>
          <w:p w14:paraId="2319A66B" w14:textId="77777777" w:rsidR="00DD6D98" w:rsidRPr="00EA3945" w:rsidRDefault="00DD6D98" w:rsidP="00DD6D98">
            <w:pPr>
              <w:pStyle w:val="AttributeTableBody"/>
              <w:jc w:val="left"/>
              <w:rPr>
                <w:noProof/>
              </w:rPr>
            </w:pPr>
            <w:r w:rsidRPr="00EA3945">
              <w:rPr>
                <w:noProof/>
              </w:rPr>
              <w:t>Priority</w:t>
            </w:r>
          </w:p>
        </w:tc>
      </w:tr>
      <w:tr w:rsidR="00B07676" w:rsidRPr="00643D28" w14:paraId="3759DFD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2125F46" w14:textId="77777777" w:rsidR="00DD6D98" w:rsidRPr="00EA3945" w:rsidRDefault="00DD6D98" w:rsidP="00DD6D98">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65DDB6A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5F82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E63F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4E96A3" w14:textId="77777777" w:rsidR="00DD6D98" w:rsidRPr="00EA3945" w:rsidRDefault="00DD6D98" w:rsidP="00DD6D98">
            <w:pPr>
              <w:pStyle w:val="AttributeTableBody"/>
              <w:rPr>
                <w:strike/>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23F5A7C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318E5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DDF9D" w14:textId="77777777" w:rsidR="00DD6D98" w:rsidRPr="00EA3945" w:rsidRDefault="00DD6D98" w:rsidP="00DD6D98">
            <w:pPr>
              <w:pStyle w:val="AttributeTableBody"/>
              <w:rPr>
                <w:noProof/>
              </w:rPr>
            </w:pPr>
            <w:r>
              <w:rPr>
                <w:noProof/>
              </w:rPr>
              <w:t>00240</w:t>
            </w:r>
          </w:p>
        </w:tc>
        <w:tc>
          <w:tcPr>
            <w:tcW w:w="3888" w:type="dxa"/>
            <w:tcBorders>
              <w:top w:val="dotted" w:sz="4" w:space="0" w:color="auto"/>
              <w:left w:val="nil"/>
              <w:bottom w:val="dotted" w:sz="4" w:space="0" w:color="auto"/>
              <w:right w:val="nil"/>
            </w:tcBorders>
            <w:shd w:val="clear" w:color="auto" w:fill="FFFFFF"/>
          </w:tcPr>
          <w:p w14:paraId="14E88598" w14:textId="77777777" w:rsidR="00DD6D98" w:rsidRPr="00EA3945" w:rsidRDefault="00DD6D98" w:rsidP="00DD6D98">
            <w:pPr>
              <w:pStyle w:val="AttributeTableBody"/>
              <w:jc w:val="left"/>
              <w:rPr>
                <w:noProof/>
              </w:rPr>
            </w:pPr>
            <w:r w:rsidRPr="00EA3945">
              <w:rPr>
                <w:noProof/>
              </w:rPr>
              <w:t>Requested Date/Time</w:t>
            </w:r>
          </w:p>
        </w:tc>
      </w:tr>
      <w:tr w:rsidR="00B07676" w:rsidRPr="00643D28" w14:paraId="2D76539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ED7A8D" w14:textId="77777777" w:rsidR="00DD6D98" w:rsidRPr="00EA3945" w:rsidRDefault="00DD6D98" w:rsidP="00DD6D98">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6A832A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78C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A8747"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5848EA0"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960762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A2855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E186FB" w14:textId="77777777" w:rsidR="00DD6D98" w:rsidRPr="00EA3945" w:rsidRDefault="00DD6D98" w:rsidP="00DD6D98">
            <w:pPr>
              <w:pStyle w:val="AttributeTableBody"/>
              <w:rPr>
                <w:noProof/>
              </w:rPr>
            </w:pPr>
            <w:r w:rsidRPr="00EA3945">
              <w:rPr>
                <w:noProof/>
              </w:rPr>
              <w:t>00241</w:t>
            </w:r>
          </w:p>
        </w:tc>
        <w:tc>
          <w:tcPr>
            <w:tcW w:w="3888" w:type="dxa"/>
            <w:tcBorders>
              <w:top w:val="dotted" w:sz="4" w:space="0" w:color="auto"/>
              <w:left w:val="nil"/>
              <w:bottom w:val="dotted" w:sz="4" w:space="0" w:color="auto"/>
              <w:right w:val="nil"/>
            </w:tcBorders>
            <w:shd w:val="clear" w:color="auto" w:fill="FFFFFF"/>
          </w:tcPr>
          <w:p w14:paraId="5C045679" w14:textId="77777777" w:rsidR="00DD6D98" w:rsidRPr="00EA3945" w:rsidRDefault="00DD6D98" w:rsidP="00DD6D98">
            <w:pPr>
              <w:pStyle w:val="AttributeTableBody"/>
              <w:jc w:val="left"/>
              <w:rPr>
                <w:noProof/>
              </w:rPr>
            </w:pPr>
            <w:r w:rsidRPr="00EA3945">
              <w:rPr>
                <w:noProof/>
              </w:rPr>
              <w:t>Observation Date/Time #</w:t>
            </w:r>
          </w:p>
        </w:tc>
      </w:tr>
      <w:tr w:rsidR="00B07676" w:rsidRPr="00643D28" w14:paraId="1A61CC3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F70EC4B" w14:textId="77777777" w:rsidR="00DD6D98" w:rsidRPr="00EA3945" w:rsidRDefault="00DD6D98" w:rsidP="00DD6D98">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1A25D47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3825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BBF92D"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4532EAF" w14:textId="77777777" w:rsidR="00DD6D98" w:rsidRPr="00EA3945" w:rsidRDefault="00DD6D98" w:rsidP="00DD6D98">
            <w:pPr>
              <w:pStyle w:val="AttributeTableBody"/>
              <w:rPr>
                <w:strike/>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632A27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EFC6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6DBF5" w14:textId="77777777" w:rsidR="00DD6D98" w:rsidRPr="00EA3945" w:rsidRDefault="00DD6D98" w:rsidP="00DD6D98">
            <w:pPr>
              <w:pStyle w:val="AttributeTableBody"/>
              <w:rPr>
                <w:noProof/>
              </w:rPr>
            </w:pPr>
            <w:r w:rsidRPr="00EA3945">
              <w:rPr>
                <w:noProof/>
              </w:rPr>
              <w:t>00242</w:t>
            </w:r>
          </w:p>
        </w:tc>
        <w:tc>
          <w:tcPr>
            <w:tcW w:w="3888" w:type="dxa"/>
            <w:tcBorders>
              <w:top w:val="dotted" w:sz="4" w:space="0" w:color="auto"/>
              <w:left w:val="nil"/>
              <w:bottom w:val="dotted" w:sz="4" w:space="0" w:color="auto"/>
              <w:right w:val="nil"/>
            </w:tcBorders>
            <w:shd w:val="clear" w:color="auto" w:fill="FFFFFF"/>
          </w:tcPr>
          <w:p w14:paraId="09E1114F" w14:textId="77777777" w:rsidR="00DD6D98" w:rsidRPr="00EA3945" w:rsidRDefault="00DD6D98" w:rsidP="00DD6D98">
            <w:pPr>
              <w:pStyle w:val="AttributeTableBody"/>
              <w:jc w:val="left"/>
              <w:rPr>
                <w:noProof/>
              </w:rPr>
            </w:pPr>
            <w:r w:rsidRPr="00EA3945">
              <w:rPr>
                <w:noProof/>
              </w:rPr>
              <w:t>Observation End Date/Time #</w:t>
            </w:r>
          </w:p>
        </w:tc>
      </w:tr>
      <w:tr w:rsidR="00B07676" w:rsidRPr="00643D28" w14:paraId="6E98FD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4E4C6AE" w14:textId="77777777" w:rsidR="00DD6D98" w:rsidRPr="00EA3945" w:rsidRDefault="00DD6D98" w:rsidP="00DD6D98">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47A6D37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0C007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A5C1F" w14:textId="77777777" w:rsidR="00DD6D98" w:rsidRPr="00EA3945" w:rsidRDefault="00DD6D98" w:rsidP="00DD6D98">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722D065F" w14:textId="77777777" w:rsidR="00DD6D98" w:rsidRPr="00EA3945" w:rsidRDefault="00DD6D98" w:rsidP="00DD6D98">
            <w:pPr>
              <w:pStyle w:val="AttributeTableBody"/>
              <w:rPr>
                <w:strike/>
                <w:noProof/>
              </w:rPr>
            </w:pPr>
            <w:r>
              <w:rPr>
                <w:noProof/>
              </w:rPr>
              <w:t>B</w:t>
            </w:r>
          </w:p>
        </w:tc>
        <w:tc>
          <w:tcPr>
            <w:tcW w:w="648" w:type="dxa"/>
            <w:tcBorders>
              <w:top w:val="dotted" w:sz="4" w:space="0" w:color="auto"/>
              <w:left w:val="nil"/>
              <w:bottom w:val="dotted" w:sz="4" w:space="0" w:color="auto"/>
              <w:right w:val="nil"/>
            </w:tcBorders>
            <w:shd w:val="clear" w:color="auto" w:fill="FFFFFF"/>
          </w:tcPr>
          <w:p w14:paraId="445A671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2C66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376AD" w14:textId="77777777" w:rsidR="00DD6D98" w:rsidRPr="00EA3945" w:rsidRDefault="00DD6D98" w:rsidP="00DD6D98">
            <w:pPr>
              <w:pStyle w:val="AttributeTableBody"/>
              <w:rPr>
                <w:noProof/>
              </w:rPr>
            </w:pPr>
            <w:r w:rsidRPr="00EA3945">
              <w:rPr>
                <w:noProof/>
              </w:rPr>
              <w:t>00243</w:t>
            </w:r>
          </w:p>
        </w:tc>
        <w:tc>
          <w:tcPr>
            <w:tcW w:w="3888" w:type="dxa"/>
            <w:tcBorders>
              <w:top w:val="dotted" w:sz="4" w:space="0" w:color="auto"/>
              <w:left w:val="nil"/>
              <w:bottom w:val="dotted" w:sz="4" w:space="0" w:color="auto"/>
              <w:right w:val="nil"/>
            </w:tcBorders>
            <w:shd w:val="clear" w:color="auto" w:fill="FFFFFF"/>
          </w:tcPr>
          <w:p w14:paraId="281CA956" w14:textId="77777777" w:rsidR="00DD6D98" w:rsidRPr="00EA3945" w:rsidRDefault="00DD6D98" w:rsidP="00DD6D98">
            <w:pPr>
              <w:pStyle w:val="AttributeTableBody"/>
              <w:jc w:val="left"/>
              <w:rPr>
                <w:noProof/>
              </w:rPr>
            </w:pPr>
            <w:r w:rsidRPr="00EA3945">
              <w:rPr>
                <w:noProof/>
              </w:rPr>
              <w:t>Collection Volume *</w:t>
            </w:r>
          </w:p>
        </w:tc>
      </w:tr>
      <w:tr w:rsidR="00B07676" w:rsidRPr="00643D28" w14:paraId="3C6D5B2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E457047" w14:textId="77777777" w:rsidR="00DD6D98" w:rsidRPr="00EA3945" w:rsidRDefault="00DD6D98" w:rsidP="00DD6D98">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48F15FA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09B3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7F29E8" w14:textId="77777777" w:rsidR="00DD6D98" w:rsidRPr="00EA3945" w:rsidRDefault="00DD6D98" w:rsidP="00DD6D98">
            <w:pPr>
              <w:pStyle w:val="AttributeTableBody"/>
              <w:rPr>
                <w:noProof/>
              </w:rPr>
            </w:pPr>
            <w:r w:rsidRPr="00EA3945">
              <w:rPr>
                <w:noProof/>
              </w:rPr>
              <w:t>XCN</w:t>
            </w:r>
          </w:p>
        </w:tc>
        <w:tc>
          <w:tcPr>
            <w:tcW w:w="648" w:type="dxa"/>
            <w:tcBorders>
              <w:top w:val="dotted" w:sz="4" w:space="0" w:color="auto"/>
              <w:left w:val="nil"/>
              <w:bottom w:val="dotted" w:sz="4" w:space="0" w:color="auto"/>
              <w:right w:val="nil"/>
            </w:tcBorders>
            <w:shd w:val="clear" w:color="auto" w:fill="FFFFFF"/>
          </w:tcPr>
          <w:p w14:paraId="6C776140" w14:textId="77777777" w:rsidR="00DD6D98" w:rsidRPr="00EA3945" w:rsidRDefault="00DD6D98" w:rsidP="00DD6D98">
            <w:pPr>
              <w:pStyle w:val="AttributeTableBody"/>
              <w:rPr>
                <w:noProof/>
              </w:rPr>
            </w:pPr>
            <w:r w:rsidRPr="00EA3945">
              <w:rPr>
                <w:noProof/>
              </w:rPr>
              <w:t>B</w:t>
            </w:r>
          </w:p>
        </w:tc>
        <w:tc>
          <w:tcPr>
            <w:tcW w:w="648" w:type="dxa"/>
            <w:tcBorders>
              <w:top w:val="dotted" w:sz="4" w:space="0" w:color="auto"/>
              <w:left w:val="nil"/>
              <w:bottom w:val="dotted" w:sz="4" w:space="0" w:color="auto"/>
              <w:right w:val="nil"/>
            </w:tcBorders>
            <w:shd w:val="clear" w:color="auto" w:fill="FFFFFF"/>
          </w:tcPr>
          <w:p w14:paraId="3ADAC864"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6466CC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8274D" w14:textId="77777777" w:rsidR="00DD6D98" w:rsidRPr="00EA3945" w:rsidRDefault="00DD6D98" w:rsidP="00DD6D98">
            <w:pPr>
              <w:pStyle w:val="AttributeTableBody"/>
              <w:rPr>
                <w:noProof/>
              </w:rPr>
            </w:pPr>
            <w:r w:rsidRPr="00EA3945">
              <w:rPr>
                <w:noProof/>
              </w:rPr>
              <w:t>00244</w:t>
            </w:r>
          </w:p>
        </w:tc>
        <w:tc>
          <w:tcPr>
            <w:tcW w:w="3888" w:type="dxa"/>
            <w:tcBorders>
              <w:top w:val="dotted" w:sz="4" w:space="0" w:color="auto"/>
              <w:left w:val="nil"/>
              <w:bottom w:val="dotted" w:sz="4" w:space="0" w:color="auto"/>
              <w:right w:val="nil"/>
            </w:tcBorders>
            <w:shd w:val="clear" w:color="auto" w:fill="FFFFFF"/>
          </w:tcPr>
          <w:p w14:paraId="47986527" w14:textId="77777777" w:rsidR="00DD6D98" w:rsidRPr="00EA3945" w:rsidRDefault="00DD6D98" w:rsidP="00DD6D98">
            <w:pPr>
              <w:pStyle w:val="AttributeTableBody"/>
              <w:jc w:val="left"/>
              <w:rPr>
                <w:noProof/>
              </w:rPr>
            </w:pPr>
            <w:r w:rsidRPr="00EA3945">
              <w:rPr>
                <w:noProof/>
              </w:rPr>
              <w:t>Collector Identifier *</w:t>
            </w:r>
          </w:p>
        </w:tc>
      </w:tr>
      <w:tr w:rsidR="00B07676" w:rsidRPr="00643D28" w14:paraId="0BE2B4E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A4E42FA" w14:textId="77777777" w:rsidR="00DD6D98" w:rsidRPr="00EA3945" w:rsidRDefault="00DD6D98" w:rsidP="00DD6D98">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376C54ED"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202D55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BF9B96"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3EC0A4A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F7A83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8FDA6" w14:textId="77777777" w:rsidR="00DD6D98" w:rsidRPr="00EA3945" w:rsidRDefault="00573DBC" w:rsidP="00DD6D98">
            <w:pPr>
              <w:pStyle w:val="AttributeTableBody"/>
              <w:rPr>
                <w:rStyle w:val="HyperlinkTable"/>
                <w:noProof/>
                <w:szCs w:val="16"/>
              </w:rPr>
            </w:pPr>
            <w:hyperlink r:id="rId12" w:anchor="HL70065" w:history="1">
              <w:r w:rsidR="00DD6D98" w:rsidRPr="00EA3945">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65F777FC" w14:textId="77777777" w:rsidR="00DD6D98" w:rsidRPr="00EA3945" w:rsidRDefault="00DD6D98" w:rsidP="00DD6D98">
            <w:pPr>
              <w:pStyle w:val="AttributeTableBody"/>
              <w:rPr>
                <w:noProof/>
              </w:rPr>
            </w:pPr>
            <w:r w:rsidRPr="00EA3945">
              <w:rPr>
                <w:noProof/>
              </w:rPr>
              <w:t>00245</w:t>
            </w:r>
          </w:p>
        </w:tc>
        <w:tc>
          <w:tcPr>
            <w:tcW w:w="3888" w:type="dxa"/>
            <w:tcBorders>
              <w:top w:val="dotted" w:sz="4" w:space="0" w:color="auto"/>
              <w:left w:val="nil"/>
              <w:bottom w:val="dotted" w:sz="4" w:space="0" w:color="auto"/>
              <w:right w:val="nil"/>
            </w:tcBorders>
            <w:shd w:val="clear" w:color="auto" w:fill="FFFFFF"/>
          </w:tcPr>
          <w:p w14:paraId="61C2DE9A" w14:textId="77777777" w:rsidR="00DD6D98" w:rsidRPr="00EA3945" w:rsidRDefault="00DD6D98" w:rsidP="00DD6D98">
            <w:pPr>
              <w:pStyle w:val="AttributeTableBody"/>
              <w:jc w:val="left"/>
              <w:rPr>
                <w:noProof/>
              </w:rPr>
            </w:pPr>
            <w:r w:rsidRPr="00EA3945">
              <w:rPr>
                <w:noProof/>
              </w:rPr>
              <w:t>Specimen Action Code *</w:t>
            </w:r>
          </w:p>
        </w:tc>
      </w:tr>
      <w:tr w:rsidR="00B07676" w:rsidRPr="00643D28" w14:paraId="26F38B2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42DE88" w14:textId="77777777" w:rsidR="00DD6D98" w:rsidRPr="00EA3945" w:rsidRDefault="00DD6D98" w:rsidP="00DD6D98">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075FCE5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7CA02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18ADE5"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ED3E6BC"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24796A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6B2017" w14:textId="77777777" w:rsidR="00DD6D98" w:rsidRPr="00EA3945" w:rsidRDefault="00DD6D98" w:rsidP="00DD6D98">
            <w:pPr>
              <w:pStyle w:val="AttributeTableBody"/>
              <w:rPr>
                <w:noProof/>
              </w:rPr>
            </w:pPr>
            <w:r>
              <w:rPr>
                <w:noProof/>
              </w:rPr>
              <w:t>0613</w:t>
            </w:r>
          </w:p>
        </w:tc>
        <w:tc>
          <w:tcPr>
            <w:tcW w:w="720" w:type="dxa"/>
            <w:tcBorders>
              <w:top w:val="dotted" w:sz="4" w:space="0" w:color="auto"/>
              <w:left w:val="nil"/>
              <w:bottom w:val="dotted" w:sz="4" w:space="0" w:color="auto"/>
              <w:right w:val="nil"/>
            </w:tcBorders>
            <w:shd w:val="clear" w:color="auto" w:fill="FFFFFF"/>
          </w:tcPr>
          <w:p w14:paraId="7BBAFEA0" w14:textId="77777777" w:rsidR="00DD6D98" w:rsidRPr="00EA3945" w:rsidRDefault="00DD6D98" w:rsidP="00DD6D98">
            <w:pPr>
              <w:pStyle w:val="AttributeTableBody"/>
              <w:rPr>
                <w:noProof/>
              </w:rPr>
            </w:pPr>
            <w:r w:rsidRPr="00EA3945">
              <w:rPr>
                <w:noProof/>
              </w:rPr>
              <w:t>00246</w:t>
            </w:r>
          </w:p>
        </w:tc>
        <w:tc>
          <w:tcPr>
            <w:tcW w:w="3888" w:type="dxa"/>
            <w:tcBorders>
              <w:top w:val="dotted" w:sz="4" w:space="0" w:color="auto"/>
              <w:left w:val="nil"/>
              <w:bottom w:val="dotted" w:sz="4" w:space="0" w:color="auto"/>
              <w:right w:val="nil"/>
            </w:tcBorders>
            <w:shd w:val="clear" w:color="auto" w:fill="FFFFFF"/>
          </w:tcPr>
          <w:p w14:paraId="4FC72C19" w14:textId="77777777" w:rsidR="00DD6D98" w:rsidRPr="00EA3945" w:rsidRDefault="00DD6D98" w:rsidP="00DD6D98">
            <w:pPr>
              <w:pStyle w:val="AttributeTableBody"/>
              <w:jc w:val="left"/>
              <w:rPr>
                <w:noProof/>
              </w:rPr>
            </w:pPr>
            <w:r w:rsidRPr="00EA3945">
              <w:rPr>
                <w:noProof/>
              </w:rPr>
              <w:t>Danger Code</w:t>
            </w:r>
          </w:p>
        </w:tc>
      </w:tr>
      <w:tr w:rsidR="00B07676" w:rsidRPr="00643D28" w14:paraId="3B1DB14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82F4437" w14:textId="77777777" w:rsidR="00DD6D98" w:rsidRPr="00EA3945" w:rsidRDefault="00DD6D98" w:rsidP="00DD6D98">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7858F06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AC9DB" w14:textId="77777777" w:rsidR="00DD6D98" w:rsidRPr="00EA3945" w:rsidRDefault="00DD6D98" w:rsidP="00DD6D98">
            <w:pPr>
              <w:pStyle w:val="AttributeTableBody"/>
              <w:rPr>
                <w:noProof/>
              </w:rPr>
            </w:pPr>
            <w:r w:rsidRPr="00EA3945">
              <w:rPr>
                <w:noProof/>
              </w:rPr>
              <w:t>300=</w:t>
            </w:r>
          </w:p>
        </w:tc>
        <w:tc>
          <w:tcPr>
            <w:tcW w:w="648" w:type="dxa"/>
            <w:tcBorders>
              <w:top w:val="dotted" w:sz="4" w:space="0" w:color="auto"/>
              <w:left w:val="nil"/>
              <w:bottom w:val="dotted" w:sz="4" w:space="0" w:color="auto"/>
              <w:right w:val="nil"/>
            </w:tcBorders>
            <w:shd w:val="clear" w:color="auto" w:fill="FFFFFF"/>
          </w:tcPr>
          <w:p w14:paraId="43EE798D" w14:textId="77777777"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EB9E965"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3B92FF"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183092A" w14:textId="77777777" w:rsidR="00DD6D98" w:rsidRPr="00EA3945" w:rsidRDefault="00573DBC" w:rsidP="00DD6D98">
            <w:pPr>
              <w:pStyle w:val="AttributeTableBody"/>
              <w:rPr>
                <w:noProof/>
              </w:rPr>
            </w:pPr>
            <w:hyperlink r:id="rId13" w:anchor="HL70916" w:history="1">
              <w:r w:rsidR="00DD6D98" w:rsidRPr="001D6292">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7B0389DD" w14:textId="77777777" w:rsidR="00DD6D98" w:rsidRPr="00EA3945" w:rsidRDefault="00DD6D98" w:rsidP="00DD6D98">
            <w:pPr>
              <w:pStyle w:val="AttributeTableBody"/>
              <w:rPr>
                <w:noProof/>
              </w:rPr>
            </w:pPr>
            <w:r w:rsidRPr="00EA3945">
              <w:rPr>
                <w:noProof/>
              </w:rPr>
              <w:t>00247</w:t>
            </w:r>
          </w:p>
        </w:tc>
        <w:tc>
          <w:tcPr>
            <w:tcW w:w="3888" w:type="dxa"/>
            <w:tcBorders>
              <w:top w:val="dotted" w:sz="4" w:space="0" w:color="auto"/>
              <w:left w:val="nil"/>
              <w:bottom w:val="dotted" w:sz="4" w:space="0" w:color="auto"/>
              <w:right w:val="nil"/>
            </w:tcBorders>
            <w:shd w:val="clear" w:color="auto" w:fill="FFFFFF"/>
          </w:tcPr>
          <w:p w14:paraId="51CCDBEB" w14:textId="77777777" w:rsidR="00DD6D98" w:rsidRPr="00EA3945" w:rsidRDefault="00DD6D98" w:rsidP="00DD6D98">
            <w:pPr>
              <w:pStyle w:val="AttributeTableBody"/>
              <w:jc w:val="left"/>
              <w:rPr>
                <w:noProof/>
              </w:rPr>
            </w:pPr>
            <w:r w:rsidRPr="00EA3945">
              <w:rPr>
                <w:noProof/>
              </w:rPr>
              <w:t>Relevant Clinical Information</w:t>
            </w:r>
          </w:p>
        </w:tc>
      </w:tr>
      <w:tr w:rsidR="00B07676" w:rsidRPr="00643D28" w14:paraId="24CFD55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D276BCD" w14:textId="77777777" w:rsidR="00DD6D98" w:rsidRPr="00EA3945" w:rsidRDefault="00DD6D98" w:rsidP="00DD6D98">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6C5F845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4FAF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FC84D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81CF6D"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7FF6AD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B225D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3DA90" w14:textId="77777777" w:rsidR="00DD6D98" w:rsidRPr="00EA3945" w:rsidRDefault="00DD6D98" w:rsidP="00DD6D98">
            <w:pPr>
              <w:pStyle w:val="AttributeTableBody"/>
              <w:rPr>
                <w:noProof/>
              </w:rPr>
            </w:pPr>
            <w:r>
              <w:rPr>
                <w:noProof/>
              </w:rPr>
              <w:t>00248</w:t>
            </w:r>
          </w:p>
        </w:tc>
        <w:tc>
          <w:tcPr>
            <w:tcW w:w="3888" w:type="dxa"/>
            <w:tcBorders>
              <w:top w:val="dotted" w:sz="4" w:space="0" w:color="auto"/>
              <w:left w:val="nil"/>
              <w:bottom w:val="dotted" w:sz="4" w:space="0" w:color="auto"/>
              <w:right w:val="nil"/>
            </w:tcBorders>
            <w:shd w:val="clear" w:color="auto" w:fill="FFFFFF"/>
          </w:tcPr>
          <w:p w14:paraId="66C4BE92" w14:textId="77777777" w:rsidR="00DD6D98" w:rsidRPr="00EA3945" w:rsidRDefault="00DD6D98" w:rsidP="00DD6D98">
            <w:pPr>
              <w:pStyle w:val="AttributeTableBody"/>
              <w:jc w:val="left"/>
              <w:rPr>
                <w:noProof/>
              </w:rPr>
            </w:pPr>
            <w:r w:rsidRPr="00EA3945">
              <w:rPr>
                <w:noProof/>
              </w:rPr>
              <w:t>Specimen Received Date/Time *</w:t>
            </w:r>
          </w:p>
        </w:tc>
      </w:tr>
      <w:tr w:rsidR="00B07676" w:rsidRPr="00643D28" w14:paraId="5E3617D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38061A" w14:textId="77777777" w:rsidR="00DD6D98" w:rsidRPr="00EA3945" w:rsidRDefault="00DD6D98" w:rsidP="00DD6D98">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044F06B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04F5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0F91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521AC3"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2D9987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AB6D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044280" w14:textId="77777777" w:rsidR="00DD6D98" w:rsidRPr="00EA3945" w:rsidRDefault="00DD6D98" w:rsidP="00DD6D98">
            <w:pPr>
              <w:pStyle w:val="AttributeTableBody"/>
              <w:rPr>
                <w:noProof/>
              </w:rPr>
            </w:pPr>
            <w:r>
              <w:rPr>
                <w:noProof/>
              </w:rPr>
              <w:t>00249</w:t>
            </w:r>
          </w:p>
        </w:tc>
        <w:tc>
          <w:tcPr>
            <w:tcW w:w="3888" w:type="dxa"/>
            <w:tcBorders>
              <w:top w:val="dotted" w:sz="4" w:space="0" w:color="auto"/>
              <w:left w:val="nil"/>
              <w:bottom w:val="dotted" w:sz="4" w:space="0" w:color="auto"/>
              <w:right w:val="nil"/>
            </w:tcBorders>
            <w:shd w:val="clear" w:color="auto" w:fill="FFFFFF"/>
          </w:tcPr>
          <w:p w14:paraId="3C77E26C" w14:textId="77777777" w:rsidR="00DD6D98" w:rsidRPr="00EA3945" w:rsidRDefault="00DD6D98" w:rsidP="00DD6D98">
            <w:pPr>
              <w:pStyle w:val="AttributeTableBody"/>
              <w:jc w:val="left"/>
              <w:rPr>
                <w:noProof/>
              </w:rPr>
            </w:pPr>
            <w:r w:rsidRPr="00EA3945">
              <w:rPr>
                <w:noProof/>
              </w:rPr>
              <w:t>Specimen Source</w:t>
            </w:r>
          </w:p>
        </w:tc>
      </w:tr>
      <w:tr w:rsidR="00B07676" w:rsidRPr="00643D28" w14:paraId="160055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C3EA4DF" w14:textId="77777777"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6A47D73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17B7B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FA871"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361DE366"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3A98C8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820EE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1D223" w14:textId="77777777" w:rsidR="00DD6D98" w:rsidRPr="00EA3945" w:rsidRDefault="00DD6D98" w:rsidP="00DD6D98">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216760FC" w14:textId="77777777" w:rsidR="00DD6D98" w:rsidRPr="00EA3945" w:rsidRDefault="00DD6D98" w:rsidP="00DD6D98">
            <w:pPr>
              <w:pStyle w:val="AttributeTableBody"/>
              <w:jc w:val="left"/>
              <w:rPr>
                <w:noProof/>
              </w:rPr>
            </w:pPr>
            <w:r w:rsidRPr="00EA3945">
              <w:rPr>
                <w:noProof/>
              </w:rPr>
              <w:t>Ordering Provider</w:t>
            </w:r>
          </w:p>
        </w:tc>
      </w:tr>
      <w:tr w:rsidR="00B07676" w:rsidRPr="00643D28" w14:paraId="0622D03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5EF14AA" w14:textId="77777777" w:rsidR="00DD6D98" w:rsidRPr="00EA3945" w:rsidRDefault="00DD6D98" w:rsidP="00DD6D98">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5FF8841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F13BE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92FD6E" w14:textId="77777777" w:rsidR="00DD6D98" w:rsidRPr="00EA3945" w:rsidRDefault="00DD6D98" w:rsidP="00DD6D98">
            <w:pPr>
              <w:pStyle w:val="AttributeTableBody"/>
              <w:rPr>
                <w:strike/>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321144D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B8BE5AB" w14:textId="77777777" w:rsidR="00DD6D98" w:rsidRPr="00EA3945" w:rsidRDefault="00DD6D98" w:rsidP="00DD6D98">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20F6B5F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FFE07" w14:textId="77777777" w:rsidR="00DD6D98" w:rsidRPr="00EA3945" w:rsidRDefault="00DD6D98" w:rsidP="00DD6D98">
            <w:pPr>
              <w:pStyle w:val="AttributeTableBody"/>
              <w:rPr>
                <w:noProof/>
              </w:rPr>
            </w:pPr>
            <w:r w:rsidRPr="00EA3945">
              <w:rPr>
                <w:noProof/>
              </w:rPr>
              <w:t>00250</w:t>
            </w:r>
          </w:p>
        </w:tc>
        <w:tc>
          <w:tcPr>
            <w:tcW w:w="3888" w:type="dxa"/>
            <w:tcBorders>
              <w:top w:val="dotted" w:sz="4" w:space="0" w:color="auto"/>
              <w:left w:val="nil"/>
              <w:bottom w:val="dotted" w:sz="4" w:space="0" w:color="auto"/>
              <w:right w:val="nil"/>
            </w:tcBorders>
            <w:shd w:val="clear" w:color="auto" w:fill="FFFFFF"/>
          </w:tcPr>
          <w:p w14:paraId="01B133F4" w14:textId="77777777" w:rsidR="00DD6D98" w:rsidRPr="00EA3945" w:rsidRDefault="00DD6D98" w:rsidP="00DD6D98">
            <w:pPr>
              <w:pStyle w:val="AttributeTableBody"/>
              <w:jc w:val="left"/>
              <w:rPr>
                <w:noProof/>
              </w:rPr>
            </w:pPr>
            <w:r w:rsidRPr="00EA3945">
              <w:rPr>
                <w:noProof/>
              </w:rPr>
              <w:t>Order Callback Phone Number</w:t>
            </w:r>
          </w:p>
        </w:tc>
      </w:tr>
      <w:tr w:rsidR="00B07676" w:rsidRPr="00643D28" w14:paraId="504F1F7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9A86C8" w14:textId="77777777" w:rsidR="00DD6D98" w:rsidRPr="00EA3945" w:rsidRDefault="00DD6D98" w:rsidP="00DD6D98">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433164F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FC0D4A"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896A3F4"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261C99D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2468A8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DF49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D8651" w14:textId="77777777" w:rsidR="00DD6D98" w:rsidRPr="00EA3945" w:rsidRDefault="00DD6D98" w:rsidP="00DD6D98">
            <w:pPr>
              <w:pStyle w:val="AttributeTableBody"/>
              <w:rPr>
                <w:noProof/>
              </w:rPr>
            </w:pPr>
            <w:r w:rsidRPr="00EA3945">
              <w:rPr>
                <w:noProof/>
              </w:rPr>
              <w:t>00251</w:t>
            </w:r>
          </w:p>
        </w:tc>
        <w:tc>
          <w:tcPr>
            <w:tcW w:w="3888" w:type="dxa"/>
            <w:tcBorders>
              <w:top w:val="dotted" w:sz="4" w:space="0" w:color="auto"/>
              <w:left w:val="nil"/>
              <w:bottom w:val="dotted" w:sz="4" w:space="0" w:color="auto"/>
              <w:right w:val="nil"/>
            </w:tcBorders>
            <w:shd w:val="clear" w:color="auto" w:fill="FFFFFF"/>
          </w:tcPr>
          <w:p w14:paraId="1376D17B" w14:textId="77777777" w:rsidR="00DD6D98" w:rsidRPr="00EA3945" w:rsidRDefault="00DD6D98" w:rsidP="00DD6D98">
            <w:pPr>
              <w:pStyle w:val="AttributeTableBody"/>
              <w:jc w:val="left"/>
              <w:rPr>
                <w:noProof/>
              </w:rPr>
            </w:pPr>
            <w:r w:rsidRPr="00EA3945">
              <w:rPr>
                <w:noProof/>
              </w:rPr>
              <w:t>Placer Field 1</w:t>
            </w:r>
          </w:p>
        </w:tc>
      </w:tr>
      <w:tr w:rsidR="00B07676" w:rsidRPr="00643D28" w14:paraId="098638F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6780D61" w14:textId="77777777" w:rsidR="00DD6D98" w:rsidRPr="00EA3945" w:rsidRDefault="00DD6D98" w:rsidP="00DD6D98">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46A5E53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7DB9A"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7690949C"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23A21391"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D574E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3540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EA9523" w14:textId="77777777" w:rsidR="00DD6D98" w:rsidRPr="00EA3945" w:rsidRDefault="00DD6D98" w:rsidP="00DD6D98">
            <w:pPr>
              <w:pStyle w:val="AttributeTableBody"/>
              <w:rPr>
                <w:noProof/>
              </w:rPr>
            </w:pPr>
            <w:r w:rsidRPr="00EA3945">
              <w:rPr>
                <w:noProof/>
              </w:rPr>
              <w:t>00252</w:t>
            </w:r>
          </w:p>
        </w:tc>
        <w:tc>
          <w:tcPr>
            <w:tcW w:w="3888" w:type="dxa"/>
            <w:tcBorders>
              <w:top w:val="dotted" w:sz="4" w:space="0" w:color="auto"/>
              <w:left w:val="nil"/>
              <w:bottom w:val="dotted" w:sz="4" w:space="0" w:color="auto"/>
              <w:right w:val="nil"/>
            </w:tcBorders>
            <w:shd w:val="clear" w:color="auto" w:fill="FFFFFF"/>
          </w:tcPr>
          <w:p w14:paraId="05683357" w14:textId="77777777" w:rsidR="00DD6D98" w:rsidRPr="00EA3945" w:rsidRDefault="00DD6D98" w:rsidP="00DD6D98">
            <w:pPr>
              <w:pStyle w:val="AttributeTableBody"/>
              <w:jc w:val="left"/>
              <w:rPr>
                <w:noProof/>
              </w:rPr>
            </w:pPr>
            <w:r w:rsidRPr="00EA3945">
              <w:rPr>
                <w:noProof/>
              </w:rPr>
              <w:t>Placer Field 2</w:t>
            </w:r>
          </w:p>
        </w:tc>
      </w:tr>
      <w:tr w:rsidR="00B07676" w:rsidRPr="00643D28" w14:paraId="4EC5FED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D453E70" w14:textId="77777777" w:rsidR="00DD6D98" w:rsidRPr="00EA3945" w:rsidRDefault="00DD6D98" w:rsidP="00DD6D98">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64794A8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D9A14"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1C7CB41B"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716242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776F7A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71D0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17634" w14:textId="77777777" w:rsidR="00DD6D98" w:rsidRPr="00EA3945" w:rsidRDefault="00DD6D98" w:rsidP="00DD6D98">
            <w:pPr>
              <w:pStyle w:val="AttributeTableBody"/>
              <w:rPr>
                <w:noProof/>
              </w:rPr>
            </w:pPr>
            <w:r w:rsidRPr="00EA3945">
              <w:rPr>
                <w:noProof/>
              </w:rPr>
              <w:t>00253</w:t>
            </w:r>
          </w:p>
        </w:tc>
        <w:tc>
          <w:tcPr>
            <w:tcW w:w="3888" w:type="dxa"/>
            <w:tcBorders>
              <w:top w:val="dotted" w:sz="4" w:space="0" w:color="auto"/>
              <w:left w:val="nil"/>
              <w:bottom w:val="dotted" w:sz="4" w:space="0" w:color="auto"/>
              <w:right w:val="nil"/>
            </w:tcBorders>
            <w:shd w:val="clear" w:color="auto" w:fill="FFFFFF"/>
          </w:tcPr>
          <w:p w14:paraId="53506881" w14:textId="77777777" w:rsidR="00DD6D98" w:rsidRPr="00EA3945" w:rsidRDefault="00DD6D98" w:rsidP="00DD6D98">
            <w:pPr>
              <w:pStyle w:val="AttributeTableBody"/>
              <w:jc w:val="left"/>
              <w:rPr>
                <w:noProof/>
              </w:rPr>
            </w:pPr>
            <w:r w:rsidRPr="00EA3945">
              <w:rPr>
                <w:noProof/>
              </w:rPr>
              <w:t>Filler Field 1 +</w:t>
            </w:r>
          </w:p>
        </w:tc>
      </w:tr>
      <w:tr w:rsidR="00B07676" w:rsidRPr="00643D28" w14:paraId="736013B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CCF7AF8" w14:textId="77777777" w:rsidR="00DD6D98" w:rsidRPr="00EA3945" w:rsidRDefault="00DD6D98" w:rsidP="00DD6D98">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5EAD3A4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1D338"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7930D6DE" w14:textId="77777777" w:rsidR="00DD6D98" w:rsidRPr="00EA3945" w:rsidRDefault="00DD6D98" w:rsidP="00DD6D98">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61B0067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8F430B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E76A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1B0D7B" w14:textId="77777777" w:rsidR="00DD6D98" w:rsidRPr="00EA3945" w:rsidRDefault="00DD6D98" w:rsidP="00DD6D98">
            <w:pPr>
              <w:pStyle w:val="AttributeTableBody"/>
              <w:rPr>
                <w:noProof/>
              </w:rPr>
            </w:pPr>
            <w:r w:rsidRPr="00EA3945">
              <w:rPr>
                <w:noProof/>
              </w:rPr>
              <w:t>00254</w:t>
            </w:r>
          </w:p>
        </w:tc>
        <w:tc>
          <w:tcPr>
            <w:tcW w:w="3888" w:type="dxa"/>
            <w:tcBorders>
              <w:top w:val="dotted" w:sz="4" w:space="0" w:color="auto"/>
              <w:left w:val="nil"/>
              <w:bottom w:val="dotted" w:sz="4" w:space="0" w:color="auto"/>
              <w:right w:val="nil"/>
            </w:tcBorders>
            <w:shd w:val="clear" w:color="auto" w:fill="FFFFFF"/>
          </w:tcPr>
          <w:p w14:paraId="2BE10A97" w14:textId="77777777" w:rsidR="00DD6D98" w:rsidRPr="00EA3945" w:rsidRDefault="00DD6D98" w:rsidP="00DD6D98">
            <w:pPr>
              <w:pStyle w:val="AttributeTableBody"/>
              <w:jc w:val="left"/>
              <w:rPr>
                <w:noProof/>
              </w:rPr>
            </w:pPr>
            <w:r w:rsidRPr="00EA3945">
              <w:rPr>
                <w:noProof/>
              </w:rPr>
              <w:t>Filler Field 2 +</w:t>
            </w:r>
          </w:p>
        </w:tc>
      </w:tr>
      <w:tr w:rsidR="00B07676" w:rsidRPr="00643D28" w14:paraId="02A418B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E0B9DB" w14:textId="77777777" w:rsidR="00DD6D98" w:rsidRPr="00EA3945" w:rsidRDefault="00DD6D98" w:rsidP="00DD6D98">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1346DBE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F027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BF3985"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0C0E816E"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38811D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20ED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2C8F1" w14:textId="77777777" w:rsidR="00DD6D98" w:rsidRPr="00EA3945" w:rsidRDefault="00DD6D98" w:rsidP="00DD6D98">
            <w:pPr>
              <w:pStyle w:val="AttributeTableBody"/>
              <w:rPr>
                <w:noProof/>
              </w:rPr>
            </w:pPr>
            <w:r w:rsidRPr="00EA3945">
              <w:rPr>
                <w:noProof/>
              </w:rPr>
              <w:t>00255</w:t>
            </w:r>
          </w:p>
        </w:tc>
        <w:tc>
          <w:tcPr>
            <w:tcW w:w="3888" w:type="dxa"/>
            <w:tcBorders>
              <w:top w:val="dotted" w:sz="4" w:space="0" w:color="auto"/>
              <w:left w:val="nil"/>
              <w:bottom w:val="dotted" w:sz="4" w:space="0" w:color="auto"/>
              <w:right w:val="nil"/>
            </w:tcBorders>
            <w:shd w:val="clear" w:color="auto" w:fill="FFFFFF"/>
          </w:tcPr>
          <w:p w14:paraId="3F538863" w14:textId="77777777" w:rsidR="00DD6D98" w:rsidRPr="00EA3945" w:rsidRDefault="00DD6D98" w:rsidP="00DD6D98">
            <w:pPr>
              <w:pStyle w:val="AttributeTableBody"/>
              <w:jc w:val="left"/>
              <w:rPr>
                <w:noProof/>
              </w:rPr>
            </w:pPr>
            <w:r w:rsidRPr="00EA3945">
              <w:rPr>
                <w:noProof/>
              </w:rPr>
              <w:t>Results Rpt/Status Chng – Date/Time +</w:t>
            </w:r>
          </w:p>
        </w:tc>
      </w:tr>
      <w:tr w:rsidR="00B07676" w:rsidRPr="00643D28" w14:paraId="7D73972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489F4" w14:textId="77777777" w:rsidR="00DD6D98" w:rsidRPr="00EA3945" w:rsidRDefault="00DD6D98" w:rsidP="00DD6D98">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023D4A4F" w14:textId="77777777" w:rsidR="00DD6D98" w:rsidRPr="00EA3945" w:rsidRDefault="00DD6D98" w:rsidP="00DD6D98">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4587C1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9C309B" w14:textId="77777777" w:rsidR="00DD6D98" w:rsidRPr="00EA3945" w:rsidRDefault="00DD6D98" w:rsidP="00DD6D98">
            <w:pPr>
              <w:pStyle w:val="AttributeTableBody"/>
              <w:rPr>
                <w:noProof/>
              </w:rPr>
            </w:pPr>
            <w:r w:rsidRPr="00EA3945">
              <w:rPr>
                <w:noProof/>
              </w:rPr>
              <w:t>MOC</w:t>
            </w:r>
          </w:p>
        </w:tc>
        <w:tc>
          <w:tcPr>
            <w:tcW w:w="648" w:type="dxa"/>
            <w:tcBorders>
              <w:top w:val="dotted" w:sz="4" w:space="0" w:color="auto"/>
              <w:left w:val="nil"/>
              <w:bottom w:val="dotted" w:sz="4" w:space="0" w:color="auto"/>
              <w:right w:val="nil"/>
            </w:tcBorders>
            <w:shd w:val="clear" w:color="auto" w:fill="FFFFFF"/>
          </w:tcPr>
          <w:p w14:paraId="70017D04"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42607C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42FF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B1AB38" w14:textId="77777777" w:rsidR="00DD6D98" w:rsidRPr="00EA3945" w:rsidRDefault="00DD6D98" w:rsidP="00DD6D98">
            <w:pPr>
              <w:pStyle w:val="AttributeTableBody"/>
              <w:rPr>
                <w:noProof/>
              </w:rPr>
            </w:pPr>
            <w:r w:rsidRPr="00EA3945">
              <w:rPr>
                <w:noProof/>
              </w:rPr>
              <w:t>00256</w:t>
            </w:r>
          </w:p>
        </w:tc>
        <w:tc>
          <w:tcPr>
            <w:tcW w:w="3888" w:type="dxa"/>
            <w:tcBorders>
              <w:top w:val="dotted" w:sz="4" w:space="0" w:color="auto"/>
              <w:left w:val="nil"/>
              <w:bottom w:val="dotted" w:sz="4" w:space="0" w:color="auto"/>
              <w:right w:val="nil"/>
            </w:tcBorders>
            <w:shd w:val="clear" w:color="auto" w:fill="FFFFFF"/>
          </w:tcPr>
          <w:p w14:paraId="7C02408F" w14:textId="77777777" w:rsidR="00DD6D98" w:rsidRPr="00EA3945" w:rsidRDefault="00DD6D98" w:rsidP="00DD6D98">
            <w:pPr>
              <w:pStyle w:val="AttributeTableBody"/>
              <w:jc w:val="left"/>
              <w:rPr>
                <w:noProof/>
              </w:rPr>
            </w:pPr>
            <w:r w:rsidRPr="00EA3945">
              <w:rPr>
                <w:noProof/>
              </w:rPr>
              <w:t>Charge to Practice +</w:t>
            </w:r>
          </w:p>
        </w:tc>
      </w:tr>
      <w:tr w:rsidR="00B07676" w:rsidRPr="00643D28" w14:paraId="00A7F6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67A678B" w14:textId="77777777" w:rsidR="00DD6D98" w:rsidRPr="00EA3945" w:rsidRDefault="00DD6D98" w:rsidP="00DD6D98">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30E31823" w14:textId="77777777" w:rsidR="00DD6D98" w:rsidRPr="00EA3945" w:rsidRDefault="00DD6D98" w:rsidP="00DD6D98">
            <w:pPr>
              <w:pStyle w:val="AttributeTableBody"/>
              <w:rPr>
                <w:noProof/>
              </w:rPr>
            </w:pPr>
            <w:r w:rsidRPr="00EA3945">
              <w:rPr>
                <w:noProof/>
              </w:rPr>
              <w:t>2..3</w:t>
            </w:r>
          </w:p>
        </w:tc>
        <w:tc>
          <w:tcPr>
            <w:tcW w:w="720" w:type="dxa"/>
            <w:tcBorders>
              <w:top w:val="dotted" w:sz="4" w:space="0" w:color="auto"/>
              <w:left w:val="nil"/>
              <w:bottom w:val="dotted" w:sz="4" w:space="0" w:color="auto"/>
              <w:right w:val="nil"/>
            </w:tcBorders>
            <w:shd w:val="clear" w:color="auto" w:fill="FFFFFF"/>
          </w:tcPr>
          <w:p w14:paraId="1321CBF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9B5126"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B84E70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4A0220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456331" w14:textId="77777777" w:rsidR="00DD6D98" w:rsidRPr="00EA3945" w:rsidRDefault="00573DBC" w:rsidP="00DD6D98">
            <w:pPr>
              <w:pStyle w:val="AttributeTableBody"/>
              <w:rPr>
                <w:rStyle w:val="HyperlinkTable"/>
                <w:noProof/>
                <w:szCs w:val="16"/>
              </w:rPr>
            </w:pPr>
            <w:hyperlink r:id="rId14" w:anchor="HL70074" w:history="1">
              <w:r w:rsidR="00DD6D98" w:rsidRPr="00EA3945">
                <w:rPr>
                  <w:rStyle w:val="HyperlinkTable"/>
                  <w:noProof/>
                  <w:szCs w:val="16"/>
                </w:rPr>
                <w:t>00</w:t>
              </w:r>
              <w:bookmarkStart w:id="1136" w:name="_Hlt489863854"/>
              <w:r w:rsidR="00DD6D98" w:rsidRPr="00EA3945">
                <w:rPr>
                  <w:rStyle w:val="HyperlinkTable"/>
                  <w:noProof/>
                  <w:szCs w:val="16"/>
                </w:rPr>
                <w:t>7</w:t>
              </w:r>
              <w:bookmarkEnd w:id="1136"/>
              <w:r w:rsidR="00DD6D98" w:rsidRPr="00EA3945">
                <w:rPr>
                  <w:rStyle w:val="HyperlinkTable"/>
                  <w:noProof/>
                  <w:szCs w:val="16"/>
                </w:rPr>
                <w:t>4</w:t>
              </w:r>
            </w:hyperlink>
          </w:p>
        </w:tc>
        <w:tc>
          <w:tcPr>
            <w:tcW w:w="720" w:type="dxa"/>
            <w:tcBorders>
              <w:top w:val="dotted" w:sz="4" w:space="0" w:color="auto"/>
              <w:left w:val="nil"/>
              <w:bottom w:val="dotted" w:sz="4" w:space="0" w:color="auto"/>
              <w:right w:val="nil"/>
            </w:tcBorders>
            <w:shd w:val="clear" w:color="auto" w:fill="FFFFFF"/>
          </w:tcPr>
          <w:p w14:paraId="76FB3F0A" w14:textId="77777777" w:rsidR="00DD6D98" w:rsidRPr="00EA3945" w:rsidRDefault="00DD6D98" w:rsidP="00DD6D98">
            <w:pPr>
              <w:pStyle w:val="AttributeTableBody"/>
              <w:rPr>
                <w:noProof/>
              </w:rPr>
            </w:pPr>
            <w:r w:rsidRPr="00EA3945">
              <w:rPr>
                <w:noProof/>
              </w:rPr>
              <w:t>00257</w:t>
            </w:r>
          </w:p>
        </w:tc>
        <w:tc>
          <w:tcPr>
            <w:tcW w:w="3888" w:type="dxa"/>
            <w:tcBorders>
              <w:top w:val="dotted" w:sz="4" w:space="0" w:color="auto"/>
              <w:left w:val="nil"/>
              <w:bottom w:val="dotted" w:sz="4" w:space="0" w:color="auto"/>
              <w:right w:val="nil"/>
            </w:tcBorders>
            <w:shd w:val="clear" w:color="auto" w:fill="FFFFFF"/>
          </w:tcPr>
          <w:p w14:paraId="1FAE66BC" w14:textId="77777777" w:rsidR="00DD6D98" w:rsidRPr="00EA3945" w:rsidRDefault="00DD6D98" w:rsidP="00DD6D98">
            <w:pPr>
              <w:pStyle w:val="AttributeTableBody"/>
              <w:jc w:val="left"/>
              <w:rPr>
                <w:noProof/>
              </w:rPr>
            </w:pPr>
            <w:r w:rsidRPr="00EA3945">
              <w:rPr>
                <w:noProof/>
              </w:rPr>
              <w:t>Diagnostic Serv Sect ID</w:t>
            </w:r>
          </w:p>
        </w:tc>
      </w:tr>
      <w:tr w:rsidR="00B07676" w:rsidRPr="00643D28" w14:paraId="2E1BB66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B28715" w14:textId="77777777" w:rsidR="00DD6D98" w:rsidRPr="00EA3945" w:rsidRDefault="00DD6D98" w:rsidP="00DD6D98">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49F50E37"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92F3443"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F4D7D8"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609235C"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79E222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0A5DE" w14:textId="77777777" w:rsidR="00DD6D98" w:rsidRPr="00EA3945" w:rsidRDefault="00573DBC" w:rsidP="00DD6D98">
            <w:pPr>
              <w:pStyle w:val="AttributeTableBody"/>
              <w:rPr>
                <w:rStyle w:val="HyperlinkTable"/>
                <w:noProof/>
                <w:szCs w:val="16"/>
              </w:rPr>
            </w:pPr>
            <w:hyperlink r:id="rId15" w:anchor="HL70123" w:history="1">
              <w:r w:rsidR="00DD6D98" w:rsidRPr="00EA3945">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60382EB2" w14:textId="77777777" w:rsidR="00DD6D98" w:rsidRPr="00EA3945" w:rsidRDefault="00DD6D98" w:rsidP="00DD6D98">
            <w:pPr>
              <w:pStyle w:val="AttributeTableBody"/>
              <w:rPr>
                <w:noProof/>
              </w:rPr>
            </w:pPr>
            <w:r w:rsidRPr="00EA3945">
              <w:rPr>
                <w:noProof/>
              </w:rPr>
              <w:t>00258</w:t>
            </w:r>
          </w:p>
        </w:tc>
        <w:tc>
          <w:tcPr>
            <w:tcW w:w="3888" w:type="dxa"/>
            <w:tcBorders>
              <w:top w:val="dotted" w:sz="4" w:space="0" w:color="auto"/>
              <w:left w:val="nil"/>
              <w:bottom w:val="dotted" w:sz="4" w:space="0" w:color="auto"/>
              <w:right w:val="nil"/>
            </w:tcBorders>
            <w:shd w:val="clear" w:color="auto" w:fill="FFFFFF"/>
          </w:tcPr>
          <w:p w14:paraId="66643A41" w14:textId="77777777" w:rsidR="00DD6D98" w:rsidRPr="00EA3945" w:rsidRDefault="00DD6D98" w:rsidP="00DD6D98">
            <w:pPr>
              <w:pStyle w:val="AttributeTableBody"/>
              <w:jc w:val="left"/>
              <w:rPr>
                <w:noProof/>
              </w:rPr>
            </w:pPr>
            <w:r w:rsidRPr="00EA3945">
              <w:rPr>
                <w:noProof/>
              </w:rPr>
              <w:t>Result Status +</w:t>
            </w:r>
          </w:p>
        </w:tc>
      </w:tr>
      <w:tr w:rsidR="00B07676" w:rsidRPr="00643D28" w14:paraId="2487675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31E270" w14:textId="77777777" w:rsidR="00DD6D98" w:rsidRPr="00EA3945" w:rsidRDefault="00DD6D98" w:rsidP="00DD6D98">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2CC8CC0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85E1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4E9CFB" w14:textId="77777777" w:rsidR="00DD6D98" w:rsidRPr="00EA3945" w:rsidRDefault="00DD6D98" w:rsidP="00DD6D98">
            <w:pPr>
              <w:pStyle w:val="AttributeTableBody"/>
              <w:rPr>
                <w:noProof/>
              </w:rPr>
            </w:pPr>
            <w:r w:rsidRPr="00EA3945">
              <w:rPr>
                <w:noProof/>
              </w:rPr>
              <w:t>PRL</w:t>
            </w:r>
          </w:p>
        </w:tc>
        <w:tc>
          <w:tcPr>
            <w:tcW w:w="648" w:type="dxa"/>
            <w:tcBorders>
              <w:top w:val="dotted" w:sz="4" w:space="0" w:color="auto"/>
              <w:left w:val="nil"/>
              <w:bottom w:val="dotted" w:sz="4" w:space="0" w:color="auto"/>
              <w:right w:val="nil"/>
            </w:tcBorders>
            <w:shd w:val="clear" w:color="auto" w:fill="FFFFFF"/>
          </w:tcPr>
          <w:p w14:paraId="47E90FF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3174FB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96A5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20737" w14:textId="77777777" w:rsidR="00DD6D98" w:rsidRPr="00EA3945" w:rsidRDefault="00DD6D98" w:rsidP="00DD6D98">
            <w:pPr>
              <w:pStyle w:val="AttributeTableBody"/>
              <w:rPr>
                <w:noProof/>
              </w:rPr>
            </w:pPr>
            <w:r w:rsidRPr="00EA3945">
              <w:rPr>
                <w:noProof/>
              </w:rPr>
              <w:t>00259</w:t>
            </w:r>
          </w:p>
        </w:tc>
        <w:tc>
          <w:tcPr>
            <w:tcW w:w="3888" w:type="dxa"/>
            <w:tcBorders>
              <w:top w:val="dotted" w:sz="4" w:space="0" w:color="auto"/>
              <w:left w:val="nil"/>
              <w:bottom w:val="dotted" w:sz="4" w:space="0" w:color="auto"/>
              <w:right w:val="nil"/>
            </w:tcBorders>
            <w:shd w:val="clear" w:color="auto" w:fill="FFFFFF"/>
          </w:tcPr>
          <w:p w14:paraId="02EBA0E0" w14:textId="77777777" w:rsidR="00DD6D98" w:rsidRPr="00EA3945" w:rsidRDefault="00DD6D98" w:rsidP="00DD6D98">
            <w:pPr>
              <w:pStyle w:val="AttributeTableBody"/>
              <w:jc w:val="left"/>
              <w:rPr>
                <w:noProof/>
              </w:rPr>
            </w:pPr>
            <w:r w:rsidRPr="00EA3945">
              <w:rPr>
                <w:noProof/>
              </w:rPr>
              <w:t>Parent Result +</w:t>
            </w:r>
          </w:p>
        </w:tc>
      </w:tr>
      <w:tr w:rsidR="00B07676" w:rsidRPr="00643D28" w14:paraId="2B10078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993AC99" w14:textId="77777777" w:rsidR="00DD6D98" w:rsidRPr="00EA3945" w:rsidRDefault="00DD6D98" w:rsidP="00DD6D98">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31516B6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352E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0FA2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E9A2E1"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01A5D31"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E75F74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BDD13" w14:textId="77777777" w:rsidR="00DD6D98" w:rsidRPr="00EA3945" w:rsidRDefault="00DD6D98" w:rsidP="00DD6D98">
            <w:pPr>
              <w:pStyle w:val="AttributeTableBody"/>
              <w:rPr>
                <w:noProof/>
              </w:rPr>
            </w:pPr>
            <w:r>
              <w:rPr>
                <w:noProof/>
              </w:rPr>
              <w:t>00221</w:t>
            </w:r>
          </w:p>
        </w:tc>
        <w:tc>
          <w:tcPr>
            <w:tcW w:w="3888" w:type="dxa"/>
            <w:tcBorders>
              <w:top w:val="dotted" w:sz="4" w:space="0" w:color="auto"/>
              <w:left w:val="nil"/>
              <w:bottom w:val="dotted" w:sz="4" w:space="0" w:color="auto"/>
              <w:right w:val="nil"/>
            </w:tcBorders>
            <w:shd w:val="clear" w:color="auto" w:fill="FFFFFF"/>
          </w:tcPr>
          <w:p w14:paraId="0C7CCEA3" w14:textId="77777777" w:rsidR="00DD6D98" w:rsidRPr="00EA3945" w:rsidRDefault="00DD6D98" w:rsidP="00DD6D98">
            <w:pPr>
              <w:pStyle w:val="AttributeTableBody"/>
              <w:jc w:val="left"/>
              <w:rPr>
                <w:noProof/>
              </w:rPr>
            </w:pPr>
            <w:r w:rsidRPr="00EA3945">
              <w:rPr>
                <w:noProof/>
              </w:rPr>
              <w:t>Quantity/Timing</w:t>
            </w:r>
          </w:p>
        </w:tc>
      </w:tr>
      <w:tr w:rsidR="00B07676" w:rsidRPr="00643D28" w14:paraId="2192B6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0FE78E0" w14:textId="77777777" w:rsidR="00DD6D98" w:rsidRPr="00EA3945" w:rsidRDefault="00DD6D98" w:rsidP="00DD6D98">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5D6FFC3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2CD2AE"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B363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7C20D1"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C03D24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7049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693A41" w14:textId="77777777" w:rsidR="00DD6D98" w:rsidRPr="00EA3945" w:rsidRDefault="00DD6D98" w:rsidP="00DD6D98">
            <w:pPr>
              <w:pStyle w:val="AttributeTableBody"/>
              <w:rPr>
                <w:noProof/>
              </w:rPr>
            </w:pPr>
            <w:r w:rsidRPr="00EA3945">
              <w:rPr>
                <w:noProof/>
              </w:rPr>
              <w:t>00260</w:t>
            </w:r>
          </w:p>
        </w:tc>
        <w:tc>
          <w:tcPr>
            <w:tcW w:w="3888" w:type="dxa"/>
            <w:tcBorders>
              <w:top w:val="dotted" w:sz="4" w:space="0" w:color="auto"/>
              <w:left w:val="nil"/>
              <w:bottom w:val="dotted" w:sz="4" w:space="0" w:color="auto"/>
              <w:right w:val="nil"/>
            </w:tcBorders>
            <w:shd w:val="clear" w:color="auto" w:fill="FFFFFF"/>
          </w:tcPr>
          <w:p w14:paraId="3AEC9812" w14:textId="77777777" w:rsidR="00DD6D98" w:rsidRPr="00EA3945" w:rsidRDefault="00DD6D98" w:rsidP="00DD6D98">
            <w:pPr>
              <w:pStyle w:val="AttributeTableBody"/>
              <w:jc w:val="left"/>
              <w:rPr>
                <w:noProof/>
              </w:rPr>
            </w:pPr>
            <w:r w:rsidRPr="00EA3945">
              <w:rPr>
                <w:noProof/>
              </w:rPr>
              <w:t>Result Copies To</w:t>
            </w:r>
          </w:p>
        </w:tc>
      </w:tr>
      <w:tr w:rsidR="00B07676" w:rsidRPr="00643D28" w14:paraId="269CBBA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47C4652" w14:textId="77777777" w:rsidR="00DD6D98" w:rsidRPr="00EA3945" w:rsidRDefault="00DD6D98" w:rsidP="00DD6D98">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7EA27BD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524C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11632D" w14:textId="77777777" w:rsidR="00DD6D98" w:rsidRPr="00EA3945" w:rsidRDefault="00DD6D98" w:rsidP="00DD6D98">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2516909D"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DB693A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4B457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B57B64" w14:textId="77777777" w:rsidR="00DD6D98" w:rsidRPr="00EA3945" w:rsidRDefault="00DD6D98" w:rsidP="00DD6D98">
            <w:pPr>
              <w:pStyle w:val="AttributeTableBody"/>
              <w:rPr>
                <w:noProof/>
              </w:rPr>
            </w:pPr>
            <w:r w:rsidRPr="00EA3945">
              <w:rPr>
                <w:noProof/>
              </w:rPr>
              <w:t>00261</w:t>
            </w:r>
          </w:p>
        </w:tc>
        <w:tc>
          <w:tcPr>
            <w:tcW w:w="3888" w:type="dxa"/>
            <w:tcBorders>
              <w:top w:val="dotted" w:sz="4" w:space="0" w:color="auto"/>
              <w:left w:val="nil"/>
              <w:bottom w:val="dotted" w:sz="4" w:space="0" w:color="auto"/>
              <w:right w:val="nil"/>
            </w:tcBorders>
            <w:shd w:val="clear" w:color="auto" w:fill="FFFFFF"/>
          </w:tcPr>
          <w:p w14:paraId="774B80E5" w14:textId="77777777" w:rsidR="00DD6D98" w:rsidRPr="00EA3945" w:rsidRDefault="00DD6D98" w:rsidP="00DD6D98">
            <w:pPr>
              <w:pStyle w:val="AttributeTableBody"/>
              <w:jc w:val="left"/>
              <w:rPr>
                <w:noProof/>
              </w:rPr>
            </w:pPr>
            <w:r w:rsidRPr="00EA3945">
              <w:rPr>
                <w:noProof/>
              </w:rPr>
              <w:t xml:space="preserve">Parent  </w:t>
            </w:r>
            <w:r>
              <w:rPr>
                <w:noProof/>
              </w:rPr>
              <w:t>Results Observation Identifier</w:t>
            </w:r>
          </w:p>
        </w:tc>
      </w:tr>
      <w:tr w:rsidR="00B07676" w:rsidRPr="00643D28" w14:paraId="3EA76ED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5D846F1" w14:textId="77777777" w:rsidR="00DD6D98" w:rsidRPr="00EA3945" w:rsidRDefault="00DD6D98" w:rsidP="00DD6D98">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352671C1" w14:textId="77777777" w:rsidR="00DD6D98" w:rsidRPr="00EA3945" w:rsidRDefault="00DD6D98" w:rsidP="00DD6D98">
            <w:pPr>
              <w:pStyle w:val="AttributeTableBody"/>
              <w:rPr>
                <w:noProof/>
              </w:rPr>
            </w:pPr>
            <w:r w:rsidRPr="00EA3945">
              <w:rPr>
                <w:noProof/>
              </w:rPr>
              <w:t>4..4</w:t>
            </w:r>
          </w:p>
        </w:tc>
        <w:tc>
          <w:tcPr>
            <w:tcW w:w="720" w:type="dxa"/>
            <w:tcBorders>
              <w:top w:val="dotted" w:sz="4" w:space="0" w:color="auto"/>
              <w:left w:val="nil"/>
              <w:bottom w:val="dotted" w:sz="4" w:space="0" w:color="auto"/>
              <w:right w:val="nil"/>
            </w:tcBorders>
            <w:shd w:val="clear" w:color="auto" w:fill="FFFFFF"/>
          </w:tcPr>
          <w:p w14:paraId="1EE6C9A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D33C5A"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40BF0803"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BA321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3E6225" w14:textId="77777777" w:rsidR="00DD6D98" w:rsidRPr="00EA3945" w:rsidRDefault="00573DBC" w:rsidP="00DD6D98">
            <w:pPr>
              <w:pStyle w:val="AttributeTableBody"/>
              <w:rPr>
                <w:rStyle w:val="HyperlinkTable"/>
                <w:noProof/>
                <w:szCs w:val="16"/>
              </w:rPr>
            </w:pPr>
            <w:hyperlink r:id="rId16" w:anchor="HL70124" w:history="1">
              <w:r w:rsidR="00DD6D98" w:rsidRPr="00EA3945">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40480892" w14:textId="77777777" w:rsidR="00DD6D98" w:rsidRPr="00EA3945" w:rsidRDefault="00DD6D98" w:rsidP="00DD6D98">
            <w:pPr>
              <w:pStyle w:val="AttributeTableBody"/>
              <w:rPr>
                <w:noProof/>
              </w:rPr>
            </w:pPr>
            <w:r w:rsidRPr="00EA3945">
              <w:rPr>
                <w:noProof/>
              </w:rPr>
              <w:t>00262</w:t>
            </w:r>
          </w:p>
        </w:tc>
        <w:tc>
          <w:tcPr>
            <w:tcW w:w="3888" w:type="dxa"/>
            <w:tcBorders>
              <w:top w:val="dotted" w:sz="4" w:space="0" w:color="auto"/>
              <w:left w:val="nil"/>
              <w:bottom w:val="dotted" w:sz="4" w:space="0" w:color="auto"/>
              <w:right w:val="nil"/>
            </w:tcBorders>
            <w:shd w:val="clear" w:color="auto" w:fill="FFFFFF"/>
          </w:tcPr>
          <w:p w14:paraId="267DAECB" w14:textId="77777777" w:rsidR="00DD6D98" w:rsidRPr="00EA3945" w:rsidRDefault="00DD6D98" w:rsidP="00DD6D98">
            <w:pPr>
              <w:pStyle w:val="AttributeTableBody"/>
              <w:jc w:val="left"/>
              <w:rPr>
                <w:noProof/>
              </w:rPr>
            </w:pPr>
            <w:r w:rsidRPr="00EA3945">
              <w:rPr>
                <w:noProof/>
              </w:rPr>
              <w:t>Transportation Mode</w:t>
            </w:r>
          </w:p>
        </w:tc>
      </w:tr>
      <w:tr w:rsidR="00B07676" w:rsidRPr="00643D28" w14:paraId="1C9B425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8545126" w14:textId="77777777" w:rsidR="00DD6D98" w:rsidRPr="00EA3945" w:rsidRDefault="00DD6D98" w:rsidP="00DD6D98">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15BA023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4931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BA896F" w14:textId="77777777"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F3718C6"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FBE5FA2"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567C5C9" w14:textId="77777777" w:rsidR="00DD6D98" w:rsidRPr="00EA3945" w:rsidRDefault="00DD6D98" w:rsidP="00DD6D98">
            <w:pPr>
              <w:pStyle w:val="AttributeTableBody"/>
              <w:rPr>
                <w:noProof/>
              </w:rPr>
            </w:pPr>
            <w:r>
              <w:rPr>
                <w:noProof/>
              </w:rPr>
              <w:t>0951</w:t>
            </w:r>
          </w:p>
        </w:tc>
        <w:tc>
          <w:tcPr>
            <w:tcW w:w="720" w:type="dxa"/>
            <w:tcBorders>
              <w:top w:val="dotted" w:sz="4" w:space="0" w:color="auto"/>
              <w:left w:val="nil"/>
              <w:bottom w:val="dotted" w:sz="4" w:space="0" w:color="auto"/>
              <w:right w:val="nil"/>
            </w:tcBorders>
            <w:shd w:val="clear" w:color="auto" w:fill="FFFFFF"/>
          </w:tcPr>
          <w:p w14:paraId="191B7422" w14:textId="77777777" w:rsidR="00DD6D98" w:rsidRPr="00EA3945" w:rsidRDefault="00DD6D98" w:rsidP="00DD6D98">
            <w:pPr>
              <w:pStyle w:val="AttributeTableBody"/>
              <w:rPr>
                <w:noProof/>
              </w:rPr>
            </w:pPr>
            <w:r w:rsidRPr="00EA3945">
              <w:rPr>
                <w:noProof/>
              </w:rPr>
              <w:t>00263</w:t>
            </w:r>
          </w:p>
        </w:tc>
        <w:tc>
          <w:tcPr>
            <w:tcW w:w="3888" w:type="dxa"/>
            <w:tcBorders>
              <w:top w:val="dotted" w:sz="4" w:space="0" w:color="auto"/>
              <w:left w:val="nil"/>
              <w:bottom w:val="dotted" w:sz="4" w:space="0" w:color="auto"/>
              <w:right w:val="nil"/>
            </w:tcBorders>
            <w:shd w:val="clear" w:color="auto" w:fill="FFFFFF"/>
          </w:tcPr>
          <w:p w14:paraId="4D42F419" w14:textId="77777777" w:rsidR="00DD6D98" w:rsidRPr="00EA3945" w:rsidRDefault="00DD6D98" w:rsidP="00DD6D98">
            <w:pPr>
              <w:pStyle w:val="AttributeTableBody"/>
              <w:jc w:val="left"/>
              <w:rPr>
                <w:noProof/>
              </w:rPr>
            </w:pPr>
            <w:r w:rsidRPr="00EA3945">
              <w:rPr>
                <w:noProof/>
              </w:rPr>
              <w:t>Reason for Study</w:t>
            </w:r>
          </w:p>
        </w:tc>
      </w:tr>
      <w:tr w:rsidR="00B07676" w:rsidRPr="00643D28" w14:paraId="4B1C800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B4BF219" w14:textId="77777777" w:rsidR="00DD6D98" w:rsidRPr="00EA3945" w:rsidRDefault="00DD6D98" w:rsidP="00DD6D98">
            <w:pPr>
              <w:pStyle w:val="AttributeTableBody"/>
              <w:rPr>
                <w:noProof/>
              </w:rPr>
            </w:pPr>
            <w:r w:rsidRPr="00EA3945">
              <w:rPr>
                <w:noProof/>
              </w:rPr>
              <w:t>32</w:t>
            </w:r>
          </w:p>
        </w:tc>
        <w:tc>
          <w:tcPr>
            <w:tcW w:w="648" w:type="dxa"/>
            <w:tcBorders>
              <w:top w:val="dotted" w:sz="4" w:space="0" w:color="auto"/>
              <w:left w:val="nil"/>
              <w:bottom w:val="dotted" w:sz="4" w:space="0" w:color="auto"/>
              <w:right w:val="nil"/>
            </w:tcBorders>
            <w:shd w:val="clear" w:color="auto" w:fill="FFFFFF"/>
          </w:tcPr>
          <w:p w14:paraId="7B93664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85AC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091F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B7CC2"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CEDC66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1AEB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9127B" w14:textId="77777777" w:rsidR="00DD6D98" w:rsidRPr="00EA3945" w:rsidRDefault="00DD6D98" w:rsidP="00DD6D98">
            <w:pPr>
              <w:pStyle w:val="AttributeTableBody"/>
              <w:rPr>
                <w:noProof/>
              </w:rPr>
            </w:pPr>
            <w:r w:rsidRPr="00EA3945">
              <w:rPr>
                <w:noProof/>
              </w:rPr>
              <w:t>00264</w:t>
            </w:r>
          </w:p>
        </w:tc>
        <w:tc>
          <w:tcPr>
            <w:tcW w:w="3888" w:type="dxa"/>
            <w:tcBorders>
              <w:top w:val="dotted" w:sz="4" w:space="0" w:color="auto"/>
              <w:left w:val="nil"/>
              <w:bottom w:val="dotted" w:sz="4" w:space="0" w:color="auto"/>
              <w:right w:val="nil"/>
            </w:tcBorders>
            <w:shd w:val="clear" w:color="auto" w:fill="FFFFFF"/>
          </w:tcPr>
          <w:p w14:paraId="6246A45D" w14:textId="77777777" w:rsidR="00DD6D98" w:rsidRPr="00EA3945" w:rsidRDefault="00DD6D98" w:rsidP="00DD6D98">
            <w:pPr>
              <w:pStyle w:val="AttributeTableBody"/>
              <w:jc w:val="left"/>
              <w:rPr>
                <w:noProof/>
              </w:rPr>
            </w:pPr>
            <w:r w:rsidRPr="00EA3945">
              <w:rPr>
                <w:noProof/>
              </w:rPr>
              <w:t>Principal Result Interpreter +</w:t>
            </w:r>
          </w:p>
        </w:tc>
      </w:tr>
      <w:tr w:rsidR="00B07676" w:rsidRPr="00643D28" w14:paraId="5349E76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F67F970" w14:textId="77777777" w:rsidR="00DD6D98" w:rsidRPr="00EA3945" w:rsidRDefault="00DD6D98" w:rsidP="00DD6D98">
            <w:pPr>
              <w:pStyle w:val="AttributeTableBody"/>
              <w:rPr>
                <w:noProof/>
              </w:rPr>
            </w:pPr>
            <w:r w:rsidRPr="00EA3945">
              <w:rPr>
                <w:noProof/>
              </w:rPr>
              <w:t>33</w:t>
            </w:r>
          </w:p>
        </w:tc>
        <w:tc>
          <w:tcPr>
            <w:tcW w:w="648" w:type="dxa"/>
            <w:tcBorders>
              <w:top w:val="dotted" w:sz="4" w:space="0" w:color="auto"/>
              <w:left w:val="nil"/>
              <w:bottom w:val="dotted" w:sz="4" w:space="0" w:color="auto"/>
              <w:right w:val="nil"/>
            </w:tcBorders>
            <w:shd w:val="clear" w:color="auto" w:fill="FFFFFF"/>
          </w:tcPr>
          <w:p w14:paraId="72D90B4F"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B93DCC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A44C4"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4D7CF80E"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E451DA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F977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1829F" w14:textId="77777777" w:rsidR="00DD6D98" w:rsidRPr="00EA3945" w:rsidRDefault="00DD6D98" w:rsidP="00DD6D98">
            <w:pPr>
              <w:pStyle w:val="AttributeTableBody"/>
              <w:rPr>
                <w:noProof/>
              </w:rPr>
            </w:pPr>
            <w:r w:rsidRPr="00EA3945">
              <w:rPr>
                <w:noProof/>
              </w:rPr>
              <w:t>00265</w:t>
            </w:r>
          </w:p>
        </w:tc>
        <w:tc>
          <w:tcPr>
            <w:tcW w:w="3888" w:type="dxa"/>
            <w:tcBorders>
              <w:top w:val="dotted" w:sz="4" w:space="0" w:color="auto"/>
              <w:left w:val="nil"/>
              <w:bottom w:val="dotted" w:sz="4" w:space="0" w:color="auto"/>
              <w:right w:val="nil"/>
            </w:tcBorders>
            <w:shd w:val="clear" w:color="auto" w:fill="FFFFFF"/>
          </w:tcPr>
          <w:p w14:paraId="23ECECEC" w14:textId="77777777" w:rsidR="00DD6D98" w:rsidRPr="00EA3945" w:rsidRDefault="00DD6D98" w:rsidP="00DD6D98">
            <w:pPr>
              <w:pStyle w:val="AttributeTableBody"/>
              <w:jc w:val="left"/>
              <w:rPr>
                <w:noProof/>
              </w:rPr>
            </w:pPr>
            <w:r w:rsidRPr="00EA3945">
              <w:rPr>
                <w:noProof/>
              </w:rPr>
              <w:t xml:space="preserve">Assistant Result Interpreter + </w:t>
            </w:r>
          </w:p>
        </w:tc>
      </w:tr>
      <w:tr w:rsidR="00B07676" w:rsidRPr="00643D28" w14:paraId="1DF6682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5407506" w14:textId="77777777" w:rsidR="00DD6D98" w:rsidRPr="00EA3945" w:rsidRDefault="00DD6D98" w:rsidP="00DD6D98">
            <w:pPr>
              <w:pStyle w:val="AttributeTableBody"/>
              <w:rPr>
                <w:noProof/>
              </w:rPr>
            </w:pPr>
            <w:r w:rsidRPr="00EA3945">
              <w:rPr>
                <w:noProof/>
              </w:rPr>
              <w:t>34</w:t>
            </w:r>
          </w:p>
        </w:tc>
        <w:tc>
          <w:tcPr>
            <w:tcW w:w="648" w:type="dxa"/>
            <w:tcBorders>
              <w:top w:val="dotted" w:sz="4" w:space="0" w:color="auto"/>
              <w:left w:val="nil"/>
              <w:bottom w:val="dotted" w:sz="4" w:space="0" w:color="auto"/>
              <w:right w:val="nil"/>
            </w:tcBorders>
            <w:shd w:val="clear" w:color="auto" w:fill="FFFFFF"/>
          </w:tcPr>
          <w:p w14:paraId="24D65002"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CC814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CC04EF"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7E61140"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030A89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C017E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6290A0" w14:textId="77777777" w:rsidR="00DD6D98" w:rsidRPr="00EA3945" w:rsidRDefault="00DD6D98" w:rsidP="00DD6D98">
            <w:pPr>
              <w:pStyle w:val="AttributeTableBody"/>
              <w:rPr>
                <w:noProof/>
              </w:rPr>
            </w:pPr>
            <w:r w:rsidRPr="00EA3945">
              <w:rPr>
                <w:noProof/>
              </w:rPr>
              <w:t>00266</w:t>
            </w:r>
          </w:p>
        </w:tc>
        <w:tc>
          <w:tcPr>
            <w:tcW w:w="3888" w:type="dxa"/>
            <w:tcBorders>
              <w:top w:val="dotted" w:sz="4" w:space="0" w:color="auto"/>
              <w:left w:val="nil"/>
              <w:bottom w:val="dotted" w:sz="4" w:space="0" w:color="auto"/>
              <w:right w:val="nil"/>
            </w:tcBorders>
            <w:shd w:val="clear" w:color="auto" w:fill="FFFFFF"/>
          </w:tcPr>
          <w:p w14:paraId="7153266F" w14:textId="77777777" w:rsidR="00DD6D98" w:rsidRPr="00EA3945" w:rsidRDefault="00DD6D98" w:rsidP="00DD6D98">
            <w:pPr>
              <w:pStyle w:val="AttributeTableBody"/>
              <w:jc w:val="left"/>
              <w:rPr>
                <w:noProof/>
              </w:rPr>
            </w:pPr>
            <w:r w:rsidRPr="00EA3945">
              <w:rPr>
                <w:noProof/>
              </w:rPr>
              <w:t>Technician +</w:t>
            </w:r>
          </w:p>
        </w:tc>
      </w:tr>
      <w:tr w:rsidR="00B07676" w:rsidRPr="00643D28" w14:paraId="621472F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105CB47" w14:textId="77777777" w:rsidR="00DD6D98" w:rsidRPr="00EA3945" w:rsidRDefault="00DD6D98" w:rsidP="00DD6D98">
            <w:pPr>
              <w:pStyle w:val="AttributeTableBody"/>
              <w:rPr>
                <w:noProof/>
              </w:rPr>
            </w:pPr>
            <w:r w:rsidRPr="00EA3945">
              <w:rPr>
                <w:noProof/>
              </w:rPr>
              <w:t>35</w:t>
            </w:r>
          </w:p>
        </w:tc>
        <w:tc>
          <w:tcPr>
            <w:tcW w:w="648" w:type="dxa"/>
            <w:tcBorders>
              <w:top w:val="dotted" w:sz="4" w:space="0" w:color="auto"/>
              <w:left w:val="nil"/>
              <w:bottom w:val="dotted" w:sz="4" w:space="0" w:color="auto"/>
              <w:right w:val="nil"/>
            </w:tcBorders>
            <w:shd w:val="clear" w:color="auto" w:fill="FFFFFF"/>
          </w:tcPr>
          <w:p w14:paraId="26541DFD"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40F396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1A94C9"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31CAD7D5"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DC6E70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A2A3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394E4" w14:textId="77777777" w:rsidR="00DD6D98" w:rsidRPr="00EA3945" w:rsidRDefault="00DD6D98" w:rsidP="00DD6D98">
            <w:pPr>
              <w:pStyle w:val="AttributeTableBody"/>
              <w:rPr>
                <w:noProof/>
              </w:rPr>
            </w:pPr>
            <w:r w:rsidRPr="00EA3945">
              <w:rPr>
                <w:noProof/>
              </w:rPr>
              <w:t>00267</w:t>
            </w:r>
          </w:p>
        </w:tc>
        <w:tc>
          <w:tcPr>
            <w:tcW w:w="3888" w:type="dxa"/>
            <w:tcBorders>
              <w:top w:val="dotted" w:sz="4" w:space="0" w:color="auto"/>
              <w:left w:val="nil"/>
              <w:bottom w:val="dotted" w:sz="4" w:space="0" w:color="auto"/>
              <w:right w:val="nil"/>
            </w:tcBorders>
            <w:shd w:val="clear" w:color="auto" w:fill="FFFFFF"/>
          </w:tcPr>
          <w:p w14:paraId="5483DF25" w14:textId="77777777" w:rsidR="00DD6D98" w:rsidRPr="00EA3945" w:rsidRDefault="00DD6D98" w:rsidP="00DD6D98">
            <w:pPr>
              <w:pStyle w:val="AttributeTableBody"/>
              <w:jc w:val="left"/>
              <w:rPr>
                <w:noProof/>
              </w:rPr>
            </w:pPr>
            <w:r w:rsidRPr="00EA3945">
              <w:rPr>
                <w:noProof/>
              </w:rPr>
              <w:t>Transcriptionist +</w:t>
            </w:r>
          </w:p>
        </w:tc>
      </w:tr>
      <w:tr w:rsidR="00B07676" w:rsidRPr="00643D28" w14:paraId="3E6D203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8C7156" w14:textId="77777777" w:rsidR="00DD6D98" w:rsidRPr="00EA3945" w:rsidRDefault="00DD6D98" w:rsidP="00DD6D98">
            <w:pPr>
              <w:pStyle w:val="AttributeTableBody"/>
              <w:rPr>
                <w:noProof/>
              </w:rPr>
            </w:pPr>
            <w:r w:rsidRPr="00EA3945">
              <w:rPr>
                <w:noProof/>
              </w:rPr>
              <w:t>36</w:t>
            </w:r>
          </w:p>
        </w:tc>
        <w:tc>
          <w:tcPr>
            <w:tcW w:w="648" w:type="dxa"/>
            <w:tcBorders>
              <w:top w:val="dotted" w:sz="4" w:space="0" w:color="auto"/>
              <w:left w:val="nil"/>
              <w:bottom w:val="dotted" w:sz="4" w:space="0" w:color="auto"/>
              <w:right w:val="nil"/>
            </w:tcBorders>
            <w:shd w:val="clear" w:color="auto" w:fill="FFFFFF"/>
          </w:tcPr>
          <w:p w14:paraId="37E4BBC5"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D04520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CAB740" w14:textId="77777777" w:rsidR="00DD6D98" w:rsidRPr="00EA3945" w:rsidRDefault="00DD6D98" w:rsidP="00DD6D98">
            <w:pPr>
              <w:pStyle w:val="AttributeTableBody"/>
              <w:rPr>
                <w:strike/>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0E4BF48"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28B0D5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C8B5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C976CB" w14:textId="77777777" w:rsidR="00DD6D98" w:rsidRPr="00EA3945" w:rsidRDefault="00DD6D98" w:rsidP="00DD6D98">
            <w:pPr>
              <w:pStyle w:val="AttributeTableBody"/>
              <w:rPr>
                <w:noProof/>
              </w:rPr>
            </w:pPr>
            <w:r w:rsidRPr="00EA3945">
              <w:rPr>
                <w:noProof/>
              </w:rPr>
              <w:t>00268</w:t>
            </w:r>
          </w:p>
        </w:tc>
        <w:tc>
          <w:tcPr>
            <w:tcW w:w="3888" w:type="dxa"/>
            <w:tcBorders>
              <w:top w:val="dotted" w:sz="4" w:space="0" w:color="auto"/>
              <w:left w:val="nil"/>
              <w:bottom w:val="dotted" w:sz="4" w:space="0" w:color="auto"/>
              <w:right w:val="nil"/>
            </w:tcBorders>
            <w:shd w:val="clear" w:color="auto" w:fill="FFFFFF"/>
          </w:tcPr>
          <w:p w14:paraId="70DF37D0" w14:textId="77777777" w:rsidR="00DD6D98" w:rsidRPr="00EA3945" w:rsidRDefault="00DD6D98" w:rsidP="00DD6D98">
            <w:pPr>
              <w:pStyle w:val="AttributeTableBody"/>
              <w:jc w:val="left"/>
              <w:rPr>
                <w:noProof/>
              </w:rPr>
            </w:pPr>
            <w:r w:rsidRPr="00EA3945">
              <w:rPr>
                <w:noProof/>
              </w:rPr>
              <w:t>Scheduled Date/Time +</w:t>
            </w:r>
          </w:p>
        </w:tc>
      </w:tr>
      <w:tr w:rsidR="00B07676" w:rsidRPr="00643D28" w14:paraId="6589A14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B7AEA1F" w14:textId="77777777" w:rsidR="00DD6D98" w:rsidRPr="00EA3945" w:rsidRDefault="00DD6D98" w:rsidP="00DD6D98">
            <w:pPr>
              <w:pStyle w:val="AttributeTableBody"/>
              <w:rPr>
                <w:noProof/>
              </w:rPr>
            </w:pPr>
            <w:r w:rsidRPr="00EA3945">
              <w:rPr>
                <w:noProof/>
              </w:rPr>
              <w:t>37</w:t>
            </w:r>
          </w:p>
        </w:tc>
        <w:tc>
          <w:tcPr>
            <w:tcW w:w="648" w:type="dxa"/>
            <w:tcBorders>
              <w:top w:val="dotted" w:sz="4" w:space="0" w:color="auto"/>
              <w:left w:val="nil"/>
              <w:bottom w:val="dotted" w:sz="4" w:space="0" w:color="auto"/>
              <w:right w:val="nil"/>
            </w:tcBorders>
            <w:shd w:val="clear" w:color="auto" w:fill="FFFFFF"/>
          </w:tcPr>
          <w:p w14:paraId="3574B447"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934DBF0" w14:textId="77777777"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BE65F5A" w14:textId="77777777" w:rsidR="00DD6D98" w:rsidRPr="00EA3945" w:rsidRDefault="00DD6D98" w:rsidP="00DD6D98">
            <w:pPr>
              <w:pStyle w:val="AttributeTableBody"/>
              <w:rPr>
                <w:strike/>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2FE4DF61"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A5A645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8C1E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C3F32B" w14:textId="77777777" w:rsidR="00DD6D98" w:rsidRPr="00EA3945" w:rsidRDefault="00DD6D98" w:rsidP="00DD6D98">
            <w:pPr>
              <w:pStyle w:val="AttributeTableBody"/>
              <w:rPr>
                <w:noProof/>
              </w:rPr>
            </w:pPr>
            <w:r w:rsidRPr="00EA3945">
              <w:rPr>
                <w:noProof/>
              </w:rPr>
              <w:t>01028</w:t>
            </w:r>
          </w:p>
        </w:tc>
        <w:tc>
          <w:tcPr>
            <w:tcW w:w="3888" w:type="dxa"/>
            <w:tcBorders>
              <w:top w:val="dotted" w:sz="4" w:space="0" w:color="auto"/>
              <w:left w:val="nil"/>
              <w:bottom w:val="dotted" w:sz="4" w:space="0" w:color="auto"/>
              <w:right w:val="nil"/>
            </w:tcBorders>
            <w:shd w:val="clear" w:color="auto" w:fill="FFFFFF"/>
          </w:tcPr>
          <w:p w14:paraId="20548546" w14:textId="77777777" w:rsidR="00DD6D98" w:rsidRPr="00EA3945" w:rsidRDefault="00DD6D98" w:rsidP="00DD6D98">
            <w:pPr>
              <w:pStyle w:val="AttributeTableBody"/>
              <w:jc w:val="left"/>
              <w:rPr>
                <w:noProof/>
              </w:rPr>
            </w:pPr>
            <w:r w:rsidRPr="00EA3945">
              <w:rPr>
                <w:noProof/>
              </w:rPr>
              <w:t>Number of Sample Containers *</w:t>
            </w:r>
          </w:p>
        </w:tc>
      </w:tr>
      <w:tr w:rsidR="00B07676" w:rsidRPr="00643D28" w14:paraId="2B2378A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BFDDCC3" w14:textId="77777777" w:rsidR="00DD6D98" w:rsidRPr="00EA3945" w:rsidRDefault="00DD6D98" w:rsidP="00DD6D98">
            <w:pPr>
              <w:pStyle w:val="AttributeTableBody"/>
              <w:rPr>
                <w:noProof/>
              </w:rPr>
            </w:pPr>
            <w:r w:rsidRPr="00EA3945">
              <w:rPr>
                <w:noProof/>
              </w:rPr>
              <w:t>38</w:t>
            </w:r>
          </w:p>
        </w:tc>
        <w:tc>
          <w:tcPr>
            <w:tcW w:w="648" w:type="dxa"/>
            <w:tcBorders>
              <w:top w:val="dotted" w:sz="4" w:space="0" w:color="auto"/>
              <w:left w:val="nil"/>
              <w:bottom w:val="dotted" w:sz="4" w:space="0" w:color="auto"/>
              <w:right w:val="nil"/>
            </w:tcBorders>
            <w:shd w:val="clear" w:color="auto" w:fill="FFFFFF"/>
          </w:tcPr>
          <w:p w14:paraId="050B243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794A1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C34B7"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C1F1A9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04BB89F"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3F67438" w14:textId="77777777" w:rsidR="00DD6D98" w:rsidRPr="00EA3945" w:rsidRDefault="00DD6D98" w:rsidP="00DD6D98">
            <w:pPr>
              <w:pStyle w:val="AttributeTableBody"/>
              <w:rPr>
                <w:noProof/>
              </w:rPr>
            </w:pPr>
            <w:r>
              <w:rPr>
                <w:noProof/>
              </w:rPr>
              <w:t>0614</w:t>
            </w:r>
          </w:p>
        </w:tc>
        <w:tc>
          <w:tcPr>
            <w:tcW w:w="720" w:type="dxa"/>
            <w:tcBorders>
              <w:top w:val="dotted" w:sz="4" w:space="0" w:color="auto"/>
              <w:left w:val="nil"/>
              <w:bottom w:val="dotted" w:sz="4" w:space="0" w:color="auto"/>
              <w:right w:val="nil"/>
            </w:tcBorders>
            <w:shd w:val="clear" w:color="auto" w:fill="FFFFFF"/>
          </w:tcPr>
          <w:p w14:paraId="70D5549E" w14:textId="77777777" w:rsidR="00DD6D98" w:rsidRPr="00EA3945" w:rsidRDefault="00DD6D98" w:rsidP="00DD6D98">
            <w:pPr>
              <w:pStyle w:val="AttributeTableBody"/>
              <w:rPr>
                <w:noProof/>
              </w:rPr>
            </w:pPr>
            <w:r w:rsidRPr="00EA3945">
              <w:rPr>
                <w:noProof/>
              </w:rPr>
              <w:t>01029</w:t>
            </w:r>
          </w:p>
        </w:tc>
        <w:tc>
          <w:tcPr>
            <w:tcW w:w="3888" w:type="dxa"/>
            <w:tcBorders>
              <w:top w:val="dotted" w:sz="4" w:space="0" w:color="auto"/>
              <w:left w:val="nil"/>
              <w:bottom w:val="dotted" w:sz="4" w:space="0" w:color="auto"/>
              <w:right w:val="nil"/>
            </w:tcBorders>
            <w:shd w:val="clear" w:color="auto" w:fill="FFFFFF"/>
          </w:tcPr>
          <w:p w14:paraId="431C2E27" w14:textId="77777777" w:rsidR="00DD6D98" w:rsidRPr="00EA3945" w:rsidRDefault="00DD6D98" w:rsidP="00DD6D98">
            <w:pPr>
              <w:pStyle w:val="AttributeTableBody"/>
              <w:jc w:val="left"/>
              <w:rPr>
                <w:noProof/>
              </w:rPr>
            </w:pPr>
            <w:r w:rsidRPr="00EA3945">
              <w:rPr>
                <w:noProof/>
              </w:rPr>
              <w:t>Transport Logistics of Collected Sample *</w:t>
            </w:r>
          </w:p>
        </w:tc>
      </w:tr>
      <w:tr w:rsidR="00B07676" w:rsidRPr="00643D28" w14:paraId="579A090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AD809B1" w14:textId="77777777" w:rsidR="00DD6D98" w:rsidRPr="00EA3945" w:rsidRDefault="00DD6D98" w:rsidP="00DD6D98">
            <w:pPr>
              <w:pStyle w:val="AttributeTableBody"/>
              <w:rPr>
                <w:noProof/>
              </w:rPr>
            </w:pPr>
            <w:r w:rsidRPr="00EA3945">
              <w:rPr>
                <w:noProof/>
              </w:rPr>
              <w:t>39</w:t>
            </w:r>
          </w:p>
        </w:tc>
        <w:tc>
          <w:tcPr>
            <w:tcW w:w="648" w:type="dxa"/>
            <w:tcBorders>
              <w:top w:val="dotted" w:sz="4" w:space="0" w:color="auto"/>
              <w:left w:val="nil"/>
              <w:bottom w:val="dotted" w:sz="4" w:space="0" w:color="auto"/>
              <w:right w:val="nil"/>
            </w:tcBorders>
            <w:shd w:val="clear" w:color="auto" w:fill="FFFFFF"/>
          </w:tcPr>
          <w:p w14:paraId="1CF8842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360A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FCA40"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8EBC16"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3D272BC"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3B884880" w14:textId="77777777" w:rsidR="00DD6D98" w:rsidRPr="00EA3945" w:rsidRDefault="00DD6D98" w:rsidP="00DD6D98">
            <w:pPr>
              <w:pStyle w:val="AttributeTableBody"/>
              <w:rPr>
                <w:noProof/>
              </w:rPr>
            </w:pPr>
            <w:r>
              <w:rPr>
                <w:noProof/>
              </w:rPr>
              <w:t>0619</w:t>
            </w:r>
          </w:p>
        </w:tc>
        <w:tc>
          <w:tcPr>
            <w:tcW w:w="720" w:type="dxa"/>
            <w:tcBorders>
              <w:top w:val="dotted" w:sz="4" w:space="0" w:color="auto"/>
              <w:left w:val="nil"/>
              <w:bottom w:val="dotted" w:sz="4" w:space="0" w:color="auto"/>
              <w:right w:val="nil"/>
            </w:tcBorders>
            <w:shd w:val="clear" w:color="auto" w:fill="FFFFFF"/>
          </w:tcPr>
          <w:p w14:paraId="765224CC" w14:textId="77777777" w:rsidR="00DD6D98" w:rsidRPr="00EA3945" w:rsidRDefault="00DD6D98" w:rsidP="00DD6D98">
            <w:pPr>
              <w:pStyle w:val="AttributeTableBody"/>
              <w:rPr>
                <w:noProof/>
              </w:rPr>
            </w:pPr>
            <w:r w:rsidRPr="00EA3945">
              <w:rPr>
                <w:noProof/>
              </w:rPr>
              <w:t>01030</w:t>
            </w:r>
          </w:p>
        </w:tc>
        <w:tc>
          <w:tcPr>
            <w:tcW w:w="3888" w:type="dxa"/>
            <w:tcBorders>
              <w:top w:val="dotted" w:sz="4" w:space="0" w:color="auto"/>
              <w:left w:val="nil"/>
              <w:bottom w:val="dotted" w:sz="4" w:space="0" w:color="auto"/>
              <w:right w:val="nil"/>
            </w:tcBorders>
            <w:shd w:val="clear" w:color="auto" w:fill="FFFFFF"/>
          </w:tcPr>
          <w:p w14:paraId="485A9F31" w14:textId="77777777" w:rsidR="00DD6D98" w:rsidRPr="00EA3945" w:rsidRDefault="00DD6D98" w:rsidP="00DD6D98">
            <w:pPr>
              <w:pStyle w:val="AttributeTableBody"/>
              <w:jc w:val="left"/>
              <w:rPr>
                <w:noProof/>
              </w:rPr>
            </w:pPr>
            <w:r w:rsidRPr="00EA3945">
              <w:rPr>
                <w:noProof/>
              </w:rPr>
              <w:t>Collector's Comment *</w:t>
            </w:r>
          </w:p>
        </w:tc>
      </w:tr>
      <w:tr w:rsidR="00B07676" w:rsidRPr="00643D28" w14:paraId="11EEDFC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B58E613" w14:textId="77777777" w:rsidR="00DD6D98" w:rsidRPr="00EA3945" w:rsidRDefault="00DD6D98" w:rsidP="00DD6D98">
            <w:pPr>
              <w:pStyle w:val="AttributeTableBody"/>
              <w:rPr>
                <w:noProof/>
              </w:rPr>
            </w:pPr>
            <w:r w:rsidRPr="00EA3945">
              <w:rPr>
                <w:noProof/>
              </w:rPr>
              <w:t>40</w:t>
            </w:r>
          </w:p>
        </w:tc>
        <w:tc>
          <w:tcPr>
            <w:tcW w:w="648" w:type="dxa"/>
            <w:tcBorders>
              <w:top w:val="dotted" w:sz="4" w:space="0" w:color="auto"/>
              <w:left w:val="nil"/>
              <w:bottom w:val="dotted" w:sz="4" w:space="0" w:color="auto"/>
              <w:right w:val="nil"/>
            </w:tcBorders>
            <w:shd w:val="clear" w:color="auto" w:fill="FFFFFF"/>
          </w:tcPr>
          <w:p w14:paraId="2C7F37E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059F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7D8F4"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AAF76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FE1564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795F1" w14:textId="77777777" w:rsidR="00DD6D98" w:rsidRPr="00EA3945" w:rsidRDefault="00DD6D98" w:rsidP="00DD6D98">
            <w:pPr>
              <w:pStyle w:val="AttributeTableBody"/>
              <w:rPr>
                <w:noProof/>
              </w:rPr>
            </w:pPr>
            <w:r>
              <w:rPr>
                <w:noProof/>
              </w:rPr>
              <w:t>0620</w:t>
            </w:r>
          </w:p>
        </w:tc>
        <w:tc>
          <w:tcPr>
            <w:tcW w:w="720" w:type="dxa"/>
            <w:tcBorders>
              <w:top w:val="dotted" w:sz="4" w:space="0" w:color="auto"/>
              <w:left w:val="nil"/>
              <w:bottom w:val="dotted" w:sz="4" w:space="0" w:color="auto"/>
              <w:right w:val="nil"/>
            </w:tcBorders>
            <w:shd w:val="clear" w:color="auto" w:fill="FFFFFF"/>
          </w:tcPr>
          <w:p w14:paraId="38002893" w14:textId="77777777" w:rsidR="00DD6D98" w:rsidRPr="00EA3945" w:rsidRDefault="00DD6D98" w:rsidP="00DD6D98">
            <w:pPr>
              <w:pStyle w:val="AttributeTableBody"/>
              <w:rPr>
                <w:noProof/>
              </w:rPr>
            </w:pPr>
            <w:r w:rsidRPr="00EA3945">
              <w:rPr>
                <w:noProof/>
              </w:rPr>
              <w:t>01031</w:t>
            </w:r>
          </w:p>
        </w:tc>
        <w:tc>
          <w:tcPr>
            <w:tcW w:w="3888" w:type="dxa"/>
            <w:tcBorders>
              <w:top w:val="dotted" w:sz="4" w:space="0" w:color="auto"/>
              <w:left w:val="nil"/>
              <w:bottom w:val="dotted" w:sz="4" w:space="0" w:color="auto"/>
              <w:right w:val="nil"/>
            </w:tcBorders>
            <w:shd w:val="clear" w:color="auto" w:fill="FFFFFF"/>
          </w:tcPr>
          <w:p w14:paraId="79216A10" w14:textId="77777777" w:rsidR="00DD6D98" w:rsidRPr="00EA3945" w:rsidRDefault="00DD6D98" w:rsidP="00DD6D98">
            <w:pPr>
              <w:pStyle w:val="AttributeTableBody"/>
              <w:jc w:val="left"/>
              <w:rPr>
                <w:noProof/>
              </w:rPr>
            </w:pPr>
            <w:r w:rsidRPr="00EA3945">
              <w:rPr>
                <w:noProof/>
              </w:rPr>
              <w:t>Transport Arrangement Responsibility</w:t>
            </w:r>
          </w:p>
        </w:tc>
      </w:tr>
      <w:tr w:rsidR="00B07676" w:rsidRPr="00643D28" w14:paraId="6EAB858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40B816E" w14:textId="77777777" w:rsidR="00DD6D98" w:rsidRPr="00EA3945" w:rsidRDefault="00DD6D98" w:rsidP="00DD6D98">
            <w:pPr>
              <w:pStyle w:val="AttributeTableBody"/>
              <w:rPr>
                <w:noProof/>
              </w:rPr>
            </w:pPr>
            <w:r w:rsidRPr="00EA3945">
              <w:rPr>
                <w:noProof/>
              </w:rPr>
              <w:t>41</w:t>
            </w:r>
          </w:p>
        </w:tc>
        <w:tc>
          <w:tcPr>
            <w:tcW w:w="648" w:type="dxa"/>
            <w:tcBorders>
              <w:top w:val="dotted" w:sz="4" w:space="0" w:color="auto"/>
              <w:left w:val="nil"/>
              <w:bottom w:val="dotted" w:sz="4" w:space="0" w:color="auto"/>
              <w:right w:val="nil"/>
            </w:tcBorders>
            <w:shd w:val="clear" w:color="auto" w:fill="FFFFFF"/>
          </w:tcPr>
          <w:p w14:paraId="18710BEA"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3E2D74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91B93"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B53C85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83AA2A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DC437" w14:textId="77777777" w:rsidR="00DD6D98" w:rsidRPr="00EA3945" w:rsidRDefault="00573DBC" w:rsidP="00DD6D98">
            <w:pPr>
              <w:pStyle w:val="AttributeTableBody"/>
              <w:rPr>
                <w:rStyle w:val="HyperlinkTable"/>
                <w:noProof/>
                <w:szCs w:val="16"/>
              </w:rPr>
            </w:pPr>
            <w:hyperlink r:id="rId17" w:anchor="HL70224" w:history="1">
              <w:r w:rsidR="00DD6D98" w:rsidRPr="00EA3945">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2FDD67FE" w14:textId="77777777" w:rsidR="00DD6D98" w:rsidRPr="00EA3945" w:rsidRDefault="00DD6D98" w:rsidP="00DD6D98">
            <w:pPr>
              <w:pStyle w:val="AttributeTableBody"/>
              <w:rPr>
                <w:noProof/>
              </w:rPr>
            </w:pPr>
            <w:r w:rsidRPr="00EA3945">
              <w:rPr>
                <w:noProof/>
              </w:rPr>
              <w:t>01032</w:t>
            </w:r>
          </w:p>
        </w:tc>
        <w:tc>
          <w:tcPr>
            <w:tcW w:w="3888" w:type="dxa"/>
            <w:tcBorders>
              <w:top w:val="dotted" w:sz="4" w:space="0" w:color="auto"/>
              <w:left w:val="nil"/>
              <w:bottom w:val="dotted" w:sz="4" w:space="0" w:color="auto"/>
              <w:right w:val="nil"/>
            </w:tcBorders>
            <w:shd w:val="clear" w:color="auto" w:fill="FFFFFF"/>
          </w:tcPr>
          <w:p w14:paraId="5BEB5868" w14:textId="77777777" w:rsidR="00DD6D98" w:rsidRPr="00EA3945" w:rsidRDefault="00DD6D98" w:rsidP="00DD6D98">
            <w:pPr>
              <w:pStyle w:val="AttributeTableBody"/>
              <w:jc w:val="left"/>
              <w:rPr>
                <w:noProof/>
              </w:rPr>
            </w:pPr>
            <w:r w:rsidRPr="00EA3945">
              <w:rPr>
                <w:noProof/>
              </w:rPr>
              <w:t>Transport Arranged</w:t>
            </w:r>
          </w:p>
        </w:tc>
      </w:tr>
      <w:tr w:rsidR="00B07676" w:rsidRPr="00643D28" w14:paraId="5519574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2DFCD5" w14:textId="77777777" w:rsidR="00DD6D98" w:rsidRPr="00EA3945" w:rsidRDefault="00DD6D98" w:rsidP="00DD6D98">
            <w:pPr>
              <w:pStyle w:val="AttributeTableBody"/>
              <w:rPr>
                <w:noProof/>
              </w:rPr>
            </w:pPr>
            <w:r w:rsidRPr="00EA3945">
              <w:rPr>
                <w:noProof/>
              </w:rPr>
              <w:lastRenderedPageBreak/>
              <w:t>42</w:t>
            </w:r>
          </w:p>
        </w:tc>
        <w:tc>
          <w:tcPr>
            <w:tcW w:w="648" w:type="dxa"/>
            <w:tcBorders>
              <w:top w:val="dotted" w:sz="4" w:space="0" w:color="auto"/>
              <w:left w:val="nil"/>
              <w:bottom w:val="dotted" w:sz="4" w:space="0" w:color="auto"/>
              <w:right w:val="nil"/>
            </w:tcBorders>
            <w:shd w:val="clear" w:color="auto" w:fill="FFFFFF"/>
          </w:tcPr>
          <w:p w14:paraId="1049562B"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687B5A7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4AF6A0"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59E43F13"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454ABC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E85AC" w14:textId="77777777" w:rsidR="00DD6D98" w:rsidRPr="00EA3945" w:rsidRDefault="00573DBC" w:rsidP="00DD6D98">
            <w:pPr>
              <w:pStyle w:val="AttributeTableBody"/>
              <w:rPr>
                <w:rStyle w:val="HyperlinkTable"/>
                <w:noProof/>
                <w:szCs w:val="16"/>
              </w:rPr>
            </w:pPr>
            <w:hyperlink r:id="rId18" w:anchor="HL70225" w:history="1">
              <w:r w:rsidR="00DD6D98" w:rsidRPr="00EA3945">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626B00E8" w14:textId="77777777" w:rsidR="00DD6D98" w:rsidRPr="00EA3945" w:rsidRDefault="00DD6D98" w:rsidP="00DD6D98">
            <w:pPr>
              <w:pStyle w:val="AttributeTableBody"/>
              <w:rPr>
                <w:noProof/>
              </w:rPr>
            </w:pPr>
            <w:r w:rsidRPr="00EA3945">
              <w:rPr>
                <w:noProof/>
              </w:rPr>
              <w:t>01033</w:t>
            </w:r>
          </w:p>
        </w:tc>
        <w:tc>
          <w:tcPr>
            <w:tcW w:w="3888" w:type="dxa"/>
            <w:tcBorders>
              <w:top w:val="dotted" w:sz="4" w:space="0" w:color="auto"/>
              <w:left w:val="nil"/>
              <w:bottom w:val="dotted" w:sz="4" w:space="0" w:color="auto"/>
              <w:right w:val="nil"/>
            </w:tcBorders>
            <w:shd w:val="clear" w:color="auto" w:fill="FFFFFF"/>
          </w:tcPr>
          <w:p w14:paraId="3E0EB3ED" w14:textId="77777777" w:rsidR="00DD6D98" w:rsidRPr="00EA3945" w:rsidRDefault="00DD6D98" w:rsidP="00DD6D98">
            <w:pPr>
              <w:pStyle w:val="AttributeTableBody"/>
              <w:jc w:val="left"/>
              <w:rPr>
                <w:noProof/>
              </w:rPr>
            </w:pPr>
            <w:r w:rsidRPr="00EA3945">
              <w:rPr>
                <w:noProof/>
              </w:rPr>
              <w:t>Escort Required</w:t>
            </w:r>
          </w:p>
        </w:tc>
      </w:tr>
      <w:tr w:rsidR="00B07676" w:rsidRPr="00643D28" w14:paraId="3D6BFD5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836F465" w14:textId="77777777" w:rsidR="00DD6D98" w:rsidRPr="00EA3945" w:rsidRDefault="00DD6D98" w:rsidP="00DD6D98">
            <w:pPr>
              <w:pStyle w:val="AttributeTableBody"/>
              <w:rPr>
                <w:noProof/>
              </w:rPr>
            </w:pPr>
            <w:r w:rsidRPr="00EA3945">
              <w:rPr>
                <w:noProof/>
              </w:rPr>
              <w:t>43</w:t>
            </w:r>
          </w:p>
        </w:tc>
        <w:tc>
          <w:tcPr>
            <w:tcW w:w="648" w:type="dxa"/>
            <w:tcBorders>
              <w:top w:val="dotted" w:sz="4" w:space="0" w:color="auto"/>
              <w:left w:val="nil"/>
              <w:bottom w:val="dotted" w:sz="4" w:space="0" w:color="auto"/>
              <w:right w:val="nil"/>
            </w:tcBorders>
            <w:shd w:val="clear" w:color="auto" w:fill="FFFFFF"/>
          </w:tcPr>
          <w:p w14:paraId="7F4AB53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16AF62"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5329A1"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70D60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9CFFB3A"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AE59F63" w14:textId="77777777" w:rsidR="00DD6D98" w:rsidRPr="00EA3945" w:rsidRDefault="00DD6D98" w:rsidP="00DD6D98">
            <w:pPr>
              <w:pStyle w:val="AttributeTableBody"/>
              <w:rPr>
                <w:noProof/>
              </w:rPr>
            </w:pPr>
            <w:r>
              <w:rPr>
                <w:noProof/>
              </w:rPr>
              <w:t>0621</w:t>
            </w:r>
          </w:p>
        </w:tc>
        <w:tc>
          <w:tcPr>
            <w:tcW w:w="720" w:type="dxa"/>
            <w:tcBorders>
              <w:top w:val="dotted" w:sz="4" w:space="0" w:color="auto"/>
              <w:left w:val="nil"/>
              <w:bottom w:val="dotted" w:sz="4" w:space="0" w:color="auto"/>
              <w:right w:val="nil"/>
            </w:tcBorders>
            <w:shd w:val="clear" w:color="auto" w:fill="FFFFFF"/>
          </w:tcPr>
          <w:p w14:paraId="46205F19" w14:textId="77777777" w:rsidR="00DD6D98" w:rsidRPr="00EA3945" w:rsidRDefault="00DD6D98" w:rsidP="00DD6D98">
            <w:pPr>
              <w:pStyle w:val="AttributeTableBody"/>
              <w:rPr>
                <w:noProof/>
              </w:rPr>
            </w:pPr>
            <w:r w:rsidRPr="00EA3945">
              <w:rPr>
                <w:noProof/>
              </w:rPr>
              <w:t>01034</w:t>
            </w:r>
          </w:p>
        </w:tc>
        <w:tc>
          <w:tcPr>
            <w:tcW w:w="3888" w:type="dxa"/>
            <w:tcBorders>
              <w:top w:val="dotted" w:sz="4" w:space="0" w:color="auto"/>
              <w:left w:val="nil"/>
              <w:bottom w:val="dotted" w:sz="4" w:space="0" w:color="auto"/>
              <w:right w:val="nil"/>
            </w:tcBorders>
            <w:shd w:val="clear" w:color="auto" w:fill="FFFFFF"/>
          </w:tcPr>
          <w:p w14:paraId="62ED1C85" w14:textId="77777777" w:rsidR="00DD6D98" w:rsidRPr="00EA3945" w:rsidRDefault="00DD6D98" w:rsidP="00DD6D98">
            <w:pPr>
              <w:pStyle w:val="AttributeTableBody"/>
              <w:jc w:val="left"/>
              <w:rPr>
                <w:noProof/>
              </w:rPr>
            </w:pPr>
            <w:r w:rsidRPr="00EA3945">
              <w:rPr>
                <w:noProof/>
              </w:rPr>
              <w:t>Planned Patient Transport Comment</w:t>
            </w:r>
          </w:p>
        </w:tc>
      </w:tr>
      <w:tr w:rsidR="00B07676" w:rsidRPr="00643D28" w14:paraId="6C182AF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2E4044B" w14:textId="77777777" w:rsidR="00DD6D98" w:rsidRPr="00EA3945" w:rsidRDefault="00DD6D98" w:rsidP="00DD6D98">
            <w:pPr>
              <w:pStyle w:val="AttributeTableBody"/>
              <w:rPr>
                <w:noProof/>
              </w:rPr>
            </w:pPr>
            <w:r w:rsidRPr="00EA3945">
              <w:rPr>
                <w:noProof/>
              </w:rPr>
              <w:t>44</w:t>
            </w:r>
          </w:p>
        </w:tc>
        <w:tc>
          <w:tcPr>
            <w:tcW w:w="648" w:type="dxa"/>
            <w:tcBorders>
              <w:top w:val="dotted" w:sz="4" w:space="0" w:color="auto"/>
              <w:left w:val="nil"/>
              <w:bottom w:val="dotted" w:sz="4" w:space="0" w:color="auto"/>
              <w:right w:val="nil"/>
            </w:tcBorders>
            <w:shd w:val="clear" w:color="auto" w:fill="FFFFFF"/>
          </w:tcPr>
          <w:p w14:paraId="3085A8D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AC953"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FA35BE" w14:textId="77777777"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5EC838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D7EB32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BA23B" w14:textId="77777777" w:rsidR="00DD6D98" w:rsidRPr="00EA3945" w:rsidRDefault="00573DBC" w:rsidP="00DD6D98">
            <w:pPr>
              <w:pStyle w:val="AttributeTableBody"/>
              <w:rPr>
                <w:noProof/>
              </w:rPr>
            </w:pPr>
            <w:hyperlink r:id="rId19" w:anchor="HL70088" w:history="1">
              <w:r w:rsidR="00DD6D98" w:rsidRPr="001D6292">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137B7AB7" w14:textId="77777777" w:rsidR="00DD6D98" w:rsidRPr="00EA3945" w:rsidRDefault="00DD6D98" w:rsidP="00DD6D98">
            <w:pPr>
              <w:pStyle w:val="AttributeTableBody"/>
              <w:rPr>
                <w:noProof/>
              </w:rPr>
            </w:pPr>
            <w:r w:rsidRPr="00EA3945">
              <w:rPr>
                <w:noProof/>
              </w:rPr>
              <w:t>00393</w:t>
            </w:r>
          </w:p>
        </w:tc>
        <w:tc>
          <w:tcPr>
            <w:tcW w:w="3888" w:type="dxa"/>
            <w:tcBorders>
              <w:top w:val="dotted" w:sz="4" w:space="0" w:color="auto"/>
              <w:left w:val="nil"/>
              <w:bottom w:val="dotted" w:sz="4" w:space="0" w:color="auto"/>
              <w:right w:val="nil"/>
            </w:tcBorders>
            <w:shd w:val="clear" w:color="auto" w:fill="FFFFFF"/>
          </w:tcPr>
          <w:p w14:paraId="031F8AB0" w14:textId="77777777" w:rsidR="00DD6D98" w:rsidRPr="00EA3945" w:rsidRDefault="00DD6D98" w:rsidP="00DD6D98">
            <w:pPr>
              <w:pStyle w:val="AttributeTableBody"/>
              <w:jc w:val="left"/>
              <w:rPr>
                <w:noProof/>
              </w:rPr>
            </w:pPr>
            <w:r w:rsidRPr="00EA3945">
              <w:rPr>
                <w:noProof/>
              </w:rPr>
              <w:t>Procedure Code</w:t>
            </w:r>
          </w:p>
        </w:tc>
      </w:tr>
      <w:tr w:rsidR="00B07676" w:rsidRPr="00643D28" w14:paraId="223E9A9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6366728" w14:textId="77777777" w:rsidR="00DD6D98" w:rsidRPr="00EA3945" w:rsidRDefault="00DD6D98" w:rsidP="00DD6D98">
            <w:pPr>
              <w:pStyle w:val="AttributeTableBody"/>
              <w:rPr>
                <w:noProof/>
              </w:rPr>
            </w:pPr>
            <w:r w:rsidRPr="00EA3945">
              <w:rPr>
                <w:noProof/>
              </w:rPr>
              <w:t>45</w:t>
            </w:r>
          </w:p>
        </w:tc>
        <w:tc>
          <w:tcPr>
            <w:tcW w:w="648" w:type="dxa"/>
            <w:tcBorders>
              <w:top w:val="dotted" w:sz="4" w:space="0" w:color="auto"/>
              <w:left w:val="nil"/>
              <w:bottom w:val="dotted" w:sz="4" w:space="0" w:color="auto"/>
              <w:right w:val="nil"/>
            </w:tcBorders>
            <w:shd w:val="clear" w:color="auto" w:fill="FFFFFF"/>
          </w:tcPr>
          <w:p w14:paraId="2020574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202D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F47C41" w14:textId="77777777"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024F844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F92A09D"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728746F" w14:textId="77777777" w:rsidR="00DD6D98" w:rsidRPr="00EA3945" w:rsidRDefault="00573DBC" w:rsidP="00DD6D98">
            <w:pPr>
              <w:pStyle w:val="AttributeTableBody"/>
              <w:rPr>
                <w:noProof/>
              </w:rPr>
            </w:pPr>
            <w:hyperlink r:id="rId20" w:anchor="HL70340" w:history="1">
              <w:r w:rsidR="00DD6D98" w:rsidRPr="001D6292">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6607CF84" w14:textId="77777777" w:rsidR="00DD6D98" w:rsidRPr="00EA3945" w:rsidRDefault="00DD6D98" w:rsidP="00DD6D98">
            <w:pPr>
              <w:pStyle w:val="AttributeTableBody"/>
              <w:rPr>
                <w:noProof/>
              </w:rPr>
            </w:pPr>
            <w:r w:rsidRPr="00EA3945">
              <w:rPr>
                <w:noProof/>
              </w:rPr>
              <w:t>01316</w:t>
            </w:r>
          </w:p>
        </w:tc>
        <w:tc>
          <w:tcPr>
            <w:tcW w:w="3888" w:type="dxa"/>
            <w:tcBorders>
              <w:top w:val="dotted" w:sz="4" w:space="0" w:color="auto"/>
              <w:left w:val="nil"/>
              <w:bottom w:val="dotted" w:sz="4" w:space="0" w:color="auto"/>
              <w:right w:val="nil"/>
            </w:tcBorders>
            <w:shd w:val="clear" w:color="auto" w:fill="FFFFFF"/>
          </w:tcPr>
          <w:p w14:paraId="54B0EB45" w14:textId="77777777" w:rsidR="00DD6D98" w:rsidRPr="00EA3945" w:rsidRDefault="00DD6D98" w:rsidP="00DD6D98">
            <w:pPr>
              <w:pStyle w:val="AttributeTableBody"/>
              <w:jc w:val="left"/>
              <w:rPr>
                <w:noProof/>
              </w:rPr>
            </w:pPr>
            <w:r w:rsidRPr="00EA3945">
              <w:rPr>
                <w:noProof/>
              </w:rPr>
              <w:t>Procedure Code Modifier</w:t>
            </w:r>
          </w:p>
        </w:tc>
      </w:tr>
      <w:tr w:rsidR="00B07676" w:rsidRPr="00643D28" w14:paraId="7A544C7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6BE9675" w14:textId="77777777" w:rsidR="00DD6D98" w:rsidRPr="00EA3945" w:rsidRDefault="00DD6D98" w:rsidP="00DD6D98">
            <w:pPr>
              <w:pStyle w:val="AttributeTableBody"/>
              <w:rPr>
                <w:noProof/>
              </w:rPr>
            </w:pPr>
            <w:r w:rsidRPr="00EA3945">
              <w:rPr>
                <w:noProof/>
              </w:rPr>
              <w:t>46</w:t>
            </w:r>
          </w:p>
        </w:tc>
        <w:tc>
          <w:tcPr>
            <w:tcW w:w="648" w:type="dxa"/>
            <w:tcBorders>
              <w:top w:val="dotted" w:sz="4" w:space="0" w:color="auto"/>
              <w:left w:val="nil"/>
              <w:bottom w:val="dotted" w:sz="4" w:space="0" w:color="auto"/>
              <w:right w:val="nil"/>
            </w:tcBorders>
            <w:shd w:val="clear" w:color="auto" w:fill="FFFFFF"/>
          </w:tcPr>
          <w:p w14:paraId="689EF86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AC182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2670DF"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BC4EE6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CFAEBFD"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13C2B72" w14:textId="77777777" w:rsidR="00DD6D98" w:rsidRPr="00EA3945" w:rsidRDefault="00573DBC" w:rsidP="00DD6D98">
            <w:pPr>
              <w:pStyle w:val="AttributeTableBody"/>
              <w:rPr>
                <w:rStyle w:val="HyperlinkTable"/>
                <w:noProof/>
                <w:szCs w:val="16"/>
              </w:rPr>
            </w:pPr>
            <w:hyperlink r:id="rId21"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7C5B626B" w14:textId="77777777" w:rsidR="00DD6D98" w:rsidRPr="00EA3945" w:rsidRDefault="00DD6D98" w:rsidP="00DD6D98">
            <w:pPr>
              <w:pStyle w:val="AttributeTableBody"/>
              <w:rPr>
                <w:noProof/>
              </w:rPr>
            </w:pPr>
            <w:r w:rsidRPr="00EA3945">
              <w:rPr>
                <w:noProof/>
              </w:rPr>
              <w:t>01474</w:t>
            </w:r>
          </w:p>
        </w:tc>
        <w:tc>
          <w:tcPr>
            <w:tcW w:w="3888" w:type="dxa"/>
            <w:tcBorders>
              <w:top w:val="dotted" w:sz="4" w:space="0" w:color="auto"/>
              <w:left w:val="nil"/>
              <w:bottom w:val="dotted" w:sz="4" w:space="0" w:color="auto"/>
              <w:right w:val="nil"/>
            </w:tcBorders>
            <w:shd w:val="clear" w:color="auto" w:fill="FFFFFF"/>
          </w:tcPr>
          <w:p w14:paraId="58DB90F1" w14:textId="77777777" w:rsidR="00DD6D98" w:rsidRPr="00EA3945" w:rsidRDefault="00DD6D98" w:rsidP="00DD6D98">
            <w:pPr>
              <w:pStyle w:val="AttributeTableBody"/>
              <w:jc w:val="left"/>
              <w:rPr>
                <w:noProof/>
              </w:rPr>
            </w:pPr>
            <w:r w:rsidRPr="00EA3945">
              <w:rPr>
                <w:noProof/>
              </w:rPr>
              <w:t>Placer Supplemental Service Information</w:t>
            </w:r>
          </w:p>
        </w:tc>
      </w:tr>
      <w:tr w:rsidR="00B07676" w:rsidRPr="00643D28" w14:paraId="4B1C31C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071036" w14:textId="77777777" w:rsidR="00DD6D98" w:rsidRPr="00EA3945" w:rsidRDefault="00DD6D98" w:rsidP="00DD6D98">
            <w:pPr>
              <w:pStyle w:val="AttributeTableBody"/>
              <w:rPr>
                <w:noProof/>
              </w:rPr>
            </w:pPr>
            <w:r w:rsidRPr="00EA3945">
              <w:rPr>
                <w:noProof/>
              </w:rPr>
              <w:t>47</w:t>
            </w:r>
          </w:p>
        </w:tc>
        <w:tc>
          <w:tcPr>
            <w:tcW w:w="648" w:type="dxa"/>
            <w:tcBorders>
              <w:top w:val="dotted" w:sz="4" w:space="0" w:color="auto"/>
              <w:left w:val="nil"/>
              <w:bottom w:val="dotted" w:sz="4" w:space="0" w:color="auto"/>
              <w:right w:val="nil"/>
            </w:tcBorders>
            <w:shd w:val="clear" w:color="auto" w:fill="FFFFFF"/>
          </w:tcPr>
          <w:p w14:paraId="1D058F1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FCE1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A1DC37"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D89E2B4"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DCADA20"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A1EC316" w14:textId="77777777" w:rsidR="00DD6D98" w:rsidRPr="00EA3945" w:rsidRDefault="00573DBC" w:rsidP="00DD6D98">
            <w:pPr>
              <w:pStyle w:val="AttributeTableBody"/>
              <w:rPr>
                <w:rStyle w:val="HyperlinkTable"/>
                <w:noProof/>
                <w:szCs w:val="16"/>
              </w:rPr>
            </w:pPr>
            <w:hyperlink r:id="rId22"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592EE514" w14:textId="77777777" w:rsidR="00DD6D98" w:rsidRPr="00EA3945" w:rsidRDefault="00DD6D98" w:rsidP="00DD6D98">
            <w:pPr>
              <w:pStyle w:val="AttributeTableBody"/>
              <w:rPr>
                <w:noProof/>
              </w:rPr>
            </w:pPr>
            <w:r w:rsidRPr="00EA3945">
              <w:rPr>
                <w:noProof/>
              </w:rPr>
              <w:t>01475</w:t>
            </w:r>
          </w:p>
        </w:tc>
        <w:tc>
          <w:tcPr>
            <w:tcW w:w="3888" w:type="dxa"/>
            <w:tcBorders>
              <w:top w:val="dotted" w:sz="4" w:space="0" w:color="auto"/>
              <w:left w:val="nil"/>
              <w:bottom w:val="dotted" w:sz="4" w:space="0" w:color="auto"/>
              <w:right w:val="nil"/>
            </w:tcBorders>
            <w:shd w:val="clear" w:color="auto" w:fill="FFFFFF"/>
          </w:tcPr>
          <w:p w14:paraId="7717120B" w14:textId="77777777" w:rsidR="00DD6D98" w:rsidRPr="00EA3945" w:rsidRDefault="00DD6D98" w:rsidP="00DD6D98">
            <w:pPr>
              <w:pStyle w:val="AttributeTableBody"/>
              <w:jc w:val="left"/>
              <w:rPr>
                <w:noProof/>
              </w:rPr>
            </w:pPr>
            <w:r w:rsidRPr="00EA3945">
              <w:rPr>
                <w:noProof/>
              </w:rPr>
              <w:t>Filler Supplemental Service Information</w:t>
            </w:r>
          </w:p>
        </w:tc>
      </w:tr>
      <w:tr w:rsidR="00B07676" w:rsidRPr="00643D28" w14:paraId="3771C5E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AE437D" w14:textId="77777777" w:rsidR="00DD6D98" w:rsidRPr="00EA3945" w:rsidRDefault="00DD6D98" w:rsidP="00DD6D98">
            <w:pPr>
              <w:pStyle w:val="AttributeTableBody"/>
              <w:rPr>
                <w:noProof/>
              </w:rPr>
            </w:pPr>
            <w:r w:rsidRPr="00EA3945">
              <w:rPr>
                <w:noProof/>
              </w:rPr>
              <w:t>48</w:t>
            </w:r>
          </w:p>
        </w:tc>
        <w:tc>
          <w:tcPr>
            <w:tcW w:w="648" w:type="dxa"/>
            <w:tcBorders>
              <w:top w:val="dotted" w:sz="4" w:space="0" w:color="auto"/>
              <w:left w:val="nil"/>
              <w:bottom w:val="dotted" w:sz="4" w:space="0" w:color="auto"/>
              <w:right w:val="nil"/>
            </w:tcBorders>
            <w:shd w:val="clear" w:color="auto" w:fill="FFFFFF"/>
          </w:tcPr>
          <w:p w14:paraId="1F5FBB9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D98D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CDD815"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FE78541"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EFF07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90DFA" w14:textId="77777777" w:rsidR="00DD6D98" w:rsidRPr="00EA3945" w:rsidRDefault="00573DBC" w:rsidP="00DD6D98">
            <w:pPr>
              <w:pStyle w:val="AttributeTableBody"/>
              <w:rPr>
                <w:rStyle w:val="HyperlinkTable"/>
                <w:noProof/>
                <w:szCs w:val="16"/>
              </w:rPr>
            </w:pPr>
            <w:hyperlink r:id="rId23" w:anchor="HL70476" w:history="1">
              <w:r w:rsidR="00DD6D98" w:rsidRPr="00EA3945">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61C9F640" w14:textId="77777777" w:rsidR="00DD6D98" w:rsidRPr="00EA3945" w:rsidRDefault="00DD6D98" w:rsidP="00DD6D98">
            <w:pPr>
              <w:pStyle w:val="AttributeTableBody"/>
              <w:rPr>
                <w:noProof/>
              </w:rPr>
            </w:pPr>
            <w:r w:rsidRPr="00EA3945">
              <w:rPr>
                <w:noProof/>
              </w:rPr>
              <w:t>01646</w:t>
            </w:r>
          </w:p>
        </w:tc>
        <w:tc>
          <w:tcPr>
            <w:tcW w:w="3888" w:type="dxa"/>
            <w:tcBorders>
              <w:top w:val="dotted" w:sz="4" w:space="0" w:color="auto"/>
              <w:left w:val="nil"/>
              <w:bottom w:val="dotted" w:sz="4" w:space="0" w:color="auto"/>
              <w:right w:val="nil"/>
            </w:tcBorders>
            <w:shd w:val="clear" w:color="auto" w:fill="FFFFFF"/>
          </w:tcPr>
          <w:p w14:paraId="1BF8EB90" w14:textId="77777777" w:rsidR="00DD6D98" w:rsidRPr="00EA3945" w:rsidRDefault="00DD6D98" w:rsidP="00DD6D98">
            <w:pPr>
              <w:pStyle w:val="AttributeTableBody"/>
              <w:jc w:val="left"/>
              <w:rPr>
                <w:noProof/>
              </w:rPr>
            </w:pPr>
            <w:r w:rsidRPr="00EA3945">
              <w:rPr>
                <w:noProof/>
              </w:rPr>
              <w:t>Medically Necessary Duplicate Procedure Reason</w:t>
            </w:r>
          </w:p>
        </w:tc>
      </w:tr>
      <w:tr w:rsidR="00B07676" w:rsidRPr="00643D28" w14:paraId="3AF28A8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2C14F63" w14:textId="77777777" w:rsidR="00DD6D98" w:rsidRPr="00EA3945" w:rsidRDefault="00DD6D98" w:rsidP="00DD6D98">
            <w:pPr>
              <w:pStyle w:val="AttributeTableBody"/>
              <w:rPr>
                <w:noProof/>
              </w:rPr>
            </w:pPr>
            <w:r w:rsidRPr="00EA3945">
              <w:rPr>
                <w:noProof/>
              </w:rPr>
              <w:t>49</w:t>
            </w:r>
          </w:p>
        </w:tc>
        <w:tc>
          <w:tcPr>
            <w:tcW w:w="648" w:type="dxa"/>
            <w:tcBorders>
              <w:top w:val="dotted" w:sz="4" w:space="0" w:color="auto"/>
              <w:left w:val="nil"/>
              <w:bottom w:val="dotted" w:sz="4" w:space="0" w:color="auto"/>
              <w:right w:val="nil"/>
            </w:tcBorders>
            <w:shd w:val="clear" w:color="auto" w:fill="FFFFFF"/>
          </w:tcPr>
          <w:p w14:paraId="6D0F4C1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751B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35E1D3"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D250C2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14F3BD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B73F28" w14:textId="77777777" w:rsidR="00DD6D98" w:rsidRPr="00EA3945" w:rsidRDefault="00573DBC" w:rsidP="00DD6D98">
            <w:pPr>
              <w:pStyle w:val="AttributeTableBody"/>
              <w:rPr>
                <w:rStyle w:val="HyperlinkTable"/>
                <w:noProof/>
                <w:szCs w:val="16"/>
              </w:rPr>
            </w:pPr>
            <w:hyperlink r:id="rId24" w:anchor="HL70507" w:history="1">
              <w:r w:rsidR="00DD6D98" w:rsidRPr="00EA3945">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2BFEC723" w14:textId="77777777" w:rsidR="00DD6D98" w:rsidRPr="00EA3945" w:rsidRDefault="00DD6D98" w:rsidP="00DD6D98">
            <w:pPr>
              <w:pStyle w:val="AttributeTableBody"/>
              <w:rPr>
                <w:noProof/>
              </w:rPr>
            </w:pPr>
            <w:r w:rsidRPr="00EA3945">
              <w:rPr>
                <w:noProof/>
              </w:rPr>
              <w:t>01647</w:t>
            </w:r>
          </w:p>
        </w:tc>
        <w:tc>
          <w:tcPr>
            <w:tcW w:w="3888" w:type="dxa"/>
            <w:tcBorders>
              <w:top w:val="dotted" w:sz="4" w:space="0" w:color="auto"/>
              <w:left w:val="nil"/>
              <w:bottom w:val="dotted" w:sz="4" w:space="0" w:color="auto"/>
              <w:right w:val="nil"/>
            </w:tcBorders>
            <w:shd w:val="clear" w:color="auto" w:fill="FFFFFF"/>
          </w:tcPr>
          <w:p w14:paraId="682A5457" w14:textId="77777777" w:rsidR="00DD6D98" w:rsidRPr="00EA3945" w:rsidRDefault="00DD6D98" w:rsidP="00DD6D98">
            <w:pPr>
              <w:pStyle w:val="AttributeTableBody"/>
              <w:jc w:val="left"/>
              <w:rPr>
                <w:noProof/>
              </w:rPr>
            </w:pPr>
            <w:r w:rsidRPr="00EA3945">
              <w:rPr>
                <w:noProof/>
              </w:rPr>
              <w:t>Result Handling</w:t>
            </w:r>
          </w:p>
        </w:tc>
      </w:tr>
      <w:tr w:rsidR="00B07676" w:rsidRPr="00643D28" w14:paraId="2E712C5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5B89591" w14:textId="77777777" w:rsidR="00DD6D98" w:rsidRPr="00EA3945" w:rsidRDefault="00DD6D98" w:rsidP="00DD6D98">
            <w:pPr>
              <w:pStyle w:val="AttributeTableBody"/>
              <w:rPr>
                <w:noProof/>
              </w:rPr>
            </w:pPr>
            <w:r w:rsidRPr="00EA3945">
              <w:rPr>
                <w:noProof/>
              </w:rPr>
              <w:t>50</w:t>
            </w:r>
          </w:p>
        </w:tc>
        <w:tc>
          <w:tcPr>
            <w:tcW w:w="648" w:type="dxa"/>
            <w:tcBorders>
              <w:top w:val="dotted" w:sz="4" w:space="0" w:color="auto"/>
              <w:left w:val="nil"/>
              <w:bottom w:val="dotted" w:sz="4" w:space="0" w:color="auto"/>
              <w:right w:val="nil"/>
            </w:tcBorders>
            <w:shd w:val="clear" w:color="auto" w:fill="FFFFFF"/>
          </w:tcPr>
          <w:p w14:paraId="154E843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2EFB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23597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2BC1C3"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9B519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EDEF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B8784" w14:textId="77777777" w:rsidR="00DD6D98" w:rsidRPr="00EA3945" w:rsidRDefault="00DD6D98" w:rsidP="00DD6D98">
            <w:pPr>
              <w:pStyle w:val="AttributeTableBody"/>
              <w:rPr>
                <w:noProof/>
              </w:rPr>
            </w:pPr>
            <w:r w:rsidRPr="00EA3945">
              <w:rPr>
                <w:noProof/>
              </w:rPr>
              <w:t>02286</w:t>
            </w:r>
          </w:p>
        </w:tc>
        <w:tc>
          <w:tcPr>
            <w:tcW w:w="3888" w:type="dxa"/>
            <w:tcBorders>
              <w:top w:val="dotted" w:sz="4" w:space="0" w:color="auto"/>
              <w:left w:val="nil"/>
              <w:bottom w:val="dotted" w:sz="4" w:space="0" w:color="auto"/>
              <w:right w:val="nil"/>
            </w:tcBorders>
            <w:shd w:val="clear" w:color="auto" w:fill="FFFFFF"/>
          </w:tcPr>
          <w:p w14:paraId="545A7CC3" w14:textId="77777777" w:rsidR="00DD6D98" w:rsidRPr="00EA3945" w:rsidRDefault="00DD6D98" w:rsidP="00DD6D98">
            <w:pPr>
              <w:pStyle w:val="AttributeTableBody"/>
              <w:jc w:val="left"/>
              <w:rPr>
                <w:noProof/>
              </w:rPr>
            </w:pPr>
            <w:r w:rsidRPr="00EA3945">
              <w:rPr>
                <w:noProof/>
              </w:rPr>
              <w:t>Parent Universal Service Identifier</w:t>
            </w:r>
          </w:p>
        </w:tc>
      </w:tr>
      <w:tr w:rsidR="00B07676" w:rsidRPr="00643D28" w14:paraId="10F7CF9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BDF358" w14:textId="77777777" w:rsidR="00DD6D98" w:rsidRPr="00EA3945" w:rsidRDefault="00DD6D98" w:rsidP="00DD6D98">
            <w:pPr>
              <w:pStyle w:val="AttributeTableBody"/>
              <w:rPr>
                <w:noProof/>
              </w:rPr>
            </w:pPr>
            <w:r w:rsidRPr="00EA3945">
              <w:rPr>
                <w:noProof/>
              </w:rPr>
              <w:t>51</w:t>
            </w:r>
          </w:p>
        </w:tc>
        <w:tc>
          <w:tcPr>
            <w:tcW w:w="648" w:type="dxa"/>
            <w:tcBorders>
              <w:top w:val="dotted" w:sz="4" w:space="0" w:color="auto"/>
              <w:left w:val="nil"/>
              <w:bottom w:val="dotted" w:sz="4" w:space="0" w:color="auto"/>
              <w:right w:val="nil"/>
            </w:tcBorders>
            <w:shd w:val="clear" w:color="auto" w:fill="FFFFFF"/>
          </w:tcPr>
          <w:p w14:paraId="002D619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5C9E6"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11F79E9" w14:textId="77777777"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6F94C372"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391AEA85" w14:textId="77777777"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8A3BEC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DA45DD" w14:textId="77777777" w:rsidR="00DD6D98" w:rsidRPr="00EA3945" w:rsidRDefault="00DD6D98" w:rsidP="00DD6D98">
            <w:pPr>
              <w:pStyle w:val="AttributeTableBody"/>
              <w:rPr>
                <w:noProof/>
              </w:rPr>
            </w:pPr>
            <w:r w:rsidRPr="00EA3945">
              <w:rPr>
                <w:noProof/>
              </w:rPr>
              <w:t>02307</w:t>
            </w:r>
          </w:p>
        </w:tc>
        <w:tc>
          <w:tcPr>
            <w:tcW w:w="3888" w:type="dxa"/>
            <w:tcBorders>
              <w:top w:val="dotted" w:sz="4" w:space="0" w:color="auto"/>
              <w:left w:val="nil"/>
              <w:bottom w:val="dotted" w:sz="4" w:space="0" w:color="auto"/>
              <w:right w:val="nil"/>
            </w:tcBorders>
            <w:shd w:val="clear" w:color="auto" w:fill="FFFFFF"/>
          </w:tcPr>
          <w:p w14:paraId="7CB6EEE5" w14:textId="77777777" w:rsidR="00DD6D98" w:rsidRPr="00EA3945" w:rsidRDefault="00DD6D98" w:rsidP="00DD6D98">
            <w:pPr>
              <w:pStyle w:val="AttributeTableBody"/>
              <w:jc w:val="left"/>
            </w:pPr>
            <w:r w:rsidRPr="00EA3945">
              <w:t>Observation Group ID</w:t>
            </w:r>
          </w:p>
        </w:tc>
      </w:tr>
      <w:tr w:rsidR="00B07676" w:rsidRPr="00643D28" w14:paraId="4C5DD7E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E29145" w14:textId="77777777" w:rsidR="00DD6D98" w:rsidRPr="00EA3945" w:rsidRDefault="00DD6D98" w:rsidP="00DD6D98">
            <w:pPr>
              <w:pStyle w:val="AttributeTableBody"/>
              <w:rPr>
                <w:noProof/>
              </w:rPr>
            </w:pPr>
            <w:r w:rsidRPr="00EA3945">
              <w:rPr>
                <w:noProof/>
              </w:rPr>
              <w:t>52</w:t>
            </w:r>
          </w:p>
        </w:tc>
        <w:tc>
          <w:tcPr>
            <w:tcW w:w="648" w:type="dxa"/>
            <w:tcBorders>
              <w:top w:val="dotted" w:sz="4" w:space="0" w:color="auto"/>
              <w:left w:val="nil"/>
              <w:bottom w:val="dotted" w:sz="4" w:space="0" w:color="auto"/>
              <w:right w:val="nil"/>
            </w:tcBorders>
            <w:shd w:val="clear" w:color="auto" w:fill="FFFFFF"/>
          </w:tcPr>
          <w:p w14:paraId="47EBC24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82EAD"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5736E61" w14:textId="77777777"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085E3650"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215661F2" w14:textId="77777777"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9F8545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73AE9" w14:textId="77777777" w:rsidR="00DD6D98" w:rsidRPr="00EA3945" w:rsidRDefault="00DD6D98" w:rsidP="00DD6D98">
            <w:pPr>
              <w:pStyle w:val="AttributeTableBody"/>
              <w:rPr>
                <w:noProof/>
              </w:rPr>
            </w:pPr>
            <w:r w:rsidRPr="00EA3945">
              <w:rPr>
                <w:noProof/>
              </w:rPr>
              <w:t>02308</w:t>
            </w:r>
          </w:p>
        </w:tc>
        <w:tc>
          <w:tcPr>
            <w:tcW w:w="3888" w:type="dxa"/>
            <w:tcBorders>
              <w:top w:val="dotted" w:sz="4" w:space="0" w:color="auto"/>
              <w:left w:val="nil"/>
              <w:bottom w:val="dotted" w:sz="4" w:space="0" w:color="auto"/>
              <w:right w:val="nil"/>
            </w:tcBorders>
            <w:shd w:val="clear" w:color="auto" w:fill="FFFFFF"/>
          </w:tcPr>
          <w:p w14:paraId="742BB8CF" w14:textId="77777777" w:rsidR="00DD6D98" w:rsidRPr="00EA3945" w:rsidRDefault="00DD6D98" w:rsidP="00DD6D98">
            <w:pPr>
              <w:pStyle w:val="AttributeTableBody"/>
              <w:jc w:val="left"/>
            </w:pPr>
            <w:r w:rsidRPr="00EA3945">
              <w:t>Parent Observation Group ID</w:t>
            </w:r>
          </w:p>
        </w:tc>
      </w:tr>
      <w:tr w:rsidR="00B07676" w:rsidRPr="00643D28" w14:paraId="66CD807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31B3AE" w14:textId="77777777" w:rsidR="00DD6D98" w:rsidRPr="00EA3945" w:rsidRDefault="00DD6D98" w:rsidP="00DD6D98">
            <w:pPr>
              <w:pStyle w:val="AttributeTableBody"/>
            </w:pPr>
            <w:r w:rsidRPr="00EA3945">
              <w:t>53</w:t>
            </w:r>
          </w:p>
        </w:tc>
        <w:tc>
          <w:tcPr>
            <w:tcW w:w="648" w:type="dxa"/>
            <w:tcBorders>
              <w:top w:val="dotted" w:sz="4" w:space="0" w:color="auto"/>
              <w:left w:val="nil"/>
              <w:bottom w:val="dotted" w:sz="4" w:space="0" w:color="auto"/>
              <w:right w:val="nil"/>
            </w:tcBorders>
            <w:shd w:val="clear" w:color="auto" w:fill="FFFFFF"/>
          </w:tcPr>
          <w:p w14:paraId="58C6FB7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9FB97"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825B741" w14:textId="77777777" w:rsidR="00DD6D98" w:rsidRPr="00EA3945" w:rsidRDefault="00DD6D98" w:rsidP="00DD6D98">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09F42BEE"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774611D7"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562750C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2BCE2" w14:textId="77777777" w:rsidR="00DD6D98" w:rsidRPr="00EA3945" w:rsidRDefault="00DD6D98" w:rsidP="00DD6D98">
            <w:pPr>
              <w:pStyle w:val="AttributeTableBody"/>
              <w:rPr>
                <w:noProof/>
              </w:rPr>
            </w:pPr>
            <w:r w:rsidRPr="00EA3945">
              <w:rPr>
                <w:noProof/>
              </w:rPr>
              <w:t>03303</w:t>
            </w:r>
          </w:p>
        </w:tc>
        <w:tc>
          <w:tcPr>
            <w:tcW w:w="3888" w:type="dxa"/>
            <w:tcBorders>
              <w:top w:val="dotted" w:sz="4" w:space="0" w:color="auto"/>
              <w:left w:val="nil"/>
              <w:bottom w:val="dotted" w:sz="4" w:space="0" w:color="auto"/>
              <w:right w:val="nil"/>
            </w:tcBorders>
            <w:shd w:val="clear" w:color="auto" w:fill="FFFFFF"/>
          </w:tcPr>
          <w:p w14:paraId="2A24F4BB" w14:textId="77777777" w:rsidR="00DD6D98" w:rsidRPr="00EA3945" w:rsidRDefault="00DD6D98" w:rsidP="00DD6D98">
            <w:pPr>
              <w:pStyle w:val="AttributeTableBody"/>
              <w:jc w:val="left"/>
            </w:pPr>
            <w:r w:rsidRPr="00EA3945">
              <w:t>Alternate Placer Order Number</w:t>
            </w:r>
          </w:p>
        </w:tc>
      </w:tr>
      <w:tr w:rsidR="00B07676" w:rsidRPr="00643D28" w14:paraId="4371E5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4C69A4A" w14:textId="77777777" w:rsidR="00DD6D98" w:rsidRPr="00EA3945" w:rsidRDefault="00DD6D98" w:rsidP="00DD6D98">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0219FE2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7B5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3F68FD" w14:textId="77777777" w:rsidR="00DD6D98" w:rsidRPr="00EA3945" w:rsidRDefault="00DD6D98" w:rsidP="00DD6D98">
            <w:pPr>
              <w:pStyle w:val="AttributeTableBody"/>
              <w:rPr>
                <w:noProof/>
              </w:rPr>
            </w:pPr>
            <w:r>
              <w:rPr>
                <w:noProof/>
              </w:rPr>
              <w:t>EIP</w:t>
            </w:r>
          </w:p>
        </w:tc>
        <w:tc>
          <w:tcPr>
            <w:tcW w:w="648" w:type="dxa"/>
            <w:tcBorders>
              <w:top w:val="dotted" w:sz="4" w:space="0" w:color="auto"/>
              <w:left w:val="nil"/>
              <w:bottom w:val="dotted" w:sz="4" w:space="0" w:color="auto"/>
              <w:right w:val="nil"/>
            </w:tcBorders>
            <w:shd w:val="clear" w:color="auto" w:fill="FFFFFF"/>
          </w:tcPr>
          <w:p w14:paraId="49AB5C52" w14:textId="77777777" w:rsidR="00DD6D98" w:rsidRPr="00EA3945"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018849"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D631D6" w14:textId="77777777" w:rsidR="00DD6D98" w:rsidRPr="00EA3945" w:rsidRDefault="00573DBC" w:rsidP="00DD6D98">
            <w:pPr>
              <w:pStyle w:val="AttributeTableBody"/>
              <w:rPr>
                <w:noProof/>
              </w:rPr>
            </w:pPr>
            <w:hyperlink r:id="rId25" w:anchor="HL70119" w:history="1">
              <w:r w:rsidR="00DD6D98" w:rsidRPr="00B54B6F">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5342A600" w14:textId="77777777" w:rsidR="00DD6D98" w:rsidRPr="00EA3945" w:rsidRDefault="00DD6D98" w:rsidP="00DD6D98">
            <w:pPr>
              <w:pStyle w:val="AttributeTableBody"/>
              <w:rPr>
                <w:noProof/>
              </w:rPr>
            </w:pPr>
            <w:r>
              <w:rPr>
                <w:noProof/>
              </w:rPr>
              <w:t>00222</w:t>
            </w:r>
          </w:p>
        </w:tc>
        <w:tc>
          <w:tcPr>
            <w:tcW w:w="3888" w:type="dxa"/>
            <w:tcBorders>
              <w:top w:val="dotted" w:sz="4" w:space="0" w:color="auto"/>
              <w:left w:val="nil"/>
              <w:bottom w:val="dotted" w:sz="4" w:space="0" w:color="auto"/>
              <w:right w:val="nil"/>
            </w:tcBorders>
            <w:shd w:val="clear" w:color="auto" w:fill="FFFFFF"/>
          </w:tcPr>
          <w:p w14:paraId="3EE71DE0" w14:textId="77777777" w:rsidR="00DD6D98" w:rsidRPr="00EA3945" w:rsidRDefault="00DD6D98" w:rsidP="00DD6D98">
            <w:pPr>
              <w:pStyle w:val="AttributeTableBody"/>
              <w:jc w:val="left"/>
              <w:rPr>
                <w:noProof/>
              </w:rPr>
            </w:pPr>
            <w:r>
              <w:rPr>
                <w:noProof/>
              </w:rPr>
              <w:t>Parent Order</w:t>
            </w:r>
          </w:p>
        </w:tc>
      </w:tr>
      <w:tr w:rsidR="00DD6D98" w:rsidRPr="00D05DE6" w14:paraId="6ABC9B3A"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03908C3A" w14:textId="77777777" w:rsidR="00DD6D98" w:rsidRPr="00D3774B" w:rsidRDefault="00DD6D98" w:rsidP="00DD6D98">
            <w:pPr>
              <w:pStyle w:val="AttributeTableBody"/>
            </w:pPr>
            <w:r w:rsidRPr="00D3774B">
              <w:t>55</w:t>
            </w:r>
          </w:p>
        </w:tc>
        <w:tc>
          <w:tcPr>
            <w:tcW w:w="648" w:type="dxa"/>
            <w:tcBorders>
              <w:top w:val="dotted" w:sz="4" w:space="0" w:color="auto"/>
              <w:left w:val="nil"/>
              <w:bottom w:val="single" w:sz="4" w:space="0" w:color="auto"/>
              <w:right w:val="nil"/>
            </w:tcBorders>
            <w:shd w:val="clear" w:color="auto" w:fill="FFFFFF"/>
          </w:tcPr>
          <w:p w14:paraId="5B604FD4" w14:textId="71780D8A" w:rsidR="00DD6D98" w:rsidRPr="00D3774B" w:rsidRDefault="004350ED" w:rsidP="00DD6D98">
            <w:pPr>
              <w:pStyle w:val="AttributeTableBody"/>
              <w:rPr>
                <w:noProof/>
              </w:rPr>
            </w:pPr>
            <w:ins w:id="1137" w:author="Frank Oemig" w:date="2022-09-07T17:38:00Z">
              <w:r>
                <w:rPr>
                  <w:noProof/>
                </w:rPr>
                <w:t>1..1</w:t>
              </w:r>
            </w:ins>
            <w:del w:id="1138" w:author="Frank Oemig" w:date="2022-09-07T17:38:00Z">
              <w:r w:rsidR="00DD6D98" w:rsidRPr="00D3774B" w:rsidDel="004350ED">
                <w:rPr>
                  <w:noProof/>
                </w:rPr>
                <w:delText>2..2</w:delText>
              </w:r>
            </w:del>
          </w:p>
        </w:tc>
        <w:tc>
          <w:tcPr>
            <w:tcW w:w="720" w:type="dxa"/>
            <w:tcBorders>
              <w:top w:val="dotted" w:sz="4" w:space="0" w:color="auto"/>
              <w:left w:val="nil"/>
              <w:bottom w:val="single" w:sz="4" w:space="0" w:color="auto"/>
              <w:right w:val="nil"/>
            </w:tcBorders>
            <w:shd w:val="clear" w:color="auto" w:fill="FFFFFF"/>
          </w:tcPr>
          <w:p w14:paraId="18E37227" w14:textId="77777777" w:rsidR="00DD6D98" w:rsidRPr="00D3774B"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689EF87D" w14:textId="77777777" w:rsidR="00DD6D98" w:rsidRPr="00D3774B" w:rsidRDefault="00DD6D98" w:rsidP="00DD6D98">
            <w:pPr>
              <w:pStyle w:val="AttributeTableBody"/>
            </w:pPr>
            <w:r w:rsidRPr="00D3774B">
              <w:t>ID</w:t>
            </w:r>
          </w:p>
        </w:tc>
        <w:tc>
          <w:tcPr>
            <w:tcW w:w="648" w:type="dxa"/>
            <w:tcBorders>
              <w:top w:val="dotted" w:sz="4" w:space="0" w:color="auto"/>
              <w:left w:val="nil"/>
              <w:bottom w:val="single" w:sz="4" w:space="0" w:color="auto"/>
              <w:right w:val="nil"/>
            </w:tcBorders>
            <w:shd w:val="clear" w:color="auto" w:fill="FFFFFF"/>
          </w:tcPr>
          <w:p w14:paraId="35AFC7B3" w14:textId="77777777" w:rsidR="00DD6D98" w:rsidRPr="00D3774B" w:rsidRDefault="00DD6D98" w:rsidP="00DD6D98">
            <w:pPr>
              <w:pStyle w:val="AttributeTableBody"/>
            </w:pPr>
            <w:r w:rsidRPr="00D3774B">
              <w:t>O</w:t>
            </w:r>
          </w:p>
        </w:tc>
        <w:tc>
          <w:tcPr>
            <w:tcW w:w="648" w:type="dxa"/>
            <w:tcBorders>
              <w:top w:val="dotted" w:sz="4" w:space="0" w:color="auto"/>
              <w:left w:val="nil"/>
              <w:bottom w:val="single" w:sz="4" w:space="0" w:color="auto"/>
              <w:right w:val="nil"/>
            </w:tcBorders>
            <w:shd w:val="clear" w:color="auto" w:fill="FFFFFF"/>
          </w:tcPr>
          <w:p w14:paraId="338CF445" w14:textId="77777777" w:rsidR="00DD6D98" w:rsidRPr="00D3774B"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183D787" w14:textId="77777777" w:rsidR="00DD6D98" w:rsidRPr="00D3774B" w:rsidRDefault="00573DBC" w:rsidP="00DD6D98">
            <w:pPr>
              <w:pStyle w:val="AttributeTableBody"/>
            </w:pPr>
            <w:hyperlink r:id="rId26" w:anchor="HL70206" w:history="1">
              <w:r w:rsidR="00DD6D98" w:rsidRPr="00D3774B">
                <w:rPr>
                  <w:rStyle w:val="Hyperlink"/>
                  <w:noProof/>
                </w:rPr>
                <w:t>0206</w:t>
              </w:r>
            </w:hyperlink>
          </w:p>
        </w:tc>
        <w:tc>
          <w:tcPr>
            <w:tcW w:w="720" w:type="dxa"/>
            <w:tcBorders>
              <w:top w:val="dotted" w:sz="4" w:space="0" w:color="auto"/>
              <w:left w:val="nil"/>
              <w:bottom w:val="single" w:sz="4" w:space="0" w:color="auto"/>
              <w:right w:val="nil"/>
            </w:tcBorders>
            <w:shd w:val="clear" w:color="auto" w:fill="FFFFFF"/>
          </w:tcPr>
          <w:p w14:paraId="79F0356C" w14:textId="77777777" w:rsidR="00DD6D98" w:rsidRPr="00D3774B" w:rsidRDefault="00DD6D98" w:rsidP="00DD6D98">
            <w:pPr>
              <w:pStyle w:val="AttributeTableBody"/>
              <w:rPr>
                <w:noProof/>
              </w:rPr>
            </w:pPr>
            <w:r w:rsidRPr="00D3774B">
              <w:rPr>
                <w:noProof/>
              </w:rPr>
              <w:t>00816</w:t>
            </w:r>
          </w:p>
        </w:tc>
        <w:tc>
          <w:tcPr>
            <w:tcW w:w="3888" w:type="dxa"/>
            <w:tcBorders>
              <w:top w:val="dotted" w:sz="4" w:space="0" w:color="auto"/>
              <w:left w:val="nil"/>
              <w:bottom w:val="single" w:sz="4" w:space="0" w:color="auto"/>
              <w:right w:val="nil"/>
            </w:tcBorders>
            <w:shd w:val="clear" w:color="auto" w:fill="FFFFFF"/>
          </w:tcPr>
          <w:p w14:paraId="0F3E7935" w14:textId="77777777" w:rsidR="00DD6D98" w:rsidRPr="00D3774B" w:rsidRDefault="00DD6D98" w:rsidP="00DD6D98">
            <w:pPr>
              <w:pStyle w:val="AttributeTableBody"/>
              <w:jc w:val="left"/>
            </w:pPr>
            <w:r w:rsidRPr="00D3774B">
              <w:t>Action Code</w:t>
            </w:r>
          </w:p>
        </w:tc>
      </w:tr>
    </w:tbl>
    <w:p w14:paraId="609BEA04" w14:textId="77777777" w:rsidR="00DD6D98" w:rsidRPr="001D6292" w:rsidRDefault="00DD6D98" w:rsidP="0043481A">
      <w:pPr>
        <w:pStyle w:val="Heading4"/>
      </w:pPr>
      <w:r w:rsidRPr="001D6292">
        <w:t xml:space="preserve">OBR </w:t>
      </w:r>
      <w:r w:rsidRPr="00DD6D98">
        <w:t>field</w:t>
      </w:r>
      <w:r w:rsidRPr="001D6292">
        <w:t xml:space="preserve"> </w:t>
      </w:r>
      <w:r w:rsidRPr="0043481A">
        <w:t>definitions</w:t>
      </w:r>
      <w:r w:rsidRPr="001D6292">
        <w:fldChar w:fldCharType="begin"/>
      </w:r>
      <w:r w:rsidRPr="001D6292">
        <w:instrText xml:space="preserve"> XE "OBR – data element definitions" </w:instrText>
      </w:r>
      <w:r w:rsidRPr="001D6292">
        <w:fldChar w:fldCharType="end"/>
      </w:r>
    </w:p>
    <w:p w14:paraId="586D9583" w14:textId="77777777" w:rsidR="00DD6D98" w:rsidRPr="00EA3945" w:rsidRDefault="00DD6D98" w:rsidP="00DD6D98">
      <w:pPr>
        <w:pStyle w:val="NormalIndented"/>
        <w:rPr>
          <w:noProof/>
        </w:rPr>
      </w:pPr>
      <w:r w:rsidRPr="00EA3945">
        <w:rPr>
          <w:noProof/>
        </w:rPr>
        <w:t>The daggered (+) items in this segment are created by the filler, not the placer.  They are valued by the filler as needed when the OBR segment is returned as part of a report.</w:t>
      </w:r>
    </w:p>
    <w:p w14:paraId="7F0D984E" w14:textId="77777777" w:rsidR="00DD6D98" w:rsidRPr="00EA3945" w:rsidRDefault="00DD6D98" w:rsidP="00DD6D98">
      <w:pPr>
        <w:pStyle w:val="NormalIndented"/>
        <w:rPr>
          <w:noProof/>
        </w:rPr>
      </w:pPr>
      <w:r w:rsidRPr="00EA3945">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14:paraId="4798E0BF" w14:textId="77777777" w:rsidR="00DD6D98" w:rsidRPr="00EA3945" w:rsidRDefault="00DD6D98" w:rsidP="00DD6D98">
      <w:pPr>
        <w:pStyle w:val="NormalIndented"/>
        <w:rPr>
          <w:noProof/>
        </w:rPr>
      </w:pPr>
      <w:r w:rsidRPr="00EA3945">
        <w:rPr>
          <w:rStyle w:val="ReferenceAttribute"/>
          <w:noProof/>
        </w:rPr>
        <w:t>OBR-7-observation date/time</w:t>
      </w:r>
      <w:r w:rsidRPr="00EA3945">
        <w:rPr>
          <w:noProof/>
        </w:rPr>
        <w:t xml:space="preserve"> and </w:t>
      </w:r>
      <w:r w:rsidRPr="00EA3945">
        <w:rPr>
          <w:rStyle w:val="ReferenceAttribute"/>
          <w:noProof/>
        </w:rPr>
        <w:t>OBR-8-observation end date/time</w:t>
      </w:r>
      <w:r w:rsidRPr="00EA3945">
        <w:rPr>
          <w:noProof/>
        </w:rPr>
        <w:t xml:space="preserve"> (flagged with #) are the physiologically relevant times.  In the case of an observation on a specimen, they represent the start and end of the specimen collection.  In the case of an observation obtained directly from a subject (e.g., BP, Chest X-ray), they represent the start and end time of the observation.</w:t>
      </w:r>
    </w:p>
    <w:p w14:paraId="4EF2D554" w14:textId="77777777" w:rsidR="00DD6D98" w:rsidRPr="00EA3945" w:rsidRDefault="00DD6D98" w:rsidP="00DD6D98">
      <w:pPr>
        <w:pStyle w:val="Heading4"/>
      </w:pPr>
      <w:r w:rsidRPr="00EA3945">
        <w:t>OBR-1   Set ID – OBR</w:t>
      </w:r>
      <w:r w:rsidRPr="00EA3945">
        <w:fldChar w:fldCharType="begin"/>
      </w:r>
      <w:r w:rsidRPr="00EA3945">
        <w:instrText xml:space="preserve"> XE “set ID – observation request” </w:instrText>
      </w:r>
      <w:r w:rsidRPr="00EA3945">
        <w:fldChar w:fldCharType="end"/>
      </w:r>
      <w:proofErr w:type="gramStart"/>
      <w:r w:rsidRPr="00EA3945">
        <w:t xml:space="preserve">   (</w:t>
      </w:r>
      <w:proofErr w:type="gramEnd"/>
      <w:r w:rsidRPr="00EA3945">
        <w:t>SI)   00237</w:t>
      </w:r>
    </w:p>
    <w:p w14:paraId="54EEDE77" w14:textId="77777777" w:rsidR="00DD6D98" w:rsidRPr="00EA3945" w:rsidRDefault="00DD6D98" w:rsidP="00DD6D98">
      <w:pPr>
        <w:pStyle w:val="NormalIndented"/>
        <w:rPr>
          <w:noProof/>
        </w:rPr>
      </w:pPr>
      <w:r w:rsidRPr="00EA3945">
        <w:rPr>
          <w:noProof/>
        </w:rPr>
        <w:t xml:space="preserve">Definition:  For the first order transmitted, the sequence number shall be 1; for the second order, it shall be 2; and so on. </w:t>
      </w:r>
    </w:p>
    <w:p w14:paraId="6AD96B19" w14:textId="77777777" w:rsidR="00DD6D98" w:rsidRPr="00EA3945" w:rsidRDefault="00DD6D98" w:rsidP="00DD6D98">
      <w:pPr>
        <w:pStyle w:val="Heading4"/>
      </w:pPr>
      <w:r w:rsidRPr="00EA3945">
        <w:t>OBR-2   Placer order number</w:t>
      </w:r>
      <w:r w:rsidRPr="00EA3945">
        <w:fldChar w:fldCharType="begin"/>
      </w:r>
      <w:r w:rsidRPr="00EA3945">
        <w:instrText xml:space="preserve"> XE “placer order number” </w:instrText>
      </w:r>
      <w:r w:rsidRPr="00EA3945">
        <w:fldChar w:fldCharType="end"/>
      </w:r>
      <w:proofErr w:type="gramStart"/>
      <w:r w:rsidRPr="00EA3945">
        <w:t xml:space="preserve">   (</w:t>
      </w:r>
      <w:proofErr w:type="gramEnd"/>
      <w:r w:rsidRPr="00EA3945">
        <w:t>EI)   00216</w:t>
      </w:r>
    </w:p>
    <w:p w14:paraId="31EE7F31" w14:textId="77777777" w:rsidR="00DD6D98" w:rsidRDefault="00DD6D98" w:rsidP="00DD6D98">
      <w:pPr>
        <w:pStyle w:val="Components"/>
      </w:pPr>
      <w:r>
        <w:t>Components:  &lt;Entity Identifier (ST)&gt; ^ &lt;Namespace ID (IS)&gt; ^ &lt;Universal ID (ST)&gt; ^ &lt;Universal ID Type (ID)&gt;</w:t>
      </w:r>
    </w:p>
    <w:p w14:paraId="25923DDD" w14:textId="77777777" w:rsidR="00DD6D98" w:rsidRPr="00EA3945" w:rsidRDefault="00DD6D98" w:rsidP="00DD6D98">
      <w:pPr>
        <w:pStyle w:val="NormalIndented"/>
        <w:rPr>
          <w:noProof/>
        </w:rPr>
      </w:pPr>
      <w:r w:rsidRPr="00EA3945">
        <w:rPr>
          <w:noProof/>
        </w:rPr>
        <w:t xml:space="preserve">Definition:  This field is identical to </w:t>
      </w:r>
      <w:r w:rsidRPr="00EA3945">
        <w:rPr>
          <w:rStyle w:val="ReferenceAttribute"/>
          <w:noProof/>
        </w:rPr>
        <w:t>ORC-2-Placer Order Number</w:t>
      </w:r>
      <w:r w:rsidRPr="00EA3945">
        <w:rPr>
          <w:noProof/>
        </w:rPr>
        <w:t>.</w:t>
      </w:r>
    </w:p>
    <w:p w14:paraId="765C1090" w14:textId="77777777" w:rsidR="00DD6D98" w:rsidRPr="00EA3945" w:rsidRDefault="00DD6D98" w:rsidP="00DD6D98">
      <w:pPr>
        <w:pStyle w:val="NormalIndented"/>
        <w:rPr>
          <w:noProof/>
        </w:rPr>
      </w:pPr>
      <w:r w:rsidRPr="00EA3945">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4F456E1" w14:textId="239CF338" w:rsidR="00DD6D98" w:rsidRPr="00EA3945" w:rsidRDefault="00DD6D98" w:rsidP="00DD6D98">
      <w:pPr>
        <w:pStyle w:val="NormalIndented"/>
        <w:rPr>
          <w:noProof/>
        </w:rPr>
      </w:pPr>
      <w:r w:rsidRPr="00EA3945">
        <w:rPr>
          <w:noProof/>
        </w:rPr>
        <w:lastRenderedPageBreak/>
        <w:t xml:space="preserve">See </w:t>
      </w:r>
      <w:r w:rsidRPr="00EA3945">
        <w:rPr>
          <w:rStyle w:val="ReferenceAttribute"/>
          <w:noProof/>
        </w:rPr>
        <w:t>ORC-2-placer order number</w:t>
      </w:r>
      <w:r w:rsidRPr="00EA3945">
        <w:rPr>
          <w:noProof/>
        </w:rPr>
        <w:t xml:space="preserve"> (section </w:t>
      </w:r>
      <w:r>
        <w:fldChar w:fldCharType="begin"/>
      </w:r>
      <w:r>
        <w:instrText xml:space="preserve"> REF _Ref233450983 \r \h  \* MERGEFORMAT </w:instrText>
      </w:r>
      <w:r>
        <w:fldChar w:fldCharType="separate"/>
      </w:r>
      <w:r w:rsidR="00BA54E3">
        <w:rPr>
          <w:b/>
          <w:bCs/>
        </w:rPr>
        <w:t>Error! Reference source not found.</w:t>
      </w:r>
      <w:r>
        <w:fldChar w:fldCharType="end"/>
      </w:r>
      <w:r w:rsidRPr="00EA3945">
        <w:rPr>
          <w:noProof/>
        </w:rPr>
        <w:t>) for information on when this field must be valued.</w:t>
      </w:r>
    </w:p>
    <w:p w14:paraId="6CB5C53C" w14:textId="77777777" w:rsidR="00DD6D98" w:rsidRPr="00EA3945" w:rsidRDefault="00DD6D98" w:rsidP="00DD6D98">
      <w:pPr>
        <w:pStyle w:val="NormalIndented"/>
        <w:rPr>
          <w:noProof/>
        </w:rPr>
      </w:pPr>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145C844A" w14:textId="77777777" w:rsidR="00DD6D98" w:rsidRDefault="00DD6D98" w:rsidP="00DD6D98">
      <w:pPr>
        <w:pStyle w:val="NormalIndented"/>
        <w:rPr>
          <w:noProof/>
        </w:rPr>
      </w:pPr>
      <w:r w:rsidRPr="00DF571C">
        <w:rPr>
          <w:noProof/>
        </w:rPr>
        <w:t>The conditions which make this field required are divided into two main issues.  The data in</w:t>
      </w:r>
      <w:r w:rsidRPr="00C845E3">
        <w:rPr>
          <w:rStyle w:val="ReferenceAttribute"/>
        </w:rPr>
        <w:t xml:space="preserve"> ORC-2</w:t>
      </w:r>
      <w:r w:rsidRPr="00DF571C">
        <w:rPr>
          <w:noProof/>
        </w:rPr>
        <w:t xml:space="preserve"> and </w:t>
      </w:r>
      <w:r w:rsidRPr="00C845E3">
        <w:rPr>
          <w:rStyle w:val="ReferenceAttribute"/>
        </w:rPr>
        <w:t>OBR-2</w:t>
      </w:r>
      <w:r w:rsidRPr="00DF571C">
        <w:rPr>
          <w:noProof/>
        </w:rPr>
        <w:t xml:space="preserve"> are logically the same thing</w:t>
      </w:r>
      <w:r>
        <w:rPr>
          <w:noProof/>
        </w:rPr>
        <w:t>:</w:t>
      </w:r>
      <w:r w:rsidRPr="00DF571C">
        <w:rPr>
          <w:noProof/>
        </w:rPr>
        <w:t xml:space="preserve"> a placer id.  The data in </w:t>
      </w:r>
      <w:r w:rsidRPr="00C845E3">
        <w:rPr>
          <w:rStyle w:val="ReferenceAttribute"/>
        </w:rPr>
        <w:t>ORC-3</w:t>
      </w:r>
      <w:r w:rsidRPr="00DF571C">
        <w:rPr>
          <w:noProof/>
        </w:rPr>
        <w:t xml:space="preserve"> and </w:t>
      </w:r>
      <w:r w:rsidRPr="00C845E3">
        <w:rPr>
          <w:rStyle w:val="ReferenceAttribute"/>
        </w:rPr>
        <w:t>OBR-3</w:t>
      </w:r>
      <w:r w:rsidRPr="00DF571C">
        <w:rPr>
          <w:noProof/>
        </w:rPr>
        <w:t xml:space="preserve"> are logically the same thing</w:t>
      </w:r>
      <w:r>
        <w:rPr>
          <w:noProof/>
        </w:rPr>
        <w:t>:</w:t>
      </w:r>
      <w:r w:rsidRPr="00DF571C">
        <w:rPr>
          <w:noProof/>
        </w:rPr>
        <w:t xml:space="preserve"> the filler id.</w:t>
      </w:r>
    </w:p>
    <w:p w14:paraId="3C4BB72A" w14:textId="77777777" w:rsidR="00DD6D98" w:rsidRDefault="00DD6D98" w:rsidP="00DD6D98">
      <w:pPr>
        <w:pStyle w:val="NormalIndented"/>
        <w:rPr>
          <w:noProof/>
        </w:rPr>
      </w:pPr>
      <w:r w:rsidRPr="00DF571C">
        <w:rPr>
          <w:noProof/>
        </w:rPr>
        <w:t>From that perspective</w:t>
      </w:r>
      <w:r>
        <w:rPr>
          <w:noProof/>
        </w:rPr>
        <w:t>,</w:t>
      </w:r>
      <w:r w:rsidRPr="00DF571C">
        <w:rPr>
          <w:noProof/>
        </w:rPr>
        <w:t xml:space="preserve"> each message must have either a placer or a filler id with an exception</w:t>
      </w:r>
      <w:r>
        <w:rPr>
          <w:noProof/>
        </w:rPr>
        <w:t xml:space="preserve"> for the case of a "</w:t>
      </w:r>
      <w:r w:rsidRPr="00DF571C">
        <w:rPr>
          <w:noProof/>
        </w:rPr>
        <w:t>Send Number</w:t>
      </w:r>
      <w:r>
        <w:rPr>
          <w:noProof/>
        </w:rPr>
        <w:t>"</w:t>
      </w:r>
      <w:r w:rsidRPr="00DF571C">
        <w:rPr>
          <w:noProof/>
        </w:rPr>
        <w:t xml:space="preserve"> control code since its purpose is to request a placer id.</w:t>
      </w:r>
    </w:p>
    <w:p w14:paraId="3FBEAD82" w14:textId="77777777" w:rsidR="00DD6D98" w:rsidRDefault="00DD6D98" w:rsidP="00DD6D98">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 If both segments contain either</w:t>
      </w:r>
      <w:r>
        <w:rPr>
          <w:noProof/>
        </w:rPr>
        <w:t xml:space="preserve"> </w:t>
      </w:r>
      <w:r w:rsidRPr="00DF571C">
        <w:rPr>
          <w:noProof/>
        </w:rPr>
        <w:t xml:space="preserve">ORC-2/OBR-2 or ORC-3/OBR-3, then each pair must be a matching pair.  The sending system can include both the filler and the placer number in both the ORC and OBR segments as long as the data is the same between the two segments. </w:t>
      </w:r>
    </w:p>
    <w:p w14:paraId="1113399C" w14:textId="77777777" w:rsidR="00DD6D98" w:rsidRDefault="00DD6D98" w:rsidP="00DD6D98">
      <w:pPr>
        <w:pStyle w:val="NormalIndented"/>
        <w:rPr>
          <w:noProof/>
        </w:rPr>
      </w:pPr>
      <w:r w:rsidRPr="00DF571C">
        <w:rPr>
          <w:noProof/>
        </w:rPr>
        <w:t>It is recommended that the initiating system should provide a unique number when a new order or unsolicited result is initially communicated.</w:t>
      </w:r>
    </w:p>
    <w:p w14:paraId="2995BFEF" w14:textId="77777777" w:rsidR="00DD6D98" w:rsidRPr="00EA3945" w:rsidRDefault="00DD6D98" w:rsidP="00DD6D98">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70F0F862" w14:textId="77777777" w:rsidR="00DD6D98" w:rsidRPr="00EA3945" w:rsidRDefault="00DD6D98" w:rsidP="00DD6D98">
      <w:pPr>
        <w:pStyle w:val="Heading4"/>
      </w:pPr>
      <w:r w:rsidRPr="00EA3945">
        <w:t>OBR-3   Filler Order Number</w:t>
      </w:r>
      <w:r w:rsidRPr="00EA3945">
        <w:fldChar w:fldCharType="begin"/>
      </w:r>
      <w:r w:rsidRPr="00EA3945">
        <w:instrText xml:space="preserve"> XE “filler order number” </w:instrText>
      </w:r>
      <w:r w:rsidRPr="00EA3945">
        <w:fldChar w:fldCharType="end"/>
      </w:r>
      <w:proofErr w:type="gramStart"/>
      <w:r w:rsidRPr="00EA3945">
        <w:t xml:space="preserve">   (</w:t>
      </w:r>
      <w:proofErr w:type="gramEnd"/>
      <w:r w:rsidRPr="00EA3945">
        <w:t>EI)   00217</w:t>
      </w:r>
    </w:p>
    <w:p w14:paraId="6775A928" w14:textId="77777777" w:rsidR="00DD6D98" w:rsidRDefault="00DD6D98" w:rsidP="00DD6D98">
      <w:pPr>
        <w:pStyle w:val="Components"/>
      </w:pPr>
      <w:r>
        <w:t>Components:  &lt;Entity Identifier (ST)&gt; ^ &lt;Namespace ID (IS)&gt; ^ &lt;Universal ID (ST)&gt; ^ &lt;Universal ID Type (ID)&gt;</w:t>
      </w:r>
    </w:p>
    <w:p w14:paraId="27E7508E" w14:textId="77777777" w:rsidR="00DD6D98" w:rsidRPr="00EA3945" w:rsidRDefault="00DD6D98" w:rsidP="00DD6D98">
      <w:pPr>
        <w:pStyle w:val="NormalIndented"/>
        <w:rPr>
          <w:noProof/>
        </w:rPr>
      </w:pPr>
      <w:r w:rsidRPr="00EA3945">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700A1613" w14:textId="77777777" w:rsidR="00DD6D98" w:rsidRPr="00EA3945" w:rsidRDefault="00DD6D98" w:rsidP="00DD6D98">
      <w:pPr>
        <w:pStyle w:val="NormalIndented"/>
        <w:rPr>
          <w:noProof/>
        </w:rPr>
      </w:pPr>
      <w:r w:rsidRPr="00EA3945">
        <w:rPr>
          <w:noProof/>
        </w:rPr>
        <w:t>The first component is a string that identifies an individual order segment (i.e., ORC segment and associated order detail segment).  It is assigned by the order filling (receiving) application.  It identifies an order uniquely among all orders from a particular filling application (e.g., clinical laboratory).   This uniqueness must persist over time.</w:t>
      </w:r>
    </w:p>
    <w:p w14:paraId="4DFDC379" w14:textId="77777777" w:rsidR="00DD6D98" w:rsidRPr="00EA3945" w:rsidRDefault="00DD6D98" w:rsidP="00DD6D98">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1B40DA71" w14:textId="77777777" w:rsidR="00DD6D98" w:rsidRPr="00EA3945" w:rsidRDefault="00DD6D98" w:rsidP="00DD6D98">
      <w:pPr>
        <w:pStyle w:val="NormalIndented"/>
        <w:rPr>
          <w:noProof/>
        </w:rPr>
      </w:pPr>
      <w:r w:rsidRPr="00EA3945">
        <w:rPr>
          <w:noProof/>
        </w:rPr>
        <w:t xml:space="preserve">See </w:t>
      </w:r>
      <w:r w:rsidRPr="00EA3945">
        <w:rPr>
          <w:rStyle w:val="ReferenceAttribute"/>
          <w:noProof/>
        </w:rPr>
        <w:t>ORC-3-filler order number</w:t>
      </w:r>
      <w:r w:rsidRPr="00EA3945">
        <w:rPr>
          <w:noProof/>
        </w:rPr>
        <w:t xml:space="preserve"> for information on when this field must be valued.</w:t>
      </w:r>
    </w:p>
    <w:p w14:paraId="2208E098" w14:textId="77777777" w:rsidR="00DD6D98" w:rsidRDefault="00DD6D98" w:rsidP="00DD6D98">
      <w:pPr>
        <w:pStyle w:val="NormalIndented"/>
      </w:pPr>
      <w:r>
        <w:t xml:space="preserve">The conditions which make this field required are divided into two main issues.  The data in </w:t>
      </w:r>
      <w:r w:rsidRPr="00466890">
        <w:rPr>
          <w:rStyle w:val="ReferenceAttribute"/>
        </w:rPr>
        <w:t>ORC-2</w:t>
      </w:r>
      <w:r>
        <w:t xml:space="preserve"> and </w:t>
      </w:r>
      <w:r w:rsidRPr="00466890">
        <w:rPr>
          <w:rStyle w:val="ReferenceAttribute"/>
        </w:rPr>
        <w:t>OBR-2</w:t>
      </w:r>
      <w:r>
        <w:t xml:space="preserve"> are logically the same thing: a placer id.  The data in </w:t>
      </w:r>
      <w:r w:rsidRPr="00466890">
        <w:rPr>
          <w:rStyle w:val="ReferenceAttribute"/>
        </w:rPr>
        <w:t>ORC-3</w:t>
      </w:r>
      <w:r>
        <w:t xml:space="preserve"> and </w:t>
      </w:r>
      <w:r w:rsidRPr="00466890">
        <w:rPr>
          <w:rStyle w:val="ReferenceAttribute"/>
        </w:rPr>
        <w:t>OBR-3</w:t>
      </w:r>
      <w:r>
        <w:t xml:space="preserve"> are logically the same thing: the filler id.</w:t>
      </w:r>
    </w:p>
    <w:p w14:paraId="499CDBE5" w14:textId="77777777" w:rsidR="00DD6D98" w:rsidRDefault="00DD6D98" w:rsidP="00DD6D98">
      <w:pPr>
        <w:pStyle w:val="NormalIndented"/>
      </w:pPr>
      <w:r>
        <w:t>From that perspective, each message must have either a placer or a filler id with an exception for the case of a "Send Number" control code since its purpose is to request a placer id.</w:t>
      </w:r>
    </w:p>
    <w:p w14:paraId="21ACAE45" w14:textId="77777777" w:rsidR="00DD6D98" w:rsidRDefault="00DD6D98" w:rsidP="00DD6D98">
      <w:pPr>
        <w:pStyle w:val="NormalIndented"/>
      </w:pPr>
      <w: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w:t>
      </w:r>
      <w:proofErr w:type="gramStart"/>
      <w:r>
        <w:t>as long as</w:t>
      </w:r>
      <w:proofErr w:type="gramEnd"/>
      <w:r>
        <w:t xml:space="preserve"> the data is the same between the two segments. </w:t>
      </w:r>
    </w:p>
    <w:p w14:paraId="78A64AE1" w14:textId="77777777" w:rsidR="00DD6D98" w:rsidRPr="00EA3945" w:rsidRDefault="00DD6D98" w:rsidP="00DD6D98">
      <w:pPr>
        <w:pStyle w:val="NormalIndented"/>
        <w:rPr>
          <w:noProof/>
        </w:rPr>
      </w:pPr>
      <w:r>
        <w:t>It is recommended that the initiating system should provide a unique number when a new order or unsolicited result is initially communicated.</w:t>
      </w:r>
    </w:p>
    <w:p w14:paraId="1E939453" w14:textId="77777777" w:rsidR="00DD6D98" w:rsidRPr="00EA3945" w:rsidRDefault="00DD6D98" w:rsidP="00DD6D98">
      <w:pPr>
        <w:pStyle w:val="NormalIndented"/>
        <w:rPr>
          <w:noProof/>
        </w:rPr>
      </w:pPr>
      <w:r w:rsidRPr="00EA3945">
        <w:rPr>
          <w:noProof/>
        </w:rPr>
        <w:lastRenderedPageBreak/>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1EADEDED" w14:textId="77777777" w:rsidR="00DD6D98" w:rsidRPr="00EA3945" w:rsidRDefault="00DD6D98" w:rsidP="00DD6D98">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118D524D" w14:textId="77777777" w:rsidR="00DD6D98" w:rsidRPr="00466890" w:rsidRDefault="00DD6D98" w:rsidP="00DD6D98">
      <w:pPr>
        <w:pStyle w:val="Heading4"/>
      </w:pPr>
      <w:r w:rsidRPr="00466890">
        <w:t>OBR-4   Universal Service Identifier</w:t>
      </w:r>
      <w:r w:rsidRPr="00466890">
        <w:fldChar w:fldCharType="begin"/>
      </w:r>
      <w:r w:rsidRPr="00466890">
        <w:instrText xml:space="preserve"> XE “universal service ID” </w:instrText>
      </w:r>
      <w:r w:rsidRPr="00466890">
        <w:fldChar w:fldCharType="end"/>
      </w:r>
      <w:proofErr w:type="gramStart"/>
      <w:r w:rsidRPr="00466890">
        <w:t xml:space="preserve">   (</w:t>
      </w:r>
      <w:proofErr w:type="gramEnd"/>
      <w:r w:rsidRPr="00466890">
        <w:t>CWE)   00238</w:t>
      </w:r>
    </w:p>
    <w:p w14:paraId="759B061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45DAC7" w14:textId="77777777" w:rsidR="00DD6D98" w:rsidRPr="00EA3945" w:rsidRDefault="00DD6D98" w:rsidP="00DD6D98">
      <w:pPr>
        <w:pStyle w:val="NormalIndented"/>
      </w:pPr>
      <w:r w:rsidRPr="00EA3945">
        <w:rPr>
          <w:noProof/>
        </w:rPr>
        <w:t xml:space="preserve">Definition:  </w:t>
      </w:r>
      <w:r w:rsidRPr="00EA3945">
        <w:t>This field contains the identifier code for the requested observation/test/battery.  The identifier can come from either a local coding system or industry standards</w:t>
      </w:r>
      <w:r>
        <w:t>.  Examples may be</w:t>
      </w:r>
      <w:r w:rsidRPr="00DB6BE0">
        <w:t xml:space="preserve"> </w:t>
      </w:r>
      <w:r>
        <w:t xml:space="preserve">LOINC (emerging as the global standard for observation identifiers), JLAC10, or </w:t>
      </w:r>
      <w:r w:rsidRPr="00DB6BE0">
        <w:t xml:space="preserve">SNOMED </w:t>
      </w:r>
      <w:r>
        <w:t>CT</w:t>
      </w:r>
      <w:r w:rsidRPr="00EA3945">
        <w:t>.</w:t>
      </w:r>
      <w:r w:rsidRPr="00505B37">
        <w:t xml:space="preserve"> Refer to Table 0612 - Universal Service Identifier in Chapter 2C for valid values.</w:t>
      </w:r>
    </w:p>
    <w:p w14:paraId="2DE6DB23" w14:textId="77777777" w:rsidR="00DD6D98" w:rsidRPr="00EA3945" w:rsidRDefault="00DD6D98" w:rsidP="00DD6D98">
      <w:pPr>
        <w:pStyle w:val="Heading4"/>
      </w:pPr>
      <w:r w:rsidRPr="00EA3945">
        <w:t>OBR-5   Priority</w:t>
      </w:r>
    </w:p>
    <w:p w14:paraId="0C719533"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OBR-5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7C7583F0" w14:textId="77777777" w:rsidR="00DD6D98" w:rsidRPr="00EA3945" w:rsidRDefault="00DD6D98" w:rsidP="00DD6D98">
      <w:pPr>
        <w:pStyle w:val="Heading4"/>
      </w:pPr>
      <w:r w:rsidRPr="00EA3945">
        <w:t>OBR-6   Requested Date/Time</w:t>
      </w:r>
    </w:p>
    <w:p w14:paraId="43539A27"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OBR-6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794DAFB1" w14:textId="77777777" w:rsidR="00DD6D98" w:rsidRPr="00EA3945" w:rsidRDefault="00DD6D98" w:rsidP="00DD6D98">
      <w:pPr>
        <w:pStyle w:val="Heading4"/>
      </w:pPr>
      <w:r w:rsidRPr="00EA3945">
        <w:t>OBR-7   Observation Date/Time</w:t>
      </w:r>
      <w:r w:rsidRPr="00EA3945">
        <w:fldChar w:fldCharType="begin"/>
      </w:r>
      <w:r w:rsidRPr="00EA3945">
        <w:instrText xml:space="preserve"> XE “observation date/time” </w:instrText>
      </w:r>
      <w:r w:rsidRPr="00EA3945">
        <w:fldChar w:fldCharType="end"/>
      </w:r>
      <w:proofErr w:type="gramStart"/>
      <w:r w:rsidRPr="00EA3945">
        <w:t xml:space="preserve">   (</w:t>
      </w:r>
      <w:proofErr w:type="gramEnd"/>
      <w:r w:rsidRPr="00EA3945">
        <w:t>DTM)   00241</w:t>
      </w:r>
    </w:p>
    <w:p w14:paraId="345A1E3A" w14:textId="77777777" w:rsidR="00DD6D98" w:rsidRPr="00EA3945" w:rsidRDefault="00DD6D98" w:rsidP="00DD6D98">
      <w:pPr>
        <w:pStyle w:val="NormalIndented"/>
        <w:rPr>
          <w:noProof/>
        </w:rPr>
      </w:pPr>
      <w:r w:rsidRPr="00EA3945">
        <w:rPr>
          <w:noProof/>
        </w:rPr>
        <w:t>Definition:  This field is the clinically relevant date/time of the observation.  In the case of observations taken directly from a subject, it is the actual date and time the observation was obtained.  In the case of a specimen</w:t>
      </w:r>
      <w:r w:rsidRPr="00EA3945">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EA3945">
        <w:rPr>
          <w:rStyle w:val="Strong"/>
          <w:noProof/>
        </w:rPr>
        <w:t>must</w:t>
      </w:r>
      <w:r w:rsidRPr="00EA3945">
        <w:rPr>
          <w:noProof/>
        </w:rPr>
        <w:t xml:space="preserve"> be filled in.  If it is transmitted as part of a request </w:t>
      </w:r>
      <w:r w:rsidRPr="00EA3945">
        <w:rPr>
          <w:rStyle w:val="Strong"/>
          <w:noProof/>
        </w:rPr>
        <w:t>and</w:t>
      </w:r>
      <w:r w:rsidRPr="00EA3945">
        <w:rPr>
          <w:noProof/>
        </w:rPr>
        <w:t xml:space="preserve"> a sample has been sent along as part of the request, this field must be filled in because this specimen time is the physiologically relevant date/time of the observation.</w:t>
      </w:r>
    </w:p>
    <w:p w14:paraId="0046538B" w14:textId="77777777" w:rsidR="00DD6D98" w:rsidRPr="00EA3945" w:rsidRDefault="00DD6D98" w:rsidP="00DD6D98">
      <w:pPr>
        <w:pStyle w:val="Heading4"/>
      </w:pPr>
      <w:r w:rsidRPr="00EA3945">
        <w:t>OBR-8   Observation End Date/Time</w:t>
      </w:r>
      <w:r w:rsidRPr="00EA3945">
        <w:fldChar w:fldCharType="begin"/>
      </w:r>
      <w:r w:rsidRPr="00EA3945">
        <w:instrText xml:space="preserve"> XE “observation end date/time” </w:instrText>
      </w:r>
      <w:r w:rsidRPr="00EA3945">
        <w:fldChar w:fldCharType="end"/>
      </w:r>
      <w:proofErr w:type="gramStart"/>
      <w:r w:rsidRPr="00EA3945">
        <w:t xml:space="preserve">   (</w:t>
      </w:r>
      <w:proofErr w:type="gramEnd"/>
      <w:r w:rsidRPr="00EA3945">
        <w:t>DTM)   00242</w:t>
      </w:r>
      <w:r w:rsidRPr="00EA3945">
        <w:fldChar w:fldCharType="begin"/>
      </w:r>
      <w:r w:rsidRPr="00EA3945">
        <w:instrText xml:space="preserve"> XE “observation end date/time” </w:instrText>
      </w:r>
      <w:r w:rsidRPr="00EA3945">
        <w:fldChar w:fldCharType="end"/>
      </w:r>
    </w:p>
    <w:p w14:paraId="24FF9F04" w14:textId="77777777" w:rsidR="00DD6D98" w:rsidRPr="00EA3945" w:rsidRDefault="00DD6D98" w:rsidP="00DD6D98">
      <w:pPr>
        <w:pStyle w:val="NormalIndented"/>
        <w:rPr>
          <w:noProof/>
        </w:rPr>
      </w:pPr>
      <w:r w:rsidRPr="00EA3945">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7D8413AC" w14:textId="77777777" w:rsidR="00DD6D98" w:rsidRPr="00EA3945" w:rsidRDefault="00DD6D98" w:rsidP="00DD6D98">
      <w:pPr>
        <w:pStyle w:val="Heading4"/>
      </w:pPr>
      <w:r w:rsidRPr="00EA3945">
        <w:t>OBR-9   Collection Volume</w:t>
      </w:r>
      <w:r w:rsidRPr="00EA3945">
        <w:fldChar w:fldCharType="begin"/>
      </w:r>
      <w:r w:rsidRPr="00EA3945">
        <w:instrText xml:space="preserve"> XE “collection volume” </w:instrText>
      </w:r>
      <w:r w:rsidRPr="00EA3945">
        <w:fldChar w:fldCharType="end"/>
      </w:r>
      <w:proofErr w:type="gramStart"/>
      <w:r w:rsidRPr="00EA3945">
        <w:t xml:space="preserve">   (</w:t>
      </w:r>
      <w:proofErr w:type="gramEnd"/>
      <w:r w:rsidRPr="00EA3945">
        <w:t>CQ)   00243</w:t>
      </w:r>
    </w:p>
    <w:p w14:paraId="4EF3B70D" w14:textId="77777777" w:rsidR="00DD6D98" w:rsidRDefault="00DD6D98" w:rsidP="00DD6D98">
      <w:pPr>
        <w:pStyle w:val="Components"/>
      </w:pPr>
      <w:r>
        <w:t>Components:  &lt;Quantity (NM)&gt; ^ &lt;Units (CWE)&gt;</w:t>
      </w:r>
    </w:p>
    <w:p w14:paraId="76C25A71" w14:textId="77777777" w:rsidR="00DD6D98" w:rsidRDefault="00DD6D98" w:rsidP="00DD6D98">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149066" w14:textId="77777777" w:rsidR="00DD6D98" w:rsidRPr="00EA3945" w:rsidRDefault="00DD6D98" w:rsidP="00DD6D98">
      <w:pPr>
        <w:pStyle w:val="NormalIndented"/>
        <w:rPr>
          <w:noProof/>
        </w:rPr>
      </w:pPr>
      <w:r w:rsidRPr="00EA3945">
        <w:rPr>
          <w:noProof/>
        </w:rPr>
        <w:t xml:space="preserve">Definition:  </w:t>
      </w:r>
      <w:r>
        <w:rPr>
          <w:noProof/>
        </w:rPr>
        <w:t>Deprecated in version 2.9 in favor of SPM-12.</w:t>
      </w:r>
    </w:p>
    <w:p w14:paraId="44F44989" w14:textId="77777777" w:rsidR="00DD6D98" w:rsidRPr="00EA3945" w:rsidRDefault="00DD6D98" w:rsidP="00DD6D98">
      <w:pPr>
        <w:pStyle w:val="Heading4"/>
      </w:pPr>
      <w:r w:rsidRPr="00EA3945">
        <w:t>OBR-10   Collector Identifier</w:t>
      </w:r>
      <w:r w:rsidRPr="00EA3945">
        <w:fldChar w:fldCharType="begin"/>
      </w:r>
      <w:r w:rsidRPr="00EA3945">
        <w:instrText xml:space="preserve"> XE “collector identifier” </w:instrText>
      </w:r>
      <w:r w:rsidRPr="00EA3945">
        <w:fldChar w:fldCharType="end"/>
      </w:r>
      <w:proofErr w:type="gramStart"/>
      <w:r w:rsidRPr="00EA3945">
        <w:t xml:space="preserve">   (</w:t>
      </w:r>
      <w:proofErr w:type="gramEnd"/>
      <w:r w:rsidRPr="00EA3945">
        <w:t>XCN)   00244</w:t>
      </w:r>
    </w:p>
    <w:p w14:paraId="6AB5D440"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C9C8007"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7AE87224"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6FDAF8" w14:textId="77777777" w:rsidR="00DD6D98" w:rsidRDefault="00DD6D98" w:rsidP="00DD6D98">
      <w:pPr>
        <w:pStyle w:val="Components"/>
      </w:pPr>
      <w:r>
        <w:t>Subcomponents for Assigning Authority (HD):  &lt;Namespace ID (IS)&gt; &amp; &lt;Universal ID (ST)&gt; &amp; &lt;Universal ID Type (ID)&gt;</w:t>
      </w:r>
    </w:p>
    <w:p w14:paraId="58303ABA" w14:textId="77777777" w:rsidR="00DD6D98" w:rsidRDefault="00DD6D98" w:rsidP="00DD6D98">
      <w:pPr>
        <w:pStyle w:val="Components"/>
      </w:pPr>
      <w:r>
        <w:t>Subcomponents for Assigning Facility (HD):  &lt;Namespace ID (IS)&gt; &amp; &lt;Universal ID (ST)&gt; &amp; &lt;Universal ID Type (ID)&gt;</w:t>
      </w:r>
    </w:p>
    <w:p w14:paraId="4D49DB38"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6BD188"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520E3F" w14:textId="77777777"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F9576F" w14:textId="77777777" w:rsidR="00DD6D98" w:rsidRPr="00EA3945" w:rsidRDefault="00DD6D98" w:rsidP="00DD6D98">
      <w:pPr>
        <w:pStyle w:val="NormalIndented"/>
        <w:rPr>
          <w:noProof/>
        </w:rPr>
      </w:pPr>
      <w:r w:rsidRPr="00EA3945">
        <w:rPr>
          <w:noProof/>
        </w:rPr>
        <w:t xml:space="preserve">Definition:  </w:t>
      </w:r>
      <w:r w:rsidRPr="00EA3945">
        <w:rPr>
          <w:b/>
          <w:i/>
          <w:noProof/>
        </w:rPr>
        <w:t>This field is retained for backward compatibility only as of v</w:t>
      </w:r>
      <w:r>
        <w:rPr>
          <w:b/>
          <w:i/>
          <w:noProof/>
        </w:rPr>
        <w:t xml:space="preserve"> </w:t>
      </w:r>
      <w:r w:rsidRPr="00EA3945">
        <w:rPr>
          <w:b/>
          <w:i/>
          <w:noProof/>
        </w:rPr>
        <w:t>2</w:t>
      </w:r>
      <w:r>
        <w:rPr>
          <w:b/>
          <w:i/>
          <w:noProof/>
        </w:rPr>
        <w:t>.</w:t>
      </w:r>
      <w:r w:rsidRPr="00EA3945">
        <w:rPr>
          <w:b/>
          <w:i/>
          <w:noProof/>
        </w:rPr>
        <w:t>7.</w:t>
      </w:r>
      <w:r w:rsidRPr="00EA3945">
        <w:rPr>
          <w:noProof/>
        </w:rPr>
        <w:t xml:space="preserve"> The reader is referred t</w:t>
      </w:r>
      <w:r>
        <w:rPr>
          <w:noProof/>
        </w:rPr>
        <w:t>o the PRT segment described in C</w:t>
      </w:r>
      <w:r w:rsidRPr="00EA3945">
        <w:rPr>
          <w:noProof/>
        </w:rPr>
        <w:t>hapter 7.</w:t>
      </w:r>
    </w:p>
    <w:p w14:paraId="5A9C2147" w14:textId="77777777" w:rsidR="00DD6D98" w:rsidRPr="00EA3945" w:rsidRDefault="00DD6D98" w:rsidP="00DD6D98">
      <w:pPr>
        <w:pStyle w:val="NormalIndented"/>
        <w:rPr>
          <w:noProof/>
        </w:rPr>
      </w:pPr>
      <w:r w:rsidRPr="00EA3945">
        <w:rPr>
          <w:noProof/>
        </w:rPr>
        <w:t xml:space="preserve">When a specimen is required for the study, this field will identify the person, department, or facility that collected the specimen.  Either name or ID code, or both, may be present.  </w:t>
      </w:r>
      <w:r w:rsidRPr="00EA3945">
        <w:t>If the person referenced in this field is also referenced in PRT segment, they must contain the same information.  However, if there is a difference, then PRT segment takes precedence.</w:t>
      </w:r>
    </w:p>
    <w:p w14:paraId="32B58679" w14:textId="77777777" w:rsidR="00DD6D98" w:rsidRPr="00466890" w:rsidRDefault="00DD6D98" w:rsidP="00DD6D98">
      <w:pPr>
        <w:pStyle w:val="Heading4"/>
      </w:pPr>
      <w:r w:rsidRPr="00466890">
        <w:t>OBR-11   Specimen Action Code</w:t>
      </w:r>
      <w:r w:rsidRPr="00466890">
        <w:fldChar w:fldCharType="begin"/>
      </w:r>
      <w:r w:rsidRPr="00466890">
        <w:instrText xml:space="preserve"> XE “specimen action code” </w:instrText>
      </w:r>
      <w:r w:rsidRPr="00466890">
        <w:fldChar w:fldCharType="end"/>
      </w:r>
      <w:proofErr w:type="gramStart"/>
      <w:r w:rsidRPr="00466890">
        <w:t xml:space="preserve">   (</w:t>
      </w:r>
      <w:proofErr w:type="gramEnd"/>
      <w:r w:rsidRPr="00466890">
        <w:t>ID)   00245</w:t>
      </w:r>
    </w:p>
    <w:p w14:paraId="78F49616" w14:textId="77777777" w:rsidR="00DD6D98" w:rsidRPr="00EA3945" w:rsidRDefault="00DD6D98" w:rsidP="00DD6D98">
      <w:pPr>
        <w:pStyle w:val="NormalIndented"/>
        <w:rPr>
          <w:noProof/>
        </w:rPr>
      </w:pPr>
      <w:r w:rsidRPr="00EA3945">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27" w:anchor="HL70065" w:history="1">
        <w:r w:rsidRPr="00EA3945">
          <w:rPr>
            <w:rStyle w:val="HyperlinkText"/>
            <w:noProof/>
            <w:szCs w:val="16"/>
          </w:rPr>
          <w:t>HL7 Table 0065 – Specimen Action Code</w:t>
        </w:r>
      </w:hyperlink>
      <w:r w:rsidRPr="00EA3945">
        <w:rPr>
          <w:noProof/>
        </w:rPr>
        <w:t xml:space="preserve"> </w:t>
      </w:r>
      <w:r>
        <w:rPr>
          <w:noProof/>
        </w:rPr>
        <w:t xml:space="preserve">in Chapter 2C, Code Tables, </w:t>
      </w:r>
      <w:r w:rsidRPr="00EA3945">
        <w:rPr>
          <w:noProof/>
        </w:rPr>
        <w:t>for valid values.</w:t>
      </w:r>
    </w:p>
    <w:p w14:paraId="5A2ECACB" w14:textId="77777777" w:rsidR="00DD6D98" w:rsidRPr="00EA3945" w:rsidRDefault="00DD6D98" w:rsidP="00DD6D98">
      <w:pPr>
        <w:pStyle w:val="Heading4"/>
      </w:pPr>
      <w:r w:rsidRPr="00EA3945">
        <w:t>OBR-12   Danger Code</w:t>
      </w:r>
      <w:r w:rsidRPr="00EA3945">
        <w:fldChar w:fldCharType="begin"/>
      </w:r>
      <w:r w:rsidRPr="00EA3945">
        <w:instrText xml:space="preserve"> XE “danger code” </w:instrText>
      </w:r>
      <w:r w:rsidRPr="00EA3945">
        <w:fldChar w:fldCharType="end"/>
      </w:r>
      <w:proofErr w:type="gramStart"/>
      <w:r w:rsidRPr="00EA3945">
        <w:t xml:space="preserve">   (</w:t>
      </w:r>
      <w:proofErr w:type="gramEnd"/>
      <w:r w:rsidRPr="00EA3945">
        <w:t>CWE)   00246</w:t>
      </w:r>
    </w:p>
    <w:p w14:paraId="5026B0E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5C6720" w14:textId="77777777" w:rsidR="00DD6D98" w:rsidRPr="00EA3945" w:rsidRDefault="00DD6D98" w:rsidP="00DD6D98">
      <w:pPr>
        <w:pStyle w:val="NormalIndented"/>
        <w:rPr>
          <w:noProof/>
        </w:rPr>
      </w:pPr>
      <w:r w:rsidRPr="00EA3945">
        <w:rPr>
          <w:noProof/>
        </w:rPr>
        <w:t xml:space="preserve">Definition:  This field contains the code and/or text indicating any known or suspected patient or specimen hazards, e.g., patient with active tuberculosis or blood from a hepatitis patient.  Either code and/or text may be absent.  However, the code is always placed in the first component position and any free text in the second component.  Thus, free text without a code must be preceded by a component delimiter. </w:t>
      </w:r>
      <w:r w:rsidRPr="00505B37">
        <w:rPr>
          <w:noProof/>
        </w:rPr>
        <w:t>Refer to Table 0613 - Danger Code in Chapter 2C for valid values.</w:t>
      </w:r>
    </w:p>
    <w:p w14:paraId="2EED2A17" w14:textId="77777777" w:rsidR="00DD6D98" w:rsidRPr="00466890" w:rsidRDefault="00DD6D98" w:rsidP="00DD6D98">
      <w:pPr>
        <w:pStyle w:val="Heading4"/>
      </w:pPr>
      <w:r w:rsidRPr="00466890">
        <w:t>OBR-13   Relevant Clinical Information</w:t>
      </w:r>
      <w:r w:rsidRPr="00466890">
        <w:fldChar w:fldCharType="begin"/>
      </w:r>
      <w:r w:rsidRPr="00466890">
        <w:instrText xml:space="preserve"> XE “relevant clinical information” </w:instrText>
      </w:r>
      <w:r w:rsidRPr="00466890">
        <w:fldChar w:fldCharType="end"/>
      </w:r>
      <w:proofErr w:type="gramStart"/>
      <w:r w:rsidRPr="00466890">
        <w:t xml:space="preserve">   (</w:t>
      </w:r>
      <w:proofErr w:type="gramEnd"/>
      <w:r w:rsidRPr="00466890">
        <w:t>CWE)   00247</w:t>
      </w:r>
    </w:p>
    <w:p w14:paraId="5B748AB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FBABCA" w14:textId="77777777" w:rsidR="00DD6D98" w:rsidRPr="00EA3945" w:rsidRDefault="00DD6D98" w:rsidP="00DD6D98">
      <w:pPr>
        <w:pStyle w:val="NormalIndented"/>
        <w:rPr>
          <w:noProof/>
        </w:rPr>
      </w:pPr>
      <w:r w:rsidRPr="008658E1">
        <w:rPr>
          <w:noProof/>
        </w:rPr>
        <w:t>Definition:</w:t>
      </w:r>
      <w:r>
        <w:rPr>
          <w:noProof/>
        </w:rPr>
        <w:t xml:space="preserve"> </w:t>
      </w:r>
      <w:r w:rsidRPr="00CC48D9">
        <w:t xml:space="preserve">This field contains additional clinical information about the patient or specimen. This field is used to report the </w:t>
      </w:r>
      <w:r w:rsidRPr="00F42E17">
        <w:t xml:space="preserve">supporting and/or </w:t>
      </w:r>
      <w:r w:rsidRPr="00CC48D9">
        <w:t>suspected diagnosis and clinical findings on requests for interpreted diagnostic studies</w:t>
      </w:r>
      <w:r w:rsidRPr="00F42E17">
        <w:t xml:space="preserve"> where a simple text string or code is sufficient. This field could use all appropriate code </w:t>
      </w:r>
      <w:r w:rsidRPr="00F42E17">
        <w:lastRenderedPageBreak/>
        <w:t>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w:t>
      </w:r>
      <w:r>
        <w:t>lowing the OBR should be used.</w:t>
      </w:r>
      <w:r w:rsidRPr="00CC48D9">
        <w:t xml:space="preserve"> </w:t>
      </w:r>
      <w:r w:rsidRPr="00132F6E">
        <w:t>Examples include repor</w:t>
      </w:r>
      <w:r w:rsidRPr="00713451">
        <w:t>ting the amount of inspired carbon dioxide for blood gasses, the point in the menstrual cycle for cervical pap tests, and other conditions that influence test interpretations.</w:t>
      </w:r>
      <w:r>
        <w:rPr>
          <w:noProof/>
        </w:rPr>
        <w:t xml:space="preserve"> </w:t>
      </w:r>
      <w:r w:rsidRPr="00EA3945">
        <w:rPr>
          <w:noProof/>
        </w:rPr>
        <w:t xml:space="preserve">Refer to </w:t>
      </w:r>
      <w:hyperlink r:id="rId28" w:anchor="HL70916" w:history="1">
        <w:r w:rsidRPr="00EA3945">
          <w:rPr>
            <w:rStyle w:val="HyperlinkText"/>
            <w:noProof/>
            <w:szCs w:val="16"/>
          </w:rPr>
          <w:t>HL7 Table 0</w:t>
        </w:r>
        <w:r>
          <w:rPr>
            <w:rStyle w:val="HyperlinkText"/>
            <w:noProof/>
            <w:szCs w:val="16"/>
          </w:rPr>
          <w:t>916</w:t>
        </w:r>
        <w:r w:rsidRPr="00EA3945">
          <w:rPr>
            <w:rStyle w:val="HyperlinkText"/>
            <w:noProof/>
            <w:szCs w:val="16"/>
          </w:rPr>
          <w:t xml:space="preserve"> – </w:t>
        </w:r>
        <w:r>
          <w:rPr>
            <w:rStyle w:val="HyperlinkText"/>
            <w:noProof/>
            <w:szCs w:val="16"/>
          </w:rPr>
          <w:t>Relevant Clinical Information</w:t>
        </w:r>
      </w:hyperlink>
      <w:r w:rsidRPr="00EA3945">
        <w:rPr>
          <w:noProof/>
        </w:rPr>
        <w:t xml:space="preserve"> </w:t>
      </w:r>
      <w:r>
        <w:rPr>
          <w:noProof/>
        </w:rPr>
        <w:t xml:space="preserve">in Chapter 2C, Code Tables, </w:t>
      </w:r>
      <w:r w:rsidRPr="00EA3945">
        <w:rPr>
          <w:noProof/>
        </w:rPr>
        <w:t>for valid values.</w:t>
      </w:r>
    </w:p>
    <w:p w14:paraId="71FA1529" w14:textId="77777777" w:rsidR="00DD6D98" w:rsidRPr="00EA3945" w:rsidRDefault="00DD6D98" w:rsidP="00DD6D98">
      <w:pPr>
        <w:pStyle w:val="Heading4"/>
      </w:pPr>
      <w:r w:rsidRPr="00EA3945">
        <w:t>OBR-14   Specimen Received Date/Time</w:t>
      </w:r>
    </w:p>
    <w:p w14:paraId="220AA940"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OBR-14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0E0BD0B3" w14:textId="77777777" w:rsidR="00DD6D98" w:rsidRPr="00EA3945" w:rsidRDefault="00DD6D98" w:rsidP="00DD6D98">
      <w:pPr>
        <w:pStyle w:val="Heading4"/>
      </w:pPr>
      <w:r w:rsidRPr="00EA3945">
        <w:t>OBR-15   Specimen Source</w:t>
      </w:r>
    </w:p>
    <w:p w14:paraId="76520B56"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OBR-15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4489D7CE" w14:textId="77777777" w:rsidR="00DD6D98" w:rsidRDefault="00DD6D98" w:rsidP="00DD6D98">
      <w:pPr>
        <w:pStyle w:val="Heading4"/>
      </w:pPr>
      <w:r w:rsidRPr="00EA3945">
        <w:t>OBR-16   Ordering Provider</w:t>
      </w:r>
      <w:r w:rsidRPr="00EA3945">
        <w:fldChar w:fldCharType="begin"/>
      </w:r>
      <w:r w:rsidRPr="00EA3945">
        <w:instrText xml:space="preserve"> XE “ordering provider” </w:instrText>
      </w:r>
      <w:r w:rsidRPr="00EA3945">
        <w:fldChar w:fldCharType="end"/>
      </w:r>
      <w:proofErr w:type="gramStart"/>
      <w:r w:rsidRPr="00EA3945">
        <w:t xml:space="preserve">   (</w:t>
      </w:r>
      <w:proofErr w:type="gramEnd"/>
      <w:r w:rsidRPr="00EA3945">
        <w:t>XCN)   00226</w:t>
      </w:r>
    </w:p>
    <w:p w14:paraId="7728D386"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Pr>
          <w:noProof/>
        </w:rPr>
        <w:t xml:space="preserve"> The reader is referred ot the PRT segment as described in Chapter 7.</w:t>
      </w:r>
    </w:p>
    <w:p w14:paraId="7447A5C6" w14:textId="77777777" w:rsidR="00DD6D98" w:rsidRPr="00EA3945" w:rsidRDefault="00DD6D98" w:rsidP="00DD6D98">
      <w:pPr>
        <w:pStyle w:val="Heading4"/>
      </w:pPr>
      <w:r w:rsidRPr="00EA3945">
        <w:t>OBR-17   Order Callback Phone Number</w:t>
      </w:r>
      <w:r w:rsidRPr="00EA3945">
        <w:fldChar w:fldCharType="begin"/>
      </w:r>
      <w:r w:rsidRPr="00EA3945">
        <w:instrText xml:space="preserve"> XE “order callback phone number” </w:instrText>
      </w:r>
      <w:r w:rsidRPr="00EA3945">
        <w:fldChar w:fldCharType="end"/>
      </w:r>
      <w:proofErr w:type="gramStart"/>
      <w:r w:rsidRPr="00EA3945">
        <w:t xml:space="preserve">   (</w:t>
      </w:r>
      <w:proofErr w:type="gramEnd"/>
      <w:r w:rsidRPr="00EA3945">
        <w:t>XTN)   00250</w:t>
      </w:r>
    </w:p>
    <w:p w14:paraId="7BAFA4EC"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C56E5A7"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B4EB2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ADBC1D"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4B167DED" w14:textId="77777777" w:rsidR="00DD6D98" w:rsidRPr="00EA3945" w:rsidRDefault="00DD6D98" w:rsidP="00DD6D98">
      <w:pPr>
        <w:pStyle w:val="NormalIndented"/>
        <w:rPr>
          <w:noProof/>
        </w:rPr>
      </w:pPr>
      <w:r w:rsidRPr="00EA3945">
        <w:rPr>
          <w:noProof/>
        </w:rPr>
        <w:t>Definition:  This field contains the telephone number for reporting a status or a result using the standard format with extension and/or beeper number when applicable.</w:t>
      </w:r>
    </w:p>
    <w:p w14:paraId="38E9BB53" w14:textId="77777777" w:rsidR="00DD6D98" w:rsidRPr="00EA3945" w:rsidRDefault="00DD6D98" w:rsidP="00DD6D98">
      <w:pPr>
        <w:pStyle w:val="Heading4"/>
      </w:pPr>
      <w:r w:rsidRPr="00EA3945">
        <w:t>OBR-18   Placer Field 1</w:t>
      </w:r>
      <w:r w:rsidRPr="00EA3945">
        <w:fldChar w:fldCharType="begin"/>
      </w:r>
      <w:r w:rsidRPr="00EA3945">
        <w:instrText xml:space="preserve"> XE “placer field #1” </w:instrText>
      </w:r>
      <w:r w:rsidRPr="00EA3945">
        <w:fldChar w:fldCharType="end"/>
      </w:r>
      <w:proofErr w:type="gramStart"/>
      <w:r w:rsidRPr="00EA3945">
        <w:t xml:space="preserve">   (</w:t>
      </w:r>
      <w:proofErr w:type="gramEnd"/>
      <w:r w:rsidRPr="00EA3945">
        <w:t>ST)   00251</w:t>
      </w:r>
    </w:p>
    <w:p w14:paraId="79C42AE7" w14:textId="77777777" w:rsidR="00DD6D98" w:rsidRPr="00EA3945" w:rsidRDefault="00DD6D98" w:rsidP="00DD6D98">
      <w:pPr>
        <w:pStyle w:val="NormalIndented"/>
        <w:rPr>
          <w:noProof/>
        </w:rPr>
      </w:pPr>
      <w:r w:rsidRPr="00EA3945">
        <w:rPr>
          <w:noProof/>
        </w:rPr>
        <w:t xml:space="preserve">Definition:  This field is user field #1.  Text sent by the placer will be returned with the results. </w:t>
      </w:r>
    </w:p>
    <w:p w14:paraId="75AED241" w14:textId="77777777" w:rsidR="00DD6D98" w:rsidRPr="00EA3945" w:rsidRDefault="00DD6D98" w:rsidP="00DD6D98">
      <w:pPr>
        <w:pStyle w:val="Heading4"/>
      </w:pPr>
      <w:r w:rsidRPr="00EA3945">
        <w:lastRenderedPageBreak/>
        <w:t>OBR-19   Placer Field 2</w:t>
      </w:r>
      <w:r w:rsidRPr="00EA3945">
        <w:fldChar w:fldCharType="begin"/>
      </w:r>
      <w:r w:rsidRPr="00EA3945">
        <w:instrText xml:space="preserve"> XE “placer field #2”</w:instrText>
      </w:r>
      <w:r w:rsidRPr="00EA3945">
        <w:fldChar w:fldCharType="end"/>
      </w:r>
      <w:proofErr w:type="gramStart"/>
      <w:r w:rsidRPr="00EA3945">
        <w:t xml:space="preserve">   (</w:t>
      </w:r>
      <w:proofErr w:type="gramEnd"/>
      <w:r w:rsidRPr="00EA3945">
        <w:t>ST)   00252</w:t>
      </w:r>
    </w:p>
    <w:p w14:paraId="4EC50F02" w14:textId="77777777" w:rsidR="00DD6D98" w:rsidRPr="00EA3945" w:rsidRDefault="00DD6D98" w:rsidP="00DD6D98">
      <w:pPr>
        <w:pStyle w:val="NormalIndented"/>
        <w:rPr>
          <w:noProof/>
        </w:rPr>
      </w:pPr>
      <w:r w:rsidRPr="00EA3945">
        <w:rPr>
          <w:noProof/>
        </w:rPr>
        <w:t xml:space="preserve">Definition:  This field is similar to placer field #1. </w:t>
      </w:r>
    </w:p>
    <w:p w14:paraId="78DDA241" w14:textId="77777777" w:rsidR="00DD6D98" w:rsidRPr="00EA3945" w:rsidRDefault="00DD6D98" w:rsidP="00DD6D98">
      <w:pPr>
        <w:pStyle w:val="Heading4"/>
      </w:pPr>
      <w:r w:rsidRPr="00EA3945">
        <w:t>OBR-20   Filler Field 1</w:t>
      </w:r>
      <w:r w:rsidRPr="00EA3945">
        <w:fldChar w:fldCharType="begin"/>
      </w:r>
      <w:r w:rsidRPr="00EA3945">
        <w:instrText xml:space="preserve"> XE “filler field #1”</w:instrText>
      </w:r>
      <w:r w:rsidRPr="00EA3945">
        <w:fldChar w:fldCharType="end"/>
      </w:r>
      <w:proofErr w:type="gramStart"/>
      <w:r w:rsidRPr="00EA3945">
        <w:t xml:space="preserve">   (</w:t>
      </w:r>
      <w:proofErr w:type="gramEnd"/>
      <w:r w:rsidRPr="00EA3945">
        <w:t>ST)   00253</w:t>
      </w:r>
    </w:p>
    <w:p w14:paraId="69A69258" w14:textId="77777777" w:rsidR="00DD6D98" w:rsidRPr="00EA3945" w:rsidRDefault="00DD6D98" w:rsidP="00DD6D98">
      <w:pPr>
        <w:pStyle w:val="NormalIndented"/>
        <w:rPr>
          <w:noProof/>
        </w:rPr>
      </w:pPr>
      <w:r w:rsidRPr="00EA3945">
        <w:rPr>
          <w:noProof/>
        </w:rPr>
        <w:t xml:space="preserve">Definition:  This field is definable for any use by the filler (diagnostic service). </w:t>
      </w:r>
    </w:p>
    <w:p w14:paraId="36492830" w14:textId="77777777" w:rsidR="00DD6D98" w:rsidRPr="00EA3945" w:rsidRDefault="00DD6D98" w:rsidP="00DD6D98">
      <w:pPr>
        <w:pStyle w:val="Heading4"/>
      </w:pPr>
      <w:r w:rsidRPr="00EA3945">
        <w:t>OBR-21   Filler Field 2</w:t>
      </w:r>
      <w:r w:rsidRPr="00EA3945">
        <w:fldChar w:fldCharType="begin"/>
      </w:r>
      <w:r w:rsidRPr="00EA3945">
        <w:instrText xml:space="preserve"> XE “filler field #2”</w:instrText>
      </w:r>
      <w:r w:rsidRPr="00EA3945">
        <w:fldChar w:fldCharType="end"/>
      </w:r>
      <w:proofErr w:type="gramStart"/>
      <w:r w:rsidRPr="00EA3945">
        <w:t xml:space="preserve">   (</w:t>
      </w:r>
      <w:proofErr w:type="gramEnd"/>
      <w:r w:rsidRPr="00EA3945">
        <w:t>ST)   00254</w:t>
      </w:r>
    </w:p>
    <w:p w14:paraId="2F979AB2" w14:textId="77777777" w:rsidR="00DD6D98" w:rsidRPr="00EA3945" w:rsidRDefault="00DD6D98" w:rsidP="00DD6D98">
      <w:pPr>
        <w:pStyle w:val="NormalIndented"/>
        <w:rPr>
          <w:noProof/>
        </w:rPr>
      </w:pPr>
      <w:r w:rsidRPr="00EA3945">
        <w:rPr>
          <w:noProof/>
        </w:rPr>
        <w:t xml:space="preserve">Definition:  This field is similar to filler field #1. </w:t>
      </w:r>
    </w:p>
    <w:p w14:paraId="66166FA9" w14:textId="77777777" w:rsidR="00DD6D98" w:rsidRPr="00EA3945" w:rsidRDefault="00DD6D98" w:rsidP="00DD6D98">
      <w:pPr>
        <w:pStyle w:val="Heading4"/>
      </w:pPr>
      <w:r w:rsidRPr="00EA3945">
        <w:t xml:space="preserve">OBR-22   Results </w:t>
      </w:r>
      <w:proofErr w:type="spellStart"/>
      <w:r w:rsidRPr="00EA3945">
        <w:t>Rpt</w:t>
      </w:r>
      <w:proofErr w:type="spellEnd"/>
      <w:r w:rsidRPr="00EA3945">
        <w:t xml:space="preserve">/Status </w:t>
      </w:r>
      <w:proofErr w:type="spellStart"/>
      <w:r w:rsidRPr="00EA3945">
        <w:t>Chng</w:t>
      </w:r>
      <w:proofErr w:type="spellEnd"/>
      <w:r w:rsidRPr="00EA3945">
        <w:t xml:space="preserve"> – Date/Time</w:t>
      </w:r>
      <w:r w:rsidRPr="00EA3945">
        <w:fldChar w:fldCharType="begin"/>
      </w:r>
      <w:r w:rsidRPr="00EA3945">
        <w:instrText xml:space="preserve"> XE “results rpt/status chng”</w:instrText>
      </w:r>
      <w:r w:rsidRPr="00EA3945">
        <w:fldChar w:fldCharType="end"/>
      </w:r>
      <w:proofErr w:type="gramStart"/>
      <w:r w:rsidRPr="00EA3945">
        <w:t xml:space="preserve">   (</w:t>
      </w:r>
      <w:proofErr w:type="gramEnd"/>
      <w:r w:rsidRPr="00EA3945">
        <w:t>DTM)   00255</w:t>
      </w:r>
    </w:p>
    <w:p w14:paraId="05C68DCD" w14:textId="77777777" w:rsidR="00DD6D98" w:rsidRPr="00EA3945" w:rsidRDefault="00DD6D98" w:rsidP="00DD6D98">
      <w:pPr>
        <w:pStyle w:val="NormalIndented"/>
        <w:rPr>
          <w:noProof/>
        </w:rPr>
      </w:pPr>
      <w:r w:rsidRPr="00EA3945">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EA3945">
        <w:rPr>
          <w:rStyle w:val="ReferenceAttribute"/>
          <w:noProof/>
        </w:rPr>
        <w:t>ORC-5 order status</w:t>
      </w:r>
      <w:r w:rsidRPr="00EA3945">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2D3A9810" w14:textId="77777777" w:rsidR="00DD6D98" w:rsidRPr="00EA3945" w:rsidRDefault="00DD6D98" w:rsidP="00DD6D98">
      <w:pPr>
        <w:pStyle w:val="Heading4"/>
      </w:pPr>
      <w:r w:rsidRPr="00EA3945">
        <w:t>OBR-23   Charge to Practice</w:t>
      </w:r>
      <w:r w:rsidRPr="00EA3945">
        <w:fldChar w:fldCharType="begin"/>
      </w:r>
      <w:r w:rsidRPr="00EA3945">
        <w:instrText xml:space="preserve"> XE “charge to practice”</w:instrText>
      </w:r>
      <w:r w:rsidRPr="00EA3945">
        <w:fldChar w:fldCharType="end"/>
      </w:r>
      <w:proofErr w:type="gramStart"/>
      <w:r w:rsidRPr="00EA3945">
        <w:t xml:space="preserve">   (</w:t>
      </w:r>
      <w:proofErr w:type="gramEnd"/>
      <w:r w:rsidRPr="00EA3945">
        <w:t>MOC)   00256</w:t>
      </w:r>
    </w:p>
    <w:p w14:paraId="3BE86632" w14:textId="77777777" w:rsidR="00DD6D98" w:rsidRDefault="00DD6D98" w:rsidP="00DD6D98">
      <w:pPr>
        <w:pStyle w:val="Components"/>
      </w:pPr>
      <w:r>
        <w:t>Components:  &lt;Monetary Amount (MO)&gt; ^ &lt;Charge Code (CWE)&gt;</w:t>
      </w:r>
    </w:p>
    <w:p w14:paraId="5DA55179" w14:textId="77777777" w:rsidR="00DD6D98" w:rsidRDefault="00DD6D98" w:rsidP="00DD6D98">
      <w:pPr>
        <w:pStyle w:val="Components"/>
      </w:pPr>
      <w:r>
        <w:t>Subcomponents for Monetary Amount (MO):  &lt;Quantity (NM)&gt; &amp; &lt;Denomination (ID)&gt;</w:t>
      </w:r>
    </w:p>
    <w:p w14:paraId="2A336979" w14:textId="77777777" w:rsidR="00DD6D98" w:rsidRDefault="00DD6D98" w:rsidP="00DD6D98">
      <w:pPr>
        <w:pStyle w:val="Components"/>
      </w:pPr>
      <w:r>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620A9F" w14:textId="77777777" w:rsidR="00DD6D98" w:rsidRPr="00EA3945" w:rsidRDefault="00DD6D98" w:rsidP="00DD6D98">
      <w:pPr>
        <w:pStyle w:val="NormalIndented"/>
        <w:rPr>
          <w:noProof/>
        </w:rPr>
      </w:pPr>
      <w:r w:rsidRPr="00EA3945">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793E2A0F" w14:textId="77777777" w:rsidR="00DD6D98" w:rsidRPr="00EA3945" w:rsidRDefault="00DD6D98" w:rsidP="00DD6D98">
      <w:pPr>
        <w:pStyle w:val="Heading4"/>
      </w:pPr>
      <w:r w:rsidRPr="00EA3945">
        <w:t>OBR-24   Diagnostic Serv Sect ID</w:t>
      </w:r>
      <w:r w:rsidRPr="00EA3945">
        <w:fldChar w:fldCharType="begin"/>
      </w:r>
      <w:r w:rsidRPr="00EA3945">
        <w:instrText xml:space="preserve"> XE “diagnostic serv sect ID”</w:instrText>
      </w:r>
      <w:r w:rsidRPr="00EA3945">
        <w:fldChar w:fldCharType="end"/>
      </w:r>
      <w:proofErr w:type="gramStart"/>
      <w:r w:rsidRPr="00EA3945">
        <w:t xml:space="preserve">   (</w:t>
      </w:r>
      <w:proofErr w:type="gramEnd"/>
      <w:r w:rsidRPr="00EA3945">
        <w:t>ID)   00257</w:t>
      </w:r>
    </w:p>
    <w:p w14:paraId="60E07968" w14:textId="77777777" w:rsidR="00DD6D98" w:rsidRPr="00EA3945" w:rsidRDefault="00DD6D98" w:rsidP="00DD6D98">
      <w:pPr>
        <w:pStyle w:val="NormalIndented"/>
        <w:rPr>
          <w:noProof/>
        </w:rPr>
      </w:pPr>
      <w:r w:rsidRPr="00EA3945">
        <w:rPr>
          <w:noProof/>
        </w:rPr>
        <w:t xml:space="preserve">Definition:  This field is the section of the diagnostic service where the observation was performed.  If the study was performed by an outside service, the identification of that service should be recorded here.  Refer to </w:t>
      </w:r>
      <w:hyperlink w:anchor="HL70074" w:history="1">
        <w:r w:rsidRPr="00EA3945">
          <w:rPr>
            <w:rStyle w:val="HyperlinkText"/>
            <w:noProof/>
            <w:szCs w:val="16"/>
          </w:rPr>
          <w:t>HL7 Table 0074 – Diagnostic Service Section ID</w:t>
        </w:r>
      </w:hyperlink>
      <w:r w:rsidRPr="00EA3945">
        <w:rPr>
          <w:noProof/>
        </w:rPr>
        <w:t xml:space="preserve"> </w:t>
      </w:r>
      <w:r>
        <w:rPr>
          <w:noProof/>
        </w:rPr>
        <w:t xml:space="preserve">in Chapter 2C, Code Tables, </w:t>
      </w:r>
      <w:r w:rsidRPr="00EA3945">
        <w:rPr>
          <w:noProof/>
        </w:rPr>
        <w:t xml:space="preserve">for valid entries. </w:t>
      </w:r>
    </w:p>
    <w:p w14:paraId="1E9E83A5" w14:textId="77777777" w:rsidR="00DD6D98" w:rsidRPr="00EA3945" w:rsidRDefault="00DD6D98" w:rsidP="00DD6D98">
      <w:pPr>
        <w:pStyle w:val="Heading4"/>
      </w:pPr>
      <w:r w:rsidRPr="00EA3945">
        <w:t>OBR-25   Result Status</w:t>
      </w:r>
      <w:r w:rsidRPr="00EA3945">
        <w:fldChar w:fldCharType="begin"/>
      </w:r>
      <w:r w:rsidRPr="00EA3945">
        <w:instrText xml:space="preserve"> XE “result status” </w:instrText>
      </w:r>
      <w:r w:rsidRPr="00EA3945">
        <w:fldChar w:fldCharType="end"/>
      </w:r>
      <w:proofErr w:type="gramStart"/>
      <w:r w:rsidRPr="00EA3945">
        <w:t xml:space="preserve">   (</w:t>
      </w:r>
      <w:proofErr w:type="gramEnd"/>
      <w:r w:rsidRPr="00EA3945">
        <w:t>ID)   00258</w:t>
      </w:r>
    </w:p>
    <w:p w14:paraId="422D03E5" w14:textId="77777777" w:rsidR="00DD6D98" w:rsidRPr="00EA3945" w:rsidRDefault="00DD6D98" w:rsidP="00DD6D98">
      <w:pPr>
        <w:pStyle w:val="NormalIndented"/>
        <w:rPr>
          <w:noProof/>
        </w:rPr>
      </w:pPr>
      <w:r w:rsidRPr="00EA3945">
        <w:rPr>
          <w:noProof/>
        </w:rPr>
        <w:t>Definition:  This field contains the status of results for this order.  This conditional field is required whenever the OBR is contained in a report message.  It is not required as part of an initial order.</w:t>
      </w:r>
    </w:p>
    <w:p w14:paraId="53FB2F73" w14:textId="77777777" w:rsidR="00DD6D98" w:rsidRPr="00EA3945" w:rsidRDefault="00DD6D98" w:rsidP="00DD6D98">
      <w:pPr>
        <w:pStyle w:val="NormalIndented"/>
        <w:rPr>
          <w:noProof/>
        </w:rPr>
      </w:pPr>
      <w:r w:rsidRPr="00EA3945">
        <w:rPr>
          <w:noProof/>
        </w:rPr>
        <w:t xml:space="preserve">There are two methods of sending status information. If the status is that of the entire order, use </w:t>
      </w:r>
      <w:r w:rsidRPr="00EA3945">
        <w:rPr>
          <w:rStyle w:val="ReferenceAttribute"/>
          <w:noProof/>
        </w:rPr>
        <w:t>ORC-15-order effective date/time</w:t>
      </w:r>
      <w:r w:rsidRPr="00EA3945">
        <w:rPr>
          <w:noProof/>
        </w:rPr>
        <w:t xml:space="preserve"> and </w:t>
      </w:r>
      <w:r w:rsidRPr="00EA3945">
        <w:rPr>
          <w:rStyle w:val="ReferenceAttribute"/>
          <w:noProof/>
        </w:rPr>
        <w:t>ORC-5-order status</w:t>
      </w:r>
      <w:r w:rsidRPr="00EA3945">
        <w:rPr>
          <w:noProof/>
        </w:rPr>
        <w:t xml:space="preserve">.  If the status pertains to the order detail segment, use </w:t>
      </w:r>
      <w:r w:rsidRPr="00EA3945">
        <w:rPr>
          <w:rStyle w:val="ReferenceAttribute"/>
          <w:noProof/>
        </w:rPr>
        <w:t>OBR-25-result status</w:t>
      </w:r>
      <w:r w:rsidRPr="00EA3945">
        <w:rPr>
          <w:noProof/>
        </w:rPr>
        <w:t xml:space="preserve"> and </w:t>
      </w:r>
      <w:r w:rsidRPr="00EA3945">
        <w:rPr>
          <w:rStyle w:val="ReferenceAttribute"/>
          <w:noProof/>
        </w:rPr>
        <w:t>OBR-22-results rpt/status chng – date/time</w:t>
      </w:r>
      <w:r w:rsidRPr="00EA3945">
        <w:rPr>
          <w:noProof/>
        </w:rPr>
        <w:t xml:space="preserve">.  If both are present, the OBR values override the ORC values. </w:t>
      </w:r>
    </w:p>
    <w:p w14:paraId="66581EA6" w14:textId="77777777" w:rsidR="00DD6D98" w:rsidRPr="00EA3945" w:rsidRDefault="00DD6D98" w:rsidP="00DD6D98">
      <w:pPr>
        <w:pStyle w:val="NormalIndented"/>
        <w:rPr>
          <w:noProof/>
        </w:rPr>
      </w:pPr>
      <w:r w:rsidRPr="00EA3945">
        <w:rPr>
          <w:noProof/>
        </w:rPr>
        <w:t xml:space="preserve">This field would typically be used in a response to an order status query where the level of detail requested does not include the OBX segments.  When the individual status of each result is necessary, </w:t>
      </w:r>
      <w:r w:rsidRPr="00EA3945">
        <w:rPr>
          <w:rStyle w:val="ReferenceAttribute"/>
          <w:noProof/>
        </w:rPr>
        <w:t>OBX-11-observ result status</w:t>
      </w:r>
      <w:r w:rsidRPr="00EA3945">
        <w:rPr>
          <w:noProof/>
        </w:rPr>
        <w:t xml:space="preserve"> may be used.  Refer to </w:t>
      </w:r>
      <w:hyperlink r:id="rId29" w:anchor="HL70123" w:history="1">
        <w:r w:rsidRPr="00EA3945">
          <w:rPr>
            <w:rStyle w:val="HyperlinkText"/>
            <w:noProof/>
            <w:szCs w:val="16"/>
          </w:rPr>
          <w:t>HL7 Table 0123 – Result Status</w:t>
        </w:r>
      </w:hyperlink>
      <w:r w:rsidRPr="00EA3945">
        <w:rPr>
          <w:noProof/>
        </w:rPr>
        <w:t xml:space="preserve"> </w:t>
      </w:r>
      <w:r>
        <w:rPr>
          <w:noProof/>
        </w:rPr>
        <w:t xml:space="preserve">in Chapter 2C, Code Tables, </w:t>
      </w:r>
      <w:r w:rsidRPr="00EA3945">
        <w:rPr>
          <w:noProof/>
        </w:rPr>
        <w:t xml:space="preserve">for valid entries. </w:t>
      </w:r>
    </w:p>
    <w:p w14:paraId="5D9CB845" w14:textId="77777777" w:rsidR="00DD6D98" w:rsidRPr="00EA3945" w:rsidRDefault="00DD6D98" w:rsidP="00DD6D98">
      <w:pPr>
        <w:pStyle w:val="Heading4"/>
      </w:pPr>
      <w:r w:rsidRPr="00EA3945">
        <w:lastRenderedPageBreak/>
        <w:t>OBR-26   Parent Result</w:t>
      </w:r>
      <w:r w:rsidRPr="00EA3945">
        <w:fldChar w:fldCharType="begin"/>
      </w:r>
      <w:r w:rsidRPr="00EA3945">
        <w:instrText xml:space="preserve"> XE “parent result” </w:instrText>
      </w:r>
      <w:r w:rsidRPr="00EA3945">
        <w:fldChar w:fldCharType="end"/>
      </w:r>
      <w:proofErr w:type="gramStart"/>
      <w:r w:rsidRPr="00EA3945">
        <w:t xml:space="preserve">   (</w:t>
      </w:r>
      <w:proofErr w:type="gramEnd"/>
      <w:r w:rsidRPr="00EA3945">
        <w:t>PRL)   00259</w:t>
      </w:r>
    </w:p>
    <w:p w14:paraId="60561378" w14:textId="77777777" w:rsidR="00DD6D98" w:rsidRDefault="00DD6D98" w:rsidP="00DD6D98">
      <w:pPr>
        <w:pStyle w:val="Components"/>
      </w:pPr>
      <w:r>
        <w:t>Components:  &lt;Parent Observation Identifier (CWE)&gt; ^ &lt;Parent Observation Sub-identifier (OG)&gt; ^ &lt;Parent Observation Value Descriptor (TX)&gt;</w:t>
      </w:r>
    </w:p>
    <w:p w14:paraId="6135CBB7" w14:textId="77777777" w:rsidR="00DD6D98" w:rsidRDefault="00DD6D98" w:rsidP="00DD6D98">
      <w:pPr>
        <w:pStyle w:val="Components"/>
      </w:pPr>
      <w:r>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D5259D" w14:textId="77777777" w:rsidR="00DD6D98" w:rsidRDefault="00DD6D98" w:rsidP="00DD6D98">
      <w:pPr>
        <w:pStyle w:val="Components"/>
      </w:pPr>
      <w:r>
        <w:t>Subcomponents for Parent Observation Sub-identifier (OG): &lt;Original Sub-Identifier (ST)&gt; &amp; &lt;Group (NM)&gt; &amp; &lt;Sequence (NM)&gt; &amp; &lt;Identifier (ST)&gt;</w:t>
      </w:r>
    </w:p>
    <w:p w14:paraId="7710D4B8" w14:textId="77777777" w:rsidR="00DD6D98" w:rsidRDefault="00DD6D98" w:rsidP="00DD6D98">
      <w:pPr>
        <w:pStyle w:val="Components"/>
        <w:ind w:left="0" w:firstLine="0"/>
      </w:pPr>
    </w:p>
    <w:p w14:paraId="5BBD8B22" w14:textId="77777777" w:rsidR="00DD6D98" w:rsidRPr="00EA3945" w:rsidRDefault="00DD6D98" w:rsidP="00DD6D98">
      <w:pPr>
        <w:pStyle w:val="NormalIndented"/>
        <w:rPr>
          <w:noProof/>
        </w:rPr>
      </w:pPr>
      <w:r w:rsidRPr="00EA3945">
        <w:rPr>
          <w:noProof/>
        </w:rPr>
        <w:t xml:space="preserve">Definition:  This field is defined to make it available for other types of linkages (e.g., toxicology).  This important information, together with the information in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404E30">
        <w:t>and</w:t>
      </w:r>
      <w:r>
        <w:rPr>
          <w:rStyle w:val="ReferenceAttribute"/>
          <w:noProof/>
        </w:rPr>
        <w:t xml:space="preserve"> </w:t>
      </w:r>
      <w:r w:rsidRPr="00EA3945">
        <w:rPr>
          <w:rStyle w:val="ReferenceAttribute"/>
          <w:noProof/>
        </w:rPr>
        <w:t>OBR-5</w:t>
      </w:r>
      <w:r>
        <w:rPr>
          <w:rStyle w:val="ReferenceAttribute"/>
          <w:noProof/>
        </w:rPr>
        <w:t>4</w:t>
      </w:r>
      <w:r w:rsidRPr="00EA3945">
        <w:rPr>
          <w:rStyle w:val="ReferenceAttribute"/>
          <w:noProof/>
        </w:rPr>
        <w:t xml:space="preserve"> Parent </w:t>
      </w:r>
      <w:r>
        <w:rPr>
          <w:rStyle w:val="ReferenceAttribute"/>
          <w:noProof/>
        </w:rPr>
        <w:t>Order</w:t>
      </w:r>
      <w:r w:rsidRPr="00EA3945">
        <w:rPr>
          <w:i/>
          <w:noProof/>
        </w:rPr>
        <w:t>,</w:t>
      </w:r>
      <w:r w:rsidRPr="00EA3945">
        <w:rPr>
          <w:noProof/>
        </w:rPr>
        <w:t xml:space="preserve"> uniquely identifies the parent result's OBX segment related to this order.  The value of this OBX segment in the parent result is the organism or chemical species about which this battery reports</w:t>
      </w:r>
      <w:r>
        <w:rPr>
          <w:noProof/>
        </w:rPr>
        <w:t>, or the specific result for which  this order or observation is a reflex</w:t>
      </w:r>
      <w:r w:rsidRPr="00EA3945">
        <w:rPr>
          <w:noProof/>
        </w:rPr>
        <w:t>.  For example, if the current battery is an antimicrobial susceptibility, the parent results identified OBX contains a result which identifies the organism on which the susceptibility was run.  This indirect linkage is preferred because the name of the organism in the parent result may undergo several preliminary values prior to finalization.</w:t>
      </w:r>
      <w:r>
        <w:rPr>
          <w:noProof/>
        </w:rPr>
        <w:t xml:space="preserve">  In the case of a reflex order, if it is necessary to point to the specific result value for which it is in response, OBR-26 enables pointing to that specific OBX segment.</w:t>
      </w:r>
    </w:p>
    <w:p w14:paraId="118F6D99" w14:textId="77777777" w:rsidR="00DD6D98" w:rsidRPr="00EA3945" w:rsidRDefault="00DD6D98" w:rsidP="00DD6D98">
      <w:pPr>
        <w:pStyle w:val="NormalIndented"/>
        <w:rPr>
          <w:noProof/>
        </w:rPr>
      </w:pPr>
      <w:r w:rsidRPr="00EA3945">
        <w:rPr>
          <w:noProof/>
        </w:rPr>
        <w:t>The third component may be used to record the name of the microorganism identified by the parent result directly.  The organism in this case should be identified exactly as it is in the parent culture.</w:t>
      </w:r>
    </w:p>
    <w:p w14:paraId="466C3CAE" w14:textId="77777777" w:rsidR="00DD6D98" w:rsidRPr="00EA3945" w:rsidRDefault="00DD6D98" w:rsidP="00DD6D98">
      <w:pPr>
        <w:pStyle w:val="NormalIndented"/>
        <w:rPr>
          <w:noProof/>
        </w:rPr>
      </w:pPr>
      <w:r w:rsidRPr="00EA3945">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4160BE98" w14:textId="77777777" w:rsidR="00DD6D98" w:rsidRPr="00EA3945" w:rsidRDefault="00DD6D98" w:rsidP="00DD6D98">
      <w:pPr>
        <w:pStyle w:val="NormalIndented"/>
        <w:rPr>
          <w:noProof/>
        </w:rPr>
      </w:pPr>
      <w:r w:rsidRPr="00EA3945">
        <w:rPr>
          <w:noProof/>
        </w:rPr>
        <w:t xml:space="preserve">This field is present only when the parent result is identified by </w:t>
      </w:r>
      <w:r w:rsidRPr="00EA3945">
        <w:rPr>
          <w:rStyle w:val="ReferenceAttribute"/>
          <w:noProof/>
        </w:rPr>
        <w:t>OBR-29-</w:t>
      </w:r>
      <w:r w:rsidRPr="00060F5E">
        <w:rPr>
          <w:noProof/>
        </w:rPr>
        <w:t xml:space="preserve"> </w:t>
      </w:r>
      <w:r w:rsidRPr="00687109">
        <w:rPr>
          <w:noProof/>
        </w:rPr>
        <w:t>Result Observation Identifier</w:t>
      </w:r>
      <w:r w:rsidRPr="00EA3945">
        <w:rPr>
          <w:rStyle w:val="ReferenceAttribute"/>
          <w:noProof/>
        </w:rPr>
        <w:t xml:space="preserve"> </w:t>
      </w:r>
      <w:r w:rsidRPr="00404E30">
        <w:t xml:space="preserve">or </w:t>
      </w:r>
      <w:r>
        <w:t>OBR-54, Parent Order</w:t>
      </w:r>
      <w:r w:rsidRPr="00EA3945">
        <w:rPr>
          <w:rStyle w:val="ReferenceAttribute"/>
          <w:noProof/>
        </w:rPr>
        <w:t>,</w:t>
      </w:r>
      <w:r w:rsidRPr="00EA3945">
        <w:rPr>
          <w:noProof/>
        </w:rPr>
        <w:t xml:space="preserve"> and the parent spawns child orders or results for each of many results.  (See Chapter 7 for more details about this linkage.)</w:t>
      </w:r>
    </w:p>
    <w:p w14:paraId="377CAFD3" w14:textId="77777777" w:rsidR="00DD6D98" w:rsidRPr="00EA3945" w:rsidRDefault="00DD6D98" w:rsidP="00DD6D98">
      <w:pPr>
        <w:pStyle w:val="NormalIndented"/>
        <w:rPr>
          <w:noProof/>
        </w:rPr>
      </w:pPr>
      <w:r w:rsidRPr="00EA3945">
        <w:rPr>
          <w:noProof/>
        </w:rPr>
        <w:t xml:space="preserve">A second mode of conveying this information is to use a standard observation result segment (OBX).  If more than one organism is present, </w:t>
      </w:r>
      <w:r w:rsidRPr="00EA3945">
        <w:rPr>
          <w:rStyle w:val="ReferenceAttribute"/>
          <w:noProof/>
        </w:rPr>
        <w:t>OBX-4-observation sub-ID</w:t>
      </w:r>
      <w:r w:rsidRPr="00EA3945">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45720CFD" w14:textId="77777777" w:rsidR="00DD6D98" w:rsidRPr="00EA3945" w:rsidRDefault="00DD6D98" w:rsidP="00DD6D98">
      <w:pPr>
        <w:pStyle w:val="Heading4"/>
      </w:pPr>
      <w:r w:rsidRPr="00EA3945">
        <w:t>OBR-27   Quantity/timing</w:t>
      </w:r>
    </w:p>
    <w:p w14:paraId="43692FDC" w14:textId="77777777" w:rsidR="00DD6D98" w:rsidRPr="00922244" w:rsidRDefault="00DD6D98" w:rsidP="00DD6D98">
      <w:pPr>
        <w:pStyle w:val="NormalIndented"/>
        <w:rPr>
          <w:b/>
          <w:i/>
          <w:noProof/>
        </w:rPr>
      </w:pPr>
      <w:r w:rsidRPr="00922244">
        <w:rPr>
          <w:b/>
          <w:noProof/>
        </w:rPr>
        <w:t>Attention:</w:t>
      </w:r>
      <w:r w:rsidRPr="00922244">
        <w:rPr>
          <w:b/>
          <w:i/>
          <w:noProof/>
        </w:rPr>
        <w:t xml:space="preserve"> The OBR-27 element was retained for backward </w:t>
      </w:r>
      <w:r>
        <w:rPr>
          <w:b/>
          <w:i/>
          <w:noProof/>
        </w:rPr>
        <w:t>compatibility</w:t>
      </w:r>
      <w:r w:rsidRPr="00922244">
        <w:rPr>
          <w:b/>
          <w:i/>
          <w:noProof/>
        </w:rPr>
        <w:t xml:space="preserve"> only as of v</w:t>
      </w:r>
      <w:r>
        <w:rPr>
          <w:b/>
          <w:i/>
          <w:noProof/>
        </w:rPr>
        <w:t xml:space="preserve"> </w:t>
      </w:r>
      <w:r w:rsidRPr="00922244">
        <w:rPr>
          <w:b/>
          <w:i/>
          <w:noProof/>
        </w:rPr>
        <w:t>2.5 and the detail was withdrawn and removed from the standard as of v</w:t>
      </w:r>
      <w:r>
        <w:rPr>
          <w:b/>
          <w:i/>
          <w:noProof/>
        </w:rPr>
        <w:t xml:space="preserve"> </w:t>
      </w:r>
      <w:r w:rsidRPr="00922244">
        <w:rPr>
          <w:b/>
          <w:i/>
          <w:noProof/>
        </w:rPr>
        <w:t>2.7.</w:t>
      </w:r>
    </w:p>
    <w:p w14:paraId="355DDE9E" w14:textId="77777777" w:rsidR="00DD6D98" w:rsidRPr="00EA3945" w:rsidRDefault="00DD6D98" w:rsidP="00DD6D98">
      <w:pPr>
        <w:pStyle w:val="Heading4"/>
      </w:pPr>
      <w:r w:rsidRPr="00EA3945">
        <w:t>OBR-28   Result Copies To</w:t>
      </w:r>
      <w:r w:rsidRPr="00EA3945">
        <w:fldChar w:fldCharType="begin"/>
      </w:r>
      <w:r w:rsidRPr="00EA3945">
        <w:instrText xml:space="preserve"> XE “result copies to” </w:instrText>
      </w:r>
      <w:r w:rsidRPr="00EA3945">
        <w:fldChar w:fldCharType="end"/>
      </w:r>
      <w:proofErr w:type="gramStart"/>
      <w:r w:rsidRPr="00EA3945">
        <w:t xml:space="preserve">   (</w:t>
      </w:r>
      <w:proofErr w:type="gramEnd"/>
      <w:r w:rsidRPr="00EA3945">
        <w:t>XCN)   00260</w:t>
      </w:r>
    </w:p>
    <w:p w14:paraId="6D32291D"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w:t>
      </w:r>
      <w:r>
        <w:rPr>
          <w:noProof/>
        </w:rPr>
        <w:t xml:space="preserve">Additional capabilities are now available through thePRT segment following the OBR using the "RCT" (Results Copy To) value in PRT-4 (Participation) from </w:t>
      </w:r>
      <w:hyperlink r:id="rId30" w:anchor="HL70912" w:history="1">
        <w:r w:rsidRPr="00F634F0">
          <w:rPr>
            <w:rStyle w:val="HyperlinkText"/>
            <w:szCs w:val="16"/>
          </w:rPr>
          <w:t>HL7 Table 912 - Participation</w:t>
        </w:r>
      </w:hyperlink>
      <w:r w:rsidRPr="00F634F0">
        <w:t xml:space="preserve"> </w:t>
      </w:r>
      <w:r>
        <w:t xml:space="preserve">in Chapter 2C, Code Tables, </w:t>
      </w:r>
      <w:r w:rsidRPr="00F634F0">
        <w:t>and referencing the appropriate participant information using other PRT Fields</w:t>
      </w:r>
      <w:r>
        <w:rPr>
          <w:noProof/>
        </w:rPr>
        <w:t>.   The PRT segment is further described in Chapter 7 Section 7.3.4 "PRT – Participation Information Segment".</w:t>
      </w:r>
    </w:p>
    <w:p w14:paraId="386035F2" w14:textId="77777777" w:rsidR="00DD6D98" w:rsidRPr="00EA3945" w:rsidRDefault="00DD6D98" w:rsidP="00DD6D98">
      <w:pPr>
        <w:pStyle w:val="Heading4"/>
      </w:pPr>
      <w:r w:rsidRPr="00EA3945">
        <w:lastRenderedPageBreak/>
        <w:t>OBR-29   Parent</w:t>
      </w:r>
      <w:r>
        <w:t xml:space="preserve"> Result Observation Identifier</w:t>
      </w:r>
      <w:r w:rsidRPr="00EA3945">
        <w:fldChar w:fldCharType="begin"/>
      </w:r>
      <w:r w:rsidRPr="00EA3945">
        <w:instrText xml:space="preserve"> XE “parent</w:instrText>
      </w:r>
      <w:r>
        <w:instrText xml:space="preserve"> result observation identifier</w:instrText>
      </w:r>
      <w:r w:rsidRPr="00EA3945">
        <w:instrText xml:space="preserve">” </w:instrText>
      </w:r>
      <w:r w:rsidRPr="00EA3945">
        <w:fldChar w:fldCharType="end"/>
      </w:r>
      <w:proofErr w:type="gramStart"/>
      <w:r w:rsidRPr="00EA3945">
        <w:t xml:space="preserve">   (</w:t>
      </w:r>
      <w:proofErr w:type="gramEnd"/>
      <w:r w:rsidRPr="00EA3945">
        <w:t>EIP)   00261</w:t>
      </w:r>
    </w:p>
    <w:p w14:paraId="5E025ADB" w14:textId="77777777" w:rsidR="00DD6D98" w:rsidRDefault="00DD6D98" w:rsidP="00DD6D98">
      <w:pPr>
        <w:pStyle w:val="Components"/>
      </w:pPr>
      <w:r>
        <w:t>Components:  &lt;Placer Assigned Identifier (EI)&gt; ^ &lt;Filler Assigned Identifier (EI)&gt;</w:t>
      </w:r>
    </w:p>
    <w:p w14:paraId="1B646A83" w14:textId="77777777" w:rsidR="00DD6D98" w:rsidRDefault="00DD6D98" w:rsidP="00DD6D98">
      <w:pPr>
        <w:pStyle w:val="Components"/>
      </w:pPr>
      <w:r>
        <w:t>Subcomponents for Placer Assigned Identifier (EI):  &lt;Entity Identifier (ST)&gt; &amp; &lt;Namespace ID (IS)&gt; &amp; &lt;Universal ID (ST)&gt; &amp; &lt;Universal ID Type (ID)&gt;</w:t>
      </w:r>
    </w:p>
    <w:p w14:paraId="7656ED17" w14:textId="77777777" w:rsidR="00DD6D98" w:rsidRDefault="00DD6D98" w:rsidP="00DD6D98">
      <w:pPr>
        <w:pStyle w:val="Components"/>
      </w:pPr>
      <w:r>
        <w:t>Subcomponents for Filler Assigned Identifier (EI):  &lt;Entity Identifier (ST)&gt; &amp; &lt;Namespace ID (IS)&gt; &amp; &lt;Universal ID (ST)&gt; &amp; &lt;Universal ID Type (ID)&gt;</w:t>
      </w:r>
    </w:p>
    <w:p w14:paraId="7FD292D2" w14:textId="77777777" w:rsidR="00DD6D98" w:rsidRPr="00EA3945" w:rsidRDefault="00DD6D98" w:rsidP="00DD6D98">
      <w:pPr>
        <w:pStyle w:val="NormalIndented"/>
        <w:rPr>
          <w:noProof/>
        </w:rPr>
      </w:pPr>
      <w:r w:rsidRPr="00EA3945">
        <w:rPr>
          <w:noProof/>
        </w:rPr>
        <w:t>Definition:  This field relates a child</w:t>
      </w:r>
      <w:r>
        <w:rPr>
          <w:noProof/>
        </w:rPr>
        <w:t xml:space="preserve"> result</w:t>
      </w:r>
      <w:r w:rsidRPr="00EA3945">
        <w:rPr>
          <w:noProof/>
        </w:rPr>
        <w:t xml:space="preserve"> to its parent </w:t>
      </w:r>
      <w:r>
        <w:rPr>
          <w:noProof/>
        </w:rPr>
        <w:t xml:space="preserve">result </w:t>
      </w:r>
      <w:r w:rsidRPr="00EA3945">
        <w:rPr>
          <w:noProof/>
        </w:rPr>
        <w:t xml:space="preserve">when a parent child </w:t>
      </w:r>
      <w:r>
        <w:rPr>
          <w:noProof/>
        </w:rPr>
        <w:t xml:space="preserve">result </w:t>
      </w:r>
      <w:r w:rsidRPr="00EA3945">
        <w:rPr>
          <w:noProof/>
        </w:rPr>
        <w:t xml:space="preserve">relationship exists.  This field uniquely identifies the </w:t>
      </w:r>
      <w:r>
        <w:rPr>
          <w:noProof/>
        </w:rPr>
        <w:t xml:space="preserve">order number of the </w:t>
      </w:r>
      <w:r w:rsidRPr="00EA3945">
        <w:rPr>
          <w:noProof/>
        </w:rPr>
        <w:t xml:space="preserve">parent </w:t>
      </w:r>
      <w:r>
        <w:rPr>
          <w:noProof/>
        </w:rPr>
        <w:t>result</w:t>
      </w:r>
      <w:r w:rsidRPr="00EA3945">
        <w:rPr>
          <w:noProof/>
        </w:rPr>
        <w:t xml:space="preserve">; no other information is required to link the child </w:t>
      </w:r>
      <w:r>
        <w:rPr>
          <w:noProof/>
        </w:rPr>
        <w:t>result</w:t>
      </w:r>
      <w:r w:rsidRPr="00EA3945">
        <w:rPr>
          <w:noProof/>
        </w:rPr>
        <w:t xml:space="preserve"> with its parent </w:t>
      </w:r>
      <w:r>
        <w:rPr>
          <w:noProof/>
        </w:rPr>
        <w:t>result</w:t>
      </w:r>
      <w:r w:rsidRPr="00EA3945">
        <w:rPr>
          <w:noProof/>
        </w:rPr>
        <w:t xml:space="preserve">.    </w:t>
      </w:r>
    </w:p>
    <w:p w14:paraId="4C579213" w14:textId="77777777" w:rsidR="00DD6D98" w:rsidRPr="00EA3945" w:rsidRDefault="00DD6D98" w:rsidP="00DD6D98">
      <w:pPr>
        <w:pStyle w:val="Heading4"/>
      </w:pPr>
      <w:r w:rsidRPr="00EA3945">
        <w:t>OBR-30   Transportation Mode</w:t>
      </w:r>
      <w:r w:rsidRPr="00EA3945">
        <w:fldChar w:fldCharType="begin"/>
      </w:r>
      <w:r w:rsidRPr="00EA3945">
        <w:instrText xml:space="preserve"> XE “transportation mode” </w:instrText>
      </w:r>
      <w:r w:rsidRPr="00EA3945">
        <w:fldChar w:fldCharType="end"/>
      </w:r>
      <w:proofErr w:type="gramStart"/>
      <w:r w:rsidRPr="00EA3945">
        <w:t xml:space="preserve">   (</w:t>
      </w:r>
      <w:proofErr w:type="gramEnd"/>
      <w:r w:rsidRPr="00EA3945">
        <w:t>ID)   00262</w:t>
      </w:r>
    </w:p>
    <w:p w14:paraId="568BD29F" w14:textId="77777777" w:rsidR="00DD6D98" w:rsidRPr="00EA3945" w:rsidRDefault="00DD6D98" w:rsidP="00DD6D98">
      <w:pPr>
        <w:pStyle w:val="NormalIndented"/>
        <w:rPr>
          <w:noProof/>
        </w:rPr>
      </w:pPr>
      <w:r w:rsidRPr="00EA3945">
        <w:rPr>
          <w:noProof/>
        </w:rPr>
        <w:t xml:space="preserve">Definition:  This field identifies how (or whether) to transport a patient, when applicable.  Refer to </w:t>
      </w:r>
      <w:hyperlink r:id="rId31" w:anchor="HL70124" w:history="1">
        <w:r w:rsidRPr="00EA3945">
          <w:rPr>
            <w:rStyle w:val="HyperlinkText"/>
            <w:noProof/>
            <w:szCs w:val="16"/>
          </w:rPr>
          <w:t>HL7 Table 0124 – Transportation Mode</w:t>
        </w:r>
      </w:hyperlink>
      <w:r w:rsidRPr="00EA3945">
        <w:rPr>
          <w:noProof/>
        </w:rPr>
        <w:t xml:space="preserve"> </w:t>
      </w:r>
      <w:r>
        <w:rPr>
          <w:noProof/>
        </w:rPr>
        <w:t xml:space="preserve">in Chapter 2C, Code Tables, </w:t>
      </w:r>
      <w:r w:rsidRPr="00EA3945">
        <w:rPr>
          <w:noProof/>
        </w:rPr>
        <w:t xml:space="preserve">for valid codes.  </w:t>
      </w:r>
    </w:p>
    <w:p w14:paraId="4D1BF0EF" w14:textId="77777777" w:rsidR="00DD6D98" w:rsidRPr="00EA3945" w:rsidRDefault="00DD6D98" w:rsidP="00DD6D98">
      <w:pPr>
        <w:pStyle w:val="Heading4"/>
      </w:pPr>
      <w:r w:rsidRPr="00EA3945">
        <w:t>OBR-31   Reason for Study</w:t>
      </w:r>
      <w:r w:rsidRPr="00EA3945">
        <w:fldChar w:fldCharType="begin"/>
      </w:r>
      <w:r w:rsidRPr="00EA3945">
        <w:instrText xml:space="preserve"> XE “reason for study” </w:instrText>
      </w:r>
      <w:r w:rsidRPr="00EA3945">
        <w:fldChar w:fldCharType="end"/>
      </w:r>
      <w:proofErr w:type="gramStart"/>
      <w:r w:rsidRPr="00EA3945">
        <w:t xml:space="preserve">   (</w:t>
      </w:r>
      <w:proofErr w:type="gramEnd"/>
      <w:r w:rsidRPr="00EA3945">
        <w:t>CWE)   00263</w:t>
      </w:r>
    </w:p>
    <w:p w14:paraId="43F6CC2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01D684" w14:textId="77777777" w:rsidR="00DD6D98" w:rsidRDefault="00DD6D98" w:rsidP="00DD6D98">
      <w:pPr>
        <w:pStyle w:val="NormalIndented"/>
        <w:rPr>
          <w:noProof/>
        </w:rPr>
      </w:pPr>
      <w:r w:rsidRPr="00EA3945">
        <w:rPr>
          <w:noProof/>
        </w:rPr>
        <w:t xml:space="preserve">Definition:  This field is the code or text using the conventions for coded fields given in the Control chapter (Chapter 2).  This is required for some studies to obtain proper reimbursement. </w:t>
      </w:r>
    </w:p>
    <w:p w14:paraId="578F7F90" w14:textId="77777777" w:rsidR="00DD6D98" w:rsidRPr="00EA3945" w:rsidRDefault="00DD6D98" w:rsidP="00DD6D98">
      <w:pPr>
        <w:pStyle w:val="NormalIndented"/>
        <w:rPr>
          <w:noProof/>
        </w:rPr>
      </w:pPr>
      <w:r w:rsidRPr="00EA3945">
        <w:rPr>
          <w:noProof/>
        </w:rPr>
        <w:t xml:space="preserve">Refer </w:t>
      </w:r>
      <w:hyperlink r:id="rId32" w:anchor="HL70951" w:history="1">
        <w:r w:rsidRPr="00EA3945">
          <w:rPr>
            <w:rStyle w:val="HyperlinkText"/>
            <w:szCs w:val="16"/>
          </w:rPr>
          <w:t>HL7 Table 0</w:t>
        </w:r>
        <w:r>
          <w:rPr>
            <w:rStyle w:val="HyperlinkText"/>
            <w:szCs w:val="16"/>
          </w:rPr>
          <w:t>951</w:t>
        </w:r>
        <w:r w:rsidRPr="00EA3945">
          <w:rPr>
            <w:rStyle w:val="HyperlinkText"/>
            <w:szCs w:val="16"/>
          </w:rPr>
          <w:t xml:space="preserve"> – </w:t>
        </w:r>
        <w:r>
          <w:rPr>
            <w:rStyle w:val="HyperlinkText"/>
            <w:szCs w:val="16"/>
          </w:rPr>
          <w:t>Reason for Study</w:t>
        </w:r>
      </w:hyperlink>
      <w:r>
        <w:rPr>
          <w:noProof/>
        </w:rPr>
        <w:t xml:space="preserve"> in Chapter 2C, Code Tables</w:t>
      </w:r>
      <w:r w:rsidRPr="00EA3945">
        <w:rPr>
          <w:i/>
          <w:noProof/>
        </w:rPr>
        <w:t>.</w:t>
      </w:r>
    </w:p>
    <w:p w14:paraId="371D89A9" w14:textId="77777777" w:rsidR="00DD6D98" w:rsidRPr="00EA3945" w:rsidRDefault="00DD6D98" w:rsidP="00DD6D98">
      <w:pPr>
        <w:pStyle w:val="Heading4"/>
      </w:pPr>
      <w:r w:rsidRPr="00EA3945">
        <w:t>OBR-32   Principal Result Interpreter</w:t>
      </w:r>
      <w:r w:rsidRPr="00EA3945">
        <w:fldChar w:fldCharType="begin"/>
      </w:r>
      <w:r w:rsidRPr="00EA3945">
        <w:instrText xml:space="preserve"> XE “principal result interpreter” </w:instrText>
      </w:r>
      <w:r w:rsidRPr="00EA3945">
        <w:fldChar w:fldCharType="end"/>
      </w:r>
      <w:proofErr w:type="gramStart"/>
      <w:r w:rsidRPr="00EA3945">
        <w:t xml:space="preserve">   (</w:t>
      </w:r>
      <w:proofErr w:type="gramEnd"/>
      <w:r w:rsidRPr="00EA3945">
        <w:t>NDL)   00264</w:t>
      </w:r>
    </w:p>
    <w:p w14:paraId="0336E3C7" w14:textId="77777777" w:rsidR="00DD6D98" w:rsidRPr="00EA3945" w:rsidRDefault="00DD6D98" w:rsidP="00DD6D98">
      <w:pPr>
        <w:pStyle w:val="NormalIndented"/>
        <w:rPr>
          <w:noProof/>
        </w:rPr>
      </w:pPr>
      <w:r w:rsidRPr="00EA3945">
        <w:rPr>
          <w:noProof/>
        </w:rPr>
        <w:t>Definition:</w:t>
      </w:r>
      <w:r w:rsidRPr="00EA3945">
        <w:rPr>
          <w:b/>
          <w:i/>
          <w:noProof/>
        </w:rPr>
        <w:t xml:space="preserve"> This field is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 segment described in Chapter 7</w:t>
      </w:r>
      <w:r>
        <w:rPr>
          <w:noProof/>
        </w:rPr>
        <w:t>.</w:t>
      </w:r>
    </w:p>
    <w:p w14:paraId="6BCCF26D" w14:textId="77777777" w:rsidR="00DD6D98" w:rsidRPr="00EA3945" w:rsidRDefault="00DD6D98" w:rsidP="00DD6D98">
      <w:pPr>
        <w:pStyle w:val="Heading4"/>
      </w:pPr>
      <w:r w:rsidRPr="00EA3945">
        <w:t>OBR-33   Assistant Result Interpreter</w:t>
      </w:r>
      <w:r w:rsidRPr="00EA3945">
        <w:fldChar w:fldCharType="begin"/>
      </w:r>
      <w:r w:rsidRPr="00EA3945">
        <w:instrText xml:space="preserve"> XE “assistant result interpreter” </w:instrText>
      </w:r>
      <w:r w:rsidRPr="00EA3945">
        <w:fldChar w:fldCharType="end"/>
      </w:r>
      <w:proofErr w:type="gramStart"/>
      <w:r w:rsidRPr="00EA3945">
        <w:t xml:space="preserve">   (</w:t>
      </w:r>
      <w:proofErr w:type="gramEnd"/>
      <w:r w:rsidRPr="00EA3945">
        <w:t>NDL)   00265</w:t>
      </w:r>
    </w:p>
    <w:p w14:paraId="307D3517" w14:textId="4BF11B36"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4E6A76B7" w14:textId="77777777" w:rsidR="00DD6D98" w:rsidRPr="00EA3945" w:rsidRDefault="00DD6D98" w:rsidP="00DD6D98">
      <w:pPr>
        <w:pStyle w:val="Heading4"/>
      </w:pPr>
      <w:r w:rsidRPr="00EA3945">
        <w:t>OBR-34   Technician</w:t>
      </w:r>
      <w:r w:rsidRPr="00EA3945">
        <w:fldChar w:fldCharType="begin"/>
      </w:r>
      <w:r w:rsidRPr="00EA3945">
        <w:instrText xml:space="preserve"> XE “technician” </w:instrText>
      </w:r>
      <w:r w:rsidRPr="00EA3945">
        <w:fldChar w:fldCharType="end"/>
      </w:r>
      <w:proofErr w:type="gramStart"/>
      <w:r w:rsidRPr="00EA3945">
        <w:t xml:space="preserve">   (</w:t>
      </w:r>
      <w:proofErr w:type="gramEnd"/>
      <w:r w:rsidRPr="00EA3945">
        <w:t>NDL)   00266</w:t>
      </w:r>
    </w:p>
    <w:p w14:paraId="65592FA2" w14:textId="18E043F4"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 w:history="1">
        <w:r w:rsidRPr="00EA3945">
          <w:rPr>
            <w:rStyle w:val="HyperlinkText"/>
            <w:noProof/>
            <w:szCs w:val="16"/>
          </w:rPr>
          <w:t>Principal Result Interpreter</w:t>
        </w:r>
      </w:hyperlink>
      <w:r w:rsidRPr="00EA3945">
        <w:rPr>
          <w:noProof/>
        </w:rPr>
        <w:t>."</w:t>
      </w:r>
    </w:p>
    <w:p w14:paraId="29853BEF" w14:textId="77777777" w:rsidR="00DD6D98" w:rsidRDefault="00DD6D98" w:rsidP="00DD6D98">
      <w:pPr>
        <w:pStyle w:val="Heading4"/>
      </w:pPr>
      <w:r w:rsidRPr="00EA3945">
        <w:t>OBR-35   Transcriptionist</w:t>
      </w:r>
      <w:r w:rsidRPr="00EA3945">
        <w:fldChar w:fldCharType="begin"/>
      </w:r>
      <w:r w:rsidRPr="00EA3945">
        <w:instrText xml:space="preserve"> XE “transcriptionist” </w:instrText>
      </w:r>
      <w:r w:rsidRPr="00EA3945">
        <w:fldChar w:fldCharType="end"/>
      </w:r>
      <w:proofErr w:type="gramStart"/>
      <w:r w:rsidRPr="00EA3945">
        <w:t xml:space="preserve">   (</w:t>
      </w:r>
      <w:proofErr w:type="gramEnd"/>
      <w:r w:rsidRPr="00EA3945">
        <w:t>NDL)   00267</w:t>
      </w:r>
    </w:p>
    <w:p w14:paraId="775910BE" w14:textId="3725138F"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2EE44FD2" w14:textId="77777777" w:rsidR="00DD6D98" w:rsidRPr="00EA3945" w:rsidRDefault="00DD6D98" w:rsidP="00DD6D98">
      <w:pPr>
        <w:pStyle w:val="Heading4"/>
      </w:pPr>
      <w:r w:rsidRPr="00EA3945">
        <w:lastRenderedPageBreak/>
        <w:t>OBR-36   Scheduled Date/Time</w:t>
      </w:r>
      <w:r w:rsidRPr="00EA3945">
        <w:fldChar w:fldCharType="begin"/>
      </w:r>
      <w:r w:rsidRPr="00EA3945">
        <w:instrText xml:space="preserve"> XE “scheduled date/time” </w:instrText>
      </w:r>
      <w:r w:rsidRPr="00EA3945">
        <w:fldChar w:fldCharType="end"/>
      </w:r>
      <w:proofErr w:type="gramStart"/>
      <w:r w:rsidRPr="00EA3945">
        <w:t xml:space="preserve">   (</w:t>
      </w:r>
      <w:proofErr w:type="gramEnd"/>
      <w:r w:rsidRPr="00EA3945">
        <w:t>DTM)   00268</w:t>
      </w:r>
    </w:p>
    <w:p w14:paraId="07D6FC71" w14:textId="77777777" w:rsidR="00DD6D98" w:rsidRPr="00EA3945" w:rsidRDefault="00DD6D98" w:rsidP="00DD6D98">
      <w:pPr>
        <w:pStyle w:val="NormalIndented"/>
        <w:rPr>
          <w:noProof/>
        </w:rPr>
      </w:pPr>
      <w:r w:rsidRPr="00EA3945">
        <w:rPr>
          <w:noProof/>
        </w:rPr>
        <w:t xml:space="preserve">Definition:  This field is the date/time the filler scheduled an observation, when applicable (e.g., action code in </w:t>
      </w:r>
      <w:r w:rsidRPr="00EA3945">
        <w:rPr>
          <w:rStyle w:val="ReferenceAttribute"/>
          <w:noProof/>
        </w:rPr>
        <w:t>OBR-11-specimen action code</w:t>
      </w:r>
      <w:r w:rsidRPr="00EA3945">
        <w:rPr>
          <w:noProof/>
        </w:rPr>
        <w:t xml:space="preserve"> = "S").  This is a result of a request to schedule a particular test and provides a way to inform the placer of the date/time a study is scheduled (result only). </w:t>
      </w:r>
    </w:p>
    <w:p w14:paraId="5D9F23A9" w14:textId="77777777" w:rsidR="00DD6D98" w:rsidRPr="00EA3945" w:rsidRDefault="00DD6D98" w:rsidP="00DD6D98">
      <w:pPr>
        <w:pStyle w:val="Heading4"/>
      </w:pPr>
      <w:r w:rsidRPr="00EA3945">
        <w:t>OBR-37   Number of Sample Containers</w:t>
      </w:r>
      <w:r w:rsidRPr="00EA3945">
        <w:fldChar w:fldCharType="begin"/>
      </w:r>
      <w:r w:rsidRPr="00EA3945">
        <w:instrText xml:space="preserve"> XE “number of sample containers” </w:instrText>
      </w:r>
      <w:r w:rsidRPr="00EA3945">
        <w:fldChar w:fldCharType="end"/>
      </w:r>
      <w:proofErr w:type="gramStart"/>
      <w:r w:rsidRPr="00EA3945">
        <w:t xml:space="preserve">   (</w:t>
      </w:r>
      <w:proofErr w:type="gramEnd"/>
      <w:r w:rsidRPr="00EA3945">
        <w:t>NM)   01028</w:t>
      </w:r>
    </w:p>
    <w:p w14:paraId="3D27F578" w14:textId="77777777" w:rsidR="00DD6D98" w:rsidRPr="00EA3945" w:rsidRDefault="00DD6D98" w:rsidP="00DD6D98">
      <w:pPr>
        <w:pStyle w:val="NormalIndented"/>
        <w:rPr>
          <w:noProof/>
        </w:rPr>
      </w:pPr>
      <w:r w:rsidRPr="00EA3945">
        <w:rPr>
          <w:noProof/>
        </w:rPr>
        <w:t>Definition:  This field identifies the number of containers for a given sample.  For sample receipt verification purposes; may be different from the total number of samples which accompany the order.</w:t>
      </w:r>
    </w:p>
    <w:p w14:paraId="4100C5B9" w14:textId="77777777" w:rsidR="00DD6D98" w:rsidRPr="00EA3945" w:rsidRDefault="00DD6D98" w:rsidP="00DD6D98">
      <w:pPr>
        <w:pStyle w:val="Heading4"/>
      </w:pPr>
      <w:r w:rsidRPr="00EA3945">
        <w:t>OBR-38   Transport Logistics of Collected Sample</w:t>
      </w:r>
      <w:r w:rsidRPr="00EA3945">
        <w:fldChar w:fldCharType="begin"/>
      </w:r>
      <w:r w:rsidRPr="00EA3945">
        <w:instrText xml:space="preserve"> XE “transport logistics of collected sample” </w:instrText>
      </w:r>
      <w:r w:rsidRPr="00EA3945">
        <w:fldChar w:fldCharType="end"/>
      </w:r>
      <w:proofErr w:type="gramStart"/>
      <w:r w:rsidRPr="00EA3945">
        <w:t xml:space="preserve">   (</w:t>
      </w:r>
      <w:proofErr w:type="gramEnd"/>
      <w:r w:rsidRPr="00EA3945">
        <w:t>CWE)   01029</w:t>
      </w:r>
    </w:p>
    <w:p w14:paraId="55AE2ED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479F69" w14:textId="77777777" w:rsidR="00DD6D98" w:rsidRPr="00EA3945" w:rsidRDefault="00DD6D98" w:rsidP="00DD6D98">
      <w:pPr>
        <w:pStyle w:val="NormalIndented"/>
        <w:rPr>
          <w:noProof/>
        </w:rPr>
      </w:pPr>
      <w:r w:rsidRPr="00EA3945">
        <w:rPr>
          <w:noProof/>
        </w:rPr>
        <w:t>Definition:  This field is the means by which a sample reaches the diagnostic service provider.  This information is to aid the lab in scheduling or interpretation of results.  Possible answers: routine transport van, public postal service, etc.  If coded, requires a user-defined table.</w:t>
      </w:r>
      <w:r w:rsidRPr="00505B37">
        <w:t xml:space="preserve"> </w:t>
      </w:r>
      <w:r w:rsidRPr="00505B37">
        <w:rPr>
          <w:noProof/>
        </w:rPr>
        <w:t>Refer to Table 0614 - Transport Logistics of Collected Sample in Chapter 2C for valid values.</w:t>
      </w:r>
    </w:p>
    <w:p w14:paraId="54BB468D" w14:textId="77777777" w:rsidR="00DD6D98" w:rsidRPr="00EA3945" w:rsidRDefault="00DD6D98" w:rsidP="00DD6D98">
      <w:pPr>
        <w:pStyle w:val="Heading4"/>
      </w:pPr>
      <w:r w:rsidRPr="00EA3945">
        <w:t>OBR-39   Collector's Comment</w:t>
      </w:r>
      <w:r w:rsidRPr="00EA3945">
        <w:fldChar w:fldCharType="begin"/>
      </w:r>
      <w:r w:rsidRPr="00EA3945">
        <w:instrText xml:space="preserve"> XE “collector’s comment” </w:instrText>
      </w:r>
      <w:r w:rsidRPr="00EA3945">
        <w:fldChar w:fldCharType="end"/>
      </w:r>
      <w:proofErr w:type="gramStart"/>
      <w:r w:rsidRPr="00EA3945">
        <w:t xml:space="preserve">   (</w:t>
      </w:r>
      <w:proofErr w:type="gramEnd"/>
      <w:r w:rsidRPr="00EA3945">
        <w:t>CWE)   01030</w:t>
      </w:r>
    </w:p>
    <w:p w14:paraId="2F8E6D0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F9B5A2" w14:textId="77777777" w:rsidR="00DD6D98" w:rsidRPr="00EA3945" w:rsidRDefault="00DD6D98" w:rsidP="00DD6D98">
      <w:pPr>
        <w:pStyle w:val="NormalIndented"/>
        <w:rPr>
          <w:noProof/>
        </w:rPr>
      </w:pPr>
      <w:r w:rsidRPr="00EA3945">
        <w:rPr>
          <w:noProof/>
        </w:rPr>
        <w:t xml:space="preserve">Definition:  This field is for reporting additional comments related to the sample.  If coded, requires a user-defined table.  If only free text is reported, it is placed in the second component with a null in the first component, e.g., </w:t>
      </w:r>
      <w:r w:rsidRPr="00EA3945">
        <w:rPr>
          <w:rFonts w:ascii="LinePrinter" w:hAnsi="LinePrinter"/>
          <w:noProof/>
          <w:kern w:val="17"/>
          <w:sz w:val="16"/>
        </w:rPr>
        <w:t>^difficulty clotting after venipuncture and ecchymosis</w:t>
      </w:r>
      <w:r w:rsidRPr="00EA3945">
        <w:rPr>
          <w:noProof/>
        </w:rPr>
        <w:t xml:space="preserve">. </w:t>
      </w:r>
      <w:r w:rsidRPr="00505B37">
        <w:rPr>
          <w:noProof/>
        </w:rPr>
        <w:t>Refer to Table 0619 - Collector's Comment in Chapter 2C for valid values.</w:t>
      </w:r>
    </w:p>
    <w:p w14:paraId="57B9C6A4" w14:textId="77777777" w:rsidR="00DD6D98" w:rsidRPr="00EA3945" w:rsidRDefault="00DD6D98" w:rsidP="00DD6D98">
      <w:pPr>
        <w:pStyle w:val="Heading4"/>
      </w:pPr>
      <w:r w:rsidRPr="00EA3945">
        <w:t>OBR-40   Transport Arrangement Responsibility</w:t>
      </w:r>
      <w:r w:rsidRPr="00EA3945">
        <w:fldChar w:fldCharType="begin"/>
      </w:r>
      <w:r w:rsidRPr="00EA3945">
        <w:instrText xml:space="preserve"> XE “transport arrangement responsibility”</w:instrText>
      </w:r>
      <w:r w:rsidRPr="00EA3945">
        <w:fldChar w:fldCharType="end"/>
      </w:r>
      <w:proofErr w:type="gramStart"/>
      <w:r w:rsidRPr="00EA3945">
        <w:t xml:space="preserve">   (</w:t>
      </w:r>
      <w:proofErr w:type="gramEnd"/>
      <w:r w:rsidRPr="00EA3945">
        <w:t>CWE)   01031</w:t>
      </w:r>
    </w:p>
    <w:p w14:paraId="0D0663A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2A1B51" w14:textId="77777777" w:rsidR="00DD6D98" w:rsidRPr="00EA3945" w:rsidRDefault="00DD6D98" w:rsidP="00DD6D98">
      <w:pPr>
        <w:pStyle w:val="NormalIndented"/>
        <w:rPr>
          <w:noProof/>
        </w:rPr>
      </w:pPr>
      <w:r w:rsidRPr="00EA3945">
        <w:rPr>
          <w:noProof/>
        </w:rPr>
        <w:t>Definition:  This field is an indicator of who is responsible for arranging transport to the planned diagnostic service.  Examples: Requester, Provider, Patient.  If coded, requires a user-defined table.</w:t>
      </w:r>
      <w:r w:rsidRPr="00505B37">
        <w:t xml:space="preserve"> </w:t>
      </w:r>
      <w:r w:rsidRPr="00505B37">
        <w:rPr>
          <w:noProof/>
        </w:rPr>
        <w:t>Refer to Table 0620 - Transport Arrangement Responsibility in Chapter 2C for valid values.</w:t>
      </w:r>
    </w:p>
    <w:p w14:paraId="6F66D2DB" w14:textId="77777777" w:rsidR="00DD6D98" w:rsidRPr="00EA3945" w:rsidRDefault="00DD6D98" w:rsidP="00DD6D98">
      <w:pPr>
        <w:pStyle w:val="Heading4"/>
      </w:pPr>
      <w:r w:rsidRPr="00EA3945">
        <w:lastRenderedPageBreak/>
        <w:t>OBR-41   Transport Arranged</w:t>
      </w:r>
      <w:r w:rsidRPr="00EA3945">
        <w:fldChar w:fldCharType="begin"/>
      </w:r>
      <w:r w:rsidRPr="00EA3945">
        <w:instrText xml:space="preserve"> XE “transport arranged”</w:instrText>
      </w:r>
      <w:r w:rsidRPr="00EA3945">
        <w:fldChar w:fldCharType="end"/>
      </w:r>
      <w:proofErr w:type="gramStart"/>
      <w:r w:rsidRPr="00EA3945">
        <w:t xml:space="preserve">   (</w:t>
      </w:r>
      <w:proofErr w:type="gramEnd"/>
      <w:r w:rsidRPr="00EA3945">
        <w:t>ID)   01032</w:t>
      </w:r>
    </w:p>
    <w:p w14:paraId="56B412FE" w14:textId="77777777" w:rsidR="00DD6D98" w:rsidRPr="00EA3945" w:rsidRDefault="00DD6D98" w:rsidP="00DD6D98">
      <w:pPr>
        <w:pStyle w:val="NormalIndented"/>
        <w:rPr>
          <w:noProof/>
        </w:rPr>
      </w:pPr>
      <w:r w:rsidRPr="00EA3945">
        <w:rPr>
          <w:noProof/>
        </w:rPr>
        <w:t>Definition:  This field is an indicator of whether transport arrangements are known to have been made.  Refer t</w:t>
      </w:r>
      <w:r w:rsidR="0045408A">
        <w:rPr>
          <w:noProof/>
        </w:rPr>
        <w:t xml:space="preserve">o </w:t>
      </w:r>
      <w:hyperlink r:id="rId33" w:anchor="HL70224" w:history="1">
        <w:r w:rsidRPr="00EA3945">
          <w:rPr>
            <w:rStyle w:val="HyperlinkText"/>
            <w:noProof/>
            <w:szCs w:val="16"/>
          </w:rPr>
          <w:t>HL7 Table 0224 – Transport Arranged</w:t>
        </w:r>
      </w:hyperlink>
      <w:r w:rsidRPr="00EA3945">
        <w:rPr>
          <w:noProof/>
        </w:rPr>
        <w:t xml:space="preserve"> </w:t>
      </w:r>
      <w:r>
        <w:rPr>
          <w:noProof/>
        </w:rPr>
        <w:t xml:space="preserve">in Chapter 2C, Code Tables, </w:t>
      </w:r>
      <w:r w:rsidRPr="00EA3945">
        <w:rPr>
          <w:noProof/>
        </w:rPr>
        <w:t>for valid codes.</w:t>
      </w:r>
    </w:p>
    <w:p w14:paraId="554988CB" w14:textId="77777777" w:rsidR="00DD6D98" w:rsidRPr="00EA3945" w:rsidRDefault="00DD6D98" w:rsidP="00DD6D98">
      <w:pPr>
        <w:pStyle w:val="Heading4"/>
      </w:pPr>
      <w:r w:rsidRPr="00EA3945">
        <w:t>OBR-42   Escort Required</w:t>
      </w:r>
      <w:r w:rsidRPr="00EA3945">
        <w:fldChar w:fldCharType="begin"/>
      </w:r>
      <w:r w:rsidRPr="00EA3945">
        <w:instrText xml:space="preserve"> XE “escort required”</w:instrText>
      </w:r>
      <w:r w:rsidRPr="00EA3945">
        <w:fldChar w:fldCharType="end"/>
      </w:r>
      <w:proofErr w:type="gramStart"/>
      <w:r w:rsidRPr="00EA3945">
        <w:t xml:space="preserve">   (</w:t>
      </w:r>
      <w:proofErr w:type="gramEnd"/>
      <w:r w:rsidRPr="00EA3945">
        <w:t>ID)   01033</w:t>
      </w:r>
    </w:p>
    <w:p w14:paraId="0111AA84" w14:textId="77777777" w:rsidR="00DD6D98" w:rsidRPr="00EA3945" w:rsidRDefault="00DD6D98" w:rsidP="00DD6D98">
      <w:pPr>
        <w:pStyle w:val="NormalIndented"/>
        <w:rPr>
          <w:noProof/>
        </w:rPr>
      </w:pPr>
      <w:r w:rsidRPr="00EA3945">
        <w:rPr>
          <w:noProof/>
        </w:rPr>
        <w:t xml:space="preserve">Definition:  This field is an indicator that the patient needs to be escorted to the diagnostic service department.  Note: The nature of the escort requirements should be stated in </w:t>
      </w:r>
      <w:r w:rsidRPr="00EA3945">
        <w:rPr>
          <w:rStyle w:val="ReferenceAttribute"/>
          <w:noProof/>
        </w:rPr>
        <w:t>OBR-43-planned patient transport comment</w:t>
      </w:r>
      <w:r w:rsidRPr="00EA3945">
        <w:rPr>
          <w:noProof/>
        </w:rPr>
        <w:t xml:space="preserve">.  See </w:t>
      </w:r>
      <w:hyperlink r:id="rId34" w:anchor="HL70225" w:history="1">
        <w:r w:rsidRPr="00EA3945">
          <w:rPr>
            <w:rStyle w:val="HyperlinkText"/>
            <w:noProof/>
            <w:szCs w:val="16"/>
          </w:rPr>
          <w:t>HL7 Table 0225 – Escort Required</w:t>
        </w:r>
      </w:hyperlink>
      <w:r w:rsidRPr="00EA3945">
        <w:rPr>
          <w:noProof/>
        </w:rPr>
        <w:t xml:space="preserve"> </w:t>
      </w:r>
      <w:r>
        <w:rPr>
          <w:noProof/>
        </w:rPr>
        <w:t xml:space="preserve">in Chapter 2C, Code Tables, </w:t>
      </w:r>
      <w:r w:rsidRPr="00EA3945">
        <w:rPr>
          <w:noProof/>
        </w:rPr>
        <w:t>for valid values.</w:t>
      </w:r>
    </w:p>
    <w:p w14:paraId="1DC74A78" w14:textId="77777777" w:rsidR="00DD6D98" w:rsidRPr="00EA3945" w:rsidRDefault="00DD6D98" w:rsidP="00DD6D98">
      <w:pPr>
        <w:pStyle w:val="Heading4"/>
      </w:pPr>
      <w:r w:rsidRPr="00EA3945">
        <w:t>OBR-43   Planned Patient Transport Comment</w:t>
      </w:r>
      <w:r w:rsidRPr="00EA3945">
        <w:fldChar w:fldCharType="begin"/>
      </w:r>
      <w:r w:rsidRPr="00EA3945">
        <w:instrText xml:space="preserve"> XE “planned patient transport comment” </w:instrText>
      </w:r>
      <w:r w:rsidRPr="00EA3945">
        <w:fldChar w:fldCharType="end"/>
      </w:r>
      <w:proofErr w:type="gramStart"/>
      <w:r w:rsidRPr="00EA3945">
        <w:t xml:space="preserve">   (</w:t>
      </w:r>
      <w:proofErr w:type="gramEnd"/>
      <w:r w:rsidRPr="00EA3945">
        <w:t>CWE)   01034</w:t>
      </w:r>
    </w:p>
    <w:p w14:paraId="0180A02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8C02B8" w14:textId="77777777" w:rsidR="00DD6D98" w:rsidRPr="00EA3945" w:rsidRDefault="00DD6D98" w:rsidP="00DD6D98">
      <w:pPr>
        <w:pStyle w:val="NormalIndented"/>
        <w:rPr>
          <w:noProof/>
        </w:rPr>
      </w:pPr>
      <w:r w:rsidRPr="00EA3945">
        <w:rPr>
          <w:noProof/>
        </w:rPr>
        <w:t>Definition:  This field is the code or free text comments on special requirements for the transport of the patient to the diagnostic service department.  If coded, requires a user-defined table.</w:t>
      </w:r>
      <w:r w:rsidRPr="00505B37">
        <w:t xml:space="preserve"> </w:t>
      </w:r>
      <w:r w:rsidRPr="00505B37">
        <w:rPr>
          <w:noProof/>
        </w:rPr>
        <w:t>Refer to Table 0621 - Planned Patient Transport Comment in Chapter 2C for valid values.</w:t>
      </w:r>
    </w:p>
    <w:p w14:paraId="1C511E2F" w14:textId="77777777" w:rsidR="00DD6D98" w:rsidRPr="00EA3945" w:rsidRDefault="00DD6D98" w:rsidP="00DD6D98">
      <w:pPr>
        <w:pStyle w:val="Heading4"/>
      </w:pPr>
      <w:r w:rsidRPr="00EA3945">
        <w:t>OBR-44   Procedure Code</w:t>
      </w:r>
      <w:r w:rsidRPr="00EA3945">
        <w:fldChar w:fldCharType="begin"/>
      </w:r>
      <w:r w:rsidRPr="00EA3945">
        <w:instrText>xe "procedure code"</w:instrText>
      </w:r>
      <w:r w:rsidRPr="00EA3945">
        <w:fldChar w:fldCharType="end"/>
      </w:r>
      <w:proofErr w:type="gramStart"/>
      <w:r w:rsidRPr="00EA3945">
        <w:t xml:space="preserve">   (</w:t>
      </w:r>
      <w:proofErr w:type="gramEnd"/>
      <w:r w:rsidRPr="00EA3945">
        <w:t>CNE)   00393</w:t>
      </w:r>
    </w:p>
    <w:p w14:paraId="6EFFA36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2D68D5" w14:textId="77777777" w:rsidR="00DD6D98" w:rsidRPr="00EA3945" w:rsidRDefault="00DD6D98" w:rsidP="00DD6D98">
      <w:pPr>
        <w:pStyle w:val="NormalIndented"/>
        <w:rPr>
          <w:noProof/>
        </w:rPr>
      </w:pPr>
      <w:r w:rsidRPr="00EA3945">
        <w:rPr>
          <w:noProof/>
        </w:rPr>
        <w:t xml:space="preserve">Definition:  This field contains a unique identifier assigned to the procedure, if any, associated with the charge.  Refer to </w:t>
      </w:r>
      <w:hyperlink r:id="rId35" w:anchor="HL70088" w:history="1">
        <w:r w:rsidRPr="00122A45">
          <w:rPr>
            <w:rStyle w:val="HyperlinkText"/>
            <w:szCs w:val="16"/>
          </w:rPr>
          <w:t>Externally-defined table 0088 – Procedure code</w:t>
        </w:r>
      </w:hyperlink>
      <w:r w:rsidRPr="00EA3945">
        <w:rPr>
          <w:i/>
          <w:noProof/>
        </w:rPr>
        <w:t xml:space="preserve"> </w:t>
      </w:r>
      <w:r>
        <w:rPr>
          <w:noProof/>
        </w:rPr>
        <w:t xml:space="preserve">in Chapter 2C, Code Tables, </w:t>
      </w:r>
      <w:r w:rsidRPr="00EA3945">
        <w:rPr>
          <w:noProof/>
        </w:rPr>
        <w:t>for suggested values</w:t>
      </w:r>
      <w:r w:rsidRPr="00EA3945">
        <w:rPr>
          <w:i/>
          <w:noProof/>
        </w:rPr>
        <w:t>.</w:t>
      </w:r>
      <w:r w:rsidRPr="00EA3945">
        <w:rPr>
          <w:noProof/>
        </w:rPr>
        <w:t xml:space="preserve">  This field is a coded data type for compatibility with clinical and ancillary systems.  </w:t>
      </w:r>
    </w:p>
    <w:p w14:paraId="491BA44C" w14:textId="77777777"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447AC72F" w14:textId="77777777" w:rsidR="00DD6D98" w:rsidRPr="00122A45" w:rsidRDefault="00DD6D98" w:rsidP="00DD6D98">
      <w:pPr>
        <w:pStyle w:val="Heading4"/>
      </w:pPr>
      <w:r w:rsidRPr="00122A45">
        <w:t>OBR-45   Procedure Code Modifier</w:t>
      </w:r>
      <w:r w:rsidRPr="00122A45">
        <w:fldChar w:fldCharType="begin"/>
      </w:r>
      <w:r w:rsidRPr="00122A45">
        <w:instrText>xe "procedure code modifier"</w:instrText>
      </w:r>
      <w:r w:rsidRPr="00122A45">
        <w:fldChar w:fldCharType="end"/>
      </w:r>
      <w:proofErr w:type="gramStart"/>
      <w:r w:rsidRPr="00122A45">
        <w:t xml:space="preserve">   (</w:t>
      </w:r>
      <w:proofErr w:type="gramEnd"/>
      <w:r w:rsidRPr="00122A45">
        <w:t>CNE)   01316</w:t>
      </w:r>
    </w:p>
    <w:p w14:paraId="35382C2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033C25" w14:textId="77777777" w:rsidR="00DD6D98" w:rsidRPr="00EA3945" w:rsidRDefault="00DD6D98" w:rsidP="00DD6D98">
      <w:pPr>
        <w:pStyle w:val="NormalIndented"/>
        <w:rPr>
          <w:noProof/>
        </w:rPr>
      </w:pPr>
      <w:r w:rsidRPr="00EA3945">
        <w:rPr>
          <w:noProof/>
        </w:rPr>
        <w:t xml:space="preserve">Definition:  This field contains the procedure code modifier to the procedure code reported in </w:t>
      </w:r>
      <w:r w:rsidRPr="00EA3945">
        <w:rPr>
          <w:rStyle w:val="ReferenceAttribute"/>
          <w:noProof/>
        </w:rPr>
        <w:t>OBR-44-procedure code</w:t>
      </w:r>
      <w:r w:rsidRPr="00EA3945">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w:t>
      </w:r>
      <w:r w:rsidRPr="00EA3945">
        <w:rPr>
          <w:noProof/>
        </w:rPr>
        <w:lastRenderedPageBreak/>
        <w:t xml:space="preserve">modifiers are allowed and the order placed on the form affects reimbursement.  Refer to </w:t>
      </w:r>
      <w:hyperlink r:id="rId36" w:anchor="HL70340" w:history="1">
        <w:r w:rsidRPr="00EA3945">
          <w:rPr>
            <w:rStyle w:val="HyperlinkText"/>
            <w:noProof/>
            <w:szCs w:val="16"/>
          </w:rPr>
          <w:t>Externally- defined table 0340 – Procedure code modifier</w:t>
        </w:r>
      </w:hyperlink>
      <w:r w:rsidRPr="00EA3945">
        <w:rPr>
          <w:noProof/>
        </w:rPr>
        <w:t xml:space="preserve"> </w:t>
      </w:r>
      <w:r w:rsidRPr="00122A45">
        <w:rPr>
          <w:noProof/>
        </w:rPr>
        <w:t>in Chapter 2C, Code Tables,</w:t>
      </w:r>
      <w:r>
        <w:rPr>
          <w:noProof/>
        </w:rPr>
        <w:t xml:space="preserve"> </w:t>
      </w:r>
      <w:r w:rsidRPr="00EA3945">
        <w:rPr>
          <w:noProof/>
        </w:rPr>
        <w:t>for suggested values.</w:t>
      </w:r>
    </w:p>
    <w:p w14:paraId="62273F11" w14:textId="77777777" w:rsidR="00DD6D98" w:rsidRPr="00EA3945" w:rsidRDefault="00DD6D98" w:rsidP="00DD6D98">
      <w:pPr>
        <w:pStyle w:val="NormalIndented"/>
        <w:rPr>
          <w:noProof/>
        </w:rPr>
      </w:pPr>
      <w:r w:rsidRPr="00EA3945">
        <w:rPr>
          <w:noProof/>
        </w:rPr>
        <w:t xml:space="preserve">Usage Rule: This field can only be used if </w:t>
      </w:r>
      <w:r w:rsidRPr="00EA3945">
        <w:rPr>
          <w:rStyle w:val="ReferenceAttribute"/>
          <w:noProof/>
        </w:rPr>
        <w:t>OBR-44 – procedure code</w:t>
      </w:r>
      <w:r w:rsidRPr="00EA3945">
        <w:rPr>
          <w:noProof/>
        </w:rPr>
        <w:t xml:space="preserve"> contains certain procedure codes that require a modifier in order to be billed or performed.  For example, HCPCS codes that require a modifier to be precise. </w:t>
      </w:r>
    </w:p>
    <w:p w14:paraId="16AB5109" w14:textId="77777777"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45508249" w14:textId="77777777" w:rsidR="00DD6D98" w:rsidRPr="00852A5F" w:rsidRDefault="00DD6D98" w:rsidP="00DD6D98">
      <w:pPr>
        <w:pStyle w:val="Heading4"/>
      </w:pPr>
      <w:r w:rsidRPr="00852A5F">
        <w:t>OBR-46   Placer Supplemental Service Information</w:t>
      </w:r>
      <w:r w:rsidRPr="00852A5F">
        <w:fldChar w:fldCharType="begin"/>
      </w:r>
      <w:r w:rsidRPr="00852A5F">
        <w:instrText>xe "placer supplemental service information"</w:instrText>
      </w:r>
      <w:r w:rsidRPr="00852A5F">
        <w:fldChar w:fldCharType="end"/>
      </w:r>
      <w:proofErr w:type="gramStart"/>
      <w:r w:rsidRPr="00852A5F">
        <w:t xml:space="preserve">   (</w:t>
      </w:r>
      <w:proofErr w:type="gramEnd"/>
      <w:r w:rsidRPr="00852A5F">
        <w:t>CWE)   01474</w:t>
      </w:r>
    </w:p>
    <w:p w14:paraId="3CA3175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C24E60" w14:textId="77777777" w:rsidR="00DD6D98" w:rsidRPr="00EA3945" w:rsidRDefault="00DD6D98" w:rsidP="00DD6D98">
      <w:pPr>
        <w:pStyle w:val="NormalIndented"/>
        <w:rPr>
          <w:noProof/>
        </w:rPr>
      </w:pPr>
      <w:r w:rsidRPr="00EA3945">
        <w:rPr>
          <w:noProof/>
        </w:rPr>
        <w:t xml:space="preserve">Definition:  This field contains supplemental service information sent from the placer system to the filler system for the universal procedure code reported in </w:t>
      </w:r>
      <w:r w:rsidRPr="00EA3945">
        <w:rPr>
          <w:rStyle w:val="ReferenceAttribute"/>
          <w:noProof/>
        </w:rPr>
        <w:t>OBR-4 Universal Service ID</w:t>
      </w:r>
      <w:r w:rsidRPr="00EA3945">
        <w:rPr>
          <w:noProof/>
        </w:rPr>
        <w:t xml:space="preserve">.  This field will be used to provide ordering information detail that is not available in other specific fields in the OBR segment.  Multiple supplemental service information elements may be reported.  Refer to </w:t>
      </w:r>
      <w:hyperlink r:id="rId37" w:anchor="HL70411" w:history="1">
        <w:r w:rsidRPr="00852A5F">
          <w:rPr>
            <w:rStyle w:val="HyperlinkText"/>
            <w:szCs w:val="16"/>
          </w:rPr>
          <w:t>User-defined Table 0411 - Supplemental service information values</w:t>
        </w:r>
      </w:hyperlink>
      <w:r>
        <w:rPr>
          <w:noProof/>
        </w:rPr>
        <w:t xml:space="preserve"> in Chapter 2C, Code Tables.</w:t>
      </w:r>
    </w:p>
    <w:p w14:paraId="54458B72" w14:textId="77777777"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0B0374B3" w14:textId="77777777" w:rsidR="00DD6D98" w:rsidRPr="00852A5F" w:rsidRDefault="00DD6D98" w:rsidP="00DD6D98">
      <w:pPr>
        <w:pStyle w:val="Heading4"/>
      </w:pPr>
      <w:r w:rsidRPr="00852A5F">
        <w:t>OBR-</w:t>
      </w:r>
      <w:r w:rsidRPr="00597CDC">
        <w:t>47</w:t>
      </w:r>
      <w:r w:rsidRPr="00852A5F">
        <w:t xml:space="preserve">   Filler Supplemental Service Information</w:t>
      </w:r>
      <w:r w:rsidRPr="00852A5F">
        <w:fldChar w:fldCharType="begin"/>
      </w:r>
      <w:r w:rsidRPr="00852A5F">
        <w:instrText>xe "Filler supplemental service information"</w:instrText>
      </w:r>
      <w:r w:rsidRPr="00852A5F">
        <w:fldChar w:fldCharType="end"/>
      </w:r>
      <w:proofErr w:type="gramStart"/>
      <w:r w:rsidRPr="00852A5F">
        <w:t xml:space="preserve">   (</w:t>
      </w:r>
      <w:proofErr w:type="gramEnd"/>
      <w:r w:rsidRPr="00852A5F">
        <w:t>CWE)   01475</w:t>
      </w:r>
    </w:p>
    <w:p w14:paraId="1EA0BA2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12AD82" w14:textId="77777777" w:rsidR="00DD6D98" w:rsidRPr="00EA3945" w:rsidRDefault="00DD6D98" w:rsidP="00DD6D98">
      <w:pPr>
        <w:pStyle w:val="NormalIndented"/>
        <w:rPr>
          <w:noProof/>
        </w:rPr>
      </w:pPr>
      <w:r w:rsidRPr="00EA3945">
        <w:rPr>
          <w:noProof/>
        </w:rPr>
        <w:t xml:space="preserve">Definition:  This field contains supplemental service information sent from the filler system to the placer system for the procedure code reported in </w:t>
      </w:r>
      <w:r w:rsidRPr="00EA3945">
        <w:rPr>
          <w:rStyle w:val="ReferenceAttribute"/>
          <w:noProof/>
        </w:rPr>
        <w:t>OBR-4 Universal Service ID</w:t>
      </w:r>
      <w:r w:rsidRPr="00EA3945">
        <w:rPr>
          <w:i/>
          <w:noProof/>
        </w:rPr>
        <w:t xml:space="preserve">. </w:t>
      </w:r>
      <w:r w:rsidRPr="00EA3945">
        <w:rPr>
          <w:noProof/>
        </w:rPr>
        <w:t xml:space="preserve"> This field will be used to report ordering information detail that is not available in other specific fields in the OBR segment.  Typically it will reflect the same information as was sent to the filler system in </w:t>
      </w:r>
      <w:r w:rsidRPr="00EA3945">
        <w:rPr>
          <w:rStyle w:val="ReferenceAttribute"/>
          <w:noProof/>
        </w:rPr>
        <w:t>OBR-46-Placer supplemental service information</w:t>
      </w:r>
      <w:r w:rsidRPr="00EA3945">
        <w:rPr>
          <w:noProof/>
        </w:rPr>
        <w:t xml:space="preserve"> unless the order was modified, in which case the filler system will report what was actually performed using this field.  Multiple supplemental service information elements may be reported.  Refer to </w:t>
      </w:r>
      <w:hyperlink r:id="rId38" w:anchor="HL70411" w:history="1">
        <w:r w:rsidRPr="00EA3945">
          <w:rPr>
            <w:rStyle w:val="HyperlinkText"/>
            <w:noProof/>
            <w:szCs w:val="16"/>
          </w:rPr>
          <w:t>User-Defined Table 0411 - Supplemental Service Information Values</w:t>
        </w:r>
      </w:hyperlink>
      <w:r>
        <w:rPr>
          <w:noProof/>
        </w:rPr>
        <w:t xml:space="preserve"> in Chapter 2C, Code Tables.</w:t>
      </w:r>
    </w:p>
    <w:p w14:paraId="42971C4F" w14:textId="77777777"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3A25D280" w14:textId="77777777" w:rsidR="00DD6D98" w:rsidRPr="00EA3945" w:rsidRDefault="00DD6D98" w:rsidP="00DD6D98">
      <w:pPr>
        <w:pStyle w:val="Heading4"/>
      </w:pPr>
      <w:r w:rsidRPr="00EA3945">
        <w:lastRenderedPageBreak/>
        <w:t>OBR-48   Medically Necessary Duplicate Procedure Reason</w:t>
      </w:r>
      <w:r w:rsidRPr="00EA3945">
        <w:fldChar w:fldCharType="begin"/>
      </w:r>
      <w:r w:rsidRPr="00EA3945">
        <w:instrText>xe "Medically necessary duplicate procedure reason"</w:instrText>
      </w:r>
      <w:r w:rsidRPr="00EA3945">
        <w:fldChar w:fldCharType="end"/>
      </w:r>
      <w:proofErr w:type="gramStart"/>
      <w:r w:rsidRPr="00EA3945">
        <w:t xml:space="preserve">   (</w:t>
      </w:r>
      <w:proofErr w:type="gramEnd"/>
      <w:r w:rsidRPr="00EA3945">
        <w:t>CWE)   01646</w:t>
      </w:r>
    </w:p>
    <w:p w14:paraId="58093D2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7B29E0" w14:textId="77777777" w:rsidR="00DD6D98" w:rsidRPr="00EA3945" w:rsidRDefault="00DD6D98" w:rsidP="00DD6D98">
      <w:pPr>
        <w:pStyle w:val="NormalIndented"/>
        <w:rPr>
          <w:noProof/>
        </w:rPr>
      </w:pPr>
      <w:r w:rsidRPr="00EA3945">
        <w:rPr>
          <w:noProof/>
        </w:rPr>
        <w:t xml:space="preserve">Definition: This field is used to document why the procedure found in </w:t>
      </w:r>
      <w:r w:rsidRPr="00EA3945">
        <w:rPr>
          <w:rStyle w:val="ReferenceAttribute"/>
          <w:noProof/>
        </w:rPr>
        <w:t>OBR-44 - Procedure Code</w:t>
      </w:r>
      <w:r w:rsidRPr="00EA3945">
        <w:rPr>
          <w:noProof/>
        </w:rPr>
        <w:t xml:space="preserve"> is a duplicate of one ordered/charged previously for the same patient within the same date of service and has been determined to be medically necessary.  The reason may be coded or it may be a free text entry. </w:t>
      </w:r>
    </w:p>
    <w:p w14:paraId="11025F21" w14:textId="77777777" w:rsidR="00DD6D98" w:rsidRPr="00EA3945" w:rsidRDefault="00DD6D98" w:rsidP="00DD6D98">
      <w:pPr>
        <w:pStyle w:val="NormalIndented"/>
        <w:rPr>
          <w:noProof/>
        </w:rPr>
      </w:pPr>
      <w:r w:rsidRPr="00EA3945">
        <w:rPr>
          <w:noProof/>
        </w:rPr>
        <w:t xml:space="preserve">This field is intended to provide financial systems information on who to bill for duplicate procedures.  </w:t>
      </w:r>
    </w:p>
    <w:p w14:paraId="23082612" w14:textId="77777777" w:rsidR="00DD6D98" w:rsidRPr="00EA3945" w:rsidRDefault="00DD6D98" w:rsidP="00DD6D98">
      <w:pPr>
        <w:pStyle w:val="NormalIndented"/>
        <w:rPr>
          <w:noProof/>
        </w:rPr>
      </w:pPr>
      <w:r w:rsidRPr="00EA3945">
        <w:rPr>
          <w:noProof/>
        </w:rPr>
        <w:t xml:space="preserve">Refer to </w:t>
      </w:r>
      <w:hyperlink r:id="rId39" w:anchor="HL70476" w:history="1">
        <w:r w:rsidRPr="00EA3945">
          <w:rPr>
            <w:rStyle w:val="HyperlinkText"/>
            <w:noProof/>
            <w:szCs w:val="16"/>
          </w:rPr>
          <w:t>User-Defined Table 0476 – Medically Necessary Duplicate Procedure Reason</w:t>
        </w:r>
      </w:hyperlink>
      <w:r w:rsidRPr="00EA3945">
        <w:rPr>
          <w:noProof/>
        </w:rPr>
        <w:t xml:space="preserve"> </w:t>
      </w:r>
      <w:r>
        <w:rPr>
          <w:noProof/>
        </w:rPr>
        <w:t>in Chapter 2C, Code Tables,</w:t>
      </w:r>
      <w:r w:rsidRPr="00EA3945">
        <w:rPr>
          <w:noProof/>
        </w:rPr>
        <w:t xml:space="preserve"> for suggested values</w:t>
      </w:r>
      <w:r>
        <w:rPr>
          <w:noProof/>
        </w:rPr>
        <w:t>.</w:t>
      </w:r>
    </w:p>
    <w:p w14:paraId="0AA9330B" w14:textId="77777777" w:rsidR="00DD6D98" w:rsidRPr="00EA3945" w:rsidRDefault="00DD6D98" w:rsidP="00DD6D98">
      <w:pPr>
        <w:pStyle w:val="Heading4"/>
      </w:pPr>
      <w:r w:rsidRPr="00EA3945">
        <w:t xml:space="preserve"> OBR-49   </w:t>
      </w:r>
      <w:r w:rsidRPr="00DD6D98">
        <w:t>Result</w:t>
      </w:r>
      <w:r w:rsidRPr="00EA3945">
        <w:t xml:space="preserve"> Handling</w:t>
      </w:r>
      <w:r w:rsidRPr="00EA3945">
        <w:fldChar w:fldCharType="begin"/>
      </w:r>
      <w:r w:rsidRPr="00EA3945">
        <w:instrText>xe "result handling"</w:instrText>
      </w:r>
      <w:r w:rsidRPr="00EA3945">
        <w:fldChar w:fldCharType="end"/>
      </w:r>
      <w:proofErr w:type="gramStart"/>
      <w:r w:rsidRPr="00EA3945">
        <w:t xml:space="preserve">   (</w:t>
      </w:r>
      <w:proofErr w:type="gramEnd"/>
      <w:r w:rsidRPr="00EA3945">
        <w:t>CWE)   01647</w:t>
      </w:r>
    </w:p>
    <w:p w14:paraId="1817F0C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DF76F" w14:textId="77777777" w:rsidR="00DD6D98" w:rsidRPr="00EA3945" w:rsidRDefault="00DD6D98" w:rsidP="00DD6D98">
      <w:pPr>
        <w:pStyle w:val="NormalIndented"/>
        <w:rPr>
          <w:noProof/>
          <w:snapToGrid w:val="0"/>
        </w:rPr>
      </w:pPr>
      <w:r w:rsidRPr="00EA3945">
        <w:rPr>
          <w:noProof/>
          <w:snapToGrid w:val="0"/>
        </w:rPr>
        <w:t xml:space="preserve">Definition: Transmits information regarding the handling of the result.  For example, an order may specify that the result (e.g., an x-ray film) should be given to the patient for return to the requestor. Refer to </w:t>
      </w:r>
      <w:hyperlink r:id="rId40" w:anchor="HL70507" w:history="1">
        <w:r>
          <w:rPr>
            <w:rStyle w:val="HyperlinkText"/>
            <w:noProof/>
            <w:szCs w:val="16"/>
          </w:rPr>
          <w:t xml:space="preserve">HL7 </w:t>
        </w:r>
        <w:r w:rsidRPr="00EA3945">
          <w:rPr>
            <w:rStyle w:val="HyperlinkText"/>
            <w:noProof/>
            <w:szCs w:val="16"/>
          </w:rPr>
          <w:t>Table 0507 - Observation Result Handling</w:t>
        </w:r>
      </w:hyperlink>
      <w:r w:rsidRPr="00EA3945">
        <w:rPr>
          <w:noProof/>
          <w:snapToGrid w:val="0"/>
        </w:rPr>
        <w:t xml:space="preserve"> </w:t>
      </w:r>
      <w:r w:rsidRPr="00C832A4">
        <w:rPr>
          <w:noProof/>
          <w:snapToGrid w:val="0"/>
        </w:rPr>
        <w:t xml:space="preserve">in Chapter 2C, Code Tables, </w:t>
      </w:r>
      <w:r w:rsidRPr="00EA3945">
        <w:rPr>
          <w:noProof/>
          <w:snapToGrid w:val="0"/>
        </w:rPr>
        <w:t>for values.  If this field is not populated</w:t>
      </w:r>
      <w:r>
        <w:rPr>
          <w:noProof/>
          <w:snapToGrid w:val="0"/>
        </w:rPr>
        <w:t xml:space="preserve"> or if it includes value "CC^Copies Requested",</w:t>
      </w:r>
      <w:r w:rsidRPr="00EA3945">
        <w:rPr>
          <w:noProof/>
          <w:snapToGrid w:val="0"/>
        </w:rPr>
        <w:t xml:space="preserve"> then routine handling is implied</w:t>
      </w:r>
      <w:r>
        <w:rPr>
          <w:noProof/>
          <w:snapToGrid w:val="0"/>
        </w:rPr>
        <w:t xml:space="preserve"> and PRT segments assocatied with this OBR with PRT-4 value of "RCT^Result Copies To"</w:t>
      </w:r>
      <w:r w:rsidRPr="00BB1024">
        <w:rPr>
          <w:noProof/>
          <w:snapToGrid w:val="0"/>
        </w:rPr>
        <w:t xml:space="preserve"> identify additional recipients for the results. When this field</w:t>
      </w:r>
      <w:r>
        <w:rPr>
          <w:noProof/>
          <w:snapToGrid w:val="0"/>
        </w:rPr>
        <w:t xml:space="preserve"> includes the value "BCC^Blind Copy", those PRT segments, which are included in the order message and in the observation result message sent to the requestor, shall not be included in the observation result messages sent to the copied recipients</w:t>
      </w:r>
      <w:r w:rsidRPr="00EA3945">
        <w:rPr>
          <w:noProof/>
          <w:snapToGrid w:val="0"/>
        </w:rPr>
        <w:t>.</w:t>
      </w:r>
    </w:p>
    <w:p w14:paraId="208A4D0B" w14:textId="77777777" w:rsidR="00DD6D98" w:rsidRPr="00C832A4" w:rsidRDefault="00DD6D98" w:rsidP="00DD6D98">
      <w:pPr>
        <w:pStyle w:val="Heading4"/>
      </w:pPr>
      <w:r w:rsidRPr="00C832A4">
        <w:t>OBR-50   Parent Universal Service Identifier</w:t>
      </w:r>
      <w:r w:rsidRPr="00C832A4">
        <w:fldChar w:fldCharType="begin"/>
      </w:r>
      <w:r w:rsidRPr="00C832A4">
        <w:instrText>xe "Parent universal service identifier"</w:instrText>
      </w:r>
      <w:r w:rsidRPr="00C832A4">
        <w:fldChar w:fldCharType="end"/>
      </w:r>
      <w:proofErr w:type="gramStart"/>
      <w:r w:rsidRPr="00C832A4">
        <w:t xml:space="preserve">   (</w:t>
      </w:r>
      <w:proofErr w:type="gramEnd"/>
      <w:r w:rsidRPr="00C832A4">
        <w:t>CWE)   02286</w:t>
      </w:r>
    </w:p>
    <w:p w14:paraId="74BA722A" w14:textId="77777777" w:rsidR="00DD6D98" w:rsidRPr="003C56E9" w:rsidRDefault="00DD6D98" w:rsidP="00DD6D98">
      <w:pPr>
        <w:pStyle w:val="NormalIndented"/>
        <w:rPr>
          <w:lang w:eastAsia="de-DE"/>
        </w:rPr>
      </w:pPr>
      <w:r w:rsidRPr="00EA3945">
        <w:rPr>
          <w:noProof/>
          <w:lang w:eastAsia="de-DE"/>
        </w:rPr>
        <w:t xml:space="preserve">Definition: </w:t>
      </w:r>
      <w:r w:rsidRPr="00EA3945">
        <w:rPr>
          <w:b/>
          <w:i/>
          <w:noProof/>
        </w:rPr>
        <w:t>This field is retained for backward compatibility only as of v</w:t>
      </w:r>
      <w:r>
        <w:rPr>
          <w:b/>
          <w:i/>
          <w:noProof/>
        </w:rPr>
        <w:t xml:space="preserve"> </w:t>
      </w:r>
      <w:r w:rsidRPr="00EA3945">
        <w:rPr>
          <w:b/>
          <w:i/>
          <w:noProof/>
        </w:rPr>
        <w:t>2.7</w:t>
      </w:r>
      <w:r>
        <w:rPr>
          <w:b/>
          <w:i/>
          <w:noProof/>
        </w:rPr>
        <w:t xml:space="preserve"> and withdrawn as of v2.9</w:t>
      </w:r>
      <w:r w:rsidRPr="00EA3945">
        <w:rPr>
          <w:b/>
          <w:i/>
          <w:noProof/>
        </w:rPr>
        <w:t>.</w:t>
      </w:r>
      <w:r w:rsidRPr="00EA3945">
        <w:rPr>
          <w:noProof/>
          <w:lang w:eastAsia="de-DE"/>
        </w:rPr>
        <w:t xml:space="preserve">   </w:t>
      </w:r>
    </w:p>
    <w:p w14:paraId="2FBAA6ED" w14:textId="77777777" w:rsidR="00DD6D98" w:rsidRPr="00EA3945" w:rsidRDefault="00DD6D98" w:rsidP="00DD6D98">
      <w:pPr>
        <w:pStyle w:val="Heading4"/>
      </w:pPr>
      <w:r w:rsidRPr="00EA3945">
        <w:t>OBR-51   Observation Group ID</w:t>
      </w:r>
      <w:r w:rsidRPr="00EA3945">
        <w:fldChar w:fldCharType="begin"/>
      </w:r>
      <w:r w:rsidRPr="00EA3945">
        <w:instrText xml:space="preserve"> XE “result ID” </w:instrText>
      </w:r>
      <w:r w:rsidRPr="00EA3945">
        <w:fldChar w:fldCharType="end"/>
      </w:r>
      <w:proofErr w:type="gramStart"/>
      <w:r w:rsidRPr="00EA3945">
        <w:t xml:space="preserve">   (</w:t>
      </w:r>
      <w:proofErr w:type="gramEnd"/>
      <w:r w:rsidRPr="00EA3945">
        <w:t>EI)   02307</w:t>
      </w:r>
    </w:p>
    <w:p w14:paraId="26A29AB4" w14:textId="77777777" w:rsidR="00DD6D98" w:rsidRDefault="00DD6D98" w:rsidP="00DD6D98">
      <w:pPr>
        <w:pStyle w:val="Components"/>
      </w:pPr>
      <w:r>
        <w:t>Components:  &lt;Entity Identifier (ST)&gt; ^ &lt;Namespace ID (IS)&gt; ^ &lt;Universal ID (ST)&gt; ^ &lt;Universal ID Type (ID)&gt;</w:t>
      </w:r>
    </w:p>
    <w:p w14:paraId="4715C59B" w14:textId="77777777" w:rsidR="00DD6D98" w:rsidRPr="00EA3945" w:rsidRDefault="00DD6D98" w:rsidP="00DD6D98">
      <w:pPr>
        <w:pStyle w:val="NormalIndented"/>
        <w:rPr>
          <w:noProof/>
        </w:rPr>
      </w:pPr>
      <w:r w:rsidRPr="00EA3945">
        <w:rPr>
          <w:noProof/>
        </w:rPr>
        <w:t xml:space="preserve">Definition:  </w:t>
      </w:r>
      <w:r w:rsidRPr="00EA3945">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294A9976" w14:textId="77777777" w:rsidR="00DD6D98" w:rsidRPr="00EA3945" w:rsidRDefault="00DD6D98" w:rsidP="00DD6D98">
      <w:pPr>
        <w:pStyle w:val="Heading4"/>
      </w:pPr>
      <w:r w:rsidRPr="00EA3945">
        <w:t xml:space="preserve">OBR-52   Parent Observation Group ID </w:t>
      </w:r>
      <w:r w:rsidRPr="00EA3945">
        <w:fldChar w:fldCharType="begin"/>
      </w:r>
      <w:r w:rsidRPr="00EA3945">
        <w:instrText xml:space="preserve"> XE “parent result ID” </w:instrText>
      </w:r>
      <w:r w:rsidRPr="00EA3945">
        <w:fldChar w:fldCharType="end"/>
      </w:r>
      <w:proofErr w:type="gramStart"/>
      <w:r w:rsidRPr="00EA3945">
        <w:t xml:space="preserve">   (</w:t>
      </w:r>
      <w:proofErr w:type="gramEnd"/>
      <w:r w:rsidRPr="00EA3945">
        <w:t>EI)   02308</w:t>
      </w:r>
    </w:p>
    <w:p w14:paraId="2DEE08A7" w14:textId="77777777" w:rsidR="00DD6D98" w:rsidRDefault="00DD6D98" w:rsidP="00DD6D98">
      <w:pPr>
        <w:pStyle w:val="Components"/>
      </w:pPr>
      <w:r>
        <w:t>Components:  &lt;Entity Identifier (ST)&gt; ^ &lt;Namespace ID (IS)&gt; ^ &lt;Universal ID (ST)&gt; ^ &lt;Universal ID Type (ID)&gt;</w:t>
      </w:r>
    </w:p>
    <w:p w14:paraId="1FCEBEC5" w14:textId="77777777" w:rsidR="00DD6D98" w:rsidRPr="00EA3945" w:rsidRDefault="00DD6D98" w:rsidP="00DD6D98">
      <w:pPr>
        <w:pStyle w:val="NormalIndented"/>
      </w:pPr>
      <w:r w:rsidRPr="00EA3945">
        <w:rPr>
          <w:noProof/>
        </w:rPr>
        <w:t xml:space="preserve">Definition:  </w:t>
      </w:r>
      <w:r w:rsidRPr="00EA3945">
        <w:t>The Parent Observation Group ID field relates this child OBR to its parent OBR segment using the Observation Group ID of the parent result.</w:t>
      </w:r>
    </w:p>
    <w:p w14:paraId="597945B6" w14:textId="77777777" w:rsidR="00DD6D98" w:rsidRPr="00EA3945" w:rsidRDefault="00DD6D98" w:rsidP="00DD6D98">
      <w:pPr>
        <w:pStyle w:val="Heading4"/>
      </w:pPr>
      <w:r w:rsidRPr="00EA3945">
        <w:lastRenderedPageBreak/>
        <w:t>OBR-53   Alternate Placer Order Number</w:t>
      </w:r>
      <w:r w:rsidRPr="00EA3945">
        <w:fldChar w:fldCharType="begin"/>
      </w:r>
      <w:r w:rsidRPr="00EA3945">
        <w:instrText xml:space="preserve"> XE “alternate placer order number” </w:instrText>
      </w:r>
      <w:r w:rsidRPr="00EA3945">
        <w:fldChar w:fldCharType="end"/>
      </w:r>
      <w:proofErr w:type="gramStart"/>
      <w:r w:rsidRPr="00EA3945">
        <w:t xml:space="preserve">   (</w:t>
      </w:r>
      <w:proofErr w:type="gramEnd"/>
      <w:r w:rsidRPr="00EA3945">
        <w:t>CX)   03303</w:t>
      </w:r>
    </w:p>
    <w:p w14:paraId="1C742F29" w14:textId="77777777" w:rsidR="00DD6D98" w:rsidRDefault="00DD6D98" w:rsidP="00DD6D98">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041FBC8" w14:textId="77777777" w:rsidR="00DD6D98" w:rsidRDefault="00DD6D98" w:rsidP="00DD6D98">
      <w:pPr>
        <w:pStyle w:val="Components"/>
      </w:pPr>
      <w:r>
        <w:t>Subcomponents for Assigning Authority (HD):  &lt;Namespace ID (IS)&gt; &amp; &lt;Universal ID (ST)&gt; &amp; &lt;Universal ID Type (ID)&gt;</w:t>
      </w:r>
    </w:p>
    <w:p w14:paraId="6E64F0DC" w14:textId="77777777" w:rsidR="00DD6D98" w:rsidRDefault="00DD6D98" w:rsidP="00DD6D98">
      <w:pPr>
        <w:pStyle w:val="Components"/>
      </w:pPr>
      <w:r>
        <w:t>Subcomponents for Assigning Facility (HD):  &lt;Namespace ID (IS)&gt; &amp; &lt;Universal ID (ST)&gt; &amp; &lt;Universal ID Type (ID)&gt;</w:t>
      </w:r>
    </w:p>
    <w:p w14:paraId="3179138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EEA8D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D0EE11" w14:textId="77777777" w:rsidR="00DD6D98" w:rsidRDefault="00DD6D98" w:rsidP="00DD6D98">
      <w:pPr>
        <w:pStyle w:val="NormalIndented"/>
      </w:pPr>
      <w:r w:rsidRPr="00EA3945">
        <w:rPr>
          <w:noProof/>
        </w:rPr>
        <w:t xml:space="preserve">Definition: </w:t>
      </w:r>
      <w:r w:rsidRPr="00EA3945">
        <w:t>This field enables a shorter number to be communicated that is unique within other identifiers.</w:t>
      </w:r>
    </w:p>
    <w:p w14:paraId="7C49DC76" w14:textId="77777777" w:rsidR="00DD6D98" w:rsidRDefault="00DD6D98" w:rsidP="00DD6D98">
      <w:pPr>
        <w:pStyle w:val="Heading4"/>
      </w:pPr>
      <w:r>
        <w:t>OBR-54 Parent Order</w:t>
      </w:r>
      <w:r w:rsidRPr="00EA3945">
        <w:fldChar w:fldCharType="begin"/>
      </w:r>
      <w:r w:rsidRPr="00EA3945">
        <w:instrText xml:space="preserve"> XE “</w:instrText>
      </w:r>
      <w:r>
        <w:instrText>parent order</w:instrText>
      </w:r>
      <w:r w:rsidRPr="00EA3945">
        <w:instrText xml:space="preserve">” </w:instrText>
      </w:r>
      <w:r w:rsidRPr="00EA3945">
        <w:fldChar w:fldCharType="end"/>
      </w:r>
      <w:r>
        <w:t xml:space="preserve"> (</w:t>
      </w:r>
      <w:proofErr w:type="gramStart"/>
      <w:r>
        <w:t>EIP)  00222</w:t>
      </w:r>
      <w:proofErr w:type="gramEnd"/>
    </w:p>
    <w:p w14:paraId="389B965A" w14:textId="77777777" w:rsidR="00DD6D98" w:rsidRDefault="00DD6D98" w:rsidP="00DD6D98">
      <w:pPr>
        <w:pStyle w:val="Components"/>
      </w:pPr>
      <w:r>
        <w:t>Components:  &lt;Placer Assigned Identifier (EI)&gt; ^ &lt;Filler Assigned Identifier (EI)&gt;</w:t>
      </w:r>
    </w:p>
    <w:p w14:paraId="43E3BB5C" w14:textId="77777777" w:rsidR="00DD6D98" w:rsidRDefault="00DD6D98" w:rsidP="00DD6D98">
      <w:pPr>
        <w:pStyle w:val="Components"/>
      </w:pPr>
      <w:r>
        <w:t>Subcomponents for Placer Assigned Identifier (EI):  &lt;Entity Identifier (ST)&gt; &amp; &lt;Namespace ID (IS)&gt; &amp; &lt;Universal ID (ST)&gt; &amp; &lt;Universal ID Type (ID)&gt;</w:t>
      </w:r>
    </w:p>
    <w:p w14:paraId="129788E6" w14:textId="77777777" w:rsidR="00DD6D98" w:rsidRDefault="00DD6D98" w:rsidP="00DD6D98">
      <w:pPr>
        <w:pStyle w:val="Components"/>
      </w:pPr>
      <w:r>
        <w:t>Subcomponents for Filler Assigned Identifier (EI):  &lt;Entity Identifier (ST)&gt; &amp; &lt;Namespace ID (IS)&gt; &amp; &lt;Universal ID (ST)&gt; &amp; &lt;Universal ID Type (ID)&gt;</w:t>
      </w:r>
    </w:p>
    <w:p w14:paraId="5A6B962D" w14:textId="77777777" w:rsidR="00DD6D98" w:rsidRPr="00EA3945" w:rsidRDefault="00DD6D98" w:rsidP="00DD6D98">
      <w:pPr>
        <w:pStyle w:val="NormalIndented"/>
        <w:rPr>
          <w:noProof/>
        </w:rPr>
      </w:pPr>
      <w:r w:rsidRPr="00EA3945">
        <w:rPr>
          <w:noProof/>
        </w:rPr>
        <w:t xml:space="preserve">Definition:  This field relates a child </w:t>
      </w:r>
      <w:r>
        <w:rPr>
          <w:noProof/>
        </w:rPr>
        <w:t xml:space="preserve">order </w:t>
      </w:r>
      <w:r w:rsidRPr="00EA3945">
        <w:rPr>
          <w:noProof/>
        </w:rPr>
        <w:t>to its parent</w:t>
      </w:r>
      <w:r>
        <w:rPr>
          <w:noProof/>
        </w:rPr>
        <w:t xml:space="preserve"> order</w:t>
      </w:r>
      <w:r w:rsidRPr="00EA3945">
        <w:rPr>
          <w:noProof/>
        </w:rPr>
        <w:t xml:space="preserve"> when a parent child</w:t>
      </w:r>
      <w:r>
        <w:rPr>
          <w:noProof/>
        </w:rPr>
        <w:t xml:space="preserve"> order</w:t>
      </w:r>
      <w:r w:rsidRPr="00EA3945">
        <w:rPr>
          <w:noProof/>
        </w:rPr>
        <w:t xml:space="preserve"> relationship exists.  The parent child</w:t>
      </w:r>
      <w:r>
        <w:rPr>
          <w:noProof/>
        </w:rPr>
        <w:t xml:space="preserve"> order</w:t>
      </w:r>
      <w:r w:rsidRPr="00EA3945">
        <w:rPr>
          <w:noProof/>
        </w:rPr>
        <w:t xml:space="preserve"> mechanism is described in </w:t>
      </w:r>
      <w:hyperlink r:id="rId41" w:anchor="HL70119" w:history="1">
        <w:r w:rsidRPr="00C832A4">
          <w:rPr>
            <w:rStyle w:val="HyperlinkText"/>
            <w:szCs w:val="16"/>
          </w:rPr>
          <w:t>HL7 Table 0119 – Order Control Codes</w:t>
        </w:r>
      </w:hyperlink>
      <w:r>
        <w:rPr>
          <w:noProof/>
        </w:rPr>
        <w:t xml:space="preserve"> in Chapter 2C, Code Tables,</w:t>
      </w:r>
      <w:r w:rsidRPr="00EA3945">
        <w:rPr>
          <w:noProof/>
        </w:rPr>
        <w:t xml:space="preserve"> under order control code PA.  This field uniquely identifies the parent order</w:t>
      </w:r>
      <w:r>
        <w:rPr>
          <w:noProof/>
        </w:rPr>
        <w:t>s</w:t>
      </w:r>
      <w:r w:rsidRPr="00EA3945">
        <w:rPr>
          <w:noProof/>
        </w:rPr>
        <w:t>; no other information is required to link the child order with its parent order</w:t>
      </w:r>
      <w:r>
        <w:rPr>
          <w:noProof/>
        </w:rPr>
        <w:t>s</w:t>
      </w:r>
      <w:r w:rsidRPr="00EA3945">
        <w:rPr>
          <w:noProof/>
        </w:rPr>
        <w:t>.</w:t>
      </w:r>
      <w:r>
        <w:rPr>
          <w:noProof/>
        </w:rPr>
        <w:t xml:space="preserve">  It can be used to express that this order is a reflex being a consequence of original results referred here.</w:t>
      </w:r>
    </w:p>
    <w:p w14:paraId="6C6D2625" w14:textId="4FE81067" w:rsidR="00DD6D98" w:rsidRPr="00EA3945" w:rsidRDefault="00DD6D98" w:rsidP="00DD6D98">
      <w:pPr>
        <w:pStyle w:val="NormalIndented"/>
        <w:rPr>
          <w:noProof/>
        </w:rPr>
      </w:pPr>
      <w:r w:rsidRPr="00EA3945">
        <w:rPr>
          <w:noProof/>
        </w:rPr>
        <w:t xml:space="preserve">The first component has the same format as </w:t>
      </w:r>
      <w:r w:rsidRPr="00EA3945">
        <w:rPr>
          <w:rStyle w:val="ReferenceAttribute"/>
          <w:noProof/>
        </w:rPr>
        <w:t>ORC-2-placer order number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BA54E3">
          <w:rPr>
            <w:rStyle w:val="HyperlinkText"/>
            <w:b/>
            <w:bCs/>
            <w:noProof/>
            <w:szCs w:val="16"/>
          </w:rPr>
          <w:t>Error! Reference source not found.</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Pr>
            <w:rStyle w:val="HyperlinkText"/>
            <w:szCs w:val="16"/>
          </w:rPr>
          <w:fldChar w:fldCharType="begin"/>
        </w:r>
        <w:r>
          <w:rPr>
            <w:rStyle w:val="HyperlinkText"/>
            <w:szCs w:val="16"/>
          </w:rPr>
          <w:instrText xml:space="preserve"> REF _Ref379943794 \* MERGEFORMAT </w:instrText>
        </w:r>
        <w:r>
          <w:rPr>
            <w:rStyle w:val="HyperlinkText"/>
            <w:szCs w:val="16"/>
          </w:rPr>
          <w:fldChar w:fldCharType="separate"/>
        </w:r>
        <w:r w:rsidR="00BA54E3">
          <w:rPr>
            <w:rStyle w:val="HyperlinkText"/>
            <w:b/>
            <w:bCs/>
            <w:szCs w:val="16"/>
          </w:rPr>
          <w:t>Error! Reference source not found.</w:t>
        </w:r>
        <w:r>
          <w:rPr>
            <w:noProof/>
          </w:rPr>
          <w:fldChar w:fldCharType="end"/>
        </w:r>
      </w:hyperlink>
      <w:r w:rsidRPr="00EA3945">
        <w:rPr>
          <w:noProof/>
        </w:rPr>
        <w:t xml:space="preserve">").  The second component has the same format as </w:t>
      </w:r>
      <w:r w:rsidRPr="00EA3945">
        <w:rPr>
          <w:rStyle w:val="ReferenceAttribute"/>
          <w:noProof/>
        </w:rPr>
        <w:t>ORC-3-filler order number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BA54E3">
          <w:rPr>
            <w:rStyle w:val="HyperlinkText"/>
            <w:b/>
            <w:bCs/>
            <w:noProof/>
            <w:szCs w:val="16"/>
          </w:rPr>
          <w:t>Error! Reference source not found.</w:t>
        </w:r>
        <w:r w:rsidRPr="00EA3945">
          <w:rPr>
            <w:rStyle w:val="HyperlinkText"/>
            <w:noProof/>
            <w:szCs w:val="16"/>
          </w:rPr>
          <w:fldChar w:fldCharType="end"/>
        </w:r>
      </w:hyperlink>
      <w:r w:rsidRPr="00EA3945">
        <w:rPr>
          <w:noProof/>
        </w:rPr>
        <w:t>, "</w:t>
      </w:r>
      <w:hyperlink w:anchor="_OBR-3___Filler Order Number   (EI) " w:history="1">
        <w:r>
          <w:rPr>
            <w:rStyle w:val="HyperlinkText"/>
            <w:szCs w:val="16"/>
          </w:rPr>
          <w:fldChar w:fldCharType="begin"/>
        </w:r>
        <w:r>
          <w:rPr>
            <w:rStyle w:val="HyperlinkText"/>
            <w:szCs w:val="16"/>
          </w:rPr>
          <w:instrText xml:space="preserve"> REF _Ref379943844 \* MERGEFORMAT </w:instrText>
        </w:r>
        <w:r>
          <w:rPr>
            <w:rStyle w:val="HyperlinkText"/>
            <w:szCs w:val="16"/>
          </w:rPr>
          <w:fldChar w:fldCharType="separate"/>
        </w:r>
        <w:r w:rsidR="00BA54E3">
          <w:rPr>
            <w:rStyle w:val="HyperlinkText"/>
            <w:b/>
            <w:bCs/>
            <w:szCs w:val="16"/>
          </w:rPr>
          <w:t>Error! Reference source not found.</w:t>
        </w:r>
        <w:r>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325D4590" w14:textId="77777777" w:rsidR="00DD6D98" w:rsidRDefault="00DD6D98" w:rsidP="00DD6D98">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w:t>
      </w:r>
      <w:r w:rsidRPr="00EA3945">
        <w:rPr>
          <w:rStyle w:val="ReferenceAttribute"/>
          <w:noProof/>
        </w:rPr>
        <w:t>-</w:t>
      </w:r>
      <w:r>
        <w:rPr>
          <w:rStyle w:val="ReferenceAttribute"/>
          <w:noProof/>
        </w:rPr>
        <w:t>P</w:t>
      </w:r>
      <w:r w:rsidRPr="00EA3945">
        <w:rPr>
          <w:rStyle w:val="ReferenceAttribute"/>
          <w:noProof/>
        </w:rPr>
        <w:t>arent</w:t>
      </w:r>
      <w:r>
        <w:rPr>
          <w:rStyle w:val="ReferenceAttribute"/>
          <w:noProof/>
        </w:rPr>
        <w:t xml:space="preserve"> Order, but neither one </w:t>
      </w:r>
      <w:r w:rsidRPr="00EA3945">
        <w:rPr>
          <w:noProof/>
        </w:rPr>
        <w:t>is</w:t>
      </w:r>
      <w:r>
        <w:rPr>
          <w:noProof/>
        </w:rPr>
        <w:t xml:space="preserve"> </w:t>
      </w:r>
      <w:r w:rsidRPr="00EA3945">
        <w:rPr>
          <w:noProof/>
        </w:rPr>
        <w:t xml:space="preserve">the same as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EA3945">
        <w:rPr>
          <w:noProof/>
        </w:rPr>
        <w:t xml:space="preserve">. </w:t>
      </w:r>
    </w:p>
    <w:p w14:paraId="3F428359" w14:textId="77777777" w:rsidR="00DD6D98" w:rsidRPr="00EA3945" w:rsidRDefault="00DD6D98" w:rsidP="00DD6D98">
      <w:pPr>
        <w:pStyle w:val="NormalIndented"/>
        <w:rPr>
          <w:noProof/>
        </w:rPr>
      </w:pPr>
      <w:r>
        <w:rPr>
          <w:noProof/>
        </w:rPr>
        <w:t>Condition: Where the message has matching ORC/OBR pairs, ORC-8 and OBR-54 must carry the same value.</w:t>
      </w:r>
    </w:p>
    <w:p w14:paraId="75B5C598" w14:textId="77777777" w:rsidR="00DD6D98" w:rsidRPr="00D3774B" w:rsidRDefault="00DD6D98" w:rsidP="00DD6D98">
      <w:pPr>
        <w:pStyle w:val="Heading4"/>
      </w:pPr>
      <w:bookmarkStart w:id="1139" w:name="_TQ1_–_Timing/Quantity_Segment"/>
      <w:bookmarkEnd w:id="1139"/>
      <w:r w:rsidRPr="00D3774B">
        <w:lastRenderedPageBreak/>
        <w:t>OBR-55   Action Code</w:t>
      </w:r>
      <w:r w:rsidRPr="00D3774B">
        <w:fldChar w:fldCharType="begin"/>
      </w:r>
      <w:r w:rsidRPr="00D3774B">
        <w:instrText xml:space="preserve"> XE “filler order number” </w:instrText>
      </w:r>
      <w:r w:rsidRPr="00D3774B">
        <w:fldChar w:fldCharType="end"/>
      </w:r>
      <w:proofErr w:type="gramStart"/>
      <w:r w:rsidRPr="00D3774B">
        <w:t xml:space="preserve">   (</w:t>
      </w:r>
      <w:proofErr w:type="gramEnd"/>
      <w:r w:rsidRPr="00D3774B">
        <w:t>ID)   00816</w:t>
      </w:r>
    </w:p>
    <w:p w14:paraId="596A575F" w14:textId="77777777" w:rsidR="00DD6D98" w:rsidRPr="00D3774B" w:rsidRDefault="00DD6D98" w:rsidP="00DD6D98">
      <w:pPr>
        <w:pStyle w:val="NormalIndented"/>
        <w:rPr>
          <w:noProof/>
        </w:rPr>
      </w:pPr>
      <w:r w:rsidRPr="00D3774B">
        <w:rPr>
          <w:noProof/>
        </w:rPr>
        <w:t xml:space="preserve">Definition:  This field reveals the intent of the message.  Refer to </w:t>
      </w:r>
      <w:hyperlink r:id="rId42" w:anchor="HL70206" w:history="1">
        <w:r w:rsidRPr="00D3774B">
          <w:rPr>
            <w:rStyle w:val="HyperlinkText"/>
          </w:rPr>
          <w:t>HL7 Table 0206 - Segment Action Code</w:t>
        </w:r>
      </w:hyperlink>
      <w:r w:rsidRPr="00D3774B">
        <w:rPr>
          <w:noProof/>
        </w:rPr>
        <w:t xml:space="preserve"> for valid values.</w:t>
      </w:r>
    </w:p>
    <w:p w14:paraId="5FA6BACA" w14:textId="77777777" w:rsidR="00DD6D98" w:rsidRPr="00D3774B" w:rsidRDefault="00DD6D98" w:rsidP="00DD6D98">
      <w:pPr>
        <w:pStyle w:val="NormalIndented"/>
        <w:rPr>
          <w:noProof/>
        </w:rPr>
      </w:pPr>
      <w:r w:rsidRPr="00D3774B">
        <w:rPr>
          <w:noProof/>
        </w:rPr>
        <w:t xml:space="preserve">The action code can only be used when an </w:t>
      </w:r>
      <w:r>
        <w:rPr>
          <w:noProof/>
        </w:rPr>
        <w:t xml:space="preserve">either OBR-2 and/or OBR-3 is valued with </w:t>
      </w:r>
      <w:r w:rsidRPr="00D3774B">
        <w:rPr>
          <w:noProof/>
        </w:rPr>
        <w:t>unique identifie</w:t>
      </w:r>
      <w:r>
        <w:rPr>
          <w:noProof/>
        </w:rPr>
        <w:t>r</w:t>
      </w:r>
      <w:r w:rsidRPr="00D3774B">
        <w:rPr>
          <w:noProof/>
        </w:rPr>
        <w:t xml:space="preserve"> </w:t>
      </w:r>
      <w:r>
        <w:rPr>
          <w:noProof/>
        </w:rPr>
        <w:t xml:space="preserve">in accordance with </w:t>
      </w:r>
      <w:r w:rsidRPr="00D3774B">
        <w:rPr>
          <w:noProof/>
        </w:rPr>
        <w:t>Chapter 2, Section 2.10.4.2.</w:t>
      </w:r>
    </w:p>
    <w:p w14:paraId="1A58CB13" w14:textId="77777777" w:rsidR="00DD6D98" w:rsidRPr="009901C4" w:rsidRDefault="00DD6D98" w:rsidP="0043481A">
      <w:pPr>
        <w:pStyle w:val="Heading3"/>
        <w:rPr>
          <w:noProof/>
        </w:rPr>
      </w:pPr>
      <w:bookmarkStart w:id="1140" w:name="_OBX_-_Observation/Result"/>
      <w:bookmarkStart w:id="1141" w:name="_Toc234048097"/>
      <w:bookmarkStart w:id="1142" w:name="_Toc234050306"/>
      <w:bookmarkStart w:id="1143" w:name="_Toc234048609"/>
      <w:bookmarkStart w:id="1144" w:name="_Toc234050818"/>
      <w:bookmarkStart w:id="1145" w:name="_Toc234048613"/>
      <w:bookmarkStart w:id="1146" w:name="_Toc234050822"/>
      <w:bookmarkStart w:id="1147" w:name="_Toc234048615"/>
      <w:bookmarkStart w:id="1148" w:name="_Toc234050824"/>
      <w:bookmarkStart w:id="1149" w:name="_Toc234048622"/>
      <w:bookmarkStart w:id="1150" w:name="_Toc234050831"/>
      <w:bookmarkStart w:id="1151" w:name="_Toc234048631"/>
      <w:bookmarkStart w:id="1152" w:name="_Toc234050840"/>
      <w:bookmarkStart w:id="1153" w:name="_Toc234048634"/>
      <w:bookmarkStart w:id="1154" w:name="_Toc234050843"/>
      <w:bookmarkStart w:id="1155" w:name="_Toc234048636"/>
      <w:bookmarkStart w:id="1156" w:name="_Toc234050845"/>
      <w:bookmarkStart w:id="1157" w:name="_Toc234048638"/>
      <w:bookmarkStart w:id="1158" w:name="_Toc234050847"/>
      <w:bookmarkStart w:id="1159" w:name="_Toc234048640"/>
      <w:bookmarkStart w:id="1160" w:name="_Toc234050849"/>
      <w:bookmarkStart w:id="1161" w:name="_Toc234048642"/>
      <w:bookmarkStart w:id="1162" w:name="_Toc234050851"/>
      <w:bookmarkStart w:id="1163" w:name="_Toc234048646"/>
      <w:bookmarkStart w:id="1164" w:name="_Toc234050855"/>
      <w:bookmarkStart w:id="1165" w:name="_Toc234048651"/>
      <w:bookmarkStart w:id="1166" w:name="_Toc234050860"/>
      <w:bookmarkStart w:id="1167" w:name="_Toc234048656"/>
      <w:bookmarkStart w:id="1168" w:name="_Toc234050865"/>
      <w:bookmarkStart w:id="1169" w:name="_Toc234048658"/>
      <w:bookmarkStart w:id="1170" w:name="_Toc234050867"/>
      <w:bookmarkStart w:id="1171" w:name="_Toc234048661"/>
      <w:bookmarkStart w:id="1172" w:name="_Toc234050870"/>
      <w:bookmarkStart w:id="1173" w:name="_Toc234048663"/>
      <w:bookmarkStart w:id="1174" w:name="_Toc234050872"/>
      <w:bookmarkStart w:id="1175" w:name="_Toc234048666"/>
      <w:bookmarkStart w:id="1176" w:name="_Toc234050875"/>
      <w:bookmarkStart w:id="1177" w:name="_Toc234048676"/>
      <w:bookmarkStart w:id="1178" w:name="_Toc234050885"/>
      <w:bookmarkStart w:id="1179" w:name="_Toc234052527"/>
      <w:bookmarkStart w:id="1180" w:name="_Toc234054247"/>
      <w:bookmarkStart w:id="1181" w:name="_Toc234057635"/>
      <w:bookmarkStart w:id="1182" w:name="_Toc234048677"/>
      <w:bookmarkStart w:id="1183" w:name="_Toc234050886"/>
      <w:bookmarkStart w:id="1184" w:name="_Toc234052528"/>
      <w:bookmarkStart w:id="1185" w:name="_Toc234054248"/>
      <w:bookmarkStart w:id="1186" w:name="_Toc234057636"/>
      <w:bookmarkStart w:id="1187" w:name="_Toc234048687"/>
      <w:bookmarkStart w:id="1188" w:name="_Toc234050896"/>
      <w:bookmarkStart w:id="1189" w:name="_Toc234052538"/>
      <w:bookmarkStart w:id="1190" w:name="_Toc234054258"/>
      <w:bookmarkStart w:id="1191" w:name="_Toc234057646"/>
      <w:bookmarkStart w:id="1192" w:name="_Toc234048693"/>
      <w:bookmarkStart w:id="1193" w:name="_Toc234050902"/>
      <w:bookmarkStart w:id="1194" w:name="_Toc234052544"/>
      <w:bookmarkStart w:id="1195" w:name="_Toc234054264"/>
      <w:bookmarkStart w:id="1196" w:name="_Toc234057652"/>
      <w:bookmarkStart w:id="1197" w:name="_Toc234048695"/>
      <w:bookmarkStart w:id="1198" w:name="_Toc234050904"/>
      <w:bookmarkStart w:id="1199" w:name="_Toc234052546"/>
      <w:bookmarkStart w:id="1200" w:name="_Toc234054266"/>
      <w:bookmarkStart w:id="1201" w:name="_Toc234057654"/>
      <w:bookmarkStart w:id="1202" w:name="_Toc234048697"/>
      <w:bookmarkStart w:id="1203" w:name="_Toc234050906"/>
      <w:bookmarkStart w:id="1204" w:name="_Toc234052548"/>
      <w:bookmarkStart w:id="1205" w:name="_Toc234054268"/>
      <w:bookmarkStart w:id="1206" w:name="_Toc234057656"/>
      <w:bookmarkStart w:id="1207" w:name="_Toc234048699"/>
      <w:bookmarkStart w:id="1208" w:name="_Toc234050908"/>
      <w:bookmarkStart w:id="1209" w:name="_Toc234052550"/>
      <w:bookmarkStart w:id="1210" w:name="_Toc234054270"/>
      <w:bookmarkStart w:id="1211" w:name="_Toc234057658"/>
      <w:bookmarkStart w:id="1212" w:name="_Toc234048701"/>
      <w:bookmarkStart w:id="1213" w:name="_Toc234050910"/>
      <w:bookmarkStart w:id="1214" w:name="_Toc234052552"/>
      <w:bookmarkStart w:id="1215" w:name="_Toc234054272"/>
      <w:bookmarkStart w:id="1216" w:name="_Toc234057660"/>
      <w:bookmarkStart w:id="1217" w:name="_Toc234048703"/>
      <w:bookmarkStart w:id="1218" w:name="_Toc234050912"/>
      <w:bookmarkStart w:id="1219" w:name="_Toc234052554"/>
      <w:bookmarkStart w:id="1220" w:name="_Toc234054274"/>
      <w:bookmarkStart w:id="1221" w:name="_Toc234057662"/>
      <w:bookmarkStart w:id="1222" w:name="_Toc234048708"/>
      <w:bookmarkStart w:id="1223" w:name="_Toc234050917"/>
      <w:bookmarkStart w:id="1224" w:name="_Toc234052559"/>
      <w:bookmarkStart w:id="1225" w:name="_Toc234054279"/>
      <w:bookmarkStart w:id="1226" w:name="_Toc234057667"/>
      <w:bookmarkStart w:id="1227" w:name="HL70074"/>
      <w:bookmarkStart w:id="1228" w:name="_Toc234048710"/>
      <w:bookmarkStart w:id="1229" w:name="_Toc234050919"/>
      <w:bookmarkStart w:id="1230" w:name="_Toc234052561"/>
      <w:bookmarkStart w:id="1231" w:name="_Toc234054281"/>
      <w:bookmarkStart w:id="1232" w:name="_Toc234057669"/>
      <w:bookmarkStart w:id="1233" w:name="HL70123"/>
      <w:bookmarkStart w:id="1234" w:name="_Toc234048714"/>
      <w:bookmarkStart w:id="1235" w:name="_Toc234050923"/>
      <w:bookmarkStart w:id="1236" w:name="_Toc234052565"/>
      <w:bookmarkStart w:id="1237" w:name="_Toc234054285"/>
      <w:bookmarkStart w:id="1238" w:name="_Toc234057673"/>
      <w:bookmarkStart w:id="1239" w:name="_Toc234048722"/>
      <w:bookmarkStart w:id="1240" w:name="_Toc234050931"/>
      <w:bookmarkStart w:id="1241" w:name="_Toc234052573"/>
      <w:bookmarkStart w:id="1242" w:name="_Toc234054293"/>
      <w:bookmarkStart w:id="1243" w:name="_Toc234057681"/>
      <w:bookmarkStart w:id="1244" w:name="_Toc234048725"/>
      <w:bookmarkStart w:id="1245" w:name="_Toc234050934"/>
      <w:bookmarkStart w:id="1246" w:name="_Toc234052576"/>
      <w:bookmarkStart w:id="1247" w:name="_Toc234054296"/>
      <w:bookmarkStart w:id="1248" w:name="_Toc234057684"/>
      <w:bookmarkStart w:id="1249" w:name="_Toc234048735"/>
      <w:bookmarkStart w:id="1250" w:name="_Toc234050944"/>
      <w:bookmarkStart w:id="1251" w:name="_Toc234052586"/>
      <w:bookmarkStart w:id="1252" w:name="_Toc234054306"/>
      <w:bookmarkStart w:id="1253" w:name="_Toc234057694"/>
      <w:bookmarkStart w:id="1254" w:name="_Toc234048737"/>
      <w:bookmarkStart w:id="1255" w:name="_Toc234050946"/>
      <w:bookmarkStart w:id="1256" w:name="_Toc234052588"/>
      <w:bookmarkStart w:id="1257" w:name="_Toc234054308"/>
      <w:bookmarkStart w:id="1258" w:name="_Toc234057696"/>
      <w:bookmarkStart w:id="1259" w:name="_Toc234048740"/>
      <w:bookmarkStart w:id="1260" w:name="_Toc234050949"/>
      <w:bookmarkStart w:id="1261" w:name="_Toc234052591"/>
      <w:bookmarkStart w:id="1262" w:name="_Toc234054311"/>
      <w:bookmarkStart w:id="1263" w:name="_Toc234057699"/>
      <w:bookmarkStart w:id="1264" w:name="HL70124"/>
      <w:bookmarkStart w:id="1265" w:name="_Toc234048742"/>
      <w:bookmarkStart w:id="1266" w:name="_Toc234050951"/>
      <w:bookmarkStart w:id="1267" w:name="_Toc234052593"/>
      <w:bookmarkStart w:id="1268" w:name="_Toc234054313"/>
      <w:bookmarkStart w:id="1269" w:name="_Toc234057701"/>
      <w:bookmarkStart w:id="1270" w:name="_Toc234048745"/>
      <w:bookmarkStart w:id="1271" w:name="_Toc234050954"/>
      <w:bookmarkStart w:id="1272" w:name="_Toc234052596"/>
      <w:bookmarkStart w:id="1273" w:name="_Toc234054316"/>
      <w:bookmarkStart w:id="1274" w:name="_Toc234057704"/>
      <w:bookmarkStart w:id="1275" w:name="_Toc234048751"/>
      <w:bookmarkStart w:id="1276" w:name="_Toc234050960"/>
      <w:bookmarkStart w:id="1277" w:name="_Toc234052602"/>
      <w:bookmarkStart w:id="1278" w:name="_Toc234054322"/>
      <w:bookmarkStart w:id="1279" w:name="_Toc234057710"/>
      <w:bookmarkStart w:id="1280" w:name="_Toc234048755"/>
      <w:bookmarkStart w:id="1281" w:name="_Toc234050964"/>
      <w:bookmarkStart w:id="1282" w:name="_Toc234052606"/>
      <w:bookmarkStart w:id="1283" w:name="_Toc234054326"/>
      <w:bookmarkStart w:id="1284" w:name="_Toc234057714"/>
      <w:bookmarkStart w:id="1285" w:name="_Toc234048757"/>
      <w:bookmarkStart w:id="1286" w:name="_Toc234050966"/>
      <w:bookmarkStart w:id="1287" w:name="_Toc234052608"/>
      <w:bookmarkStart w:id="1288" w:name="_Toc234054328"/>
      <w:bookmarkStart w:id="1289" w:name="_Toc234057716"/>
      <w:bookmarkStart w:id="1290" w:name="_Toc234048761"/>
      <w:bookmarkStart w:id="1291" w:name="_Toc234050970"/>
      <w:bookmarkStart w:id="1292" w:name="_Toc234052612"/>
      <w:bookmarkStart w:id="1293" w:name="_Toc234054332"/>
      <w:bookmarkStart w:id="1294" w:name="_Toc234057720"/>
      <w:bookmarkStart w:id="1295" w:name="_Toc234048763"/>
      <w:bookmarkStart w:id="1296" w:name="_Toc234050972"/>
      <w:bookmarkStart w:id="1297" w:name="_Toc234052614"/>
      <w:bookmarkStart w:id="1298" w:name="_Toc234054334"/>
      <w:bookmarkStart w:id="1299" w:name="_Toc234057722"/>
      <w:bookmarkStart w:id="1300" w:name="_Toc234048767"/>
      <w:bookmarkStart w:id="1301" w:name="_Toc234050976"/>
      <w:bookmarkStart w:id="1302" w:name="_Toc234052618"/>
      <w:bookmarkStart w:id="1303" w:name="_Toc234054338"/>
      <w:bookmarkStart w:id="1304" w:name="_Toc234057726"/>
      <w:bookmarkStart w:id="1305" w:name="_Toc234048768"/>
      <w:bookmarkStart w:id="1306" w:name="_Toc234050977"/>
      <w:bookmarkStart w:id="1307" w:name="_Toc234052619"/>
      <w:bookmarkStart w:id="1308" w:name="_Toc234054339"/>
      <w:bookmarkStart w:id="1309" w:name="_Toc234057727"/>
      <w:bookmarkStart w:id="1310" w:name="_Toc234048769"/>
      <w:bookmarkStart w:id="1311" w:name="_Toc234050978"/>
      <w:bookmarkStart w:id="1312" w:name="_Toc234052620"/>
      <w:bookmarkStart w:id="1313" w:name="_Toc234054340"/>
      <w:bookmarkStart w:id="1314" w:name="_Toc234057728"/>
      <w:bookmarkStart w:id="1315" w:name="_Toc234048771"/>
      <w:bookmarkStart w:id="1316" w:name="_Toc234050980"/>
      <w:bookmarkStart w:id="1317" w:name="_Toc234052622"/>
      <w:bookmarkStart w:id="1318" w:name="_Toc234054342"/>
      <w:bookmarkStart w:id="1319" w:name="_Toc234057730"/>
      <w:bookmarkStart w:id="1320" w:name="_Toc234048773"/>
      <w:bookmarkStart w:id="1321" w:name="_Toc234050982"/>
      <w:bookmarkStart w:id="1322" w:name="_Toc234052624"/>
      <w:bookmarkStart w:id="1323" w:name="_Toc234054344"/>
      <w:bookmarkStart w:id="1324" w:name="_Toc234057732"/>
      <w:bookmarkStart w:id="1325" w:name="_Toc234048776"/>
      <w:bookmarkStart w:id="1326" w:name="_Toc234050985"/>
      <w:bookmarkStart w:id="1327" w:name="_Toc234052627"/>
      <w:bookmarkStart w:id="1328" w:name="_Toc234054347"/>
      <w:bookmarkStart w:id="1329" w:name="_Toc234057735"/>
      <w:bookmarkStart w:id="1330" w:name="_Toc234048779"/>
      <w:bookmarkStart w:id="1331" w:name="_Toc234050988"/>
      <w:bookmarkStart w:id="1332" w:name="_Toc234052630"/>
      <w:bookmarkStart w:id="1333" w:name="_Toc234054350"/>
      <w:bookmarkStart w:id="1334" w:name="_Toc234057738"/>
      <w:bookmarkStart w:id="1335" w:name="_Toc234048782"/>
      <w:bookmarkStart w:id="1336" w:name="_Toc234050991"/>
      <w:bookmarkStart w:id="1337" w:name="_Toc234052633"/>
      <w:bookmarkStart w:id="1338" w:name="_Toc234054353"/>
      <w:bookmarkStart w:id="1339" w:name="_Toc234057741"/>
      <w:bookmarkStart w:id="1340" w:name="HL70224"/>
      <w:bookmarkStart w:id="1341" w:name="_Toc234048784"/>
      <w:bookmarkStart w:id="1342" w:name="_Toc234050993"/>
      <w:bookmarkStart w:id="1343" w:name="_Toc234052635"/>
      <w:bookmarkStart w:id="1344" w:name="_Toc234054355"/>
      <w:bookmarkStart w:id="1345" w:name="_Toc234057743"/>
      <w:bookmarkStart w:id="1346" w:name="HL70225"/>
      <w:bookmarkStart w:id="1347" w:name="_Toc234048786"/>
      <w:bookmarkStart w:id="1348" w:name="_Toc234050995"/>
      <w:bookmarkStart w:id="1349" w:name="_Toc234052637"/>
      <w:bookmarkStart w:id="1350" w:name="_Toc234054357"/>
      <w:bookmarkStart w:id="1351" w:name="_Toc234057745"/>
      <w:bookmarkStart w:id="1352" w:name="_Toc234048789"/>
      <w:bookmarkStart w:id="1353" w:name="_Toc234050998"/>
      <w:bookmarkStart w:id="1354" w:name="_Toc234052640"/>
      <w:bookmarkStart w:id="1355" w:name="_Toc234054360"/>
      <w:bookmarkStart w:id="1356" w:name="_Toc234057748"/>
      <w:bookmarkStart w:id="1357" w:name="_Toc234048793"/>
      <w:bookmarkStart w:id="1358" w:name="_Toc234051002"/>
      <w:bookmarkStart w:id="1359" w:name="_Toc234052644"/>
      <w:bookmarkStart w:id="1360" w:name="_Toc234054364"/>
      <w:bookmarkStart w:id="1361" w:name="_Toc234057752"/>
      <w:bookmarkStart w:id="1362" w:name="_Toc234048818"/>
      <w:bookmarkStart w:id="1363" w:name="_Toc234051027"/>
      <w:bookmarkStart w:id="1364" w:name="_Toc234052669"/>
      <w:bookmarkStart w:id="1365" w:name="_Toc234054389"/>
      <w:bookmarkStart w:id="1366" w:name="_Toc234057777"/>
      <w:bookmarkStart w:id="1367" w:name="_Toc234048823"/>
      <w:bookmarkStart w:id="1368" w:name="_Toc234051032"/>
      <w:bookmarkStart w:id="1369" w:name="_Toc234052674"/>
      <w:bookmarkStart w:id="1370" w:name="_Toc234054394"/>
      <w:bookmarkStart w:id="1371" w:name="_Toc234057782"/>
      <w:bookmarkStart w:id="1372" w:name="_Toc234048836"/>
      <w:bookmarkStart w:id="1373" w:name="_Toc234051045"/>
      <w:bookmarkStart w:id="1374" w:name="_Toc234052687"/>
      <w:bookmarkStart w:id="1375" w:name="_Toc234054407"/>
      <w:bookmarkStart w:id="1376" w:name="_Toc234057795"/>
      <w:bookmarkStart w:id="1377" w:name="_Toc234048840"/>
      <w:bookmarkStart w:id="1378" w:name="_Toc234051049"/>
      <w:bookmarkStart w:id="1379" w:name="_Toc234052691"/>
      <w:bookmarkStart w:id="1380" w:name="_Toc234054411"/>
      <w:bookmarkStart w:id="1381" w:name="_Toc234057799"/>
      <w:bookmarkStart w:id="1382" w:name="HL70411"/>
      <w:bookmarkStart w:id="1383" w:name="_Toc234048844"/>
      <w:bookmarkStart w:id="1384" w:name="_Toc234051053"/>
      <w:bookmarkStart w:id="1385" w:name="_Toc234052695"/>
      <w:bookmarkStart w:id="1386" w:name="_Toc234054415"/>
      <w:bookmarkStart w:id="1387" w:name="_Toc234057803"/>
      <w:bookmarkStart w:id="1388" w:name="_Toc234048849"/>
      <w:bookmarkStart w:id="1389" w:name="_Toc234051058"/>
      <w:bookmarkStart w:id="1390" w:name="_Toc234052700"/>
      <w:bookmarkStart w:id="1391" w:name="_Toc234054420"/>
      <w:bookmarkStart w:id="1392" w:name="_Toc234057808"/>
      <w:bookmarkStart w:id="1393" w:name="_Toc234048851"/>
      <w:bookmarkStart w:id="1394" w:name="_Toc234051060"/>
      <w:bookmarkStart w:id="1395" w:name="_Toc234052702"/>
      <w:bookmarkStart w:id="1396" w:name="_Toc234054422"/>
      <w:bookmarkStart w:id="1397" w:name="_Toc234057810"/>
      <w:bookmarkStart w:id="1398" w:name="_Toc234048854"/>
      <w:bookmarkStart w:id="1399" w:name="_Toc234051063"/>
      <w:bookmarkStart w:id="1400" w:name="_Toc234052705"/>
      <w:bookmarkStart w:id="1401" w:name="_Toc234054425"/>
      <w:bookmarkStart w:id="1402" w:name="_Toc234057813"/>
      <w:bookmarkStart w:id="1403" w:name="_OBR-2___Placer_order_number___(EI)_"/>
      <w:bookmarkStart w:id="1404" w:name="_OBR-3___Filler_Order_Number___(EI)_"/>
      <w:bookmarkStart w:id="1405" w:name="HL70065"/>
      <w:bookmarkStart w:id="1406" w:name="HL70369"/>
      <w:bookmarkStart w:id="1407" w:name="_OBR-32___Principal_Result_Interpret"/>
      <w:bookmarkStart w:id="1408" w:name="_OBR-32__"/>
      <w:bookmarkStart w:id="1409" w:name="_OBR-50___Parent_Universal_Service_I"/>
      <w:bookmarkStart w:id="1410" w:name="_Toc348245622"/>
      <w:bookmarkStart w:id="1411" w:name="_Toc348246106"/>
      <w:bookmarkStart w:id="1412" w:name="_Toc348246273"/>
      <w:bookmarkStart w:id="1413" w:name="_Toc348246414"/>
      <w:bookmarkStart w:id="1414" w:name="_Toc348246665"/>
      <w:bookmarkStart w:id="1415" w:name="_Toc348259241"/>
      <w:bookmarkStart w:id="1416" w:name="_Toc348340463"/>
      <w:bookmarkStart w:id="1417" w:name="_Ref358356484"/>
      <w:bookmarkStart w:id="1418" w:name="_Toc359236290"/>
      <w:bookmarkStart w:id="1419" w:name="_Ref373545703"/>
      <w:bookmarkStart w:id="1420" w:name="_Ref432907399"/>
      <w:bookmarkStart w:id="1421" w:name="_Toc495952549"/>
      <w:bookmarkStart w:id="1422" w:name="_Toc532896063"/>
      <w:bookmarkStart w:id="1423" w:name="_Toc245852"/>
      <w:bookmarkStart w:id="1424" w:name="_Toc861852"/>
      <w:bookmarkStart w:id="1425" w:name="_Toc862856"/>
      <w:bookmarkStart w:id="1426" w:name="_Toc866845"/>
      <w:bookmarkStart w:id="1427" w:name="_Toc879954"/>
      <w:bookmarkStart w:id="1428" w:name="_Ref46116451"/>
      <w:bookmarkStart w:id="1429" w:name="_Ref46116532"/>
      <w:bookmarkStart w:id="1430" w:name="_Toc138585471"/>
      <w:bookmarkStart w:id="1431" w:name="_Ref176080288"/>
      <w:bookmarkStart w:id="1432" w:name="_Ref176080299"/>
      <w:bookmarkStart w:id="1433" w:name="_Ref176080934"/>
      <w:bookmarkStart w:id="1434" w:name="_Toc234051067"/>
      <w:bookmarkStart w:id="1435" w:name="_Ref370384779"/>
      <w:bookmarkStart w:id="1436" w:name="_Toc28960185"/>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r w:rsidRPr="009901C4">
        <w:rPr>
          <w:noProof/>
        </w:rPr>
        <w:t xml:space="preserve">OBX </w:t>
      </w:r>
      <w:r w:rsidRPr="009901C4">
        <w:rPr>
          <w:noProof/>
        </w:rPr>
        <w:noBreakHyphen/>
        <w:t xml:space="preserve"> Observation/Result</w:t>
      </w:r>
      <w:r w:rsidRPr="009901C4">
        <w:rPr>
          <w:noProof/>
        </w:rPr>
        <w:fldChar w:fldCharType="begin"/>
      </w:r>
      <w:r w:rsidRPr="009901C4">
        <w:rPr>
          <w:noProof/>
        </w:rPr>
        <w:instrText xml:space="preserve"> XE "observation/result (OBX)" </w:instrText>
      </w:r>
      <w:r w:rsidRPr="009901C4">
        <w:rPr>
          <w:noProof/>
        </w:rPr>
        <w:fldChar w:fldCharType="end"/>
      </w:r>
      <w:r w:rsidRPr="009901C4">
        <w:rPr>
          <w:noProof/>
        </w:rPr>
        <w:t xml:space="preserve"> Segment</w:t>
      </w:r>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r w:rsidRPr="009901C4">
        <w:rPr>
          <w:noProof/>
        </w:rPr>
        <w:fldChar w:fldCharType="begin"/>
      </w:r>
      <w:r w:rsidRPr="009901C4">
        <w:rPr>
          <w:noProof/>
        </w:rPr>
        <w:instrText>xe "OBX"</w:instrText>
      </w:r>
      <w:r w:rsidRPr="009901C4">
        <w:rPr>
          <w:noProof/>
        </w:rPr>
        <w:fldChar w:fldCharType="end"/>
      </w:r>
      <w:r w:rsidRPr="009901C4">
        <w:rPr>
          <w:noProof/>
        </w:rPr>
        <w:fldChar w:fldCharType="begin"/>
      </w:r>
      <w:r w:rsidRPr="009901C4">
        <w:rPr>
          <w:noProof/>
        </w:rPr>
        <w:instrText>xe "</w:instrText>
      </w:r>
      <w:r w:rsidRPr="0043481A">
        <w:instrText>Segments</w:instrText>
      </w:r>
      <w:r w:rsidRPr="009901C4">
        <w:rPr>
          <w:noProof/>
        </w:rPr>
        <w:instrText>: OBX"</w:instrText>
      </w:r>
      <w:r w:rsidRPr="009901C4">
        <w:rPr>
          <w:noProof/>
        </w:rPr>
        <w:fldChar w:fldCharType="end"/>
      </w:r>
    </w:p>
    <w:p w14:paraId="5B735CC3" w14:textId="77777777" w:rsidR="00DD6D98" w:rsidRPr="009901C4" w:rsidRDefault="00DD6D98" w:rsidP="00DD6D98">
      <w:pPr>
        <w:pStyle w:val="NormalIndented"/>
        <w:rPr>
          <w:noProof/>
        </w:rPr>
      </w:pPr>
      <w:r w:rsidRPr="009901C4">
        <w:rPr>
          <w:noProof/>
        </w:rPr>
        <w:t xml:space="preserve">The OBX segment is used to transmit a single observation or observation fragment.  It represents the smallest indivisible unit of a report.  The OBX segment can also contain encapsulated data, e.g., a CDA document or a DICOM image.  </w:t>
      </w:r>
    </w:p>
    <w:p w14:paraId="73BA7BE7" w14:textId="77777777" w:rsidR="00DD6D98" w:rsidRPr="009901C4" w:rsidRDefault="00DD6D98" w:rsidP="00DD6D98">
      <w:pPr>
        <w:pStyle w:val="NormalIndented"/>
        <w:rPr>
          <w:noProof/>
        </w:rPr>
      </w:pPr>
      <w:r w:rsidRPr="009901C4">
        <w:rPr>
          <w:noProof/>
        </w:rPr>
        <w:t xml:space="preserve">Its principal mission is to carry information about observations in report messages.  But the OBX can also be part of an observation order (see Chapter 4, section 4.4, "General Trigger Events &amp; Message Definitions").  In this case, the OBX carries clinical information needed by the filler to interpret the observation the filler makes.  For example, an OBX is needed to report the inspired oxygen on an order for a blood oxygen to a blood gas lab, or to report the menstrual phase information which should be included on an order for a pap smear to a cytology lab.  Appendix 7A includes codes for identifying many of </w:t>
      </w:r>
      <w:r>
        <w:rPr>
          <w:noProof/>
        </w:rPr>
        <w:t xml:space="preserve">the </w:t>
      </w:r>
      <w:r w:rsidRPr="009901C4">
        <w:rPr>
          <w:noProof/>
        </w:rPr>
        <w:t>pieces of information needed by observation producing services to properly interpret a test result.  OBX is also found in other HL7 messages that need to include patient clinical information.</w:t>
      </w:r>
    </w:p>
    <w:p w14:paraId="54304FAB" w14:textId="77777777" w:rsidR="00DD6D98" w:rsidRPr="009901C4" w:rsidRDefault="00DD6D98" w:rsidP="00DD6D98">
      <w:pPr>
        <w:pStyle w:val="AttributeTableCaption"/>
        <w:rPr>
          <w:noProof/>
        </w:rPr>
      </w:pPr>
      <w:bookmarkStart w:id="1437" w:name="OBX"/>
      <w:r w:rsidRPr="009901C4">
        <w:rPr>
          <w:noProof/>
        </w:rPr>
        <w:t>HL7 Attribute Table – OBX – Observation/Result</w:t>
      </w:r>
      <w:r w:rsidRPr="009901C4">
        <w:rPr>
          <w:noProof/>
        </w:rPr>
        <w:fldChar w:fldCharType="begin"/>
      </w:r>
      <w:r w:rsidRPr="009901C4">
        <w:rPr>
          <w:noProof/>
        </w:rPr>
        <w:instrText xml:space="preserve"> XE "HL7 Attribute Table: OBX" </w:instrText>
      </w:r>
      <w:r w:rsidRPr="009901C4">
        <w:rPr>
          <w:noProof/>
        </w:rPr>
        <w:fldChar w:fldCharType="end"/>
      </w:r>
      <w:r w:rsidRPr="009901C4">
        <w:rPr>
          <w:noProof/>
          <w:vanish/>
        </w:rPr>
        <w:fldChar w:fldCharType="begin"/>
      </w:r>
      <w:r w:rsidRPr="009901C4">
        <w:rPr>
          <w:noProof/>
          <w:vanish/>
        </w:rPr>
        <w:instrText xml:space="preserve"> XE "OBX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09BCF83D"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bookmarkEnd w:id="1437"/>
          <w:p w14:paraId="5C6D2B9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32EED5D"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A5505FE"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4AD3A8C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4FDD8E5"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976886F"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235CC97E"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39AA9EF8"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61A172C6" w14:textId="77777777" w:rsidR="00DD6D98" w:rsidRPr="009901C4" w:rsidRDefault="00DD6D98" w:rsidP="00DD6D98">
            <w:pPr>
              <w:pStyle w:val="AttributeTableHeader"/>
              <w:jc w:val="left"/>
              <w:rPr>
                <w:noProof/>
              </w:rPr>
            </w:pPr>
            <w:r w:rsidRPr="009901C4">
              <w:rPr>
                <w:noProof/>
              </w:rPr>
              <w:t>ELEMENT NAME</w:t>
            </w:r>
          </w:p>
        </w:tc>
      </w:tr>
      <w:tr w:rsidR="00B07676" w:rsidRPr="00D00BBD" w14:paraId="305BEB68"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18BFBA0" w14:textId="77777777" w:rsidR="00DD6D98" w:rsidRPr="009901C4" w:rsidRDefault="00DD6D98" w:rsidP="00DD6D98">
            <w:pPr>
              <w:pStyle w:val="AttributeTableBody"/>
              <w:keepNext/>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240FD31" w14:textId="77777777" w:rsidR="00DD6D98" w:rsidRPr="009901C4" w:rsidRDefault="00DD6D98" w:rsidP="00DD6D98">
            <w:pPr>
              <w:pStyle w:val="AttributeTableBody"/>
              <w:keepNext/>
              <w:rPr>
                <w:strike/>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14:paraId="723E395C" w14:textId="77777777" w:rsidR="00DD6D98" w:rsidRPr="009901C4" w:rsidRDefault="00DD6D98" w:rsidP="00DD6D98">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582B623A" w14:textId="77777777" w:rsidR="00DD6D98" w:rsidRPr="009901C4" w:rsidRDefault="00DD6D98" w:rsidP="00DD6D98">
            <w:pPr>
              <w:pStyle w:val="AttributeTableBody"/>
              <w:keepNext/>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14:paraId="136422D0" w14:textId="77777777" w:rsidR="00DD6D98" w:rsidRPr="009901C4" w:rsidRDefault="00DD6D98" w:rsidP="00DD6D98">
            <w:pPr>
              <w:pStyle w:val="AttributeTableBody"/>
              <w:keepNext/>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039853F1" w14:textId="77777777"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05D8F7E1" w14:textId="77777777"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6FAA3679" w14:textId="77777777" w:rsidR="00DD6D98" w:rsidRPr="009901C4" w:rsidRDefault="00DD6D98" w:rsidP="00DD6D98">
            <w:pPr>
              <w:pStyle w:val="AttributeTableBody"/>
              <w:keepNext/>
              <w:rPr>
                <w:noProof/>
              </w:rPr>
            </w:pPr>
            <w:r w:rsidRPr="009901C4">
              <w:rPr>
                <w:noProof/>
              </w:rPr>
              <w:t>00569</w:t>
            </w:r>
          </w:p>
        </w:tc>
        <w:tc>
          <w:tcPr>
            <w:tcW w:w="3888" w:type="dxa"/>
            <w:tcBorders>
              <w:top w:val="single" w:sz="4" w:space="0" w:color="auto"/>
              <w:left w:val="nil"/>
              <w:bottom w:val="dotted" w:sz="4" w:space="0" w:color="auto"/>
              <w:right w:val="nil"/>
            </w:tcBorders>
            <w:shd w:val="clear" w:color="auto" w:fill="FFFFFF"/>
          </w:tcPr>
          <w:p w14:paraId="6FF8A196" w14:textId="77777777" w:rsidR="00DD6D98" w:rsidRPr="009901C4" w:rsidRDefault="00DD6D98" w:rsidP="00DD6D98">
            <w:pPr>
              <w:pStyle w:val="AttributeTableBody"/>
              <w:keepNext/>
              <w:jc w:val="left"/>
              <w:rPr>
                <w:noProof/>
              </w:rPr>
            </w:pPr>
            <w:r w:rsidRPr="009901C4">
              <w:rPr>
                <w:noProof/>
              </w:rPr>
              <w:t>Set ID – OBX</w:t>
            </w:r>
          </w:p>
        </w:tc>
      </w:tr>
      <w:tr w:rsidR="00B07676" w:rsidRPr="00D00BBD" w14:paraId="5520A05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62CE9F" w14:textId="77777777" w:rsidR="00DD6D98" w:rsidRPr="009901C4" w:rsidRDefault="00DD6D98" w:rsidP="00DD6D98">
            <w:pPr>
              <w:pStyle w:val="AttributeTableBody"/>
              <w:keepNext/>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69D7B6F" w14:textId="77777777" w:rsidR="00DD6D98" w:rsidRPr="009901C4" w:rsidRDefault="00DD6D98" w:rsidP="00DD6D98">
            <w:pPr>
              <w:pStyle w:val="AttributeTableBody"/>
              <w:keepNext/>
              <w:rPr>
                <w:strike/>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14:paraId="72952AB6" w14:textId="77777777" w:rsidR="00DD6D98" w:rsidRPr="009901C4" w:rsidRDefault="00DD6D98" w:rsidP="00DD6D98">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5F947CB4" w14:textId="77777777" w:rsidR="00DD6D98" w:rsidRPr="009901C4" w:rsidRDefault="00DD6D98" w:rsidP="00DD6D98">
            <w:pPr>
              <w:pStyle w:val="AttributeTableBody"/>
              <w:keepNext/>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E80F781" w14:textId="77777777" w:rsidR="00DD6D98" w:rsidRPr="009901C4" w:rsidRDefault="00DD6D98" w:rsidP="00DD6D98">
            <w:pPr>
              <w:pStyle w:val="AttributeTableBody"/>
              <w:keepNext/>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4A40235" w14:textId="77777777" w:rsidR="00DD6D98" w:rsidRPr="009901C4" w:rsidRDefault="00DD6D98" w:rsidP="00DD6D98">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72F565C5" w14:textId="77777777" w:rsidR="00DD6D98" w:rsidRPr="009901C4" w:rsidRDefault="00573DBC" w:rsidP="00DD6D98">
            <w:pPr>
              <w:pStyle w:val="AttributeTableBody"/>
              <w:keepNext/>
              <w:rPr>
                <w:rStyle w:val="HyperlinkTable"/>
                <w:noProof/>
              </w:rPr>
            </w:pPr>
            <w:hyperlink r:id="rId43" w:anchor="HL70125" w:history="1">
              <w:r w:rsidR="00DD6D98" w:rsidRPr="009901C4">
                <w:rPr>
                  <w:rStyle w:val="HyperlinkTable"/>
                  <w:noProof/>
                </w:rPr>
                <w:t>0125</w:t>
              </w:r>
            </w:hyperlink>
          </w:p>
        </w:tc>
        <w:tc>
          <w:tcPr>
            <w:tcW w:w="720" w:type="dxa"/>
            <w:tcBorders>
              <w:top w:val="dotted" w:sz="4" w:space="0" w:color="auto"/>
              <w:left w:val="nil"/>
              <w:bottom w:val="dotted" w:sz="4" w:space="0" w:color="auto"/>
              <w:right w:val="nil"/>
            </w:tcBorders>
            <w:shd w:val="clear" w:color="auto" w:fill="FFFFFF"/>
          </w:tcPr>
          <w:p w14:paraId="4B4E3173" w14:textId="77777777" w:rsidR="00DD6D98" w:rsidRPr="009901C4" w:rsidRDefault="00DD6D98" w:rsidP="00DD6D98">
            <w:pPr>
              <w:pStyle w:val="AttributeTableBody"/>
              <w:keepNext/>
              <w:rPr>
                <w:noProof/>
              </w:rPr>
            </w:pPr>
            <w:r w:rsidRPr="009901C4">
              <w:rPr>
                <w:noProof/>
              </w:rPr>
              <w:t>00570</w:t>
            </w:r>
          </w:p>
        </w:tc>
        <w:tc>
          <w:tcPr>
            <w:tcW w:w="3888" w:type="dxa"/>
            <w:tcBorders>
              <w:top w:val="dotted" w:sz="4" w:space="0" w:color="auto"/>
              <w:left w:val="nil"/>
              <w:bottom w:val="dotted" w:sz="4" w:space="0" w:color="auto"/>
              <w:right w:val="nil"/>
            </w:tcBorders>
            <w:shd w:val="clear" w:color="auto" w:fill="FFFFFF"/>
          </w:tcPr>
          <w:p w14:paraId="11CBDE6C" w14:textId="77777777" w:rsidR="00DD6D98" w:rsidRPr="009901C4" w:rsidRDefault="00DD6D98" w:rsidP="00DD6D98">
            <w:pPr>
              <w:pStyle w:val="AttributeTableBody"/>
              <w:keepNext/>
              <w:jc w:val="left"/>
              <w:rPr>
                <w:noProof/>
              </w:rPr>
            </w:pPr>
            <w:r w:rsidRPr="009901C4">
              <w:rPr>
                <w:noProof/>
              </w:rPr>
              <w:t>Value Type</w:t>
            </w:r>
          </w:p>
        </w:tc>
      </w:tr>
      <w:tr w:rsidR="00B07676" w:rsidRPr="00D00BBD" w14:paraId="261364B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FB2F70D"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FBC8D54"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F86C70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E26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86B60E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5A711C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1A551" w14:textId="77777777" w:rsidR="00DD6D98" w:rsidRPr="009901C4" w:rsidRDefault="00DD6D98" w:rsidP="00DD6D98">
            <w:pPr>
              <w:pStyle w:val="AttributeTableBody"/>
              <w:rPr>
                <w:noProof/>
              </w:rPr>
            </w:pPr>
            <w:r>
              <w:rPr>
                <w:noProof/>
              </w:rPr>
              <w:t>0622</w:t>
            </w:r>
          </w:p>
        </w:tc>
        <w:tc>
          <w:tcPr>
            <w:tcW w:w="720" w:type="dxa"/>
            <w:tcBorders>
              <w:top w:val="dotted" w:sz="4" w:space="0" w:color="auto"/>
              <w:left w:val="nil"/>
              <w:bottom w:val="dotted" w:sz="4" w:space="0" w:color="auto"/>
              <w:right w:val="nil"/>
            </w:tcBorders>
            <w:shd w:val="clear" w:color="auto" w:fill="FFFFFF"/>
          </w:tcPr>
          <w:p w14:paraId="7D0FE891" w14:textId="77777777" w:rsidR="00DD6D98" w:rsidRPr="009901C4" w:rsidRDefault="00DD6D98" w:rsidP="00DD6D98">
            <w:pPr>
              <w:pStyle w:val="AttributeTableBody"/>
              <w:rPr>
                <w:noProof/>
              </w:rPr>
            </w:pPr>
            <w:r w:rsidRPr="009901C4">
              <w:rPr>
                <w:noProof/>
              </w:rPr>
              <w:t>00571</w:t>
            </w:r>
          </w:p>
        </w:tc>
        <w:tc>
          <w:tcPr>
            <w:tcW w:w="3888" w:type="dxa"/>
            <w:tcBorders>
              <w:top w:val="dotted" w:sz="4" w:space="0" w:color="auto"/>
              <w:left w:val="nil"/>
              <w:bottom w:val="dotted" w:sz="4" w:space="0" w:color="auto"/>
              <w:right w:val="nil"/>
            </w:tcBorders>
            <w:shd w:val="clear" w:color="auto" w:fill="FFFFFF"/>
          </w:tcPr>
          <w:p w14:paraId="665A0234" w14:textId="77777777" w:rsidR="00DD6D98" w:rsidRPr="009901C4" w:rsidRDefault="00DD6D98" w:rsidP="00DD6D98">
            <w:pPr>
              <w:pStyle w:val="AttributeTableBody"/>
              <w:jc w:val="left"/>
              <w:rPr>
                <w:noProof/>
              </w:rPr>
            </w:pPr>
            <w:r w:rsidRPr="009901C4">
              <w:rPr>
                <w:noProof/>
              </w:rPr>
              <w:t>Observation Identifier</w:t>
            </w:r>
          </w:p>
        </w:tc>
      </w:tr>
      <w:tr w:rsidR="00B07676" w:rsidRPr="00D00BBD" w14:paraId="0994770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0BF342"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528013F3"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168A3D7A"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50652FE2" w14:textId="77777777" w:rsidR="00DD6D98" w:rsidRPr="009901C4" w:rsidRDefault="00DD6D98" w:rsidP="00DD6D98">
            <w:pPr>
              <w:pStyle w:val="AttributeTableBody"/>
              <w:rPr>
                <w:noProof/>
              </w:rPr>
            </w:pPr>
            <w:r>
              <w:rPr>
                <w:noProof/>
              </w:rPr>
              <w:t>OG</w:t>
            </w:r>
          </w:p>
        </w:tc>
        <w:tc>
          <w:tcPr>
            <w:tcW w:w="648" w:type="dxa"/>
            <w:tcBorders>
              <w:top w:val="dotted" w:sz="4" w:space="0" w:color="auto"/>
              <w:left w:val="nil"/>
              <w:bottom w:val="dotted" w:sz="4" w:space="0" w:color="auto"/>
              <w:right w:val="nil"/>
            </w:tcBorders>
            <w:shd w:val="clear" w:color="auto" w:fill="FFFFFF"/>
          </w:tcPr>
          <w:p w14:paraId="54EAE4A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25244D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8B19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31EFDB" w14:textId="77777777" w:rsidR="00DD6D98" w:rsidRPr="009901C4" w:rsidRDefault="00DD6D98" w:rsidP="00DD6D98">
            <w:pPr>
              <w:pStyle w:val="AttributeTableBody"/>
              <w:rPr>
                <w:noProof/>
              </w:rPr>
            </w:pPr>
            <w:r w:rsidRPr="009901C4">
              <w:rPr>
                <w:noProof/>
              </w:rPr>
              <w:t>00572</w:t>
            </w:r>
          </w:p>
        </w:tc>
        <w:tc>
          <w:tcPr>
            <w:tcW w:w="3888" w:type="dxa"/>
            <w:tcBorders>
              <w:top w:val="dotted" w:sz="4" w:space="0" w:color="auto"/>
              <w:left w:val="nil"/>
              <w:bottom w:val="dotted" w:sz="4" w:space="0" w:color="auto"/>
              <w:right w:val="nil"/>
            </w:tcBorders>
            <w:shd w:val="clear" w:color="auto" w:fill="FFFFFF"/>
          </w:tcPr>
          <w:p w14:paraId="3BCB8405" w14:textId="77777777" w:rsidR="00DD6D98" w:rsidRPr="009901C4" w:rsidRDefault="00DD6D98" w:rsidP="00DD6D98">
            <w:pPr>
              <w:pStyle w:val="AttributeTableBody"/>
              <w:jc w:val="left"/>
              <w:rPr>
                <w:noProof/>
              </w:rPr>
            </w:pPr>
            <w:r w:rsidRPr="009901C4">
              <w:rPr>
                <w:noProof/>
              </w:rPr>
              <w:t>Observation Sub-ID</w:t>
            </w:r>
          </w:p>
        </w:tc>
      </w:tr>
      <w:tr w:rsidR="00B07676" w:rsidRPr="00D00BBD" w14:paraId="4234DCE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FA71EC3"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6953E2CC"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230A2A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C7B6B" w14:textId="77777777" w:rsidR="00DD6D98" w:rsidRPr="009901C4" w:rsidRDefault="00DD6D98" w:rsidP="00DD6D98">
            <w:pPr>
              <w:pStyle w:val="AttributeTableBody"/>
              <w:rPr>
                <w:noProof/>
              </w:rPr>
            </w:pPr>
            <w:r w:rsidRPr="009901C4">
              <w:rPr>
                <w:noProof/>
              </w:rPr>
              <w:t>varies</w:t>
            </w:r>
          </w:p>
        </w:tc>
        <w:tc>
          <w:tcPr>
            <w:tcW w:w="648" w:type="dxa"/>
            <w:tcBorders>
              <w:top w:val="dotted" w:sz="4" w:space="0" w:color="auto"/>
              <w:left w:val="nil"/>
              <w:bottom w:val="dotted" w:sz="4" w:space="0" w:color="auto"/>
              <w:right w:val="nil"/>
            </w:tcBorders>
            <w:shd w:val="clear" w:color="auto" w:fill="FFFFFF"/>
          </w:tcPr>
          <w:p w14:paraId="5B778BCA"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43AAF0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A58A5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E8423" w14:textId="77777777" w:rsidR="00DD6D98" w:rsidRPr="009901C4" w:rsidRDefault="00DD6D98" w:rsidP="00DD6D98">
            <w:pPr>
              <w:pStyle w:val="AttributeTableBody"/>
              <w:rPr>
                <w:noProof/>
              </w:rPr>
            </w:pPr>
            <w:r w:rsidRPr="009901C4">
              <w:rPr>
                <w:noProof/>
              </w:rPr>
              <w:t>00573</w:t>
            </w:r>
          </w:p>
        </w:tc>
        <w:tc>
          <w:tcPr>
            <w:tcW w:w="3888" w:type="dxa"/>
            <w:tcBorders>
              <w:top w:val="dotted" w:sz="4" w:space="0" w:color="auto"/>
              <w:left w:val="nil"/>
              <w:bottom w:val="dotted" w:sz="4" w:space="0" w:color="auto"/>
              <w:right w:val="nil"/>
            </w:tcBorders>
            <w:shd w:val="clear" w:color="auto" w:fill="FFFFFF"/>
          </w:tcPr>
          <w:p w14:paraId="7EB00821" w14:textId="77777777" w:rsidR="00DD6D98" w:rsidRPr="009901C4" w:rsidRDefault="00DD6D98" w:rsidP="00DD6D98">
            <w:pPr>
              <w:pStyle w:val="AttributeTableBody"/>
              <w:jc w:val="left"/>
              <w:rPr>
                <w:noProof/>
              </w:rPr>
            </w:pPr>
            <w:r w:rsidRPr="009901C4">
              <w:rPr>
                <w:noProof/>
              </w:rPr>
              <w:t>Observation Value</w:t>
            </w:r>
          </w:p>
        </w:tc>
      </w:tr>
      <w:tr w:rsidR="00B07676" w:rsidRPr="00D00BBD" w14:paraId="6256963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10AD6E5"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7E2CE49"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31077B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CECCB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D8F6C8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2445D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99009" w14:textId="77777777" w:rsidR="00DD6D98" w:rsidRPr="009901C4" w:rsidRDefault="00DD6D98" w:rsidP="00DD6D98">
            <w:pPr>
              <w:pStyle w:val="AttributeTableBody"/>
              <w:rPr>
                <w:noProof/>
              </w:rPr>
            </w:pPr>
            <w:r>
              <w:rPr>
                <w:noProof/>
              </w:rPr>
              <w:t>0623</w:t>
            </w:r>
          </w:p>
        </w:tc>
        <w:tc>
          <w:tcPr>
            <w:tcW w:w="720" w:type="dxa"/>
            <w:tcBorders>
              <w:top w:val="dotted" w:sz="4" w:space="0" w:color="auto"/>
              <w:left w:val="nil"/>
              <w:bottom w:val="dotted" w:sz="4" w:space="0" w:color="auto"/>
              <w:right w:val="nil"/>
            </w:tcBorders>
            <w:shd w:val="clear" w:color="auto" w:fill="FFFFFF"/>
          </w:tcPr>
          <w:p w14:paraId="66A75DDE" w14:textId="77777777" w:rsidR="00DD6D98" w:rsidRPr="009901C4" w:rsidRDefault="00DD6D98" w:rsidP="00DD6D98">
            <w:pPr>
              <w:pStyle w:val="AttributeTableBody"/>
              <w:rPr>
                <w:noProof/>
              </w:rPr>
            </w:pPr>
            <w:r w:rsidRPr="009901C4">
              <w:rPr>
                <w:noProof/>
              </w:rPr>
              <w:t>00574</w:t>
            </w:r>
          </w:p>
        </w:tc>
        <w:tc>
          <w:tcPr>
            <w:tcW w:w="3888" w:type="dxa"/>
            <w:tcBorders>
              <w:top w:val="dotted" w:sz="4" w:space="0" w:color="auto"/>
              <w:left w:val="nil"/>
              <w:bottom w:val="dotted" w:sz="4" w:space="0" w:color="auto"/>
              <w:right w:val="nil"/>
            </w:tcBorders>
            <w:shd w:val="clear" w:color="auto" w:fill="FFFFFF"/>
          </w:tcPr>
          <w:p w14:paraId="3DC8FB1E" w14:textId="77777777" w:rsidR="00DD6D98" w:rsidRPr="009901C4" w:rsidRDefault="00DD6D98" w:rsidP="00DD6D98">
            <w:pPr>
              <w:pStyle w:val="AttributeTableBody"/>
              <w:jc w:val="left"/>
              <w:rPr>
                <w:noProof/>
              </w:rPr>
            </w:pPr>
            <w:r w:rsidRPr="009901C4">
              <w:rPr>
                <w:noProof/>
              </w:rPr>
              <w:t>Units</w:t>
            </w:r>
          </w:p>
        </w:tc>
      </w:tr>
      <w:tr w:rsidR="00B07676" w:rsidRPr="00D00BBD" w14:paraId="180F5FB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ECCF660"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08147E2C"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1539016E"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6F88937"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47B4DBE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065B78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3E01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BBD945" w14:textId="77777777" w:rsidR="00DD6D98" w:rsidRPr="009901C4" w:rsidRDefault="00DD6D98" w:rsidP="00DD6D98">
            <w:pPr>
              <w:pStyle w:val="AttributeTableBody"/>
              <w:rPr>
                <w:noProof/>
              </w:rPr>
            </w:pPr>
            <w:r w:rsidRPr="009901C4">
              <w:rPr>
                <w:noProof/>
              </w:rPr>
              <w:t>00575</w:t>
            </w:r>
          </w:p>
        </w:tc>
        <w:tc>
          <w:tcPr>
            <w:tcW w:w="3888" w:type="dxa"/>
            <w:tcBorders>
              <w:top w:val="dotted" w:sz="4" w:space="0" w:color="auto"/>
              <w:left w:val="nil"/>
              <w:bottom w:val="dotted" w:sz="4" w:space="0" w:color="auto"/>
              <w:right w:val="nil"/>
            </w:tcBorders>
            <w:shd w:val="clear" w:color="auto" w:fill="FFFFFF"/>
          </w:tcPr>
          <w:p w14:paraId="538B0A1A" w14:textId="77777777" w:rsidR="00DD6D98" w:rsidRPr="009901C4" w:rsidRDefault="00DD6D98" w:rsidP="00DD6D98">
            <w:pPr>
              <w:pStyle w:val="AttributeTableBody"/>
              <w:jc w:val="left"/>
              <w:rPr>
                <w:noProof/>
              </w:rPr>
            </w:pPr>
            <w:r w:rsidRPr="009901C4">
              <w:rPr>
                <w:noProof/>
              </w:rPr>
              <w:t>Reference Range</w:t>
            </w:r>
          </w:p>
        </w:tc>
      </w:tr>
      <w:tr w:rsidR="00B07676" w:rsidRPr="00D00BBD" w14:paraId="0F6C2FA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0D7A1E9"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B6B247D"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86395C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756F8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745248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98152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6F8002" w14:textId="77777777" w:rsidR="00DD6D98" w:rsidRPr="000F4D1C" w:rsidRDefault="00573DBC" w:rsidP="00DD6D98">
            <w:pPr>
              <w:pStyle w:val="AttributeTableBody"/>
              <w:rPr>
                <w:rStyle w:val="HyperlinkTable"/>
              </w:rPr>
            </w:pPr>
            <w:hyperlink r:id="rId44" w:anchor="HL70078" w:history="1">
              <w:r w:rsidR="00DD6D98" w:rsidRPr="000F4D1C">
                <w:rPr>
                  <w:rStyle w:val="HyperlinkTable"/>
                </w:rPr>
                <w:t>0078</w:t>
              </w:r>
            </w:hyperlink>
          </w:p>
        </w:tc>
        <w:tc>
          <w:tcPr>
            <w:tcW w:w="720" w:type="dxa"/>
            <w:tcBorders>
              <w:top w:val="dotted" w:sz="4" w:space="0" w:color="auto"/>
              <w:left w:val="nil"/>
              <w:bottom w:val="dotted" w:sz="4" w:space="0" w:color="auto"/>
              <w:right w:val="nil"/>
            </w:tcBorders>
            <w:shd w:val="clear" w:color="auto" w:fill="FFFFFF"/>
          </w:tcPr>
          <w:p w14:paraId="338EB195" w14:textId="77777777" w:rsidR="00DD6D98" w:rsidRPr="009901C4" w:rsidRDefault="00DD6D98" w:rsidP="00DD6D98">
            <w:pPr>
              <w:pStyle w:val="AttributeTableBody"/>
              <w:rPr>
                <w:noProof/>
              </w:rPr>
            </w:pPr>
            <w:r w:rsidRPr="009901C4">
              <w:rPr>
                <w:noProof/>
              </w:rPr>
              <w:t>00576</w:t>
            </w:r>
          </w:p>
        </w:tc>
        <w:tc>
          <w:tcPr>
            <w:tcW w:w="3888" w:type="dxa"/>
            <w:tcBorders>
              <w:top w:val="dotted" w:sz="4" w:space="0" w:color="auto"/>
              <w:left w:val="nil"/>
              <w:bottom w:val="dotted" w:sz="4" w:space="0" w:color="auto"/>
              <w:right w:val="nil"/>
            </w:tcBorders>
            <w:shd w:val="clear" w:color="auto" w:fill="FFFFFF"/>
          </w:tcPr>
          <w:p w14:paraId="043F6757" w14:textId="77777777" w:rsidR="00DD6D98" w:rsidRPr="009901C4" w:rsidRDefault="00DD6D98" w:rsidP="00DD6D98">
            <w:pPr>
              <w:pStyle w:val="AttributeTableBody"/>
              <w:jc w:val="left"/>
              <w:rPr>
                <w:noProof/>
              </w:rPr>
            </w:pPr>
            <w:r w:rsidRPr="009901C4">
              <w:rPr>
                <w:noProof/>
              </w:rPr>
              <w:t>Interpretation Codes</w:t>
            </w:r>
          </w:p>
        </w:tc>
      </w:tr>
      <w:tr w:rsidR="00B07676" w:rsidRPr="00D00BBD" w14:paraId="20C5DF1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6CD23D"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DCA4D52"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505107D"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E56731C"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58AE1F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C0CD1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D2B5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55B35" w14:textId="77777777" w:rsidR="00DD6D98" w:rsidRPr="009901C4" w:rsidRDefault="00DD6D98" w:rsidP="00DD6D98">
            <w:pPr>
              <w:pStyle w:val="AttributeTableBody"/>
              <w:rPr>
                <w:noProof/>
              </w:rPr>
            </w:pPr>
            <w:r w:rsidRPr="009901C4">
              <w:rPr>
                <w:noProof/>
              </w:rPr>
              <w:t>00577</w:t>
            </w:r>
          </w:p>
        </w:tc>
        <w:tc>
          <w:tcPr>
            <w:tcW w:w="3888" w:type="dxa"/>
            <w:tcBorders>
              <w:top w:val="dotted" w:sz="4" w:space="0" w:color="auto"/>
              <w:left w:val="nil"/>
              <w:bottom w:val="dotted" w:sz="4" w:space="0" w:color="auto"/>
              <w:right w:val="nil"/>
            </w:tcBorders>
            <w:shd w:val="clear" w:color="auto" w:fill="FFFFFF"/>
          </w:tcPr>
          <w:p w14:paraId="09190AF4" w14:textId="77777777" w:rsidR="00DD6D98" w:rsidRPr="009901C4" w:rsidRDefault="00DD6D98" w:rsidP="00DD6D98">
            <w:pPr>
              <w:pStyle w:val="AttributeTableBody"/>
              <w:jc w:val="left"/>
              <w:rPr>
                <w:noProof/>
              </w:rPr>
            </w:pPr>
            <w:r w:rsidRPr="009901C4">
              <w:rPr>
                <w:noProof/>
              </w:rPr>
              <w:t>Probability</w:t>
            </w:r>
          </w:p>
        </w:tc>
      </w:tr>
      <w:tr w:rsidR="00B07676" w:rsidRPr="00D00BBD" w14:paraId="1B5ADC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20BAABA"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74A17EB4" w14:textId="77777777" w:rsidR="00DD6D98" w:rsidRPr="009901C4" w:rsidRDefault="00DD6D98" w:rsidP="00DD6D98">
            <w:pPr>
              <w:pStyle w:val="AttributeTableBody"/>
              <w:rPr>
                <w:strike/>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14:paraId="7286B7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2C2AA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A6D356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AA6064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E4CDB8A" w14:textId="77777777" w:rsidR="00DD6D98" w:rsidRPr="009901C4" w:rsidRDefault="00573DBC" w:rsidP="00DD6D98">
            <w:pPr>
              <w:pStyle w:val="AttributeTableBody"/>
              <w:rPr>
                <w:rStyle w:val="HyperlinkTable"/>
                <w:noProof/>
              </w:rPr>
            </w:pPr>
            <w:hyperlink r:id="rId45" w:anchor="HL70080" w:history="1">
              <w:r w:rsidR="00DD6D98" w:rsidRPr="009901C4">
                <w:rPr>
                  <w:rStyle w:val="HyperlinkTable"/>
                  <w:noProof/>
                </w:rPr>
                <w:t>0080</w:t>
              </w:r>
            </w:hyperlink>
          </w:p>
        </w:tc>
        <w:tc>
          <w:tcPr>
            <w:tcW w:w="720" w:type="dxa"/>
            <w:tcBorders>
              <w:top w:val="dotted" w:sz="4" w:space="0" w:color="auto"/>
              <w:left w:val="nil"/>
              <w:bottom w:val="dotted" w:sz="4" w:space="0" w:color="auto"/>
              <w:right w:val="nil"/>
            </w:tcBorders>
            <w:shd w:val="clear" w:color="auto" w:fill="FFFFFF"/>
          </w:tcPr>
          <w:p w14:paraId="458F2AFA" w14:textId="77777777" w:rsidR="00DD6D98" w:rsidRPr="009901C4" w:rsidRDefault="00DD6D98" w:rsidP="00DD6D98">
            <w:pPr>
              <w:pStyle w:val="AttributeTableBody"/>
              <w:rPr>
                <w:noProof/>
              </w:rPr>
            </w:pPr>
            <w:r w:rsidRPr="009901C4">
              <w:rPr>
                <w:noProof/>
              </w:rPr>
              <w:t>00578</w:t>
            </w:r>
          </w:p>
        </w:tc>
        <w:tc>
          <w:tcPr>
            <w:tcW w:w="3888" w:type="dxa"/>
            <w:tcBorders>
              <w:top w:val="dotted" w:sz="4" w:space="0" w:color="auto"/>
              <w:left w:val="nil"/>
              <w:bottom w:val="dotted" w:sz="4" w:space="0" w:color="auto"/>
              <w:right w:val="nil"/>
            </w:tcBorders>
            <w:shd w:val="clear" w:color="auto" w:fill="FFFFFF"/>
          </w:tcPr>
          <w:p w14:paraId="20709D9A" w14:textId="77777777" w:rsidR="00DD6D98" w:rsidRPr="009901C4" w:rsidRDefault="00DD6D98" w:rsidP="00DD6D98">
            <w:pPr>
              <w:pStyle w:val="AttributeTableBody"/>
              <w:jc w:val="left"/>
              <w:rPr>
                <w:noProof/>
              </w:rPr>
            </w:pPr>
            <w:r w:rsidRPr="009901C4">
              <w:rPr>
                <w:noProof/>
              </w:rPr>
              <w:t>Nature of Abnormal Test</w:t>
            </w:r>
          </w:p>
        </w:tc>
      </w:tr>
      <w:tr w:rsidR="00B07676" w:rsidRPr="00D00BBD" w14:paraId="2A848C4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7BDDC9B"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19C4DE82" w14:textId="77777777" w:rsidR="00DD6D98" w:rsidRPr="009901C4" w:rsidRDefault="00DD6D98" w:rsidP="00DD6D98">
            <w:pPr>
              <w:pStyle w:val="AttributeTableBody"/>
              <w:rPr>
                <w:strike/>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098DD8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77FFC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D9D414C"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4DEFB1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548711" w14:textId="77777777" w:rsidR="00DD6D98" w:rsidRPr="009901C4" w:rsidRDefault="00573DBC" w:rsidP="00DD6D98">
            <w:pPr>
              <w:pStyle w:val="AttributeTableBody"/>
              <w:rPr>
                <w:rStyle w:val="HyperlinkTable"/>
                <w:noProof/>
              </w:rPr>
            </w:pPr>
            <w:hyperlink r:id="rId46" w:anchor="HL70085" w:history="1">
              <w:r w:rsidR="00DD6D98" w:rsidRPr="009901C4">
                <w:rPr>
                  <w:rStyle w:val="HyperlinkTable"/>
                  <w:noProof/>
                </w:rPr>
                <w:t>0085</w:t>
              </w:r>
            </w:hyperlink>
          </w:p>
        </w:tc>
        <w:tc>
          <w:tcPr>
            <w:tcW w:w="720" w:type="dxa"/>
            <w:tcBorders>
              <w:top w:val="dotted" w:sz="4" w:space="0" w:color="auto"/>
              <w:left w:val="nil"/>
              <w:bottom w:val="dotted" w:sz="4" w:space="0" w:color="auto"/>
              <w:right w:val="nil"/>
            </w:tcBorders>
            <w:shd w:val="clear" w:color="auto" w:fill="FFFFFF"/>
          </w:tcPr>
          <w:p w14:paraId="2ACE50A6" w14:textId="77777777" w:rsidR="00DD6D98" w:rsidRPr="009901C4" w:rsidRDefault="00DD6D98" w:rsidP="00DD6D98">
            <w:pPr>
              <w:pStyle w:val="AttributeTableBody"/>
              <w:rPr>
                <w:noProof/>
              </w:rPr>
            </w:pPr>
            <w:r w:rsidRPr="009901C4">
              <w:rPr>
                <w:noProof/>
              </w:rPr>
              <w:t>00579</w:t>
            </w:r>
          </w:p>
        </w:tc>
        <w:tc>
          <w:tcPr>
            <w:tcW w:w="3888" w:type="dxa"/>
            <w:tcBorders>
              <w:top w:val="dotted" w:sz="4" w:space="0" w:color="auto"/>
              <w:left w:val="nil"/>
              <w:bottom w:val="dotted" w:sz="4" w:space="0" w:color="auto"/>
              <w:right w:val="nil"/>
            </w:tcBorders>
            <w:shd w:val="clear" w:color="auto" w:fill="FFFFFF"/>
          </w:tcPr>
          <w:p w14:paraId="47F8AFFE" w14:textId="77777777" w:rsidR="00DD6D98" w:rsidRPr="009901C4" w:rsidRDefault="00DD6D98" w:rsidP="00DD6D98">
            <w:pPr>
              <w:pStyle w:val="AttributeTableBody"/>
              <w:jc w:val="left"/>
              <w:rPr>
                <w:noProof/>
              </w:rPr>
            </w:pPr>
            <w:r w:rsidRPr="009901C4">
              <w:rPr>
                <w:noProof/>
              </w:rPr>
              <w:t>Observation Result Status</w:t>
            </w:r>
          </w:p>
        </w:tc>
      </w:tr>
      <w:tr w:rsidR="00B07676" w:rsidRPr="00D00BBD" w14:paraId="78A2DE4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A053915"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756BBF8E"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1A09E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DF0F0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D519FB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6843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176A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91ED90" w14:textId="77777777" w:rsidR="00DD6D98" w:rsidRPr="009901C4" w:rsidRDefault="00DD6D98" w:rsidP="00DD6D98">
            <w:pPr>
              <w:pStyle w:val="AttributeTableBody"/>
              <w:rPr>
                <w:noProof/>
              </w:rPr>
            </w:pPr>
            <w:r w:rsidRPr="009901C4">
              <w:rPr>
                <w:noProof/>
              </w:rPr>
              <w:t>00580</w:t>
            </w:r>
          </w:p>
        </w:tc>
        <w:tc>
          <w:tcPr>
            <w:tcW w:w="3888" w:type="dxa"/>
            <w:tcBorders>
              <w:top w:val="dotted" w:sz="4" w:space="0" w:color="auto"/>
              <w:left w:val="nil"/>
              <w:bottom w:val="dotted" w:sz="4" w:space="0" w:color="auto"/>
              <w:right w:val="nil"/>
            </w:tcBorders>
            <w:shd w:val="clear" w:color="auto" w:fill="FFFFFF"/>
          </w:tcPr>
          <w:p w14:paraId="225381AF" w14:textId="77777777" w:rsidR="00DD6D98" w:rsidRPr="009901C4" w:rsidRDefault="00DD6D98" w:rsidP="00DD6D98">
            <w:pPr>
              <w:pStyle w:val="AttributeTableBody"/>
              <w:jc w:val="left"/>
              <w:rPr>
                <w:noProof/>
              </w:rPr>
            </w:pPr>
            <w:r w:rsidRPr="009901C4">
              <w:rPr>
                <w:noProof/>
              </w:rPr>
              <w:t>Effective Date of Reference Range</w:t>
            </w:r>
          </w:p>
        </w:tc>
      </w:tr>
      <w:tr w:rsidR="00B07676" w:rsidRPr="00D00BBD" w14:paraId="4078A3B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B36437B"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0BC77890"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E68EC99"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1A49A3F1"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6231FD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C89DD1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38E9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27C38" w14:textId="77777777" w:rsidR="00DD6D98" w:rsidRPr="009901C4" w:rsidRDefault="00DD6D98" w:rsidP="00DD6D98">
            <w:pPr>
              <w:pStyle w:val="AttributeTableBody"/>
              <w:rPr>
                <w:noProof/>
              </w:rPr>
            </w:pPr>
            <w:r w:rsidRPr="009901C4">
              <w:rPr>
                <w:noProof/>
              </w:rPr>
              <w:t>00581</w:t>
            </w:r>
          </w:p>
        </w:tc>
        <w:tc>
          <w:tcPr>
            <w:tcW w:w="3888" w:type="dxa"/>
            <w:tcBorders>
              <w:top w:val="dotted" w:sz="4" w:space="0" w:color="auto"/>
              <w:left w:val="nil"/>
              <w:bottom w:val="dotted" w:sz="4" w:space="0" w:color="auto"/>
              <w:right w:val="nil"/>
            </w:tcBorders>
            <w:shd w:val="clear" w:color="auto" w:fill="FFFFFF"/>
          </w:tcPr>
          <w:p w14:paraId="335434C1" w14:textId="77777777" w:rsidR="00DD6D98" w:rsidRPr="009901C4" w:rsidRDefault="00DD6D98" w:rsidP="00DD6D98">
            <w:pPr>
              <w:pStyle w:val="AttributeTableBody"/>
              <w:jc w:val="left"/>
              <w:rPr>
                <w:noProof/>
              </w:rPr>
            </w:pPr>
            <w:r w:rsidRPr="009901C4">
              <w:rPr>
                <w:noProof/>
              </w:rPr>
              <w:t>User Defined Access Checks</w:t>
            </w:r>
          </w:p>
        </w:tc>
      </w:tr>
      <w:tr w:rsidR="00B07676" w:rsidRPr="00D00BBD" w14:paraId="0CCD1A4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F2E320B"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5A42CC87"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FAD2CA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8270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51D9E7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C5434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5088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D58B79" w14:textId="77777777" w:rsidR="00DD6D98" w:rsidRPr="009901C4" w:rsidRDefault="00DD6D98" w:rsidP="00DD6D98">
            <w:pPr>
              <w:pStyle w:val="AttributeTableBody"/>
              <w:rPr>
                <w:noProof/>
              </w:rPr>
            </w:pPr>
            <w:r w:rsidRPr="009901C4">
              <w:rPr>
                <w:noProof/>
              </w:rPr>
              <w:t>00582</w:t>
            </w:r>
          </w:p>
        </w:tc>
        <w:tc>
          <w:tcPr>
            <w:tcW w:w="3888" w:type="dxa"/>
            <w:tcBorders>
              <w:top w:val="dotted" w:sz="4" w:space="0" w:color="auto"/>
              <w:left w:val="nil"/>
              <w:bottom w:val="dotted" w:sz="4" w:space="0" w:color="auto"/>
              <w:right w:val="nil"/>
            </w:tcBorders>
            <w:shd w:val="clear" w:color="auto" w:fill="FFFFFF"/>
          </w:tcPr>
          <w:p w14:paraId="3C5465AB" w14:textId="77777777" w:rsidR="00DD6D98" w:rsidRPr="009901C4" w:rsidRDefault="00DD6D98" w:rsidP="00DD6D98">
            <w:pPr>
              <w:pStyle w:val="AttributeTableBody"/>
              <w:jc w:val="left"/>
              <w:rPr>
                <w:noProof/>
              </w:rPr>
            </w:pPr>
            <w:r w:rsidRPr="009901C4">
              <w:rPr>
                <w:noProof/>
              </w:rPr>
              <w:t>Date/Time of the Observation</w:t>
            </w:r>
          </w:p>
        </w:tc>
      </w:tr>
      <w:tr w:rsidR="00B07676" w:rsidRPr="00D00BBD" w14:paraId="197F83C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374EDE1"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27D6A868"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107652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C1C03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AF91A9B"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417EB7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EFBE2" w14:textId="77777777" w:rsidR="00DD6D98" w:rsidRPr="009901C4" w:rsidRDefault="00DD6D98" w:rsidP="00DD6D98">
            <w:pPr>
              <w:pStyle w:val="AttributeTableBody"/>
              <w:rPr>
                <w:noProof/>
              </w:rPr>
            </w:pPr>
            <w:r>
              <w:rPr>
                <w:noProof/>
              </w:rPr>
              <w:t>0624</w:t>
            </w:r>
          </w:p>
        </w:tc>
        <w:tc>
          <w:tcPr>
            <w:tcW w:w="720" w:type="dxa"/>
            <w:tcBorders>
              <w:top w:val="dotted" w:sz="4" w:space="0" w:color="auto"/>
              <w:left w:val="nil"/>
              <w:bottom w:val="dotted" w:sz="4" w:space="0" w:color="auto"/>
              <w:right w:val="nil"/>
            </w:tcBorders>
            <w:shd w:val="clear" w:color="auto" w:fill="FFFFFF"/>
          </w:tcPr>
          <w:p w14:paraId="17F1EBF7" w14:textId="77777777" w:rsidR="00DD6D98" w:rsidRPr="009901C4" w:rsidRDefault="00DD6D98" w:rsidP="00DD6D98">
            <w:pPr>
              <w:pStyle w:val="AttributeTableBody"/>
              <w:rPr>
                <w:noProof/>
              </w:rPr>
            </w:pPr>
            <w:r w:rsidRPr="009901C4">
              <w:rPr>
                <w:noProof/>
              </w:rPr>
              <w:t>00583</w:t>
            </w:r>
          </w:p>
        </w:tc>
        <w:tc>
          <w:tcPr>
            <w:tcW w:w="3888" w:type="dxa"/>
            <w:tcBorders>
              <w:top w:val="dotted" w:sz="4" w:space="0" w:color="auto"/>
              <w:left w:val="nil"/>
              <w:bottom w:val="dotted" w:sz="4" w:space="0" w:color="auto"/>
              <w:right w:val="nil"/>
            </w:tcBorders>
            <w:shd w:val="clear" w:color="auto" w:fill="FFFFFF"/>
          </w:tcPr>
          <w:p w14:paraId="36F6148F" w14:textId="77777777" w:rsidR="00DD6D98" w:rsidRPr="009901C4" w:rsidRDefault="00DD6D98" w:rsidP="00DD6D98">
            <w:pPr>
              <w:pStyle w:val="AttributeTableBody"/>
              <w:jc w:val="left"/>
              <w:rPr>
                <w:noProof/>
              </w:rPr>
            </w:pPr>
            <w:r w:rsidRPr="009901C4">
              <w:rPr>
                <w:noProof/>
              </w:rPr>
              <w:t>Producer's ID</w:t>
            </w:r>
          </w:p>
        </w:tc>
      </w:tr>
      <w:tr w:rsidR="00B07676" w:rsidRPr="00D00BBD" w14:paraId="556494E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EF03E4"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2B752E2D"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97940D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9B021"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2DA6C00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1217E7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CFCB4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9A122B" w14:textId="77777777" w:rsidR="00DD6D98" w:rsidRPr="009901C4" w:rsidRDefault="00DD6D98" w:rsidP="00DD6D98">
            <w:pPr>
              <w:pStyle w:val="AttributeTableBody"/>
              <w:rPr>
                <w:noProof/>
              </w:rPr>
            </w:pPr>
            <w:r w:rsidRPr="009901C4">
              <w:rPr>
                <w:noProof/>
              </w:rPr>
              <w:t>00584</w:t>
            </w:r>
          </w:p>
        </w:tc>
        <w:tc>
          <w:tcPr>
            <w:tcW w:w="3888" w:type="dxa"/>
            <w:tcBorders>
              <w:top w:val="dotted" w:sz="4" w:space="0" w:color="auto"/>
              <w:left w:val="nil"/>
              <w:bottom w:val="dotted" w:sz="4" w:space="0" w:color="auto"/>
              <w:right w:val="nil"/>
            </w:tcBorders>
            <w:shd w:val="clear" w:color="auto" w:fill="FFFFFF"/>
          </w:tcPr>
          <w:p w14:paraId="32B7EF50" w14:textId="77777777" w:rsidR="00DD6D98" w:rsidRPr="009901C4" w:rsidRDefault="00DD6D98" w:rsidP="00DD6D98">
            <w:pPr>
              <w:pStyle w:val="AttributeTableBody"/>
              <w:jc w:val="left"/>
              <w:rPr>
                <w:noProof/>
              </w:rPr>
            </w:pPr>
            <w:r w:rsidRPr="009901C4">
              <w:rPr>
                <w:noProof/>
              </w:rPr>
              <w:t>Responsible Observer</w:t>
            </w:r>
          </w:p>
        </w:tc>
      </w:tr>
      <w:tr w:rsidR="00B07676" w:rsidRPr="00D00BBD" w14:paraId="1F73949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EB1F8CE"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5CA2AC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CE4C5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5365F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A7BB60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70424B6"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50103A1" w14:textId="77777777" w:rsidR="00DD6D98" w:rsidRPr="009901C4" w:rsidRDefault="00DD6D98" w:rsidP="00DD6D98">
            <w:pPr>
              <w:pStyle w:val="AttributeTableBody"/>
              <w:rPr>
                <w:noProof/>
              </w:rPr>
            </w:pPr>
            <w:r>
              <w:rPr>
                <w:noProof/>
              </w:rPr>
              <w:t>0626</w:t>
            </w:r>
          </w:p>
        </w:tc>
        <w:tc>
          <w:tcPr>
            <w:tcW w:w="720" w:type="dxa"/>
            <w:tcBorders>
              <w:top w:val="dotted" w:sz="4" w:space="0" w:color="auto"/>
              <w:left w:val="nil"/>
              <w:bottom w:val="dotted" w:sz="4" w:space="0" w:color="auto"/>
              <w:right w:val="nil"/>
            </w:tcBorders>
            <w:shd w:val="clear" w:color="auto" w:fill="FFFFFF"/>
          </w:tcPr>
          <w:p w14:paraId="52F50317" w14:textId="77777777" w:rsidR="00DD6D98" w:rsidRPr="009901C4" w:rsidRDefault="00DD6D98" w:rsidP="00DD6D98">
            <w:pPr>
              <w:pStyle w:val="AttributeTableBody"/>
              <w:rPr>
                <w:noProof/>
              </w:rPr>
            </w:pPr>
            <w:r w:rsidRPr="009901C4">
              <w:rPr>
                <w:noProof/>
              </w:rPr>
              <w:t>00936</w:t>
            </w:r>
          </w:p>
        </w:tc>
        <w:tc>
          <w:tcPr>
            <w:tcW w:w="3888" w:type="dxa"/>
            <w:tcBorders>
              <w:top w:val="dotted" w:sz="4" w:space="0" w:color="auto"/>
              <w:left w:val="nil"/>
              <w:bottom w:val="dotted" w:sz="4" w:space="0" w:color="auto"/>
              <w:right w:val="nil"/>
            </w:tcBorders>
            <w:shd w:val="clear" w:color="auto" w:fill="FFFFFF"/>
          </w:tcPr>
          <w:p w14:paraId="1C846DC3" w14:textId="77777777" w:rsidR="00DD6D98" w:rsidRPr="009901C4" w:rsidRDefault="00DD6D98" w:rsidP="00DD6D98">
            <w:pPr>
              <w:pStyle w:val="AttributeTableBody"/>
              <w:jc w:val="left"/>
              <w:rPr>
                <w:noProof/>
              </w:rPr>
            </w:pPr>
            <w:r w:rsidRPr="009901C4">
              <w:rPr>
                <w:noProof/>
              </w:rPr>
              <w:t>Observation Method</w:t>
            </w:r>
          </w:p>
        </w:tc>
      </w:tr>
      <w:tr w:rsidR="00B07676" w:rsidRPr="00D00BBD" w14:paraId="3016E71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018ABB7"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3D8068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9078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135C19"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30C12DE9"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E0B13B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A01408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157972" w14:textId="77777777" w:rsidR="00DD6D98" w:rsidRPr="009901C4" w:rsidRDefault="00DD6D98" w:rsidP="00DD6D98">
            <w:pPr>
              <w:pStyle w:val="AttributeTableBody"/>
              <w:rPr>
                <w:noProof/>
              </w:rPr>
            </w:pPr>
            <w:r w:rsidRPr="009901C4">
              <w:rPr>
                <w:noProof/>
              </w:rPr>
              <w:t>01479</w:t>
            </w:r>
          </w:p>
        </w:tc>
        <w:tc>
          <w:tcPr>
            <w:tcW w:w="3888" w:type="dxa"/>
            <w:tcBorders>
              <w:top w:val="dotted" w:sz="4" w:space="0" w:color="auto"/>
              <w:left w:val="nil"/>
              <w:bottom w:val="dotted" w:sz="4" w:space="0" w:color="auto"/>
              <w:right w:val="nil"/>
            </w:tcBorders>
            <w:shd w:val="clear" w:color="auto" w:fill="FFFFFF"/>
          </w:tcPr>
          <w:p w14:paraId="6BE0F4A9" w14:textId="77777777" w:rsidR="00DD6D98" w:rsidRPr="009901C4" w:rsidRDefault="00DD6D98" w:rsidP="00DD6D98">
            <w:pPr>
              <w:pStyle w:val="AttributeTableBody"/>
              <w:jc w:val="left"/>
              <w:rPr>
                <w:noProof/>
              </w:rPr>
            </w:pPr>
            <w:r w:rsidRPr="009901C4">
              <w:rPr>
                <w:noProof/>
              </w:rPr>
              <w:t>Equipment Instance Identifier</w:t>
            </w:r>
          </w:p>
        </w:tc>
      </w:tr>
      <w:tr w:rsidR="00B07676" w:rsidRPr="00D00BBD" w14:paraId="64F1F45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9AD16C7"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004FC8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C17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6BFC6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EBDC3C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0B76B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D658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65DC2" w14:textId="77777777" w:rsidR="00DD6D98" w:rsidRPr="009901C4" w:rsidRDefault="00DD6D98" w:rsidP="00DD6D98">
            <w:pPr>
              <w:pStyle w:val="AttributeTableBody"/>
              <w:rPr>
                <w:noProof/>
              </w:rPr>
            </w:pPr>
            <w:r w:rsidRPr="009901C4">
              <w:rPr>
                <w:noProof/>
              </w:rPr>
              <w:t>01480</w:t>
            </w:r>
          </w:p>
        </w:tc>
        <w:tc>
          <w:tcPr>
            <w:tcW w:w="3888" w:type="dxa"/>
            <w:tcBorders>
              <w:top w:val="dotted" w:sz="4" w:space="0" w:color="auto"/>
              <w:left w:val="nil"/>
              <w:bottom w:val="dotted" w:sz="4" w:space="0" w:color="auto"/>
              <w:right w:val="nil"/>
            </w:tcBorders>
            <w:shd w:val="clear" w:color="auto" w:fill="FFFFFF"/>
          </w:tcPr>
          <w:p w14:paraId="2847C8E0" w14:textId="77777777" w:rsidR="00DD6D98" w:rsidRPr="009901C4" w:rsidRDefault="00DD6D98" w:rsidP="00DD6D98">
            <w:pPr>
              <w:pStyle w:val="AttributeTableBody"/>
              <w:jc w:val="left"/>
              <w:rPr>
                <w:noProof/>
              </w:rPr>
            </w:pPr>
            <w:r w:rsidRPr="009901C4">
              <w:rPr>
                <w:noProof/>
              </w:rPr>
              <w:t>Date/Time of the Analysis</w:t>
            </w:r>
          </w:p>
        </w:tc>
      </w:tr>
      <w:tr w:rsidR="00B07676" w:rsidRPr="00D00BBD" w14:paraId="1900854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137ABF0"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3FCBD31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E802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36839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962757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141592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052D56" w14:textId="77777777" w:rsidR="00DD6D98" w:rsidRPr="000F4D1C" w:rsidRDefault="00573DBC" w:rsidP="00DD6D98">
            <w:pPr>
              <w:pStyle w:val="AttributeTableBody"/>
              <w:rPr>
                <w:rStyle w:val="HyperlinkTable"/>
              </w:rPr>
            </w:pPr>
            <w:hyperlink r:id="rId47" w:anchor="HL70163" w:history="1">
              <w:r w:rsidR="00DD6D98" w:rsidRPr="000F4D1C">
                <w:rPr>
                  <w:rStyle w:val="HyperlinkTable"/>
                </w:rPr>
                <w:t>0163</w:t>
              </w:r>
            </w:hyperlink>
          </w:p>
        </w:tc>
        <w:tc>
          <w:tcPr>
            <w:tcW w:w="720" w:type="dxa"/>
            <w:tcBorders>
              <w:top w:val="dotted" w:sz="4" w:space="0" w:color="auto"/>
              <w:left w:val="nil"/>
              <w:bottom w:val="dotted" w:sz="4" w:space="0" w:color="auto"/>
              <w:right w:val="nil"/>
            </w:tcBorders>
            <w:shd w:val="clear" w:color="auto" w:fill="FFFFFF"/>
          </w:tcPr>
          <w:p w14:paraId="28A9413E" w14:textId="77777777" w:rsidR="00DD6D98" w:rsidRPr="009901C4" w:rsidRDefault="00DD6D98" w:rsidP="00DD6D98">
            <w:pPr>
              <w:pStyle w:val="AttributeTableBody"/>
              <w:rPr>
                <w:noProof/>
              </w:rPr>
            </w:pPr>
            <w:r w:rsidRPr="009901C4">
              <w:rPr>
                <w:noProof/>
              </w:rPr>
              <w:t>02179</w:t>
            </w:r>
          </w:p>
        </w:tc>
        <w:tc>
          <w:tcPr>
            <w:tcW w:w="3888" w:type="dxa"/>
            <w:tcBorders>
              <w:top w:val="dotted" w:sz="4" w:space="0" w:color="auto"/>
              <w:left w:val="nil"/>
              <w:bottom w:val="dotted" w:sz="4" w:space="0" w:color="auto"/>
              <w:right w:val="nil"/>
            </w:tcBorders>
            <w:shd w:val="clear" w:color="auto" w:fill="FFFFFF"/>
          </w:tcPr>
          <w:p w14:paraId="0038AAE3" w14:textId="77777777" w:rsidR="00DD6D98" w:rsidRPr="009901C4" w:rsidRDefault="00DD6D98" w:rsidP="00DD6D98">
            <w:pPr>
              <w:pStyle w:val="AttributeTableBody"/>
              <w:jc w:val="left"/>
              <w:rPr>
                <w:noProof/>
              </w:rPr>
            </w:pPr>
            <w:r w:rsidRPr="009901C4">
              <w:rPr>
                <w:noProof/>
              </w:rPr>
              <w:t>Observation Site</w:t>
            </w:r>
          </w:p>
        </w:tc>
      </w:tr>
      <w:tr w:rsidR="00B07676" w:rsidRPr="00D00BBD" w14:paraId="19B5DF7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04F0B2"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0C92BBF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1632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564AD"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1773F96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345D0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E1C99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02703" w14:textId="77777777" w:rsidR="00DD6D98" w:rsidRPr="009901C4" w:rsidRDefault="00DD6D98" w:rsidP="00DD6D98">
            <w:pPr>
              <w:pStyle w:val="AttributeTableBody"/>
              <w:rPr>
                <w:noProof/>
              </w:rPr>
            </w:pPr>
            <w:r w:rsidRPr="009901C4">
              <w:rPr>
                <w:noProof/>
              </w:rPr>
              <w:t>02180</w:t>
            </w:r>
          </w:p>
        </w:tc>
        <w:tc>
          <w:tcPr>
            <w:tcW w:w="3888" w:type="dxa"/>
            <w:tcBorders>
              <w:top w:val="dotted" w:sz="4" w:space="0" w:color="auto"/>
              <w:left w:val="nil"/>
              <w:bottom w:val="dotted" w:sz="4" w:space="0" w:color="auto"/>
              <w:right w:val="nil"/>
            </w:tcBorders>
            <w:shd w:val="clear" w:color="auto" w:fill="FFFFFF"/>
          </w:tcPr>
          <w:p w14:paraId="2BE5608E" w14:textId="77777777" w:rsidR="00DD6D98" w:rsidRPr="009901C4" w:rsidRDefault="00DD6D98" w:rsidP="00DD6D98">
            <w:pPr>
              <w:pStyle w:val="AttributeTableBody"/>
              <w:jc w:val="left"/>
              <w:rPr>
                <w:noProof/>
              </w:rPr>
            </w:pPr>
            <w:r w:rsidRPr="009901C4">
              <w:rPr>
                <w:noProof/>
              </w:rPr>
              <w:t>Observation Instance Identifier</w:t>
            </w:r>
          </w:p>
        </w:tc>
      </w:tr>
      <w:tr w:rsidR="00B07676" w:rsidRPr="00D00BBD" w14:paraId="54FADAD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14B5EDA"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382C3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A57ED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01399B" w14:textId="77777777" w:rsidR="00DD6D98" w:rsidRPr="009901C4" w:rsidRDefault="00DD6D98" w:rsidP="00DD6D98">
            <w:pPr>
              <w:pStyle w:val="AttributeTableBody"/>
              <w:rPr>
                <w:noProof/>
              </w:rPr>
            </w:pPr>
            <w:r w:rsidRPr="009901C4">
              <w:rPr>
                <w:noProof/>
              </w:rPr>
              <w:t>CNE</w:t>
            </w:r>
          </w:p>
        </w:tc>
        <w:tc>
          <w:tcPr>
            <w:tcW w:w="648" w:type="dxa"/>
            <w:tcBorders>
              <w:top w:val="dotted" w:sz="4" w:space="0" w:color="auto"/>
              <w:left w:val="nil"/>
              <w:bottom w:val="dotted" w:sz="4" w:space="0" w:color="auto"/>
              <w:right w:val="nil"/>
            </w:tcBorders>
            <w:shd w:val="clear" w:color="auto" w:fill="FFFFFF"/>
          </w:tcPr>
          <w:p w14:paraId="5C0BCE3E"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4BF3FF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4AA46" w14:textId="77777777" w:rsidR="00DD6D98" w:rsidRPr="000F4D1C" w:rsidRDefault="00573DBC" w:rsidP="00DD6D98">
            <w:pPr>
              <w:pStyle w:val="AttributeTableBody"/>
              <w:rPr>
                <w:rStyle w:val="HyperlinkTable"/>
              </w:rPr>
            </w:pPr>
            <w:hyperlink r:id="rId48" w:anchor="HL70725" w:history="1">
              <w:r w:rsidR="00DD6D98" w:rsidRPr="000F4D1C">
                <w:rPr>
                  <w:rStyle w:val="HyperlinkTable"/>
                </w:rPr>
                <w:t>0725</w:t>
              </w:r>
            </w:hyperlink>
          </w:p>
        </w:tc>
        <w:tc>
          <w:tcPr>
            <w:tcW w:w="720" w:type="dxa"/>
            <w:tcBorders>
              <w:top w:val="dotted" w:sz="4" w:space="0" w:color="auto"/>
              <w:left w:val="nil"/>
              <w:bottom w:val="dotted" w:sz="4" w:space="0" w:color="auto"/>
              <w:right w:val="nil"/>
            </w:tcBorders>
            <w:shd w:val="clear" w:color="auto" w:fill="FFFFFF"/>
          </w:tcPr>
          <w:p w14:paraId="4A252721" w14:textId="77777777" w:rsidR="00DD6D98" w:rsidRPr="009901C4" w:rsidRDefault="00DD6D98" w:rsidP="00DD6D98">
            <w:pPr>
              <w:pStyle w:val="AttributeTableBody"/>
              <w:rPr>
                <w:noProof/>
              </w:rPr>
            </w:pPr>
            <w:r w:rsidRPr="009901C4">
              <w:rPr>
                <w:noProof/>
              </w:rPr>
              <w:t>02182</w:t>
            </w:r>
          </w:p>
        </w:tc>
        <w:tc>
          <w:tcPr>
            <w:tcW w:w="3888" w:type="dxa"/>
            <w:tcBorders>
              <w:top w:val="dotted" w:sz="4" w:space="0" w:color="auto"/>
              <w:left w:val="nil"/>
              <w:bottom w:val="dotted" w:sz="4" w:space="0" w:color="auto"/>
              <w:right w:val="nil"/>
            </w:tcBorders>
            <w:shd w:val="clear" w:color="auto" w:fill="FFFFFF"/>
          </w:tcPr>
          <w:p w14:paraId="0E5B05D1" w14:textId="77777777" w:rsidR="00DD6D98" w:rsidRPr="009901C4" w:rsidRDefault="00DD6D98" w:rsidP="00DD6D98">
            <w:pPr>
              <w:pStyle w:val="AttributeTableBody"/>
              <w:jc w:val="left"/>
              <w:rPr>
                <w:noProof/>
              </w:rPr>
            </w:pPr>
            <w:r w:rsidRPr="009901C4">
              <w:rPr>
                <w:noProof/>
              </w:rPr>
              <w:t>Mood Code</w:t>
            </w:r>
          </w:p>
        </w:tc>
      </w:tr>
      <w:tr w:rsidR="00B07676" w:rsidRPr="00D00BBD" w14:paraId="4806837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6A99776"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2324564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0F5F9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26C90" w14:textId="77777777"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14:paraId="4F9B81D7"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1BD0F16B"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39CA675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EA7947" w14:textId="77777777" w:rsidR="00DD6D98" w:rsidRPr="009901C4" w:rsidRDefault="00DD6D98" w:rsidP="00DD6D98">
            <w:pPr>
              <w:pStyle w:val="AttributeTableBody"/>
              <w:rPr>
                <w:noProof/>
              </w:rPr>
            </w:pPr>
            <w:r w:rsidRPr="009901C4">
              <w:rPr>
                <w:noProof/>
              </w:rPr>
              <w:t>02283</w:t>
            </w:r>
          </w:p>
        </w:tc>
        <w:tc>
          <w:tcPr>
            <w:tcW w:w="3888" w:type="dxa"/>
            <w:tcBorders>
              <w:top w:val="dotted" w:sz="4" w:space="0" w:color="auto"/>
              <w:left w:val="nil"/>
              <w:bottom w:val="dotted" w:sz="4" w:space="0" w:color="auto"/>
              <w:right w:val="nil"/>
            </w:tcBorders>
            <w:shd w:val="clear" w:color="auto" w:fill="FFFFFF"/>
          </w:tcPr>
          <w:p w14:paraId="523B4D04" w14:textId="77777777" w:rsidR="00DD6D98" w:rsidRPr="009901C4" w:rsidRDefault="00DD6D98" w:rsidP="00DD6D98">
            <w:pPr>
              <w:pStyle w:val="AttributeTableBody"/>
              <w:jc w:val="left"/>
              <w:rPr>
                <w:noProof/>
              </w:rPr>
            </w:pPr>
            <w:r w:rsidRPr="009901C4">
              <w:rPr>
                <w:noProof/>
              </w:rPr>
              <w:t>Performing Organization Name</w:t>
            </w:r>
          </w:p>
        </w:tc>
      </w:tr>
      <w:tr w:rsidR="00B07676" w:rsidRPr="00D00BBD" w14:paraId="1234E96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CED82F5" w14:textId="77777777" w:rsidR="00DD6D98" w:rsidRPr="009901C4" w:rsidRDefault="00DD6D98" w:rsidP="00DD6D98">
            <w:pPr>
              <w:pStyle w:val="AttributeTableBody"/>
              <w:rPr>
                <w:noProof/>
              </w:rPr>
            </w:pPr>
            <w:r w:rsidRPr="009901C4">
              <w:rPr>
                <w:noProof/>
              </w:rPr>
              <w:lastRenderedPageBreak/>
              <w:t>24</w:t>
            </w:r>
          </w:p>
        </w:tc>
        <w:tc>
          <w:tcPr>
            <w:tcW w:w="648" w:type="dxa"/>
            <w:tcBorders>
              <w:top w:val="dotted" w:sz="4" w:space="0" w:color="auto"/>
              <w:left w:val="nil"/>
              <w:bottom w:val="dotted" w:sz="4" w:space="0" w:color="auto"/>
              <w:right w:val="nil"/>
            </w:tcBorders>
            <w:shd w:val="clear" w:color="auto" w:fill="FFFFFF"/>
          </w:tcPr>
          <w:p w14:paraId="7EC5C2F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5BFB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28DA06"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C40EC6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1B9E52F"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039A3E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495EA4" w14:textId="77777777" w:rsidR="00DD6D98" w:rsidRPr="009901C4" w:rsidRDefault="00DD6D98" w:rsidP="00DD6D98">
            <w:pPr>
              <w:pStyle w:val="AttributeTableBody"/>
              <w:rPr>
                <w:noProof/>
              </w:rPr>
            </w:pPr>
            <w:r w:rsidRPr="009901C4">
              <w:rPr>
                <w:noProof/>
              </w:rPr>
              <w:t>02284</w:t>
            </w:r>
          </w:p>
        </w:tc>
        <w:tc>
          <w:tcPr>
            <w:tcW w:w="3888" w:type="dxa"/>
            <w:tcBorders>
              <w:top w:val="dotted" w:sz="4" w:space="0" w:color="auto"/>
              <w:left w:val="nil"/>
              <w:bottom w:val="dotted" w:sz="4" w:space="0" w:color="auto"/>
              <w:right w:val="nil"/>
            </w:tcBorders>
            <w:shd w:val="clear" w:color="auto" w:fill="FFFFFF"/>
          </w:tcPr>
          <w:p w14:paraId="4CC08ED9" w14:textId="77777777" w:rsidR="00DD6D98" w:rsidRPr="009901C4" w:rsidRDefault="00DD6D98" w:rsidP="00DD6D98">
            <w:pPr>
              <w:pStyle w:val="AttributeTableBody"/>
              <w:jc w:val="left"/>
              <w:rPr>
                <w:noProof/>
              </w:rPr>
            </w:pPr>
            <w:r w:rsidRPr="009901C4">
              <w:rPr>
                <w:noProof/>
              </w:rPr>
              <w:t>Performing Organization Address</w:t>
            </w:r>
          </w:p>
        </w:tc>
      </w:tr>
      <w:tr w:rsidR="00B07676" w:rsidRPr="00D00BBD" w14:paraId="5AA4C27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EC0F8F"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14:paraId="051D98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69648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311C4"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290D944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08FE15E1"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169A010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71EEC" w14:textId="77777777" w:rsidR="00DD6D98" w:rsidRPr="009901C4" w:rsidRDefault="00DD6D98" w:rsidP="00DD6D98">
            <w:pPr>
              <w:pStyle w:val="AttributeTableBody"/>
              <w:rPr>
                <w:noProof/>
              </w:rPr>
            </w:pPr>
            <w:r w:rsidRPr="009901C4">
              <w:rPr>
                <w:noProof/>
              </w:rPr>
              <w:t>02285</w:t>
            </w:r>
          </w:p>
        </w:tc>
        <w:tc>
          <w:tcPr>
            <w:tcW w:w="3888" w:type="dxa"/>
            <w:tcBorders>
              <w:top w:val="dotted" w:sz="4" w:space="0" w:color="auto"/>
              <w:left w:val="nil"/>
              <w:bottom w:val="dotted" w:sz="4" w:space="0" w:color="auto"/>
              <w:right w:val="nil"/>
            </w:tcBorders>
            <w:shd w:val="clear" w:color="auto" w:fill="FFFFFF"/>
          </w:tcPr>
          <w:p w14:paraId="50DA1D59" w14:textId="77777777" w:rsidR="00DD6D98" w:rsidRPr="009901C4" w:rsidRDefault="00DD6D98" w:rsidP="00DD6D98">
            <w:pPr>
              <w:pStyle w:val="AttributeTableBody"/>
              <w:jc w:val="left"/>
              <w:rPr>
                <w:noProof/>
              </w:rPr>
            </w:pPr>
            <w:r w:rsidRPr="009901C4">
              <w:rPr>
                <w:noProof/>
              </w:rPr>
              <w:t>Performing Organization Medical Director</w:t>
            </w:r>
          </w:p>
        </w:tc>
      </w:tr>
      <w:tr w:rsidR="00B07676" w:rsidRPr="00D00BBD" w14:paraId="1AA7A2F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C50E9E" w14:textId="77777777"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14:paraId="0BCEB6DE" w14:textId="77777777" w:rsidR="00DD6D98" w:rsidRPr="009901C4" w:rsidRDefault="00DD6D98" w:rsidP="00DD6D98">
            <w:pPr>
              <w:pStyle w:val="AttributeTableBody"/>
              <w:rPr>
                <w:noProof/>
              </w:rPr>
            </w:pPr>
            <w:r w:rsidRPr="009901C4">
              <w:rPr>
                <w:noProof/>
              </w:rPr>
              <w:t>1..10</w:t>
            </w:r>
          </w:p>
        </w:tc>
        <w:tc>
          <w:tcPr>
            <w:tcW w:w="720" w:type="dxa"/>
            <w:tcBorders>
              <w:top w:val="dotted" w:sz="4" w:space="0" w:color="auto"/>
              <w:left w:val="nil"/>
              <w:bottom w:val="dotted" w:sz="4" w:space="0" w:color="auto"/>
              <w:right w:val="nil"/>
            </w:tcBorders>
            <w:shd w:val="clear" w:color="auto" w:fill="FFFFFF"/>
          </w:tcPr>
          <w:p w14:paraId="144A12A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BB613E"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478E850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19240F9"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22D36BB9" w14:textId="77777777" w:rsidR="00DD6D98" w:rsidRPr="009901C4" w:rsidRDefault="00573DBC" w:rsidP="00DD6D98">
            <w:pPr>
              <w:pStyle w:val="AttributeTableBody"/>
              <w:rPr>
                <w:noProof/>
              </w:rPr>
            </w:pPr>
            <w:hyperlink r:id="rId49" w:anchor="HL70909" w:history="1">
              <w:r w:rsidR="00DD6D98" w:rsidRPr="000F4D1C">
                <w:rPr>
                  <w:rStyle w:val="HyperlinkTable"/>
                </w:rPr>
                <w:t>0909</w:t>
              </w:r>
            </w:hyperlink>
          </w:p>
        </w:tc>
        <w:tc>
          <w:tcPr>
            <w:tcW w:w="720" w:type="dxa"/>
            <w:tcBorders>
              <w:top w:val="dotted" w:sz="4" w:space="0" w:color="auto"/>
              <w:left w:val="nil"/>
              <w:bottom w:val="dotted" w:sz="4" w:space="0" w:color="auto"/>
              <w:right w:val="nil"/>
            </w:tcBorders>
            <w:shd w:val="clear" w:color="auto" w:fill="FFFFFF"/>
          </w:tcPr>
          <w:p w14:paraId="23D854D3" w14:textId="77777777" w:rsidR="00DD6D98" w:rsidRPr="009901C4" w:rsidRDefault="00DD6D98" w:rsidP="00DD6D98">
            <w:pPr>
              <w:pStyle w:val="AttributeTableBody"/>
              <w:rPr>
                <w:noProof/>
              </w:rPr>
            </w:pPr>
            <w:r w:rsidRPr="009901C4">
              <w:rPr>
                <w:noProof/>
              </w:rPr>
              <w:t>02313</w:t>
            </w:r>
          </w:p>
        </w:tc>
        <w:tc>
          <w:tcPr>
            <w:tcW w:w="3888" w:type="dxa"/>
            <w:tcBorders>
              <w:top w:val="dotted" w:sz="4" w:space="0" w:color="auto"/>
              <w:left w:val="nil"/>
              <w:bottom w:val="dotted" w:sz="4" w:space="0" w:color="auto"/>
              <w:right w:val="nil"/>
            </w:tcBorders>
            <w:shd w:val="clear" w:color="auto" w:fill="FFFFFF"/>
          </w:tcPr>
          <w:p w14:paraId="3D3AFA78" w14:textId="77777777" w:rsidR="00DD6D98" w:rsidRPr="009901C4" w:rsidRDefault="00DD6D98" w:rsidP="00DD6D98">
            <w:pPr>
              <w:pStyle w:val="AttributeTableBody"/>
              <w:jc w:val="left"/>
              <w:rPr>
                <w:noProof/>
              </w:rPr>
            </w:pPr>
            <w:r w:rsidRPr="009901C4">
              <w:rPr>
                <w:noProof/>
              </w:rPr>
              <w:t>Patient Results Release Category</w:t>
            </w:r>
          </w:p>
        </w:tc>
      </w:tr>
      <w:tr w:rsidR="00B07676" w:rsidRPr="00D00BBD" w14:paraId="0234780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22A6C2" w14:textId="77777777" w:rsidR="00DD6D98" w:rsidRPr="009901C4" w:rsidRDefault="00DD6D98" w:rsidP="00DD6D98">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4864249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C6C9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3F2F2E" w14:textId="77777777" w:rsidR="00DD6D98" w:rsidRPr="009901C4"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E01CC62"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0A88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FA320" w14:textId="77777777" w:rsidR="00DD6D98" w:rsidRPr="009901C4" w:rsidRDefault="00573DBC" w:rsidP="00DD6D98">
            <w:pPr>
              <w:pStyle w:val="AttributeTableBody"/>
              <w:rPr>
                <w:noProof/>
              </w:rPr>
            </w:pPr>
            <w:hyperlink r:id="rId50" w:anchor="HL70914" w:history="1">
              <w:r w:rsidR="00DD6D98" w:rsidRPr="000F4D1C">
                <w:rPr>
                  <w:rStyle w:val="HyperlinkTable"/>
                </w:rPr>
                <w:t>0914</w:t>
              </w:r>
            </w:hyperlink>
          </w:p>
        </w:tc>
        <w:tc>
          <w:tcPr>
            <w:tcW w:w="720" w:type="dxa"/>
            <w:tcBorders>
              <w:top w:val="dotted" w:sz="4" w:space="0" w:color="auto"/>
              <w:left w:val="nil"/>
              <w:bottom w:val="dotted" w:sz="4" w:space="0" w:color="auto"/>
              <w:right w:val="nil"/>
            </w:tcBorders>
            <w:shd w:val="clear" w:color="auto" w:fill="FFFFFF"/>
          </w:tcPr>
          <w:p w14:paraId="1791DD5E" w14:textId="77777777" w:rsidR="00DD6D98" w:rsidRPr="009901C4" w:rsidRDefault="00DD6D98" w:rsidP="00DD6D98">
            <w:pPr>
              <w:pStyle w:val="AttributeTableBody"/>
              <w:rPr>
                <w:noProof/>
              </w:rPr>
            </w:pPr>
            <w:r>
              <w:rPr>
                <w:noProof/>
              </w:rPr>
              <w:t>03308</w:t>
            </w:r>
          </w:p>
        </w:tc>
        <w:tc>
          <w:tcPr>
            <w:tcW w:w="3888" w:type="dxa"/>
            <w:tcBorders>
              <w:top w:val="dotted" w:sz="4" w:space="0" w:color="auto"/>
              <w:left w:val="nil"/>
              <w:bottom w:val="dotted" w:sz="4" w:space="0" w:color="auto"/>
              <w:right w:val="nil"/>
            </w:tcBorders>
            <w:shd w:val="clear" w:color="auto" w:fill="FFFFFF"/>
          </w:tcPr>
          <w:p w14:paraId="51E6115A" w14:textId="77777777" w:rsidR="00DD6D98" w:rsidRPr="009901C4" w:rsidRDefault="00DD6D98" w:rsidP="00DD6D98">
            <w:pPr>
              <w:pStyle w:val="AttributeTableBody"/>
              <w:jc w:val="left"/>
              <w:rPr>
                <w:noProof/>
              </w:rPr>
            </w:pPr>
            <w:r>
              <w:rPr>
                <w:noProof/>
              </w:rPr>
              <w:t>Root Cause</w:t>
            </w:r>
          </w:p>
        </w:tc>
      </w:tr>
      <w:tr w:rsidR="00B07676" w:rsidRPr="00D00BBD" w14:paraId="028F875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1EC445C" w14:textId="77777777" w:rsidR="00DD6D98" w:rsidRPr="008B2C5D" w:rsidRDefault="00DD6D98" w:rsidP="00DD6D98">
            <w:pPr>
              <w:pStyle w:val="AttributeTableBody"/>
              <w:rPr>
                <w:noProof/>
              </w:rPr>
            </w:pPr>
            <w:r w:rsidRPr="008B2C5D">
              <w:rPr>
                <w:noProof/>
              </w:rPr>
              <w:t>28</w:t>
            </w:r>
          </w:p>
        </w:tc>
        <w:tc>
          <w:tcPr>
            <w:tcW w:w="648" w:type="dxa"/>
            <w:tcBorders>
              <w:top w:val="dotted" w:sz="4" w:space="0" w:color="auto"/>
              <w:left w:val="nil"/>
              <w:bottom w:val="dotted" w:sz="4" w:space="0" w:color="auto"/>
              <w:right w:val="nil"/>
            </w:tcBorders>
            <w:shd w:val="clear" w:color="auto" w:fill="FFFFFF"/>
          </w:tcPr>
          <w:p w14:paraId="50074548"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F9AD0E"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70BA05" w14:textId="77777777" w:rsidR="00DD6D98" w:rsidRPr="008B2C5D" w:rsidRDefault="00DD6D98" w:rsidP="00DD6D98">
            <w:pPr>
              <w:pStyle w:val="AttributeTableBody"/>
              <w:rPr>
                <w:noProof/>
              </w:rPr>
            </w:pPr>
            <w:r w:rsidRPr="008B2C5D">
              <w:rPr>
                <w:noProof/>
              </w:rPr>
              <w:t>CWE</w:t>
            </w:r>
          </w:p>
        </w:tc>
        <w:tc>
          <w:tcPr>
            <w:tcW w:w="648" w:type="dxa"/>
            <w:tcBorders>
              <w:top w:val="dotted" w:sz="4" w:space="0" w:color="auto"/>
              <w:left w:val="nil"/>
              <w:bottom w:val="dotted" w:sz="4" w:space="0" w:color="auto"/>
              <w:right w:val="nil"/>
            </w:tcBorders>
            <w:shd w:val="clear" w:color="auto" w:fill="FFFFFF"/>
          </w:tcPr>
          <w:p w14:paraId="599D13AD" w14:textId="77777777" w:rsidR="00DD6D98" w:rsidRPr="008B2C5D" w:rsidRDefault="00DD6D98" w:rsidP="00DD6D98">
            <w:pPr>
              <w:pStyle w:val="AttributeTableBody"/>
              <w:rPr>
                <w:noProof/>
              </w:rPr>
            </w:pPr>
            <w:r w:rsidRPr="008B2C5D">
              <w:rPr>
                <w:noProof/>
              </w:rPr>
              <w:t>O</w:t>
            </w:r>
          </w:p>
        </w:tc>
        <w:tc>
          <w:tcPr>
            <w:tcW w:w="648" w:type="dxa"/>
            <w:tcBorders>
              <w:top w:val="dotted" w:sz="4" w:space="0" w:color="auto"/>
              <w:left w:val="nil"/>
              <w:bottom w:val="dotted" w:sz="4" w:space="0" w:color="auto"/>
              <w:right w:val="nil"/>
            </w:tcBorders>
            <w:shd w:val="clear" w:color="auto" w:fill="FFFFFF"/>
          </w:tcPr>
          <w:p w14:paraId="7A08C716" w14:textId="77777777" w:rsidR="00DD6D98" w:rsidRPr="008B2C5D" w:rsidRDefault="00DD6D98" w:rsidP="00DD6D98">
            <w:pPr>
              <w:pStyle w:val="AttributeTableBody"/>
              <w:rPr>
                <w:noProof/>
              </w:rPr>
            </w:pPr>
            <w:r w:rsidRPr="008B2C5D">
              <w:rPr>
                <w:noProof/>
              </w:rPr>
              <w:t>Y</w:t>
            </w:r>
          </w:p>
        </w:tc>
        <w:tc>
          <w:tcPr>
            <w:tcW w:w="720" w:type="dxa"/>
            <w:tcBorders>
              <w:top w:val="dotted" w:sz="4" w:space="0" w:color="auto"/>
              <w:left w:val="nil"/>
              <w:bottom w:val="dotted" w:sz="4" w:space="0" w:color="auto"/>
              <w:right w:val="nil"/>
            </w:tcBorders>
            <w:shd w:val="clear" w:color="auto" w:fill="FFFFFF"/>
          </w:tcPr>
          <w:p w14:paraId="3DCA7EC5" w14:textId="77777777" w:rsidR="00DD6D98" w:rsidRPr="008B2C5D" w:rsidRDefault="00573DBC" w:rsidP="00DD6D98">
            <w:pPr>
              <w:pStyle w:val="AttributeTableBody"/>
              <w:rPr>
                <w:noProof/>
              </w:rPr>
            </w:pPr>
            <w:hyperlink r:id="rId51" w:anchor="HL70915" w:history="1">
              <w:r w:rsidR="00DD6D98" w:rsidRPr="000F4D1C">
                <w:rPr>
                  <w:rStyle w:val="HyperlinkTable"/>
                </w:rPr>
                <w:t>0915</w:t>
              </w:r>
            </w:hyperlink>
          </w:p>
        </w:tc>
        <w:tc>
          <w:tcPr>
            <w:tcW w:w="720" w:type="dxa"/>
            <w:tcBorders>
              <w:top w:val="dotted" w:sz="4" w:space="0" w:color="auto"/>
              <w:left w:val="nil"/>
              <w:bottom w:val="dotted" w:sz="4" w:space="0" w:color="auto"/>
              <w:right w:val="nil"/>
            </w:tcBorders>
            <w:shd w:val="clear" w:color="auto" w:fill="FFFFFF"/>
          </w:tcPr>
          <w:p w14:paraId="1C6E1513" w14:textId="77777777" w:rsidR="00DD6D98" w:rsidRPr="008B2C5D" w:rsidRDefault="00DD6D98" w:rsidP="00DD6D98">
            <w:pPr>
              <w:pStyle w:val="AttributeTableBody"/>
              <w:rPr>
                <w:noProof/>
              </w:rPr>
            </w:pPr>
            <w:r w:rsidRPr="008B2C5D">
              <w:rPr>
                <w:noProof/>
              </w:rPr>
              <w:t>03309</w:t>
            </w:r>
          </w:p>
        </w:tc>
        <w:tc>
          <w:tcPr>
            <w:tcW w:w="3888" w:type="dxa"/>
            <w:tcBorders>
              <w:top w:val="dotted" w:sz="4" w:space="0" w:color="auto"/>
              <w:left w:val="nil"/>
              <w:bottom w:val="dotted" w:sz="4" w:space="0" w:color="auto"/>
              <w:right w:val="nil"/>
            </w:tcBorders>
            <w:shd w:val="clear" w:color="auto" w:fill="FFFFFF"/>
          </w:tcPr>
          <w:p w14:paraId="462B34A5" w14:textId="77777777" w:rsidR="00DD6D98" w:rsidRPr="008B2C5D" w:rsidRDefault="00DD6D98" w:rsidP="00DD6D98">
            <w:pPr>
              <w:pStyle w:val="AttributeTableBody"/>
              <w:jc w:val="left"/>
              <w:rPr>
                <w:noProof/>
              </w:rPr>
            </w:pPr>
            <w:r w:rsidRPr="008B2C5D">
              <w:rPr>
                <w:noProof/>
              </w:rPr>
              <w:t>Local Process Control</w:t>
            </w:r>
          </w:p>
        </w:tc>
      </w:tr>
      <w:tr w:rsidR="00B07676" w:rsidRPr="00D00BBD" w14:paraId="1313CBE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748EA6D" w14:textId="77777777" w:rsidR="00DD6D98" w:rsidRPr="008B2C5D" w:rsidRDefault="00DD6D98" w:rsidP="00DD6D98">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23564A2B"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813AF"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C80606" w14:textId="77777777"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B9C1222" w14:textId="77777777"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70893B" w14:textId="77777777" w:rsidR="00DD6D98" w:rsidRPr="008B2C5D"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14D5EF9" w14:textId="77777777" w:rsidR="00DD6D98" w:rsidRPr="006528AC" w:rsidRDefault="00573DBC" w:rsidP="00DD6D98">
            <w:pPr>
              <w:pStyle w:val="AttributeTableBody"/>
              <w:rPr>
                <w:rFonts w:ascii="Courier New" w:hAnsi="Courier New" w:cs="Courier New"/>
                <w:noProof/>
              </w:rPr>
            </w:pPr>
            <w:hyperlink r:id="rId52" w:anchor="HL70936" w:history="1">
              <w:r w:rsidR="00DD6D98" w:rsidRPr="000F4D1C">
                <w:rPr>
                  <w:rStyle w:val="HyperlinkTable"/>
                </w:rPr>
                <w:t>0936</w:t>
              </w:r>
            </w:hyperlink>
          </w:p>
        </w:tc>
        <w:tc>
          <w:tcPr>
            <w:tcW w:w="720" w:type="dxa"/>
            <w:tcBorders>
              <w:top w:val="dotted" w:sz="4" w:space="0" w:color="auto"/>
              <w:left w:val="nil"/>
              <w:bottom w:val="dotted" w:sz="4" w:space="0" w:color="auto"/>
              <w:right w:val="nil"/>
            </w:tcBorders>
            <w:shd w:val="clear" w:color="auto" w:fill="FFFFFF"/>
          </w:tcPr>
          <w:p w14:paraId="00413553" w14:textId="77777777" w:rsidR="00DD6D98" w:rsidRPr="008B2C5D" w:rsidRDefault="00DD6D98" w:rsidP="00DD6D98">
            <w:pPr>
              <w:pStyle w:val="AttributeTableBody"/>
              <w:rPr>
                <w:noProof/>
              </w:rPr>
            </w:pPr>
            <w:r>
              <w:rPr>
                <w:noProof/>
              </w:rPr>
              <w:t>03432</w:t>
            </w:r>
          </w:p>
        </w:tc>
        <w:tc>
          <w:tcPr>
            <w:tcW w:w="3888" w:type="dxa"/>
            <w:tcBorders>
              <w:top w:val="dotted" w:sz="4" w:space="0" w:color="auto"/>
              <w:left w:val="nil"/>
              <w:bottom w:val="dotted" w:sz="4" w:space="0" w:color="auto"/>
              <w:right w:val="nil"/>
            </w:tcBorders>
            <w:shd w:val="clear" w:color="auto" w:fill="FFFFFF"/>
          </w:tcPr>
          <w:p w14:paraId="60A773D6" w14:textId="77777777" w:rsidR="00DD6D98" w:rsidRPr="008B2C5D" w:rsidRDefault="00DD6D98" w:rsidP="00DD6D98">
            <w:pPr>
              <w:pStyle w:val="AttributeTableBody"/>
              <w:jc w:val="left"/>
              <w:rPr>
                <w:noProof/>
              </w:rPr>
            </w:pPr>
            <w:r>
              <w:rPr>
                <w:noProof/>
              </w:rPr>
              <w:t>Observation Type</w:t>
            </w:r>
          </w:p>
        </w:tc>
      </w:tr>
      <w:tr w:rsidR="00B07676" w:rsidRPr="00D00BBD" w14:paraId="66085C9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9827279" w14:textId="77777777" w:rsidR="00DD6D98" w:rsidRDefault="00DD6D98" w:rsidP="00DD6D9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1C6E7B14"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47020"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FE6EDD" w14:textId="77777777" w:rsidR="00DD6D98"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1EFFC10" w14:textId="77777777" w:rsidR="00DD6D98"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A5BB51" w14:textId="77777777" w:rsidR="00DD6D98"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70FF389" w14:textId="77777777" w:rsidR="00DD6D98" w:rsidRDefault="00DD6D98" w:rsidP="00DD6D98">
            <w:pPr>
              <w:pStyle w:val="AttributeTableBody"/>
            </w:pPr>
            <w:r>
              <w:t>0937</w:t>
            </w:r>
          </w:p>
        </w:tc>
        <w:tc>
          <w:tcPr>
            <w:tcW w:w="720" w:type="dxa"/>
            <w:tcBorders>
              <w:top w:val="dotted" w:sz="4" w:space="0" w:color="auto"/>
              <w:left w:val="nil"/>
              <w:bottom w:val="dotted" w:sz="4" w:space="0" w:color="auto"/>
              <w:right w:val="nil"/>
            </w:tcBorders>
            <w:shd w:val="clear" w:color="auto" w:fill="FFFFFF"/>
          </w:tcPr>
          <w:p w14:paraId="59FE91D4" w14:textId="77777777" w:rsidR="00DD6D98" w:rsidRDefault="00DD6D98" w:rsidP="00DD6D98">
            <w:pPr>
              <w:pStyle w:val="AttributeTableBody"/>
              <w:rPr>
                <w:noProof/>
              </w:rPr>
            </w:pPr>
            <w:r>
              <w:rPr>
                <w:noProof/>
              </w:rPr>
              <w:t>03475</w:t>
            </w:r>
          </w:p>
        </w:tc>
        <w:tc>
          <w:tcPr>
            <w:tcW w:w="3888" w:type="dxa"/>
            <w:tcBorders>
              <w:top w:val="dotted" w:sz="4" w:space="0" w:color="auto"/>
              <w:left w:val="nil"/>
              <w:bottom w:val="dotted" w:sz="4" w:space="0" w:color="auto"/>
              <w:right w:val="nil"/>
            </w:tcBorders>
            <w:shd w:val="clear" w:color="auto" w:fill="FFFFFF"/>
          </w:tcPr>
          <w:p w14:paraId="162D61A9" w14:textId="77777777" w:rsidR="00DD6D98" w:rsidRDefault="00DD6D98" w:rsidP="00DD6D98">
            <w:pPr>
              <w:pStyle w:val="AttributeTableBody"/>
              <w:jc w:val="left"/>
              <w:rPr>
                <w:noProof/>
              </w:rPr>
            </w:pPr>
            <w:r>
              <w:rPr>
                <w:noProof/>
              </w:rPr>
              <w:t>Observation Sub-Type</w:t>
            </w:r>
          </w:p>
        </w:tc>
      </w:tr>
      <w:tr w:rsidR="00B07676" w:rsidRPr="00D00BBD" w14:paraId="02B9372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9D52901" w14:textId="77777777" w:rsidR="00DD6D98" w:rsidRPr="008B2C5D" w:rsidRDefault="00DD6D98" w:rsidP="00DD6D98">
            <w:pPr>
              <w:pStyle w:val="AttributeTableBody"/>
              <w:rPr>
                <w:noProof/>
              </w:rPr>
            </w:pPr>
            <w:r>
              <w:rPr>
                <w:noProof/>
              </w:rPr>
              <w:t>31</w:t>
            </w:r>
          </w:p>
        </w:tc>
        <w:tc>
          <w:tcPr>
            <w:tcW w:w="648" w:type="dxa"/>
            <w:tcBorders>
              <w:top w:val="dotted" w:sz="4" w:space="0" w:color="auto"/>
              <w:left w:val="nil"/>
              <w:bottom w:val="dotted" w:sz="4" w:space="0" w:color="auto"/>
              <w:right w:val="nil"/>
            </w:tcBorders>
            <w:shd w:val="clear" w:color="auto" w:fill="FFFFFF"/>
          </w:tcPr>
          <w:p w14:paraId="3192F9E2" w14:textId="3768B2AD" w:rsidR="00DD6D98" w:rsidRPr="008B2C5D" w:rsidRDefault="004350ED" w:rsidP="00DD6D98">
            <w:pPr>
              <w:pStyle w:val="AttributeTableBody"/>
              <w:rPr>
                <w:noProof/>
              </w:rPr>
            </w:pPr>
            <w:ins w:id="1438" w:author="Frank Oemig" w:date="2022-09-07T17:38:00Z">
              <w:r>
                <w:rPr>
                  <w:noProof/>
                </w:rPr>
                <w:t>1..1</w:t>
              </w:r>
            </w:ins>
            <w:del w:id="1439" w:author="Frank Oemig" w:date="2022-09-07T17:38:00Z">
              <w:r w:rsidR="00DD6D98" w:rsidDel="004350ED">
                <w:rPr>
                  <w:noProof/>
                </w:rPr>
                <w:delText>2..2</w:delText>
              </w:r>
            </w:del>
          </w:p>
        </w:tc>
        <w:tc>
          <w:tcPr>
            <w:tcW w:w="720" w:type="dxa"/>
            <w:tcBorders>
              <w:top w:val="dotted" w:sz="4" w:space="0" w:color="auto"/>
              <w:left w:val="nil"/>
              <w:bottom w:val="dotted" w:sz="4" w:space="0" w:color="auto"/>
              <w:right w:val="nil"/>
            </w:tcBorders>
            <w:shd w:val="clear" w:color="auto" w:fill="FFFFFF"/>
          </w:tcPr>
          <w:p w14:paraId="6E8929DE"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181087" w14:textId="77777777"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93ECDA7" w14:textId="77777777"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9646BDC"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AE237" w14:textId="77777777" w:rsidR="00DD6D98" w:rsidRPr="006528AC" w:rsidRDefault="00DD6D98" w:rsidP="00DD6D98">
            <w:pPr>
              <w:pStyle w:val="AttributeTableBody"/>
              <w:rPr>
                <w:noProof/>
              </w:rPr>
            </w:pPr>
            <w:r w:rsidRPr="00F85168">
              <w:t>0206</w:t>
            </w:r>
          </w:p>
        </w:tc>
        <w:tc>
          <w:tcPr>
            <w:tcW w:w="720" w:type="dxa"/>
            <w:tcBorders>
              <w:top w:val="dotted" w:sz="4" w:space="0" w:color="auto"/>
              <w:left w:val="nil"/>
              <w:bottom w:val="dotted" w:sz="4" w:space="0" w:color="auto"/>
              <w:right w:val="nil"/>
            </w:tcBorders>
            <w:shd w:val="clear" w:color="auto" w:fill="FFFFFF"/>
          </w:tcPr>
          <w:p w14:paraId="1715253C" w14:textId="77777777" w:rsidR="00DD6D98" w:rsidRPr="008B2C5D" w:rsidRDefault="00DD6D98" w:rsidP="00DD6D98">
            <w:pPr>
              <w:pStyle w:val="AttributeTableBody"/>
              <w:rPr>
                <w:noProof/>
              </w:rPr>
            </w:pPr>
            <w:r w:rsidRPr="00F478E7">
              <w:t>00816</w:t>
            </w:r>
          </w:p>
        </w:tc>
        <w:tc>
          <w:tcPr>
            <w:tcW w:w="3888" w:type="dxa"/>
            <w:tcBorders>
              <w:top w:val="dotted" w:sz="4" w:space="0" w:color="auto"/>
              <w:left w:val="nil"/>
              <w:bottom w:val="dotted" w:sz="4" w:space="0" w:color="auto"/>
              <w:right w:val="nil"/>
            </w:tcBorders>
            <w:shd w:val="clear" w:color="auto" w:fill="FFFFFF"/>
          </w:tcPr>
          <w:p w14:paraId="21422CB1" w14:textId="77777777" w:rsidR="00DD6D98" w:rsidRPr="008B2C5D" w:rsidRDefault="00DD6D98" w:rsidP="00DD6D98">
            <w:pPr>
              <w:pStyle w:val="AttributeTableBody"/>
              <w:jc w:val="left"/>
              <w:rPr>
                <w:noProof/>
              </w:rPr>
            </w:pPr>
            <w:r w:rsidRPr="00F478E7">
              <w:t>Action Code</w:t>
            </w:r>
          </w:p>
        </w:tc>
      </w:tr>
      <w:tr w:rsidR="00B07676" w:rsidRPr="00D00BBD" w14:paraId="6EF84CE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684A2A4" w14:textId="77777777" w:rsidR="00DD6D98" w:rsidRDefault="00DD6D98" w:rsidP="00DD6D98">
            <w:pPr>
              <w:pStyle w:val="AttributeTableBody"/>
              <w:rPr>
                <w:noProof/>
              </w:rPr>
            </w:pPr>
            <w:r>
              <w:rPr>
                <w:noProof/>
              </w:rPr>
              <w:t>32</w:t>
            </w:r>
          </w:p>
        </w:tc>
        <w:tc>
          <w:tcPr>
            <w:tcW w:w="648" w:type="dxa"/>
            <w:tcBorders>
              <w:top w:val="dotted" w:sz="4" w:space="0" w:color="auto"/>
              <w:left w:val="nil"/>
              <w:bottom w:val="dotted" w:sz="4" w:space="0" w:color="auto"/>
              <w:right w:val="nil"/>
            </w:tcBorders>
            <w:shd w:val="clear" w:color="auto" w:fill="FFFFFF"/>
          </w:tcPr>
          <w:p w14:paraId="79602327"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17B23"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4DE42E" w14:textId="77777777" w:rsidR="00DD6D98"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03772EE" w14:textId="77777777" w:rsidR="00DD6D98" w:rsidRDefault="00DD6D98" w:rsidP="00DD6D98">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A40F377" w14:textId="77777777" w:rsidR="00DD6D98"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8C928B9" w14:textId="77777777" w:rsidR="00DD6D98" w:rsidRDefault="00DD6D98" w:rsidP="00DD6D98">
            <w:pPr>
              <w:pStyle w:val="AttributeTableBody"/>
            </w:pPr>
            <w:r>
              <w:t>0960</w:t>
            </w:r>
          </w:p>
        </w:tc>
        <w:tc>
          <w:tcPr>
            <w:tcW w:w="720" w:type="dxa"/>
            <w:tcBorders>
              <w:top w:val="dotted" w:sz="4" w:space="0" w:color="auto"/>
              <w:left w:val="nil"/>
              <w:bottom w:val="dotted" w:sz="4" w:space="0" w:color="auto"/>
              <w:right w:val="nil"/>
            </w:tcBorders>
            <w:shd w:val="clear" w:color="auto" w:fill="FFFFFF"/>
          </w:tcPr>
          <w:p w14:paraId="482C0ADD" w14:textId="77777777" w:rsidR="00DD6D98" w:rsidRDefault="00DD6D98" w:rsidP="00DD6D98">
            <w:pPr>
              <w:pStyle w:val="AttributeTableBody"/>
              <w:rPr>
                <w:noProof/>
              </w:rPr>
            </w:pPr>
            <w:r>
              <w:rPr>
                <w:noProof/>
                <w:color w:val="000000" w:themeColor="text1"/>
              </w:rPr>
              <w:t>03510</w:t>
            </w:r>
          </w:p>
        </w:tc>
        <w:tc>
          <w:tcPr>
            <w:tcW w:w="3888" w:type="dxa"/>
            <w:tcBorders>
              <w:top w:val="dotted" w:sz="4" w:space="0" w:color="auto"/>
              <w:left w:val="nil"/>
              <w:bottom w:val="dotted" w:sz="4" w:space="0" w:color="auto"/>
              <w:right w:val="nil"/>
            </w:tcBorders>
            <w:shd w:val="clear" w:color="auto" w:fill="FFFFFF"/>
          </w:tcPr>
          <w:p w14:paraId="5CA988F7" w14:textId="77777777" w:rsidR="00DD6D98" w:rsidRDefault="00DD6D98" w:rsidP="00DD6D98">
            <w:pPr>
              <w:pStyle w:val="AttributeTableBody"/>
              <w:jc w:val="left"/>
              <w:rPr>
                <w:noProof/>
              </w:rPr>
            </w:pPr>
            <w:r>
              <w:rPr>
                <w:color w:val="000000" w:themeColor="text1"/>
              </w:rPr>
              <w:t>Observation Value Absent Reason</w:t>
            </w:r>
          </w:p>
        </w:tc>
      </w:tr>
      <w:tr w:rsidR="00DD6D98" w:rsidRPr="00D00BBD" w14:paraId="3C2B8C4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46AB7709" w14:textId="77777777" w:rsidR="00DD6D98" w:rsidRDefault="00DD6D98" w:rsidP="00DD6D98">
            <w:pPr>
              <w:pStyle w:val="AttributeTableBody"/>
              <w:rPr>
                <w:noProof/>
              </w:rPr>
            </w:pPr>
            <w:r>
              <w:rPr>
                <w:noProof/>
              </w:rPr>
              <w:t>33</w:t>
            </w:r>
          </w:p>
        </w:tc>
        <w:tc>
          <w:tcPr>
            <w:tcW w:w="648" w:type="dxa"/>
            <w:tcBorders>
              <w:top w:val="dotted" w:sz="4" w:space="0" w:color="auto"/>
              <w:left w:val="nil"/>
              <w:bottom w:val="single" w:sz="4" w:space="0" w:color="auto"/>
              <w:right w:val="nil"/>
            </w:tcBorders>
            <w:shd w:val="clear" w:color="auto" w:fill="FFFFFF"/>
          </w:tcPr>
          <w:p w14:paraId="3B027FCB" w14:textId="77777777" w:rsidR="00DD6D98" w:rsidRPr="008B2C5D"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9ED5B52" w14:textId="77777777" w:rsidR="00DD6D98" w:rsidRPr="008B2C5D"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1D54B0E" w14:textId="77777777" w:rsidR="00DD6D98" w:rsidRDefault="00DD6D98" w:rsidP="00DD6D98">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7EAD31FF" w14:textId="77777777"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56402A4" w14:textId="77777777" w:rsidR="00DD6D98" w:rsidRDefault="00DD6D98" w:rsidP="00DD6D9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78C622EB" w14:textId="77777777" w:rsidR="00DD6D98"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64368D4D" w14:textId="77777777" w:rsidR="00DD6D98" w:rsidRDefault="00DD6D98" w:rsidP="00DD6D98">
            <w:pPr>
              <w:pStyle w:val="AttributeTableBody"/>
              <w:rPr>
                <w:noProof/>
                <w:color w:val="000000" w:themeColor="text1"/>
              </w:rPr>
            </w:pPr>
            <w:r>
              <w:rPr>
                <w:noProof/>
                <w:color w:val="000000" w:themeColor="text1"/>
              </w:rPr>
              <w:t>02454</w:t>
            </w:r>
          </w:p>
        </w:tc>
        <w:tc>
          <w:tcPr>
            <w:tcW w:w="3888" w:type="dxa"/>
            <w:tcBorders>
              <w:top w:val="dotted" w:sz="4" w:space="0" w:color="auto"/>
              <w:left w:val="nil"/>
              <w:bottom w:val="single" w:sz="4" w:space="0" w:color="auto"/>
              <w:right w:val="nil"/>
            </w:tcBorders>
            <w:shd w:val="clear" w:color="auto" w:fill="FFFFFF"/>
          </w:tcPr>
          <w:p w14:paraId="1BD7AD99" w14:textId="77777777" w:rsidR="00DD6D98" w:rsidRDefault="00DD6D98" w:rsidP="00DD6D98">
            <w:pPr>
              <w:pStyle w:val="AttributeTableBody"/>
              <w:jc w:val="left"/>
              <w:rPr>
                <w:color w:val="000000" w:themeColor="text1"/>
              </w:rPr>
            </w:pPr>
            <w:r>
              <w:rPr>
                <w:color w:val="000000" w:themeColor="text1"/>
              </w:rPr>
              <w:t>Observation Related Specimen Identifier</w:t>
            </w:r>
          </w:p>
        </w:tc>
      </w:tr>
    </w:tbl>
    <w:p w14:paraId="6DB0E3B1" w14:textId="77777777" w:rsidR="00DD6D98" w:rsidRPr="008B2C5D" w:rsidRDefault="00DD6D98" w:rsidP="00DD6D98">
      <w:pPr>
        <w:pStyle w:val="Heading4"/>
        <w:numPr>
          <w:ilvl w:val="3"/>
          <w:numId w:val="31"/>
        </w:numPr>
        <w:rPr>
          <w:noProof/>
        </w:rPr>
      </w:pPr>
      <w:bookmarkStart w:id="1440" w:name="_Toc532896064"/>
      <w:bookmarkStart w:id="1441" w:name="_Toc245853"/>
      <w:r w:rsidRPr="008B2C5D">
        <w:rPr>
          <w:noProof/>
        </w:rPr>
        <w:t>OBX field definitions</w:t>
      </w:r>
      <w:bookmarkEnd w:id="1440"/>
      <w:bookmarkEnd w:id="1441"/>
      <w:r w:rsidRPr="008B2C5D">
        <w:rPr>
          <w:noProof/>
        </w:rPr>
        <w:fldChar w:fldCharType="begin"/>
      </w:r>
      <w:r w:rsidRPr="008B2C5D">
        <w:rPr>
          <w:noProof/>
        </w:rPr>
        <w:instrText xml:space="preserve"> XE "OBX - data element definitions" </w:instrText>
      </w:r>
      <w:r w:rsidRPr="008B2C5D">
        <w:rPr>
          <w:noProof/>
        </w:rPr>
        <w:fldChar w:fldCharType="end"/>
      </w:r>
      <w:bookmarkStart w:id="1442" w:name="_Toc234054430"/>
      <w:bookmarkEnd w:id="1442"/>
    </w:p>
    <w:p w14:paraId="361BF915" w14:textId="77777777" w:rsidR="00DD6D98" w:rsidRPr="008B2C5D" w:rsidRDefault="00DD6D98" w:rsidP="00DD6D98">
      <w:pPr>
        <w:pStyle w:val="Heading4"/>
        <w:rPr>
          <w:noProof/>
        </w:rPr>
      </w:pPr>
      <w:bookmarkStart w:id="1443" w:name="_Toc532896065"/>
      <w:bookmarkStart w:id="1444" w:name="_Toc245854"/>
      <w:r w:rsidRPr="008B2C5D">
        <w:rPr>
          <w:noProof/>
        </w:rPr>
        <w:t xml:space="preserve">OBX-1   Set ID </w:t>
      </w:r>
      <w:r w:rsidRPr="008B2C5D">
        <w:rPr>
          <w:noProof/>
        </w:rPr>
        <w:noBreakHyphen/>
        <w:t xml:space="preserve"> OBX</w:t>
      </w:r>
      <w:r w:rsidRPr="008B2C5D">
        <w:rPr>
          <w:noProof/>
        </w:rPr>
        <w:fldChar w:fldCharType="begin"/>
      </w:r>
      <w:r w:rsidRPr="008B2C5D">
        <w:rPr>
          <w:noProof/>
        </w:rPr>
        <w:instrText xml:space="preserve"> XE "Set ID </w:instrText>
      </w:r>
      <w:r w:rsidRPr="008B2C5D">
        <w:rPr>
          <w:noProof/>
        </w:rPr>
        <w:noBreakHyphen/>
        <w:instrText xml:space="preserve"> OBX" </w:instrText>
      </w:r>
      <w:r w:rsidRPr="008B2C5D">
        <w:rPr>
          <w:noProof/>
        </w:rPr>
        <w:fldChar w:fldCharType="end"/>
      </w:r>
      <w:r w:rsidRPr="008B2C5D">
        <w:rPr>
          <w:noProof/>
        </w:rPr>
        <w:t xml:space="preserve">   (SI)   00569</w:t>
      </w:r>
      <w:bookmarkEnd w:id="1443"/>
      <w:bookmarkEnd w:id="1444"/>
      <w:r w:rsidRPr="008B2C5D">
        <w:rPr>
          <w:noProof/>
        </w:rPr>
        <w:t xml:space="preserve"> </w:t>
      </w:r>
    </w:p>
    <w:p w14:paraId="6A2F772A" w14:textId="77777777" w:rsidR="00DD6D98" w:rsidRPr="009901C4" w:rsidRDefault="00DD6D98" w:rsidP="00DD6D98">
      <w:pPr>
        <w:pStyle w:val="NormalIndented"/>
        <w:rPr>
          <w:noProof/>
        </w:rPr>
      </w:pPr>
      <w:r w:rsidRPr="009901C4">
        <w:rPr>
          <w:noProof/>
        </w:rPr>
        <w:t xml:space="preserve">Definition:  This field contains the sequence number.  For compatibility with ASTM. </w:t>
      </w:r>
    </w:p>
    <w:p w14:paraId="39FB6C9C" w14:textId="77777777" w:rsidR="00DD6D98" w:rsidRPr="009901C4" w:rsidRDefault="00DD6D98" w:rsidP="00DD6D98">
      <w:pPr>
        <w:pStyle w:val="Heading4"/>
        <w:rPr>
          <w:noProof/>
        </w:rPr>
      </w:pPr>
      <w:bookmarkStart w:id="1445" w:name="_Toc532896066"/>
      <w:bookmarkStart w:id="1446" w:name="_Toc245855"/>
      <w:r w:rsidRPr="009901C4">
        <w:rPr>
          <w:noProof/>
        </w:rPr>
        <w:t>OBX-2   Value Type</w:t>
      </w:r>
      <w:r w:rsidRPr="009901C4">
        <w:rPr>
          <w:noProof/>
        </w:rPr>
        <w:fldChar w:fldCharType="begin"/>
      </w:r>
      <w:r w:rsidRPr="009901C4">
        <w:rPr>
          <w:noProof/>
        </w:rPr>
        <w:instrText xml:space="preserve"> XE "Value type" </w:instrText>
      </w:r>
      <w:r w:rsidRPr="009901C4">
        <w:rPr>
          <w:noProof/>
        </w:rPr>
        <w:fldChar w:fldCharType="end"/>
      </w:r>
      <w:r w:rsidRPr="009901C4">
        <w:rPr>
          <w:noProof/>
        </w:rPr>
        <w:t xml:space="preserve">   (ID)   00570</w:t>
      </w:r>
      <w:bookmarkEnd w:id="1445"/>
      <w:bookmarkEnd w:id="1446"/>
    </w:p>
    <w:p w14:paraId="7D827B27" w14:textId="77777777" w:rsidR="00DD6D98" w:rsidRPr="00924899" w:rsidRDefault="00DD6D98" w:rsidP="00DD6D98">
      <w:pPr>
        <w:pStyle w:val="NoSpacing"/>
        <w:ind w:left="720"/>
        <w:rPr>
          <w:rFonts w:ascii="Times New Roman" w:hAnsi="Times New Roman" w:cs="Times New Roman"/>
          <w:sz w:val="20"/>
          <w:szCs w:val="20"/>
        </w:rPr>
      </w:pPr>
      <w:r w:rsidRPr="009901C4">
        <w:t xml:space="preserve">Definition:  This field defines the data type of OBX-5, Observation Value.  </w:t>
      </w:r>
      <w:r w:rsidRPr="00924899">
        <w:rPr>
          <w:rFonts w:ascii="Times New Roman" w:hAnsi="Times New Roman" w:cs="Times New Roman"/>
          <w:sz w:val="20"/>
          <w:szCs w:val="20"/>
        </w:rPr>
        <w:t xml:space="preserve">If OBX-5, Observation Value, is valued then OBX-2, Value Type, SHALL be valued. When OBX-5, Observation Value, is not valued, OBX-2 Value Type MAY be valued to represent a data type used to value the observation expressed in OBX-3, Observation Identifier. See </w:t>
      </w:r>
      <w:hyperlink r:id="rId53" w:tgtFrame="_blank" w:history="1">
        <w:r w:rsidRPr="00773935">
          <w:rPr>
            <w:rStyle w:val="referencehl7table"/>
            <w:szCs w:val="20"/>
          </w:rPr>
          <w:t>HL7 Table 0125 – Value Types</w:t>
        </w:r>
      </w:hyperlink>
      <w:r w:rsidRPr="00924899">
        <w:rPr>
          <w:rFonts w:ascii="Times New Roman" w:hAnsi="Times New Roman" w:cs="Times New Roman"/>
          <w:sz w:val="20"/>
          <w:szCs w:val="20"/>
        </w:rPr>
        <w:t xml:space="preserve"> for valid values.</w:t>
      </w:r>
    </w:p>
    <w:p w14:paraId="11BB893F" w14:textId="77777777" w:rsidR="00DD6D98" w:rsidRPr="00773935" w:rsidRDefault="00DD6D98" w:rsidP="00DD6D98">
      <w:pPr>
        <w:shd w:val="clear" w:color="auto" w:fill="FFFFFF"/>
        <w:spacing w:line="360" w:lineRule="atLeast"/>
        <w:ind w:left="720"/>
        <w:rPr>
          <w:szCs w:val="20"/>
        </w:rPr>
      </w:pPr>
      <w:r w:rsidRPr="00924899">
        <w:rPr>
          <w:szCs w:val="20"/>
        </w:rPr>
        <w:t>Condition: This field is required if OBX-5, Observation Value, is valued.</w:t>
      </w:r>
    </w:p>
    <w:p w14:paraId="628CF5F3" w14:textId="77777777" w:rsidR="00DD6D98" w:rsidRPr="009901C4" w:rsidRDefault="00DD6D98" w:rsidP="00DD6D98">
      <w:pPr>
        <w:pStyle w:val="NormalIndented"/>
      </w:pPr>
      <w:r w:rsidRPr="009901C4">
        <w:t xml:space="preserve">For example, if the value is </w:t>
      </w:r>
      <w:r>
        <w:t>'</w:t>
      </w:r>
      <w:r w:rsidRPr="009901C4">
        <w:t>CWE</w:t>
      </w:r>
      <w:r>
        <w:t>'</w:t>
      </w:r>
      <w:r w:rsidRPr="009901C4">
        <w:t xml:space="preserve"> then the result in OBX-5 must be a coded entry or text or both. As of v</w:t>
      </w:r>
      <w:r>
        <w:t xml:space="preserve"> </w:t>
      </w:r>
      <w:r w:rsidRPr="009901C4">
        <w:t xml:space="preserve">2.7, the ST data type may not be used to transmit data that can be more precisely transmitted using other data types, </w:t>
      </w:r>
      <w:proofErr w:type="gramStart"/>
      <w:r w:rsidRPr="009901C4">
        <w:t>e.g.</w:t>
      </w:r>
      <w:proofErr w:type="gramEnd"/>
      <w:r w:rsidRPr="009901C4">
        <w:t xml:space="preserve"> SN when comparative symbols are needed.</w:t>
      </w:r>
    </w:p>
    <w:p w14:paraId="54C450BB" w14:textId="77777777" w:rsidR="00DD6D98" w:rsidRPr="009901C4" w:rsidRDefault="00DD6D98" w:rsidP="00DD6D98">
      <w:pPr>
        <w:pStyle w:val="NormalIndented"/>
      </w:pPr>
      <w:r w:rsidRPr="009901C4">
        <w:t>The RP value (reference pointer) must be used if the OBX-5 contains a pointer to the data e.g., a URL</w:t>
      </w:r>
      <w:r>
        <w:t xml:space="preserve"> </w:t>
      </w:r>
      <w:r w:rsidRPr="009901C4">
        <w:t>of an image. The receiving system can use this reference pointer whenever it needs access to the actual data through other interface standards, e.g., DICOM, or through appropriate data base servers.</w:t>
      </w:r>
    </w:p>
    <w:p w14:paraId="0A59ED87" w14:textId="77777777" w:rsidR="00DD6D98" w:rsidRPr="009901C4" w:rsidRDefault="00DD6D98" w:rsidP="00DD6D98">
      <w:pPr>
        <w:pStyle w:val="NormalIndented"/>
        <w:rPr>
          <w:noProof/>
        </w:rPr>
      </w:pPr>
      <w:bookmarkStart w:id="1447" w:name="HL70125"/>
      <w:bookmarkEnd w:id="1447"/>
      <w:r w:rsidRPr="009901C4">
        <w:rPr>
          <w:noProof/>
        </w:rPr>
        <w:t>The structured numeric (SN) data type provides for reporting ranges (e.g., 3-5 or 10-20), titres (e.g., 1:10), and out-of-range indicators (e.g., &gt;50) in a structured and computer</w:t>
      </w:r>
      <w:r>
        <w:rPr>
          <w:noProof/>
        </w:rPr>
        <w:t>-</w:t>
      </w:r>
      <w:r w:rsidRPr="009901C4">
        <w:rPr>
          <w:noProof/>
        </w:rPr>
        <w:t xml:space="preserve">interpretable way. </w:t>
      </w:r>
    </w:p>
    <w:p w14:paraId="36FA147B" w14:textId="77777777" w:rsidR="00DD6D98" w:rsidRPr="009901C4" w:rsidRDefault="00DD6D98" w:rsidP="00DD6D98">
      <w:pPr>
        <w:pStyle w:val="NormalIndented"/>
        <w:rPr>
          <w:noProof/>
        </w:rPr>
      </w:pPr>
      <w:r w:rsidRPr="009901C4">
        <w:rPr>
          <w:noProof/>
        </w:rPr>
        <w:t>We allow the FT data type in the OBX segment</w:t>
      </w:r>
      <w:r>
        <w:rPr>
          <w:noProof/>
        </w:rPr>
        <w:t>,</w:t>
      </w:r>
      <w:r w:rsidRPr="009901C4">
        <w:rPr>
          <w:noProof/>
        </w:rPr>
        <w:t xml:space="preserve"> but its use is discouraged.  Formatted text usually implies a meaningful structure, e.g., a list of three independent diagnoses reported on different lines.  But ideally, the structure in three independent diagnostic statements would be reported as three separate OBX segments.</w:t>
      </w:r>
    </w:p>
    <w:p w14:paraId="32F0949E" w14:textId="77777777" w:rsidR="00DD6D98" w:rsidRPr="009901C4" w:rsidRDefault="00DD6D98" w:rsidP="00DD6D98">
      <w:pPr>
        <w:pStyle w:val="NormalIndented"/>
        <w:rPr>
          <w:noProof/>
        </w:rPr>
      </w:pPr>
      <w:r w:rsidRPr="009901C4">
        <w:rPr>
          <w:noProof/>
        </w:rPr>
        <w:t xml:space="preserve">TX should </w:t>
      </w:r>
      <w:r w:rsidRPr="009901C4">
        <w:rPr>
          <w:rStyle w:val="Strong"/>
          <w:noProof/>
        </w:rPr>
        <w:t>not</w:t>
      </w:r>
      <w:r w:rsidRPr="009901C4">
        <w:rPr>
          <w:noProof/>
        </w:rPr>
        <w:t xml:space="preserve"> be used except to send large amounts of text.  In the TX data type, the repeat delimiter can only be used to identify paragraph breaks.  Use ST to send short, and possibly encodable, text strings.</w:t>
      </w:r>
    </w:p>
    <w:p w14:paraId="52823462" w14:textId="77777777" w:rsidR="00DD6D98" w:rsidRPr="009901C4" w:rsidRDefault="00DD6D98" w:rsidP="00DD6D98">
      <w:pPr>
        <w:pStyle w:val="NormalIndented"/>
        <w:rPr>
          <w:noProof/>
        </w:rPr>
      </w:pPr>
      <w:r w:rsidRPr="009901C4">
        <w:rPr>
          <w:noProof/>
        </w:rPr>
        <w:t xml:space="preserve">CDA documents are to be exchanged in the OBX segment in any message that can exchange documents (such as MDM or ORU).  Within the OBX segment, the MIME package is encoded as an encapsulated (ED) data type.  </w:t>
      </w:r>
    </w:p>
    <w:p w14:paraId="68207C46" w14:textId="77777777" w:rsidR="00DD6D98" w:rsidRPr="009901C4" w:rsidRDefault="00DD6D98" w:rsidP="00DD6D98">
      <w:pPr>
        <w:pStyle w:val="Heading4"/>
        <w:rPr>
          <w:noProof/>
        </w:rPr>
      </w:pPr>
      <w:bookmarkStart w:id="1448" w:name="_Toc532896067"/>
      <w:bookmarkStart w:id="1449" w:name="_Toc245856"/>
      <w:r w:rsidRPr="009901C4">
        <w:rPr>
          <w:noProof/>
        </w:rPr>
        <w:lastRenderedPageBreak/>
        <w:t>OBX-3   Observation Identifier</w:t>
      </w:r>
      <w:r w:rsidRPr="009901C4">
        <w:rPr>
          <w:noProof/>
        </w:rPr>
        <w:fldChar w:fldCharType="begin"/>
      </w:r>
      <w:r w:rsidRPr="009901C4">
        <w:rPr>
          <w:noProof/>
        </w:rPr>
        <w:instrText xml:space="preserve"> XE "Observation identifier" </w:instrText>
      </w:r>
      <w:r w:rsidRPr="009901C4">
        <w:rPr>
          <w:noProof/>
        </w:rPr>
        <w:fldChar w:fldCharType="end"/>
      </w:r>
      <w:r w:rsidRPr="009901C4">
        <w:rPr>
          <w:noProof/>
        </w:rPr>
        <w:t xml:space="preserve">   (CWE)   00571</w:t>
      </w:r>
      <w:bookmarkEnd w:id="1448"/>
      <w:bookmarkEnd w:id="1449"/>
    </w:p>
    <w:p w14:paraId="414C801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DBCDF3" w14:textId="77777777" w:rsidR="00DD6D98" w:rsidRPr="009901C4" w:rsidRDefault="00DD6D98" w:rsidP="00DD6D98">
      <w:pPr>
        <w:pStyle w:val="NormalIndented"/>
        <w:rPr>
          <w:noProof/>
        </w:rPr>
      </w:pPr>
      <w:r w:rsidRPr="009901C4">
        <w:rPr>
          <w:noProof/>
        </w:rPr>
        <w:t xml:space="preserve">Definition:  This field contains a unique identifier for the observation. The format is that of the Coded Element (CWE).  Example: </w:t>
      </w:r>
      <w:r>
        <w:rPr>
          <w:noProof/>
        </w:rPr>
        <w:t>"</w:t>
      </w:r>
      <w:r w:rsidRPr="009901C4">
        <w:rPr>
          <w:noProof/>
        </w:rPr>
        <w:t>8625-6^P-R interval^LN</w:t>
      </w:r>
      <w:r>
        <w:rPr>
          <w:noProof/>
        </w:rPr>
        <w:t>"</w:t>
      </w:r>
      <w:r w:rsidRPr="009901C4">
        <w:rPr>
          <w:noProof/>
        </w:rPr>
        <w:t xml:space="preserve">. </w:t>
      </w:r>
      <w:r w:rsidRPr="00505B37">
        <w:rPr>
          <w:noProof/>
        </w:rPr>
        <w:t>Refer to Table 0622 - Observation Identifier in Chapter 2C for valid values.</w:t>
      </w:r>
    </w:p>
    <w:p w14:paraId="4178AEF5" w14:textId="77777777" w:rsidR="00DD6D98" w:rsidRPr="009901C4" w:rsidRDefault="00DD6D98" w:rsidP="00DD6D98">
      <w:pPr>
        <w:pStyle w:val="NormalIndented"/>
        <w:rPr>
          <w:noProof/>
        </w:rPr>
      </w:pPr>
      <w:r w:rsidRPr="009901C4">
        <w:rPr>
          <w:noProof/>
        </w:rPr>
        <w:t xml:space="preserve">In most systems the identifier will </w:t>
      </w:r>
      <w:r w:rsidRPr="009901C4">
        <w:rPr>
          <w:rStyle w:val="Strong"/>
          <w:noProof/>
        </w:rPr>
        <w:t>point</w:t>
      </w:r>
      <w:r w:rsidRPr="009901C4">
        <w:rPr>
          <w:noProof/>
        </w:rPr>
        <w:t xml:space="preserve"> to a master observation table that will provide other attributes of the observation that may be used by the receiving system to process the observations it receives.  A set of message segments for transmitting such master observation tables is described in Chapter 8.  The relation of an observation ID to a master observation table is analogous to the relationship between a charge code (in a billing record) and the charge master.</w:t>
      </w:r>
    </w:p>
    <w:p w14:paraId="4DDCB203" w14:textId="77777777" w:rsidR="00DD6D98" w:rsidRPr="009901C4" w:rsidRDefault="00DD6D98" w:rsidP="00DD6D98">
      <w:pPr>
        <w:pStyle w:val="NormalIndented"/>
        <w:rPr>
          <w:noProof/>
        </w:rPr>
      </w:pPr>
      <w:r w:rsidRPr="009901C4">
        <w:rPr>
          <w:noProof/>
        </w:rPr>
        <w:t>When local codes are used as the first identifier in this field we strongly encourage sending a universal identifier as well to permit receivers to equivalence results from different providers of the same service (e.g., a hospital lab and commercial lab that provides serum potassium to a nursing home).  LOINC® is one possible universal and</w:t>
      </w:r>
      <w:r>
        <w:rPr>
          <w:noProof/>
        </w:rPr>
        <w:t xml:space="preserve"> HL7-</w:t>
      </w:r>
      <w:r w:rsidRPr="009901C4">
        <w:rPr>
          <w:noProof/>
        </w:rPr>
        <w:t xml:space="preserve">approved code system for the Observation identifier.  It covers observations and measurements, such as laboratory tests, physical findings, radiology studies, and claims attachments.  See </w:t>
      </w:r>
      <w:hyperlink r:id="rId54" w:anchor="HL70396" w:history="1">
        <w:r>
          <w:rPr>
            <w:rStyle w:val="HyperlinkText"/>
            <w:noProof/>
          </w:rPr>
          <w:t>HL7 Table 0396 –  Coding System</w:t>
        </w:r>
      </w:hyperlink>
      <w:r w:rsidRPr="009901C4">
        <w:rPr>
          <w:noProof/>
        </w:rPr>
        <w:t xml:space="preserve">, the HL7 www list server and Appendix X2 of ASTM E1467 for neurophysiology tests, or it can be obtained from </w:t>
      </w:r>
      <w:hyperlink r:id="rId55" w:history="1">
        <w:r w:rsidRPr="009901C4">
          <w:rPr>
            <w:rStyle w:val="Hyperlink"/>
            <w:rFonts w:cs="Courier New"/>
            <w:noProof/>
          </w:rPr>
          <w:t>www.regenstrief.org/loinc/loinc.ht</w:t>
        </w:r>
        <w:bookmarkStart w:id="1450" w:name="_Hlt480086378"/>
        <w:r w:rsidRPr="009901C4">
          <w:rPr>
            <w:rStyle w:val="Hyperlink"/>
            <w:rFonts w:cs="Courier New"/>
            <w:noProof/>
          </w:rPr>
          <w:t>m</w:t>
        </w:r>
        <w:bookmarkEnd w:id="1450"/>
      </w:hyperlink>
      <w:r w:rsidRPr="009901C4">
        <w:rPr>
          <w:noProof/>
        </w:rPr>
        <w:t>.</w:t>
      </w:r>
    </w:p>
    <w:p w14:paraId="26A60218" w14:textId="17C3EDE0" w:rsidR="00DD6D98" w:rsidRPr="009901C4" w:rsidRDefault="00DD6D98" w:rsidP="00DD6D98">
      <w:pPr>
        <w:pStyle w:val="NormalIndented"/>
        <w:rPr>
          <w:b/>
          <w:noProof/>
        </w:rPr>
      </w:pPr>
      <w:r w:rsidRPr="009901C4">
        <w:rPr>
          <w:b/>
          <w:noProof/>
        </w:rPr>
        <w:t xml:space="preserve">The use of suffixes as described in section </w:t>
      </w:r>
      <w:r>
        <w:fldChar w:fldCharType="begin"/>
      </w:r>
      <w:r>
        <w:instrText xml:space="preserve"> REF _Ref175467487 \r \h  \* MERGEFORMAT </w:instrText>
      </w:r>
      <w:r>
        <w:fldChar w:fldCharType="separate"/>
      </w:r>
      <w:r w:rsidR="00BA54E3" w:rsidRPr="00BA54E3">
        <w:rPr>
          <w:rStyle w:val="HyperlinkText"/>
          <w:b/>
        </w:rPr>
        <w:t>7.2.4</w:t>
      </w:r>
      <w:r>
        <w:fldChar w:fldCharType="end"/>
      </w:r>
      <w:r w:rsidRPr="009901C4">
        <w:rPr>
          <w:b/>
          <w:noProof/>
        </w:rPr>
        <w:t xml:space="preserve"> and section </w:t>
      </w:r>
      <w:r>
        <w:fldChar w:fldCharType="begin"/>
      </w:r>
      <w:r>
        <w:instrText xml:space="preserve"> REF _Ref234059249 \r \h  \* MERGEFORMAT </w:instrText>
      </w:r>
      <w:r>
        <w:fldChar w:fldCharType="separate"/>
      </w:r>
      <w:r w:rsidR="00BA54E3" w:rsidRPr="00BA54E3">
        <w:rPr>
          <w:rStyle w:val="HyperlinkText"/>
          <w:b/>
        </w:rPr>
        <w:t>7.2.5</w:t>
      </w:r>
      <w:r>
        <w:fldChar w:fldCharType="end"/>
      </w:r>
      <w:r w:rsidRPr="004B036B">
        <w:rPr>
          <w:rStyle w:val="HyperlinkText"/>
          <w:b/>
          <w:noProof/>
        </w:rPr>
        <w:t xml:space="preserve"> </w:t>
      </w:r>
      <w:r w:rsidRPr="009901C4">
        <w:rPr>
          <w:b/>
          <w:noProof/>
        </w:rPr>
        <w:t xml:space="preserve">has been deprecated as of </w:t>
      </w:r>
      <w:r>
        <w:rPr>
          <w:b/>
          <w:noProof/>
        </w:rPr>
        <w:t xml:space="preserve">v </w:t>
      </w:r>
      <w:r w:rsidRPr="009901C4">
        <w:rPr>
          <w:b/>
          <w:noProof/>
        </w:rPr>
        <w:t>2.7.</w:t>
      </w:r>
    </w:p>
    <w:p w14:paraId="49AB26DD" w14:textId="77777777" w:rsidR="00DD6D98" w:rsidRPr="009901C4" w:rsidRDefault="00DD6D98" w:rsidP="00DD6D98">
      <w:pPr>
        <w:pStyle w:val="Heading4"/>
        <w:rPr>
          <w:noProof/>
        </w:rPr>
      </w:pPr>
      <w:bookmarkStart w:id="1451" w:name="_Toc532896068"/>
      <w:bookmarkStart w:id="1452" w:name="_Toc245857"/>
      <w:r w:rsidRPr="009901C4">
        <w:rPr>
          <w:noProof/>
        </w:rPr>
        <w:t>OBX-4   Observation Sub</w:t>
      </w:r>
      <w:r w:rsidRPr="009901C4">
        <w:rPr>
          <w:noProof/>
        </w:rPr>
        <w:noBreakHyphen/>
        <w:t>ID</w:t>
      </w:r>
      <w:r w:rsidRPr="009901C4">
        <w:rPr>
          <w:noProof/>
        </w:rPr>
        <w:fldChar w:fldCharType="begin"/>
      </w:r>
      <w:r w:rsidRPr="009901C4">
        <w:rPr>
          <w:noProof/>
        </w:rPr>
        <w:instrText xml:space="preserve"> XE "Observation sub</w:instrText>
      </w:r>
      <w:r w:rsidRPr="009901C4">
        <w:rPr>
          <w:noProof/>
        </w:rPr>
        <w:noBreakHyphen/>
        <w:instrText xml:space="preserve">ID" </w:instrText>
      </w:r>
      <w:r w:rsidRPr="009901C4">
        <w:rPr>
          <w:noProof/>
        </w:rPr>
        <w:fldChar w:fldCharType="end"/>
      </w:r>
      <w:r w:rsidRPr="009901C4">
        <w:rPr>
          <w:noProof/>
        </w:rPr>
        <w:t xml:space="preserve">   (</w:t>
      </w:r>
      <w:r>
        <w:rPr>
          <w:noProof/>
        </w:rPr>
        <w:t>OG</w:t>
      </w:r>
      <w:r w:rsidRPr="009901C4">
        <w:rPr>
          <w:noProof/>
        </w:rPr>
        <w:t>)   00572</w:t>
      </w:r>
      <w:bookmarkEnd w:id="1451"/>
      <w:bookmarkEnd w:id="1452"/>
    </w:p>
    <w:p w14:paraId="45FEC573" w14:textId="77777777" w:rsidR="00DD6D98" w:rsidRDefault="00DD6D98" w:rsidP="00DD6D98">
      <w:pPr>
        <w:pStyle w:val="Components"/>
        <w:rPr>
          <w:noProof/>
        </w:rPr>
      </w:pPr>
      <w:r>
        <w:rPr>
          <w:noProof/>
        </w:rPr>
        <w:t>Components:  &lt;Original Sub-Identifier (ST)&gt; ^ &lt;Group (NM)&gt; ^ &lt;Sequence (NM)&gt; ^ &lt;Identifier (ST</w:t>
      </w:r>
      <w:r w:rsidRPr="00E47B64">
        <w:rPr>
          <w:noProof/>
        </w:rPr>
        <w:t>)&gt;</w:t>
      </w:r>
    </w:p>
    <w:p w14:paraId="59E9AC76" w14:textId="77777777" w:rsidR="00DD6D98" w:rsidRPr="009901C4" w:rsidRDefault="00DD6D98" w:rsidP="00DD6D98">
      <w:pPr>
        <w:pStyle w:val="NormalIndented"/>
        <w:rPr>
          <w:noProof/>
        </w:rPr>
      </w:pPr>
      <w:r w:rsidRPr="009901C4">
        <w:rPr>
          <w:noProof/>
        </w:rPr>
        <w:t xml:space="preserve">Definition:  This field is used to distinguish between multiple OBX segments with the same observation ID organized under one OBR.  </w:t>
      </w:r>
      <w:r>
        <w:t>Starting with V2.8.2 the data type was changed from ST to OG to enable improved structured grouping of observation segments.  In this enhanced mode, the first component provides backwards compatibility with existing grouping schemes, while the additional components can be used for improved structures as defined in specific conformance profiles.</w:t>
      </w:r>
      <w:r>
        <w:rPr>
          <w:noProof/>
        </w:rPr>
        <w:t xml:space="preserve"> For example, a chest X-ray report might include three separate diagnostic impressions.  The standard requires three OBX segments, one for each impression.  By putting a 1 in the Sub-ID of the first of these OBX segments, 2 in the second, and 3 in the third, we can uniquely identify each OBX segment for editing or replacement.</w:t>
      </w:r>
    </w:p>
    <w:p w14:paraId="748A02FB" w14:textId="77777777" w:rsidR="00DD6D98" w:rsidRPr="009901C4" w:rsidRDefault="00DD6D98" w:rsidP="00DD6D98">
      <w:pPr>
        <w:pStyle w:val="NormalIndented"/>
        <w:rPr>
          <w:noProof/>
        </w:rPr>
      </w:pPr>
      <w:r w:rsidRPr="009901C4">
        <w:rPr>
          <w:noProof/>
        </w:rPr>
        <w:t>The sub-identifier is also used to group related components in reports such as surgical pathology.  It is traditional for surgical pathology reports to include all the tissues taken from one surgical procedure in one report.  Consider, for example, a single surgical pathology report that describes the examination of gallbladder and appendix tissue.  This report would be transmitted roughly as shown in Figure 7-2.</w:t>
      </w:r>
    </w:p>
    <w:p w14:paraId="6DA14866" w14:textId="77777777" w:rsidR="00DD6D98" w:rsidRPr="009901C4" w:rsidRDefault="00DD6D98" w:rsidP="00DD6D98">
      <w:pPr>
        <w:keepNext/>
        <w:keepLines/>
        <w:tabs>
          <w:tab w:val="center" w:pos="4680"/>
        </w:tabs>
        <w:jc w:val="center"/>
        <w:rPr>
          <w:noProof/>
        </w:rPr>
      </w:pPr>
      <w:r w:rsidRPr="009901C4">
        <w:rPr>
          <w:noProof/>
        </w:rPr>
        <w:lastRenderedPageBreak/>
        <w:t xml:space="preserve">Figure 7-2.  Example of sub-identifier usage </w:t>
      </w:r>
      <w:r>
        <w:rPr>
          <w:noProof/>
        </w:rPr>
        <w:t>– enhanced mode</w:t>
      </w:r>
    </w:p>
    <w:p w14:paraId="5F635C93" w14:textId="77777777" w:rsidR="00DD6D98" w:rsidRPr="00DD6D98" w:rsidRDefault="00DD6D98" w:rsidP="00DD6D98">
      <w:pPr>
        <w:pStyle w:val="Example"/>
      </w:pPr>
      <w:r w:rsidRPr="00DD6D98">
        <w:t>OBR|1||1234^LAB|11529-5^Study report^LN|...&lt;cr&gt;</w:t>
      </w:r>
    </w:p>
    <w:p w14:paraId="01E3666C" w14:textId="77777777" w:rsidR="00DD6D98" w:rsidRPr="00DD6D98" w:rsidRDefault="00DD6D98" w:rsidP="00DD6D98">
      <w:pPr>
        <w:pStyle w:val="Example"/>
      </w:pPr>
      <w:r w:rsidRPr="00DD6D98">
        <w:t>OBX|1|CWE|31208-2^Specimen source [Identifier] of Unspecified specimen^LN|^1^1^1|8231008^Gallbladder structure (body structure)^SCT|...&lt;cr&gt;</w:t>
      </w:r>
    </w:p>
    <w:p w14:paraId="0BDCE9BF" w14:textId="77777777" w:rsidR="00DD6D98" w:rsidRPr="00DD6D98" w:rsidRDefault="00DD6D98" w:rsidP="00DD6D98">
      <w:pPr>
        <w:pStyle w:val="Example"/>
      </w:pPr>
      <w:r w:rsidRPr="00DD6D98">
        <w:t>OBX|2|TX|22634-0^Path report.gross observation^LN|^1^2^1|THIS IS A NORMAL GALLBLADDER|...&lt;cr&gt;</w:t>
      </w:r>
    </w:p>
    <w:p w14:paraId="34FFF3D2" w14:textId="77777777" w:rsidR="00DD6D98" w:rsidRPr="00DD6D98" w:rsidRDefault="00DD6D98" w:rsidP="00DD6D98">
      <w:pPr>
        <w:pStyle w:val="Example"/>
      </w:pPr>
      <w:r w:rsidRPr="00DD6D98">
        <w:t>OBX|3|TX|22635-7^Path report.microscopic observation^LN|^1^3^1|MICROSCOPIC EXAM SHOWS HISTOLOGICALLY  NORMAL GALLBLADDER TISSUE|...&lt;cr&gt;</w:t>
      </w:r>
    </w:p>
    <w:p w14:paraId="5A3988EF" w14:textId="77777777" w:rsidR="00DD6D98" w:rsidRPr="00DD6D98" w:rsidRDefault="00DD6D98" w:rsidP="00DD6D98">
      <w:pPr>
        <w:pStyle w:val="Example"/>
      </w:pPr>
      <w:r w:rsidRPr="00DD6D98">
        <w:t>OBX|4|CWE|34574-4^Path report.final diagnosis^LN|^1^4^1|300355005^Gallbladder normal (finding)^SCT|...&lt;cr&gt;</w:t>
      </w:r>
    </w:p>
    <w:p w14:paraId="6C47189E" w14:textId="77777777" w:rsidR="00DD6D98" w:rsidRPr="00DD6D98" w:rsidRDefault="00DD6D98" w:rsidP="00DD6D98">
      <w:pPr>
        <w:pStyle w:val="Example"/>
      </w:pPr>
      <w:r w:rsidRPr="00DD6D98">
        <w:t>OBX|5|CWE|31208-2^Specimen source [Identifier] of Unspecified specimen^LN|^2^1^1|66754008^Appendix structure (body structure)^SCT|...&lt;cr&gt;</w:t>
      </w:r>
    </w:p>
    <w:p w14:paraId="7E885B2F" w14:textId="77777777" w:rsidR="00DD6D98" w:rsidRPr="00DD6D98" w:rsidRDefault="00DD6D98" w:rsidP="00DD6D98">
      <w:pPr>
        <w:pStyle w:val="Example"/>
      </w:pPr>
      <w:r w:rsidRPr="00DD6D98">
        <w:t>OBX|6|TX|22634-0^Path report.gross observation^LN|^2^2^1|THIS IS A RED, INFLAMED, SWOLLEN, BOGGY APPENDIX|...&lt;cr&gt;</w:t>
      </w:r>
    </w:p>
    <w:p w14:paraId="501F0898" w14:textId="77777777" w:rsidR="00DD6D98" w:rsidRPr="00DD6D98" w:rsidRDefault="00DD6D98" w:rsidP="00DD6D98">
      <w:pPr>
        <w:pStyle w:val="Example"/>
      </w:pPr>
      <w:r w:rsidRPr="00DD6D98">
        <w:t>OBX|7|TX|22635-7^Path report.microscopic observation^LN|^2^3^1|INFILTRATION WITH MANY PMN's - INDICATING INFLAMATORY CHANGE|...&lt;cr&gt;</w:t>
      </w:r>
    </w:p>
    <w:p w14:paraId="5199860F" w14:textId="77777777" w:rsidR="00DD6D98" w:rsidRPr="00DD6D98" w:rsidRDefault="00DD6D98" w:rsidP="00DD6D98">
      <w:pPr>
        <w:pStyle w:val="Example"/>
      </w:pPr>
      <w:r w:rsidRPr="00DD6D98">
        <w:t>OBX|8|CWE|34574-4^Path report.final diagnosis^LN|^2^4^1|M-40000^INFLAMMATION NOS^SNM|...&lt;cr&gt;</w:t>
      </w:r>
    </w:p>
    <w:p w14:paraId="09B8DB4C" w14:textId="77777777" w:rsidR="00DD6D98" w:rsidRPr="009901C4" w:rsidRDefault="00DD6D98" w:rsidP="00DD6D98">
      <w:pPr>
        <w:pStyle w:val="NormalIndented"/>
        <w:rPr>
          <w:noProof/>
        </w:rPr>
      </w:pPr>
      <w:r w:rsidRPr="009901C4">
        <w:rPr>
          <w:noProof/>
        </w:rPr>
        <w:t xml:space="preserve">The example in Figure 7-2 has two segments for each component of the report, one for each of the two tissues.  Thus, there are two </w:t>
      </w:r>
      <w:r w:rsidRPr="00006F00">
        <w:rPr>
          <w:noProof/>
        </w:rPr>
        <w:t>"31208-2^Specimen source [Identifier] of Unspecified specimen^LN"</w:t>
      </w:r>
      <w:r w:rsidRPr="009901C4">
        <w:rPr>
          <w:noProof/>
        </w:rPr>
        <w:t xml:space="preserve"> segments; there are two </w:t>
      </w:r>
      <w:r>
        <w:rPr>
          <w:noProof/>
        </w:rPr>
        <w:t>"</w:t>
      </w:r>
      <w:r w:rsidRPr="00676452">
        <w:t xml:space="preserve">22634-0^Path </w:t>
      </w:r>
      <w:proofErr w:type="spellStart"/>
      <w:proofErr w:type="gramStart"/>
      <w:r w:rsidRPr="00676452">
        <w:t>report.gross</w:t>
      </w:r>
      <w:proofErr w:type="spellEnd"/>
      <w:proofErr w:type="gramEnd"/>
      <w:r w:rsidRPr="00676452">
        <w:t xml:space="preserve"> </w:t>
      </w:r>
      <w:proofErr w:type="spellStart"/>
      <w:r w:rsidRPr="00676452">
        <w:t>observation^LN</w:t>
      </w:r>
      <w:proofErr w:type="spellEnd"/>
      <w:r>
        <w:t>"</w:t>
      </w:r>
      <w:r w:rsidRPr="009901C4">
        <w:rPr>
          <w:noProof/>
        </w:rPr>
        <w:t xml:space="preserve"> segments, and there are two </w:t>
      </w:r>
      <w:r>
        <w:rPr>
          <w:noProof/>
        </w:rPr>
        <w:t>"</w:t>
      </w:r>
      <w:r w:rsidRPr="00676452">
        <w:t xml:space="preserve">22635-7^Path </w:t>
      </w:r>
      <w:proofErr w:type="spellStart"/>
      <w:r w:rsidRPr="00676452">
        <w:t>report.microscopic</w:t>
      </w:r>
      <w:proofErr w:type="spellEnd"/>
      <w:r w:rsidRPr="00676452">
        <w:t xml:space="preserve"> </w:t>
      </w:r>
      <w:proofErr w:type="spellStart"/>
      <w:r w:rsidRPr="00676452">
        <w:t>observation^LN</w:t>
      </w:r>
      <w:proofErr w:type="spellEnd"/>
      <w:r>
        <w:t>"</w:t>
      </w:r>
      <w:r w:rsidRPr="009901C4">
        <w:rPr>
          <w:noProof/>
        </w:rPr>
        <w:t xml:space="preserve"> segments.  Segments that apply to the gallbladder all have the sub-identifier 1.  Segments that apply to the appendix all have sub-identifier 2.  </w:t>
      </w:r>
    </w:p>
    <w:p w14:paraId="13C1B107" w14:textId="77777777" w:rsidR="00DD6D98" w:rsidRPr="009901C4" w:rsidRDefault="00DD6D98" w:rsidP="00DD6D98">
      <w:pPr>
        <w:pStyle w:val="NormalIndented"/>
        <w:rPr>
          <w:noProof/>
        </w:rPr>
      </w:pPr>
      <w:r w:rsidRPr="009901C4">
        <w:rPr>
          <w:noProof/>
        </w:rPr>
        <w:t>The observation sub ID has other grouping uses.  It can be used to organize the reporting of some kinds of fluid intakes and outputs.  For example, when intake occurs through multiple intravenous lines, a number of separate observations (OBX segments), the intake volume, the type of intake (Blood, D5W, Plasma, etc.), the site of the IV line, etc. may be needed for each intravenous line, each requiring a separate OBX segment.  If more than one IV line is running, we can logically link all of the OBX segments that pertain to the first IV line by assigning them an observation sub ID of 1.  We can do the same with the second IV line by assigning them a sub ID 2 and so on.  The same would apply to the outputs of surgical drains when there are multiple such drains.</w:t>
      </w:r>
    </w:p>
    <w:p w14:paraId="08B118C9" w14:textId="77777777" w:rsidR="00DD6D98" w:rsidRPr="009901C4" w:rsidRDefault="00DD6D98" w:rsidP="00DD6D98">
      <w:pPr>
        <w:pStyle w:val="NormalIndented"/>
        <w:rPr>
          <w:noProof/>
        </w:rPr>
      </w:pPr>
      <w:r w:rsidRPr="009901C4">
        <w:rPr>
          <w:noProof/>
        </w:rPr>
        <w:t>The use of the sub ID to distinguish repeating OBXs for the same observation ID is really a special case of using the sub ID to group, as can be seen if we picture the OBX segments in Figure 7-2 as part of a table where the rows correspond to a particular species of observation and the cells correspond to the sub ID numbers that would be associated with each corresponding OBX.</w:t>
      </w:r>
    </w:p>
    <w:tbl>
      <w:tblPr>
        <w:tblW w:w="0" w:type="auto"/>
        <w:tblInd w:w="864"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043"/>
        <w:gridCol w:w="1584"/>
        <w:gridCol w:w="1584"/>
        <w:gridCol w:w="1584"/>
        <w:gridCol w:w="1584"/>
      </w:tblGrid>
      <w:tr w:rsidR="00DD6D98" w:rsidRPr="00D00BBD" w14:paraId="1B0435FC" w14:textId="77777777" w:rsidTr="00DD6D98">
        <w:trPr>
          <w:cantSplit/>
        </w:trPr>
        <w:tc>
          <w:tcPr>
            <w:tcW w:w="2043" w:type="dxa"/>
            <w:tcBorders>
              <w:top w:val="double" w:sz="6" w:space="0" w:color="auto"/>
            </w:tcBorders>
          </w:tcPr>
          <w:p w14:paraId="0D109630" w14:textId="77777777" w:rsidR="00DD6D98" w:rsidRPr="009901C4" w:rsidRDefault="00DD6D98" w:rsidP="00DD6D98">
            <w:pPr>
              <w:pStyle w:val="OtherTableBody"/>
              <w:rPr>
                <w:noProof/>
              </w:rPr>
            </w:pPr>
            <w:r w:rsidRPr="009901C4">
              <w:rPr>
                <w:noProof/>
              </w:rPr>
              <w:t>Distinct Observations</w:t>
            </w:r>
          </w:p>
        </w:tc>
        <w:tc>
          <w:tcPr>
            <w:tcW w:w="1584" w:type="dxa"/>
            <w:tcBorders>
              <w:top w:val="double" w:sz="6" w:space="0" w:color="auto"/>
            </w:tcBorders>
          </w:tcPr>
          <w:p w14:paraId="505E67A2" w14:textId="77777777" w:rsidR="00DD6D98" w:rsidRPr="009901C4" w:rsidRDefault="00DD6D98" w:rsidP="00DD6D98">
            <w:pPr>
              <w:pStyle w:val="OtherTableBody"/>
              <w:rPr>
                <w:noProof/>
              </w:rPr>
            </w:pPr>
            <w:r w:rsidRPr="009901C4">
              <w:rPr>
                <w:noProof/>
              </w:rPr>
              <w:t>88304&amp;ANT</w:t>
            </w:r>
          </w:p>
        </w:tc>
        <w:tc>
          <w:tcPr>
            <w:tcW w:w="1584" w:type="dxa"/>
            <w:tcBorders>
              <w:top w:val="double" w:sz="6" w:space="0" w:color="auto"/>
            </w:tcBorders>
          </w:tcPr>
          <w:p w14:paraId="50BA9488" w14:textId="77777777" w:rsidR="00DD6D98" w:rsidRPr="009901C4" w:rsidRDefault="00DD6D98" w:rsidP="00DD6D98">
            <w:pPr>
              <w:pStyle w:val="OtherTableBody"/>
              <w:rPr>
                <w:noProof/>
              </w:rPr>
            </w:pPr>
            <w:r w:rsidRPr="009901C4">
              <w:rPr>
                <w:noProof/>
              </w:rPr>
              <w:t>22634-0^Path report.gross observation^LN</w:t>
            </w:r>
          </w:p>
        </w:tc>
        <w:tc>
          <w:tcPr>
            <w:tcW w:w="1584" w:type="dxa"/>
            <w:tcBorders>
              <w:top w:val="double" w:sz="6" w:space="0" w:color="auto"/>
            </w:tcBorders>
          </w:tcPr>
          <w:p w14:paraId="20E107B7" w14:textId="77777777" w:rsidR="00DD6D98" w:rsidRPr="009901C4" w:rsidRDefault="00DD6D98" w:rsidP="00DD6D98">
            <w:pPr>
              <w:pStyle w:val="OtherTableBody"/>
              <w:rPr>
                <w:noProof/>
              </w:rPr>
            </w:pPr>
            <w:r w:rsidRPr="009901C4">
              <w:rPr>
                <w:noProof/>
              </w:rPr>
              <w:t>22635-7^Path report.microscopic observation^LN</w:t>
            </w:r>
          </w:p>
        </w:tc>
        <w:tc>
          <w:tcPr>
            <w:tcW w:w="1584" w:type="dxa"/>
            <w:tcBorders>
              <w:top w:val="double" w:sz="6" w:space="0" w:color="auto"/>
            </w:tcBorders>
          </w:tcPr>
          <w:p w14:paraId="73F1B6F1" w14:textId="77777777" w:rsidR="00DD6D98" w:rsidRPr="009901C4" w:rsidRDefault="00DD6D98" w:rsidP="00DD6D98">
            <w:pPr>
              <w:pStyle w:val="OtherTableBody"/>
              <w:rPr>
                <w:noProof/>
              </w:rPr>
            </w:pPr>
            <w:r w:rsidRPr="009901C4">
              <w:rPr>
                <w:noProof/>
              </w:rPr>
              <w:t>34574-4^Path report.final diagnosis^LN</w:t>
            </w:r>
            <w:r w:rsidRPr="009901C4" w:rsidDel="000E7957">
              <w:rPr>
                <w:noProof/>
              </w:rPr>
              <w:t xml:space="preserve"> </w:t>
            </w:r>
          </w:p>
        </w:tc>
      </w:tr>
      <w:tr w:rsidR="00DD6D98" w:rsidRPr="00D00BBD" w14:paraId="229D6804" w14:textId="77777777" w:rsidTr="00DD6D98">
        <w:trPr>
          <w:cantSplit/>
        </w:trPr>
        <w:tc>
          <w:tcPr>
            <w:tcW w:w="2043" w:type="dxa"/>
          </w:tcPr>
          <w:p w14:paraId="0B97D6E6" w14:textId="77777777" w:rsidR="00DD6D98" w:rsidRPr="009901C4" w:rsidRDefault="00DD6D98" w:rsidP="00DD6D98">
            <w:pPr>
              <w:pStyle w:val="OtherTableBody"/>
              <w:rPr>
                <w:noProof/>
              </w:rPr>
            </w:pPr>
            <w:r w:rsidRPr="009901C4">
              <w:rPr>
                <w:noProof/>
              </w:rPr>
              <w:t>Sub ID 1st Group</w:t>
            </w:r>
          </w:p>
        </w:tc>
        <w:tc>
          <w:tcPr>
            <w:tcW w:w="1584" w:type="dxa"/>
          </w:tcPr>
          <w:p w14:paraId="5B1BDA91" w14:textId="77777777" w:rsidR="00DD6D98" w:rsidRPr="009901C4" w:rsidRDefault="00DD6D98" w:rsidP="00DD6D98">
            <w:pPr>
              <w:pStyle w:val="OtherTableBody"/>
              <w:rPr>
                <w:noProof/>
              </w:rPr>
            </w:pPr>
            <w:r w:rsidRPr="009901C4">
              <w:rPr>
                <w:noProof/>
              </w:rPr>
              <w:t>1</w:t>
            </w:r>
          </w:p>
        </w:tc>
        <w:tc>
          <w:tcPr>
            <w:tcW w:w="1584" w:type="dxa"/>
          </w:tcPr>
          <w:p w14:paraId="569CE289" w14:textId="77777777" w:rsidR="00DD6D98" w:rsidRPr="009901C4" w:rsidRDefault="00DD6D98" w:rsidP="00DD6D98">
            <w:pPr>
              <w:pStyle w:val="OtherTableBody"/>
              <w:rPr>
                <w:noProof/>
              </w:rPr>
            </w:pPr>
            <w:r w:rsidRPr="009901C4">
              <w:rPr>
                <w:noProof/>
              </w:rPr>
              <w:t>1</w:t>
            </w:r>
          </w:p>
        </w:tc>
        <w:tc>
          <w:tcPr>
            <w:tcW w:w="1584" w:type="dxa"/>
          </w:tcPr>
          <w:p w14:paraId="5BAB9741" w14:textId="77777777" w:rsidR="00DD6D98" w:rsidRPr="009901C4" w:rsidRDefault="00DD6D98" w:rsidP="00DD6D98">
            <w:pPr>
              <w:pStyle w:val="OtherTableBody"/>
              <w:rPr>
                <w:noProof/>
              </w:rPr>
            </w:pPr>
            <w:r w:rsidRPr="009901C4">
              <w:rPr>
                <w:noProof/>
              </w:rPr>
              <w:t>1</w:t>
            </w:r>
          </w:p>
        </w:tc>
        <w:tc>
          <w:tcPr>
            <w:tcW w:w="1584" w:type="dxa"/>
          </w:tcPr>
          <w:p w14:paraId="60D6919F" w14:textId="77777777" w:rsidR="00DD6D98" w:rsidRPr="009901C4" w:rsidRDefault="00DD6D98" w:rsidP="00DD6D98">
            <w:pPr>
              <w:pStyle w:val="OtherTableBody"/>
              <w:rPr>
                <w:noProof/>
              </w:rPr>
            </w:pPr>
            <w:r w:rsidRPr="009901C4">
              <w:rPr>
                <w:noProof/>
              </w:rPr>
              <w:t>1</w:t>
            </w:r>
          </w:p>
        </w:tc>
      </w:tr>
      <w:tr w:rsidR="00DD6D98" w:rsidRPr="00D00BBD" w14:paraId="40525CEF" w14:textId="77777777" w:rsidTr="00DD6D98">
        <w:trPr>
          <w:cantSplit/>
        </w:trPr>
        <w:tc>
          <w:tcPr>
            <w:tcW w:w="2043" w:type="dxa"/>
            <w:tcBorders>
              <w:bottom w:val="double" w:sz="6" w:space="0" w:color="auto"/>
            </w:tcBorders>
          </w:tcPr>
          <w:p w14:paraId="0BAC2079" w14:textId="77777777" w:rsidR="00DD6D98" w:rsidRPr="009901C4" w:rsidRDefault="00DD6D98" w:rsidP="00DD6D98">
            <w:pPr>
              <w:pStyle w:val="OtherTableBody"/>
              <w:rPr>
                <w:noProof/>
              </w:rPr>
            </w:pPr>
            <w:r w:rsidRPr="009901C4">
              <w:rPr>
                <w:noProof/>
              </w:rPr>
              <w:t>Sub ID 2nd Group</w:t>
            </w:r>
          </w:p>
        </w:tc>
        <w:tc>
          <w:tcPr>
            <w:tcW w:w="1584" w:type="dxa"/>
            <w:tcBorders>
              <w:bottom w:val="double" w:sz="6" w:space="0" w:color="auto"/>
            </w:tcBorders>
          </w:tcPr>
          <w:p w14:paraId="65666C37"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255264E8"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64F5D379"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45BEB5D4" w14:textId="77777777" w:rsidR="00DD6D98" w:rsidRPr="009901C4" w:rsidRDefault="00DD6D98" w:rsidP="00DD6D98">
            <w:pPr>
              <w:pStyle w:val="OtherTableBody"/>
              <w:rPr>
                <w:noProof/>
              </w:rPr>
            </w:pPr>
            <w:r w:rsidRPr="009901C4">
              <w:rPr>
                <w:noProof/>
              </w:rPr>
              <w:t>2</w:t>
            </w:r>
          </w:p>
        </w:tc>
      </w:tr>
    </w:tbl>
    <w:p w14:paraId="32C40B46" w14:textId="77777777" w:rsidR="00DD6D98" w:rsidRPr="009901C4" w:rsidRDefault="00DD6D98" w:rsidP="00DD6D98">
      <w:pPr>
        <w:pStyle w:val="NormalIndented"/>
        <w:rPr>
          <w:noProof/>
        </w:rPr>
      </w:pPr>
      <w:r w:rsidRPr="009901C4">
        <w:rPr>
          <w:noProof/>
        </w:rPr>
        <w:t>The use of Sub IDs to group results is equivalent to defining a table, and the use of sub IDs to distinguish repeats is just a special case, represented by one column in this table.</w:t>
      </w:r>
    </w:p>
    <w:p w14:paraId="25F15D17" w14:textId="77777777" w:rsidR="00DD6D98" w:rsidRPr="009901C4" w:rsidRDefault="00DD6D98" w:rsidP="00DD6D98">
      <w:pPr>
        <w:pStyle w:val="NormalIndented"/>
        <w:rPr>
          <w:noProof/>
        </w:rPr>
      </w:pPr>
      <w:r w:rsidRPr="009901C4">
        <w:rPr>
          <w:noProof/>
        </w:rPr>
        <w:t>However, this approach introduces ambiguities if we have a set of repeating observations within a group, e.g., if the appendix observations include two impressions as in the 8th and 9th OBXs shown in Figure 7-3.  This really represents the existence of a row nested within a single cell of the table given above.</w:t>
      </w:r>
    </w:p>
    <w:p w14:paraId="378CFAF8" w14:textId="77777777" w:rsidR="00DD6D98" w:rsidRPr="009901C4" w:rsidRDefault="00DD6D98" w:rsidP="00DD6D98">
      <w:pPr>
        <w:keepNext/>
        <w:jc w:val="center"/>
        <w:rPr>
          <w:noProof/>
        </w:rPr>
      </w:pPr>
      <w:r w:rsidRPr="009901C4">
        <w:rPr>
          <w:noProof/>
        </w:rPr>
        <w:lastRenderedPageBreak/>
        <w:t>Figure 7-3.  Example of sub-identifier usage</w:t>
      </w:r>
      <w:r>
        <w:rPr>
          <w:noProof/>
        </w:rPr>
        <w:t xml:space="preserve"> – original mode</w:t>
      </w:r>
    </w:p>
    <w:p w14:paraId="3684DE1A" w14:textId="77777777" w:rsidR="00DD6D98" w:rsidRPr="00DD6D98" w:rsidRDefault="00DD6D98" w:rsidP="00DD6D98">
      <w:pPr>
        <w:pStyle w:val="Example"/>
      </w:pPr>
      <w:r w:rsidRPr="00DD6D98">
        <w:t>OBX|1|CWE|880304&amp;ANT|1|T57000^GALLBLADDER^SNM|...&lt;cr&gt;</w:t>
      </w:r>
    </w:p>
    <w:p w14:paraId="22495567" w14:textId="77777777" w:rsidR="00DD6D98" w:rsidRPr="00DD6D98" w:rsidRDefault="00DD6D98" w:rsidP="00DD6D98">
      <w:pPr>
        <w:pStyle w:val="Example"/>
      </w:pPr>
      <w:r w:rsidRPr="00DD6D98">
        <w:t>OBX|2|TX|22634-0^Path report.gross observation^LN|1|THIS IS A NORMAL GALL BLADDER|...&lt;cr&gt;</w:t>
      </w:r>
    </w:p>
    <w:p w14:paraId="725E0E9B" w14:textId="77777777" w:rsidR="00DD6D98" w:rsidRPr="00DD6D98" w:rsidRDefault="00DD6D98" w:rsidP="00DD6D98">
      <w:pPr>
        <w:pStyle w:val="Example"/>
      </w:pPr>
      <w:r w:rsidRPr="00DD6D98">
        <w:t xml:space="preserve">OBX|3|TX|22635-7^Path report.microscopic observation^LN|1|MICROSCOPIC EXAMINATION SHOWS HISTOLOGICALLY </w:t>
      </w:r>
    </w:p>
    <w:p w14:paraId="1D63475F" w14:textId="77777777" w:rsidR="00DD6D98" w:rsidRPr="00DD6D98" w:rsidRDefault="00DD6D98" w:rsidP="00DD6D98">
      <w:pPr>
        <w:pStyle w:val="Example"/>
      </w:pPr>
      <w:r w:rsidRPr="00DD6D98">
        <w:tab/>
        <w:t>NORMAL GALLBLADDER TISSUE|...&lt;cr&gt;</w:t>
      </w:r>
    </w:p>
    <w:p w14:paraId="04B5D31E" w14:textId="77777777" w:rsidR="00DD6D98" w:rsidRPr="00DD6D98" w:rsidRDefault="00DD6D98" w:rsidP="00DD6D98">
      <w:pPr>
        <w:pStyle w:val="Example"/>
      </w:pPr>
      <w:r w:rsidRPr="00DD6D98">
        <w:t>OBX|4|CWE|34574-4^Path report.final diagnosis^LN|1|M-00100^NML^SNM|...&lt;cr&gt;</w:t>
      </w:r>
    </w:p>
    <w:p w14:paraId="4E70E3F0" w14:textId="77777777" w:rsidR="00DD6D98" w:rsidRPr="00DD6D98" w:rsidRDefault="00DD6D98" w:rsidP="00DD6D98">
      <w:pPr>
        <w:pStyle w:val="Example"/>
      </w:pPr>
      <w:r w:rsidRPr="00DD6D98">
        <w:t>OBX|5|CWE|880304&amp;ANT|2|T57000^APPENDIX^SNM|...&lt;cr&gt;</w:t>
      </w:r>
    </w:p>
    <w:p w14:paraId="5BE5574F" w14:textId="77777777" w:rsidR="00DD6D98" w:rsidRPr="00DD6D98" w:rsidRDefault="00DD6D98" w:rsidP="00DD6D98">
      <w:pPr>
        <w:pStyle w:val="Example"/>
      </w:pPr>
      <w:r w:rsidRPr="00DD6D98">
        <w:t>OBX|6|TX|22634-0^Path report.gross observation^LN|2|THIS IS A RED, INFLAMED APPENDIX|...&lt;cr&gt;</w:t>
      </w:r>
    </w:p>
    <w:p w14:paraId="08536BD6" w14:textId="77777777" w:rsidR="00DD6D98" w:rsidRPr="00DD6D98" w:rsidRDefault="00DD6D98" w:rsidP="00DD6D98">
      <w:pPr>
        <w:pStyle w:val="Example"/>
      </w:pPr>
      <w:r w:rsidRPr="00DD6D98">
        <w:t>OBX|7|TX|22635-7^Path report.microscopic observation^LN|2|INFLAMMATION WITH MANY PUS CELLS-ACUTE INFLAMMATION|...&lt;cr&gt;</w:t>
      </w:r>
    </w:p>
    <w:p w14:paraId="035CA712" w14:textId="77777777" w:rsidR="00DD6D98" w:rsidRPr="00DD6D98" w:rsidRDefault="00DD6D98" w:rsidP="00DD6D98">
      <w:pPr>
        <w:pStyle w:val="Example"/>
      </w:pPr>
      <w:r w:rsidRPr="00DD6D98">
        <w:t>OBX|8|CWE|34574-4^Path report.final diagnosis^LN|2|M-40000^INFLAMMATION NOS^SNM|...&lt;cr&gt;</w:t>
      </w:r>
    </w:p>
    <w:p w14:paraId="1482051B" w14:textId="77777777" w:rsidR="00DD6D98" w:rsidRPr="00DD6D98" w:rsidRDefault="00DD6D98" w:rsidP="00DD6D98">
      <w:pPr>
        <w:pStyle w:val="Example"/>
      </w:pPr>
      <w:r w:rsidRPr="00DD6D98">
        <w:t>OBX|9|CWE|34574-4^Path report.final diagnosis^LN|2|M-30280^FECALITH^SNM|...&lt;cr&gt;</w:t>
      </w:r>
    </w:p>
    <w:p w14:paraId="5B0A8CB0" w14:textId="77777777" w:rsidR="00DD6D98" w:rsidRPr="009901C4" w:rsidRDefault="00DD6D98" w:rsidP="00DD6D98">
      <w:pPr>
        <w:pStyle w:val="NormalIndented"/>
        <w:rPr>
          <w:noProof/>
        </w:rPr>
      </w:pPr>
      <w:r w:rsidRPr="009901C4">
        <w:rPr>
          <w:noProof/>
        </w:rPr>
        <w:t>The text under</w:t>
      </w:r>
      <w:r w:rsidRPr="009901C4">
        <w:rPr>
          <w:rStyle w:val="ReferenceAttribute"/>
          <w:noProof/>
        </w:rPr>
        <w:t xml:space="preserve"> OBX-5-observation value</w:t>
      </w:r>
      <w:r w:rsidRPr="009901C4">
        <w:rPr>
          <w:noProof/>
        </w:rPr>
        <w:t xml:space="preserve"> provides guidance about dealing with two OBXs with the same observation ID and observation sub IDs.  They are sent and replaced as a unit.  However, some systems will take this to mean that the set of OBXs is to be combined into one composite observation in the receiving system.  </w:t>
      </w:r>
      <w:r>
        <w:rPr>
          <w:noProof/>
        </w:rPr>
        <w:t>In original mode, this could use</w:t>
      </w:r>
      <w:r w:rsidRPr="009901C4">
        <w:rPr>
          <w:noProof/>
        </w:rPr>
        <w:t xml:space="preserve"> a dot and a string (similar to the Dewey Decimal system) </w:t>
      </w:r>
      <w:r>
        <w:rPr>
          <w:noProof/>
        </w:rPr>
        <w:t xml:space="preserve">notation that would be used </w:t>
      </w:r>
      <w:r w:rsidRPr="009901C4">
        <w:rPr>
          <w:noProof/>
        </w:rPr>
        <w:t>when users wish to distinguish each of the repeats within one type, or results within a cell for editing and correction purposes.  Using this system, Figure 7-3 would become 7-4.  If there are cases where such nesting occurs at even deeper levels, this approach could be extended</w:t>
      </w:r>
      <w:r>
        <w:rPr>
          <w:noProof/>
        </w:rPr>
        <w:t>, although with the introduction of the OG data type we suggest the use of components 2-4 as described in Figure 7-2</w:t>
      </w:r>
      <w:r w:rsidRPr="009901C4">
        <w:rPr>
          <w:noProof/>
        </w:rPr>
        <w:t>.</w:t>
      </w:r>
    </w:p>
    <w:p w14:paraId="3EC41866" w14:textId="77777777" w:rsidR="00DD6D98" w:rsidRPr="009901C4" w:rsidRDefault="00DD6D98" w:rsidP="00DD6D98">
      <w:pPr>
        <w:keepNext/>
        <w:jc w:val="center"/>
        <w:rPr>
          <w:noProof/>
        </w:rPr>
      </w:pPr>
      <w:r w:rsidRPr="009901C4">
        <w:rPr>
          <w:noProof/>
        </w:rPr>
        <w:t>Figure 7-4.  Example of sub-identifier usage</w:t>
      </w:r>
      <w:r>
        <w:rPr>
          <w:noProof/>
        </w:rPr>
        <w:t xml:space="preserve"> – original mode with nesting</w:t>
      </w:r>
    </w:p>
    <w:p w14:paraId="03E8E071" w14:textId="77777777" w:rsidR="00DD6D98" w:rsidRPr="00DD6D98" w:rsidRDefault="00DD6D98" w:rsidP="00DD6D98">
      <w:pPr>
        <w:pStyle w:val="Example"/>
      </w:pPr>
      <w:r w:rsidRPr="00DD6D98">
        <w:t>OBX|1|CWE||31208-2^Specimen source [Identifier] of Unspecified specimen^LN|1|28231008^Gallbladder structure (body structure)^SCT|...&lt;cr&gt;</w:t>
      </w:r>
    </w:p>
    <w:p w14:paraId="17F70B4C" w14:textId="77777777" w:rsidR="00DD6D98" w:rsidRPr="00DD6D98" w:rsidRDefault="00DD6D98" w:rsidP="00DD6D98">
      <w:pPr>
        <w:pStyle w:val="Example"/>
      </w:pPr>
      <w:r w:rsidRPr="00DD6D98">
        <w:t>OBX|2|TX|22634-0^Path report.gross observation^LN|1|THIS IS A NORMAL GALL BLADDER|...&lt;cr&gt;</w:t>
      </w:r>
    </w:p>
    <w:p w14:paraId="7B791795" w14:textId="77777777" w:rsidR="00DD6D98" w:rsidRPr="00DD6D98" w:rsidRDefault="00DD6D98" w:rsidP="00DD6D98">
      <w:pPr>
        <w:pStyle w:val="Example"/>
      </w:pPr>
      <w:r w:rsidRPr="00DD6D98">
        <w:t xml:space="preserve">OBX|3|TX|22635-7^Path report.microscopic observation^LN|1|MICROSCOPIC EXAMINATION SHOWS HISTOLOGICALLY </w:t>
      </w:r>
    </w:p>
    <w:p w14:paraId="6F8A9913" w14:textId="77777777" w:rsidR="00DD6D98" w:rsidRPr="00DD6D98" w:rsidRDefault="00DD6D98" w:rsidP="00DD6D98">
      <w:pPr>
        <w:pStyle w:val="Example"/>
      </w:pPr>
      <w:r w:rsidRPr="00DD6D98">
        <w:tab/>
        <w:t>NORMAL GALLBLADDER TISSUE|...&lt;cr&gt;</w:t>
      </w:r>
    </w:p>
    <w:p w14:paraId="331F681D" w14:textId="77777777" w:rsidR="00DD6D98" w:rsidRPr="00DD6D98" w:rsidRDefault="00DD6D98" w:rsidP="00DD6D98">
      <w:pPr>
        <w:pStyle w:val="Example"/>
      </w:pPr>
      <w:r w:rsidRPr="00DD6D98">
        <w:t>OBX|4|CWE|34574-4^Path report.final diagnosis^LN|1|300355005^Gallbladder normal (finding)^SCT|...&lt;cr&gt;</w:t>
      </w:r>
    </w:p>
    <w:p w14:paraId="56E9DDE6" w14:textId="77777777" w:rsidR="00DD6D98" w:rsidRPr="00DD6D98" w:rsidRDefault="00DD6D98" w:rsidP="00DD6D98">
      <w:pPr>
        <w:pStyle w:val="Example"/>
      </w:pPr>
      <w:r w:rsidRPr="00DD6D98">
        <w:t>OBX|5|CWE|31208-2^Specimen source [Identifier] of Unspecified specimen^LN|2|66754008^Appendix structure (body structure)^SCT|...&lt;cr&gt;</w:t>
      </w:r>
    </w:p>
    <w:p w14:paraId="64F2B7B0" w14:textId="77777777" w:rsidR="00DD6D98" w:rsidRPr="00DD6D98" w:rsidRDefault="00DD6D98" w:rsidP="00DD6D98">
      <w:pPr>
        <w:pStyle w:val="Example"/>
      </w:pPr>
      <w:r w:rsidRPr="00DD6D98">
        <w:t>OBX|6|TX|22634-0^Path report.gross observation^LN|2|THIS IS A RED, INFLAMED APPENDIX|...&lt;cr&gt;</w:t>
      </w:r>
    </w:p>
    <w:p w14:paraId="4E7DD3CC" w14:textId="77777777" w:rsidR="00DD6D98" w:rsidRPr="00DD6D98" w:rsidRDefault="00DD6D98" w:rsidP="00DD6D98">
      <w:pPr>
        <w:pStyle w:val="Example"/>
      </w:pPr>
      <w:r w:rsidRPr="00DD6D98">
        <w:t>OBX|7|TX|22635-7^Path report.microscopic observation^LN|2|INFLAMMATION WITH MANY PUS CELLS-ACUTE INFLAMMATION|...&lt;cr&gt;</w:t>
      </w:r>
    </w:p>
    <w:p w14:paraId="4C33126C" w14:textId="77777777" w:rsidR="00DD6D98" w:rsidRPr="00DD6D98" w:rsidRDefault="00DD6D98" w:rsidP="00DD6D98">
      <w:pPr>
        <w:pStyle w:val="Example"/>
      </w:pPr>
      <w:r w:rsidRPr="00DD6D98">
        <w:t>OBX|8|CWE|34574-4^Path report.final diagnosis^LN|2.1|M-40000^INFLAMMATION NOS^SNM|...&lt;cr&gt;</w:t>
      </w:r>
    </w:p>
    <w:p w14:paraId="5E56A6DA" w14:textId="77777777" w:rsidR="00DD6D98" w:rsidRPr="00DD6D98" w:rsidRDefault="00DD6D98" w:rsidP="00DD6D98">
      <w:pPr>
        <w:pStyle w:val="Example"/>
      </w:pPr>
      <w:r w:rsidRPr="00DD6D98">
        <w:t>OBX|9|CWE|34574-4^Path report.final diagnosis^LN|2.2|M-30280^FECALITH^SNM|...&lt;cr&gt;</w:t>
      </w:r>
    </w:p>
    <w:p w14:paraId="3D4BEF6F" w14:textId="77777777" w:rsidR="00DD6D98" w:rsidRPr="009901C4" w:rsidRDefault="00DD6D98" w:rsidP="00DD6D98">
      <w:pPr>
        <w:pStyle w:val="NormalIndented"/>
        <w:rPr>
          <w:noProof/>
        </w:rPr>
      </w:pPr>
      <w:r w:rsidRPr="009901C4">
        <w:rPr>
          <w:noProof/>
        </w:rPr>
        <w:t>Use a null or 1 when there is no need for multiples.</w:t>
      </w:r>
    </w:p>
    <w:p w14:paraId="252D40EE" w14:textId="77777777" w:rsidR="00DD6D98" w:rsidRPr="009901C4" w:rsidRDefault="00DD6D98" w:rsidP="00DD6D98">
      <w:pPr>
        <w:pStyle w:val="NormalIndented"/>
        <w:rPr>
          <w:noProof/>
        </w:rPr>
      </w:pPr>
      <w:r w:rsidRPr="009901C4">
        <w:rPr>
          <w:noProof/>
        </w:rPr>
        <w:t xml:space="preserve">If the observation includes a number of OBXs with the same value for the observation ID OBX-3, then one must use different values for the sub-ID.  </w:t>
      </w:r>
      <w:r>
        <w:rPr>
          <w:noProof/>
        </w:rPr>
        <w:t>If there is no need to group or sequence any further, the original mode can continue to be used to ensure uniqueness of OBX as shown in the example below</w:t>
      </w:r>
      <w:r w:rsidRPr="009901C4">
        <w:rPr>
          <w:noProof/>
        </w:rPr>
        <w:t xml:space="preserve"> of an electrocardiograph chest radiograph report with three diagnostic impressions, using 1,2,3 in the sub-ID field to distinguish the three separate results.</w:t>
      </w:r>
    </w:p>
    <w:p w14:paraId="5420A880" w14:textId="77777777" w:rsidR="00DD6D98" w:rsidRDefault="00DD6D98" w:rsidP="00DD6D98">
      <w:pPr>
        <w:keepNext/>
        <w:jc w:val="center"/>
        <w:rPr>
          <w:noProof/>
        </w:rPr>
      </w:pPr>
      <w:r w:rsidRPr="009901C4">
        <w:rPr>
          <w:noProof/>
        </w:rPr>
        <w:lastRenderedPageBreak/>
        <w:t>Figure 7-5.  Example of Sub-ID used to distinguish three independent results with the same observation ID</w:t>
      </w:r>
      <w:r>
        <w:rPr>
          <w:noProof/>
        </w:rPr>
        <w:t xml:space="preserve"> – without grouping/sequencing</w:t>
      </w:r>
    </w:p>
    <w:p w14:paraId="03ED1FA1" w14:textId="77777777" w:rsidR="00DD6D98" w:rsidRPr="00DD6D98" w:rsidRDefault="00DD6D98" w:rsidP="00DD6D98">
      <w:pPr>
        <w:pStyle w:val="Example"/>
      </w:pPr>
      <w:r w:rsidRPr="00DD6D98">
        <w:t>OBX|1|CWE|8601-7^EKG IMPRESSION ^LN|1|^atrial fibrillation|...&lt;cr&gt;</w:t>
      </w:r>
    </w:p>
    <w:p w14:paraId="3AE310E5" w14:textId="77777777" w:rsidR="00DD6D98" w:rsidRPr="00DD6D98" w:rsidRDefault="00DD6D98" w:rsidP="00DD6D98">
      <w:pPr>
        <w:pStyle w:val="Example"/>
      </w:pPr>
      <w:r w:rsidRPr="00DD6D98">
        <w:t>OBX|2|CWE|8601-7^EKG IMPRESSION ^LN|2|^OLD SEPTAL MYOCARDIAL INFARCT|...&lt;cr&gt;</w:t>
      </w:r>
    </w:p>
    <w:p w14:paraId="340BFDE1" w14:textId="77777777" w:rsidR="00DD6D98" w:rsidRPr="00DD6D98" w:rsidRDefault="00DD6D98" w:rsidP="00DD6D98">
      <w:pPr>
        <w:pStyle w:val="Example"/>
      </w:pPr>
      <w:r w:rsidRPr="00DD6D98">
        <w:t>OBX|3|CWE|8601-7^EKG IMPRESSION ^LN|3|^poor R wave progression|...&lt;cr&gt;</w:t>
      </w:r>
    </w:p>
    <w:p w14:paraId="4B176EAA" w14:textId="77777777" w:rsidR="00DD6D98" w:rsidRPr="00250973" w:rsidRDefault="00DD6D98" w:rsidP="00DD6D98">
      <w:pPr>
        <w:pStyle w:val="Example"/>
        <w:ind w:left="1377"/>
      </w:pPr>
    </w:p>
    <w:p w14:paraId="5CFD4600" w14:textId="77777777" w:rsidR="00DD6D98" w:rsidRPr="009901C4" w:rsidRDefault="00DD6D98" w:rsidP="00DD6D98">
      <w:pPr>
        <w:pStyle w:val="Heading4"/>
        <w:rPr>
          <w:noProof/>
        </w:rPr>
      </w:pPr>
      <w:bookmarkStart w:id="1453" w:name="_Toc532896069"/>
      <w:bookmarkStart w:id="1454" w:name="_Toc245858"/>
      <w:r w:rsidRPr="009901C4">
        <w:rPr>
          <w:noProof/>
        </w:rPr>
        <w:t>OBX-5   Observation Value</w:t>
      </w:r>
      <w:r w:rsidRPr="009901C4">
        <w:rPr>
          <w:noProof/>
        </w:rPr>
        <w:fldChar w:fldCharType="begin"/>
      </w:r>
      <w:r w:rsidRPr="009901C4">
        <w:rPr>
          <w:noProof/>
        </w:rPr>
        <w:instrText xml:space="preserve"> XE "Observation value" </w:instrText>
      </w:r>
      <w:r w:rsidRPr="009901C4">
        <w:rPr>
          <w:noProof/>
        </w:rPr>
        <w:fldChar w:fldCharType="end"/>
      </w:r>
      <w:r w:rsidRPr="009901C4">
        <w:rPr>
          <w:noProof/>
        </w:rPr>
        <w:t xml:space="preserve">   (varies)   00573</w:t>
      </w:r>
      <w:bookmarkEnd w:id="1453"/>
      <w:bookmarkEnd w:id="1454"/>
    </w:p>
    <w:p w14:paraId="7B734A75" w14:textId="77777777" w:rsidR="00DD6D98" w:rsidRPr="009901C4" w:rsidRDefault="00DD6D98" w:rsidP="00DD6D98">
      <w:pPr>
        <w:pStyle w:val="NormalIndented"/>
        <w:rPr>
          <w:noProof/>
        </w:rPr>
      </w:pPr>
      <w:r w:rsidRPr="009901C4">
        <w:rPr>
          <w:noProof/>
        </w:rPr>
        <w:t xml:space="preserve">Definition:  This field contains the value observed by the observation producer.  </w:t>
      </w:r>
      <w:r w:rsidRPr="009901C4">
        <w:rPr>
          <w:rStyle w:val="ReferenceAttribute"/>
          <w:noProof/>
        </w:rPr>
        <w:t>OBX-2-value type</w:t>
      </w:r>
      <w:r w:rsidRPr="009901C4">
        <w:rPr>
          <w:noProof/>
        </w:rPr>
        <w:t xml:space="preserve"> contains the data type for this field according to which observation value is formatted.  It is not a required field because some systems will report only the Interpretation Codes (</w:t>
      </w:r>
      <w:r w:rsidRPr="009901C4">
        <w:rPr>
          <w:rStyle w:val="Emphasis"/>
          <w:iCs/>
          <w:noProof/>
        </w:rPr>
        <w:t>OBX-8</w:t>
      </w:r>
      <w:r w:rsidRPr="009901C4">
        <w:rPr>
          <w:noProof/>
        </w:rPr>
        <w:t xml:space="preserve">), especially in product experience reporting.  The length of the observation field is variable, depending upon </w:t>
      </w:r>
      <w:r w:rsidRPr="009901C4">
        <w:rPr>
          <w:rStyle w:val="ReferenceAttribute"/>
          <w:noProof/>
        </w:rPr>
        <w:t>OBX-</w:t>
      </w:r>
      <w:r>
        <w:rPr>
          <w:rStyle w:val="ReferenceAttribute"/>
          <w:noProof/>
        </w:rPr>
        <w:t>2</w:t>
      </w:r>
      <w:r w:rsidRPr="009901C4">
        <w:rPr>
          <w:rStyle w:val="ReferenceAttribute"/>
          <w:noProof/>
        </w:rPr>
        <w:t>-value type</w:t>
      </w:r>
      <w:r w:rsidRPr="009901C4">
        <w:rPr>
          <w:noProof/>
        </w:rPr>
        <w:t>.   This field may repeat for multipart, single answer results.</w:t>
      </w:r>
    </w:p>
    <w:p w14:paraId="10FC7041" w14:textId="77777777" w:rsidR="00DD6D98" w:rsidRPr="009901C4" w:rsidRDefault="00DD6D98" w:rsidP="00DD6D98">
      <w:pPr>
        <w:pStyle w:val="NormalIndented"/>
        <w:keepNext/>
        <w:rPr>
          <w:noProof/>
        </w:rPr>
      </w:pPr>
      <w:r w:rsidRPr="009901C4">
        <w:rPr>
          <w:noProof/>
        </w:rPr>
        <w:t xml:space="preserve">Representation </w:t>
      </w:r>
    </w:p>
    <w:p w14:paraId="3F6B29EE" w14:textId="77777777" w:rsidR="00DD6D98" w:rsidRPr="009901C4" w:rsidRDefault="00DD6D98" w:rsidP="00DD6D98">
      <w:pPr>
        <w:pStyle w:val="NormalIndented"/>
        <w:rPr>
          <w:noProof/>
        </w:rPr>
      </w:pPr>
      <w:r w:rsidRPr="009901C4">
        <w:rPr>
          <w:noProof/>
        </w:rPr>
        <w:t>This field contains the value</w:t>
      </w:r>
      <w:r>
        <w:rPr>
          <w:noProof/>
        </w:rPr>
        <w:t xml:space="preserve"> related to the</w:t>
      </w:r>
      <w:r w:rsidRPr="009901C4">
        <w:rPr>
          <w:noProof/>
        </w:rPr>
        <w:t xml:space="preserve"> </w:t>
      </w:r>
      <w:r w:rsidRPr="009901C4">
        <w:rPr>
          <w:rStyle w:val="ReferenceAttribute"/>
          <w:noProof/>
        </w:rPr>
        <w:t>OBX-3-observation identifier</w:t>
      </w:r>
      <w:r w:rsidRPr="009901C4">
        <w:rPr>
          <w:noProof/>
        </w:rPr>
        <w:t xml:space="preserve"> of the same segment.  Depending upon the observation, the data type may be a number (e.g., a respiratory rate), a coded answer (e.g., a pathology impression recorded as SNOMED), or a date/time (the date/time that a unit of blood is sent to the ward).  An observation value is always represented as the data type specified in </w:t>
      </w:r>
      <w:r w:rsidRPr="009901C4">
        <w:rPr>
          <w:rStyle w:val="ReferenceAttribute"/>
          <w:noProof/>
        </w:rPr>
        <w:t>OBX-2-value type</w:t>
      </w:r>
      <w:r w:rsidRPr="009901C4">
        <w:rPr>
          <w:noProof/>
        </w:rPr>
        <w:t xml:space="preserve"> of the same segment.  Whether numeric or short text, the answer shall be recorded in ASCII text.</w:t>
      </w:r>
    </w:p>
    <w:p w14:paraId="0D3471C5" w14:textId="77777777" w:rsidR="00DD6D98" w:rsidRPr="009901C4" w:rsidRDefault="00DD6D98" w:rsidP="00DD6D98">
      <w:pPr>
        <w:pStyle w:val="NormalIndented"/>
        <w:rPr>
          <w:noProof/>
        </w:rPr>
      </w:pPr>
      <w:r w:rsidRPr="009901C4">
        <w:rPr>
          <w:noProof/>
        </w:rPr>
        <w:t>Reporting logically independent observations</w:t>
      </w:r>
    </w:p>
    <w:p w14:paraId="2FFD5208" w14:textId="77777777" w:rsidR="00DD6D98" w:rsidRPr="009901C4" w:rsidRDefault="00DD6D98" w:rsidP="00DD6D98">
      <w:pPr>
        <w:pStyle w:val="NormalIndented"/>
        <w:rPr>
          <w:noProof/>
        </w:rPr>
      </w:pPr>
      <w:r w:rsidRPr="009901C4">
        <w:rPr>
          <w:noProof/>
        </w:rPr>
        <w:t xml:space="preserve">The main sections of dictated reports, such as radiologic studies or history and physicals, are reported as separate OBX segments.  In addition, each logically independent observation should be reported in a separate OBX segment, i.e., one OBX segment should not contain the </w:t>
      </w:r>
      <w:r w:rsidRPr="009901C4">
        <w:rPr>
          <w:rStyle w:val="Strong"/>
          <w:noProof/>
        </w:rPr>
        <w:t>result</w:t>
      </w:r>
      <w:r w:rsidRPr="009901C4">
        <w:rPr>
          <w:noProof/>
        </w:rPr>
        <w:t xml:space="preserve"> of more than one logically independent observation</w:t>
      </w:r>
      <w:r>
        <w:rPr>
          <w:noProof/>
        </w:rPr>
        <w:t>, unless it is part of a list of like concepts that belong together (e.g., a list of conditions tested for in newborn screening or mutations looked for in genomic testing)</w:t>
      </w:r>
      <w:r w:rsidRPr="009901C4">
        <w:rPr>
          <w:noProof/>
        </w:rPr>
        <w:t xml:space="preserve">.  This requirement is included to assure that the contents of </w:t>
      </w:r>
      <w:r w:rsidRPr="009901C4">
        <w:rPr>
          <w:rStyle w:val="ReferenceAttribute"/>
          <w:noProof/>
        </w:rPr>
        <w:t>OBX-6-units</w:t>
      </w:r>
      <w:r w:rsidRPr="009901C4">
        <w:rPr>
          <w:noProof/>
        </w:rPr>
        <w:t xml:space="preserve">, </w:t>
      </w:r>
      <w:r w:rsidRPr="009901C4">
        <w:rPr>
          <w:rStyle w:val="ReferenceAttribute"/>
          <w:noProof/>
        </w:rPr>
        <w:t>OBX-8-interpretation codes</w:t>
      </w:r>
      <w:r w:rsidRPr="009901C4">
        <w:rPr>
          <w:noProof/>
        </w:rPr>
        <w:t xml:space="preserve">, and </w:t>
      </w:r>
      <w:r w:rsidRPr="009901C4">
        <w:rPr>
          <w:rStyle w:val="ReferenceAttribute"/>
          <w:noProof/>
        </w:rPr>
        <w:t>OBX-9-probability</w:t>
      </w:r>
      <w:r w:rsidRPr="009901C4">
        <w:rPr>
          <w:noProof/>
        </w:rPr>
        <w:t xml:space="preserve"> can be interpreted unambiguously.  </w:t>
      </w:r>
      <w:r>
        <w:rPr>
          <w:noProof/>
        </w:rPr>
        <w:t>This means that all other OBX field values apply equally</w:t>
      </w:r>
      <w:r w:rsidDel="003E2315">
        <w:rPr>
          <w:noProof/>
        </w:rPr>
        <w:t xml:space="preserve"> </w:t>
      </w:r>
      <w:r>
        <w:rPr>
          <w:noProof/>
        </w:rPr>
        <w:t xml:space="preserve">to the whole of OBX-5 noting that OBX-6 does not apply in the case of coded values.  </w:t>
      </w:r>
      <w:r w:rsidRPr="009901C4">
        <w:rPr>
          <w:noProof/>
        </w:rPr>
        <w:t xml:space="preserve">The electrolytes and vital signs batteries, for example, would each be reported as four separate OBX segments.  Two diagnostic impressions, e.g., congestive heart failure and pneumonia, would also be reported as two separate OBX segments whether reported as part of a discharge summary or chest X-ray report.  Similarly, two bacterial organisms isolated in a single bacterial culture would be reported as two separate OBX segments.  </w:t>
      </w:r>
    </w:p>
    <w:p w14:paraId="2440D0FA" w14:textId="77777777" w:rsidR="00DD6D98" w:rsidRDefault="00DD6D98" w:rsidP="00DD6D98">
      <w:pPr>
        <w:pStyle w:val="NormalIndented"/>
        <w:rPr>
          <w:noProof/>
        </w:rPr>
      </w:pPr>
      <w:r w:rsidRPr="009901C4">
        <w:rPr>
          <w:noProof/>
        </w:rPr>
        <w:t xml:space="preserve">Though two independent diagnostic </w:t>
      </w:r>
      <w:r w:rsidRPr="009901C4">
        <w:rPr>
          <w:rStyle w:val="Strong"/>
          <w:noProof/>
        </w:rPr>
        <w:t>statements</w:t>
      </w:r>
      <w:r w:rsidRPr="009901C4">
        <w:rPr>
          <w:noProof/>
        </w:rPr>
        <w:t xml:space="preserve"> cannot be reported in one OBX segment, </w:t>
      </w:r>
      <w:r>
        <w:rPr>
          <w:noProof/>
        </w:rPr>
        <w:t xml:space="preserve">unless they represent elements of a single list to which all other OBX field values apply equally, </w:t>
      </w:r>
      <w:r w:rsidRPr="009901C4">
        <w:rPr>
          <w:noProof/>
        </w:rPr>
        <w:t>multiple categorical responses are allowed (usually as CWE data types separated by repeat delimiters), so long as they are fragments (modifiers) that together construct one diagnostic statement.  Right upper lobe (recorded as one code) and pneumonia (recorded as another code), for example, could be both reported in one OBX segment.  Such multiple "values" would be separated by repeat delimiters.</w:t>
      </w:r>
      <w:r>
        <w:rPr>
          <w:noProof/>
        </w:rPr>
        <w:t xml:space="preserve">  The other example where use of repeat delimiters is allowed for coded values would be a list of conditions or mutations tested for to provide reference for the test results reported in related, but independent OBX segments. Multiple answers to a single question (for example mark all that apply type questions) could also be handled using this approach.  It is important to state that ANY independent observation, that may require parent-child linking to additional tests, such as reflex testing, SHALL NOT be included in a single OBX-5 field using repeat delimiters, nor any list elements that require variations in the values of other OBX field values.</w:t>
      </w:r>
    </w:p>
    <w:p w14:paraId="659DD904" w14:textId="77777777" w:rsidR="00DD6D98" w:rsidRDefault="00DD6D98" w:rsidP="00DD6D98">
      <w:pPr>
        <w:pStyle w:val="NormalIndented"/>
        <w:rPr>
          <w:noProof/>
        </w:rPr>
      </w:pPr>
      <w:r>
        <w:rPr>
          <w:noProof/>
        </w:rPr>
        <w:t xml:space="preserve">The following provides an example of how this may be communicated for </w:t>
      </w:r>
      <w:r w:rsidRPr="00E37EDE">
        <w:rPr>
          <w:noProof/>
        </w:rPr>
        <w:t>10 Cystic Fibrosis mutations, where the mutations are highlighted in red font (note that some labs test for as many as 140 mutations):</w:t>
      </w:r>
    </w:p>
    <w:p w14:paraId="739B5241" w14:textId="77777777" w:rsidR="00DD6D98" w:rsidRPr="00E4431B" w:rsidRDefault="00DD6D98" w:rsidP="00DD6D98">
      <w:pPr>
        <w:pStyle w:val="Example"/>
      </w:pPr>
      <w:r w:rsidRPr="00E4431B">
        <w:lastRenderedPageBreak/>
        <w:t>OBX|1|CWE|21656-4^CFTR gene mutations tested for in Blood or Tissue by Molecular genetics method Nominal ^LN|1|c.254G&gt;A^^HGVS~c.350G&gt;A^^HGVS~c.489+1G&gt;T^^HGVS~c.579+1G&gt;T^^HGVS~c.1000C&gt;T^^HGVS~c.1040G&gt;C^^HGVS~c.1364C&gt;A^^HGVS~c.1519_1521del^^HGVS~c.1521_1523del^^HGVS~c.1585-1G&gt;A^^HGVS|||N|||F</w:t>
      </w:r>
    </w:p>
    <w:p w14:paraId="28AF85B8" w14:textId="77777777" w:rsidR="00DD6D98" w:rsidRPr="009901C4" w:rsidRDefault="00DD6D98" w:rsidP="00DD6D98">
      <w:pPr>
        <w:pStyle w:val="NormalIndented"/>
        <w:rPr>
          <w:noProof/>
        </w:rPr>
      </w:pPr>
    </w:p>
    <w:p w14:paraId="70A9B24B" w14:textId="77777777" w:rsidR="00DD6D98" w:rsidRPr="009901C4" w:rsidRDefault="00DD6D98" w:rsidP="00DD6D98">
      <w:pPr>
        <w:pStyle w:val="NormalIndented"/>
        <w:rPr>
          <w:noProof/>
        </w:rPr>
      </w:pPr>
      <w:r w:rsidRPr="009901C4">
        <w:rPr>
          <w:noProof/>
        </w:rPr>
        <w:t>Multiple OBX segments with the same observation ID and Sub ID</w:t>
      </w:r>
    </w:p>
    <w:p w14:paraId="3929C7E8" w14:textId="77777777" w:rsidR="00DD6D98" w:rsidRPr="009901C4" w:rsidRDefault="00DD6D98" w:rsidP="00DD6D98">
      <w:pPr>
        <w:pStyle w:val="NormalIndented"/>
        <w:rPr>
          <w:noProof/>
        </w:rPr>
      </w:pPr>
      <w:r w:rsidRPr="009901C4">
        <w:rPr>
          <w:noProof/>
        </w:rPr>
        <w:t xml:space="preserve">In some systems, a single observation may include </w:t>
      </w:r>
      <w:r w:rsidRPr="009901C4">
        <w:rPr>
          <w:rStyle w:val="Strong"/>
          <w:noProof/>
        </w:rPr>
        <w:t>fragments</w:t>
      </w:r>
      <w:r w:rsidRPr="009901C4">
        <w:rPr>
          <w:noProof/>
        </w:rPr>
        <w:t xml:space="preserve"> of more than one data type.  The most common example is a numeric result followed by coded comments (CWE).  In this case, the logical observation can be sent in more than one OBX segment.  For example, one segment of numeric data type for the numeric result and another segment of CWE data type for coded comments.  If the producer was reporting multiple coded comments they would all be sent in one OBX segment separated by repeat delimiters because they all modified a single logical observation.  Multiple OBX segments with the same observation ID and sub ID should always be sent in sequence with the most significant OBX segment (the one that has the normal flag/units and or reference range and status flag) first.  The value of </w:t>
      </w:r>
      <w:r w:rsidRPr="009901C4">
        <w:rPr>
          <w:rStyle w:val="ReferenceAttribute"/>
          <w:noProof/>
        </w:rPr>
        <w:t>OBX-6 through 12</w:t>
      </w:r>
      <w:r w:rsidRPr="009901C4">
        <w:rPr>
          <w:noProof/>
        </w:rPr>
        <w:t xml:space="preserve"> should be null in any following OBX segments with the same </w:t>
      </w:r>
      <w:r w:rsidRPr="009901C4">
        <w:rPr>
          <w:rStyle w:val="ReferenceAttribute"/>
          <w:noProof/>
        </w:rPr>
        <w:t>OBX-3-observation identifier</w:t>
      </w:r>
      <w:r w:rsidRPr="009901C4">
        <w:rPr>
          <w:noProof/>
        </w:rPr>
        <w:t xml:space="preserve"> and </w:t>
      </w:r>
      <w:r w:rsidRPr="009901C4">
        <w:rPr>
          <w:rStyle w:val="ReferenceAttribute"/>
          <w:noProof/>
        </w:rPr>
        <w:t>OBX-4-observation sub-ID</w:t>
      </w:r>
      <w:r w:rsidRPr="009901C4">
        <w:rPr>
          <w:noProof/>
        </w:rPr>
        <w:t>.  For the purpose of replacement or deletion, multiple OBX segments with the same observation ID and sub ID are treated as a unit.  If any are replaced or deleted, they all are replaced.</w:t>
      </w:r>
    </w:p>
    <w:p w14:paraId="12E6CF0C" w14:textId="77777777" w:rsidR="00DD6D98" w:rsidRPr="009901C4" w:rsidRDefault="00DD6D98" w:rsidP="00DD6D98">
      <w:pPr>
        <w:pStyle w:val="NormalIndented"/>
        <w:keepNext/>
        <w:rPr>
          <w:noProof/>
        </w:rPr>
      </w:pPr>
      <w:r w:rsidRPr="009901C4">
        <w:rPr>
          <w:noProof/>
        </w:rPr>
        <w:t xml:space="preserve">Coded values </w:t>
      </w:r>
    </w:p>
    <w:p w14:paraId="3BA1C8F1" w14:textId="0C6D036F" w:rsidR="00DD6D98" w:rsidRPr="009901C4" w:rsidRDefault="00DD6D98" w:rsidP="00DD6D98">
      <w:pPr>
        <w:pStyle w:val="NormalIndented"/>
        <w:keepNext/>
        <w:rPr>
          <w:noProof/>
        </w:rPr>
      </w:pPr>
      <w:r w:rsidRPr="009901C4">
        <w:rPr>
          <w:noProof/>
        </w:rPr>
        <w:t xml:space="preserve">When an OBX segment contains values of CWE data types, the observations are stored as a combination of codes and/or text.  In Section </w:t>
      </w:r>
      <w:r>
        <w:fldChar w:fldCharType="begin"/>
      </w:r>
      <w:r>
        <w:instrText xml:space="preserve"> REF _Ref175467859 \r \h  \* MERGEFORMAT </w:instrText>
      </w:r>
      <w:r>
        <w:fldChar w:fldCharType="separate"/>
      </w:r>
      <w:r w:rsidR="00BA54E3" w:rsidRPr="00BA54E3">
        <w:rPr>
          <w:rStyle w:val="HyperlinkText"/>
        </w:rPr>
        <w:t>7.8.3</w:t>
      </w:r>
      <w:r>
        <w:fldChar w:fldCharType="end"/>
      </w:r>
      <w:r w:rsidRPr="009901C4">
        <w:rPr>
          <w:noProof/>
        </w:rPr>
        <w:t>, "</w:t>
      </w:r>
      <w:r>
        <w:fldChar w:fldCharType="begin"/>
      </w:r>
      <w:r>
        <w:instrText xml:space="preserve"> REF _Ref496338167 \h  \* MERGEFORMAT </w:instrText>
      </w:r>
      <w:r>
        <w:fldChar w:fldCharType="separate"/>
      </w:r>
      <w:ins w:id="1455" w:author="Lynn Laakso" w:date="2022-09-09T13:32:00Z">
        <w:r w:rsidR="00BA54E3" w:rsidRPr="00BA54E3">
          <w:rPr>
            <w:rStyle w:val="HyperlinkText"/>
          </w:rPr>
          <w:t>CSS</w:t>
        </w:r>
        <w:r w:rsidR="00BA54E3" w:rsidRPr="00BA54E3">
          <w:rPr>
            <w:rStyle w:val="HyperlinkText"/>
          </w:rPr>
          <w:fldChar w:fldCharType="begin"/>
        </w:r>
        <w:r w:rsidR="00BA54E3" w:rsidRPr="00BA54E3">
          <w:rPr>
            <w:rStyle w:val="HyperlinkText"/>
          </w:rPr>
          <w:instrText xml:space="preserve"> XE "CSS" </w:instrText>
        </w:r>
        <w:r w:rsidR="00BA54E3" w:rsidRPr="00BA54E3">
          <w:rPr>
            <w:rStyle w:val="HyperlinkText"/>
          </w:rPr>
          <w:fldChar w:fldCharType="end"/>
        </w:r>
        <w:r w:rsidR="00BA54E3" w:rsidRPr="00BA54E3">
          <w:rPr>
            <w:rStyle w:val="HyperlinkText"/>
          </w:rPr>
          <w:t xml:space="preserve"> - </w:t>
        </w:r>
        <w:r w:rsidR="00BA54E3" w:rsidRPr="00BA54E3">
          <w:rPr>
            <w:rStyle w:val="HyperlinkText"/>
          </w:rPr>
          <w:fldChar w:fldCharType="begin"/>
        </w:r>
        <w:r w:rsidR="00BA54E3" w:rsidRPr="00BA54E3">
          <w:rPr>
            <w:rStyle w:val="HyperlinkText"/>
          </w:rPr>
          <w:instrText xml:space="preserve"> XE "Segments:CSS" </w:instrText>
        </w:r>
        <w:r w:rsidR="00BA54E3" w:rsidRPr="00BA54E3">
          <w:rPr>
            <w:rStyle w:val="HyperlinkText"/>
          </w:rPr>
          <w:fldChar w:fldCharType="end"/>
        </w:r>
        <w:r w:rsidR="00BA54E3" w:rsidRPr="00BA54E3">
          <w:rPr>
            <w:rStyle w:val="HyperlinkText"/>
          </w:rPr>
          <w:t>Clinical Study Data Schedule Segment</w:t>
        </w:r>
      </w:ins>
      <w:r>
        <w:fldChar w:fldCharType="end"/>
      </w:r>
      <w:r w:rsidRPr="009901C4">
        <w:rPr>
          <w:noProof/>
        </w:rPr>
        <w:t>," examples of results that are represented as CWE data types are shown in the first and second OBX segments of OBR 1 and the first and second OBX segments of OBR 2.  The observation may be an observation battery ID (for recommended studies), a diagnostic code or finding (for a diagnostic impression), or an anatomic site for a pathology report, or any of the other kinds of coded results.</w:t>
      </w:r>
    </w:p>
    <w:p w14:paraId="48A68743" w14:textId="77777777" w:rsidR="00DD6D98" w:rsidRPr="009901C4" w:rsidRDefault="00DD6D98" w:rsidP="00DD6D98">
      <w:pPr>
        <w:pStyle w:val="NormalIndented"/>
        <w:rPr>
          <w:noProof/>
        </w:rPr>
      </w:pPr>
      <w:r w:rsidRPr="009901C4">
        <w:rPr>
          <w:noProof/>
        </w:rPr>
        <w:t xml:space="preserve">It is not necessary to always encode the information stored within a coded observation.  For example, a chest X-ray impression could be transmitted as pure text even though it has a CWE data type.  In this case, the test must be recorded as the second component of the </w:t>
      </w:r>
      <w:r w:rsidRPr="009901C4">
        <w:rPr>
          <w:rStyle w:val="Strong"/>
          <w:noProof/>
        </w:rPr>
        <w:t>result code,</w:t>
      </w:r>
      <w:r w:rsidRPr="009901C4">
        <w:rPr>
          <w:noProof/>
        </w:rPr>
        <w:t xml:space="preserve"> e.g., </w:t>
      </w:r>
    </w:p>
    <w:p w14:paraId="379FFAA5" w14:textId="77777777" w:rsidR="00DD6D98" w:rsidRPr="009901C4" w:rsidRDefault="00DD6D98" w:rsidP="00DD6D98">
      <w:pPr>
        <w:pStyle w:val="Example"/>
        <w:ind w:left="1377"/>
      </w:pPr>
      <w:r w:rsidRPr="009901C4">
        <w:t>OBX|1|CWE|19005^X-Ray Impression^LN|1|^CONGESTIVE HEART FAILURE.|...&lt;cr&gt;</w:t>
      </w:r>
    </w:p>
    <w:p w14:paraId="0F5F5599" w14:textId="77777777" w:rsidR="00DD6D98" w:rsidRPr="009901C4" w:rsidRDefault="00DD6D98" w:rsidP="00DD6D98">
      <w:pPr>
        <w:pStyle w:val="NormalIndented"/>
        <w:rPr>
          <w:noProof/>
        </w:rPr>
      </w:pPr>
      <w:r w:rsidRPr="009901C4">
        <w:rPr>
          <w:noProof/>
        </w:rPr>
        <w:t>However, separate impressions, recommendations, etc., even if recorded as pure text, should be recorded in separate result segments.  That is, congestive heart failure and pneumonia should not be sent as:</w:t>
      </w:r>
    </w:p>
    <w:p w14:paraId="57639743" w14:textId="77777777" w:rsidR="00DD6D98" w:rsidRPr="009901C4" w:rsidRDefault="00DD6D98" w:rsidP="00DD6D98">
      <w:pPr>
        <w:pStyle w:val="Example"/>
        <w:ind w:left="1377"/>
      </w:pPr>
      <w:r w:rsidRPr="009901C4">
        <w:t>OBX|1|CWE|19005^X-Ray Impression^LN|1|^CONGESTIVE HEART FAILURE AND PNEUMONIA|...&lt;cr&gt;</w:t>
      </w:r>
    </w:p>
    <w:p w14:paraId="22AEC686" w14:textId="77777777" w:rsidR="00DD6D98" w:rsidRPr="009901C4" w:rsidRDefault="00DD6D98" w:rsidP="00DD6D98">
      <w:pPr>
        <w:pStyle w:val="NormalIndented"/>
        <w:rPr>
          <w:noProof/>
        </w:rPr>
      </w:pPr>
      <w:r w:rsidRPr="009901C4">
        <w:rPr>
          <w:noProof/>
        </w:rPr>
        <w:t>but as:</w:t>
      </w:r>
    </w:p>
    <w:p w14:paraId="2602CCB6" w14:textId="77777777" w:rsidR="00DD6D98" w:rsidRPr="009901C4" w:rsidRDefault="00DD6D98" w:rsidP="00DD6D98">
      <w:pPr>
        <w:pStyle w:val="Example"/>
        <w:ind w:left="1377"/>
      </w:pPr>
      <w:r w:rsidRPr="009901C4">
        <w:t>OBX|1|CWE|19005^X-Ray Impression^LN|1|^CONGESTIVE HEART FAILURE|...&lt;cr&gt;</w:t>
      </w:r>
    </w:p>
    <w:p w14:paraId="54742746" w14:textId="77777777" w:rsidR="00DD6D98" w:rsidRPr="009901C4" w:rsidRDefault="00DD6D98" w:rsidP="00DD6D98">
      <w:pPr>
        <w:pStyle w:val="Example"/>
        <w:ind w:left="1377"/>
      </w:pPr>
      <w:r w:rsidRPr="009901C4">
        <w:t>OBX|2|CWE|19005^X-Ray Impression^LN|2|^PNEUMONIA|....&lt;cr&gt;</w:t>
      </w:r>
    </w:p>
    <w:p w14:paraId="07139B60" w14:textId="77777777" w:rsidR="00DD6D98" w:rsidRPr="009901C4" w:rsidRDefault="00DD6D98" w:rsidP="00DD6D98">
      <w:pPr>
        <w:pStyle w:val="NormalIndented"/>
        <w:rPr>
          <w:noProof/>
        </w:rPr>
      </w:pPr>
      <w:r w:rsidRPr="009901C4">
        <w:rPr>
          <w:noProof/>
        </w:rPr>
        <w:t>Even better would be fully-coded results that include computer understandable codes (component 1) instead of, or in addition to, the text description (component 2).  One may include multiple values in a CWE value and these can be mixtures of code and text, but only when they are needed to construct one diagnosis, impression, or concept.  When text follows codes as an independent value it would be taken as a modifier or addenda to the codes.  E.g.,</w:t>
      </w:r>
    </w:p>
    <w:p w14:paraId="163C576B" w14:textId="77777777" w:rsidR="00DD6D98" w:rsidRPr="009901C4" w:rsidRDefault="00DD6D98" w:rsidP="00DD6D98">
      <w:pPr>
        <w:pStyle w:val="Example"/>
        <w:ind w:left="1380"/>
      </w:pPr>
      <w:r w:rsidRPr="009901C4">
        <w:t>OBX|1|CWE|</w:t>
      </w:r>
      <w:r w:rsidRPr="00676452">
        <w:rPr>
          <w:szCs w:val="16"/>
        </w:rPr>
        <w:t>19005-8^X-ray impression^LN~29548-5^DiagnosisImpPatient^LN</w:t>
      </w:r>
      <w:r w:rsidRPr="009901C4" w:rsidDel="000E7957">
        <w:t xml:space="preserve"> </w:t>
      </w:r>
      <w:r w:rsidRPr="009901C4">
        <w:t>|1|428.0^CONGESTIVE HEART FAI</w:t>
      </w:r>
      <w:r>
        <w:t>LURE^I9C~^MASSIVE HEART|...&lt;cr&gt;</w:t>
      </w:r>
    </w:p>
    <w:p w14:paraId="23F2576C" w14:textId="77777777" w:rsidR="00DD6D98" w:rsidRPr="009901C4" w:rsidRDefault="00DD6D98" w:rsidP="00DD6D98">
      <w:pPr>
        <w:pStyle w:val="NormalList"/>
        <w:rPr>
          <w:noProof/>
        </w:rPr>
      </w:pPr>
      <w:r w:rsidRPr="009901C4">
        <w:rPr>
          <w:noProof/>
        </w:rPr>
        <w:t>The text in component 2 should be an accurate description of the code in component 1.  Likewise, if used, the text in component 5 should be an accurate description of the code in component 4.</w:t>
      </w:r>
    </w:p>
    <w:p w14:paraId="2310A2E0" w14:textId="77777777" w:rsidR="00DD6D98" w:rsidRPr="009901C4" w:rsidRDefault="00DD6D98" w:rsidP="00DD6D98">
      <w:pPr>
        <w:pStyle w:val="NormalList"/>
        <w:rPr>
          <w:noProof/>
        </w:rPr>
      </w:pPr>
      <w:r w:rsidRPr="009901C4">
        <w:rPr>
          <w:noProof/>
        </w:rPr>
        <w:t>Insertion of CDA within an OBX:</w:t>
      </w:r>
    </w:p>
    <w:p w14:paraId="504540A5" w14:textId="77777777" w:rsidR="00DD6D98" w:rsidRPr="009901C4" w:rsidRDefault="00DD6D98" w:rsidP="00DD6D98">
      <w:pPr>
        <w:pStyle w:val="NormalIndented"/>
        <w:rPr>
          <w:noProof/>
        </w:rPr>
      </w:pPr>
      <w:r w:rsidRPr="009901C4">
        <w:rPr>
          <w:noProof/>
        </w:rPr>
        <w:t xml:space="preserve">CDA documents are to be exchanged in the OBX segment.  The value of </w:t>
      </w:r>
      <w:r w:rsidRPr="009901C4">
        <w:rPr>
          <w:rStyle w:val="ReferenceAttribute"/>
          <w:noProof/>
        </w:rPr>
        <w:t>OBX-2-Value Type</w:t>
      </w:r>
      <w:r w:rsidRPr="009901C4">
        <w:rPr>
          <w:noProof/>
        </w:rPr>
        <w:t xml:space="preserve"> should be set to 'ED'.  </w:t>
      </w:r>
      <w:r w:rsidRPr="009901C4">
        <w:rPr>
          <w:rStyle w:val="ReferenceAttribute"/>
          <w:noProof/>
        </w:rPr>
        <w:t>OBX-5-Observation Value</w:t>
      </w:r>
      <w:r w:rsidRPr="009901C4">
        <w:rPr>
          <w:noProof/>
        </w:rPr>
        <w:t xml:space="preserve"> contains the MIME package encoded as an encapsulated data type.  The components should be valued as follows:</w:t>
      </w:r>
    </w:p>
    <w:p w14:paraId="0BCDC88B" w14:textId="77777777" w:rsidR="00DD6D98" w:rsidRPr="009901C4" w:rsidRDefault="00DD6D98" w:rsidP="00DD6D98">
      <w:pPr>
        <w:pStyle w:val="NormalListBullets"/>
        <w:numPr>
          <w:ilvl w:val="0"/>
          <w:numId w:val="29"/>
        </w:numPr>
        <w:rPr>
          <w:noProof/>
        </w:rPr>
      </w:pPr>
      <w:r w:rsidRPr="009901C4">
        <w:rPr>
          <w:noProof/>
        </w:rPr>
        <w:lastRenderedPageBreak/>
        <w:t xml:space="preserve">Set the value of </w:t>
      </w:r>
      <w:r w:rsidRPr="009901C4">
        <w:rPr>
          <w:rStyle w:val="ReferenceAttribute"/>
          <w:noProof/>
        </w:rPr>
        <w:t>OBX-5.2-Type of Data</w:t>
      </w:r>
      <w:r w:rsidRPr="009901C4">
        <w:rPr>
          <w:noProof/>
        </w:rPr>
        <w:t xml:space="preserve"> to 'multipart.'</w:t>
      </w:r>
    </w:p>
    <w:p w14:paraId="709344B9"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 xml:space="preserve">OBX-5.3-Data Subtype </w:t>
      </w:r>
      <w:r w:rsidRPr="009901C4">
        <w:rPr>
          <w:noProof/>
        </w:rPr>
        <w:t>to '-hl7-cda-level-one.'</w:t>
      </w:r>
    </w:p>
    <w:p w14:paraId="5CC0714E"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 xml:space="preserve">OBX-5.4-Encoding </w:t>
      </w:r>
      <w:r w:rsidRPr="009901C4">
        <w:rPr>
          <w:noProof/>
        </w:rPr>
        <w:t>to 'A'.  (Note that a MIME package is not itself Base64-encoded.  Rather entities within the MIME package are Base64-encoded.  A MIME package is sent as ASCII text.  Therefore, the correct value is 'A' not 'Base64.'</w:t>
      </w:r>
    </w:p>
    <w:p w14:paraId="5DC7A02A"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OBX-5.5-Data</w:t>
      </w:r>
      <w:r w:rsidRPr="009901C4">
        <w:rPr>
          <w:noProof/>
        </w:rPr>
        <w:t xml:space="preserve"> to equal the MIME package.  Every entity within the MIME package must be Base64-encoded.  As stated in Chapter 2, "the data component must be scanned before transmission for HL7 delimiter characters (and other non-printing ASCII or non-ASCII characters such as LineFeed), and any found must be escaped by using the HL7 escape sequences defined in Section 2.7 'Use of escape sequences in text fields.' On the receiving application, the data field must be de-escaped after being parsed."  As a result, CR/LF sequences required in the MIME package need to be escaped (i.e., converted to '\X0D0A\') prior to transmission.  The content type of the first MIME entity is set to 'application/x-hl7-cda-level-one+xml', and should contain the CDA document itself.  Multimedia objects referenced by the CDA document that need to be transmitted within the CDA document are to be placed in successive entities of the MIME package.</w:t>
      </w:r>
    </w:p>
    <w:p w14:paraId="4E585B80" w14:textId="77777777" w:rsidR="00DD6D98" w:rsidRPr="009901C4" w:rsidRDefault="00DD6D98" w:rsidP="00DD6D98">
      <w:pPr>
        <w:pStyle w:val="Heading4"/>
        <w:rPr>
          <w:noProof/>
        </w:rPr>
      </w:pPr>
      <w:bookmarkStart w:id="1456" w:name="_Toc532896070"/>
      <w:bookmarkStart w:id="1457" w:name="_Toc245859"/>
      <w:bookmarkStart w:id="1458" w:name="_Ref46117637"/>
      <w:bookmarkStart w:id="1459" w:name="_Ref46117667"/>
      <w:r w:rsidRPr="009901C4">
        <w:rPr>
          <w:noProof/>
        </w:rPr>
        <w:t>OBX-6   Units</w:t>
      </w:r>
      <w:r w:rsidRPr="009901C4">
        <w:rPr>
          <w:noProof/>
        </w:rPr>
        <w:fldChar w:fldCharType="begin"/>
      </w:r>
      <w:r w:rsidRPr="009901C4">
        <w:rPr>
          <w:noProof/>
        </w:rPr>
        <w:instrText xml:space="preserve"> XE "Units" </w:instrText>
      </w:r>
      <w:r w:rsidRPr="009901C4">
        <w:rPr>
          <w:noProof/>
        </w:rPr>
        <w:fldChar w:fldCharType="end"/>
      </w:r>
      <w:r w:rsidRPr="009901C4">
        <w:rPr>
          <w:noProof/>
        </w:rPr>
        <w:t xml:space="preserve">   (CWE)   00574</w:t>
      </w:r>
      <w:bookmarkEnd w:id="1456"/>
      <w:bookmarkEnd w:id="1457"/>
      <w:bookmarkEnd w:id="1458"/>
      <w:bookmarkEnd w:id="1459"/>
    </w:p>
    <w:p w14:paraId="2EBB1B1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0AEFCF" w14:textId="77777777" w:rsidR="00DD6D98" w:rsidRDefault="00DD6D98" w:rsidP="00DD6D98">
      <w:pPr>
        <w:pStyle w:val="NormalIndented"/>
        <w:rPr>
          <w:snapToGrid w:val="0"/>
        </w:rPr>
      </w:pPr>
      <w:r w:rsidRPr="009901C4">
        <w:rPr>
          <w:noProof/>
        </w:rPr>
        <w:t xml:space="preserve">Definition: </w:t>
      </w:r>
      <w:r w:rsidRPr="00676452">
        <w:rPr>
          <w:snapToGrid w:val="0"/>
        </w:rPr>
        <w:t xml:space="preserve">This field contains the units of measurement for the value in </w:t>
      </w:r>
      <w:r w:rsidRPr="00676452">
        <w:rPr>
          <w:rStyle w:val="ReferenceAttribute"/>
        </w:rPr>
        <w:t>OBX-5, Observation Value</w:t>
      </w:r>
      <w:r w:rsidRPr="00676452">
        <w:rPr>
          <w:snapToGrid w:val="0"/>
        </w:rPr>
        <w:t xml:space="preserve">.  Coding system from which the values may be drawn include, UCUM, ISO+, ANSI X3.50 - </w:t>
      </w:r>
      <w:proofErr w:type="gramStart"/>
      <w:r w:rsidRPr="00676452">
        <w:rPr>
          <w:snapToGrid w:val="0"/>
        </w:rPr>
        <w:t>1986  and</w:t>
      </w:r>
      <w:proofErr w:type="gramEnd"/>
      <w:r w:rsidRPr="00676452">
        <w:rPr>
          <w:snapToGrid w:val="0"/>
        </w:rPr>
        <w:t xml:space="preserve"> site specific (local) coding systems.  Considering Version 3 direction and consistent use of V2 and V3 messages/documents within an organization, use of UCUM is strongly recommended.</w:t>
      </w:r>
      <w:r w:rsidRPr="00505B37">
        <w:t xml:space="preserve"> </w:t>
      </w:r>
      <w:r w:rsidRPr="00505B37">
        <w:rPr>
          <w:snapToGrid w:val="0"/>
        </w:rPr>
        <w:t>Refer to Table 0623 - Units in Chapter 2C for valid values.</w:t>
      </w:r>
    </w:p>
    <w:p w14:paraId="4D9EC9B7" w14:textId="77777777" w:rsidR="00DD6D98" w:rsidRPr="009901C4" w:rsidRDefault="00DD6D98" w:rsidP="00DD6D98">
      <w:pPr>
        <w:pStyle w:val="NormalIndented"/>
        <w:rPr>
          <w:snapToGrid w:val="0"/>
        </w:rPr>
      </w:pPr>
      <w:r>
        <w:rPr>
          <w:snapToGrid w:val="0"/>
        </w:rPr>
        <w:t>Note that OBX-6 applies to both OBX-5.2 and OBX-5.4 if OBX-2 = “SN”.</w:t>
      </w:r>
    </w:p>
    <w:p w14:paraId="5FAD5270" w14:textId="77777777" w:rsidR="00DD6D98" w:rsidRPr="009901C4" w:rsidRDefault="00DD6D98" w:rsidP="00DD6D98">
      <w:pPr>
        <w:pStyle w:val="Heading4"/>
        <w:rPr>
          <w:noProof/>
        </w:rPr>
      </w:pPr>
      <w:bookmarkStart w:id="1460" w:name="_Toc234054491"/>
      <w:bookmarkStart w:id="1461" w:name="_Toc234054498"/>
      <w:bookmarkStart w:id="1462" w:name="_Toc234054505"/>
      <w:bookmarkStart w:id="1463" w:name="_Toc234054538"/>
      <w:bookmarkStart w:id="1464" w:name="_Toc532896074"/>
      <w:bookmarkStart w:id="1465" w:name="_Toc245860"/>
      <w:bookmarkEnd w:id="1460"/>
      <w:bookmarkEnd w:id="1461"/>
      <w:bookmarkEnd w:id="1462"/>
      <w:bookmarkEnd w:id="1463"/>
      <w:r w:rsidRPr="009901C4">
        <w:rPr>
          <w:noProof/>
        </w:rPr>
        <w:t>OBX-7   Reference Range</w:t>
      </w:r>
      <w:r w:rsidRPr="009901C4">
        <w:rPr>
          <w:noProof/>
        </w:rPr>
        <w:fldChar w:fldCharType="begin"/>
      </w:r>
      <w:r w:rsidRPr="009901C4">
        <w:rPr>
          <w:noProof/>
        </w:rPr>
        <w:instrText xml:space="preserve"> XE "References range" </w:instrText>
      </w:r>
      <w:r w:rsidRPr="009901C4">
        <w:rPr>
          <w:noProof/>
        </w:rPr>
        <w:fldChar w:fldCharType="end"/>
      </w:r>
      <w:r w:rsidRPr="009901C4">
        <w:rPr>
          <w:noProof/>
        </w:rPr>
        <w:t xml:space="preserve">   (ST)   00575</w:t>
      </w:r>
      <w:bookmarkEnd w:id="1464"/>
      <w:bookmarkEnd w:id="1465"/>
      <w:r w:rsidRPr="009901C4">
        <w:rPr>
          <w:noProof/>
        </w:rPr>
        <w:t xml:space="preserve"> </w:t>
      </w:r>
    </w:p>
    <w:p w14:paraId="17406E2E" w14:textId="77777777" w:rsidR="00DD6D98" w:rsidRPr="009901C4" w:rsidRDefault="00DD6D98" w:rsidP="00DD6D98">
      <w:pPr>
        <w:pStyle w:val="NormalIndented"/>
        <w:rPr>
          <w:noProof/>
        </w:rPr>
      </w:pPr>
      <w:r w:rsidRPr="009901C4">
        <w:rPr>
          <w:noProof/>
        </w:rPr>
        <w:t>Components:  for numeric values in the format:</w:t>
      </w:r>
    </w:p>
    <w:p w14:paraId="1DCF85DF" w14:textId="77777777" w:rsidR="00DD6D98" w:rsidRPr="009901C4" w:rsidRDefault="00DD6D98" w:rsidP="00DD6D98">
      <w:pPr>
        <w:pStyle w:val="NormalListAlpha"/>
        <w:tabs>
          <w:tab w:val="num" w:pos="1800"/>
        </w:tabs>
        <w:ind w:left="1380"/>
        <w:rPr>
          <w:noProof/>
        </w:rPr>
      </w:pPr>
      <w:r w:rsidRPr="009901C4">
        <w:rPr>
          <w:noProof/>
        </w:rPr>
        <w:t>lower limit-upper limit (when both lower and upper limits are defined, e.g., for potassium 3.5 - 4.5)</w:t>
      </w:r>
    </w:p>
    <w:p w14:paraId="3D4F8777" w14:textId="77777777" w:rsidR="00DD6D98" w:rsidRPr="009901C4" w:rsidRDefault="00DD6D98" w:rsidP="00DD6D98">
      <w:pPr>
        <w:pStyle w:val="NormalListAlpha"/>
        <w:tabs>
          <w:tab w:val="num" w:pos="1800"/>
        </w:tabs>
        <w:ind w:left="1380"/>
        <w:rPr>
          <w:noProof/>
        </w:rPr>
      </w:pPr>
      <w:r w:rsidRPr="009901C4">
        <w:rPr>
          <w:noProof/>
        </w:rPr>
        <w:t>&gt; lower limit</w:t>
      </w:r>
      <w:r w:rsidRPr="009901C4">
        <w:rPr>
          <w:noProof/>
        </w:rPr>
        <w:tab/>
      </w:r>
      <w:r w:rsidRPr="009901C4">
        <w:rPr>
          <w:noProof/>
        </w:rPr>
        <w:tab/>
        <w:t>(if no upper limit, e.g., &gt;10)</w:t>
      </w:r>
    </w:p>
    <w:p w14:paraId="2F0CB6B3" w14:textId="77777777" w:rsidR="00DD6D98" w:rsidRPr="009901C4" w:rsidRDefault="00DD6D98" w:rsidP="00DD6D98">
      <w:pPr>
        <w:pStyle w:val="NormalListAlpha"/>
        <w:tabs>
          <w:tab w:val="num" w:pos="1800"/>
        </w:tabs>
        <w:ind w:left="1380"/>
        <w:rPr>
          <w:noProof/>
        </w:rPr>
      </w:pPr>
      <w:r w:rsidRPr="009901C4">
        <w:rPr>
          <w:noProof/>
        </w:rPr>
        <w:t>&lt; upper limit</w:t>
      </w:r>
      <w:r w:rsidRPr="009901C4">
        <w:rPr>
          <w:noProof/>
        </w:rPr>
        <w:tab/>
      </w:r>
      <w:r w:rsidRPr="009901C4">
        <w:rPr>
          <w:noProof/>
        </w:rPr>
        <w:tab/>
        <w:t>(if no lower limit, e.g., &lt;15)</w:t>
      </w:r>
    </w:p>
    <w:p w14:paraId="15C9BC09" w14:textId="77777777" w:rsidR="00DD6D98" w:rsidRPr="009901C4" w:rsidRDefault="00DD6D98" w:rsidP="00DD6D98">
      <w:pPr>
        <w:pStyle w:val="NormalIndented"/>
        <w:rPr>
          <w:noProof/>
        </w:rPr>
      </w:pPr>
      <w:r w:rsidRPr="009901C4">
        <w:rPr>
          <w:noProof/>
        </w:rPr>
        <w:t>alphabetical values: the normal value may be reported in this location</w:t>
      </w:r>
    </w:p>
    <w:p w14:paraId="773F51EC" w14:textId="77777777" w:rsidR="00DD6D98" w:rsidRPr="009901C4" w:rsidRDefault="00DD6D98" w:rsidP="00DD6D98">
      <w:pPr>
        <w:pStyle w:val="NormalIndented"/>
        <w:rPr>
          <w:noProof/>
        </w:rPr>
      </w:pPr>
      <w:r w:rsidRPr="009901C4">
        <w:rPr>
          <w:noProof/>
        </w:rPr>
        <w:t>Definition:  When the observation quantifies the amount of a toxic substance, then the upper limit of the range identifies the toxic limit.  If the observation quantifies a drug, the lower limits identify the lower therapeutic bounds and the upper limits represent the upper therapeutic bounds above which toxic side effects are common.</w:t>
      </w:r>
    </w:p>
    <w:p w14:paraId="5336D4D4" w14:textId="77777777" w:rsidR="00DD6D98" w:rsidRPr="009901C4" w:rsidRDefault="00DD6D98" w:rsidP="00DD6D98">
      <w:pPr>
        <w:pStyle w:val="Heading4"/>
        <w:rPr>
          <w:noProof/>
        </w:rPr>
      </w:pPr>
      <w:bookmarkStart w:id="1466" w:name="_Toc532896075"/>
      <w:bookmarkStart w:id="1467" w:name="_Toc245861"/>
      <w:r w:rsidRPr="009901C4">
        <w:rPr>
          <w:noProof/>
        </w:rPr>
        <w:lastRenderedPageBreak/>
        <w:t>OBX-8   Interpretation Codes</w:t>
      </w:r>
      <w:r w:rsidRPr="009901C4">
        <w:rPr>
          <w:noProof/>
        </w:rPr>
        <w:fldChar w:fldCharType="begin"/>
      </w:r>
      <w:r w:rsidRPr="009901C4">
        <w:rPr>
          <w:noProof/>
        </w:rPr>
        <w:instrText xml:space="preserve"> XE "interpretation codes" </w:instrText>
      </w:r>
      <w:r w:rsidRPr="009901C4">
        <w:rPr>
          <w:noProof/>
        </w:rPr>
        <w:fldChar w:fldCharType="end"/>
      </w:r>
      <w:r w:rsidRPr="009901C4">
        <w:rPr>
          <w:noProof/>
        </w:rPr>
        <w:t xml:space="preserve">   (CWE)   00576</w:t>
      </w:r>
      <w:bookmarkEnd w:id="1466"/>
      <w:bookmarkEnd w:id="1467"/>
    </w:p>
    <w:p w14:paraId="798F99D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0E8CC1" w14:textId="77777777" w:rsidR="00DD6D98" w:rsidRPr="009901C4" w:rsidRDefault="00DD6D98" w:rsidP="00DD6D98">
      <w:pPr>
        <w:pStyle w:val="NormalIndented"/>
        <w:rPr>
          <w:noProof/>
        </w:rPr>
      </w:pPr>
      <w:r w:rsidRPr="009901C4">
        <w:rPr>
          <w:noProof/>
        </w:rPr>
        <w:t xml:space="preserve">Definition:  One or more codes specifying a categorical assessment of the observation value (OBX.5), such as "Normal", "Abnormal", </w:t>
      </w:r>
      <w:r>
        <w:rPr>
          <w:noProof/>
        </w:rPr>
        <w:t>"</w:t>
      </w:r>
      <w:r w:rsidRPr="009901C4">
        <w:rPr>
          <w:noProof/>
        </w:rPr>
        <w:t>Positive</w:t>
      </w:r>
      <w:r>
        <w:rPr>
          <w:noProof/>
        </w:rPr>
        <w:t>"</w:t>
      </w:r>
      <w:r w:rsidRPr="009901C4">
        <w:rPr>
          <w:noProof/>
        </w:rPr>
        <w:t xml:space="preserve">, </w:t>
      </w:r>
      <w:r>
        <w:rPr>
          <w:noProof/>
        </w:rPr>
        <w:t>"</w:t>
      </w:r>
      <w:r w:rsidRPr="009901C4">
        <w:rPr>
          <w:noProof/>
        </w:rPr>
        <w:t>Negative</w:t>
      </w:r>
      <w:r>
        <w:rPr>
          <w:noProof/>
        </w:rPr>
        <w:t>"</w:t>
      </w:r>
      <w:r w:rsidRPr="009901C4">
        <w:rPr>
          <w:noProof/>
        </w:rPr>
        <w:t xml:space="preserve">, "Resistant", "Susceptible", etc. </w:t>
      </w:r>
    </w:p>
    <w:p w14:paraId="6A3A7717" w14:textId="77777777" w:rsidR="00DD6D98" w:rsidRPr="009901C4" w:rsidRDefault="00DD6D98" w:rsidP="00DD6D98">
      <w:pPr>
        <w:pStyle w:val="NormalIndented"/>
        <w:rPr>
          <w:noProof/>
        </w:rPr>
      </w:pPr>
      <w:r w:rsidRPr="009901C4">
        <w:rPr>
          <w:noProof/>
        </w:rPr>
        <w:t>This field may also be used to convey an assessment of an observation where no legitimate result may be obtained.  This includes laboratory assays that are rejected due to the presence of interfering substances, specimen toxicity or failure of quality control.</w:t>
      </w:r>
    </w:p>
    <w:p w14:paraId="5FF7A949" w14:textId="77777777" w:rsidR="00DD6D98" w:rsidRPr="009901C4" w:rsidRDefault="00DD6D98" w:rsidP="00DD6D98">
      <w:pPr>
        <w:pStyle w:val="NormalIndented"/>
        <w:rPr>
          <w:noProof/>
        </w:rPr>
      </w:pPr>
      <w:r w:rsidRPr="009901C4">
        <w:rPr>
          <w:noProof/>
        </w:rPr>
        <w:t>As a CWE data type, this field may be populated with e</w:t>
      </w:r>
      <w:r>
        <w:rPr>
          <w:noProof/>
        </w:rPr>
        <w:t>ither HL7-</w:t>
      </w:r>
      <w:r w:rsidRPr="009901C4">
        <w:rPr>
          <w:noProof/>
        </w:rPr>
        <w:t>defined codes or codes derived from other code systems (such as SNOMED).</w:t>
      </w:r>
      <w:r>
        <w:rPr>
          <w:noProof/>
        </w:rPr>
        <w:t xml:space="preserve">  See</w:t>
      </w:r>
      <w:r w:rsidRPr="000147D6">
        <w:rPr>
          <w:noProof/>
        </w:rPr>
        <w:t xml:space="preserve"> </w:t>
      </w:r>
      <w:hyperlink r:id="rId56" w:anchor="HL70078" w:history="1">
        <w:r>
          <w:rPr>
            <w:rStyle w:val="HyperlinkText"/>
            <w:noProof/>
          </w:rPr>
          <w:t>User-defined Table 0078 – Interpretation Code</w:t>
        </w:r>
      </w:hyperlink>
      <w:r w:rsidRPr="000147D6">
        <w:rPr>
          <w:noProof/>
        </w:rPr>
        <w:t xml:space="preserve"> for </w:t>
      </w:r>
      <w:r>
        <w:rPr>
          <w:noProof/>
        </w:rPr>
        <w:t>potential</w:t>
      </w:r>
      <w:r w:rsidRPr="000147D6">
        <w:rPr>
          <w:noProof/>
        </w:rPr>
        <w:t xml:space="preserve"> entries. </w:t>
      </w:r>
    </w:p>
    <w:p w14:paraId="3B263FFE" w14:textId="77777777" w:rsidR="00DD6D98" w:rsidRPr="009901C4" w:rsidRDefault="00DD6D98" w:rsidP="00DD6D98">
      <w:pPr>
        <w:pStyle w:val="NormalIndented"/>
        <w:rPr>
          <w:noProof/>
        </w:rPr>
      </w:pPr>
      <w:r w:rsidRPr="009901C4">
        <w:rPr>
          <w:noProof/>
        </w:rPr>
        <w:t xml:space="preserve">When the filler can discern the normal status of a textual report, such as chest X-ray reports or microbiologic culture, these should be reported as </w:t>
      </w:r>
      <w:r>
        <w:rPr>
          <w:noProof/>
        </w:rPr>
        <w:t>"</w:t>
      </w:r>
      <w:r w:rsidRPr="009901C4">
        <w:rPr>
          <w:noProof/>
        </w:rPr>
        <w:t>N</w:t>
      </w:r>
      <w:r>
        <w:rPr>
          <w:noProof/>
        </w:rPr>
        <w:t>"</w:t>
      </w:r>
      <w:r w:rsidRPr="009901C4">
        <w:rPr>
          <w:noProof/>
        </w:rPr>
        <w:t xml:space="preserve"> when normal and </w:t>
      </w:r>
      <w:r>
        <w:rPr>
          <w:noProof/>
        </w:rPr>
        <w:t>"</w:t>
      </w:r>
      <w:r w:rsidRPr="009901C4">
        <w:rPr>
          <w:noProof/>
        </w:rPr>
        <w:t>A</w:t>
      </w:r>
      <w:r>
        <w:rPr>
          <w:noProof/>
        </w:rPr>
        <w:t>"</w:t>
      </w:r>
      <w:r w:rsidRPr="009901C4">
        <w:rPr>
          <w:noProof/>
        </w:rPr>
        <w:t xml:space="preserve">when abnormal.  Multiple codes, e.g., abnormal and worse, would be separated by a repeat delimiter, e.g., </w:t>
      </w:r>
      <w:r>
        <w:rPr>
          <w:noProof/>
        </w:rPr>
        <w:t>"</w:t>
      </w:r>
      <w:r w:rsidRPr="009901C4">
        <w:rPr>
          <w:noProof/>
        </w:rPr>
        <w:t>A~W</w:t>
      </w:r>
      <w:r>
        <w:rPr>
          <w:noProof/>
        </w:rPr>
        <w:t>"</w:t>
      </w:r>
      <w:r w:rsidRPr="009901C4">
        <w:rPr>
          <w:noProof/>
        </w:rPr>
        <w:t xml:space="preserve">. </w:t>
      </w:r>
    </w:p>
    <w:p w14:paraId="4571D162" w14:textId="77777777" w:rsidR="00DD6D98" w:rsidRPr="009901C4" w:rsidRDefault="00DD6D98" w:rsidP="00DD6D98">
      <w:pPr>
        <w:pStyle w:val="NormalIndented"/>
        <w:rPr>
          <w:rStyle w:val="ReferenceAttribute"/>
          <w:noProof/>
        </w:rPr>
      </w:pPr>
      <w:bookmarkStart w:id="1468" w:name="HL70078"/>
      <w:bookmarkEnd w:id="1468"/>
      <w:r w:rsidRPr="009901C4">
        <w:rPr>
          <w:noProof/>
        </w:rPr>
        <w:t xml:space="preserve">Results may also be reported in </w:t>
      </w:r>
      <w:r w:rsidRPr="009901C4">
        <w:rPr>
          <w:rStyle w:val="Strong"/>
          <w:noProof/>
        </w:rPr>
        <w:t>shorthand</w:t>
      </w:r>
      <w:r w:rsidRPr="009901C4">
        <w:rPr>
          <w:noProof/>
        </w:rPr>
        <w:t xml:space="preserve"> by reporting the normalcy status without specifying the exact numeric value of the result. Such shorthand is quite common in clinical notes, where physicians will simply say that </w:t>
      </w:r>
      <w:r w:rsidRPr="009901C4">
        <w:rPr>
          <w:rStyle w:val="Strong"/>
          <w:noProof/>
        </w:rPr>
        <w:t>the glucose result was normal.</w:t>
      </w:r>
      <w:r w:rsidRPr="009901C4">
        <w:rPr>
          <w:noProof/>
        </w:rPr>
        <w:t xml:space="preserve">  Such shorthand reporting is also seen in drug experience reporting. In such cases, the result can be reported in the OBX by reporting the interpretation code in </w:t>
      </w:r>
      <w:r w:rsidRPr="009901C4">
        <w:rPr>
          <w:rStyle w:val="ReferenceAttribute"/>
          <w:noProof/>
        </w:rPr>
        <w:t>OBX-8-Interpretation Codes</w:t>
      </w:r>
      <w:r w:rsidRPr="009901C4">
        <w:rPr>
          <w:noProof/>
        </w:rPr>
        <w:t xml:space="preserve"> without specifying any value in </w:t>
      </w:r>
      <w:r w:rsidRPr="009901C4">
        <w:rPr>
          <w:rStyle w:val="ReferenceAttribute"/>
          <w:noProof/>
        </w:rPr>
        <w:t>OBX-5-observation value.</w:t>
      </w:r>
    </w:p>
    <w:p w14:paraId="3A7A7BD6" w14:textId="77777777" w:rsidR="00DD6D98" w:rsidRPr="009901C4" w:rsidRDefault="00DD6D98" w:rsidP="00DD6D98">
      <w:pPr>
        <w:pStyle w:val="Heading4"/>
        <w:rPr>
          <w:noProof/>
        </w:rPr>
      </w:pPr>
      <w:bookmarkStart w:id="1469" w:name="_Toc532896076"/>
      <w:bookmarkStart w:id="1470" w:name="_Toc245862"/>
      <w:r w:rsidRPr="009901C4">
        <w:rPr>
          <w:noProof/>
        </w:rPr>
        <w:t>OBX-9   Probability</w:t>
      </w:r>
      <w:r w:rsidRPr="009901C4">
        <w:rPr>
          <w:noProof/>
        </w:rPr>
        <w:fldChar w:fldCharType="begin"/>
      </w:r>
      <w:r w:rsidRPr="009901C4">
        <w:rPr>
          <w:noProof/>
        </w:rPr>
        <w:instrText xml:space="preserve"> XE "Probability" </w:instrText>
      </w:r>
      <w:r w:rsidRPr="009901C4">
        <w:rPr>
          <w:noProof/>
        </w:rPr>
        <w:fldChar w:fldCharType="end"/>
      </w:r>
      <w:r w:rsidRPr="009901C4">
        <w:rPr>
          <w:noProof/>
        </w:rPr>
        <w:t xml:space="preserve">   (NM)   00577</w:t>
      </w:r>
      <w:bookmarkEnd w:id="1469"/>
      <w:bookmarkEnd w:id="1470"/>
    </w:p>
    <w:p w14:paraId="07ED956A" w14:textId="77777777" w:rsidR="00DD6D98" w:rsidRPr="009901C4" w:rsidRDefault="00DD6D98" w:rsidP="00DD6D98">
      <w:pPr>
        <w:pStyle w:val="NormalIndented"/>
        <w:rPr>
          <w:noProof/>
        </w:rPr>
      </w:pPr>
      <w:r w:rsidRPr="009901C4">
        <w:rPr>
          <w:noProof/>
        </w:rPr>
        <w:t xml:space="preserve">Definition:  This field contains the probability of a result being true for results with categorical values.  It mainly applies to discrete coded results.  It is a decimal number represented as an ASCII string that must be between 0 and 1, inclusive. </w:t>
      </w:r>
    </w:p>
    <w:p w14:paraId="4089C0B9" w14:textId="77777777" w:rsidR="00DD6D98" w:rsidRPr="009901C4" w:rsidRDefault="00DD6D98" w:rsidP="00DD6D98">
      <w:pPr>
        <w:pStyle w:val="Heading4"/>
        <w:rPr>
          <w:noProof/>
        </w:rPr>
      </w:pPr>
      <w:bookmarkStart w:id="1471" w:name="_Toc532896077"/>
      <w:bookmarkStart w:id="1472" w:name="_Toc245863"/>
      <w:r w:rsidRPr="009901C4">
        <w:rPr>
          <w:noProof/>
        </w:rPr>
        <w:t>OBX-10   Nature of abnormal test</w:t>
      </w:r>
      <w:r w:rsidRPr="009901C4">
        <w:rPr>
          <w:noProof/>
        </w:rPr>
        <w:fldChar w:fldCharType="begin"/>
      </w:r>
      <w:r w:rsidRPr="009901C4">
        <w:rPr>
          <w:noProof/>
        </w:rPr>
        <w:instrText xml:space="preserve"> XE "Nature of abnormal test" </w:instrText>
      </w:r>
      <w:r w:rsidRPr="009901C4">
        <w:rPr>
          <w:noProof/>
        </w:rPr>
        <w:fldChar w:fldCharType="end"/>
      </w:r>
      <w:r w:rsidRPr="009901C4">
        <w:rPr>
          <w:noProof/>
        </w:rPr>
        <w:t xml:space="preserve">   (ID)   00578</w:t>
      </w:r>
      <w:bookmarkEnd w:id="1471"/>
      <w:bookmarkEnd w:id="1472"/>
    </w:p>
    <w:p w14:paraId="7FB36267" w14:textId="77777777" w:rsidR="00DD6D98" w:rsidRPr="009901C4" w:rsidRDefault="00DD6D98" w:rsidP="00DD6D98">
      <w:pPr>
        <w:pStyle w:val="NormalIndented"/>
        <w:rPr>
          <w:noProof/>
        </w:rPr>
      </w:pPr>
      <w:r w:rsidRPr="009901C4">
        <w:rPr>
          <w:noProof/>
        </w:rPr>
        <w:t xml:space="preserve">Definition:  This field contains the nature of the abnormal test.  Refer to </w:t>
      </w:r>
      <w:hyperlink r:id="rId57" w:anchor="HL70080" w:history="1">
        <w:r w:rsidRPr="009901C4">
          <w:rPr>
            <w:rStyle w:val="HyperlinkText"/>
            <w:noProof/>
          </w:rPr>
          <w:t>HL7 Table 0080 - Nature of abnormal testing</w:t>
        </w:r>
      </w:hyperlink>
      <w:r w:rsidRPr="009901C4">
        <w:rPr>
          <w:noProof/>
        </w:rPr>
        <w:t xml:space="preserve"> for valid values.  As many of the codes as apply may be included, separated by repeat delimiters. For example, normal values based on age, sex, and race would be codes as </w:t>
      </w:r>
      <w:r>
        <w:rPr>
          <w:noProof/>
        </w:rPr>
        <w:t>"</w:t>
      </w:r>
      <w:r w:rsidRPr="009901C4">
        <w:rPr>
          <w:noProof/>
        </w:rPr>
        <w:t>A~S~R</w:t>
      </w:r>
      <w:r>
        <w:rPr>
          <w:noProof/>
        </w:rPr>
        <w:t>"</w:t>
      </w:r>
      <w:r w:rsidRPr="009901C4">
        <w:rPr>
          <w:noProof/>
        </w:rPr>
        <w:t xml:space="preserve">.  </w:t>
      </w:r>
    </w:p>
    <w:p w14:paraId="1FD30A86" w14:textId="77777777" w:rsidR="00DD6D98" w:rsidRPr="009901C4" w:rsidRDefault="00DD6D98" w:rsidP="00DD6D98">
      <w:pPr>
        <w:pStyle w:val="NormalIndented"/>
        <w:rPr>
          <w:noProof/>
        </w:rPr>
      </w:pPr>
      <w:r w:rsidRPr="009901C4">
        <w:rPr>
          <w:noProof/>
        </w:rPr>
        <w:t xml:space="preserve">The constraints on the use of the codes in this table must be consistent with those defined in the PID segment, specifically </w:t>
      </w:r>
      <w:r w:rsidRPr="009901C4">
        <w:rPr>
          <w:rStyle w:val="ReferenceAttribute"/>
          <w:noProof/>
        </w:rPr>
        <w:t>PID-35-Species Code</w:t>
      </w:r>
      <w:r w:rsidRPr="00DD6CC2">
        <w:t xml:space="preserve">, </w:t>
      </w:r>
      <w:r w:rsidRPr="009901C4">
        <w:rPr>
          <w:rStyle w:val="ReferenceAttribute"/>
          <w:noProof/>
        </w:rPr>
        <w:t xml:space="preserve">PID-36-Breed Code </w:t>
      </w:r>
      <w:r w:rsidRPr="009901C4">
        <w:rPr>
          <w:noProof/>
        </w:rPr>
        <w:t xml:space="preserve">and </w:t>
      </w:r>
      <w:r w:rsidRPr="009901C4">
        <w:rPr>
          <w:rStyle w:val="ReferenceAttribute"/>
          <w:noProof/>
        </w:rPr>
        <w:t>PID-37-Strain</w:t>
      </w:r>
      <w:r w:rsidRPr="009901C4">
        <w:rPr>
          <w:noProof/>
        </w:rPr>
        <w:t>.</w:t>
      </w:r>
    </w:p>
    <w:p w14:paraId="7E4768F4" w14:textId="77777777" w:rsidR="00DD6D98" w:rsidRPr="009901C4" w:rsidRDefault="00DD6D98" w:rsidP="00DD6D98">
      <w:pPr>
        <w:pStyle w:val="Heading4"/>
        <w:rPr>
          <w:noProof/>
        </w:rPr>
      </w:pPr>
      <w:bookmarkStart w:id="1473" w:name="HL70080"/>
      <w:bookmarkStart w:id="1474" w:name="_Toc532896078"/>
      <w:bookmarkStart w:id="1475" w:name="_Toc245864"/>
      <w:bookmarkEnd w:id="1473"/>
      <w:r w:rsidRPr="009901C4">
        <w:rPr>
          <w:noProof/>
        </w:rPr>
        <w:t>OBX-11   Observation Result Status</w:t>
      </w:r>
      <w:r w:rsidRPr="009901C4">
        <w:rPr>
          <w:noProof/>
        </w:rPr>
        <w:fldChar w:fldCharType="begin"/>
      </w:r>
      <w:r w:rsidRPr="009901C4">
        <w:rPr>
          <w:noProof/>
        </w:rPr>
        <w:instrText xml:space="preserve"> XE "Observation result status" </w:instrText>
      </w:r>
      <w:r w:rsidRPr="009901C4">
        <w:rPr>
          <w:noProof/>
        </w:rPr>
        <w:fldChar w:fldCharType="end"/>
      </w:r>
      <w:r w:rsidRPr="009901C4">
        <w:rPr>
          <w:noProof/>
        </w:rPr>
        <w:t xml:space="preserve">   (ID)   00579</w:t>
      </w:r>
      <w:bookmarkEnd w:id="1474"/>
      <w:bookmarkEnd w:id="1475"/>
    </w:p>
    <w:p w14:paraId="14925446" w14:textId="77777777" w:rsidR="00DD6D98" w:rsidRPr="009901C4" w:rsidRDefault="00DD6D98" w:rsidP="00DD6D98">
      <w:pPr>
        <w:pStyle w:val="NormalIndented"/>
        <w:rPr>
          <w:noProof/>
        </w:rPr>
      </w:pPr>
      <w:r w:rsidRPr="009901C4">
        <w:rPr>
          <w:noProof/>
        </w:rPr>
        <w:t>Definition:  This field contains the observation result status.  Refer t</w:t>
      </w:r>
      <w:r w:rsidR="0045408A">
        <w:rPr>
          <w:noProof/>
        </w:rPr>
        <w:t xml:space="preserve">o </w:t>
      </w:r>
      <w:hyperlink r:id="rId58" w:anchor="HL70085" w:history="1">
        <w:r w:rsidRPr="00DD6CC2">
          <w:rPr>
            <w:rStyle w:val="HyperlinkText"/>
          </w:rPr>
          <w:t>HL7 table 0085 - Observation result status codes interpretation</w:t>
        </w:r>
      </w:hyperlink>
      <w:r w:rsidR="0045408A">
        <w:rPr>
          <w:noProof/>
        </w:rPr>
        <w:t xml:space="preserve"> f</w:t>
      </w:r>
      <w:r w:rsidRPr="009901C4">
        <w:rPr>
          <w:noProof/>
        </w:rPr>
        <w:t>or valid values. This field reflects the current completion status of the results for one Observation Identifier.</w:t>
      </w:r>
    </w:p>
    <w:p w14:paraId="4CB7D02E" w14:textId="77777777" w:rsidR="00DD6D98" w:rsidRPr="009901C4" w:rsidRDefault="00DD6D98" w:rsidP="00DD6D98">
      <w:pPr>
        <w:pStyle w:val="NormalIndented"/>
        <w:rPr>
          <w:noProof/>
        </w:rPr>
      </w:pPr>
      <w:r w:rsidRPr="009901C4">
        <w:rPr>
          <w:noProof/>
        </w:rPr>
        <w:t xml:space="preserve">It is a required field.  Previous versions of HL7 stated this implicitly by defining a default value of "F." Code </w:t>
      </w:r>
      <w:r w:rsidRPr="009901C4">
        <w:rPr>
          <w:rStyle w:val="Strong"/>
          <w:noProof/>
        </w:rPr>
        <w:t>F</w:t>
      </w:r>
      <w:r w:rsidRPr="009901C4">
        <w:rPr>
          <w:noProof/>
        </w:rPr>
        <w:t xml:space="preserve"> indicates that the result has been verified to be correct and final.  Code </w:t>
      </w:r>
      <w:r w:rsidRPr="009901C4">
        <w:rPr>
          <w:rStyle w:val="Strong"/>
          <w:noProof/>
        </w:rPr>
        <w:t>W</w:t>
      </w:r>
      <w:r w:rsidRPr="009901C4">
        <w:rPr>
          <w:noProof/>
        </w:rPr>
        <w:t xml:space="preserve"> indicates that the result has been verified to be wrong (incorrect); a replacement (corrected) result may be transmitted later.  Code </w:t>
      </w:r>
      <w:r w:rsidRPr="009901C4">
        <w:rPr>
          <w:rStyle w:val="Strong"/>
          <w:noProof/>
        </w:rPr>
        <w:t>C</w:t>
      </w:r>
      <w:r w:rsidRPr="009901C4">
        <w:rPr>
          <w:noProof/>
        </w:rPr>
        <w:t xml:space="preserve"> indicates that data contained in the </w:t>
      </w:r>
      <w:r w:rsidRPr="009901C4">
        <w:rPr>
          <w:rStyle w:val="ReferenceAttribute"/>
          <w:noProof/>
        </w:rPr>
        <w:t>OBX-5-observation value</w:t>
      </w:r>
      <w:r w:rsidRPr="009901C4">
        <w:rPr>
          <w:noProof/>
        </w:rPr>
        <w:t xml:space="preserve"> field are to replace previously transmitted (verified and) final result data with the same observation ID (including suffix, if applicable) and observation sub-ID usually because the previous results were wrong.  Code </w:t>
      </w:r>
      <w:r w:rsidRPr="009901C4">
        <w:rPr>
          <w:rStyle w:val="Strong"/>
          <w:noProof/>
        </w:rPr>
        <w:t>D</w:t>
      </w:r>
      <w:r w:rsidRPr="009901C4">
        <w:rPr>
          <w:noProof/>
        </w:rPr>
        <w:t xml:space="preserve"> indicates that data previously transmitted in a result segment with the same observation ID (including suffix) and observation sub-ID should be deleted.  When changing or deleting a result, multiple OBX segments with the same observation ID and observation sub-ID are replaced or deleted as a unit.  Normal progression of results through </w:t>
      </w:r>
      <w:r w:rsidRPr="009901C4">
        <w:rPr>
          <w:noProof/>
        </w:rPr>
        <w:lastRenderedPageBreak/>
        <w:t xml:space="preserve">intermediate (e.g., </w:t>
      </w:r>
      <w:r>
        <w:rPr>
          <w:noProof/>
        </w:rPr>
        <w:t>'</w:t>
      </w:r>
      <w:r w:rsidRPr="009901C4">
        <w:rPr>
          <w:noProof/>
        </w:rPr>
        <w:t>gram positive cocci</w:t>
      </w:r>
      <w:r>
        <w:rPr>
          <w:noProof/>
        </w:rPr>
        <w:t>'</w:t>
      </w:r>
      <w:r w:rsidRPr="009901C4">
        <w:rPr>
          <w:noProof/>
        </w:rPr>
        <w:t xml:space="preserve">) to final (e.g., </w:t>
      </w:r>
      <w:r>
        <w:rPr>
          <w:noProof/>
        </w:rPr>
        <w:t>'</w:t>
      </w:r>
      <w:r w:rsidRPr="009901C4">
        <w:rPr>
          <w:noProof/>
        </w:rPr>
        <w:t>staphylococcus aureus</w:t>
      </w:r>
      <w:r>
        <w:rPr>
          <w:noProof/>
        </w:rPr>
        <w:t>'</w:t>
      </w:r>
      <w:r w:rsidRPr="009901C4">
        <w:rPr>
          <w:noProof/>
        </w:rPr>
        <w:t xml:space="preserve">) should not be transmitted as </w:t>
      </w:r>
      <w:r w:rsidRPr="009901C4">
        <w:rPr>
          <w:rStyle w:val="Strong"/>
          <w:noProof/>
        </w:rPr>
        <w:t>C</w:t>
      </w:r>
      <w:r w:rsidRPr="009901C4">
        <w:rPr>
          <w:noProof/>
        </w:rPr>
        <w:t xml:space="preserve"> (correction); they should be transmitted as </w:t>
      </w:r>
      <w:r w:rsidRPr="009901C4">
        <w:rPr>
          <w:rStyle w:val="Strong"/>
          <w:noProof/>
        </w:rPr>
        <w:t>P</w:t>
      </w:r>
      <w:r w:rsidRPr="009901C4">
        <w:rPr>
          <w:noProof/>
        </w:rPr>
        <w:t xml:space="preserve"> (depending upon the specific case) until they are final.</w:t>
      </w:r>
    </w:p>
    <w:p w14:paraId="42BA4AE1" w14:textId="77777777" w:rsidR="00DD6D98" w:rsidRPr="009901C4" w:rsidRDefault="00DD6D98" w:rsidP="00DD6D98">
      <w:pPr>
        <w:pStyle w:val="NormalIndented"/>
        <w:rPr>
          <w:noProof/>
        </w:rPr>
      </w:pPr>
      <w:r w:rsidRPr="009901C4">
        <w:rPr>
          <w:noProof/>
        </w:rPr>
        <w:t xml:space="preserve">If an observation involves multiple OBX segments with the same observation ID (including suffix) and observation sub-ID, the observation result status applies to all OBX segments, except where the value is D or X.   The value of D or X is applicable only to the individual OBX.   All other OBX segments with the same Observation ID and observation sub-ID must have the same value.    </w:t>
      </w:r>
    </w:p>
    <w:p w14:paraId="7FD76F3A" w14:textId="77777777" w:rsidR="00DD6D98" w:rsidRPr="009901C4" w:rsidRDefault="00DD6D98" w:rsidP="00DD6D98">
      <w:pPr>
        <w:pStyle w:val="NormalIndented"/>
        <w:rPr>
          <w:noProof/>
        </w:rPr>
      </w:pPr>
      <w:r w:rsidRPr="009901C4">
        <w:rPr>
          <w:noProof/>
        </w:rPr>
        <w:t>In the case of coding systems such as LOINC, the preceding rules typically mean that this field applies to a single OBX segment.</w:t>
      </w:r>
    </w:p>
    <w:p w14:paraId="06D30DF1" w14:textId="77777777" w:rsidR="00DD6D98" w:rsidRPr="009901C4" w:rsidRDefault="00DD6D98" w:rsidP="00DD6D98">
      <w:pPr>
        <w:pStyle w:val="NormalIndented"/>
        <w:rPr>
          <w:noProof/>
        </w:rPr>
      </w:pPr>
      <w:r w:rsidRPr="009901C4">
        <w:rPr>
          <w:noProof/>
        </w:rPr>
        <w:t>There are situations where the observation battery required for the order needs to be dynamically specified at the time of ordering. That is, this battery is then defined by the set of OBX segments transmitted along with the order and generated by the placing system.</w:t>
      </w:r>
      <w:r w:rsidRPr="009901C4">
        <w:rPr>
          <w:rStyle w:val="Strong"/>
          <w:noProof/>
        </w:rPr>
        <w:t xml:space="preserve">  </w:t>
      </w:r>
      <w:r w:rsidRPr="009901C4">
        <w:rPr>
          <w:noProof/>
        </w:rPr>
        <w:t xml:space="preserve">For example, timed measurements of serum glucose challenge tests may vary among laboratories. One institution may report them at –30, -15, 0, 30, 60, and 120 minutes, while another may report them at –30, 0, 30, 60, 90, and 120 minutes. Master file entries may exist for each individual element of the battery but not for the battery itself. Another example may be Renin Studies where the specification may be done upon ordering without having a master file definition for each permutation of the possible element. The OBX segments in the ORM message can be used to create dynamic specifications to accommodate these permutations without defining pre-existing master file definitions for the battery itself. The result status field in the OBX can be used to indicate whether the OBX in the ORM message is used to provide a dynamic specification or is used to communicate a result as context to the order. The status of O shall be used to indicate that the OBX segment is used for a dynamic specification of the required result. An OBX used for a dynamic specification must contain the detailed examination code, units, etc., with </w:t>
      </w:r>
      <w:r w:rsidRPr="009901C4">
        <w:rPr>
          <w:rStyle w:val="Emphasis"/>
          <w:iCs/>
          <w:noProof/>
        </w:rPr>
        <w:t>OBX-11</w:t>
      </w:r>
      <w:r w:rsidRPr="009901C4">
        <w:rPr>
          <w:noProof/>
        </w:rPr>
        <w:t xml:space="preserve"> valued with O, and </w:t>
      </w:r>
      <w:r w:rsidRPr="009901C4">
        <w:rPr>
          <w:rStyle w:val="Emphasis"/>
          <w:iCs/>
          <w:noProof/>
        </w:rPr>
        <w:t>OBX-2</w:t>
      </w:r>
      <w:r w:rsidRPr="009901C4">
        <w:rPr>
          <w:noProof/>
        </w:rPr>
        <w:t xml:space="preserve"> and </w:t>
      </w:r>
      <w:r w:rsidRPr="009901C4">
        <w:rPr>
          <w:rStyle w:val="Emphasis"/>
          <w:iCs/>
          <w:noProof/>
        </w:rPr>
        <w:t>OBX-5</w:t>
      </w:r>
      <w:r w:rsidRPr="009901C4">
        <w:rPr>
          <w:noProof/>
        </w:rPr>
        <w:t xml:space="preserve"> valued with null.</w:t>
      </w:r>
    </w:p>
    <w:p w14:paraId="69CA926B" w14:textId="77777777" w:rsidR="00DD6D98" w:rsidRPr="009901C4" w:rsidRDefault="00DD6D98" w:rsidP="00DD6D98">
      <w:pPr>
        <w:pStyle w:val="Heading4"/>
        <w:rPr>
          <w:noProof/>
        </w:rPr>
      </w:pPr>
      <w:bookmarkStart w:id="1476" w:name="HL70085"/>
      <w:bookmarkStart w:id="1477" w:name="_Toc234054693"/>
      <w:bookmarkStart w:id="1478" w:name="_Toc532896079"/>
      <w:bookmarkStart w:id="1479" w:name="_Toc245865"/>
      <w:bookmarkEnd w:id="1476"/>
      <w:bookmarkEnd w:id="1477"/>
      <w:r w:rsidRPr="009901C4">
        <w:rPr>
          <w:noProof/>
        </w:rPr>
        <w:t>OBX-12   Effective Date of Reference Range   (DTM)   00580</w:t>
      </w:r>
      <w:bookmarkEnd w:id="1478"/>
      <w:bookmarkEnd w:id="1479"/>
      <w:r w:rsidRPr="009901C4">
        <w:rPr>
          <w:noProof/>
        </w:rPr>
        <w:t xml:space="preserve"> </w:t>
      </w:r>
      <w:r w:rsidRPr="009901C4">
        <w:rPr>
          <w:noProof/>
        </w:rPr>
        <w:fldChar w:fldCharType="begin"/>
      </w:r>
      <w:r w:rsidRPr="009901C4">
        <w:rPr>
          <w:noProof/>
        </w:rPr>
        <w:instrText xml:space="preserve"> XE "effective date of reference range" </w:instrText>
      </w:r>
      <w:r w:rsidRPr="009901C4">
        <w:rPr>
          <w:noProof/>
        </w:rPr>
        <w:fldChar w:fldCharType="end"/>
      </w:r>
    </w:p>
    <w:p w14:paraId="1B5FF1BC" w14:textId="77777777" w:rsidR="00DD6D98" w:rsidRPr="009901C4" w:rsidRDefault="00DD6D98" w:rsidP="00DD6D98">
      <w:pPr>
        <w:pStyle w:val="NormalIndented"/>
        <w:rPr>
          <w:noProof/>
        </w:rPr>
      </w:pPr>
      <w:r w:rsidRPr="009901C4">
        <w:rPr>
          <w:noProof/>
        </w:rPr>
        <w:t xml:space="preserve">Definition:  This field contains the date (and, optionally, the time) on which the values in </w:t>
      </w:r>
      <w:r w:rsidRPr="009901C4">
        <w:rPr>
          <w:rStyle w:val="ReferenceAttribute"/>
          <w:noProof/>
        </w:rPr>
        <w:t>OBX-7-reference range</w:t>
      </w:r>
      <w:r w:rsidRPr="009901C4">
        <w:rPr>
          <w:noProof/>
        </w:rPr>
        <w:t xml:space="preserve"> went into effect. </w:t>
      </w:r>
    </w:p>
    <w:p w14:paraId="4AC96B20" w14:textId="77777777" w:rsidR="00DD6D98" w:rsidRPr="009901C4" w:rsidRDefault="00DD6D98" w:rsidP="00DD6D98">
      <w:pPr>
        <w:pStyle w:val="NormalIndented"/>
        <w:rPr>
          <w:noProof/>
        </w:rPr>
      </w:pPr>
      <w:r w:rsidRPr="009901C4">
        <w:rPr>
          <w:noProof/>
        </w:rPr>
        <w:t xml:space="preserve">Usage Rule: This field can be valued only if </w:t>
      </w:r>
      <w:r w:rsidRPr="009901C4">
        <w:rPr>
          <w:rStyle w:val="ReferenceAttribute"/>
          <w:noProof/>
        </w:rPr>
        <w:t>OBX-7-reference range</w:t>
      </w:r>
      <w:r w:rsidRPr="009901C4">
        <w:rPr>
          <w:noProof/>
        </w:rPr>
        <w:t xml:space="preserve"> is populated.  </w:t>
      </w:r>
    </w:p>
    <w:p w14:paraId="2C1F7C73" w14:textId="77777777" w:rsidR="00DD6D98" w:rsidRPr="009901C4" w:rsidRDefault="00DD6D98" w:rsidP="00DD6D98">
      <w:pPr>
        <w:pStyle w:val="NormalIndented"/>
        <w:rPr>
          <w:noProof/>
        </w:rPr>
      </w:pPr>
      <w:r w:rsidRPr="009901C4">
        <w:rPr>
          <w:noProof/>
        </w:rPr>
        <w:t>When this field is present, it facilitates comparison between identical results with different reference ranges.  Reference range values may vary because of changes in laboratory practice over time.  Such variances could reflect updated practice in laboratory medicine, or the use of updated instrumentation.</w:t>
      </w:r>
    </w:p>
    <w:p w14:paraId="4EF608BD" w14:textId="77777777" w:rsidR="00DD6D98" w:rsidRPr="009901C4" w:rsidRDefault="00DD6D98" w:rsidP="00DD6D98">
      <w:pPr>
        <w:pStyle w:val="Heading4"/>
        <w:rPr>
          <w:noProof/>
        </w:rPr>
      </w:pPr>
      <w:bookmarkStart w:id="1480" w:name="_Toc532896080"/>
      <w:bookmarkStart w:id="1481" w:name="_Toc245866"/>
      <w:r w:rsidRPr="009901C4">
        <w:rPr>
          <w:noProof/>
        </w:rPr>
        <w:t>OBX-13   User Defined Access Checks</w:t>
      </w:r>
      <w:r w:rsidRPr="009901C4">
        <w:rPr>
          <w:noProof/>
        </w:rPr>
        <w:fldChar w:fldCharType="begin"/>
      </w:r>
      <w:r w:rsidRPr="009901C4">
        <w:rPr>
          <w:noProof/>
        </w:rPr>
        <w:instrText xml:space="preserve"> XE "User defined access checks" </w:instrText>
      </w:r>
      <w:r w:rsidRPr="009901C4">
        <w:rPr>
          <w:noProof/>
        </w:rPr>
        <w:fldChar w:fldCharType="end"/>
      </w:r>
      <w:r w:rsidRPr="009901C4">
        <w:rPr>
          <w:noProof/>
        </w:rPr>
        <w:t xml:space="preserve">   (ST)   00581</w:t>
      </w:r>
      <w:bookmarkEnd w:id="1480"/>
      <w:bookmarkEnd w:id="1481"/>
    </w:p>
    <w:p w14:paraId="4FBA2701" w14:textId="77777777" w:rsidR="00DD6D98" w:rsidRPr="009901C4" w:rsidRDefault="00DD6D98" w:rsidP="00DD6D98">
      <w:pPr>
        <w:pStyle w:val="NormalIndented"/>
        <w:rPr>
          <w:noProof/>
        </w:rPr>
      </w:pPr>
      <w:r w:rsidRPr="009901C4">
        <w:rPr>
          <w:noProof/>
        </w:rPr>
        <w:t xml:space="preserve">Definition:  This field permits the producer to record results-dependent codes for classifying the observation at the receiving system.  This field should be needed only rarely, because most classifications are fixed attributes of the observation ID and can be defined in the associated observation master file (see description in Chapter 8). </w:t>
      </w:r>
    </w:p>
    <w:p w14:paraId="3377443B" w14:textId="77777777" w:rsidR="00DD6D98" w:rsidRPr="009901C4" w:rsidRDefault="00DD6D98" w:rsidP="00DD6D98">
      <w:pPr>
        <w:pStyle w:val="NormalIndented"/>
        <w:rPr>
          <w:noProof/>
        </w:rPr>
      </w:pPr>
      <w:r w:rsidRPr="009901C4">
        <w:rPr>
          <w:noProof/>
        </w:rPr>
        <w:t>However, there are a few cases when such controls vary with the value of the observation in a complex way that the receiving system would not want to re</w:t>
      </w:r>
      <w:r w:rsidRPr="009901C4">
        <w:rPr>
          <w:noProof/>
        </w:rPr>
        <w:noBreakHyphen/>
        <w:t>calculate.  An example is an antimicrobial susceptibility result. Some systems prefer to display only the susceptibility results of inexpensive antimicrobials depending upon the organism, the source of the specimen and the patient</w:t>
      </w:r>
      <w:r>
        <w:rPr>
          <w:noProof/>
        </w:rPr>
        <w:t>'</w:t>
      </w:r>
      <w:r w:rsidRPr="009901C4">
        <w:rPr>
          <w:noProof/>
        </w:rPr>
        <w:t>s allergy status.  The sending service wants to send all of the susceptibilities so that certain privileged users (e.g., Infectious Disease specialists) can review all of the results but non-privileged users would see only the "preferred" antimicrobials to which the organism was susceptible.  We expect that other cases also occur.</w:t>
      </w:r>
    </w:p>
    <w:p w14:paraId="0181505F" w14:textId="77777777" w:rsidR="00DD6D98" w:rsidRPr="009901C4" w:rsidRDefault="00DD6D98" w:rsidP="00DD6D98">
      <w:pPr>
        <w:pStyle w:val="Heading4"/>
        <w:rPr>
          <w:noProof/>
        </w:rPr>
      </w:pPr>
      <w:bookmarkStart w:id="1482" w:name="_Toc532896081"/>
      <w:bookmarkStart w:id="1483" w:name="_Toc245867"/>
      <w:r w:rsidRPr="009901C4">
        <w:rPr>
          <w:noProof/>
        </w:rPr>
        <w:t>OBX-14   Date/Time of the Observation</w:t>
      </w:r>
      <w:r w:rsidRPr="009901C4">
        <w:rPr>
          <w:noProof/>
        </w:rPr>
        <w:fldChar w:fldCharType="begin"/>
      </w:r>
      <w:r w:rsidRPr="009901C4">
        <w:rPr>
          <w:noProof/>
        </w:rPr>
        <w:instrText xml:space="preserve"> XE "Date/time of the observation" </w:instrText>
      </w:r>
      <w:r w:rsidRPr="009901C4">
        <w:rPr>
          <w:noProof/>
        </w:rPr>
        <w:fldChar w:fldCharType="end"/>
      </w:r>
      <w:r w:rsidRPr="009901C4">
        <w:rPr>
          <w:noProof/>
        </w:rPr>
        <w:t xml:space="preserve">   (DTM)   00582</w:t>
      </w:r>
      <w:bookmarkEnd w:id="1482"/>
      <w:bookmarkEnd w:id="1483"/>
    </w:p>
    <w:p w14:paraId="58F5042F" w14:textId="77777777" w:rsidR="00DD6D98" w:rsidRPr="009901C4" w:rsidRDefault="00DD6D98" w:rsidP="00DD6D98">
      <w:pPr>
        <w:pStyle w:val="NormalIndented"/>
        <w:rPr>
          <w:noProof/>
        </w:rPr>
      </w:pPr>
      <w:r w:rsidRPr="009901C4">
        <w:rPr>
          <w:noProof/>
        </w:rPr>
        <w:t xml:space="preserve">Definition:  This field is </w:t>
      </w:r>
      <w:r>
        <w:rPr>
          <w:noProof/>
        </w:rPr>
        <w:t>needed</w:t>
      </w:r>
      <w:r w:rsidRPr="009901C4">
        <w:rPr>
          <w:noProof/>
        </w:rPr>
        <w:t xml:space="preserve"> in two circumstances.  The first is when the observations reported beneath one report header (OBR) have different dates/times.  This could occur in the case of queries, timed test sequences, or clearance studies where one measurement within a battery may have a different time than another measurement. </w:t>
      </w:r>
    </w:p>
    <w:p w14:paraId="4AAE5757" w14:textId="77777777" w:rsidR="00DD6D98" w:rsidRPr="009901C4" w:rsidRDefault="00DD6D98" w:rsidP="00DD6D98">
      <w:pPr>
        <w:pStyle w:val="NormalIndented"/>
        <w:rPr>
          <w:noProof/>
        </w:rPr>
      </w:pPr>
      <w:r w:rsidRPr="009901C4">
        <w:rPr>
          <w:noProof/>
        </w:rPr>
        <w:t xml:space="preserve">It is also needed in the case of OBX segments that are being sent by the placer to the filler, in which case the date of the observation being transmitted is likely to have no relation to the date of the requested </w:t>
      </w:r>
      <w:r w:rsidRPr="009901C4">
        <w:rPr>
          <w:noProof/>
        </w:rPr>
        <w:lastRenderedPageBreak/>
        <w:t>observation.  In France, requesting services routinely send a set of the last observations along with the request for a new set of observations.  The date of these observations is important to the filler laboratories.</w:t>
      </w:r>
    </w:p>
    <w:p w14:paraId="1D5988DD" w14:textId="77777777" w:rsidR="00DD6D98" w:rsidRDefault="00DD6D98" w:rsidP="00DD6D98">
      <w:pPr>
        <w:pStyle w:val="NormalIndented"/>
        <w:rPr>
          <w:noProof/>
        </w:rPr>
      </w:pPr>
      <w:r w:rsidRPr="009901C4">
        <w:rPr>
          <w:noProof/>
        </w:rPr>
        <w:t>In all cases, the observation date-time is the physiologically relevant date-time or the closest approximation to that date-time.  In the case of tests performed on specimens, the relevant date-time is the specimen</w:t>
      </w:r>
      <w:r>
        <w:rPr>
          <w:noProof/>
        </w:rPr>
        <w:t>'</w:t>
      </w:r>
      <w:r w:rsidRPr="009901C4">
        <w:rPr>
          <w:noProof/>
        </w:rPr>
        <w:t xml:space="preserve">s collection date-time.  In the case of observations taken directly on the patient (e.g., X-ray images, history and physical), the observation date-time is the date-time that the observation was performed. </w:t>
      </w:r>
    </w:p>
    <w:p w14:paraId="0EE43B1D" w14:textId="77777777" w:rsidR="00DD6D98" w:rsidRPr="009901C4" w:rsidRDefault="00DD6D98" w:rsidP="00DD6D98">
      <w:pPr>
        <w:pStyle w:val="NormalIndented"/>
        <w:rPr>
          <w:noProof/>
        </w:rPr>
      </w:pPr>
      <w:r w:rsidRPr="00637A2E">
        <w:rPr>
          <w:noProof/>
        </w:rPr>
        <w:t>The Date/Time of observation can be used to identify when the answer was determined</w:t>
      </w:r>
      <w:r>
        <w:rPr>
          <w:noProof/>
        </w:rPr>
        <w:t>, i.e., when the answer to an Ask at Order Entry question was acquired</w:t>
      </w:r>
      <w:r w:rsidRPr="00637A2E">
        <w:rPr>
          <w:noProof/>
        </w:rPr>
        <w:t>.</w:t>
      </w:r>
    </w:p>
    <w:p w14:paraId="64BC7D2F" w14:textId="77777777" w:rsidR="00DD6D98" w:rsidRPr="009901C4" w:rsidRDefault="00DD6D98" w:rsidP="00DD6D98">
      <w:pPr>
        <w:pStyle w:val="Heading4"/>
        <w:rPr>
          <w:noProof/>
        </w:rPr>
      </w:pPr>
      <w:bookmarkStart w:id="1484" w:name="_Toc532896082"/>
      <w:bookmarkStart w:id="1485" w:name="_Toc245868"/>
      <w:r w:rsidRPr="009901C4">
        <w:rPr>
          <w:noProof/>
        </w:rPr>
        <w:t>OBX-15   Producer's ID</w:t>
      </w:r>
      <w:r w:rsidRPr="009901C4">
        <w:rPr>
          <w:noProof/>
        </w:rPr>
        <w:fldChar w:fldCharType="begin"/>
      </w:r>
      <w:r w:rsidRPr="009901C4">
        <w:rPr>
          <w:noProof/>
        </w:rPr>
        <w:instrText xml:space="preserve"> XE "Producer's ID" </w:instrText>
      </w:r>
      <w:r w:rsidRPr="009901C4">
        <w:rPr>
          <w:noProof/>
        </w:rPr>
        <w:fldChar w:fldCharType="end"/>
      </w:r>
      <w:r w:rsidRPr="009901C4">
        <w:rPr>
          <w:noProof/>
        </w:rPr>
        <w:t xml:space="preserve">   (CWE)   00583</w:t>
      </w:r>
      <w:bookmarkEnd w:id="1484"/>
      <w:bookmarkEnd w:id="1485"/>
    </w:p>
    <w:p w14:paraId="2E1B500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D9580E"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b/>
          <w:noProof/>
        </w:rPr>
        <w:t xml:space="preserve"> </w:t>
      </w:r>
      <w:r w:rsidRPr="009901C4">
        <w:rPr>
          <w:noProof/>
        </w:rPr>
        <w:t>This field contains a unique identifier of the responsible producing service.  It should be reported explicitly when the test results are produced at outside laboratories, for example.  When this field is null, the receiving system assumes that the observations were produced by the sending organization.  This information supports CLIA regulations in the US.  The code for producer ID is recorded as a CWE data type.  In the US, the Medicare number of the producing service is suggested as the identifier.</w:t>
      </w:r>
      <w:r w:rsidRPr="00505B37">
        <w:t xml:space="preserve"> </w:t>
      </w:r>
      <w:r w:rsidRPr="00505B37">
        <w:rPr>
          <w:noProof/>
        </w:rPr>
        <w:t>Refer to Table 0624 - Producer's ID in Chapter 2C for valid values.</w:t>
      </w:r>
    </w:p>
    <w:p w14:paraId="75141089" w14:textId="77777777" w:rsidR="00DD6D98" w:rsidRPr="009901C4" w:rsidRDefault="00DD6D98" w:rsidP="00DD6D98">
      <w:pPr>
        <w:pStyle w:val="Heading4"/>
        <w:rPr>
          <w:noProof/>
        </w:rPr>
      </w:pPr>
      <w:bookmarkStart w:id="1486" w:name="_Toc532896083"/>
      <w:bookmarkStart w:id="1487" w:name="_Toc245869"/>
      <w:r w:rsidRPr="009901C4">
        <w:rPr>
          <w:noProof/>
        </w:rPr>
        <w:t>OBX-16   Responsible Observer</w:t>
      </w:r>
      <w:r w:rsidRPr="009901C4">
        <w:rPr>
          <w:noProof/>
        </w:rPr>
        <w:fldChar w:fldCharType="begin"/>
      </w:r>
      <w:r w:rsidRPr="009901C4">
        <w:rPr>
          <w:noProof/>
        </w:rPr>
        <w:instrText xml:space="preserve"> XE "Responsible observer" </w:instrText>
      </w:r>
      <w:r w:rsidRPr="009901C4">
        <w:rPr>
          <w:noProof/>
        </w:rPr>
        <w:fldChar w:fldCharType="end"/>
      </w:r>
      <w:r w:rsidRPr="009901C4">
        <w:rPr>
          <w:noProof/>
        </w:rPr>
        <w:t xml:space="preserve">   (XCN)   00584</w:t>
      </w:r>
      <w:bookmarkEnd w:id="1486"/>
      <w:bookmarkEnd w:id="1487"/>
    </w:p>
    <w:p w14:paraId="1DCB56DA"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CCF9F12"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4164004"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A2C86C" w14:textId="77777777" w:rsidR="00DD6D98" w:rsidRDefault="00DD6D98" w:rsidP="00DD6D98">
      <w:pPr>
        <w:pStyle w:val="Components"/>
      </w:pPr>
      <w:r>
        <w:t>Subcomponents for Assigning Authority (HD):  &lt;Namespace ID (IS)&gt; &amp; &lt;Universal ID (ST)&gt; &amp; &lt;Universal ID Type (ID)&gt;</w:t>
      </w:r>
    </w:p>
    <w:p w14:paraId="33EFB173" w14:textId="77777777" w:rsidR="00DD6D98" w:rsidRDefault="00DD6D98" w:rsidP="00DD6D98">
      <w:pPr>
        <w:pStyle w:val="Components"/>
      </w:pPr>
      <w:r>
        <w:t>Subcomponents for Assigning Facility (HD):  &lt;Namespace ID (IS)&gt; &amp; &lt;Universal ID (ST)&gt; &amp; &lt;Universal ID Type (ID)&gt;</w:t>
      </w:r>
    </w:p>
    <w:p w14:paraId="0D7756EE" w14:textId="77777777"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4EAD3F"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5919F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46B90F"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noProof/>
        </w:rPr>
        <w:t xml:space="preserve">When required, this field contains the identifier of the individual directly responsible for the observation (i.e., the person who either performed or verified it).  In a nursing service, the observer is usually the professional who performed the observation (e.g., took the blood pressure).  In a laboratory, the observer is the technician who performed or verified the analysis.  The code for the observer is recorded as a CWE data type.  If the code is sent as a local code, it should be unique and unambiguous when combined with </w:t>
      </w:r>
      <w:r w:rsidRPr="009901C4">
        <w:rPr>
          <w:rStyle w:val="ReferenceAttribute"/>
          <w:noProof/>
        </w:rPr>
        <w:t>OBX-15-producer ID</w:t>
      </w:r>
      <w:r w:rsidRPr="009901C4">
        <w:rPr>
          <w:noProof/>
        </w:rPr>
        <w:t>.</w:t>
      </w:r>
    </w:p>
    <w:p w14:paraId="10362621" w14:textId="77777777" w:rsidR="00DD6D98" w:rsidRPr="009901C4" w:rsidRDefault="00DD6D98" w:rsidP="00DD6D98">
      <w:pPr>
        <w:pStyle w:val="Heading4"/>
        <w:rPr>
          <w:noProof/>
        </w:rPr>
      </w:pPr>
      <w:bookmarkStart w:id="1488" w:name="_Toc532896084"/>
      <w:bookmarkStart w:id="1489" w:name="_Toc245870"/>
      <w:r w:rsidRPr="009901C4">
        <w:rPr>
          <w:noProof/>
        </w:rPr>
        <w:t>OBX-17   Observation Method</w:t>
      </w:r>
      <w:r w:rsidRPr="009901C4">
        <w:rPr>
          <w:noProof/>
        </w:rPr>
        <w:fldChar w:fldCharType="begin"/>
      </w:r>
      <w:r w:rsidRPr="009901C4">
        <w:rPr>
          <w:noProof/>
        </w:rPr>
        <w:instrText xml:space="preserve"> XE "Observation method" </w:instrText>
      </w:r>
      <w:r w:rsidRPr="009901C4">
        <w:rPr>
          <w:noProof/>
        </w:rPr>
        <w:fldChar w:fldCharType="end"/>
      </w:r>
      <w:r w:rsidRPr="009901C4">
        <w:rPr>
          <w:noProof/>
        </w:rPr>
        <w:t xml:space="preserve">   (CWE)   00936</w:t>
      </w:r>
      <w:bookmarkEnd w:id="1488"/>
      <w:bookmarkEnd w:id="1489"/>
    </w:p>
    <w:p w14:paraId="086183E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0CF195" w14:textId="77777777" w:rsidR="00DD6D98" w:rsidRPr="009901C4" w:rsidRDefault="00DD6D98" w:rsidP="00DD6D98">
      <w:pPr>
        <w:pStyle w:val="NormalIndented"/>
        <w:rPr>
          <w:rStyle w:val="Strong"/>
          <w:noProof/>
        </w:rPr>
      </w:pPr>
      <w:r w:rsidRPr="009901C4">
        <w:rPr>
          <w:noProof/>
        </w:rPr>
        <w:t>This optional field can be used to transmit the method or procedure by which an observation was obtained when the sending system wishes to distinguish among one measurement obtained by different methods and the distinction is not implicit in the test ID.  Chemistry laboratories do not usually distinguish between two different methods used to measure a given serum constituent (e.g., serum potassium) as part of the test name.  See the LOINC® Users Manual</w:t>
      </w:r>
      <w:r w:rsidRPr="009901C4">
        <w:rPr>
          <w:rStyle w:val="FootnoteReference"/>
          <w:noProof/>
        </w:rPr>
        <w:footnoteReference w:id="1"/>
      </w:r>
      <w:r w:rsidRPr="009901C4">
        <w:rPr>
          <w:noProof/>
        </w:rPr>
        <w:t xml:space="preserve"> for a more complete discussion of these distinctions.  If an </w:t>
      </w:r>
      <w:r w:rsidRPr="009901C4">
        <w:rPr>
          <w:noProof/>
        </w:rPr>
        <w:lastRenderedPageBreak/>
        <w:t>observation producing service wanted to report the method used to obtain a particular observation, and the method was NOT embedded in the test name, they can use this field.</w:t>
      </w:r>
      <w:r w:rsidRPr="00505B37">
        <w:t xml:space="preserve"> </w:t>
      </w:r>
      <w:r w:rsidRPr="00505B37">
        <w:rPr>
          <w:noProof/>
        </w:rPr>
        <w:t>Refer to Table 0626 - Observation Method in Chapter 2C for valid values.</w:t>
      </w:r>
    </w:p>
    <w:p w14:paraId="2B9CA65D" w14:textId="77777777" w:rsidR="00DD6D98" w:rsidRPr="009901C4" w:rsidRDefault="00DD6D98" w:rsidP="00DD6D98">
      <w:pPr>
        <w:pStyle w:val="Heading4"/>
        <w:rPr>
          <w:noProof/>
        </w:rPr>
      </w:pPr>
      <w:bookmarkStart w:id="1490" w:name="_Toc532896085"/>
      <w:bookmarkStart w:id="1491" w:name="_Toc245871"/>
      <w:r w:rsidRPr="009901C4">
        <w:rPr>
          <w:noProof/>
        </w:rPr>
        <w:t>OBX-18   Equipment Instance Identifier</w:t>
      </w:r>
      <w:r w:rsidRPr="009901C4">
        <w:rPr>
          <w:noProof/>
        </w:rPr>
        <w:fldChar w:fldCharType="begin"/>
      </w:r>
      <w:r w:rsidRPr="009901C4">
        <w:rPr>
          <w:noProof/>
        </w:rPr>
        <w:instrText xml:space="preserve"> XE "Equipment instance identifier" </w:instrText>
      </w:r>
      <w:r w:rsidRPr="009901C4">
        <w:rPr>
          <w:noProof/>
        </w:rPr>
        <w:fldChar w:fldCharType="end"/>
      </w:r>
      <w:r w:rsidRPr="009901C4">
        <w:rPr>
          <w:noProof/>
        </w:rPr>
        <w:t xml:space="preserve">   (EI)   01479</w:t>
      </w:r>
      <w:bookmarkEnd w:id="1490"/>
      <w:bookmarkEnd w:id="1491"/>
      <w:r w:rsidRPr="009901C4">
        <w:rPr>
          <w:noProof/>
        </w:rPr>
        <w:t xml:space="preserve">  </w:t>
      </w:r>
    </w:p>
    <w:p w14:paraId="33A71155" w14:textId="77777777" w:rsidR="00DD6D98" w:rsidRDefault="00DD6D98" w:rsidP="00DD6D98">
      <w:pPr>
        <w:pStyle w:val="Components"/>
      </w:pPr>
      <w:r>
        <w:t>Components:  &lt;Entity Identifier (ST)&gt; ^ &lt;Namespace ID (IS)&gt; ^ &lt;Universal ID (ST)&gt; ^ &lt;Universal ID Type (ID)&gt;</w:t>
      </w:r>
    </w:p>
    <w:p w14:paraId="2B50B1A9" w14:textId="77777777" w:rsidR="00DD6D98" w:rsidRPr="009901C4" w:rsidRDefault="00DD6D98" w:rsidP="00DD6D98">
      <w:pPr>
        <w:pStyle w:val="NormalIndented"/>
        <w:rPr>
          <w:noProof/>
        </w:rPr>
      </w:pPr>
      <w:r w:rsidRPr="009901C4">
        <w:rPr>
          <w:noProof/>
        </w:rPr>
        <w:t xml:space="preserve">Definition:  </w:t>
      </w:r>
      <w:r w:rsidRPr="00E97679">
        <w:rPr>
          <w:b/>
          <w:i/>
          <w:noProof/>
        </w:rPr>
        <w:t>Retained for backwards compatibility as of v 2.7 only.  This field is now represented through the PRT segment.</w:t>
      </w:r>
      <w:r w:rsidRPr="009901C4">
        <w:rPr>
          <w:b/>
          <w:noProof/>
        </w:rPr>
        <w:t xml:space="preserve">  </w:t>
      </w:r>
      <w:r w:rsidRPr="009901C4">
        <w:rPr>
          <w:noProof/>
        </w:rPr>
        <w:t xml:space="preserve">This field identifies the Equipment Instance (e.g., Analyzer, Analyzer module, group of Analyzers, etc.) responsible for the production of the observation.  This is the identifier from an institution's master list of equipment, where the institution is specified by the </w:t>
      </w:r>
      <w:r w:rsidRPr="009901C4">
        <w:rPr>
          <w:rStyle w:val="Emphasis"/>
          <w:iCs/>
          <w:noProof/>
        </w:rPr>
        <w:t>namespace ID</w:t>
      </w:r>
      <w:r w:rsidRPr="009901C4">
        <w:rPr>
          <w:noProof/>
        </w:rPr>
        <w:t xml:space="preserve"> or if it is blank, then by the "Producer</w:t>
      </w:r>
      <w:r>
        <w:rPr>
          <w:noProof/>
        </w:rPr>
        <w:t>'</w:t>
      </w:r>
      <w:r w:rsidRPr="009901C4">
        <w:rPr>
          <w:noProof/>
        </w:rPr>
        <w:t>s ID" (OBX-15). It should be possible to retrieve from this master list the equipment type, serial number, etc., however it is not planned to transfer this information with every OBX. The repeating of this field allows for the hierarchical representation of the equipment (lowest level first), e.g., module of an instrument, instrument consisting of modules, cluster of multiple instruments, etc.</w:t>
      </w:r>
    </w:p>
    <w:p w14:paraId="51BC7AAF" w14:textId="77777777" w:rsidR="00DD6D98" w:rsidRPr="009901C4" w:rsidRDefault="00DD6D98" w:rsidP="00DD6D98">
      <w:pPr>
        <w:pStyle w:val="Heading4"/>
        <w:rPr>
          <w:noProof/>
        </w:rPr>
      </w:pPr>
      <w:bookmarkStart w:id="1492" w:name="_Toc532896086"/>
      <w:bookmarkStart w:id="1493" w:name="_Toc245872"/>
      <w:r w:rsidRPr="009901C4">
        <w:rPr>
          <w:noProof/>
        </w:rPr>
        <w:t>OBX-19   Date/Time of the Analysis</w:t>
      </w:r>
      <w:r w:rsidRPr="009901C4">
        <w:rPr>
          <w:noProof/>
        </w:rPr>
        <w:fldChar w:fldCharType="begin"/>
      </w:r>
      <w:r w:rsidRPr="009901C4">
        <w:rPr>
          <w:noProof/>
        </w:rPr>
        <w:instrText xml:space="preserve"> XE "Date/time of the analysis" </w:instrText>
      </w:r>
      <w:r w:rsidRPr="009901C4">
        <w:rPr>
          <w:noProof/>
        </w:rPr>
        <w:fldChar w:fldCharType="end"/>
      </w:r>
      <w:r w:rsidRPr="009901C4">
        <w:rPr>
          <w:noProof/>
        </w:rPr>
        <w:t xml:space="preserve">   (DTM)   01480</w:t>
      </w:r>
      <w:bookmarkEnd w:id="1492"/>
      <w:bookmarkEnd w:id="1493"/>
    </w:p>
    <w:p w14:paraId="46BB60B1" w14:textId="77777777" w:rsidR="00DD6D98" w:rsidRPr="009901C4" w:rsidRDefault="00DD6D98" w:rsidP="00DD6D98">
      <w:pPr>
        <w:pStyle w:val="NormalIndented"/>
        <w:rPr>
          <w:noProof/>
        </w:rPr>
      </w:pPr>
      <w:r w:rsidRPr="009901C4">
        <w:rPr>
          <w:noProof/>
        </w:rPr>
        <w:t>Definition: This field is used to transfer the time stamp associated with generation of the analytical result by the instrument specified in Equipment Instance Identifier (see above).</w:t>
      </w:r>
    </w:p>
    <w:p w14:paraId="1D794D54" w14:textId="77777777" w:rsidR="00DD6D98" w:rsidRPr="009901C4" w:rsidRDefault="00DD6D98" w:rsidP="00DD6D98">
      <w:pPr>
        <w:pStyle w:val="Heading4"/>
        <w:rPr>
          <w:noProof/>
        </w:rPr>
      </w:pPr>
      <w:r w:rsidRPr="009901C4">
        <w:rPr>
          <w:noProof/>
        </w:rPr>
        <w:t>OBX-20   Observation Site</w:t>
      </w:r>
      <w:r w:rsidRPr="009901C4">
        <w:rPr>
          <w:noProof/>
        </w:rPr>
        <w:fldChar w:fldCharType="begin"/>
      </w:r>
      <w:r w:rsidRPr="009901C4">
        <w:rPr>
          <w:noProof/>
        </w:rPr>
        <w:instrText xml:space="preserve"> XE "observation site" </w:instrText>
      </w:r>
      <w:r w:rsidRPr="009901C4">
        <w:rPr>
          <w:noProof/>
        </w:rPr>
        <w:fldChar w:fldCharType="end"/>
      </w:r>
      <w:r w:rsidRPr="009901C4">
        <w:rPr>
          <w:noProof/>
        </w:rPr>
        <w:t xml:space="preserve">   (CWE)   02179</w:t>
      </w:r>
    </w:p>
    <w:p w14:paraId="51985FF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A749E5" w14:textId="77777777" w:rsidR="00DD6D98" w:rsidRPr="009901C4" w:rsidRDefault="00DD6D98" w:rsidP="00DD6D98">
      <w:pPr>
        <w:pStyle w:val="NormalIndented"/>
        <w:rPr>
          <w:noProof/>
        </w:rPr>
      </w:pPr>
      <w:r w:rsidRPr="009901C4">
        <w:rPr>
          <w:noProof/>
        </w:rPr>
        <w:t xml:space="preserve">Definition: This field typically contains the body site(s) where the measurement being reported was obtained.   This field should not be used for a specimen source or specimen collection site.  </w:t>
      </w:r>
    </w:p>
    <w:p w14:paraId="75CABFFD" w14:textId="77777777" w:rsidR="00DD6D98" w:rsidRPr="009901C4" w:rsidRDefault="00DD6D98" w:rsidP="00DD6D98">
      <w:pPr>
        <w:pStyle w:val="NormalIndented"/>
        <w:rPr>
          <w:noProof/>
        </w:rPr>
      </w:pPr>
      <w:r w:rsidRPr="009901C4">
        <w:rPr>
          <w:noProof/>
        </w:rPr>
        <w:t xml:space="preserve">This information is of particular importance if the clinical meaning of a value is modified either directly by the site (for example, is the temperature central or peripheral?) or if the site of one measurement impacts the value of another measurement (for example, is the finger SpO2 probe on the same arm as the NIBP cuff?).  In most cases these observations are performed directly upon the patient and do not involve a specimen.  </w:t>
      </w:r>
    </w:p>
    <w:p w14:paraId="7E343907" w14:textId="77777777" w:rsidR="00DD6D98" w:rsidRPr="009901C4" w:rsidRDefault="00DD6D98" w:rsidP="00DD6D98">
      <w:pPr>
        <w:pStyle w:val="NormalIndented"/>
        <w:rPr>
          <w:noProof/>
        </w:rPr>
      </w:pPr>
      <w:r w:rsidRPr="009901C4">
        <w:rPr>
          <w:noProof/>
        </w:rPr>
        <w:t xml:space="preserve">Any nationally recognized coding system might be used for this field including SNOMED or MDC; alternatively the </w:t>
      </w:r>
      <w:hyperlink r:id="rId59" w:anchor="HL70163" w:history="1">
        <w:r w:rsidRPr="0039371D">
          <w:rPr>
            <w:rStyle w:val="HyperlinkText"/>
          </w:rPr>
          <w:t>HL7 Table 0163 – Body Site</w:t>
        </w:r>
      </w:hyperlink>
      <w:r w:rsidRPr="009901C4">
        <w:rPr>
          <w:noProof/>
        </w:rPr>
        <w:t xml:space="preserve"> may be used.   Veterinary medicine may choose the tables supported for the components of this field as decided by their industry.</w:t>
      </w:r>
    </w:p>
    <w:p w14:paraId="347CC5F1" w14:textId="77777777" w:rsidR="00DD6D98" w:rsidRPr="00D6706C" w:rsidRDefault="00DD6D98" w:rsidP="00DD6D98">
      <w:pPr>
        <w:pStyle w:val="Heading4"/>
        <w:rPr>
          <w:noProof/>
        </w:rPr>
      </w:pPr>
      <w:r w:rsidRPr="00D6706C">
        <w:rPr>
          <w:noProof/>
        </w:rPr>
        <w:t>OBX-21   Observation Instance Identifier</w:t>
      </w:r>
      <w:r w:rsidRPr="00D6706C">
        <w:rPr>
          <w:noProof/>
        </w:rPr>
        <w:fldChar w:fldCharType="begin"/>
      </w:r>
      <w:r w:rsidRPr="00D6706C">
        <w:rPr>
          <w:noProof/>
        </w:rPr>
        <w:instrText xml:space="preserve"> XE "observation instance identifier" </w:instrText>
      </w:r>
      <w:r w:rsidRPr="00D6706C">
        <w:rPr>
          <w:noProof/>
        </w:rPr>
        <w:fldChar w:fldCharType="end"/>
      </w:r>
      <w:r w:rsidRPr="00D6706C">
        <w:rPr>
          <w:noProof/>
        </w:rPr>
        <w:t xml:space="preserve">   (EI)   02180</w:t>
      </w:r>
    </w:p>
    <w:p w14:paraId="31C286E4" w14:textId="77777777" w:rsidR="00DD6D98" w:rsidRDefault="00DD6D98" w:rsidP="00DD6D98">
      <w:pPr>
        <w:pStyle w:val="Components"/>
      </w:pPr>
      <w:r>
        <w:t>Components:  &lt;Entity Identifier (ST)&gt; ^ &lt;Namespace ID (IS)&gt; ^ &lt;Universal ID (ST)&gt; ^ &lt;Universal ID Type (ID)&gt;</w:t>
      </w:r>
    </w:p>
    <w:p w14:paraId="0EBDB897" w14:textId="77777777" w:rsidR="00DD6D98" w:rsidRPr="009901C4" w:rsidRDefault="00DD6D98" w:rsidP="00DD6D98">
      <w:pPr>
        <w:pStyle w:val="NormalIndented"/>
        <w:rPr>
          <w:noProof/>
        </w:rPr>
      </w:pPr>
      <w:r w:rsidRPr="009901C4">
        <w:rPr>
          <w:noProof/>
        </w:rPr>
        <w:t>Definition: This field contains a unique identifier for this observation.  This instance identifier is persistent between messages.</w:t>
      </w:r>
    </w:p>
    <w:p w14:paraId="1F5F3194" w14:textId="77777777" w:rsidR="00DD6D98" w:rsidRPr="009901C4" w:rsidRDefault="00DD6D98" w:rsidP="00DD6D98">
      <w:pPr>
        <w:pStyle w:val="Note"/>
        <w:rPr>
          <w:noProof/>
        </w:rPr>
      </w:pPr>
      <w:r w:rsidRPr="009901C4">
        <w:rPr>
          <w:noProof/>
        </w:rPr>
        <w:t>Note:  OBX-21 Observation Instance Identifier was introduced in v</w:t>
      </w:r>
      <w:r>
        <w:rPr>
          <w:noProof/>
        </w:rPr>
        <w:t xml:space="preserve"> </w:t>
      </w:r>
      <w:r w:rsidRPr="009901C4">
        <w:rPr>
          <w:noProof/>
        </w:rPr>
        <w:t xml:space="preserve">2.6 to support Patient Care messaging concepts and constructs.  At this time, there are no documented use cases for this field in the context of messages as described in this chapter.  This statement does not preclude the use of OBX-21, but implementers should exercise </w:t>
      </w:r>
      <w:r w:rsidRPr="009901C4">
        <w:rPr>
          <w:noProof/>
        </w:rPr>
        <w:lastRenderedPageBreak/>
        <w:t xml:space="preserve">caution in using this field outside of the Patient Care context until the appropriate use cases are established. This identifier provides persistent reference to an object within or outside the message and represents an identifier established by external applications rather than temporal message considerations.  </w:t>
      </w:r>
    </w:p>
    <w:p w14:paraId="21FDC180" w14:textId="77777777" w:rsidR="00DD6D98" w:rsidRPr="009901C4" w:rsidRDefault="00DD6D98" w:rsidP="00DD6D98">
      <w:pPr>
        <w:pStyle w:val="Heading4"/>
        <w:rPr>
          <w:noProof/>
        </w:rPr>
      </w:pPr>
      <w:r w:rsidRPr="009901C4">
        <w:rPr>
          <w:noProof/>
        </w:rPr>
        <w:t>OBX-22   Mood Code</w:t>
      </w:r>
      <w:r w:rsidRPr="009901C4">
        <w:rPr>
          <w:noProof/>
        </w:rPr>
        <w:fldChar w:fldCharType="begin"/>
      </w:r>
      <w:r w:rsidRPr="009901C4">
        <w:rPr>
          <w:noProof/>
        </w:rPr>
        <w:instrText xml:space="preserve"> XE "mood code" </w:instrText>
      </w:r>
      <w:r w:rsidRPr="009901C4">
        <w:rPr>
          <w:noProof/>
        </w:rPr>
        <w:fldChar w:fldCharType="end"/>
      </w:r>
      <w:r w:rsidRPr="009901C4">
        <w:rPr>
          <w:noProof/>
        </w:rPr>
        <w:t xml:space="preserve">   (CNE)   02182</w:t>
      </w:r>
    </w:p>
    <w:p w14:paraId="1EF510F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986F74" w14:textId="77777777" w:rsidR="00DD6D98" w:rsidRPr="009901C4" w:rsidRDefault="00DD6D98" w:rsidP="00DD6D98">
      <w:pPr>
        <w:pStyle w:val="NormalIndented"/>
        <w:rPr>
          <w:noProof/>
        </w:rPr>
      </w:pPr>
      <w:r w:rsidRPr="009901C4">
        <w:rPr>
          <w:noProof/>
        </w:rPr>
        <w:t xml:space="preserve">Definition: This field identifies the actuality of the observation (e.g., intent, request, promise, event).    Refer to </w:t>
      </w:r>
      <w:hyperlink r:id="rId60" w:anchor="HL70725" w:history="1">
        <w:r>
          <w:rPr>
            <w:rStyle w:val="Hyperlink"/>
            <w:rFonts w:cs="Courier New"/>
            <w:noProof/>
          </w:rPr>
          <w:t>HL7 Table 0725 – Mood Codes</w:t>
        </w:r>
      </w:hyperlink>
      <w:r w:rsidRPr="009901C4">
        <w:rPr>
          <w:noProof/>
        </w:rPr>
        <w:t xml:space="preserve"> for valid values.</w:t>
      </w:r>
      <w:r w:rsidRPr="009901C4">
        <w:rPr>
          <w:i/>
          <w:noProof/>
        </w:rPr>
        <w:t xml:space="preserve"> </w:t>
      </w:r>
      <w:r w:rsidRPr="009901C4">
        <w:rPr>
          <w:noProof/>
        </w:rPr>
        <w:t xml:space="preserve">  This field may only be used with new trigger events and new messages from v</w:t>
      </w:r>
      <w:r>
        <w:rPr>
          <w:noProof/>
        </w:rPr>
        <w:t xml:space="preserve"> </w:t>
      </w:r>
      <w:r w:rsidRPr="009901C4">
        <w:rPr>
          <w:noProof/>
        </w:rPr>
        <w:t>2.6 onward.   When this field is not valued in a message that qualifies, then the Value is assumed to be 'EVN'.</w:t>
      </w:r>
    </w:p>
    <w:p w14:paraId="04F896ED" w14:textId="77777777" w:rsidR="00DD6D98" w:rsidRPr="009901C4" w:rsidRDefault="00DD6D98" w:rsidP="00DD6D98">
      <w:pPr>
        <w:pStyle w:val="Note"/>
        <w:rPr>
          <w:noProof/>
        </w:rPr>
      </w:pPr>
      <w:r w:rsidRPr="009901C4">
        <w:rPr>
          <w:noProof/>
        </w:rPr>
        <w:t>Note:  OBX-22 Mood Code was introduced in v</w:t>
      </w:r>
      <w:r>
        <w:rPr>
          <w:noProof/>
        </w:rPr>
        <w:t xml:space="preserve"> </w:t>
      </w:r>
      <w:r w:rsidRPr="009901C4">
        <w:rPr>
          <w:noProof/>
        </w:rPr>
        <w:t>2.6 to support Patient Care messaging concepts and constructs.  At this time, there are no documented use cases for this field in the context messages as described in this chapter.  This statement does not preclude the use of OBX-22, but implementers should exercise caution in using this field outside of the Patient Care context until appropriate use cases are established.  While a similar note exists for OBX-21 Observation Instance Identifier, particular care should be taken with OBX-22 as this could modify the intent of the segment/message and create backward compatibility problems.</w:t>
      </w:r>
    </w:p>
    <w:p w14:paraId="4FC2B725" w14:textId="77777777" w:rsidR="00DD6D98" w:rsidRPr="009901C4" w:rsidRDefault="00DD6D98" w:rsidP="00DD6D98">
      <w:pPr>
        <w:pStyle w:val="Heading4"/>
        <w:rPr>
          <w:noProof/>
        </w:rPr>
      </w:pPr>
      <w:r w:rsidRPr="009901C4">
        <w:rPr>
          <w:noProof/>
        </w:rPr>
        <w:t xml:space="preserve">OBX-23   Performing Organization Name   (XON)   02283 </w:t>
      </w:r>
      <w:r w:rsidRPr="009901C4">
        <w:rPr>
          <w:noProof/>
        </w:rPr>
        <w:fldChar w:fldCharType="begin"/>
      </w:r>
      <w:r w:rsidRPr="009901C4">
        <w:rPr>
          <w:noProof/>
        </w:rPr>
        <w:instrText xml:space="preserve"> XE "performing organization name" </w:instrText>
      </w:r>
      <w:r w:rsidRPr="009901C4">
        <w:rPr>
          <w:noProof/>
        </w:rPr>
        <w:fldChar w:fldCharType="end"/>
      </w:r>
    </w:p>
    <w:p w14:paraId="7BF8F75B" w14:textId="77777777" w:rsidR="00DD6D98" w:rsidRDefault="00DD6D98" w:rsidP="00DD6D98">
      <w:pPr>
        <w:pStyle w:val="Components"/>
      </w:pPr>
      <w:bookmarkStart w:id="1494"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9365400"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133E1" w14:textId="77777777" w:rsidR="00DD6D98" w:rsidRDefault="00DD6D98" w:rsidP="00DD6D98">
      <w:pPr>
        <w:pStyle w:val="Components"/>
      </w:pPr>
      <w:r>
        <w:t>Subcomponents for Assigning Authority (HD):  &lt;Namespace ID (IS)&gt; &amp; &lt;Universal ID (ST)&gt; &amp; &lt;Universal ID Type (ID)&gt;</w:t>
      </w:r>
    </w:p>
    <w:p w14:paraId="64701B33" w14:textId="77777777" w:rsidR="00DD6D98" w:rsidRDefault="00DD6D98" w:rsidP="00DD6D98">
      <w:pPr>
        <w:pStyle w:val="Components"/>
      </w:pPr>
      <w:r>
        <w:t>Subcomponents for Assigning Facility (HD):  &lt;Namespace ID (IS)&gt; &amp; &lt;Universal ID (ST)&gt; &amp; &lt;Universal ID Type (ID)&gt;</w:t>
      </w:r>
      <w:bookmarkEnd w:id="1494"/>
    </w:p>
    <w:p w14:paraId="3BD052E9"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 xml:space="preserve">This field contains the name of the organization/service responsible for performing the service.  When this field is null, the receiving system assumes that the observations were produced by the sending organization.  The information for performing organization is recorded as an XON data type.  In the US, the Medicare number of the performing organization is suggested as the identifier (component 10).  </w:t>
      </w:r>
    </w:p>
    <w:p w14:paraId="42099740" w14:textId="77777777" w:rsidR="00DD6D98" w:rsidRPr="009901C4" w:rsidRDefault="00DD6D98" w:rsidP="00DD6D98">
      <w:pPr>
        <w:pStyle w:val="NormalIndented"/>
        <w:rPr>
          <w:noProof/>
        </w:rPr>
      </w:pPr>
      <w:r w:rsidRPr="009901C4">
        <w:rPr>
          <w:noProof/>
        </w:rPr>
        <w:t>For lab, this field specifies the laboratory that produced the test result described in this OBX segment.   It should be reported explicitly when the test results are produced at outside laboratories, for example.  This information supports CLIA regulations in the US.  For the US producing laboratories, which are CLIA certified, the CLIA identifier should be used for the organization identifier (component 10).</w:t>
      </w:r>
    </w:p>
    <w:p w14:paraId="04FC4D97" w14:textId="77777777" w:rsidR="00DD6D98" w:rsidRPr="009901C4" w:rsidRDefault="00DD6D98" w:rsidP="00DD6D98">
      <w:pPr>
        <w:pStyle w:val="Heading4"/>
        <w:rPr>
          <w:noProof/>
        </w:rPr>
      </w:pPr>
      <w:r w:rsidRPr="009901C4">
        <w:rPr>
          <w:noProof/>
        </w:rPr>
        <w:lastRenderedPageBreak/>
        <w:t>OBX-24   Performing Organization Address   (XAD)   02284</w:t>
      </w:r>
      <w:r w:rsidRPr="009901C4">
        <w:rPr>
          <w:noProof/>
        </w:rPr>
        <w:fldChar w:fldCharType="begin"/>
      </w:r>
      <w:r w:rsidRPr="009901C4">
        <w:rPr>
          <w:noProof/>
        </w:rPr>
        <w:instrText xml:space="preserve"> XE "performing organization address" </w:instrText>
      </w:r>
      <w:r w:rsidRPr="009901C4">
        <w:rPr>
          <w:noProof/>
        </w:rPr>
        <w:fldChar w:fldCharType="end"/>
      </w:r>
    </w:p>
    <w:p w14:paraId="5E395D70" w14:textId="77777777" w:rsidR="00DD6D98" w:rsidRDefault="00DD6D98" w:rsidP="00DD6D98">
      <w:pPr>
        <w:pStyle w:val="Components"/>
      </w:pPr>
      <w:bookmarkStart w:id="1495"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9C28BBF" w14:textId="77777777" w:rsidR="00DD6D98" w:rsidRDefault="00DD6D98" w:rsidP="00DD6D98">
      <w:pPr>
        <w:pStyle w:val="Components"/>
      </w:pPr>
      <w:r>
        <w:t>Subcomponents for Street Address (SAD):  &lt;Street or Mailing Address (ST)&gt; &amp; &lt;Street Name (ST)&gt; &amp; &lt;Dwelling Number (ST)&gt;</w:t>
      </w:r>
    </w:p>
    <w:p w14:paraId="1777F41C"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DC81DA"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E846C"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DB29BC"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DCC692" w14:textId="77777777" w:rsidR="00DD6D98" w:rsidRDefault="00DD6D98" w:rsidP="00DD6D98">
      <w:pPr>
        <w:pStyle w:val="Components"/>
      </w:pPr>
      <w:r>
        <w:t>Subcomponents for Address Identifier (EI):  &lt;Entity Identifier (ST)&gt; &amp; &lt;Namespace ID (IS)&gt; &amp; &lt;Universal ID (ST)&gt; &amp; &lt;Universal ID Type (ID)&gt;</w:t>
      </w:r>
      <w:bookmarkEnd w:id="1495"/>
    </w:p>
    <w:p w14:paraId="71BAAE7F" w14:textId="77777777" w:rsidR="00DD6D98" w:rsidRPr="009901C4" w:rsidRDefault="00DD6D98" w:rsidP="00DD6D98">
      <w:pPr>
        <w:pStyle w:val="NormalIndented"/>
        <w:rPr>
          <w:noProof/>
        </w:rPr>
      </w:pPr>
      <w:r w:rsidRPr="009901C4">
        <w:rPr>
          <w:noProof/>
        </w:rPr>
        <w:t xml:space="preserve">Definition:  </w:t>
      </w:r>
      <w:r w:rsidRPr="00E97679">
        <w:rPr>
          <w:b/>
          <w:i/>
          <w:noProof/>
        </w:rPr>
        <w:t>Retained for</w:t>
      </w:r>
      <w:r>
        <w:rPr>
          <w:b/>
          <w:i/>
          <w:noProof/>
        </w:rPr>
        <w:t xml:space="preserve"> backwards compatibility as of v </w:t>
      </w:r>
      <w:r w:rsidRPr="00E97679">
        <w:rPr>
          <w:b/>
          <w:i/>
          <w:noProof/>
        </w:rPr>
        <w:t xml:space="preserve">2.7 only.  This field is now represented through the PRT segment. </w:t>
      </w:r>
      <w:r w:rsidRPr="009901C4">
        <w:rPr>
          <w:b/>
          <w:noProof/>
        </w:rPr>
        <w:t xml:space="preserve"> </w:t>
      </w:r>
      <w:r w:rsidRPr="009901C4">
        <w:rPr>
          <w:noProof/>
        </w:rPr>
        <w:t>This field contains the address of the organization/service responsible for performing the service.</w:t>
      </w:r>
    </w:p>
    <w:p w14:paraId="21C527B6" w14:textId="77777777" w:rsidR="00DD6D98" w:rsidRPr="009901C4" w:rsidRDefault="00DD6D98" w:rsidP="00DD6D98">
      <w:pPr>
        <w:pStyle w:val="NormalIndented"/>
        <w:rPr>
          <w:noProof/>
        </w:rPr>
      </w:pPr>
      <w:r w:rsidRPr="009901C4">
        <w:rPr>
          <w:noProof/>
        </w:rPr>
        <w:lastRenderedPageBreak/>
        <w:t>For labs, this field specifies the address of the laboratory that produced the test result described in this OBX segment.   It should be reported explicitly when the test results are produced at outside laboratories, for example.  This information supports CLIA regulations in the US.</w:t>
      </w:r>
    </w:p>
    <w:p w14:paraId="23914869" w14:textId="77777777" w:rsidR="00DD6D98" w:rsidRPr="009901C4" w:rsidRDefault="00DD6D98" w:rsidP="00DD6D98">
      <w:pPr>
        <w:pStyle w:val="Heading4"/>
        <w:rPr>
          <w:noProof/>
        </w:rPr>
      </w:pPr>
      <w:r w:rsidRPr="009901C4">
        <w:rPr>
          <w:noProof/>
        </w:rPr>
        <w:t>OBX-25   Performing Organization Medical Director   (XCN)   02285</w:t>
      </w:r>
      <w:r w:rsidRPr="009901C4">
        <w:rPr>
          <w:noProof/>
        </w:rPr>
        <w:fldChar w:fldCharType="begin"/>
      </w:r>
      <w:r w:rsidRPr="009901C4">
        <w:rPr>
          <w:noProof/>
        </w:rPr>
        <w:instrText xml:space="preserve"> XE "performing organization medical director" </w:instrText>
      </w:r>
      <w:r w:rsidRPr="009901C4">
        <w:rPr>
          <w:noProof/>
        </w:rPr>
        <w:fldChar w:fldCharType="end"/>
      </w:r>
    </w:p>
    <w:p w14:paraId="1793AF13"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7B037F5"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5E5F737D"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DE792D" w14:textId="77777777" w:rsidR="00DD6D98" w:rsidRDefault="00DD6D98" w:rsidP="00DD6D98">
      <w:pPr>
        <w:pStyle w:val="Components"/>
      </w:pPr>
      <w:r>
        <w:t>Subcomponents for Assigning Authority (HD):  &lt;Namespace ID (IS)&gt; &amp; &lt;Universal ID (ST)&gt; &amp; &lt;Universal ID Type (ID)&gt;</w:t>
      </w:r>
    </w:p>
    <w:p w14:paraId="07DB6301" w14:textId="77777777" w:rsidR="00DD6D98" w:rsidRDefault="00DD6D98" w:rsidP="00DD6D98">
      <w:pPr>
        <w:pStyle w:val="Components"/>
      </w:pPr>
      <w:r>
        <w:t>Subcomponents for Assigning Facility (HD):  &lt;Namespace ID (IS)&gt; &amp; &lt;Universal ID (ST)&gt; &amp; &lt;Universal ID Type (ID)&gt;</w:t>
      </w:r>
    </w:p>
    <w:p w14:paraId="0671E4EC"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67F71E"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801B61" w14:textId="77777777"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A73E25"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This field contains the medical director of the organization/service responsible for performing the service.</w:t>
      </w:r>
    </w:p>
    <w:p w14:paraId="4D07C61E" w14:textId="77777777" w:rsidR="00DD6D98" w:rsidRPr="009901C4" w:rsidRDefault="00DD6D98" w:rsidP="00DD6D98">
      <w:pPr>
        <w:pStyle w:val="NormalIndented"/>
        <w:rPr>
          <w:noProof/>
        </w:rPr>
      </w:pPr>
      <w:r w:rsidRPr="009901C4">
        <w:rPr>
          <w:noProof/>
        </w:rPr>
        <w:t>For labs, this field specifies the medical director of the laboratory that produced the test result described in this OBX segment.   This field is different than OBX-16 in that OBX-16 identifies the individual who performed the lab test (made the observation) whereas this field identifies the individual who is the medical director of the organization responsible for the result.  It should be reported explicitly when the test results are produced at outside laboratories, for example.  This information supports CLIA regulations in the US.</w:t>
      </w:r>
    </w:p>
    <w:p w14:paraId="3E483AF9" w14:textId="77777777" w:rsidR="00DD6D98" w:rsidRPr="009901C4" w:rsidRDefault="00DD6D98" w:rsidP="00DD6D98">
      <w:pPr>
        <w:pStyle w:val="Heading4"/>
        <w:rPr>
          <w:noProof/>
        </w:rPr>
      </w:pPr>
      <w:r w:rsidRPr="009901C4">
        <w:rPr>
          <w:noProof/>
        </w:rPr>
        <w:t>OBX-26   Patient Results Release Category</w:t>
      </w:r>
      <w:r w:rsidRPr="009901C4">
        <w:rPr>
          <w:noProof/>
        </w:rPr>
        <w:fldChar w:fldCharType="begin"/>
      </w:r>
      <w:r w:rsidRPr="009901C4">
        <w:rPr>
          <w:noProof/>
        </w:rPr>
        <w:instrText>xe "Patient Results Release Category"</w:instrText>
      </w:r>
      <w:r w:rsidRPr="009901C4">
        <w:rPr>
          <w:noProof/>
        </w:rPr>
        <w:fldChar w:fldCharType="end"/>
      </w:r>
      <w:r>
        <w:rPr>
          <w:noProof/>
        </w:rPr>
        <w:t xml:space="preserve"> </w:t>
      </w:r>
      <w:r w:rsidRPr="009901C4">
        <w:rPr>
          <w:noProof/>
        </w:rPr>
        <w:t xml:space="preserve">  (ID)   02313</w:t>
      </w:r>
    </w:p>
    <w:p w14:paraId="740B46A2" w14:textId="77777777" w:rsidR="00DD6D98" w:rsidRPr="009901C4" w:rsidRDefault="00DD6D98" w:rsidP="00DD6D98">
      <w:pPr>
        <w:pStyle w:val="NormalIndented"/>
      </w:pPr>
      <w:r w:rsidRPr="009901C4">
        <w:t>Definition: This field contains instructions on whether to share the results with the patient, and if so how.</w:t>
      </w:r>
    </w:p>
    <w:p w14:paraId="6FA1AF6F" w14:textId="77777777" w:rsidR="00DD6D98" w:rsidRDefault="00DD6D98" w:rsidP="00DD6D98">
      <w:pPr>
        <w:pStyle w:val="NormalIndented"/>
      </w:pPr>
      <w:r w:rsidRPr="009901C4">
        <w:t xml:space="preserve">Valid values are provided in </w:t>
      </w:r>
      <w:hyperlink r:id="rId61" w:anchor="HL70909" w:history="1">
        <w:r w:rsidRPr="0039371D">
          <w:rPr>
            <w:rStyle w:val="HyperlinkText"/>
          </w:rPr>
          <w:t>HL7 Table 0909 – Patient Results Release Categorization Scheme</w:t>
        </w:r>
      </w:hyperlink>
      <w:r w:rsidRPr="009901C4">
        <w:t xml:space="preserve">. </w:t>
      </w:r>
    </w:p>
    <w:p w14:paraId="28D41575" w14:textId="77777777" w:rsidR="00DD6D98" w:rsidRDefault="00DD6D98" w:rsidP="00DD6D98">
      <w:pPr>
        <w:pStyle w:val="Heading4"/>
      </w:pPr>
      <w:r>
        <w:t>OBX-27   Root Cause</w:t>
      </w:r>
      <w:r w:rsidRPr="009901C4">
        <w:rPr>
          <w:noProof/>
        </w:rPr>
        <w:fldChar w:fldCharType="begin"/>
      </w:r>
      <w:r w:rsidRPr="009901C4">
        <w:rPr>
          <w:noProof/>
        </w:rPr>
        <w:instrText>xe "</w:instrText>
      </w:r>
      <w:r>
        <w:rPr>
          <w:noProof/>
        </w:rPr>
        <w:instrText>root cause</w:instrText>
      </w:r>
      <w:r w:rsidRPr="009901C4">
        <w:rPr>
          <w:noProof/>
        </w:rPr>
        <w:instrText>"</w:instrText>
      </w:r>
      <w:r w:rsidRPr="009901C4">
        <w:rPr>
          <w:noProof/>
        </w:rPr>
        <w:fldChar w:fldCharType="end"/>
      </w:r>
      <w:proofErr w:type="gramStart"/>
      <w:r>
        <w:rPr>
          <w:noProof/>
        </w:rPr>
        <w:t xml:space="preserve">  </w:t>
      </w:r>
      <w:r>
        <w:t xml:space="preserve"> (</w:t>
      </w:r>
      <w:proofErr w:type="gramEnd"/>
      <w:r>
        <w:t>CWE)   03308</w:t>
      </w:r>
    </w:p>
    <w:p w14:paraId="6B48052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FA1589" w14:textId="77777777" w:rsidR="00DD6D98" w:rsidRDefault="00DD6D98" w:rsidP="00DD6D98">
      <w:pPr>
        <w:pStyle w:val="NormalIndented"/>
      </w:pPr>
      <w:r>
        <w:t xml:space="preserve">Definition: </w:t>
      </w:r>
      <w:r w:rsidRPr="002D6873">
        <w:t>This element contains the reason code indicating the root cause for the reissue of a previously released lab report.</w:t>
      </w:r>
      <w:r w:rsidRPr="003E02CE">
        <w:t xml:space="preserve">  </w:t>
      </w:r>
      <w:r w:rsidRPr="00B374FD">
        <w:t xml:space="preserve">This element is used in conjunction with </w:t>
      </w:r>
      <w:r w:rsidRPr="00D559AE">
        <w:rPr>
          <w:rStyle w:val="ReferenceAttribute"/>
        </w:rPr>
        <w:t>OBX-11 Observation Result Status</w:t>
      </w:r>
      <w:r w:rsidRPr="00B374FD">
        <w:t xml:space="preserve"> to define the root cause for a reissued laboratory result in the case of a corrected, amended, appended, or revised result.</w:t>
      </w:r>
      <w:r w:rsidRPr="003E02CE">
        <w:t xml:space="preserve">  For example</w:t>
      </w:r>
      <w:r>
        <w:t xml:space="preserve">, if </w:t>
      </w:r>
      <w:r w:rsidRPr="003E02CE">
        <w:t>the laboratory result was reissued due to an equipment malfunction.</w:t>
      </w:r>
    </w:p>
    <w:p w14:paraId="4919127E" w14:textId="77777777" w:rsidR="00DD6D98" w:rsidRDefault="00DD6D98" w:rsidP="00DD6D98">
      <w:pPr>
        <w:pStyle w:val="NormalIndented"/>
      </w:pPr>
      <w:r>
        <w:t xml:space="preserve">Refer to </w:t>
      </w:r>
      <w:hyperlink r:id="rId62" w:anchor="HL70914" w:history="1">
        <w:r w:rsidRPr="00D559AE">
          <w:rPr>
            <w:rStyle w:val="HyperlinkText"/>
          </w:rPr>
          <w:t>User-defined Table 0914 – Root Cause</w:t>
        </w:r>
      </w:hyperlink>
      <w:r>
        <w:t xml:space="preserve"> </w:t>
      </w:r>
      <w:r w:rsidRPr="00D559AE">
        <w:t xml:space="preserve">in Chapter 2C, Code Tables, </w:t>
      </w:r>
      <w:r>
        <w:t>for potential values.</w:t>
      </w:r>
    </w:p>
    <w:p w14:paraId="61E750ED" w14:textId="77777777" w:rsidR="00DD6D98" w:rsidRDefault="00DD6D98" w:rsidP="00DD6D98">
      <w:pPr>
        <w:pStyle w:val="Heading4"/>
      </w:pPr>
      <w:r>
        <w:t>OBX-28   Local Process Control</w:t>
      </w:r>
      <w:r w:rsidRPr="009901C4">
        <w:rPr>
          <w:noProof/>
        </w:rPr>
        <w:fldChar w:fldCharType="begin"/>
      </w:r>
      <w:r w:rsidRPr="009901C4">
        <w:rPr>
          <w:noProof/>
        </w:rPr>
        <w:instrText>xe "</w:instrText>
      </w:r>
      <w:r>
        <w:rPr>
          <w:noProof/>
        </w:rPr>
        <w:instrText>local process control</w:instrText>
      </w:r>
      <w:r w:rsidRPr="009901C4">
        <w:rPr>
          <w:noProof/>
        </w:rPr>
        <w:instrText>"</w:instrText>
      </w:r>
      <w:r w:rsidRPr="009901C4">
        <w:rPr>
          <w:noProof/>
        </w:rPr>
        <w:fldChar w:fldCharType="end"/>
      </w:r>
      <w:proofErr w:type="gramStart"/>
      <w:r>
        <w:rPr>
          <w:noProof/>
        </w:rPr>
        <w:t xml:space="preserve">  </w:t>
      </w:r>
      <w:r>
        <w:t xml:space="preserve"> (</w:t>
      </w:r>
      <w:proofErr w:type="gramEnd"/>
      <w:r>
        <w:t>CWE)   03309</w:t>
      </w:r>
    </w:p>
    <w:p w14:paraId="0218762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7A93A1" w14:textId="77777777" w:rsidR="00DD6D98" w:rsidRDefault="00DD6D98" w:rsidP="00DD6D98">
      <w:pPr>
        <w:pStyle w:val="NormalIndented"/>
      </w:pPr>
      <w:r>
        <w:t xml:space="preserve">Definition: </w:t>
      </w:r>
      <w:r w:rsidRPr="00F257D8">
        <w:t xml:space="preserve">This element contains information intended to be used for locally defined </w:t>
      </w:r>
      <w:r>
        <w:t>processing</w:t>
      </w:r>
      <w:r w:rsidRPr="00F257D8">
        <w:t>, particularly process</w:t>
      </w:r>
      <w:r>
        <w:t xml:space="preserve"> control/status</w:t>
      </w:r>
      <w:r w:rsidRPr="00F257D8">
        <w:t xml:space="preserve"> type information.  It is defined as repeating and as a CWE data type to provide flexibility.  The specific use may be specified in a message profile or implementation guide (see Chapter 2.B), or use may be specified by local agreement internally within an organization. </w:t>
      </w:r>
    </w:p>
    <w:p w14:paraId="1C7E8E4A" w14:textId="77777777" w:rsidR="00DD6D98" w:rsidRPr="00741064" w:rsidRDefault="00DD6D98" w:rsidP="00DD6D98">
      <w:pPr>
        <w:pStyle w:val="NormalIndented"/>
      </w:pPr>
      <w:r w:rsidRPr="00741064">
        <w:lastRenderedPageBreak/>
        <w:t>For example, a laboratory information system might use this element to convey an internal status during processing before the result is communicated outside the organization, such as revision previously reported, revision report pending.</w:t>
      </w:r>
    </w:p>
    <w:p w14:paraId="3E256E98" w14:textId="77777777" w:rsidR="00DD6D98" w:rsidRDefault="00DD6D98" w:rsidP="00DD6D98">
      <w:pPr>
        <w:pStyle w:val="NormalIndented"/>
      </w:pPr>
      <w:r w:rsidRPr="00741064">
        <w:t xml:space="preserve">See </w:t>
      </w:r>
      <w:hyperlink r:id="rId63" w:anchor="HL70915" w:history="1">
        <w:r w:rsidRPr="00D559AE">
          <w:rPr>
            <w:rStyle w:val="HyperlinkText"/>
          </w:rPr>
          <w:t>User-Defined Table 0915 – Process Control Code</w:t>
        </w:r>
      </w:hyperlink>
      <w:r w:rsidRPr="00741064">
        <w:t xml:space="preserve"> </w:t>
      </w:r>
      <w:r w:rsidRPr="00D559AE">
        <w:t xml:space="preserve">in Chapter 2C, Code Tables, </w:t>
      </w:r>
      <w:r w:rsidRPr="00741064">
        <w:t>for a list of suggested values.</w:t>
      </w:r>
    </w:p>
    <w:p w14:paraId="3D10A286" w14:textId="77777777" w:rsidR="00DD6D98" w:rsidRDefault="00DD6D98" w:rsidP="00DD6D98">
      <w:pPr>
        <w:pStyle w:val="Heading4"/>
      </w:pPr>
      <w:r w:rsidRPr="00325C40">
        <w:t>OBX-29   Observation 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proofErr w:type="gramStart"/>
      <w:r w:rsidRPr="00325C40">
        <w:t xml:space="preserve">   (</w:t>
      </w:r>
      <w:proofErr w:type="gramEnd"/>
      <w:r w:rsidRPr="00325C40">
        <w:t>ID)   03432</w:t>
      </w:r>
    </w:p>
    <w:p w14:paraId="4237B856" w14:textId="77777777" w:rsidR="00DD6D98" w:rsidRDefault="00DD6D98" w:rsidP="00DD6D98">
      <w:pPr>
        <w:pStyle w:val="NormalIndented"/>
      </w:pPr>
      <w:r w:rsidRPr="00325C40">
        <w:t xml:space="preserve">Definition:  This field indicates the type of observation to enable systems to distinguish between observations sent along with an order, versus observations sent as the result to an order.  See </w:t>
      </w:r>
      <w:hyperlink r:id="rId64" w:anchor="HL70936" w:history="1">
        <w:r w:rsidRPr="00325C40">
          <w:rPr>
            <w:rStyle w:val="HyperlinkText"/>
          </w:rPr>
          <w:t>HL7 Table 0936 – Observation Type</w:t>
        </w:r>
      </w:hyperlink>
      <w:r>
        <w:t xml:space="preserve"> in Chapter 2C, Code Tables,</w:t>
      </w:r>
      <w:r w:rsidRPr="00325C40">
        <w:t xml:space="preserve"> for valid values.</w:t>
      </w:r>
    </w:p>
    <w:p w14:paraId="6EA783EC" w14:textId="77777777" w:rsidR="00DD6D98" w:rsidRDefault="00DD6D98" w:rsidP="00DD6D98">
      <w:pPr>
        <w:pStyle w:val="Heading4"/>
      </w:pPr>
      <w:r>
        <w:t>OBX-30</w:t>
      </w:r>
      <w:r w:rsidRPr="00325C40">
        <w:t xml:space="preserve">   Observation</w:t>
      </w:r>
      <w:r>
        <w:t xml:space="preserve"> Sub-</w:t>
      </w:r>
      <w:r w:rsidRPr="00325C40">
        <w:t>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proofErr w:type="gramStart"/>
      <w:r>
        <w:t xml:space="preserve">   (</w:t>
      </w:r>
      <w:proofErr w:type="gramEnd"/>
      <w:r>
        <w:t>ID)   03475</w:t>
      </w:r>
    </w:p>
    <w:p w14:paraId="2B7CD5EB" w14:textId="77777777" w:rsidR="00DD6D98" w:rsidRDefault="00DD6D98" w:rsidP="00DD6D98">
      <w:pPr>
        <w:pStyle w:val="NormalIndented"/>
      </w:pPr>
      <w:r w:rsidRPr="00325C40">
        <w:t xml:space="preserve">Definition:  </w:t>
      </w:r>
      <w:r w:rsidRPr="000B192E">
        <w:rPr>
          <w:color w:val="000000"/>
        </w:rPr>
        <w:t xml:space="preserve">The result sub-type provides further classification of OBX-29 </w:t>
      </w:r>
      <w:r>
        <w:rPr>
          <w:color w:val="000000"/>
        </w:rPr>
        <w:t>Observation</w:t>
      </w:r>
      <w:r w:rsidRPr="000B192E">
        <w:rPr>
          <w:color w:val="000000"/>
        </w:rPr>
        <w:t xml:space="preserve"> Type.  This may aid in the grouping of OBX-segments.  See </w:t>
      </w:r>
      <w:hyperlink r:id="rId65" w:anchor="HL70937" w:history="1">
        <w:r w:rsidRPr="00C92926">
          <w:rPr>
            <w:rStyle w:val="Hyperlink"/>
            <w:i/>
          </w:rPr>
          <w:t>HL7-defined Table 0937 – Observation Sub-Type</w:t>
        </w:r>
      </w:hyperlink>
      <w:r>
        <w:rPr>
          <w:color w:val="000000"/>
        </w:rPr>
        <w:t xml:space="preserve"> in Chapter 2C, Code Tables,</w:t>
      </w:r>
      <w:r w:rsidRPr="000B192E">
        <w:rPr>
          <w:color w:val="000000"/>
        </w:rPr>
        <w:t xml:space="preserve"> for a set of </w:t>
      </w:r>
      <w:r>
        <w:rPr>
          <w:color w:val="000000"/>
        </w:rPr>
        <w:t xml:space="preserve">valid </w:t>
      </w:r>
      <w:r w:rsidRPr="000B192E">
        <w:rPr>
          <w:color w:val="000000"/>
        </w:rPr>
        <w:t>values.</w:t>
      </w:r>
    </w:p>
    <w:p w14:paraId="6F276279" w14:textId="77777777" w:rsidR="00DD6D98" w:rsidRPr="00FC3581" w:rsidRDefault="00DD6D98" w:rsidP="00DD6D98">
      <w:pPr>
        <w:pStyle w:val="Heading4"/>
      </w:pPr>
      <w:bookmarkStart w:id="1496" w:name="_SPM_–_Specimen"/>
      <w:bookmarkStart w:id="1497" w:name="_Toc202194870"/>
      <w:bookmarkStart w:id="1498" w:name="_Toc202544276"/>
      <w:bookmarkStart w:id="1499" w:name="_Toc234048859"/>
      <w:bookmarkStart w:id="1500" w:name="_Toc234051068"/>
      <w:bookmarkStart w:id="1501" w:name="_Toc234052710"/>
      <w:bookmarkStart w:id="1502" w:name="_Toc234054761"/>
      <w:bookmarkStart w:id="1503" w:name="_Toc234057818"/>
      <w:bookmarkStart w:id="1504" w:name="_Toc245873"/>
      <w:bookmarkStart w:id="1505" w:name="_Toc861853"/>
      <w:bookmarkStart w:id="1506" w:name="_Toc862857"/>
      <w:bookmarkStart w:id="1507" w:name="_Toc866846"/>
      <w:bookmarkStart w:id="1508" w:name="_Toc879955"/>
      <w:bookmarkStart w:id="1509" w:name="_Toc138585472"/>
      <w:bookmarkStart w:id="1510" w:name="_Toc234051069"/>
      <w:bookmarkEnd w:id="1496"/>
      <w:bookmarkEnd w:id="1497"/>
      <w:bookmarkEnd w:id="1498"/>
      <w:bookmarkEnd w:id="1499"/>
      <w:bookmarkEnd w:id="1500"/>
      <w:bookmarkEnd w:id="1501"/>
      <w:bookmarkEnd w:id="1502"/>
      <w:bookmarkEnd w:id="1503"/>
      <w:r w:rsidRPr="00FC3581">
        <w:t>OBX-31   Action Code</w:t>
      </w:r>
      <w:r w:rsidRPr="00FC3581">
        <w:fldChar w:fldCharType="begin"/>
      </w:r>
      <w:r w:rsidRPr="00FC3581">
        <w:instrText xml:space="preserve"> XE “action code” </w:instrText>
      </w:r>
      <w:r w:rsidRPr="00FC3581">
        <w:fldChar w:fldCharType="end"/>
      </w:r>
      <w:proofErr w:type="gramStart"/>
      <w:r w:rsidRPr="00FC3581">
        <w:t xml:space="preserve">   (</w:t>
      </w:r>
      <w:proofErr w:type="gramEnd"/>
      <w:r w:rsidRPr="00FC3581">
        <w:t>ID)   00816</w:t>
      </w:r>
    </w:p>
    <w:p w14:paraId="54F9AE72" w14:textId="77777777"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66" w:anchor="HL70206" w:history="1">
        <w:r w:rsidRPr="0045408A">
          <w:rPr>
            <w:rStyle w:val="HyperlinkText"/>
          </w:rPr>
          <w:t>HL7 Table 0206 - Segment Action Code</w:t>
        </w:r>
      </w:hyperlink>
      <w:r w:rsidRPr="004C1C60">
        <w:rPr>
          <w:noProof/>
          <w:color w:val="FF0000"/>
        </w:rPr>
        <w:t xml:space="preserve"> </w:t>
      </w:r>
      <w:r w:rsidRPr="00FC3581">
        <w:rPr>
          <w:noProof/>
          <w:color w:val="000000" w:themeColor="text1"/>
        </w:rPr>
        <w:t>for valid values.</w:t>
      </w:r>
    </w:p>
    <w:p w14:paraId="09A63A3D" w14:textId="77777777" w:rsidR="00DD6D98" w:rsidRPr="00FC3581" w:rsidRDefault="00DD6D98" w:rsidP="00DD6D98">
      <w:pPr>
        <w:pStyle w:val="NormalIndented"/>
        <w:rPr>
          <w:noProof/>
          <w:color w:val="000000" w:themeColor="text1"/>
        </w:rPr>
      </w:pPr>
      <w:r w:rsidRPr="00FC3581">
        <w:rPr>
          <w:noProof/>
          <w:color w:val="000000" w:themeColor="text1"/>
        </w:rPr>
        <w:t>The action code can only be used when an OBX-21 is valued in accordance with guidance in Chapter 2, Section 2.10.4.2.</w:t>
      </w:r>
    </w:p>
    <w:p w14:paraId="4914DC13" w14:textId="77777777" w:rsidR="00DD6D98" w:rsidRPr="00924899" w:rsidRDefault="00DD6D98" w:rsidP="00DD6D98">
      <w:pPr>
        <w:pStyle w:val="Heading4"/>
      </w:pPr>
      <w:r w:rsidRPr="00924899">
        <w:t>OBX-</w:t>
      </w:r>
      <w:r>
        <w:t>32</w:t>
      </w:r>
      <w:r w:rsidRPr="00924899">
        <w:t xml:space="preserve">   </w:t>
      </w:r>
      <w:r w:rsidRPr="00C71DF6">
        <w:t>Observation Val</w:t>
      </w:r>
      <w:r w:rsidRPr="00924899">
        <w:t>u</w:t>
      </w:r>
      <w:r>
        <w:t>e</w:t>
      </w:r>
      <w:r w:rsidRPr="00924899">
        <w:t xml:space="preserve"> Absent Reason (</w:t>
      </w:r>
      <w:proofErr w:type="gramStart"/>
      <w:r w:rsidRPr="00924899">
        <w:t xml:space="preserve">CWE)   </w:t>
      </w:r>
      <w:proofErr w:type="gramEnd"/>
      <w:r>
        <w:t>03510</w:t>
      </w:r>
    </w:p>
    <w:p w14:paraId="404B9B4C" w14:textId="77777777" w:rsidR="00DD6D98" w:rsidRDefault="00DD6D98" w:rsidP="00DD6D98">
      <w:pPr>
        <w:ind w:left="720"/>
      </w:pPr>
      <w:r w:rsidRPr="009901C4">
        <w:rPr>
          <w:noProof/>
        </w:rPr>
        <w:t xml:space="preserve">Definition:  This field </w:t>
      </w:r>
      <w:r>
        <w:rPr>
          <w:noProof/>
        </w:rPr>
        <w:t>reports</w:t>
      </w:r>
      <w:r w:rsidRPr="009901C4">
        <w:rPr>
          <w:noProof/>
        </w:rPr>
        <w:t xml:space="preserve"> the</w:t>
      </w:r>
      <w:r>
        <w:rPr>
          <w:noProof/>
        </w:rPr>
        <w:t xml:space="preserve"> reason(s) why there is no value reported in the Observation Value (OBX-5) field.  </w:t>
      </w:r>
      <w:r w:rsidRPr="009901C4">
        <w:t>This field</w:t>
      </w:r>
      <w:r>
        <w:t xml:space="preserve"> can be used when</w:t>
      </w:r>
      <w:r w:rsidRPr="009901C4">
        <w:t xml:space="preserve"> </w:t>
      </w:r>
      <w:r w:rsidRPr="009901C4">
        <w:rPr>
          <w:rStyle w:val="ReferenceAttribute"/>
        </w:rPr>
        <w:t>OBX-</w:t>
      </w:r>
      <w:r>
        <w:rPr>
          <w:rStyle w:val="ReferenceAttribute"/>
        </w:rPr>
        <w:t>5</w:t>
      </w:r>
      <w:r w:rsidRPr="009901C4">
        <w:rPr>
          <w:rStyle w:val="ReferenceAttribute"/>
        </w:rPr>
        <w:t>-Observ</w:t>
      </w:r>
      <w:r>
        <w:rPr>
          <w:rStyle w:val="ReferenceAttribute"/>
        </w:rPr>
        <w:t>ation</w:t>
      </w:r>
      <w:r w:rsidRPr="009901C4">
        <w:rPr>
          <w:rStyle w:val="ReferenceAttribute"/>
        </w:rPr>
        <w:t xml:space="preserve"> </w:t>
      </w:r>
      <w:r>
        <w:rPr>
          <w:rStyle w:val="ReferenceAttribute"/>
        </w:rPr>
        <w:t>Value</w:t>
      </w:r>
      <w:r>
        <w:t xml:space="preserve"> is empty.</w:t>
      </w:r>
    </w:p>
    <w:p w14:paraId="2F9176A5" w14:textId="77777777" w:rsidR="00DD6D98" w:rsidRDefault="00DD6D98" w:rsidP="00DD6D98">
      <w:pPr>
        <w:ind w:left="720"/>
      </w:pPr>
      <w:r w:rsidRPr="009901C4">
        <w:t xml:space="preserve">See </w:t>
      </w:r>
      <w:hyperlink r:id="rId67" w:anchor="HL70960" w:history="1">
        <w:r w:rsidRPr="0045408A">
          <w:rPr>
            <w:rStyle w:val="HyperlinkText"/>
          </w:rPr>
          <w:t>HL7 Table 0960 – Observation Value Absent Reason</w:t>
        </w:r>
      </w:hyperlink>
      <w:r w:rsidRPr="009901C4">
        <w:t xml:space="preserve"> for valid values.</w:t>
      </w:r>
    </w:p>
    <w:p w14:paraId="7A816F14" w14:textId="77777777" w:rsidR="00DD6D98" w:rsidRDefault="00DD6D98" w:rsidP="00DD6D98">
      <w:pPr>
        <w:ind w:left="720"/>
      </w:pPr>
      <w:r>
        <w:t>Condition: This field must be blank if OBX-5, Observation Value, is valued.</w:t>
      </w:r>
    </w:p>
    <w:p w14:paraId="528F5BFC" w14:textId="77777777" w:rsidR="00DD6D98" w:rsidRPr="006767F8" w:rsidRDefault="00DD6D98" w:rsidP="00DD6D98">
      <w:pPr>
        <w:pStyle w:val="Heading4"/>
      </w:pPr>
      <w:r w:rsidRPr="006767F8">
        <w:t xml:space="preserve">OBX-33   </w:t>
      </w:r>
      <w:r>
        <w:t>Observation Related Specimen Identifier</w:t>
      </w:r>
      <w:proofErr w:type="gramStart"/>
      <w:r w:rsidRPr="006767F8">
        <w:t xml:space="preserve">   (</w:t>
      </w:r>
      <w:proofErr w:type="gramEnd"/>
      <w:r w:rsidRPr="006767F8">
        <w:t xml:space="preserve">EIP)   </w:t>
      </w:r>
      <w:r>
        <w:t>02454</w:t>
      </w:r>
      <w:r w:rsidRPr="006767F8">
        <w:t xml:space="preserve"> </w:t>
      </w:r>
    </w:p>
    <w:p w14:paraId="60C8A6FD" w14:textId="77777777" w:rsidR="00DD6D98" w:rsidRDefault="00DD6D98" w:rsidP="00DD6D98">
      <w:pPr>
        <w:pStyle w:val="Components"/>
      </w:pPr>
      <w:r>
        <w:t>Components:  &lt;Placer Assigned Identifier (EI)&gt; ^ &lt;Filler Assigned Identifier (EI)&gt;</w:t>
      </w:r>
    </w:p>
    <w:p w14:paraId="0CBB2CF4" w14:textId="77777777" w:rsidR="00DD6D98" w:rsidRDefault="00DD6D98" w:rsidP="00DD6D98">
      <w:pPr>
        <w:pStyle w:val="Components"/>
      </w:pPr>
      <w:r>
        <w:t>Subcomponents for Placer Assigned Identifier (EI):  &lt;Entity Identifier (ST)&gt; &amp; &lt;Namespace ID (IS)&gt; &amp; &lt;Universal ID (ST)&gt; &amp; &lt;Universal ID Type (ID)&gt;</w:t>
      </w:r>
    </w:p>
    <w:p w14:paraId="03B8357B" w14:textId="77777777" w:rsidR="00DD6D98" w:rsidRDefault="00DD6D98" w:rsidP="00DD6D98">
      <w:pPr>
        <w:pStyle w:val="Components"/>
      </w:pPr>
      <w:r>
        <w:t>Subcomponents for Filler Assigned Identifier (EI):  &lt;Entity Identifier (ST)&gt; &amp; &lt;Namespace ID (IS)&gt; &amp; &lt;Universal ID (ST)&gt; &amp; &lt;Universal ID Type (ID)&gt;</w:t>
      </w:r>
    </w:p>
    <w:p w14:paraId="4CE862EF" w14:textId="77777777" w:rsidR="00DD6D98" w:rsidRDefault="00DD6D98" w:rsidP="00DD6D98">
      <w:pPr>
        <w:pStyle w:val="NormalIndented"/>
        <w:rPr>
          <w:noProof/>
        </w:rPr>
      </w:pPr>
      <w:r w:rsidRPr="009901C4">
        <w:rPr>
          <w:noProof/>
        </w:rPr>
        <w:t xml:space="preserve">Definition:  This field contains </w:t>
      </w:r>
      <w:r>
        <w:rPr>
          <w:noProof/>
        </w:rPr>
        <w:t>the</w:t>
      </w:r>
      <w:r w:rsidRPr="009901C4">
        <w:rPr>
          <w:noProof/>
        </w:rPr>
        <w:t xml:space="preserve"> unique identifier for the specimen as referenced by the Placer application, the Filler application, or both</w:t>
      </w:r>
      <w:r>
        <w:rPr>
          <w:noProof/>
        </w:rPr>
        <w:t xml:space="preserve"> in the SPM segment that describes the specimen this observation is related to, allowing an explicit linkage between the two.</w:t>
      </w:r>
    </w:p>
    <w:p w14:paraId="0A284DF5" w14:textId="77777777" w:rsidR="00DD6D98" w:rsidRPr="009901C4" w:rsidRDefault="00DD6D98" w:rsidP="0043481A">
      <w:pPr>
        <w:pStyle w:val="Heading3"/>
        <w:rPr>
          <w:noProof/>
        </w:rPr>
      </w:pPr>
      <w:bookmarkStart w:id="1511" w:name="_Toc28960186"/>
      <w:r w:rsidRPr="009901C4">
        <w:rPr>
          <w:noProof/>
        </w:rPr>
        <w:t xml:space="preserve">SPM – Specimen </w:t>
      </w:r>
      <w:r w:rsidRPr="0043481A">
        <w:t>Segment</w:t>
      </w:r>
      <w:bookmarkEnd w:id="1504"/>
      <w:bookmarkEnd w:id="1505"/>
      <w:bookmarkEnd w:id="1506"/>
      <w:bookmarkEnd w:id="1507"/>
      <w:bookmarkEnd w:id="1508"/>
      <w:bookmarkEnd w:id="1509"/>
      <w:bookmarkEnd w:id="1510"/>
      <w:bookmarkEnd w:id="1511"/>
      <w:r w:rsidRPr="009901C4">
        <w:rPr>
          <w:noProof/>
        </w:rPr>
        <w:fldChar w:fldCharType="begin"/>
      </w:r>
      <w:r w:rsidRPr="009901C4">
        <w:rPr>
          <w:noProof/>
        </w:rPr>
        <w:instrText xml:space="preserve"> XE "specimen (SPM)" </w:instrText>
      </w:r>
      <w:r w:rsidRPr="009901C4">
        <w:rPr>
          <w:noProof/>
        </w:rPr>
        <w:fldChar w:fldCharType="end"/>
      </w:r>
      <w:r w:rsidRPr="009901C4">
        <w:rPr>
          <w:noProof/>
        </w:rPr>
        <w:fldChar w:fldCharType="begin"/>
      </w:r>
      <w:r w:rsidRPr="009901C4">
        <w:rPr>
          <w:noProof/>
        </w:rPr>
        <w:instrText>xe "SPM"</w:instrText>
      </w:r>
      <w:r w:rsidRPr="009901C4">
        <w:rPr>
          <w:noProof/>
        </w:rPr>
        <w:fldChar w:fldCharType="end"/>
      </w:r>
      <w:r w:rsidRPr="009901C4">
        <w:rPr>
          <w:noProof/>
        </w:rPr>
        <w:fldChar w:fldCharType="begin"/>
      </w:r>
      <w:r w:rsidRPr="009901C4">
        <w:rPr>
          <w:noProof/>
        </w:rPr>
        <w:instrText>xe "Segments: SPM"</w:instrText>
      </w:r>
      <w:r w:rsidRPr="009901C4">
        <w:rPr>
          <w:noProof/>
        </w:rPr>
        <w:fldChar w:fldCharType="end"/>
      </w:r>
    </w:p>
    <w:p w14:paraId="47436F65" w14:textId="77777777" w:rsidR="00DD6D98" w:rsidRPr="009901C4" w:rsidRDefault="00DD6D98" w:rsidP="00DD6D98">
      <w:pPr>
        <w:pStyle w:val="NormalIndented"/>
        <w:rPr>
          <w:noProof/>
        </w:rPr>
      </w:pPr>
      <w:r w:rsidRPr="009901C4">
        <w:rPr>
          <w:noProof/>
        </w:rPr>
        <w:t>The intent of this segment is to describe the characteristics of a specimen. It differs from the intent of the OBR in that the OBR addresses order-specific information. It differs from the SAC segment in that the SAC addresses specimen container attributes.  An advantage afforded by a separate specimen segment is that it generalizes the multiple relationships among order(s), results, specimen(s) and specimen container(s).</w:t>
      </w:r>
    </w:p>
    <w:p w14:paraId="011542CC" w14:textId="77777777" w:rsidR="00DD6D98" w:rsidRPr="009901C4" w:rsidRDefault="00DD6D98" w:rsidP="00DD6D98">
      <w:pPr>
        <w:pStyle w:val="NormalIndented"/>
        <w:rPr>
          <w:noProof/>
        </w:rPr>
      </w:pPr>
      <w:r w:rsidRPr="009901C4">
        <w:rPr>
          <w:noProof/>
        </w:rPr>
        <w:t>A specimen is defined as "</w:t>
      </w:r>
      <w:r w:rsidRPr="009901C4">
        <w:rPr>
          <w:noProof/>
          <w:snapToGrid w:val="0"/>
        </w:rPr>
        <w:t>A physical entity that is an individual, a group, an item, or a part representative of a larger group, class or whole that is the target of an observation or analysis for the purpose of drawing conclusions about the group, class, or whole.</w:t>
      </w:r>
      <w:r w:rsidRPr="009901C4">
        <w:rPr>
          <w:noProof/>
        </w:rPr>
        <w:t>" Note that any physical entity in the universe has the potential to become a specimen</w:t>
      </w:r>
    </w:p>
    <w:p w14:paraId="27B03C11" w14:textId="77777777" w:rsidR="00DD6D98" w:rsidRPr="009901C4" w:rsidRDefault="00DD6D98" w:rsidP="00DD6D98">
      <w:pPr>
        <w:pStyle w:val="NormalIndented"/>
        <w:rPr>
          <w:noProof/>
        </w:rPr>
      </w:pPr>
      <w:r w:rsidRPr="009901C4">
        <w:rPr>
          <w:noProof/>
        </w:rPr>
        <w:lastRenderedPageBreak/>
        <w:t>A specimen is collected or obtained from a source and may be representative of the source, or may represent a deviation within the source. A specimen may be wholly or partially consumed during an observation and any remaining portion of the specimen is persistent and can be stored.</w:t>
      </w:r>
    </w:p>
    <w:p w14:paraId="2EFD153F" w14:textId="77777777" w:rsidR="00DD6D98" w:rsidRPr="009901C4" w:rsidRDefault="00DD6D98" w:rsidP="00DD6D98">
      <w:pPr>
        <w:pStyle w:val="NormalIndented"/>
        <w:rPr>
          <w:noProof/>
        </w:rPr>
      </w:pPr>
      <w:r w:rsidRPr="009901C4">
        <w:rPr>
          <w:noProof/>
        </w:rPr>
        <w:t>This segment may also be used in limited cases to describe a "virtual" specimen.  In particular, to identify the characteristics required for a specimen in the context of a specific observation or test.</w:t>
      </w:r>
    </w:p>
    <w:p w14:paraId="3E24D24A" w14:textId="77777777" w:rsidR="00DD6D98" w:rsidRPr="009901C4" w:rsidRDefault="00DD6D98" w:rsidP="00DD6D98">
      <w:pPr>
        <w:pStyle w:val="NormalIndented"/>
        <w:rPr>
          <w:noProof/>
        </w:rPr>
      </w:pPr>
      <w:r w:rsidRPr="009901C4">
        <w:rPr>
          <w:noProof/>
        </w:rPr>
        <w:t>In summary, SPM represents the attributes specific and unique to a specimen.</w:t>
      </w:r>
    </w:p>
    <w:p w14:paraId="25A42C26" w14:textId="77777777" w:rsidR="00DD6D98" w:rsidRPr="009901C4" w:rsidRDefault="00DD6D98" w:rsidP="00DD6D98">
      <w:pPr>
        <w:pStyle w:val="AttributeTableCaption"/>
        <w:rPr>
          <w:noProof/>
        </w:rPr>
      </w:pPr>
      <w:bookmarkStart w:id="1512" w:name="SPM"/>
      <w:r w:rsidRPr="009901C4">
        <w:rPr>
          <w:noProof/>
        </w:rPr>
        <w:t xml:space="preserve">HL7 Attribute Table – SPM – Specimen </w:t>
      </w:r>
      <w:r w:rsidRPr="009901C4">
        <w:rPr>
          <w:noProof/>
          <w:kern w:val="0"/>
        </w:rPr>
        <w:fldChar w:fldCharType="begin"/>
      </w:r>
      <w:r w:rsidRPr="009901C4">
        <w:rPr>
          <w:noProof/>
          <w:kern w:val="0"/>
        </w:rPr>
        <w:instrText xml:space="preserve"> XE "HL7 Attribute Table: SPM" </w:instrText>
      </w:r>
      <w:r w:rsidRPr="009901C4">
        <w:rPr>
          <w:noProof/>
          <w:kern w:val="0"/>
        </w:rPr>
        <w:fldChar w:fldCharType="end"/>
      </w:r>
      <w:r w:rsidRPr="009901C4">
        <w:rPr>
          <w:noProof/>
          <w:vanish/>
        </w:rPr>
        <w:fldChar w:fldCharType="begin"/>
      </w:r>
      <w:r w:rsidRPr="009901C4">
        <w:rPr>
          <w:noProof/>
          <w:vanish/>
        </w:rPr>
        <w:instrText xml:space="preserve"> XE "SPM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6FFC242"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bookmarkEnd w:id="1512"/>
          <w:p w14:paraId="263E8612"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47AA3954"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68662EB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331B359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5E2C4A8"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79F37B9"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1229941E"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6024098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18F7170" w14:textId="77777777" w:rsidR="00DD6D98" w:rsidRPr="009901C4" w:rsidRDefault="00DD6D98" w:rsidP="00DD6D98">
            <w:pPr>
              <w:pStyle w:val="AttributeTableHeader"/>
              <w:jc w:val="left"/>
              <w:rPr>
                <w:noProof/>
              </w:rPr>
            </w:pPr>
            <w:r w:rsidRPr="009901C4">
              <w:rPr>
                <w:noProof/>
              </w:rPr>
              <w:t>ELEMENT NAME</w:t>
            </w:r>
          </w:p>
        </w:tc>
      </w:tr>
      <w:tr w:rsidR="00B07676" w:rsidRPr="00D00BBD" w14:paraId="39E7406E"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CCC3F63"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32A87189" w14:textId="77777777" w:rsidR="00DD6D98" w:rsidRPr="009901C4" w:rsidRDefault="00DD6D98" w:rsidP="00DD6D98">
            <w:pPr>
              <w:pStyle w:val="AttributeTableBody"/>
              <w:rPr>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14:paraId="031873EF"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243F29" w14:textId="77777777" w:rsidR="00DD6D98" w:rsidRPr="009901C4" w:rsidRDefault="00DD6D98" w:rsidP="00DD6D98">
            <w:pPr>
              <w:pStyle w:val="AttributeTableBody"/>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14:paraId="7597EF98"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60CF9A0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5593B5"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91035F5" w14:textId="77777777" w:rsidR="00DD6D98" w:rsidRPr="009901C4" w:rsidRDefault="00DD6D98" w:rsidP="00DD6D98">
            <w:pPr>
              <w:pStyle w:val="AttributeTableBody"/>
              <w:rPr>
                <w:noProof/>
              </w:rPr>
            </w:pPr>
            <w:r w:rsidRPr="009901C4">
              <w:rPr>
                <w:noProof/>
              </w:rPr>
              <w:t>01754</w:t>
            </w:r>
          </w:p>
        </w:tc>
        <w:tc>
          <w:tcPr>
            <w:tcW w:w="3888" w:type="dxa"/>
            <w:tcBorders>
              <w:top w:val="single" w:sz="4" w:space="0" w:color="auto"/>
              <w:left w:val="nil"/>
              <w:bottom w:val="dotted" w:sz="4" w:space="0" w:color="auto"/>
              <w:right w:val="nil"/>
            </w:tcBorders>
            <w:shd w:val="clear" w:color="auto" w:fill="FFFFFF"/>
          </w:tcPr>
          <w:p w14:paraId="0DF2E27B" w14:textId="77777777" w:rsidR="00DD6D98" w:rsidRPr="009901C4" w:rsidRDefault="00DD6D98" w:rsidP="00DD6D98">
            <w:pPr>
              <w:pStyle w:val="AttributeTableBody"/>
              <w:jc w:val="left"/>
              <w:rPr>
                <w:noProof/>
              </w:rPr>
            </w:pPr>
            <w:r w:rsidRPr="009901C4">
              <w:rPr>
                <w:noProof/>
              </w:rPr>
              <w:t>Set ID - SPM</w:t>
            </w:r>
          </w:p>
        </w:tc>
      </w:tr>
      <w:tr w:rsidR="00B07676" w:rsidRPr="00D00BBD" w14:paraId="727C0DD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79F9B31"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111A1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A4C1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69EF1" w14:textId="77777777"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14:paraId="10CC7C6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CDA1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7F31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F6E27F" w14:textId="77777777" w:rsidR="00DD6D98" w:rsidRPr="009901C4" w:rsidRDefault="00DD6D98" w:rsidP="00DD6D98">
            <w:pPr>
              <w:pStyle w:val="AttributeTableBody"/>
              <w:rPr>
                <w:noProof/>
              </w:rPr>
            </w:pPr>
            <w:r w:rsidRPr="009901C4">
              <w:rPr>
                <w:noProof/>
              </w:rPr>
              <w:t>01755</w:t>
            </w:r>
          </w:p>
        </w:tc>
        <w:tc>
          <w:tcPr>
            <w:tcW w:w="3888" w:type="dxa"/>
            <w:tcBorders>
              <w:top w:val="dotted" w:sz="4" w:space="0" w:color="auto"/>
              <w:left w:val="nil"/>
              <w:bottom w:val="dotted" w:sz="4" w:space="0" w:color="auto"/>
              <w:right w:val="nil"/>
            </w:tcBorders>
            <w:shd w:val="clear" w:color="auto" w:fill="FFFFFF"/>
          </w:tcPr>
          <w:p w14:paraId="075C141B" w14:textId="77777777" w:rsidR="00DD6D98" w:rsidRPr="009901C4" w:rsidRDefault="00DD6D98" w:rsidP="00DD6D98">
            <w:pPr>
              <w:pStyle w:val="AttributeTableBody"/>
              <w:jc w:val="left"/>
              <w:rPr>
                <w:noProof/>
              </w:rPr>
            </w:pPr>
            <w:r w:rsidRPr="009901C4">
              <w:rPr>
                <w:noProof/>
              </w:rPr>
              <w:t>Specimen I</w:t>
            </w:r>
            <w:r>
              <w:rPr>
                <w:noProof/>
              </w:rPr>
              <w:t>dentifier</w:t>
            </w:r>
          </w:p>
        </w:tc>
      </w:tr>
      <w:tr w:rsidR="00B07676" w:rsidRPr="00D00BBD" w14:paraId="5A9EBA6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C2C26F5"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4DF58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60607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26536" w14:textId="77777777"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14:paraId="14D1C59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E96578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8A87A7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EBEFB" w14:textId="77777777" w:rsidR="00DD6D98" w:rsidRPr="009901C4" w:rsidRDefault="00DD6D98" w:rsidP="00DD6D98">
            <w:pPr>
              <w:pStyle w:val="AttributeTableBody"/>
              <w:rPr>
                <w:noProof/>
              </w:rPr>
            </w:pPr>
            <w:r w:rsidRPr="009901C4">
              <w:rPr>
                <w:noProof/>
              </w:rPr>
              <w:t>01756</w:t>
            </w:r>
          </w:p>
        </w:tc>
        <w:tc>
          <w:tcPr>
            <w:tcW w:w="3888" w:type="dxa"/>
            <w:tcBorders>
              <w:top w:val="dotted" w:sz="4" w:space="0" w:color="auto"/>
              <w:left w:val="nil"/>
              <w:bottom w:val="dotted" w:sz="4" w:space="0" w:color="auto"/>
              <w:right w:val="nil"/>
            </w:tcBorders>
            <w:shd w:val="clear" w:color="auto" w:fill="FFFFFF"/>
          </w:tcPr>
          <w:p w14:paraId="1DA1935B" w14:textId="77777777" w:rsidR="00DD6D98" w:rsidRPr="009901C4" w:rsidRDefault="00DD6D98" w:rsidP="00DD6D98">
            <w:pPr>
              <w:pStyle w:val="AttributeTableBody"/>
              <w:jc w:val="left"/>
              <w:rPr>
                <w:noProof/>
              </w:rPr>
            </w:pPr>
            <w:r w:rsidRPr="009901C4">
              <w:rPr>
                <w:noProof/>
              </w:rPr>
              <w:t>Specimen Parent IDs</w:t>
            </w:r>
          </w:p>
        </w:tc>
      </w:tr>
      <w:tr w:rsidR="00B07676" w:rsidRPr="00D00BBD" w14:paraId="1C204C8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6147E0"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2D0F230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FCEC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BD50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D90EC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218542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60A1E0" w14:textId="77777777" w:rsidR="00DD6D98" w:rsidRPr="009901C4" w:rsidRDefault="00573DBC" w:rsidP="00DD6D98">
            <w:pPr>
              <w:pStyle w:val="AttributeTableBody"/>
              <w:rPr>
                <w:rStyle w:val="HyperlinkTable"/>
                <w:noProof/>
              </w:rPr>
            </w:pPr>
            <w:hyperlink r:id="rId68" w:anchor="HL70487" w:history="1">
              <w:r w:rsidR="00DD6D98" w:rsidRPr="009901C4">
                <w:rPr>
                  <w:rStyle w:val="HyperlinkTable"/>
                  <w:noProof/>
                </w:rPr>
                <w:t>0487</w:t>
              </w:r>
            </w:hyperlink>
          </w:p>
        </w:tc>
        <w:tc>
          <w:tcPr>
            <w:tcW w:w="720" w:type="dxa"/>
            <w:tcBorders>
              <w:top w:val="dotted" w:sz="4" w:space="0" w:color="auto"/>
              <w:left w:val="nil"/>
              <w:bottom w:val="dotted" w:sz="4" w:space="0" w:color="auto"/>
              <w:right w:val="nil"/>
            </w:tcBorders>
            <w:shd w:val="clear" w:color="auto" w:fill="FFFFFF"/>
          </w:tcPr>
          <w:p w14:paraId="582EDC39" w14:textId="77777777" w:rsidR="00DD6D98" w:rsidRPr="009901C4" w:rsidRDefault="00DD6D98" w:rsidP="00DD6D98">
            <w:pPr>
              <w:pStyle w:val="AttributeTableBody"/>
              <w:rPr>
                <w:noProof/>
              </w:rPr>
            </w:pPr>
            <w:r w:rsidRPr="009901C4">
              <w:rPr>
                <w:noProof/>
              </w:rPr>
              <w:t>01900</w:t>
            </w:r>
          </w:p>
        </w:tc>
        <w:tc>
          <w:tcPr>
            <w:tcW w:w="3888" w:type="dxa"/>
            <w:tcBorders>
              <w:top w:val="dotted" w:sz="4" w:space="0" w:color="auto"/>
              <w:left w:val="nil"/>
              <w:bottom w:val="dotted" w:sz="4" w:space="0" w:color="auto"/>
              <w:right w:val="nil"/>
            </w:tcBorders>
            <w:shd w:val="clear" w:color="auto" w:fill="FFFFFF"/>
          </w:tcPr>
          <w:p w14:paraId="18C36C59" w14:textId="77777777" w:rsidR="00DD6D98" w:rsidRPr="009901C4" w:rsidRDefault="00DD6D98" w:rsidP="00DD6D98">
            <w:pPr>
              <w:pStyle w:val="AttributeTableBody"/>
              <w:jc w:val="left"/>
              <w:rPr>
                <w:noProof/>
              </w:rPr>
            </w:pPr>
            <w:r w:rsidRPr="009901C4">
              <w:rPr>
                <w:noProof/>
              </w:rPr>
              <w:t xml:space="preserve">Specimen Type </w:t>
            </w:r>
          </w:p>
        </w:tc>
      </w:tr>
      <w:tr w:rsidR="00B07676" w:rsidRPr="00D00BBD" w14:paraId="0B22AE7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259C3C"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23E769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982E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F4CE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261F4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8B774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E6CDD39" w14:textId="77777777" w:rsidR="00DD6D98" w:rsidRPr="009901C4" w:rsidRDefault="00573DBC" w:rsidP="00DD6D98">
            <w:pPr>
              <w:pStyle w:val="AttributeTableBody"/>
              <w:rPr>
                <w:rStyle w:val="HyperlinkTable"/>
                <w:noProof/>
              </w:rPr>
            </w:pPr>
            <w:hyperlink r:id="rId69" w:anchor="HL70541" w:history="1">
              <w:r w:rsidR="00DD6D98" w:rsidRPr="009901C4">
                <w:rPr>
                  <w:rStyle w:val="HyperlinkTable"/>
                  <w:noProof/>
                </w:rPr>
                <w:t>0541</w:t>
              </w:r>
            </w:hyperlink>
          </w:p>
        </w:tc>
        <w:tc>
          <w:tcPr>
            <w:tcW w:w="720" w:type="dxa"/>
            <w:tcBorders>
              <w:top w:val="dotted" w:sz="4" w:space="0" w:color="auto"/>
              <w:left w:val="nil"/>
              <w:bottom w:val="dotted" w:sz="4" w:space="0" w:color="auto"/>
              <w:right w:val="nil"/>
            </w:tcBorders>
            <w:shd w:val="clear" w:color="auto" w:fill="FFFFFF"/>
          </w:tcPr>
          <w:p w14:paraId="316FD782" w14:textId="77777777" w:rsidR="00DD6D98" w:rsidRPr="009901C4" w:rsidRDefault="00DD6D98" w:rsidP="00DD6D98">
            <w:pPr>
              <w:pStyle w:val="AttributeTableBody"/>
              <w:rPr>
                <w:noProof/>
              </w:rPr>
            </w:pPr>
            <w:r w:rsidRPr="009901C4">
              <w:rPr>
                <w:noProof/>
              </w:rPr>
              <w:t>01757</w:t>
            </w:r>
          </w:p>
        </w:tc>
        <w:tc>
          <w:tcPr>
            <w:tcW w:w="3888" w:type="dxa"/>
            <w:tcBorders>
              <w:top w:val="dotted" w:sz="4" w:space="0" w:color="auto"/>
              <w:left w:val="nil"/>
              <w:bottom w:val="dotted" w:sz="4" w:space="0" w:color="auto"/>
              <w:right w:val="nil"/>
            </w:tcBorders>
            <w:shd w:val="clear" w:color="auto" w:fill="FFFFFF"/>
          </w:tcPr>
          <w:p w14:paraId="2AAB5D2F" w14:textId="77777777" w:rsidR="00DD6D98" w:rsidRPr="009901C4" w:rsidRDefault="00DD6D98" w:rsidP="00DD6D98">
            <w:pPr>
              <w:pStyle w:val="AttributeTableBody"/>
              <w:jc w:val="left"/>
              <w:rPr>
                <w:noProof/>
              </w:rPr>
            </w:pPr>
            <w:r w:rsidRPr="009901C4">
              <w:rPr>
                <w:noProof/>
              </w:rPr>
              <w:t>Specimen Type Modifier</w:t>
            </w:r>
          </w:p>
        </w:tc>
      </w:tr>
      <w:tr w:rsidR="00B07676" w:rsidRPr="00D00BBD" w14:paraId="7AECE41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C8ADAC6"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05F7C0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ADA29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43545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E06A2F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A7654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E441EE" w14:textId="77777777" w:rsidR="00DD6D98" w:rsidRPr="009901C4" w:rsidRDefault="00573DBC" w:rsidP="00DD6D98">
            <w:pPr>
              <w:pStyle w:val="AttributeTableBody"/>
              <w:rPr>
                <w:rStyle w:val="HyperlinkTable"/>
                <w:noProof/>
              </w:rPr>
            </w:pPr>
            <w:hyperlink r:id="rId70" w:anchor="HL70371" w:history="1">
              <w:r w:rsidR="00DD6D98" w:rsidRPr="009901C4">
                <w:rPr>
                  <w:rStyle w:val="HyperlinkTable"/>
                  <w:noProof/>
                </w:rPr>
                <w:t>0371</w:t>
              </w:r>
            </w:hyperlink>
          </w:p>
        </w:tc>
        <w:tc>
          <w:tcPr>
            <w:tcW w:w="720" w:type="dxa"/>
            <w:tcBorders>
              <w:top w:val="dotted" w:sz="4" w:space="0" w:color="auto"/>
              <w:left w:val="nil"/>
              <w:bottom w:val="dotted" w:sz="4" w:space="0" w:color="auto"/>
              <w:right w:val="nil"/>
            </w:tcBorders>
            <w:shd w:val="clear" w:color="auto" w:fill="FFFFFF"/>
          </w:tcPr>
          <w:p w14:paraId="16C24711" w14:textId="77777777" w:rsidR="00DD6D98" w:rsidRPr="009901C4" w:rsidRDefault="00DD6D98" w:rsidP="00DD6D98">
            <w:pPr>
              <w:pStyle w:val="AttributeTableBody"/>
              <w:rPr>
                <w:noProof/>
              </w:rPr>
            </w:pPr>
            <w:r w:rsidRPr="009901C4">
              <w:rPr>
                <w:noProof/>
              </w:rPr>
              <w:t>01758</w:t>
            </w:r>
          </w:p>
        </w:tc>
        <w:tc>
          <w:tcPr>
            <w:tcW w:w="3888" w:type="dxa"/>
            <w:tcBorders>
              <w:top w:val="dotted" w:sz="4" w:space="0" w:color="auto"/>
              <w:left w:val="nil"/>
              <w:bottom w:val="dotted" w:sz="4" w:space="0" w:color="auto"/>
              <w:right w:val="nil"/>
            </w:tcBorders>
            <w:shd w:val="clear" w:color="auto" w:fill="FFFFFF"/>
          </w:tcPr>
          <w:p w14:paraId="362D178A" w14:textId="77777777" w:rsidR="00DD6D98" w:rsidRPr="009901C4" w:rsidRDefault="00DD6D98" w:rsidP="00DD6D98">
            <w:pPr>
              <w:pStyle w:val="AttributeTableBody"/>
              <w:jc w:val="left"/>
              <w:rPr>
                <w:noProof/>
              </w:rPr>
            </w:pPr>
            <w:r w:rsidRPr="009901C4">
              <w:rPr>
                <w:noProof/>
              </w:rPr>
              <w:t>Specimen Additives</w:t>
            </w:r>
          </w:p>
        </w:tc>
      </w:tr>
      <w:tr w:rsidR="00B07676" w:rsidRPr="00D00BBD" w14:paraId="158587C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F75A30"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684BCB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6C57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61B34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F27973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CE0EC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BDEF5" w14:textId="77777777" w:rsidR="00DD6D98" w:rsidRPr="009901C4" w:rsidRDefault="00573DBC" w:rsidP="00DD6D98">
            <w:pPr>
              <w:pStyle w:val="AttributeTableBody"/>
              <w:rPr>
                <w:rStyle w:val="HyperlinkTable"/>
                <w:noProof/>
              </w:rPr>
            </w:pPr>
            <w:hyperlink r:id="rId71" w:anchor="HL70488" w:history="1">
              <w:r w:rsidR="00DD6D98" w:rsidRPr="009901C4">
                <w:rPr>
                  <w:rStyle w:val="HyperlinkTable"/>
                  <w:noProof/>
                </w:rPr>
                <w:t>0488</w:t>
              </w:r>
            </w:hyperlink>
          </w:p>
        </w:tc>
        <w:tc>
          <w:tcPr>
            <w:tcW w:w="720" w:type="dxa"/>
            <w:tcBorders>
              <w:top w:val="dotted" w:sz="4" w:space="0" w:color="auto"/>
              <w:left w:val="nil"/>
              <w:bottom w:val="dotted" w:sz="4" w:space="0" w:color="auto"/>
              <w:right w:val="nil"/>
            </w:tcBorders>
            <w:shd w:val="clear" w:color="auto" w:fill="FFFFFF"/>
          </w:tcPr>
          <w:p w14:paraId="5D05150C" w14:textId="77777777" w:rsidR="00DD6D98" w:rsidRPr="009901C4" w:rsidRDefault="00DD6D98" w:rsidP="00DD6D98">
            <w:pPr>
              <w:pStyle w:val="AttributeTableBody"/>
              <w:rPr>
                <w:noProof/>
              </w:rPr>
            </w:pPr>
            <w:r w:rsidRPr="009901C4">
              <w:rPr>
                <w:noProof/>
              </w:rPr>
              <w:t>01759</w:t>
            </w:r>
          </w:p>
        </w:tc>
        <w:tc>
          <w:tcPr>
            <w:tcW w:w="3888" w:type="dxa"/>
            <w:tcBorders>
              <w:top w:val="dotted" w:sz="4" w:space="0" w:color="auto"/>
              <w:left w:val="nil"/>
              <w:bottom w:val="dotted" w:sz="4" w:space="0" w:color="auto"/>
              <w:right w:val="nil"/>
            </w:tcBorders>
            <w:shd w:val="clear" w:color="auto" w:fill="FFFFFF"/>
          </w:tcPr>
          <w:p w14:paraId="27056878" w14:textId="77777777" w:rsidR="00DD6D98" w:rsidRPr="009901C4" w:rsidRDefault="00DD6D98" w:rsidP="00DD6D98">
            <w:pPr>
              <w:pStyle w:val="AttributeTableBody"/>
              <w:jc w:val="left"/>
              <w:rPr>
                <w:noProof/>
              </w:rPr>
            </w:pPr>
            <w:r w:rsidRPr="009901C4">
              <w:rPr>
                <w:noProof/>
              </w:rPr>
              <w:t xml:space="preserve">Specimen Collection Method </w:t>
            </w:r>
          </w:p>
        </w:tc>
      </w:tr>
      <w:tr w:rsidR="00B07676" w:rsidRPr="00D00BBD" w14:paraId="16D1BF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EB6C25F"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44B91A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E7C2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E5DAE"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EACB0C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07AB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921BD" w14:textId="77777777" w:rsidR="00DD6D98" w:rsidRPr="009901C4" w:rsidRDefault="00DD6D98" w:rsidP="00DD6D98">
            <w:pPr>
              <w:pStyle w:val="AttributeTableBody"/>
              <w:rPr>
                <w:noProof/>
              </w:rPr>
            </w:pPr>
            <w:r>
              <w:rPr>
                <w:noProof/>
              </w:rPr>
              <w:t>0784</w:t>
            </w:r>
          </w:p>
        </w:tc>
        <w:tc>
          <w:tcPr>
            <w:tcW w:w="720" w:type="dxa"/>
            <w:tcBorders>
              <w:top w:val="dotted" w:sz="4" w:space="0" w:color="auto"/>
              <w:left w:val="nil"/>
              <w:bottom w:val="dotted" w:sz="4" w:space="0" w:color="auto"/>
              <w:right w:val="nil"/>
            </w:tcBorders>
            <w:shd w:val="clear" w:color="auto" w:fill="FFFFFF"/>
          </w:tcPr>
          <w:p w14:paraId="5FA003A9" w14:textId="77777777" w:rsidR="00DD6D98" w:rsidRPr="009901C4" w:rsidRDefault="00DD6D98" w:rsidP="00DD6D98">
            <w:pPr>
              <w:pStyle w:val="AttributeTableBody"/>
              <w:rPr>
                <w:noProof/>
              </w:rPr>
            </w:pPr>
            <w:r w:rsidRPr="009901C4">
              <w:rPr>
                <w:noProof/>
              </w:rPr>
              <w:t>01901</w:t>
            </w:r>
          </w:p>
        </w:tc>
        <w:tc>
          <w:tcPr>
            <w:tcW w:w="3888" w:type="dxa"/>
            <w:tcBorders>
              <w:top w:val="dotted" w:sz="4" w:space="0" w:color="auto"/>
              <w:left w:val="nil"/>
              <w:bottom w:val="dotted" w:sz="4" w:space="0" w:color="auto"/>
              <w:right w:val="nil"/>
            </w:tcBorders>
            <w:shd w:val="clear" w:color="auto" w:fill="FFFFFF"/>
          </w:tcPr>
          <w:p w14:paraId="18B9467C" w14:textId="77777777" w:rsidR="00DD6D98" w:rsidRPr="009901C4" w:rsidRDefault="00DD6D98" w:rsidP="00DD6D98">
            <w:pPr>
              <w:pStyle w:val="AttributeTableBody"/>
              <w:jc w:val="left"/>
              <w:rPr>
                <w:noProof/>
              </w:rPr>
            </w:pPr>
            <w:r w:rsidRPr="009901C4">
              <w:rPr>
                <w:noProof/>
              </w:rPr>
              <w:t>Specimen Source Site</w:t>
            </w:r>
          </w:p>
        </w:tc>
      </w:tr>
      <w:tr w:rsidR="00B07676" w:rsidRPr="00D00BBD" w14:paraId="768B67E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AFD4B5"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7F7FD6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6264C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007D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CF8D69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4DF7EA"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72C8C4C" w14:textId="77777777" w:rsidR="00DD6D98" w:rsidRPr="009901C4" w:rsidRDefault="00573DBC" w:rsidP="00DD6D98">
            <w:pPr>
              <w:pStyle w:val="AttributeTableBody"/>
              <w:rPr>
                <w:rStyle w:val="HyperlinkTable"/>
                <w:noProof/>
              </w:rPr>
            </w:pPr>
            <w:hyperlink r:id="rId72" w:anchor="HL70542" w:history="1">
              <w:r w:rsidR="00DD6D98" w:rsidRPr="009901C4">
                <w:rPr>
                  <w:rStyle w:val="HyperlinkTable"/>
                  <w:noProof/>
                </w:rPr>
                <w:t>0542</w:t>
              </w:r>
            </w:hyperlink>
          </w:p>
        </w:tc>
        <w:tc>
          <w:tcPr>
            <w:tcW w:w="720" w:type="dxa"/>
            <w:tcBorders>
              <w:top w:val="dotted" w:sz="4" w:space="0" w:color="auto"/>
              <w:left w:val="nil"/>
              <w:bottom w:val="dotted" w:sz="4" w:space="0" w:color="auto"/>
              <w:right w:val="nil"/>
            </w:tcBorders>
            <w:shd w:val="clear" w:color="auto" w:fill="FFFFFF"/>
          </w:tcPr>
          <w:p w14:paraId="730F139A" w14:textId="77777777" w:rsidR="00DD6D98" w:rsidRPr="009901C4" w:rsidRDefault="00DD6D98" w:rsidP="00DD6D98">
            <w:pPr>
              <w:pStyle w:val="AttributeTableBody"/>
              <w:rPr>
                <w:noProof/>
              </w:rPr>
            </w:pPr>
            <w:r w:rsidRPr="009901C4">
              <w:rPr>
                <w:noProof/>
              </w:rPr>
              <w:t>01760</w:t>
            </w:r>
          </w:p>
        </w:tc>
        <w:tc>
          <w:tcPr>
            <w:tcW w:w="3888" w:type="dxa"/>
            <w:tcBorders>
              <w:top w:val="dotted" w:sz="4" w:space="0" w:color="auto"/>
              <w:left w:val="nil"/>
              <w:bottom w:val="dotted" w:sz="4" w:space="0" w:color="auto"/>
              <w:right w:val="nil"/>
            </w:tcBorders>
            <w:shd w:val="clear" w:color="auto" w:fill="FFFFFF"/>
          </w:tcPr>
          <w:p w14:paraId="246FF80A" w14:textId="77777777" w:rsidR="00DD6D98" w:rsidRPr="009901C4" w:rsidRDefault="00DD6D98" w:rsidP="00DD6D98">
            <w:pPr>
              <w:pStyle w:val="AttributeTableBody"/>
              <w:jc w:val="left"/>
              <w:rPr>
                <w:noProof/>
              </w:rPr>
            </w:pPr>
            <w:r w:rsidRPr="009901C4">
              <w:rPr>
                <w:noProof/>
              </w:rPr>
              <w:t>Specimen Source Site Modifier</w:t>
            </w:r>
          </w:p>
        </w:tc>
      </w:tr>
      <w:tr w:rsidR="00B07676" w:rsidRPr="00D00BBD" w14:paraId="2AFCCF0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D1D112E"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3F2908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25A0C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94C60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07E0A6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62080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AE2FD" w14:textId="77777777" w:rsidR="00DD6D98" w:rsidRPr="009901C4" w:rsidRDefault="00573DBC" w:rsidP="00DD6D98">
            <w:pPr>
              <w:pStyle w:val="AttributeTableBody"/>
              <w:rPr>
                <w:rStyle w:val="HyperlinkTable"/>
                <w:noProof/>
              </w:rPr>
            </w:pPr>
            <w:hyperlink r:id="rId73" w:anchor="HL70543" w:history="1">
              <w:r w:rsidR="00DD6D98" w:rsidRPr="009901C4">
                <w:rPr>
                  <w:rStyle w:val="HyperlinkTable"/>
                  <w:noProof/>
                </w:rPr>
                <w:t>0543</w:t>
              </w:r>
            </w:hyperlink>
          </w:p>
        </w:tc>
        <w:tc>
          <w:tcPr>
            <w:tcW w:w="720" w:type="dxa"/>
            <w:tcBorders>
              <w:top w:val="dotted" w:sz="4" w:space="0" w:color="auto"/>
              <w:left w:val="nil"/>
              <w:bottom w:val="dotted" w:sz="4" w:space="0" w:color="auto"/>
              <w:right w:val="nil"/>
            </w:tcBorders>
            <w:shd w:val="clear" w:color="auto" w:fill="FFFFFF"/>
          </w:tcPr>
          <w:p w14:paraId="0542D3DD" w14:textId="77777777" w:rsidR="00DD6D98" w:rsidRPr="009901C4" w:rsidRDefault="00DD6D98" w:rsidP="00DD6D98">
            <w:pPr>
              <w:pStyle w:val="AttributeTableBody"/>
              <w:rPr>
                <w:noProof/>
              </w:rPr>
            </w:pPr>
            <w:r w:rsidRPr="009901C4">
              <w:rPr>
                <w:noProof/>
              </w:rPr>
              <w:t>01761</w:t>
            </w:r>
          </w:p>
        </w:tc>
        <w:tc>
          <w:tcPr>
            <w:tcW w:w="3888" w:type="dxa"/>
            <w:tcBorders>
              <w:top w:val="dotted" w:sz="4" w:space="0" w:color="auto"/>
              <w:left w:val="nil"/>
              <w:bottom w:val="dotted" w:sz="4" w:space="0" w:color="auto"/>
              <w:right w:val="nil"/>
            </w:tcBorders>
            <w:shd w:val="clear" w:color="auto" w:fill="FFFFFF"/>
          </w:tcPr>
          <w:p w14:paraId="6FC6717E" w14:textId="77777777" w:rsidR="00DD6D98" w:rsidRPr="009901C4" w:rsidRDefault="00DD6D98" w:rsidP="00DD6D98">
            <w:pPr>
              <w:pStyle w:val="AttributeTableBody"/>
              <w:jc w:val="left"/>
              <w:rPr>
                <w:noProof/>
              </w:rPr>
            </w:pPr>
            <w:r w:rsidRPr="009901C4">
              <w:rPr>
                <w:noProof/>
              </w:rPr>
              <w:t>Specimen Collection Site</w:t>
            </w:r>
          </w:p>
        </w:tc>
      </w:tr>
      <w:tr w:rsidR="00B07676" w:rsidRPr="00D00BBD" w14:paraId="64C47B5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FA035A9"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00376B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829F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DFEBD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D665A0F" w14:textId="77777777" w:rsidR="00DD6D98" w:rsidRPr="009901C4" w:rsidRDefault="00DD6D98" w:rsidP="00DD6D98">
            <w:pPr>
              <w:pStyle w:val="AttributeTableBody"/>
              <w:rPr>
                <w:noProof/>
              </w:rPr>
            </w:pPr>
            <w:r w:rsidRPr="009901C4">
              <w:rPr>
                <w:noProof/>
              </w:rPr>
              <w:t xml:space="preserve"> O</w:t>
            </w:r>
          </w:p>
        </w:tc>
        <w:tc>
          <w:tcPr>
            <w:tcW w:w="648" w:type="dxa"/>
            <w:tcBorders>
              <w:top w:val="dotted" w:sz="4" w:space="0" w:color="auto"/>
              <w:left w:val="nil"/>
              <w:bottom w:val="dotted" w:sz="4" w:space="0" w:color="auto"/>
              <w:right w:val="nil"/>
            </w:tcBorders>
            <w:shd w:val="clear" w:color="auto" w:fill="FFFFFF"/>
          </w:tcPr>
          <w:p w14:paraId="3A99E6F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D3D57D5" w14:textId="77777777" w:rsidR="00DD6D98" w:rsidRPr="009901C4" w:rsidRDefault="00573DBC" w:rsidP="00DD6D98">
            <w:pPr>
              <w:pStyle w:val="AttributeTableBody"/>
              <w:rPr>
                <w:rStyle w:val="HyperlinkTable"/>
                <w:noProof/>
              </w:rPr>
            </w:pPr>
            <w:hyperlink r:id="rId74" w:anchor="HL70369" w:history="1">
              <w:r w:rsidR="00DD6D98" w:rsidRPr="009901C4">
                <w:rPr>
                  <w:rStyle w:val="HyperlinkTable"/>
                  <w:noProof/>
                </w:rPr>
                <w:t>0369</w:t>
              </w:r>
            </w:hyperlink>
          </w:p>
        </w:tc>
        <w:tc>
          <w:tcPr>
            <w:tcW w:w="720" w:type="dxa"/>
            <w:tcBorders>
              <w:top w:val="dotted" w:sz="4" w:space="0" w:color="auto"/>
              <w:left w:val="nil"/>
              <w:bottom w:val="dotted" w:sz="4" w:space="0" w:color="auto"/>
              <w:right w:val="nil"/>
            </w:tcBorders>
            <w:shd w:val="clear" w:color="auto" w:fill="FFFFFF"/>
          </w:tcPr>
          <w:p w14:paraId="755F6DA1" w14:textId="77777777" w:rsidR="00DD6D98" w:rsidRPr="009901C4" w:rsidRDefault="00DD6D98" w:rsidP="00DD6D98">
            <w:pPr>
              <w:pStyle w:val="AttributeTableBody"/>
              <w:rPr>
                <w:noProof/>
              </w:rPr>
            </w:pPr>
            <w:r w:rsidRPr="009901C4">
              <w:rPr>
                <w:noProof/>
              </w:rPr>
              <w:t>01762</w:t>
            </w:r>
          </w:p>
        </w:tc>
        <w:tc>
          <w:tcPr>
            <w:tcW w:w="3888" w:type="dxa"/>
            <w:tcBorders>
              <w:top w:val="dotted" w:sz="4" w:space="0" w:color="auto"/>
              <w:left w:val="nil"/>
              <w:bottom w:val="dotted" w:sz="4" w:space="0" w:color="auto"/>
              <w:right w:val="nil"/>
            </w:tcBorders>
            <w:shd w:val="clear" w:color="auto" w:fill="FFFFFF"/>
          </w:tcPr>
          <w:p w14:paraId="68FD9EDD" w14:textId="77777777" w:rsidR="00DD6D98" w:rsidRPr="009901C4" w:rsidRDefault="00DD6D98" w:rsidP="00DD6D98">
            <w:pPr>
              <w:pStyle w:val="AttributeTableBody"/>
              <w:jc w:val="left"/>
              <w:rPr>
                <w:noProof/>
              </w:rPr>
            </w:pPr>
            <w:r w:rsidRPr="009901C4">
              <w:rPr>
                <w:noProof/>
              </w:rPr>
              <w:t>Specimen Role</w:t>
            </w:r>
          </w:p>
        </w:tc>
      </w:tr>
      <w:tr w:rsidR="00B07676" w:rsidRPr="00D00BBD" w14:paraId="6E4CB22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BCD0D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6A5655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E414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8C20BB"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1D0862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7B6F59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9360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B0BDA" w14:textId="77777777" w:rsidR="00DD6D98" w:rsidRPr="009901C4" w:rsidRDefault="00DD6D98" w:rsidP="00DD6D98">
            <w:pPr>
              <w:pStyle w:val="AttributeTableBody"/>
              <w:rPr>
                <w:noProof/>
              </w:rPr>
            </w:pPr>
            <w:r w:rsidRPr="009901C4">
              <w:rPr>
                <w:noProof/>
              </w:rPr>
              <w:t>01902</w:t>
            </w:r>
          </w:p>
        </w:tc>
        <w:tc>
          <w:tcPr>
            <w:tcW w:w="3888" w:type="dxa"/>
            <w:tcBorders>
              <w:top w:val="dotted" w:sz="4" w:space="0" w:color="auto"/>
              <w:left w:val="nil"/>
              <w:bottom w:val="dotted" w:sz="4" w:space="0" w:color="auto"/>
              <w:right w:val="nil"/>
            </w:tcBorders>
            <w:shd w:val="clear" w:color="auto" w:fill="FFFFFF"/>
          </w:tcPr>
          <w:p w14:paraId="5E228B73" w14:textId="77777777" w:rsidR="00DD6D98" w:rsidRPr="009901C4" w:rsidRDefault="00DD6D98" w:rsidP="00DD6D98">
            <w:pPr>
              <w:pStyle w:val="AttributeTableBody"/>
              <w:jc w:val="left"/>
              <w:rPr>
                <w:noProof/>
              </w:rPr>
            </w:pPr>
            <w:r w:rsidRPr="009901C4">
              <w:rPr>
                <w:noProof/>
              </w:rPr>
              <w:t>Specimen Collection Amount</w:t>
            </w:r>
          </w:p>
        </w:tc>
      </w:tr>
      <w:tr w:rsidR="00B07676" w:rsidRPr="00D00BBD" w14:paraId="4FF5360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5AD01F"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29EEDB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5029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62F0AD13"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462C8C6A"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613A8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5441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13823" w14:textId="77777777" w:rsidR="00DD6D98" w:rsidRPr="009901C4" w:rsidRDefault="00DD6D98" w:rsidP="00DD6D98">
            <w:pPr>
              <w:pStyle w:val="AttributeTableBody"/>
              <w:rPr>
                <w:noProof/>
              </w:rPr>
            </w:pPr>
            <w:r w:rsidRPr="009901C4">
              <w:rPr>
                <w:noProof/>
              </w:rPr>
              <w:t>01763</w:t>
            </w:r>
          </w:p>
        </w:tc>
        <w:tc>
          <w:tcPr>
            <w:tcW w:w="3888" w:type="dxa"/>
            <w:tcBorders>
              <w:top w:val="dotted" w:sz="4" w:space="0" w:color="auto"/>
              <w:left w:val="nil"/>
              <w:bottom w:val="dotted" w:sz="4" w:space="0" w:color="auto"/>
              <w:right w:val="nil"/>
            </w:tcBorders>
            <w:shd w:val="clear" w:color="auto" w:fill="FFFFFF"/>
          </w:tcPr>
          <w:p w14:paraId="39536923" w14:textId="77777777" w:rsidR="00DD6D98" w:rsidRPr="009901C4" w:rsidRDefault="00DD6D98" w:rsidP="00DD6D98">
            <w:pPr>
              <w:pStyle w:val="AttributeTableBody"/>
              <w:jc w:val="left"/>
              <w:rPr>
                <w:noProof/>
              </w:rPr>
            </w:pPr>
            <w:r w:rsidRPr="009901C4">
              <w:rPr>
                <w:noProof/>
              </w:rPr>
              <w:t>Grouped Specimen Count</w:t>
            </w:r>
          </w:p>
        </w:tc>
      </w:tr>
      <w:tr w:rsidR="00B07676" w:rsidRPr="00D00BBD" w14:paraId="2FE88F7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27CF32"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4B445A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490B1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3B90BA"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92C16D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B745BA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9ED7FB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4A86F2" w14:textId="77777777" w:rsidR="00DD6D98" w:rsidRPr="009901C4" w:rsidRDefault="00DD6D98" w:rsidP="00DD6D98">
            <w:pPr>
              <w:pStyle w:val="AttributeTableBody"/>
              <w:rPr>
                <w:noProof/>
              </w:rPr>
            </w:pPr>
            <w:r w:rsidRPr="009901C4">
              <w:rPr>
                <w:noProof/>
              </w:rPr>
              <w:t>01764</w:t>
            </w:r>
          </w:p>
        </w:tc>
        <w:tc>
          <w:tcPr>
            <w:tcW w:w="3888" w:type="dxa"/>
            <w:tcBorders>
              <w:top w:val="dotted" w:sz="4" w:space="0" w:color="auto"/>
              <w:left w:val="nil"/>
              <w:bottom w:val="dotted" w:sz="4" w:space="0" w:color="auto"/>
              <w:right w:val="nil"/>
            </w:tcBorders>
            <w:shd w:val="clear" w:color="auto" w:fill="FFFFFF"/>
          </w:tcPr>
          <w:p w14:paraId="4127D379" w14:textId="77777777" w:rsidR="00DD6D98" w:rsidRPr="009901C4" w:rsidRDefault="00DD6D98" w:rsidP="00DD6D98">
            <w:pPr>
              <w:pStyle w:val="AttributeTableBody"/>
              <w:jc w:val="left"/>
              <w:rPr>
                <w:noProof/>
              </w:rPr>
            </w:pPr>
            <w:r w:rsidRPr="009901C4">
              <w:rPr>
                <w:noProof/>
              </w:rPr>
              <w:t xml:space="preserve">Specimen Description </w:t>
            </w:r>
          </w:p>
        </w:tc>
      </w:tr>
      <w:tr w:rsidR="00B07676" w:rsidRPr="00D00BBD" w14:paraId="11DEA71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D49F27"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02EA43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22F54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283E0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AE1250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557E9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CE7326A" w14:textId="77777777" w:rsidR="00DD6D98" w:rsidRPr="009901C4" w:rsidRDefault="00573DBC" w:rsidP="00DD6D98">
            <w:pPr>
              <w:pStyle w:val="AttributeTableBody"/>
              <w:rPr>
                <w:rStyle w:val="HyperlinkTable"/>
                <w:noProof/>
              </w:rPr>
            </w:pPr>
            <w:hyperlink r:id="rId75" w:anchor="HL70376" w:history="1">
              <w:r w:rsidR="00DD6D98" w:rsidRPr="009901C4">
                <w:rPr>
                  <w:rStyle w:val="HyperlinkTable"/>
                  <w:noProof/>
                </w:rPr>
                <w:t>0376</w:t>
              </w:r>
            </w:hyperlink>
          </w:p>
        </w:tc>
        <w:tc>
          <w:tcPr>
            <w:tcW w:w="720" w:type="dxa"/>
            <w:tcBorders>
              <w:top w:val="dotted" w:sz="4" w:space="0" w:color="auto"/>
              <w:left w:val="nil"/>
              <w:bottom w:val="dotted" w:sz="4" w:space="0" w:color="auto"/>
              <w:right w:val="nil"/>
            </w:tcBorders>
            <w:shd w:val="clear" w:color="auto" w:fill="FFFFFF"/>
          </w:tcPr>
          <w:p w14:paraId="0C85DD36" w14:textId="77777777" w:rsidR="00DD6D98" w:rsidRPr="009901C4" w:rsidRDefault="00DD6D98" w:rsidP="00DD6D98">
            <w:pPr>
              <w:pStyle w:val="AttributeTableBody"/>
              <w:rPr>
                <w:noProof/>
              </w:rPr>
            </w:pPr>
            <w:r w:rsidRPr="009901C4">
              <w:rPr>
                <w:noProof/>
              </w:rPr>
              <w:t>01908</w:t>
            </w:r>
          </w:p>
        </w:tc>
        <w:tc>
          <w:tcPr>
            <w:tcW w:w="3888" w:type="dxa"/>
            <w:tcBorders>
              <w:top w:val="dotted" w:sz="4" w:space="0" w:color="auto"/>
              <w:left w:val="nil"/>
              <w:bottom w:val="dotted" w:sz="4" w:space="0" w:color="auto"/>
              <w:right w:val="nil"/>
            </w:tcBorders>
            <w:shd w:val="clear" w:color="auto" w:fill="FFFFFF"/>
          </w:tcPr>
          <w:p w14:paraId="068405C9" w14:textId="77777777" w:rsidR="00DD6D98" w:rsidRPr="009901C4" w:rsidRDefault="00DD6D98" w:rsidP="00DD6D98">
            <w:pPr>
              <w:pStyle w:val="AttributeTableBody"/>
              <w:jc w:val="left"/>
              <w:rPr>
                <w:noProof/>
              </w:rPr>
            </w:pPr>
            <w:r w:rsidRPr="009901C4">
              <w:rPr>
                <w:noProof/>
              </w:rPr>
              <w:t xml:space="preserve">Specimen Handling Code </w:t>
            </w:r>
          </w:p>
        </w:tc>
      </w:tr>
      <w:tr w:rsidR="00B07676" w:rsidRPr="00D00BBD" w14:paraId="0494DA2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5BD0A9A"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604C895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3DAED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68441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B09212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84A16F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D5E9E07" w14:textId="77777777" w:rsidR="00DD6D98" w:rsidRPr="009901C4" w:rsidRDefault="00573DBC" w:rsidP="00DD6D98">
            <w:pPr>
              <w:pStyle w:val="AttributeTableBody"/>
              <w:rPr>
                <w:rStyle w:val="HyperlinkTable"/>
                <w:noProof/>
              </w:rPr>
            </w:pPr>
            <w:hyperlink r:id="rId76" w:anchor="HL70489" w:history="1">
              <w:r w:rsidR="00DD6D98" w:rsidRPr="009901C4">
                <w:rPr>
                  <w:rStyle w:val="HyperlinkTable"/>
                  <w:noProof/>
                </w:rPr>
                <w:t>0489</w:t>
              </w:r>
            </w:hyperlink>
          </w:p>
        </w:tc>
        <w:tc>
          <w:tcPr>
            <w:tcW w:w="720" w:type="dxa"/>
            <w:tcBorders>
              <w:top w:val="dotted" w:sz="4" w:space="0" w:color="auto"/>
              <w:left w:val="nil"/>
              <w:bottom w:val="dotted" w:sz="4" w:space="0" w:color="auto"/>
              <w:right w:val="nil"/>
            </w:tcBorders>
            <w:shd w:val="clear" w:color="auto" w:fill="FFFFFF"/>
          </w:tcPr>
          <w:p w14:paraId="51E125CB" w14:textId="77777777" w:rsidR="00DD6D98" w:rsidRPr="009901C4" w:rsidRDefault="00DD6D98" w:rsidP="00DD6D98">
            <w:pPr>
              <w:pStyle w:val="AttributeTableBody"/>
              <w:rPr>
                <w:noProof/>
              </w:rPr>
            </w:pPr>
            <w:r w:rsidRPr="009901C4">
              <w:rPr>
                <w:noProof/>
              </w:rPr>
              <w:t>01903</w:t>
            </w:r>
          </w:p>
        </w:tc>
        <w:tc>
          <w:tcPr>
            <w:tcW w:w="3888" w:type="dxa"/>
            <w:tcBorders>
              <w:top w:val="dotted" w:sz="4" w:space="0" w:color="auto"/>
              <w:left w:val="nil"/>
              <w:bottom w:val="dotted" w:sz="4" w:space="0" w:color="auto"/>
              <w:right w:val="nil"/>
            </w:tcBorders>
            <w:shd w:val="clear" w:color="auto" w:fill="FFFFFF"/>
          </w:tcPr>
          <w:p w14:paraId="4573BFE0" w14:textId="77777777" w:rsidR="00DD6D98" w:rsidRPr="009901C4" w:rsidRDefault="00DD6D98" w:rsidP="00DD6D98">
            <w:pPr>
              <w:pStyle w:val="AttributeTableBody"/>
              <w:jc w:val="left"/>
              <w:rPr>
                <w:noProof/>
              </w:rPr>
            </w:pPr>
            <w:r w:rsidRPr="009901C4">
              <w:rPr>
                <w:noProof/>
              </w:rPr>
              <w:t>Specimen Risk Code</w:t>
            </w:r>
          </w:p>
        </w:tc>
      </w:tr>
      <w:tr w:rsidR="00B07676" w:rsidRPr="00D00BBD" w14:paraId="063CC64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D80F117"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36ADD5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B0AE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0E8E45" w14:textId="77777777" w:rsidR="00DD6D98" w:rsidRPr="009901C4" w:rsidRDefault="00DD6D98" w:rsidP="00DD6D98">
            <w:pPr>
              <w:pStyle w:val="AttributeTableBody"/>
              <w:rPr>
                <w:noProof/>
              </w:rPr>
            </w:pPr>
            <w:r w:rsidRPr="009901C4">
              <w:rPr>
                <w:noProof/>
              </w:rPr>
              <w:t>DR</w:t>
            </w:r>
          </w:p>
        </w:tc>
        <w:tc>
          <w:tcPr>
            <w:tcW w:w="648" w:type="dxa"/>
            <w:tcBorders>
              <w:top w:val="dotted" w:sz="4" w:space="0" w:color="auto"/>
              <w:left w:val="nil"/>
              <w:bottom w:val="dotted" w:sz="4" w:space="0" w:color="auto"/>
              <w:right w:val="nil"/>
            </w:tcBorders>
            <w:shd w:val="clear" w:color="auto" w:fill="FFFFFF"/>
          </w:tcPr>
          <w:p w14:paraId="7A74D00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5E34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477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096F1" w14:textId="77777777" w:rsidR="00DD6D98" w:rsidRPr="009901C4" w:rsidRDefault="00DD6D98" w:rsidP="00DD6D98">
            <w:pPr>
              <w:pStyle w:val="AttributeTableBody"/>
              <w:rPr>
                <w:noProof/>
              </w:rPr>
            </w:pPr>
            <w:r w:rsidRPr="009901C4">
              <w:rPr>
                <w:noProof/>
              </w:rPr>
              <w:t>01765</w:t>
            </w:r>
          </w:p>
        </w:tc>
        <w:tc>
          <w:tcPr>
            <w:tcW w:w="3888" w:type="dxa"/>
            <w:tcBorders>
              <w:top w:val="dotted" w:sz="4" w:space="0" w:color="auto"/>
              <w:left w:val="nil"/>
              <w:bottom w:val="dotted" w:sz="4" w:space="0" w:color="auto"/>
              <w:right w:val="nil"/>
            </w:tcBorders>
            <w:shd w:val="clear" w:color="auto" w:fill="FFFFFF"/>
          </w:tcPr>
          <w:p w14:paraId="4F5B8CFE" w14:textId="77777777" w:rsidR="00DD6D98" w:rsidRPr="009901C4" w:rsidRDefault="00DD6D98" w:rsidP="00DD6D98">
            <w:pPr>
              <w:pStyle w:val="AttributeTableBody"/>
              <w:jc w:val="left"/>
              <w:rPr>
                <w:noProof/>
              </w:rPr>
            </w:pPr>
            <w:r w:rsidRPr="009901C4">
              <w:rPr>
                <w:noProof/>
              </w:rPr>
              <w:t xml:space="preserve">Specimen Collection Date/Time </w:t>
            </w:r>
          </w:p>
        </w:tc>
      </w:tr>
      <w:tr w:rsidR="00B07676" w:rsidRPr="00D00BBD" w14:paraId="463CC5B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48ED7F2"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56FF56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3629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09661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A9F2FA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7F4716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AEBAA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AA042" w14:textId="77777777" w:rsidR="00DD6D98" w:rsidRPr="009901C4" w:rsidRDefault="00DD6D98" w:rsidP="00DD6D98">
            <w:pPr>
              <w:pStyle w:val="AttributeTableBody"/>
              <w:rPr>
                <w:noProof/>
              </w:rPr>
            </w:pPr>
            <w:r w:rsidRPr="009901C4">
              <w:rPr>
                <w:noProof/>
              </w:rPr>
              <w:t>00248</w:t>
            </w:r>
          </w:p>
        </w:tc>
        <w:tc>
          <w:tcPr>
            <w:tcW w:w="3888" w:type="dxa"/>
            <w:tcBorders>
              <w:top w:val="dotted" w:sz="4" w:space="0" w:color="auto"/>
              <w:left w:val="nil"/>
              <w:bottom w:val="dotted" w:sz="4" w:space="0" w:color="auto"/>
              <w:right w:val="nil"/>
            </w:tcBorders>
            <w:shd w:val="clear" w:color="auto" w:fill="FFFFFF"/>
          </w:tcPr>
          <w:p w14:paraId="2522E1CA" w14:textId="77777777" w:rsidR="00DD6D98" w:rsidRPr="009901C4" w:rsidRDefault="00DD6D98" w:rsidP="00DD6D98">
            <w:pPr>
              <w:pStyle w:val="AttributeTableBody"/>
              <w:jc w:val="left"/>
              <w:rPr>
                <w:noProof/>
              </w:rPr>
            </w:pPr>
            <w:r w:rsidRPr="009901C4">
              <w:rPr>
                <w:noProof/>
              </w:rPr>
              <w:t>Specimen Received Date/Time</w:t>
            </w:r>
          </w:p>
        </w:tc>
      </w:tr>
      <w:tr w:rsidR="00B07676" w:rsidRPr="00D00BBD" w14:paraId="014F6B6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47AEF2E"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1B36736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F713E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C2A589"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55549D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FEAB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05302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510EC" w14:textId="77777777" w:rsidR="00DD6D98" w:rsidRPr="009901C4" w:rsidRDefault="00DD6D98" w:rsidP="00DD6D98">
            <w:pPr>
              <w:pStyle w:val="AttributeTableBody"/>
              <w:rPr>
                <w:noProof/>
              </w:rPr>
            </w:pPr>
            <w:r w:rsidRPr="009901C4">
              <w:rPr>
                <w:noProof/>
              </w:rPr>
              <w:t>01904</w:t>
            </w:r>
          </w:p>
        </w:tc>
        <w:tc>
          <w:tcPr>
            <w:tcW w:w="3888" w:type="dxa"/>
            <w:tcBorders>
              <w:top w:val="dotted" w:sz="4" w:space="0" w:color="auto"/>
              <w:left w:val="nil"/>
              <w:bottom w:val="dotted" w:sz="4" w:space="0" w:color="auto"/>
              <w:right w:val="nil"/>
            </w:tcBorders>
            <w:shd w:val="clear" w:color="auto" w:fill="FFFFFF"/>
          </w:tcPr>
          <w:p w14:paraId="693715E2" w14:textId="77777777" w:rsidR="00DD6D98" w:rsidRPr="009901C4" w:rsidRDefault="00DD6D98" w:rsidP="00DD6D98">
            <w:pPr>
              <w:pStyle w:val="AttributeTableBody"/>
              <w:jc w:val="left"/>
              <w:rPr>
                <w:noProof/>
              </w:rPr>
            </w:pPr>
            <w:r w:rsidRPr="009901C4">
              <w:rPr>
                <w:noProof/>
              </w:rPr>
              <w:t>Specimen Expiration Date/Time</w:t>
            </w:r>
          </w:p>
        </w:tc>
      </w:tr>
      <w:tr w:rsidR="00B07676" w:rsidRPr="00D00BBD" w14:paraId="53CA79C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ED70768"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7A44103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202E5DA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BA38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84CBC3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2DE86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20AFF" w14:textId="77777777" w:rsidR="00DD6D98" w:rsidRPr="009901C4" w:rsidRDefault="00573DBC" w:rsidP="00DD6D98">
            <w:pPr>
              <w:pStyle w:val="AttributeTableBody"/>
              <w:rPr>
                <w:noProof/>
              </w:rPr>
            </w:pPr>
            <w:hyperlink r:id="rId77" w:anchor="HL70136" w:history="1">
              <w:r w:rsidR="00DD6D98" w:rsidRPr="001F7BE1">
                <w:rPr>
                  <w:rStyle w:val="Hyperlink"/>
                  <w:noProof/>
                </w:rPr>
                <w:t>0136</w:t>
              </w:r>
            </w:hyperlink>
          </w:p>
        </w:tc>
        <w:tc>
          <w:tcPr>
            <w:tcW w:w="720" w:type="dxa"/>
            <w:tcBorders>
              <w:top w:val="dotted" w:sz="4" w:space="0" w:color="auto"/>
              <w:left w:val="nil"/>
              <w:bottom w:val="dotted" w:sz="4" w:space="0" w:color="auto"/>
              <w:right w:val="nil"/>
            </w:tcBorders>
            <w:shd w:val="clear" w:color="auto" w:fill="FFFFFF"/>
          </w:tcPr>
          <w:p w14:paraId="03CC9230" w14:textId="77777777" w:rsidR="00DD6D98" w:rsidRPr="009901C4" w:rsidRDefault="00DD6D98" w:rsidP="00DD6D98">
            <w:pPr>
              <w:pStyle w:val="AttributeTableBody"/>
              <w:rPr>
                <w:noProof/>
              </w:rPr>
            </w:pPr>
            <w:r w:rsidRPr="009901C4">
              <w:rPr>
                <w:noProof/>
              </w:rPr>
              <w:t>01766</w:t>
            </w:r>
          </w:p>
        </w:tc>
        <w:tc>
          <w:tcPr>
            <w:tcW w:w="3888" w:type="dxa"/>
            <w:tcBorders>
              <w:top w:val="dotted" w:sz="4" w:space="0" w:color="auto"/>
              <w:left w:val="nil"/>
              <w:bottom w:val="dotted" w:sz="4" w:space="0" w:color="auto"/>
              <w:right w:val="nil"/>
            </w:tcBorders>
            <w:shd w:val="clear" w:color="auto" w:fill="FFFFFF"/>
          </w:tcPr>
          <w:p w14:paraId="5A10DBBB" w14:textId="77777777" w:rsidR="00DD6D98" w:rsidRPr="009901C4" w:rsidRDefault="00DD6D98" w:rsidP="00DD6D98">
            <w:pPr>
              <w:pStyle w:val="AttributeTableBody"/>
              <w:jc w:val="left"/>
              <w:rPr>
                <w:noProof/>
              </w:rPr>
            </w:pPr>
            <w:r w:rsidRPr="009901C4">
              <w:rPr>
                <w:noProof/>
              </w:rPr>
              <w:t>Specimen Availability</w:t>
            </w:r>
          </w:p>
        </w:tc>
      </w:tr>
      <w:tr w:rsidR="00B07676" w:rsidRPr="00D00BBD" w14:paraId="33DCC7F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9AF0098"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69B6824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023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4613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C6A558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611049"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4BAA958" w14:textId="77777777" w:rsidR="00DD6D98" w:rsidRPr="009901C4" w:rsidRDefault="00573DBC" w:rsidP="00DD6D98">
            <w:pPr>
              <w:pStyle w:val="AttributeTableBody"/>
              <w:rPr>
                <w:rStyle w:val="HyperlinkTable"/>
                <w:noProof/>
              </w:rPr>
            </w:pPr>
            <w:hyperlink r:id="rId78" w:anchor="HL70490" w:history="1">
              <w:r w:rsidR="00DD6D98" w:rsidRPr="009901C4">
                <w:rPr>
                  <w:rStyle w:val="HyperlinkTable"/>
                  <w:noProof/>
                </w:rPr>
                <w:t>0490</w:t>
              </w:r>
            </w:hyperlink>
          </w:p>
        </w:tc>
        <w:tc>
          <w:tcPr>
            <w:tcW w:w="720" w:type="dxa"/>
            <w:tcBorders>
              <w:top w:val="dotted" w:sz="4" w:space="0" w:color="auto"/>
              <w:left w:val="nil"/>
              <w:bottom w:val="dotted" w:sz="4" w:space="0" w:color="auto"/>
              <w:right w:val="nil"/>
            </w:tcBorders>
            <w:shd w:val="clear" w:color="auto" w:fill="FFFFFF"/>
          </w:tcPr>
          <w:p w14:paraId="67FF733A" w14:textId="77777777" w:rsidR="00DD6D98" w:rsidRPr="009901C4" w:rsidRDefault="00DD6D98" w:rsidP="00DD6D98">
            <w:pPr>
              <w:pStyle w:val="AttributeTableBody"/>
              <w:rPr>
                <w:noProof/>
              </w:rPr>
            </w:pPr>
            <w:r w:rsidRPr="009901C4">
              <w:rPr>
                <w:noProof/>
              </w:rPr>
              <w:t>01767</w:t>
            </w:r>
          </w:p>
        </w:tc>
        <w:tc>
          <w:tcPr>
            <w:tcW w:w="3888" w:type="dxa"/>
            <w:tcBorders>
              <w:top w:val="dotted" w:sz="4" w:space="0" w:color="auto"/>
              <w:left w:val="nil"/>
              <w:bottom w:val="dotted" w:sz="4" w:space="0" w:color="auto"/>
              <w:right w:val="nil"/>
            </w:tcBorders>
            <w:shd w:val="clear" w:color="auto" w:fill="FFFFFF"/>
          </w:tcPr>
          <w:p w14:paraId="4DF4653E" w14:textId="77777777" w:rsidR="00DD6D98" w:rsidRPr="009901C4" w:rsidRDefault="00DD6D98" w:rsidP="00DD6D98">
            <w:pPr>
              <w:pStyle w:val="AttributeTableBody"/>
              <w:jc w:val="left"/>
              <w:rPr>
                <w:noProof/>
              </w:rPr>
            </w:pPr>
            <w:r w:rsidRPr="009901C4">
              <w:rPr>
                <w:noProof/>
              </w:rPr>
              <w:t>Specimen Reject Reason</w:t>
            </w:r>
          </w:p>
        </w:tc>
      </w:tr>
      <w:tr w:rsidR="00B07676" w:rsidRPr="00D00BBD" w14:paraId="59B06C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7EF999B"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DE4B1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8FA1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053A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35DFB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DD47C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BC800" w14:textId="77777777" w:rsidR="00DD6D98" w:rsidRPr="009901C4" w:rsidRDefault="00573DBC" w:rsidP="00DD6D98">
            <w:pPr>
              <w:pStyle w:val="AttributeTableBody"/>
              <w:rPr>
                <w:rStyle w:val="HyperlinkTable"/>
                <w:noProof/>
              </w:rPr>
            </w:pPr>
            <w:hyperlink r:id="rId79" w:anchor="HL70491" w:history="1">
              <w:r w:rsidR="00DD6D98" w:rsidRPr="009901C4">
                <w:rPr>
                  <w:rStyle w:val="HyperlinkTable"/>
                  <w:noProof/>
                </w:rPr>
                <w:t>0491</w:t>
              </w:r>
            </w:hyperlink>
          </w:p>
        </w:tc>
        <w:tc>
          <w:tcPr>
            <w:tcW w:w="720" w:type="dxa"/>
            <w:tcBorders>
              <w:top w:val="dotted" w:sz="4" w:space="0" w:color="auto"/>
              <w:left w:val="nil"/>
              <w:bottom w:val="dotted" w:sz="4" w:space="0" w:color="auto"/>
              <w:right w:val="nil"/>
            </w:tcBorders>
            <w:shd w:val="clear" w:color="auto" w:fill="FFFFFF"/>
          </w:tcPr>
          <w:p w14:paraId="4DF4959F" w14:textId="77777777" w:rsidR="00DD6D98" w:rsidRPr="009901C4" w:rsidRDefault="00DD6D98" w:rsidP="00DD6D98">
            <w:pPr>
              <w:pStyle w:val="AttributeTableBody"/>
              <w:rPr>
                <w:noProof/>
              </w:rPr>
            </w:pPr>
            <w:r w:rsidRPr="009901C4">
              <w:rPr>
                <w:noProof/>
              </w:rPr>
              <w:t>01768</w:t>
            </w:r>
          </w:p>
        </w:tc>
        <w:tc>
          <w:tcPr>
            <w:tcW w:w="3888" w:type="dxa"/>
            <w:tcBorders>
              <w:top w:val="dotted" w:sz="4" w:space="0" w:color="auto"/>
              <w:left w:val="nil"/>
              <w:bottom w:val="dotted" w:sz="4" w:space="0" w:color="auto"/>
              <w:right w:val="nil"/>
            </w:tcBorders>
            <w:shd w:val="clear" w:color="auto" w:fill="FFFFFF"/>
          </w:tcPr>
          <w:p w14:paraId="3B1CC4A3" w14:textId="77777777" w:rsidR="00DD6D98" w:rsidRPr="009901C4" w:rsidRDefault="00DD6D98" w:rsidP="00DD6D98">
            <w:pPr>
              <w:pStyle w:val="AttributeTableBody"/>
              <w:jc w:val="left"/>
              <w:rPr>
                <w:noProof/>
              </w:rPr>
            </w:pPr>
            <w:r w:rsidRPr="009901C4">
              <w:rPr>
                <w:noProof/>
              </w:rPr>
              <w:t xml:space="preserve">Specimen Quality </w:t>
            </w:r>
          </w:p>
        </w:tc>
      </w:tr>
      <w:tr w:rsidR="00B07676" w:rsidRPr="00D00BBD" w14:paraId="28544E9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4B7254"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496DE9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0C5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4B8F05"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5BA80B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EE9CF4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C1403D" w14:textId="77777777" w:rsidR="00DD6D98" w:rsidRPr="009901C4" w:rsidRDefault="00573DBC" w:rsidP="00DD6D98">
            <w:pPr>
              <w:pStyle w:val="AttributeTableBody"/>
              <w:rPr>
                <w:rStyle w:val="HyperlinkTable"/>
                <w:noProof/>
              </w:rPr>
            </w:pPr>
            <w:hyperlink r:id="rId80" w:anchor="HL70492" w:history="1">
              <w:r w:rsidR="00DD6D98" w:rsidRPr="009901C4">
                <w:rPr>
                  <w:rStyle w:val="HyperlinkTable"/>
                  <w:noProof/>
                </w:rPr>
                <w:t>0492</w:t>
              </w:r>
            </w:hyperlink>
          </w:p>
        </w:tc>
        <w:tc>
          <w:tcPr>
            <w:tcW w:w="720" w:type="dxa"/>
            <w:tcBorders>
              <w:top w:val="dotted" w:sz="4" w:space="0" w:color="auto"/>
              <w:left w:val="nil"/>
              <w:bottom w:val="dotted" w:sz="4" w:space="0" w:color="auto"/>
              <w:right w:val="nil"/>
            </w:tcBorders>
            <w:shd w:val="clear" w:color="auto" w:fill="FFFFFF"/>
          </w:tcPr>
          <w:p w14:paraId="22CA4A84" w14:textId="77777777" w:rsidR="00DD6D98" w:rsidRPr="009901C4" w:rsidRDefault="00DD6D98" w:rsidP="00DD6D98">
            <w:pPr>
              <w:pStyle w:val="AttributeTableBody"/>
              <w:rPr>
                <w:noProof/>
              </w:rPr>
            </w:pPr>
            <w:r w:rsidRPr="009901C4">
              <w:rPr>
                <w:noProof/>
              </w:rPr>
              <w:t>01769</w:t>
            </w:r>
          </w:p>
        </w:tc>
        <w:tc>
          <w:tcPr>
            <w:tcW w:w="3888" w:type="dxa"/>
            <w:tcBorders>
              <w:top w:val="dotted" w:sz="4" w:space="0" w:color="auto"/>
              <w:left w:val="nil"/>
              <w:bottom w:val="dotted" w:sz="4" w:space="0" w:color="auto"/>
              <w:right w:val="nil"/>
            </w:tcBorders>
            <w:shd w:val="clear" w:color="auto" w:fill="FFFFFF"/>
          </w:tcPr>
          <w:p w14:paraId="45996213" w14:textId="77777777" w:rsidR="00DD6D98" w:rsidRPr="009901C4" w:rsidRDefault="00DD6D98" w:rsidP="00DD6D98">
            <w:pPr>
              <w:pStyle w:val="AttributeTableBody"/>
              <w:jc w:val="left"/>
              <w:rPr>
                <w:noProof/>
              </w:rPr>
            </w:pPr>
            <w:r w:rsidRPr="009901C4">
              <w:rPr>
                <w:noProof/>
              </w:rPr>
              <w:t xml:space="preserve">Specimen Appropriateness </w:t>
            </w:r>
          </w:p>
        </w:tc>
      </w:tr>
      <w:tr w:rsidR="00B07676" w:rsidRPr="00D00BBD" w14:paraId="665DD2F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58C376"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94F6B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D5006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C701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4E5F18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46EF46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A3B82A" w14:textId="77777777" w:rsidR="00DD6D98" w:rsidRPr="009901C4" w:rsidRDefault="00573DBC" w:rsidP="00DD6D98">
            <w:pPr>
              <w:pStyle w:val="AttributeTableBody"/>
              <w:rPr>
                <w:rStyle w:val="HyperlinkTable"/>
                <w:noProof/>
              </w:rPr>
            </w:pPr>
            <w:hyperlink r:id="rId81" w:anchor="HL70493" w:history="1">
              <w:r w:rsidR="00DD6D98" w:rsidRPr="009901C4">
                <w:rPr>
                  <w:rStyle w:val="HyperlinkTable"/>
                  <w:noProof/>
                </w:rPr>
                <w:t>0493</w:t>
              </w:r>
            </w:hyperlink>
          </w:p>
        </w:tc>
        <w:tc>
          <w:tcPr>
            <w:tcW w:w="720" w:type="dxa"/>
            <w:tcBorders>
              <w:top w:val="dotted" w:sz="4" w:space="0" w:color="auto"/>
              <w:left w:val="nil"/>
              <w:bottom w:val="dotted" w:sz="4" w:space="0" w:color="auto"/>
              <w:right w:val="nil"/>
            </w:tcBorders>
            <w:shd w:val="clear" w:color="auto" w:fill="FFFFFF"/>
          </w:tcPr>
          <w:p w14:paraId="06DCF070" w14:textId="77777777" w:rsidR="00DD6D98" w:rsidRPr="009901C4" w:rsidRDefault="00DD6D98" w:rsidP="00DD6D98">
            <w:pPr>
              <w:pStyle w:val="AttributeTableBody"/>
              <w:rPr>
                <w:noProof/>
              </w:rPr>
            </w:pPr>
            <w:r w:rsidRPr="009901C4">
              <w:rPr>
                <w:noProof/>
              </w:rPr>
              <w:t>01770</w:t>
            </w:r>
          </w:p>
        </w:tc>
        <w:tc>
          <w:tcPr>
            <w:tcW w:w="3888" w:type="dxa"/>
            <w:tcBorders>
              <w:top w:val="dotted" w:sz="4" w:space="0" w:color="auto"/>
              <w:left w:val="nil"/>
              <w:bottom w:val="dotted" w:sz="4" w:space="0" w:color="auto"/>
              <w:right w:val="nil"/>
            </w:tcBorders>
            <w:shd w:val="clear" w:color="auto" w:fill="FFFFFF"/>
          </w:tcPr>
          <w:p w14:paraId="6500AF9C" w14:textId="77777777" w:rsidR="00DD6D98" w:rsidRPr="009901C4" w:rsidRDefault="00DD6D98" w:rsidP="00DD6D98">
            <w:pPr>
              <w:pStyle w:val="AttributeTableBody"/>
              <w:jc w:val="left"/>
              <w:rPr>
                <w:noProof/>
              </w:rPr>
            </w:pPr>
            <w:r w:rsidRPr="009901C4">
              <w:rPr>
                <w:noProof/>
              </w:rPr>
              <w:t xml:space="preserve">Specimen Condition </w:t>
            </w:r>
          </w:p>
        </w:tc>
      </w:tr>
      <w:tr w:rsidR="00B07676" w:rsidRPr="00D00BBD" w14:paraId="3B9C500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873C2D2"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14:paraId="4C05D1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4C75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56359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1C527F7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F055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05C5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8130E" w14:textId="77777777" w:rsidR="00DD6D98" w:rsidRPr="009901C4" w:rsidRDefault="00DD6D98" w:rsidP="00DD6D98">
            <w:pPr>
              <w:pStyle w:val="AttributeTableBody"/>
              <w:rPr>
                <w:noProof/>
              </w:rPr>
            </w:pPr>
            <w:r w:rsidRPr="009901C4">
              <w:rPr>
                <w:noProof/>
              </w:rPr>
              <w:t>01771</w:t>
            </w:r>
          </w:p>
        </w:tc>
        <w:tc>
          <w:tcPr>
            <w:tcW w:w="3888" w:type="dxa"/>
            <w:tcBorders>
              <w:top w:val="dotted" w:sz="4" w:space="0" w:color="auto"/>
              <w:left w:val="nil"/>
              <w:bottom w:val="dotted" w:sz="4" w:space="0" w:color="auto"/>
              <w:right w:val="nil"/>
            </w:tcBorders>
            <w:shd w:val="clear" w:color="auto" w:fill="FFFFFF"/>
          </w:tcPr>
          <w:p w14:paraId="377FC459" w14:textId="77777777" w:rsidR="00DD6D98" w:rsidRPr="009901C4" w:rsidRDefault="00DD6D98" w:rsidP="00DD6D98">
            <w:pPr>
              <w:pStyle w:val="AttributeTableBody"/>
              <w:jc w:val="left"/>
              <w:rPr>
                <w:noProof/>
              </w:rPr>
            </w:pPr>
            <w:r w:rsidRPr="009901C4">
              <w:rPr>
                <w:noProof/>
              </w:rPr>
              <w:t xml:space="preserve">Specimen Current Quantity </w:t>
            </w:r>
          </w:p>
        </w:tc>
      </w:tr>
      <w:tr w:rsidR="00B07676" w:rsidRPr="00D00BBD" w14:paraId="06AA759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6B68071" w14:textId="77777777"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14:paraId="526A6A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9149EA"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BCD7C5B"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1528B3E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8AA7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824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FD65F" w14:textId="77777777" w:rsidR="00DD6D98" w:rsidRPr="009901C4" w:rsidRDefault="00DD6D98" w:rsidP="00DD6D98">
            <w:pPr>
              <w:pStyle w:val="AttributeTableBody"/>
              <w:rPr>
                <w:noProof/>
              </w:rPr>
            </w:pPr>
            <w:r w:rsidRPr="009901C4">
              <w:rPr>
                <w:noProof/>
              </w:rPr>
              <w:t>01772</w:t>
            </w:r>
          </w:p>
        </w:tc>
        <w:tc>
          <w:tcPr>
            <w:tcW w:w="3888" w:type="dxa"/>
            <w:tcBorders>
              <w:top w:val="dotted" w:sz="4" w:space="0" w:color="auto"/>
              <w:left w:val="nil"/>
              <w:bottom w:val="dotted" w:sz="4" w:space="0" w:color="auto"/>
              <w:right w:val="nil"/>
            </w:tcBorders>
            <w:shd w:val="clear" w:color="auto" w:fill="FFFFFF"/>
          </w:tcPr>
          <w:p w14:paraId="352FD27B" w14:textId="77777777" w:rsidR="00DD6D98" w:rsidRPr="009901C4" w:rsidRDefault="00DD6D98" w:rsidP="00DD6D98">
            <w:pPr>
              <w:pStyle w:val="AttributeTableBody"/>
              <w:jc w:val="left"/>
              <w:rPr>
                <w:noProof/>
              </w:rPr>
            </w:pPr>
            <w:r w:rsidRPr="009901C4">
              <w:rPr>
                <w:noProof/>
              </w:rPr>
              <w:t>Number of Specimen Containers</w:t>
            </w:r>
          </w:p>
        </w:tc>
      </w:tr>
      <w:tr w:rsidR="00B07676" w:rsidRPr="00D00BBD" w14:paraId="2FD2616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6E6245" w14:textId="77777777" w:rsidR="00DD6D98" w:rsidRPr="009901C4" w:rsidRDefault="00DD6D98" w:rsidP="00DD6D98">
            <w:pPr>
              <w:pStyle w:val="AttributeTableBody"/>
              <w:rPr>
                <w:noProof/>
              </w:rPr>
            </w:pPr>
            <w:r w:rsidRPr="009901C4">
              <w:rPr>
                <w:noProof/>
              </w:rPr>
              <w:t>27</w:t>
            </w:r>
          </w:p>
        </w:tc>
        <w:tc>
          <w:tcPr>
            <w:tcW w:w="648" w:type="dxa"/>
            <w:tcBorders>
              <w:top w:val="dotted" w:sz="4" w:space="0" w:color="auto"/>
              <w:left w:val="nil"/>
              <w:bottom w:val="dotted" w:sz="4" w:space="0" w:color="auto"/>
              <w:right w:val="nil"/>
            </w:tcBorders>
            <w:shd w:val="clear" w:color="auto" w:fill="FFFFFF"/>
          </w:tcPr>
          <w:p w14:paraId="29BCDC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BD9F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C51BA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FC3212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BDC7B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2D015" w14:textId="77777777" w:rsidR="00DD6D98" w:rsidRPr="009901C4" w:rsidRDefault="00DD6D98" w:rsidP="00DD6D98">
            <w:pPr>
              <w:pStyle w:val="AttributeTableBody"/>
              <w:rPr>
                <w:noProof/>
              </w:rPr>
            </w:pPr>
            <w:r>
              <w:rPr>
                <w:noProof/>
              </w:rPr>
              <w:t>0785</w:t>
            </w:r>
          </w:p>
        </w:tc>
        <w:tc>
          <w:tcPr>
            <w:tcW w:w="720" w:type="dxa"/>
            <w:tcBorders>
              <w:top w:val="dotted" w:sz="4" w:space="0" w:color="auto"/>
              <w:left w:val="nil"/>
              <w:bottom w:val="dotted" w:sz="4" w:space="0" w:color="auto"/>
              <w:right w:val="nil"/>
            </w:tcBorders>
            <w:shd w:val="clear" w:color="auto" w:fill="FFFFFF"/>
          </w:tcPr>
          <w:p w14:paraId="79757CBC" w14:textId="77777777" w:rsidR="00DD6D98" w:rsidRPr="009901C4" w:rsidRDefault="00DD6D98" w:rsidP="00DD6D98">
            <w:pPr>
              <w:pStyle w:val="AttributeTableBody"/>
              <w:rPr>
                <w:noProof/>
              </w:rPr>
            </w:pPr>
            <w:r w:rsidRPr="009901C4">
              <w:rPr>
                <w:noProof/>
              </w:rPr>
              <w:t>01773</w:t>
            </w:r>
          </w:p>
        </w:tc>
        <w:tc>
          <w:tcPr>
            <w:tcW w:w="3888" w:type="dxa"/>
            <w:tcBorders>
              <w:top w:val="dotted" w:sz="4" w:space="0" w:color="auto"/>
              <w:left w:val="nil"/>
              <w:bottom w:val="dotted" w:sz="4" w:space="0" w:color="auto"/>
              <w:right w:val="nil"/>
            </w:tcBorders>
            <w:shd w:val="clear" w:color="auto" w:fill="FFFFFF"/>
          </w:tcPr>
          <w:p w14:paraId="2B3F2099" w14:textId="77777777" w:rsidR="00DD6D98" w:rsidRPr="009901C4" w:rsidRDefault="00DD6D98" w:rsidP="00DD6D98">
            <w:pPr>
              <w:pStyle w:val="AttributeTableBody"/>
              <w:jc w:val="left"/>
              <w:rPr>
                <w:noProof/>
              </w:rPr>
            </w:pPr>
            <w:r w:rsidRPr="009901C4">
              <w:rPr>
                <w:noProof/>
              </w:rPr>
              <w:t xml:space="preserve">Container Type </w:t>
            </w:r>
          </w:p>
        </w:tc>
      </w:tr>
      <w:tr w:rsidR="00B07676" w:rsidRPr="00D00BBD" w14:paraId="5695AC9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4F07641" w14:textId="77777777" w:rsidR="00DD6D98" w:rsidRPr="009901C4" w:rsidRDefault="00DD6D98" w:rsidP="00DD6D98">
            <w:pPr>
              <w:pStyle w:val="AttributeTableBody"/>
              <w:rPr>
                <w:noProof/>
              </w:rPr>
            </w:pPr>
            <w:r w:rsidRPr="009901C4">
              <w:rPr>
                <w:noProof/>
              </w:rPr>
              <w:t>28</w:t>
            </w:r>
          </w:p>
        </w:tc>
        <w:tc>
          <w:tcPr>
            <w:tcW w:w="648" w:type="dxa"/>
            <w:tcBorders>
              <w:top w:val="dotted" w:sz="4" w:space="0" w:color="auto"/>
              <w:left w:val="nil"/>
              <w:bottom w:val="dotted" w:sz="4" w:space="0" w:color="auto"/>
              <w:right w:val="nil"/>
            </w:tcBorders>
            <w:shd w:val="clear" w:color="auto" w:fill="FFFFFF"/>
          </w:tcPr>
          <w:p w14:paraId="07F565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0907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F3E45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E8C1B8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009B54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D5D4F" w14:textId="77777777" w:rsidR="00DD6D98" w:rsidRPr="009901C4" w:rsidRDefault="00573DBC" w:rsidP="00DD6D98">
            <w:pPr>
              <w:pStyle w:val="AttributeTableBody"/>
              <w:rPr>
                <w:rStyle w:val="HyperlinkTable"/>
                <w:noProof/>
              </w:rPr>
            </w:pPr>
            <w:hyperlink r:id="rId82" w:anchor="HL70544" w:history="1">
              <w:r w:rsidR="00DD6D98" w:rsidRPr="009901C4">
                <w:rPr>
                  <w:rStyle w:val="HyperlinkTable"/>
                  <w:noProof/>
                </w:rPr>
                <w:t>0544</w:t>
              </w:r>
            </w:hyperlink>
          </w:p>
        </w:tc>
        <w:tc>
          <w:tcPr>
            <w:tcW w:w="720" w:type="dxa"/>
            <w:tcBorders>
              <w:top w:val="dotted" w:sz="4" w:space="0" w:color="auto"/>
              <w:left w:val="nil"/>
              <w:bottom w:val="dotted" w:sz="4" w:space="0" w:color="auto"/>
              <w:right w:val="nil"/>
            </w:tcBorders>
            <w:shd w:val="clear" w:color="auto" w:fill="FFFFFF"/>
          </w:tcPr>
          <w:p w14:paraId="77716FB8" w14:textId="77777777" w:rsidR="00DD6D98" w:rsidRPr="009901C4" w:rsidRDefault="00DD6D98" w:rsidP="00DD6D98">
            <w:pPr>
              <w:pStyle w:val="AttributeTableBody"/>
              <w:rPr>
                <w:noProof/>
              </w:rPr>
            </w:pPr>
            <w:r w:rsidRPr="009901C4">
              <w:rPr>
                <w:noProof/>
              </w:rPr>
              <w:t>01774</w:t>
            </w:r>
          </w:p>
        </w:tc>
        <w:tc>
          <w:tcPr>
            <w:tcW w:w="3888" w:type="dxa"/>
            <w:tcBorders>
              <w:top w:val="dotted" w:sz="4" w:space="0" w:color="auto"/>
              <w:left w:val="nil"/>
              <w:bottom w:val="dotted" w:sz="4" w:space="0" w:color="auto"/>
              <w:right w:val="nil"/>
            </w:tcBorders>
            <w:shd w:val="clear" w:color="auto" w:fill="FFFFFF"/>
          </w:tcPr>
          <w:p w14:paraId="55D7E5BF" w14:textId="77777777" w:rsidR="00DD6D98" w:rsidRPr="009901C4" w:rsidRDefault="00DD6D98" w:rsidP="00DD6D98">
            <w:pPr>
              <w:pStyle w:val="AttributeTableBody"/>
              <w:jc w:val="left"/>
              <w:rPr>
                <w:noProof/>
              </w:rPr>
            </w:pPr>
            <w:r w:rsidRPr="009901C4">
              <w:rPr>
                <w:noProof/>
              </w:rPr>
              <w:t>Container Condition</w:t>
            </w:r>
          </w:p>
        </w:tc>
      </w:tr>
      <w:tr w:rsidR="00B07676" w:rsidRPr="00D00BBD" w14:paraId="5F792AB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0C409B" w14:textId="77777777" w:rsidR="00DD6D98" w:rsidRPr="009901C4" w:rsidRDefault="00DD6D98" w:rsidP="00DD6D98">
            <w:pPr>
              <w:pStyle w:val="AttributeTableBody"/>
              <w:rPr>
                <w:noProof/>
              </w:rPr>
            </w:pPr>
            <w:r w:rsidRPr="009901C4">
              <w:rPr>
                <w:noProof/>
              </w:rPr>
              <w:t>29</w:t>
            </w:r>
          </w:p>
        </w:tc>
        <w:tc>
          <w:tcPr>
            <w:tcW w:w="648" w:type="dxa"/>
            <w:tcBorders>
              <w:top w:val="dotted" w:sz="4" w:space="0" w:color="auto"/>
              <w:left w:val="nil"/>
              <w:bottom w:val="dotted" w:sz="4" w:space="0" w:color="auto"/>
              <w:right w:val="nil"/>
            </w:tcBorders>
            <w:shd w:val="clear" w:color="auto" w:fill="FFFFFF"/>
          </w:tcPr>
          <w:p w14:paraId="3C1742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E53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5C89D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92181B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579CC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B4A7B3" w14:textId="77777777" w:rsidR="00DD6D98" w:rsidRPr="009901C4" w:rsidRDefault="00573DBC" w:rsidP="00DD6D98">
            <w:pPr>
              <w:pStyle w:val="AttributeTableBody"/>
              <w:rPr>
                <w:rStyle w:val="HyperlinkTable"/>
                <w:noProof/>
              </w:rPr>
            </w:pPr>
            <w:hyperlink r:id="rId83" w:anchor="HL70494" w:history="1">
              <w:r w:rsidR="00DD6D98" w:rsidRPr="009901C4">
                <w:rPr>
                  <w:rStyle w:val="HyperlinkTable"/>
                  <w:noProof/>
                </w:rPr>
                <w:t>0494</w:t>
              </w:r>
            </w:hyperlink>
          </w:p>
        </w:tc>
        <w:tc>
          <w:tcPr>
            <w:tcW w:w="720" w:type="dxa"/>
            <w:tcBorders>
              <w:top w:val="dotted" w:sz="4" w:space="0" w:color="auto"/>
              <w:left w:val="nil"/>
              <w:bottom w:val="dotted" w:sz="4" w:space="0" w:color="auto"/>
              <w:right w:val="nil"/>
            </w:tcBorders>
            <w:shd w:val="clear" w:color="auto" w:fill="FFFFFF"/>
          </w:tcPr>
          <w:p w14:paraId="69927C6E" w14:textId="77777777" w:rsidR="00DD6D98" w:rsidRPr="009901C4" w:rsidRDefault="00DD6D98" w:rsidP="00DD6D98">
            <w:pPr>
              <w:pStyle w:val="AttributeTableBody"/>
              <w:rPr>
                <w:noProof/>
              </w:rPr>
            </w:pPr>
            <w:r w:rsidRPr="009901C4">
              <w:rPr>
                <w:noProof/>
              </w:rPr>
              <w:t>01775</w:t>
            </w:r>
          </w:p>
        </w:tc>
        <w:tc>
          <w:tcPr>
            <w:tcW w:w="3888" w:type="dxa"/>
            <w:tcBorders>
              <w:top w:val="dotted" w:sz="4" w:space="0" w:color="auto"/>
              <w:left w:val="nil"/>
              <w:bottom w:val="dotted" w:sz="4" w:space="0" w:color="auto"/>
              <w:right w:val="nil"/>
            </w:tcBorders>
            <w:shd w:val="clear" w:color="auto" w:fill="FFFFFF"/>
          </w:tcPr>
          <w:p w14:paraId="33BC7249" w14:textId="77777777" w:rsidR="00DD6D98" w:rsidRPr="009901C4" w:rsidRDefault="00DD6D98" w:rsidP="00DD6D98">
            <w:pPr>
              <w:pStyle w:val="AttributeTableBody"/>
              <w:jc w:val="left"/>
              <w:rPr>
                <w:noProof/>
              </w:rPr>
            </w:pPr>
            <w:r w:rsidRPr="009901C4">
              <w:rPr>
                <w:noProof/>
              </w:rPr>
              <w:t xml:space="preserve">Specimen Child Role </w:t>
            </w:r>
          </w:p>
        </w:tc>
      </w:tr>
      <w:tr w:rsidR="00B07676" w:rsidRPr="00D00BBD" w14:paraId="1A13A8A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67AFC7" w14:textId="77777777" w:rsidR="00DD6D98" w:rsidRPr="009901C4" w:rsidRDefault="00DD6D98" w:rsidP="00DD6D98">
            <w:pPr>
              <w:pStyle w:val="AttributeTableBody"/>
              <w:rPr>
                <w:noProof/>
              </w:rPr>
            </w:pPr>
            <w:r w:rsidRPr="009901C4">
              <w:rPr>
                <w:noProof/>
              </w:rPr>
              <w:t>30</w:t>
            </w:r>
          </w:p>
        </w:tc>
        <w:tc>
          <w:tcPr>
            <w:tcW w:w="648" w:type="dxa"/>
            <w:tcBorders>
              <w:top w:val="dotted" w:sz="4" w:space="0" w:color="auto"/>
              <w:left w:val="nil"/>
              <w:bottom w:val="dotted" w:sz="4" w:space="0" w:color="auto"/>
              <w:right w:val="nil"/>
            </w:tcBorders>
            <w:shd w:val="clear" w:color="auto" w:fill="FFFFFF"/>
          </w:tcPr>
          <w:p w14:paraId="12CF393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2B73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CC8B35"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3A0547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78B114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D23B9E0"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4E9E8670" w14:textId="77777777" w:rsidR="00DD6D98" w:rsidRPr="009901C4" w:rsidRDefault="00DD6D98" w:rsidP="00DD6D98">
            <w:pPr>
              <w:pStyle w:val="AttributeTableBody"/>
              <w:rPr>
                <w:noProof/>
              </w:rPr>
            </w:pPr>
            <w:r w:rsidRPr="009901C4">
              <w:rPr>
                <w:noProof/>
              </w:rPr>
              <w:t>02314</w:t>
            </w:r>
          </w:p>
        </w:tc>
        <w:tc>
          <w:tcPr>
            <w:tcW w:w="3888" w:type="dxa"/>
            <w:tcBorders>
              <w:top w:val="dotted" w:sz="4" w:space="0" w:color="auto"/>
              <w:left w:val="nil"/>
              <w:bottom w:val="dotted" w:sz="4" w:space="0" w:color="auto"/>
              <w:right w:val="nil"/>
            </w:tcBorders>
            <w:shd w:val="clear" w:color="auto" w:fill="FFFFFF"/>
          </w:tcPr>
          <w:p w14:paraId="32985C24" w14:textId="77777777" w:rsidR="00DD6D98" w:rsidRPr="009901C4" w:rsidRDefault="00DD6D98" w:rsidP="00DD6D98">
            <w:pPr>
              <w:pStyle w:val="AttributeTableBody"/>
              <w:jc w:val="left"/>
              <w:rPr>
                <w:noProof/>
              </w:rPr>
            </w:pPr>
            <w:r w:rsidRPr="009901C4">
              <w:rPr>
                <w:noProof/>
              </w:rPr>
              <w:t>Accession ID</w:t>
            </w:r>
          </w:p>
        </w:tc>
      </w:tr>
      <w:tr w:rsidR="00B07676" w:rsidRPr="00D00BBD" w14:paraId="6584B4F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F3A8EEB" w14:textId="77777777" w:rsidR="00DD6D98" w:rsidRPr="009901C4" w:rsidRDefault="00DD6D98" w:rsidP="00DD6D98">
            <w:pPr>
              <w:pStyle w:val="AttributeTableBody"/>
              <w:rPr>
                <w:noProof/>
              </w:rPr>
            </w:pPr>
            <w:r w:rsidRPr="009901C4">
              <w:rPr>
                <w:noProof/>
              </w:rPr>
              <w:t>31</w:t>
            </w:r>
          </w:p>
        </w:tc>
        <w:tc>
          <w:tcPr>
            <w:tcW w:w="648" w:type="dxa"/>
            <w:tcBorders>
              <w:top w:val="dotted" w:sz="4" w:space="0" w:color="auto"/>
              <w:left w:val="nil"/>
              <w:bottom w:val="dotted" w:sz="4" w:space="0" w:color="auto"/>
              <w:right w:val="nil"/>
            </w:tcBorders>
            <w:shd w:val="clear" w:color="auto" w:fill="FFFFFF"/>
          </w:tcPr>
          <w:p w14:paraId="0489D5A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6C42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1085A"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3C1A574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99274C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2964B5B"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AD5DF31" w14:textId="77777777" w:rsidR="00DD6D98" w:rsidRPr="009901C4" w:rsidRDefault="00DD6D98" w:rsidP="00DD6D98">
            <w:pPr>
              <w:pStyle w:val="AttributeTableBody"/>
              <w:rPr>
                <w:noProof/>
              </w:rPr>
            </w:pPr>
            <w:r w:rsidRPr="009901C4">
              <w:rPr>
                <w:noProof/>
              </w:rPr>
              <w:t>02315</w:t>
            </w:r>
          </w:p>
        </w:tc>
        <w:tc>
          <w:tcPr>
            <w:tcW w:w="3888" w:type="dxa"/>
            <w:tcBorders>
              <w:top w:val="dotted" w:sz="4" w:space="0" w:color="auto"/>
              <w:left w:val="nil"/>
              <w:bottom w:val="dotted" w:sz="4" w:space="0" w:color="auto"/>
              <w:right w:val="nil"/>
            </w:tcBorders>
            <w:shd w:val="clear" w:color="auto" w:fill="FFFFFF"/>
          </w:tcPr>
          <w:p w14:paraId="39E01B51" w14:textId="77777777" w:rsidR="00DD6D98" w:rsidRPr="009901C4" w:rsidRDefault="00DD6D98" w:rsidP="00DD6D98">
            <w:pPr>
              <w:pStyle w:val="AttributeTableBody"/>
              <w:jc w:val="left"/>
              <w:rPr>
                <w:noProof/>
              </w:rPr>
            </w:pPr>
            <w:r w:rsidRPr="009901C4">
              <w:rPr>
                <w:noProof/>
              </w:rPr>
              <w:t>Other Specimen ID</w:t>
            </w:r>
          </w:p>
        </w:tc>
      </w:tr>
      <w:tr w:rsidR="00B07676" w:rsidRPr="00D00BBD" w14:paraId="59A2350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F1F2699" w14:textId="77777777" w:rsidR="00DD6D98" w:rsidRPr="009901C4" w:rsidRDefault="00DD6D98" w:rsidP="00DD6D98">
            <w:pPr>
              <w:pStyle w:val="AttributeTableBody"/>
              <w:rPr>
                <w:noProof/>
              </w:rPr>
            </w:pPr>
            <w:r w:rsidRPr="009901C4">
              <w:rPr>
                <w:noProof/>
              </w:rPr>
              <w:t>32</w:t>
            </w:r>
          </w:p>
        </w:tc>
        <w:tc>
          <w:tcPr>
            <w:tcW w:w="648" w:type="dxa"/>
            <w:tcBorders>
              <w:top w:val="dotted" w:sz="4" w:space="0" w:color="auto"/>
              <w:left w:val="nil"/>
              <w:bottom w:val="dotted" w:sz="4" w:space="0" w:color="auto"/>
              <w:right w:val="nil"/>
            </w:tcBorders>
            <w:shd w:val="clear" w:color="auto" w:fill="FFFFFF"/>
          </w:tcPr>
          <w:p w14:paraId="59187E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0E9D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08CA74"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054BB80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4E0CAED"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7ED5B7C4"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7F7D9F4" w14:textId="77777777" w:rsidR="00DD6D98" w:rsidRPr="009901C4" w:rsidRDefault="00DD6D98" w:rsidP="00DD6D98">
            <w:pPr>
              <w:pStyle w:val="AttributeTableBody"/>
              <w:rPr>
                <w:noProof/>
              </w:rPr>
            </w:pPr>
            <w:r w:rsidRPr="009901C4">
              <w:rPr>
                <w:noProof/>
              </w:rPr>
              <w:t>02316</w:t>
            </w:r>
          </w:p>
        </w:tc>
        <w:tc>
          <w:tcPr>
            <w:tcW w:w="3888" w:type="dxa"/>
            <w:tcBorders>
              <w:top w:val="dotted" w:sz="4" w:space="0" w:color="auto"/>
              <w:left w:val="nil"/>
              <w:bottom w:val="dotted" w:sz="4" w:space="0" w:color="auto"/>
              <w:right w:val="nil"/>
            </w:tcBorders>
            <w:shd w:val="clear" w:color="auto" w:fill="FFFFFF"/>
          </w:tcPr>
          <w:p w14:paraId="2A715A4E" w14:textId="77777777" w:rsidR="00DD6D98" w:rsidRPr="009901C4" w:rsidRDefault="00DD6D98" w:rsidP="00DD6D98">
            <w:pPr>
              <w:pStyle w:val="AttributeTableBody"/>
              <w:jc w:val="left"/>
              <w:rPr>
                <w:noProof/>
              </w:rPr>
            </w:pPr>
            <w:r w:rsidRPr="009901C4">
              <w:rPr>
                <w:noProof/>
              </w:rPr>
              <w:t>Shipment ID</w:t>
            </w:r>
          </w:p>
        </w:tc>
      </w:tr>
      <w:tr w:rsidR="00B07676" w:rsidRPr="00D00BBD" w14:paraId="02E3D05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EDA484E" w14:textId="77777777" w:rsidR="00DD6D98" w:rsidRPr="009901C4" w:rsidRDefault="00DD6D98" w:rsidP="00DD6D98">
            <w:pPr>
              <w:pStyle w:val="AttributeTableBody"/>
              <w:rPr>
                <w:noProof/>
              </w:rPr>
            </w:pPr>
            <w:r>
              <w:rPr>
                <w:noProof/>
              </w:rPr>
              <w:lastRenderedPageBreak/>
              <w:t>33</w:t>
            </w:r>
          </w:p>
        </w:tc>
        <w:tc>
          <w:tcPr>
            <w:tcW w:w="648" w:type="dxa"/>
            <w:tcBorders>
              <w:top w:val="dotted" w:sz="4" w:space="0" w:color="auto"/>
              <w:left w:val="nil"/>
              <w:bottom w:val="dotted" w:sz="4" w:space="0" w:color="auto"/>
              <w:right w:val="nil"/>
            </w:tcBorders>
            <w:shd w:val="clear" w:color="auto" w:fill="FFFFFF"/>
          </w:tcPr>
          <w:p w14:paraId="5714B99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0CD3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6D9E61" w14:textId="77777777"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261E28D"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3D2A0B" w14:textId="77777777"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582B459"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24D97B1" w14:textId="77777777" w:rsidR="00DD6D98" w:rsidRPr="009901C4" w:rsidRDefault="00DD6D98" w:rsidP="00DD6D98">
            <w:pPr>
              <w:pStyle w:val="AttributeTableBody"/>
              <w:rPr>
                <w:noProof/>
              </w:rPr>
            </w:pPr>
            <w:r>
              <w:rPr>
                <w:noProof/>
              </w:rPr>
              <w:t>3485</w:t>
            </w:r>
          </w:p>
        </w:tc>
        <w:tc>
          <w:tcPr>
            <w:tcW w:w="3888" w:type="dxa"/>
            <w:tcBorders>
              <w:top w:val="dotted" w:sz="4" w:space="0" w:color="auto"/>
              <w:left w:val="nil"/>
              <w:bottom w:val="dotted" w:sz="4" w:space="0" w:color="auto"/>
              <w:right w:val="nil"/>
            </w:tcBorders>
            <w:shd w:val="clear" w:color="auto" w:fill="FFFFFF"/>
          </w:tcPr>
          <w:p w14:paraId="25C14794" w14:textId="77777777" w:rsidR="00DD6D98" w:rsidRPr="009901C4" w:rsidRDefault="00DD6D98" w:rsidP="00DD6D98">
            <w:pPr>
              <w:pStyle w:val="AttributeTableBody"/>
              <w:jc w:val="left"/>
              <w:rPr>
                <w:noProof/>
              </w:rPr>
            </w:pPr>
            <w:r>
              <w:rPr>
                <w:noProof/>
              </w:rPr>
              <w:t>Culture Start Date/Time</w:t>
            </w:r>
          </w:p>
        </w:tc>
      </w:tr>
      <w:tr w:rsidR="00B07676" w:rsidRPr="00D00BBD" w14:paraId="11CDBEB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BD19DB" w14:textId="77777777" w:rsidR="00DD6D98" w:rsidRPr="009901C4" w:rsidRDefault="00DD6D98" w:rsidP="00DD6D98">
            <w:pPr>
              <w:pStyle w:val="AttributeTableBody"/>
              <w:rPr>
                <w:noProof/>
              </w:rPr>
            </w:pPr>
            <w:r>
              <w:rPr>
                <w:noProof/>
              </w:rPr>
              <w:t>34</w:t>
            </w:r>
          </w:p>
        </w:tc>
        <w:tc>
          <w:tcPr>
            <w:tcW w:w="648" w:type="dxa"/>
            <w:tcBorders>
              <w:top w:val="dotted" w:sz="4" w:space="0" w:color="auto"/>
              <w:left w:val="nil"/>
              <w:bottom w:val="dotted" w:sz="4" w:space="0" w:color="auto"/>
              <w:right w:val="nil"/>
            </w:tcBorders>
            <w:shd w:val="clear" w:color="auto" w:fill="FFFFFF"/>
          </w:tcPr>
          <w:p w14:paraId="0995EE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9218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8D779" w14:textId="77777777"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1BBEE7BE"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5CD3300" w14:textId="77777777"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2C2A4BB6"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DA74E3F" w14:textId="77777777" w:rsidR="00DD6D98" w:rsidRPr="009901C4" w:rsidRDefault="00DD6D98" w:rsidP="00DD6D98">
            <w:pPr>
              <w:pStyle w:val="AttributeTableBody"/>
              <w:rPr>
                <w:noProof/>
              </w:rPr>
            </w:pPr>
            <w:r>
              <w:rPr>
                <w:noProof/>
              </w:rPr>
              <w:t>3486</w:t>
            </w:r>
          </w:p>
        </w:tc>
        <w:tc>
          <w:tcPr>
            <w:tcW w:w="3888" w:type="dxa"/>
            <w:tcBorders>
              <w:top w:val="dotted" w:sz="4" w:space="0" w:color="auto"/>
              <w:left w:val="nil"/>
              <w:bottom w:val="dotted" w:sz="4" w:space="0" w:color="auto"/>
              <w:right w:val="nil"/>
            </w:tcBorders>
            <w:shd w:val="clear" w:color="auto" w:fill="FFFFFF"/>
          </w:tcPr>
          <w:p w14:paraId="4671AB84" w14:textId="77777777" w:rsidR="00DD6D98" w:rsidRPr="009901C4" w:rsidRDefault="00DD6D98" w:rsidP="00DD6D98">
            <w:pPr>
              <w:pStyle w:val="AttributeTableBody"/>
              <w:jc w:val="left"/>
              <w:rPr>
                <w:noProof/>
              </w:rPr>
            </w:pPr>
            <w:r>
              <w:rPr>
                <w:noProof/>
              </w:rPr>
              <w:t>Culture Final Date/Time</w:t>
            </w:r>
          </w:p>
        </w:tc>
      </w:tr>
      <w:tr w:rsidR="00DD6D98" w:rsidRPr="00D00BBD" w14:paraId="0C5895D6"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D19810B" w14:textId="77777777" w:rsidR="00DD6D98" w:rsidRDefault="00DD6D98" w:rsidP="00DD6D98">
            <w:pPr>
              <w:pStyle w:val="AttributeTableBody"/>
              <w:rPr>
                <w:noProof/>
              </w:rPr>
            </w:pPr>
            <w:r>
              <w:rPr>
                <w:noProof/>
              </w:rPr>
              <w:t>35</w:t>
            </w:r>
          </w:p>
        </w:tc>
        <w:tc>
          <w:tcPr>
            <w:tcW w:w="648" w:type="dxa"/>
            <w:tcBorders>
              <w:top w:val="dotted" w:sz="4" w:space="0" w:color="auto"/>
              <w:left w:val="nil"/>
              <w:bottom w:val="single" w:sz="4" w:space="0" w:color="auto"/>
              <w:right w:val="nil"/>
            </w:tcBorders>
            <w:shd w:val="clear" w:color="auto" w:fill="FFFFFF"/>
          </w:tcPr>
          <w:p w14:paraId="76783652" w14:textId="6E8B3952" w:rsidR="00DD6D98" w:rsidRPr="009901C4" w:rsidRDefault="004350ED" w:rsidP="00DD6D98">
            <w:pPr>
              <w:pStyle w:val="AttributeTableBody"/>
              <w:rPr>
                <w:noProof/>
              </w:rPr>
            </w:pPr>
            <w:ins w:id="1513" w:author="Frank Oemig" w:date="2022-09-07T17:38:00Z">
              <w:r>
                <w:rPr>
                  <w:noProof/>
                </w:rPr>
                <w:t>1..1</w:t>
              </w:r>
            </w:ins>
            <w:del w:id="1514" w:author="Frank Oemig" w:date="2022-09-07T17:38:00Z">
              <w:r w:rsidR="00DD6D98" w:rsidDel="004350ED">
                <w:rPr>
                  <w:noProof/>
                </w:rPr>
                <w:delText>2..2</w:delText>
              </w:r>
            </w:del>
          </w:p>
        </w:tc>
        <w:tc>
          <w:tcPr>
            <w:tcW w:w="720" w:type="dxa"/>
            <w:tcBorders>
              <w:top w:val="dotted" w:sz="4" w:space="0" w:color="auto"/>
              <w:left w:val="nil"/>
              <w:bottom w:val="single" w:sz="4" w:space="0" w:color="auto"/>
              <w:right w:val="nil"/>
            </w:tcBorders>
            <w:shd w:val="clear" w:color="auto" w:fill="FFFFFF"/>
          </w:tcPr>
          <w:p w14:paraId="7CC8D1E2"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28D319" w14:textId="77777777" w:rsidR="00DD6D98" w:rsidRDefault="00DD6D98" w:rsidP="00DD6D98">
            <w:pPr>
              <w:pStyle w:val="AttributeTableBody"/>
              <w:rPr>
                <w:noProof/>
              </w:rPr>
            </w:pPr>
            <w:r>
              <w:rPr>
                <w:noProof/>
              </w:rPr>
              <w:t>ID</w:t>
            </w:r>
          </w:p>
        </w:tc>
        <w:tc>
          <w:tcPr>
            <w:tcW w:w="648" w:type="dxa"/>
            <w:tcBorders>
              <w:top w:val="dotted" w:sz="4" w:space="0" w:color="auto"/>
              <w:left w:val="nil"/>
              <w:bottom w:val="single" w:sz="4" w:space="0" w:color="auto"/>
              <w:right w:val="nil"/>
            </w:tcBorders>
            <w:shd w:val="clear" w:color="auto" w:fill="FFFFFF"/>
          </w:tcPr>
          <w:p w14:paraId="1C3733A3" w14:textId="77777777"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CC4A79E" w14:textId="77777777" w:rsidR="00DD6D98"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5F2319" w14:textId="77777777" w:rsidR="00DD6D98" w:rsidRPr="009901C4" w:rsidRDefault="00DD6D98" w:rsidP="00B07676">
            <w:pPr>
              <w:pStyle w:val="AttributeTableBody"/>
              <w:rPr>
                <w:rStyle w:val="HyperlinkTable"/>
                <w:noProof/>
              </w:rPr>
            </w:pPr>
            <w:r>
              <w:rPr>
                <w:rStyle w:val="HyperlinkTable"/>
                <w:noProof/>
              </w:rPr>
              <w:t>0206</w:t>
            </w:r>
          </w:p>
        </w:tc>
        <w:tc>
          <w:tcPr>
            <w:tcW w:w="720" w:type="dxa"/>
            <w:tcBorders>
              <w:top w:val="dotted" w:sz="4" w:space="0" w:color="auto"/>
              <w:left w:val="nil"/>
              <w:bottom w:val="single" w:sz="4" w:space="0" w:color="auto"/>
              <w:right w:val="nil"/>
            </w:tcBorders>
            <w:shd w:val="clear" w:color="auto" w:fill="FFFFFF"/>
          </w:tcPr>
          <w:p w14:paraId="2FD279F5" w14:textId="77777777" w:rsidR="00DD6D98" w:rsidRDefault="00DD6D98" w:rsidP="00DD6D98">
            <w:pPr>
              <w:pStyle w:val="AttributeTableBody"/>
              <w:rPr>
                <w:noProof/>
              </w:rPr>
            </w:pPr>
            <w:r>
              <w:rPr>
                <w:noProof/>
              </w:rPr>
              <w:t>00816</w:t>
            </w:r>
          </w:p>
        </w:tc>
        <w:tc>
          <w:tcPr>
            <w:tcW w:w="3888" w:type="dxa"/>
            <w:tcBorders>
              <w:top w:val="dotted" w:sz="4" w:space="0" w:color="auto"/>
              <w:left w:val="nil"/>
              <w:bottom w:val="single" w:sz="4" w:space="0" w:color="auto"/>
              <w:right w:val="nil"/>
            </w:tcBorders>
            <w:shd w:val="clear" w:color="auto" w:fill="FFFFFF"/>
          </w:tcPr>
          <w:p w14:paraId="389D79DB" w14:textId="77777777" w:rsidR="00DD6D98" w:rsidRDefault="00DD6D98" w:rsidP="00DD6D98">
            <w:pPr>
              <w:pStyle w:val="AttributeTableBody"/>
              <w:jc w:val="left"/>
              <w:rPr>
                <w:noProof/>
              </w:rPr>
            </w:pPr>
            <w:r>
              <w:rPr>
                <w:noProof/>
              </w:rPr>
              <w:t>Action Code</w:t>
            </w:r>
          </w:p>
        </w:tc>
      </w:tr>
    </w:tbl>
    <w:p w14:paraId="3D78ECF6" w14:textId="77777777" w:rsidR="00DD6D98" w:rsidRPr="009901C4" w:rsidRDefault="00DD6D98" w:rsidP="0043481A">
      <w:pPr>
        <w:pStyle w:val="Heading4"/>
        <w:numPr>
          <w:ilvl w:val="3"/>
          <w:numId w:val="32"/>
        </w:numPr>
        <w:rPr>
          <w:noProof/>
        </w:rPr>
      </w:pPr>
      <w:bookmarkStart w:id="1515" w:name="_Toc245874"/>
      <w:r w:rsidRPr="009901C4">
        <w:rPr>
          <w:noProof/>
        </w:rPr>
        <w:t xml:space="preserve">SPM field </w:t>
      </w:r>
      <w:r w:rsidRPr="0043481A">
        <w:t>definitions</w:t>
      </w:r>
      <w:bookmarkEnd w:id="1515"/>
      <w:r w:rsidRPr="009901C4">
        <w:rPr>
          <w:noProof/>
        </w:rPr>
        <w:fldChar w:fldCharType="begin"/>
      </w:r>
      <w:r w:rsidRPr="009901C4">
        <w:rPr>
          <w:noProof/>
        </w:rPr>
        <w:instrText xml:space="preserve"> XE "SPM - data element definitions" </w:instrText>
      </w:r>
      <w:r w:rsidRPr="009901C4">
        <w:rPr>
          <w:noProof/>
        </w:rPr>
        <w:fldChar w:fldCharType="end"/>
      </w:r>
      <w:bookmarkStart w:id="1516" w:name="_Toc234054763"/>
      <w:bookmarkEnd w:id="1516"/>
    </w:p>
    <w:p w14:paraId="63277860" w14:textId="77777777" w:rsidR="00DD6D98" w:rsidRPr="009901C4" w:rsidRDefault="00DD6D98" w:rsidP="0043481A">
      <w:pPr>
        <w:pStyle w:val="Heading4"/>
        <w:rPr>
          <w:noProof/>
        </w:rPr>
      </w:pPr>
      <w:bookmarkStart w:id="1517" w:name="_Toc245875"/>
      <w:r w:rsidRPr="009901C4">
        <w:rPr>
          <w:noProof/>
        </w:rPr>
        <w:t xml:space="preserve">SPM -1   Set ID </w:t>
      </w:r>
      <w:r w:rsidRPr="009901C4">
        <w:rPr>
          <w:noProof/>
        </w:rPr>
        <w:noBreakHyphen/>
        <w:t xml:space="preserve"> SPM   (SI)   </w:t>
      </w:r>
      <w:bookmarkEnd w:id="1517"/>
      <w:r w:rsidRPr="009901C4">
        <w:rPr>
          <w:noProof/>
        </w:rPr>
        <w:t xml:space="preserve">01754 </w:t>
      </w:r>
      <w:r w:rsidRPr="009901C4">
        <w:rPr>
          <w:noProof/>
        </w:rPr>
        <w:fldChar w:fldCharType="begin"/>
      </w:r>
      <w:r w:rsidRPr="009901C4">
        <w:rPr>
          <w:noProof/>
        </w:rPr>
        <w:instrText xml:space="preserve"> XE "set ID - SPM" </w:instrText>
      </w:r>
      <w:r w:rsidRPr="009901C4">
        <w:rPr>
          <w:noProof/>
        </w:rPr>
        <w:fldChar w:fldCharType="end"/>
      </w:r>
    </w:p>
    <w:p w14:paraId="7C41E100" w14:textId="77777777" w:rsidR="00DD6D98" w:rsidRPr="009901C4" w:rsidRDefault="00DD6D98" w:rsidP="00DD6D98">
      <w:pPr>
        <w:pStyle w:val="NormalIndented"/>
        <w:rPr>
          <w:noProof/>
        </w:rPr>
      </w:pPr>
      <w:r w:rsidRPr="009901C4">
        <w:rPr>
          <w:noProof/>
        </w:rPr>
        <w:t>Definition:  This field contains the sequence number.  This field is used to identify SPM segment instances in message structures where the SPM segment repeats.</w:t>
      </w:r>
    </w:p>
    <w:p w14:paraId="0661ACF2" w14:textId="77777777" w:rsidR="00DD6D98" w:rsidRPr="009901C4" w:rsidRDefault="00DD6D98" w:rsidP="0043481A">
      <w:pPr>
        <w:pStyle w:val="Heading4"/>
        <w:rPr>
          <w:noProof/>
        </w:rPr>
      </w:pPr>
      <w:bookmarkStart w:id="1518" w:name="_Toc245876"/>
      <w:r w:rsidRPr="009901C4">
        <w:rPr>
          <w:noProof/>
        </w:rPr>
        <w:t xml:space="preserve">SPM-2   Specimen </w:t>
      </w:r>
      <w:r w:rsidRPr="0043481A">
        <w:t>Identifier</w:t>
      </w:r>
      <w:r w:rsidRPr="009901C4">
        <w:rPr>
          <w:noProof/>
        </w:rPr>
        <w:t xml:space="preserve">   (EIP)   </w:t>
      </w:r>
      <w:bookmarkEnd w:id="1518"/>
      <w:r w:rsidRPr="009901C4">
        <w:rPr>
          <w:noProof/>
        </w:rPr>
        <w:t xml:space="preserve">01755 </w:t>
      </w:r>
      <w:r w:rsidRPr="009901C4">
        <w:rPr>
          <w:noProof/>
        </w:rPr>
        <w:fldChar w:fldCharType="begin"/>
      </w:r>
      <w:r w:rsidRPr="009901C4">
        <w:rPr>
          <w:noProof/>
        </w:rPr>
        <w:instrText xml:space="preserve"> XE "specimen ID" </w:instrText>
      </w:r>
      <w:r w:rsidRPr="009901C4">
        <w:rPr>
          <w:noProof/>
        </w:rPr>
        <w:fldChar w:fldCharType="end"/>
      </w:r>
    </w:p>
    <w:p w14:paraId="6C3481C6" w14:textId="77777777" w:rsidR="00DD6D98" w:rsidRDefault="00DD6D98" w:rsidP="00DD6D98">
      <w:pPr>
        <w:pStyle w:val="Components"/>
      </w:pPr>
      <w:r>
        <w:t>Components:  &lt;Placer Assigned Identifier (EI)&gt; ^ &lt;Filler Assigned Identifier (EI)&gt;</w:t>
      </w:r>
    </w:p>
    <w:p w14:paraId="35637C2C" w14:textId="77777777" w:rsidR="00DD6D98" w:rsidRDefault="00DD6D98" w:rsidP="00DD6D98">
      <w:pPr>
        <w:pStyle w:val="Components"/>
      </w:pPr>
      <w:r>
        <w:t>Subcomponents for Placer Assigned Identifier (EI):  &lt;Entity Identifier (ST)&gt; &amp; &lt;Namespace ID (IS)&gt; &amp; &lt;Universal ID (ST)&gt; &amp; &lt;Universal ID Type (ID)&gt;</w:t>
      </w:r>
    </w:p>
    <w:p w14:paraId="449F658C" w14:textId="77777777" w:rsidR="00DD6D98" w:rsidRDefault="00DD6D98" w:rsidP="00DD6D98">
      <w:pPr>
        <w:pStyle w:val="Components"/>
      </w:pPr>
      <w:r>
        <w:t>Subcomponents for Filler Assigned Identifier (EI):  &lt;Entity Identifier (ST)&gt; &amp; &lt;Namespace ID (IS)&gt; &amp; &lt;Universal ID (ST)&gt; &amp; &lt;Universal ID Type (ID)&gt;</w:t>
      </w:r>
    </w:p>
    <w:p w14:paraId="3207833A" w14:textId="77777777" w:rsidR="00DD6D98" w:rsidRPr="009901C4" w:rsidRDefault="00DD6D98" w:rsidP="00DD6D98">
      <w:pPr>
        <w:pStyle w:val="NormalIndented"/>
        <w:rPr>
          <w:noProof/>
        </w:rPr>
      </w:pPr>
      <w:r w:rsidRPr="009901C4">
        <w:rPr>
          <w:noProof/>
        </w:rPr>
        <w:t>Definition:  This field contains a unique identifier for the specimen as referenced by the Placer application, the Filler application, or both.</w:t>
      </w:r>
    </w:p>
    <w:p w14:paraId="654219F7" w14:textId="77777777" w:rsidR="00DD6D98" w:rsidRPr="009901C4" w:rsidRDefault="00DD6D98" w:rsidP="00DD6D98">
      <w:pPr>
        <w:pStyle w:val="NormalIndented"/>
        <w:rPr>
          <w:noProof/>
        </w:rPr>
      </w:pPr>
      <w:r w:rsidRPr="009901C4">
        <w:rPr>
          <w:noProof/>
        </w:rPr>
        <w:t xml:space="preserve">This field is not required, as there are use cases in which a unique specimen identifier may not exist.  In the first scenario, a placer application may initiate an observation request against an existing specimen without uniquely identifying the specimen.  Additionally, in the case of the TCU_U10 message structure, used in Automated equipment test code settings messages, the SPM segment is used to define required characteristics of the specimen.  As such, TCU_U10 uses SPM to define a virtual specimen, and a specific specimen </w:t>
      </w:r>
      <w:r>
        <w:rPr>
          <w:noProof/>
        </w:rPr>
        <w:t>identifier</w:t>
      </w:r>
      <w:r w:rsidRPr="009901C4">
        <w:rPr>
          <w:noProof/>
        </w:rPr>
        <w:t xml:space="preserve"> would not exist.  Filler applications would be expected to assign a Specimen I</w:t>
      </w:r>
      <w:r>
        <w:rPr>
          <w:noProof/>
        </w:rPr>
        <w:t xml:space="preserve">dentifier </w:t>
      </w:r>
      <w:r w:rsidRPr="009901C4">
        <w:rPr>
          <w:noProof/>
        </w:rPr>
        <w:t xml:space="preserve">and populate this field accordingly. </w:t>
      </w:r>
    </w:p>
    <w:p w14:paraId="33EB0707" w14:textId="77777777" w:rsidR="00DD6D98" w:rsidRPr="009901C4" w:rsidRDefault="00DD6D98" w:rsidP="0043481A">
      <w:pPr>
        <w:pStyle w:val="Heading4"/>
        <w:rPr>
          <w:noProof/>
        </w:rPr>
      </w:pPr>
      <w:bookmarkStart w:id="1519" w:name="_Toc245877"/>
      <w:r w:rsidRPr="009901C4">
        <w:rPr>
          <w:noProof/>
        </w:rPr>
        <w:t xml:space="preserve">SPM-3   </w:t>
      </w:r>
      <w:r w:rsidRPr="0043481A">
        <w:t>Specimen</w:t>
      </w:r>
      <w:r w:rsidRPr="009901C4">
        <w:rPr>
          <w:noProof/>
        </w:rPr>
        <w:t xml:space="preserve"> Parent IDs   (EIP)   </w:t>
      </w:r>
      <w:bookmarkEnd w:id="1519"/>
      <w:r w:rsidRPr="009901C4">
        <w:rPr>
          <w:noProof/>
        </w:rPr>
        <w:t xml:space="preserve">01756 </w:t>
      </w:r>
      <w:r w:rsidRPr="009901C4">
        <w:rPr>
          <w:noProof/>
        </w:rPr>
        <w:fldChar w:fldCharType="begin"/>
      </w:r>
      <w:r w:rsidRPr="009901C4">
        <w:rPr>
          <w:noProof/>
        </w:rPr>
        <w:instrText xml:space="preserve"> XE "specimen parent IDs" </w:instrText>
      </w:r>
      <w:r w:rsidRPr="009901C4">
        <w:rPr>
          <w:noProof/>
        </w:rPr>
        <w:fldChar w:fldCharType="end"/>
      </w:r>
    </w:p>
    <w:p w14:paraId="5A795967" w14:textId="77777777" w:rsidR="00DD6D98" w:rsidRDefault="00DD6D98" w:rsidP="00DD6D98">
      <w:pPr>
        <w:pStyle w:val="Components"/>
      </w:pPr>
      <w:r>
        <w:t>Components:  &lt;Placer Assigned Identifier (EI)&gt; ^ &lt;Filler Assigned Identifier (EI)&gt;</w:t>
      </w:r>
    </w:p>
    <w:p w14:paraId="7C67B7A8" w14:textId="77777777" w:rsidR="00DD6D98" w:rsidRDefault="00DD6D98" w:rsidP="00DD6D98">
      <w:pPr>
        <w:pStyle w:val="Components"/>
      </w:pPr>
      <w:r>
        <w:t>Subcomponents for Placer Assigned Identifier (EI):  &lt;Entity Identifier (ST)&gt; &amp; &lt;Namespace ID (IS)&gt; &amp; &lt;Universal ID (ST)&gt; &amp; &lt;Universal ID Type (ID)&gt;</w:t>
      </w:r>
    </w:p>
    <w:p w14:paraId="31FD8FCF" w14:textId="77777777" w:rsidR="00DD6D98" w:rsidRDefault="00DD6D98" w:rsidP="00DD6D98">
      <w:pPr>
        <w:pStyle w:val="Components"/>
      </w:pPr>
      <w:r>
        <w:t>Subcomponents for Filler Assigned Identifier (EI):  &lt;Entity Identifier (ST)&gt; &amp; &lt;Namespace ID (IS)&gt; &amp; &lt;Universal ID (ST)&gt; &amp; &lt;Universal ID Type (ID)&gt;</w:t>
      </w:r>
    </w:p>
    <w:p w14:paraId="6782C1B4" w14:textId="77777777" w:rsidR="00DD6D98" w:rsidRPr="009901C4" w:rsidRDefault="00DD6D98" w:rsidP="00DD6D98">
      <w:pPr>
        <w:pStyle w:val="NormalIndented"/>
        <w:rPr>
          <w:noProof/>
        </w:rPr>
      </w:pPr>
      <w:r w:rsidRPr="009901C4">
        <w:rPr>
          <w:noProof/>
        </w:rPr>
        <w:t>Definition:  This field contains the identifiers for the specimen or specimens that contributed to the specimen that is described by the segment instance.</w:t>
      </w:r>
    </w:p>
    <w:p w14:paraId="1E4DF780" w14:textId="77777777" w:rsidR="00DD6D98" w:rsidRPr="009901C4" w:rsidRDefault="00DD6D98" w:rsidP="00DD6D98">
      <w:pPr>
        <w:pStyle w:val="NormalIndented"/>
        <w:rPr>
          <w:noProof/>
        </w:rPr>
      </w:pPr>
      <w:r w:rsidRPr="009901C4">
        <w:rPr>
          <w:noProof/>
        </w:rPr>
        <w:t xml:space="preserve">If this field repeats, then </w:t>
      </w:r>
      <w:r w:rsidRPr="009901C4">
        <w:rPr>
          <w:rStyle w:val="ReferenceAttribute"/>
          <w:noProof/>
        </w:rPr>
        <w:t>SPM-11-Specimen Role</w:t>
      </w:r>
      <w:r w:rsidRPr="009901C4">
        <w:rPr>
          <w:noProof/>
        </w:rPr>
        <w:t xml:space="preserve"> should be valued with "L" (pooled).  The repetitions of this field then carry the specimen IDs of the parent specimens contributing to the pool. </w:t>
      </w:r>
    </w:p>
    <w:p w14:paraId="301CAC90" w14:textId="77777777" w:rsidR="00DD6D98" w:rsidRPr="009901C4" w:rsidRDefault="00DD6D98" w:rsidP="0043481A">
      <w:pPr>
        <w:pStyle w:val="Heading4"/>
        <w:rPr>
          <w:noProof/>
        </w:rPr>
      </w:pPr>
      <w:bookmarkStart w:id="1520" w:name="_Toc245878"/>
      <w:r w:rsidRPr="009901C4">
        <w:rPr>
          <w:noProof/>
        </w:rPr>
        <w:t xml:space="preserve">SPM-4   Specimen Type   (CWE)   01900 </w:t>
      </w:r>
      <w:r w:rsidRPr="009901C4">
        <w:rPr>
          <w:noProof/>
        </w:rPr>
        <w:fldChar w:fldCharType="begin"/>
      </w:r>
      <w:r w:rsidRPr="009901C4">
        <w:rPr>
          <w:noProof/>
        </w:rPr>
        <w:instrText xml:space="preserve"> XE "specimen type" </w:instrText>
      </w:r>
      <w:r w:rsidRPr="009901C4">
        <w:rPr>
          <w:noProof/>
        </w:rPr>
        <w:fldChar w:fldCharType="end"/>
      </w:r>
      <w:bookmarkEnd w:id="1520"/>
    </w:p>
    <w:p w14:paraId="5714D99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EC686B" w14:textId="77777777" w:rsidR="00DD6D98" w:rsidRPr="009901C4" w:rsidRDefault="00DD6D98" w:rsidP="00DD6D98">
      <w:pPr>
        <w:pStyle w:val="NormalIndented"/>
        <w:rPr>
          <w:noProof/>
        </w:rPr>
      </w:pPr>
      <w:r w:rsidRPr="009901C4">
        <w:rPr>
          <w:noProof/>
        </w:rPr>
        <w:t>Definition: This field describes the precise nature of the entity that will be the source material for the observation.</w:t>
      </w:r>
    </w:p>
    <w:p w14:paraId="696EC6A8" w14:textId="77777777" w:rsidR="00DD6D98" w:rsidRPr="009901C4" w:rsidRDefault="00DD6D98" w:rsidP="00DD6D98">
      <w:pPr>
        <w:pStyle w:val="NormalIndented"/>
        <w:rPr>
          <w:noProof/>
        </w:rPr>
      </w:pPr>
      <w:r w:rsidRPr="009901C4">
        <w:rPr>
          <w:noProof/>
        </w:rPr>
        <w:lastRenderedPageBreak/>
        <w:t>Any physical entity that may have observations made about it may qualify as a specimen.  The entry in this attribute describes the specific entity as precisely as possible, whether that is a complex organism (e.g., an ostrich) or a specific cellular mass (e.g., a specific muscle biopsy).</w:t>
      </w:r>
    </w:p>
    <w:p w14:paraId="59C8098D" w14:textId="77777777" w:rsidR="00DD6D98" w:rsidRPr="009901C4" w:rsidRDefault="00DD6D98" w:rsidP="00DD6D98">
      <w:pPr>
        <w:pStyle w:val="NormalIndented"/>
        <w:rPr>
          <w:noProof/>
        </w:rPr>
      </w:pPr>
      <w:r w:rsidRPr="009901C4">
        <w:rPr>
          <w:noProof/>
        </w:rPr>
        <w:t>A nationally recognized coding system is to be used for this field. Valid coding sources for this field include:</w:t>
      </w:r>
    </w:p>
    <w:p w14:paraId="6A233CFD" w14:textId="77777777" w:rsidR="00DD6D98" w:rsidRPr="009901C4" w:rsidRDefault="00573DBC" w:rsidP="00DD6D98">
      <w:pPr>
        <w:pStyle w:val="NormalListBullets"/>
        <w:numPr>
          <w:ilvl w:val="0"/>
          <w:numId w:val="29"/>
        </w:numPr>
        <w:rPr>
          <w:rStyle w:val="NormalIndentedChar"/>
          <w:noProof/>
        </w:rPr>
      </w:pPr>
      <w:hyperlink r:id="rId84" w:anchor="HL70487" w:history="1">
        <w:r w:rsidR="00DD6D98" w:rsidRPr="009901C4">
          <w:rPr>
            <w:rStyle w:val="HyperlinkText"/>
            <w:noProof/>
          </w:rPr>
          <w:t>HL7 Table 0487 – Specimen Type</w:t>
        </w:r>
      </w:hyperlink>
      <w:r w:rsidR="00DD6D98" w:rsidRPr="009901C4">
        <w:rPr>
          <w:rStyle w:val="NormalIndentedChar"/>
          <w:noProof/>
        </w:rPr>
        <w:t xml:space="preserve"> (replaces </w:t>
      </w:r>
      <w:hyperlink r:id="rId85" w:anchor="HL70070" w:history="1">
        <w:r w:rsidR="00DD6D98" w:rsidRPr="00184C6E">
          <w:rPr>
            <w:rStyle w:val="HyperlinkText"/>
          </w:rPr>
          <w:t>HL7 Table 0070 – Specimen source codes</w:t>
        </w:r>
      </w:hyperlink>
      <w:r w:rsidR="00DD6D98" w:rsidRPr="009901C4">
        <w:rPr>
          <w:rStyle w:val="NormalIndentedChar"/>
          <w:noProof/>
        </w:rPr>
        <w:t>)</w:t>
      </w:r>
    </w:p>
    <w:p w14:paraId="64E79CC9" w14:textId="77777777" w:rsidR="00DD6D98" w:rsidRPr="009901C4" w:rsidRDefault="00DD6D98" w:rsidP="00DD6D98">
      <w:pPr>
        <w:pStyle w:val="NormalListBullets"/>
        <w:numPr>
          <w:ilvl w:val="0"/>
          <w:numId w:val="29"/>
        </w:numPr>
        <w:rPr>
          <w:noProof/>
        </w:rPr>
      </w:pPr>
      <w:r w:rsidRPr="009901C4">
        <w:rPr>
          <w:noProof/>
        </w:rPr>
        <w:t xml:space="preserve">SNOMED, etc. </w:t>
      </w:r>
    </w:p>
    <w:p w14:paraId="2476B3EC" w14:textId="77777777" w:rsidR="00DD6D98" w:rsidRPr="009901C4" w:rsidRDefault="00DD6D98" w:rsidP="00DD6D98">
      <w:pPr>
        <w:pStyle w:val="NormalListBullets"/>
        <w:numPr>
          <w:ilvl w:val="0"/>
          <w:numId w:val="29"/>
        </w:numPr>
        <w:rPr>
          <w:noProof/>
        </w:rPr>
      </w:pPr>
      <w:r w:rsidRPr="009901C4">
        <w:rPr>
          <w:noProof/>
        </w:rPr>
        <w:t>Veterinary medicine may choose the tables supported for the components of this field as decided by their industry.</w:t>
      </w:r>
    </w:p>
    <w:p w14:paraId="78E12399" w14:textId="77777777" w:rsidR="00DD6D98" w:rsidRPr="009901C4" w:rsidRDefault="00DD6D98" w:rsidP="0043481A">
      <w:pPr>
        <w:pStyle w:val="Heading4"/>
        <w:rPr>
          <w:noProof/>
        </w:rPr>
      </w:pPr>
      <w:bookmarkStart w:id="1521" w:name="HL70487"/>
      <w:bookmarkStart w:id="1522" w:name="_Toc234054768"/>
      <w:bookmarkStart w:id="1523" w:name="_Toc234054773"/>
      <w:bookmarkStart w:id="1524" w:name="_Toc245879"/>
      <w:bookmarkEnd w:id="1521"/>
      <w:bookmarkEnd w:id="1522"/>
      <w:bookmarkEnd w:id="1523"/>
      <w:r w:rsidRPr="009901C4">
        <w:rPr>
          <w:noProof/>
        </w:rPr>
        <w:t xml:space="preserve">SPM-5   Specimen </w:t>
      </w:r>
      <w:r w:rsidRPr="0043481A">
        <w:t>Type</w:t>
      </w:r>
      <w:r w:rsidRPr="009901C4">
        <w:rPr>
          <w:noProof/>
        </w:rPr>
        <w:t xml:space="preserve"> Modifier   (CWE)   </w:t>
      </w:r>
      <w:bookmarkEnd w:id="1524"/>
      <w:r w:rsidRPr="009901C4">
        <w:rPr>
          <w:noProof/>
        </w:rPr>
        <w:t xml:space="preserve">01757 </w:t>
      </w:r>
      <w:r w:rsidRPr="009901C4">
        <w:rPr>
          <w:noProof/>
        </w:rPr>
        <w:fldChar w:fldCharType="begin"/>
      </w:r>
      <w:r w:rsidRPr="009901C4">
        <w:rPr>
          <w:noProof/>
        </w:rPr>
        <w:instrText xml:space="preserve"> XE "specimen type modifier" </w:instrText>
      </w:r>
      <w:r w:rsidRPr="009901C4">
        <w:rPr>
          <w:noProof/>
        </w:rPr>
        <w:fldChar w:fldCharType="end"/>
      </w:r>
    </w:p>
    <w:p w14:paraId="701F8DA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894CCF" w14:textId="77777777" w:rsidR="00DD6D98" w:rsidRPr="009901C4" w:rsidRDefault="00DD6D98" w:rsidP="00DD6D98">
      <w:pPr>
        <w:pStyle w:val="NormalIndented"/>
        <w:rPr>
          <w:noProof/>
        </w:rPr>
      </w:pPr>
      <w:r w:rsidRPr="009901C4">
        <w:rPr>
          <w:noProof/>
        </w:rPr>
        <w:t>Definition: This field contains modifying or qualifying description(s) about the specimen type</w:t>
      </w:r>
    </w:p>
    <w:p w14:paraId="7F54434A" w14:textId="77777777"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SPM-4 -Specimen Type</w:t>
      </w:r>
      <w:r w:rsidRPr="009901C4">
        <w:rPr>
          <w:noProof/>
        </w:rPr>
        <w:t xml:space="preserve">.  This is particularly useful when the code set used in </w:t>
      </w:r>
      <w:r w:rsidRPr="009901C4">
        <w:rPr>
          <w:rStyle w:val="ReferenceAttribute"/>
          <w:noProof/>
        </w:rPr>
        <w:t>SPM-4-Specimen Type</w:t>
      </w:r>
      <w:r w:rsidRPr="009901C4">
        <w:rPr>
          <w:noProof/>
        </w:rPr>
        <w:t xml:space="preserve"> does not provide the precision required to fully describe the specimen.  For example, if the specimen was precisely described as </w:t>
      </w:r>
      <w:r>
        <w:rPr>
          <w:noProof/>
        </w:rPr>
        <w:t>'</w:t>
      </w:r>
      <w:r w:rsidRPr="009901C4">
        <w:rPr>
          <w:noProof/>
        </w:rPr>
        <w:t>capillary venous blood</w:t>
      </w:r>
      <w:r>
        <w:rPr>
          <w:noProof/>
        </w:rPr>
        <w:t>'</w:t>
      </w:r>
      <w:r w:rsidRPr="009901C4">
        <w:rPr>
          <w:noProof/>
        </w:rPr>
        <w:t xml:space="preserve"> but the code set employed only provided </w:t>
      </w:r>
      <w:r>
        <w:rPr>
          <w:noProof/>
        </w:rPr>
        <w:t>'</w:t>
      </w:r>
      <w:r w:rsidRPr="009901C4">
        <w:rPr>
          <w:noProof/>
        </w:rPr>
        <w:t>venous blood,</w:t>
      </w:r>
      <w:r>
        <w:rPr>
          <w:noProof/>
        </w:rPr>
        <w:t>'</w:t>
      </w:r>
      <w:r w:rsidRPr="009901C4">
        <w:rPr>
          <w:noProof/>
        </w:rPr>
        <w:t xml:space="preserve"> this attribute could be employed to add the modifier </w:t>
      </w:r>
      <w:r>
        <w:rPr>
          <w:noProof/>
        </w:rPr>
        <w:t>'</w:t>
      </w:r>
      <w:r w:rsidRPr="009901C4">
        <w:rPr>
          <w:noProof/>
        </w:rPr>
        <w:t>capillary.</w:t>
      </w:r>
      <w:r>
        <w:rPr>
          <w:noProof/>
        </w:rPr>
        <w:t>'</w:t>
      </w:r>
      <w:r w:rsidRPr="009901C4">
        <w:rPr>
          <w:noProof/>
        </w:rPr>
        <w:t xml:space="preserve">  </w:t>
      </w:r>
    </w:p>
    <w:p w14:paraId="5EA66086" w14:textId="77777777" w:rsidR="00DD6D98" w:rsidRPr="009901C4" w:rsidRDefault="00DD6D98" w:rsidP="00DD6D98">
      <w:pPr>
        <w:pStyle w:val="NormalIndented"/>
        <w:rPr>
          <w:noProof/>
        </w:rPr>
      </w:pPr>
      <w:r w:rsidRPr="009901C4">
        <w:rPr>
          <w:noProof/>
        </w:rPr>
        <w:t xml:space="preserve">Refer to </w:t>
      </w:r>
      <w:hyperlink r:id="rId86" w:anchor="HL70541" w:history="1">
        <w:r w:rsidRPr="009901C4">
          <w:rPr>
            <w:rStyle w:val="HyperlinkText"/>
            <w:noProof/>
          </w:rPr>
          <w:t>User-Defined Table 0541 Specimen Type Modifier</w:t>
        </w:r>
      </w:hyperlink>
      <w:r w:rsidRPr="009901C4">
        <w:rPr>
          <w:noProof/>
        </w:rPr>
        <w:t xml:space="preserve"> for suggested values. </w:t>
      </w:r>
    </w:p>
    <w:p w14:paraId="2FD1CB39" w14:textId="77777777" w:rsidR="00DD6D98" w:rsidRPr="009901C4" w:rsidRDefault="00DD6D98" w:rsidP="0043481A">
      <w:pPr>
        <w:pStyle w:val="Heading4"/>
        <w:rPr>
          <w:noProof/>
        </w:rPr>
      </w:pPr>
      <w:bookmarkStart w:id="1525" w:name="_Toc234054778"/>
      <w:bookmarkStart w:id="1526" w:name="_Toc234054783"/>
      <w:bookmarkStart w:id="1527" w:name="_Toc245880"/>
      <w:bookmarkEnd w:id="1525"/>
      <w:bookmarkEnd w:id="1526"/>
      <w:r w:rsidRPr="009901C4">
        <w:rPr>
          <w:noProof/>
        </w:rPr>
        <w:t xml:space="preserve">SPM-6   Specimen </w:t>
      </w:r>
      <w:r w:rsidRPr="0043481A">
        <w:t>Additives</w:t>
      </w:r>
      <w:r w:rsidRPr="009901C4">
        <w:rPr>
          <w:noProof/>
        </w:rPr>
        <w:t xml:space="preserve"> (CWE)   </w:t>
      </w:r>
      <w:bookmarkEnd w:id="1527"/>
      <w:r w:rsidRPr="009901C4">
        <w:rPr>
          <w:noProof/>
        </w:rPr>
        <w:t xml:space="preserve">01758 </w:t>
      </w:r>
      <w:r w:rsidRPr="009901C4">
        <w:rPr>
          <w:noProof/>
        </w:rPr>
        <w:fldChar w:fldCharType="begin"/>
      </w:r>
      <w:r w:rsidRPr="009901C4">
        <w:rPr>
          <w:noProof/>
        </w:rPr>
        <w:instrText xml:space="preserve"> XE "specimen additives" </w:instrText>
      </w:r>
      <w:r w:rsidRPr="009901C4">
        <w:rPr>
          <w:noProof/>
        </w:rPr>
        <w:fldChar w:fldCharType="end"/>
      </w:r>
    </w:p>
    <w:p w14:paraId="1E6E1B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28B11D" w14:textId="77777777" w:rsidR="00DD6D98" w:rsidRPr="009901C4" w:rsidRDefault="00DD6D98" w:rsidP="00DD6D98">
      <w:pPr>
        <w:pStyle w:val="NormalIndented"/>
        <w:rPr>
          <w:noProof/>
        </w:rPr>
      </w:pPr>
      <w:r w:rsidRPr="009901C4">
        <w:rPr>
          <w:noProof/>
        </w:rPr>
        <w:t xml:space="preserve">Definition: This field identifies any additives introduced to the specimen before or at the time of collection.  These additives may be introduced in order to preserve, maintain or enhance the particular nature or component of the specimen.  Refer to </w:t>
      </w:r>
      <w:hyperlink r:id="rId87" w:anchor="HL70371" w:history="1">
        <w:r>
          <w:rPr>
            <w:rStyle w:val="HyperlinkText"/>
            <w:noProof/>
          </w:rPr>
          <w:t>HL7 Table 0371 – Additive/Preservative</w:t>
        </w:r>
      </w:hyperlink>
      <w:r w:rsidR="0045408A">
        <w:rPr>
          <w:noProof/>
        </w:rPr>
        <w:t xml:space="preserve"> f</w:t>
      </w:r>
      <w:r w:rsidRPr="009901C4">
        <w:rPr>
          <w:noProof/>
        </w:rPr>
        <w:t>or valid values.  When multiple additives are introduced and valid individual additive codes exist but a valid value for the combination does not exist, repeating the field with individual values is most appropriate.</w:t>
      </w:r>
    </w:p>
    <w:p w14:paraId="111F6347" w14:textId="77777777" w:rsidR="00DD6D98" w:rsidRPr="009901C4" w:rsidRDefault="00DD6D98" w:rsidP="0043481A">
      <w:pPr>
        <w:pStyle w:val="Heading4"/>
        <w:rPr>
          <w:noProof/>
        </w:rPr>
      </w:pPr>
      <w:bookmarkStart w:id="1528" w:name="_Toc245881"/>
      <w:r w:rsidRPr="009901C4">
        <w:rPr>
          <w:noProof/>
        </w:rPr>
        <w:lastRenderedPageBreak/>
        <w:t xml:space="preserve">SPM-7   Specimen </w:t>
      </w:r>
      <w:r w:rsidRPr="0043481A">
        <w:t>Collection</w:t>
      </w:r>
      <w:r w:rsidRPr="009901C4">
        <w:rPr>
          <w:noProof/>
        </w:rPr>
        <w:t xml:space="preserve"> Method   (CWE)   </w:t>
      </w:r>
      <w:bookmarkEnd w:id="1528"/>
      <w:r w:rsidRPr="009901C4">
        <w:rPr>
          <w:noProof/>
        </w:rPr>
        <w:t xml:space="preserve">01759 </w:t>
      </w:r>
      <w:r w:rsidRPr="009901C4">
        <w:rPr>
          <w:noProof/>
        </w:rPr>
        <w:fldChar w:fldCharType="begin"/>
      </w:r>
      <w:r w:rsidRPr="009901C4">
        <w:rPr>
          <w:noProof/>
        </w:rPr>
        <w:instrText xml:space="preserve"> XE "specimen collection method" </w:instrText>
      </w:r>
      <w:r w:rsidRPr="009901C4">
        <w:rPr>
          <w:noProof/>
        </w:rPr>
        <w:fldChar w:fldCharType="end"/>
      </w:r>
    </w:p>
    <w:p w14:paraId="7C30680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145DC0" w14:textId="77777777" w:rsidR="00DD6D98" w:rsidRPr="009901C4" w:rsidRDefault="00DD6D98" w:rsidP="00DD6D98">
      <w:pPr>
        <w:pStyle w:val="NormalIndented"/>
        <w:rPr>
          <w:noProof/>
        </w:rPr>
      </w:pPr>
      <w:r w:rsidRPr="009901C4">
        <w:rPr>
          <w:noProof/>
        </w:rPr>
        <w:t xml:space="preserve">Definition: Describes the procedure or process by which the specimen was collected. </w:t>
      </w:r>
    </w:p>
    <w:p w14:paraId="705D789F" w14:textId="77777777" w:rsidR="00DD6D98" w:rsidRPr="009901C4" w:rsidRDefault="00DD6D98" w:rsidP="00DD6D98">
      <w:pPr>
        <w:pStyle w:val="NormalIndented"/>
        <w:rPr>
          <w:noProof/>
        </w:rPr>
      </w:pPr>
      <w:r w:rsidRPr="009901C4">
        <w:rPr>
          <w:noProof/>
        </w:rPr>
        <w:t xml:space="preserve">Any nationally recognized coding system might be used for this field including SNOMED; alternatively the </w:t>
      </w:r>
      <w:hyperlink r:id="rId88" w:anchor="HL70488" w:history="1">
        <w:r w:rsidRPr="00184C6E">
          <w:rPr>
            <w:rStyle w:val="HyperlinkText"/>
          </w:rPr>
          <w:t>HL7 Table 0488 – Specimen Collection Method</w:t>
        </w:r>
      </w:hyperlink>
      <w:r w:rsidRPr="009901C4">
        <w:rPr>
          <w:noProof/>
        </w:rPr>
        <w:t xml:space="preserve"> may be used.   Veterinary medicine may choose the tables supported for the components of this field as decided by their industry.</w:t>
      </w:r>
    </w:p>
    <w:p w14:paraId="4CE95EDA" w14:textId="77777777" w:rsidR="00DD6D98" w:rsidRPr="009901C4" w:rsidRDefault="00DD6D98" w:rsidP="0043481A">
      <w:pPr>
        <w:pStyle w:val="Heading4"/>
        <w:rPr>
          <w:noProof/>
        </w:rPr>
      </w:pPr>
      <w:bookmarkStart w:id="1529" w:name="_Toc245882"/>
      <w:r w:rsidRPr="009901C4">
        <w:rPr>
          <w:noProof/>
        </w:rPr>
        <w:t xml:space="preserve">SPM-8   Specimen Source </w:t>
      </w:r>
      <w:r w:rsidRPr="0043481A">
        <w:t>Site</w:t>
      </w:r>
      <w:r w:rsidRPr="009901C4">
        <w:rPr>
          <w:noProof/>
        </w:rPr>
        <w:t xml:space="preserve">   (CWE)   01901 </w:t>
      </w:r>
      <w:r w:rsidRPr="009901C4">
        <w:rPr>
          <w:noProof/>
        </w:rPr>
        <w:fldChar w:fldCharType="begin"/>
      </w:r>
      <w:r w:rsidRPr="009901C4">
        <w:rPr>
          <w:noProof/>
        </w:rPr>
        <w:instrText xml:space="preserve"> XE "specimen source site" </w:instrText>
      </w:r>
      <w:r w:rsidRPr="009901C4">
        <w:rPr>
          <w:noProof/>
        </w:rPr>
        <w:fldChar w:fldCharType="end"/>
      </w:r>
      <w:bookmarkEnd w:id="1529"/>
    </w:p>
    <w:p w14:paraId="2FE8AB0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F649F2" w14:textId="77777777" w:rsidR="00DD6D98" w:rsidRPr="009901C4" w:rsidRDefault="00DD6D98" w:rsidP="00DD6D98">
      <w:pPr>
        <w:pStyle w:val="NormalIndented"/>
        <w:rPr>
          <w:noProof/>
        </w:rPr>
      </w:pPr>
      <w:r w:rsidRPr="009901C4">
        <w:rPr>
          <w:noProof/>
        </w:rPr>
        <w:t xml:space="preserve">Definition: specifies the source from which the specimen was obtained.  For example, in the case where a liver biopsy is obtained via a percutaneous needle, the source would be </w:t>
      </w:r>
      <w:r>
        <w:rPr>
          <w:noProof/>
        </w:rPr>
        <w:t>'</w:t>
      </w:r>
      <w:r w:rsidRPr="009901C4">
        <w:rPr>
          <w:noProof/>
        </w:rPr>
        <w:t>liver</w:t>
      </w:r>
      <w:r>
        <w:rPr>
          <w:noProof/>
        </w:rPr>
        <w:t xml:space="preserve">'. </w:t>
      </w:r>
      <w:r w:rsidRPr="00505B37">
        <w:rPr>
          <w:noProof/>
        </w:rPr>
        <w:t>Refer to Table 0784 - Specimen Source Site in Chapter 2C for valid values.</w:t>
      </w:r>
      <w:r w:rsidRPr="009901C4">
        <w:rPr>
          <w:noProof/>
        </w:rPr>
        <w:t xml:space="preserve">Any nationally recognized coding system might be used for this field including SNOMED; alternatively the </w:t>
      </w:r>
      <w:hyperlink r:id="rId89" w:anchor="HL70163" w:history="1">
        <w:r w:rsidRPr="00184C6E">
          <w:rPr>
            <w:rStyle w:val="HyperlinkText"/>
          </w:rPr>
          <w:t>HL7 Table 0163 – Body Site</w:t>
        </w:r>
      </w:hyperlink>
      <w:r w:rsidRPr="009901C4">
        <w:rPr>
          <w:noProof/>
        </w:rPr>
        <w:t xml:space="preserve"> may be used.   Veterinary medicine may choose the tables supported for the components of this field as decided by their industry.</w:t>
      </w:r>
    </w:p>
    <w:p w14:paraId="027F7BF2" w14:textId="77777777" w:rsidR="00DD6D98" w:rsidRPr="009901C4" w:rsidRDefault="00DD6D98" w:rsidP="0043481A">
      <w:pPr>
        <w:pStyle w:val="Heading4"/>
        <w:rPr>
          <w:noProof/>
        </w:rPr>
      </w:pPr>
      <w:bookmarkStart w:id="1530" w:name="_Toc245883"/>
      <w:r w:rsidRPr="009901C4">
        <w:rPr>
          <w:noProof/>
        </w:rPr>
        <w:t xml:space="preserve">SPM-9   Specimen </w:t>
      </w:r>
      <w:r w:rsidRPr="0043481A">
        <w:t>Source</w:t>
      </w:r>
      <w:r w:rsidRPr="009901C4">
        <w:rPr>
          <w:noProof/>
        </w:rPr>
        <w:t xml:space="preserve"> Site Modifier   (CWE)   </w:t>
      </w:r>
      <w:bookmarkEnd w:id="1530"/>
      <w:r w:rsidRPr="009901C4">
        <w:rPr>
          <w:noProof/>
        </w:rPr>
        <w:t xml:space="preserve">01760 </w:t>
      </w:r>
      <w:r w:rsidRPr="009901C4">
        <w:rPr>
          <w:noProof/>
        </w:rPr>
        <w:fldChar w:fldCharType="begin"/>
      </w:r>
      <w:r w:rsidRPr="009901C4">
        <w:rPr>
          <w:noProof/>
        </w:rPr>
        <w:instrText xml:space="preserve"> XE "specimen source site modifier" </w:instrText>
      </w:r>
      <w:r w:rsidRPr="009901C4">
        <w:rPr>
          <w:noProof/>
        </w:rPr>
        <w:fldChar w:fldCharType="end"/>
      </w:r>
    </w:p>
    <w:p w14:paraId="6FC29AC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B8900D" w14:textId="77777777" w:rsidR="00DD6D98" w:rsidRPr="009901C4" w:rsidRDefault="00DD6D98" w:rsidP="00DD6D98">
      <w:pPr>
        <w:pStyle w:val="NormalIndented"/>
        <w:rPr>
          <w:noProof/>
        </w:rPr>
      </w:pPr>
      <w:r w:rsidRPr="009901C4">
        <w:rPr>
          <w:noProof/>
        </w:rPr>
        <w:t>Definition: This field contains modifying or qualifying description(s) about the specimen source site</w:t>
      </w:r>
    </w:p>
    <w:p w14:paraId="1E7AFF58" w14:textId="77777777"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SPM-8 – Specimen Source Site</w:t>
      </w:r>
      <w:r w:rsidRPr="009901C4">
        <w:rPr>
          <w:noProof/>
        </w:rPr>
        <w:t xml:space="preserve">.  This is particularly useful when the code set used in </w:t>
      </w:r>
      <w:r w:rsidRPr="009901C4">
        <w:rPr>
          <w:rStyle w:val="Emphasis"/>
          <w:iCs/>
          <w:noProof/>
        </w:rPr>
        <w:t>SPM-8</w:t>
      </w:r>
      <w:r w:rsidRPr="009901C4">
        <w:rPr>
          <w:noProof/>
        </w:rPr>
        <w:t xml:space="preserve"> does not provide the precision required to fully describe the site from which the specimen originated.  For example, if the specimen source site was precisely described as </w:t>
      </w:r>
      <w:r>
        <w:rPr>
          <w:noProof/>
        </w:rPr>
        <w:t>'</w:t>
      </w:r>
      <w:r w:rsidRPr="009901C4">
        <w:rPr>
          <w:noProof/>
        </w:rPr>
        <w:t>left radial vein</w:t>
      </w:r>
      <w:r>
        <w:rPr>
          <w:noProof/>
        </w:rPr>
        <w:t>'</w:t>
      </w:r>
      <w:r w:rsidRPr="009901C4">
        <w:rPr>
          <w:noProof/>
        </w:rPr>
        <w:t xml:space="preserve"> but the code set employed only provided </w:t>
      </w:r>
      <w:r>
        <w:rPr>
          <w:noProof/>
        </w:rPr>
        <w:t>'</w:t>
      </w:r>
      <w:r w:rsidRPr="009901C4">
        <w:rPr>
          <w:noProof/>
        </w:rPr>
        <w:t>radial vein,</w:t>
      </w:r>
      <w:r>
        <w:rPr>
          <w:noProof/>
        </w:rPr>
        <w:t>'</w:t>
      </w:r>
      <w:r w:rsidRPr="009901C4">
        <w:rPr>
          <w:noProof/>
        </w:rPr>
        <w:t xml:space="preserve"> this attribute could be employed to add the modifier </w:t>
      </w:r>
      <w:r>
        <w:rPr>
          <w:noProof/>
        </w:rPr>
        <w:t>'</w:t>
      </w:r>
      <w:r w:rsidRPr="009901C4">
        <w:rPr>
          <w:noProof/>
        </w:rPr>
        <w:t>left.</w:t>
      </w:r>
      <w:r>
        <w:rPr>
          <w:noProof/>
        </w:rPr>
        <w:t>'</w:t>
      </w:r>
      <w:r w:rsidRPr="009901C4">
        <w:rPr>
          <w:noProof/>
        </w:rPr>
        <w:t xml:space="preserve">  </w:t>
      </w:r>
    </w:p>
    <w:p w14:paraId="6FA2846B" w14:textId="77777777" w:rsidR="00DD6D98" w:rsidRPr="009901C4" w:rsidRDefault="00DD6D98" w:rsidP="00DD6D98">
      <w:pPr>
        <w:pStyle w:val="NormalIndented"/>
        <w:rPr>
          <w:rFonts w:ascii="Arial" w:hAnsi="Arial"/>
          <w:b/>
          <w:noProof/>
          <w:vanish/>
        </w:rPr>
      </w:pPr>
      <w:r w:rsidRPr="009901C4">
        <w:rPr>
          <w:noProof/>
        </w:rPr>
        <w:t xml:space="preserve">Veterinary medicine may choose the tables supported for the components of this field as decided by their industry. </w:t>
      </w:r>
    </w:p>
    <w:p w14:paraId="48BEF894" w14:textId="77777777" w:rsidR="00DD6D98" w:rsidRPr="009901C4" w:rsidRDefault="00DD6D98" w:rsidP="00DD6D98">
      <w:pPr>
        <w:pStyle w:val="NormalIndented"/>
        <w:rPr>
          <w:noProof/>
        </w:rPr>
      </w:pPr>
      <w:r w:rsidRPr="009901C4">
        <w:rPr>
          <w:noProof/>
        </w:rPr>
        <w:t xml:space="preserve">Refer to </w:t>
      </w:r>
      <w:hyperlink r:id="rId90" w:anchor="HL70542" w:history="1">
        <w:r w:rsidRPr="009901C4">
          <w:rPr>
            <w:rStyle w:val="HyperlinkText"/>
            <w:noProof/>
          </w:rPr>
          <w:t>User-Defined Table 0542 – Specimen Source Type Modifier</w:t>
        </w:r>
      </w:hyperlink>
      <w:r w:rsidRPr="009901C4">
        <w:rPr>
          <w:noProof/>
        </w:rPr>
        <w:t xml:space="preserve"> for suggested values. </w:t>
      </w:r>
    </w:p>
    <w:p w14:paraId="61531B68" w14:textId="77777777" w:rsidR="00DD6D98" w:rsidRPr="009901C4" w:rsidRDefault="00DD6D98" w:rsidP="0043481A">
      <w:pPr>
        <w:pStyle w:val="Heading4"/>
        <w:rPr>
          <w:noProof/>
        </w:rPr>
      </w:pPr>
      <w:bookmarkStart w:id="1531" w:name="_Toc234054791"/>
      <w:bookmarkStart w:id="1532" w:name="_Toc234054796"/>
      <w:bookmarkStart w:id="1533" w:name="_Toc245884"/>
      <w:bookmarkEnd w:id="1531"/>
      <w:bookmarkEnd w:id="1532"/>
      <w:r w:rsidRPr="009901C4">
        <w:rPr>
          <w:noProof/>
        </w:rPr>
        <w:lastRenderedPageBreak/>
        <w:t xml:space="preserve">SPM-10   Specimen </w:t>
      </w:r>
      <w:r w:rsidRPr="0043481A">
        <w:t>Collection</w:t>
      </w:r>
      <w:r w:rsidRPr="009901C4">
        <w:rPr>
          <w:noProof/>
        </w:rPr>
        <w:t xml:space="preserve"> Site   (CWE)   </w:t>
      </w:r>
      <w:bookmarkEnd w:id="1533"/>
      <w:r w:rsidRPr="009901C4">
        <w:rPr>
          <w:noProof/>
        </w:rPr>
        <w:t xml:space="preserve">01761 </w:t>
      </w:r>
      <w:r w:rsidRPr="009901C4">
        <w:rPr>
          <w:noProof/>
        </w:rPr>
        <w:fldChar w:fldCharType="begin"/>
      </w:r>
      <w:r w:rsidRPr="009901C4">
        <w:rPr>
          <w:noProof/>
        </w:rPr>
        <w:instrText xml:space="preserve"> XE "specimen collection site" </w:instrText>
      </w:r>
      <w:r w:rsidRPr="009901C4">
        <w:rPr>
          <w:noProof/>
        </w:rPr>
        <w:fldChar w:fldCharType="end"/>
      </w:r>
    </w:p>
    <w:p w14:paraId="4C4F563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ABA2B3" w14:textId="77777777" w:rsidR="00DD6D98" w:rsidRPr="009901C4" w:rsidRDefault="00DD6D98" w:rsidP="00DD6D98">
      <w:pPr>
        <w:pStyle w:val="NormalIndented"/>
        <w:rPr>
          <w:noProof/>
        </w:rPr>
      </w:pPr>
      <w:r w:rsidRPr="009901C4">
        <w:rPr>
          <w:noProof/>
        </w:rPr>
        <w:t xml:space="preserve">Definition: This field differs from </w:t>
      </w:r>
      <w:r w:rsidRPr="009901C4">
        <w:rPr>
          <w:rStyle w:val="ReferenceAttribute"/>
          <w:noProof/>
        </w:rPr>
        <w:t>SPM-8-Specimen Source Site</w:t>
      </w:r>
      <w:r w:rsidRPr="009901C4">
        <w:rPr>
          <w:noProof/>
        </w:rPr>
        <w:t xml:space="preserve"> in those cases where the source site must be approached via a particular site (e.g., anatomic location).  For example, in the case where a liver biopsy is obtained via a percutaneous needle, the collection site would be the point of entry of the needle.  For venous blood collected from the left radial vein, the collection site could be "antecubital fossa".</w:t>
      </w:r>
    </w:p>
    <w:p w14:paraId="458D6646" w14:textId="77777777" w:rsidR="00DD6D98" w:rsidRPr="009901C4" w:rsidRDefault="00DD6D98" w:rsidP="00DD6D98">
      <w:pPr>
        <w:pStyle w:val="NormalIndented"/>
        <w:rPr>
          <w:noProof/>
        </w:rPr>
      </w:pPr>
      <w:r w:rsidRPr="009901C4">
        <w:rPr>
          <w:noProof/>
        </w:rPr>
        <w:t>Veterinary medicine may choose the tables supported for the components of this field as decided by their industry.</w:t>
      </w:r>
    </w:p>
    <w:p w14:paraId="5C995C93" w14:textId="77777777" w:rsidR="00DD6D98" w:rsidRPr="009901C4" w:rsidRDefault="00DD6D98" w:rsidP="00DD6D98">
      <w:pPr>
        <w:pStyle w:val="NormalIndented"/>
        <w:rPr>
          <w:noProof/>
        </w:rPr>
      </w:pPr>
      <w:r w:rsidRPr="009901C4">
        <w:rPr>
          <w:noProof/>
        </w:rPr>
        <w:t xml:space="preserve">Refer to </w:t>
      </w:r>
      <w:hyperlink r:id="rId91" w:anchor="HL70543" w:history="1">
        <w:r w:rsidRPr="009901C4">
          <w:rPr>
            <w:rStyle w:val="HyperlinkText"/>
            <w:noProof/>
          </w:rPr>
          <w:t>User-Defined Table 0543 – Specimen Collection Site</w:t>
        </w:r>
      </w:hyperlink>
      <w:r w:rsidRPr="009901C4">
        <w:rPr>
          <w:noProof/>
        </w:rPr>
        <w:t xml:space="preserve"> for suggested values. </w:t>
      </w:r>
    </w:p>
    <w:p w14:paraId="028168BE" w14:textId="77777777" w:rsidR="00DD6D98" w:rsidRPr="009901C4" w:rsidRDefault="00DD6D98" w:rsidP="0043481A">
      <w:pPr>
        <w:pStyle w:val="Heading4"/>
        <w:rPr>
          <w:noProof/>
        </w:rPr>
      </w:pPr>
      <w:bookmarkStart w:id="1534" w:name="_Toc234054801"/>
      <w:bookmarkStart w:id="1535" w:name="_Toc234054806"/>
      <w:bookmarkStart w:id="1536" w:name="_Toc245885"/>
      <w:bookmarkEnd w:id="1534"/>
      <w:bookmarkEnd w:id="1535"/>
      <w:r w:rsidRPr="009901C4">
        <w:rPr>
          <w:noProof/>
        </w:rPr>
        <w:t xml:space="preserve">SPM-11   Specimen Role   (CWE)   </w:t>
      </w:r>
      <w:bookmarkEnd w:id="1536"/>
      <w:r w:rsidRPr="009901C4">
        <w:rPr>
          <w:noProof/>
        </w:rPr>
        <w:t xml:space="preserve">01762 </w:t>
      </w:r>
      <w:r w:rsidRPr="009901C4">
        <w:rPr>
          <w:noProof/>
        </w:rPr>
        <w:fldChar w:fldCharType="begin"/>
      </w:r>
      <w:r w:rsidRPr="009901C4">
        <w:rPr>
          <w:noProof/>
        </w:rPr>
        <w:instrText xml:space="preserve"> XE "specimen role" </w:instrText>
      </w:r>
      <w:r w:rsidRPr="009901C4">
        <w:rPr>
          <w:noProof/>
        </w:rPr>
        <w:fldChar w:fldCharType="end"/>
      </w:r>
    </w:p>
    <w:p w14:paraId="399C05B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94C66E" w14:textId="77777777" w:rsidR="00DD6D98" w:rsidRPr="009901C4" w:rsidRDefault="00DD6D98" w:rsidP="00DD6D98">
      <w:pPr>
        <w:pStyle w:val="NormalIndented"/>
        <w:rPr>
          <w:noProof/>
        </w:rPr>
      </w:pPr>
      <w:r w:rsidRPr="009901C4">
        <w:rPr>
          <w:noProof/>
        </w:rPr>
        <w:t xml:space="preserve">This field indicates the role of the sample. Refer to </w:t>
      </w:r>
      <w:hyperlink r:id="rId92" w:anchor="HL70369" w:history="1">
        <w:r w:rsidRPr="009901C4">
          <w:rPr>
            <w:rStyle w:val="HyperlinkText"/>
            <w:noProof/>
          </w:rPr>
          <w:t>User-defined Table 0369 – Specimen role</w:t>
        </w:r>
      </w:hyperlink>
      <w:r w:rsidRPr="009901C4">
        <w:rPr>
          <w:noProof/>
        </w:rPr>
        <w:t xml:space="preserve"> for suggested values. Each of these values is normally identifiable by the systems and its components and can influence processing and data management related to the specimen.  </w:t>
      </w:r>
    </w:p>
    <w:p w14:paraId="338D3F3B" w14:textId="77777777" w:rsidR="00DD6D98" w:rsidRPr="009901C4" w:rsidRDefault="00DD6D98" w:rsidP="00DD6D98">
      <w:pPr>
        <w:pStyle w:val="NormalIndented"/>
        <w:rPr>
          <w:noProof/>
        </w:rPr>
      </w:pPr>
      <w:r w:rsidRPr="009901C4">
        <w:rPr>
          <w:noProof/>
        </w:rPr>
        <w:t>If this field is not populated, then the specimen described has no special, or specific, role other than serving as the focus of the observation.  Such specimens include patient, environmental and other specimens that are intended for analysis.</w:t>
      </w:r>
    </w:p>
    <w:p w14:paraId="4CBF8908" w14:textId="77777777" w:rsidR="00DD6D98" w:rsidRPr="009901C4" w:rsidRDefault="00DD6D98" w:rsidP="00DD6D98">
      <w:pPr>
        <w:pStyle w:val="NormalIndented"/>
        <w:rPr>
          <w:noProof/>
        </w:rPr>
      </w:pPr>
      <w:r w:rsidRPr="009901C4">
        <w:rPr>
          <w:noProof/>
        </w:rPr>
        <w:t>A grouped specimen consists of identical specimen types from multiple individuals that do not have individual identifiers and upon which the same services will be performed.  If the specimen role value is "G" then the Grouped Specimen Count (</w:t>
      </w:r>
      <w:r w:rsidRPr="009901C4">
        <w:rPr>
          <w:rStyle w:val="Emphasis"/>
          <w:iCs/>
          <w:noProof/>
        </w:rPr>
        <w:t>SPM-13</w:t>
      </w:r>
      <w:r w:rsidRPr="009901C4">
        <w:rPr>
          <w:noProof/>
        </w:rPr>
        <w:t xml:space="preserve">) must be valued with the total number of specimens contained in the group.  </w:t>
      </w:r>
    </w:p>
    <w:p w14:paraId="6AF8E680" w14:textId="77777777" w:rsidR="00DD6D98" w:rsidRPr="009901C4" w:rsidRDefault="00DD6D98" w:rsidP="00DD6D98">
      <w:pPr>
        <w:pStyle w:val="NormalIndented"/>
        <w:rPr>
          <w:noProof/>
        </w:rPr>
      </w:pPr>
      <w:r w:rsidRPr="009901C4">
        <w:rPr>
          <w:noProof/>
        </w:rPr>
        <w:t>If the specimen role is "L", the repetitions of Parent Specimen ID (SPM-4) represent the individual parent specimens that contribute to the pooled specimen.</w:t>
      </w:r>
    </w:p>
    <w:p w14:paraId="69AF9A3C" w14:textId="77777777" w:rsidR="00DD6D98" w:rsidRPr="009901C4" w:rsidRDefault="00DD6D98" w:rsidP="0043481A">
      <w:pPr>
        <w:pStyle w:val="Heading4"/>
        <w:rPr>
          <w:noProof/>
        </w:rPr>
      </w:pPr>
      <w:bookmarkStart w:id="1537" w:name="_Toc234054811"/>
      <w:bookmarkStart w:id="1538" w:name="_Toc245886"/>
      <w:bookmarkEnd w:id="1537"/>
      <w:r w:rsidRPr="009901C4">
        <w:rPr>
          <w:noProof/>
        </w:rPr>
        <w:t xml:space="preserve">SPM-12   Specimen Collection Amount   (CQ)   01902 </w:t>
      </w:r>
      <w:r w:rsidRPr="009901C4">
        <w:rPr>
          <w:noProof/>
        </w:rPr>
        <w:fldChar w:fldCharType="begin"/>
      </w:r>
      <w:r w:rsidRPr="009901C4">
        <w:rPr>
          <w:noProof/>
        </w:rPr>
        <w:instrText xml:space="preserve"> XE "specimen collection amount" </w:instrText>
      </w:r>
      <w:r w:rsidRPr="009901C4">
        <w:rPr>
          <w:noProof/>
        </w:rPr>
        <w:fldChar w:fldCharType="end"/>
      </w:r>
      <w:bookmarkEnd w:id="1538"/>
    </w:p>
    <w:p w14:paraId="10BCD2A1" w14:textId="77777777" w:rsidR="00DD6D98" w:rsidRDefault="00DD6D98" w:rsidP="00DD6D98">
      <w:pPr>
        <w:pStyle w:val="Components"/>
      </w:pPr>
      <w:r>
        <w:t>Components:  &lt;Quantity (NM)&gt; ^ &lt;Units (CWE)&gt;</w:t>
      </w:r>
    </w:p>
    <w:p w14:paraId="36E9345E"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8AD7BC" w14:textId="77777777" w:rsidR="00DD6D98" w:rsidRPr="009901C4" w:rsidRDefault="00DD6D98" w:rsidP="00DD6D98">
      <w:pPr>
        <w:pStyle w:val="NormalIndented"/>
        <w:rPr>
          <w:noProof/>
        </w:rPr>
      </w:pPr>
      <w:r w:rsidRPr="009901C4">
        <w:rPr>
          <w:noProof/>
        </w:rPr>
        <w:lastRenderedPageBreak/>
        <w:t>Definition:  This field specifies the volume or mass of the collected specimen. For laboratory tests, the collection volume is the volume of a specimen. Specifically, units should be expressed in the ISO Standard unit abbreviations (ISO</w:t>
      </w:r>
      <w:r w:rsidRPr="009901C4">
        <w:rPr>
          <w:noProof/>
        </w:rPr>
        <w:noBreakHyphen/>
        <w:t>2955, 1977).  This is a results-only field except when the placer or a party has already drawn the specimen.</w:t>
      </w:r>
      <w:r>
        <w:rPr>
          <w:noProof/>
        </w:rPr>
        <w:t xml:space="preserve">  </w:t>
      </w:r>
      <w:r w:rsidRPr="00DB6BE0">
        <w:t xml:space="preserve">Use of UCUM is strongly recommended as one of the delivered units (could be in addition to the local units). </w:t>
      </w:r>
      <w:r>
        <w:t xml:space="preserve"> </w:t>
      </w:r>
      <w:r w:rsidRPr="00DB6BE0">
        <w:t>(See Chapter 7 Section 7.4.2.6 for a full discussion regarding units.)</w:t>
      </w:r>
    </w:p>
    <w:p w14:paraId="08831C1F" w14:textId="77777777" w:rsidR="00DD6D98" w:rsidRPr="009901C4" w:rsidRDefault="00DD6D98" w:rsidP="0043481A">
      <w:pPr>
        <w:pStyle w:val="Heading4"/>
        <w:rPr>
          <w:noProof/>
        </w:rPr>
      </w:pPr>
      <w:bookmarkStart w:id="1539" w:name="_Toc245887"/>
      <w:r w:rsidRPr="009901C4">
        <w:rPr>
          <w:noProof/>
        </w:rPr>
        <w:t xml:space="preserve">SPM-13   Grouped Specimen Count   (NM)   </w:t>
      </w:r>
      <w:bookmarkEnd w:id="1539"/>
      <w:r w:rsidRPr="009901C4">
        <w:rPr>
          <w:noProof/>
        </w:rPr>
        <w:t xml:space="preserve">01763 </w:t>
      </w:r>
      <w:r w:rsidRPr="009901C4">
        <w:rPr>
          <w:noProof/>
        </w:rPr>
        <w:fldChar w:fldCharType="begin"/>
      </w:r>
      <w:r w:rsidRPr="009901C4">
        <w:rPr>
          <w:noProof/>
        </w:rPr>
        <w:instrText xml:space="preserve"> XE "grouped specimen count" </w:instrText>
      </w:r>
      <w:r w:rsidRPr="009901C4">
        <w:rPr>
          <w:noProof/>
        </w:rPr>
        <w:fldChar w:fldCharType="end"/>
      </w:r>
    </w:p>
    <w:p w14:paraId="28DA760E" w14:textId="77777777" w:rsidR="00DD6D98" w:rsidRPr="009901C4" w:rsidRDefault="00DD6D98" w:rsidP="00DD6D98">
      <w:pPr>
        <w:pStyle w:val="NormalIndented"/>
        <w:rPr>
          <w:noProof/>
        </w:rPr>
      </w:pPr>
      <w:r w:rsidRPr="009901C4">
        <w:rPr>
          <w:noProof/>
        </w:rPr>
        <w:t xml:space="preserve">Definition: This field refers to the number of individual specimens of a particular type represented by this instance of a specimen. The use of this field is restricted to specimens upon which all specimen related attributes are identical. This field would only be valued if </w:t>
      </w:r>
      <w:r>
        <w:rPr>
          <w:noProof/>
        </w:rPr>
        <w:t>SPM-11</w:t>
      </w:r>
      <w:r w:rsidRPr="009901C4">
        <w:rPr>
          <w:noProof/>
        </w:rPr>
        <w:t xml:space="preserve"> </w:t>
      </w:r>
      <w:r>
        <w:rPr>
          <w:noProof/>
        </w:rPr>
        <w:t>S</w:t>
      </w:r>
      <w:r w:rsidRPr="009901C4">
        <w:rPr>
          <w:noProof/>
        </w:rPr>
        <w:t xml:space="preserve">pecimen </w:t>
      </w:r>
      <w:r>
        <w:rPr>
          <w:noProof/>
        </w:rPr>
        <w:t>R</w:t>
      </w:r>
      <w:r w:rsidRPr="009901C4">
        <w:rPr>
          <w:noProof/>
        </w:rPr>
        <w:t>ole has the value "G"</w:t>
      </w:r>
      <w:r>
        <w:rPr>
          <w:noProof/>
        </w:rPr>
        <w:t xml:space="preserve"> or “L”</w:t>
      </w:r>
      <w:r w:rsidRPr="009901C4">
        <w:rPr>
          <w:noProof/>
        </w:rPr>
        <w:t xml:space="preserve">.  </w:t>
      </w:r>
    </w:p>
    <w:p w14:paraId="5FEFB1AE" w14:textId="77777777" w:rsidR="00DD6D98" w:rsidRPr="009901C4" w:rsidRDefault="00DD6D98" w:rsidP="0043481A">
      <w:pPr>
        <w:pStyle w:val="Heading4"/>
        <w:rPr>
          <w:noProof/>
        </w:rPr>
      </w:pPr>
      <w:bookmarkStart w:id="1540" w:name="_Toc245888"/>
      <w:r w:rsidRPr="009901C4">
        <w:rPr>
          <w:noProof/>
        </w:rPr>
        <w:t xml:space="preserve">SPM-14   Specimen Description   (ST)   </w:t>
      </w:r>
      <w:bookmarkEnd w:id="1540"/>
      <w:r w:rsidRPr="009901C4">
        <w:rPr>
          <w:noProof/>
        </w:rPr>
        <w:t xml:space="preserve">01764 </w:t>
      </w:r>
      <w:r w:rsidRPr="009901C4">
        <w:rPr>
          <w:noProof/>
        </w:rPr>
        <w:fldChar w:fldCharType="begin"/>
      </w:r>
      <w:r w:rsidRPr="009901C4">
        <w:rPr>
          <w:noProof/>
        </w:rPr>
        <w:instrText xml:space="preserve"> XE "specimen description" </w:instrText>
      </w:r>
      <w:r w:rsidRPr="009901C4">
        <w:rPr>
          <w:noProof/>
        </w:rPr>
        <w:fldChar w:fldCharType="end"/>
      </w:r>
    </w:p>
    <w:p w14:paraId="09803BB4" w14:textId="77777777" w:rsidR="00DD6D98" w:rsidRPr="009901C4" w:rsidRDefault="00DD6D98" w:rsidP="00DD6D98">
      <w:pPr>
        <w:pStyle w:val="NormalIndented"/>
        <w:rPr>
          <w:noProof/>
        </w:rPr>
      </w:pPr>
      <w:r w:rsidRPr="009901C4">
        <w:rPr>
          <w:noProof/>
        </w:rPr>
        <w:t xml:space="preserve">Definition: This is a text field that allows additional information </w:t>
      </w:r>
      <w:r w:rsidRPr="009901C4">
        <w:rPr>
          <w:rStyle w:val="Strong"/>
          <w:noProof/>
        </w:rPr>
        <w:t>specifically about the specimen</w:t>
      </w:r>
      <w:r w:rsidRPr="009901C4">
        <w:rPr>
          <w:noProof/>
        </w:rPr>
        <w:t xml:space="preserve"> to be sent in the message </w:t>
      </w:r>
    </w:p>
    <w:p w14:paraId="177F138D" w14:textId="77777777" w:rsidR="00DD6D98" w:rsidRPr="009901C4" w:rsidRDefault="00DD6D98" w:rsidP="0043481A">
      <w:pPr>
        <w:pStyle w:val="Heading4"/>
        <w:rPr>
          <w:noProof/>
        </w:rPr>
      </w:pPr>
      <w:bookmarkStart w:id="1541" w:name="_Toc245889"/>
      <w:r w:rsidRPr="009901C4">
        <w:rPr>
          <w:noProof/>
        </w:rPr>
        <w:t xml:space="preserve">SPM-15   Specimen Handling Code   (CWE)   </w:t>
      </w:r>
      <w:bookmarkEnd w:id="1541"/>
      <w:r w:rsidRPr="009901C4">
        <w:rPr>
          <w:noProof/>
        </w:rPr>
        <w:t xml:space="preserve">01908 </w:t>
      </w:r>
      <w:r w:rsidRPr="009901C4">
        <w:rPr>
          <w:noProof/>
        </w:rPr>
        <w:fldChar w:fldCharType="begin"/>
      </w:r>
      <w:r w:rsidRPr="009901C4">
        <w:rPr>
          <w:noProof/>
        </w:rPr>
        <w:instrText xml:space="preserve"> XE "specimen handling code" </w:instrText>
      </w:r>
      <w:r w:rsidRPr="009901C4">
        <w:rPr>
          <w:noProof/>
        </w:rPr>
        <w:fldChar w:fldCharType="end"/>
      </w:r>
    </w:p>
    <w:p w14:paraId="011DD3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4E6A50" w14:textId="77777777" w:rsidR="00DD6D98" w:rsidRPr="009901C4" w:rsidRDefault="00DD6D98" w:rsidP="00DD6D98">
      <w:pPr>
        <w:pStyle w:val="NormalIndented"/>
        <w:rPr>
          <w:noProof/>
        </w:rPr>
      </w:pPr>
      <w:r w:rsidRPr="009901C4">
        <w:rPr>
          <w:noProof/>
        </w:rPr>
        <w:t>Definition: This describes how the specimen and/or container need to be handled from the time of collection through the initiation of testing.  As this field is not required, no assumptions can be made as to meaning when this field is not populated.</w:t>
      </w:r>
    </w:p>
    <w:p w14:paraId="0B51706F" w14:textId="77777777" w:rsidR="00DD6D98" w:rsidRPr="009901C4" w:rsidRDefault="00DD6D98" w:rsidP="00DD6D98">
      <w:pPr>
        <w:pStyle w:val="NormalIndented"/>
        <w:rPr>
          <w:noProof/>
        </w:rPr>
      </w:pPr>
      <w:r w:rsidRPr="009901C4">
        <w:rPr>
          <w:noProof/>
        </w:rPr>
        <w:t xml:space="preserve">Refer to </w:t>
      </w:r>
      <w:hyperlink r:id="rId93" w:anchor="HL70376" w:history="1">
        <w:r w:rsidRPr="009901C4">
          <w:rPr>
            <w:rStyle w:val="HyperlinkText"/>
            <w:noProof/>
          </w:rPr>
          <w:t>User-defined Table 0376 – Special Handling Code</w:t>
        </w:r>
      </w:hyperlink>
      <w:r w:rsidRPr="009901C4">
        <w:rPr>
          <w:noProof/>
        </w:rPr>
        <w:t xml:space="preserve"> for suggested values.</w:t>
      </w:r>
    </w:p>
    <w:p w14:paraId="4E530A98" w14:textId="77777777" w:rsidR="00DD6D98" w:rsidRPr="009901C4" w:rsidRDefault="00DD6D98" w:rsidP="0043481A">
      <w:pPr>
        <w:pStyle w:val="Heading4"/>
        <w:rPr>
          <w:noProof/>
        </w:rPr>
      </w:pPr>
      <w:bookmarkStart w:id="1542" w:name="HL70376"/>
      <w:bookmarkStart w:id="1543" w:name="HL70396Ref"/>
      <w:bookmarkStart w:id="1544" w:name="_Toc234054864"/>
      <w:bookmarkStart w:id="1545" w:name="_Toc245890"/>
      <w:bookmarkEnd w:id="1542"/>
      <w:bookmarkEnd w:id="1543"/>
      <w:bookmarkEnd w:id="1544"/>
      <w:r w:rsidRPr="009901C4">
        <w:rPr>
          <w:noProof/>
        </w:rPr>
        <w:t xml:space="preserve">SPM-16   Specimen Risk Code   (CWE)   01903 </w:t>
      </w:r>
      <w:r w:rsidRPr="009901C4">
        <w:rPr>
          <w:noProof/>
        </w:rPr>
        <w:fldChar w:fldCharType="begin"/>
      </w:r>
      <w:r w:rsidRPr="009901C4">
        <w:rPr>
          <w:noProof/>
        </w:rPr>
        <w:instrText xml:space="preserve"> XE "specimen risk code" </w:instrText>
      </w:r>
      <w:r w:rsidRPr="009901C4">
        <w:rPr>
          <w:noProof/>
        </w:rPr>
        <w:fldChar w:fldCharType="end"/>
      </w:r>
      <w:bookmarkEnd w:id="1545"/>
    </w:p>
    <w:p w14:paraId="62CA52D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D9ECD6" w14:textId="77777777" w:rsidR="00DD6D98" w:rsidRPr="009901C4" w:rsidRDefault="00DD6D98" w:rsidP="00DD6D98">
      <w:pPr>
        <w:pStyle w:val="NormalIndented"/>
        <w:rPr>
          <w:noProof/>
        </w:rPr>
      </w:pPr>
      <w:r w:rsidRPr="009901C4">
        <w:rPr>
          <w:noProof/>
        </w:rPr>
        <w:t xml:space="preserve">Definition:  This field contains any known or suspected specimen hazards, e.g., exceptionally infectious agent or blood from a hepatitis patient.  Either code and/or text may be absent.  However, the code is always placed in the first component position and any free text in the second component.  Thus, a component delimiter must precede free text without a code.  Refer to </w:t>
      </w:r>
      <w:hyperlink r:id="rId94" w:anchor="HL70489" w:history="1">
        <w:r w:rsidRPr="009901C4">
          <w:rPr>
            <w:rStyle w:val="HyperlinkText"/>
            <w:noProof/>
          </w:rPr>
          <w:t>User-defined Table 0489 – Risk Codes</w:t>
        </w:r>
      </w:hyperlink>
      <w:r w:rsidRPr="009901C4">
        <w:rPr>
          <w:noProof/>
        </w:rPr>
        <w:t xml:space="preserve"> for suggested entries</w:t>
      </w:r>
    </w:p>
    <w:p w14:paraId="715F8D94" w14:textId="77777777" w:rsidR="00DD6D98" w:rsidRPr="009901C4" w:rsidRDefault="00DD6D98" w:rsidP="0043481A">
      <w:pPr>
        <w:pStyle w:val="Heading4"/>
        <w:rPr>
          <w:noProof/>
        </w:rPr>
      </w:pPr>
      <w:bookmarkStart w:id="1546" w:name="_Toc234054938"/>
      <w:bookmarkStart w:id="1547" w:name="_Toc245891"/>
      <w:bookmarkEnd w:id="1546"/>
      <w:r w:rsidRPr="009901C4">
        <w:rPr>
          <w:noProof/>
        </w:rPr>
        <w:t xml:space="preserve">SPM-17   Specimen Collection Date/Time   (DR)   </w:t>
      </w:r>
      <w:bookmarkEnd w:id="1547"/>
      <w:r w:rsidRPr="009901C4">
        <w:rPr>
          <w:noProof/>
        </w:rPr>
        <w:t xml:space="preserve">01765 </w:t>
      </w:r>
      <w:r w:rsidRPr="009901C4">
        <w:rPr>
          <w:noProof/>
        </w:rPr>
        <w:fldChar w:fldCharType="begin"/>
      </w:r>
      <w:r w:rsidRPr="009901C4">
        <w:rPr>
          <w:noProof/>
        </w:rPr>
        <w:instrText xml:space="preserve"> XE "specimen collection date/time" </w:instrText>
      </w:r>
      <w:r w:rsidRPr="009901C4">
        <w:rPr>
          <w:noProof/>
        </w:rPr>
        <w:fldChar w:fldCharType="end"/>
      </w:r>
    </w:p>
    <w:p w14:paraId="79C75DAC" w14:textId="77777777" w:rsidR="00DD6D98" w:rsidRDefault="00DD6D98" w:rsidP="00DD6D98">
      <w:pPr>
        <w:pStyle w:val="Components"/>
      </w:pPr>
      <w:bookmarkStart w:id="1548" w:name="DRComponent"/>
      <w:r>
        <w:t>Components:  &lt;Range Start Date/Time (DTM)&gt; ^ &lt;Range End Date/Time (DTM)&gt;</w:t>
      </w:r>
      <w:bookmarkEnd w:id="1548"/>
    </w:p>
    <w:p w14:paraId="706199E0" w14:textId="77777777" w:rsidR="00DD6D98" w:rsidRPr="009901C4" w:rsidRDefault="00DD6D98" w:rsidP="00DD6D98">
      <w:pPr>
        <w:pStyle w:val="NormalIndented"/>
        <w:rPr>
          <w:noProof/>
        </w:rPr>
      </w:pPr>
      <w:r w:rsidRPr="009901C4">
        <w:rPr>
          <w:noProof/>
        </w:rPr>
        <w:t>Definition: The date and time when the specimen was acquired from the source.  The use of the Date Range data type allows for description of specimens collected over a period of time, for example, 24-hour urine collection.  For specimens collected at a point in time, only the first component (start date/time) will be populated.</w:t>
      </w:r>
    </w:p>
    <w:p w14:paraId="6B591318" w14:textId="77777777" w:rsidR="00DD6D98" w:rsidRPr="009901C4" w:rsidRDefault="00DD6D98" w:rsidP="0043481A">
      <w:pPr>
        <w:pStyle w:val="Heading4"/>
        <w:rPr>
          <w:noProof/>
        </w:rPr>
      </w:pPr>
      <w:bookmarkStart w:id="1549" w:name="_Toc245892"/>
      <w:r w:rsidRPr="009901C4">
        <w:rPr>
          <w:noProof/>
        </w:rPr>
        <w:lastRenderedPageBreak/>
        <w:t>SPM-18   Specimen Received Date/Time   (DTM)   00248</w:t>
      </w:r>
      <w:bookmarkEnd w:id="1549"/>
      <w:r w:rsidRPr="009901C4">
        <w:rPr>
          <w:noProof/>
        </w:rPr>
        <w:t xml:space="preserve"> </w:t>
      </w:r>
      <w:r w:rsidRPr="009901C4">
        <w:rPr>
          <w:noProof/>
        </w:rPr>
        <w:fldChar w:fldCharType="begin"/>
      </w:r>
      <w:r w:rsidRPr="009901C4">
        <w:rPr>
          <w:noProof/>
        </w:rPr>
        <w:instrText xml:space="preserve"> XE "specimen received date/time" </w:instrText>
      </w:r>
      <w:r w:rsidRPr="009901C4">
        <w:rPr>
          <w:noProof/>
        </w:rPr>
        <w:fldChar w:fldCharType="end"/>
      </w:r>
    </w:p>
    <w:p w14:paraId="533E6F23" w14:textId="77777777" w:rsidR="00DD6D98" w:rsidRPr="009901C4" w:rsidRDefault="00DD6D98" w:rsidP="00DD6D98">
      <w:pPr>
        <w:pStyle w:val="NormalIndented"/>
        <w:rPr>
          <w:noProof/>
        </w:rPr>
      </w:pPr>
      <w:r w:rsidRPr="009901C4">
        <w:rPr>
          <w:noProof/>
        </w:rPr>
        <w:t>Definition:  The specimen received date/time is the time that the specimen is received at the diagnostic service</w:t>
      </w:r>
      <w:r>
        <w:rPr>
          <w:noProof/>
        </w:rPr>
        <w:t xml:space="preserve"> facility</w:t>
      </w:r>
      <w:r w:rsidRPr="009901C4">
        <w:rPr>
          <w:noProof/>
        </w:rPr>
        <w:t xml:space="preserve">.  The actual time that is recorded is based on how specimen receipt is managed and may correspond to the time the sample is logged in.  This is fundamentally different from </w:t>
      </w:r>
      <w:r w:rsidRPr="009901C4">
        <w:rPr>
          <w:rStyle w:val="ReferenceAttribute"/>
          <w:noProof/>
        </w:rPr>
        <w:t>SPM-17 Specimen Collection date/time</w:t>
      </w:r>
      <w:r w:rsidRPr="009901C4">
        <w:rPr>
          <w:noProof/>
        </w:rPr>
        <w:t xml:space="preserve">. </w:t>
      </w:r>
    </w:p>
    <w:p w14:paraId="1D3A6F74" w14:textId="77777777" w:rsidR="00DD6D98" w:rsidRPr="009901C4" w:rsidRDefault="00DD6D98" w:rsidP="0043481A">
      <w:pPr>
        <w:pStyle w:val="Heading4"/>
        <w:rPr>
          <w:noProof/>
        </w:rPr>
      </w:pPr>
      <w:bookmarkStart w:id="1550" w:name="_Toc245893"/>
      <w:r w:rsidRPr="009901C4">
        <w:rPr>
          <w:noProof/>
        </w:rPr>
        <w:t xml:space="preserve">SPM-19   Specimen Expiration Date/Time   (DTM)   </w:t>
      </w:r>
      <w:bookmarkEnd w:id="1550"/>
      <w:r w:rsidRPr="009901C4">
        <w:rPr>
          <w:noProof/>
        </w:rPr>
        <w:t xml:space="preserve">01904 </w:t>
      </w:r>
      <w:r w:rsidRPr="009901C4">
        <w:rPr>
          <w:noProof/>
        </w:rPr>
        <w:fldChar w:fldCharType="begin"/>
      </w:r>
      <w:r w:rsidRPr="009901C4">
        <w:rPr>
          <w:noProof/>
        </w:rPr>
        <w:instrText xml:space="preserve"> XE "specimen expiration date/time" </w:instrText>
      </w:r>
      <w:r w:rsidRPr="009901C4">
        <w:rPr>
          <w:noProof/>
        </w:rPr>
        <w:fldChar w:fldCharType="end"/>
      </w:r>
    </w:p>
    <w:p w14:paraId="65D27188" w14:textId="77777777" w:rsidR="00DD6D98" w:rsidRPr="009901C4" w:rsidRDefault="00DD6D98" w:rsidP="00DD6D98">
      <w:pPr>
        <w:pStyle w:val="NormalIndented"/>
        <w:rPr>
          <w:noProof/>
        </w:rPr>
      </w:pPr>
      <w:r w:rsidRPr="009901C4">
        <w:rPr>
          <w:noProof/>
        </w:rPr>
        <w:t xml:space="preserve">Definition: This field is the date and time the specimen can no longer be used for the purpose implied by the order.  For example, in the Blood Banking environment the specimen can no longer be used for pre-transfusion compatibility testing.   The specimen segment will include a </w:t>
      </w:r>
      <w:r w:rsidRPr="009901C4">
        <w:rPr>
          <w:rStyle w:val="ReferenceAttribute"/>
          <w:noProof/>
        </w:rPr>
        <w:t>SPM-21-Specimen Reject Reason</w:t>
      </w:r>
      <w:r w:rsidRPr="009901C4">
        <w:rPr>
          <w:noProof/>
        </w:rPr>
        <w:t xml:space="preserve"> of 'EX' indicating 'Expired' for message instances created after this date and time.</w:t>
      </w:r>
    </w:p>
    <w:p w14:paraId="555A57AE" w14:textId="77777777" w:rsidR="00DD6D98" w:rsidRPr="009901C4" w:rsidRDefault="00DD6D98" w:rsidP="0043481A">
      <w:pPr>
        <w:pStyle w:val="Heading4"/>
        <w:rPr>
          <w:noProof/>
        </w:rPr>
      </w:pPr>
      <w:bookmarkStart w:id="1551" w:name="_Toc245894"/>
      <w:r w:rsidRPr="009901C4">
        <w:rPr>
          <w:noProof/>
        </w:rPr>
        <w:t xml:space="preserve">SPM-20   Specimen Availability   (ID)   </w:t>
      </w:r>
      <w:bookmarkEnd w:id="1551"/>
      <w:r w:rsidRPr="009901C4">
        <w:rPr>
          <w:noProof/>
        </w:rPr>
        <w:t xml:space="preserve">01766 </w:t>
      </w:r>
      <w:r w:rsidRPr="009901C4">
        <w:rPr>
          <w:noProof/>
        </w:rPr>
        <w:fldChar w:fldCharType="begin"/>
      </w:r>
      <w:r w:rsidRPr="009901C4">
        <w:rPr>
          <w:noProof/>
        </w:rPr>
        <w:instrText xml:space="preserve"> XE "specimen availability" </w:instrText>
      </w:r>
      <w:r w:rsidRPr="009901C4">
        <w:rPr>
          <w:noProof/>
        </w:rPr>
        <w:fldChar w:fldCharType="end"/>
      </w:r>
    </w:p>
    <w:p w14:paraId="05E28FEC" w14:textId="77777777" w:rsidR="00DD6D98" w:rsidRPr="009901C4" w:rsidRDefault="00DD6D98" w:rsidP="00DD6D98">
      <w:pPr>
        <w:pStyle w:val="NormalIndented"/>
        <w:rPr>
          <w:noProof/>
        </w:rPr>
      </w:pPr>
      <w:r w:rsidRPr="009901C4">
        <w:rPr>
          <w:noProof/>
        </w:rPr>
        <w:t xml:space="preserve">Definition: This describes whether the specimen, as it exists, is currently available to use in an analysis.  Refer to </w:t>
      </w:r>
      <w:hyperlink r:id="rId95" w:anchor="HL70136" w:history="1">
        <w:r w:rsidRPr="00AB72C1">
          <w:rPr>
            <w:rStyle w:val="HyperlinkText"/>
          </w:rPr>
          <w:t>HL7 Table 0136 – Yes/No Indicator</w:t>
        </w:r>
      </w:hyperlink>
      <w:r w:rsidRPr="009901C4">
        <w:rPr>
          <w:noProof/>
        </w:rPr>
        <w:t xml:space="preserve"> for valid values.</w:t>
      </w:r>
    </w:p>
    <w:p w14:paraId="5FB7FED0" w14:textId="77777777" w:rsidR="00DD6D98" w:rsidRPr="009901C4" w:rsidRDefault="00DD6D98" w:rsidP="0043481A">
      <w:pPr>
        <w:pStyle w:val="Heading4"/>
        <w:rPr>
          <w:noProof/>
        </w:rPr>
      </w:pPr>
      <w:bookmarkStart w:id="1552" w:name="_Toc245895"/>
      <w:r w:rsidRPr="009901C4">
        <w:rPr>
          <w:noProof/>
        </w:rPr>
        <w:t xml:space="preserve">SPM-21   Specimen Reject Reason   (CWE)   </w:t>
      </w:r>
      <w:bookmarkEnd w:id="1552"/>
      <w:r w:rsidRPr="009901C4">
        <w:rPr>
          <w:noProof/>
        </w:rPr>
        <w:t xml:space="preserve">01767 </w:t>
      </w:r>
      <w:r w:rsidRPr="009901C4">
        <w:rPr>
          <w:noProof/>
        </w:rPr>
        <w:fldChar w:fldCharType="begin"/>
      </w:r>
      <w:r w:rsidRPr="009901C4">
        <w:rPr>
          <w:noProof/>
        </w:rPr>
        <w:instrText xml:space="preserve"> XE "specimen reject reason" </w:instrText>
      </w:r>
      <w:r w:rsidRPr="009901C4">
        <w:rPr>
          <w:noProof/>
        </w:rPr>
        <w:fldChar w:fldCharType="end"/>
      </w:r>
    </w:p>
    <w:p w14:paraId="30B7669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E7F126" w14:textId="77777777" w:rsidR="00DD6D98" w:rsidRPr="009901C4" w:rsidRDefault="00DD6D98" w:rsidP="00DD6D98">
      <w:pPr>
        <w:pStyle w:val="NormalIndented"/>
        <w:rPr>
          <w:noProof/>
        </w:rPr>
      </w:pPr>
      <w:r w:rsidRPr="009901C4">
        <w:rPr>
          <w:noProof/>
        </w:rPr>
        <w:t xml:space="preserve">Definition: This describes one or more reasons the specimen is rejected for the specified observation/result/analysis.  Refer to </w:t>
      </w:r>
      <w:hyperlink r:id="rId96" w:anchor="HL70490" w:history="1">
        <w:r w:rsidRPr="009901C4">
          <w:rPr>
            <w:rStyle w:val="HyperlinkText"/>
            <w:noProof/>
          </w:rPr>
          <w:t>HL7 Table 0490 – Specimen Reject Reason</w:t>
        </w:r>
      </w:hyperlink>
      <w:r w:rsidRPr="009901C4">
        <w:rPr>
          <w:noProof/>
        </w:rPr>
        <w:t xml:space="preserve"> for valid values.</w:t>
      </w:r>
    </w:p>
    <w:p w14:paraId="0B1AF20F" w14:textId="77777777" w:rsidR="00DD6D98" w:rsidRPr="009901C4" w:rsidRDefault="00DD6D98" w:rsidP="0043481A">
      <w:pPr>
        <w:pStyle w:val="Heading4"/>
        <w:rPr>
          <w:noProof/>
        </w:rPr>
      </w:pPr>
      <w:bookmarkStart w:id="1553" w:name="_Toc234054992"/>
      <w:bookmarkStart w:id="1554" w:name="_Toc245896"/>
      <w:bookmarkEnd w:id="1553"/>
      <w:r w:rsidRPr="009901C4">
        <w:rPr>
          <w:noProof/>
        </w:rPr>
        <w:t xml:space="preserve">SPM-22   Specimen Quality   (CWE)   </w:t>
      </w:r>
      <w:bookmarkEnd w:id="1554"/>
      <w:r w:rsidRPr="009901C4">
        <w:rPr>
          <w:noProof/>
        </w:rPr>
        <w:t xml:space="preserve">01768 </w:t>
      </w:r>
      <w:r w:rsidRPr="009901C4">
        <w:rPr>
          <w:noProof/>
        </w:rPr>
        <w:fldChar w:fldCharType="begin"/>
      </w:r>
      <w:r w:rsidRPr="009901C4">
        <w:rPr>
          <w:noProof/>
        </w:rPr>
        <w:instrText xml:space="preserve"> XE "specimen quality" </w:instrText>
      </w:r>
      <w:r w:rsidRPr="009901C4">
        <w:rPr>
          <w:noProof/>
        </w:rPr>
        <w:fldChar w:fldCharType="end"/>
      </w:r>
    </w:p>
    <w:p w14:paraId="23C4E63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C0B1BB" w14:textId="77777777" w:rsidR="00DD6D98" w:rsidRPr="009901C4" w:rsidRDefault="00DD6D98" w:rsidP="00DD6D98">
      <w:pPr>
        <w:pStyle w:val="NormalIndented"/>
        <w:rPr>
          <w:noProof/>
        </w:rPr>
      </w:pPr>
      <w:r w:rsidRPr="009901C4">
        <w:rPr>
          <w:noProof/>
        </w:rPr>
        <w:t xml:space="preserve">Definition: The degree or grade of excellence of the specimen at receipt.  The filler populates this attribute.  Refer to </w:t>
      </w:r>
      <w:hyperlink r:id="rId97" w:anchor="HL70491" w:history="1">
        <w:r w:rsidRPr="009901C4">
          <w:rPr>
            <w:rStyle w:val="HyperlinkText"/>
            <w:noProof/>
          </w:rPr>
          <w:t>User-defined Table 0491 – Specimen Quality</w:t>
        </w:r>
      </w:hyperlink>
      <w:r w:rsidRPr="009901C4">
        <w:rPr>
          <w:noProof/>
        </w:rPr>
        <w:t xml:space="preserve"> for suggested entries.</w:t>
      </w:r>
    </w:p>
    <w:p w14:paraId="226F4666" w14:textId="77777777" w:rsidR="00DD6D98" w:rsidRPr="009901C4" w:rsidRDefault="00DD6D98" w:rsidP="0043481A">
      <w:pPr>
        <w:pStyle w:val="Heading4"/>
        <w:rPr>
          <w:noProof/>
        </w:rPr>
      </w:pPr>
      <w:bookmarkStart w:id="1555" w:name="HL70491"/>
      <w:bookmarkStart w:id="1556" w:name="_Toc234055054"/>
      <w:bookmarkStart w:id="1557" w:name="_Toc245897"/>
      <w:bookmarkEnd w:id="1555"/>
      <w:bookmarkEnd w:id="1556"/>
      <w:r w:rsidRPr="009901C4">
        <w:rPr>
          <w:noProof/>
        </w:rPr>
        <w:t xml:space="preserve">SPM-23   Specimen Appropriateness   (CWE)   </w:t>
      </w:r>
      <w:bookmarkEnd w:id="1557"/>
      <w:r w:rsidRPr="009901C4">
        <w:rPr>
          <w:noProof/>
        </w:rPr>
        <w:t xml:space="preserve">01769 </w:t>
      </w:r>
      <w:r w:rsidRPr="009901C4">
        <w:rPr>
          <w:noProof/>
        </w:rPr>
        <w:fldChar w:fldCharType="begin"/>
      </w:r>
      <w:r w:rsidRPr="009901C4">
        <w:rPr>
          <w:noProof/>
        </w:rPr>
        <w:instrText xml:space="preserve"> XE "specimen appropriateness" </w:instrText>
      </w:r>
      <w:r w:rsidRPr="009901C4">
        <w:rPr>
          <w:noProof/>
        </w:rPr>
        <w:fldChar w:fldCharType="end"/>
      </w:r>
    </w:p>
    <w:p w14:paraId="21EC8D6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F858F2" w14:textId="77777777" w:rsidR="00DD6D98" w:rsidRPr="009901C4" w:rsidRDefault="00DD6D98" w:rsidP="00DD6D98">
      <w:pPr>
        <w:pStyle w:val="NormalIndented"/>
        <w:rPr>
          <w:noProof/>
        </w:rPr>
      </w:pPr>
      <w:r w:rsidRPr="009901C4">
        <w:rPr>
          <w:noProof/>
        </w:rPr>
        <w:t xml:space="preserve">Definition: The suitability of the specimen for the particular planned use as determined by the filler.  Refer to </w:t>
      </w:r>
      <w:hyperlink r:id="rId98" w:anchor="HL70492" w:history="1">
        <w:r w:rsidRPr="009901C4">
          <w:rPr>
            <w:rStyle w:val="HyperlinkText"/>
            <w:noProof/>
          </w:rPr>
          <w:t>User-defined Table 0492 – Specimen Appropriateness</w:t>
        </w:r>
      </w:hyperlink>
      <w:r w:rsidRPr="009901C4">
        <w:rPr>
          <w:noProof/>
        </w:rPr>
        <w:t xml:space="preserve"> for suggested entries.</w:t>
      </w:r>
    </w:p>
    <w:p w14:paraId="7478F0D0" w14:textId="77777777" w:rsidR="00DD6D98" w:rsidRPr="009901C4" w:rsidRDefault="00DD6D98" w:rsidP="0043481A">
      <w:pPr>
        <w:pStyle w:val="Heading4"/>
        <w:rPr>
          <w:noProof/>
        </w:rPr>
      </w:pPr>
      <w:bookmarkStart w:id="1558" w:name="HL70492"/>
      <w:bookmarkStart w:id="1559" w:name="_Toc234055076"/>
      <w:bookmarkStart w:id="1560" w:name="_Toc245898"/>
      <w:bookmarkEnd w:id="1558"/>
      <w:bookmarkEnd w:id="1559"/>
      <w:r w:rsidRPr="009901C4">
        <w:rPr>
          <w:noProof/>
        </w:rPr>
        <w:lastRenderedPageBreak/>
        <w:t xml:space="preserve">SPM-24   Specimen Condition   (CWE)   </w:t>
      </w:r>
      <w:bookmarkEnd w:id="1560"/>
      <w:r w:rsidRPr="009901C4">
        <w:rPr>
          <w:noProof/>
        </w:rPr>
        <w:t xml:space="preserve">01770 </w:t>
      </w:r>
      <w:r w:rsidRPr="009901C4">
        <w:rPr>
          <w:noProof/>
        </w:rPr>
        <w:fldChar w:fldCharType="begin"/>
      </w:r>
      <w:r w:rsidRPr="009901C4">
        <w:rPr>
          <w:noProof/>
        </w:rPr>
        <w:instrText xml:space="preserve"> XE "specimen condition" </w:instrText>
      </w:r>
      <w:r w:rsidRPr="009901C4">
        <w:rPr>
          <w:noProof/>
        </w:rPr>
        <w:fldChar w:fldCharType="end"/>
      </w:r>
    </w:p>
    <w:p w14:paraId="5EBB3E8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5B3263" w14:textId="77777777" w:rsidR="00DD6D98" w:rsidRPr="009901C4" w:rsidRDefault="00DD6D98" w:rsidP="00DD6D98">
      <w:pPr>
        <w:pStyle w:val="NormalIndented"/>
        <w:rPr>
          <w:noProof/>
        </w:rPr>
      </w:pPr>
      <w:r w:rsidRPr="009901C4">
        <w:rPr>
          <w:noProof/>
        </w:rPr>
        <w:t xml:space="preserve">Definition: A mode or state of being that describes the nature of the specimen.  Refer to </w:t>
      </w:r>
      <w:hyperlink r:id="rId99" w:anchor="HL70493" w:history="1">
        <w:r w:rsidRPr="009901C4">
          <w:rPr>
            <w:rStyle w:val="HyperlinkText"/>
            <w:noProof/>
          </w:rPr>
          <w:t>User-defined Table 0493 – Specimen Condition</w:t>
        </w:r>
      </w:hyperlink>
      <w:r w:rsidRPr="009901C4">
        <w:rPr>
          <w:noProof/>
        </w:rPr>
        <w:t xml:space="preserve"> for suggested entries.</w:t>
      </w:r>
    </w:p>
    <w:p w14:paraId="55A8DC47" w14:textId="77777777" w:rsidR="00DD6D98" w:rsidRPr="009901C4" w:rsidRDefault="00DD6D98" w:rsidP="0043481A">
      <w:pPr>
        <w:pStyle w:val="Heading4"/>
        <w:rPr>
          <w:noProof/>
        </w:rPr>
      </w:pPr>
      <w:bookmarkStart w:id="1561" w:name="HL70493"/>
      <w:bookmarkStart w:id="1562" w:name="_Toc234055098"/>
      <w:bookmarkStart w:id="1563" w:name="_Toc245899"/>
      <w:bookmarkEnd w:id="1561"/>
      <w:bookmarkEnd w:id="1562"/>
      <w:r w:rsidRPr="009901C4">
        <w:rPr>
          <w:noProof/>
        </w:rPr>
        <w:t xml:space="preserve">SPM-25   Specimen Current Quantity   (CQ)  </w:t>
      </w:r>
      <w:bookmarkEnd w:id="1563"/>
      <w:r w:rsidRPr="009901C4">
        <w:rPr>
          <w:noProof/>
        </w:rPr>
        <w:t xml:space="preserve"> 01771 </w:t>
      </w:r>
      <w:r w:rsidRPr="009901C4">
        <w:rPr>
          <w:noProof/>
        </w:rPr>
        <w:fldChar w:fldCharType="begin"/>
      </w:r>
      <w:r w:rsidRPr="009901C4">
        <w:rPr>
          <w:noProof/>
        </w:rPr>
        <w:instrText xml:space="preserve"> XE "specimen current quantity" </w:instrText>
      </w:r>
      <w:r w:rsidRPr="009901C4">
        <w:rPr>
          <w:noProof/>
        </w:rPr>
        <w:fldChar w:fldCharType="end"/>
      </w:r>
    </w:p>
    <w:p w14:paraId="4A17613D" w14:textId="77777777" w:rsidR="00DD6D98" w:rsidRDefault="00DD6D98" w:rsidP="00DD6D98">
      <w:pPr>
        <w:pStyle w:val="Components"/>
      </w:pPr>
      <w:r>
        <w:t>Components:  &lt;Quantity (NM)&gt; ^ &lt;Units (CWE)&gt;</w:t>
      </w:r>
    </w:p>
    <w:p w14:paraId="7DFA4C01"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42C352" w14:textId="77777777" w:rsidR="00DD6D98" w:rsidRPr="009901C4" w:rsidRDefault="00DD6D98" w:rsidP="00DD6D98">
      <w:pPr>
        <w:pStyle w:val="NormalIndented"/>
        <w:rPr>
          <w:noProof/>
        </w:rPr>
      </w:pPr>
      <w:r w:rsidRPr="009901C4">
        <w:rPr>
          <w:noProof/>
        </w:rPr>
        <w:t>Definition: This attributes contains the amount of specimen that currently exists or is available for use in further testing.</w:t>
      </w:r>
    </w:p>
    <w:p w14:paraId="4A4BC521" w14:textId="77777777" w:rsidR="00DD6D98" w:rsidRPr="009901C4" w:rsidRDefault="00DD6D98" w:rsidP="0043481A">
      <w:pPr>
        <w:pStyle w:val="Heading4"/>
        <w:rPr>
          <w:noProof/>
        </w:rPr>
      </w:pPr>
      <w:bookmarkStart w:id="1564" w:name="_Toc245900"/>
      <w:r w:rsidRPr="009901C4">
        <w:rPr>
          <w:noProof/>
        </w:rPr>
        <w:t xml:space="preserve">SPM-26   Number of Specimen Containers   (NM)   </w:t>
      </w:r>
      <w:bookmarkEnd w:id="1564"/>
      <w:r w:rsidRPr="009901C4">
        <w:rPr>
          <w:noProof/>
        </w:rPr>
        <w:t xml:space="preserve">01772 </w:t>
      </w:r>
      <w:r w:rsidRPr="009901C4">
        <w:rPr>
          <w:noProof/>
        </w:rPr>
        <w:fldChar w:fldCharType="begin"/>
      </w:r>
      <w:r w:rsidRPr="009901C4">
        <w:rPr>
          <w:noProof/>
        </w:rPr>
        <w:instrText xml:space="preserve"> XE "number of specimen containers" </w:instrText>
      </w:r>
      <w:r w:rsidRPr="009901C4">
        <w:rPr>
          <w:noProof/>
        </w:rPr>
        <w:fldChar w:fldCharType="end"/>
      </w:r>
    </w:p>
    <w:p w14:paraId="57D6607F" w14:textId="77777777" w:rsidR="00DD6D98" w:rsidRPr="009901C4" w:rsidRDefault="00DD6D98" w:rsidP="00DD6D98">
      <w:pPr>
        <w:pStyle w:val="NormalIndented"/>
        <w:rPr>
          <w:noProof/>
        </w:rPr>
      </w:pPr>
      <w:r w:rsidRPr="009901C4">
        <w:rPr>
          <w:noProof/>
        </w:rPr>
        <w:t>Definition:  This field identifies the number of containers for a given sample.  For sample receipt verification purposes; may be different from the total number of samples that accompany the order.</w:t>
      </w:r>
    </w:p>
    <w:p w14:paraId="5640DC59" w14:textId="77777777" w:rsidR="00DD6D98" w:rsidRPr="009901C4" w:rsidRDefault="00DD6D98" w:rsidP="0043481A">
      <w:pPr>
        <w:pStyle w:val="Heading4"/>
        <w:rPr>
          <w:noProof/>
        </w:rPr>
      </w:pPr>
      <w:bookmarkStart w:id="1565" w:name="_Toc245901"/>
      <w:r w:rsidRPr="009901C4">
        <w:rPr>
          <w:noProof/>
        </w:rPr>
        <w:t xml:space="preserve">SPM-27   Container Type   (CWE)   </w:t>
      </w:r>
      <w:bookmarkEnd w:id="1565"/>
      <w:r w:rsidRPr="009901C4">
        <w:rPr>
          <w:noProof/>
        </w:rPr>
        <w:t xml:space="preserve">01773 </w:t>
      </w:r>
      <w:r w:rsidRPr="009901C4">
        <w:rPr>
          <w:noProof/>
        </w:rPr>
        <w:fldChar w:fldCharType="begin"/>
      </w:r>
      <w:r w:rsidRPr="009901C4">
        <w:rPr>
          <w:noProof/>
        </w:rPr>
        <w:instrText xml:space="preserve"> XE "container type" </w:instrText>
      </w:r>
      <w:r w:rsidRPr="009901C4">
        <w:rPr>
          <w:noProof/>
        </w:rPr>
        <w:fldChar w:fldCharType="end"/>
      </w:r>
    </w:p>
    <w:p w14:paraId="115237F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3A05AE" w14:textId="77777777" w:rsidR="00DD6D98" w:rsidRDefault="00DD6D98" w:rsidP="00DD6D98">
      <w:pPr>
        <w:pStyle w:val="NormalIndented"/>
        <w:rPr>
          <w:noProof/>
        </w:rPr>
      </w:pPr>
      <w:r w:rsidRPr="009901C4">
        <w:rPr>
          <w:noProof/>
        </w:rPr>
        <w:t>Definition: The container in or on which a specimen is transported.</w:t>
      </w:r>
      <w:r w:rsidRPr="00505B37">
        <w:t xml:space="preserve"> </w:t>
      </w:r>
      <w:r w:rsidRPr="00505B37">
        <w:rPr>
          <w:noProof/>
        </w:rPr>
        <w:t>Refer to Table 0785 - Container Type  in Chapter 2C for valid values.</w:t>
      </w:r>
    </w:p>
    <w:p w14:paraId="3EF89CDB" w14:textId="77777777" w:rsidR="00DD6D98" w:rsidRPr="009901C4" w:rsidRDefault="00DD6D98" w:rsidP="00DD6D98">
      <w:pPr>
        <w:pStyle w:val="Note"/>
        <w:ind w:left="720"/>
      </w:pPr>
      <w:r w:rsidRPr="00152DFA">
        <w:rPr>
          <w:rStyle w:val="Strong"/>
          <w:noProof/>
        </w:rPr>
        <w:t>Note:</w:t>
      </w:r>
      <w:r w:rsidRPr="00152DFA">
        <w:rPr>
          <w:noProof/>
        </w:rPr>
        <w:t xml:space="preserve">  </w:t>
      </w:r>
      <w:r w:rsidRPr="00152DFA">
        <w:rPr>
          <w:noProof/>
        </w:rPr>
        <w:tab/>
      </w:r>
      <w:r w:rsidRPr="00152DFA">
        <w:t>If the container type is categorized (</w:t>
      </w:r>
      <w:r>
        <w:t xml:space="preserve">e.g., </w:t>
      </w:r>
      <w:r w:rsidRPr="00152DFA">
        <w:t xml:space="preserve">FBT (false-bottom-tube), Cup, …), the specific codes should be transferred in the SPM-27 field </w:t>
      </w:r>
      <w:r>
        <w:t>"</w:t>
      </w:r>
      <w:r w:rsidRPr="00152DFA">
        <w:t>Container Type</w:t>
      </w:r>
      <w:r>
        <w:t>"</w:t>
      </w:r>
      <w:r w:rsidRPr="00152DFA">
        <w:t>. If the container is characterized by dimensions and other characteristics this information should be transferred as specific values in the SAC segment (fields: SAC-16 … SAC-21).</w:t>
      </w:r>
    </w:p>
    <w:p w14:paraId="62A663AF" w14:textId="77777777" w:rsidR="00DD6D98" w:rsidRPr="009901C4" w:rsidRDefault="00DD6D98" w:rsidP="0043481A">
      <w:pPr>
        <w:pStyle w:val="Heading4"/>
        <w:rPr>
          <w:noProof/>
        </w:rPr>
      </w:pPr>
      <w:bookmarkStart w:id="1566" w:name="_Toc245902"/>
      <w:r w:rsidRPr="009901C4">
        <w:rPr>
          <w:noProof/>
        </w:rPr>
        <w:lastRenderedPageBreak/>
        <w:t xml:space="preserve">SPM-28   Container Condition   (CWE)   </w:t>
      </w:r>
      <w:bookmarkEnd w:id="1566"/>
      <w:r w:rsidRPr="009901C4">
        <w:rPr>
          <w:noProof/>
        </w:rPr>
        <w:t xml:space="preserve">01774 </w:t>
      </w:r>
      <w:r w:rsidRPr="009901C4">
        <w:rPr>
          <w:noProof/>
        </w:rPr>
        <w:fldChar w:fldCharType="begin"/>
      </w:r>
      <w:r w:rsidRPr="009901C4">
        <w:rPr>
          <w:noProof/>
        </w:rPr>
        <w:instrText xml:space="preserve"> XE "container condition" </w:instrText>
      </w:r>
      <w:r w:rsidRPr="009901C4">
        <w:rPr>
          <w:noProof/>
        </w:rPr>
        <w:fldChar w:fldCharType="end"/>
      </w:r>
    </w:p>
    <w:p w14:paraId="244B208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2B5007" w14:textId="77777777" w:rsidR="00DD6D98" w:rsidRPr="009901C4" w:rsidRDefault="00DD6D98" w:rsidP="00DD6D98">
      <w:pPr>
        <w:pStyle w:val="NormalIndented"/>
        <w:rPr>
          <w:noProof/>
        </w:rPr>
      </w:pPr>
      <w:r w:rsidRPr="009901C4">
        <w:rPr>
          <w:noProof/>
        </w:rPr>
        <w:t>Definition: In chain of custody cases where specimens are moved from lab to lab, the status of the container that the specimen is shipped in must be recorded at each receipt.  If the container is compromised in any way (seal broken, container cracked or leaking, etc) then this needs to be recorded for legal reasons.</w:t>
      </w:r>
    </w:p>
    <w:p w14:paraId="25AA01D9" w14:textId="77777777" w:rsidR="00DD6D98" w:rsidRPr="009901C4" w:rsidRDefault="00DD6D98" w:rsidP="00DD6D98">
      <w:pPr>
        <w:pStyle w:val="NormalIndented"/>
        <w:rPr>
          <w:noProof/>
        </w:rPr>
      </w:pPr>
      <w:r w:rsidRPr="009901C4">
        <w:rPr>
          <w:noProof/>
        </w:rPr>
        <w:t xml:space="preserve">Refer to </w:t>
      </w:r>
      <w:hyperlink r:id="rId100" w:anchor="HL70544" w:history="1">
        <w:r w:rsidRPr="009901C4">
          <w:rPr>
            <w:rStyle w:val="HyperlinkText"/>
            <w:noProof/>
          </w:rPr>
          <w:t>HL</w:t>
        </w:r>
        <w:r>
          <w:rPr>
            <w:rStyle w:val="HyperlinkText"/>
            <w:noProof/>
          </w:rPr>
          <w:t>7</w:t>
        </w:r>
        <w:r w:rsidRPr="009901C4">
          <w:rPr>
            <w:rStyle w:val="HyperlinkText"/>
            <w:noProof/>
          </w:rPr>
          <w:t xml:space="preserve"> Table 0544 – Container Condition</w:t>
        </w:r>
      </w:hyperlink>
      <w:r w:rsidRPr="009901C4">
        <w:rPr>
          <w:noProof/>
        </w:rPr>
        <w:t xml:space="preserve"> for suggested values. </w:t>
      </w:r>
    </w:p>
    <w:p w14:paraId="0615AB7E" w14:textId="77777777" w:rsidR="00DD6D98" w:rsidRPr="009901C4" w:rsidRDefault="00DD6D98" w:rsidP="0043481A">
      <w:pPr>
        <w:pStyle w:val="Heading4"/>
        <w:rPr>
          <w:noProof/>
        </w:rPr>
      </w:pPr>
      <w:bookmarkStart w:id="1567" w:name="_Toc234055143"/>
      <w:bookmarkStart w:id="1568" w:name="_Toc234055148"/>
      <w:bookmarkStart w:id="1569" w:name="_Toc245903"/>
      <w:bookmarkEnd w:id="1567"/>
      <w:bookmarkEnd w:id="1568"/>
      <w:r w:rsidRPr="009901C4">
        <w:rPr>
          <w:noProof/>
        </w:rPr>
        <w:t xml:space="preserve">SPM-29   Specimen Child Role   (CWE)   </w:t>
      </w:r>
      <w:bookmarkEnd w:id="1569"/>
      <w:r w:rsidRPr="009901C4">
        <w:rPr>
          <w:noProof/>
        </w:rPr>
        <w:t xml:space="preserve">01775 </w:t>
      </w:r>
      <w:r w:rsidRPr="009901C4">
        <w:rPr>
          <w:noProof/>
        </w:rPr>
        <w:fldChar w:fldCharType="begin"/>
      </w:r>
      <w:r w:rsidRPr="009901C4">
        <w:rPr>
          <w:noProof/>
        </w:rPr>
        <w:instrText xml:space="preserve"> XE "specimen child role" </w:instrText>
      </w:r>
      <w:r w:rsidRPr="009901C4">
        <w:rPr>
          <w:noProof/>
        </w:rPr>
        <w:fldChar w:fldCharType="end"/>
      </w:r>
    </w:p>
    <w:p w14:paraId="0860A31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5D8A89" w14:textId="77777777" w:rsidR="00DD6D98" w:rsidRPr="009901C4" w:rsidRDefault="00DD6D98" w:rsidP="00DD6D98">
      <w:pPr>
        <w:pStyle w:val="NormalIndented"/>
        <w:rPr>
          <w:noProof/>
        </w:rPr>
      </w:pPr>
      <w:r w:rsidRPr="009901C4">
        <w:rPr>
          <w:noProof/>
        </w:rPr>
        <w:t xml:space="preserve">Definition: For child specimens, this field identifies the relationship between this specimen and the parent specimen.  If this field is populated, then </w:t>
      </w:r>
      <w:r w:rsidRPr="009901C4">
        <w:rPr>
          <w:rStyle w:val="ReferenceAttribute"/>
          <w:noProof/>
        </w:rPr>
        <w:t>SPM-3-Specimen Parent ID</w:t>
      </w:r>
      <w:r w:rsidRPr="009901C4">
        <w:rPr>
          <w:noProof/>
        </w:rPr>
        <w:t xml:space="preserve"> must be populated.  This field differs from </w:t>
      </w:r>
      <w:r w:rsidRPr="009901C4">
        <w:rPr>
          <w:rStyle w:val="ReferenceAttribute"/>
          <w:noProof/>
        </w:rPr>
        <w:t>SPM-15-Specimen Role</w:t>
      </w:r>
      <w:r w:rsidRPr="009901C4">
        <w:rPr>
          <w:noProof/>
        </w:rPr>
        <w:t xml:space="preserve"> in that this field refers to the role of this specimen relative to a parent role rather than the role of this specimen to the ordered service.</w:t>
      </w:r>
    </w:p>
    <w:p w14:paraId="65989A29" w14:textId="77777777" w:rsidR="00DD6D98" w:rsidRPr="009901C4" w:rsidRDefault="00DD6D98" w:rsidP="00DD6D98">
      <w:pPr>
        <w:pStyle w:val="NormalIndented"/>
        <w:rPr>
          <w:noProof/>
        </w:rPr>
      </w:pPr>
      <w:r w:rsidRPr="009901C4">
        <w:rPr>
          <w:noProof/>
        </w:rPr>
        <w:t xml:space="preserve">Refer to </w:t>
      </w:r>
      <w:hyperlink r:id="rId101" w:anchor="HL70494" w:history="1">
        <w:r w:rsidRPr="009901C4">
          <w:rPr>
            <w:rStyle w:val="HyperlinkText"/>
            <w:noProof/>
          </w:rPr>
          <w:t>HL7 Table 0494 – Specimen Child Role</w:t>
        </w:r>
      </w:hyperlink>
      <w:r w:rsidRPr="009901C4">
        <w:rPr>
          <w:noProof/>
        </w:rPr>
        <w:t xml:space="preserve"> for valid values.</w:t>
      </w:r>
    </w:p>
    <w:p w14:paraId="2A5F026B" w14:textId="77777777" w:rsidR="00DD6D98" w:rsidRPr="009901C4" w:rsidRDefault="00DD6D98" w:rsidP="0043481A">
      <w:pPr>
        <w:pStyle w:val="Heading4"/>
      </w:pPr>
      <w:bookmarkStart w:id="1570" w:name="HL70494"/>
      <w:bookmarkStart w:id="1571" w:name="_Toc234055153"/>
      <w:bookmarkStart w:id="1572" w:name="_Toc348245623"/>
      <w:bookmarkStart w:id="1573" w:name="_Toc348246107"/>
      <w:bookmarkStart w:id="1574" w:name="_Toc348246274"/>
      <w:bookmarkStart w:id="1575" w:name="_Toc348246415"/>
      <w:bookmarkStart w:id="1576" w:name="_Toc348246666"/>
      <w:bookmarkStart w:id="1577" w:name="_Toc348259242"/>
      <w:bookmarkStart w:id="1578" w:name="_Toc348340464"/>
      <w:bookmarkStart w:id="1579" w:name="_Toc359236291"/>
      <w:bookmarkStart w:id="1580" w:name="_Toc495952550"/>
      <w:bookmarkStart w:id="1581" w:name="_Toc532896087"/>
      <w:bookmarkStart w:id="1582" w:name="_Toc245904"/>
      <w:bookmarkStart w:id="1583" w:name="_Toc861854"/>
      <w:bookmarkStart w:id="1584" w:name="_Toc862858"/>
      <w:bookmarkStart w:id="1585" w:name="_Toc866847"/>
      <w:bookmarkStart w:id="1586" w:name="_Toc879956"/>
      <w:bookmarkStart w:id="1587" w:name="_Toc138585473"/>
      <w:bookmarkEnd w:id="1570"/>
      <w:bookmarkEnd w:id="1571"/>
      <w:r w:rsidRPr="009901C4">
        <w:t>SPM-30   Accession ID</w:t>
      </w:r>
      <w:r w:rsidRPr="009901C4">
        <w:rPr>
          <w:noProof/>
        </w:rPr>
        <w:fldChar w:fldCharType="begin"/>
      </w:r>
      <w:r w:rsidRPr="009901C4">
        <w:rPr>
          <w:noProof/>
        </w:rPr>
        <w:instrText xml:space="preserve"> XE "accession id" </w:instrText>
      </w:r>
      <w:r w:rsidRPr="009901C4">
        <w:rPr>
          <w:noProof/>
        </w:rPr>
        <w:fldChar w:fldCharType="end"/>
      </w:r>
      <w:proofErr w:type="gramStart"/>
      <w:r w:rsidRPr="009901C4">
        <w:t xml:space="preserve">   (</w:t>
      </w:r>
      <w:proofErr w:type="gramEnd"/>
      <w:r w:rsidRPr="009901C4">
        <w:t>CX)   02314</w:t>
      </w:r>
    </w:p>
    <w:p w14:paraId="19EC8F73" w14:textId="77777777" w:rsidR="00DD6D98" w:rsidRDefault="00DD6D98" w:rsidP="00DD6D98">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347FAAF" w14:textId="77777777" w:rsidR="00DD6D98" w:rsidRDefault="00DD6D98" w:rsidP="00DD6D98">
      <w:pPr>
        <w:pStyle w:val="Components"/>
      </w:pPr>
      <w:r>
        <w:t>Subcomponents for Assigning Authority (HD):  &lt;Namespace ID (IS)&gt; &amp; &lt;Universal ID (ST)&gt; &amp; &lt;Universal ID Type (ID)&gt;</w:t>
      </w:r>
    </w:p>
    <w:p w14:paraId="1B68BF21" w14:textId="77777777" w:rsidR="00DD6D98" w:rsidRDefault="00DD6D98" w:rsidP="00DD6D98">
      <w:pPr>
        <w:pStyle w:val="Components"/>
      </w:pPr>
      <w:r>
        <w:t>Subcomponents for Assigning Facility (HD):  &lt;Namespace ID (IS)&gt; &amp; &lt;Universal ID (ST)&gt; &amp; &lt;Universal ID Type (ID)&gt;</w:t>
      </w:r>
    </w:p>
    <w:p w14:paraId="1C79074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1890F8" w14:textId="77777777"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7E6F0E" w14:textId="77777777" w:rsidR="00DD6D98" w:rsidRPr="009901C4" w:rsidRDefault="00DD6D98" w:rsidP="00DD6D98">
      <w:pPr>
        <w:pStyle w:val="NormalIndented"/>
        <w:rPr>
          <w:noProof/>
        </w:rPr>
      </w:pPr>
      <w:r w:rsidRPr="009901C4">
        <w:rPr>
          <w:noProof/>
        </w:rPr>
        <w:t>Definition:  This field contains accession identifier(s) associated with the specimen.  In many cases, applications involved in the collection, transportation or testing of the specimen will assign their own accession identifiers.  This field allows communication of these accession identifiers.</w:t>
      </w:r>
    </w:p>
    <w:p w14:paraId="4C775AAE" w14:textId="77777777" w:rsidR="00DD6D98" w:rsidRPr="009901C4" w:rsidRDefault="00DD6D98" w:rsidP="00DD6D98">
      <w:pPr>
        <w:pStyle w:val="NormalIndented"/>
        <w:rPr>
          <w:noProof/>
        </w:rPr>
      </w:pPr>
      <w:r w:rsidRPr="009901C4">
        <w:rPr>
          <w:noProof/>
        </w:rPr>
        <w:t>An accession id may or may not, depending up laboratory practice, identify a single specimen. Best practice is to use accession identifiers that are globally unique (typically ID Number + Assigning Facility components).  However, an accession id may or may not, depending up laboratory practice, identify a single specimen. In addition, accession ids are commonly re-used over time, so the accession id may not uniquely identify a specimen.</w:t>
      </w:r>
    </w:p>
    <w:p w14:paraId="19DEA2F3" w14:textId="77777777" w:rsidR="00DD6D98" w:rsidRPr="009901C4" w:rsidRDefault="00DD6D98" w:rsidP="0043481A">
      <w:pPr>
        <w:pStyle w:val="Heading4"/>
      </w:pPr>
      <w:r w:rsidRPr="009901C4">
        <w:t>SPM-31   Other Specimen ID</w:t>
      </w:r>
      <w:r w:rsidRPr="009901C4">
        <w:rPr>
          <w:noProof/>
        </w:rPr>
        <w:fldChar w:fldCharType="begin"/>
      </w:r>
      <w:r w:rsidRPr="009901C4">
        <w:rPr>
          <w:noProof/>
        </w:rPr>
        <w:instrText xml:space="preserve"> XE "alternate specimen id" </w:instrText>
      </w:r>
      <w:r w:rsidRPr="009901C4">
        <w:rPr>
          <w:noProof/>
        </w:rPr>
        <w:fldChar w:fldCharType="end"/>
      </w:r>
      <w:proofErr w:type="gramStart"/>
      <w:r w:rsidRPr="009901C4">
        <w:t xml:space="preserve">   (</w:t>
      </w:r>
      <w:proofErr w:type="gramEnd"/>
      <w:r w:rsidRPr="009901C4">
        <w:t>CX)   02315</w:t>
      </w:r>
    </w:p>
    <w:p w14:paraId="0D1E00AC" w14:textId="77777777" w:rsidR="00DD6D98" w:rsidRDefault="00DD6D98" w:rsidP="00DD6D98">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30C8965" w14:textId="77777777" w:rsidR="00DD6D98" w:rsidRDefault="00DD6D98" w:rsidP="00DD6D98">
      <w:pPr>
        <w:pStyle w:val="Components"/>
      </w:pPr>
      <w:r>
        <w:t>Subcomponents for Assigning Authority (HD):  &lt;Namespace ID (IS)&gt; &amp; &lt;Universal ID (ST)&gt; &amp; &lt;Universal ID Type (ID)&gt;</w:t>
      </w:r>
    </w:p>
    <w:p w14:paraId="22FFC966" w14:textId="77777777" w:rsidR="00DD6D98" w:rsidRDefault="00DD6D98" w:rsidP="00DD6D98">
      <w:pPr>
        <w:pStyle w:val="Components"/>
      </w:pPr>
      <w:r>
        <w:t>Subcomponents for Assigning Facility (HD):  &lt;Namespace ID (IS)&gt; &amp; &lt;Universal ID (ST)&gt; &amp; &lt;Universal ID Type (ID)&gt;</w:t>
      </w:r>
    </w:p>
    <w:p w14:paraId="49DE2280"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DE572C"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C3288D" w14:textId="77777777" w:rsidR="00DD6D98" w:rsidRPr="009901C4" w:rsidRDefault="00DD6D98" w:rsidP="00DD6D98">
      <w:pPr>
        <w:pStyle w:val="NormalIndented"/>
        <w:rPr>
          <w:noProof/>
        </w:rPr>
      </w:pPr>
      <w:r w:rsidRPr="009901C4">
        <w:rPr>
          <w:noProof/>
        </w:rPr>
        <w:t xml:space="preserve">Definition:  This field contains other identifier(s) for the specimen as referenced </w:t>
      </w:r>
      <w:r>
        <w:rPr>
          <w:noProof/>
        </w:rPr>
        <w:t xml:space="preserve">in </w:t>
      </w:r>
      <w:r w:rsidRPr="009901C4">
        <w:rPr>
          <w:noProof/>
        </w:rPr>
        <w:t xml:space="preserve">an application.  Normally this field is used to carry additional identifiers for the specimen in addition to those identified in </w:t>
      </w:r>
      <w:r w:rsidRPr="002E2B42">
        <w:rPr>
          <w:rStyle w:val="ReferenceAttribute"/>
        </w:rPr>
        <w:t>SPM-2, Specimen ID</w:t>
      </w:r>
      <w:r w:rsidRPr="009901C4">
        <w:rPr>
          <w:noProof/>
        </w:rPr>
        <w:t>.  In may cases other applications involved in the collection, transportation or testing of the specimen will assign additional specimen identifiers.  This field allows communication of those other specimen identifiers.</w:t>
      </w:r>
    </w:p>
    <w:p w14:paraId="06F75C7A" w14:textId="77777777" w:rsidR="00DD6D98" w:rsidRPr="009901C4" w:rsidRDefault="00DD6D98" w:rsidP="0043481A">
      <w:pPr>
        <w:pStyle w:val="Heading4"/>
      </w:pPr>
      <w:r w:rsidRPr="009901C4">
        <w:lastRenderedPageBreak/>
        <w:t>SPM-32   Shipment ID</w:t>
      </w:r>
      <w:r w:rsidRPr="009901C4">
        <w:rPr>
          <w:noProof/>
        </w:rPr>
        <w:fldChar w:fldCharType="begin"/>
      </w:r>
      <w:r w:rsidRPr="009901C4">
        <w:rPr>
          <w:noProof/>
        </w:rPr>
        <w:instrText xml:space="preserve"> XE "shipment id" </w:instrText>
      </w:r>
      <w:r w:rsidRPr="009901C4">
        <w:rPr>
          <w:noProof/>
        </w:rPr>
        <w:fldChar w:fldCharType="end"/>
      </w:r>
      <w:proofErr w:type="gramStart"/>
      <w:r w:rsidRPr="009901C4">
        <w:t xml:space="preserve">   (</w:t>
      </w:r>
      <w:proofErr w:type="gramEnd"/>
      <w:r w:rsidRPr="009901C4">
        <w:t>EI)   02316</w:t>
      </w:r>
    </w:p>
    <w:p w14:paraId="5AA37116" w14:textId="77777777" w:rsidR="00DD6D98" w:rsidRDefault="00DD6D98" w:rsidP="00DD6D98">
      <w:pPr>
        <w:pStyle w:val="Components"/>
      </w:pPr>
      <w:r>
        <w:t>Components:  &lt;Entity Identifier (ST)&gt; ^ &lt;Namespace ID (IS)&gt; ^ &lt;Universal ID (ST)&gt; ^ &lt;Universal ID Type (ID)&gt;</w:t>
      </w:r>
    </w:p>
    <w:p w14:paraId="4B363EBF" w14:textId="77777777" w:rsidR="00DD6D98" w:rsidRDefault="00DD6D98" w:rsidP="00DD6D98">
      <w:pPr>
        <w:pStyle w:val="NormalIndented"/>
        <w:rPr>
          <w:noProof/>
        </w:rPr>
      </w:pPr>
      <w:r w:rsidRPr="009901C4">
        <w:rPr>
          <w:noProof/>
        </w:rPr>
        <w:t>Definition:  The shipment identifier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14:paraId="7B11F27C" w14:textId="77777777" w:rsidR="00DD6D98" w:rsidRPr="009901C4" w:rsidRDefault="00DD6D98" w:rsidP="0043481A">
      <w:pPr>
        <w:pStyle w:val="Heading4"/>
        <w:rPr>
          <w:noProof/>
        </w:rPr>
      </w:pPr>
      <w:r w:rsidRPr="009901C4">
        <w:rPr>
          <w:noProof/>
        </w:rPr>
        <w:t>SPM-</w:t>
      </w:r>
      <w:r>
        <w:rPr>
          <w:noProof/>
        </w:rPr>
        <w:t>33</w:t>
      </w:r>
      <w:r w:rsidRPr="009901C4">
        <w:rPr>
          <w:noProof/>
        </w:rPr>
        <w:t xml:space="preserve">   </w:t>
      </w:r>
      <w:r>
        <w:rPr>
          <w:noProof/>
        </w:rPr>
        <w:t>Culture Start Date/Time   (DTM</w:t>
      </w:r>
      <w:r w:rsidRPr="009901C4">
        <w:rPr>
          <w:noProof/>
        </w:rPr>
        <w:t xml:space="preserve">)   </w:t>
      </w:r>
      <w:r>
        <w:rPr>
          <w:noProof/>
        </w:rPr>
        <w:t>3485</w:t>
      </w:r>
      <w:r w:rsidRPr="009901C4">
        <w:rPr>
          <w:noProof/>
        </w:rPr>
        <w:t xml:space="preserve"> </w:t>
      </w:r>
      <w:r w:rsidRPr="009901C4">
        <w:rPr>
          <w:noProof/>
        </w:rPr>
        <w:fldChar w:fldCharType="begin"/>
      </w:r>
      <w:r w:rsidRPr="009901C4">
        <w:rPr>
          <w:noProof/>
        </w:rPr>
        <w:instrText xml:space="preserve"> XE "</w:instrText>
      </w:r>
      <w:r>
        <w:rPr>
          <w:noProof/>
        </w:rPr>
        <w:instrText>culture start</w:instrText>
      </w:r>
      <w:r w:rsidRPr="009901C4">
        <w:rPr>
          <w:noProof/>
        </w:rPr>
        <w:instrText xml:space="preserve"> date/time" </w:instrText>
      </w:r>
      <w:r w:rsidRPr="009901C4">
        <w:rPr>
          <w:noProof/>
        </w:rPr>
        <w:fldChar w:fldCharType="end"/>
      </w:r>
    </w:p>
    <w:p w14:paraId="7A907BB9" w14:textId="77777777" w:rsidR="00DD6D98" w:rsidRPr="00896234" w:rsidRDefault="00DD6D98" w:rsidP="00DD6D98">
      <w:pPr>
        <w:pStyle w:val="NormalIndented"/>
      </w:pPr>
      <w:r w:rsidRPr="009901C4">
        <w:rPr>
          <w:noProof/>
        </w:rPr>
        <w:t xml:space="preserve">Definition: </w:t>
      </w:r>
      <w:r w:rsidRPr="00896234">
        <w:t xml:space="preserve">The </w:t>
      </w:r>
      <w:r>
        <w:t>Culture Start</w:t>
      </w:r>
      <w:r w:rsidRPr="00896234">
        <w:t xml:space="preserve"> date/time is the time that the specimen is </w:t>
      </w:r>
      <w:proofErr w:type="gramStart"/>
      <w:r w:rsidRPr="00896234">
        <w:t>plated, or</w:t>
      </w:r>
      <w:proofErr w:type="gramEnd"/>
      <w:r w:rsidRPr="00896234">
        <w:t xml:space="preserve"> inoculated to selective and differential growth mediums that are used in organism identification in microbiology. This is the start of differential diagnosis and is a clinically relevant date and time. The actual time that is recorded is based on when specimen is directly inoculated onto growth media and may correspond to the time the sample is logged in or received. </w:t>
      </w:r>
    </w:p>
    <w:p w14:paraId="13E77201" w14:textId="77777777" w:rsidR="00DD6D98" w:rsidRPr="009901C4" w:rsidRDefault="00DD6D98" w:rsidP="0043481A">
      <w:pPr>
        <w:pStyle w:val="Heading4"/>
        <w:rPr>
          <w:noProof/>
        </w:rPr>
      </w:pPr>
      <w:r w:rsidRPr="009901C4">
        <w:rPr>
          <w:noProof/>
        </w:rPr>
        <w:t>SPM-</w:t>
      </w:r>
      <w:r>
        <w:rPr>
          <w:noProof/>
        </w:rPr>
        <w:t>34</w:t>
      </w:r>
      <w:r w:rsidRPr="009901C4">
        <w:rPr>
          <w:noProof/>
        </w:rPr>
        <w:t xml:space="preserve">   </w:t>
      </w:r>
      <w:r>
        <w:rPr>
          <w:noProof/>
        </w:rPr>
        <w:t>Culture Final Date/Time   (DTM</w:t>
      </w:r>
      <w:r w:rsidRPr="009901C4">
        <w:rPr>
          <w:noProof/>
        </w:rPr>
        <w:t xml:space="preserve">)   </w:t>
      </w:r>
      <w:r>
        <w:rPr>
          <w:noProof/>
        </w:rPr>
        <w:t>3486</w:t>
      </w:r>
      <w:r w:rsidRPr="009901C4">
        <w:rPr>
          <w:noProof/>
        </w:rPr>
        <w:t xml:space="preserve"> </w:t>
      </w:r>
      <w:r w:rsidRPr="009901C4">
        <w:rPr>
          <w:noProof/>
        </w:rPr>
        <w:fldChar w:fldCharType="begin"/>
      </w:r>
      <w:r w:rsidRPr="009901C4">
        <w:rPr>
          <w:noProof/>
        </w:rPr>
        <w:instrText xml:space="preserve"> XE "</w:instrText>
      </w:r>
      <w:r>
        <w:rPr>
          <w:noProof/>
        </w:rPr>
        <w:instrText xml:space="preserve">culture final </w:instrText>
      </w:r>
      <w:r w:rsidRPr="009901C4">
        <w:rPr>
          <w:noProof/>
        </w:rPr>
        <w:instrText xml:space="preserve"> date/time" </w:instrText>
      </w:r>
      <w:r w:rsidRPr="009901C4">
        <w:rPr>
          <w:noProof/>
        </w:rPr>
        <w:fldChar w:fldCharType="end"/>
      </w:r>
    </w:p>
    <w:p w14:paraId="310D4557" w14:textId="77777777" w:rsidR="00DD6D98" w:rsidRPr="00896234" w:rsidRDefault="00DD6D98" w:rsidP="00DD6D98">
      <w:pPr>
        <w:ind w:left="720"/>
      </w:pPr>
      <w:r w:rsidRPr="00896234">
        <w:rPr>
          <w:noProof/>
        </w:rPr>
        <w:t>Definition: T</w:t>
      </w:r>
      <w:r w:rsidRPr="00896234">
        <w:t>he Culture Final date/time is the time in which the order filler is communicating to the clinic</w:t>
      </w:r>
      <w:r>
        <w:t>ian</w:t>
      </w:r>
      <w:r w:rsidRPr="00896234">
        <w:t xml:space="preserve"> that all work on a cultured specimen is </w:t>
      </w:r>
      <w:proofErr w:type="gramStart"/>
      <w:r w:rsidRPr="00896234">
        <w:t>completed</w:t>
      </w:r>
      <w:proofErr w:type="gramEnd"/>
      <w:r w:rsidRPr="00896234">
        <w:t xml:space="preserve"> and no further updates will be received. All work, including determination of growth, Organism Identification, and sensitivity testing are completed. The clinician should expect no further updates on this cultured specimen.</w:t>
      </w:r>
    </w:p>
    <w:p w14:paraId="6529DE30" w14:textId="77777777" w:rsidR="00DD6D98" w:rsidRPr="00FC3581" w:rsidRDefault="00DD6D98" w:rsidP="0043481A">
      <w:pPr>
        <w:pStyle w:val="Heading4"/>
      </w:pPr>
      <w:r w:rsidRPr="00FC3581">
        <w:t>SPM-35   Action Code</w:t>
      </w:r>
      <w:r w:rsidRPr="00FC3581">
        <w:fldChar w:fldCharType="begin"/>
      </w:r>
      <w:r w:rsidRPr="00FC3581">
        <w:instrText xml:space="preserve"> XE “action code” </w:instrText>
      </w:r>
      <w:r w:rsidRPr="00FC3581">
        <w:fldChar w:fldCharType="end"/>
      </w:r>
      <w:proofErr w:type="gramStart"/>
      <w:r w:rsidRPr="00FC3581">
        <w:t xml:space="preserve">   (</w:t>
      </w:r>
      <w:proofErr w:type="gramEnd"/>
      <w:r w:rsidRPr="00FC3581">
        <w:t>ID)   00816</w:t>
      </w:r>
    </w:p>
    <w:p w14:paraId="123DD180" w14:textId="77777777"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102" w:anchor="HL70206" w:history="1">
        <w:r w:rsidRPr="00F63F22">
          <w:rPr>
            <w:rStyle w:val="HyperlinkText"/>
          </w:rPr>
          <w:t>HL7 Table 0206 - Segment Action Code</w:t>
        </w:r>
      </w:hyperlink>
      <w:r w:rsidRPr="004C1C60">
        <w:rPr>
          <w:noProof/>
          <w:color w:val="FF0000"/>
        </w:rPr>
        <w:t xml:space="preserve"> </w:t>
      </w:r>
      <w:r w:rsidRPr="00FC3581">
        <w:rPr>
          <w:noProof/>
          <w:color w:val="000000" w:themeColor="text1"/>
        </w:rPr>
        <w:t>for valid values.</w:t>
      </w:r>
    </w:p>
    <w:p w14:paraId="689ACADA" w14:textId="77777777" w:rsidR="00DD6D98" w:rsidRPr="00FC3581" w:rsidRDefault="00DD6D98" w:rsidP="00DD6D98">
      <w:pPr>
        <w:pStyle w:val="NormalIndented"/>
        <w:rPr>
          <w:noProof/>
          <w:color w:val="000000" w:themeColor="text1"/>
        </w:rPr>
      </w:pPr>
      <w:r w:rsidRPr="00FC3581">
        <w:rPr>
          <w:noProof/>
          <w:color w:val="000000" w:themeColor="text1"/>
        </w:rPr>
        <w:t>The action code can only be used when an SPM-2 or SPM-31 is valued in accordance with the guidance in Chapter 2, Section 2.10.4.2.</w:t>
      </w:r>
    </w:p>
    <w:p w14:paraId="1565059C" w14:textId="77777777" w:rsidR="00DD6D98" w:rsidRPr="009901C4" w:rsidRDefault="00DD6D98" w:rsidP="0043481A">
      <w:pPr>
        <w:pStyle w:val="Heading3"/>
        <w:rPr>
          <w:noProof/>
        </w:rPr>
      </w:pPr>
      <w:bookmarkStart w:id="1588" w:name="_PRT_–_Participation"/>
      <w:bookmarkStart w:id="1589" w:name="_Toc234051070"/>
      <w:bookmarkStart w:id="1590" w:name="_Ref234052498"/>
      <w:bookmarkStart w:id="1591" w:name="_Ref234052499"/>
      <w:bookmarkStart w:id="1592" w:name="_Toc28960187"/>
      <w:bookmarkStart w:id="1593" w:name="_Toc348247671"/>
      <w:bookmarkStart w:id="1594" w:name="_Toc348260777"/>
      <w:bookmarkStart w:id="1595" w:name="_Toc348346704"/>
      <w:bookmarkStart w:id="1596" w:name="_Toc349103326"/>
      <w:bookmarkStart w:id="1597" w:name="_Toc349538279"/>
      <w:bookmarkStart w:id="1598" w:name="_Toc349538307"/>
      <w:bookmarkStart w:id="1599" w:name="_Toc349538370"/>
      <w:bookmarkStart w:id="1600" w:name="_Toc497904856"/>
      <w:bookmarkStart w:id="1601" w:name="_Toc176688694"/>
      <w:bookmarkStart w:id="1602" w:name="_Toc348247115"/>
      <w:bookmarkStart w:id="1603" w:name="_Toc348256244"/>
      <w:bookmarkStart w:id="1604" w:name="_Toc348256454"/>
      <w:bookmarkStart w:id="1605" w:name="_Toc348256619"/>
      <w:bookmarkStart w:id="1606" w:name="_Toc348259931"/>
      <w:bookmarkStart w:id="1607" w:name="_Toc348344992"/>
      <w:bookmarkStart w:id="1608" w:name="_Toc359236371"/>
      <w:bookmarkStart w:id="1609" w:name="_Toc463264316"/>
      <w:bookmarkStart w:id="1610" w:name="_Toc463264309"/>
      <w:bookmarkStart w:id="1611" w:name="_Toc494168691"/>
      <w:bookmarkEnd w:id="1588"/>
      <w:r w:rsidRPr="009901C4">
        <w:rPr>
          <w:noProof/>
        </w:rPr>
        <w:t xml:space="preserve">PRT – </w:t>
      </w:r>
      <w:r w:rsidRPr="0043481A">
        <w:t>Participation</w:t>
      </w:r>
      <w:r w:rsidRPr="009901C4">
        <w:rPr>
          <w:noProof/>
        </w:rPr>
        <w:t xml:space="preserve"> Information Segment</w:t>
      </w:r>
      <w:bookmarkEnd w:id="1589"/>
      <w:bookmarkEnd w:id="1590"/>
      <w:bookmarkEnd w:id="1591"/>
      <w:bookmarkEnd w:id="1592"/>
    </w:p>
    <w:p w14:paraId="5F94E12D" w14:textId="77777777" w:rsidR="00DD6D98" w:rsidRPr="009901C4" w:rsidRDefault="00DD6D98" w:rsidP="00DD6D98">
      <w:pPr>
        <w:pStyle w:val="NormalIndented"/>
        <w:rPr>
          <w:noProof/>
        </w:rPr>
      </w:pPr>
      <w:r w:rsidRPr="009901C4">
        <w:rPr>
          <w:noProof/>
        </w:rPr>
        <w:t>The Participation Information segment contains the data necessary to add,</w:t>
      </w:r>
      <w:bookmarkEnd w:id="1593"/>
      <w:bookmarkEnd w:id="1594"/>
      <w:bookmarkEnd w:id="1595"/>
      <w:bookmarkEnd w:id="1596"/>
      <w:bookmarkEnd w:id="1597"/>
      <w:bookmarkEnd w:id="1598"/>
      <w:bookmarkEnd w:id="1599"/>
      <w:bookmarkEnd w:id="1600"/>
      <w:bookmarkEnd w:id="1601"/>
      <w:r w:rsidRPr="009901C4">
        <w:rPr>
          <w:noProof/>
        </w:rPr>
        <w:t xml:space="preserve"> update, correct, and delete from the record persons, organizations, </w:t>
      </w:r>
      <w:r>
        <w:rPr>
          <w:noProof/>
        </w:rPr>
        <w:t xml:space="preserve">devices, </w:t>
      </w:r>
      <w:r w:rsidRPr="009901C4">
        <w:rPr>
          <w:noProof/>
        </w:rPr>
        <w:t>or locations (participants) participating in the activity being transmitted.</w:t>
      </w:r>
    </w:p>
    <w:p w14:paraId="6D8F5B54" w14:textId="77777777" w:rsidR="00DD6D98" w:rsidRPr="009901C4" w:rsidRDefault="00DD6D98" w:rsidP="00DD6D98">
      <w:pPr>
        <w:pStyle w:val="NormalIndented"/>
        <w:rPr>
          <w:noProof/>
        </w:rPr>
      </w:pPr>
      <w:r w:rsidRPr="009901C4">
        <w:rPr>
          <w:noProof/>
        </w:rPr>
        <w:t>In general, the PRT segment is used to describe a participant playing a particular role within the context of the message.  In OO, for example, in the results messages the PRT segment may be used to provide the performing provider, whether a person or organization.  In a specimen shipment message it may be the waypoint location relevant for the shipment.</w:t>
      </w:r>
    </w:p>
    <w:p w14:paraId="2FAF9982" w14:textId="77777777" w:rsidR="00DD6D98" w:rsidRDefault="00DD6D98" w:rsidP="00DD6D98">
      <w:pPr>
        <w:pStyle w:val="NormalIndented"/>
        <w:rPr>
          <w:noProof/>
        </w:rPr>
      </w:pPr>
      <w:r w:rsidRPr="009901C4">
        <w:rPr>
          <w:noProof/>
        </w:rPr>
        <w:t xml:space="preserve">The positional location of the PRT segment indicates the relationship.  </w:t>
      </w:r>
      <w:r w:rsidRPr="00FE5F10">
        <w:rPr>
          <w:noProof/>
        </w:rPr>
        <w:t>When the segment is used following the OBX segment, then the participations relate to that OBX addressing participations such as responsible observer.</w:t>
      </w:r>
    </w:p>
    <w:p w14:paraId="7EA0CA98" w14:textId="77777777" w:rsidR="00DD6D98" w:rsidRPr="009901C4" w:rsidRDefault="00DD6D98" w:rsidP="00DD6D98">
      <w:pPr>
        <w:pStyle w:val="NormalIndented"/>
        <w:rPr>
          <w:noProof/>
        </w:rPr>
      </w:pPr>
      <w:r>
        <w:rPr>
          <w:noProof/>
        </w:rPr>
        <w:t>The PRT segment may be used to communicate U.S. FDA Unique Device Identifier (UDI</w:t>
      </w:r>
      <w:r>
        <w:rPr>
          <w:rStyle w:val="FootnoteReference"/>
          <w:noProof/>
        </w:rPr>
        <w:footnoteReference w:id="2"/>
      </w:r>
      <w:r>
        <w:rPr>
          <w:noProof/>
        </w:rPr>
        <w:t xml:space="preserve">) information, </w:t>
      </w:r>
      <w:r>
        <w:t>with the PRT-10 field containing the UDI and additional fields added to contain UDI elements, when it is advised to communicate these individually (see Guidance in PRT-10 definition).  These identifiers are intended to cover a wide variety of devices.  When representing a UDI, PRT-4 would be “</w:t>
      </w:r>
      <w:proofErr w:type="gramStart"/>
      <w:r>
        <w:t>EQUIP</w:t>
      </w:r>
      <w:proofErr w:type="gramEnd"/>
      <w:r>
        <w:t>”.</w:t>
      </w:r>
    </w:p>
    <w:p w14:paraId="79891629" w14:textId="77777777" w:rsidR="00DD6D98" w:rsidRPr="00D6706C" w:rsidRDefault="00DD6D98" w:rsidP="00DD6D98">
      <w:pPr>
        <w:pStyle w:val="AttributeTableCaption"/>
        <w:rPr>
          <w:noProof/>
        </w:rPr>
      </w:pPr>
      <w:r w:rsidRPr="00D6706C">
        <w:rPr>
          <w:noProof/>
        </w:rPr>
        <w:t xml:space="preserve">HL7 Attribute Table - PRT </w:t>
      </w:r>
      <w:bookmarkStart w:id="1612" w:name="ROL"/>
      <w:bookmarkEnd w:id="1612"/>
      <w:r w:rsidRPr="00D6706C">
        <w:rPr>
          <w:noProof/>
        </w:rPr>
        <w:t>– Participation Information</w:t>
      </w:r>
      <w:r w:rsidRPr="00D6706C">
        <w:rPr>
          <w:noProof/>
        </w:rPr>
        <w:fldChar w:fldCharType="begin"/>
      </w:r>
      <w:r w:rsidRPr="00D6706C">
        <w:rPr>
          <w:noProof/>
        </w:rPr>
        <w:instrText xml:space="preserve"> XE "HL7 Attribute Table - PRT" </w:instrText>
      </w:r>
      <w:r w:rsidRPr="00D6706C">
        <w:rPr>
          <w:noProof/>
        </w:rPr>
        <w:fldChar w:fldCharType="end"/>
      </w:r>
      <w:r w:rsidRPr="00D6706C">
        <w:rPr>
          <w:noProof/>
        </w:rPr>
        <w:fldChar w:fldCharType="begin"/>
      </w:r>
      <w:r w:rsidRPr="00D6706C">
        <w:rPr>
          <w:noProof/>
        </w:rPr>
        <w:instrText xml:space="preserve"> XE "PRT Attributes " </w:instrText>
      </w:r>
      <w:r w:rsidRPr="00D6706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B07676" w:rsidRPr="00D00BBD" w14:paraId="39DEF04E"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1B24274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5044096"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F2E9A4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9E06855"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10F71FA"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18944948"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0BCC113F"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2EBE594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5774E0BF" w14:textId="77777777" w:rsidR="00DD6D98" w:rsidRPr="009901C4" w:rsidRDefault="00DD6D98" w:rsidP="00DD6D98">
            <w:pPr>
              <w:pStyle w:val="AttributeTableHeader"/>
              <w:jc w:val="left"/>
              <w:rPr>
                <w:noProof/>
              </w:rPr>
            </w:pPr>
            <w:r w:rsidRPr="009901C4">
              <w:rPr>
                <w:noProof/>
              </w:rPr>
              <w:t>ELEMENT NAME</w:t>
            </w:r>
          </w:p>
        </w:tc>
      </w:tr>
      <w:tr w:rsidR="00B07676" w:rsidRPr="00D00BBD" w14:paraId="3B738785"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38B5AFE9"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2D2A53BD" w14:textId="77777777"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14:paraId="4BDB482F"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366D1AB3" w14:textId="77777777"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14:paraId="12A626E3" w14:textId="77777777" w:rsidR="00DD6D98" w:rsidRPr="009901C4" w:rsidRDefault="00DD6D98" w:rsidP="00DD6D98">
            <w:pPr>
              <w:pStyle w:val="AttributeTableBody"/>
            </w:pPr>
            <w:r w:rsidRPr="009901C4">
              <w:t>C</w:t>
            </w:r>
          </w:p>
        </w:tc>
        <w:tc>
          <w:tcPr>
            <w:tcW w:w="648" w:type="dxa"/>
            <w:tcBorders>
              <w:top w:val="single" w:sz="4" w:space="0" w:color="auto"/>
              <w:left w:val="nil"/>
              <w:bottom w:val="dotted" w:sz="4" w:space="0" w:color="auto"/>
              <w:right w:val="nil"/>
            </w:tcBorders>
            <w:shd w:val="clear" w:color="auto" w:fill="FFFFFF"/>
          </w:tcPr>
          <w:p w14:paraId="0B2E8E7C"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141CF17C"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3568CBA2" w14:textId="77777777" w:rsidR="00DD6D98" w:rsidRPr="009901C4" w:rsidRDefault="00DD6D98" w:rsidP="00DD6D98">
            <w:pPr>
              <w:pStyle w:val="AttributeTableBody"/>
            </w:pPr>
            <w:r w:rsidRPr="009901C4">
              <w:t>02379</w:t>
            </w:r>
          </w:p>
        </w:tc>
        <w:tc>
          <w:tcPr>
            <w:tcW w:w="3888" w:type="dxa"/>
            <w:tcBorders>
              <w:top w:val="single" w:sz="4" w:space="0" w:color="auto"/>
              <w:left w:val="nil"/>
              <w:bottom w:val="dotted" w:sz="4" w:space="0" w:color="auto"/>
              <w:right w:val="nil"/>
            </w:tcBorders>
            <w:shd w:val="clear" w:color="auto" w:fill="FFFFFF"/>
          </w:tcPr>
          <w:p w14:paraId="1058D86D" w14:textId="77777777" w:rsidR="00DD6D98" w:rsidRPr="009901C4" w:rsidRDefault="00DD6D98" w:rsidP="00DD6D98">
            <w:pPr>
              <w:pStyle w:val="AttributeTableBody"/>
              <w:jc w:val="left"/>
            </w:pPr>
            <w:r w:rsidRPr="009901C4">
              <w:rPr>
                <w:noProof/>
              </w:rPr>
              <w:t>Participation Instance ID</w:t>
            </w:r>
          </w:p>
        </w:tc>
      </w:tr>
      <w:tr w:rsidR="00B07676" w:rsidRPr="00D00BBD" w14:paraId="2C10DD9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A22BC73" w14:textId="77777777" w:rsidR="00DD6D98" w:rsidRPr="009901C4" w:rsidRDefault="00DD6D98" w:rsidP="00DD6D98">
            <w:pPr>
              <w:pStyle w:val="AttributeTableBody"/>
              <w:rPr>
                <w:noProof/>
              </w:rPr>
            </w:pPr>
            <w:r w:rsidRPr="009901C4">
              <w:rPr>
                <w:noProof/>
              </w:rPr>
              <w:lastRenderedPageBreak/>
              <w:t>2</w:t>
            </w:r>
          </w:p>
        </w:tc>
        <w:tc>
          <w:tcPr>
            <w:tcW w:w="648" w:type="dxa"/>
            <w:tcBorders>
              <w:top w:val="dotted" w:sz="4" w:space="0" w:color="auto"/>
              <w:left w:val="nil"/>
              <w:bottom w:val="dotted" w:sz="4" w:space="0" w:color="auto"/>
              <w:right w:val="nil"/>
            </w:tcBorders>
            <w:shd w:val="clear" w:color="auto" w:fill="FFFFFF"/>
          </w:tcPr>
          <w:p w14:paraId="01A47E65" w14:textId="77777777"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14:paraId="1E918A6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77ADF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A58ED0D"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08ADC7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9C6A2" w14:textId="77777777" w:rsidR="00DD6D98" w:rsidRPr="009901C4" w:rsidRDefault="00573DBC" w:rsidP="00DD6D98">
            <w:pPr>
              <w:pStyle w:val="AttributeTableBody"/>
              <w:rPr>
                <w:noProof/>
              </w:rPr>
            </w:pPr>
            <w:hyperlink r:id="rId103" w:anchor="HL70287" w:history="1">
              <w:r w:rsidR="00DD6D98" w:rsidRPr="00D77818">
                <w:rPr>
                  <w:rStyle w:val="Hyperlink"/>
                  <w:noProof/>
                </w:rPr>
                <w:t>0287</w:t>
              </w:r>
            </w:hyperlink>
          </w:p>
        </w:tc>
        <w:tc>
          <w:tcPr>
            <w:tcW w:w="720" w:type="dxa"/>
            <w:tcBorders>
              <w:top w:val="dotted" w:sz="4" w:space="0" w:color="auto"/>
              <w:left w:val="nil"/>
              <w:bottom w:val="dotted" w:sz="4" w:space="0" w:color="auto"/>
              <w:right w:val="nil"/>
            </w:tcBorders>
            <w:shd w:val="clear" w:color="auto" w:fill="FFFFFF"/>
          </w:tcPr>
          <w:p w14:paraId="25860E2B" w14:textId="0EEDA955" w:rsidR="00DD6D98" w:rsidRPr="009901C4" w:rsidRDefault="00DD6D98" w:rsidP="00DD6D98">
            <w:pPr>
              <w:pStyle w:val="AttributeTableBody"/>
              <w:rPr>
                <w:noProof/>
              </w:rPr>
            </w:pPr>
            <w:del w:id="1613" w:author="Frank Oemig" w:date="2022-09-07T17:21:00Z">
              <w:r w:rsidRPr="009901C4" w:rsidDel="0088610D">
                <w:rPr>
                  <w:noProof/>
                </w:rPr>
                <w:delText>00816</w:delText>
              </w:r>
            </w:del>
            <w:ins w:id="1614" w:author="Frank Oemig" w:date="2022-09-07T17:21:00Z">
              <w:r w:rsidR="0088610D">
                <w:rPr>
                  <w:noProof/>
                </w:rPr>
                <w:t>02534</w:t>
              </w:r>
            </w:ins>
          </w:p>
        </w:tc>
        <w:tc>
          <w:tcPr>
            <w:tcW w:w="3888" w:type="dxa"/>
            <w:tcBorders>
              <w:top w:val="dotted" w:sz="4" w:space="0" w:color="auto"/>
              <w:left w:val="nil"/>
              <w:bottom w:val="dotted" w:sz="4" w:space="0" w:color="auto"/>
              <w:right w:val="nil"/>
            </w:tcBorders>
            <w:shd w:val="clear" w:color="auto" w:fill="FFFFFF"/>
          </w:tcPr>
          <w:p w14:paraId="22DA4EE1" w14:textId="77777777" w:rsidR="00DD6D98" w:rsidRPr="009901C4" w:rsidRDefault="00DD6D98" w:rsidP="00DD6D98">
            <w:pPr>
              <w:pStyle w:val="AttributeTableBody"/>
              <w:jc w:val="left"/>
              <w:rPr>
                <w:noProof/>
              </w:rPr>
            </w:pPr>
            <w:r w:rsidRPr="009901C4">
              <w:rPr>
                <w:noProof/>
              </w:rPr>
              <w:t>Action Code</w:t>
            </w:r>
          </w:p>
        </w:tc>
      </w:tr>
      <w:tr w:rsidR="00B07676" w:rsidRPr="00D00BBD" w14:paraId="00FBAAF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129BA4"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4AE9A0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3B68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3E067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08A469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3C3D0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31D5B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0458A" w14:textId="77777777" w:rsidR="00DD6D98" w:rsidRPr="009901C4" w:rsidRDefault="00DD6D98" w:rsidP="00DD6D98">
            <w:pPr>
              <w:pStyle w:val="AttributeTableBody"/>
              <w:rPr>
                <w:noProof/>
              </w:rPr>
            </w:pPr>
            <w:r w:rsidRPr="009901C4">
              <w:rPr>
                <w:noProof/>
              </w:rPr>
              <w:t>02380</w:t>
            </w:r>
          </w:p>
        </w:tc>
        <w:tc>
          <w:tcPr>
            <w:tcW w:w="3888" w:type="dxa"/>
            <w:tcBorders>
              <w:top w:val="dotted" w:sz="4" w:space="0" w:color="auto"/>
              <w:left w:val="nil"/>
              <w:bottom w:val="dotted" w:sz="4" w:space="0" w:color="auto"/>
              <w:right w:val="nil"/>
            </w:tcBorders>
            <w:shd w:val="clear" w:color="auto" w:fill="FFFFFF"/>
          </w:tcPr>
          <w:p w14:paraId="1AD88F3C" w14:textId="77777777" w:rsidR="00DD6D98" w:rsidRPr="009901C4" w:rsidRDefault="00DD6D98" w:rsidP="00DD6D98">
            <w:pPr>
              <w:pStyle w:val="AttributeTableBody"/>
              <w:jc w:val="left"/>
              <w:rPr>
                <w:noProof/>
              </w:rPr>
            </w:pPr>
            <w:r w:rsidRPr="009901C4">
              <w:rPr>
                <w:noProof/>
              </w:rPr>
              <w:t>Action Reason</w:t>
            </w:r>
          </w:p>
        </w:tc>
      </w:tr>
      <w:tr w:rsidR="00B07676" w:rsidRPr="00D00BBD" w14:paraId="3193483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1D9B797"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2865061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80E7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4041E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42CFDC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D0FAFD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A16C2" w14:textId="77777777" w:rsidR="00DD6D98" w:rsidRPr="009901C4" w:rsidRDefault="00573DBC" w:rsidP="00DD6D98">
            <w:pPr>
              <w:pStyle w:val="AttributeTableBody"/>
              <w:rPr>
                <w:rStyle w:val="HyperlinkTable"/>
                <w:noProof/>
              </w:rPr>
            </w:pPr>
            <w:hyperlink r:id="rId104" w:anchor="HL70912" w:history="1">
              <w:r w:rsidR="00DD6D98" w:rsidRPr="00D77818">
                <w:rPr>
                  <w:rStyle w:val="Hyperlink"/>
                  <w:noProof/>
                </w:rPr>
                <w:t>0912</w:t>
              </w:r>
            </w:hyperlink>
          </w:p>
        </w:tc>
        <w:tc>
          <w:tcPr>
            <w:tcW w:w="720" w:type="dxa"/>
            <w:tcBorders>
              <w:top w:val="dotted" w:sz="4" w:space="0" w:color="auto"/>
              <w:left w:val="nil"/>
              <w:bottom w:val="dotted" w:sz="4" w:space="0" w:color="auto"/>
              <w:right w:val="nil"/>
            </w:tcBorders>
            <w:shd w:val="clear" w:color="auto" w:fill="FFFFFF"/>
          </w:tcPr>
          <w:p w14:paraId="32A80524" w14:textId="77777777" w:rsidR="00DD6D98" w:rsidRPr="009901C4" w:rsidRDefault="00DD6D98" w:rsidP="00DD6D98">
            <w:pPr>
              <w:pStyle w:val="AttributeTableBody"/>
              <w:rPr>
                <w:noProof/>
              </w:rPr>
            </w:pPr>
            <w:r w:rsidRPr="009901C4">
              <w:rPr>
                <w:noProof/>
              </w:rPr>
              <w:t>02381</w:t>
            </w:r>
          </w:p>
        </w:tc>
        <w:tc>
          <w:tcPr>
            <w:tcW w:w="3888" w:type="dxa"/>
            <w:tcBorders>
              <w:top w:val="dotted" w:sz="4" w:space="0" w:color="auto"/>
              <w:left w:val="nil"/>
              <w:bottom w:val="dotted" w:sz="4" w:space="0" w:color="auto"/>
              <w:right w:val="nil"/>
            </w:tcBorders>
            <w:shd w:val="clear" w:color="auto" w:fill="FFFFFF"/>
          </w:tcPr>
          <w:p w14:paraId="72DA08DF" w14:textId="77777777" w:rsidR="00DD6D98" w:rsidRPr="009901C4" w:rsidRDefault="00DD6D98" w:rsidP="00DD6D98">
            <w:pPr>
              <w:pStyle w:val="AttributeTableBody"/>
              <w:jc w:val="left"/>
              <w:rPr>
                <w:noProof/>
              </w:rPr>
            </w:pPr>
            <w:r>
              <w:rPr>
                <w:noProof/>
              </w:rPr>
              <w:t xml:space="preserve">Role of </w:t>
            </w:r>
            <w:r w:rsidRPr="009901C4">
              <w:rPr>
                <w:noProof/>
              </w:rPr>
              <w:t>Participation</w:t>
            </w:r>
          </w:p>
        </w:tc>
      </w:tr>
      <w:tr w:rsidR="00B07676" w:rsidRPr="00D00BBD" w14:paraId="5758DF5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A45A9A9"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D8AB02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3C60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20741A"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4412CB7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014225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755C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7C138D" w14:textId="77777777" w:rsidR="00DD6D98" w:rsidRPr="009901C4" w:rsidRDefault="00DD6D98" w:rsidP="00DD6D98">
            <w:pPr>
              <w:pStyle w:val="AttributeTableBody"/>
              <w:rPr>
                <w:noProof/>
              </w:rPr>
            </w:pPr>
            <w:r w:rsidRPr="009901C4">
              <w:rPr>
                <w:noProof/>
              </w:rPr>
              <w:t>02382</w:t>
            </w:r>
          </w:p>
        </w:tc>
        <w:tc>
          <w:tcPr>
            <w:tcW w:w="3888" w:type="dxa"/>
            <w:tcBorders>
              <w:top w:val="dotted" w:sz="4" w:space="0" w:color="auto"/>
              <w:left w:val="nil"/>
              <w:bottom w:val="dotted" w:sz="4" w:space="0" w:color="auto"/>
              <w:right w:val="nil"/>
            </w:tcBorders>
            <w:shd w:val="clear" w:color="auto" w:fill="FFFFFF"/>
          </w:tcPr>
          <w:p w14:paraId="7706B4F4" w14:textId="77777777" w:rsidR="00DD6D98" w:rsidRPr="009901C4" w:rsidRDefault="00DD6D98" w:rsidP="00DD6D98">
            <w:pPr>
              <w:pStyle w:val="AttributeTableBody"/>
              <w:jc w:val="left"/>
              <w:rPr>
                <w:noProof/>
              </w:rPr>
            </w:pPr>
            <w:r w:rsidRPr="009901C4">
              <w:rPr>
                <w:noProof/>
              </w:rPr>
              <w:t>Person</w:t>
            </w:r>
          </w:p>
        </w:tc>
      </w:tr>
      <w:tr w:rsidR="00B07676" w:rsidRPr="00D00BBD" w14:paraId="7637F6A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7CD94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5BA78B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ACD9A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25A825"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6B03ED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267050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380E31"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285604A" w14:textId="77777777" w:rsidR="00DD6D98" w:rsidRPr="009901C4" w:rsidRDefault="00DD6D98" w:rsidP="00DD6D98">
            <w:pPr>
              <w:pStyle w:val="AttributeTableBody"/>
              <w:rPr>
                <w:noProof/>
              </w:rPr>
            </w:pPr>
            <w:r w:rsidRPr="009901C4">
              <w:rPr>
                <w:noProof/>
              </w:rPr>
              <w:t>02383</w:t>
            </w:r>
          </w:p>
        </w:tc>
        <w:tc>
          <w:tcPr>
            <w:tcW w:w="3888" w:type="dxa"/>
            <w:tcBorders>
              <w:top w:val="dotted" w:sz="4" w:space="0" w:color="auto"/>
              <w:left w:val="nil"/>
              <w:bottom w:val="dotted" w:sz="4" w:space="0" w:color="auto"/>
              <w:right w:val="nil"/>
            </w:tcBorders>
            <w:shd w:val="clear" w:color="auto" w:fill="FFFFFF"/>
          </w:tcPr>
          <w:p w14:paraId="31CBE5B4" w14:textId="77777777" w:rsidR="00DD6D98" w:rsidRPr="009901C4" w:rsidRDefault="00DD6D98" w:rsidP="00DD6D98">
            <w:pPr>
              <w:pStyle w:val="AttributeTableBody"/>
              <w:jc w:val="left"/>
              <w:rPr>
                <w:noProof/>
              </w:rPr>
            </w:pPr>
            <w:r w:rsidRPr="009901C4">
              <w:rPr>
                <w:noProof/>
              </w:rPr>
              <w:t>Person Provider Type</w:t>
            </w:r>
          </w:p>
        </w:tc>
      </w:tr>
      <w:tr w:rsidR="00B07676" w:rsidRPr="00D00BBD" w14:paraId="16B7FFB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BFED48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5A2B90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293E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1A3F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06C35C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2575D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7BB13" w14:textId="77777777" w:rsidR="00DD6D98" w:rsidRPr="009901C4" w:rsidRDefault="00573DBC" w:rsidP="00DD6D98">
            <w:pPr>
              <w:pStyle w:val="AttributeTableBody"/>
              <w:rPr>
                <w:rStyle w:val="HyperlinkTable"/>
                <w:noProof/>
              </w:rPr>
            </w:pPr>
            <w:hyperlink r:id="rId105" w:anchor="HL70406" w:history="1">
              <w:r w:rsidR="00DD6D98" w:rsidRPr="009901C4">
                <w:rPr>
                  <w:rStyle w:val="HyperlinkTable"/>
                  <w:noProof/>
                </w:rPr>
                <w:t>0406</w:t>
              </w:r>
            </w:hyperlink>
          </w:p>
        </w:tc>
        <w:tc>
          <w:tcPr>
            <w:tcW w:w="720" w:type="dxa"/>
            <w:tcBorders>
              <w:top w:val="dotted" w:sz="4" w:space="0" w:color="auto"/>
              <w:left w:val="nil"/>
              <w:bottom w:val="dotted" w:sz="4" w:space="0" w:color="auto"/>
              <w:right w:val="nil"/>
            </w:tcBorders>
            <w:shd w:val="clear" w:color="auto" w:fill="FFFFFF"/>
          </w:tcPr>
          <w:p w14:paraId="69C07C46" w14:textId="77777777" w:rsidR="00DD6D98" w:rsidRPr="009901C4" w:rsidRDefault="00DD6D98" w:rsidP="00DD6D98">
            <w:pPr>
              <w:pStyle w:val="AttributeTableBody"/>
              <w:rPr>
                <w:noProof/>
              </w:rPr>
            </w:pPr>
            <w:r w:rsidRPr="009901C4">
              <w:rPr>
                <w:noProof/>
              </w:rPr>
              <w:t>02384</w:t>
            </w:r>
          </w:p>
        </w:tc>
        <w:tc>
          <w:tcPr>
            <w:tcW w:w="3888" w:type="dxa"/>
            <w:tcBorders>
              <w:top w:val="dotted" w:sz="4" w:space="0" w:color="auto"/>
              <w:left w:val="nil"/>
              <w:bottom w:val="dotted" w:sz="4" w:space="0" w:color="auto"/>
              <w:right w:val="nil"/>
            </w:tcBorders>
            <w:shd w:val="clear" w:color="auto" w:fill="FFFFFF"/>
          </w:tcPr>
          <w:p w14:paraId="186C885C" w14:textId="77777777" w:rsidR="00DD6D98" w:rsidRPr="009901C4" w:rsidRDefault="00DD6D98" w:rsidP="00DD6D98">
            <w:pPr>
              <w:pStyle w:val="AttributeTableBody"/>
              <w:jc w:val="left"/>
              <w:rPr>
                <w:noProof/>
              </w:rPr>
            </w:pPr>
            <w:r w:rsidRPr="009901C4">
              <w:rPr>
                <w:noProof/>
              </w:rPr>
              <w:t>Organization Unit Type</w:t>
            </w:r>
          </w:p>
        </w:tc>
      </w:tr>
      <w:tr w:rsidR="00B07676" w:rsidRPr="00D00BBD" w14:paraId="0772CF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BDA2EEE"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6C4728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E28CB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3BE6BA" w14:textId="77777777"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14:paraId="2B0F162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CD2D94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E69D4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D51B1" w14:textId="77777777" w:rsidR="00DD6D98" w:rsidRPr="009901C4" w:rsidRDefault="00DD6D98" w:rsidP="00DD6D98">
            <w:pPr>
              <w:pStyle w:val="AttributeTableBody"/>
              <w:rPr>
                <w:noProof/>
              </w:rPr>
            </w:pPr>
            <w:r w:rsidRPr="009901C4">
              <w:rPr>
                <w:noProof/>
              </w:rPr>
              <w:t>02385</w:t>
            </w:r>
          </w:p>
        </w:tc>
        <w:tc>
          <w:tcPr>
            <w:tcW w:w="3888" w:type="dxa"/>
            <w:tcBorders>
              <w:top w:val="dotted" w:sz="4" w:space="0" w:color="auto"/>
              <w:left w:val="nil"/>
              <w:bottom w:val="dotted" w:sz="4" w:space="0" w:color="auto"/>
              <w:right w:val="nil"/>
            </w:tcBorders>
            <w:shd w:val="clear" w:color="auto" w:fill="FFFFFF"/>
          </w:tcPr>
          <w:p w14:paraId="1EA3A80D" w14:textId="77777777" w:rsidR="00DD6D98" w:rsidRPr="009901C4" w:rsidRDefault="00DD6D98" w:rsidP="00DD6D98">
            <w:pPr>
              <w:pStyle w:val="AttributeTableBody"/>
              <w:jc w:val="left"/>
              <w:rPr>
                <w:noProof/>
              </w:rPr>
            </w:pPr>
            <w:r w:rsidRPr="009901C4">
              <w:rPr>
                <w:noProof/>
              </w:rPr>
              <w:t>Organization</w:t>
            </w:r>
          </w:p>
        </w:tc>
      </w:tr>
      <w:tr w:rsidR="00B07676" w:rsidRPr="00D00BBD" w14:paraId="432DC96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A997243"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4BC148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17D56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63F0A6" w14:textId="77777777" w:rsidR="00DD6D98" w:rsidRPr="009901C4" w:rsidRDefault="00DD6D98" w:rsidP="00DD6D98">
            <w:pPr>
              <w:pStyle w:val="AttributeTableBody"/>
              <w:rPr>
                <w:noProof/>
              </w:rPr>
            </w:pPr>
            <w:r w:rsidRPr="009901C4">
              <w:rPr>
                <w:noProof/>
              </w:rPr>
              <w:t>PL</w:t>
            </w:r>
          </w:p>
        </w:tc>
        <w:tc>
          <w:tcPr>
            <w:tcW w:w="648" w:type="dxa"/>
            <w:tcBorders>
              <w:top w:val="dotted" w:sz="4" w:space="0" w:color="auto"/>
              <w:left w:val="nil"/>
              <w:bottom w:val="dotted" w:sz="4" w:space="0" w:color="auto"/>
              <w:right w:val="nil"/>
            </w:tcBorders>
            <w:shd w:val="clear" w:color="auto" w:fill="FFFFFF"/>
          </w:tcPr>
          <w:p w14:paraId="0713C44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C5EC06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A08D22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727FED" w14:textId="77777777" w:rsidR="00DD6D98" w:rsidRPr="009901C4" w:rsidRDefault="00DD6D98" w:rsidP="00DD6D98">
            <w:pPr>
              <w:pStyle w:val="AttributeTableBody"/>
              <w:rPr>
                <w:noProof/>
              </w:rPr>
            </w:pPr>
            <w:r w:rsidRPr="009901C4">
              <w:rPr>
                <w:noProof/>
              </w:rPr>
              <w:t>02386</w:t>
            </w:r>
          </w:p>
        </w:tc>
        <w:tc>
          <w:tcPr>
            <w:tcW w:w="3888" w:type="dxa"/>
            <w:tcBorders>
              <w:top w:val="dotted" w:sz="4" w:space="0" w:color="auto"/>
              <w:left w:val="nil"/>
              <w:bottom w:val="dotted" w:sz="4" w:space="0" w:color="auto"/>
              <w:right w:val="nil"/>
            </w:tcBorders>
            <w:shd w:val="clear" w:color="auto" w:fill="FFFFFF"/>
          </w:tcPr>
          <w:p w14:paraId="26A280A4" w14:textId="77777777" w:rsidR="00DD6D98" w:rsidRPr="009901C4" w:rsidRDefault="00DD6D98" w:rsidP="00DD6D98">
            <w:pPr>
              <w:pStyle w:val="AttributeTableBody"/>
              <w:jc w:val="left"/>
              <w:rPr>
                <w:noProof/>
              </w:rPr>
            </w:pPr>
            <w:r w:rsidRPr="009901C4">
              <w:rPr>
                <w:noProof/>
              </w:rPr>
              <w:t>Location</w:t>
            </w:r>
          </w:p>
        </w:tc>
      </w:tr>
      <w:tr w:rsidR="00B07676" w:rsidRPr="00D00BBD" w14:paraId="4FE400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E9351C0" w14:textId="77777777"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14:paraId="04B3FF7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85CC52A"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A048790"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4AD19F11" w14:textId="77777777"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14:paraId="66D01D66"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5904C42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E697F7" w14:textId="77777777" w:rsidR="00DD6D98" w:rsidRPr="009901C4" w:rsidRDefault="00DD6D98" w:rsidP="00DD6D98">
            <w:pPr>
              <w:pStyle w:val="AttributeTableBody"/>
            </w:pPr>
            <w:r w:rsidRPr="009901C4">
              <w:t>02348</w:t>
            </w:r>
          </w:p>
        </w:tc>
        <w:tc>
          <w:tcPr>
            <w:tcW w:w="3888" w:type="dxa"/>
            <w:tcBorders>
              <w:top w:val="dotted" w:sz="4" w:space="0" w:color="auto"/>
              <w:left w:val="nil"/>
              <w:bottom w:val="dotted" w:sz="4" w:space="0" w:color="auto"/>
              <w:right w:val="nil"/>
            </w:tcBorders>
            <w:shd w:val="clear" w:color="auto" w:fill="FFFFFF"/>
          </w:tcPr>
          <w:p w14:paraId="7760993F" w14:textId="77777777" w:rsidR="00DD6D98" w:rsidRPr="009901C4" w:rsidRDefault="00DD6D98" w:rsidP="00DD6D98">
            <w:pPr>
              <w:pStyle w:val="AttributeTableBody"/>
              <w:jc w:val="left"/>
            </w:pPr>
            <w:r w:rsidRPr="009901C4">
              <w:t>Device</w:t>
            </w:r>
          </w:p>
        </w:tc>
      </w:tr>
      <w:tr w:rsidR="00B07676" w:rsidRPr="00D00BBD" w14:paraId="587B49A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FE5B35"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0FDF1B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E13C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BA8D0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AC0C1B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D4A5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E7F7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9DCB0E" w14:textId="77777777" w:rsidR="00DD6D98" w:rsidRPr="009901C4" w:rsidRDefault="00DD6D98" w:rsidP="00DD6D98">
            <w:pPr>
              <w:pStyle w:val="AttributeTableBody"/>
              <w:rPr>
                <w:noProof/>
              </w:rPr>
            </w:pPr>
            <w:r w:rsidRPr="009901C4">
              <w:rPr>
                <w:noProof/>
              </w:rPr>
              <w:t>02387</w:t>
            </w:r>
          </w:p>
        </w:tc>
        <w:tc>
          <w:tcPr>
            <w:tcW w:w="3888" w:type="dxa"/>
            <w:tcBorders>
              <w:top w:val="dotted" w:sz="4" w:space="0" w:color="auto"/>
              <w:left w:val="nil"/>
              <w:bottom w:val="dotted" w:sz="4" w:space="0" w:color="auto"/>
              <w:right w:val="nil"/>
            </w:tcBorders>
            <w:shd w:val="clear" w:color="auto" w:fill="FFFFFF"/>
          </w:tcPr>
          <w:p w14:paraId="0B83C077" w14:textId="77777777" w:rsidR="00DD6D98" w:rsidRPr="009901C4" w:rsidRDefault="00DD6D98" w:rsidP="00DD6D98">
            <w:pPr>
              <w:pStyle w:val="AttributeTableBody"/>
              <w:jc w:val="left"/>
              <w:rPr>
                <w:noProof/>
              </w:rPr>
            </w:pPr>
            <w:r w:rsidRPr="009901C4">
              <w:rPr>
                <w:noProof/>
              </w:rPr>
              <w:t>Begin Date/Time (arrival time)</w:t>
            </w:r>
          </w:p>
        </w:tc>
      </w:tr>
      <w:tr w:rsidR="00B07676" w:rsidRPr="00D00BBD" w14:paraId="394B712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CC677BF"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34ECA4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7221C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866D4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E1A965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D06F3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8C7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90E1A2" w14:textId="77777777" w:rsidR="00DD6D98" w:rsidRPr="009901C4" w:rsidRDefault="00DD6D98" w:rsidP="00DD6D98">
            <w:pPr>
              <w:pStyle w:val="AttributeTableBody"/>
              <w:rPr>
                <w:noProof/>
              </w:rPr>
            </w:pPr>
            <w:r w:rsidRPr="009901C4">
              <w:rPr>
                <w:noProof/>
              </w:rPr>
              <w:t>02388</w:t>
            </w:r>
          </w:p>
        </w:tc>
        <w:tc>
          <w:tcPr>
            <w:tcW w:w="3888" w:type="dxa"/>
            <w:tcBorders>
              <w:top w:val="dotted" w:sz="4" w:space="0" w:color="auto"/>
              <w:left w:val="nil"/>
              <w:bottom w:val="dotted" w:sz="4" w:space="0" w:color="auto"/>
              <w:right w:val="nil"/>
            </w:tcBorders>
            <w:shd w:val="clear" w:color="auto" w:fill="FFFFFF"/>
          </w:tcPr>
          <w:p w14:paraId="5C2CAF3C" w14:textId="77777777" w:rsidR="00DD6D98" w:rsidRPr="009901C4" w:rsidRDefault="00DD6D98" w:rsidP="00DD6D98">
            <w:pPr>
              <w:pStyle w:val="AttributeTableBody"/>
              <w:jc w:val="left"/>
              <w:rPr>
                <w:noProof/>
              </w:rPr>
            </w:pPr>
            <w:r w:rsidRPr="009901C4">
              <w:rPr>
                <w:noProof/>
              </w:rPr>
              <w:t>End Date/Time (departure time)</w:t>
            </w:r>
          </w:p>
        </w:tc>
      </w:tr>
      <w:tr w:rsidR="00B07676" w:rsidRPr="00D00BBD" w14:paraId="21A6D79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40D5A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38509A5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DEA6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723D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3081EC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9912FA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EDDF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5DF3D" w14:textId="77777777" w:rsidR="00DD6D98" w:rsidRPr="009901C4" w:rsidRDefault="00DD6D98" w:rsidP="00DD6D98">
            <w:pPr>
              <w:pStyle w:val="AttributeTableBody"/>
              <w:rPr>
                <w:noProof/>
              </w:rPr>
            </w:pPr>
            <w:r w:rsidRPr="009901C4">
              <w:rPr>
                <w:noProof/>
              </w:rPr>
              <w:t>02389</w:t>
            </w:r>
          </w:p>
        </w:tc>
        <w:tc>
          <w:tcPr>
            <w:tcW w:w="3888" w:type="dxa"/>
            <w:tcBorders>
              <w:top w:val="dotted" w:sz="4" w:space="0" w:color="auto"/>
              <w:left w:val="nil"/>
              <w:bottom w:val="dotted" w:sz="4" w:space="0" w:color="auto"/>
              <w:right w:val="nil"/>
            </w:tcBorders>
            <w:shd w:val="clear" w:color="auto" w:fill="FFFFFF"/>
          </w:tcPr>
          <w:p w14:paraId="7C81FBD3" w14:textId="77777777" w:rsidR="00DD6D98" w:rsidRPr="009901C4" w:rsidRDefault="00DD6D98" w:rsidP="00DD6D98">
            <w:pPr>
              <w:pStyle w:val="AttributeTableBody"/>
              <w:jc w:val="left"/>
              <w:rPr>
                <w:noProof/>
              </w:rPr>
            </w:pPr>
            <w:r w:rsidRPr="009901C4">
              <w:rPr>
                <w:noProof/>
              </w:rPr>
              <w:t>Qualitative Duration</w:t>
            </w:r>
          </w:p>
        </w:tc>
      </w:tr>
      <w:tr w:rsidR="00B07676" w:rsidRPr="00D00BBD" w14:paraId="526B99E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8A9CB7F"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44F0827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A7D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F29AA"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545E2DF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C15E99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FB035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0261CC" w14:textId="77777777" w:rsidR="00DD6D98" w:rsidRPr="009901C4" w:rsidRDefault="00DD6D98" w:rsidP="00DD6D98">
            <w:pPr>
              <w:pStyle w:val="AttributeTableBody"/>
              <w:rPr>
                <w:noProof/>
              </w:rPr>
            </w:pPr>
            <w:r w:rsidRPr="009901C4">
              <w:rPr>
                <w:noProof/>
              </w:rPr>
              <w:t>02390</w:t>
            </w:r>
          </w:p>
        </w:tc>
        <w:tc>
          <w:tcPr>
            <w:tcW w:w="3888" w:type="dxa"/>
            <w:tcBorders>
              <w:top w:val="dotted" w:sz="4" w:space="0" w:color="auto"/>
              <w:left w:val="nil"/>
              <w:bottom w:val="dotted" w:sz="4" w:space="0" w:color="auto"/>
              <w:right w:val="nil"/>
            </w:tcBorders>
            <w:shd w:val="clear" w:color="auto" w:fill="FFFFFF"/>
          </w:tcPr>
          <w:p w14:paraId="746E9C35" w14:textId="77777777" w:rsidR="00DD6D98" w:rsidRPr="009901C4" w:rsidRDefault="00DD6D98" w:rsidP="00DD6D98">
            <w:pPr>
              <w:pStyle w:val="AttributeTableBody"/>
              <w:jc w:val="left"/>
              <w:rPr>
                <w:noProof/>
              </w:rPr>
            </w:pPr>
            <w:r w:rsidRPr="009901C4">
              <w:rPr>
                <w:noProof/>
              </w:rPr>
              <w:t>Address</w:t>
            </w:r>
          </w:p>
        </w:tc>
      </w:tr>
      <w:tr w:rsidR="00B07676" w:rsidRPr="00D00BBD" w14:paraId="3F47AE8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4FD4942" w14:textId="77777777" w:rsidR="00DD6D98" w:rsidRPr="009901C4" w:rsidRDefault="00DD6D98" w:rsidP="00DD6D98">
            <w:pPr>
              <w:pStyle w:val="AttributeTableBody"/>
            </w:pPr>
            <w:r w:rsidRPr="009901C4">
              <w:t>15</w:t>
            </w:r>
          </w:p>
        </w:tc>
        <w:tc>
          <w:tcPr>
            <w:tcW w:w="648" w:type="dxa"/>
            <w:tcBorders>
              <w:top w:val="dotted" w:sz="4" w:space="0" w:color="auto"/>
              <w:left w:val="nil"/>
              <w:bottom w:val="dotted" w:sz="4" w:space="0" w:color="auto"/>
              <w:right w:val="nil"/>
            </w:tcBorders>
            <w:shd w:val="clear" w:color="auto" w:fill="FFFFFF"/>
          </w:tcPr>
          <w:p w14:paraId="03F01DE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DB6FD5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02263DF" w14:textId="77777777" w:rsidR="00DD6D98" w:rsidRPr="009901C4" w:rsidRDefault="00DD6D98" w:rsidP="00DD6D98">
            <w:pPr>
              <w:pStyle w:val="AttributeTableBody"/>
            </w:pPr>
            <w:r w:rsidRPr="009901C4">
              <w:t>XTN</w:t>
            </w:r>
          </w:p>
        </w:tc>
        <w:tc>
          <w:tcPr>
            <w:tcW w:w="648" w:type="dxa"/>
            <w:tcBorders>
              <w:top w:val="dotted" w:sz="4" w:space="0" w:color="auto"/>
              <w:left w:val="nil"/>
              <w:bottom w:val="dotted" w:sz="4" w:space="0" w:color="auto"/>
              <w:right w:val="nil"/>
            </w:tcBorders>
            <w:shd w:val="clear" w:color="auto" w:fill="FFFFFF"/>
          </w:tcPr>
          <w:p w14:paraId="225E5DB8"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93E316A"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01FA73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25283" w14:textId="77777777" w:rsidR="00DD6D98" w:rsidRPr="009901C4" w:rsidRDefault="00DD6D98" w:rsidP="00DD6D98">
            <w:pPr>
              <w:pStyle w:val="AttributeTableBody"/>
              <w:rPr>
                <w:noProof/>
              </w:rPr>
            </w:pPr>
            <w:r w:rsidRPr="009901C4">
              <w:rPr>
                <w:noProof/>
              </w:rPr>
              <w:t>02391</w:t>
            </w:r>
          </w:p>
        </w:tc>
        <w:tc>
          <w:tcPr>
            <w:tcW w:w="3888" w:type="dxa"/>
            <w:tcBorders>
              <w:top w:val="dotted" w:sz="4" w:space="0" w:color="auto"/>
              <w:left w:val="nil"/>
              <w:bottom w:val="dotted" w:sz="4" w:space="0" w:color="auto"/>
              <w:right w:val="nil"/>
            </w:tcBorders>
            <w:shd w:val="clear" w:color="auto" w:fill="FFFFFF"/>
          </w:tcPr>
          <w:p w14:paraId="25942477" w14:textId="77777777" w:rsidR="00DD6D98" w:rsidRPr="009901C4" w:rsidRDefault="00DD6D98" w:rsidP="00DD6D98">
            <w:pPr>
              <w:pStyle w:val="AttributeTableBody"/>
              <w:jc w:val="left"/>
              <w:rPr>
                <w:noProof/>
              </w:rPr>
            </w:pPr>
            <w:r w:rsidRPr="009901C4">
              <w:rPr>
                <w:noProof/>
              </w:rPr>
              <w:t>Telecommunication Address</w:t>
            </w:r>
          </w:p>
        </w:tc>
      </w:tr>
      <w:tr w:rsidR="00B07676" w:rsidRPr="00D00BBD" w14:paraId="02ECE36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BFF8806" w14:textId="77777777" w:rsidR="00DD6D98" w:rsidRPr="009901C4" w:rsidRDefault="00DD6D98" w:rsidP="00DD6D98">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5512283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49EB91A"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82FE779" w14:textId="77777777"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70CFDC4E"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14383E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627768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A0103" w14:textId="77777777" w:rsidR="00DD6D98" w:rsidRPr="009901C4" w:rsidRDefault="00DD6D98" w:rsidP="00DD6D98">
            <w:pPr>
              <w:pStyle w:val="AttributeTableBody"/>
              <w:rPr>
                <w:noProof/>
              </w:rPr>
            </w:pPr>
            <w:r>
              <w:rPr>
                <w:noProof/>
              </w:rPr>
              <w:t>03476</w:t>
            </w:r>
          </w:p>
        </w:tc>
        <w:tc>
          <w:tcPr>
            <w:tcW w:w="3888" w:type="dxa"/>
            <w:tcBorders>
              <w:top w:val="dotted" w:sz="4" w:space="0" w:color="auto"/>
              <w:left w:val="nil"/>
              <w:bottom w:val="dotted" w:sz="4" w:space="0" w:color="auto"/>
              <w:right w:val="nil"/>
            </w:tcBorders>
            <w:shd w:val="clear" w:color="auto" w:fill="FFFFFF"/>
          </w:tcPr>
          <w:p w14:paraId="7C05BB3C" w14:textId="77777777" w:rsidR="00DD6D98" w:rsidRPr="009901C4" w:rsidRDefault="00DD6D98" w:rsidP="00DD6D98">
            <w:pPr>
              <w:pStyle w:val="AttributeTableBody"/>
              <w:jc w:val="left"/>
              <w:rPr>
                <w:noProof/>
              </w:rPr>
            </w:pPr>
            <w:r>
              <w:rPr>
                <w:noProof/>
              </w:rPr>
              <w:t>UDI Device Identifier</w:t>
            </w:r>
          </w:p>
        </w:tc>
      </w:tr>
      <w:tr w:rsidR="00B07676" w:rsidRPr="00D00BBD" w14:paraId="3AC32AE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DCFB4D" w14:textId="77777777" w:rsidR="00DD6D98" w:rsidRPr="009901C4" w:rsidRDefault="00DD6D98" w:rsidP="00DD6D98">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3CA18FB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D14438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D6FE4F8" w14:textId="77777777"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38AFBDC9"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9108AA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AA32EB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42D482" w14:textId="77777777" w:rsidR="00DD6D98" w:rsidRPr="009901C4" w:rsidRDefault="00DD6D98" w:rsidP="00DD6D98">
            <w:pPr>
              <w:pStyle w:val="AttributeTableBody"/>
              <w:rPr>
                <w:noProof/>
              </w:rPr>
            </w:pPr>
            <w:r>
              <w:rPr>
                <w:noProof/>
              </w:rPr>
              <w:t>03477</w:t>
            </w:r>
          </w:p>
        </w:tc>
        <w:tc>
          <w:tcPr>
            <w:tcW w:w="3888" w:type="dxa"/>
            <w:tcBorders>
              <w:top w:val="dotted" w:sz="4" w:space="0" w:color="auto"/>
              <w:left w:val="nil"/>
              <w:bottom w:val="dotted" w:sz="4" w:space="0" w:color="auto"/>
              <w:right w:val="nil"/>
            </w:tcBorders>
            <w:shd w:val="clear" w:color="auto" w:fill="FFFFFF"/>
          </w:tcPr>
          <w:p w14:paraId="7BDF2609" w14:textId="77777777" w:rsidR="00DD6D98" w:rsidRPr="009901C4" w:rsidRDefault="00DD6D98" w:rsidP="00DD6D98">
            <w:pPr>
              <w:pStyle w:val="AttributeTableBody"/>
              <w:jc w:val="left"/>
              <w:rPr>
                <w:noProof/>
              </w:rPr>
            </w:pPr>
            <w:r>
              <w:rPr>
                <w:noProof/>
              </w:rPr>
              <w:t>Device Manufacture Date</w:t>
            </w:r>
          </w:p>
        </w:tc>
      </w:tr>
      <w:tr w:rsidR="00B07676" w:rsidRPr="00D00BBD" w14:paraId="7B6C7C4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2644B" w14:textId="77777777" w:rsidR="00DD6D98" w:rsidRPr="009901C4" w:rsidRDefault="00DD6D98" w:rsidP="00DD6D98">
            <w:pPr>
              <w:pStyle w:val="AttributeTableBody"/>
            </w:pPr>
            <w:r>
              <w:t>18</w:t>
            </w:r>
          </w:p>
        </w:tc>
        <w:tc>
          <w:tcPr>
            <w:tcW w:w="648" w:type="dxa"/>
            <w:tcBorders>
              <w:top w:val="dotted" w:sz="4" w:space="0" w:color="auto"/>
              <w:left w:val="nil"/>
              <w:bottom w:val="dotted" w:sz="4" w:space="0" w:color="auto"/>
              <w:right w:val="nil"/>
            </w:tcBorders>
            <w:shd w:val="clear" w:color="auto" w:fill="FFFFFF"/>
          </w:tcPr>
          <w:p w14:paraId="2FDE72C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3E70F7F"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524A39A0" w14:textId="77777777"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04919BB3"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10EDD1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243DA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21331E" w14:textId="77777777" w:rsidR="00DD6D98" w:rsidRPr="009901C4" w:rsidRDefault="00DD6D98" w:rsidP="00DD6D98">
            <w:pPr>
              <w:pStyle w:val="AttributeTableBody"/>
              <w:rPr>
                <w:noProof/>
              </w:rPr>
            </w:pPr>
            <w:r>
              <w:rPr>
                <w:noProof/>
              </w:rPr>
              <w:t>03478</w:t>
            </w:r>
          </w:p>
        </w:tc>
        <w:tc>
          <w:tcPr>
            <w:tcW w:w="3888" w:type="dxa"/>
            <w:tcBorders>
              <w:top w:val="dotted" w:sz="4" w:space="0" w:color="auto"/>
              <w:left w:val="nil"/>
              <w:bottom w:val="dotted" w:sz="4" w:space="0" w:color="auto"/>
              <w:right w:val="nil"/>
            </w:tcBorders>
            <w:shd w:val="clear" w:color="auto" w:fill="FFFFFF"/>
          </w:tcPr>
          <w:p w14:paraId="24B2D39A" w14:textId="77777777" w:rsidR="00DD6D98" w:rsidRPr="009901C4" w:rsidRDefault="00DD6D98" w:rsidP="00DD6D98">
            <w:pPr>
              <w:pStyle w:val="AttributeTableBody"/>
              <w:jc w:val="left"/>
              <w:rPr>
                <w:noProof/>
              </w:rPr>
            </w:pPr>
            <w:r>
              <w:rPr>
                <w:noProof/>
              </w:rPr>
              <w:t>Device Expiry Date</w:t>
            </w:r>
          </w:p>
        </w:tc>
      </w:tr>
      <w:tr w:rsidR="00B07676" w:rsidRPr="00D00BBD" w14:paraId="0FB1B14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BE8BEFC" w14:textId="77777777" w:rsidR="00DD6D98" w:rsidRPr="009901C4" w:rsidRDefault="00DD6D98" w:rsidP="00DD6D98">
            <w:pPr>
              <w:pStyle w:val="AttributeTableBody"/>
            </w:pPr>
            <w:r>
              <w:t>19</w:t>
            </w:r>
          </w:p>
        </w:tc>
        <w:tc>
          <w:tcPr>
            <w:tcW w:w="648" w:type="dxa"/>
            <w:tcBorders>
              <w:top w:val="dotted" w:sz="4" w:space="0" w:color="auto"/>
              <w:left w:val="nil"/>
              <w:bottom w:val="dotted" w:sz="4" w:space="0" w:color="auto"/>
              <w:right w:val="nil"/>
            </w:tcBorders>
            <w:shd w:val="clear" w:color="auto" w:fill="FFFFFF"/>
          </w:tcPr>
          <w:p w14:paraId="7AF3818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ABC9917"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049F62C" w14:textId="77777777"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1075E8A1"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66A188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F3B6A5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BD5D7" w14:textId="77777777" w:rsidR="00DD6D98" w:rsidRPr="009901C4" w:rsidRDefault="00DD6D98" w:rsidP="00DD6D98">
            <w:pPr>
              <w:pStyle w:val="AttributeTableBody"/>
              <w:rPr>
                <w:noProof/>
              </w:rPr>
            </w:pPr>
            <w:r>
              <w:rPr>
                <w:noProof/>
              </w:rPr>
              <w:t>03479</w:t>
            </w:r>
          </w:p>
        </w:tc>
        <w:tc>
          <w:tcPr>
            <w:tcW w:w="3888" w:type="dxa"/>
            <w:tcBorders>
              <w:top w:val="dotted" w:sz="4" w:space="0" w:color="auto"/>
              <w:left w:val="nil"/>
              <w:bottom w:val="dotted" w:sz="4" w:space="0" w:color="auto"/>
              <w:right w:val="nil"/>
            </w:tcBorders>
            <w:shd w:val="clear" w:color="auto" w:fill="FFFFFF"/>
          </w:tcPr>
          <w:p w14:paraId="34F7562C" w14:textId="77777777" w:rsidR="00DD6D98" w:rsidRPr="009901C4" w:rsidRDefault="00DD6D98" w:rsidP="00DD6D98">
            <w:pPr>
              <w:pStyle w:val="AttributeTableBody"/>
              <w:jc w:val="left"/>
              <w:rPr>
                <w:noProof/>
              </w:rPr>
            </w:pPr>
            <w:r>
              <w:rPr>
                <w:noProof/>
              </w:rPr>
              <w:t>Device Lot Number</w:t>
            </w:r>
          </w:p>
        </w:tc>
      </w:tr>
      <w:tr w:rsidR="00B07676" w:rsidRPr="00D00BBD" w14:paraId="19814C8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EE9A0DE" w14:textId="77777777" w:rsidR="00DD6D98" w:rsidRPr="009901C4" w:rsidRDefault="00DD6D98" w:rsidP="00DD6D98">
            <w:pPr>
              <w:pStyle w:val="AttributeTableBody"/>
            </w:pPr>
            <w:r>
              <w:t>20</w:t>
            </w:r>
          </w:p>
        </w:tc>
        <w:tc>
          <w:tcPr>
            <w:tcW w:w="648" w:type="dxa"/>
            <w:tcBorders>
              <w:top w:val="dotted" w:sz="4" w:space="0" w:color="auto"/>
              <w:left w:val="nil"/>
              <w:bottom w:val="dotted" w:sz="4" w:space="0" w:color="auto"/>
              <w:right w:val="nil"/>
            </w:tcBorders>
            <w:shd w:val="clear" w:color="auto" w:fill="FFFFFF"/>
          </w:tcPr>
          <w:p w14:paraId="53CD3C7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3957694"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7F2BAF9" w14:textId="77777777"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55FBA691"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231E6C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F6F8C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46E49" w14:textId="77777777" w:rsidR="00DD6D98" w:rsidRPr="009901C4" w:rsidRDefault="00DD6D98" w:rsidP="00DD6D98">
            <w:pPr>
              <w:pStyle w:val="AttributeTableBody"/>
              <w:rPr>
                <w:noProof/>
              </w:rPr>
            </w:pPr>
            <w:r>
              <w:rPr>
                <w:noProof/>
              </w:rPr>
              <w:t>03480</w:t>
            </w:r>
          </w:p>
        </w:tc>
        <w:tc>
          <w:tcPr>
            <w:tcW w:w="3888" w:type="dxa"/>
            <w:tcBorders>
              <w:top w:val="dotted" w:sz="4" w:space="0" w:color="auto"/>
              <w:left w:val="nil"/>
              <w:bottom w:val="dotted" w:sz="4" w:space="0" w:color="auto"/>
              <w:right w:val="nil"/>
            </w:tcBorders>
            <w:shd w:val="clear" w:color="auto" w:fill="FFFFFF"/>
          </w:tcPr>
          <w:p w14:paraId="68E7A3BC" w14:textId="77777777" w:rsidR="00DD6D98" w:rsidRPr="009901C4" w:rsidRDefault="00DD6D98" w:rsidP="00DD6D98">
            <w:pPr>
              <w:pStyle w:val="AttributeTableBody"/>
              <w:jc w:val="left"/>
              <w:rPr>
                <w:noProof/>
              </w:rPr>
            </w:pPr>
            <w:r>
              <w:rPr>
                <w:noProof/>
              </w:rPr>
              <w:t>Device Serial Number</w:t>
            </w:r>
          </w:p>
        </w:tc>
      </w:tr>
      <w:tr w:rsidR="00B07676" w:rsidRPr="00D00BBD" w14:paraId="3593DD7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0607EE1" w14:textId="77777777" w:rsidR="00DD6D98" w:rsidRPr="009901C4" w:rsidRDefault="00DD6D98" w:rsidP="00DD6D98">
            <w:pPr>
              <w:pStyle w:val="AttributeTableBody"/>
            </w:pPr>
            <w:r>
              <w:t>21</w:t>
            </w:r>
          </w:p>
        </w:tc>
        <w:tc>
          <w:tcPr>
            <w:tcW w:w="648" w:type="dxa"/>
            <w:tcBorders>
              <w:top w:val="dotted" w:sz="4" w:space="0" w:color="auto"/>
              <w:left w:val="nil"/>
              <w:bottom w:val="dotted" w:sz="4" w:space="0" w:color="auto"/>
              <w:right w:val="nil"/>
            </w:tcBorders>
            <w:shd w:val="clear" w:color="auto" w:fill="FFFFFF"/>
          </w:tcPr>
          <w:p w14:paraId="60F02FF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96BFED9"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3F1CC3EB" w14:textId="77777777"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4D94D63A"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1EB5053"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B75778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6C3FF" w14:textId="77777777" w:rsidR="00DD6D98" w:rsidRPr="009901C4" w:rsidRDefault="00DD6D98" w:rsidP="00DD6D98">
            <w:pPr>
              <w:pStyle w:val="AttributeTableBody"/>
              <w:rPr>
                <w:noProof/>
              </w:rPr>
            </w:pPr>
            <w:r>
              <w:rPr>
                <w:noProof/>
              </w:rPr>
              <w:t>03481</w:t>
            </w:r>
          </w:p>
        </w:tc>
        <w:tc>
          <w:tcPr>
            <w:tcW w:w="3888" w:type="dxa"/>
            <w:tcBorders>
              <w:top w:val="dotted" w:sz="4" w:space="0" w:color="auto"/>
              <w:left w:val="nil"/>
              <w:bottom w:val="dotted" w:sz="4" w:space="0" w:color="auto"/>
              <w:right w:val="nil"/>
            </w:tcBorders>
            <w:shd w:val="clear" w:color="auto" w:fill="FFFFFF"/>
          </w:tcPr>
          <w:p w14:paraId="5B49B439" w14:textId="77777777" w:rsidR="00DD6D98" w:rsidRPr="009901C4" w:rsidRDefault="00DD6D98" w:rsidP="00DD6D98">
            <w:pPr>
              <w:pStyle w:val="AttributeTableBody"/>
              <w:jc w:val="left"/>
              <w:rPr>
                <w:noProof/>
              </w:rPr>
            </w:pPr>
            <w:r>
              <w:rPr>
                <w:noProof/>
              </w:rPr>
              <w:t>Device Donation Identification</w:t>
            </w:r>
          </w:p>
        </w:tc>
      </w:tr>
      <w:tr w:rsidR="00B07676" w:rsidRPr="00D00BBD" w14:paraId="7DB370F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4A37074" w14:textId="77777777" w:rsidR="00DD6D98" w:rsidRDefault="00DD6D98" w:rsidP="00DD6D98">
            <w:pPr>
              <w:pStyle w:val="AttributeTableBody"/>
            </w:pPr>
            <w:r>
              <w:t>22</w:t>
            </w:r>
          </w:p>
        </w:tc>
        <w:tc>
          <w:tcPr>
            <w:tcW w:w="648" w:type="dxa"/>
            <w:tcBorders>
              <w:top w:val="dotted" w:sz="4" w:space="0" w:color="auto"/>
              <w:left w:val="nil"/>
              <w:bottom w:val="dotted" w:sz="4" w:space="0" w:color="auto"/>
              <w:right w:val="nil"/>
            </w:tcBorders>
            <w:shd w:val="clear" w:color="auto" w:fill="FFFFFF"/>
          </w:tcPr>
          <w:p w14:paraId="0D1DC64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A4CEEE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47614F3" w14:textId="77777777" w:rsidR="00DD6D98" w:rsidRDefault="00DD6D98" w:rsidP="00DD6D98">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410E5983" w14:textId="77777777" w:rsidR="00DD6D98" w:rsidRDefault="00DD6D98" w:rsidP="00DD6D98">
            <w:pPr>
              <w:pStyle w:val="AttributeTableBody"/>
            </w:pPr>
            <w:r>
              <w:t>C</w:t>
            </w:r>
          </w:p>
        </w:tc>
        <w:tc>
          <w:tcPr>
            <w:tcW w:w="648" w:type="dxa"/>
            <w:tcBorders>
              <w:top w:val="dotted" w:sz="4" w:space="0" w:color="auto"/>
              <w:left w:val="nil"/>
              <w:bottom w:val="dotted" w:sz="4" w:space="0" w:color="auto"/>
              <w:right w:val="nil"/>
            </w:tcBorders>
            <w:shd w:val="clear" w:color="auto" w:fill="FFFFFF"/>
          </w:tcPr>
          <w:p w14:paraId="5E8CC90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A084A6F" w14:textId="77777777" w:rsidR="00DD6D98" w:rsidRPr="009901C4" w:rsidRDefault="00DD6D98" w:rsidP="00DD6D98">
            <w:pPr>
              <w:pStyle w:val="AttributeTableBody"/>
              <w:rPr>
                <w:noProof/>
              </w:rPr>
            </w:pPr>
            <w:r>
              <w:rPr>
                <w:noProof/>
              </w:rPr>
              <w:t>0961</w:t>
            </w:r>
          </w:p>
        </w:tc>
        <w:tc>
          <w:tcPr>
            <w:tcW w:w="720" w:type="dxa"/>
            <w:tcBorders>
              <w:top w:val="dotted" w:sz="4" w:space="0" w:color="auto"/>
              <w:left w:val="nil"/>
              <w:bottom w:val="dotted" w:sz="4" w:space="0" w:color="auto"/>
              <w:right w:val="nil"/>
            </w:tcBorders>
            <w:shd w:val="clear" w:color="auto" w:fill="FFFFFF"/>
          </w:tcPr>
          <w:p w14:paraId="0B1C7612" w14:textId="77777777" w:rsidR="00DD6D98" w:rsidRDefault="00DD6D98" w:rsidP="00DD6D98">
            <w:pPr>
              <w:pStyle w:val="AttributeTableBody"/>
              <w:rPr>
                <w:noProof/>
              </w:rPr>
            </w:pPr>
            <w:r>
              <w:rPr>
                <w:noProof/>
              </w:rPr>
              <w:t>03483</w:t>
            </w:r>
          </w:p>
        </w:tc>
        <w:tc>
          <w:tcPr>
            <w:tcW w:w="3888" w:type="dxa"/>
            <w:tcBorders>
              <w:top w:val="dotted" w:sz="4" w:space="0" w:color="auto"/>
              <w:left w:val="nil"/>
              <w:bottom w:val="dotted" w:sz="4" w:space="0" w:color="auto"/>
              <w:right w:val="nil"/>
            </w:tcBorders>
            <w:shd w:val="clear" w:color="auto" w:fill="FFFFFF"/>
          </w:tcPr>
          <w:p w14:paraId="5DEA39AC" w14:textId="77777777" w:rsidR="00DD6D98" w:rsidRDefault="00DD6D98" w:rsidP="00DD6D98">
            <w:pPr>
              <w:pStyle w:val="AttributeTableBody"/>
              <w:jc w:val="left"/>
              <w:rPr>
                <w:noProof/>
              </w:rPr>
            </w:pPr>
            <w:r>
              <w:rPr>
                <w:noProof/>
              </w:rPr>
              <w:t>Device Type</w:t>
            </w:r>
          </w:p>
        </w:tc>
      </w:tr>
      <w:tr w:rsidR="00B07676" w:rsidRPr="00D00BBD" w14:paraId="3CDA23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801D31A" w14:textId="77777777" w:rsidR="00DD6D98" w:rsidRDefault="00DD6D98" w:rsidP="00DD6D98">
            <w:pPr>
              <w:pStyle w:val="AttributeTableBody"/>
            </w:pPr>
            <w:r>
              <w:t>23</w:t>
            </w:r>
          </w:p>
        </w:tc>
        <w:tc>
          <w:tcPr>
            <w:tcW w:w="648" w:type="dxa"/>
            <w:tcBorders>
              <w:top w:val="dotted" w:sz="4" w:space="0" w:color="auto"/>
              <w:left w:val="nil"/>
              <w:bottom w:val="dotted" w:sz="4" w:space="0" w:color="auto"/>
              <w:right w:val="nil"/>
            </w:tcBorders>
            <w:shd w:val="clear" w:color="auto" w:fill="FFFFFF"/>
          </w:tcPr>
          <w:p w14:paraId="290C73C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DC238E9"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7F0E3582" w14:textId="77777777" w:rsidR="00DD6D98" w:rsidRDefault="00DD6D98" w:rsidP="00DD6D98">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5F27A786" w14:textId="77777777" w:rsidR="00DD6D98"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F529DB8"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F794DBE" w14:textId="77777777" w:rsidR="00DD6D98" w:rsidRPr="009901C4" w:rsidRDefault="00DD6D98" w:rsidP="00DD6D98">
            <w:pPr>
              <w:pStyle w:val="AttributeTableBody"/>
              <w:rPr>
                <w:noProof/>
              </w:rPr>
            </w:pPr>
            <w:r>
              <w:rPr>
                <w:noProof/>
              </w:rPr>
              <w:t>0185</w:t>
            </w:r>
          </w:p>
        </w:tc>
        <w:tc>
          <w:tcPr>
            <w:tcW w:w="720" w:type="dxa"/>
            <w:tcBorders>
              <w:top w:val="dotted" w:sz="4" w:space="0" w:color="auto"/>
              <w:left w:val="nil"/>
              <w:bottom w:val="dotted" w:sz="4" w:space="0" w:color="auto"/>
              <w:right w:val="nil"/>
            </w:tcBorders>
            <w:shd w:val="clear" w:color="auto" w:fill="FFFFFF"/>
          </w:tcPr>
          <w:p w14:paraId="1BA8712E" w14:textId="77777777" w:rsidR="00DD6D98" w:rsidRDefault="00DD6D98" w:rsidP="00DD6D98">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280AAEA1" w14:textId="77777777" w:rsidR="00DD6D98" w:rsidRDefault="00DD6D98" w:rsidP="00DD6D98">
            <w:pPr>
              <w:pStyle w:val="AttributeTableBody"/>
              <w:jc w:val="left"/>
              <w:rPr>
                <w:noProof/>
              </w:rPr>
            </w:pPr>
            <w:r>
              <w:rPr>
                <w:noProof/>
              </w:rPr>
              <w:t>Preferred Method of Contact</w:t>
            </w:r>
          </w:p>
        </w:tc>
      </w:tr>
      <w:tr w:rsidR="00DD6D98" w:rsidRPr="00D00BBD" w14:paraId="1476896C"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79CCDCA" w14:textId="77777777" w:rsidR="00DD6D98" w:rsidRDefault="00DD6D98" w:rsidP="00DD6D98">
            <w:pPr>
              <w:pStyle w:val="AttributeTableBody"/>
            </w:pPr>
            <w:r>
              <w:t>24</w:t>
            </w:r>
          </w:p>
        </w:tc>
        <w:tc>
          <w:tcPr>
            <w:tcW w:w="648" w:type="dxa"/>
            <w:tcBorders>
              <w:top w:val="dotted" w:sz="4" w:space="0" w:color="auto"/>
              <w:left w:val="nil"/>
              <w:bottom w:val="single" w:sz="4" w:space="0" w:color="auto"/>
              <w:right w:val="nil"/>
            </w:tcBorders>
            <w:shd w:val="clear" w:color="auto" w:fill="FFFFFF"/>
          </w:tcPr>
          <w:p w14:paraId="758F6F15" w14:textId="77777777" w:rsidR="00DD6D98" w:rsidRPr="009901C4"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1AA57B62" w14:textId="77777777" w:rsidR="00DD6D98" w:rsidRPr="009901C4"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597B10BA" w14:textId="77777777" w:rsidR="00DD6D98" w:rsidRDefault="00DD6D98" w:rsidP="00DD6D98">
            <w:pPr>
              <w:pStyle w:val="AttributeTableBody"/>
            </w:pPr>
            <w:r>
              <w:t>PLN</w:t>
            </w:r>
          </w:p>
        </w:tc>
        <w:tc>
          <w:tcPr>
            <w:tcW w:w="648" w:type="dxa"/>
            <w:tcBorders>
              <w:top w:val="dotted" w:sz="4" w:space="0" w:color="auto"/>
              <w:left w:val="nil"/>
              <w:bottom w:val="single" w:sz="4" w:space="0" w:color="auto"/>
              <w:right w:val="nil"/>
            </w:tcBorders>
            <w:shd w:val="clear" w:color="auto" w:fill="FFFFFF"/>
          </w:tcPr>
          <w:p w14:paraId="613D9D43" w14:textId="77777777" w:rsidR="00DD6D98" w:rsidRDefault="00DD6D98" w:rsidP="00DD6D98">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3C7108C" w14:textId="77777777" w:rsidR="00DD6D98" w:rsidRPr="009901C4" w:rsidRDefault="00DD6D98" w:rsidP="00DD6D98">
            <w:pPr>
              <w:pStyle w:val="AttributeTableBody"/>
            </w:pPr>
            <w:r>
              <w:t>Y</w:t>
            </w:r>
          </w:p>
        </w:tc>
        <w:tc>
          <w:tcPr>
            <w:tcW w:w="720" w:type="dxa"/>
            <w:tcBorders>
              <w:top w:val="dotted" w:sz="4" w:space="0" w:color="auto"/>
              <w:left w:val="nil"/>
              <w:bottom w:val="single" w:sz="4" w:space="0" w:color="auto"/>
              <w:right w:val="nil"/>
            </w:tcBorders>
            <w:shd w:val="clear" w:color="auto" w:fill="FFFFFF"/>
          </w:tcPr>
          <w:p w14:paraId="56D29257" w14:textId="6809475E" w:rsidR="00DD6D98" w:rsidRPr="009901C4" w:rsidRDefault="00DD6D98" w:rsidP="00DD6D98">
            <w:pPr>
              <w:pStyle w:val="AttributeTableBody"/>
              <w:rPr>
                <w:noProof/>
              </w:rPr>
            </w:pPr>
            <w:del w:id="1615" w:author="Frank Oemig" w:date="2022-09-08T11:29:00Z">
              <w:r w:rsidDel="00426433">
                <w:rPr>
                  <w:noProof/>
                </w:rPr>
                <w:delText>0328</w:delText>
              </w:r>
            </w:del>
          </w:p>
        </w:tc>
        <w:tc>
          <w:tcPr>
            <w:tcW w:w="720" w:type="dxa"/>
            <w:tcBorders>
              <w:top w:val="dotted" w:sz="4" w:space="0" w:color="auto"/>
              <w:left w:val="nil"/>
              <w:bottom w:val="single" w:sz="4" w:space="0" w:color="auto"/>
              <w:right w:val="nil"/>
            </w:tcBorders>
            <w:shd w:val="clear" w:color="auto" w:fill="FFFFFF"/>
          </w:tcPr>
          <w:p w14:paraId="6744F862" w14:textId="77777777" w:rsidR="00DD6D98" w:rsidRDefault="00DD6D98" w:rsidP="00DD6D98">
            <w:pPr>
              <w:pStyle w:val="AttributeTableBody"/>
              <w:rPr>
                <w:noProof/>
              </w:rPr>
            </w:pPr>
            <w:r>
              <w:rPr>
                <w:noProof/>
              </w:rPr>
              <w:t>01171</w:t>
            </w:r>
          </w:p>
        </w:tc>
        <w:tc>
          <w:tcPr>
            <w:tcW w:w="3888" w:type="dxa"/>
            <w:tcBorders>
              <w:top w:val="dotted" w:sz="4" w:space="0" w:color="auto"/>
              <w:left w:val="nil"/>
              <w:bottom w:val="single" w:sz="4" w:space="0" w:color="auto"/>
              <w:right w:val="nil"/>
            </w:tcBorders>
            <w:shd w:val="clear" w:color="auto" w:fill="FFFFFF"/>
          </w:tcPr>
          <w:p w14:paraId="5BF9AD34" w14:textId="77777777" w:rsidR="00DD6D98" w:rsidRDefault="00DD6D98" w:rsidP="00DD6D98">
            <w:pPr>
              <w:pStyle w:val="AttributeTableBody"/>
              <w:jc w:val="left"/>
              <w:rPr>
                <w:noProof/>
              </w:rPr>
            </w:pPr>
            <w:r>
              <w:rPr>
                <w:noProof/>
              </w:rPr>
              <w:t>Contact Identifiers</w:t>
            </w:r>
          </w:p>
        </w:tc>
      </w:tr>
    </w:tbl>
    <w:p w14:paraId="2282AC6F" w14:textId="77777777" w:rsidR="00DD6D98" w:rsidRPr="000269E7" w:rsidRDefault="00DD6D98" w:rsidP="0043481A">
      <w:pPr>
        <w:pStyle w:val="Heading4"/>
      </w:pPr>
      <w:bookmarkStart w:id="1616" w:name="_Toc497904858"/>
      <w:r w:rsidRPr="000269E7">
        <w:t xml:space="preserve">PRT field </w:t>
      </w:r>
      <w:r w:rsidRPr="0043481A">
        <w:t>definitions</w:t>
      </w:r>
      <w:r w:rsidRPr="000269E7">
        <w:fldChar w:fldCharType="begin"/>
      </w:r>
      <w:r w:rsidRPr="000269E7">
        <w:instrText xml:space="preserve"> XE "PRT - data element definitions" </w:instrText>
      </w:r>
      <w:r w:rsidRPr="000269E7">
        <w:fldChar w:fldCharType="end"/>
      </w:r>
      <w:bookmarkStart w:id="1617" w:name="_Toc234055174"/>
      <w:bookmarkEnd w:id="1617"/>
      <w:r w:rsidRPr="000269E7">
        <w:t xml:space="preserve"> </w:t>
      </w:r>
    </w:p>
    <w:p w14:paraId="0A1DDAA5" w14:textId="77777777" w:rsidR="00DD6D98" w:rsidRPr="000B76B6" w:rsidRDefault="00DD6D98" w:rsidP="0043481A">
      <w:pPr>
        <w:pStyle w:val="Heading4"/>
        <w:rPr>
          <w:noProof/>
        </w:rPr>
      </w:pPr>
      <w:r w:rsidRPr="000B76B6">
        <w:rPr>
          <w:noProof/>
        </w:rPr>
        <w:t>PRT-1   Participation Instance ID</w:t>
      </w:r>
      <w:r w:rsidRPr="000B76B6">
        <w:rPr>
          <w:noProof/>
        </w:rPr>
        <w:fldChar w:fldCharType="begin"/>
      </w:r>
      <w:r w:rsidRPr="000B76B6">
        <w:rPr>
          <w:noProof/>
        </w:rPr>
        <w:instrText xml:space="preserve"> XE "Participation </w:instrText>
      </w:r>
      <w:r>
        <w:rPr>
          <w:noProof/>
        </w:rPr>
        <w:instrText>I</w:instrText>
      </w:r>
      <w:r w:rsidRPr="000B76B6">
        <w:rPr>
          <w:noProof/>
        </w:rPr>
        <w:instrText xml:space="preserve">nstance ID" </w:instrText>
      </w:r>
      <w:r w:rsidRPr="000B76B6">
        <w:rPr>
          <w:noProof/>
        </w:rPr>
        <w:fldChar w:fldCharType="end"/>
      </w:r>
      <w:r w:rsidRPr="000B76B6">
        <w:rPr>
          <w:noProof/>
        </w:rPr>
        <w:t xml:space="preserve">   (EI)   </w:t>
      </w:r>
      <w:bookmarkEnd w:id="1616"/>
      <w:r w:rsidRPr="000B76B6">
        <w:rPr>
          <w:noProof/>
        </w:rPr>
        <w:t>02379</w:t>
      </w:r>
    </w:p>
    <w:p w14:paraId="3659A7E3" w14:textId="77777777" w:rsidR="00DD6D98" w:rsidRDefault="00DD6D98" w:rsidP="00DD6D98">
      <w:pPr>
        <w:pStyle w:val="Components"/>
      </w:pPr>
      <w:r>
        <w:t>Components:  &lt;Entity Identifier (ST)&gt; ^ &lt;Namespace ID (IS)&gt; ^ &lt;Universal ID (ST)&gt; ^ &lt;Universal ID Type (ID)&gt;</w:t>
      </w:r>
    </w:p>
    <w:p w14:paraId="288A6EEE" w14:textId="77777777" w:rsidR="00DD6D98" w:rsidRPr="009901C4" w:rsidRDefault="00DD6D98" w:rsidP="00DD6D98">
      <w:pPr>
        <w:pStyle w:val="NormalIndented"/>
        <w:rPr>
          <w:noProof/>
        </w:rPr>
      </w:pPr>
      <w:r w:rsidRPr="009901C4">
        <w:rPr>
          <w:noProof/>
        </w:rPr>
        <w:t>Definition:  This field contains a unique identifier of the specific participation record.</w:t>
      </w:r>
    </w:p>
    <w:p w14:paraId="61CE7487" w14:textId="77777777" w:rsidR="00DD6D98" w:rsidRPr="009901C4" w:rsidRDefault="00DD6D98" w:rsidP="00DD6D98">
      <w:pPr>
        <w:pStyle w:val="NormalIndented"/>
        <w:rPr>
          <w:noProof/>
        </w:rPr>
      </w:pPr>
      <w:r w:rsidRPr="009901C4">
        <w:rPr>
          <w:noProof/>
        </w:rPr>
        <w:t>In the case of waypoints tracked for a shipment, it identifies the waypoint.</w:t>
      </w:r>
    </w:p>
    <w:p w14:paraId="4859579A" w14:textId="77777777" w:rsidR="00DD6D98" w:rsidRPr="009901C4" w:rsidRDefault="00DD6D98" w:rsidP="00DD6D98">
      <w:pPr>
        <w:pStyle w:val="NormalIndented"/>
        <w:rPr>
          <w:noProof/>
        </w:rPr>
      </w:pPr>
      <w:r w:rsidRPr="009901C4">
        <w:rPr>
          <w:noProof/>
        </w:rPr>
        <w:t>Condition: The identifier is required when known, but there are times we may only know a name but do not have an identifier.</w:t>
      </w:r>
    </w:p>
    <w:p w14:paraId="268292C0" w14:textId="440653A9" w:rsidR="00DD6D98" w:rsidRPr="009901C4" w:rsidRDefault="00DD6D98" w:rsidP="0043481A">
      <w:pPr>
        <w:pStyle w:val="Heading4"/>
        <w:rPr>
          <w:noProof/>
        </w:rPr>
      </w:pPr>
      <w:bookmarkStart w:id="1618" w:name="_Toc497904859"/>
      <w:r w:rsidRPr="009901C4">
        <w:rPr>
          <w:noProof/>
        </w:rPr>
        <w:t xml:space="preserve">PRT-2   Action </w:t>
      </w:r>
      <w:r>
        <w:rPr>
          <w:noProof/>
        </w:rPr>
        <w:t>C</w:t>
      </w:r>
      <w:r w:rsidRPr="009901C4">
        <w:rPr>
          <w:noProof/>
        </w:rPr>
        <w:t>ode</w:t>
      </w:r>
      <w:r w:rsidRPr="009901C4">
        <w:rPr>
          <w:noProof/>
        </w:rPr>
        <w:fldChar w:fldCharType="begin"/>
      </w:r>
      <w:r w:rsidRPr="009901C4">
        <w:rPr>
          <w:noProof/>
        </w:rPr>
        <w:instrText xml:space="preserve"> XE "Action </w:instrText>
      </w:r>
      <w:r>
        <w:rPr>
          <w:noProof/>
        </w:rPr>
        <w:instrText>C</w:instrText>
      </w:r>
      <w:r w:rsidRPr="009901C4">
        <w:rPr>
          <w:noProof/>
        </w:rPr>
        <w:instrText xml:space="preserve">ode" </w:instrText>
      </w:r>
      <w:r w:rsidRPr="009901C4">
        <w:rPr>
          <w:noProof/>
        </w:rPr>
        <w:fldChar w:fldCharType="end"/>
      </w:r>
      <w:r w:rsidRPr="009901C4">
        <w:rPr>
          <w:noProof/>
        </w:rPr>
        <w:t xml:space="preserve">   (ID)   </w:t>
      </w:r>
      <w:del w:id="1619" w:author="Frank Oemig" w:date="2022-09-07T17:21:00Z">
        <w:r w:rsidRPr="009901C4" w:rsidDel="0088610D">
          <w:rPr>
            <w:noProof/>
          </w:rPr>
          <w:delText>00816</w:delText>
        </w:r>
      </w:del>
      <w:bookmarkEnd w:id="1618"/>
      <w:ins w:id="1620" w:author="Frank Oemig" w:date="2022-09-07T17:21:00Z">
        <w:r w:rsidR="0088610D">
          <w:rPr>
            <w:noProof/>
          </w:rPr>
          <w:t>02534</w:t>
        </w:r>
      </w:ins>
    </w:p>
    <w:p w14:paraId="7A44A77D" w14:textId="77777777" w:rsidR="00DD6D98" w:rsidRPr="009901C4" w:rsidRDefault="00DD6D98" w:rsidP="00DD6D98">
      <w:pPr>
        <w:pStyle w:val="NormalIndented"/>
        <w:rPr>
          <w:noProof/>
        </w:rPr>
      </w:pPr>
      <w:r w:rsidRPr="009901C4">
        <w:rPr>
          <w:noProof/>
        </w:rPr>
        <w:t xml:space="preserve">Definition:  This field reveals the intent of the message.  Refer to </w:t>
      </w:r>
      <w:hyperlink r:id="rId106" w:anchor="HL70287" w:history="1">
        <w:r w:rsidRPr="00D77818">
          <w:rPr>
            <w:rStyle w:val="HyperlinkText"/>
          </w:rPr>
          <w:t>HL7 Table 0287 – Problem/goal action code</w:t>
        </w:r>
      </w:hyperlink>
      <w:r w:rsidRPr="009901C4">
        <w:rPr>
          <w:noProof/>
        </w:rPr>
        <w:t xml:space="preserve"> for valid values.</w:t>
      </w:r>
    </w:p>
    <w:p w14:paraId="36DA5B26" w14:textId="77777777" w:rsidR="00DD6D98" w:rsidRPr="009901C4" w:rsidRDefault="00DD6D98" w:rsidP="0043481A">
      <w:pPr>
        <w:pStyle w:val="Heading4"/>
        <w:rPr>
          <w:noProof/>
        </w:rPr>
      </w:pPr>
      <w:bookmarkStart w:id="1621" w:name="_Toc497904865"/>
      <w:bookmarkStart w:id="1622" w:name="_Toc497904860"/>
      <w:r w:rsidRPr="009901C4">
        <w:rPr>
          <w:noProof/>
        </w:rPr>
        <w:lastRenderedPageBreak/>
        <w:t>PRT-3   Action Reason</w:t>
      </w:r>
      <w:r w:rsidRPr="009901C4">
        <w:rPr>
          <w:noProof/>
        </w:rPr>
        <w:fldChar w:fldCharType="begin"/>
      </w:r>
      <w:r w:rsidRPr="009901C4">
        <w:rPr>
          <w:noProof/>
        </w:rPr>
        <w:instrText xml:space="preserve"> XE "Action reason" </w:instrText>
      </w:r>
      <w:r w:rsidRPr="009901C4">
        <w:rPr>
          <w:noProof/>
        </w:rPr>
        <w:fldChar w:fldCharType="end"/>
      </w:r>
      <w:r w:rsidRPr="009901C4">
        <w:rPr>
          <w:noProof/>
        </w:rPr>
        <w:t xml:space="preserve">   (CWE)   </w:t>
      </w:r>
      <w:bookmarkEnd w:id="1621"/>
      <w:r w:rsidRPr="009901C4">
        <w:rPr>
          <w:noProof/>
        </w:rPr>
        <w:t>02380</w:t>
      </w:r>
    </w:p>
    <w:p w14:paraId="71E79AA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247D9D" w14:textId="77777777" w:rsidR="00DD6D98" w:rsidRPr="009901C4" w:rsidRDefault="00DD6D98" w:rsidP="00DD6D98">
      <w:pPr>
        <w:pStyle w:val="NormalIndented"/>
        <w:rPr>
          <w:noProof/>
        </w:rPr>
      </w:pPr>
      <w:r w:rsidRPr="009901C4">
        <w:rPr>
          <w:noProof/>
        </w:rPr>
        <w:t>Definition:  This field indicates the reason why the person, organization, location, or device is assuming (or changing) the role (e.g., shift change, new primary nurse, etc.).</w:t>
      </w:r>
    </w:p>
    <w:p w14:paraId="5BF3C993" w14:textId="77777777" w:rsidR="00DD6D98" w:rsidRPr="009901C4" w:rsidRDefault="00DD6D98" w:rsidP="0043481A">
      <w:pPr>
        <w:pStyle w:val="Heading4"/>
        <w:rPr>
          <w:noProof/>
        </w:rPr>
      </w:pPr>
      <w:r w:rsidRPr="009901C4">
        <w:rPr>
          <w:noProof/>
        </w:rPr>
        <w:t xml:space="preserve">PRT-4   </w:t>
      </w:r>
      <w:r>
        <w:rPr>
          <w:noProof/>
        </w:rPr>
        <w:t xml:space="preserve">Role of </w:t>
      </w:r>
      <w:r w:rsidRPr="009901C4">
        <w:rPr>
          <w:noProof/>
        </w:rPr>
        <w:t>Participation</w:t>
      </w:r>
      <w:r w:rsidRPr="009901C4">
        <w:rPr>
          <w:noProof/>
        </w:rPr>
        <w:fldChar w:fldCharType="begin"/>
      </w:r>
      <w:r w:rsidRPr="009901C4">
        <w:rPr>
          <w:noProof/>
        </w:rPr>
        <w:instrText xml:space="preserve"> XE "</w:instrText>
      </w:r>
      <w:r>
        <w:rPr>
          <w:noProof/>
        </w:rPr>
        <w:instrText xml:space="preserve">Role of </w:instrText>
      </w:r>
      <w:r w:rsidRPr="009901C4">
        <w:rPr>
          <w:noProof/>
        </w:rPr>
        <w:instrText xml:space="preserve">Participation" </w:instrText>
      </w:r>
      <w:r w:rsidRPr="009901C4">
        <w:rPr>
          <w:noProof/>
        </w:rPr>
        <w:fldChar w:fldCharType="end"/>
      </w:r>
      <w:r w:rsidRPr="009901C4">
        <w:rPr>
          <w:noProof/>
        </w:rPr>
        <w:t xml:space="preserve">   (CWE)  02381 </w:t>
      </w:r>
      <w:bookmarkEnd w:id="1622"/>
    </w:p>
    <w:p w14:paraId="3288E89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4EC630" w14:textId="77777777" w:rsidR="00DD6D98" w:rsidRPr="009901C4" w:rsidRDefault="00DD6D98" w:rsidP="00DD6D98">
      <w:pPr>
        <w:pStyle w:val="NormalIndented"/>
        <w:rPr>
          <w:noProof/>
        </w:rPr>
      </w:pPr>
      <w:r w:rsidRPr="009901C4">
        <w:rPr>
          <w:noProof/>
        </w:rPr>
        <w:t xml:space="preserve">Definition:  This field indicates the functional involvement with the activity being transmitted (e.g., Case Manager, Evaluator, Transcriber, Nurse Care Practitioner, Midwife, Physician Assistant, etc.).  Refer to </w:t>
      </w:r>
      <w:hyperlink r:id="rId107" w:anchor="HL70912" w:history="1">
        <w:r w:rsidRPr="009901C4">
          <w:rPr>
            <w:rStyle w:val="HyperlinkText"/>
          </w:rPr>
          <w:t>HL</w:t>
        </w:r>
        <w:r>
          <w:rPr>
            <w:rStyle w:val="HyperlinkText"/>
          </w:rPr>
          <w:t>7 T</w:t>
        </w:r>
        <w:r w:rsidRPr="009901C4">
          <w:rPr>
            <w:rStyle w:val="HyperlinkText"/>
          </w:rPr>
          <w:t>able 0912 – Participation</w:t>
        </w:r>
      </w:hyperlink>
      <w:r w:rsidRPr="009901C4">
        <w:rPr>
          <w:noProof/>
        </w:rPr>
        <w:t xml:space="preserve"> for valid values</w:t>
      </w:r>
      <w:r>
        <w:rPr>
          <w:noProof/>
        </w:rPr>
        <w:t>.</w:t>
      </w:r>
      <w:r w:rsidRPr="009901C4">
        <w:rPr>
          <w:noProof/>
        </w:rPr>
        <w:t xml:space="preserve"> </w:t>
      </w:r>
    </w:p>
    <w:p w14:paraId="6E15EC29" w14:textId="77777777" w:rsidR="00DD6D98" w:rsidRPr="009901C4" w:rsidRDefault="00DD6D98" w:rsidP="0043481A">
      <w:pPr>
        <w:pStyle w:val="Heading4"/>
        <w:rPr>
          <w:noProof/>
        </w:rPr>
      </w:pPr>
      <w:bookmarkStart w:id="1623" w:name="HL70443"/>
      <w:bookmarkStart w:id="1624" w:name="_Toc497904861"/>
      <w:bookmarkEnd w:id="1623"/>
      <w:r>
        <w:rPr>
          <w:noProof/>
        </w:rPr>
        <w:t>PRT-5   P</w:t>
      </w:r>
      <w:r w:rsidRPr="009901C4">
        <w:rPr>
          <w:noProof/>
        </w:rPr>
        <w:t>erson</w:t>
      </w:r>
      <w:r w:rsidRPr="009901C4">
        <w:rPr>
          <w:noProof/>
        </w:rPr>
        <w:fldChar w:fldCharType="begin"/>
      </w:r>
      <w:r w:rsidRPr="009901C4">
        <w:rPr>
          <w:noProof/>
        </w:rPr>
        <w:instrText xml:space="preserve"> XE "Pperson" </w:instrText>
      </w:r>
      <w:r w:rsidRPr="009901C4">
        <w:rPr>
          <w:noProof/>
        </w:rPr>
        <w:fldChar w:fldCharType="end"/>
      </w:r>
      <w:r w:rsidRPr="009901C4">
        <w:rPr>
          <w:noProof/>
        </w:rPr>
        <w:t xml:space="preserve">   (XCN)   </w:t>
      </w:r>
      <w:bookmarkEnd w:id="1624"/>
      <w:r w:rsidRPr="009901C4">
        <w:rPr>
          <w:noProof/>
        </w:rPr>
        <w:t>02382</w:t>
      </w:r>
    </w:p>
    <w:p w14:paraId="5A11E118"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AF54DD3"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2FB79E60"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439321" w14:textId="77777777" w:rsidR="00DD6D98" w:rsidRDefault="00DD6D98" w:rsidP="00DD6D98">
      <w:pPr>
        <w:pStyle w:val="Components"/>
      </w:pPr>
      <w:r>
        <w:t>Subcomponents for Assigning Authority (HD):  &lt;Namespace ID (IS)&gt; &amp; &lt;Universal ID (ST)&gt; &amp; &lt;Universal ID Type (ID)&gt;</w:t>
      </w:r>
    </w:p>
    <w:p w14:paraId="6570330D" w14:textId="77777777" w:rsidR="00DD6D98" w:rsidRDefault="00DD6D98" w:rsidP="00DD6D98">
      <w:pPr>
        <w:pStyle w:val="Components"/>
      </w:pPr>
      <w:r>
        <w:t>Subcomponents for Assigning Facility (HD):  &lt;Namespace ID (IS)&gt; &amp; &lt;Universal ID (ST)&gt; &amp; &lt;Universal ID Type (ID)&gt;</w:t>
      </w:r>
    </w:p>
    <w:p w14:paraId="1C63604D" w14:textId="77777777"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723700"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B4CA59"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C39FE2" w14:textId="77777777" w:rsidR="00DD6D98" w:rsidRPr="009901C4" w:rsidRDefault="00DD6D98" w:rsidP="00DD6D98">
      <w:pPr>
        <w:pStyle w:val="NormalIndented"/>
        <w:rPr>
          <w:noProof/>
        </w:rPr>
      </w:pPr>
      <w:r w:rsidRPr="009901C4">
        <w:rPr>
          <w:noProof/>
        </w:rPr>
        <w:t xml:space="preserve">Definition:  This field contains the identity of the person who is represented in the participation that is being transmitted.  </w:t>
      </w:r>
    </w:p>
    <w:p w14:paraId="64D97BFD" w14:textId="77777777" w:rsidR="00DD6D98" w:rsidRPr="009901C4" w:rsidRDefault="00DD6D98" w:rsidP="00DD6D98">
      <w:pPr>
        <w:pStyle w:val="NormalIndented"/>
        <w:rPr>
          <w:noProof/>
        </w:rPr>
      </w:pPr>
      <w:r w:rsidRPr="009901C4">
        <w:rPr>
          <w:noProof/>
        </w:rPr>
        <w:t>If this attribute repeats, all instances must represent the same person.</w:t>
      </w:r>
    </w:p>
    <w:p w14:paraId="06767F6A" w14:textId="77777777" w:rsidR="00DD6D98" w:rsidRPr="009901C4" w:rsidRDefault="00DD6D98" w:rsidP="00DD6D98">
      <w:pPr>
        <w:pStyle w:val="NormalIndented"/>
        <w:rPr>
          <w:noProof/>
        </w:rPr>
      </w:pPr>
      <w:r w:rsidRPr="009901C4">
        <w:rPr>
          <w:noProof/>
        </w:rPr>
        <w:t xml:space="preserve">Condition: At least one of </w:t>
      </w:r>
      <w:r>
        <w:rPr>
          <w:noProof/>
        </w:rPr>
        <w:t>PRT-5</w:t>
      </w:r>
      <w:r w:rsidRPr="009901C4">
        <w:rPr>
          <w:noProof/>
        </w:rPr>
        <w:t xml:space="preserve"> Person, </w:t>
      </w:r>
      <w:r>
        <w:rPr>
          <w:noProof/>
        </w:rPr>
        <w:t xml:space="preserve">PRT-8 </w:t>
      </w:r>
      <w:r w:rsidRPr="009901C4">
        <w:rPr>
          <w:noProof/>
        </w:rPr>
        <w:t xml:space="preserve">Organization, </w:t>
      </w:r>
      <w:r>
        <w:rPr>
          <w:noProof/>
        </w:rPr>
        <w:t xml:space="preserve">PRT-9 </w:t>
      </w:r>
      <w:r w:rsidRPr="009901C4">
        <w:rPr>
          <w:noProof/>
        </w:rPr>
        <w:t xml:space="preserve">Location, or </w:t>
      </w:r>
      <w:r>
        <w:rPr>
          <w:noProof/>
        </w:rPr>
        <w:t xml:space="preserve">PRT-10 </w:t>
      </w:r>
      <w:r w:rsidRPr="009901C4">
        <w:rPr>
          <w:noProof/>
        </w:rPr>
        <w:t>Device</w:t>
      </w:r>
      <w:r>
        <w:rPr>
          <w:noProof/>
        </w:rPr>
        <w:t xml:space="preserve"> or PRT-22 Device Type</w:t>
      </w:r>
      <w:r w:rsidRPr="009901C4">
        <w:rPr>
          <w:noProof/>
        </w:rPr>
        <w:t xml:space="preserve"> </w:t>
      </w:r>
      <w:r>
        <w:rPr>
          <w:noProof/>
        </w:rPr>
        <w:t xml:space="preserve">fields </w:t>
      </w:r>
      <w:r w:rsidRPr="009901C4">
        <w:rPr>
          <w:noProof/>
        </w:rPr>
        <w:t>must be valued.</w:t>
      </w:r>
    </w:p>
    <w:p w14:paraId="0B02CB92" w14:textId="77777777" w:rsidR="00DD6D98" w:rsidRPr="009901C4" w:rsidRDefault="00DD6D98" w:rsidP="0043481A">
      <w:pPr>
        <w:pStyle w:val="Heading4"/>
        <w:rPr>
          <w:noProof/>
        </w:rPr>
      </w:pPr>
      <w:bookmarkStart w:id="1625" w:name="_Toc497904866"/>
      <w:bookmarkStart w:id="1626" w:name="_Toc497904867"/>
      <w:bookmarkStart w:id="1627" w:name="_Toc497904862"/>
      <w:r w:rsidRPr="009901C4">
        <w:rPr>
          <w:noProof/>
        </w:rPr>
        <w:t xml:space="preserve">PRT-6  </w:t>
      </w:r>
      <w:r>
        <w:rPr>
          <w:noProof/>
        </w:rPr>
        <w:t>Person Provider T</w:t>
      </w:r>
      <w:r w:rsidRPr="009901C4">
        <w:rPr>
          <w:noProof/>
        </w:rPr>
        <w:t>ype</w:t>
      </w:r>
      <w:r w:rsidRPr="009901C4">
        <w:rPr>
          <w:noProof/>
        </w:rPr>
        <w:fldChar w:fldCharType="begin"/>
      </w:r>
      <w:r w:rsidRPr="009901C4">
        <w:rPr>
          <w:noProof/>
        </w:rPr>
        <w:instrText xml:space="preserve"> XE "Person Provider type" </w:instrText>
      </w:r>
      <w:r w:rsidRPr="009901C4">
        <w:rPr>
          <w:noProof/>
        </w:rPr>
        <w:fldChar w:fldCharType="end"/>
      </w:r>
      <w:r w:rsidRPr="009901C4">
        <w:rPr>
          <w:noProof/>
        </w:rPr>
        <w:t xml:space="preserve">   (CWE)   </w:t>
      </w:r>
      <w:bookmarkEnd w:id="1625"/>
      <w:r w:rsidRPr="009901C4">
        <w:rPr>
          <w:noProof/>
        </w:rPr>
        <w:t>02383</w:t>
      </w:r>
    </w:p>
    <w:p w14:paraId="05484D2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46B9E" w14:textId="77777777" w:rsidR="00DD6D98" w:rsidRPr="009901C4" w:rsidRDefault="00DD6D98" w:rsidP="00DD6D98">
      <w:pPr>
        <w:pStyle w:val="NormalIndented"/>
        <w:rPr>
          <w:noProof/>
        </w:rPr>
      </w:pPr>
      <w:r w:rsidRPr="009901C4">
        <w:rPr>
          <w:noProof/>
        </w:rPr>
        <w:t xml:space="preserve">Definition:  This field contains a code identifying the provider type for the participating person.  This attribute correlates to the following master file attribute:  </w:t>
      </w:r>
      <w:r w:rsidRPr="009901C4">
        <w:rPr>
          <w:rStyle w:val="ReferenceAttribute"/>
          <w:noProof/>
        </w:rPr>
        <w:t>STF-4 Staff Type</w:t>
      </w:r>
      <w:r w:rsidRPr="009901C4">
        <w:rPr>
          <w:noProof/>
        </w:rPr>
        <w:t xml:space="preserve">.  Coded values from the correlated master file table are used; the user defined master file table is used as the coding system for this attribute.  For example, if you are using values from </w:t>
      </w:r>
      <w:r w:rsidRPr="009901C4">
        <w:rPr>
          <w:rStyle w:val="ReferenceAttribute"/>
          <w:noProof/>
        </w:rPr>
        <w:t>STF-2 Staff Type</w:t>
      </w:r>
      <w:r w:rsidRPr="009901C4">
        <w:rPr>
          <w:noProof/>
        </w:rPr>
        <w:t>, the coding system would be HL70182 which is the table number for the user defined Staff Type table.  This field is included in this segment to support international requirements. When ROL is used in an encounter message, it is not intended as a master file update.</w:t>
      </w:r>
    </w:p>
    <w:p w14:paraId="27616ACF" w14:textId="77777777" w:rsidR="00DD6D98" w:rsidRPr="009901C4" w:rsidRDefault="00DD6D98" w:rsidP="00DD6D98">
      <w:pPr>
        <w:pStyle w:val="NormalIndented"/>
        <w:rPr>
          <w:noProof/>
        </w:rPr>
      </w:pPr>
      <w:r w:rsidRPr="009901C4">
        <w:rPr>
          <w:noProof/>
        </w:rPr>
        <w:t xml:space="preserve">Condition: This field may only be valued if </w:t>
      </w:r>
      <w:r w:rsidRPr="00E26AD0">
        <w:rPr>
          <w:rStyle w:val="ReferenceAttribute"/>
        </w:rPr>
        <w:t>PRT-5 Person</w:t>
      </w:r>
      <w:r w:rsidRPr="009901C4">
        <w:rPr>
          <w:noProof/>
        </w:rPr>
        <w:t xml:space="preserve"> is valued.</w:t>
      </w:r>
    </w:p>
    <w:p w14:paraId="5F4B5BF1" w14:textId="77777777" w:rsidR="00DD6D98" w:rsidRPr="009901C4" w:rsidRDefault="00DD6D98" w:rsidP="0043481A">
      <w:pPr>
        <w:pStyle w:val="Heading4"/>
        <w:rPr>
          <w:noProof/>
        </w:rPr>
      </w:pPr>
      <w:r w:rsidRPr="009901C4">
        <w:rPr>
          <w:noProof/>
        </w:rPr>
        <w:lastRenderedPageBreak/>
        <w:t>PRT-</w:t>
      </w:r>
      <w:r>
        <w:rPr>
          <w:noProof/>
        </w:rPr>
        <w:t>7   Organization U</w:t>
      </w:r>
      <w:r w:rsidRPr="009901C4">
        <w:rPr>
          <w:noProof/>
        </w:rPr>
        <w:t xml:space="preserve">nit </w:t>
      </w:r>
      <w:r>
        <w:rPr>
          <w:noProof/>
        </w:rPr>
        <w:t>T</w:t>
      </w:r>
      <w:r w:rsidRPr="009901C4">
        <w:rPr>
          <w:noProof/>
        </w:rPr>
        <w:t>ype</w:t>
      </w:r>
      <w:r w:rsidRPr="009901C4">
        <w:rPr>
          <w:noProof/>
        </w:rPr>
        <w:fldChar w:fldCharType="begin"/>
      </w:r>
      <w:r w:rsidRPr="009901C4">
        <w:rPr>
          <w:noProof/>
        </w:rPr>
        <w:instrText xml:space="preserve"> XE "Organization unit type" </w:instrText>
      </w:r>
      <w:r w:rsidRPr="009901C4">
        <w:rPr>
          <w:noProof/>
        </w:rPr>
        <w:fldChar w:fldCharType="end"/>
      </w:r>
      <w:r w:rsidRPr="009901C4">
        <w:rPr>
          <w:noProof/>
        </w:rPr>
        <w:t xml:space="preserve">   (CWE)   </w:t>
      </w:r>
      <w:bookmarkEnd w:id="1626"/>
      <w:r w:rsidRPr="009901C4">
        <w:rPr>
          <w:noProof/>
        </w:rPr>
        <w:t>02384</w:t>
      </w:r>
    </w:p>
    <w:p w14:paraId="6913171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69FF2A" w14:textId="77777777" w:rsidR="00DD6D98" w:rsidRPr="009901C4" w:rsidRDefault="00DD6D98" w:rsidP="00DD6D98">
      <w:pPr>
        <w:pStyle w:val="NormalIndented"/>
        <w:rPr>
          <w:noProof/>
        </w:rPr>
      </w:pPr>
      <w:r w:rsidRPr="009901C4">
        <w:rPr>
          <w:noProof/>
        </w:rPr>
        <w:t xml:space="preserve">Definition:   This field identifies the environment in which the participant acts in the role specified in </w:t>
      </w:r>
      <w:r w:rsidRPr="00E26AD0">
        <w:rPr>
          <w:rStyle w:val="ReferenceAttribute"/>
        </w:rPr>
        <w:t>PRT-3 Action Reason</w:t>
      </w:r>
      <w:r w:rsidRPr="009901C4">
        <w:rPr>
          <w:noProof/>
        </w:rPr>
        <w:t xml:space="preserve">.  In the case of a person, the environment is not the specialty for the provider.  The specialty information for the provider is defined in the PRA segment.  </w:t>
      </w:r>
    </w:p>
    <w:p w14:paraId="296EA302" w14:textId="77777777" w:rsidR="00DD6D98" w:rsidRPr="009901C4" w:rsidRDefault="00DD6D98" w:rsidP="00DD6D98">
      <w:pPr>
        <w:pStyle w:val="NormalIndented"/>
        <w:rPr>
          <w:noProof/>
        </w:rPr>
      </w:pPr>
      <w:r w:rsidRPr="009901C4">
        <w:rPr>
          <w:noProof/>
        </w:rPr>
        <w:t xml:space="preserve">This attribute is included in the PRT segment to allow communication of this data when the participant information may not have been communicated previously in a master file or to provide better context.  Refer to </w:t>
      </w:r>
      <w:hyperlink r:id="rId108" w:anchor="HL70406" w:history="1">
        <w:r w:rsidRPr="009901C4">
          <w:rPr>
            <w:rStyle w:val="HyperlinkText"/>
            <w:noProof/>
          </w:rPr>
          <w:t>User-defined table 0406 - Organization unit type</w:t>
        </w:r>
      </w:hyperlink>
      <w:r w:rsidRPr="009901C4">
        <w:rPr>
          <w:noProof/>
        </w:rPr>
        <w:t>. This field is included in this segment to support international requirements, and is not intended as a master file update.</w:t>
      </w:r>
    </w:p>
    <w:p w14:paraId="147058C6" w14:textId="77777777" w:rsidR="00DD6D98" w:rsidRPr="009901C4" w:rsidRDefault="00DD6D98" w:rsidP="00DD6D98">
      <w:pPr>
        <w:pStyle w:val="NormalIndented"/>
        <w:rPr>
          <w:noProof/>
        </w:rPr>
      </w:pPr>
      <w:bookmarkStart w:id="1628" w:name="HL70406"/>
      <w:bookmarkStart w:id="1629" w:name="_Toc176688695"/>
      <w:bookmarkEnd w:id="1628"/>
      <w:r w:rsidRPr="009901C4">
        <w:rPr>
          <w:noProof/>
        </w:rPr>
        <w:t>Condition: This field may only be valued if PRT-5 Person is valued.</w:t>
      </w:r>
    </w:p>
    <w:p w14:paraId="350A5DA0" w14:textId="77777777" w:rsidR="00DD6D98" w:rsidRPr="009901C4" w:rsidRDefault="00DD6D98" w:rsidP="0043481A">
      <w:pPr>
        <w:pStyle w:val="Heading4"/>
        <w:rPr>
          <w:noProof/>
        </w:rPr>
      </w:pPr>
      <w:r w:rsidRPr="009901C4">
        <w:rPr>
          <w:noProof/>
        </w:rPr>
        <w:t>PRT-8   Organization</w:t>
      </w:r>
      <w:r w:rsidRPr="009901C4">
        <w:rPr>
          <w:noProof/>
        </w:rPr>
        <w:fldChar w:fldCharType="begin"/>
      </w:r>
      <w:r w:rsidRPr="009901C4">
        <w:rPr>
          <w:noProof/>
        </w:rPr>
        <w:instrText xml:space="preserve"> XE "Organization" </w:instrText>
      </w:r>
      <w:r w:rsidRPr="009901C4">
        <w:rPr>
          <w:noProof/>
        </w:rPr>
        <w:fldChar w:fldCharType="end"/>
      </w:r>
      <w:r w:rsidRPr="009901C4">
        <w:rPr>
          <w:noProof/>
        </w:rPr>
        <w:t xml:space="preserve">   (XON)   02385</w:t>
      </w:r>
    </w:p>
    <w:p w14:paraId="69B697B8"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CE74A75"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203175" w14:textId="77777777" w:rsidR="00DD6D98" w:rsidRDefault="00DD6D98" w:rsidP="00DD6D98">
      <w:pPr>
        <w:pStyle w:val="Components"/>
      </w:pPr>
      <w:r>
        <w:t>Subcomponents for Assigning Authority (HD):  &lt;Namespace ID (IS)&gt; &amp; &lt;Universal ID (ST)&gt; &amp; &lt;Universal ID Type (ID)&gt;</w:t>
      </w:r>
    </w:p>
    <w:p w14:paraId="1E16563C" w14:textId="77777777" w:rsidR="00DD6D98" w:rsidRDefault="00DD6D98" w:rsidP="00DD6D98">
      <w:pPr>
        <w:pStyle w:val="Components"/>
      </w:pPr>
      <w:r>
        <w:t>Subcomponents for Assigning Facility (HD):  &lt;Namespace ID (IS)&gt; &amp; &lt;Universal ID (ST)&gt; &amp; &lt;Universal ID Type (ID)&gt;</w:t>
      </w:r>
    </w:p>
    <w:p w14:paraId="59F6F1AB" w14:textId="77777777" w:rsidR="00DD6D98" w:rsidRPr="009901C4" w:rsidRDefault="00DD6D98" w:rsidP="00DD6D98">
      <w:pPr>
        <w:pStyle w:val="NormalIndented"/>
      </w:pPr>
      <w:r w:rsidRPr="009901C4">
        <w:rPr>
          <w:noProof/>
        </w:rPr>
        <w:t xml:space="preserve">Definition:  </w:t>
      </w:r>
      <w:r w:rsidRPr="009901C4">
        <w:t xml:space="preserve">The organization that is involved in the participation.  If </w:t>
      </w:r>
      <w:r w:rsidRPr="00E26AD0">
        <w:rPr>
          <w:rStyle w:val="ReferenceAttribute"/>
        </w:rPr>
        <w:t>PRT-5 Person</w:t>
      </w:r>
      <w:r w:rsidRPr="009901C4">
        <w:t xml:space="preserve"> is valued, it reflects the affiliation of the individual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w:t>
      </w:r>
      <w:proofErr w:type="gramStart"/>
      <w:r w:rsidRPr="009901C4">
        <w:t>Otherwise</w:t>
      </w:r>
      <w:proofErr w:type="gramEnd"/>
      <w:r w:rsidRPr="009901C4">
        <w:t xml:space="preserve"> the organization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14:paraId="71A21DF6" w14:textId="77777777" w:rsidR="00DD6D98" w:rsidRPr="009901C4" w:rsidRDefault="00DD6D98" w:rsidP="00DD6D98">
      <w:pPr>
        <w:pStyle w:val="NormalIndented"/>
        <w:rPr>
          <w:noProof/>
        </w:rPr>
      </w:pPr>
      <w:r w:rsidRPr="009901C4">
        <w:rPr>
          <w:noProof/>
        </w:rPr>
        <w:t>If this attribute repeats, all instances must represent the same organization.</w:t>
      </w:r>
    </w:p>
    <w:p w14:paraId="73645555" w14:textId="77777777" w:rsidR="00DD6D98" w:rsidRPr="009901C4" w:rsidRDefault="00DD6D98" w:rsidP="00DD6D98">
      <w:pPr>
        <w:pStyle w:val="NormalIndented"/>
        <w:rPr>
          <w:noProof/>
        </w:rPr>
      </w:pPr>
      <w:r w:rsidRPr="009901C4">
        <w:rPr>
          <w:noProof/>
        </w:rPr>
        <w:t xml:space="preserve">Condition: At least one of the </w:t>
      </w:r>
      <w:r>
        <w:rPr>
          <w:noProof/>
        </w:rPr>
        <w:t xml:space="preserve">PRT-5 </w:t>
      </w:r>
      <w:r w:rsidRPr="009901C4">
        <w:rPr>
          <w:noProof/>
        </w:rPr>
        <w:t xml:space="preserve">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 fields</w:t>
      </w:r>
      <w:r w:rsidRPr="009901C4">
        <w:rPr>
          <w:noProof/>
        </w:rPr>
        <w:t xml:space="preserve"> must be valued.</w:t>
      </w:r>
    </w:p>
    <w:bookmarkEnd w:id="1629"/>
    <w:p w14:paraId="6B2A9E87" w14:textId="77777777" w:rsidR="00DD6D98" w:rsidRPr="009901C4" w:rsidRDefault="00DD6D98" w:rsidP="0043481A">
      <w:pPr>
        <w:pStyle w:val="Heading4"/>
        <w:rPr>
          <w:noProof/>
        </w:rPr>
      </w:pPr>
      <w:r w:rsidRPr="009901C4">
        <w:rPr>
          <w:noProof/>
        </w:rPr>
        <w:t>PRT-9   Location</w:t>
      </w:r>
      <w:r w:rsidRPr="009901C4">
        <w:rPr>
          <w:noProof/>
        </w:rPr>
        <w:fldChar w:fldCharType="begin"/>
      </w:r>
      <w:r w:rsidRPr="009901C4">
        <w:rPr>
          <w:noProof/>
        </w:rPr>
        <w:instrText xml:space="preserve"> XE "</w:instrText>
      </w:r>
      <w:r>
        <w:rPr>
          <w:noProof/>
        </w:rPr>
        <w:instrText>L</w:instrText>
      </w:r>
      <w:r w:rsidRPr="009901C4">
        <w:rPr>
          <w:noProof/>
        </w:rPr>
        <w:instrText xml:space="preserve">ocation" </w:instrText>
      </w:r>
      <w:r w:rsidRPr="009901C4">
        <w:rPr>
          <w:noProof/>
        </w:rPr>
        <w:fldChar w:fldCharType="end"/>
      </w:r>
      <w:r w:rsidRPr="009901C4">
        <w:rPr>
          <w:noProof/>
        </w:rPr>
        <w:t xml:space="preserve">   (PL)   02386</w:t>
      </w:r>
    </w:p>
    <w:p w14:paraId="5D109C99" w14:textId="77777777" w:rsidR="00DD6D98" w:rsidRDefault="00DD6D98" w:rsidP="00DD6D98">
      <w:pPr>
        <w:pStyle w:val="Components"/>
      </w:pPr>
      <w:bookmarkStart w:id="1630"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15487A6" w14:textId="77777777" w:rsidR="00DD6D98" w:rsidRDefault="00DD6D98" w:rsidP="00DD6D98">
      <w:pPr>
        <w:pStyle w:val="Components"/>
      </w:pPr>
      <w:r>
        <w:t>Subcomponents for Point of Care (HD):  &lt;Namespace ID (IS)&gt; &amp; &lt;Universal ID (ST)&gt; &amp; &lt;Universal ID Type (ID)&gt;</w:t>
      </w:r>
    </w:p>
    <w:p w14:paraId="02E4E4FE" w14:textId="77777777" w:rsidR="00DD6D98" w:rsidRDefault="00DD6D98" w:rsidP="00DD6D98">
      <w:pPr>
        <w:pStyle w:val="Components"/>
      </w:pPr>
      <w:r>
        <w:lastRenderedPageBreak/>
        <w:t>Subcomponents for Room (HD):  &lt;Namespace ID (IS)&gt; &amp; &lt;Universal ID (ST)&gt; &amp; &lt;Universal ID Type (ID)&gt;</w:t>
      </w:r>
    </w:p>
    <w:p w14:paraId="22319727" w14:textId="77777777" w:rsidR="00DD6D98" w:rsidRDefault="00DD6D98" w:rsidP="00DD6D98">
      <w:pPr>
        <w:pStyle w:val="Components"/>
      </w:pPr>
      <w:r>
        <w:t>Subcomponents for Bed (HD):  &lt;Namespace ID (IS)&gt; &amp; &lt;Universal ID (ST)&gt; &amp; &lt;Universal ID Type (ID)&gt;</w:t>
      </w:r>
    </w:p>
    <w:p w14:paraId="63807375" w14:textId="77777777" w:rsidR="00DD6D98" w:rsidRDefault="00DD6D98" w:rsidP="00DD6D98">
      <w:pPr>
        <w:pStyle w:val="Components"/>
      </w:pPr>
      <w:r>
        <w:t>Subcomponents for Facility (HD):  &lt;Namespace ID (IS)&gt; &amp; &lt;Universal ID (ST)&gt; &amp; &lt;Universal ID Type (ID)&gt;</w:t>
      </w:r>
    </w:p>
    <w:p w14:paraId="51DA3A80" w14:textId="77777777" w:rsidR="00DD6D98" w:rsidRDefault="00DD6D98" w:rsidP="00DD6D98">
      <w:pPr>
        <w:pStyle w:val="Components"/>
      </w:pPr>
      <w:r>
        <w:t>Subcomponents for Building (HD):  &lt;Namespace ID (IS)&gt; &amp; &lt;Universal ID (ST)&gt; &amp; &lt;Universal ID Type (ID)&gt;</w:t>
      </w:r>
    </w:p>
    <w:p w14:paraId="3C032907" w14:textId="77777777" w:rsidR="00DD6D98" w:rsidRDefault="00DD6D98" w:rsidP="00DD6D98">
      <w:pPr>
        <w:pStyle w:val="Components"/>
      </w:pPr>
      <w:r>
        <w:t>Subcomponents for Floor (HD):  &lt;Namespace ID (IS)&gt; &amp; &lt;Universal ID (ST)&gt; &amp; &lt;Universal ID Type (ID)&gt;</w:t>
      </w:r>
    </w:p>
    <w:p w14:paraId="6049B3EE" w14:textId="77777777" w:rsidR="00DD6D98" w:rsidRDefault="00DD6D98" w:rsidP="00DD6D98">
      <w:pPr>
        <w:pStyle w:val="Components"/>
      </w:pPr>
      <w:r>
        <w:t>Subcomponents for Comprehensive Location Identifier (EI):  &lt;Entity Identifier (ST)&gt; &amp; &lt;Namespace ID (IS)&gt; &amp; &lt;Universal ID (ST)&gt; &amp; &lt;Universal ID Type (ID)&gt;</w:t>
      </w:r>
    </w:p>
    <w:p w14:paraId="068888C2" w14:textId="77777777" w:rsidR="00DD6D98" w:rsidRDefault="00DD6D98" w:rsidP="00DD6D98">
      <w:pPr>
        <w:pStyle w:val="Components"/>
      </w:pPr>
      <w:r>
        <w:t>Subcomponents for Assigning Authority for Location (HD):  &lt;Namespace ID (IS)&gt; &amp; &lt;Universal ID (ST)&gt; &amp; &lt;Universal ID Type (ID)&gt;</w:t>
      </w:r>
      <w:bookmarkEnd w:id="1630"/>
    </w:p>
    <w:p w14:paraId="3EF31F0B" w14:textId="77777777" w:rsidR="00DD6D98" w:rsidRPr="009901C4" w:rsidRDefault="00DD6D98" w:rsidP="00DD6D98">
      <w:pPr>
        <w:pStyle w:val="NormalIndented"/>
      </w:pPr>
      <w:r w:rsidRPr="009901C4">
        <w:rPr>
          <w:noProof/>
        </w:rPr>
        <w:t xml:space="preserve">Definition: This field specifies the physical location (e.g., nurse station, ancillary service location, clinic, or floor) that is participating.  </w:t>
      </w:r>
      <w:r w:rsidRPr="009901C4">
        <w:t xml:space="preserve">If </w:t>
      </w:r>
      <w:r>
        <w:t xml:space="preserve">either </w:t>
      </w:r>
      <w:r w:rsidRPr="00E26AD0">
        <w:rPr>
          <w:rStyle w:val="ReferenceAttribute"/>
        </w:rPr>
        <w:t>PRT-5 Person</w:t>
      </w:r>
      <w:r w:rsidRPr="009901C4">
        <w:t xml:space="preserve"> or </w:t>
      </w:r>
      <w:r w:rsidRPr="00E26AD0">
        <w:rPr>
          <w:rStyle w:val="ReferenceAttribute"/>
        </w:rPr>
        <w:t>PRT-8 Organization</w:t>
      </w:r>
      <w:r w:rsidRPr="009901C4">
        <w:t xml:space="preserve"> is valued, it reflects the location of the individual or organization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w:t>
      </w:r>
      <w:proofErr w:type="gramStart"/>
      <w:r w:rsidRPr="009901C4">
        <w:t>Otherwise</w:t>
      </w:r>
      <w:proofErr w:type="gramEnd"/>
      <w:r w:rsidRPr="009901C4">
        <w:t xml:space="preserve"> the location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14:paraId="0FFAB50D" w14:textId="77777777" w:rsidR="00DD6D98" w:rsidRPr="009901C4" w:rsidRDefault="00DD6D98" w:rsidP="00DD6D98">
      <w:pPr>
        <w:pStyle w:val="NormalIndented"/>
        <w:rPr>
          <w:noProof/>
        </w:rPr>
      </w:pPr>
      <w:r w:rsidRPr="009901C4">
        <w:rPr>
          <w:noProof/>
        </w:rPr>
        <w:t>If this attribute repeats, all instances must represent the same organization.</w:t>
      </w:r>
    </w:p>
    <w:p w14:paraId="20007536" w14:textId="77777777" w:rsidR="00DD6D98" w:rsidRPr="009901C4"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4C9D6904" w14:textId="77777777" w:rsidR="00DD6D98" w:rsidRPr="009901C4" w:rsidRDefault="00DD6D98" w:rsidP="0043481A">
      <w:pPr>
        <w:pStyle w:val="Heading4"/>
      </w:pPr>
      <w:r w:rsidRPr="009901C4">
        <w:t>PRT-</w:t>
      </w:r>
      <w:proofErr w:type="gramStart"/>
      <w:r w:rsidRPr="009901C4">
        <w:t>10  Device</w:t>
      </w:r>
      <w:proofErr w:type="gramEnd"/>
      <w:r w:rsidRPr="009901C4">
        <w:rPr>
          <w:noProof/>
        </w:rPr>
        <w:fldChar w:fldCharType="begin"/>
      </w:r>
      <w:r w:rsidRPr="009901C4">
        <w:rPr>
          <w:noProof/>
        </w:rPr>
        <w:instrText xml:space="preserve"> XE "</w:instrText>
      </w:r>
      <w:r>
        <w:rPr>
          <w:noProof/>
        </w:rPr>
        <w:instrText>D</w:instrText>
      </w:r>
      <w:r w:rsidRPr="009901C4">
        <w:rPr>
          <w:noProof/>
        </w:rPr>
        <w:instrText>evice"</w:instrText>
      </w:r>
      <w:r w:rsidRPr="009901C4">
        <w:rPr>
          <w:noProof/>
        </w:rPr>
        <w:fldChar w:fldCharType="end"/>
      </w:r>
      <w:r w:rsidRPr="009901C4">
        <w:rPr>
          <w:noProof/>
        </w:rPr>
        <w:t xml:space="preserve">  </w:t>
      </w:r>
      <w:r w:rsidRPr="009901C4">
        <w:t xml:space="preserve"> (EI)    02348</w:t>
      </w:r>
    </w:p>
    <w:p w14:paraId="4DD29478" w14:textId="77777777" w:rsidR="00DD6D98" w:rsidRDefault="00DD6D98" w:rsidP="00DD6D98">
      <w:pPr>
        <w:pStyle w:val="Components"/>
      </w:pPr>
      <w:r>
        <w:t>Components:  &lt;Entity Identifier (ST)&gt; ^ &lt;Namespace ID (IS)&gt; ^ &lt;Universal ID (ST)&gt; ^ &lt;Universal ID Type (ID)&gt;</w:t>
      </w:r>
    </w:p>
    <w:p w14:paraId="2296AD84" w14:textId="77777777" w:rsidR="00DD6D98" w:rsidRPr="009901C4" w:rsidRDefault="00DD6D98" w:rsidP="00DD6D98">
      <w:pPr>
        <w:pStyle w:val="NormalIndented"/>
        <w:rPr>
          <w:noProof/>
        </w:rPr>
      </w:pPr>
      <w:r w:rsidRPr="009901C4">
        <w:rPr>
          <w:noProof/>
        </w:rPr>
        <w:t>Definition: Identifier for the device participating.</w:t>
      </w:r>
      <w:r>
        <w:rPr>
          <w:noProof/>
        </w:rPr>
        <w:t xml:space="preserve"> This may reflect an unstructured or a structured identifier such as FDA UDI, RFID, IEEE EUI-64 identifiers, or bar codes.</w:t>
      </w:r>
    </w:p>
    <w:p w14:paraId="098B6657" w14:textId="77777777" w:rsidR="00DD6D98" w:rsidRPr="009901C4" w:rsidRDefault="00DD6D98" w:rsidP="00DD6D98">
      <w:pPr>
        <w:pStyle w:val="NormalIndented"/>
        <w:rPr>
          <w:noProof/>
        </w:rPr>
      </w:pPr>
      <w:r w:rsidRPr="009901C4">
        <w:rPr>
          <w:noProof/>
        </w:rPr>
        <w:t>Example: The device used to register the shipment at the waypoint.</w:t>
      </w:r>
    </w:p>
    <w:p w14:paraId="43E1D2B9" w14:textId="77777777" w:rsidR="00DD6D98" w:rsidRDefault="00DD6D98" w:rsidP="00DD6D98">
      <w:pPr>
        <w:pStyle w:val="NormalIndented"/>
        <w:rPr>
          <w:noProof/>
        </w:rPr>
      </w:pPr>
      <w:r w:rsidRPr="009901C4">
        <w:rPr>
          <w:noProof/>
        </w:rPr>
        <w:t>If this attribute repeats, all instances must represent the same device.</w:t>
      </w:r>
    </w:p>
    <w:p w14:paraId="495DE91C" w14:textId="77777777"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32C4B236" w14:textId="77777777" w:rsidR="00DD6D98" w:rsidRDefault="00DD6D98" w:rsidP="00DD6D98">
      <w:pPr>
        <w:pStyle w:val="NormalIndented"/>
        <w:rPr>
          <w:noProof/>
          <w:lang w:val="en-CA"/>
        </w:rPr>
      </w:pPr>
      <w:r>
        <w:rPr>
          <w:noProof/>
        </w:rPr>
        <w:t xml:space="preserve">If this field contains an FDA UDI, it shall contain </w:t>
      </w:r>
      <w:r>
        <w:rPr>
          <w:noProof/>
          <w:lang w:val="en-CA"/>
        </w:rPr>
        <w:t>the entire Human Readable Form of the UDI.  For example, a GS1-based UDI would be represented as follows:</w:t>
      </w:r>
    </w:p>
    <w:p w14:paraId="3EF58FB1" w14:textId="77777777" w:rsidR="00DD6D98" w:rsidRDefault="00DD6D98" w:rsidP="00DD6D98">
      <w:pPr>
        <w:pStyle w:val="NormalIndented"/>
        <w:ind w:left="1440"/>
        <w:rPr>
          <w:noProof/>
          <w:lang w:val="en-CA"/>
        </w:rPr>
      </w:pPr>
      <w:proofErr w:type="gramStart"/>
      <w:r>
        <w:rPr>
          <w:lang w:eastAsia="en-CA"/>
        </w:rPr>
        <w:t>|(</w:t>
      </w:r>
      <w:proofErr w:type="gramEnd"/>
      <w:r>
        <w:rPr>
          <w:lang w:eastAsia="en-CA"/>
        </w:rPr>
        <w:t>01)00643169001763(17)160712(21)21A11F4855^^2.16.840.1.113883.3.3719^ISO|</w:t>
      </w:r>
    </w:p>
    <w:p w14:paraId="6D965D7A" w14:textId="77777777" w:rsidR="00DD6D98" w:rsidRDefault="00DD6D98" w:rsidP="00DD6D98">
      <w:pPr>
        <w:pStyle w:val="NormalIndented"/>
        <w:rPr>
          <w:noProof/>
          <w:lang w:val="en-CA"/>
        </w:rPr>
      </w:pPr>
      <w:r>
        <w:rPr>
          <w:noProof/>
          <w:lang w:val="en-CA"/>
        </w:rPr>
        <w:t>A HIBCC-based example would be represented as follows:</w:t>
      </w:r>
    </w:p>
    <w:p w14:paraId="3C8D0BE7" w14:textId="77777777" w:rsidR="00DD6D98" w:rsidRDefault="00DD6D98" w:rsidP="00DD6D98">
      <w:pPr>
        <w:pStyle w:val="NormalIndented"/>
        <w:ind w:left="1440"/>
        <w:rPr>
          <w:noProof/>
          <w:lang w:val="en-CA"/>
        </w:rPr>
      </w:pPr>
      <w:r>
        <w:rPr>
          <w:noProof/>
        </w:rPr>
        <w:t>|+H123PARTNO1234567890120/$$420020216LOT123456789012345/SXYZ4567890123 45678/16D20130202C</w:t>
      </w:r>
      <w:r>
        <w:rPr>
          <w:lang w:eastAsia="en-CA"/>
        </w:rPr>
        <w:t>^^2.16.840.1.113883.3.3719^ISO</w:t>
      </w:r>
    </w:p>
    <w:p w14:paraId="0A0E7D0E" w14:textId="77777777" w:rsidR="00DD6D98" w:rsidRDefault="00DD6D98" w:rsidP="00DD6D98">
      <w:pPr>
        <w:pStyle w:val="NormalIndented"/>
        <w:rPr>
          <w:noProof/>
          <w:lang w:val="en-CA"/>
        </w:rPr>
      </w:pPr>
      <w:r>
        <w:rPr>
          <w:noProof/>
          <w:lang w:val="en-CA"/>
        </w:rPr>
        <w:t xml:space="preserve">An ICCBBA-based example would be represented as follows: </w:t>
      </w:r>
    </w:p>
    <w:p w14:paraId="68E03748" w14:textId="77777777" w:rsidR="00DD6D98" w:rsidRPr="008A096B" w:rsidRDefault="00DD6D98" w:rsidP="00DD6D98">
      <w:pPr>
        <w:pStyle w:val="NormalIndented"/>
        <w:ind w:left="1440"/>
        <w:rPr>
          <w:noProof/>
          <w:lang w:val="de-DE"/>
        </w:rPr>
      </w:pPr>
      <w:r w:rsidRPr="008A096B">
        <w:rPr>
          <w:noProof/>
          <w:lang w:val="de-DE"/>
        </w:rPr>
        <w:t>|=/A9999XYZ100T0944=,000025=A99971312345600=&gt;014032=}013032\T\,1000000000000XYZ123</w:t>
      </w:r>
      <w:r w:rsidRPr="008A096B">
        <w:rPr>
          <w:lang w:val="de-DE" w:eastAsia="en-CA"/>
        </w:rPr>
        <w:t>^^2.16.840.1.113883.3.3719^ISO|</w:t>
      </w:r>
    </w:p>
    <w:p w14:paraId="7CB5C402" w14:textId="77777777" w:rsidR="00DD6D98" w:rsidRPr="008A096B" w:rsidRDefault="00DD6D98" w:rsidP="00DD6D98">
      <w:pPr>
        <w:pStyle w:val="NormalIndented"/>
        <w:ind w:left="1440"/>
        <w:rPr>
          <w:noProof/>
          <w:lang w:val="de-DE"/>
        </w:rPr>
      </w:pPr>
    </w:p>
    <w:p w14:paraId="642D6E6B" w14:textId="77777777" w:rsidR="00DD6D98" w:rsidRDefault="00DD6D98" w:rsidP="00DD6D98">
      <w:pPr>
        <w:pStyle w:val="NormalIndented"/>
        <w:rPr>
          <w:noProof/>
          <w:lang w:val="en-CA"/>
        </w:rPr>
      </w:pPr>
      <w:r>
        <w:rPr>
          <w:noProof/>
          <w:lang w:val="en-CA"/>
        </w:rPr>
        <w:t>Or for ICCBBA (for blood bags only) an example would be represented as follows:</w:t>
      </w:r>
    </w:p>
    <w:p w14:paraId="3DF1FC14" w14:textId="77777777" w:rsidR="00DD6D98" w:rsidRDefault="00DD6D98" w:rsidP="00DD6D98">
      <w:pPr>
        <w:pStyle w:val="NormalIndented"/>
        <w:ind w:left="1440"/>
        <w:rPr>
          <w:noProof/>
          <w:lang w:val="en-CA"/>
        </w:rPr>
      </w:pPr>
      <w:r>
        <w:rPr>
          <w:noProof/>
        </w:rPr>
        <w:t>|=)1TE123456A\T\)RZ12345678</w:t>
      </w:r>
      <w:r>
        <w:rPr>
          <w:lang w:eastAsia="en-CA"/>
        </w:rPr>
        <w:t>^^2.16.840.1.113883.3.3719^ISO|</w:t>
      </w:r>
    </w:p>
    <w:p w14:paraId="076052C0" w14:textId="77777777" w:rsidR="00DD6D98" w:rsidRDefault="00DD6D98" w:rsidP="00DD6D98">
      <w:pPr>
        <w:pStyle w:val="NormalIndented"/>
        <w:ind w:left="0"/>
        <w:rPr>
          <w:noProof/>
          <w:lang w:val="en-CA"/>
        </w:rPr>
      </w:pPr>
    </w:p>
    <w:p w14:paraId="15534E2B" w14:textId="77777777" w:rsidR="00DD6D98" w:rsidRDefault="00DD6D98" w:rsidP="00DD6D98">
      <w:pPr>
        <w:pStyle w:val="NormalIndented"/>
        <w:rPr>
          <w:noProof/>
        </w:rPr>
      </w:pPr>
      <w:r>
        <w:rPr>
          <w:noProof/>
          <w:lang w:val="en-CA"/>
        </w:rPr>
        <w:t xml:space="preserve">The identifier root shall be the OID assigned to UDI. For example, for FDA UDIs the root shall be 2.16.840.1.113883.3.3719, and the extension shall be the Human Readable Form appropriate for the style </w:t>
      </w:r>
      <w:r>
        <w:rPr>
          <w:noProof/>
          <w:lang w:val="en-CA"/>
        </w:rPr>
        <w:lastRenderedPageBreak/>
        <w:t>of content. When captured as a simple string, the string shall be the Human Readable Form appropriate for the style of content. The content style can be determined from the leading characters of the content:</w:t>
      </w:r>
    </w:p>
    <w:p w14:paraId="37EA86DD" w14:textId="77777777" w:rsidR="00DD6D98" w:rsidRDefault="00DD6D98" w:rsidP="00DD6D98">
      <w:pPr>
        <w:pStyle w:val="NormalIndented"/>
        <w:tabs>
          <w:tab w:val="left" w:pos="1980"/>
          <w:tab w:val="left" w:pos="3420"/>
        </w:tabs>
        <w:ind w:left="1440"/>
        <w:rPr>
          <w:noProof/>
          <w:lang w:val="en-CA"/>
        </w:rPr>
      </w:pPr>
      <w:r>
        <w:rPr>
          <w:noProof/>
          <w:lang w:val="en-CA"/>
        </w:rPr>
        <w:t xml:space="preserve">UDIs beginning with: </w:t>
      </w:r>
      <w:r>
        <w:rPr>
          <w:noProof/>
          <w:lang w:val="en-CA"/>
        </w:rPr>
        <w:tab/>
      </w:r>
    </w:p>
    <w:p w14:paraId="3B448B73" w14:textId="77777777" w:rsidR="00DD6D98" w:rsidRDefault="00DD6D98" w:rsidP="00DD6D98">
      <w:pPr>
        <w:pStyle w:val="NormalIndented"/>
        <w:tabs>
          <w:tab w:val="left" w:pos="1980"/>
          <w:tab w:val="left" w:pos="3420"/>
        </w:tabs>
        <w:ind w:left="1440"/>
        <w:rPr>
          <w:noProof/>
          <w:lang w:val="en-CA"/>
        </w:rPr>
      </w:pPr>
      <w:r>
        <w:rPr>
          <w:noProof/>
          <w:lang w:val="en-CA"/>
        </w:rPr>
        <w:tab/>
        <w:t>‘(‘ are in the GS1 Human Readable style;</w:t>
      </w:r>
    </w:p>
    <w:p w14:paraId="4FA69956" w14:textId="77777777" w:rsidR="00DD6D98" w:rsidRDefault="00DD6D98" w:rsidP="00DD6D98">
      <w:pPr>
        <w:pStyle w:val="NormalIndented"/>
        <w:tabs>
          <w:tab w:val="left" w:pos="1980"/>
          <w:tab w:val="left" w:pos="2520"/>
        </w:tabs>
        <w:ind w:left="1440"/>
        <w:rPr>
          <w:noProof/>
          <w:lang w:val="en-CA"/>
        </w:rPr>
      </w:pPr>
      <w:r>
        <w:rPr>
          <w:noProof/>
          <w:lang w:val="en-CA"/>
        </w:rPr>
        <w:tab/>
      </w:r>
      <w:r>
        <w:rPr>
          <w:noProof/>
          <w:lang w:val="en-CA"/>
        </w:rPr>
        <w:tab/>
        <w:t>‘0-9’ are a GS1 DI (containing only the DI value, no PI or GS1 AI);</w:t>
      </w:r>
    </w:p>
    <w:p w14:paraId="45555AEC" w14:textId="77777777" w:rsidR="00DD6D98" w:rsidRDefault="00DD6D98" w:rsidP="00DD6D98">
      <w:pPr>
        <w:pStyle w:val="NormalIndented"/>
        <w:tabs>
          <w:tab w:val="left" w:pos="1980"/>
          <w:tab w:val="left" w:pos="2880"/>
        </w:tabs>
        <w:ind w:left="1440"/>
        <w:rPr>
          <w:noProof/>
          <w:lang w:val="en-CA"/>
        </w:rPr>
      </w:pPr>
      <w:r>
        <w:rPr>
          <w:noProof/>
          <w:lang w:val="en-CA"/>
        </w:rPr>
        <w:tab/>
        <w:t>‘+‘ are in the HIBCC Human Readable style;</w:t>
      </w:r>
    </w:p>
    <w:p w14:paraId="768DF20A" w14:textId="77777777" w:rsidR="00DD6D98" w:rsidRDefault="00DD6D98" w:rsidP="00DD6D98">
      <w:pPr>
        <w:pStyle w:val="NormalIndented"/>
        <w:tabs>
          <w:tab w:val="left" w:pos="1980"/>
          <w:tab w:val="left" w:pos="2880"/>
        </w:tabs>
        <w:ind w:left="1440"/>
        <w:rPr>
          <w:noProof/>
          <w:lang w:val="en-CA"/>
        </w:rPr>
      </w:pPr>
      <w:r>
        <w:rPr>
          <w:noProof/>
          <w:lang w:val="en-CA"/>
        </w:rPr>
        <w:tab/>
        <w:t>‘=‘ or ‘&amp;’ are in the ICCBBA Human Readable style.</w:t>
      </w:r>
    </w:p>
    <w:p w14:paraId="3E8B4F76" w14:textId="77777777" w:rsidR="00DD6D98" w:rsidRDefault="00DD6D98" w:rsidP="00DD6D98">
      <w:pPr>
        <w:pStyle w:val="NormalIndented"/>
        <w:tabs>
          <w:tab w:val="left" w:pos="1980"/>
          <w:tab w:val="left" w:pos="2880"/>
        </w:tabs>
        <w:ind w:left="2160"/>
        <w:rPr>
          <w:noProof/>
          <w:lang w:val="en-CA"/>
        </w:rPr>
      </w:pPr>
      <w:r>
        <w:rPr>
          <w:noProof/>
          <w:lang w:val="en-CA"/>
        </w:rPr>
        <w:t>Note: If “&amp;” is used in the UDI while one of the delimiters in MSH.2 includes “&amp;” as well, it must be properly escaped per Chapter 2.7.</w:t>
      </w:r>
    </w:p>
    <w:p w14:paraId="01743604" w14:textId="77777777" w:rsidR="00DD6D98" w:rsidRDefault="00DD6D98" w:rsidP="00DD6D98">
      <w:pPr>
        <w:pStyle w:val="NormalIndented"/>
        <w:rPr>
          <w:noProof/>
          <w:lang w:val="en-CA"/>
        </w:rPr>
      </w:pPr>
      <w:r>
        <w:rPr>
          <w:noProof/>
          <w:lang w:val="en-CA"/>
        </w:rPr>
        <w:t>The exchange of UDI sub-elements in PRT-16 through PRT-21 is not required when the full UDI string is provided in PRT-10.  Whether to include some or all these fields as well when PRT-10 is present with a UDI that the rules are subject to specific implementation guides that will have to consider the patient safety implications of potentially conflicting data.</w:t>
      </w:r>
    </w:p>
    <w:p w14:paraId="6248EA41" w14:textId="77777777" w:rsidR="00DD6D98" w:rsidRDefault="00DD6D98" w:rsidP="00DD6D98">
      <w:pPr>
        <w:pStyle w:val="NormalIndented"/>
        <w:rPr>
          <w:noProof/>
          <w:lang w:val="en-CA"/>
        </w:rPr>
      </w:pPr>
      <w:r>
        <w:rPr>
          <w:noProof/>
          <w:lang w:val="en-CA"/>
        </w:rPr>
        <w:t xml:space="preserve">When a UDI is provided and sub-elements are also provided, then for those sub-elements that are valued, the content must match the content encoded in the UDI if it is encoded within the UDI. </w:t>
      </w:r>
    </w:p>
    <w:p w14:paraId="224F9F4D" w14:textId="77777777" w:rsidR="00DD6D98" w:rsidRPr="009901C4"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639F0A30" w14:textId="77777777" w:rsidR="00DD6D98" w:rsidRDefault="00DD6D98" w:rsidP="00DD6D98">
      <w:pPr>
        <w:pStyle w:val="NormalIndented"/>
        <w:rPr>
          <w:noProof/>
          <w:lang w:val="en-CA"/>
        </w:rPr>
      </w:pPr>
      <w:r>
        <w:rPr>
          <w:b/>
          <w:noProof/>
          <w:lang w:val="en-CA"/>
        </w:rPr>
        <w:t>Caution:</w:t>
      </w:r>
      <w:r>
        <w:rPr>
          <w:noProof/>
          <w:lang w:val="en-CA"/>
        </w:rPr>
        <w:t xml:space="preserve"> The UDI may contain personally identifying information in the form of the device </w:t>
      </w:r>
      <w:r>
        <w:rPr>
          <w:b/>
          <w:noProof/>
          <w:lang w:val="en-CA"/>
        </w:rPr>
        <w:t>serial number</w:t>
      </w:r>
      <w:r>
        <w:rPr>
          <w:noProof/>
          <w:lang w:val="en-CA"/>
        </w:rPr>
        <w:t xml:space="preserve"> which may be used to link to other information on a patient. </w:t>
      </w:r>
      <w:r w:rsidRPr="003E67A4">
        <w:rPr>
          <w:noProof/>
          <w:lang w:val="en-CA"/>
        </w:rPr>
        <w:t>Security and privacy consideration should be addressed, particularly when sending a UDI with a serial number, as that may inadvertently be able to identify a patient. Note: In the US realm that would be addressed by HIPAA.</w:t>
      </w:r>
      <w:r>
        <w:rPr>
          <w:noProof/>
          <w:lang w:val="en-CA"/>
        </w:rPr>
        <w:t xml:space="preserve"> </w:t>
      </w:r>
    </w:p>
    <w:p w14:paraId="6756BCA2" w14:textId="77777777" w:rsidR="00DD6D98" w:rsidRDefault="00DD6D98" w:rsidP="00DD6D98">
      <w:pPr>
        <w:pStyle w:val="NormalIndented"/>
      </w:pPr>
      <w:r>
        <w:rPr>
          <w:lang w:val="en-CA"/>
        </w:rPr>
        <w:t>Note:  PRT-10 Device is a repeating field.  Additional device identifiers, such as an IEEE EUI-64 may also be contained in this field.</w:t>
      </w:r>
    </w:p>
    <w:p w14:paraId="058F93F5" w14:textId="77777777" w:rsidR="00DD6D98" w:rsidRPr="009901C4" w:rsidRDefault="00DD6D98" w:rsidP="0043481A">
      <w:pPr>
        <w:pStyle w:val="Heading4"/>
        <w:rPr>
          <w:noProof/>
        </w:rPr>
      </w:pPr>
      <w:r w:rsidRPr="009901C4">
        <w:rPr>
          <w:noProof/>
        </w:rPr>
        <w:t>PRT</w:t>
      </w:r>
      <w:r>
        <w:rPr>
          <w:noProof/>
        </w:rPr>
        <w:t>-11   Begin Date/T</w:t>
      </w:r>
      <w:r w:rsidRPr="009901C4">
        <w:rPr>
          <w:noProof/>
        </w:rPr>
        <w:t>ime</w:t>
      </w:r>
      <w:r w:rsidRPr="009901C4">
        <w:rPr>
          <w:noProof/>
        </w:rPr>
        <w:fldChar w:fldCharType="begin"/>
      </w:r>
      <w:r w:rsidRPr="009901C4">
        <w:rPr>
          <w:noProof/>
        </w:rPr>
        <w:instrText xml:space="preserve"> XE "</w:instrText>
      </w:r>
      <w:r>
        <w:rPr>
          <w:noProof/>
        </w:rPr>
        <w:instrText>B</w:instrText>
      </w:r>
      <w:r w:rsidRPr="009901C4">
        <w:rPr>
          <w:noProof/>
        </w:rPr>
        <w:instrText xml:space="preserve">egin date/time" </w:instrText>
      </w:r>
      <w:r w:rsidRPr="009901C4">
        <w:rPr>
          <w:noProof/>
        </w:rPr>
        <w:fldChar w:fldCharType="end"/>
      </w:r>
      <w:r w:rsidRPr="009901C4">
        <w:rPr>
          <w:noProof/>
        </w:rPr>
        <w:t xml:space="preserve">   (DTM)   </w:t>
      </w:r>
      <w:bookmarkEnd w:id="1627"/>
      <w:r w:rsidRPr="009901C4">
        <w:rPr>
          <w:noProof/>
        </w:rPr>
        <w:t>02387</w:t>
      </w:r>
    </w:p>
    <w:p w14:paraId="702BD034" w14:textId="77777777" w:rsidR="00DD6D98" w:rsidRPr="009901C4" w:rsidRDefault="00DD6D98" w:rsidP="00DD6D98">
      <w:pPr>
        <w:pStyle w:val="NormalIndented"/>
        <w:rPr>
          <w:noProof/>
        </w:rPr>
      </w:pPr>
      <w:r w:rsidRPr="009901C4">
        <w:rPr>
          <w:noProof/>
        </w:rPr>
        <w:t>Definition:  This field contains the date/time when the participation began.</w:t>
      </w:r>
    </w:p>
    <w:p w14:paraId="5BDF4F8D" w14:textId="77777777" w:rsidR="00DD6D98" w:rsidRPr="009901C4" w:rsidRDefault="00DD6D98" w:rsidP="00DD6D98">
      <w:pPr>
        <w:pStyle w:val="NormalIndented"/>
        <w:rPr>
          <w:noProof/>
        </w:rPr>
      </w:pPr>
      <w:r w:rsidRPr="009901C4">
        <w:rPr>
          <w:noProof/>
        </w:rPr>
        <w:t>In the case of waypoints, this reflects the time a shipment arrives at the waypoint.</w:t>
      </w:r>
    </w:p>
    <w:p w14:paraId="20FBCD62" w14:textId="77777777" w:rsidR="00DD6D98" w:rsidRPr="009901C4" w:rsidRDefault="00DD6D98" w:rsidP="0043481A">
      <w:pPr>
        <w:pStyle w:val="Heading4"/>
        <w:rPr>
          <w:noProof/>
        </w:rPr>
      </w:pPr>
      <w:bookmarkStart w:id="1631" w:name="_Toc497904863"/>
      <w:r w:rsidRPr="009901C4">
        <w:rPr>
          <w:noProof/>
        </w:rPr>
        <w:t>P</w:t>
      </w:r>
      <w:r>
        <w:rPr>
          <w:noProof/>
        </w:rPr>
        <w:t>RT-12   End Date/T</w:t>
      </w:r>
      <w:r w:rsidRPr="009901C4">
        <w:rPr>
          <w:noProof/>
        </w:rPr>
        <w:t>ime</w:t>
      </w:r>
      <w:r w:rsidRPr="009901C4">
        <w:rPr>
          <w:noProof/>
        </w:rPr>
        <w:fldChar w:fldCharType="begin"/>
      </w:r>
      <w:r w:rsidRPr="009901C4">
        <w:rPr>
          <w:noProof/>
        </w:rPr>
        <w:instrText xml:space="preserve"> XE "</w:instrText>
      </w:r>
      <w:r>
        <w:rPr>
          <w:noProof/>
        </w:rPr>
        <w:instrText>E</w:instrText>
      </w:r>
      <w:r w:rsidRPr="009901C4">
        <w:rPr>
          <w:noProof/>
        </w:rPr>
        <w:instrText xml:space="preserve">nd date/time" </w:instrText>
      </w:r>
      <w:r w:rsidRPr="009901C4">
        <w:rPr>
          <w:noProof/>
        </w:rPr>
        <w:fldChar w:fldCharType="end"/>
      </w:r>
      <w:r w:rsidRPr="009901C4">
        <w:rPr>
          <w:noProof/>
        </w:rPr>
        <w:t xml:space="preserve">   (DTM)   </w:t>
      </w:r>
      <w:bookmarkEnd w:id="1631"/>
      <w:r w:rsidRPr="009901C4">
        <w:rPr>
          <w:noProof/>
        </w:rPr>
        <w:t>02388</w:t>
      </w:r>
    </w:p>
    <w:p w14:paraId="7702F76C" w14:textId="77777777" w:rsidR="00DD6D98" w:rsidRPr="009901C4" w:rsidRDefault="00DD6D98" w:rsidP="00DD6D98">
      <w:pPr>
        <w:pStyle w:val="NormalIndented"/>
        <w:rPr>
          <w:noProof/>
        </w:rPr>
      </w:pPr>
      <w:r w:rsidRPr="009901C4">
        <w:rPr>
          <w:noProof/>
        </w:rPr>
        <w:t>Definition:  This field contains the date/time when the participation ended.</w:t>
      </w:r>
    </w:p>
    <w:p w14:paraId="47DAEDBC" w14:textId="77777777" w:rsidR="00DD6D98" w:rsidRPr="009901C4" w:rsidRDefault="00DD6D98" w:rsidP="00DD6D98">
      <w:pPr>
        <w:pStyle w:val="NormalIndented"/>
        <w:rPr>
          <w:noProof/>
        </w:rPr>
      </w:pPr>
      <w:r w:rsidRPr="009901C4">
        <w:rPr>
          <w:noProof/>
        </w:rPr>
        <w:t>In the case of waypoints, this reflects the time a shipment departs from the waypoint.</w:t>
      </w:r>
    </w:p>
    <w:p w14:paraId="34DF16BF" w14:textId="77777777" w:rsidR="00DD6D98" w:rsidRPr="00D6706C" w:rsidRDefault="00DD6D98" w:rsidP="0043481A">
      <w:pPr>
        <w:pStyle w:val="Heading4"/>
        <w:rPr>
          <w:noProof/>
        </w:rPr>
      </w:pPr>
      <w:bookmarkStart w:id="1632" w:name="_Toc234055335"/>
      <w:bookmarkStart w:id="1633" w:name="_Toc497904864"/>
      <w:bookmarkEnd w:id="1632"/>
      <w:r w:rsidRPr="00D6706C">
        <w:rPr>
          <w:noProof/>
        </w:rPr>
        <w:t>PRT-13   Qualitative Duration</w:t>
      </w:r>
      <w:r w:rsidRPr="00D6706C">
        <w:rPr>
          <w:noProof/>
        </w:rPr>
        <w:fldChar w:fldCharType="begin"/>
      </w:r>
      <w:r w:rsidRPr="00D6706C">
        <w:rPr>
          <w:noProof/>
        </w:rPr>
        <w:instrText xml:space="preserve"> XE "</w:instrText>
      </w:r>
      <w:r>
        <w:rPr>
          <w:noProof/>
        </w:rPr>
        <w:instrText>Q</w:instrText>
      </w:r>
      <w:r w:rsidRPr="00D6706C">
        <w:rPr>
          <w:noProof/>
        </w:rPr>
        <w:instrText xml:space="preserve">ualitative duration" </w:instrText>
      </w:r>
      <w:r w:rsidRPr="00D6706C">
        <w:rPr>
          <w:noProof/>
        </w:rPr>
        <w:fldChar w:fldCharType="end"/>
      </w:r>
      <w:r w:rsidRPr="00D6706C">
        <w:rPr>
          <w:noProof/>
        </w:rPr>
        <w:t xml:space="preserve">   (CWE)   </w:t>
      </w:r>
      <w:bookmarkEnd w:id="1633"/>
      <w:r w:rsidRPr="00D6706C">
        <w:rPr>
          <w:noProof/>
        </w:rPr>
        <w:t>02389</w:t>
      </w:r>
    </w:p>
    <w:p w14:paraId="6D7861D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4F829A" w14:textId="77777777" w:rsidR="00DD6D98" w:rsidRPr="009901C4" w:rsidRDefault="00DD6D98" w:rsidP="00DD6D98">
      <w:pPr>
        <w:pStyle w:val="NormalIndented"/>
        <w:rPr>
          <w:noProof/>
        </w:rPr>
      </w:pPr>
      <w:r w:rsidRPr="009901C4">
        <w:rPr>
          <w:noProof/>
        </w:rPr>
        <w:t>Definition:  This field contains the qualitative length of time for participation (e.g., until the next assessment, four days, until discharge, etc.).</w:t>
      </w:r>
    </w:p>
    <w:p w14:paraId="0B5218A7" w14:textId="77777777" w:rsidR="00DD6D98" w:rsidRPr="009901C4" w:rsidRDefault="00DD6D98" w:rsidP="0043481A">
      <w:pPr>
        <w:pStyle w:val="Heading4"/>
        <w:rPr>
          <w:noProof/>
        </w:rPr>
      </w:pPr>
      <w:bookmarkStart w:id="1634" w:name="_Toc497904868"/>
      <w:r w:rsidRPr="009901C4">
        <w:rPr>
          <w:noProof/>
        </w:rPr>
        <w:lastRenderedPageBreak/>
        <w:t>PRT-14   Address</w:t>
      </w:r>
      <w:r w:rsidRPr="009901C4">
        <w:rPr>
          <w:noProof/>
        </w:rPr>
        <w:fldChar w:fldCharType="begin"/>
      </w:r>
      <w:r w:rsidRPr="009901C4">
        <w:rPr>
          <w:noProof/>
        </w:rPr>
        <w:instrText xml:space="preserve"> XE "</w:instrText>
      </w:r>
      <w:r>
        <w:rPr>
          <w:noProof/>
        </w:rPr>
        <w:instrText>A</w:instrText>
      </w:r>
      <w:r w:rsidRPr="009901C4">
        <w:rPr>
          <w:noProof/>
        </w:rPr>
        <w:instrText xml:space="preserve">ddress" </w:instrText>
      </w:r>
      <w:r w:rsidRPr="009901C4">
        <w:rPr>
          <w:noProof/>
        </w:rPr>
        <w:fldChar w:fldCharType="end"/>
      </w:r>
      <w:r w:rsidRPr="009901C4">
        <w:rPr>
          <w:noProof/>
        </w:rPr>
        <w:t xml:space="preserve">   (XAD)   </w:t>
      </w:r>
      <w:bookmarkEnd w:id="1634"/>
      <w:r w:rsidRPr="009901C4">
        <w:rPr>
          <w:noProof/>
        </w:rPr>
        <w:t>02390</w:t>
      </w:r>
    </w:p>
    <w:p w14:paraId="678875D0"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91CA0C6" w14:textId="77777777" w:rsidR="00DD6D98" w:rsidRDefault="00DD6D98" w:rsidP="00DD6D98">
      <w:pPr>
        <w:pStyle w:val="Components"/>
      </w:pPr>
      <w:r>
        <w:t>Subcomponents for Street Address (SAD):  &lt;Street or Mailing Address (ST)&gt; &amp; &lt;Street Name (ST)&gt; &amp; &lt;Dwelling Number (ST)&gt;</w:t>
      </w:r>
    </w:p>
    <w:p w14:paraId="5A50C191"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1EB868"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955ABB"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C66F7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AEA5D6" w14:textId="77777777" w:rsidR="00DD6D98" w:rsidRDefault="00DD6D98" w:rsidP="00DD6D98">
      <w:pPr>
        <w:pStyle w:val="Components"/>
      </w:pPr>
      <w:r>
        <w:t>Subcomponents for Address Identifier (EI):  &lt;Entity Identifier (ST)&gt; &amp; &lt;Namespace ID (IS)&gt; &amp; &lt;Universal ID (ST)&gt; &amp; &lt;Universal ID Type (ID)&gt;</w:t>
      </w:r>
    </w:p>
    <w:p w14:paraId="5E1CBD69" w14:textId="77777777" w:rsidR="00DD6D98" w:rsidRPr="009901C4" w:rsidRDefault="00DD6D98" w:rsidP="00DD6D98">
      <w:pPr>
        <w:pStyle w:val="NormalIndented"/>
        <w:rPr>
          <w:noProof/>
        </w:rPr>
      </w:pPr>
      <w:r w:rsidRPr="009901C4">
        <w:rPr>
          <w:noProof/>
        </w:rPr>
        <w:t>Definition: This field contains addresses associated with the participation.  The address can repeat to indicate alternate addresses or an alternate expression of the same address.</w:t>
      </w:r>
    </w:p>
    <w:p w14:paraId="0F9B479B" w14:textId="77777777" w:rsidR="00DD6D98" w:rsidRPr="009901C4" w:rsidRDefault="00DD6D98" w:rsidP="00DD6D98">
      <w:pPr>
        <w:pStyle w:val="NormalIndented"/>
        <w:rPr>
          <w:noProof/>
        </w:rPr>
      </w:pPr>
      <w:r w:rsidRPr="009901C4">
        <w:rPr>
          <w:noProof/>
        </w:rPr>
        <w:t>Condition: The address must be present if the Participation is Performing Organization Medical Director.</w:t>
      </w:r>
    </w:p>
    <w:p w14:paraId="5316AC58" w14:textId="77777777" w:rsidR="00DD6D98" w:rsidRPr="009901C4" w:rsidRDefault="00DD6D98" w:rsidP="0043481A">
      <w:pPr>
        <w:pStyle w:val="Heading4"/>
      </w:pPr>
      <w:bookmarkStart w:id="1635" w:name="_Toc497904869"/>
      <w:r w:rsidRPr="009901C4">
        <w:lastRenderedPageBreak/>
        <w:t>PRT-15   Telecommunication Address</w:t>
      </w:r>
      <w:r w:rsidRPr="009901C4">
        <w:rPr>
          <w:noProof/>
        </w:rPr>
        <w:fldChar w:fldCharType="begin"/>
      </w:r>
      <w:r w:rsidRPr="009901C4">
        <w:rPr>
          <w:noProof/>
        </w:rPr>
        <w:instrText xml:space="preserve"> XE "</w:instrText>
      </w:r>
      <w:r>
        <w:rPr>
          <w:noProof/>
        </w:rPr>
        <w:instrText>T</w:instrText>
      </w:r>
      <w:r w:rsidRPr="009901C4">
        <w:rPr>
          <w:noProof/>
        </w:rPr>
        <w:instrText xml:space="preserve">elecommunication </w:instrText>
      </w:r>
      <w:r>
        <w:rPr>
          <w:noProof/>
        </w:rPr>
        <w:instrText>A</w:instrText>
      </w:r>
      <w:r w:rsidRPr="009901C4">
        <w:rPr>
          <w:noProof/>
        </w:rPr>
        <w:instrText>ddress"</w:instrText>
      </w:r>
      <w:r w:rsidRPr="009901C4">
        <w:rPr>
          <w:noProof/>
        </w:rPr>
        <w:fldChar w:fldCharType="end"/>
      </w:r>
      <w:proofErr w:type="gramStart"/>
      <w:r w:rsidRPr="009901C4">
        <w:rPr>
          <w:noProof/>
        </w:rPr>
        <w:t xml:space="preserve">  </w:t>
      </w:r>
      <w:r w:rsidRPr="009901C4">
        <w:t xml:space="preserve"> (</w:t>
      </w:r>
      <w:proofErr w:type="gramEnd"/>
      <w:r w:rsidRPr="009901C4">
        <w:t>XTN)   02391</w:t>
      </w:r>
    </w:p>
    <w:p w14:paraId="27DE9E29"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2665DD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2ADDDE"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8E628B"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2867409F" w14:textId="77777777" w:rsidR="00DD6D98" w:rsidRDefault="00DD6D98" w:rsidP="00DD6D98">
      <w:pPr>
        <w:pStyle w:val="NormalIndented"/>
        <w:rPr>
          <w:noProof/>
        </w:rPr>
      </w:pPr>
      <w:r w:rsidRPr="009901C4">
        <w:rPr>
          <w:noProof/>
        </w:rPr>
        <w:t>Definition:  The waypoint telecommunication address field carries telecommunications addresses for the waypoint.  These telecommunications addresses are used to contact the waypoint for additional information regarding the receipt of the shipment.</w:t>
      </w:r>
      <w:bookmarkEnd w:id="1602"/>
      <w:bookmarkEnd w:id="1603"/>
      <w:bookmarkEnd w:id="1604"/>
      <w:bookmarkEnd w:id="1605"/>
      <w:bookmarkEnd w:id="1606"/>
      <w:bookmarkEnd w:id="1607"/>
      <w:bookmarkEnd w:id="1608"/>
      <w:bookmarkEnd w:id="1609"/>
      <w:bookmarkEnd w:id="1610"/>
      <w:bookmarkEnd w:id="1611"/>
      <w:bookmarkEnd w:id="1635"/>
      <w:r w:rsidRPr="009901C4">
        <w:rPr>
          <w:noProof/>
        </w:rPr>
        <w:t xml:space="preserve">  The address can repeat to indicate alternate addresses or an alternate expression of the same address.</w:t>
      </w:r>
    </w:p>
    <w:p w14:paraId="1C26CA3D" w14:textId="77777777" w:rsidR="00DD6D98" w:rsidRDefault="00DD6D98" w:rsidP="0043481A">
      <w:pPr>
        <w:pStyle w:val="Heading4"/>
      </w:pPr>
      <w:r>
        <w:t xml:space="preserve">PRT-16   UDI </w:t>
      </w:r>
      <w:r>
        <w:rPr>
          <w:lang w:val="en-CA"/>
        </w:rPr>
        <w:t>Device Identifier</w:t>
      </w:r>
      <w:r>
        <w:rPr>
          <w:noProof/>
        </w:rPr>
        <w:fldChar w:fldCharType="begin"/>
      </w:r>
      <w:r>
        <w:rPr>
          <w:noProof/>
        </w:rPr>
        <w:instrText xml:space="preserve"> XE "UDI Devie Identifier"</w:instrText>
      </w:r>
      <w:r>
        <w:rPr>
          <w:noProof/>
        </w:rPr>
        <w:fldChar w:fldCharType="end"/>
      </w:r>
      <w:proofErr w:type="gramStart"/>
      <w:r>
        <w:rPr>
          <w:noProof/>
        </w:rPr>
        <w:t xml:space="preserve">  </w:t>
      </w:r>
      <w:r>
        <w:t xml:space="preserve"> (</w:t>
      </w:r>
      <w:proofErr w:type="gramEnd"/>
      <w:r>
        <w:t>EI)   03476</w:t>
      </w:r>
    </w:p>
    <w:p w14:paraId="17293BA9" w14:textId="77777777" w:rsidR="00DD6D98" w:rsidRDefault="00DD6D98" w:rsidP="00DD6D98">
      <w:pPr>
        <w:pStyle w:val="Components"/>
      </w:pPr>
      <w:r>
        <w:t>Components:  &lt;Entity Identifier (ST)&gt; ^ &lt;Namespace ID (IS)&gt; ^ &lt;Universal ID (ST)&gt; ^ &lt;Universal ID Type (ID)&gt;</w:t>
      </w:r>
    </w:p>
    <w:p w14:paraId="23E29066" w14:textId="77777777" w:rsidR="00DD6D98" w:rsidRDefault="00DD6D98" w:rsidP="00DD6D98">
      <w:pPr>
        <w:pStyle w:val="NormalIndented"/>
        <w:rPr>
          <w:noProof/>
        </w:rPr>
      </w:pPr>
      <w:r>
        <w:rPr>
          <w:noProof/>
        </w:rPr>
        <w:t xml:space="preserve">Definition: Provides the U.S. FDA UDI </w:t>
      </w:r>
      <w:r>
        <w:rPr>
          <w:i/>
          <w:noProof/>
        </w:rPr>
        <w:t>device identifier</w:t>
      </w:r>
      <w:r>
        <w:rPr>
          <w:noProof/>
        </w:rPr>
        <w:t xml:space="preserve"> (DI) element.</w:t>
      </w:r>
    </w:p>
    <w:p w14:paraId="45CA4FE7" w14:textId="77777777" w:rsidR="00DD6D98" w:rsidRDefault="00DD6D98" w:rsidP="00DD6D98">
      <w:pPr>
        <w:pStyle w:val="NormalIndented"/>
        <w:rPr>
          <w:noProof/>
          <w:lang w:val="en-CA"/>
        </w:rPr>
      </w:pPr>
      <w:r>
        <w:rPr>
          <w:noProof/>
          <w:lang w:val="en-CA"/>
        </w:rPr>
        <w:t>This is the first component in the UDI and acts as the look up key for the Global Unique Device Identification Database (GUDID</w:t>
      </w:r>
      <w:r>
        <w:rPr>
          <w:rStyle w:val="FootnoteReference"/>
          <w:noProof/>
          <w:lang w:val="en-CA"/>
        </w:rPr>
        <w:footnoteReference w:id="3"/>
      </w:r>
      <w:r>
        <w:rPr>
          <w:noProof/>
          <w:lang w:val="en-CA"/>
        </w:rPr>
        <w:t>), and may be used for retrieving additional attributes.</w:t>
      </w:r>
    </w:p>
    <w:p w14:paraId="7D682941" w14:textId="77777777" w:rsidR="00DD6D98" w:rsidRDefault="00DD6D98" w:rsidP="00DD6D98">
      <w:pPr>
        <w:pStyle w:val="NormalIndented"/>
        <w:rPr>
          <w:noProof/>
          <w:lang w:val="en-CA"/>
        </w:rPr>
      </w:pPr>
      <w:r>
        <w:rPr>
          <w:noProof/>
          <w:lang w:val="en-CA"/>
        </w:rPr>
        <w:t>When exchanging Device Identifiers (DI) the root shall be the OID, or standards’ appropriate corollary to the OID, assigned to DI and the extension shall be the Human Readable Form of the content. For example, for DIs the root shall be:</w:t>
      </w:r>
    </w:p>
    <w:p w14:paraId="2003A8BD" w14:textId="77777777" w:rsidR="00DD6D98" w:rsidRDefault="00DD6D98" w:rsidP="00DD6D98">
      <w:pPr>
        <w:pStyle w:val="NormalIndented"/>
        <w:rPr>
          <w:noProof/>
          <w:lang w:val="en-CA"/>
        </w:rPr>
      </w:pPr>
      <w:r>
        <w:rPr>
          <w:noProof/>
          <w:lang w:val="en-CA"/>
        </w:rPr>
        <w:tab/>
        <w:t xml:space="preserve">GS1 DIs: </w:t>
      </w:r>
      <w:r>
        <w:rPr>
          <w:noProof/>
          <w:lang w:val="en-CA"/>
        </w:rPr>
        <w:tab/>
        <w:t>2.51.1.1</w:t>
      </w:r>
    </w:p>
    <w:p w14:paraId="476D1388" w14:textId="77777777" w:rsidR="00DD6D98" w:rsidRDefault="00DD6D98" w:rsidP="00DD6D98">
      <w:pPr>
        <w:pStyle w:val="NormalIndented"/>
        <w:rPr>
          <w:noProof/>
          <w:lang w:val="en-CA"/>
        </w:rPr>
      </w:pPr>
      <w:r>
        <w:rPr>
          <w:noProof/>
          <w:lang w:val="en-CA"/>
        </w:rPr>
        <w:tab/>
        <w:t>HIBCC DIs:</w:t>
      </w:r>
      <w:r>
        <w:rPr>
          <w:noProof/>
          <w:lang w:val="en-CA"/>
        </w:rPr>
        <w:tab/>
        <w:t>1.0.15961.10.816</w:t>
      </w:r>
    </w:p>
    <w:p w14:paraId="3E931D13" w14:textId="77777777" w:rsidR="00DD6D98" w:rsidRDefault="00DD6D98" w:rsidP="00DD6D98">
      <w:pPr>
        <w:pStyle w:val="NormalIndented"/>
        <w:ind w:left="2880" w:hanging="1440"/>
        <w:rPr>
          <w:noProof/>
          <w:lang w:val="en-CA"/>
        </w:rPr>
      </w:pPr>
      <w:r>
        <w:rPr>
          <w:noProof/>
          <w:lang w:val="en-CA"/>
        </w:rPr>
        <w:t>ICCBBA DIs:</w:t>
      </w:r>
      <w:r>
        <w:rPr>
          <w:noProof/>
          <w:lang w:val="en-CA"/>
        </w:rPr>
        <w:tab/>
        <w:t>2.16.840.1.113883.6.18.1.17 for Blood containers and 2.16.840.1.113883.6.18.1.34 otherwise.</w:t>
      </w:r>
    </w:p>
    <w:p w14:paraId="2CCF457C" w14:textId="77777777" w:rsidR="00DD6D98" w:rsidRDefault="00DD6D98" w:rsidP="00DD6D98">
      <w:pPr>
        <w:pStyle w:val="NormalIndented"/>
        <w:rPr>
          <w:noProof/>
          <w:lang w:val="en-CA"/>
        </w:rPr>
      </w:pPr>
      <w:r>
        <w:rPr>
          <w:noProof/>
          <w:lang w:val="en-CA"/>
        </w:rPr>
        <w:t>Example:</w:t>
      </w:r>
      <w:r>
        <w:rPr>
          <w:noProof/>
          <w:lang w:val="en-CA"/>
        </w:rPr>
        <w:tab/>
      </w:r>
      <w:r>
        <w:rPr>
          <w:noProof/>
        </w:rPr>
        <w:t>|00643169001763^^2.51.1.1^ISO|</w:t>
      </w:r>
    </w:p>
    <w:p w14:paraId="26A968E3" w14:textId="77777777" w:rsidR="00DD6D98" w:rsidRDefault="00DD6D98" w:rsidP="0043481A">
      <w:pPr>
        <w:pStyle w:val="Heading4"/>
      </w:pPr>
      <w:r w:rsidRPr="0043481A">
        <w:lastRenderedPageBreak/>
        <w:t>PRT</w:t>
      </w:r>
      <w:r>
        <w:t xml:space="preserve">-17   </w:t>
      </w:r>
      <w:r>
        <w:rPr>
          <w:lang w:val="en-CA"/>
        </w:rPr>
        <w:t>Device Manufacture Date</w:t>
      </w:r>
      <w:r>
        <w:rPr>
          <w:noProof/>
        </w:rPr>
        <w:fldChar w:fldCharType="begin"/>
      </w:r>
      <w:r>
        <w:rPr>
          <w:noProof/>
        </w:rPr>
        <w:instrText xml:space="preserve"> XE "Device Manufacture Date"</w:instrText>
      </w:r>
      <w:r>
        <w:rPr>
          <w:noProof/>
        </w:rPr>
        <w:fldChar w:fldCharType="end"/>
      </w:r>
      <w:proofErr w:type="gramStart"/>
      <w:r>
        <w:rPr>
          <w:noProof/>
        </w:rPr>
        <w:t xml:space="preserve">  </w:t>
      </w:r>
      <w:r>
        <w:t xml:space="preserve"> (</w:t>
      </w:r>
      <w:proofErr w:type="gramEnd"/>
      <w:r>
        <w:t>DTM)   03477</w:t>
      </w:r>
    </w:p>
    <w:p w14:paraId="4C2980D7" w14:textId="77777777" w:rsidR="00DD6D98" w:rsidRDefault="00DD6D98" w:rsidP="00DD6D98">
      <w:pPr>
        <w:pStyle w:val="NormalIndented"/>
        <w:rPr>
          <w:noProof/>
        </w:rPr>
      </w:pPr>
      <w:r>
        <w:rPr>
          <w:noProof/>
        </w:rPr>
        <w:t>Definition: Date and time when the device was manufacturered.</w:t>
      </w:r>
    </w:p>
    <w:p w14:paraId="6F4090AB" w14:textId="77777777"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14:paraId="1AFAE4C9" w14:textId="77777777" w:rsidR="00DD6D98" w:rsidRDefault="00DD6D98" w:rsidP="00DD6D98">
      <w:pPr>
        <w:pStyle w:val="NormalIndented"/>
        <w:rPr>
          <w:noProof/>
        </w:rPr>
      </w:pPr>
      <w:r>
        <w:rPr>
          <w:noProof/>
        </w:rPr>
        <w:t>Example:</w:t>
      </w:r>
      <w:r>
        <w:rPr>
          <w:noProof/>
        </w:rPr>
        <w:tab/>
      </w:r>
      <w:r>
        <w:t>|20140401|</w:t>
      </w:r>
    </w:p>
    <w:p w14:paraId="2627C5D1" w14:textId="77777777" w:rsidR="00DD6D98" w:rsidRDefault="00DD6D98" w:rsidP="0043481A">
      <w:pPr>
        <w:pStyle w:val="Heading4"/>
      </w:pPr>
      <w:r>
        <w:t xml:space="preserve">PRT-18   </w:t>
      </w:r>
      <w:r>
        <w:rPr>
          <w:lang w:val="en-CA"/>
        </w:rPr>
        <w:t>Device Expiry Date</w:t>
      </w:r>
      <w:r>
        <w:rPr>
          <w:noProof/>
        </w:rPr>
        <w:fldChar w:fldCharType="begin"/>
      </w:r>
      <w:r>
        <w:rPr>
          <w:noProof/>
        </w:rPr>
        <w:instrText xml:space="preserve"> XE "Device Expiry Date"</w:instrText>
      </w:r>
      <w:r>
        <w:rPr>
          <w:noProof/>
        </w:rPr>
        <w:fldChar w:fldCharType="end"/>
      </w:r>
      <w:proofErr w:type="gramStart"/>
      <w:r>
        <w:rPr>
          <w:noProof/>
        </w:rPr>
        <w:t xml:space="preserve">  </w:t>
      </w:r>
      <w:r>
        <w:t xml:space="preserve"> (</w:t>
      </w:r>
      <w:proofErr w:type="gramEnd"/>
      <w:r>
        <w:t>DTM)   03478</w:t>
      </w:r>
    </w:p>
    <w:p w14:paraId="5EDCB1C0" w14:textId="77777777" w:rsidR="00DD6D98" w:rsidRDefault="00DD6D98" w:rsidP="00DD6D98">
      <w:pPr>
        <w:pStyle w:val="NormalIndented"/>
        <w:rPr>
          <w:noProof/>
        </w:rPr>
      </w:pPr>
      <w:r>
        <w:rPr>
          <w:noProof/>
        </w:rPr>
        <w:t>Definition: Date and time when the device is no longer approved for use.</w:t>
      </w:r>
    </w:p>
    <w:p w14:paraId="539BEFE3" w14:textId="77777777"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14:paraId="204EA8D7" w14:textId="77777777" w:rsidR="00DD6D98" w:rsidRDefault="00DD6D98" w:rsidP="00DD6D98">
      <w:pPr>
        <w:pStyle w:val="NormalIndented"/>
        <w:rPr>
          <w:noProof/>
        </w:rPr>
      </w:pPr>
      <w:r>
        <w:rPr>
          <w:noProof/>
        </w:rPr>
        <w:t>Example:</w:t>
      </w:r>
      <w:r>
        <w:rPr>
          <w:noProof/>
        </w:rPr>
        <w:tab/>
      </w:r>
      <w:r>
        <w:rPr>
          <w:lang w:val="en-CA"/>
        </w:rPr>
        <w:t>|20</w:t>
      </w:r>
      <w:r>
        <w:t>160712|</w:t>
      </w:r>
    </w:p>
    <w:p w14:paraId="04AFFDA0" w14:textId="77777777" w:rsidR="00DD6D98" w:rsidRDefault="00DD6D98" w:rsidP="0043481A">
      <w:pPr>
        <w:pStyle w:val="Heading4"/>
      </w:pPr>
      <w:r>
        <w:t xml:space="preserve">PRT-19   </w:t>
      </w:r>
      <w:r>
        <w:rPr>
          <w:lang w:val="en-CA"/>
        </w:rPr>
        <w:t>Device Lot Number</w:t>
      </w:r>
      <w:r>
        <w:rPr>
          <w:noProof/>
        </w:rPr>
        <w:fldChar w:fldCharType="begin"/>
      </w:r>
      <w:r>
        <w:rPr>
          <w:noProof/>
        </w:rPr>
        <w:instrText xml:space="preserve"> XE "Device Lot Number"</w:instrText>
      </w:r>
      <w:r>
        <w:rPr>
          <w:noProof/>
        </w:rPr>
        <w:fldChar w:fldCharType="end"/>
      </w:r>
      <w:proofErr w:type="gramStart"/>
      <w:r>
        <w:rPr>
          <w:noProof/>
        </w:rPr>
        <w:t xml:space="preserve">  </w:t>
      </w:r>
      <w:r>
        <w:t xml:space="preserve"> (</w:t>
      </w:r>
      <w:proofErr w:type="gramEnd"/>
      <w:r>
        <w:t>ST)   03479</w:t>
      </w:r>
    </w:p>
    <w:p w14:paraId="6EA19B78" w14:textId="77777777" w:rsidR="00DD6D98" w:rsidRDefault="00DD6D98" w:rsidP="00DD6D98">
      <w:pPr>
        <w:pStyle w:val="NormalIndented"/>
        <w:rPr>
          <w:noProof/>
        </w:rPr>
      </w:pPr>
      <w:r>
        <w:rPr>
          <w:noProof/>
        </w:rPr>
        <w:t>Definition: Alphanumeric string that identifies the device’s production lot number.</w:t>
      </w:r>
    </w:p>
    <w:p w14:paraId="48D63B36" w14:textId="77777777" w:rsidR="00DD6D98" w:rsidRDefault="00DD6D98" w:rsidP="00DD6D98">
      <w:pPr>
        <w:pStyle w:val="NormalIndented"/>
        <w:ind w:left="0"/>
      </w:pPr>
      <w:r>
        <w:tab/>
        <w:t>Example:</w:t>
      </w:r>
      <w:r>
        <w:tab/>
      </w:r>
      <w:r>
        <w:rPr>
          <w:lang w:val="en-CA"/>
        </w:rPr>
        <w:t>|123ABC|</w:t>
      </w:r>
    </w:p>
    <w:p w14:paraId="5DAA60C1" w14:textId="77777777" w:rsidR="00DD6D98" w:rsidRDefault="00DD6D98" w:rsidP="0043481A">
      <w:pPr>
        <w:pStyle w:val="Heading4"/>
      </w:pPr>
      <w:r>
        <w:t xml:space="preserve">PRT-20   </w:t>
      </w:r>
      <w:r>
        <w:rPr>
          <w:lang w:val="en-CA"/>
        </w:rPr>
        <w:t>Device Serial Number</w:t>
      </w:r>
      <w:r>
        <w:rPr>
          <w:noProof/>
        </w:rPr>
        <w:fldChar w:fldCharType="begin"/>
      </w:r>
      <w:r>
        <w:rPr>
          <w:noProof/>
        </w:rPr>
        <w:instrText xml:space="preserve"> XE "Device Serial Number"</w:instrText>
      </w:r>
      <w:r>
        <w:rPr>
          <w:noProof/>
        </w:rPr>
        <w:fldChar w:fldCharType="end"/>
      </w:r>
      <w:proofErr w:type="gramStart"/>
      <w:r>
        <w:rPr>
          <w:noProof/>
        </w:rPr>
        <w:t xml:space="preserve">  </w:t>
      </w:r>
      <w:r>
        <w:t xml:space="preserve"> (</w:t>
      </w:r>
      <w:proofErr w:type="gramEnd"/>
      <w:r>
        <w:t>ST)   03480</w:t>
      </w:r>
    </w:p>
    <w:p w14:paraId="6C4EB9A8" w14:textId="77777777" w:rsidR="00DD6D98" w:rsidRDefault="00DD6D98" w:rsidP="00DD6D98">
      <w:pPr>
        <w:pStyle w:val="NormalIndented"/>
        <w:rPr>
          <w:noProof/>
        </w:rPr>
      </w:pPr>
      <w:r>
        <w:rPr>
          <w:noProof/>
        </w:rPr>
        <w:t>Definition: Manufacturer’s serial number for this device.</w:t>
      </w:r>
    </w:p>
    <w:p w14:paraId="2335514D" w14:textId="77777777" w:rsidR="00DD6D98" w:rsidRDefault="00DD6D98" w:rsidP="00DD6D98">
      <w:pPr>
        <w:pStyle w:val="NormalIndented"/>
        <w:rPr>
          <w:noProof/>
        </w:rPr>
      </w:pPr>
      <w:r>
        <w:rPr>
          <w:noProof/>
        </w:rPr>
        <w:t xml:space="preserve">CAUTION:  See the related privacy considerations discussion in PRT-10.  </w:t>
      </w:r>
    </w:p>
    <w:p w14:paraId="4F7CC6C5" w14:textId="77777777" w:rsidR="00DD6D98" w:rsidRDefault="00DD6D98" w:rsidP="00DD6D98">
      <w:pPr>
        <w:pStyle w:val="NormalIndented"/>
        <w:rPr>
          <w:noProof/>
        </w:rPr>
      </w:pPr>
      <w:r>
        <w:rPr>
          <w:noProof/>
        </w:rPr>
        <w:t>Example:</w:t>
      </w:r>
      <w:r>
        <w:rPr>
          <w:noProof/>
        </w:rPr>
        <w:tab/>
      </w:r>
      <w:r>
        <w:rPr>
          <w:noProof/>
          <w:lang w:val="en-CA"/>
        </w:rPr>
        <w:t>|</w:t>
      </w:r>
      <w:r>
        <w:rPr>
          <w:noProof/>
        </w:rPr>
        <w:t>21A11F4855</w:t>
      </w:r>
      <w:r>
        <w:rPr>
          <w:noProof/>
          <w:lang w:val="en-CA"/>
        </w:rPr>
        <w:t>|</w:t>
      </w:r>
    </w:p>
    <w:p w14:paraId="00E25E91" w14:textId="77777777" w:rsidR="00DD6D98" w:rsidRDefault="00DD6D98" w:rsidP="0043481A">
      <w:pPr>
        <w:pStyle w:val="Heading4"/>
      </w:pPr>
      <w:r>
        <w:t xml:space="preserve">PRT-21   </w:t>
      </w:r>
      <w:r>
        <w:rPr>
          <w:lang w:val="en-CA"/>
        </w:rPr>
        <w:t>Device Donation Identification</w:t>
      </w:r>
      <w:r>
        <w:rPr>
          <w:noProof/>
        </w:rPr>
        <w:fldChar w:fldCharType="begin"/>
      </w:r>
      <w:r>
        <w:rPr>
          <w:noProof/>
        </w:rPr>
        <w:instrText xml:space="preserve"> XE "Device Donation Identification"</w:instrText>
      </w:r>
      <w:r>
        <w:rPr>
          <w:noProof/>
        </w:rPr>
        <w:fldChar w:fldCharType="end"/>
      </w:r>
      <w:proofErr w:type="gramStart"/>
      <w:r>
        <w:rPr>
          <w:noProof/>
        </w:rPr>
        <w:t xml:space="preserve">  </w:t>
      </w:r>
      <w:r>
        <w:t xml:space="preserve"> (</w:t>
      </w:r>
      <w:proofErr w:type="gramEnd"/>
      <w:r>
        <w:t>EI)   03481</w:t>
      </w:r>
    </w:p>
    <w:p w14:paraId="0752A2D7" w14:textId="77777777" w:rsidR="00DD6D98" w:rsidRDefault="00DD6D98" w:rsidP="00DD6D98">
      <w:pPr>
        <w:pStyle w:val="Components"/>
      </w:pPr>
      <w:r>
        <w:t>Components:  &lt;Entity Identifier (ST)&gt; ^ &lt;Namespace ID (IS)&gt; ^ &lt;Universal ID (ST)&gt; ^ &lt;Universal ID Type (ID)&gt;</w:t>
      </w:r>
    </w:p>
    <w:p w14:paraId="083DD47F" w14:textId="77777777" w:rsidR="00DD6D98" w:rsidRDefault="00DD6D98" w:rsidP="00DD6D98">
      <w:pPr>
        <w:pStyle w:val="NormalIndented"/>
        <w:rPr>
          <w:noProof/>
        </w:rPr>
      </w:pPr>
      <w:r>
        <w:rPr>
          <w:noProof/>
        </w:rPr>
        <w:t>Definition: Identifies a device related to a donation (e.g., whole blood).</w:t>
      </w:r>
    </w:p>
    <w:p w14:paraId="470DC891" w14:textId="77777777" w:rsidR="00DD6D98" w:rsidRDefault="00DD6D98" w:rsidP="00DD6D98">
      <w:pPr>
        <w:pStyle w:val="NormalIndented"/>
        <w:rPr>
          <w:noProof/>
          <w:lang w:val="en-CA"/>
        </w:rPr>
      </w:pPr>
      <w:r>
        <w:rPr>
          <w:noProof/>
          <w:lang w:val="en-CA"/>
        </w:rPr>
        <w:t>When exchanging Donation Identification Numbers (DIN) the root shall be the OID assigned to DIN and the extension shall be the Human Readable Form of the content. For example, for DINs the root shall be:</w:t>
      </w:r>
    </w:p>
    <w:p w14:paraId="76D43C40" w14:textId="77777777" w:rsidR="00DD6D98" w:rsidRDefault="00DD6D98" w:rsidP="00DD6D98">
      <w:pPr>
        <w:pStyle w:val="NormalIndented"/>
        <w:rPr>
          <w:noProof/>
          <w:lang w:val="en-CA"/>
        </w:rPr>
      </w:pPr>
      <w:r>
        <w:rPr>
          <w:noProof/>
          <w:lang w:val="en-CA"/>
        </w:rPr>
        <w:tab/>
        <w:t>ICCBBA DINs:</w:t>
      </w:r>
      <w:r>
        <w:rPr>
          <w:noProof/>
          <w:lang w:val="en-CA"/>
        </w:rPr>
        <w:tab/>
        <w:t>2.16.840.1.113883.6.18.2.1</w:t>
      </w:r>
    </w:p>
    <w:p w14:paraId="4718560A" w14:textId="77777777" w:rsidR="00DD6D98" w:rsidRDefault="00DD6D98" w:rsidP="00DD6D98">
      <w:pPr>
        <w:pStyle w:val="NormalIndented"/>
        <w:rPr>
          <w:noProof/>
        </w:rPr>
      </w:pPr>
      <w:r>
        <w:rPr>
          <w:noProof/>
          <w:lang w:val="en-CA"/>
        </w:rPr>
        <w:t>An ICCBBA DIN OID is available for reference where required, but is not required when the specific data element is scoped to ICCBBA DINs.</w:t>
      </w:r>
    </w:p>
    <w:p w14:paraId="0BA9A1F7" w14:textId="77777777" w:rsidR="00DD6D98" w:rsidRDefault="00DD6D98" w:rsidP="00DD6D98">
      <w:pPr>
        <w:pStyle w:val="NormalIndented"/>
        <w:rPr>
          <w:noProof/>
          <w:lang w:val="en-CA"/>
        </w:rPr>
      </w:pPr>
      <w:r>
        <w:rPr>
          <w:noProof/>
        </w:rPr>
        <w:t>Example:</w:t>
      </w:r>
      <w:r>
        <w:rPr>
          <w:noProof/>
        </w:rPr>
        <w:tab/>
      </w:r>
      <w:r w:rsidRPr="006E7131">
        <w:rPr>
          <w:noProof/>
          <w:lang w:val="en-CA"/>
        </w:rPr>
        <w:t>| RA12345678BA123^^2.16.840.1.113883.6.18.1.34^ISO|</w:t>
      </w:r>
    </w:p>
    <w:p w14:paraId="05B73C87" w14:textId="77777777" w:rsidR="00DD6D98" w:rsidRDefault="00DD6D98" w:rsidP="0043481A">
      <w:pPr>
        <w:pStyle w:val="Heading4"/>
      </w:pPr>
      <w:r>
        <w:t xml:space="preserve">PRT-22   </w:t>
      </w:r>
      <w:r>
        <w:rPr>
          <w:lang w:val="en-CA"/>
        </w:rPr>
        <w:t>Device Type</w:t>
      </w:r>
      <w:r>
        <w:rPr>
          <w:noProof/>
        </w:rPr>
        <w:fldChar w:fldCharType="begin"/>
      </w:r>
      <w:r>
        <w:rPr>
          <w:noProof/>
        </w:rPr>
        <w:instrText xml:space="preserve"> XE "Device Type"</w:instrText>
      </w:r>
      <w:r>
        <w:rPr>
          <w:noProof/>
        </w:rPr>
        <w:fldChar w:fldCharType="end"/>
      </w:r>
      <w:proofErr w:type="gramStart"/>
      <w:r>
        <w:rPr>
          <w:noProof/>
        </w:rPr>
        <w:t xml:space="preserve">  </w:t>
      </w:r>
      <w:r>
        <w:t xml:space="preserve"> (</w:t>
      </w:r>
      <w:proofErr w:type="gramEnd"/>
      <w:r>
        <w:t>CNE)   03483</w:t>
      </w:r>
    </w:p>
    <w:p w14:paraId="6199B89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4A9559" w14:textId="77777777" w:rsidR="00DD6D98" w:rsidRDefault="00DD6D98" w:rsidP="00DD6D98">
      <w:pPr>
        <w:pStyle w:val="NormalIndented"/>
        <w:rPr>
          <w:noProof/>
        </w:rPr>
      </w:pPr>
      <w:r w:rsidRPr="009901C4">
        <w:rPr>
          <w:noProof/>
        </w:rPr>
        <w:t xml:space="preserve">Definition:  This field contains the </w:t>
      </w:r>
      <w:r>
        <w:rPr>
          <w:noProof/>
        </w:rPr>
        <w:t>type of device used in the participation.</w:t>
      </w:r>
    </w:p>
    <w:p w14:paraId="05506F25" w14:textId="77777777" w:rsidR="00DD6D98"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79C4A2EC" w14:textId="77777777" w:rsidR="00DD6D98" w:rsidRPr="009901C4" w:rsidRDefault="00DD6D98" w:rsidP="00DD6D98">
      <w:pPr>
        <w:pStyle w:val="NormalIndented"/>
        <w:rPr>
          <w:noProof/>
        </w:rPr>
      </w:pPr>
      <w:r>
        <w:rPr>
          <w:noProof/>
        </w:rPr>
        <w:lastRenderedPageBreak/>
        <w:t xml:space="preserve">When communicating a UDI in this field, the coding system used is limited to FDA (FDAUDI), HIBCC (HIBUDI), ICCBBA (ICCUDI), and GS1 (GS1UDI) coding systems defined in </w:t>
      </w:r>
      <w:hyperlink r:id="rId109" w:anchor="HL70396" w:history="1">
        <w:r w:rsidRPr="006B14A2">
          <w:rPr>
            <w:rStyle w:val="Hyperlink"/>
            <w:noProof/>
          </w:rPr>
          <w:t>HL7 Table 0396</w:t>
        </w:r>
      </w:hyperlink>
      <w:r>
        <w:rPr>
          <w:noProof/>
        </w:rPr>
        <w:t>.</w:t>
      </w:r>
    </w:p>
    <w:p w14:paraId="07AB38B1" w14:textId="77777777"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4EAA82A4" w14:textId="77777777" w:rsidR="00DD6D98" w:rsidRPr="006767F8" w:rsidRDefault="00DD6D98" w:rsidP="00DD6D98">
      <w:pPr>
        <w:pStyle w:val="NormalIndented"/>
        <w:rPr>
          <w:noProof/>
        </w:rPr>
      </w:pPr>
      <w:r>
        <w:t xml:space="preserve">See Externally HL7 defined HL70961 in Chapter 2C for suggested values.  </w:t>
      </w:r>
    </w:p>
    <w:p w14:paraId="7E62AB16" w14:textId="77777777" w:rsidR="00DD6D98" w:rsidRDefault="00DD6D98" w:rsidP="0043481A">
      <w:pPr>
        <w:pStyle w:val="Heading4"/>
      </w:pPr>
      <w:r>
        <w:t xml:space="preserve">PRT-23 Preferred Method of Contact (CWE) 00684 </w:t>
      </w:r>
    </w:p>
    <w:p w14:paraId="2A4A5F35" w14:textId="77777777" w:rsidR="00DD6D98" w:rsidRPr="006767F8" w:rsidRDefault="00DD6D98" w:rsidP="00DD6D98">
      <w:pPr>
        <w:pStyle w:val="Components"/>
        <w:rPr>
          <w:noProof/>
        </w:rPr>
      </w:pPr>
      <w:r w:rsidRPr="006767F8">
        <w:rPr>
          <w:noProof/>
        </w:rPr>
        <w:t xml:space="preserve">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 </w:t>
      </w:r>
    </w:p>
    <w:p w14:paraId="0233439B" w14:textId="77777777" w:rsidR="00DD6D98" w:rsidRDefault="00DD6D98" w:rsidP="00DD6D98">
      <w:pPr>
        <w:pStyle w:val="NormalIndented"/>
        <w:rPr>
          <w:noProof/>
        </w:rPr>
      </w:pPr>
      <w:r>
        <w:rPr>
          <w:noProof/>
        </w:rPr>
        <w:t xml:space="preserve">Definition: </w:t>
      </w:r>
      <w:r w:rsidRPr="00F444C3">
        <w:rPr>
          <w:noProof/>
        </w:rPr>
        <w:t>This field contains the preferred method to use when communicating particularly when the contact is a person or organization  This is typically used in combination with PRT-5 Person, and/or PRT-8 Organization.</w:t>
      </w:r>
      <w:r>
        <w:rPr>
          <w:noProof/>
        </w:rPr>
        <w:t xml:space="preserve">  Refer to </w:t>
      </w:r>
      <w:r w:rsidRPr="006767F8">
        <w:rPr>
          <w:noProof/>
        </w:rPr>
        <w:t xml:space="preserve">User-defined Table 0185 - Preferred Method of Contact </w:t>
      </w:r>
      <w:r>
        <w:rPr>
          <w:noProof/>
        </w:rPr>
        <w:t xml:space="preserve">in Chapter 2C, "Code Tables", for suggested values. </w:t>
      </w:r>
    </w:p>
    <w:p w14:paraId="03B55280" w14:textId="77777777" w:rsidR="00DD6D98" w:rsidRDefault="00DD6D98" w:rsidP="0043481A">
      <w:pPr>
        <w:pStyle w:val="Heading4"/>
      </w:pPr>
      <w:r>
        <w:t xml:space="preserve">PRT-24 Contact Identifiers (PLN) 01171 </w:t>
      </w:r>
    </w:p>
    <w:p w14:paraId="5E2AAD07" w14:textId="77777777" w:rsidR="00DD6D98" w:rsidRDefault="00DD6D98" w:rsidP="00DD6D98">
      <w:pPr>
        <w:pStyle w:val="Components"/>
        <w:rPr>
          <w:rFonts w:ascii="Times New Roman" w:hAnsi="Times New Roman"/>
          <w:szCs w:val="16"/>
        </w:rPr>
      </w:pPr>
      <w:r w:rsidRPr="00EA4E30">
        <w:t xml:space="preserve">Components: &lt;ID Number (ST)&gt; ^ &lt;Type of ID Number (CWE)&gt; ^ &lt;State/other Qualifying Information (ST)&gt; ^ &lt;Expiration Date (DT)&gt; </w:t>
      </w:r>
    </w:p>
    <w:p w14:paraId="263CBCAD" w14:textId="77777777" w:rsidR="00DD6D98" w:rsidRDefault="00DD6D98" w:rsidP="00DD6D98">
      <w:pPr>
        <w:pStyle w:val="Components"/>
      </w:pPr>
      <w:r w:rsidRPr="00EA4E30">
        <w:t>S</w:t>
      </w:r>
      <w:r w:rsidRPr="00DF7655">
        <w:t>ubcomponents for Type of ID Number (CWE): &lt;Identifier (ST)&gt; &amp; &lt;Text (ST)&gt; &amp; &lt;Name of Coding System (ID)&gt; &amp; &lt;Alternate Identifier (ST)&gt; &amp; &lt;Alternate Text (ST)&gt; &amp; &lt;Name of Alternate Coding System (ID)&gt; &amp; &lt;Coding System Version ID (ST)&gt; &amp; &lt;Alternate Coding S</w:t>
      </w:r>
      <w:r w:rsidRPr="00EA675E">
        <w:t>ystem Version ID (ST)&gt; &amp; &lt;Original Text (ST)&gt; &amp; &lt;Second Alternate Identifier (ST)&gt; &amp; &lt;Second Alternate Text (ST)&gt; &amp; &lt;Name of Second Alternate Coding System (ID)&gt; &amp; &lt;Second Alternate Coding System Version ID (ST)&gt; &amp; &lt;Coding System OID (ST)&gt; &amp; &lt;Value Set OID</w:t>
      </w:r>
      <w:r w:rsidRPr="00B67C31">
        <w:t xml:space="preserve">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 </w:t>
      </w:r>
    </w:p>
    <w:p w14:paraId="031F0CEC" w14:textId="2E22B49C" w:rsidR="00DD6D98" w:rsidRDefault="00DD6D98" w:rsidP="00DD6D98">
      <w:pPr>
        <w:pStyle w:val="NormalIndented"/>
        <w:rPr>
          <w:noProof/>
        </w:rPr>
      </w:pPr>
      <w:r>
        <w:rPr>
          <w:noProof/>
        </w:rPr>
        <w:t xml:space="preserve">Definition: </w:t>
      </w:r>
      <w:r w:rsidRPr="00F444C3">
        <w:rPr>
          <w:noProof/>
        </w:rPr>
        <w:t xml:space="preserve">This field contains the </w:t>
      </w:r>
      <w:r>
        <w:rPr>
          <w:noProof/>
        </w:rPr>
        <w:t>contact identifier</w:t>
      </w:r>
      <w:r w:rsidRPr="00F444C3">
        <w:rPr>
          <w:noProof/>
        </w:rPr>
        <w:t xml:space="preserve"> to use when communicating particularly when the contact is a person or organization  This is typically used in combination with PRT-5 Person, and/or PRT-8 Organization.</w:t>
      </w:r>
      <w:r>
        <w:rPr>
          <w:noProof/>
        </w:rPr>
        <w:t xml:space="preserve"> This repeating field contains the contact's unique identifiers such as UPIN, Medicare and Medicaid numbers.</w:t>
      </w:r>
      <w:del w:id="1636" w:author="Craig Newman" w:date="2023-06-16T12:42:00Z">
        <w:r w:rsidDel="008879FE">
          <w:rPr>
            <w:noProof/>
          </w:rPr>
          <w:delText xml:space="preserve"> Refer to </w:delText>
        </w:r>
        <w:r w:rsidRPr="006767F8" w:rsidDel="008879FE">
          <w:rPr>
            <w:noProof/>
          </w:rPr>
          <w:delText xml:space="preserve">User-defined Table 0338 </w:delText>
        </w:r>
        <w:r w:rsidDel="008879FE">
          <w:rPr>
            <w:noProof/>
          </w:rPr>
          <w:delText>–</w:delText>
        </w:r>
        <w:r w:rsidRPr="006767F8" w:rsidDel="008879FE">
          <w:rPr>
            <w:noProof/>
          </w:rPr>
          <w:delText xml:space="preserve"> Practitioner</w:delText>
        </w:r>
        <w:r w:rsidDel="008879FE">
          <w:rPr>
            <w:noProof/>
          </w:rPr>
          <w:delText>.</w:delText>
        </w:r>
      </w:del>
      <w:r>
        <w:rPr>
          <w:noProof/>
        </w:rPr>
        <w:t xml:space="preserve">  </w:t>
      </w:r>
    </w:p>
    <w:p w14:paraId="593F6591" w14:textId="77777777" w:rsidR="00DD6D98" w:rsidRPr="009901C4" w:rsidRDefault="00DD6D98" w:rsidP="0043481A">
      <w:pPr>
        <w:pStyle w:val="Heading2"/>
        <w:rPr>
          <w:noProof/>
        </w:rPr>
      </w:pPr>
      <w:bookmarkStart w:id="1637" w:name="_Toc234051071"/>
      <w:bookmarkStart w:id="1638" w:name="_Toc28960188"/>
      <w:r w:rsidRPr="0043481A">
        <w:t>Examples</w:t>
      </w:r>
      <w:r w:rsidRPr="009901C4">
        <w:rPr>
          <w:noProof/>
        </w:rPr>
        <w:t xml:space="preserve"> of use</w:t>
      </w:r>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637"/>
      <w:bookmarkEnd w:id="1638"/>
    </w:p>
    <w:p w14:paraId="70284F7B" w14:textId="77777777" w:rsidR="00DD6D98" w:rsidRPr="009901C4" w:rsidRDefault="00DD6D98" w:rsidP="0043481A">
      <w:pPr>
        <w:pStyle w:val="Heading3"/>
        <w:rPr>
          <w:noProof/>
        </w:rPr>
      </w:pPr>
      <w:bookmarkStart w:id="1639" w:name="_Toc348245624"/>
      <w:bookmarkStart w:id="1640" w:name="_Toc348246108"/>
      <w:bookmarkStart w:id="1641" w:name="_Toc348246275"/>
      <w:bookmarkStart w:id="1642" w:name="_Toc348246416"/>
      <w:bookmarkStart w:id="1643" w:name="_Toc348246667"/>
      <w:bookmarkStart w:id="1644" w:name="_Toc348259243"/>
      <w:bookmarkStart w:id="1645" w:name="_Toc348340465"/>
      <w:bookmarkStart w:id="1646" w:name="_Toc359236292"/>
      <w:bookmarkStart w:id="1647" w:name="_Toc495952551"/>
      <w:bookmarkStart w:id="1648" w:name="_Toc532896088"/>
      <w:bookmarkStart w:id="1649" w:name="_Toc245905"/>
      <w:bookmarkStart w:id="1650" w:name="_Toc861855"/>
      <w:bookmarkStart w:id="1651" w:name="_Toc862859"/>
      <w:bookmarkStart w:id="1652" w:name="_Toc866848"/>
      <w:bookmarkStart w:id="1653" w:name="_Toc879957"/>
      <w:bookmarkStart w:id="1654" w:name="_Toc138585474"/>
      <w:bookmarkStart w:id="1655" w:name="_Toc234051072"/>
      <w:bookmarkStart w:id="1656" w:name="_Toc28960189"/>
      <w:r w:rsidRPr="009901C4">
        <w:rPr>
          <w:noProof/>
        </w:rPr>
        <w:t>Query/</w:t>
      </w:r>
      <w:r w:rsidRPr="0043481A">
        <w:t>response</w:t>
      </w:r>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p>
    <w:p w14:paraId="557E106D" w14:textId="77777777"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2.4 </w:t>
      </w:r>
      <w:r w:rsidRPr="009901C4">
        <w:rPr>
          <w:b/>
          <w:bCs/>
          <w:i/>
          <w:iCs/>
        </w:rPr>
        <w:t>and withdrawn as of v</w:t>
      </w:r>
      <w:r>
        <w:rPr>
          <w:b/>
          <w:bCs/>
          <w:i/>
          <w:iCs/>
        </w:rPr>
        <w:t xml:space="preserve"> </w:t>
      </w:r>
      <w:r w:rsidRPr="009901C4">
        <w:rPr>
          <w:b/>
          <w:bCs/>
          <w:i/>
          <w:iCs/>
        </w:rPr>
        <w:t xml:space="preserve">2.7. </w:t>
      </w:r>
    </w:p>
    <w:p w14:paraId="6049116B" w14:textId="77777777" w:rsidR="00DD6D98" w:rsidRPr="009901C4" w:rsidRDefault="00DD6D98" w:rsidP="0043481A">
      <w:pPr>
        <w:pStyle w:val="Heading3"/>
        <w:rPr>
          <w:noProof/>
        </w:rPr>
      </w:pPr>
      <w:bookmarkStart w:id="1657" w:name="_Toc202194888"/>
      <w:bookmarkStart w:id="1658" w:name="_Toc202544295"/>
      <w:bookmarkStart w:id="1659" w:name="_Toc234048878"/>
      <w:bookmarkStart w:id="1660" w:name="_Toc234051087"/>
      <w:bookmarkStart w:id="1661" w:name="_Toc234052729"/>
      <w:bookmarkStart w:id="1662" w:name="_Toc234055355"/>
      <w:bookmarkStart w:id="1663" w:name="_Toc234057837"/>
      <w:bookmarkStart w:id="1664" w:name="_Toc202194907"/>
      <w:bookmarkStart w:id="1665" w:name="_Toc202544314"/>
      <w:bookmarkStart w:id="1666" w:name="_Toc234048897"/>
      <w:bookmarkStart w:id="1667" w:name="_Toc234051106"/>
      <w:bookmarkStart w:id="1668" w:name="_Toc234052748"/>
      <w:bookmarkStart w:id="1669" w:name="_Toc234055374"/>
      <w:bookmarkStart w:id="1670" w:name="_Toc234057856"/>
      <w:bookmarkStart w:id="1671" w:name="_Toc202194908"/>
      <w:bookmarkStart w:id="1672" w:name="_Toc202544315"/>
      <w:bookmarkStart w:id="1673" w:name="_Toc234048898"/>
      <w:bookmarkStart w:id="1674" w:name="_Toc234051107"/>
      <w:bookmarkStart w:id="1675" w:name="_Toc234052749"/>
      <w:bookmarkStart w:id="1676" w:name="_Toc234055375"/>
      <w:bookmarkStart w:id="1677" w:name="_Toc234057857"/>
      <w:bookmarkStart w:id="1678" w:name="_Toc202194913"/>
      <w:bookmarkStart w:id="1679" w:name="_Toc202544320"/>
      <w:bookmarkStart w:id="1680" w:name="_Toc234048903"/>
      <w:bookmarkStart w:id="1681" w:name="_Toc234051112"/>
      <w:bookmarkStart w:id="1682" w:name="_Toc234052754"/>
      <w:bookmarkStart w:id="1683" w:name="_Toc234055380"/>
      <w:bookmarkStart w:id="1684" w:name="_Toc234057862"/>
      <w:bookmarkStart w:id="1685" w:name="_Toc348245625"/>
      <w:bookmarkStart w:id="1686" w:name="_Toc348246109"/>
      <w:bookmarkStart w:id="1687" w:name="_Toc348246276"/>
      <w:bookmarkStart w:id="1688" w:name="_Toc348246417"/>
      <w:bookmarkStart w:id="1689" w:name="_Toc348246668"/>
      <w:bookmarkStart w:id="1690" w:name="_Toc348259244"/>
      <w:bookmarkStart w:id="1691" w:name="_Toc348340466"/>
      <w:bookmarkStart w:id="1692" w:name="_Toc359236293"/>
      <w:bookmarkStart w:id="1693" w:name="_Toc495952552"/>
      <w:bookmarkStart w:id="1694" w:name="_Toc532896089"/>
      <w:bookmarkStart w:id="1695" w:name="_Toc245906"/>
      <w:bookmarkStart w:id="1696" w:name="_Toc861856"/>
      <w:bookmarkStart w:id="1697" w:name="_Toc862860"/>
      <w:bookmarkStart w:id="1698" w:name="_Toc866849"/>
      <w:bookmarkStart w:id="1699" w:name="_Toc879958"/>
      <w:bookmarkStart w:id="1700" w:name="_Toc138585475"/>
      <w:bookmarkStart w:id="1701" w:name="_Toc234051120"/>
      <w:bookmarkStart w:id="1702" w:name="_Toc28960190"/>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r w:rsidRPr="009901C4">
        <w:rPr>
          <w:noProof/>
        </w:rPr>
        <w:t>Unsolicited</w:t>
      </w:r>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p>
    <w:p w14:paraId="6E2E1E52" w14:textId="77777777" w:rsidR="00DD6D98" w:rsidRPr="009901C4" w:rsidRDefault="00DD6D98" w:rsidP="00DD6D98">
      <w:pPr>
        <w:pStyle w:val="NormalIndented"/>
        <w:rPr>
          <w:noProof/>
        </w:rPr>
      </w:pPr>
      <w:r w:rsidRPr="009901C4">
        <w:rPr>
          <w:noProof/>
        </w:rPr>
        <w:t xml:space="preserve">The following is an unsolicited transmission of radiology data. </w:t>
      </w:r>
    </w:p>
    <w:p w14:paraId="7A4E1191" w14:textId="77777777" w:rsidR="00DD6D98" w:rsidRPr="009901C4" w:rsidRDefault="00DD6D98" w:rsidP="00DD6D98">
      <w:pPr>
        <w:pStyle w:val="Example"/>
        <w:ind w:left="1720"/>
      </w:pPr>
      <w:r w:rsidRPr="009901C4">
        <w:lastRenderedPageBreak/>
        <w:t xml:space="preserve">MSH|^~\&amp;|XRAY||CDB||200006021411||ORU^R01^ORU_R01|K172|P|...&lt;cr&gt;   </w:t>
      </w:r>
    </w:p>
    <w:p w14:paraId="2004E987" w14:textId="77777777" w:rsidR="00DD6D98" w:rsidRPr="009901C4" w:rsidRDefault="00DD6D98" w:rsidP="00DD6D98">
      <w:pPr>
        <w:pStyle w:val="Example"/>
        <w:ind w:left="1720"/>
      </w:pPr>
      <w:r w:rsidRPr="009901C4">
        <w:t xml:space="preserve">PID|...&lt;cr&gt;   </w:t>
      </w:r>
    </w:p>
    <w:p w14:paraId="777FB1A3" w14:textId="77777777" w:rsidR="00DD6D98" w:rsidRPr="009901C4" w:rsidRDefault="00DD6D98" w:rsidP="00DD6D98">
      <w:pPr>
        <w:pStyle w:val="Example"/>
        <w:ind w:left="1720"/>
      </w:pPr>
      <w:r w:rsidRPr="009901C4">
        <w:t>OBR|1|X89</w:t>
      </w:r>
      <w:r w:rsidRPr="009901C4">
        <w:noBreakHyphen/>
        <w:t>1501^OE|78912^RD|71020^CHEST XRAY AP \T\ LATERAL|||198703290800||||...&lt;cr&gt;</w:t>
      </w:r>
    </w:p>
    <w:p w14:paraId="78CEB2FF" w14:textId="77777777" w:rsidR="00DD6D98" w:rsidRPr="009901C4" w:rsidRDefault="00DD6D98" w:rsidP="00DD6D98">
      <w:pPr>
        <w:pStyle w:val="Example"/>
        <w:ind w:left="1720"/>
      </w:pPr>
      <w:r w:rsidRPr="009901C4">
        <w:t xml:space="preserve">OBX|1|CWE|19005-8^X-ray impression^LN|4|^MASS LEFT LOWER LOBE|||A|||F|...&lt;cr&gt;  </w:t>
      </w:r>
    </w:p>
    <w:p w14:paraId="2CB5D959" w14:textId="77777777" w:rsidR="00DD6D98" w:rsidRPr="009901C4" w:rsidRDefault="00DD6D98" w:rsidP="00DD6D98">
      <w:pPr>
        <w:pStyle w:val="Example"/>
        <w:ind w:left="1720"/>
      </w:pPr>
      <w:r w:rsidRPr="009901C4">
        <w:t>OBX|2|CWE|19005-8^X-ray impression^LN|2|^INFILTRATE RIGHT LOWER LOBE|||A|||F|...&lt;cr&gt;</w:t>
      </w:r>
    </w:p>
    <w:p w14:paraId="575FF6C9" w14:textId="77777777" w:rsidR="00DD6D98" w:rsidRPr="009901C4" w:rsidRDefault="00DD6D98" w:rsidP="00DD6D98">
      <w:pPr>
        <w:pStyle w:val="Example"/>
        <w:ind w:left="1720"/>
      </w:pPr>
      <w:r w:rsidRPr="009901C4">
        <w:t>OBX|3|CWE|19005-8^X-ray impression^LN|3|^HEART SIZE NORMAL|||N|||F|...&lt;cr&gt;</w:t>
      </w:r>
    </w:p>
    <w:p w14:paraId="178B537D" w14:textId="77777777" w:rsidR="00DD6D98" w:rsidRPr="009901C4" w:rsidRDefault="00DD6D98" w:rsidP="00DD6D98">
      <w:pPr>
        <w:pStyle w:val="Example"/>
        <w:ind w:left="1720"/>
      </w:pPr>
      <w:r w:rsidRPr="009901C4">
        <w:t>OBX|4|FT|36687-2^Chest XR AP+Lat ^LN|1|circular density (2 x 2 cm) is seen in the posterior segment of</w:t>
      </w:r>
    </w:p>
    <w:p w14:paraId="570EAD6A" w14:textId="77777777" w:rsidR="00DD6D98" w:rsidRPr="009901C4" w:rsidRDefault="00DD6D98" w:rsidP="00DD6D98">
      <w:pPr>
        <w:pStyle w:val="Example"/>
        <w:ind w:left="1720"/>
      </w:pPr>
      <w:r w:rsidRPr="009901C4">
        <w:tab/>
        <w:t>the LLL.  A second, less well</w:t>
      </w:r>
      <w:r w:rsidRPr="009901C4">
        <w:noBreakHyphen/>
        <w:t>defined infiltrated circulation density is</w:t>
      </w:r>
    </w:p>
    <w:p w14:paraId="691F8E87" w14:textId="77777777" w:rsidR="00DD6D98" w:rsidRPr="009901C4" w:rsidRDefault="00DD6D98" w:rsidP="00DD6D98">
      <w:pPr>
        <w:pStyle w:val="Example"/>
        <w:ind w:left="1720"/>
      </w:pPr>
      <w:r w:rsidRPr="009901C4">
        <w:tab/>
        <w:t>seen in the R mid lung field and appears to cross the minor fissure#||||||F|...&lt;cr&gt;</w:t>
      </w:r>
    </w:p>
    <w:p w14:paraId="7AABB4C5" w14:textId="77777777" w:rsidR="00DD6D98" w:rsidRPr="009901C4" w:rsidRDefault="00DD6D98" w:rsidP="00DD6D98">
      <w:pPr>
        <w:pStyle w:val="Example"/>
        <w:ind w:left="1714"/>
      </w:pPr>
      <w:r w:rsidRPr="009901C4">
        <w:t>OBX|5|CWE|71020&amp;REC|5|71020^Follow up CXR 1 month||30</w:t>
      </w:r>
      <w:r w:rsidRPr="009901C4">
        <w:noBreakHyphen/>
        <w:t xml:space="preserve">45||||F|...&lt;cr&gt; </w:t>
      </w:r>
    </w:p>
    <w:p w14:paraId="2842E0B4" w14:textId="77777777" w:rsidR="00DD6D98" w:rsidRPr="009901C4" w:rsidRDefault="00DD6D98" w:rsidP="0043481A">
      <w:pPr>
        <w:pStyle w:val="Heading3"/>
        <w:rPr>
          <w:noProof/>
        </w:rPr>
      </w:pPr>
      <w:bookmarkStart w:id="1703" w:name="_Toc495952553"/>
      <w:bookmarkStart w:id="1704" w:name="_Toc532896090"/>
      <w:bookmarkStart w:id="1705" w:name="_Toc245907"/>
      <w:bookmarkStart w:id="1706" w:name="_Toc861857"/>
      <w:bookmarkStart w:id="1707" w:name="_Toc862861"/>
      <w:bookmarkStart w:id="1708" w:name="_Toc866850"/>
      <w:bookmarkStart w:id="1709" w:name="_Toc879959"/>
      <w:bookmarkStart w:id="1710" w:name="_Toc138585476"/>
      <w:bookmarkStart w:id="1711" w:name="_Toc234051121"/>
      <w:bookmarkStart w:id="1712" w:name="_Toc28960191"/>
      <w:r w:rsidRPr="009901C4">
        <w:rPr>
          <w:noProof/>
        </w:rPr>
        <w:t>Laboratory</w:t>
      </w:r>
      <w:bookmarkEnd w:id="1703"/>
      <w:bookmarkEnd w:id="1704"/>
      <w:bookmarkEnd w:id="1705"/>
      <w:bookmarkEnd w:id="1706"/>
      <w:bookmarkEnd w:id="1707"/>
      <w:bookmarkEnd w:id="1708"/>
      <w:bookmarkEnd w:id="1709"/>
      <w:bookmarkEnd w:id="1710"/>
      <w:bookmarkEnd w:id="1711"/>
      <w:bookmarkEnd w:id="1712"/>
    </w:p>
    <w:p w14:paraId="28B32C0A" w14:textId="77777777" w:rsidR="00DD6D98" w:rsidRPr="009901C4" w:rsidRDefault="00DD6D98" w:rsidP="00DD6D98">
      <w:pPr>
        <w:pStyle w:val="NormalIndented"/>
        <w:rPr>
          <w:noProof/>
        </w:rPr>
      </w:pPr>
      <w:r w:rsidRPr="009901C4">
        <w:rPr>
          <w:noProof/>
        </w:rPr>
        <w:t xml:space="preserve">Laboratory message: electrolytes, CBC, sed rate, blood cultures and susceptibilities </w:t>
      </w:r>
    </w:p>
    <w:p w14:paraId="7CAD3C84" w14:textId="77777777" w:rsidR="00DD6D98" w:rsidRPr="009901C4" w:rsidRDefault="00DD6D98" w:rsidP="00DD6D98">
      <w:pPr>
        <w:pStyle w:val="Example"/>
        <w:ind w:left="1720"/>
      </w:pPr>
      <w:r w:rsidRPr="009901C4">
        <w:lastRenderedPageBreak/>
        <w:t>MSH|...&lt;cr&gt;</w:t>
      </w:r>
    </w:p>
    <w:p w14:paraId="1CF79FB2" w14:textId="77777777" w:rsidR="00DD6D98" w:rsidRPr="009901C4" w:rsidRDefault="00DD6D98" w:rsidP="00DD6D98">
      <w:pPr>
        <w:pStyle w:val="Example"/>
        <w:ind w:left="1720"/>
      </w:pPr>
      <w:r w:rsidRPr="009901C4">
        <w:t>PID|...&lt;cr&gt;</w:t>
      </w:r>
    </w:p>
    <w:p w14:paraId="62B6405C" w14:textId="77777777" w:rsidR="00DD6D98" w:rsidRPr="009901C4" w:rsidRDefault="00DD6D98" w:rsidP="00DD6D98">
      <w:pPr>
        <w:pStyle w:val="NormalIndented"/>
        <w:keepNext/>
        <w:rPr>
          <w:noProof/>
        </w:rPr>
      </w:pPr>
      <w:r w:rsidRPr="009901C4">
        <w:rPr>
          <w:noProof/>
        </w:rPr>
        <w:t>Electrolytes:</w:t>
      </w:r>
    </w:p>
    <w:p w14:paraId="04CFFB51" w14:textId="77777777" w:rsidR="00DD6D98" w:rsidRPr="009901C4" w:rsidRDefault="00DD6D98" w:rsidP="00DD6D98">
      <w:pPr>
        <w:pStyle w:val="Example"/>
        <w:ind w:left="1720"/>
      </w:pPr>
      <w:r w:rsidRPr="009901C4">
        <w:t>OBR|1|870930010^OE|CM3562^LAB|2432-6^ELECTROLYTES HCFA 98 PANEL^LN| ||198703290800|||</w:t>
      </w:r>
    </w:p>
    <w:p w14:paraId="39E90980" w14:textId="77777777" w:rsidR="00DD6D98" w:rsidRPr="009901C4" w:rsidRDefault="00DD6D98" w:rsidP="00DD6D98">
      <w:pPr>
        <w:pStyle w:val="Example"/>
        <w:ind w:left="1720"/>
      </w:pPr>
      <w:r w:rsidRPr="009901C4">
        <w:tab/>
        <w:t>401-0^INTERN^IRVING^I^^^MD^L| ||||SER|^HIPPOCRATES^HAROLD^H^^DR|(555)555</w:t>
      </w:r>
      <w:r w:rsidRPr="009901C4">
        <w:noBreakHyphen/>
        <w:t>1003|</w:t>
      </w:r>
    </w:p>
    <w:p w14:paraId="3C1E3A62" w14:textId="77777777" w:rsidR="00DD6D98" w:rsidRPr="009901C4" w:rsidRDefault="00DD6D98" w:rsidP="00DD6D98">
      <w:pPr>
        <w:pStyle w:val="Example"/>
        <w:ind w:left="1720"/>
      </w:pPr>
      <w:r w:rsidRPr="009901C4">
        <w:tab/>
        <w:t>This is requestor field #1.|Requestor field #2|Diag.serv.field #1.|</w:t>
      </w:r>
    </w:p>
    <w:p w14:paraId="6EB294FF" w14:textId="77777777" w:rsidR="00DD6D98" w:rsidRPr="009901C4" w:rsidRDefault="00DD6D98" w:rsidP="00DD6D98">
      <w:pPr>
        <w:pStyle w:val="Example"/>
        <w:ind w:left="1720"/>
      </w:pPr>
      <w:r w:rsidRPr="009901C4">
        <w:tab/>
        <w:t xml:space="preserve">Diag.serv.field #2.|198703311400|||F|...&lt;cr&gt; </w:t>
      </w:r>
    </w:p>
    <w:p w14:paraId="540ADAD8" w14:textId="77777777" w:rsidR="00DD6D98" w:rsidRPr="009901C4" w:rsidRDefault="00DD6D98" w:rsidP="00DD6D98">
      <w:pPr>
        <w:pStyle w:val="Example"/>
        <w:ind w:left="1720"/>
      </w:pPr>
      <w:r w:rsidRPr="009901C4">
        <w:t>OBX|1|NM|2951-2^SODIUM^LN||150|mmol/L|136</w:t>
      </w:r>
      <w:r w:rsidRPr="009901C4">
        <w:noBreakHyphen/>
        <w:t xml:space="preserve">148|H||A|F|19850301|...&lt;cr&gt; </w:t>
      </w:r>
    </w:p>
    <w:p w14:paraId="3F7A7300" w14:textId="77777777" w:rsidR="00DD6D98" w:rsidRPr="009901C4" w:rsidRDefault="00DD6D98" w:rsidP="00DD6D98">
      <w:pPr>
        <w:pStyle w:val="Example"/>
        <w:ind w:left="1720"/>
      </w:pPr>
      <w:r w:rsidRPr="009901C4">
        <w:t>OBX|2|NM|2823-3^POTASSIUM^LN||4.5|mmol/L|3.5</w:t>
      </w:r>
      <w:r w:rsidRPr="009901C4">
        <w:noBreakHyphen/>
        <w:t xml:space="preserve">5|N||N|F|19850301|...&lt;cr&gt; </w:t>
      </w:r>
    </w:p>
    <w:p w14:paraId="579A9B5E" w14:textId="77777777" w:rsidR="00DD6D98" w:rsidRPr="009901C4" w:rsidRDefault="00DD6D98" w:rsidP="00DD6D98">
      <w:pPr>
        <w:pStyle w:val="Example"/>
        <w:ind w:left="1720"/>
      </w:pPr>
      <w:r w:rsidRPr="009901C4">
        <w:t>OBX|3|NM|2075-0^CHLORIDE^LN||102|mmol/L|94</w:t>
      </w:r>
      <w:r w:rsidRPr="009901C4">
        <w:noBreakHyphen/>
        <w:t xml:space="preserve">105|N||N|F|19850301|...&lt;cr&gt; </w:t>
      </w:r>
    </w:p>
    <w:p w14:paraId="61475337" w14:textId="77777777" w:rsidR="00DD6D98" w:rsidRPr="009901C4" w:rsidRDefault="00DD6D98" w:rsidP="00DD6D98">
      <w:pPr>
        <w:pStyle w:val="Example"/>
        <w:ind w:left="1720"/>
      </w:pPr>
      <w:r w:rsidRPr="009901C4">
        <w:t>OBX|4|NM|2028-9^CARBON DIOXIDE^LN||27|mmol/L|24</w:t>
      </w:r>
      <w:r w:rsidRPr="009901C4">
        <w:noBreakHyphen/>
        <w:t xml:space="preserve">31|N||N|F|19850301|...&lt;cr&gt; </w:t>
      </w:r>
    </w:p>
    <w:p w14:paraId="08505EAB" w14:textId="77777777" w:rsidR="00DD6D98" w:rsidRPr="009901C4" w:rsidRDefault="00DD6D98" w:rsidP="00DD6D98">
      <w:pPr>
        <w:pStyle w:val="NormalIndented"/>
        <w:keepNext/>
        <w:rPr>
          <w:noProof/>
        </w:rPr>
      </w:pPr>
      <w:r w:rsidRPr="009901C4">
        <w:rPr>
          <w:noProof/>
        </w:rPr>
        <w:t>CBC:</w:t>
      </w:r>
    </w:p>
    <w:p w14:paraId="0E4C7900" w14:textId="77777777" w:rsidR="00DD6D98" w:rsidRPr="009901C4" w:rsidRDefault="00DD6D98" w:rsidP="00DD6D98">
      <w:pPr>
        <w:pStyle w:val="Example"/>
        <w:ind w:left="1720"/>
      </w:pPr>
      <w:r w:rsidRPr="009901C4">
        <w:t>OBR|2|870930011^OE|HEM3268^LAB|24359-2^HEMOGRAM+DIFFERENTIAL PANEL^LN| ||198703290800|||401-0 ^</w:t>
      </w:r>
    </w:p>
    <w:p w14:paraId="26CAB54A" w14:textId="77777777" w:rsidR="00DD6D98" w:rsidRPr="009901C4" w:rsidRDefault="00DD6D98" w:rsidP="00DD6D98">
      <w:pPr>
        <w:pStyle w:val="Example"/>
        <w:ind w:left="1720"/>
      </w:pPr>
      <w:r w:rsidRPr="009901C4">
        <w:tab/>
        <w:t>INTERN^IRVING^I^^^MD^L|||||BLDV|^HIPPOCRATES^HAROLD^H^^DR|(555)555</w:t>
      </w:r>
      <w:r w:rsidRPr="009901C4">
        <w:noBreakHyphen/>
        <w:t>1003|This is</w:t>
      </w:r>
      <w:r w:rsidRPr="009901C4">
        <w:tab/>
        <w:t>requestor field #1.|This is Requestor field #2.|This is lab field #1.|Lab</w:t>
      </w:r>
      <w:r w:rsidRPr="009901C4">
        <w:tab/>
        <w:t xml:space="preserve">field #2.|198703311400|||F|...&lt;cr&gt; </w:t>
      </w:r>
    </w:p>
    <w:p w14:paraId="4999ABE1" w14:textId="77777777" w:rsidR="00DD6D98" w:rsidRPr="009901C4" w:rsidRDefault="00DD6D98" w:rsidP="00DD6D98">
      <w:pPr>
        <w:pStyle w:val="Example"/>
        <w:ind w:left="1720"/>
      </w:pPr>
      <w:r w:rsidRPr="009901C4">
        <w:t xml:space="preserve">OBX|1|NM|718-7^HEMOGLOBIN^LN||13.4|GM/DL|14-18|N||S|F|19860522|...&lt;cr&gt; </w:t>
      </w:r>
    </w:p>
    <w:p w14:paraId="2763A1F8" w14:textId="77777777" w:rsidR="00DD6D98" w:rsidRPr="009901C4" w:rsidRDefault="00DD6D98" w:rsidP="00DD6D98">
      <w:pPr>
        <w:pStyle w:val="Example"/>
        <w:ind w:left="1720"/>
      </w:pPr>
      <w:r w:rsidRPr="009901C4">
        <w:t xml:space="preserve">OBX|2|NM|4544-3^HEMATOCRIT^LN||40.3|%|42-52|L||S|F|19860522|...&lt;cr&gt; </w:t>
      </w:r>
    </w:p>
    <w:p w14:paraId="344968A8" w14:textId="77777777" w:rsidR="00DD6D98" w:rsidRPr="009901C4" w:rsidRDefault="00DD6D98" w:rsidP="00DD6D98">
      <w:pPr>
        <w:pStyle w:val="Example"/>
        <w:ind w:left="1720"/>
      </w:pPr>
      <w:r w:rsidRPr="009901C4">
        <w:t xml:space="preserve">OBX|3|NM|789-8^ERYTHROCYTES^LN||4.56|10*6/ml|4.7-6.1|L||S|F|19860522|...&lt;cr&gt; </w:t>
      </w:r>
    </w:p>
    <w:p w14:paraId="7F40CC65" w14:textId="77777777" w:rsidR="00DD6D98" w:rsidRPr="009901C4" w:rsidRDefault="00DD6D98" w:rsidP="00DD6D98">
      <w:pPr>
        <w:pStyle w:val="Example"/>
        <w:ind w:left="1720"/>
      </w:pPr>
      <w:r w:rsidRPr="009901C4">
        <w:t xml:space="preserve">OBX|4|NM|787-2^ERYTHROCYTE MEAN CORPUSCULAR VOLUME:^LN </w:t>
      </w:r>
    </w:p>
    <w:p w14:paraId="73EE36F3" w14:textId="77777777" w:rsidR="00DD6D98" w:rsidRPr="009901C4" w:rsidRDefault="00DD6D98" w:rsidP="00DD6D98">
      <w:pPr>
        <w:pStyle w:val="Example"/>
        <w:ind w:left="1720"/>
      </w:pPr>
      <w:r w:rsidRPr="009901C4">
        <w:t xml:space="preserve">   ||88|fl|80-94|N||S|F|19860522|...&lt;cr&gt; </w:t>
      </w:r>
    </w:p>
    <w:p w14:paraId="14BEF6A6" w14:textId="77777777" w:rsidR="00DD6D98" w:rsidRPr="009901C4" w:rsidRDefault="00DD6D98" w:rsidP="00DD6D98">
      <w:pPr>
        <w:pStyle w:val="Example"/>
        <w:ind w:left="1720"/>
      </w:pPr>
      <w:r w:rsidRPr="009901C4">
        <w:t xml:space="preserve">OBX|5|NM|785-6^ERYTHROCYTE MEAN CORPUSCULAR HEMOGLOBIN:^LN  </w:t>
      </w:r>
    </w:p>
    <w:p w14:paraId="7D090735" w14:textId="77777777" w:rsidR="00DD6D98" w:rsidRPr="009901C4" w:rsidRDefault="00DD6D98" w:rsidP="00DD6D98">
      <w:pPr>
        <w:pStyle w:val="Example"/>
        <w:ind w:left="1720"/>
      </w:pPr>
      <w:r w:rsidRPr="009901C4">
        <w:t xml:space="preserve">   ||29.5|pg|27-31|N||N|F|19860522|...&lt;cr&gt; </w:t>
      </w:r>
    </w:p>
    <w:p w14:paraId="5E667257" w14:textId="77777777" w:rsidR="00DD6D98" w:rsidRPr="009901C4" w:rsidRDefault="00DD6D98" w:rsidP="00DD6D98">
      <w:pPr>
        <w:pStyle w:val="Example"/>
        <w:ind w:left="1720"/>
      </w:pPr>
      <w:r w:rsidRPr="009901C4">
        <w:t xml:space="preserve">OBX|6|NM|786-4^ERYTHROCYTE MEAN CORPUSCULAR HEMOGLOBIN CONCENTRATION:^LN </w:t>
      </w:r>
    </w:p>
    <w:p w14:paraId="1B3D57A3" w14:textId="77777777" w:rsidR="00DD6D98" w:rsidRPr="009901C4" w:rsidRDefault="00DD6D98" w:rsidP="00DD6D98">
      <w:pPr>
        <w:pStyle w:val="Example"/>
        <w:ind w:left="1720"/>
      </w:pPr>
      <w:r w:rsidRPr="009901C4">
        <w:t xml:space="preserve">   ||33|%|33-37|N||N|F|19860522|...&lt;cr&gt; </w:t>
      </w:r>
    </w:p>
    <w:p w14:paraId="1B57CE80" w14:textId="77777777" w:rsidR="00DD6D98" w:rsidRPr="009901C4" w:rsidRDefault="00DD6D98" w:rsidP="00DD6D98">
      <w:pPr>
        <w:pStyle w:val="Example"/>
        <w:ind w:left="1720"/>
      </w:pPr>
      <w:r w:rsidRPr="009901C4">
        <w:t xml:space="preserve">OBX|7|NM|6690-2^LEUKOCYTES^LN||10.7|10*3/ml|4.8-10.8|N||N|F|19860522|...&lt;cr&gt; </w:t>
      </w:r>
    </w:p>
    <w:p w14:paraId="1299C684" w14:textId="77777777" w:rsidR="00DD6D98" w:rsidRPr="009901C4" w:rsidRDefault="00DD6D98" w:rsidP="00DD6D98">
      <w:pPr>
        <w:pStyle w:val="Example"/>
        <w:ind w:left="1720"/>
      </w:pPr>
      <w:r w:rsidRPr="009901C4">
        <w:t xml:space="preserve">OBX|8|NM|770-8^NEUTROPHILS/100 LEUKOCYTES^LN||68|%|||||F|...&lt;cr&gt; </w:t>
      </w:r>
    </w:p>
    <w:p w14:paraId="30616A67" w14:textId="77777777" w:rsidR="00DD6D98" w:rsidRPr="009901C4" w:rsidRDefault="00DD6D98" w:rsidP="00DD6D98">
      <w:pPr>
        <w:pStyle w:val="Example"/>
        <w:ind w:left="1720"/>
      </w:pPr>
      <w:r w:rsidRPr="009901C4">
        <w:t xml:space="preserve">OBX|9|NM|736-9^LYMPHOCYTES/100 LEUKOCYTES:^LN||29|%|||||F|...&lt;cr&gt; </w:t>
      </w:r>
    </w:p>
    <w:p w14:paraId="243BD0F4" w14:textId="77777777" w:rsidR="00DD6D98" w:rsidRPr="009901C4" w:rsidRDefault="00DD6D98" w:rsidP="00DD6D98">
      <w:pPr>
        <w:pStyle w:val="Example"/>
        <w:ind w:left="1720"/>
      </w:pPr>
      <w:r w:rsidRPr="009901C4">
        <w:t xml:space="preserve">OBX|10|NM|5905-5^MONOCYTES/100 LEUKOCYTES:^LN||1|%|||||F|...&lt;cr&gt; </w:t>
      </w:r>
    </w:p>
    <w:p w14:paraId="25CBEAD2" w14:textId="77777777" w:rsidR="00DD6D98" w:rsidRPr="009901C4" w:rsidRDefault="00DD6D98" w:rsidP="00DD6D98">
      <w:pPr>
        <w:pStyle w:val="Example"/>
        <w:ind w:left="1720"/>
      </w:pPr>
      <w:r w:rsidRPr="009901C4">
        <w:t xml:space="preserve">OBX|11|NM|713-8^EOSINOPHILS/100 LEUKOCYTES:^LN||2|%|||||F|...&lt;cr&gt;  </w:t>
      </w:r>
    </w:p>
    <w:p w14:paraId="1AFC4D63" w14:textId="77777777" w:rsidR="00DD6D98" w:rsidRPr="009901C4" w:rsidRDefault="00DD6D98" w:rsidP="00DD6D98">
      <w:pPr>
        <w:pStyle w:val="NormalIndented"/>
        <w:rPr>
          <w:noProof/>
        </w:rPr>
      </w:pPr>
      <w:r w:rsidRPr="009901C4">
        <w:rPr>
          <w:noProof/>
        </w:rPr>
        <w:t>Sed rate:</w:t>
      </w:r>
    </w:p>
    <w:p w14:paraId="5C31934C" w14:textId="77777777" w:rsidR="00DD6D98" w:rsidRPr="009901C4" w:rsidRDefault="00DD6D98" w:rsidP="00DD6D98">
      <w:pPr>
        <w:pStyle w:val="Example"/>
        <w:ind w:left="1720"/>
      </w:pPr>
      <w:r w:rsidRPr="009901C4">
        <w:t xml:space="preserve">OBR|3|870930011^OE|HEM3269^LAB|4537-7^ERYTHROCYTE SEDIMENTATION RATE^LN </w:t>
      </w:r>
    </w:p>
    <w:p w14:paraId="74ECBD9F" w14:textId="77777777" w:rsidR="00DD6D98" w:rsidRPr="009901C4" w:rsidRDefault="00DD6D98" w:rsidP="00DD6D98">
      <w:pPr>
        <w:pStyle w:val="Example"/>
        <w:ind w:left="1720"/>
      </w:pPr>
      <w:r w:rsidRPr="009901C4">
        <w:t xml:space="preserve">   |||198703290800|||</w:t>
      </w:r>
    </w:p>
    <w:p w14:paraId="393375FF" w14:textId="77777777" w:rsidR="00DD6D98" w:rsidRPr="009901C4" w:rsidRDefault="00DD6D98" w:rsidP="00DD6D98">
      <w:pPr>
        <w:pStyle w:val="Example"/>
        <w:ind w:left="1720"/>
      </w:pPr>
      <w:r w:rsidRPr="009901C4">
        <w:tab/>
        <w:t>401-0^INTERN^IRVING^I^^^MD^L|||||BLDV|^HIPPOCRATES^HAROLD^H^^DR|(555)555-1003|</w:t>
      </w:r>
    </w:p>
    <w:p w14:paraId="06428D95" w14:textId="77777777" w:rsidR="00DD6D98" w:rsidRPr="009901C4" w:rsidRDefault="00DD6D98" w:rsidP="00DD6D98">
      <w:pPr>
        <w:pStyle w:val="Example"/>
        <w:ind w:left="1720"/>
      </w:pPr>
      <w:r w:rsidRPr="009901C4">
        <w:tab/>
        <w:t>This is requestor field #1.|This is Requestor field #2.|This is lab field</w:t>
      </w:r>
    </w:p>
    <w:p w14:paraId="423E4DB8" w14:textId="77777777" w:rsidR="00DD6D98" w:rsidRPr="009901C4" w:rsidRDefault="00DD6D98" w:rsidP="00DD6D98">
      <w:pPr>
        <w:pStyle w:val="Example"/>
        <w:ind w:left="1720"/>
      </w:pPr>
      <w:r w:rsidRPr="009901C4">
        <w:tab/>
        <w:t xml:space="preserve">#1.|Lab field #2.|198703311400|||F|...&lt;cr&gt; </w:t>
      </w:r>
    </w:p>
    <w:p w14:paraId="6B385559" w14:textId="77777777" w:rsidR="00DD6D98" w:rsidRPr="009901C4" w:rsidRDefault="00DD6D98" w:rsidP="00DD6D98">
      <w:pPr>
        <w:pStyle w:val="Example"/>
        <w:ind w:left="1720"/>
      </w:pPr>
      <w:r w:rsidRPr="009901C4">
        <w:t xml:space="preserve">OBX|1|NM|4537-7^ERYTHROCYTE SEDIMENTATION RATE:^LN| </w:t>
      </w:r>
    </w:p>
    <w:p w14:paraId="6B2F1870" w14:textId="77777777" w:rsidR="00DD6D98" w:rsidRPr="009901C4" w:rsidRDefault="00DD6D98" w:rsidP="00DD6D98">
      <w:pPr>
        <w:pStyle w:val="Example"/>
        <w:ind w:left="1720"/>
      </w:pPr>
      <w:r w:rsidRPr="009901C4">
        <w:t xml:space="preserve">   |7|MM/HR|0-10|N||S|F|19860522|...&lt;cr&gt; </w:t>
      </w:r>
    </w:p>
    <w:p w14:paraId="08C96A1E" w14:textId="77777777" w:rsidR="00DD6D98" w:rsidRPr="009901C4" w:rsidRDefault="00DD6D98" w:rsidP="00DD6D98">
      <w:pPr>
        <w:pStyle w:val="NormalIndented"/>
        <w:rPr>
          <w:noProof/>
        </w:rPr>
      </w:pPr>
      <w:r w:rsidRPr="009901C4">
        <w:rPr>
          <w:noProof/>
        </w:rPr>
        <w:t>Parent micro result, identifies organism</w:t>
      </w:r>
    </w:p>
    <w:p w14:paraId="31F8A3E4" w14:textId="77777777" w:rsidR="00DD6D98" w:rsidRPr="009901C4" w:rsidRDefault="00DD6D98" w:rsidP="00DD6D98">
      <w:pPr>
        <w:pStyle w:val="Example"/>
        <w:ind w:left="1720"/>
      </w:pPr>
      <w:r w:rsidRPr="009901C4">
        <w:lastRenderedPageBreak/>
        <w:t>OBR|4|2740X^OE|BC376^MIC|87040^Blood culture| ||198703290800|||</w:t>
      </w:r>
    </w:p>
    <w:p w14:paraId="2AB43500" w14:textId="77777777" w:rsidR="00DD6D98" w:rsidRPr="009901C4" w:rsidRDefault="00DD6D98" w:rsidP="00DD6D98">
      <w:pPr>
        <w:pStyle w:val="Example"/>
        <w:ind w:left="1720"/>
      </w:pPr>
      <w:r w:rsidRPr="009901C4">
        <w:tab/>
        <w:t>99-2^SPINNER^SAM^S||^Hepatitis risk||198703290830|BLDV|</w:t>
      </w:r>
    </w:p>
    <w:p w14:paraId="5E620C4D" w14:textId="77777777" w:rsidR="00DD6D98" w:rsidRPr="009901C4" w:rsidRDefault="00DD6D98" w:rsidP="00DD6D98">
      <w:pPr>
        <w:pStyle w:val="Example"/>
        <w:ind w:left="1720"/>
      </w:pPr>
      <w:r w:rsidRPr="009901C4">
        <w:tab/>
        <w:t>4010^INTERN^IRVING^I^^^MD^L|555-1022 X3472^^^^^^^3472|Requestor field 1|Requestor field 2|</w:t>
      </w:r>
    </w:p>
    <w:p w14:paraId="727ED4DD" w14:textId="77777777" w:rsidR="00DD6D98" w:rsidRPr="009901C4" w:rsidRDefault="00DD6D98" w:rsidP="00DD6D98">
      <w:pPr>
        <w:pStyle w:val="Example"/>
        <w:ind w:left="1720"/>
      </w:pPr>
      <w:r w:rsidRPr="009901C4">
        <w:tab/>
        <w:t>Producer's field 1|Producer's field 2|198703301000|35.00|MB|F|...&lt;cr&gt;</w:t>
      </w:r>
    </w:p>
    <w:p w14:paraId="06B91BE6" w14:textId="77777777" w:rsidR="00DD6D98" w:rsidRPr="009901C4" w:rsidRDefault="00DD6D98" w:rsidP="00DD6D98">
      <w:pPr>
        <w:pStyle w:val="Example"/>
        <w:ind w:left="1720"/>
      </w:pPr>
      <w:r w:rsidRPr="009901C4">
        <w:t>OBX|1|CWE|600-7^MICROORGANISM IDENTIFIED^LN|1|^E Coli|||A|||F|...&lt;cr&gt;</w:t>
      </w:r>
    </w:p>
    <w:p w14:paraId="066FF28B" w14:textId="77777777" w:rsidR="00DD6D98" w:rsidRPr="009901C4" w:rsidRDefault="00DD6D98" w:rsidP="00DD6D98">
      <w:pPr>
        <w:pStyle w:val="Example"/>
        <w:ind w:left="1720"/>
      </w:pPr>
      <w:r w:rsidRPr="009901C4">
        <w:t>OBX|2|CWE|600-7^MICROORGANISM IDENTIFIED^LN|2|^S Aureus|||A|||F|...&lt;cr&gt;</w:t>
      </w:r>
    </w:p>
    <w:p w14:paraId="0FB86384" w14:textId="77777777" w:rsidR="00DD6D98" w:rsidRPr="009901C4" w:rsidRDefault="00DD6D98" w:rsidP="00DD6D98">
      <w:pPr>
        <w:pStyle w:val="NormalIndented"/>
        <w:keepNext/>
        <w:rPr>
          <w:noProof/>
        </w:rPr>
      </w:pPr>
      <w:r w:rsidRPr="009901C4">
        <w:rPr>
          <w:noProof/>
        </w:rPr>
        <w:t>Child micro result, gives antimicrobials susceptibilities for organism identified in first OBX of parent</w:t>
      </w:r>
    </w:p>
    <w:p w14:paraId="2FCE6817" w14:textId="77777777" w:rsidR="00DD6D98" w:rsidRPr="009901C4" w:rsidRDefault="00DD6D98" w:rsidP="00DD6D98">
      <w:pPr>
        <w:pStyle w:val="Example"/>
        <w:ind w:left="1720"/>
      </w:pPr>
      <w:r w:rsidRPr="009901C4">
        <w:t xml:space="preserve">OBR|5|2740X^OE|BC402^MIC|87186^Antibiotic MIC|| </w:t>
      </w:r>
    </w:p>
    <w:p w14:paraId="1C7C097B" w14:textId="77777777" w:rsidR="00DD6D98" w:rsidRPr="009901C4" w:rsidRDefault="00DD6D98" w:rsidP="00DD6D98">
      <w:pPr>
        <w:pStyle w:val="Example"/>
        <w:ind w:left="1720"/>
      </w:pPr>
      <w:r w:rsidRPr="009901C4">
        <w:t xml:space="preserve">   |198703290800||||G|^Hepatitis Risk||198703290830|BLDB</w:t>
      </w:r>
    </w:p>
    <w:p w14:paraId="5D848654" w14:textId="77777777" w:rsidR="00DD6D98" w:rsidRPr="009901C4" w:rsidRDefault="00DD6D98" w:rsidP="00DD6D98">
      <w:pPr>
        <w:pStyle w:val="Example"/>
        <w:ind w:left="1720"/>
      </w:pPr>
      <w:r w:rsidRPr="009901C4">
        <w:t xml:space="preserve">   |401.0^INTERN^IRVING^I^^^MD^L|555-1022 X3472^^^^^^^3472|||||198703310900|40.00 </w:t>
      </w:r>
    </w:p>
    <w:p w14:paraId="40222BC4" w14:textId="77777777" w:rsidR="00DD6D98" w:rsidRPr="009901C4" w:rsidRDefault="00DD6D98" w:rsidP="00DD6D98">
      <w:pPr>
        <w:pStyle w:val="Example"/>
        <w:ind w:left="1720"/>
      </w:pPr>
      <w:r w:rsidRPr="009901C4">
        <w:t xml:space="preserve">   |MB|F|600-7&amp;MICROORGANISM IDENTIFIED&amp;LN^1|||2740X&amp;OE^BC376&amp;MIC|...&lt;cr&gt;</w:t>
      </w:r>
    </w:p>
    <w:p w14:paraId="79F5E394" w14:textId="77777777" w:rsidR="00DD6D98" w:rsidRPr="009901C4" w:rsidRDefault="00DD6D98" w:rsidP="00DD6D98">
      <w:pPr>
        <w:pStyle w:val="Example"/>
        <w:ind w:left="1720"/>
      </w:pPr>
      <w:r w:rsidRPr="009901C4">
        <w:t>OBX|1|ST|28-1^AMIPICILLIN:SUSC:PT:ISLT:QN:MIC^LN||&lt;2|ug/ml||S|||F|...&lt;cr&gt;</w:t>
      </w:r>
    </w:p>
    <w:p w14:paraId="69289BC0" w14:textId="77777777" w:rsidR="00DD6D98" w:rsidRPr="009901C4" w:rsidRDefault="00DD6D98" w:rsidP="00DD6D98">
      <w:pPr>
        <w:pStyle w:val="Example"/>
        <w:ind w:left="1720"/>
      </w:pPr>
      <w:r w:rsidRPr="009901C4">
        <w:t>OBX|2|ST|60-4^CARBENICILLIN:SUSC:PT:ISLT:QN:MIC^LN||&lt;16|ug/ml||S|||F|...&lt;cr&gt;</w:t>
      </w:r>
    </w:p>
    <w:p w14:paraId="55EBFFAC" w14:textId="77777777" w:rsidR="00DD6D98" w:rsidRPr="009901C4" w:rsidRDefault="00DD6D98" w:rsidP="00DD6D98">
      <w:pPr>
        <w:pStyle w:val="Example"/>
        <w:ind w:left="1720"/>
      </w:pPr>
      <w:r w:rsidRPr="009901C4">
        <w:t>OBX|3|ST|267-5^GENTAMICIN:SUSC:PT:ISLT:QN:MIC^LN||&lt;2|ug/ml||S|||F|...&lt;cr&gt;</w:t>
      </w:r>
    </w:p>
    <w:p w14:paraId="59BC4B0A" w14:textId="77777777" w:rsidR="00DD6D98" w:rsidRPr="009901C4" w:rsidRDefault="00DD6D98" w:rsidP="00DD6D98">
      <w:pPr>
        <w:pStyle w:val="Example"/>
        <w:ind w:left="1720"/>
      </w:pPr>
      <w:r w:rsidRPr="009901C4">
        <w:t>OBX|4|ST|496-0^TETRACYCLINE:SUSC:PT:ISLT:QN:MIC^LN||&lt;1|ug/ml||S|||F|...&lt;cr&gt;</w:t>
      </w:r>
    </w:p>
    <w:p w14:paraId="2797AB81" w14:textId="77777777" w:rsidR="00DD6D98" w:rsidRPr="009901C4" w:rsidRDefault="00DD6D98" w:rsidP="00DD6D98">
      <w:pPr>
        <w:pStyle w:val="Example"/>
        <w:ind w:left="1720"/>
      </w:pPr>
      <w:r w:rsidRPr="009901C4">
        <w:t>OBX|5|ST|408-5^PIPERACILLIN:SUSC:PT:ISLT:QN:MIC^LN||&lt;8|ug/ml||S|||F|...&lt;cr&gt;</w:t>
      </w:r>
    </w:p>
    <w:p w14:paraId="009B4AC9" w14:textId="77777777" w:rsidR="00DD6D98" w:rsidRPr="009901C4" w:rsidRDefault="00DD6D98" w:rsidP="00DD6D98">
      <w:pPr>
        <w:pStyle w:val="Example"/>
        <w:ind w:left="1720"/>
      </w:pPr>
      <w:r w:rsidRPr="009901C4">
        <w:t>OBX|6|ST|145-3^CEFUROXIME:SUSC:PT:ISLT:QN:MIC^LN||&lt;2|ug/ml||S|||F|...&lt;cr&gt;</w:t>
      </w:r>
    </w:p>
    <w:p w14:paraId="6090A91B" w14:textId="77777777" w:rsidR="00DD6D98" w:rsidRPr="009901C4" w:rsidRDefault="00DD6D98" w:rsidP="00DD6D98">
      <w:pPr>
        <w:pStyle w:val="Example"/>
        <w:ind w:left="1720"/>
      </w:pPr>
      <w:r w:rsidRPr="009901C4">
        <w:t>OBX|7|ST|161-0^CEPHALOTHIN:SUSC:PT:ISLT:QN:MIC^LN||&lt;8|ug/ml||S|||F|...&lt;cr&gt;</w:t>
      </w:r>
    </w:p>
    <w:p w14:paraId="28B45178" w14:textId="77777777" w:rsidR="00DD6D98" w:rsidRPr="009901C4" w:rsidRDefault="00DD6D98" w:rsidP="00DD6D98">
      <w:pPr>
        <w:pStyle w:val="Example"/>
        <w:ind w:left="1720"/>
      </w:pPr>
      <w:r w:rsidRPr="009901C4">
        <w:t xml:space="preserve">OBX|8|ST|20-8^AMOXICILLIN+CLAVULANATE:SUSC:PT:ISLT:QN:MIC^LN </w:t>
      </w:r>
    </w:p>
    <w:p w14:paraId="28A633AC" w14:textId="77777777" w:rsidR="00DD6D98" w:rsidRPr="009901C4" w:rsidRDefault="00DD6D98" w:rsidP="00DD6D98">
      <w:pPr>
        <w:pStyle w:val="Example"/>
        <w:ind w:left="1720"/>
      </w:pPr>
      <w:r w:rsidRPr="009901C4">
        <w:t xml:space="preserve">   ||&lt;4|ug/ml||S|||F|...&lt;cr&gt;</w:t>
      </w:r>
    </w:p>
    <w:p w14:paraId="0B19277A" w14:textId="77777777" w:rsidR="00DD6D98" w:rsidRPr="009901C4" w:rsidRDefault="00DD6D98" w:rsidP="00DD6D98">
      <w:pPr>
        <w:pStyle w:val="Example"/>
        <w:ind w:left="1720"/>
      </w:pPr>
      <w:r w:rsidRPr="009901C4">
        <w:t>OBX|9|ST|173-5^CHLORAMPHENICOL:SUSC:PT:ISLT:QN:MIC^LN||&lt;4|ug/ml||S|||F|...&lt;cr&gt;</w:t>
      </w:r>
    </w:p>
    <w:p w14:paraId="5F0C2C90" w14:textId="77777777" w:rsidR="00DD6D98" w:rsidRPr="009901C4" w:rsidRDefault="00DD6D98" w:rsidP="00DD6D98">
      <w:pPr>
        <w:pStyle w:val="Example"/>
        <w:ind w:left="1720"/>
      </w:pPr>
      <w:r w:rsidRPr="009901C4">
        <w:t>OBX|10|ST|508-2^TOBRAMYCIN:SUSC:PT:ISLT:QN:MIC^LN||&lt;2|ug/ml||S|||F|...&lt;cr&gt;</w:t>
      </w:r>
    </w:p>
    <w:p w14:paraId="711687D2" w14:textId="77777777" w:rsidR="00DD6D98" w:rsidRPr="009901C4" w:rsidRDefault="00DD6D98" w:rsidP="00DD6D98">
      <w:pPr>
        <w:pStyle w:val="Example"/>
        <w:ind w:left="1720"/>
      </w:pPr>
      <w:r w:rsidRPr="009901C4">
        <w:t>OBX|11|ST|12-5^AMIKACIN:SUSC:PT:ISLT:QN:MIC^LN||&lt;4|ug/ml||S|||F|...&lt;cr&gt;</w:t>
      </w:r>
    </w:p>
    <w:p w14:paraId="086578A1" w14:textId="77777777" w:rsidR="00DD6D98" w:rsidRPr="009901C4" w:rsidRDefault="00DD6D98" w:rsidP="00DD6D98">
      <w:pPr>
        <w:pStyle w:val="Example"/>
        <w:ind w:left="1720"/>
      </w:pPr>
      <w:r w:rsidRPr="009901C4">
        <w:t xml:space="preserve">OBX|12|ST|516-5^TRIMETHOPRIM+SULFMOETHOXAZOLE:SUSC:PT:ISLT:QN:MIC^LN| </w:t>
      </w:r>
    </w:p>
    <w:p w14:paraId="37D17D59" w14:textId="77777777" w:rsidR="00DD6D98" w:rsidRPr="009901C4" w:rsidRDefault="00DD6D98" w:rsidP="00DD6D98">
      <w:pPr>
        <w:pStyle w:val="Example"/>
        <w:ind w:left="1720"/>
      </w:pPr>
      <w:r w:rsidRPr="009901C4">
        <w:t xml:space="preserve">   |&lt;2/38|ug/ml||S|||F|...&lt;cr&gt;</w:t>
      </w:r>
    </w:p>
    <w:p w14:paraId="7AC29665" w14:textId="77777777" w:rsidR="00DD6D98" w:rsidRPr="009901C4" w:rsidRDefault="00DD6D98" w:rsidP="00DD6D98">
      <w:pPr>
        <w:pStyle w:val="Example"/>
        <w:ind w:left="1720"/>
      </w:pPr>
      <w:r w:rsidRPr="009901C4">
        <w:t>OBX|13|ST|76-0^CEFAZOLIN:SUSC:PT:ISLT:QN:MIC^LN||&lt;2|ug/ml||S|||F|...&lt;cr&gt;</w:t>
      </w:r>
    </w:p>
    <w:p w14:paraId="1610A372" w14:textId="77777777" w:rsidR="00DD6D98" w:rsidRPr="009901C4" w:rsidRDefault="00DD6D98" w:rsidP="00DD6D98">
      <w:pPr>
        <w:pStyle w:val="Example"/>
        <w:ind w:left="1720"/>
      </w:pPr>
      <w:r w:rsidRPr="009901C4">
        <w:t>OBX|14|ST|116-4^CEFOXITIN:SUSC:PT:ISLT:QN:MIC^LN||&lt;2|ug/ml||S|||F|...&lt;cr&gt;</w:t>
      </w:r>
    </w:p>
    <w:p w14:paraId="175AFE8B" w14:textId="77777777" w:rsidR="00DD6D98" w:rsidRPr="009901C4" w:rsidRDefault="00DD6D98" w:rsidP="00DD6D98">
      <w:pPr>
        <w:pStyle w:val="Example"/>
        <w:ind w:left="1720"/>
      </w:pPr>
      <w:r w:rsidRPr="009901C4">
        <w:t>OBX|15|ST|141-2^CEFTRIAXONE:SUSC:PT:ISLT:QN:MIC^LN||&lt;4|ug/ml||S|||F|...&lt;cr&gt;</w:t>
      </w:r>
    </w:p>
    <w:p w14:paraId="18E3E1D5" w14:textId="77777777" w:rsidR="00DD6D98" w:rsidRPr="009901C4" w:rsidRDefault="00DD6D98" w:rsidP="00DD6D98">
      <w:pPr>
        <w:pStyle w:val="Example"/>
        <w:ind w:left="1720"/>
      </w:pPr>
      <w:r w:rsidRPr="009901C4">
        <w:t>OBX|16|ST|133-9^CEFTAZIDIME:SUSC:PT:ISLT:QN:MIC^LN||&lt;2|ug/ml||S|||F|...&lt;cr&gt;</w:t>
      </w:r>
    </w:p>
    <w:p w14:paraId="795B58DB" w14:textId="77777777" w:rsidR="00DD6D98" w:rsidRPr="009901C4" w:rsidRDefault="00DD6D98" w:rsidP="00DD6D98">
      <w:pPr>
        <w:pStyle w:val="Example"/>
        <w:ind w:left="1720"/>
      </w:pPr>
      <w:r w:rsidRPr="009901C4">
        <w:t>OBX|17|ST|185-9^CIPROFLOXACIN:SUSC:PT:ISLT:QN:MIC^LN||&lt;1|ug/ml||S|||F|...&lt;cr&gt;</w:t>
      </w:r>
    </w:p>
    <w:p w14:paraId="406CB767" w14:textId="77777777" w:rsidR="00DD6D98" w:rsidRPr="009901C4" w:rsidRDefault="00DD6D98" w:rsidP="00DD6D98">
      <w:pPr>
        <w:pStyle w:val="NormalIndented"/>
        <w:rPr>
          <w:noProof/>
        </w:rPr>
      </w:pPr>
      <w:r w:rsidRPr="009901C4">
        <w:rPr>
          <w:noProof/>
        </w:rPr>
        <w:t>Second micro child result, gives susceptibilities or organism identified by Second OBX of parent</w:t>
      </w:r>
    </w:p>
    <w:p w14:paraId="25C4CF59" w14:textId="77777777" w:rsidR="00DD6D98" w:rsidRPr="009901C4" w:rsidRDefault="00DD6D98" w:rsidP="00DD6D98">
      <w:pPr>
        <w:pStyle w:val="Example"/>
        <w:ind w:left="1720"/>
      </w:pPr>
      <w:bookmarkStart w:id="1713" w:name="_Toc348245627"/>
      <w:bookmarkStart w:id="1714" w:name="_Toc348246111"/>
      <w:bookmarkStart w:id="1715" w:name="_Toc348246278"/>
      <w:bookmarkStart w:id="1716" w:name="_Toc348246419"/>
      <w:bookmarkStart w:id="1717" w:name="_Toc348246670"/>
      <w:bookmarkStart w:id="1718" w:name="_Toc348259246"/>
      <w:bookmarkStart w:id="1719" w:name="_Toc348340468"/>
      <w:bookmarkStart w:id="1720" w:name="_Ref358356342"/>
      <w:bookmarkStart w:id="1721" w:name="_Toc359236295"/>
      <w:bookmarkStart w:id="1722" w:name="_Ref373545099"/>
      <w:r w:rsidRPr="009901C4">
        <w:lastRenderedPageBreak/>
        <w:t>OBR|6|2740X^OE|BC403^MIC|87186^Antibiotic MIC| ||198703290800||||G|</w:t>
      </w:r>
    </w:p>
    <w:p w14:paraId="0A535683" w14:textId="77777777" w:rsidR="00DD6D98" w:rsidRPr="009901C4" w:rsidRDefault="00DD6D98" w:rsidP="00DD6D98">
      <w:pPr>
        <w:pStyle w:val="Example"/>
        <w:ind w:left="1720"/>
      </w:pPr>
      <w:r w:rsidRPr="009901C4">
        <w:tab/>
        <w:t>^Hepatitis risk||198703290830|BLDV|401.0^INTERN^IRVING^I^^^MD^L|321-4321 X3472^^^^^^^3472|||||</w:t>
      </w:r>
    </w:p>
    <w:p w14:paraId="3A2A9683" w14:textId="77777777" w:rsidR="00DD6D98" w:rsidRPr="009901C4" w:rsidRDefault="00DD6D98" w:rsidP="00DD6D98">
      <w:pPr>
        <w:pStyle w:val="Example"/>
        <w:ind w:left="1720"/>
      </w:pPr>
      <w:r w:rsidRPr="009901C4">
        <w:tab/>
        <w:t>198703310900|40.00|MB|F|600-7&amp;MICROORGANISM IDENTIFIED &amp;LN^2|</w:t>
      </w:r>
    </w:p>
    <w:p w14:paraId="0EDCFEE7" w14:textId="77777777" w:rsidR="00DD6D98" w:rsidRPr="009901C4" w:rsidRDefault="00DD6D98" w:rsidP="00DD6D98">
      <w:pPr>
        <w:pStyle w:val="Example"/>
        <w:ind w:left="1720"/>
      </w:pPr>
      <w:r w:rsidRPr="009901C4">
        <w:t xml:space="preserve">   ||2740X&amp;OE^BC376&amp;MIC|...&lt;cr&gt;</w:t>
      </w:r>
    </w:p>
    <w:p w14:paraId="4F2B9931" w14:textId="77777777" w:rsidR="00DD6D98" w:rsidRPr="009901C4" w:rsidRDefault="00DD6D98" w:rsidP="00DD6D98">
      <w:pPr>
        <w:pStyle w:val="Example"/>
        <w:ind w:left="1720"/>
      </w:pPr>
      <w:r w:rsidRPr="009901C4">
        <w:t>OBX|1|ST|28-1^AMPICILLIN:SUSC:PT:ISLT:QN:MIC^LN||&lt;8|ug/ml||R|||F|...&lt;cr&gt;</w:t>
      </w:r>
    </w:p>
    <w:p w14:paraId="56A0CC42" w14:textId="77777777" w:rsidR="00DD6D98" w:rsidRPr="009901C4" w:rsidRDefault="00DD6D98" w:rsidP="00DD6D98">
      <w:pPr>
        <w:pStyle w:val="Example"/>
        <w:ind w:left="1720"/>
      </w:pPr>
      <w:r w:rsidRPr="009901C4">
        <w:t>OBX|2|ST|193-3^CLINDAMYCIN:SUSC:PT:ISLT:QN:MIC^LN||&lt;.25|ug/ml||S|||F|...&lt;cr&gt;</w:t>
      </w:r>
    </w:p>
    <w:p w14:paraId="71C8E98C" w14:textId="77777777" w:rsidR="00DD6D98" w:rsidRPr="009901C4" w:rsidRDefault="00DD6D98" w:rsidP="00DD6D98">
      <w:pPr>
        <w:pStyle w:val="Example"/>
        <w:ind w:left="1720"/>
      </w:pPr>
      <w:r w:rsidRPr="009901C4">
        <w:t>OBX|3|ST|267-5^GENTAMICIN:SUSC:PT:ISLT:QN:MIC^LN||&lt;1|ug/ml||S|||F|...&lt;cr&gt;</w:t>
      </w:r>
    </w:p>
    <w:p w14:paraId="43B49D70" w14:textId="77777777" w:rsidR="00DD6D98" w:rsidRPr="009901C4" w:rsidRDefault="00DD6D98" w:rsidP="00DD6D98">
      <w:pPr>
        <w:pStyle w:val="Example"/>
        <w:ind w:left="1720"/>
      </w:pPr>
      <w:r w:rsidRPr="009901C4">
        <w:t>OBX|4|ST|233-7^ERYTHROMYCIN:SUSC:PT:ISLT:QN:MIC^LN||&lt;.5|ug/ml||S|||F|...&lt;cr&gt;</w:t>
      </w:r>
    </w:p>
    <w:p w14:paraId="0308BC04" w14:textId="77777777" w:rsidR="00DD6D98" w:rsidRPr="009901C4" w:rsidRDefault="00DD6D98" w:rsidP="00DD6D98">
      <w:pPr>
        <w:pStyle w:val="Example"/>
        <w:ind w:left="1720"/>
      </w:pPr>
      <w:r w:rsidRPr="009901C4">
        <w:t>OBX|5|ST|383-0^OXACILLIN:SUSC:PT:ISLT:QN:MIC^LN||&lt;.5|ug/ml||S|||F|...&lt;cr&gt;</w:t>
      </w:r>
    </w:p>
    <w:p w14:paraId="01218F44" w14:textId="77777777" w:rsidR="00DD6D98" w:rsidRPr="009901C4" w:rsidRDefault="00DD6D98" w:rsidP="00DD6D98">
      <w:pPr>
        <w:pStyle w:val="Example"/>
        <w:ind w:left="1720"/>
      </w:pPr>
      <w:r w:rsidRPr="009901C4">
        <w:t>OBX|6|ST|524-9^VANCOMYCIN:SUSC:PT:ISLT:QN:MIC^LN||&lt;2|ug/ml||S|||F|...&lt;cr&gt;</w:t>
      </w:r>
    </w:p>
    <w:p w14:paraId="7F81E4D1" w14:textId="77777777" w:rsidR="00DD6D98" w:rsidRPr="009901C4" w:rsidRDefault="00DD6D98" w:rsidP="00DD6D98">
      <w:pPr>
        <w:pStyle w:val="Example"/>
        <w:ind w:left="1720"/>
      </w:pPr>
      <w:r w:rsidRPr="009901C4">
        <w:t>OBX|7|ST|6932-8^PENICILLIN:SUSC:PT:ISLT:QN:MIC^LN||&lt;8|ug/ml||R|||F|...&lt;cr&gt;</w:t>
      </w:r>
    </w:p>
    <w:p w14:paraId="353410D8" w14:textId="77777777" w:rsidR="00DD6D98" w:rsidRPr="009901C4" w:rsidRDefault="00DD6D98" w:rsidP="00DD6D98">
      <w:pPr>
        <w:pStyle w:val="Example"/>
        <w:ind w:left="1720"/>
      </w:pPr>
      <w:r w:rsidRPr="009901C4">
        <w:t>OBX|8|ST|161-0^CEPHALOTHIN:SUSC:PT:ISLT:QN:MIC^LN||&lt;2|ug/ml||S|||F|...&lt;cr&gt;</w:t>
      </w:r>
    </w:p>
    <w:p w14:paraId="2976FCEC" w14:textId="77777777" w:rsidR="00DD6D98" w:rsidRPr="009901C4" w:rsidRDefault="00DD6D98" w:rsidP="00DD6D98">
      <w:pPr>
        <w:pStyle w:val="Example"/>
        <w:ind w:left="1720"/>
      </w:pPr>
      <w:r w:rsidRPr="009901C4">
        <w:t>OBX|9|ST|173-5^CHLORAMPHENICOL:SUSC:PT:ISLT:QN:MIC^LN||&lt;4|ug/ml||S|||F|...&lt;cr&gt;</w:t>
      </w:r>
    </w:p>
    <w:p w14:paraId="54D1A407" w14:textId="77777777" w:rsidR="00DD6D98" w:rsidRPr="009901C4" w:rsidRDefault="00DD6D98" w:rsidP="00DD6D98">
      <w:pPr>
        <w:pStyle w:val="Example"/>
        <w:ind w:left="1720"/>
      </w:pPr>
      <w:r w:rsidRPr="009901C4">
        <w:t>OBX|10|ST|12-5^AMIKACIN:SUSC:PT:ISLT:QN:MIC^LN||&lt;16|ug/ml||S|||F|...&lt;cr&gt;</w:t>
      </w:r>
    </w:p>
    <w:p w14:paraId="098E8686" w14:textId="77777777" w:rsidR="00DD6D98" w:rsidRPr="009901C4" w:rsidRDefault="00DD6D98" w:rsidP="00DD6D98">
      <w:pPr>
        <w:pStyle w:val="Example"/>
        <w:ind w:left="1720"/>
      </w:pPr>
      <w:r w:rsidRPr="009901C4">
        <w:t>OBX|11|ST|185-9^CIPROFLOXACIN:SUSC:PT:ISLT:QN:MIC^LN||&lt;1|ug/ml||S|||F|...&lt;cr&gt;</w:t>
      </w:r>
    </w:p>
    <w:p w14:paraId="3BCB7E53" w14:textId="77777777" w:rsidR="00DD6D98" w:rsidRPr="009901C4" w:rsidRDefault="00DD6D98" w:rsidP="00DD6D98">
      <w:pPr>
        <w:pStyle w:val="Example"/>
        <w:ind w:left="1714"/>
      </w:pPr>
      <w:r w:rsidRPr="009901C4">
        <w:t>OBX|12|ST|428-3^RIFAMPIN:SUSC:PT:ISLT:QN:MIC^LN||&lt;1|ug/ml||S|||F|...&lt;cr&gt;</w:t>
      </w:r>
    </w:p>
    <w:p w14:paraId="08BA001C" w14:textId="77777777" w:rsidR="00DD6D98" w:rsidRPr="009901C4" w:rsidRDefault="00DD6D98" w:rsidP="0043481A">
      <w:pPr>
        <w:pStyle w:val="Heading3"/>
        <w:rPr>
          <w:noProof/>
        </w:rPr>
      </w:pPr>
      <w:bookmarkStart w:id="1723" w:name="_Toc497017006"/>
      <w:bookmarkStart w:id="1724" w:name="_Toc138585477"/>
      <w:bookmarkStart w:id="1725" w:name="_Toc234051122"/>
      <w:bookmarkStart w:id="1726" w:name="_Toc28960192"/>
      <w:bookmarkStart w:id="1727" w:name="_Toc348246844"/>
      <w:bookmarkStart w:id="1728" w:name="_Toc348255314"/>
      <w:bookmarkStart w:id="1729" w:name="_Toc348259438"/>
      <w:bookmarkStart w:id="1730" w:name="_Toc348259459"/>
      <w:bookmarkStart w:id="1731" w:name="_Toc348341758"/>
      <w:bookmarkStart w:id="1732" w:name="_Toc348341915"/>
      <w:bookmarkStart w:id="1733" w:name="_Toc359236299"/>
      <w:bookmarkStart w:id="1734" w:name="_Toc348245631"/>
      <w:bookmarkStart w:id="1735" w:name="_Toc348246115"/>
      <w:bookmarkStart w:id="1736" w:name="_Toc348246282"/>
      <w:bookmarkStart w:id="1737" w:name="_Toc348246423"/>
      <w:bookmarkStart w:id="1738" w:name="_Toc348246674"/>
      <w:bookmarkStart w:id="1739" w:name="_Toc348259250"/>
      <w:bookmarkStart w:id="1740" w:name="_Toc348340472"/>
      <w:bookmarkEnd w:id="1713"/>
      <w:bookmarkEnd w:id="1714"/>
      <w:bookmarkEnd w:id="1715"/>
      <w:bookmarkEnd w:id="1716"/>
      <w:bookmarkEnd w:id="1717"/>
      <w:bookmarkEnd w:id="1718"/>
      <w:bookmarkEnd w:id="1719"/>
      <w:bookmarkEnd w:id="1720"/>
      <w:bookmarkEnd w:id="1721"/>
      <w:bookmarkEnd w:id="1722"/>
      <w:r w:rsidRPr="009901C4">
        <w:rPr>
          <w:noProof/>
        </w:rPr>
        <w:t>Narrative report messages</w:t>
      </w:r>
      <w:bookmarkEnd w:id="1723"/>
      <w:bookmarkEnd w:id="1724"/>
      <w:bookmarkEnd w:id="1725"/>
      <w:bookmarkEnd w:id="1726"/>
    </w:p>
    <w:p w14:paraId="62A2F05C" w14:textId="77777777" w:rsidR="00DD6D98" w:rsidRPr="009901C4" w:rsidRDefault="00DD6D98" w:rsidP="00DD6D98">
      <w:pPr>
        <w:pStyle w:val="NormalIndented"/>
        <w:rPr>
          <w:noProof/>
        </w:rPr>
      </w:pPr>
      <w:r w:rsidRPr="009901C4">
        <w:rPr>
          <w:noProof/>
        </w:rPr>
        <w:t>This example of the body of reports shows the following observation from what are usually free text reports.  The text within these examples that begins with **-- and ends with --** are explanatory comments, not a formal part of the message.  The following outline shows the segments that are included in this example message.</w:t>
      </w:r>
    </w:p>
    <w:p w14:paraId="1FEBF07C" w14:textId="77777777" w:rsidR="00DD6D98" w:rsidRPr="009901C4" w:rsidRDefault="00DD6D98" w:rsidP="00DD6D98">
      <w:pPr>
        <w:pStyle w:val="NormalListAlpha"/>
        <w:numPr>
          <w:ilvl w:val="0"/>
          <w:numId w:val="22"/>
        </w:numPr>
        <w:ind w:left="1296" w:hanging="288"/>
        <w:rPr>
          <w:noProof/>
        </w:rPr>
      </w:pPr>
      <w:r w:rsidRPr="009901C4">
        <w:rPr>
          <w:noProof/>
        </w:rPr>
        <w:t>patient identifying record (PID)</w:t>
      </w:r>
    </w:p>
    <w:p w14:paraId="39759093" w14:textId="77777777" w:rsidR="00DD6D98" w:rsidRPr="009901C4" w:rsidRDefault="00DD6D98" w:rsidP="00DD6D98">
      <w:pPr>
        <w:pStyle w:val="NormalListAlpha"/>
        <w:rPr>
          <w:noProof/>
        </w:rPr>
      </w:pPr>
      <w:r w:rsidRPr="009901C4">
        <w:rPr>
          <w:noProof/>
        </w:rPr>
        <w:t>order record for chest x-ray (OBR)</w:t>
      </w:r>
    </w:p>
    <w:p w14:paraId="6E3834D6" w14:textId="77777777" w:rsidR="00DD6D98" w:rsidRPr="009901C4" w:rsidRDefault="00DD6D98" w:rsidP="00DD6D98">
      <w:pPr>
        <w:pStyle w:val="NormalListAlpha"/>
        <w:rPr>
          <w:noProof/>
        </w:rPr>
      </w:pPr>
      <w:r w:rsidRPr="009901C4">
        <w:rPr>
          <w:noProof/>
        </w:rPr>
        <w:t>two diagnostic impressions for CXR (OBX)</w:t>
      </w:r>
    </w:p>
    <w:p w14:paraId="7D4FE2FC" w14:textId="77777777" w:rsidR="00DD6D98" w:rsidRPr="009901C4" w:rsidRDefault="00DD6D98" w:rsidP="00DD6D98">
      <w:pPr>
        <w:pStyle w:val="NormalListAlpha"/>
        <w:rPr>
          <w:noProof/>
        </w:rPr>
      </w:pPr>
      <w:r w:rsidRPr="009901C4">
        <w:rPr>
          <w:noProof/>
        </w:rPr>
        <w:t>description record for CXR (OBX)</w:t>
      </w:r>
    </w:p>
    <w:p w14:paraId="7CC3D774" w14:textId="77777777" w:rsidR="00DD6D98" w:rsidRPr="009901C4" w:rsidRDefault="00DD6D98" w:rsidP="00DD6D98">
      <w:pPr>
        <w:pStyle w:val="NormalListAlpha"/>
        <w:rPr>
          <w:noProof/>
        </w:rPr>
      </w:pPr>
      <w:r w:rsidRPr="009901C4">
        <w:rPr>
          <w:noProof/>
        </w:rPr>
        <w:t>a recommendation record for CXR (OBX)</w:t>
      </w:r>
    </w:p>
    <w:p w14:paraId="002D6B5D" w14:textId="77777777" w:rsidR="00DD6D98" w:rsidRPr="009901C4" w:rsidRDefault="00DD6D98" w:rsidP="00DD6D98">
      <w:pPr>
        <w:pStyle w:val="NormalListAlpha"/>
        <w:rPr>
          <w:noProof/>
        </w:rPr>
      </w:pPr>
      <w:r w:rsidRPr="009901C4">
        <w:rPr>
          <w:noProof/>
        </w:rPr>
        <w:t>an order record for surgical pathology (OBR)</w:t>
      </w:r>
    </w:p>
    <w:p w14:paraId="697C89C0" w14:textId="77777777" w:rsidR="00DD6D98" w:rsidRPr="009901C4" w:rsidRDefault="00DD6D98" w:rsidP="00DD6D98">
      <w:pPr>
        <w:pStyle w:val="NormalListAlpha"/>
        <w:rPr>
          <w:noProof/>
        </w:rPr>
      </w:pPr>
      <w:r w:rsidRPr="009901C4">
        <w:rPr>
          <w:noProof/>
        </w:rPr>
        <w:t>a gross description record for pathology showing use of anatomy fields (OBX)</w:t>
      </w:r>
    </w:p>
    <w:p w14:paraId="69BD8914" w14:textId="77777777" w:rsidR="00DD6D98" w:rsidRPr="009901C4" w:rsidRDefault="00DD6D98" w:rsidP="00DD6D98">
      <w:pPr>
        <w:pStyle w:val="NormalListAlpha"/>
        <w:rPr>
          <w:noProof/>
        </w:rPr>
      </w:pPr>
      <w:r w:rsidRPr="009901C4">
        <w:rPr>
          <w:noProof/>
        </w:rPr>
        <w:t>a microscopic description record for pathology (OBX)</w:t>
      </w:r>
    </w:p>
    <w:p w14:paraId="2740B5EF" w14:textId="77777777" w:rsidR="00DD6D98" w:rsidRPr="009901C4" w:rsidRDefault="00DD6D98" w:rsidP="00DD6D98">
      <w:pPr>
        <w:pStyle w:val="NormalListAlpha"/>
        <w:rPr>
          <w:noProof/>
        </w:rPr>
      </w:pPr>
      <w:r w:rsidRPr="009901C4">
        <w:rPr>
          <w:noProof/>
        </w:rPr>
        <w:t>vital signs request (OBR)</w:t>
      </w:r>
    </w:p>
    <w:p w14:paraId="78905A5A" w14:textId="77777777" w:rsidR="00DD6D98" w:rsidRPr="009901C4" w:rsidRDefault="00DD6D98" w:rsidP="00DD6D98">
      <w:pPr>
        <w:pStyle w:val="NormalListAlpha"/>
        <w:rPr>
          <w:noProof/>
        </w:rPr>
      </w:pPr>
      <w:r w:rsidRPr="009901C4">
        <w:rPr>
          <w:noProof/>
        </w:rPr>
        <w:t>six vital signs (OBX)</w:t>
      </w:r>
    </w:p>
    <w:p w14:paraId="54E7284E" w14:textId="77777777" w:rsidR="00DD6D98" w:rsidRPr="009901C4" w:rsidRDefault="00DD6D98" w:rsidP="00DD6D98">
      <w:pPr>
        <w:pStyle w:val="NormalListAlpha"/>
        <w:rPr>
          <w:noProof/>
        </w:rPr>
      </w:pPr>
      <w:r w:rsidRPr="009901C4">
        <w:rPr>
          <w:noProof/>
        </w:rPr>
        <w:t>part of the physical history (OBR &amp; OBX)</w:t>
      </w:r>
    </w:p>
    <w:p w14:paraId="43020AAF" w14:textId="77777777" w:rsidR="00DD6D98" w:rsidRPr="009901C4" w:rsidRDefault="00DD6D98" w:rsidP="00DD6D98">
      <w:pPr>
        <w:pStyle w:val="NormalListAlpha"/>
        <w:rPr>
          <w:noProof/>
        </w:rPr>
      </w:pPr>
      <w:r w:rsidRPr="009901C4">
        <w:rPr>
          <w:noProof/>
        </w:rPr>
        <w:t>end record</w:t>
      </w:r>
    </w:p>
    <w:p w14:paraId="4060A6F4" w14:textId="77777777" w:rsidR="00DD6D98" w:rsidRPr="009901C4" w:rsidRDefault="00DD6D98" w:rsidP="00DD6D98">
      <w:pPr>
        <w:pStyle w:val="Example"/>
        <w:ind w:left="1720"/>
      </w:pPr>
      <w:r w:rsidRPr="009901C4">
        <w:t>MSH|...&lt;cr&gt;</w:t>
      </w:r>
    </w:p>
    <w:p w14:paraId="56F1AE23" w14:textId="77777777" w:rsidR="00DD6D98" w:rsidRPr="009901C4" w:rsidRDefault="00DD6D98" w:rsidP="00DD6D98">
      <w:pPr>
        <w:pStyle w:val="Example"/>
        <w:ind w:left="1720"/>
      </w:pPr>
      <w:r w:rsidRPr="009901C4">
        <w:t>PID|...&lt;cr&gt;</w:t>
      </w:r>
    </w:p>
    <w:p w14:paraId="10B26A35" w14:textId="77777777" w:rsidR="00DD6D98" w:rsidRPr="009901C4" w:rsidRDefault="00DD6D98" w:rsidP="00DD6D98">
      <w:pPr>
        <w:pStyle w:val="NormalIndented"/>
        <w:ind w:left="1397"/>
        <w:rPr>
          <w:noProof/>
        </w:rPr>
      </w:pPr>
      <w:r w:rsidRPr="009901C4">
        <w:rPr>
          <w:noProof/>
        </w:rPr>
        <w:t>Order record for CXR</w:t>
      </w:r>
    </w:p>
    <w:p w14:paraId="27A11F8A" w14:textId="77777777" w:rsidR="00DD6D98" w:rsidRPr="009901C4" w:rsidRDefault="00DD6D98" w:rsidP="00DD6D98">
      <w:pPr>
        <w:pStyle w:val="Example"/>
        <w:ind w:left="1720"/>
      </w:pPr>
      <w:r w:rsidRPr="009901C4">
        <w:t>OBR|2|P8754^OE|XR1501^XR|24646-2^CXR PA+LAT^LN|||198703290800|||</w:t>
      </w:r>
    </w:p>
    <w:p w14:paraId="6B43B205" w14:textId="77777777" w:rsidR="00DD6D98" w:rsidRPr="009901C4" w:rsidRDefault="00DD6D98" w:rsidP="00DD6D98">
      <w:pPr>
        <w:pStyle w:val="Example"/>
        <w:ind w:left="1720"/>
      </w:pPr>
      <w:r w:rsidRPr="009901C4">
        <w:t xml:space="preserve">   401-0^INTERN^IRVING^I^^^MD^L|...&lt;cr&gt;</w:t>
      </w:r>
    </w:p>
    <w:p w14:paraId="1F114F32" w14:textId="77777777" w:rsidR="00DD6D98" w:rsidRPr="009901C4" w:rsidRDefault="00DD6D98" w:rsidP="00DD6D98">
      <w:pPr>
        <w:pStyle w:val="NormalIndented"/>
        <w:ind w:left="1397"/>
        <w:rPr>
          <w:noProof/>
        </w:rPr>
      </w:pPr>
      <w:r w:rsidRPr="009901C4">
        <w:rPr>
          <w:noProof/>
        </w:rPr>
        <w:t>Two CXR diagnostic impressions</w:t>
      </w:r>
    </w:p>
    <w:p w14:paraId="761801DC" w14:textId="77777777" w:rsidR="00DD6D98" w:rsidRPr="009901C4" w:rsidRDefault="00DD6D98" w:rsidP="00DD6D98">
      <w:pPr>
        <w:pStyle w:val="Example"/>
        <w:ind w:left="1720"/>
      </w:pPr>
      <w:r w:rsidRPr="009901C4">
        <w:lastRenderedPageBreak/>
        <w:t>OBX|1|CWE|24646-2&amp;IMP^CXR PA+LAT^LN</w:t>
      </w:r>
    </w:p>
    <w:p w14:paraId="120C46D1" w14:textId="77777777" w:rsidR="00DD6D98" w:rsidRPr="009901C4" w:rsidRDefault="00DD6D98" w:rsidP="00DD6D98">
      <w:pPr>
        <w:pStyle w:val="Example"/>
        <w:ind w:left="1720"/>
      </w:pPr>
      <w:r w:rsidRPr="009901C4">
        <w:t>|1|.61^RUL^ACR~.212^Bronchopneumonia^ACR|||A|||F|...&lt;cr&gt;</w:t>
      </w:r>
    </w:p>
    <w:p w14:paraId="7C0576FF" w14:textId="77777777" w:rsidR="00DD6D98" w:rsidRPr="009901C4" w:rsidRDefault="00DD6D98" w:rsidP="00DD6D98">
      <w:pPr>
        <w:pStyle w:val="Example"/>
        <w:ind w:left="1720"/>
      </w:pPr>
      <w:r w:rsidRPr="009901C4">
        <w:t>OBX|2|CWE|24646-2&amp;IMP^CXR PA+LAT^LN |2|51.71^Congestive heart failure^ACR|||A|||F|...&lt;cr&gt;</w:t>
      </w:r>
    </w:p>
    <w:p w14:paraId="78B301E1" w14:textId="77777777" w:rsidR="00DD6D98" w:rsidRPr="009901C4" w:rsidRDefault="00DD6D98" w:rsidP="00DD6D98">
      <w:pPr>
        <w:pStyle w:val="NormalIndented"/>
        <w:keepNext/>
        <w:ind w:left="1397"/>
        <w:rPr>
          <w:noProof/>
        </w:rPr>
      </w:pPr>
      <w:r w:rsidRPr="009901C4">
        <w:rPr>
          <w:noProof/>
        </w:rPr>
        <w:t>CXR Description with continuation records</w:t>
      </w:r>
    </w:p>
    <w:p w14:paraId="065C0EA7" w14:textId="77777777" w:rsidR="00DD6D98" w:rsidRPr="009901C4" w:rsidRDefault="00DD6D98" w:rsidP="00DD6D98">
      <w:pPr>
        <w:pStyle w:val="Example"/>
        <w:ind w:left="1720"/>
      </w:pPr>
      <w:r w:rsidRPr="009901C4">
        <w:t>OBX|3|TX|24646-2&amp;GDT^CXR PA+LAT^LN||Infiltrate probably representing bronchopneumonia in the right lower lobe.  Also pulmonary venous congestion cardiomegaly and cephalization, indicating early congestive heart failure.|...&lt;cr&gt;</w:t>
      </w:r>
    </w:p>
    <w:p w14:paraId="14AABE2A" w14:textId="77777777" w:rsidR="00DD6D98" w:rsidRPr="009901C4" w:rsidRDefault="00DD6D98" w:rsidP="00DD6D98">
      <w:pPr>
        <w:pStyle w:val="NormalIndented"/>
        <w:ind w:left="1397"/>
        <w:rPr>
          <w:noProof/>
        </w:rPr>
      </w:pPr>
      <w:r w:rsidRPr="009901C4">
        <w:rPr>
          <w:noProof/>
        </w:rPr>
        <w:t>Recommendations about CXR report to follow up one month with a repeat CXR</w:t>
      </w:r>
    </w:p>
    <w:p w14:paraId="754E0C26" w14:textId="77777777" w:rsidR="00DD6D98" w:rsidRPr="009901C4" w:rsidRDefault="00DD6D98" w:rsidP="00DD6D98">
      <w:pPr>
        <w:pStyle w:val="Example"/>
        <w:ind w:left="1720"/>
      </w:pPr>
      <w:r w:rsidRPr="009901C4">
        <w:t xml:space="preserve">OBX|4|CWE|24646-2&amp;REC^CXR PA+LAT^LN||71020^Followup CXR 1 month^AS4||||||F|...&lt;cr&gt; </w:t>
      </w:r>
    </w:p>
    <w:p w14:paraId="4E35052A" w14:textId="77777777" w:rsidR="00DD6D98" w:rsidRPr="009901C4" w:rsidRDefault="00DD6D98" w:rsidP="00DD6D98">
      <w:pPr>
        <w:pStyle w:val="NormalIndented"/>
        <w:ind w:left="1397"/>
        <w:rPr>
          <w:noProof/>
        </w:rPr>
      </w:pPr>
      <w:r w:rsidRPr="009901C4">
        <w:rPr>
          <w:noProof/>
        </w:rPr>
        <w:t>Order record for pathology report</w:t>
      </w:r>
    </w:p>
    <w:p w14:paraId="631403BB" w14:textId="77777777" w:rsidR="00DD6D98" w:rsidRPr="009901C4" w:rsidRDefault="00DD6D98" w:rsidP="00DD6D98">
      <w:pPr>
        <w:pStyle w:val="Example"/>
        <w:ind w:left="1720"/>
      </w:pPr>
      <w:r w:rsidRPr="009901C4">
        <w:t>OBR|3|P8755^OE|SP89-739^SP|11529-5^Surgical Path</w:t>
      </w:r>
    </w:p>
    <w:p w14:paraId="11E01738" w14:textId="77777777" w:rsidR="00DD6D98" w:rsidRPr="009901C4" w:rsidRDefault="00DD6D98" w:rsidP="00DD6D98">
      <w:pPr>
        <w:pStyle w:val="Example"/>
        <w:ind w:left="1720"/>
      </w:pPr>
      <w:r w:rsidRPr="009901C4">
        <w:t>Report^LN|||198703290800|||401-0^INTERN^IRVING^I^^^MD^L|...&lt;cr&gt;</w:t>
      </w:r>
    </w:p>
    <w:p w14:paraId="5CE7839A" w14:textId="77777777" w:rsidR="00DD6D98" w:rsidRPr="009901C4" w:rsidRDefault="00DD6D98" w:rsidP="00DD6D98">
      <w:pPr>
        <w:pStyle w:val="Example"/>
        <w:ind w:left="1720"/>
      </w:pPr>
      <w:r w:rsidRPr="009901C4">
        <w:t>OBX|1|CWE|11529-5&amp;ANT^Surgical Path Report^LN|1|Y0480-912001^orbital region^SNM||||||F|...&lt;cr&gt;</w:t>
      </w:r>
    </w:p>
    <w:p w14:paraId="38B096FE" w14:textId="77777777" w:rsidR="00DD6D98" w:rsidRPr="009901C4" w:rsidRDefault="00DD6D98" w:rsidP="00DD6D98">
      <w:pPr>
        <w:pStyle w:val="NormalIndented"/>
        <w:ind w:left="1397"/>
        <w:rPr>
          <w:noProof/>
        </w:rPr>
      </w:pPr>
      <w:r w:rsidRPr="009901C4">
        <w:rPr>
          <w:noProof/>
        </w:rPr>
        <w:t>Gross description record (with overflow) for pathology</w:t>
      </w:r>
    </w:p>
    <w:p w14:paraId="699D6543" w14:textId="77777777" w:rsidR="00DD6D98" w:rsidRPr="009901C4" w:rsidRDefault="00DD6D98" w:rsidP="00DD6D98">
      <w:pPr>
        <w:pStyle w:val="Example"/>
        <w:ind w:left="1720"/>
      </w:pPr>
      <w:r w:rsidRPr="009901C4">
        <w:t>OBX|2|TX|22634-0^Path report.gross observation^LN||The specimen is received in four containers.  The first is labeled with the patient's name and consists of three fragments of reddish-brown tissue each of which measures 2 mm in greatest dimension.  They are wrapped in tissue paper and submitted in toto in a single cassette|...&lt;cr&gt;</w:t>
      </w:r>
    </w:p>
    <w:p w14:paraId="5642B71F" w14:textId="77777777" w:rsidR="00DD6D98" w:rsidRPr="009901C4" w:rsidRDefault="00DD6D98" w:rsidP="00DD6D98">
      <w:pPr>
        <w:pStyle w:val="NormalIndented"/>
        <w:ind w:left="1397"/>
        <w:rPr>
          <w:noProof/>
        </w:rPr>
      </w:pPr>
      <w:r w:rsidRPr="009901C4">
        <w:rPr>
          <w:noProof/>
        </w:rPr>
        <w:t>Microscopic description record for pathology</w:t>
      </w:r>
    </w:p>
    <w:p w14:paraId="5877FCCC" w14:textId="77777777" w:rsidR="00DD6D98" w:rsidRPr="009901C4" w:rsidRDefault="00DD6D98" w:rsidP="00DD6D98">
      <w:pPr>
        <w:pStyle w:val="Example"/>
        <w:ind w:left="1720"/>
      </w:pPr>
      <w:r w:rsidRPr="00AF30DE">
        <w:t>OBX|3|TX|22635-7^Path report.microscopic observation^LN|1|Sections of the first specimen received for frozen section diagnosis reveal thick walled, ramifying vessels lined by a single layer of flattened endothelial cells.  The thick smooth muscle walls exhibit no malignant cytologic features nor do the endothelial lining cells.  Within the same specimen are also found fragments of fibrous connective tissue, bone, and nerve which are histologically unremarkable||||||F|...&lt;cr&gt;</w:t>
      </w:r>
    </w:p>
    <w:p w14:paraId="0E2A0477" w14:textId="77777777" w:rsidR="00DD6D98" w:rsidRPr="009901C4" w:rsidRDefault="00DD6D98" w:rsidP="00DD6D98">
      <w:pPr>
        <w:pStyle w:val="Example"/>
        <w:ind w:left="1714"/>
      </w:pPr>
    </w:p>
    <w:p w14:paraId="7CFA0159" w14:textId="77777777" w:rsidR="00DD6D98" w:rsidRPr="009901C4" w:rsidRDefault="00DD6D98" w:rsidP="00DD6D98">
      <w:pPr>
        <w:pStyle w:val="NormalIndented"/>
        <w:ind w:left="1397"/>
        <w:rPr>
          <w:noProof/>
        </w:rPr>
      </w:pPr>
      <w:r w:rsidRPr="009901C4">
        <w:rPr>
          <w:noProof/>
        </w:rPr>
        <w:t>Vital signs using LOINC® codes as observation identifiers</w:t>
      </w:r>
    </w:p>
    <w:p w14:paraId="1E12B569" w14:textId="77777777" w:rsidR="00DD6D98" w:rsidRPr="009901C4" w:rsidRDefault="00DD6D98" w:rsidP="00DD6D98">
      <w:pPr>
        <w:pStyle w:val="Example"/>
        <w:ind w:left="1720"/>
      </w:pPr>
      <w:r w:rsidRPr="009901C4">
        <w:lastRenderedPageBreak/>
        <w:t>OBR|4|P8756^OE|N2345^NR|29274-8^VITAL SIGNS^LN| ||198703290800|||401-0^INTERN^IRVING^I^^^MD^L|...&lt;cr&gt;</w:t>
      </w:r>
    </w:p>
    <w:p w14:paraId="4EC63D35" w14:textId="77777777" w:rsidR="00DD6D98" w:rsidRPr="009901C4" w:rsidRDefault="00DD6D98" w:rsidP="00DD6D98">
      <w:pPr>
        <w:pStyle w:val="Example"/>
        <w:ind w:left="1720"/>
      </w:pPr>
      <w:r w:rsidRPr="009901C4">
        <w:t>OBX|1|NM|8462-4^INTRAVASCULAR DIASTOLIC:PRES^LN||90|mm(hg)|60-90||||F|...&lt;cr&gt;</w:t>
      </w:r>
    </w:p>
    <w:p w14:paraId="2626FFB5" w14:textId="77777777" w:rsidR="00DD6D98" w:rsidRPr="009901C4" w:rsidRDefault="00DD6D98" w:rsidP="00DD6D98">
      <w:pPr>
        <w:pStyle w:val="Example"/>
        <w:ind w:left="1720"/>
      </w:pPr>
      <w:r w:rsidRPr="009901C4">
        <w:t>OBX|2|NM|8479-8^INTRAVASCULAR SYSTOLIC:PRES^LN||120|mm(hg)</w:t>
      </w:r>
    </w:p>
    <w:p w14:paraId="412C9A58" w14:textId="77777777" w:rsidR="00DD6D98" w:rsidRPr="009901C4" w:rsidRDefault="00DD6D98" w:rsidP="00DD6D98">
      <w:pPr>
        <w:pStyle w:val="Example"/>
        <w:ind w:left="1720"/>
      </w:pPr>
      <w:r w:rsidRPr="009901C4">
        <w:t xml:space="preserve">   |100-160||||F|...&lt;cr&gt;</w:t>
      </w:r>
    </w:p>
    <w:p w14:paraId="672A08C5" w14:textId="77777777" w:rsidR="00DD6D98" w:rsidRPr="009901C4" w:rsidRDefault="00DD6D98" w:rsidP="00DD6D98">
      <w:pPr>
        <w:pStyle w:val="Example"/>
        <w:ind w:left="1720"/>
      </w:pPr>
      <w:r w:rsidRPr="009901C4">
        <w:t>OBX|3|NM|8478-0^INTRAVASCULAR MEAN:PRES^LN||100|mm(hg)|80-120|N|||F|...&lt;cr&gt;</w:t>
      </w:r>
    </w:p>
    <w:p w14:paraId="529F4F7F" w14:textId="77777777" w:rsidR="00DD6D98" w:rsidRPr="009901C4" w:rsidRDefault="00DD6D98" w:rsidP="00DD6D98">
      <w:pPr>
        <w:pStyle w:val="Example"/>
        <w:ind w:left="1720"/>
      </w:pPr>
      <w:r w:rsidRPr="009901C4">
        <w:t>OBX|4|NM|8867-4^HEART BEAT RATE^LN||74|/min|60-100|N|||F|...&lt;cr&gt;</w:t>
      </w:r>
    </w:p>
    <w:p w14:paraId="44B9A47C" w14:textId="77777777" w:rsidR="00DD6D98" w:rsidRPr="009901C4" w:rsidRDefault="00DD6D98" w:rsidP="00DD6D98">
      <w:pPr>
        <w:pStyle w:val="Example"/>
        <w:ind w:left="1720"/>
      </w:pPr>
      <w:r w:rsidRPr="009901C4">
        <w:t>OBX|5|ST|8357-6^BLOOD PRESSURE METHOD^LN||MANUAL BY CUFF||||||F|...&lt;cr&gt;</w:t>
      </w:r>
    </w:p>
    <w:p w14:paraId="20E811B9" w14:textId="77777777" w:rsidR="00DD6D98" w:rsidRPr="009901C4" w:rsidRDefault="00DD6D98" w:rsidP="00DD6D98">
      <w:pPr>
        <w:pStyle w:val="Example"/>
        <w:ind w:left="1720"/>
      </w:pPr>
      <w:r w:rsidRPr="009901C4">
        <w:t>OBX|6|ST|8886-4^HEART RATE METHOD^LN||MANUAL BY PALP||||||F|...&lt;cr&gt;</w:t>
      </w:r>
    </w:p>
    <w:p w14:paraId="01FCB689" w14:textId="77777777" w:rsidR="00DD6D98" w:rsidRPr="009901C4" w:rsidRDefault="00DD6D98" w:rsidP="00DD6D98">
      <w:pPr>
        <w:pStyle w:val="NormalIndented"/>
        <w:keepNext/>
        <w:ind w:left="1397"/>
        <w:rPr>
          <w:noProof/>
        </w:rPr>
      </w:pPr>
      <w:r w:rsidRPr="009901C4">
        <w:rPr>
          <w:noProof/>
        </w:rPr>
        <w:t>Part of the patient's history</w:t>
      </w:r>
    </w:p>
    <w:p w14:paraId="56F34E74" w14:textId="77777777" w:rsidR="00DD6D98" w:rsidRPr="009901C4" w:rsidRDefault="00DD6D98" w:rsidP="00DD6D98">
      <w:pPr>
        <w:pStyle w:val="Example"/>
        <w:ind w:left="640" w:firstLine="720"/>
      </w:pPr>
      <w:r w:rsidRPr="009901C4">
        <w:t>OBR|5|P8568^OE|HX2230^^CLN||2000^HISTORY| ||198703290800||401</w:t>
      </w:r>
    </w:p>
    <w:p w14:paraId="4F15AA2F" w14:textId="77777777" w:rsidR="00DD6D98" w:rsidRPr="009901C4" w:rsidRDefault="00DD6D98" w:rsidP="00DD6D98">
      <w:pPr>
        <w:pStyle w:val="Example"/>
        <w:ind w:left="1720"/>
      </w:pPr>
      <w:r w:rsidRPr="009901C4">
        <w:t>0^INTERN^IRVING^I^^^MD^L||...&lt;cr&gt;</w:t>
      </w:r>
    </w:p>
    <w:p w14:paraId="0D2EA917" w14:textId="77777777" w:rsidR="00DD6D98" w:rsidRPr="009901C4" w:rsidRDefault="00DD6D98" w:rsidP="00DD6D98">
      <w:pPr>
        <w:pStyle w:val="Example"/>
        <w:ind w:left="1720"/>
      </w:pPr>
      <w:r w:rsidRPr="009901C4">
        <w:t>OBX|1|CWE|8661-1^CHIEF COMPLAINT^LN||...&lt;cr&gt;</w:t>
      </w:r>
    </w:p>
    <w:p w14:paraId="52198CEE" w14:textId="77777777" w:rsidR="00DD6D98" w:rsidRPr="009901C4" w:rsidRDefault="00DD6D98" w:rsidP="00DD6D98">
      <w:pPr>
        <w:pStyle w:val="Example"/>
        <w:ind w:left="1720"/>
      </w:pPr>
      <w:r w:rsidRPr="009901C4">
        <w:t>OBX|2|ST|8674-4^HISTORY SOURCE^LN||PATIENT||||||F|...&lt;cr&gt;</w:t>
      </w:r>
    </w:p>
    <w:p w14:paraId="39405B6E" w14:textId="77777777" w:rsidR="00DD6D98" w:rsidRPr="009901C4" w:rsidRDefault="00DD6D98" w:rsidP="00DD6D98">
      <w:pPr>
        <w:pStyle w:val="Example"/>
        <w:ind w:left="1720"/>
      </w:pPr>
      <w:r w:rsidRPr="009901C4">
        <w:t>OBX|3|TX|8684-3^PRESENT ILLNESS^LN||SUDDEN ONSET OF CHEST PAIN. 2 DAYS,</w:t>
      </w:r>
    </w:p>
    <w:p w14:paraId="7500640C" w14:textId="77777777" w:rsidR="00DD6D98" w:rsidRPr="009901C4" w:rsidRDefault="00DD6D98" w:rsidP="00DD6D98">
      <w:pPr>
        <w:pStyle w:val="Example"/>
        <w:ind w:left="1720"/>
      </w:pPr>
      <w:r w:rsidRPr="009901C4">
        <w:t xml:space="preserve">   PTA ASSOCIATED WITH NAUSEA, VOMITING \T\ SOB.  NO RELIEF WITH ANTACIDS </w:t>
      </w:r>
    </w:p>
    <w:p w14:paraId="2B0B1F70" w14:textId="77777777" w:rsidR="00DD6D98" w:rsidRPr="009901C4" w:rsidRDefault="00DD6D98" w:rsidP="00DD6D98">
      <w:pPr>
        <w:pStyle w:val="Example"/>
        <w:ind w:left="1720"/>
      </w:pPr>
      <w:r w:rsidRPr="009901C4">
        <w:t xml:space="preserve">   OR NTG. NO OTHER SX. NOT PREVIOUSLY ILL.||||||F|...&lt;cr&gt;</w:t>
      </w:r>
    </w:p>
    <w:p w14:paraId="64C1E7EC" w14:textId="77777777" w:rsidR="00DD6D98" w:rsidRPr="009901C4" w:rsidRDefault="00DD6D98" w:rsidP="00DD6D98">
      <w:pPr>
        <w:pStyle w:val="Example"/>
        <w:ind w:left="1720"/>
      </w:pPr>
      <w:r w:rsidRPr="009901C4">
        <w:tab/>
        <w:t>.</w:t>
      </w:r>
    </w:p>
    <w:p w14:paraId="7DEB3993" w14:textId="77777777" w:rsidR="00DD6D98" w:rsidRPr="009901C4" w:rsidRDefault="00DD6D98" w:rsidP="00DD6D98">
      <w:pPr>
        <w:pStyle w:val="Example"/>
        <w:ind w:left="1720"/>
      </w:pPr>
      <w:r w:rsidRPr="009901C4">
        <w:tab/>
        <w:t>.</w:t>
      </w:r>
    </w:p>
    <w:p w14:paraId="440CAB5F" w14:textId="77777777" w:rsidR="00DD6D98" w:rsidRPr="009901C4" w:rsidRDefault="00DD6D98" w:rsidP="00DD6D98">
      <w:pPr>
        <w:pStyle w:val="NormalIndented"/>
        <w:ind w:left="1397"/>
        <w:rPr>
          <w:noProof/>
        </w:rPr>
      </w:pPr>
      <w:r w:rsidRPr="009901C4">
        <w:rPr>
          <w:noProof/>
        </w:rPr>
        <w:t>and so on.</w:t>
      </w:r>
    </w:p>
    <w:p w14:paraId="351735CD" w14:textId="77777777" w:rsidR="00DD6D98" w:rsidRPr="009901C4" w:rsidRDefault="00DD6D98" w:rsidP="0043481A">
      <w:pPr>
        <w:pStyle w:val="Heading3"/>
        <w:rPr>
          <w:noProof/>
        </w:rPr>
      </w:pPr>
      <w:bookmarkStart w:id="1741" w:name="_Toc497017007"/>
      <w:bookmarkStart w:id="1742" w:name="_Toc138585478"/>
      <w:bookmarkStart w:id="1743" w:name="_Toc234051123"/>
      <w:bookmarkStart w:id="1744" w:name="_Toc28960193"/>
      <w:r w:rsidRPr="009901C4">
        <w:rPr>
          <w:noProof/>
        </w:rPr>
        <w:t>Reporting Cultures and Susceptibilities</w:t>
      </w:r>
      <w:bookmarkEnd w:id="1741"/>
      <w:bookmarkEnd w:id="1742"/>
      <w:bookmarkEnd w:id="1743"/>
      <w:bookmarkEnd w:id="1744"/>
    </w:p>
    <w:p w14:paraId="5677CE97" w14:textId="77777777" w:rsidR="00DD6D98" w:rsidRPr="009901C4" w:rsidRDefault="00DD6D98" w:rsidP="0043481A">
      <w:pPr>
        <w:pStyle w:val="Heading4"/>
        <w:rPr>
          <w:noProof/>
        </w:rPr>
      </w:pPr>
      <w:bookmarkStart w:id="1745" w:name="_Toc234055392"/>
      <w:bookmarkEnd w:id="1745"/>
    </w:p>
    <w:p w14:paraId="4D3D5DE2" w14:textId="77777777" w:rsidR="00DD6D98" w:rsidRPr="009901C4" w:rsidRDefault="00DD6D98" w:rsidP="0043481A">
      <w:pPr>
        <w:pStyle w:val="Heading4"/>
        <w:rPr>
          <w:noProof/>
        </w:rPr>
      </w:pPr>
      <w:bookmarkStart w:id="1746" w:name="_Toc497017008"/>
      <w:r w:rsidRPr="009901C4">
        <w:rPr>
          <w:noProof/>
        </w:rPr>
        <w:t>Culture battery/report representation</w:t>
      </w:r>
      <w:bookmarkEnd w:id="1746"/>
    </w:p>
    <w:p w14:paraId="46477793" w14:textId="77777777" w:rsidR="00DD6D98" w:rsidRPr="009901C4" w:rsidRDefault="00DD6D98" w:rsidP="00DD6D98">
      <w:pPr>
        <w:pStyle w:val="NormalIndented"/>
        <w:rPr>
          <w:noProof/>
        </w:rPr>
      </w:pPr>
      <w:r w:rsidRPr="009901C4">
        <w:rPr>
          <w:noProof/>
        </w:rPr>
        <w:t>Organisms and other observations/tests are reported using multiple OBX segments.  The granularity expected for HL7culture reports is one observation per organism.</w:t>
      </w:r>
    </w:p>
    <w:p w14:paraId="3EC31F64" w14:textId="77777777" w:rsidR="00DD6D98" w:rsidRPr="009901C4" w:rsidRDefault="00DD6D98" w:rsidP="00DD6D98">
      <w:pPr>
        <w:pStyle w:val="NormalIndented"/>
        <w:rPr>
          <w:noProof/>
        </w:rPr>
      </w:pPr>
      <w:r w:rsidRPr="009901C4">
        <w:rPr>
          <w:noProof/>
        </w:rPr>
        <w:t>All OBX segments which have the same observation ID and sub-ID are part of a single observation.</w:t>
      </w:r>
    </w:p>
    <w:p w14:paraId="5E9802C3" w14:textId="77777777" w:rsidR="00DD6D98" w:rsidRPr="009901C4" w:rsidRDefault="00DD6D98" w:rsidP="00DD6D98">
      <w:pPr>
        <w:pStyle w:val="NormalIndented"/>
        <w:rPr>
          <w:noProof/>
        </w:rPr>
      </w:pPr>
      <w:r w:rsidRPr="009901C4">
        <w:rPr>
          <w:noProof/>
        </w:rPr>
        <w:t xml:space="preserve">Each organism in a culture battery is assigned a unique </w:t>
      </w:r>
      <w:r w:rsidRPr="009901C4">
        <w:rPr>
          <w:rStyle w:val="ReferenceAttribute"/>
          <w:noProof/>
        </w:rPr>
        <w:t>OBX-4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(and is therefore a separate observation).  The organism name is given in </w:t>
      </w:r>
      <w:r w:rsidRPr="009901C4">
        <w:rPr>
          <w:rStyle w:val="ReferenceAttribute"/>
          <w:noProof/>
        </w:rPr>
        <w:t>OBX-5</w:t>
      </w:r>
      <w:r>
        <w:rPr>
          <w:rStyle w:val="ReferenceAttribute"/>
          <w:noProof/>
        </w:rPr>
        <w:t xml:space="preserve"> O</w:t>
      </w:r>
      <w:r w:rsidRPr="009901C4">
        <w:rPr>
          <w:rStyle w:val="ReferenceAttribute"/>
          <w:noProof/>
        </w:rPr>
        <w:t xml:space="preserve">bservation </w:t>
      </w:r>
      <w:r>
        <w:rPr>
          <w:rStyle w:val="ReferenceAttribute"/>
          <w:noProof/>
        </w:rPr>
        <w:t>V</w:t>
      </w:r>
      <w:r w:rsidRPr="009901C4">
        <w:rPr>
          <w:rStyle w:val="ReferenceAttribute"/>
          <w:noProof/>
        </w:rPr>
        <w:t>alue</w:t>
      </w:r>
      <w:r w:rsidRPr="009901C4">
        <w:rPr>
          <w:noProof/>
        </w:rPr>
        <w:t xml:space="preserve"> (results).  It is recommended, but not required, that the organism name may change over time, but the corresponding observation sub-ID never changes.  (The observation ID will be identical for all organisms reported.)</w:t>
      </w:r>
    </w:p>
    <w:p w14:paraId="08AEDEF7" w14:textId="77777777" w:rsidR="00DD6D98" w:rsidRPr="009901C4" w:rsidRDefault="00DD6D98" w:rsidP="00DD6D98">
      <w:pPr>
        <w:pStyle w:val="NormalIndented"/>
        <w:rPr>
          <w:noProof/>
        </w:rPr>
      </w:pPr>
      <w:r w:rsidRPr="009901C4">
        <w:rPr>
          <w:noProof/>
        </w:rPr>
        <w:t>Recommended:</w:t>
      </w:r>
    </w:p>
    <w:p w14:paraId="37AC6154" w14:textId="77777777" w:rsidR="00DD6D98" w:rsidRPr="009901C4" w:rsidRDefault="00DD6D98" w:rsidP="00DD6D98">
      <w:pPr>
        <w:pStyle w:val="Example"/>
      </w:pPr>
      <w:r w:rsidRPr="009901C4">
        <w:t>OBX|1|CWE|600-7^Micro Organism Identified^LN|1|^E. Coli||||||F|...&lt;cr&gt;</w:t>
      </w:r>
    </w:p>
    <w:p w14:paraId="6B1EA4CF" w14:textId="77777777" w:rsidR="00DD6D98" w:rsidRPr="009901C4" w:rsidRDefault="00DD6D98" w:rsidP="00DD6D98">
      <w:pPr>
        <w:pStyle w:val="Example"/>
      </w:pPr>
      <w:r w:rsidRPr="009901C4">
        <w:t>OBX|2|CWE|600-7^Micro Organism Identified^LN |2|^S. Aureus||||||F|...&lt;cr&gt;</w:t>
      </w:r>
    </w:p>
    <w:p w14:paraId="11A59C7A" w14:textId="77777777" w:rsidR="00DD6D98" w:rsidRPr="009901C4" w:rsidRDefault="00DD6D98" w:rsidP="00DD6D98">
      <w:pPr>
        <w:pStyle w:val="NormalIndented"/>
        <w:rPr>
          <w:noProof/>
        </w:rPr>
      </w:pPr>
      <w:r w:rsidRPr="009901C4">
        <w:rPr>
          <w:noProof/>
        </w:rPr>
        <w:t>Not recommended:</w:t>
      </w:r>
    </w:p>
    <w:p w14:paraId="1970B0CA" w14:textId="77777777" w:rsidR="00DD6D98" w:rsidRPr="009901C4" w:rsidRDefault="00DD6D98" w:rsidP="00DD6D98">
      <w:pPr>
        <w:pStyle w:val="Example"/>
      </w:pPr>
      <w:r w:rsidRPr="009901C4">
        <w:t>OBX|1|CWE|600-7^Micro Organism Identified^LN |1|^E. Coli||||||F|...&lt;cr&gt;</w:t>
      </w:r>
    </w:p>
    <w:p w14:paraId="133AFF44" w14:textId="77777777" w:rsidR="00DD6D98" w:rsidRPr="009901C4" w:rsidRDefault="00DD6D98" w:rsidP="00DD6D98">
      <w:pPr>
        <w:pStyle w:val="Example"/>
      </w:pPr>
      <w:r w:rsidRPr="009901C4">
        <w:t>OBX|2|CWE|600-7^Micro Organism Identified^LN |1|^S. Aureus||||||F|...&lt;cr&gt;</w:t>
      </w:r>
    </w:p>
    <w:p w14:paraId="595F8AED" w14:textId="77777777" w:rsidR="00DD6D98" w:rsidRPr="009901C4" w:rsidRDefault="00DD6D98" w:rsidP="0043481A">
      <w:pPr>
        <w:pStyle w:val="Heading4"/>
        <w:rPr>
          <w:noProof/>
        </w:rPr>
      </w:pPr>
      <w:bookmarkStart w:id="1747" w:name="_Toc497017009"/>
      <w:r w:rsidRPr="009901C4">
        <w:rPr>
          <w:noProof/>
        </w:rPr>
        <w:t>Susceptibility battery/report representation</w:t>
      </w:r>
      <w:bookmarkEnd w:id="1747"/>
    </w:p>
    <w:p w14:paraId="41617AEB" w14:textId="77777777" w:rsidR="00DD6D98" w:rsidRPr="009901C4" w:rsidRDefault="00DD6D98" w:rsidP="00DD6D98">
      <w:pPr>
        <w:pStyle w:val="NormalIndented"/>
        <w:rPr>
          <w:noProof/>
        </w:rPr>
      </w:pPr>
      <w:r w:rsidRPr="009901C4">
        <w:rPr>
          <w:noProof/>
        </w:rPr>
        <w:t>Each antimicrobial should be reported as a separate (OBX) observation where the Observation ID is a code for the antimicrobial.  (OBXs for non-antimicrobials observations and related information may be present in the same battery.)</w:t>
      </w:r>
    </w:p>
    <w:p w14:paraId="53B55486" w14:textId="77777777" w:rsidR="00DD6D98" w:rsidRPr="009901C4" w:rsidRDefault="00DD6D98" w:rsidP="00DD6D98">
      <w:pPr>
        <w:pStyle w:val="NormalIndented"/>
        <w:rPr>
          <w:noProof/>
        </w:rPr>
      </w:pPr>
      <w:r w:rsidRPr="009901C4">
        <w:rPr>
          <w:noProof/>
        </w:rPr>
        <w:t xml:space="preserve">MIC and disk diffusion (Kirby Bauer) susceptibility results can be combined in the same OBX segment.  An OBX can contain a MIC value (in </w:t>
      </w:r>
      <w:r w:rsidRPr="009901C4">
        <w:rPr>
          <w:rStyle w:val="ReferenceAttribute"/>
          <w:noProof/>
        </w:rPr>
        <w:t>OBX-5</w:t>
      </w:r>
      <w:r>
        <w:rPr>
          <w:rStyle w:val="ReferenceAttribute"/>
          <w:noProof/>
        </w:rPr>
        <w:t xml:space="preserve"> Observation Value</w:t>
      </w:r>
      <w:r w:rsidRPr="009901C4">
        <w:rPr>
          <w:noProof/>
        </w:rPr>
        <w:t xml:space="preserve"> (results)) and </w:t>
      </w:r>
      <w:r w:rsidRPr="009901C4">
        <w:rPr>
          <w:rStyle w:val="ReferenceAttribute"/>
          <w:noProof/>
        </w:rPr>
        <w:t>OBX-8</w:t>
      </w:r>
      <w:r>
        <w:rPr>
          <w:rStyle w:val="ReferenceAttribute"/>
          <w:noProof/>
        </w:rPr>
        <w:t xml:space="preserve"> Interpretation Codes</w:t>
      </w:r>
      <w:r w:rsidRPr="009901C4">
        <w:rPr>
          <w:noProof/>
        </w:rPr>
        <w:t xml:space="preserve"> </w:t>
      </w:r>
      <w:r w:rsidRPr="009901C4">
        <w:rPr>
          <w:noProof/>
        </w:rPr>
        <w:lastRenderedPageBreak/>
        <w:t xml:space="preserve">that indicates whether the organism is sensitive, resistant, or intermediate (see </w:t>
      </w:r>
      <w:hyperlink r:id="rId110" w:anchor="HL70078" w:history="1">
        <w:r>
          <w:rPr>
            <w:rStyle w:val="HyperlinkText"/>
          </w:rPr>
          <w:t>HL7 Table 0078 - Interpretation Codes</w:t>
        </w:r>
      </w:hyperlink>
      <w:r w:rsidRPr="009901C4">
        <w:rPr>
          <w:noProof/>
        </w:rPr>
        <w:t xml:space="preserve"> under abnormal flag fields).</w:t>
      </w:r>
    </w:p>
    <w:p w14:paraId="6E7879A2" w14:textId="77777777" w:rsidR="00DD6D98" w:rsidRPr="009901C4" w:rsidRDefault="00DD6D98" w:rsidP="00DD6D98">
      <w:pPr>
        <w:pStyle w:val="NormalIndented"/>
        <w:rPr>
          <w:noProof/>
        </w:rPr>
      </w:pPr>
      <w:r w:rsidRPr="009901C4">
        <w:rPr>
          <w:noProof/>
        </w:rPr>
        <w:t xml:space="preserve">Or, an OBX can contain a disk diffusion result string (e.g., </w:t>
      </w:r>
      <w:r w:rsidRPr="009901C4">
        <w:rPr>
          <w:rStyle w:val="Strong"/>
          <w:noProof/>
        </w:rPr>
        <w:t>sensitive</w:t>
      </w:r>
      <w:r w:rsidRPr="009901C4">
        <w:rPr>
          <w:noProof/>
        </w:rPr>
        <w:t xml:space="preserve">) in the Observation Results field and the disk diffusion interpretation in </w:t>
      </w:r>
      <w:r w:rsidRPr="009901C4">
        <w:rPr>
          <w:rStyle w:val="ReferenceAttribute"/>
          <w:noProof/>
        </w:rPr>
        <w:t>OBX-8</w:t>
      </w:r>
      <w:r>
        <w:rPr>
          <w:rStyle w:val="ReferenceAttribute"/>
          <w:noProof/>
        </w:rPr>
        <w:t xml:space="preserve"> Interpretation Codes</w:t>
      </w:r>
      <w:r w:rsidRPr="009901C4">
        <w:rPr>
          <w:noProof/>
        </w:rPr>
        <w:t xml:space="preserve"> (e.g., </w:t>
      </w:r>
      <w:r w:rsidRPr="009901C4">
        <w:rPr>
          <w:rStyle w:val="Strong"/>
          <w:noProof/>
        </w:rPr>
        <w:t>S</w:t>
      </w:r>
      <w:r w:rsidRPr="009901C4">
        <w:rPr>
          <w:noProof/>
        </w:rPr>
        <w:t>).</w:t>
      </w:r>
    </w:p>
    <w:p w14:paraId="1EDF3DB4" w14:textId="77777777"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14:paraId="754EF3FC" w14:textId="77777777" w:rsidR="00DD6D98" w:rsidRPr="009901C4" w:rsidRDefault="00DD6D98" w:rsidP="0043481A">
      <w:pPr>
        <w:pStyle w:val="Heading4"/>
        <w:rPr>
          <w:noProof/>
        </w:rPr>
      </w:pPr>
      <w:bookmarkStart w:id="1748" w:name="_Toc497017010"/>
      <w:r w:rsidRPr="009901C4">
        <w:rPr>
          <w:noProof/>
        </w:rPr>
        <w:t>Identification of the organism for a susceptibility battery</w:t>
      </w:r>
      <w:bookmarkEnd w:id="1748"/>
    </w:p>
    <w:p w14:paraId="70F30354" w14:textId="77777777" w:rsidR="00DD6D98" w:rsidRPr="009901C4" w:rsidRDefault="00DD6D98" w:rsidP="00DD6D98">
      <w:pPr>
        <w:pStyle w:val="NormalIndented"/>
        <w:rPr>
          <w:noProof/>
        </w:rPr>
      </w:pPr>
      <w:r w:rsidRPr="009901C4">
        <w:rPr>
          <w:noProof/>
        </w:rPr>
        <w:t>The following is the preferred, but not required method of organizing data about antimicrobial susceptibility.</w:t>
      </w:r>
    </w:p>
    <w:p w14:paraId="35D3A63A" w14:textId="77777777"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14:paraId="139CCA87" w14:textId="77777777" w:rsidR="00DD6D98" w:rsidRPr="009901C4" w:rsidRDefault="00DD6D98" w:rsidP="00DD6D98">
      <w:pPr>
        <w:pStyle w:val="NormalIndented"/>
        <w:rPr>
          <w:noProof/>
        </w:rPr>
      </w:pPr>
      <w:r w:rsidRPr="009901C4">
        <w:rPr>
          <w:noProof/>
        </w:rPr>
        <w:t xml:space="preserve">A susceptibility battery is always a child order to a culture battery.  </w:t>
      </w:r>
      <w:r w:rsidRPr="009901C4">
        <w:rPr>
          <w:rStyle w:val="ReferenceAttribute"/>
          <w:noProof/>
        </w:rPr>
        <w:t>OBR-29</w:t>
      </w:r>
      <w:r>
        <w:rPr>
          <w:rStyle w:val="ReferenceAttribute"/>
          <w:noProof/>
        </w:rPr>
        <w:t xml:space="preserve"> Parent</w:t>
      </w:r>
      <w:r w:rsidRPr="009901C4">
        <w:rPr>
          <w:noProof/>
        </w:rPr>
        <w:t xml:space="preserve"> (parent</w:t>
      </w:r>
      <w:r>
        <w:rPr>
          <w:noProof/>
        </w:rPr>
        <w:t>'</w:t>
      </w:r>
      <w:r w:rsidRPr="009901C4">
        <w:rPr>
          <w:noProof/>
        </w:rPr>
        <w:t xml:space="preserve">s filler order number) in the susceptibility OBR is equal </w:t>
      </w:r>
      <w:r w:rsidRPr="009901C4">
        <w:rPr>
          <w:rStyle w:val="ReferenceAttribute"/>
          <w:noProof/>
        </w:rPr>
        <w:t>to OBR-3</w:t>
      </w:r>
      <w:r>
        <w:rPr>
          <w:rStyle w:val="ReferenceAttribute"/>
          <w:noProof/>
        </w:rPr>
        <w:t xml:space="preserve"> F</w:t>
      </w:r>
      <w:r w:rsidRPr="009901C4">
        <w:rPr>
          <w:rStyle w:val="ReferenceAttribute"/>
          <w:noProof/>
        </w:rPr>
        <w:t xml:space="preserve">iller </w:t>
      </w:r>
      <w:r>
        <w:rPr>
          <w:rStyle w:val="ReferenceAttribute"/>
          <w:noProof/>
        </w:rPr>
        <w:t>O</w:t>
      </w:r>
      <w:r w:rsidRPr="009901C4">
        <w:rPr>
          <w:rStyle w:val="ReferenceAttribute"/>
          <w:noProof/>
        </w:rPr>
        <w:t xml:space="preserve">rder </w:t>
      </w:r>
      <w:r>
        <w:rPr>
          <w:rStyle w:val="ReferenceAttribute"/>
          <w:noProof/>
        </w:rPr>
        <w:t>N</w:t>
      </w:r>
      <w:r w:rsidRPr="009901C4">
        <w:rPr>
          <w:rStyle w:val="ReferenceAttribute"/>
          <w:noProof/>
        </w:rPr>
        <w:t>umber</w:t>
      </w:r>
      <w:r w:rsidRPr="009901C4">
        <w:rPr>
          <w:noProof/>
        </w:rPr>
        <w:t xml:space="preserve"> in the parent culture OBR and is used to link the two batteries logically.</w:t>
      </w:r>
    </w:p>
    <w:p w14:paraId="01124D27" w14:textId="77777777" w:rsidR="00DD6D98" w:rsidRPr="009901C4" w:rsidRDefault="00DD6D98" w:rsidP="00DD6D98">
      <w:pPr>
        <w:pStyle w:val="NormalIndented"/>
        <w:rPr>
          <w:noProof/>
        </w:rPr>
      </w:pPr>
      <w:r w:rsidRPr="009901C4">
        <w:rPr>
          <w:noProof/>
        </w:rPr>
        <w:t xml:space="preserve">The susceptibility battery also contains a linkage back to a particular organism in the culture battery.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of the susceptibility OBR contains two components--</w:t>
      </w:r>
      <w:r w:rsidRPr="009901C4">
        <w:rPr>
          <w:rStyle w:val="ReferenceAttribute"/>
          <w:noProof/>
        </w:rPr>
        <w:t>OBX-3</w:t>
      </w:r>
      <w:r>
        <w:rPr>
          <w:rStyle w:val="ReferenceAttribute"/>
          <w:noProof/>
        </w:rPr>
        <w:t xml:space="preserve"> O</w:t>
      </w:r>
      <w:r w:rsidRPr="009901C4">
        <w:rPr>
          <w:rStyle w:val="ReferenceAttribute"/>
          <w:noProof/>
        </w:rPr>
        <w:t xml:space="preserve">bservation </w:t>
      </w:r>
      <w:r>
        <w:rPr>
          <w:rStyle w:val="ReferenceAttribute"/>
          <w:noProof/>
        </w:rPr>
        <w:t>I</w:t>
      </w:r>
      <w:r w:rsidRPr="009901C4">
        <w:rPr>
          <w:rStyle w:val="ReferenceAttribute"/>
          <w:noProof/>
        </w:rPr>
        <w:t>dentifier</w:t>
      </w:r>
      <w:r w:rsidRPr="009901C4">
        <w:rPr>
          <w:noProof/>
        </w:rPr>
        <w:t xml:space="preserve"> (code only) and </w:t>
      </w:r>
      <w:r w:rsidRPr="009901C4">
        <w:rPr>
          <w:rStyle w:val="ReferenceAttribute"/>
          <w:noProof/>
        </w:rPr>
        <w:t>OBX</w:t>
      </w:r>
      <w:r>
        <w:rPr>
          <w:rStyle w:val="ReferenceAttribute"/>
          <w:noProof/>
        </w:rPr>
        <w:t xml:space="preserve"> </w:t>
      </w:r>
      <w:r w:rsidRPr="009901C4">
        <w:rPr>
          <w:rStyle w:val="ReferenceAttribute"/>
          <w:noProof/>
        </w:rPr>
        <w:t>-4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of the OBX in the culture battery which contains the organism name.</w:t>
      </w:r>
    </w:p>
    <w:p w14:paraId="362675CF" w14:textId="77777777" w:rsidR="00DD6D98" w:rsidRPr="009901C4" w:rsidRDefault="00DD6D98" w:rsidP="00DD6D98">
      <w:pPr>
        <w:pStyle w:val="NormalIndented"/>
        <w:rPr>
          <w:noProof/>
        </w:rPr>
      </w:pPr>
      <w:r w:rsidRPr="009901C4">
        <w:rPr>
          <w:noProof/>
        </w:rPr>
        <w:t>The identity of an organism/isolate is expected to be refined over time.  When an organism identification changes, the parent culture battery can be resent without resending the child susceptibility battery.</w:t>
      </w:r>
    </w:p>
    <w:p w14:paraId="7C825938" w14:textId="77777777" w:rsidR="00DD6D98" w:rsidRPr="009901C4" w:rsidRDefault="00DD6D98" w:rsidP="00DD6D98">
      <w:pPr>
        <w:pStyle w:val="NormalIndented"/>
        <w:rPr>
          <w:noProof/>
        </w:rPr>
      </w:pPr>
      <w:r w:rsidRPr="009901C4">
        <w:rPr>
          <w:noProof/>
        </w:rPr>
        <w:t xml:space="preserve">The case may occur where a susceptibility battery is reported on an organism which has not yet been identified.  In this case, it is required that a placeholder OBX for the organism name be reported in the corresponding culture battery so that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in the susceptibility OBR will point to a valid organism OBX in the culture battery.  Transmission of an organism OBX (in the culture battery) with the Sub-ID field valued must precede the susceptibility battery which uses the identical Sub-ID in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w:t>
      </w:r>
    </w:p>
    <w:p w14:paraId="2FA5A88A" w14:textId="77777777" w:rsidR="00DD6D98" w:rsidRPr="009901C4" w:rsidRDefault="00DD6D98" w:rsidP="00DD6D98">
      <w:pPr>
        <w:pStyle w:val="NormalIndented"/>
        <w:keepNext/>
        <w:rPr>
          <w:noProof/>
        </w:rPr>
      </w:pPr>
      <w:r w:rsidRPr="009901C4">
        <w:rPr>
          <w:noProof/>
        </w:rPr>
        <w:t>Discussion and examples:</w:t>
      </w:r>
    </w:p>
    <w:p w14:paraId="013F7EE4" w14:textId="77777777" w:rsidR="00DD6D98" w:rsidRPr="009901C4" w:rsidRDefault="00DD6D98" w:rsidP="00DD6D98">
      <w:pPr>
        <w:pStyle w:val="NormalIndented"/>
        <w:rPr>
          <w:noProof/>
        </w:rPr>
      </w:pPr>
      <w:r w:rsidRPr="009901C4">
        <w:rPr>
          <w:noProof/>
        </w:rPr>
        <w:t>Order micro results (blood culture)</w:t>
      </w:r>
    </w:p>
    <w:p w14:paraId="7BF3B29D" w14:textId="77777777" w:rsidR="00DD6D98" w:rsidRPr="009901C4" w:rsidRDefault="00DD6D98" w:rsidP="00DD6D98">
      <w:pPr>
        <w:pStyle w:val="Example"/>
        <w:ind w:left="1720"/>
      </w:pPr>
      <w:r w:rsidRPr="009901C4">
        <w:t>MSH|^~\&amp;|LAB1||DESTINATION||19910127105114||ORU^R01^ORU_R01|LAB1003929|...&lt;cr&gt;</w:t>
      </w:r>
    </w:p>
    <w:p w14:paraId="4F181D4F" w14:textId="77777777" w:rsidR="00DD6D98" w:rsidRPr="009901C4" w:rsidRDefault="00DD6D98" w:rsidP="00DD6D98">
      <w:pPr>
        <w:pStyle w:val="Example"/>
        <w:ind w:left="1720"/>
      </w:pPr>
      <w:r w:rsidRPr="009901C4">
        <w:t>PID|...&lt;cr&gt;</w:t>
      </w:r>
    </w:p>
    <w:p w14:paraId="6B2930D8" w14:textId="77777777" w:rsidR="00DD6D98" w:rsidRPr="009901C4" w:rsidRDefault="00DD6D98" w:rsidP="00DD6D98">
      <w:pPr>
        <w:pStyle w:val="Example"/>
        <w:ind w:left="1720"/>
      </w:pPr>
      <w:r w:rsidRPr="009901C4">
        <w:t>PV1|...&lt;cr&gt;</w:t>
      </w:r>
    </w:p>
    <w:p w14:paraId="2643C3CF" w14:textId="77777777" w:rsidR="00DD6D98" w:rsidRPr="009901C4" w:rsidRDefault="00DD6D98" w:rsidP="00DD6D98">
      <w:pPr>
        <w:pStyle w:val="Example"/>
        <w:ind w:left="1720"/>
      </w:pPr>
      <w:r w:rsidRPr="009901C4">
        <w:t>ORC|NW|...&lt;cr&gt;</w:t>
      </w:r>
    </w:p>
    <w:p w14:paraId="10BBA110" w14:textId="77777777" w:rsidR="00DD6D98" w:rsidRPr="009901C4" w:rsidRDefault="00DD6D98" w:rsidP="00DD6D98">
      <w:pPr>
        <w:pStyle w:val="Example"/>
        <w:ind w:left="1720"/>
      </w:pPr>
      <w:r w:rsidRPr="009901C4">
        <w:t>OBR|1|A485388^OE|H29847^LAB1|17928-3^BLOOD CULTURE^LN|||...&lt;cr&gt;</w:t>
      </w:r>
    </w:p>
    <w:p w14:paraId="091E9385" w14:textId="77777777" w:rsidR="00DD6D98" w:rsidRPr="009901C4" w:rsidRDefault="00DD6D98" w:rsidP="00DD6D98">
      <w:pPr>
        <w:pStyle w:val="NormalIndented"/>
        <w:rPr>
          <w:noProof/>
        </w:rPr>
      </w:pPr>
      <w:r w:rsidRPr="009901C4">
        <w:rPr>
          <w:noProof/>
        </w:rPr>
        <w:t>Result for culture</w:t>
      </w:r>
    </w:p>
    <w:p w14:paraId="750E0B56" w14:textId="77777777" w:rsidR="00DD6D98" w:rsidRPr="009901C4" w:rsidRDefault="00DD6D98" w:rsidP="00DD6D98">
      <w:pPr>
        <w:pStyle w:val="Example"/>
        <w:ind w:left="1720"/>
      </w:pPr>
      <w:r w:rsidRPr="009901C4">
        <w:t>ORC|RE|...&lt;cr&gt;</w:t>
      </w:r>
    </w:p>
    <w:p w14:paraId="36D5E106" w14:textId="77777777" w:rsidR="00DD6D98" w:rsidRPr="009901C4" w:rsidRDefault="00DD6D98" w:rsidP="00DD6D98">
      <w:pPr>
        <w:pStyle w:val="Example"/>
        <w:ind w:left="1720"/>
      </w:pPr>
      <w:r w:rsidRPr="009901C4">
        <w:t>OBR|1|A485388^OE|H29847^LAB1|17928-3^BLOOD CULTURE ^LN||...&lt;cr&gt;</w:t>
      </w:r>
    </w:p>
    <w:p w14:paraId="4626638B" w14:textId="77777777" w:rsidR="00DD6D98" w:rsidRPr="009901C4" w:rsidRDefault="00DD6D98" w:rsidP="00DD6D98">
      <w:pPr>
        <w:pStyle w:val="Example"/>
        <w:ind w:left="1720"/>
      </w:pPr>
      <w:r w:rsidRPr="009901C4">
        <w:t>OBX|1|FT|SDES^SOURCE||BLOOD-RAPID||||||F|...&lt;cr&gt;</w:t>
      </w:r>
    </w:p>
    <w:p w14:paraId="49C5A675" w14:textId="77777777" w:rsidR="00DD6D98" w:rsidRPr="009901C4" w:rsidRDefault="00DD6D98" w:rsidP="00DD6D98">
      <w:pPr>
        <w:pStyle w:val="Example"/>
        <w:ind w:left="1720"/>
      </w:pPr>
      <w:r w:rsidRPr="009901C4">
        <w:t>OBX|2|FT|664-3^GRAM STAIN SMEAR^LN||GRAM POSITIVE COCCI IN GROUPS||||||F|...&lt;cr&gt;</w:t>
      </w:r>
    </w:p>
    <w:p w14:paraId="3E8FC3F9" w14:textId="77777777" w:rsidR="00DD6D98" w:rsidRPr="009901C4" w:rsidRDefault="00DD6D98" w:rsidP="00DD6D98">
      <w:pPr>
        <w:pStyle w:val="Example"/>
        <w:ind w:left="1720"/>
      </w:pPr>
      <w:r w:rsidRPr="009901C4">
        <w:t>OBX|3|FT|600-7^MICROORGANISM IDENTIFIED^LN|1|ISOLATE 1||||||F|...&lt;cr&gt;</w:t>
      </w:r>
    </w:p>
    <w:p w14:paraId="2C5E0FC2" w14:textId="77777777" w:rsidR="00DD6D98" w:rsidRPr="009901C4" w:rsidRDefault="00DD6D98" w:rsidP="00DD6D98">
      <w:pPr>
        <w:pStyle w:val="NormalIndented"/>
        <w:rPr>
          <w:noProof/>
        </w:rPr>
      </w:pPr>
      <w:r w:rsidRPr="009901C4">
        <w:rPr>
          <w:noProof/>
        </w:rPr>
        <w:t>Result for susceptibility</w:t>
      </w:r>
    </w:p>
    <w:p w14:paraId="2F8F5953" w14:textId="77777777" w:rsidR="00DD6D98" w:rsidRPr="009901C4" w:rsidRDefault="00DD6D98" w:rsidP="00DD6D98">
      <w:pPr>
        <w:pStyle w:val="Example"/>
        <w:ind w:left="1720"/>
      </w:pPr>
      <w:r w:rsidRPr="009901C4">
        <w:lastRenderedPageBreak/>
        <w:t>ORC|RE|...&lt;cr&gt;</w:t>
      </w:r>
    </w:p>
    <w:p w14:paraId="29628272" w14:textId="77777777" w:rsidR="00DD6D98" w:rsidRPr="009901C4" w:rsidRDefault="00DD6D98" w:rsidP="00DD6D98">
      <w:pPr>
        <w:pStyle w:val="Example"/>
        <w:ind w:left="1720"/>
      </w:pPr>
      <w:r w:rsidRPr="009901C4">
        <w:t>OBR|1|A485388^OE|H29848^LAB1|BT1^SUSCEPTIBILITY BATTERY||||||123^MANSFIELD^CHARLES| ||||||||||||||||600-7&amp;MICROORGANISM IDENTIFIED&amp;LN ^1|||A485388&amp;OE^H29847&amp;LAB1|...&lt;cr&gt;</w:t>
      </w:r>
    </w:p>
    <w:p w14:paraId="43331938" w14:textId="77777777" w:rsidR="00DD6D98" w:rsidRPr="009901C4" w:rsidRDefault="00DD6D98" w:rsidP="00DD6D98">
      <w:pPr>
        <w:pStyle w:val="Example"/>
        <w:ind w:left="1720"/>
      </w:pPr>
      <w:r w:rsidRPr="009901C4">
        <w:t>OBX|1|NM|6932-8^PENICILLIN MIC^LN||0.5|||R|||F|...&lt;cr&gt;</w:t>
      </w:r>
    </w:p>
    <w:p w14:paraId="1A5B4FF7" w14:textId="77777777" w:rsidR="00DD6D98" w:rsidRPr="009901C4" w:rsidRDefault="00DD6D98" w:rsidP="00DD6D98">
      <w:pPr>
        <w:pStyle w:val="Example"/>
        <w:ind w:left="1720"/>
      </w:pPr>
      <w:r w:rsidRPr="009901C4">
        <w:t>OBX|2|NM|347-5^NAFCILLIN MIC^LN||1|||R|||F|...&lt;cr&gt;</w:t>
      </w:r>
    </w:p>
    <w:p w14:paraId="3C17694F" w14:textId="77777777" w:rsidR="00DD6D98" w:rsidRPr="009901C4" w:rsidRDefault="00DD6D98" w:rsidP="00DD6D98">
      <w:pPr>
        <w:pStyle w:val="Example"/>
        <w:ind w:left="1720"/>
      </w:pPr>
      <w:r w:rsidRPr="009901C4">
        <w:t>OBX|3|ST|193-3^CLINDAMYCIN MIC^LN||&lt;=0.1|||S|||F|...&lt;cr&gt;</w:t>
      </w:r>
    </w:p>
    <w:p w14:paraId="692FC67A" w14:textId="77777777" w:rsidR="00DD6D98" w:rsidRPr="009901C4" w:rsidRDefault="00DD6D98" w:rsidP="00DD6D98">
      <w:pPr>
        <w:pStyle w:val="NormalIndented"/>
        <w:keepNext/>
        <w:rPr>
          <w:noProof/>
        </w:rPr>
      </w:pPr>
      <w:r w:rsidRPr="009901C4">
        <w:rPr>
          <w:noProof/>
        </w:rPr>
        <w:t>Result for Culture ID</w:t>
      </w:r>
    </w:p>
    <w:p w14:paraId="68DE1ACC" w14:textId="77777777" w:rsidR="00DD6D98" w:rsidRPr="009901C4" w:rsidRDefault="00DD6D98" w:rsidP="00DD6D98">
      <w:pPr>
        <w:pStyle w:val="Example"/>
        <w:ind w:left="1720"/>
      </w:pPr>
      <w:r w:rsidRPr="009901C4">
        <w:t>ORC|RE|...&lt;cr&gt;</w:t>
      </w:r>
    </w:p>
    <w:p w14:paraId="2BB6F434" w14:textId="77777777" w:rsidR="00DD6D98" w:rsidRPr="009901C4" w:rsidRDefault="00DD6D98" w:rsidP="00DD6D98">
      <w:pPr>
        <w:pStyle w:val="Example"/>
        <w:ind w:left="1720"/>
      </w:pPr>
      <w:r w:rsidRPr="009901C4">
        <w:t>OBR|1|A485388^OE|H29847^LAB1|17928-3^BLOOD CULTURE ^LN||...&lt;cr&gt;</w:t>
      </w:r>
    </w:p>
    <w:p w14:paraId="24C33E8B" w14:textId="77777777" w:rsidR="00DD6D98" w:rsidRPr="009901C4" w:rsidRDefault="00DD6D98" w:rsidP="00DD6D98">
      <w:pPr>
        <w:pStyle w:val="Example"/>
        <w:ind w:left="1720"/>
      </w:pPr>
      <w:r w:rsidRPr="009901C4">
        <w:t>OBX|1|FT|600-7^ MICROORGANISM IDENTIFIED^LN |1|STAPH EPI||||||F|...&lt;cr&gt;</w:t>
      </w:r>
    </w:p>
    <w:p w14:paraId="71431131" w14:textId="77777777" w:rsidR="00DD6D98" w:rsidRPr="009901C4" w:rsidRDefault="00DD6D98" w:rsidP="00DD6D98">
      <w:pPr>
        <w:pStyle w:val="NormalIndented"/>
        <w:rPr>
          <w:noProof/>
        </w:rPr>
      </w:pPr>
      <w:r w:rsidRPr="009901C4">
        <w:rPr>
          <w:noProof/>
        </w:rPr>
        <w:t>New result for culture ID</w:t>
      </w:r>
    </w:p>
    <w:p w14:paraId="34F77592" w14:textId="77777777" w:rsidR="00DD6D98" w:rsidRPr="009901C4" w:rsidRDefault="00DD6D98" w:rsidP="00DD6D98">
      <w:pPr>
        <w:pStyle w:val="Example"/>
        <w:ind w:left="1720"/>
      </w:pPr>
      <w:r w:rsidRPr="009901C4">
        <w:t>ORC|RE|...&lt;cr&gt;</w:t>
      </w:r>
    </w:p>
    <w:p w14:paraId="146623C1" w14:textId="77777777" w:rsidR="00DD6D98" w:rsidRPr="009901C4" w:rsidRDefault="00DD6D98" w:rsidP="00DD6D98">
      <w:pPr>
        <w:pStyle w:val="Example"/>
        <w:ind w:left="1720"/>
      </w:pPr>
      <w:r w:rsidRPr="009901C4">
        <w:t>OBR|1|A485388^OE|H29847^LAB1|17928-3^BLOOD CULTURE ^LN||...&lt;cr&gt;</w:t>
      </w:r>
    </w:p>
    <w:p w14:paraId="2D76620E" w14:textId="77777777" w:rsidR="00DD6D98" w:rsidRPr="009901C4" w:rsidRDefault="00DD6D98" w:rsidP="00DD6D98">
      <w:pPr>
        <w:pStyle w:val="Example"/>
        <w:ind w:left="1720"/>
      </w:pPr>
      <w:r w:rsidRPr="009901C4">
        <w:t>OBX|1|FT|600-7^MICROORGANISM IDENTIFIED^LN|1|STAPH EPI SERO TYPE 3||||||F|...&lt;cr&gt;</w:t>
      </w:r>
    </w:p>
    <w:p w14:paraId="319C7CBE" w14:textId="77777777" w:rsidR="00DD6D98" w:rsidRPr="009901C4" w:rsidRDefault="00DD6D98" w:rsidP="00DD6D98">
      <w:pPr>
        <w:pStyle w:val="NormalIndented"/>
        <w:rPr>
          <w:noProof/>
        </w:rPr>
      </w:pPr>
      <w:r w:rsidRPr="009901C4">
        <w:rPr>
          <w:noProof/>
        </w:rPr>
        <w:t>Assumptions</w:t>
      </w:r>
    </w:p>
    <w:p w14:paraId="5B6A4DB4" w14:textId="77777777" w:rsidR="00DD6D98" w:rsidRPr="009901C4" w:rsidRDefault="00DD6D98" w:rsidP="00DD6D98">
      <w:pPr>
        <w:pStyle w:val="NormalListNumbered"/>
        <w:numPr>
          <w:ilvl w:val="0"/>
          <w:numId w:val="24"/>
        </w:numPr>
        <w:ind w:left="1728" w:hanging="360"/>
        <w:rPr>
          <w:noProof/>
        </w:rPr>
      </w:pPr>
      <w:r w:rsidRPr="009901C4">
        <w:rPr>
          <w:noProof/>
        </w:rPr>
        <w:t>All OBXs in the parent order must employ the same coding scheme.</w:t>
      </w:r>
    </w:p>
    <w:p w14:paraId="1833D393" w14:textId="77777777" w:rsidR="00DD6D98" w:rsidRPr="009901C4" w:rsidRDefault="00DD6D98" w:rsidP="00DD6D98">
      <w:pPr>
        <w:pStyle w:val="NormalListNumbered"/>
        <w:numPr>
          <w:ilvl w:val="0"/>
          <w:numId w:val="24"/>
        </w:numPr>
        <w:ind w:left="1728" w:hanging="360"/>
        <w:rPr>
          <w:noProof/>
        </w:rPr>
      </w:pPr>
      <w:r w:rsidRPr="009901C4">
        <w:rPr>
          <w:noProof/>
        </w:rPr>
        <w:t>The Sub-ID of the parent OBXs (result) cannot change.</w:t>
      </w:r>
    </w:p>
    <w:p w14:paraId="1748786F" w14:textId="77777777" w:rsidR="00DD6D98" w:rsidRPr="009901C4" w:rsidRDefault="00DD6D98" w:rsidP="0043481A">
      <w:pPr>
        <w:pStyle w:val="Heading3"/>
        <w:rPr>
          <w:noProof/>
        </w:rPr>
      </w:pPr>
      <w:bookmarkStart w:id="1749" w:name="_Toc497017011"/>
      <w:bookmarkStart w:id="1750" w:name="_Toc138585479"/>
      <w:bookmarkStart w:id="1751" w:name="_Toc234051124"/>
      <w:bookmarkStart w:id="1752" w:name="_Toc28960194"/>
      <w:r w:rsidRPr="009901C4">
        <w:rPr>
          <w:noProof/>
        </w:rPr>
        <w:t xml:space="preserve">EKG </w:t>
      </w:r>
      <w:r w:rsidRPr="0043481A">
        <w:t>Results</w:t>
      </w:r>
      <w:r w:rsidRPr="009901C4">
        <w:rPr>
          <w:noProof/>
        </w:rPr>
        <w:t xml:space="preserve"> Reporting</w:t>
      </w:r>
      <w:bookmarkEnd w:id="1749"/>
      <w:bookmarkEnd w:id="1750"/>
      <w:bookmarkEnd w:id="1751"/>
      <w:bookmarkEnd w:id="1752"/>
    </w:p>
    <w:p w14:paraId="5240FF7B" w14:textId="77777777" w:rsidR="00DD6D98" w:rsidRPr="009901C4" w:rsidRDefault="00DD6D98" w:rsidP="00DD6D98">
      <w:pPr>
        <w:pStyle w:val="NormalIndented"/>
        <w:rPr>
          <w:noProof/>
        </w:rPr>
      </w:pPr>
      <w:r w:rsidRPr="009901C4">
        <w:rPr>
          <w:noProof/>
        </w:rPr>
        <w:t>Suppose an order has been placed to the EKG system for three EKGs to be performed on successive days.  These results can be reported in various ways.</w:t>
      </w:r>
    </w:p>
    <w:p w14:paraId="229604A0" w14:textId="77777777" w:rsidR="00DD6D98" w:rsidRPr="009901C4" w:rsidRDefault="00DD6D98" w:rsidP="00DD6D98">
      <w:pPr>
        <w:pStyle w:val="NormalListNumbered"/>
        <w:numPr>
          <w:ilvl w:val="0"/>
          <w:numId w:val="23"/>
        </w:numPr>
        <w:ind w:left="1728" w:hanging="360"/>
        <w:rPr>
          <w:noProof/>
        </w:rPr>
      </w:pPr>
      <w:r w:rsidRPr="009901C4">
        <w:rPr>
          <w:noProof/>
        </w:rPr>
        <w:t>The EKG application needs to communicate to anyone the results of the 1st EKG:</w:t>
      </w:r>
    </w:p>
    <w:p w14:paraId="703C3A06" w14:textId="77777777" w:rsidR="00DD6D98" w:rsidRPr="00D6706C" w:rsidRDefault="00DD6D98" w:rsidP="00DD6D98">
      <w:pPr>
        <w:pStyle w:val="NormalIndented"/>
        <w:keepNext/>
        <w:rPr>
          <w:noProof/>
        </w:rPr>
      </w:pPr>
      <w:r w:rsidRPr="00D6706C">
        <w:rPr>
          <w:noProof/>
        </w:rPr>
        <w:t>ORU message:</w:t>
      </w:r>
    </w:p>
    <w:p w14:paraId="518AF875" w14:textId="77777777" w:rsidR="00DD6D98" w:rsidRPr="00D6706C" w:rsidRDefault="00DD6D98" w:rsidP="00DD6D98">
      <w:pPr>
        <w:pStyle w:val="Example"/>
        <w:ind w:left="1720"/>
      </w:pPr>
      <w:r w:rsidRPr="00D6706C">
        <w:t>MSH|...&lt;cr&gt;</w:t>
      </w:r>
    </w:p>
    <w:p w14:paraId="5B6A7925" w14:textId="77777777" w:rsidR="00DD6D98" w:rsidRPr="00D6706C" w:rsidRDefault="00DD6D98" w:rsidP="00DD6D98">
      <w:pPr>
        <w:pStyle w:val="Example"/>
        <w:ind w:left="1720"/>
      </w:pPr>
      <w:r w:rsidRPr="00D6706C">
        <w:t>PID|...&lt;cr&gt;</w:t>
      </w:r>
    </w:p>
    <w:p w14:paraId="1EB655B6" w14:textId="77777777" w:rsidR="00DD6D98" w:rsidRPr="009901C4" w:rsidRDefault="00DD6D98" w:rsidP="00DD6D98">
      <w:pPr>
        <w:pStyle w:val="NormalIndented"/>
        <w:ind w:left="1360"/>
        <w:rPr>
          <w:noProof/>
        </w:rPr>
      </w:pPr>
      <w:r w:rsidRPr="009901C4">
        <w:rPr>
          <w:noProof/>
        </w:rPr>
        <w:t>Order record for EKG</w:t>
      </w:r>
    </w:p>
    <w:p w14:paraId="5402F5B7" w14:textId="77777777" w:rsidR="00DD6D98" w:rsidRPr="009901C4" w:rsidRDefault="00DD6D98" w:rsidP="00DD6D98">
      <w:pPr>
        <w:pStyle w:val="Example"/>
        <w:ind w:left="1720"/>
      </w:pPr>
      <w:r w:rsidRPr="009901C4">
        <w:t>OBR|1|P8753^OE|EK5230^EKG|8601-7^EKG impression^LN|||198703290800|||401</w:t>
      </w:r>
    </w:p>
    <w:p w14:paraId="10995C14" w14:textId="77777777" w:rsidR="00DD6D98" w:rsidRPr="009901C4" w:rsidRDefault="00DD6D98" w:rsidP="00DD6D98">
      <w:pPr>
        <w:pStyle w:val="Example"/>
        <w:ind w:left="1720"/>
      </w:pPr>
      <w:r w:rsidRPr="009901C4">
        <w:t>0^INTERN^IRVING^I^^^MD^L|...&lt;cr&gt;</w:t>
      </w:r>
    </w:p>
    <w:p w14:paraId="666E22A3" w14:textId="77777777" w:rsidR="00DD6D98" w:rsidRPr="009901C4" w:rsidRDefault="00DD6D98" w:rsidP="00DD6D98">
      <w:pPr>
        <w:pStyle w:val="NormalIndented"/>
        <w:ind w:left="1397"/>
        <w:rPr>
          <w:noProof/>
        </w:rPr>
      </w:pPr>
      <w:r w:rsidRPr="009901C4">
        <w:rPr>
          <w:noProof/>
        </w:rPr>
        <w:t>Two interpretation records for EKG</w:t>
      </w:r>
    </w:p>
    <w:p w14:paraId="2A33A9F9" w14:textId="77777777" w:rsidR="00DD6D98" w:rsidRPr="009901C4" w:rsidRDefault="00DD6D98" w:rsidP="00DD6D98">
      <w:pPr>
        <w:pStyle w:val="Example"/>
        <w:ind w:left="1720"/>
      </w:pPr>
      <w:r w:rsidRPr="009901C4">
        <w:t>OBX|1|CWE|8601-7^EKG impression^LN|1|^Sinus bradycardia|||A|||F|...&lt;cr&gt;</w:t>
      </w:r>
    </w:p>
    <w:p w14:paraId="1B0C785F" w14:textId="77777777" w:rsidR="00DD6D98" w:rsidRPr="009901C4" w:rsidRDefault="00DD6D98" w:rsidP="00DD6D98">
      <w:pPr>
        <w:pStyle w:val="Example"/>
        <w:ind w:left="1720"/>
      </w:pPr>
      <w:r w:rsidRPr="009901C4">
        <w:t>OBX|2|CWE|8601-7^EKG impression^LN |2|^Occasional PVCs|||A|||F|...&lt;cr&gt;</w:t>
      </w:r>
    </w:p>
    <w:p w14:paraId="48728FDB" w14:textId="77777777" w:rsidR="00DD6D98" w:rsidRPr="009901C4" w:rsidRDefault="00DD6D98" w:rsidP="00DD6D98">
      <w:pPr>
        <w:pStyle w:val="NormalIndented"/>
        <w:ind w:left="1397"/>
        <w:rPr>
          <w:noProof/>
        </w:rPr>
      </w:pPr>
      <w:r w:rsidRPr="009901C4">
        <w:rPr>
          <w:noProof/>
        </w:rPr>
        <w:t>Four numeric results for EKG</w:t>
      </w:r>
    </w:p>
    <w:p w14:paraId="6E059900" w14:textId="77777777" w:rsidR="00DD6D98" w:rsidRPr="009901C4" w:rsidRDefault="00DD6D98" w:rsidP="00DD6D98">
      <w:pPr>
        <w:pStyle w:val="Example"/>
        <w:ind w:left="1720"/>
      </w:pPr>
      <w:r w:rsidRPr="009901C4">
        <w:t xml:space="preserve">OBX|3|NM|8897-1^QRS COMPLEX RATE ^LN| </w:t>
      </w:r>
    </w:p>
    <w:p w14:paraId="67CB8A09" w14:textId="77777777" w:rsidR="00DD6D98" w:rsidRPr="009901C4" w:rsidRDefault="00DD6D98" w:rsidP="00DD6D98">
      <w:pPr>
        <w:pStyle w:val="Example"/>
        <w:ind w:left="1720"/>
      </w:pPr>
      <w:r w:rsidRPr="009901C4">
        <w:t xml:space="preserve">   |80|/min|60-100|||||F|...&lt;cr&gt;</w:t>
      </w:r>
    </w:p>
    <w:p w14:paraId="067B70FC" w14:textId="77777777" w:rsidR="00DD6D98" w:rsidRPr="009901C4" w:rsidRDefault="00DD6D98" w:rsidP="00DD6D98">
      <w:pPr>
        <w:pStyle w:val="Example"/>
        <w:ind w:left="1720"/>
      </w:pPr>
      <w:r w:rsidRPr="009901C4">
        <w:t>OBX|4|NM|8894-8^PULSE RATE^LN||80|/min</w:t>
      </w:r>
    </w:p>
    <w:p w14:paraId="48AA34BC" w14:textId="77777777" w:rsidR="00DD6D98" w:rsidRPr="009901C4" w:rsidRDefault="00DD6D98" w:rsidP="00DD6D98">
      <w:pPr>
        <w:pStyle w:val="Example"/>
        <w:ind w:left="1720"/>
      </w:pPr>
      <w:r w:rsidRPr="009901C4">
        <w:t xml:space="preserve">   |60-100||||F|...&lt;cr&gt;</w:t>
      </w:r>
    </w:p>
    <w:p w14:paraId="44B5EB2F" w14:textId="77777777" w:rsidR="00DD6D98" w:rsidRPr="009901C4" w:rsidRDefault="00DD6D98" w:rsidP="00DD6D98">
      <w:pPr>
        <w:pStyle w:val="Example"/>
        <w:ind w:left="1720"/>
      </w:pPr>
      <w:r w:rsidRPr="009901C4">
        <w:t>OBX|5|NM|8633-0^QRS DURATION ^LN||.08|msec</w:t>
      </w:r>
    </w:p>
    <w:p w14:paraId="120C5094" w14:textId="77777777" w:rsidR="00DD6D98" w:rsidRPr="009901C4" w:rsidRDefault="00DD6D98" w:rsidP="00DD6D98">
      <w:pPr>
        <w:pStyle w:val="Example"/>
        <w:ind w:left="1720"/>
      </w:pPr>
      <w:r w:rsidRPr="009901C4">
        <w:t xml:space="preserve">   |.06-.10||||F|...&lt;cr&gt;</w:t>
      </w:r>
    </w:p>
    <w:p w14:paraId="7D7C03D2" w14:textId="77777777" w:rsidR="00DD6D98" w:rsidRPr="009901C4" w:rsidRDefault="00DD6D98" w:rsidP="00DD6D98">
      <w:pPr>
        <w:pStyle w:val="Example"/>
        <w:ind w:left="1720"/>
      </w:pPr>
      <w:r w:rsidRPr="009901C4">
        <w:t>OBX|6|NM|8625-6^P-R INTERVAL ^LN||.22|msec</w:t>
      </w:r>
    </w:p>
    <w:p w14:paraId="19AB8920" w14:textId="77777777" w:rsidR="00DD6D98" w:rsidRPr="009901C4" w:rsidRDefault="00DD6D98" w:rsidP="00DD6D98">
      <w:pPr>
        <w:pStyle w:val="Example"/>
        <w:ind w:left="1720"/>
      </w:pPr>
      <w:r w:rsidRPr="009901C4">
        <w:t xml:space="preserve">   |.18-.22||||F|...&lt;cr&gt;</w:t>
      </w:r>
    </w:p>
    <w:p w14:paraId="64B85196" w14:textId="77777777" w:rsidR="00DD6D98" w:rsidRPr="009901C4" w:rsidRDefault="00DD6D98" w:rsidP="00DD6D98">
      <w:pPr>
        <w:pStyle w:val="NormalListBullets"/>
        <w:numPr>
          <w:ilvl w:val="0"/>
          <w:numId w:val="29"/>
        </w:numPr>
        <w:rPr>
          <w:noProof/>
        </w:rPr>
      </w:pPr>
      <w:r w:rsidRPr="009901C4">
        <w:rPr>
          <w:noProof/>
        </w:rPr>
        <w:t>Notice that this report is without reference to the original order.</w:t>
      </w:r>
    </w:p>
    <w:p w14:paraId="0E1ED3D8" w14:textId="77777777" w:rsidR="00DD6D98" w:rsidRPr="009901C4" w:rsidRDefault="00DD6D98" w:rsidP="00DD6D98">
      <w:pPr>
        <w:pStyle w:val="NormalListBullets"/>
        <w:numPr>
          <w:ilvl w:val="0"/>
          <w:numId w:val="29"/>
        </w:numPr>
        <w:rPr>
          <w:noProof/>
        </w:rPr>
      </w:pPr>
      <w:r w:rsidRPr="009901C4">
        <w:rPr>
          <w:noProof/>
        </w:rPr>
        <w:lastRenderedPageBreak/>
        <w:t>No ORC is required because the identifying Fillers Order Number (and other ORC fields) is carried in the OBR segment.</w:t>
      </w:r>
    </w:p>
    <w:p w14:paraId="4FB1AB9B" w14:textId="77777777" w:rsidR="00DD6D98" w:rsidRPr="009901C4" w:rsidRDefault="00DD6D98" w:rsidP="00DD6D98">
      <w:pPr>
        <w:pStyle w:val="NormalListBullets"/>
        <w:numPr>
          <w:ilvl w:val="0"/>
          <w:numId w:val="29"/>
        </w:numPr>
        <w:rPr>
          <w:noProof/>
        </w:rPr>
      </w:pPr>
      <w:r w:rsidRPr="009901C4">
        <w:rPr>
          <w:noProof/>
        </w:rPr>
        <w:t>The EKG application needs to communicate to anyone the original order information, the details of the child orders, the fact of the child spin off, and the results of all three EKGs:</w:t>
      </w:r>
    </w:p>
    <w:p w14:paraId="6E11449A" w14:textId="77777777" w:rsidR="00DD6D98" w:rsidRPr="00D6706C" w:rsidRDefault="00DD6D98" w:rsidP="00DD6D98">
      <w:pPr>
        <w:pStyle w:val="NormalIndented"/>
        <w:rPr>
          <w:noProof/>
        </w:rPr>
      </w:pPr>
      <w:r w:rsidRPr="00D6706C">
        <w:rPr>
          <w:noProof/>
        </w:rPr>
        <w:t>ORU message:</w:t>
      </w:r>
    </w:p>
    <w:p w14:paraId="2781CC58" w14:textId="77777777" w:rsidR="00DD6D98" w:rsidRPr="00D6706C" w:rsidRDefault="00DD6D98" w:rsidP="00DD6D98">
      <w:pPr>
        <w:pStyle w:val="Example"/>
        <w:ind w:left="1720"/>
      </w:pPr>
      <w:r w:rsidRPr="00D6706C">
        <w:t>MSH|...&lt;cr&gt;</w:t>
      </w:r>
    </w:p>
    <w:p w14:paraId="3989244F" w14:textId="77777777" w:rsidR="00DD6D98" w:rsidRPr="00D6706C" w:rsidRDefault="00DD6D98" w:rsidP="00DD6D98">
      <w:pPr>
        <w:pStyle w:val="Example"/>
        <w:ind w:left="1720"/>
      </w:pPr>
      <w:r w:rsidRPr="00D6706C">
        <w:t>PID|...&lt;cr&gt;</w:t>
      </w:r>
    </w:p>
    <w:p w14:paraId="5D42CA75" w14:textId="77777777" w:rsidR="00DD6D98" w:rsidRPr="009901C4" w:rsidRDefault="00DD6D98" w:rsidP="00DD6D98">
      <w:pPr>
        <w:pStyle w:val="Example"/>
        <w:ind w:left="1720"/>
      </w:pPr>
      <w:r w:rsidRPr="009901C4">
        <w:t>ORC|PA|A226677^OE|89</w:t>
      </w:r>
      <w:r w:rsidRPr="009901C4">
        <w:noBreakHyphen/>
        <w:t>450^EKG|...&lt;cr&gt;           // original order's ORC.</w:t>
      </w:r>
    </w:p>
    <w:p w14:paraId="665DC996" w14:textId="77777777" w:rsidR="00DD6D98" w:rsidRPr="009901C4" w:rsidRDefault="00DD6D98" w:rsidP="00DD6D98">
      <w:pPr>
        <w:pStyle w:val="Example"/>
        <w:ind w:left="1720"/>
      </w:pPr>
      <w:r w:rsidRPr="009901C4">
        <w:t>OBR|1|||8601-7^EKG REPORT|...&lt;cr&gt;         // original order segment</w:t>
      </w:r>
    </w:p>
    <w:p w14:paraId="370B6C97" w14:textId="77777777" w:rsidR="00DD6D98" w:rsidRPr="009901C4" w:rsidRDefault="00DD6D98" w:rsidP="00DD6D98">
      <w:pPr>
        <w:pStyle w:val="Example"/>
        <w:ind w:left="1720"/>
      </w:pPr>
      <w:r w:rsidRPr="009901C4">
        <w:t>ORC|CH|A226677^OE|89-451^EKG|...&lt;cr&gt;           // 1st child ORC.</w:t>
      </w:r>
    </w:p>
    <w:p w14:paraId="4C51A250" w14:textId="77777777" w:rsidR="00DD6D98" w:rsidRPr="009901C4" w:rsidRDefault="00DD6D98" w:rsidP="00DD6D98">
      <w:pPr>
        <w:pStyle w:val="Example"/>
        <w:ind w:left="1720"/>
      </w:pPr>
      <w:r w:rsidRPr="009901C4">
        <w:t>OBR|1|||8601-7^EKG REPORT|...&lt;cr&gt;         // 1st EKG child OBR.</w:t>
      </w:r>
    </w:p>
    <w:p w14:paraId="72CCBF82" w14:textId="77777777" w:rsidR="00DD6D98" w:rsidRPr="009901C4" w:rsidRDefault="00DD6D98" w:rsidP="00DD6D98">
      <w:pPr>
        <w:pStyle w:val="Example"/>
        <w:ind w:left="1720"/>
      </w:pPr>
      <w:r w:rsidRPr="009901C4">
        <w:t>OBX|1|ST|...&lt;cr&gt;                          // 1st EKG report</w:t>
      </w:r>
    </w:p>
    <w:p w14:paraId="33DBE65F" w14:textId="77777777" w:rsidR="00DD6D98" w:rsidRPr="009901C4" w:rsidRDefault="00DD6D98" w:rsidP="00DD6D98">
      <w:pPr>
        <w:pStyle w:val="Example"/>
        <w:ind w:left="1720"/>
      </w:pPr>
      <w:r w:rsidRPr="009901C4">
        <w:t>OBX|2|ST|...&lt;cr&gt;</w:t>
      </w:r>
    </w:p>
    <w:p w14:paraId="1621A601" w14:textId="77777777" w:rsidR="00DD6D98" w:rsidRPr="009901C4" w:rsidRDefault="00DD6D98" w:rsidP="00DD6D98">
      <w:pPr>
        <w:pStyle w:val="Example"/>
        <w:ind w:left="1720"/>
      </w:pPr>
      <w:r w:rsidRPr="009901C4">
        <w:tab/>
        <w:t>...</w:t>
      </w:r>
    </w:p>
    <w:p w14:paraId="23EA1F86" w14:textId="77777777" w:rsidR="00DD6D98" w:rsidRPr="009901C4" w:rsidRDefault="00DD6D98" w:rsidP="00DD6D98">
      <w:pPr>
        <w:pStyle w:val="Example"/>
        <w:ind w:left="1720"/>
      </w:pPr>
      <w:r w:rsidRPr="009901C4">
        <w:t>OBX|14|FT|...&lt;cr&gt;</w:t>
      </w:r>
    </w:p>
    <w:p w14:paraId="67C82321" w14:textId="77777777" w:rsidR="00DD6D98" w:rsidRPr="009901C4" w:rsidRDefault="00DD6D98" w:rsidP="00DD6D98">
      <w:pPr>
        <w:pStyle w:val="Example"/>
        <w:ind w:left="1720"/>
      </w:pPr>
      <w:r w:rsidRPr="009901C4">
        <w:t>ORC|CH|A226677^OE|89-452^EKG|...&lt;cr&gt;           // 2nd child ORC.</w:t>
      </w:r>
    </w:p>
    <w:p w14:paraId="03F8A5D3" w14:textId="77777777" w:rsidR="00DD6D98" w:rsidRPr="009901C4" w:rsidRDefault="00DD6D98" w:rsidP="00DD6D98">
      <w:pPr>
        <w:pStyle w:val="Example"/>
        <w:ind w:left="1720"/>
      </w:pPr>
      <w:r w:rsidRPr="009901C4">
        <w:t>OBR|1|||8601-7^EKG REPORT|...&lt;cr&gt;         // 2nd EKG child OBR.</w:t>
      </w:r>
    </w:p>
    <w:p w14:paraId="74FE344A" w14:textId="77777777" w:rsidR="00DD6D98" w:rsidRPr="009901C4" w:rsidRDefault="00DD6D98" w:rsidP="00DD6D98">
      <w:pPr>
        <w:pStyle w:val="Example"/>
        <w:ind w:left="1720"/>
      </w:pPr>
      <w:r w:rsidRPr="009901C4">
        <w:t>OBX|1|ST|...&lt;cr&gt;                          // 2nd EKG report</w:t>
      </w:r>
    </w:p>
    <w:p w14:paraId="5728F444" w14:textId="77777777" w:rsidR="00DD6D98" w:rsidRPr="009901C4" w:rsidRDefault="00DD6D98" w:rsidP="00DD6D98">
      <w:pPr>
        <w:pStyle w:val="Example"/>
        <w:ind w:left="1720"/>
      </w:pPr>
      <w:r w:rsidRPr="009901C4">
        <w:t>OBX|2|ST|...&lt;cr&gt;</w:t>
      </w:r>
    </w:p>
    <w:p w14:paraId="592FB86E" w14:textId="77777777" w:rsidR="00DD6D98" w:rsidRPr="009901C4" w:rsidRDefault="00DD6D98" w:rsidP="00DD6D98">
      <w:pPr>
        <w:pStyle w:val="Example"/>
        <w:ind w:left="1720"/>
      </w:pPr>
      <w:r w:rsidRPr="009901C4">
        <w:tab/>
        <w:t>...</w:t>
      </w:r>
    </w:p>
    <w:p w14:paraId="16C34B1A" w14:textId="77777777" w:rsidR="00DD6D98" w:rsidRPr="009901C4" w:rsidRDefault="00DD6D98" w:rsidP="00DD6D98">
      <w:pPr>
        <w:pStyle w:val="Example"/>
        <w:ind w:left="1720"/>
      </w:pPr>
      <w:r w:rsidRPr="009901C4">
        <w:t>OBX|14|FT|...&lt;cr&gt;</w:t>
      </w:r>
    </w:p>
    <w:p w14:paraId="5D24D094" w14:textId="77777777" w:rsidR="00DD6D98" w:rsidRPr="009901C4" w:rsidRDefault="00DD6D98" w:rsidP="00DD6D98">
      <w:pPr>
        <w:pStyle w:val="Example"/>
        <w:ind w:left="1720"/>
      </w:pPr>
      <w:r w:rsidRPr="009901C4">
        <w:t>ORC|CH|A226677^OE|89-453^EKG|...&lt;cr&gt;           // 3rd child ORC.</w:t>
      </w:r>
    </w:p>
    <w:p w14:paraId="68629714" w14:textId="77777777" w:rsidR="00DD6D98" w:rsidRPr="009901C4" w:rsidRDefault="00DD6D98" w:rsidP="00DD6D98">
      <w:pPr>
        <w:pStyle w:val="Example"/>
        <w:ind w:left="1720"/>
      </w:pPr>
      <w:r w:rsidRPr="009901C4">
        <w:t>OBR|1|||8601-7^EKG REPORT|...&lt;cr&gt;         // 3rd EKG child OBR.</w:t>
      </w:r>
    </w:p>
    <w:p w14:paraId="294AC7E3" w14:textId="77777777" w:rsidR="00DD6D98" w:rsidRPr="009901C4" w:rsidRDefault="00DD6D98" w:rsidP="00DD6D98">
      <w:pPr>
        <w:pStyle w:val="Example"/>
        <w:ind w:left="1720"/>
      </w:pPr>
      <w:r w:rsidRPr="009901C4">
        <w:t>OBX|1|ST|...&lt;cr&gt;                          // 3rd EKG report</w:t>
      </w:r>
    </w:p>
    <w:p w14:paraId="34E31F57" w14:textId="77777777" w:rsidR="00DD6D98" w:rsidRPr="009901C4" w:rsidRDefault="00DD6D98" w:rsidP="00DD6D98">
      <w:pPr>
        <w:pStyle w:val="Example"/>
        <w:ind w:left="1720"/>
      </w:pPr>
      <w:r w:rsidRPr="009901C4">
        <w:t>OBX|2|ST|...&lt;cr&gt;</w:t>
      </w:r>
    </w:p>
    <w:p w14:paraId="08361836" w14:textId="77777777" w:rsidR="00DD6D98" w:rsidRPr="009901C4" w:rsidRDefault="00DD6D98" w:rsidP="00DD6D98">
      <w:pPr>
        <w:pStyle w:val="Example"/>
        <w:ind w:left="1720"/>
      </w:pPr>
      <w:r w:rsidRPr="009901C4">
        <w:tab/>
        <w:t>...</w:t>
      </w:r>
    </w:p>
    <w:p w14:paraId="1E4B8DA9" w14:textId="77777777" w:rsidR="00DD6D98" w:rsidRPr="009901C4" w:rsidRDefault="00DD6D98" w:rsidP="00DD6D98">
      <w:pPr>
        <w:pStyle w:val="Example"/>
        <w:ind w:left="1720"/>
      </w:pPr>
      <w:r w:rsidRPr="009901C4">
        <w:t>OBX|14|FT|...&lt;cr&gt;</w:t>
      </w:r>
    </w:p>
    <w:p w14:paraId="53864F28" w14:textId="77777777" w:rsidR="00DD6D98" w:rsidRPr="009901C4" w:rsidRDefault="00DD6D98" w:rsidP="00DD6D98">
      <w:pPr>
        <w:pStyle w:val="Example"/>
        <w:ind w:left="1720"/>
      </w:pPr>
      <w:r w:rsidRPr="009901C4">
        <w:t xml:space="preserve">    ...                             // Other parts of message might follow.</w:t>
      </w:r>
    </w:p>
    <w:p w14:paraId="6297854D" w14:textId="77777777" w:rsidR="00DD6D98" w:rsidRPr="009901C4" w:rsidRDefault="00DD6D98" w:rsidP="00DD6D98">
      <w:pPr>
        <w:pStyle w:val="NormalIndented"/>
        <w:rPr>
          <w:noProof/>
        </w:rPr>
      </w:pPr>
      <w:r w:rsidRPr="009901C4">
        <w:rPr>
          <w:noProof/>
        </w:rPr>
        <w:t>In this case, we are transmitting the information about the fact of child spin off, the original order and the results all at the same time.  Thus, this form of the ORU message reports not only the results of an order, but all of its associated ordering information including the original OBR for three EKGs that was replaced by three separate OBR EKG segments.</w:t>
      </w:r>
    </w:p>
    <w:p w14:paraId="69E1B7A8" w14:textId="77777777" w:rsidR="00DD6D98" w:rsidRPr="009901C4" w:rsidRDefault="00DD6D98" w:rsidP="0043481A">
      <w:pPr>
        <w:pStyle w:val="Heading3"/>
        <w:rPr>
          <w:noProof/>
        </w:rPr>
      </w:pPr>
      <w:bookmarkStart w:id="1753" w:name="_Toc497017012"/>
      <w:bookmarkStart w:id="1754" w:name="_Toc138585480"/>
      <w:bookmarkStart w:id="1755" w:name="_Toc234051125"/>
      <w:bookmarkStart w:id="1756" w:name="_Toc28960195"/>
      <w:r w:rsidRPr="009901C4">
        <w:rPr>
          <w:noProof/>
        </w:rPr>
        <w:t>Patient</w:t>
      </w:r>
      <w:r w:rsidRPr="009901C4">
        <w:rPr>
          <w:noProof/>
        </w:rPr>
        <w:noBreakHyphen/>
        <w:t>Specific Clinical Data with an Order</w:t>
      </w:r>
      <w:bookmarkEnd w:id="1753"/>
      <w:bookmarkEnd w:id="1754"/>
      <w:bookmarkEnd w:id="1755"/>
      <w:bookmarkEnd w:id="1756"/>
    </w:p>
    <w:p w14:paraId="134F9C53" w14:textId="77777777" w:rsidR="00DD6D98" w:rsidRPr="009901C4" w:rsidRDefault="00DD6D98" w:rsidP="00DD6D98">
      <w:pPr>
        <w:pStyle w:val="NormalIndented"/>
        <w:rPr>
          <w:noProof/>
        </w:rPr>
      </w:pPr>
      <w:r w:rsidRPr="009901C4">
        <w:rPr>
          <w:noProof/>
        </w:rPr>
        <w:t>Reporting body weight and height with a creatinine clearance.</w:t>
      </w:r>
    </w:p>
    <w:p w14:paraId="702CCC07" w14:textId="77777777" w:rsidR="00DD6D98" w:rsidRPr="009901C4" w:rsidRDefault="00DD6D98" w:rsidP="00DD6D98">
      <w:pPr>
        <w:pStyle w:val="Example"/>
        <w:ind w:left="1037"/>
      </w:pPr>
      <w:r w:rsidRPr="009901C4">
        <w:lastRenderedPageBreak/>
        <w:t>MSH|...&lt;cr&gt;</w:t>
      </w:r>
    </w:p>
    <w:p w14:paraId="019C2B5F" w14:textId="77777777" w:rsidR="00DD6D98" w:rsidRPr="009901C4" w:rsidRDefault="00DD6D98" w:rsidP="00DD6D98">
      <w:pPr>
        <w:pStyle w:val="Example"/>
        <w:ind w:left="1037"/>
      </w:pPr>
      <w:r w:rsidRPr="009901C4">
        <w:t>PID|...&lt;cr&gt;</w:t>
      </w:r>
    </w:p>
    <w:p w14:paraId="5F3894AE" w14:textId="77777777" w:rsidR="00DD6D98" w:rsidRPr="009901C4" w:rsidRDefault="00DD6D98" w:rsidP="00DD6D98">
      <w:pPr>
        <w:pStyle w:val="Example"/>
        <w:ind w:left="1037"/>
      </w:pPr>
      <w:r w:rsidRPr="009901C4">
        <w:t>ORC|NW|...&lt;cr&gt;                          // New order.</w:t>
      </w:r>
    </w:p>
    <w:p w14:paraId="18ACC7C2" w14:textId="77777777" w:rsidR="00DD6D98" w:rsidRPr="009901C4" w:rsidRDefault="00DD6D98" w:rsidP="00DD6D98">
      <w:pPr>
        <w:pStyle w:val="Example"/>
        <w:ind w:left="1037"/>
      </w:pPr>
      <w:r w:rsidRPr="009901C4">
        <w:t>OBR|1|P42^PC||2164-2^CREATININE RENAL CLEARANCE: QN^LN|...&lt;cr&gt;</w:t>
      </w:r>
    </w:p>
    <w:p w14:paraId="377815AC" w14:textId="77777777" w:rsidR="00DD6D98" w:rsidRPr="009901C4" w:rsidRDefault="00DD6D98" w:rsidP="00DD6D98">
      <w:pPr>
        <w:pStyle w:val="Example"/>
        <w:ind w:left="1037"/>
      </w:pPr>
      <w:r w:rsidRPr="009901C4">
        <w:t>OBX|1|NM|3141-9^BODY WEIGHT^LN||62|kg|...&lt;cr&gt;</w:t>
      </w:r>
    </w:p>
    <w:p w14:paraId="14E44A2B" w14:textId="77777777" w:rsidR="00DD6D98" w:rsidRPr="009901C4" w:rsidRDefault="00DD6D98" w:rsidP="00DD6D98">
      <w:pPr>
        <w:pStyle w:val="Example"/>
        <w:ind w:left="1037"/>
      </w:pPr>
      <w:r w:rsidRPr="009901C4">
        <w:t>OBX|2|NM|3137-7^BODY HEIGHT^LN||190|cm|...&lt;cr&gt;</w:t>
      </w:r>
    </w:p>
    <w:p w14:paraId="14FE0F91" w14:textId="77777777" w:rsidR="00DD6D98" w:rsidRPr="009901C4" w:rsidRDefault="00DD6D98" w:rsidP="00DD6D98">
      <w:pPr>
        <w:pStyle w:val="Example"/>
        <w:ind w:left="1037"/>
      </w:pPr>
      <w:r w:rsidRPr="009901C4">
        <w:t>ORC|NW|...&lt;cr&gt;                          // Next order.</w:t>
      </w:r>
    </w:p>
    <w:p w14:paraId="71A7ED23" w14:textId="77777777" w:rsidR="00DD6D98" w:rsidRPr="009901C4" w:rsidRDefault="00DD6D98" w:rsidP="0043481A">
      <w:pPr>
        <w:pStyle w:val="Heading3"/>
        <w:rPr>
          <w:noProof/>
        </w:rPr>
      </w:pPr>
      <w:bookmarkStart w:id="1757" w:name="_Toc202194935"/>
      <w:bookmarkStart w:id="1758" w:name="_Toc202544342"/>
      <w:bookmarkStart w:id="1759" w:name="_Toc234048925"/>
      <w:bookmarkStart w:id="1760" w:name="_Toc234051134"/>
      <w:bookmarkStart w:id="1761" w:name="_Toc234052776"/>
      <w:bookmarkStart w:id="1762" w:name="_Toc234055406"/>
      <w:bookmarkStart w:id="1763" w:name="_Toc234057884"/>
      <w:bookmarkStart w:id="1764" w:name="_Toc202194943"/>
      <w:bookmarkStart w:id="1765" w:name="_Toc202544350"/>
      <w:bookmarkStart w:id="1766" w:name="_Toc234048933"/>
      <w:bookmarkStart w:id="1767" w:name="_Toc234051142"/>
      <w:bookmarkStart w:id="1768" w:name="_Toc234052784"/>
      <w:bookmarkStart w:id="1769" w:name="_Toc234055414"/>
      <w:bookmarkStart w:id="1770" w:name="_Toc234057892"/>
      <w:bookmarkStart w:id="1771" w:name="_Toc202194949"/>
      <w:bookmarkStart w:id="1772" w:name="_Toc202544356"/>
      <w:bookmarkStart w:id="1773" w:name="_Toc234048939"/>
      <w:bookmarkStart w:id="1774" w:name="_Toc234051148"/>
      <w:bookmarkStart w:id="1775" w:name="_Toc234052790"/>
      <w:bookmarkStart w:id="1776" w:name="_Toc234055420"/>
      <w:bookmarkStart w:id="1777" w:name="_Toc234057898"/>
      <w:bookmarkStart w:id="1778" w:name="_Toc234051152"/>
      <w:bookmarkStart w:id="1779" w:name="_Toc28960196"/>
      <w:bookmarkStart w:id="1780" w:name="_Toc495952558"/>
      <w:bookmarkStart w:id="1781" w:name="_Toc532896099"/>
      <w:bookmarkStart w:id="1782" w:name="_Toc245917"/>
      <w:bookmarkStart w:id="1783" w:name="_Toc861863"/>
      <w:bookmarkStart w:id="1784" w:name="_Toc862867"/>
      <w:bookmarkStart w:id="1785" w:name="_Toc866856"/>
      <w:bookmarkStart w:id="1786" w:name="_Toc879965"/>
      <w:bookmarkStart w:id="1787" w:name="_Toc138585482"/>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r w:rsidRPr="009901C4">
        <w:rPr>
          <w:noProof/>
        </w:rPr>
        <w:t>Patient-connected medical device reporting</w:t>
      </w:r>
      <w:bookmarkEnd w:id="1778"/>
      <w:bookmarkEnd w:id="1779"/>
    </w:p>
    <w:p w14:paraId="52415226" w14:textId="77777777" w:rsidR="00DD6D98" w:rsidRPr="009901C4" w:rsidRDefault="00DD6D98" w:rsidP="00DD6D98">
      <w:pPr>
        <w:pStyle w:val="NormalIndented"/>
      </w:pPr>
      <w:r w:rsidRPr="009901C4">
        <w:t xml:space="preserve">Information acquired from patient-connected medical devices may be relatively simple, such as monitored values from a pulse-oximeter or infusion pump, or highly complex and rich such as comprehensive data from a multi-parameter physiological monitor or ventilator.  In acute care contexts, many devices may be associated with a single patient and are often added and removed during an episode of care.  Though point-of-care devices typically use non-HL7 protocols for their communication interfaces, data acquired from these devices are often aggregated and periodically published to enterprise applications using an HL7-based interface.  </w:t>
      </w:r>
    </w:p>
    <w:p w14:paraId="2EF94E27" w14:textId="77777777" w:rsidR="00DD6D98" w:rsidRPr="009901C4" w:rsidRDefault="00DD6D98" w:rsidP="00DD6D98">
      <w:pPr>
        <w:pStyle w:val="NormalIndented"/>
      </w:pPr>
      <w:proofErr w:type="gramStart"/>
      <w:r w:rsidRPr="009901C4">
        <w:t>In order to</w:t>
      </w:r>
      <w:proofErr w:type="gramEnd"/>
      <w:r w:rsidRPr="009901C4">
        <w:t xml:space="preserve"> enhance interoperability between point-of-care medical device systems and enterprise applications, there have been a number of collaborative projects to establish a consistent mapping of information acquired from these devices to HL7 messages.  This clause provides an overview and examples of such a project by the IHE Patient Care Device (</w:t>
      </w:r>
      <w:r>
        <w:t>"</w:t>
      </w:r>
      <w:r w:rsidRPr="009901C4">
        <w:t>PCD</w:t>
      </w:r>
      <w:r>
        <w:t>"</w:t>
      </w:r>
      <w:r w:rsidRPr="009901C4">
        <w:t>) group</w:t>
      </w:r>
      <w:r w:rsidRPr="009901C4">
        <w:rPr>
          <w:rStyle w:val="FootnoteReference"/>
        </w:rPr>
        <w:footnoteReference w:id="4"/>
      </w:r>
      <w:r w:rsidRPr="009901C4">
        <w:t xml:space="preserve"> that defines a consistent mapping from specialized device semantics to HL7 messages.</w:t>
      </w:r>
    </w:p>
    <w:p w14:paraId="2D37F98C" w14:textId="77777777" w:rsidR="00DD6D98" w:rsidRPr="009901C4" w:rsidRDefault="00DD6D98" w:rsidP="00DD6D98">
      <w:pPr>
        <w:pStyle w:val="NormalIndented"/>
      </w:pPr>
      <w:r w:rsidRPr="009901C4">
        <w:t>Standardized representation of device semantics is provided by the ISO/IEEE 11073 (</w:t>
      </w:r>
      <w:r>
        <w:t>"</w:t>
      </w:r>
      <w:r w:rsidRPr="009901C4">
        <w:t>X73</w:t>
      </w:r>
      <w:r>
        <w:t>"</w:t>
      </w:r>
      <w:r w:rsidRPr="009901C4">
        <w:t>) family of standards.  Specifically the ISO/IEEE 11073-10101 standard</w:t>
      </w:r>
      <w:r w:rsidRPr="009901C4">
        <w:rPr>
          <w:rStyle w:val="FootnoteReference"/>
        </w:rPr>
        <w:footnoteReference w:id="5"/>
      </w:r>
      <w:r w:rsidRPr="009901C4">
        <w:t xml:space="preserve"> provides a nomenclature or terminology for the representation of device information and is referenced in </w:t>
      </w:r>
      <w:hyperlink r:id="rId111" w:anchor="HL70396" w:history="1">
        <w:r w:rsidRPr="003A1B36">
          <w:rPr>
            <w:rStyle w:val="HyperlinkText"/>
          </w:rPr>
          <w:t>HL7 Table 0396 – Coding System</w:t>
        </w:r>
      </w:hyperlink>
      <w:r w:rsidRPr="009901C4">
        <w:t xml:space="preserve"> as </w:t>
      </w:r>
      <w:r>
        <w:t>"</w:t>
      </w:r>
      <w:r w:rsidRPr="009901C4">
        <w:t>MDC.</w:t>
      </w:r>
      <w:r>
        <w:t>"</w:t>
      </w:r>
      <w:r w:rsidRPr="009901C4">
        <w:t xml:space="preserve">  </w:t>
      </w:r>
    </w:p>
    <w:p w14:paraId="576D3F5B" w14:textId="77777777" w:rsidR="00DD6D98" w:rsidRPr="009901C4" w:rsidRDefault="00DD6D98" w:rsidP="00DD6D98">
      <w:pPr>
        <w:pStyle w:val="NormalIndented"/>
      </w:pPr>
      <w:r w:rsidRPr="009901C4">
        <w:t>Additionally, a device-specific information model is defined, ISO/IEEE 11073-10201 Domain Information Model (</w:t>
      </w:r>
      <w:r>
        <w:t>"</w:t>
      </w:r>
      <w:r w:rsidRPr="009901C4">
        <w:t>DIM</w:t>
      </w:r>
      <w:r>
        <w:t>"</w:t>
      </w:r>
      <w:r w:rsidRPr="009901C4">
        <w:t xml:space="preserve">), to support the specialized, real-time communication needs of medical devices.  The following diagram presents a simplified example of the X73 objects in which a given observation or </w:t>
      </w:r>
      <w:proofErr w:type="gramStart"/>
      <w:r w:rsidRPr="009901C4">
        <w:t>Metric::</w:t>
      </w:r>
      <w:proofErr w:type="gramEnd"/>
      <w:r w:rsidRPr="009901C4">
        <w:t>Numeric are contained.  The MDS, VMD, and Channel objects provide the information that is often necessary to identify specific devices and their configuration (e.g., serial numbers or internal time settings), as well as the association of data items that come from the same device subsystem (VMD or Channel) and shouldn</w:t>
      </w:r>
      <w:r>
        <w:t>'</w:t>
      </w:r>
      <w:r w:rsidRPr="009901C4">
        <w:t>t be confused with other observations that may have the same identifier.</w:t>
      </w:r>
    </w:p>
    <w:p w14:paraId="15247B8D" w14:textId="77777777" w:rsidR="00DD6D98" w:rsidRPr="009901C4" w:rsidRDefault="00DD6D98" w:rsidP="00DD6D98">
      <w:r w:rsidRPr="009901C4">
        <w:object w:dxaOrig="8134" w:dyaOrig="5566" w14:anchorId="189BC7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280.5pt" o:ole="">
            <v:imagedata r:id="rId112" o:title=""/>
          </v:shape>
          <o:OLEObject Type="Embed" ProgID="Visio.Drawing.11" ShapeID="_x0000_i1025" DrawAspect="Content" ObjectID="_1749875781" r:id="rId113"/>
        </w:object>
      </w:r>
    </w:p>
    <w:p w14:paraId="33A47C82" w14:textId="77777777" w:rsidR="00DD6D98" w:rsidRPr="009901C4" w:rsidRDefault="00DD6D98" w:rsidP="00DD6D98">
      <w:pPr>
        <w:pStyle w:val="OtherTableCaption"/>
      </w:pPr>
      <w:r w:rsidRPr="009901C4">
        <w:t>Figure 7-5 Basic ISO/IEEE 11073-10201 Containment Tree</w:t>
      </w:r>
    </w:p>
    <w:p w14:paraId="4849481D" w14:textId="77777777" w:rsidR="00DD6D98" w:rsidRPr="009901C4" w:rsidRDefault="00DD6D98" w:rsidP="00DD6D98">
      <w:pPr>
        <w:pStyle w:val="NormalIndented"/>
      </w:pPr>
      <w:r w:rsidRPr="009901C4">
        <w:t>The IHE PDC Device-to-Enterprise (</w:t>
      </w:r>
      <w:r>
        <w:t>"</w:t>
      </w:r>
      <w:r w:rsidRPr="009901C4">
        <w:t>DEC</w:t>
      </w:r>
      <w:r>
        <w:t>"</w:t>
      </w:r>
      <w:r w:rsidRPr="009901C4">
        <w:t>) profile defines a single HL7 message, ORU^R01, that maps X73 abstract device semantics to specific message segments and fields.  The message specification includes the following:</w:t>
      </w:r>
    </w:p>
    <w:p w14:paraId="3E6065EA" w14:textId="77777777" w:rsidR="00DD6D98" w:rsidRPr="009901C4" w:rsidRDefault="00DD6D98" w:rsidP="00DD6D98">
      <w:pPr>
        <w:pStyle w:val="NormalListBullets"/>
        <w:numPr>
          <w:ilvl w:val="0"/>
          <w:numId w:val="29"/>
        </w:numPr>
      </w:pPr>
      <w:r w:rsidRPr="00971DF6">
        <w:t>Device terms should be communicated using their "MDC" code</w:t>
      </w:r>
      <w:r>
        <w:t xml:space="preserve"> </w:t>
      </w:r>
      <w:r w:rsidRPr="00971DF6">
        <w:t>within and among devices.</w:t>
      </w:r>
      <w:r>
        <w:t xml:space="preserve">  Between devices and medical record systems other standard vocabulary, e.g., LOINC (emerging as the global standard) and SNOMED, may</w:t>
      </w:r>
      <w:r w:rsidRPr="00971DF6">
        <w:t xml:space="preserve"> be used.</w:t>
      </w:r>
    </w:p>
    <w:p w14:paraId="133292A2" w14:textId="77777777" w:rsidR="00DD6D98" w:rsidRPr="009901C4" w:rsidRDefault="00DD6D98" w:rsidP="00DD6D98">
      <w:pPr>
        <w:pStyle w:val="NormalListBullets"/>
        <w:numPr>
          <w:ilvl w:val="0"/>
          <w:numId w:val="29"/>
        </w:numPr>
      </w:pPr>
      <w:r w:rsidRPr="009901C4">
        <w:t>Units of measurement may be either those defined in the ISO/IEEE 11073-10101 Nomenclature, or UCUM.  Carrying both is recommended.</w:t>
      </w:r>
    </w:p>
    <w:p w14:paraId="1630156A" w14:textId="77777777" w:rsidR="00DD6D98" w:rsidRPr="009901C4" w:rsidRDefault="00DD6D98" w:rsidP="00DD6D98">
      <w:pPr>
        <w:pStyle w:val="NormalListBullets"/>
        <w:numPr>
          <w:ilvl w:val="0"/>
          <w:numId w:val="29"/>
        </w:numPr>
      </w:pPr>
      <w:r w:rsidRPr="009901C4">
        <w:t>Devices and device-related applications and systems are identified using the 64-bit IEEE EUI-64 identifier (Table 0301) that is specified in the X73 standards.</w:t>
      </w:r>
    </w:p>
    <w:p w14:paraId="4DB23EB3" w14:textId="77777777" w:rsidR="00DD6D98" w:rsidRPr="009901C4" w:rsidRDefault="00DD6D98" w:rsidP="00DD6D98">
      <w:pPr>
        <w:pStyle w:val="NormalListBullets"/>
        <w:numPr>
          <w:ilvl w:val="0"/>
          <w:numId w:val="29"/>
        </w:numPr>
      </w:pPr>
      <w:r w:rsidRPr="009901C4">
        <w:t>OBX-4 is used with a dotted nomenclature</w:t>
      </w:r>
      <w:r w:rsidRPr="009901C4">
        <w:rPr>
          <w:rStyle w:val="FootnoteReference"/>
        </w:rPr>
        <w:footnoteReference w:id="6"/>
      </w:r>
      <w:r w:rsidRPr="009901C4">
        <w:t xml:space="preserve"> to indicate containment of specific measurements within Channels, Virtual Medical Devices and Medical Device Systems.</w:t>
      </w:r>
    </w:p>
    <w:p w14:paraId="4A1C45E6" w14:textId="77777777" w:rsidR="00DD6D98" w:rsidRPr="009901C4" w:rsidRDefault="00DD6D98" w:rsidP="00DD6D98">
      <w:pPr>
        <w:pStyle w:val="NormalIndented"/>
      </w:pPr>
      <w:r w:rsidRPr="009901C4">
        <w:t>Complete details of this message profile are defined in the IHE PCD DEC framework.  The following message examples illustrate how device information is communicated using this profile.</w:t>
      </w:r>
    </w:p>
    <w:p w14:paraId="39B25F79" w14:textId="77777777" w:rsidR="00DD6D98" w:rsidRPr="009901C4" w:rsidRDefault="00DD6D98" w:rsidP="00DD6D98">
      <w:pPr>
        <w:keepNext/>
        <w:keepLines/>
        <w:ind w:left="720"/>
        <w:rPr>
          <w:b/>
        </w:rPr>
      </w:pPr>
      <w:r w:rsidRPr="009901C4">
        <w:rPr>
          <w:b/>
        </w:rPr>
        <w:lastRenderedPageBreak/>
        <w:t>Message Example from a Single Simple Device</w:t>
      </w:r>
    </w:p>
    <w:p w14:paraId="0B057369" w14:textId="77777777" w:rsidR="00DD6D98" w:rsidRPr="009901C4" w:rsidRDefault="00DD6D98" w:rsidP="00DD6D98">
      <w:pPr>
        <w:pStyle w:val="Example"/>
        <w:ind w:left="1720"/>
      </w:pPr>
      <w:r w:rsidRPr="009901C4">
        <w:t>MSH|^~\&amp;|PAT_DEVICE_PUMPCO^0012210000000001^EUI-64|PUMPCO|CIS_HITCO|HITCO|2007120415360</w:t>
      </w:r>
      <w:r>
        <w:t>4-0600||ORU^R01^ORU_R01|11|P|2.8</w:t>
      </w:r>
      <w:r w:rsidRPr="009901C4">
        <w:t>|||NE|AL||ASCII|EN^English^ISO659||IHE PCD ORU-R01 2006^HL7^2.16.840.1.113883.9.n.m^HL7</w:t>
      </w:r>
    </w:p>
    <w:p w14:paraId="6B293D70" w14:textId="77777777" w:rsidR="00DD6D98" w:rsidRPr="009901C4" w:rsidRDefault="00DD6D98" w:rsidP="00DD6D98">
      <w:pPr>
        <w:pStyle w:val="Example"/>
        <w:ind w:left="1720"/>
      </w:pPr>
      <w:r w:rsidRPr="009901C4">
        <w:t>PID|||CD60002^^^IHE^PI||Darwin^Charles^^^^^L|Emerine|19620101000000-0600|M</w:t>
      </w:r>
    </w:p>
    <w:p w14:paraId="2826D7AB" w14:textId="77777777" w:rsidR="00DD6D98" w:rsidRPr="009901C4" w:rsidRDefault="00DD6D98" w:rsidP="00DD6D98">
      <w:pPr>
        <w:pStyle w:val="Example"/>
        <w:ind w:left="1720"/>
      </w:pPr>
      <w:r w:rsidRPr="009901C4">
        <w:t>PV1||I|3 West ICU^3002^1</w:t>
      </w:r>
    </w:p>
    <w:p w14:paraId="752C76D6" w14:textId="77777777" w:rsidR="00DD6D98" w:rsidRPr="009901C4" w:rsidRDefault="00DD6D98" w:rsidP="00DD6D98">
      <w:pPr>
        <w:pStyle w:val="Example"/>
        <w:ind w:left="1720"/>
      </w:pPr>
      <w:r w:rsidRPr="009901C4">
        <w:t>OBR|0|AB12345^HL7^ACDE48234567ABCD^EUI-64|CD12345^HL7^ACDE48234567ABCD^EUI-64|69985^MDC_DEV_PUMP_INFUS_MDS^MDC|||20071204153602-0600</w:t>
      </w:r>
    </w:p>
    <w:p w14:paraId="45D7E707" w14:textId="77777777" w:rsidR="00DD6D98" w:rsidRPr="009901C4" w:rsidRDefault="00DD6D98" w:rsidP="00DD6D98">
      <w:pPr>
        <w:pStyle w:val="Example"/>
        <w:ind w:left="1720"/>
      </w:pPr>
      <w:r w:rsidRPr="009901C4">
        <w:t>OBX|1||69985^MDC_DEV_PUMP_INFUS_MDS^MDC|1000002.0.0.0|||||||X|||||N60002||^^A0002^PUMPCO</w:t>
      </w:r>
    </w:p>
    <w:p w14:paraId="06C6D7FB" w14:textId="77777777" w:rsidR="00DD6D98" w:rsidRPr="009901C4" w:rsidRDefault="00DD6D98" w:rsidP="00DD6D98">
      <w:pPr>
        <w:pStyle w:val="Example"/>
        <w:ind w:left="1720"/>
      </w:pPr>
      <w:r w:rsidRPr="009901C4">
        <w:t>OBX|2||69986^MDC_DEV_PUMP_INFUS_VMD^MDC|1000002.1.0.0|||||||X</w:t>
      </w:r>
    </w:p>
    <w:p w14:paraId="155862E5" w14:textId="77777777" w:rsidR="00DD6D98" w:rsidRPr="009901C4" w:rsidRDefault="00DD6D98" w:rsidP="00DD6D98">
      <w:pPr>
        <w:pStyle w:val="Example"/>
        <w:ind w:left="1720"/>
      </w:pPr>
      <w:r w:rsidRPr="009901C4">
        <w:t>OBX|3||126978^MDC_DEV_PUMP_INFUS_CHAN_DELIVERY^MDC|1000002.1.1.0|||||||X</w:t>
      </w:r>
    </w:p>
    <w:p w14:paraId="7AD6B332" w14:textId="77777777" w:rsidR="00DD6D98" w:rsidRPr="009901C4" w:rsidRDefault="00DD6D98" w:rsidP="00DD6D98">
      <w:pPr>
        <w:pStyle w:val="Example"/>
        <w:ind w:left="1720"/>
      </w:pPr>
      <w:r w:rsidRPr="009901C4">
        <w:t>OBX|4||126977^MDC_DEV_PUMP_INFUS_CHAN_SOURCE^MDC|1000002.1.2.0|||||||X</w:t>
      </w:r>
    </w:p>
    <w:p w14:paraId="19A5745C" w14:textId="77777777" w:rsidR="00DD6D98" w:rsidRPr="009901C4" w:rsidRDefault="00DD6D98" w:rsidP="00DD6D98">
      <w:pPr>
        <w:pStyle w:val="Example"/>
        <w:ind w:left="1720"/>
      </w:pPr>
      <w:r w:rsidRPr="009901C4">
        <w:t>OBX|5||126977^MDC_DEV_PUMP_INFUS_CHAN_SOURCE^MDC|1000002.1.3.0|||||||X</w:t>
      </w:r>
    </w:p>
    <w:p w14:paraId="7B6DB62D" w14:textId="77777777" w:rsidR="00DD6D98" w:rsidRPr="009901C4" w:rsidRDefault="00DD6D98" w:rsidP="00DD6D98">
      <w:pPr>
        <w:pStyle w:val="Example"/>
        <w:ind w:left="1720"/>
      </w:pPr>
      <w:r w:rsidRPr="009901C4">
        <w:t>OBX|6|NM|68063^MDC_ATTR_PT_WEIGHT^MDC|1000002.0.0.2|95.0|1731^kg^UCUM^263875^MDC_DIM_X_KILO_G^MDC|||||R|||20071204153602-0600|||||20071204153602-0600</w:t>
      </w:r>
    </w:p>
    <w:p w14:paraId="3AF2C480" w14:textId="77777777" w:rsidR="00DD6D98" w:rsidRPr="009901C4" w:rsidRDefault="00DD6D98" w:rsidP="00DD6D98">
      <w:pPr>
        <w:pStyle w:val="Example"/>
        <w:ind w:left="1720"/>
      </w:pPr>
      <w:r w:rsidRPr="009901C4">
        <w:t>OBX|7|ST|184504^MDC_PUMP_MODE^MDC|1000002.1.1.101|pump-mode-drug-dosing||||||R|||20071204153602-0600|||||20071204153602-0600</w:t>
      </w:r>
    </w:p>
    <w:p w14:paraId="0E692890" w14:textId="77777777" w:rsidR="00DD6D98" w:rsidRPr="009901C4" w:rsidRDefault="00DD6D98" w:rsidP="00DD6D98">
      <w:pPr>
        <w:pStyle w:val="Example"/>
        <w:ind w:left="1720"/>
      </w:pPr>
      <w:r w:rsidRPr="009901C4">
        <w:t>OBX|8|ST|184508^MDC_PUMP_STAT^MDC|1000002.1.1.102|pump-status-infusing||||||R|||20071204153602-0600|||||20071204153602-0600</w:t>
      </w:r>
    </w:p>
    <w:p w14:paraId="7345C96B" w14:textId="77777777" w:rsidR="00DD6D98" w:rsidRPr="009901C4" w:rsidRDefault="00DD6D98" w:rsidP="00DD6D98">
      <w:pPr>
        <w:pStyle w:val="Example"/>
        <w:ind w:left="1720"/>
      </w:pPr>
      <w:r w:rsidRPr="009901C4">
        <w:t>OBX|9|NM|157784^MDC_FLOW_FLUID_PUMP^MDC|1000002.1.1.103|24.9|3122^mL/h^UCUM^265266^MDC_DIM_MILLI_L_PER_HR^MDC|||||R|||20071204153602-0600|||||20071204153602-0600</w:t>
      </w:r>
    </w:p>
    <w:p w14:paraId="574CF50C" w14:textId="77777777" w:rsidR="00DD6D98" w:rsidRPr="009901C4" w:rsidRDefault="00DD6D98" w:rsidP="00DD6D98">
      <w:pPr>
        <w:pStyle w:val="Example"/>
        <w:ind w:left="1720"/>
      </w:pPr>
      <w:r w:rsidRPr="009901C4">
        <w:t>OBX|10|NM|157784^MDC_FLOW_FLUID_PUMP^MDC|1000002.1.2.201|24.9|3122^mL/h^UCUM^265266^MDC_DIM_MILLI_L_PER_HR^MDC|||||R|||20071204153602-0600|||||20071204153602-0600</w:t>
      </w:r>
    </w:p>
    <w:p w14:paraId="3E61ABD8" w14:textId="77777777" w:rsidR="00DD6D98" w:rsidRPr="009901C4" w:rsidRDefault="00DD6D98" w:rsidP="00DD6D98">
      <w:pPr>
        <w:pStyle w:val="Example"/>
        <w:ind w:left="1720"/>
      </w:pPr>
      <w:r w:rsidRPr="009901C4">
        <w:t>OBX|11|NM|157872^MDC_VOL_FLUID_TBI_REMAIN^MDC|1000002.1.2.202|250.0|1618^mL^UCUM^263762^MDC_DIM_MILLI_L^MDC|||||R|||20071204153602-0600|||||20071204153602-0600</w:t>
      </w:r>
    </w:p>
    <w:p w14:paraId="440A592E" w14:textId="77777777" w:rsidR="00DD6D98" w:rsidRPr="009901C4" w:rsidRDefault="00DD6D98" w:rsidP="00DD6D98">
      <w:pPr>
        <w:pStyle w:val="Example"/>
        <w:ind w:left="1720"/>
      </w:pPr>
      <w:r w:rsidRPr="009901C4">
        <w:t>OBX|12|NM|157916^MDC_TIME_PD_REMAIN^MDC|1000002.1.2.203|601|2208^min^UCUM^264352^MDC_DIM_MIN^MDC|||||R|||20071204153602-0600|||||20071204153602-0600</w:t>
      </w:r>
    </w:p>
    <w:p w14:paraId="5C0C2023" w14:textId="77777777" w:rsidR="00DD6D98" w:rsidRPr="009901C4" w:rsidRDefault="00DD6D98" w:rsidP="00DD6D98">
      <w:pPr>
        <w:pStyle w:val="Example"/>
        <w:ind w:left="1720"/>
      </w:pPr>
      <w:r w:rsidRPr="009901C4">
        <w:t>OBX|13|ST|184330^MDC_DRUG_NAME_TYPE^MDC|1000002.1.2.204|DOPamine||||||R|||20071204153602-0600|||||20071204153602-0600</w:t>
      </w:r>
    </w:p>
    <w:p w14:paraId="5839C42B" w14:textId="77777777" w:rsidR="00DD6D98" w:rsidRPr="009901C4" w:rsidRDefault="00DD6D98" w:rsidP="00DD6D98">
      <w:pPr>
        <w:pStyle w:val="Example"/>
        <w:ind w:left="1720"/>
      </w:pPr>
      <w:r w:rsidRPr="009901C4">
        <w:t>OBX|14|NM|157760^MDC_CONC_DRUG^MDC|1000002.1.2.205|1.6|2162^mg/mL^UCUM^264306^MDC_DIM_MILLI_G_PER_ML^MDC|||||R|||20071204153602-0600|||||20071204153602-0600</w:t>
      </w:r>
    </w:p>
    <w:p w14:paraId="3B277D36" w14:textId="77777777" w:rsidR="00DD6D98" w:rsidRPr="009901C4" w:rsidRDefault="00DD6D98" w:rsidP="00DD6D98">
      <w:pPr>
        <w:pStyle w:val="Example"/>
        <w:ind w:left="1720"/>
      </w:pPr>
      <w:r w:rsidRPr="009901C4">
        <w:t>OBX|15|NM|157924^MDC_RATE_DOSE^MDC|1000002.1.2.206|7.00|3475^ug/kg/min^UCUM^265619^MDC_DIM_MICRO_G_PER_KG_PER_MIN^MDC|1-20||||R|||20071204153602-0600|||||20071204153602-0600</w:t>
      </w:r>
    </w:p>
    <w:p w14:paraId="74FB676A" w14:textId="77777777" w:rsidR="00DD6D98" w:rsidRPr="009901C4" w:rsidRDefault="00DD6D98" w:rsidP="00DD6D98">
      <w:pPr>
        <w:keepNext/>
        <w:keepLines/>
        <w:ind w:left="720"/>
        <w:rPr>
          <w:b/>
        </w:rPr>
      </w:pPr>
      <w:r w:rsidRPr="009901C4">
        <w:rPr>
          <w:b/>
        </w:rPr>
        <w:t xml:space="preserve">Message Example for Multiple Devices </w:t>
      </w:r>
    </w:p>
    <w:p w14:paraId="6BBB55CD" w14:textId="77777777" w:rsidR="00DD6D98" w:rsidRPr="009901C4" w:rsidRDefault="00DD6D98" w:rsidP="00DD6D98">
      <w:pPr>
        <w:pStyle w:val="Example"/>
        <w:ind w:left="1720"/>
      </w:pPr>
      <w:r w:rsidRPr="009901C4">
        <w:t>MSH|^~\&amp;|CIS_HITCO ^ACDE48234567ABCD^EUI-64||||20061220214210-0500||ORU^R01^OR</w:t>
      </w:r>
      <w:r>
        <w:t>U_R01|D1220214210609b5f9aa|P|2.8</w:t>
      </w:r>
      <w:r w:rsidRPr="009901C4">
        <w:t>|||NE|AL</w:t>
      </w:r>
    </w:p>
    <w:p w14:paraId="0CD782E6" w14:textId="77777777" w:rsidR="00DD6D98" w:rsidRPr="009901C4" w:rsidRDefault="00DD6D98" w:rsidP="00DD6D98">
      <w:pPr>
        <w:pStyle w:val="Example"/>
        <w:ind w:left="1720"/>
      </w:pPr>
      <w:r w:rsidRPr="009901C4">
        <w:t>PID|||LM60005^^^Health IT Co^PI||Montgomery^Larry^^^^^L||19560101000000|M</w:t>
      </w:r>
    </w:p>
    <w:p w14:paraId="42C57AE9" w14:textId="77777777" w:rsidR="00DD6D98" w:rsidRPr="009901C4" w:rsidRDefault="00DD6D98" w:rsidP="00DD6D98">
      <w:pPr>
        <w:pStyle w:val="Example"/>
        <w:ind w:left="1720"/>
      </w:pPr>
      <w:r w:rsidRPr="009901C4">
        <w:t>PV1||I|UNIT_1^^Bed1</w:t>
      </w:r>
    </w:p>
    <w:p w14:paraId="2D090FD1" w14:textId="77777777" w:rsidR="00DD6D98" w:rsidRPr="009901C4" w:rsidRDefault="00DD6D98" w:rsidP="00DD6D98">
      <w:pPr>
        <w:pStyle w:val="Example"/>
        <w:ind w:left="1720"/>
      </w:pPr>
      <w:r w:rsidRPr="009901C4">
        <w:t>OBR|1|D1220214210609b5f9aa^CIS_HITCO^ACDE48234567ABCD^EUI-64|D1220214210609b5f9aa^CIS_HITCO^ACDE48234567ABCD^EUI-64|69640^MDC_DEV_ANALY_SAT_O2^MDC|||20061220213500</w:t>
      </w:r>
    </w:p>
    <w:p w14:paraId="4FB0903A" w14:textId="77777777" w:rsidR="00DD6D98" w:rsidRPr="009901C4" w:rsidRDefault="00DD6D98" w:rsidP="00DD6D98">
      <w:pPr>
        <w:pStyle w:val="Example"/>
        <w:ind w:left="1720"/>
      </w:pPr>
      <w:r w:rsidRPr="009901C4">
        <w:t>OBX|1|NM|150456^MDC_PULS_OXIM_SAT_O2^MDC|1.1.1.150456|99|262688^MDC_DIM_PERCENT^MDC||N|||F|||20061220213500</w:t>
      </w:r>
    </w:p>
    <w:p w14:paraId="4399EFF7" w14:textId="77777777" w:rsidR="00DD6D98" w:rsidRPr="009901C4" w:rsidRDefault="00DD6D98" w:rsidP="00DD6D98">
      <w:pPr>
        <w:pStyle w:val="Example"/>
        <w:ind w:left="1720"/>
      </w:pPr>
      <w:r w:rsidRPr="009901C4">
        <w:t>OBR|2|D1220214210609b5f9aa^CIS_HITCO^ACDE48234567ABCD^EUI-64|D1220214210609b5f9aa^CIS_HITCO^ACDE48234567ABCD^EUI-64|69636^MDC_DEV_ANALY^MDC|||20061220213500</w:t>
      </w:r>
    </w:p>
    <w:p w14:paraId="0397A9FB" w14:textId="77777777" w:rsidR="00DD6D98" w:rsidRPr="009901C4" w:rsidRDefault="00DD6D98" w:rsidP="00DD6D98">
      <w:pPr>
        <w:pStyle w:val="Example"/>
        <w:ind w:left="1720"/>
      </w:pPr>
      <w:r w:rsidRPr="009901C4">
        <w:t>OBX|1|NM|147842^MDC_ECG_HEART_RATE^MDC|1.1.1.147842|133|264864^MDC_DIM_BEAT_PER_MIN^MDC||A|||F|||20061220213500</w:t>
      </w:r>
    </w:p>
    <w:p w14:paraId="6C60AE17" w14:textId="77777777" w:rsidR="00DD6D98" w:rsidRPr="009901C4" w:rsidRDefault="00DD6D98" w:rsidP="00DD6D98">
      <w:pPr>
        <w:pStyle w:val="Example"/>
        <w:ind w:left="1720"/>
      </w:pPr>
      <w:r w:rsidRPr="009901C4">
        <w:lastRenderedPageBreak/>
        <w:t>OBR|3|D1220214210609b5f9aa^CIS_HITCO^ACDE48234567ABCD^EUI-64|D1220214210609b5f9aa^CIS_HITCO^ACDE48234567ABCD^EUI-64|69708^MDC_DEV_ANALY_PRESS_BLD^MDC|||20061220213500</w:t>
      </w:r>
    </w:p>
    <w:p w14:paraId="54039321" w14:textId="77777777" w:rsidR="00DD6D98" w:rsidRPr="009901C4" w:rsidRDefault="00DD6D98" w:rsidP="00DD6D98">
      <w:pPr>
        <w:pStyle w:val="Example"/>
        <w:ind w:left="1720"/>
      </w:pPr>
      <w:r w:rsidRPr="009901C4">
        <w:t>OBX|1|NM|150037^MDC_PRESS_BLD_ART_ABP_SYS^MDC|1.1.1.150037|126|266016^MDC_DIM_MMHG^MDC||N|||F|||20061220213500</w:t>
      </w:r>
    </w:p>
    <w:p w14:paraId="28302CAF" w14:textId="77777777" w:rsidR="00DD6D98" w:rsidRPr="009901C4" w:rsidRDefault="00DD6D98" w:rsidP="00DD6D98">
      <w:pPr>
        <w:pStyle w:val="Example"/>
        <w:ind w:left="1720"/>
      </w:pPr>
      <w:r w:rsidRPr="009901C4">
        <w:t>OBX|2|NM|150038^MDC_PRESS_BLD_ART_ABP_DIA^MDC|1.1.1.150038|76|266016^MDC_DIM_MMHG^MDC||N|||F|||20061220213500</w:t>
      </w:r>
    </w:p>
    <w:p w14:paraId="5B2F0B4A" w14:textId="77777777" w:rsidR="00DD6D98" w:rsidRPr="009901C4" w:rsidRDefault="00DD6D98" w:rsidP="00DD6D98">
      <w:pPr>
        <w:pStyle w:val="Example"/>
        <w:ind w:left="1720"/>
      </w:pPr>
      <w:r w:rsidRPr="009901C4">
        <w:t>OBX|3|NM|150039^MDC_PRESS_BLD_ART_ABP_MEAN^MDC|1.1.1.150039|92|266016^MDC_DIM_MMHG^MDC||N|||F|||20061220213500</w:t>
      </w:r>
    </w:p>
    <w:p w14:paraId="36D10E4B" w14:textId="77777777" w:rsidR="00DD6D98" w:rsidRPr="009901C4" w:rsidRDefault="00DD6D98" w:rsidP="00DD6D98">
      <w:pPr>
        <w:pStyle w:val="Example"/>
        <w:ind w:left="1720"/>
      </w:pPr>
      <w:r w:rsidRPr="009901C4">
        <w:t>OBR|4|D1220214210609b5f9aa^CIS_HITCO^ACDE48234567ABCD^EUI-64|D1220214210609b5f9aa^CIS_HITCO^ACDE48234567ABCD^EUI-64|69708^MDC_DEV_ANALY_PRESS_BLD^MDC|||20061220213500</w:t>
      </w:r>
    </w:p>
    <w:p w14:paraId="0D1E291E" w14:textId="77777777" w:rsidR="00DD6D98" w:rsidRPr="009901C4" w:rsidRDefault="00DD6D98" w:rsidP="00DD6D98">
      <w:pPr>
        <w:pStyle w:val="Example"/>
        <w:ind w:left="1720"/>
      </w:pPr>
      <w:r w:rsidRPr="009901C4">
        <w:t>OBX|1|NM|150087^MDC_PRESS_BLD_VEN_CENT_MEAN^MDC|1.1.1.150087|12|266048^MDC_DIM_CM_H2O^MDC||N|||F|||20061220213500</w:t>
      </w:r>
    </w:p>
    <w:p w14:paraId="591C1D84" w14:textId="77777777" w:rsidR="00DD6D98" w:rsidRPr="009901C4" w:rsidRDefault="00DD6D98" w:rsidP="00DD6D98">
      <w:pPr>
        <w:pStyle w:val="Example"/>
        <w:ind w:left="1720"/>
      </w:pPr>
      <w:r w:rsidRPr="009901C4">
        <w:t>OBR|5|D1220214210609b5f9aa^CIS_HITCO^ACDE48234567ABCD^EUI-64|D1220214210609b5f9aa^CIS_HITCO^ACDE48234567ABCD^EUI-64|69708^MDC_DEV_ANALY_PRESS_BLD^MDC|||20061220213500</w:t>
      </w:r>
    </w:p>
    <w:p w14:paraId="26A544F2" w14:textId="77777777" w:rsidR="00DD6D98" w:rsidRPr="009901C4" w:rsidRDefault="00DD6D98" w:rsidP="00DD6D98">
      <w:pPr>
        <w:pStyle w:val="Example"/>
        <w:ind w:left="1720"/>
      </w:pPr>
      <w:r w:rsidRPr="009901C4">
        <w:t>OBX|1|NM|150045^MDC_PRESS_BLD_ART_PULM_SYS^MDC|1.1.1.150045|26|266016^MDC_DIM_MMHG^MDC||A|||F|||20061220213500</w:t>
      </w:r>
    </w:p>
    <w:p w14:paraId="2D52B249" w14:textId="77777777" w:rsidR="00DD6D98" w:rsidRPr="009901C4" w:rsidRDefault="00DD6D98" w:rsidP="00DD6D98">
      <w:pPr>
        <w:pStyle w:val="Example"/>
        <w:ind w:left="1720"/>
      </w:pPr>
      <w:r w:rsidRPr="009901C4">
        <w:t>OBX|2|NM|150046^MDC_PRESS_BLD_ART_PULM_DIA^MDC|1.1.1.150046|9|266016^MDC_DIM_MMHG^MDC||A|||F|||20061220213500</w:t>
      </w:r>
    </w:p>
    <w:p w14:paraId="588E611A" w14:textId="77777777" w:rsidR="00DD6D98" w:rsidRPr="009901C4" w:rsidRDefault="00DD6D98" w:rsidP="00DD6D98">
      <w:pPr>
        <w:pStyle w:val="Example"/>
        <w:ind w:left="1720"/>
      </w:pPr>
      <w:r w:rsidRPr="009901C4">
        <w:t>OBX|3|NM|150047^MDC_PRESS_BLD_ART_PULM_MEAN^MDC|1.1.1.150047|14|266016^MDC_DIM_MMHG^MDC||A|||F|||20061220213500</w:t>
      </w:r>
    </w:p>
    <w:p w14:paraId="69300054" w14:textId="77777777" w:rsidR="00DD6D98" w:rsidRPr="009901C4" w:rsidRDefault="00DD6D98" w:rsidP="00182B11">
      <w:pPr>
        <w:pStyle w:val="Heading2"/>
        <w:rPr>
          <w:noProof/>
        </w:rPr>
      </w:pPr>
      <w:bookmarkStart w:id="1788" w:name="_Toc234051153"/>
      <w:bookmarkStart w:id="1789" w:name="_Toc28960197"/>
      <w:r w:rsidRPr="009901C4">
        <w:rPr>
          <w:noProof/>
        </w:rPr>
        <w:t>Clinical Trials</w:t>
      </w:r>
      <w:bookmarkEnd w:id="1780"/>
      <w:bookmarkEnd w:id="1781"/>
      <w:bookmarkEnd w:id="1782"/>
      <w:bookmarkEnd w:id="1783"/>
      <w:bookmarkEnd w:id="1784"/>
      <w:bookmarkEnd w:id="1785"/>
      <w:bookmarkEnd w:id="1786"/>
      <w:bookmarkEnd w:id="1787"/>
      <w:bookmarkEnd w:id="1788"/>
      <w:bookmarkEnd w:id="1789"/>
      <w:r w:rsidRPr="009901C4">
        <w:rPr>
          <w:noProof/>
        </w:rPr>
        <w:fldChar w:fldCharType="begin"/>
      </w:r>
      <w:r w:rsidRPr="009901C4">
        <w:rPr>
          <w:noProof/>
        </w:rPr>
        <w:instrText xml:space="preserve"> XE "Clinical Trials" </w:instrText>
      </w:r>
      <w:r w:rsidRPr="009901C4">
        <w:rPr>
          <w:noProof/>
        </w:rPr>
        <w:fldChar w:fldCharType="end"/>
      </w:r>
      <w:bookmarkEnd w:id="1727"/>
      <w:bookmarkEnd w:id="1728"/>
      <w:bookmarkEnd w:id="1729"/>
      <w:bookmarkEnd w:id="1730"/>
      <w:bookmarkEnd w:id="1731"/>
      <w:bookmarkEnd w:id="1732"/>
      <w:bookmarkEnd w:id="1733"/>
    </w:p>
    <w:p w14:paraId="71898734" w14:textId="77777777" w:rsidR="00DD6D98" w:rsidRPr="009901C4" w:rsidRDefault="00DD6D98" w:rsidP="00DD6D98">
      <w:pPr>
        <w:rPr>
          <w:noProof/>
        </w:rPr>
      </w:pPr>
      <w:r w:rsidRPr="009901C4">
        <w:rPr>
          <w:noProof/>
        </w:rPr>
        <w:t xml:space="preserve">Academic medical institutions, academic research coordinating centers, and industry-based research organizations often have computer systems that support registration, compliance and safety monitoring, and outcomes analysis for clinical trials.  Patients on these trials may receive their treatment and evaluation at one research facility or at many different medical facilities.  Clinical trials systems could message other applications that a patient is registered on a clinical trial.  Several functional examples follow:  </w:t>
      </w:r>
    </w:p>
    <w:p w14:paraId="4414DD49" w14:textId="77777777" w:rsidR="00DD6D98" w:rsidRPr="009901C4" w:rsidRDefault="00DD6D98" w:rsidP="00DD6D98">
      <w:pPr>
        <w:pStyle w:val="NormalList"/>
        <w:rPr>
          <w:noProof/>
        </w:rPr>
      </w:pPr>
      <w:r w:rsidRPr="009901C4">
        <w:rPr>
          <w:noProof/>
        </w:rPr>
        <w:t xml:space="preserve">(1) Some of the data required to monitor or analyze outcomes on the trial are generated in other medical computer systems, such as pharmacy, laboratory, or clinical applications.  These applications may tag patients on clinical trials so that data may be sent back to the clinical trials system.  </w:t>
      </w:r>
    </w:p>
    <w:p w14:paraId="6F7A1C0C" w14:textId="77777777" w:rsidR="00DD6D98" w:rsidRPr="009901C4" w:rsidRDefault="00DD6D98" w:rsidP="00DD6D98">
      <w:pPr>
        <w:pStyle w:val="NormalList"/>
        <w:rPr>
          <w:noProof/>
        </w:rPr>
      </w:pPr>
      <w:r w:rsidRPr="009901C4">
        <w:rPr>
          <w:noProof/>
        </w:rPr>
        <w:t>(2) Order entry systems could also use patient registration information: they could display standard order sets for the protocol or particular treatment/evaluation phases of a complex protocol.  They could pass the clinical trials status on to service provider applications to initiate a results report to the clinical trials system.  It could also be passed to billing applications that may use specialized procedures for research</w:t>
      </w:r>
      <w:r w:rsidRPr="009901C4">
        <w:rPr>
          <w:noProof/>
        </w:rPr>
        <w:noBreakHyphen/>
        <w:t xml:space="preserve">related costs.  </w:t>
      </w:r>
    </w:p>
    <w:p w14:paraId="3A92F318" w14:textId="77777777" w:rsidR="00DD6D98" w:rsidRPr="009901C4" w:rsidRDefault="00DD6D98" w:rsidP="00DD6D98">
      <w:pPr>
        <w:pStyle w:val="NormalList"/>
        <w:rPr>
          <w:noProof/>
        </w:rPr>
      </w:pPr>
      <w:r w:rsidRPr="009901C4">
        <w:rPr>
          <w:noProof/>
        </w:rPr>
        <w:t>(3) Nursing and pharmacy systems can use information on patients</w:t>
      </w:r>
      <w:r>
        <w:rPr>
          <w:noProof/>
        </w:rPr>
        <w:t>'</w:t>
      </w:r>
      <w:r w:rsidRPr="009901C4">
        <w:rPr>
          <w:noProof/>
        </w:rPr>
        <w:t xml:space="preserve"> clinical trials status for care plans or dispensing authorization (auxiliary to the physician</w:t>
      </w:r>
      <w:r>
        <w:rPr>
          <w:noProof/>
        </w:rPr>
        <w:t>'</w:t>
      </w:r>
      <w:r w:rsidRPr="009901C4">
        <w:rPr>
          <w:noProof/>
        </w:rPr>
        <w:t>s prescription), respectively.  There could be many other uses of this message since a patient</w:t>
      </w:r>
      <w:r>
        <w:rPr>
          <w:noProof/>
        </w:rPr>
        <w:t>'</w:t>
      </w:r>
      <w:r w:rsidRPr="009901C4">
        <w:rPr>
          <w:noProof/>
        </w:rPr>
        <w:t>s involvement on a clinical trial affects all concurrent medical care.</w:t>
      </w:r>
    </w:p>
    <w:p w14:paraId="3284A793" w14:textId="77777777" w:rsidR="00DD6D98" w:rsidRPr="009901C4" w:rsidRDefault="00DD6D98" w:rsidP="00DD6D98">
      <w:pPr>
        <w:rPr>
          <w:noProof/>
        </w:rPr>
      </w:pPr>
      <w:r w:rsidRPr="009901C4">
        <w:rPr>
          <w:noProof/>
        </w:rPr>
        <w:t>To meet monitoring and analysis requirements, patient registration, treatment, diagnostic, and study summary data are reported to study sponsors like pharmaceutical or medical device companies, regulatory agencies, and data management centers for collaborative studies.  Automated procedures must be used to transfer these voluminous data among the participant computer systems in a cost-efficient and timely manner.  The following additions to HL7 aim to specify standard messaging transactions to automate such reporting as well as to enable communication of clinical trials registration data to relevant medical applications as described above.</w:t>
      </w:r>
    </w:p>
    <w:p w14:paraId="261D93A9" w14:textId="6E73B482" w:rsidR="00DD6D98" w:rsidRPr="009901C4" w:rsidRDefault="00DD6D98" w:rsidP="00DD6D98">
      <w:pPr>
        <w:rPr>
          <w:noProof/>
        </w:rPr>
      </w:pPr>
      <w:r w:rsidRPr="009901C4">
        <w:rPr>
          <w:noProof/>
        </w:rPr>
        <w:t>The objectives of the clinical trials messages and segments are to identify that patients are registered on clinical trials, have entered a study</w:t>
      </w:r>
      <w:r w:rsidRPr="009901C4">
        <w:rPr>
          <w:noProof/>
        </w:rPr>
        <w:noBreakHyphen/>
        <w:t>specific phase of treatment or evaluation, or to indicate the study protocol</w:t>
      </w:r>
      <w:r>
        <w:rPr>
          <w:noProof/>
        </w:rPr>
        <w:t>'</w:t>
      </w:r>
      <w:r w:rsidRPr="009901C4">
        <w:rPr>
          <w:noProof/>
        </w:rPr>
        <w:t xml:space="preserve">s data </w:t>
      </w:r>
      <w:r w:rsidRPr="009901C4">
        <w:rPr>
          <w:noProof/>
        </w:rPr>
        <w:lastRenderedPageBreak/>
        <w:t>schedule.  Messages include OBR (section</w:t>
      </w:r>
      <w:r w:rsidRPr="003A1B36">
        <w:t xml:space="preserve"> 4.5.3, "OBR - Observation Request Segment"</w:t>
      </w:r>
      <w:r w:rsidRPr="009901C4">
        <w:rPr>
          <w:noProof/>
        </w:rPr>
        <w:t>), OBX (section</w:t>
      </w:r>
      <w:r>
        <w:rPr>
          <w:noProof/>
        </w:rPr>
        <w:t xml:space="preserve"> </w:t>
      </w:r>
      <w:r>
        <w:rPr>
          <w:noProof/>
        </w:rPr>
        <w:fldChar w:fldCharType="begin"/>
      </w:r>
      <w:r>
        <w:rPr>
          <w:noProof/>
        </w:rPr>
        <w:instrText xml:space="preserve"> REF _Ref370384779 \r \h </w:instrText>
      </w:r>
      <w:r>
        <w:rPr>
          <w:noProof/>
        </w:rPr>
      </w:r>
      <w:r>
        <w:rPr>
          <w:noProof/>
        </w:rPr>
        <w:fldChar w:fldCharType="separate"/>
      </w:r>
      <w:r w:rsidR="00BA54E3">
        <w:rPr>
          <w:noProof/>
        </w:rPr>
        <w:t>7.4.2</w:t>
      </w:r>
      <w:r>
        <w:rPr>
          <w:noProof/>
        </w:rPr>
        <w:fldChar w:fldCharType="end"/>
      </w:r>
      <w:r w:rsidRPr="009901C4">
        <w:rPr>
          <w:noProof/>
        </w:rPr>
        <w:t>, "</w:t>
      </w:r>
      <w:r>
        <w:rPr>
          <w:noProof/>
        </w:rPr>
        <w:fldChar w:fldCharType="begin"/>
      </w:r>
      <w:r>
        <w:rPr>
          <w:noProof/>
        </w:rPr>
        <w:instrText xml:space="preserve"> REF _Ref370384779 \h </w:instrText>
      </w:r>
      <w:r>
        <w:rPr>
          <w:noProof/>
        </w:rPr>
      </w:r>
      <w:r>
        <w:rPr>
          <w:noProof/>
        </w:rPr>
        <w:fldChar w:fldCharType="separate"/>
      </w:r>
      <w:ins w:id="1790" w:author="Lynn Laakso" w:date="2022-09-09T13:32:00Z">
        <w:r w:rsidR="00BA54E3" w:rsidRPr="009901C4">
          <w:rPr>
            <w:noProof/>
          </w:rPr>
          <w:t xml:space="preserve">OBX </w:t>
        </w:r>
        <w:r w:rsidR="00BA54E3" w:rsidRPr="009901C4">
          <w:rPr>
            <w:noProof/>
          </w:rPr>
          <w:noBreakHyphen/>
          <w:t xml:space="preserve"> Observation/Result</w:t>
        </w:r>
        <w:r w:rsidR="00BA54E3" w:rsidRPr="009901C4">
          <w:rPr>
            <w:noProof/>
          </w:rPr>
          <w:fldChar w:fldCharType="begin"/>
        </w:r>
        <w:r w:rsidR="00BA54E3" w:rsidRPr="009901C4">
          <w:rPr>
            <w:noProof/>
          </w:rPr>
          <w:instrText xml:space="preserve"> XE "observation/result (OBX)" </w:instrText>
        </w:r>
        <w:r w:rsidR="00BA54E3" w:rsidRPr="009901C4">
          <w:rPr>
            <w:noProof/>
          </w:rPr>
          <w:fldChar w:fldCharType="end"/>
        </w:r>
        <w:r w:rsidR="00BA54E3" w:rsidRPr="009901C4">
          <w:rPr>
            <w:noProof/>
          </w:rPr>
          <w:t xml:space="preserve"> Segment</w:t>
        </w:r>
      </w:ins>
      <w:r>
        <w:rPr>
          <w:noProof/>
        </w:rPr>
        <w:fldChar w:fldCharType="end"/>
      </w:r>
      <w:r>
        <w:rPr>
          <w:noProof/>
        </w:rPr>
        <w:t>"</w:t>
      </w:r>
      <w:r w:rsidRPr="009901C4">
        <w:rPr>
          <w:noProof/>
        </w:rPr>
        <w:t>), RXA (section</w:t>
      </w:r>
      <w:r w:rsidRPr="003A1B36">
        <w:t xml:space="preserve"> 4.14.7, "RXA - Pharmacy /Treatment Administration Segment"), and RXR (section 4.14.2, "RXR - pharmacy/Treatment Route Segment") </w:t>
      </w:r>
      <w:r w:rsidRPr="009901C4">
        <w:rPr>
          <w:noProof/>
        </w:rPr>
        <w:t>segments to report observations or drug administration that are relevant to the study.  In addition to study</w:t>
      </w:r>
      <w:r w:rsidRPr="009901C4">
        <w:rPr>
          <w:noProof/>
        </w:rPr>
        <w:noBreakHyphen/>
        <w:t>related clinical data, OBX segments may contain the results of study variables according to master code tables such as the Health Outcomes Variables (HL7 Implementation Guide).  There are also master segments to describe the clinical trial, its treatment phases, and its scheduled date-time points for message recipients.  These are analogous to the Test/Observation Master Segments (Chapter 8), with the trials, phases, or scheduled time points treated as the OMX treats observation identifiers.</w:t>
      </w:r>
    </w:p>
    <w:p w14:paraId="57B68B64" w14:textId="77777777" w:rsidR="00DD6D98" w:rsidRPr="009901C4" w:rsidRDefault="00DD6D98" w:rsidP="00182B11">
      <w:pPr>
        <w:pStyle w:val="Heading3"/>
        <w:rPr>
          <w:noProof/>
        </w:rPr>
      </w:pPr>
      <w:bookmarkStart w:id="1791" w:name="_Toc495952559"/>
      <w:bookmarkStart w:id="1792" w:name="_Toc532896101"/>
      <w:bookmarkStart w:id="1793" w:name="_Toc245919"/>
      <w:bookmarkStart w:id="1794" w:name="_Toc861864"/>
      <w:bookmarkStart w:id="1795" w:name="_Toc862868"/>
      <w:bookmarkStart w:id="1796" w:name="_Toc866857"/>
      <w:bookmarkStart w:id="1797" w:name="_Toc879966"/>
      <w:bookmarkStart w:id="1798" w:name="_Toc138585483"/>
      <w:bookmarkStart w:id="1799" w:name="_Toc234051154"/>
      <w:bookmarkStart w:id="1800" w:name="_Toc28960198"/>
      <w:r w:rsidRPr="00182B11">
        <w:t>Glossary</w:t>
      </w:r>
      <w:bookmarkEnd w:id="1791"/>
      <w:bookmarkEnd w:id="1792"/>
      <w:bookmarkEnd w:id="1793"/>
      <w:bookmarkEnd w:id="1794"/>
      <w:bookmarkEnd w:id="1795"/>
      <w:bookmarkEnd w:id="1796"/>
      <w:bookmarkEnd w:id="1797"/>
      <w:bookmarkEnd w:id="1798"/>
      <w:bookmarkEnd w:id="1799"/>
      <w:bookmarkEnd w:id="1800"/>
    </w:p>
    <w:p w14:paraId="110E62BB" w14:textId="77777777" w:rsidR="00DD6D98" w:rsidRPr="009901C4" w:rsidRDefault="00DD6D98" w:rsidP="00182B11">
      <w:pPr>
        <w:pStyle w:val="Heading4"/>
        <w:rPr>
          <w:noProof/>
        </w:rPr>
      </w:pPr>
      <w:proofErr w:type="spellStart"/>
      <w:r w:rsidRPr="00182B11">
        <w:t>hiddentext</w:t>
      </w:r>
      <w:bookmarkStart w:id="1801" w:name="_Toc532896102"/>
      <w:bookmarkStart w:id="1802" w:name="_Toc536859588"/>
      <w:bookmarkStart w:id="1803" w:name="_Toc245920"/>
      <w:bookmarkStart w:id="1804" w:name="_Toc234055427"/>
      <w:bookmarkEnd w:id="1801"/>
      <w:bookmarkEnd w:id="1802"/>
      <w:bookmarkEnd w:id="1803"/>
      <w:bookmarkEnd w:id="1804"/>
      <w:proofErr w:type="spellEnd"/>
    </w:p>
    <w:p w14:paraId="6FEE6CE2" w14:textId="77777777" w:rsidR="00DD6D98" w:rsidRPr="009901C4" w:rsidRDefault="00DD6D98" w:rsidP="00182B11">
      <w:pPr>
        <w:pStyle w:val="Heading4"/>
        <w:rPr>
          <w:noProof/>
        </w:rPr>
      </w:pPr>
      <w:bookmarkStart w:id="1805" w:name="_Toc532896103"/>
      <w:bookmarkStart w:id="1806" w:name="_Toc245921"/>
      <w:r w:rsidRPr="009901C4">
        <w:rPr>
          <w:noProof/>
        </w:rPr>
        <w:t>Clinical trial:</w:t>
      </w:r>
      <w:bookmarkEnd w:id="1805"/>
      <w:bookmarkEnd w:id="1806"/>
    </w:p>
    <w:p w14:paraId="28D408D9" w14:textId="77777777" w:rsidR="00DD6D98" w:rsidRPr="009901C4" w:rsidRDefault="00DD6D98" w:rsidP="00DD6D98">
      <w:pPr>
        <w:pStyle w:val="NormalIndented"/>
        <w:rPr>
          <w:noProof/>
        </w:rPr>
      </w:pPr>
      <w:bookmarkStart w:id="1807" w:name="_Ref423837408"/>
      <w:bookmarkStart w:id="1808" w:name="_Ref358356535"/>
      <w:r w:rsidRPr="009901C4">
        <w:rPr>
          <w:noProof/>
        </w:rPr>
        <w:t xml:space="preserve">A scientifically rigorous study of individual outcomes to some process of healthcare intervention.   Clinical trials usually involve medical treatments so this document will use the term </w:t>
      </w:r>
      <w:r w:rsidRPr="009901C4">
        <w:rPr>
          <w:rStyle w:val="Emphasis"/>
          <w:iCs/>
          <w:noProof/>
        </w:rPr>
        <w:t>treatment</w:t>
      </w:r>
      <w:r w:rsidRPr="009901C4">
        <w:rPr>
          <w:noProof/>
        </w:rPr>
        <w:t xml:space="preserve">, rather than the broader term </w:t>
      </w:r>
      <w:r w:rsidRPr="009901C4">
        <w:rPr>
          <w:rStyle w:val="Emphasis"/>
          <w:iCs/>
          <w:noProof/>
        </w:rPr>
        <w:t>intervention</w:t>
      </w:r>
      <w:r w:rsidRPr="009901C4">
        <w:rPr>
          <w:noProof/>
        </w:rPr>
        <w:t>.  A clinical trial design may randomly assign and compare one treatment approach with another, or generate safety and efficacy data on a single treatment approach.  The clinical trial has a protocol for the patient</w:t>
      </w:r>
      <w:r>
        <w:rPr>
          <w:noProof/>
        </w:rPr>
        <w:t>'</w:t>
      </w:r>
      <w:r w:rsidRPr="009901C4">
        <w:rPr>
          <w:noProof/>
        </w:rPr>
        <w:t>s course of treatment and/or evaluation.  There is usually a schedule for collection of data to measure compliance, safety, and outcomes.</w:t>
      </w:r>
    </w:p>
    <w:p w14:paraId="6964324A" w14:textId="77777777" w:rsidR="00DD6D98" w:rsidRPr="009901C4" w:rsidRDefault="00DD6D98" w:rsidP="00182B11">
      <w:pPr>
        <w:pStyle w:val="Heading4"/>
        <w:rPr>
          <w:noProof/>
        </w:rPr>
      </w:pPr>
      <w:bookmarkStart w:id="1809" w:name="_Toc532896104"/>
      <w:bookmarkStart w:id="1810" w:name="_Toc245922"/>
      <w:bookmarkStart w:id="1811" w:name="_Ref175478731"/>
      <w:bookmarkStart w:id="1812" w:name="_Ref175478744"/>
      <w:bookmarkStart w:id="1813" w:name="Sec7_6_1_2"/>
      <w:r w:rsidRPr="009901C4">
        <w:rPr>
          <w:noProof/>
        </w:rPr>
        <w:t>Phase of a clinical trial</w:t>
      </w:r>
      <w:bookmarkEnd w:id="1807"/>
      <w:r w:rsidRPr="009901C4">
        <w:rPr>
          <w:noProof/>
        </w:rPr>
        <w:t>:</w:t>
      </w:r>
      <w:bookmarkEnd w:id="1809"/>
      <w:bookmarkEnd w:id="1810"/>
      <w:bookmarkEnd w:id="1811"/>
      <w:bookmarkEnd w:id="1812"/>
    </w:p>
    <w:bookmarkEnd w:id="1813"/>
    <w:p w14:paraId="43EA2955" w14:textId="77777777" w:rsidR="00DD6D98" w:rsidRPr="009901C4" w:rsidRDefault="00DD6D98" w:rsidP="00DD6D98">
      <w:pPr>
        <w:pStyle w:val="NormalIndented"/>
        <w:rPr>
          <w:noProof/>
        </w:rPr>
      </w:pPr>
      <w:r w:rsidRPr="009901C4">
        <w:rPr>
          <w:noProof/>
        </w:rPr>
        <w:t>A treatment and/or observation interval of a clinical trial.  A phase may represent an interval with a specific treatment regimen assigned randomly or otherwise, with each regimen of a progression of treatments, or with an evaluation component only.  Generally, for each phase, there is an explicit patient management, evaluation, and data collection schedule.  Each of these phases may have associated safety, outcome, and quality</w:t>
      </w:r>
      <w:r w:rsidRPr="009901C4">
        <w:rPr>
          <w:noProof/>
        </w:rPr>
        <w:noBreakHyphen/>
        <w:t>control variables.  A simpler study design need not use the phase structures.</w:t>
      </w:r>
      <w:bookmarkEnd w:id="1808"/>
    </w:p>
    <w:p w14:paraId="094083AA" w14:textId="77777777" w:rsidR="00DD6D98" w:rsidRPr="009901C4" w:rsidRDefault="00DD6D98" w:rsidP="00DD6D98">
      <w:pPr>
        <w:pStyle w:val="NormalIndented"/>
        <w:rPr>
          <w:noProof/>
        </w:rPr>
      </w:pPr>
      <w:r w:rsidRPr="009901C4">
        <w:rPr>
          <w:noProof/>
        </w:rPr>
        <w:t>The phase structure serves several purposes in the clinical trials messages.  Other computer systems may need to know that the patient has begun a phase with a particular treatment regimen or diagnostic schedule, such as the pharmacy or order entry systems.  When reporting study data, observations and variables often describe particular phase instances.  For example, each course of treatment may have its own values for the same set of observations or variables.  Phase instances may also have distinct data schedules that need to be linked to submitted data.</w:t>
      </w:r>
    </w:p>
    <w:p w14:paraId="0B07C5D0" w14:textId="77777777" w:rsidR="00DD6D98" w:rsidRPr="009901C4" w:rsidRDefault="00DD6D98" w:rsidP="00DD6D98">
      <w:pPr>
        <w:pStyle w:val="NormalIndented"/>
        <w:rPr>
          <w:noProof/>
        </w:rPr>
      </w:pPr>
      <w:r w:rsidRPr="009901C4">
        <w:rPr>
          <w:noProof/>
        </w:rPr>
        <w:t>Several examples follow with each line depicting a phase.</w:t>
      </w:r>
    </w:p>
    <w:p w14:paraId="443C60C1" w14:textId="77777777" w:rsidR="00DD6D98" w:rsidRPr="009901C4" w:rsidRDefault="00DD6D98" w:rsidP="00182B11">
      <w:pPr>
        <w:pStyle w:val="Heading5"/>
        <w:rPr>
          <w:noProof/>
        </w:rPr>
      </w:pPr>
      <w:bookmarkStart w:id="1814" w:name="_Toc532896105"/>
      <w:r w:rsidRPr="009901C4">
        <w:rPr>
          <w:noProof/>
        </w:rPr>
        <w:t>Example 1</w:t>
      </w:r>
      <w:bookmarkEnd w:id="1814"/>
    </w:p>
    <w:p w14:paraId="5B589BB0" w14:textId="77777777" w:rsidR="00DD6D98" w:rsidRPr="009901C4" w:rsidRDefault="00DD6D98" w:rsidP="00DD6D98">
      <w:pPr>
        <w:pStyle w:val="NormalIndented"/>
        <w:rPr>
          <w:noProof/>
        </w:rPr>
      </w:pPr>
      <w:r w:rsidRPr="009901C4">
        <w:rPr>
          <w:noProof/>
        </w:rPr>
        <w:t>Alternating treatment plus observation intervals:</w:t>
      </w:r>
    </w:p>
    <w:p w14:paraId="71598507" w14:textId="77777777" w:rsidR="00DD6D98" w:rsidRPr="009901C4" w:rsidRDefault="00DD6D98" w:rsidP="00DD6D98">
      <w:pPr>
        <w:pStyle w:val="Example"/>
      </w:pPr>
      <w:r w:rsidRPr="009901C4">
        <w:t xml:space="preserve">   __________&gt;  _________&gt;  _________&gt;  _________&gt;   ...</w:t>
      </w:r>
    </w:p>
    <w:p w14:paraId="1251526F" w14:textId="77777777" w:rsidR="00DD6D98" w:rsidRPr="009901C4" w:rsidRDefault="00DD6D98" w:rsidP="00DD6D98">
      <w:pPr>
        <w:pStyle w:val="Example"/>
      </w:pPr>
      <w:r w:rsidRPr="009901C4">
        <w:t xml:space="preserve">          Rx A          Rx B        Rx A        Rx B                  </w:t>
      </w:r>
    </w:p>
    <w:p w14:paraId="54D42D96" w14:textId="77777777" w:rsidR="00DD6D98" w:rsidRPr="009901C4" w:rsidRDefault="00DD6D98" w:rsidP="00182B11">
      <w:pPr>
        <w:pStyle w:val="Heading5"/>
        <w:rPr>
          <w:noProof/>
        </w:rPr>
      </w:pPr>
      <w:bookmarkStart w:id="1815" w:name="_Toc532896106"/>
      <w:r w:rsidRPr="009901C4">
        <w:rPr>
          <w:noProof/>
        </w:rPr>
        <w:t>Example 2</w:t>
      </w:r>
      <w:bookmarkEnd w:id="1815"/>
    </w:p>
    <w:p w14:paraId="6AE5B559" w14:textId="77777777" w:rsidR="00DD6D98" w:rsidRPr="009901C4" w:rsidRDefault="00DD6D98" w:rsidP="00DD6D98">
      <w:pPr>
        <w:pStyle w:val="NormalIndented"/>
        <w:rPr>
          <w:noProof/>
        </w:rPr>
      </w:pPr>
      <w:r w:rsidRPr="009901C4">
        <w:rPr>
          <w:noProof/>
        </w:rPr>
        <w:t xml:space="preserve">Random assignment to two courses each of treatment A or B, all responding patients to treatment C, continue with observation and a diagnostic regimen after all treatment phases are completed.  Treatment phases include the evaluation component for that course of treatment: </w:t>
      </w:r>
    </w:p>
    <w:p w14:paraId="096AF9B7" w14:textId="77777777" w:rsidR="00DD6D98" w:rsidRPr="009901C4" w:rsidRDefault="00DD6D98" w:rsidP="00DD6D98">
      <w:pPr>
        <w:pStyle w:val="Example"/>
      </w:pPr>
      <w:r w:rsidRPr="009901C4">
        <w:lastRenderedPageBreak/>
        <w:t xml:space="preserve">     </w:t>
      </w:r>
    </w:p>
    <w:p w14:paraId="67FAA7FC" w14:textId="77777777" w:rsidR="00DD6D98" w:rsidRPr="00D6706C" w:rsidRDefault="00DD6D98" w:rsidP="00DD6D98">
      <w:pPr>
        <w:pStyle w:val="Example"/>
      </w:pPr>
      <w:r w:rsidRPr="009901C4">
        <w:t xml:space="preserve">  </w:t>
      </w:r>
      <w:r w:rsidRPr="00D6706C">
        <w:t xml:space="preserve">___________&gt; __________     </w:t>
      </w:r>
    </w:p>
    <w:p w14:paraId="160B6BD4" w14:textId="77777777" w:rsidR="00DD6D98" w:rsidRPr="00D6706C" w:rsidRDefault="00DD6D98" w:rsidP="00DD6D98">
      <w:pPr>
        <w:pStyle w:val="Example"/>
      </w:pPr>
      <w:r w:rsidRPr="00D6706C">
        <w:t xml:space="preserve">  Rx A Crs 1   Rx A Crs 2                           </w:t>
      </w:r>
    </w:p>
    <w:p w14:paraId="4F347277" w14:textId="77777777" w:rsidR="00DD6D98" w:rsidRPr="00D6706C" w:rsidRDefault="00DD6D98" w:rsidP="00DD6D98">
      <w:pPr>
        <w:pStyle w:val="Example"/>
      </w:pPr>
      <w:r w:rsidRPr="00D6706C">
        <w:t xml:space="preserve">                         \&gt; __________&gt;  __________&gt; _______</w:t>
      </w:r>
    </w:p>
    <w:p w14:paraId="2A181FE4" w14:textId="77777777" w:rsidR="00DD6D98" w:rsidRPr="00D6706C" w:rsidRDefault="00DD6D98" w:rsidP="00DD6D98">
      <w:pPr>
        <w:pStyle w:val="Example"/>
      </w:pPr>
      <w:r w:rsidRPr="00D6706C">
        <w:t xml:space="preserve">                         /  Rx C Crs 1   Rx C Crs 2    </w:t>
      </w:r>
    </w:p>
    <w:p w14:paraId="7A8C2D70" w14:textId="77777777" w:rsidR="00DD6D98" w:rsidRPr="009901C4" w:rsidRDefault="00DD6D98" w:rsidP="00DD6D98">
      <w:pPr>
        <w:pStyle w:val="Example"/>
      </w:pPr>
      <w:r w:rsidRPr="00D6706C">
        <w:t xml:space="preserve">  </w:t>
      </w:r>
      <w:r w:rsidRPr="009901C4">
        <w:t xml:space="preserve">Observe   </w:t>
      </w:r>
    </w:p>
    <w:p w14:paraId="6EB82A0E" w14:textId="77777777" w:rsidR="00DD6D98" w:rsidRPr="009901C4" w:rsidRDefault="00DD6D98" w:rsidP="00DD6D98">
      <w:pPr>
        <w:pStyle w:val="Example"/>
      </w:pPr>
      <w:r w:rsidRPr="009901C4">
        <w:t xml:space="preserve">  ___________&gt; __________/</w:t>
      </w:r>
    </w:p>
    <w:p w14:paraId="2A324B68" w14:textId="77777777" w:rsidR="00DD6D98" w:rsidRPr="009901C4" w:rsidRDefault="00DD6D98" w:rsidP="00DD6D98">
      <w:pPr>
        <w:pStyle w:val="Example"/>
      </w:pPr>
      <w:r w:rsidRPr="009901C4">
        <w:t xml:space="preserve">  Rx B Crs 1   Rx B Crs 2              </w:t>
      </w:r>
    </w:p>
    <w:p w14:paraId="6683930B" w14:textId="77777777" w:rsidR="00DD6D98" w:rsidRPr="009901C4" w:rsidRDefault="00DD6D98" w:rsidP="00182B11">
      <w:pPr>
        <w:pStyle w:val="Heading5"/>
        <w:rPr>
          <w:noProof/>
        </w:rPr>
      </w:pPr>
      <w:bookmarkStart w:id="1816" w:name="_Toc532896107"/>
      <w:r w:rsidRPr="009901C4">
        <w:rPr>
          <w:noProof/>
        </w:rPr>
        <w:t>Example 3</w:t>
      </w:r>
      <w:bookmarkEnd w:id="1816"/>
    </w:p>
    <w:p w14:paraId="60AD0B06" w14:textId="77777777" w:rsidR="00DD6D98" w:rsidRPr="009901C4" w:rsidRDefault="00DD6D98" w:rsidP="00DD6D98">
      <w:pPr>
        <w:pStyle w:val="NormalIndented"/>
        <w:keepNext/>
        <w:rPr>
          <w:noProof/>
        </w:rPr>
      </w:pPr>
      <w:r w:rsidRPr="009901C4">
        <w:rPr>
          <w:noProof/>
        </w:rPr>
        <w:t>Random assignment to placebo or treatment A, both taken daily and evaluated monthly.</w:t>
      </w:r>
    </w:p>
    <w:p w14:paraId="698CD2F3" w14:textId="77777777" w:rsidR="00DD6D98" w:rsidRPr="009901C4" w:rsidRDefault="00DD6D98" w:rsidP="00DD6D98">
      <w:pPr>
        <w:pStyle w:val="Example"/>
      </w:pPr>
      <w:r w:rsidRPr="009901C4">
        <w:t xml:space="preserve">  ___________&gt; __________&gt; __________&gt; __________&gt;  . . . </w:t>
      </w:r>
    </w:p>
    <w:p w14:paraId="5A859216" w14:textId="77777777" w:rsidR="00DD6D98" w:rsidRPr="009901C4" w:rsidRDefault="00DD6D98" w:rsidP="00DD6D98">
      <w:pPr>
        <w:pStyle w:val="Example"/>
      </w:pPr>
      <w:r w:rsidRPr="009901C4">
        <w:t xml:space="preserve">    Month 1      Month 2     Month 3     Month 4</w:t>
      </w:r>
    </w:p>
    <w:p w14:paraId="51423FB7" w14:textId="77777777" w:rsidR="00DD6D98" w:rsidRPr="009901C4" w:rsidRDefault="00DD6D98" w:rsidP="00182B11">
      <w:pPr>
        <w:pStyle w:val="Heading4"/>
        <w:rPr>
          <w:noProof/>
        </w:rPr>
      </w:pPr>
      <w:bookmarkStart w:id="1817" w:name="_Ref447520666"/>
      <w:bookmarkStart w:id="1818" w:name="_Toc532896108"/>
      <w:bookmarkStart w:id="1819" w:name="_Toc245923"/>
      <w:r w:rsidRPr="009901C4">
        <w:rPr>
          <w:noProof/>
        </w:rPr>
        <w:t xml:space="preserve">Data </w:t>
      </w:r>
      <w:r w:rsidRPr="00182B11">
        <w:t>schedule</w:t>
      </w:r>
      <w:r w:rsidRPr="009901C4">
        <w:rPr>
          <w:noProof/>
        </w:rPr>
        <w:fldChar w:fldCharType="begin"/>
      </w:r>
      <w:r w:rsidRPr="009901C4">
        <w:rPr>
          <w:noProof/>
        </w:rPr>
        <w:instrText xml:space="preserve"> XE “placer” </w:instrText>
      </w:r>
      <w:r w:rsidRPr="009901C4">
        <w:rPr>
          <w:noProof/>
        </w:rPr>
        <w:fldChar w:fldCharType="end"/>
      </w:r>
      <w:r w:rsidRPr="009901C4">
        <w:rPr>
          <w:noProof/>
        </w:rPr>
        <w:t>:</w:t>
      </w:r>
      <w:bookmarkEnd w:id="1817"/>
      <w:bookmarkEnd w:id="1818"/>
      <w:bookmarkEnd w:id="1819"/>
    </w:p>
    <w:p w14:paraId="759334A1" w14:textId="77777777" w:rsidR="00DD6D98" w:rsidRPr="009901C4" w:rsidRDefault="00DD6D98" w:rsidP="00DD6D98">
      <w:pPr>
        <w:pStyle w:val="NormalIndented"/>
        <w:rPr>
          <w:noProof/>
        </w:rPr>
      </w:pPr>
      <w:r w:rsidRPr="009901C4">
        <w:rPr>
          <w:noProof/>
        </w:rPr>
        <w:t>The treatment, diagnostic, and procedural requirements, as well as data collection due dates, scheduled on a timeline for most clinical trials.  As data are reported, they may need to reflect the scheduled time point that they satisfy.  Clinical trials quality control requires attention to compliance between the protocol</w:t>
      </w:r>
      <w:r>
        <w:rPr>
          <w:noProof/>
        </w:rPr>
        <w:t>'</w:t>
      </w:r>
      <w:r w:rsidRPr="009901C4">
        <w:rPr>
          <w:noProof/>
        </w:rPr>
        <w:t>s schedule and patient data records.</w:t>
      </w:r>
    </w:p>
    <w:p w14:paraId="2B570CEF" w14:textId="77777777" w:rsidR="00DD6D98" w:rsidRPr="009901C4" w:rsidRDefault="00DD6D98" w:rsidP="00DD6D98">
      <w:pPr>
        <w:pStyle w:val="NormalIndented"/>
        <w:rPr>
          <w:noProof/>
        </w:rPr>
      </w:pPr>
      <w:r w:rsidRPr="009901C4">
        <w:rPr>
          <w:noProof/>
        </w:rPr>
        <w:t>The data schedule will be keyed by time points relative to the study.  Some data may be due prior to and at the conclusion of the study and/or one or more of its phases.  Some are interim within the study or its phases depending on protocol events such as administration of treatment, arbitrary time intervals instated to make and record assessments, or some clinical milestone such as relapse of disease.  Often, multiple data parameters are scheduled at the same time point.  Several examples follow:</w:t>
      </w:r>
    </w:p>
    <w:p w14:paraId="4597FDD2" w14:textId="77777777" w:rsidR="00DD6D98" w:rsidRPr="009901C4" w:rsidRDefault="00DD6D98" w:rsidP="00182B11">
      <w:pPr>
        <w:pStyle w:val="Heading5"/>
        <w:rPr>
          <w:noProof/>
        </w:rPr>
      </w:pPr>
      <w:bookmarkStart w:id="1820" w:name="_Toc532896109"/>
      <w:r w:rsidRPr="00182B11">
        <w:t>Schedule</w:t>
      </w:r>
      <w:r w:rsidRPr="009901C4">
        <w:rPr>
          <w:noProof/>
        </w:rPr>
        <w:t xml:space="preserve"> for a randomized cancer prevention trial</w:t>
      </w:r>
      <w:bookmarkEnd w:id="1820"/>
    </w:p>
    <w:tbl>
      <w:tblPr>
        <w:tblW w:w="0" w:type="auto"/>
        <w:tblInd w:w="728" w:type="dxa"/>
        <w:tblLayout w:type="fixed"/>
        <w:tblCellMar>
          <w:left w:w="0" w:type="dxa"/>
          <w:right w:w="0" w:type="dxa"/>
        </w:tblCellMar>
        <w:tblLook w:val="0000" w:firstRow="0" w:lastRow="0" w:firstColumn="0" w:lastColumn="0" w:noHBand="0" w:noVBand="0"/>
      </w:tblPr>
      <w:tblGrid>
        <w:gridCol w:w="2714"/>
        <w:gridCol w:w="492"/>
        <w:gridCol w:w="492"/>
        <w:gridCol w:w="288"/>
        <w:gridCol w:w="288"/>
        <w:gridCol w:w="288"/>
        <w:gridCol w:w="288"/>
        <w:gridCol w:w="288"/>
        <w:gridCol w:w="288"/>
        <w:gridCol w:w="288"/>
        <w:gridCol w:w="288"/>
        <w:gridCol w:w="288"/>
        <w:gridCol w:w="288"/>
        <w:gridCol w:w="288"/>
        <w:gridCol w:w="288"/>
        <w:gridCol w:w="288"/>
        <w:gridCol w:w="288"/>
        <w:gridCol w:w="288"/>
        <w:gridCol w:w="288"/>
      </w:tblGrid>
      <w:tr w:rsidR="00DD6D98" w:rsidRPr="00D00BBD" w14:paraId="2D7E7B41" w14:textId="77777777" w:rsidTr="00DD6D98">
        <w:trPr>
          <w:cantSplit/>
        </w:trPr>
        <w:tc>
          <w:tcPr>
            <w:tcW w:w="8306" w:type="dxa"/>
            <w:gridSpan w:val="19"/>
          </w:tcPr>
          <w:p w14:paraId="72F148B0" w14:textId="77777777" w:rsidR="00DD6D98" w:rsidRPr="009901C4" w:rsidRDefault="00DD6D98" w:rsidP="00DD6D98">
            <w:pPr>
              <w:pStyle w:val="OtherTableBody"/>
              <w:rPr>
                <w:noProof/>
              </w:rPr>
            </w:pPr>
            <w:r w:rsidRPr="009901C4">
              <w:rPr>
                <w:noProof/>
              </w:rPr>
              <w:t>Treatment 1st - 3rd Years</w:t>
            </w:r>
          </w:p>
        </w:tc>
      </w:tr>
      <w:tr w:rsidR="00DD6D98" w:rsidRPr="00D00BBD" w14:paraId="75DE51CA" w14:textId="77777777" w:rsidTr="00DD6D98">
        <w:trPr>
          <w:cantSplit/>
        </w:trPr>
        <w:tc>
          <w:tcPr>
            <w:tcW w:w="2714" w:type="dxa"/>
          </w:tcPr>
          <w:p w14:paraId="684B3511" w14:textId="77777777" w:rsidR="00DD6D98" w:rsidRPr="009901C4" w:rsidRDefault="00DD6D98" w:rsidP="00DD6D98">
            <w:pPr>
              <w:pStyle w:val="OtherTableBody"/>
              <w:rPr>
                <w:noProof/>
              </w:rPr>
            </w:pPr>
          </w:p>
        </w:tc>
        <w:tc>
          <w:tcPr>
            <w:tcW w:w="492" w:type="dxa"/>
          </w:tcPr>
          <w:p w14:paraId="283FBFD1" w14:textId="77777777" w:rsidR="00DD6D98" w:rsidRPr="009901C4" w:rsidRDefault="00DD6D98" w:rsidP="00DD6D98">
            <w:pPr>
              <w:pStyle w:val="OtherTableBody"/>
              <w:rPr>
                <w:noProof/>
              </w:rPr>
            </w:pPr>
            <w:r w:rsidRPr="009901C4">
              <w:rPr>
                <w:noProof/>
              </w:rPr>
              <w:t>Reg</w:t>
            </w:r>
          </w:p>
        </w:tc>
        <w:tc>
          <w:tcPr>
            <w:tcW w:w="492" w:type="dxa"/>
          </w:tcPr>
          <w:p w14:paraId="30AE8B52" w14:textId="77777777" w:rsidR="00DD6D98" w:rsidRPr="009901C4" w:rsidRDefault="00DD6D98" w:rsidP="00DD6D98">
            <w:pPr>
              <w:pStyle w:val="OtherTableBody"/>
              <w:rPr>
                <w:noProof/>
              </w:rPr>
            </w:pPr>
            <w:r w:rsidRPr="009901C4">
              <w:rPr>
                <w:noProof/>
              </w:rPr>
              <w:t>Rand</w:t>
            </w:r>
          </w:p>
        </w:tc>
        <w:tc>
          <w:tcPr>
            <w:tcW w:w="4608" w:type="dxa"/>
            <w:gridSpan w:val="16"/>
          </w:tcPr>
          <w:p w14:paraId="33238CD3" w14:textId="77777777" w:rsidR="00DD6D98" w:rsidRPr="009901C4" w:rsidRDefault="00DD6D98" w:rsidP="00DD6D98">
            <w:pPr>
              <w:pStyle w:val="OtherTableBody"/>
              <w:rPr>
                <w:noProof/>
              </w:rPr>
            </w:pPr>
            <w:r w:rsidRPr="009901C4">
              <w:rPr>
                <w:noProof/>
              </w:rPr>
              <w:t>Months</w:t>
            </w:r>
          </w:p>
        </w:tc>
      </w:tr>
      <w:tr w:rsidR="00DD6D98" w:rsidRPr="00D00BBD" w14:paraId="0CC44B58" w14:textId="77777777" w:rsidTr="00DD6D98">
        <w:trPr>
          <w:cantSplit/>
        </w:trPr>
        <w:tc>
          <w:tcPr>
            <w:tcW w:w="2714" w:type="dxa"/>
          </w:tcPr>
          <w:p w14:paraId="6CF4BC19" w14:textId="77777777" w:rsidR="00DD6D98" w:rsidRPr="009901C4" w:rsidRDefault="00DD6D98" w:rsidP="00DD6D98">
            <w:pPr>
              <w:pStyle w:val="OtherTableBody"/>
              <w:rPr>
                <w:noProof/>
              </w:rPr>
            </w:pPr>
          </w:p>
        </w:tc>
        <w:tc>
          <w:tcPr>
            <w:tcW w:w="492" w:type="dxa"/>
          </w:tcPr>
          <w:p w14:paraId="03E105E5" w14:textId="77777777" w:rsidR="00DD6D98" w:rsidRPr="009901C4" w:rsidRDefault="00DD6D98" w:rsidP="00DD6D98">
            <w:pPr>
              <w:pStyle w:val="OtherTableBody"/>
              <w:rPr>
                <w:noProof/>
              </w:rPr>
            </w:pPr>
          </w:p>
        </w:tc>
        <w:tc>
          <w:tcPr>
            <w:tcW w:w="492" w:type="dxa"/>
          </w:tcPr>
          <w:p w14:paraId="6AABCA93" w14:textId="77777777" w:rsidR="00DD6D98" w:rsidRPr="009901C4" w:rsidRDefault="00DD6D98" w:rsidP="00DD6D98">
            <w:pPr>
              <w:pStyle w:val="OtherTableBody"/>
              <w:rPr>
                <w:noProof/>
              </w:rPr>
            </w:pPr>
          </w:p>
        </w:tc>
        <w:tc>
          <w:tcPr>
            <w:tcW w:w="288" w:type="dxa"/>
          </w:tcPr>
          <w:p w14:paraId="5B8765EF" w14:textId="77777777" w:rsidR="00DD6D98" w:rsidRPr="009901C4" w:rsidRDefault="00DD6D98" w:rsidP="00DD6D98">
            <w:pPr>
              <w:pStyle w:val="OtherTableBody"/>
              <w:rPr>
                <w:noProof/>
              </w:rPr>
            </w:pPr>
            <w:r w:rsidRPr="009901C4">
              <w:rPr>
                <w:noProof/>
              </w:rPr>
              <w:t>3</w:t>
            </w:r>
          </w:p>
        </w:tc>
        <w:tc>
          <w:tcPr>
            <w:tcW w:w="288" w:type="dxa"/>
          </w:tcPr>
          <w:p w14:paraId="745E5751" w14:textId="77777777" w:rsidR="00DD6D98" w:rsidRPr="009901C4" w:rsidRDefault="00DD6D98" w:rsidP="00DD6D98">
            <w:pPr>
              <w:pStyle w:val="OtherTableBody"/>
              <w:rPr>
                <w:noProof/>
              </w:rPr>
            </w:pPr>
            <w:r w:rsidRPr="009901C4">
              <w:rPr>
                <w:noProof/>
              </w:rPr>
              <w:t>6</w:t>
            </w:r>
          </w:p>
        </w:tc>
        <w:tc>
          <w:tcPr>
            <w:tcW w:w="288" w:type="dxa"/>
          </w:tcPr>
          <w:p w14:paraId="6248A1EE" w14:textId="77777777" w:rsidR="00DD6D98" w:rsidRPr="009901C4" w:rsidRDefault="00DD6D98" w:rsidP="00DD6D98">
            <w:pPr>
              <w:pStyle w:val="OtherTableBody"/>
              <w:rPr>
                <w:noProof/>
              </w:rPr>
            </w:pPr>
            <w:r w:rsidRPr="009901C4">
              <w:rPr>
                <w:noProof/>
              </w:rPr>
              <w:t>9</w:t>
            </w:r>
          </w:p>
        </w:tc>
        <w:tc>
          <w:tcPr>
            <w:tcW w:w="288" w:type="dxa"/>
          </w:tcPr>
          <w:p w14:paraId="177909B2" w14:textId="77777777" w:rsidR="00DD6D98" w:rsidRPr="009901C4" w:rsidRDefault="00DD6D98" w:rsidP="00DD6D98">
            <w:pPr>
              <w:pStyle w:val="OtherTableBody"/>
              <w:rPr>
                <w:noProof/>
              </w:rPr>
            </w:pPr>
            <w:r w:rsidRPr="009901C4">
              <w:rPr>
                <w:noProof/>
              </w:rPr>
              <w:t>12</w:t>
            </w:r>
          </w:p>
        </w:tc>
        <w:tc>
          <w:tcPr>
            <w:tcW w:w="288" w:type="dxa"/>
          </w:tcPr>
          <w:p w14:paraId="1975AA2A" w14:textId="77777777" w:rsidR="00DD6D98" w:rsidRPr="009901C4" w:rsidRDefault="00DD6D98" w:rsidP="00DD6D98">
            <w:pPr>
              <w:pStyle w:val="OtherTableBody"/>
              <w:rPr>
                <w:noProof/>
              </w:rPr>
            </w:pPr>
            <w:r w:rsidRPr="009901C4">
              <w:rPr>
                <w:noProof/>
              </w:rPr>
              <w:t>18</w:t>
            </w:r>
          </w:p>
        </w:tc>
        <w:tc>
          <w:tcPr>
            <w:tcW w:w="288" w:type="dxa"/>
          </w:tcPr>
          <w:p w14:paraId="520DBF16" w14:textId="77777777" w:rsidR="00DD6D98" w:rsidRPr="009901C4" w:rsidRDefault="00DD6D98" w:rsidP="00DD6D98">
            <w:pPr>
              <w:pStyle w:val="OtherTableBody"/>
              <w:rPr>
                <w:noProof/>
              </w:rPr>
            </w:pPr>
            <w:r w:rsidRPr="009901C4">
              <w:rPr>
                <w:noProof/>
              </w:rPr>
              <w:t>24</w:t>
            </w:r>
          </w:p>
        </w:tc>
        <w:tc>
          <w:tcPr>
            <w:tcW w:w="288" w:type="dxa"/>
          </w:tcPr>
          <w:p w14:paraId="746880D0" w14:textId="77777777" w:rsidR="00DD6D98" w:rsidRPr="009901C4" w:rsidRDefault="00DD6D98" w:rsidP="00DD6D98">
            <w:pPr>
              <w:pStyle w:val="OtherTableBody"/>
              <w:rPr>
                <w:noProof/>
              </w:rPr>
            </w:pPr>
            <w:r w:rsidRPr="009901C4">
              <w:rPr>
                <w:noProof/>
              </w:rPr>
              <w:t>30</w:t>
            </w:r>
          </w:p>
        </w:tc>
        <w:tc>
          <w:tcPr>
            <w:tcW w:w="288" w:type="dxa"/>
          </w:tcPr>
          <w:p w14:paraId="682292E3" w14:textId="77777777" w:rsidR="00DD6D98" w:rsidRPr="009901C4" w:rsidRDefault="00DD6D98" w:rsidP="00DD6D98">
            <w:pPr>
              <w:pStyle w:val="OtherTableBody"/>
              <w:rPr>
                <w:noProof/>
              </w:rPr>
            </w:pPr>
            <w:r w:rsidRPr="009901C4">
              <w:rPr>
                <w:noProof/>
              </w:rPr>
              <w:t>36</w:t>
            </w:r>
          </w:p>
        </w:tc>
        <w:tc>
          <w:tcPr>
            <w:tcW w:w="288" w:type="dxa"/>
          </w:tcPr>
          <w:p w14:paraId="1169FAE4" w14:textId="77777777" w:rsidR="00DD6D98" w:rsidRPr="009901C4" w:rsidRDefault="00DD6D98" w:rsidP="00DD6D98">
            <w:pPr>
              <w:pStyle w:val="OtherTableBody"/>
              <w:rPr>
                <w:noProof/>
              </w:rPr>
            </w:pPr>
            <w:r w:rsidRPr="009901C4">
              <w:rPr>
                <w:noProof/>
              </w:rPr>
              <w:t>42</w:t>
            </w:r>
          </w:p>
        </w:tc>
        <w:tc>
          <w:tcPr>
            <w:tcW w:w="288" w:type="dxa"/>
          </w:tcPr>
          <w:p w14:paraId="29CAA9F0" w14:textId="77777777" w:rsidR="00DD6D98" w:rsidRPr="009901C4" w:rsidRDefault="00DD6D98" w:rsidP="00DD6D98">
            <w:pPr>
              <w:pStyle w:val="OtherTableBody"/>
              <w:rPr>
                <w:noProof/>
              </w:rPr>
            </w:pPr>
            <w:r w:rsidRPr="009901C4">
              <w:rPr>
                <w:noProof/>
              </w:rPr>
              <w:t>48</w:t>
            </w:r>
          </w:p>
        </w:tc>
        <w:tc>
          <w:tcPr>
            <w:tcW w:w="288" w:type="dxa"/>
          </w:tcPr>
          <w:p w14:paraId="5EE61D00" w14:textId="77777777" w:rsidR="00DD6D98" w:rsidRPr="009901C4" w:rsidRDefault="00DD6D98" w:rsidP="00DD6D98">
            <w:pPr>
              <w:pStyle w:val="OtherTableBody"/>
              <w:rPr>
                <w:noProof/>
              </w:rPr>
            </w:pPr>
            <w:r w:rsidRPr="009901C4">
              <w:rPr>
                <w:noProof/>
              </w:rPr>
              <w:t>54</w:t>
            </w:r>
          </w:p>
        </w:tc>
        <w:tc>
          <w:tcPr>
            <w:tcW w:w="288" w:type="dxa"/>
          </w:tcPr>
          <w:p w14:paraId="3CF36769" w14:textId="77777777" w:rsidR="00DD6D98" w:rsidRPr="009901C4" w:rsidRDefault="00DD6D98" w:rsidP="00DD6D98">
            <w:pPr>
              <w:pStyle w:val="OtherTableBody"/>
              <w:rPr>
                <w:noProof/>
              </w:rPr>
            </w:pPr>
            <w:r w:rsidRPr="009901C4">
              <w:rPr>
                <w:noProof/>
              </w:rPr>
              <w:t>60</w:t>
            </w:r>
          </w:p>
        </w:tc>
        <w:tc>
          <w:tcPr>
            <w:tcW w:w="288" w:type="dxa"/>
          </w:tcPr>
          <w:p w14:paraId="60D2FBE3" w14:textId="77777777" w:rsidR="00DD6D98" w:rsidRPr="009901C4" w:rsidRDefault="00DD6D98" w:rsidP="00DD6D98">
            <w:pPr>
              <w:pStyle w:val="OtherTableBody"/>
              <w:rPr>
                <w:noProof/>
              </w:rPr>
            </w:pPr>
            <w:r w:rsidRPr="009901C4">
              <w:rPr>
                <w:noProof/>
              </w:rPr>
              <w:t>66</w:t>
            </w:r>
          </w:p>
        </w:tc>
        <w:tc>
          <w:tcPr>
            <w:tcW w:w="288" w:type="dxa"/>
          </w:tcPr>
          <w:p w14:paraId="19161E04" w14:textId="77777777" w:rsidR="00DD6D98" w:rsidRPr="009901C4" w:rsidRDefault="00DD6D98" w:rsidP="00DD6D98">
            <w:pPr>
              <w:pStyle w:val="OtherTableBody"/>
              <w:rPr>
                <w:noProof/>
              </w:rPr>
            </w:pPr>
            <w:r w:rsidRPr="009901C4">
              <w:rPr>
                <w:noProof/>
              </w:rPr>
              <w:t>72</w:t>
            </w:r>
          </w:p>
        </w:tc>
        <w:tc>
          <w:tcPr>
            <w:tcW w:w="288" w:type="dxa"/>
          </w:tcPr>
          <w:p w14:paraId="008A3E2C" w14:textId="77777777" w:rsidR="00DD6D98" w:rsidRPr="009901C4" w:rsidRDefault="00DD6D98" w:rsidP="00DD6D98">
            <w:pPr>
              <w:pStyle w:val="OtherTableBody"/>
              <w:rPr>
                <w:noProof/>
              </w:rPr>
            </w:pPr>
            <w:r w:rsidRPr="009901C4">
              <w:rPr>
                <w:noProof/>
              </w:rPr>
              <w:t>78</w:t>
            </w:r>
          </w:p>
        </w:tc>
        <w:tc>
          <w:tcPr>
            <w:tcW w:w="288" w:type="dxa"/>
          </w:tcPr>
          <w:p w14:paraId="527FD2BC" w14:textId="77777777" w:rsidR="00DD6D98" w:rsidRPr="009901C4" w:rsidRDefault="00DD6D98" w:rsidP="00DD6D98">
            <w:pPr>
              <w:pStyle w:val="OtherTableBody"/>
              <w:rPr>
                <w:noProof/>
              </w:rPr>
            </w:pPr>
            <w:r w:rsidRPr="009901C4">
              <w:rPr>
                <w:noProof/>
              </w:rPr>
              <w:t>84</w:t>
            </w:r>
          </w:p>
        </w:tc>
      </w:tr>
      <w:tr w:rsidR="00DD6D98" w:rsidRPr="00D00BBD" w14:paraId="01150425" w14:textId="77777777" w:rsidTr="00DD6D98">
        <w:trPr>
          <w:cantSplit/>
        </w:trPr>
        <w:tc>
          <w:tcPr>
            <w:tcW w:w="2714" w:type="dxa"/>
          </w:tcPr>
          <w:p w14:paraId="618B3420" w14:textId="77777777" w:rsidR="00DD6D98" w:rsidRPr="009901C4" w:rsidRDefault="00DD6D98" w:rsidP="00DD6D98">
            <w:pPr>
              <w:pStyle w:val="OtherTableBody"/>
              <w:rPr>
                <w:noProof/>
              </w:rPr>
            </w:pPr>
            <w:r w:rsidRPr="009901C4">
              <w:rPr>
                <w:noProof/>
              </w:rPr>
              <w:t>Disease Staging</w:t>
            </w:r>
          </w:p>
        </w:tc>
        <w:tc>
          <w:tcPr>
            <w:tcW w:w="492" w:type="dxa"/>
          </w:tcPr>
          <w:p w14:paraId="345BA291" w14:textId="77777777" w:rsidR="00DD6D98" w:rsidRPr="009901C4" w:rsidRDefault="00DD6D98" w:rsidP="00DD6D98">
            <w:pPr>
              <w:pStyle w:val="OtherTableBody"/>
              <w:rPr>
                <w:noProof/>
              </w:rPr>
            </w:pPr>
            <w:r w:rsidRPr="009901C4">
              <w:rPr>
                <w:noProof/>
              </w:rPr>
              <w:t>X</w:t>
            </w:r>
          </w:p>
        </w:tc>
        <w:tc>
          <w:tcPr>
            <w:tcW w:w="492" w:type="dxa"/>
          </w:tcPr>
          <w:p w14:paraId="3A786094" w14:textId="77777777" w:rsidR="00DD6D98" w:rsidRPr="009901C4" w:rsidRDefault="00DD6D98" w:rsidP="00DD6D98">
            <w:pPr>
              <w:pStyle w:val="OtherTableBody"/>
              <w:rPr>
                <w:noProof/>
              </w:rPr>
            </w:pPr>
          </w:p>
        </w:tc>
        <w:tc>
          <w:tcPr>
            <w:tcW w:w="288" w:type="dxa"/>
          </w:tcPr>
          <w:p w14:paraId="371DE7AE" w14:textId="77777777" w:rsidR="00DD6D98" w:rsidRPr="009901C4" w:rsidRDefault="00DD6D98" w:rsidP="00DD6D98">
            <w:pPr>
              <w:pStyle w:val="OtherTableBody"/>
              <w:rPr>
                <w:noProof/>
              </w:rPr>
            </w:pPr>
          </w:p>
        </w:tc>
        <w:tc>
          <w:tcPr>
            <w:tcW w:w="288" w:type="dxa"/>
          </w:tcPr>
          <w:p w14:paraId="114DD6DB" w14:textId="77777777" w:rsidR="00DD6D98" w:rsidRPr="009901C4" w:rsidRDefault="00DD6D98" w:rsidP="00DD6D98">
            <w:pPr>
              <w:pStyle w:val="OtherTableBody"/>
              <w:rPr>
                <w:noProof/>
              </w:rPr>
            </w:pPr>
          </w:p>
        </w:tc>
        <w:tc>
          <w:tcPr>
            <w:tcW w:w="288" w:type="dxa"/>
          </w:tcPr>
          <w:p w14:paraId="72383E76" w14:textId="77777777" w:rsidR="00DD6D98" w:rsidRPr="009901C4" w:rsidRDefault="00DD6D98" w:rsidP="00DD6D98">
            <w:pPr>
              <w:pStyle w:val="OtherTableBody"/>
              <w:rPr>
                <w:noProof/>
              </w:rPr>
            </w:pPr>
          </w:p>
        </w:tc>
        <w:tc>
          <w:tcPr>
            <w:tcW w:w="288" w:type="dxa"/>
          </w:tcPr>
          <w:p w14:paraId="72C129D4" w14:textId="77777777" w:rsidR="00DD6D98" w:rsidRPr="009901C4" w:rsidRDefault="00DD6D98" w:rsidP="00DD6D98">
            <w:pPr>
              <w:pStyle w:val="OtherTableBody"/>
              <w:rPr>
                <w:noProof/>
              </w:rPr>
            </w:pPr>
          </w:p>
        </w:tc>
        <w:tc>
          <w:tcPr>
            <w:tcW w:w="288" w:type="dxa"/>
          </w:tcPr>
          <w:p w14:paraId="776E98AF" w14:textId="77777777" w:rsidR="00DD6D98" w:rsidRPr="009901C4" w:rsidRDefault="00DD6D98" w:rsidP="00DD6D98">
            <w:pPr>
              <w:pStyle w:val="OtherTableBody"/>
              <w:rPr>
                <w:noProof/>
              </w:rPr>
            </w:pPr>
          </w:p>
        </w:tc>
        <w:tc>
          <w:tcPr>
            <w:tcW w:w="288" w:type="dxa"/>
          </w:tcPr>
          <w:p w14:paraId="68E4565A" w14:textId="77777777" w:rsidR="00DD6D98" w:rsidRPr="009901C4" w:rsidRDefault="00DD6D98" w:rsidP="00DD6D98">
            <w:pPr>
              <w:pStyle w:val="OtherTableBody"/>
              <w:rPr>
                <w:noProof/>
              </w:rPr>
            </w:pPr>
          </w:p>
        </w:tc>
        <w:tc>
          <w:tcPr>
            <w:tcW w:w="288" w:type="dxa"/>
          </w:tcPr>
          <w:p w14:paraId="1AD1A060" w14:textId="77777777" w:rsidR="00DD6D98" w:rsidRPr="009901C4" w:rsidRDefault="00DD6D98" w:rsidP="00DD6D98">
            <w:pPr>
              <w:pStyle w:val="OtherTableBody"/>
              <w:rPr>
                <w:noProof/>
              </w:rPr>
            </w:pPr>
          </w:p>
        </w:tc>
        <w:tc>
          <w:tcPr>
            <w:tcW w:w="288" w:type="dxa"/>
          </w:tcPr>
          <w:p w14:paraId="77024901" w14:textId="77777777" w:rsidR="00DD6D98" w:rsidRPr="009901C4" w:rsidRDefault="00DD6D98" w:rsidP="00DD6D98">
            <w:pPr>
              <w:pStyle w:val="OtherTableBody"/>
              <w:rPr>
                <w:noProof/>
              </w:rPr>
            </w:pPr>
          </w:p>
        </w:tc>
        <w:tc>
          <w:tcPr>
            <w:tcW w:w="288" w:type="dxa"/>
          </w:tcPr>
          <w:p w14:paraId="2DB7AC2B" w14:textId="77777777" w:rsidR="00DD6D98" w:rsidRPr="009901C4" w:rsidRDefault="00DD6D98" w:rsidP="00DD6D98">
            <w:pPr>
              <w:pStyle w:val="OtherTableBody"/>
              <w:rPr>
                <w:noProof/>
              </w:rPr>
            </w:pPr>
          </w:p>
        </w:tc>
        <w:tc>
          <w:tcPr>
            <w:tcW w:w="288" w:type="dxa"/>
          </w:tcPr>
          <w:p w14:paraId="7A54AA62" w14:textId="77777777" w:rsidR="00DD6D98" w:rsidRPr="009901C4" w:rsidRDefault="00DD6D98" w:rsidP="00DD6D98">
            <w:pPr>
              <w:pStyle w:val="OtherTableBody"/>
              <w:rPr>
                <w:noProof/>
              </w:rPr>
            </w:pPr>
          </w:p>
        </w:tc>
        <w:tc>
          <w:tcPr>
            <w:tcW w:w="288" w:type="dxa"/>
          </w:tcPr>
          <w:p w14:paraId="1D197DB8" w14:textId="77777777" w:rsidR="00DD6D98" w:rsidRPr="009901C4" w:rsidRDefault="00DD6D98" w:rsidP="00DD6D98">
            <w:pPr>
              <w:pStyle w:val="OtherTableBody"/>
              <w:rPr>
                <w:noProof/>
              </w:rPr>
            </w:pPr>
          </w:p>
        </w:tc>
        <w:tc>
          <w:tcPr>
            <w:tcW w:w="288" w:type="dxa"/>
          </w:tcPr>
          <w:p w14:paraId="75F8C918" w14:textId="77777777" w:rsidR="00DD6D98" w:rsidRPr="009901C4" w:rsidRDefault="00DD6D98" w:rsidP="00DD6D98">
            <w:pPr>
              <w:pStyle w:val="OtherTableBody"/>
              <w:rPr>
                <w:noProof/>
              </w:rPr>
            </w:pPr>
          </w:p>
        </w:tc>
        <w:tc>
          <w:tcPr>
            <w:tcW w:w="288" w:type="dxa"/>
          </w:tcPr>
          <w:p w14:paraId="644781F9" w14:textId="77777777" w:rsidR="00DD6D98" w:rsidRPr="009901C4" w:rsidRDefault="00DD6D98" w:rsidP="00DD6D98">
            <w:pPr>
              <w:pStyle w:val="OtherTableBody"/>
              <w:rPr>
                <w:noProof/>
              </w:rPr>
            </w:pPr>
          </w:p>
        </w:tc>
        <w:tc>
          <w:tcPr>
            <w:tcW w:w="288" w:type="dxa"/>
          </w:tcPr>
          <w:p w14:paraId="265208CC" w14:textId="77777777" w:rsidR="00DD6D98" w:rsidRPr="009901C4" w:rsidRDefault="00DD6D98" w:rsidP="00DD6D98">
            <w:pPr>
              <w:pStyle w:val="OtherTableBody"/>
              <w:rPr>
                <w:noProof/>
              </w:rPr>
            </w:pPr>
          </w:p>
        </w:tc>
        <w:tc>
          <w:tcPr>
            <w:tcW w:w="288" w:type="dxa"/>
          </w:tcPr>
          <w:p w14:paraId="34283DB2" w14:textId="77777777" w:rsidR="00DD6D98" w:rsidRPr="009901C4" w:rsidRDefault="00DD6D98" w:rsidP="00DD6D98">
            <w:pPr>
              <w:pStyle w:val="OtherTableBody"/>
              <w:rPr>
                <w:noProof/>
              </w:rPr>
            </w:pPr>
          </w:p>
        </w:tc>
        <w:tc>
          <w:tcPr>
            <w:tcW w:w="288" w:type="dxa"/>
          </w:tcPr>
          <w:p w14:paraId="06D3A95D" w14:textId="77777777" w:rsidR="00DD6D98" w:rsidRPr="009901C4" w:rsidRDefault="00DD6D98" w:rsidP="00DD6D98">
            <w:pPr>
              <w:pStyle w:val="OtherTableBody"/>
              <w:rPr>
                <w:noProof/>
              </w:rPr>
            </w:pPr>
          </w:p>
        </w:tc>
      </w:tr>
      <w:tr w:rsidR="00DD6D98" w:rsidRPr="00D00BBD" w14:paraId="70E65609" w14:textId="77777777" w:rsidTr="00DD6D98">
        <w:trPr>
          <w:cantSplit/>
        </w:trPr>
        <w:tc>
          <w:tcPr>
            <w:tcW w:w="2714" w:type="dxa"/>
          </w:tcPr>
          <w:p w14:paraId="1E4CAB21" w14:textId="77777777" w:rsidR="00DD6D98" w:rsidRPr="009901C4" w:rsidRDefault="00DD6D98" w:rsidP="00DD6D98">
            <w:pPr>
              <w:pStyle w:val="OtherTableBody"/>
              <w:rPr>
                <w:noProof/>
              </w:rPr>
            </w:pPr>
            <w:r w:rsidRPr="009901C4">
              <w:rPr>
                <w:noProof/>
              </w:rPr>
              <w:t>H &amp; P</w:t>
            </w:r>
          </w:p>
        </w:tc>
        <w:tc>
          <w:tcPr>
            <w:tcW w:w="492" w:type="dxa"/>
          </w:tcPr>
          <w:p w14:paraId="7E4DC07E" w14:textId="77777777" w:rsidR="00DD6D98" w:rsidRPr="009901C4" w:rsidRDefault="00DD6D98" w:rsidP="00DD6D98">
            <w:pPr>
              <w:pStyle w:val="OtherTableBody"/>
              <w:rPr>
                <w:noProof/>
              </w:rPr>
            </w:pPr>
            <w:r w:rsidRPr="009901C4">
              <w:rPr>
                <w:noProof/>
              </w:rPr>
              <w:t>X</w:t>
            </w:r>
          </w:p>
        </w:tc>
        <w:tc>
          <w:tcPr>
            <w:tcW w:w="492" w:type="dxa"/>
          </w:tcPr>
          <w:p w14:paraId="07DE8D43" w14:textId="77777777" w:rsidR="00DD6D98" w:rsidRPr="009901C4" w:rsidRDefault="00DD6D98" w:rsidP="00DD6D98">
            <w:pPr>
              <w:pStyle w:val="OtherTableBody"/>
              <w:rPr>
                <w:noProof/>
              </w:rPr>
            </w:pPr>
            <w:r w:rsidRPr="009901C4">
              <w:rPr>
                <w:noProof/>
              </w:rPr>
              <w:t>X</w:t>
            </w:r>
          </w:p>
        </w:tc>
        <w:tc>
          <w:tcPr>
            <w:tcW w:w="288" w:type="dxa"/>
          </w:tcPr>
          <w:p w14:paraId="7FDDF95C" w14:textId="77777777" w:rsidR="00DD6D98" w:rsidRPr="009901C4" w:rsidRDefault="00DD6D98" w:rsidP="00DD6D98">
            <w:pPr>
              <w:pStyle w:val="OtherTableBody"/>
              <w:rPr>
                <w:noProof/>
              </w:rPr>
            </w:pPr>
            <w:r w:rsidRPr="009901C4">
              <w:rPr>
                <w:noProof/>
              </w:rPr>
              <w:t>X</w:t>
            </w:r>
          </w:p>
        </w:tc>
        <w:tc>
          <w:tcPr>
            <w:tcW w:w="288" w:type="dxa"/>
          </w:tcPr>
          <w:p w14:paraId="01B43D34" w14:textId="77777777" w:rsidR="00DD6D98" w:rsidRPr="009901C4" w:rsidRDefault="00DD6D98" w:rsidP="00DD6D98">
            <w:pPr>
              <w:pStyle w:val="OtherTableBody"/>
              <w:rPr>
                <w:noProof/>
              </w:rPr>
            </w:pPr>
            <w:r w:rsidRPr="009901C4">
              <w:rPr>
                <w:noProof/>
              </w:rPr>
              <w:t>X</w:t>
            </w:r>
          </w:p>
        </w:tc>
        <w:tc>
          <w:tcPr>
            <w:tcW w:w="288" w:type="dxa"/>
          </w:tcPr>
          <w:p w14:paraId="7A9CB440" w14:textId="77777777" w:rsidR="00DD6D98" w:rsidRPr="009901C4" w:rsidRDefault="00DD6D98" w:rsidP="00DD6D98">
            <w:pPr>
              <w:pStyle w:val="OtherTableBody"/>
              <w:rPr>
                <w:noProof/>
              </w:rPr>
            </w:pPr>
            <w:r w:rsidRPr="009901C4">
              <w:rPr>
                <w:noProof/>
              </w:rPr>
              <w:t>X</w:t>
            </w:r>
          </w:p>
        </w:tc>
        <w:tc>
          <w:tcPr>
            <w:tcW w:w="288" w:type="dxa"/>
          </w:tcPr>
          <w:p w14:paraId="68BBFC94" w14:textId="77777777" w:rsidR="00DD6D98" w:rsidRPr="009901C4" w:rsidRDefault="00DD6D98" w:rsidP="00DD6D98">
            <w:pPr>
              <w:pStyle w:val="OtherTableBody"/>
              <w:rPr>
                <w:noProof/>
              </w:rPr>
            </w:pPr>
            <w:r w:rsidRPr="009901C4">
              <w:rPr>
                <w:noProof/>
              </w:rPr>
              <w:t>X</w:t>
            </w:r>
          </w:p>
        </w:tc>
        <w:tc>
          <w:tcPr>
            <w:tcW w:w="288" w:type="dxa"/>
          </w:tcPr>
          <w:p w14:paraId="0ED597F4" w14:textId="77777777" w:rsidR="00DD6D98" w:rsidRPr="009901C4" w:rsidRDefault="00DD6D98" w:rsidP="00DD6D98">
            <w:pPr>
              <w:pStyle w:val="OtherTableBody"/>
              <w:rPr>
                <w:noProof/>
              </w:rPr>
            </w:pPr>
            <w:r w:rsidRPr="009901C4">
              <w:rPr>
                <w:noProof/>
              </w:rPr>
              <w:t>X</w:t>
            </w:r>
          </w:p>
        </w:tc>
        <w:tc>
          <w:tcPr>
            <w:tcW w:w="288" w:type="dxa"/>
          </w:tcPr>
          <w:p w14:paraId="33332B7B" w14:textId="77777777" w:rsidR="00DD6D98" w:rsidRPr="009901C4" w:rsidRDefault="00DD6D98" w:rsidP="00DD6D98">
            <w:pPr>
              <w:pStyle w:val="OtherTableBody"/>
              <w:rPr>
                <w:noProof/>
              </w:rPr>
            </w:pPr>
            <w:r w:rsidRPr="009901C4">
              <w:rPr>
                <w:noProof/>
              </w:rPr>
              <w:t>X</w:t>
            </w:r>
          </w:p>
        </w:tc>
        <w:tc>
          <w:tcPr>
            <w:tcW w:w="288" w:type="dxa"/>
          </w:tcPr>
          <w:p w14:paraId="4D17DE3B" w14:textId="77777777" w:rsidR="00DD6D98" w:rsidRPr="009901C4" w:rsidRDefault="00DD6D98" w:rsidP="00DD6D98">
            <w:pPr>
              <w:pStyle w:val="OtherTableBody"/>
              <w:rPr>
                <w:noProof/>
              </w:rPr>
            </w:pPr>
            <w:r w:rsidRPr="009901C4">
              <w:rPr>
                <w:noProof/>
              </w:rPr>
              <w:t>X</w:t>
            </w:r>
          </w:p>
        </w:tc>
        <w:tc>
          <w:tcPr>
            <w:tcW w:w="288" w:type="dxa"/>
          </w:tcPr>
          <w:p w14:paraId="27B56164" w14:textId="77777777" w:rsidR="00DD6D98" w:rsidRPr="009901C4" w:rsidRDefault="00DD6D98" w:rsidP="00DD6D98">
            <w:pPr>
              <w:pStyle w:val="OtherTableBody"/>
              <w:rPr>
                <w:noProof/>
              </w:rPr>
            </w:pPr>
            <w:r w:rsidRPr="009901C4">
              <w:rPr>
                <w:noProof/>
              </w:rPr>
              <w:t>X</w:t>
            </w:r>
          </w:p>
        </w:tc>
        <w:tc>
          <w:tcPr>
            <w:tcW w:w="288" w:type="dxa"/>
          </w:tcPr>
          <w:p w14:paraId="7465F8A4" w14:textId="77777777" w:rsidR="00DD6D98" w:rsidRPr="009901C4" w:rsidRDefault="00DD6D98" w:rsidP="00DD6D98">
            <w:pPr>
              <w:pStyle w:val="OtherTableBody"/>
              <w:rPr>
                <w:noProof/>
              </w:rPr>
            </w:pPr>
            <w:r w:rsidRPr="009901C4">
              <w:rPr>
                <w:noProof/>
              </w:rPr>
              <w:t>X</w:t>
            </w:r>
          </w:p>
        </w:tc>
        <w:tc>
          <w:tcPr>
            <w:tcW w:w="288" w:type="dxa"/>
          </w:tcPr>
          <w:p w14:paraId="07009814" w14:textId="77777777" w:rsidR="00DD6D98" w:rsidRPr="009901C4" w:rsidRDefault="00DD6D98" w:rsidP="00DD6D98">
            <w:pPr>
              <w:pStyle w:val="OtherTableBody"/>
              <w:rPr>
                <w:noProof/>
              </w:rPr>
            </w:pPr>
            <w:r w:rsidRPr="009901C4">
              <w:rPr>
                <w:noProof/>
              </w:rPr>
              <w:t>X</w:t>
            </w:r>
          </w:p>
        </w:tc>
        <w:tc>
          <w:tcPr>
            <w:tcW w:w="288" w:type="dxa"/>
          </w:tcPr>
          <w:p w14:paraId="3CD6EB57" w14:textId="77777777" w:rsidR="00DD6D98" w:rsidRPr="009901C4" w:rsidRDefault="00DD6D98" w:rsidP="00DD6D98">
            <w:pPr>
              <w:pStyle w:val="OtherTableBody"/>
              <w:rPr>
                <w:noProof/>
              </w:rPr>
            </w:pPr>
            <w:r w:rsidRPr="009901C4">
              <w:rPr>
                <w:noProof/>
              </w:rPr>
              <w:t>X</w:t>
            </w:r>
          </w:p>
        </w:tc>
        <w:tc>
          <w:tcPr>
            <w:tcW w:w="288" w:type="dxa"/>
          </w:tcPr>
          <w:p w14:paraId="1C0F4BAA" w14:textId="77777777" w:rsidR="00DD6D98" w:rsidRPr="009901C4" w:rsidRDefault="00DD6D98" w:rsidP="00DD6D98">
            <w:pPr>
              <w:pStyle w:val="OtherTableBody"/>
              <w:rPr>
                <w:noProof/>
              </w:rPr>
            </w:pPr>
            <w:r w:rsidRPr="009901C4">
              <w:rPr>
                <w:noProof/>
              </w:rPr>
              <w:t>X</w:t>
            </w:r>
          </w:p>
        </w:tc>
        <w:tc>
          <w:tcPr>
            <w:tcW w:w="288" w:type="dxa"/>
          </w:tcPr>
          <w:p w14:paraId="11D6712F" w14:textId="77777777" w:rsidR="00DD6D98" w:rsidRPr="009901C4" w:rsidRDefault="00DD6D98" w:rsidP="00DD6D98">
            <w:pPr>
              <w:pStyle w:val="OtherTableBody"/>
              <w:rPr>
                <w:noProof/>
              </w:rPr>
            </w:pPr>
            <w:r w:rsidRPr="009901C4">
              <w:rPr>
                <w:noProof/>
              </w:rPr>
              <w:t>X</w:t>
            </w:r>
          </w:p>
        </w:tc>
        <w:tc>
          <w:tcPr>
            <w:tcW w:w="288" w:type="dxa"/>
          </w:tcPr>
          <w:p w14:paraId="6AC0C2EE" w14:textId="77777777" w:rsidR="00DD6D98" w:rsidRPr="009901C4" w:rsidRDefault="00DD6D98" w:rsidP="00DD6D98">
            <w:pPr>
              <w:pStyle w:val="OtherTableBody"/>
              <w:rPr>
                <w:noProof/>
              </w:rPr>
            </w:pPr>
            <w:r w:rsidRPr="009901C4">
              <w:rPr>
                <w:noProof/>
              </w:rPr>
              <w:t>X</w:t>
            </w:r>
          </w:p>
        </w:tc>
        <w:tc>
          <w:tcPr>
            <w:tcW w:w="288" w:type="dxa"/>
          </w:tcPr>
          <w:p w14:paraId="000320C5" w14:textId="77777777" w:rsidR="00DD6D98" w:rsidRPr="009901C4" w:rsidRDefault="00DD6D98" w:rsidP="00DD6D98">
            <w:pPr>
              <w:pStyle w:val="OtherTableBody"/>
              <w:rPr>
                <w:noProof/>
              </w:rPr>
            </w:pPr>
            <w:r w:rsidRPr="009901C4">
              <w:rPr>
                <w:noProof/>
              </w:rPr>
              <w:t>X</w:t>
            </w:r>
          </w:p>
        </w:tc>
        <w:tc>
          <w:tcPr>
            <w:tcW w:w="288" w:type="dxa"/>
          </w:tcPr>
          <w:p w14:paraId="130CE628" w14:textId="77777777" w:rsidR="00DD6D98" w:rsidRPr="009901C4" w:rsidRDefault="00DD6D98" w:rsidP="00DD6D98">
            <w:pPr>
              <w:pStyle w:val="OtherTableBody"/>
              <w:rPr>
                <w:noProof/>
              </w:rPr>
            </w:pPr>
            <w:r w:rsidRPr="009901C4">
              <w:rPr>
                <w:noProof/>
              </w:rPr>
              <w:t>X</w:t>
            </w:r>
          </w:p>
        </w:tc>
      </w:tr>
      <w:tr w:rsidR="00DD6D98" w:rsidRPr="00D00BBD" w14:paraId="4986D338" w14:textId="77777777" w:rsidTr="00DD6D98">
        <w:trPr>
          <w:cantSplit/>
        </w:trPr>
        <w:tc>
          <w:tcPr>
            <w:tcW w:w="2714" w:type="dxa"/>
          </w:tcPr>
          <w:p w14:paraId="4F7F8633" w14:textId="77777777" w:rsidR="00DD6D98" w:rsidRPr="009901C4" w:rsidRDefault="00DD6D98" w:rsidP="00DD6D98">
            <w:pPr>
              <w:pStyle w:val="OtherTableBody"/>
              <w:rPr>
                <w:noProof/>
              </w:rPr>
            </w:pPr>
            <w:r w:rsidRPr="009901C4">
              <w:rPr>
                <w:noProof/>
              </w:rPr>
              <w:t>Assess Adverse Events and Outcome Variables</w:t>
            </w:r>
          </w:p>
        </w:tc>
        <w:tc>
          <w:tcPr>
            <w:tcW w:w="492" w:type="dxa"/>
          </w:tcPr>
          <w:p w14:paraId="6A4C3C8C" w14:textId="77777777" w:rsidR="00DD6D98" w:rsidRPr="009901C4" w:rsidRDefault="00DD6D98" w:rsidP="00DD6D98">
            <w:pPr>
              <w:pStyle w:val="OtherTableBody"/>
              <w:rPr>
                <w:noProof/>
              </w:rPr>
            </w:pPr>
            <w:r w:rsidRPr="009901C4">
              <w:rPr>
                <w:noProof/>
              </w:rPr>
              <w:t>X</w:t>
            </w:r>
          </w:p>
        </w:tc>
        <w:tc>
          <w:tcPr>
            <w:tcW w:w="492" w:type="dxa"/>
          </w:tcPr>
          <w:p w14:paraId="09BBC7E4" w14:textId="77777777" w:rsidR="00DD6D98" w:rsidRPr="009901C4" w:rsidRDefault="00DD6D98" w:rsidP="00DD6D98">
            <w:pPr>
              <w:pStyle w:val="OtherTableBody"/>
              <w:rPr>
                <w:noProof/>
              </w:rPr>
            </w:pPr>
            <w:r w:rsidRPr="009901C4">
              <w:rPr>
                <w:noProof/>
              </w:rPr>
              <w:t>X</w:t>
            </w:r>
          </w:p>
        </w:tc>
        <w:tc>
          <w:tcPr>
            <w:tcW w:w="288" w:type="dxa"/>
          </w:tcPr>
          <w:p w14:paraId="03F02111" w14:textId="77777777" w:rsidR="00DD6D98" w:rsidRPr="009901C4" w:rsidRDefault="00DD6D98" w:rsidP="00DD6D98">
            <w:pPr>
              <w:pStyle w:val="OtherTableBody"/>
              <w:rPr>
                <w:noProof/>
              </w:rPr>
            </w:pPr>
            <w:r w:rsidRPr="009901C4">
              <w:rPr>
                <w:noProof/>
              </w:rPr>
              <w:t>X</w:t>
            </w:r>
          </w:p>
        </w:tc>
        <w:tc>
          <w:tcPr>
            <w:tcW w:w="288" w:type="dxa"/>
          </w:tcPr>
          <w:p w14:paraId="2E31353C" w14:textId="77777777" w:rsidR="00DD6D98" w:rsidRPr="009901C4" w:rsidRDefault="00DD6D98" w:rsidP="00DD6D98">
            <w:pPr>
              <w:pStyle w:val="OtherTableBody"/>
              <w:rPr>
                <w:noProof/>
              </w:rPr>
            </w:pPr>
            <w:r w:rsidRPr="009901C4">
              <w:rPr>
                <w:noProof/>
              </w:rPr>
              <w:t>X</w:t>
            </w:r>
          </w:p>
        </w:tc>
        <w:tc>
          <w:tcPr>
            <w:tcW w:w="288" w:type="dxa"/>
          </w:tcPr>
          <w:p w14:paraId="30D41125" w14:textId="77777777" w:rsidR="00DD6D98" w:rsidRPr="009901C4" w:rsidRDefault="00DD6D98" w:rsidP="00DD6D98">
            <w:pPr>
              <w:pStyle w:val="OtherTableBody"/>
              <w:rPr>
                <w:noProof/>
              </w:rPr>
            </w:pPr>
            <w:r w:rsidRPr="009901C4">
              <w:rPr>
                <w:noProof/>
              </w:rPr>
              <w:t>X</w:t>
            </w:r>
          </w:p>
        </w:tc>
        <w:tc>
          <w:tcPr>
            <w:tcW w:w="288" w:type="dxa"/>
          </w:tcPr>
          <w:p w14:paraId="52A283D2" w14:textId="77777777" w:rsidR="00DD6D98" w:rsidRPr="009901C4" w:rsidRDefault="00DD6D98" w:rsidP="00DD6D98">
            <w:pPr>
              <w:pStyle w:val="OtherTableBody"/>
              <w:rPr>
                <w:noProof/>
              </w:rPr>
            </w:pPr>
            <w:r w:rsidRPr="009901C4">
              <w:rPr>
                <w:noProof/>
              </w:rPr>
              <w:t>X</w:t>
            </w:r>
          </w:p>
        </w:tc>
        <w:tc>
          <w:tcPr>
            <w:tcW w:w="288" w:type="dxa"/>
          </w:tcPr>
          <w:p w14:paraId="3FA7DECA" w14:textId="77777777" w:rsidR="00DD6D98" w:rsidRPr="009901C4" w:rsidRDefault="00DD6D98" w:rsidP="00DD6D98">
            <w:pPr>
              <w:pStyle w:val="OtherTableBody"/>
              <w:rPr>
                <w:noProof/>
              </w:rPr>
            </w:pPr>
            <w:r w:rsidRPr="009901C4">
              <w:rPr>
                <w:noProof/>
              </w:rPr>
              <w:t>X</w:t>
            </w:r>
          </w:p>
        </w:tc>
        <w:tc>
          <w:tcPr>
            <w:tcW w:w="288" w:type="dxa"/>
          </w:tcPr>
          <w:p w14:paraId="261ABA82" w14:textId="77777777" w:rsidR="00DD6D98" w:rsidRPr="009901C4" w:rsidRDefault="00DD6D98" w:rsidP="00DD6D98">
            <w:pPr>
              <w:pStyle w:val="OtherTableBody"/>
              <w:rPr>
                <w:noProof/>
              </w:rPr>
            </w:pPr>
            <w:r w:rsidRPr="009901C4">
              <w:rPr>
                <w:noProof/>
              </w:rPr>
              <w:t>X</w:t>
            </w:r>
          </w:p>
        </w:tc>
        <w:tc>
          <w:tcPr>
            <w:tcW w:w="288" w:type="dxa"/>
          </w:tcPr>
          <w:p w14:paraId="6A71DFDF" w14:textId="77777777" w:rsidR="00DD6D98" w:rsidRPr="009901C4" w:rsidRDefault="00DD6D98" w:rsidP="00DD6D98">
            <w:pPr>
              <w:pStyle w:val="OtherTableBody"/>
              <w:rPr>
                <w:noProof/>
              </w:rPr>
            </w:pPr>
            <w:r w:rsidRPr="009901C4">
              <w:rPr>
                <w:noProof/>
              </w:rPr>
              <w:t>X</w:t>
            </w:r>
          </w:p>
        </w:tc>
        <w:tc>
          <w:tcPr>
            <w:tcW w:w="288" w:type="dxa"/>
          </w:tcPr>
          <w:p w14:paraId="2DA65544" w14:textId="77777777" w:rsidR="00DD6D98" w:rsidRPr="009901C4" w:rsidRDefault="00DD6D98" w:rsidP="00DD6D98">
            <w:pPr>
              <w:pStyle w:val="OtherTableBody"/>
              <w:rPr>
                <w:noProof/>
              </w:rPr>
            </w:pPr>
            <w:r w:rsidRPr="009901C4">
              <w:rPr>
                <w:noProof/>
              </w:rPr>
              <w:t>X</w:t>
            </w:r>
          </w:p>
        </w:tc>
        <w:tc>
          <w:tcPr>
            <w:tcW w:w="288" w:type="dxa"/>
          </w:tcPr>
          <w:p w14:paraId="6121D0B7" w14:textId="77777777" w:rsidR="00DD6D98" w:rsidRPr="009901C4" w:rsidRDefault="00DD6D98" w:rsidP="00DD6D98">
            <w:pPr>
              <w:pStyle w:val="OtherTableBody"/>
              <w:rPr>
                <w:noProof/>
              </w:rPr>
            </w:pPr>
            <w:r w:rsidRPr="009901C4">
              <w:rPr>
                <w:noProof/>
              </w:rPr>
              <w:t>X</w:t>
            </w:r>
          </w:p>
        </w:tc>
        <w:tc>
          <w:tcPr>
            <w:tcW w:w="288" w:type="dxa"/>
          </w:tcPr>
          <w:p w14:paraId="6950F377" w14:textId="77777777" w:rsidR="00DD6D98" w:rsidRPr="009901C4" w:rsidRDefault="00DD6D98" w:rsidP="00DD6D98">
            <w:pPr>
              <w:pStyle w:val="OtherTableBody"/>
              <w:rPr>
                <w:noProof/>
              </w:rPr>
            </w:pPr>
            <w:r w:rsidRPr="009901C4">
              <w:rPr>
                <w:noProof/>
              </w:rPr>
              <w:t>X</w:t>
            </w:r>
          </w:p>
        </w:tc>
        <w:tc>
          <w:tcPr>
            <w:tcW w:w="288" w:type="dxa"/>
          </w:tcPr>
          <w:p w14:paraId="61990727" w14:textId="77777777" w:rsidR="00DD6D98" w:rsidRPr="009901C4" w:rsidRDefault="00DD6D98" w:rsidP="00DD6D98">
            <w:pPr>
              <w:pStyle w:val="OtherTableBody"/>
              <w:rPr>
                <w:noProof/>
              </w:rPr>
            </w:pPr>
            <w:r w:rsidRPr="009901C4">
              <w:rPr>
                <w:noProof/>
              </w:rPr>
              <w:t>X</w:t>
            </w:r>
          </w:p>
        </w:tc>
        <w:tc>
          <w:tcPr>
            <w:tcW w:w="288" w:type="dxa"/>
          </w:tcPr>
          <w:p w14:paraId="46B444B9" w14:textId="77777777" w:rsidR="00DD6D98" w:rsidRPr="009901C4" w:rsidRDefault="00DD6D98" w:rsidP="00DD6D98">
            <w:pPr>
              <w:pStyle w:val="OtherTableBody"/>
              <w:rPr>
                <w:noProof/>
              </w:rPr>
            </w:pPr>
            <w:r w:rsidRPr="009901C4">
              <w:rPr>
                <w:noProof/>
              </w:rPr>
              <w:t>X</w:t>
            </w:r>
          </w:p>
        </w:tc>
        <w:tc>
          <w:tcPr>
            <w:tcW w:w="288" w:type="dxa"/>
          </w:tcPr>
          <w:p w14:paraId="0CBD5A15" w14:textId="77777777" w:rsidR="00DD6D98" w:rsidRPr="009901C4" w:rsidRDefault="00DD6D98" w:rsidP="00DD6D98">
            <w:pPr>
              <w:pStyle w:val="OtherTableBody"/>
              <w:rPr>
                <w:noProof/>
              </w:rPr>
            </w:pPr>
            <w:r w:rsidRPr="009901C4">
              <w:rPr>
                <w:noProof/>
              </w:rPr>
              <w:t>X</w:t>
            </w:r>
          </w:p>
        </w:tc>
        <w:tc>
          <w:tcPr>
            <w:tcW w:w="288" w:type="dxa"/>
          </w:tcPr>
          <w:p w14:paraId="5735882E" w14:textId="77777777" w:rsidR="00DD6D98" w:rsidRPr="009901C4" w:rsidRDefault="00DD6D98" w:rsidP="00DD6D98">
            <w:pPr>
              <w:pStyle w:val="OtherTableBody"/>
              <w:rPr>
                <w:noProof/>
              </w:rPr>
            </w:pPr>
            <w:r w:rsidRPr="009901C4">
              <w:rPr>
                <w:noProof/>
              </w:rPr>
              <w:t>X</w:t>
            </w:r>
          </w:p>
        </w:tc>
        <w:tc>
          <w:tcPr>
            <w:tcW w:w="288" w:type="dxa"/>
          </w:tcPr>
          <w:p w14:paraId="3BB64186" w14:textId="77777777" w:rsidR="00DD6D98" w:rsidRPr="009901C4" w:rsidRDefault="00DD6D98" w:rsidP="00DD6D98">
            <w:pPr>
              <w:pStyle w:val="OtherTableBody"/>
              <w:rPr>
                <w:noProof/>
              </w:rPr>
            </w:pPr>
            <w:r w:rsidRPr="009901C4">
              <w:rPr>
                <w:noProof/>
              </w:rPr>
              <w:t>X</w:t>
            </w:r>
          </w:p>
        </w:tc>
        <w:tc>
          <w:tcPr>
            <w:tcW w:w="288" w:type="dxa"/>
          </w:tcPr>
          <w:p w14:paraId="59FC9256" w14:textId="77777777" w:rsidR="00DD6D98" w:rsidRPr="009901C4" w:rsidRDefault="00DD6D98" w:rsidP="00DD6D98">
            <w:pPr>
              <w:pStyle w:val="OtherTableBody"/>
              <w:rPr>
                <w:noProof/>
              </w:rPr>
            </w:pPr>
            <w:r w:rsidRPr="009901C4">
              <w:rPr>
                <w:noProof/>
              </w:rPr>
              <w:t>X</w:t>
            </w:r>
          </w:p>
        </w:tc>
      </w:tr>
      <w:tr w:rsidR="00DD6D98" w:rsidRPr="00D00BBD" w14:paraId="4DB360D1" w14:textId="77777777" w:rsidTr="00DD6D98">
        <w:trPr>
          <w:cantSplit/>
        </w:trPr>
        <w:tc>
          <w:tcPr>
            <w:tcW w:w="2714" w:type="dxa"/>
          </w:tcPr>
          <w:p w14:paraId="5461ED59" w14:textId="77777777" w:rsidR="00DD6D98" w:rsidRPr="009901C4" w:rsidRDefault="00DD6D98" w:rsidP="00DD6D98">
            <w:pPr>
              <w:pStyle w:val="OtherTableBody"/>
              <w:rPr>
                <w:noProof/>
              </w:rPr>
            </w:pPr>
            <w:r w:rsidRPr="009901C4">
              <w:rPr>
                <w:noProof/>
              </w:rPr>
              <w:t>Chest PAL X-ray</w:t>
            </w:r>
          </w:p>
        </w:tc>
        <w:tc>
          <w:tcPr>
            <w:tcW w:w="492" w:type="dxa"/>
          </w:tcPr>
          <w:p w14:paraId="4BDB5FA6" w14:textId="77777777" w:rsidR="00DD6D98" w:rsidRPr="009901C4" w:rsidRDefault="00DD6D98" w:rsidP="00DD6D98">
            <w:pPr>
              <w:pStyle w:val="OtherTableBody"/>
              <w:rPr>
                <w:noProof/>
              </w:rPr>
            </w:pPr>
            <w:r w:rsidRPr="009901C4">
              <w:rPr>
                <w:noProof/>
              </w:rPr>
              <w:t>X</w:t>
            </w:r>
          </w:p>
        </w:tc>
        <w:tc>
          <w:tcPr>
            <w:tcW w:w="492" w:type="dxa"/>
          </w:tcPr>
          <w:p w14:paraId="39F147DC" w14:textId="77777777" w:rsidR="00DD6D98" w:rsidRPr="009901C4" w:rsidRDefault="00DD6D98" w:rsidP="00DD6D98">
            <w:pPr>
              <w:pStyle w:val="OtherTableBody"/>
              <w:rPr>
                <w:noProof/>
              </w:rPr>
            </w:pPr>
          </w:p>
        </w:tc>
        <w:tc>
          <w:tcPr>
            <w:tcW w:w="288" w:type="dxa"/>
          </w:tcPr>
          <w:p w14:paraId="785E939E" w14:textId="77777777" w:rsidR="00DD6D98" w:rsidRPr="009901C4" w:rsidRDefault="00DD6D98" w:rsidP="00DD6D98">
            <w:pPr>
              <w:pStyle w:val="OtherTableBody"/>
              <w:rPr>
                <w:noProof/>
              </w:rPr>
            </w:pPr>
          </w:p>
        </w:tc>
        <w:tc>
          <w:tcPr>
            <w:tcW w:w="288" w:type="dxa"/>
          </w:tcPr>
          <w:p w14:paraId="5F52064A" w14:textId="77777777" w:rsidR="00DD6D98" w:rsidRPr="009901C4" w:rsidRDefault="00DD6D98" w:rsidP="00DD6D98">
            <w:pPr>
              <w:pStyle w:val="OtherTableBody"/>
              <w:rPr>
                <w:noProof/>
              </w:rPr>
            </w:pPr>
            <w:r w:rsidRPr="009901C4">
              <w:rPr>
                <w:noProof/>
              </w:rPr>
              <w:t>X</w:t>
            </w:r>
          </w:p>
        </w:tc>
        <w:tc>
          <w:tcPr>
            <w:tcW w:w="288" w:type="dxa"/>
          </w:tcPr>
          <w:p w14:paraId="68C82251" w14:textId="77777777" w:rsidR="00DD6D98" w:rsidRPr="009901C4" w:rsidRDefault="00DD6D98" w:rsidP="00DD6D98">
            <w:pPr>
              <w:pStyle w:val="OtherTableBody"/>
              <w:rPr>
                <w:noProof/>
              </w:rPr>
            </w:pPr>
            <w:r w:rsidRPr="009901C4">
              <w:rPr>
                <w:noProof/>
              </w:rPr>
              <w:t>X</w:t>
            </w:r>
          </w:p>
        </w:tc>
        <w:tc>
          <w:tcPr>
            <w:tcW w:w="288" w:type="dxa"/>
          </w:tcPr>
          <w:p w14:paraId="60D96AAB" w14:textId="77777777" w:rsidR="00DD6D98" w:rsidRPr="009901C4" w:rsidRDefault="00DD6D98" w:rsidP="00DD6D98">
            <w:pPr>
              <w:pStyle w:val="OtherTableBody"/>
              <w:rPr>
                <w:noProof/>
              </w:rPr>
            </w:pPr>
            <w:r w:rsidRPr="009901C4">
              <w:rPr>
                <w:noProof/>
              </w:rPr>
              <w:t>X</w:t>
            </w:r>
          </w:p>
        </w:tc>
        <w:tc>
          <w:tcPr>
            <w:tcW w:w="288" w:type="dxa"/>
          </w:tcPr>
          <w:p w14:paraId="0FDE1BE2" w14:textId="77777777" w:rsidR="00DD6D98" w:rsidRPr="009901C4" w:rsidRDefault="00DD6D98" w:rsidP="00DD6D98">
            <w:pPr>
              <w:pStyle w:val="OtherTableBody"/>
              <w:rPr>
                <w:noProof/>
              </w:rPr>
            </w:pPr>
            <w:r w:rsidRPr="009901C4">
              <w:rPr>
                <w:noProof/>
              </w:rPr>
              <w:t>X</w:t>
            </w:r>
          </w:p>
        </w:tc>
        <w:tc>
          <w:tcPr>
            <w:tcW w:w="288" w:type="dxa"/>
          </w:tcPr>
          <w:p w14:paraId="56E066F2" w14:textId="77777777" w:rsidR="00DD6D98" w:rsidRPr="009901C4" w:rsidRDefault="00DD6D98" w:rsidP="00DD6D98">
            <w:pPr>
              <w:pStyle w:val="OtherTableBody"/>
              <w:rPr>
                <w:noProof/>
              </w:rPr>
            </w:pPr>
            <w:r w:rsidRPr="009901C4">
              <w:rPr>
                <w:noProof/>
              </w:rPr>
              <w:t>X</w:t>
            </w:r>
          </w:p>
        </w:tc>
        <w:tc>
          <w:tcPr>
            <w:tcW w:w="288" w:type="dxa"/>
          </w:tcPr>
          <w:p w14:paraId="79DA3471" w14:textId="77777777" w:rsidR="00DD6D98" w:rsidRPr="009901C4" w:rsidRDefault="00DD6D98" w:rsidP="00DD6D98">
            <w:pPr>
              <w:pStyle w:val="OtherTableBody"/>
              <w:rPr>
                <w:noProof/>
              </w:rPr>
            </w:pPr>
            <w:r w:rsidRPr="009901C4">
              <w:rPr>
                <w:noProof/>
              </w:rPr>
              <w:t>X</w:t>
            </w:r>
          </w:p>
        </w:tc>
        <w:tc>
          <w:tcPr>
            <w:tcW w:w="288" w:type="dxa"/>
          </w:tcPr>
          <w:p w14:paraId="431ACDC9" w14:textId="77777777" w:rsidR="00DD6D98" w:rsidRPr="009901C4" w:rsidRDefault="00DD6D98" w:rsidP="00DD6D98">
            <w:pPr>
              <w:pStyle w:val="OtherTableBody"/>
              <w:rPr>
                <w:noProof/>
              </w:rPr>
            </w:pPr>
            <w:r w:rsidRPr="009901C4">
              <w:rPr>
                <w:noProof/>
              </w:rPr>
              <w:t>X</w:t>
            </w:r>
          </w:p>
        </w:tc>
        <w:tc>
          <w:tcPr>
            <w:tcW w:w="288" w:type="dxa"/>
          </w:tcPr>
          <w:p w14:paraId="76555FDF" w14:textId="77777777" w:rsidR="00DD6D98" w:rsidRPr="009901C4" w:rsidRDefault="00DD6D98" w:rsidP="00DD6D98">
            <w:pPr>
              <w:pStyle w:val="OtherTableBody"/>
              <w:rPr>
                <w:noProof/>
              </w:rPr>
            </w:pPr>
            <w:r w:rsidRPr="009901C4">
              <w:rPr>
                <w:noProof/>
              </w:rPr>
              <w:t>X</w:t>
            </w:r>
          </w:p>
        </w:tc>
        <w:tc>
          <w:tcPr>
            <w:tcW w:w="288" w:type="dxa"/>
          </w:tcPr>
          <w:p w14:paraId="444BF5A2" w14:textId="77777777" w:rsidR="00DD6D98" w:rsidRPr="009901C4" w:rsidRDefault="00DD6D98" w:rsidP="00DD6D98">
            <w:pPr>
              <w:pStyle w:val="OtherTableBody"/>
              <w:rPr>
                <w:noProof/>
              </w:rPr>
            </w:pPr>
            <w:r w:rsidRPr="009901C4">
              <w:rPr>
                <w:noProof/>
              </w:rPr>
              <w:t>X</w:t>
            </w:r>
          </w:p>
        </w:tc>
        <w:tc>
          <w:tcPr>
            <w:tcW w:w="288" w:type="dxa"/>
          </w:tcPr>
          <w:p w14:paraId="311B1900" w14:textId="77777777" w:rsidR="00DD6D98" w:rsidRPr="009901C4" w:rsidRDefault="00DD6D98" w:rsidP="00DD6D98">
            <w:pPr>
              <w:pStyle w:val="OtherTableBody"/>
              <w:rPr>
                <w:noProof/>
              </w:rPr>
            </w:pPr>
            <w:r w:rsidRPr="009901C4">
              <w:rPr>
                <w:noProof/>
              </w:rPr>
              <w:t>X</w:t>
            </w:r>
          </w:p>
        </w:tc>
        <w:tc>
          <w:tcPr>
            <w:tcW w:w="288" w:type="dxa"/>
          </w:tcPr>
          <w:p w14:paraId="779AE3F9" w14:textId="77777777" w:rsidR="00DD6D98" w:rsidRPr="009901C4" w:rsidRDefault="00DD6D98" w:rsidP="00DD6D98">
            <w:pPr>
              <w:pStyle w:val="OtherTableBody"/>
              <w:rPr>
                <w:noProof/>
              </w:rPr>
            </w:pPr>
            <w:r w:rsidRPr="009901C4">
              <w:rPr>
                <w:noProof/>
              </w:rPr>
              <w:t>X</w:t>
            </w:r>
          </w:p>
        </w:tc>
        <w:tc>
          <w:tcPr>
            <w:tcW w:w="288" w:type="dxa"/>
          </w:tcPr>
          <w:p w14:paraId="0C28B288" w14:textId="77777777" w:rsidR="00DD6D98" w:rsidRPr="009901C4" w:rsidRDefault="00DD6D98" w:rsidP="00DD6D98">
            <w:pPr>
              <w:pStyle w:val="OtherTableBody"/>
              <w:rPr>
                <w:noProof/>
              </w:rPr>
            </w:pPr>
            <w:r w:rsidRPr="009901C4">
              <w:rPr>
                <w:noProof/>
              </w:rPr>
              <w:t>X</w:t>
            </w:r>
          </w:p>
        </w:tc>
        <w:tc>
          <w:tcPr>
            <w:tcW w:w="288" w:type="dxa"/>
          </w:tcPr>
          <w:p w14:paraId="1055D49D" w14:textId="77777777" w:rsidR="00DD6D98" w:rsidRPr="009901C4" w:rsidRDefault="00DD6D98" w:rsidP="00DD6D98">
            <w:pPr>
              <w:pStyle w:val="OtherTableBody"/>
              <w:rPr>
                <w:noProof/>
              </w:rPr>
            </w:pPr>
            <w:r w:rsidRPr="009901C4">
              <w:rPr>
                <w:noProof/>
              </w:rPr>
              <w:t>X</w:t>
            </w:r>
          </w:p>
        </w:tc>
        <w:tc>
          <w:tcPr>
            <w:tcW w:w="288" w:type="dxa"/>
          </w:tcPr>
          <w:p w14:paraId="47CA5045" w14:textId="77777777" w:rsidR="00DD6D98" w:rsidRPr="009901C4" w:rsidRDefault="00DD6D98" w:rsidP="00DD6D98">
            <w:pPr>
              <w:pStyle w:val="OtherTableBody"/>
              <w:rPr>
                <w:noProof/>
              </w:rPr>
            </w:pPr>
            <w:r w:rsidRPr="009901C4">
              <w:rPr>
                <w:noProof/>
              </w:rPr>
              <w:t>X</w:t>
            </w:r>
          </w:p>
        </w:tc>
        <w:tc>
          <w:tcPr>
            <w:tcW w:w="288" w:type="dxa"/>
          </w:tcPr>
          <w:p w14:paraId="37763A9D" w14:textId="77777777" w:rsidR="00DD6D98" w:rsidRPr="009901C4" w:rsidRDefault="00DD6D98" w:rsidP="00DD6D98">
            <w:pPr>
              <w:pStyle w:val="OtherTableBody"/>
              <w:rPr>
                <w:noProof/>
              </w:rPr>
            </w:pPr>
            <w:r w:rsidRPr="009901C4">
              <w:rPr>
                <w:noProof/>
              </w:rPr>
              <w:t>X</w:t>
            </w:r>
          </w:p>
        </w:tc>
      </w:tr>
      <w:tr w:rsidR="00DD6D98" w:rsidRPr="00D00BBD" w14:paraId="0010E39D" w14:textId="77777777" w:rsidTr="00DD6D98">
        <w:trPr>
          <w:cantSplit/>
        </w:trPr>
        <w:tc>
          <w:tcPr>
            <w:tcW w:w="2714" w:type="dxa"/>
          </w:tcPr>
          <w:p w14:paraId="75960C36" w14:textId="77777777" w:rsidR="00DD6D98" w:rsidRPr="009901C4" w:rsidRDefault="00DD6D98" w:rsidP="00DD6D98">
            <w:pPr>
              <w:pStyle w:val="OtherTableBody"/>
              <w:rPr>
                <w:noProof/>
              </w:rPr>
            </w:pPr>
            <w:r w:rsidRPr="009901C4">
              <w:rPr>
                <w:noProof/>
              </w:rPr>
              <w:t>CBC, Diff, Plt</w:t>
            </w:r>
          </w:p>
        </w:tc>
        <w:tc>
          <w:tcPr>
            <w:tcW w:w="492" w:type="dxa"/>
          </w:tcPr>
          <w:p w14:paraId="185F6F1A" w14:textId="77777777" w:rsidR="00DD6D98" w:rsidRPr="009901C4" w:rsidRDefault="00DD6D98" w:rsidP="00DD6D98">
            <w:pPr>
              <w:pStyle w:val="OtherTableBody"/>
              <w:rPr>
                <w:noProof/>
              </w:rPr>
            </w:pPr>
            <w:r w:rsidRPr="009901C4">
              <w:rPr>
                <w:noProof/>
              </w:rPr>
              <w:t>X</w:t>
            </w:r>
          </w:p>
        </w:tc>
        <w:tc>
          <w:tcPr>
            <w:tcW w:w="492" w:type="dxa"/>
          </w:tcPr>
          <w:p w14:paraId="2035F91C" w14:textId="77777777" w:rsidR="00DD6D98" w:rsidRPr="009901C4" w:rsidRDefault="00DD6D98" w:rsidP="00DD6D98">
            <w:pPr>
              <w:pStyle w:val="OtherTableBody"/>
              <w:rPr>
                <w:noProof/>
              </w:rPr>
            </w:pPr>
          </w:p>
        </w:tc>
        <w:tc>
          <w:tcPr>
            <w:tcW w:w="288" w:type="dxa"/>
          </w:tcPr>
          <w:p w14:paraId="51A277A5" w14:textId="77777777" w:rsidR="00DD6D98" w:rsidRPr="009901C4" w:rsidRDefault="00DD6D98" w:rsidP="00DD6D98">
            <w:pPr>
              <w:pStyle w:val="OtherTableBody"/>
              <w:rPr>
                <w:noProof/>
              </w:rPr>
            </w:pPr>
          </w:p>
        </w:tc>
        <w:tc>
          <w:tcPr>
            <w:tcW w:w="288" w:type="dxa"/>
          </w:tcPr>
          <w:p w14:paraId="60D4D1ED" w14:textId="77777777" w:rsidR="00DD6D98" w:rsidRPr="009901C4" w:rsidRDefault="00DD6D98" w:rsidP="00DD6D98">
            <w:pPr>
              <w:pStyle w:val="OtherTableBody"/>
              <w:rPr>
                <w:noProof/>
              </w:rPr>
            </w:pPr>
            <w:r w:rsidRPr="009901C4">
              <w:rPr>
                <w:noProof/>
              </w:rPr>
              <w:t>X</w:t>
            </w:r>
          </w:p>
        </w:tc>
        <w:tc>
          <w:tcPr>
            <w:tcW w:w="288" w:type="dxa"/>
          </w:tcPr>
          <w:p w14:paraId="5F865AE5" w14:textId="77777777" w:rsidR="00DD6D98" w:rsidRPr="009901C4" w:rsidRDefault="00DD6D98" w:rsidP="00DD6D98">
            <w:pPr>
              <w:pStyle w:val="OtherTableBody"/>
              <w:rPr>
                <w:noProof/>
              </w:rPr>
            </w:pPr>
            <w:r w:rsidRPr="009901C4">
              <w:rPr>
                <w:noProof/>
              </w:rPr>
              <w:t>X</w:t>
            </w:r>
          </w:p>
        </w:tc>
        <w:tc>
          <w:tcPr>
            <w:tcW w:w="288" w:type="dxa"/>
          </w:tcPr>
          <w:p w14:paraId="4059EF50" w14:textId="77777777" w:rsidR="00DD6D98" w:rsidRPr="009901C4" w:rsidRDefault="00DD6D98" w:rsidP="00DD6D98">
            <w:pPr>
              <w:pStyle w:val="OtherTableBody"/>
              <w:rPr>
                <w:noProof/>
              </w:rPr>
            </w:pPr>
            <w:r w:rsidRPr="009901C4">
              <w:rPr>
                <w:noProof/>
              </w:rPr>
              <w:t>X</w:t>
            </w:r>
          </w:p>
        </w:tc>
        <w:tc>
          <w:tcPr>
            <w:tcW w:w="288" w:type="dxa"/>
          </w:tcPr>
          <w:p w14:paraId="553EAE06" w14:textId="77777777" w:rsidR="00DD6D98" w:rsidRPr="009901C4" w:rsidRDefault="00DD6D98" w:rsidP="00DD6D98">
            <w:pPr>
              <w:pStyle w:val="OtherTableBody"/>
              <w:rPr>
                <w:noProof/>
              </w:rPr>
            </w:pPr>
            <w:r w:rsidRPr="009901C4">
              <w:rPr>
                <w:noProof/>
              </w:rPr>
              <w:t>X</w:t>
            </w:r>
          </w:p>
        </w:tc>
        <w:tc>
          <w:tcPr>
            <w:tcW w:w="288" w:type="dxa"/>
          </w:tcPr>
          <w:p w14:paraId="60A6ED7A" w14:textId="77777777" w:rsidR="00DD6D98" w:rsidRPr="009901C4" w:rsidRDefault="00DD6D98" w:rsidP="00DD6D98">
            <w:pPr>
              <w:pStyle w:val="OtherTableBody"/>
              <w:rPr>
                <w:noProof/>
              </w:rPr>
            </w:pPr>
            <w:r w:rsidRPr="009901C4">
              <w:rPr>
                <w:noProof/>
              </w:rPr>
              <w:t>X</w:t>
            </w:r>
          </w:p>
        </w:tc>
        <w:tc>
          <w:tcPr>
            <w:tcW w:w="288" w:type="dxa"/>
          </w:tcPr>
          <w:p w14:paraId="7EF13E3A" w14:textId="77777777" w:rsidR="00DD6D98" w:rsidRPr="009901C4" w:rsidRDefault="00DD6D98" w:rsidP="00DD6D98">
            <w:pPr>
              <w:pStyle w:val="OtherTableBody"/>
              <w:rPr>
                <w:noProof/>
              </w:rPr>
            </w:pPr>
            <w:r w:rsidRPr="009901C4">
              <w:rPr>
                <w:noProof/>
              </w:rPr>
              <w:t>X</w:t>
            </w:r>
          </w:p>
        </w:tc>
        <w:tc>
          <w:tcPr>
            <w:tcW w:w="288" w:type="dxa"/>
          </w:tcPr>
          <w:p w14:paraId="07ED4045" w14:textId="77777777" w:rsidR="00DD6D98" w:rsidRPr="009901C4" w:rsidRDefault="00DD6D98" w:rsidP="00DD6D98">
            <w:pPr>
              <w:pStyle w:val="OtherTableBody"/>
              <w:rPr>
                <w:noProof/>
              </w:rPr>
            </w:pPr>
            <w:r w:rsidRPr="009901C4">
              <w:rPr>
                <w:noProof/>
              </w:rPr>
              <w:t>X</w:t>
            </w:r>
          </w:p>
        </w:tc>
        <w:tc>
          <w:tcPr>
            <w:tcW w:w="288" w:type="dxa"/>
          </w:tcPr>
          <w:p w14:paraId="33C73AA9" w14:textId="77777777" w:rsidR="00DD6D98" w:rsidRPr="009901C4" w:rsidRDefault="00DD6D98" w:rsidP="00DD6D98">
            <w:pPr>
              <w:pStyle w:val="OtherTableBody"/>
              <w:rPr>
                <w:noProof/>
              </w:rPr>
            </w:pPr>
          </w:p>
        </w:tc>
        <w:tc>
          <w:tcPr>
            <w:tcW w:w="288" w:type="dxa"/>
          </w:tcPr>
          <w:p w14:paraId="7D222395" w14:textId="77777777" w:rsidR="00DD6D98" w:rsidRPr="009901C4" w:rsidRDefault="00DD6D98" w:rsidP="00DD6D98">
            <w:pPr>
              <w:pStyle w:val="OtherTableBody"/>
              <w:rPr>
                <w:noProof/>
              </w:rPr>
            </w:pPr>
            <w:r w:rsidRPr="009901C4">
              <w:rPr>
                <w:noProof/>
              </w:rPr>
              <w:t>X</w:t>
            </w:r>
          </w:p>
        </w:tc>
        <w:tc>
          <w:tcPr>
            <w:tcW w:w="288" w:type="dxa"/>
          </w:tcPr>
          <w:p w14:paraId="21BC0231" w14:textId="77777777" w:rsidR="00DD6D98" w:rsidRPr="009901C4" w:rsidRDefault="00DD6D98" w:rsidP="00DD6D98">
            <w:pPr>
              <w:pStyle w:val="OtherTableBody"/>
              <w:rPr>
                <w:noProof/>
              </w:rPr>
            </w:pPr>
          </w:p>
        </w:tc>
        <w:tc>
          <w:tcPr>
            <w:tcW w:w="288" w:type="dxa"/>
          </w:tcPr>
          <w:p w14:paraId="44ACDD67" w14:textId="77777777" w:rsidR="00DD6D98" w:rsidRPr="009901C4" w:rsidRDefault="00DD6D98" w:rsidP="00DD6D98">
            <w:pPr>
              <w:pStyle w:val="OtherTableBody"/>
              <w:rPr>
                <w:noProof/>
              </w:rPr>
            </w:pPr>
            <w:r w:rsidRPr="009901C4">
              <w:rPr>
                <w:noProof/>
              </w:rPr>
              <w:t>X</w:t>
            </w:r>
          </w:p>
        </w:tc>
        <w:tc>
          <w:tcPr>
            <w:tcW w:w="288" w:type="dxa"/>
          </w:tcPr>
          <w:p w14:paraId="36B69CD3" w14:textId="77777777" w:rsidR="00DD6D98" w:rsidRPr="009901C4" w:rsidRDefault="00DD6D98" w:rsidP="00DD6D98">
            <w:pPr>
              <w:pStyle w:val="OtherTableBody"/>
              <w:rPr>
                <w:noProof/>
              </w:rPr>
            </w:pPr>
          </w:p>
        </w:tc>
        <w:tc>
          <w:tcPr>
            <w:tcW w:w="288" w:type="dxa"/>
          </w:tcPr>
          <w:p w14:paraId="16AB0D6B" w14:textId="77777777" w:rsidR="00DD6D98" w:rsidRPr="009901C4" w:rsidRDefault="00DD6D98" w:rsidP="00DD6D98">
            <w:pPr>
              <w:pStyle w:val="OtherTableBody"/>
              <w:rPr>
                <w:noProof/>
              </w:rPr>
            </w:pPr>
            <w:r w:rsidRPr="009901C4">
              <w:rPr>
                <w:noProof/>
              </w:rPr>
              <w:t>X</w:t>
            </w:r>
          </w:p>
        </w:tc>
        <w:tc>
          <w:tcPr>
            <w:tcW w:w="288" w:type="dxa"/>
          </w:tcPr>
          <w:p w14:paraId="3B2E6F47" w14:textId="77777777" w:rsidR="00DD6D98" w:rsidRPr="009901C4" w:rsidRDefault="00DD6D98" w:rsidP="00DD6D98">
            <w:pPr>
              <w:pStyle w:val="OtherTableBody"/>
              <w:rPr>
                <w:noProof/>
              </w:rPr>
            </w:pPr>
          </w:p>
        </w:tc>
        <w:tc>
          <w:tcPr>
            <w:tcW w:w="288" w:type="dxa"/>
          </w:tcPr>
          <w:p w14:paraId="7F6FD37A" w14:textId="77777777" w:rsidR="00DD6D98" w:rsidRPr="009901C4" w:rsidRDefault="00DD6D98" w:rsidP="00DD6D98">
            <w:pPr>
              <w:pStyle w:val="OtherTableBody"/>
              <w:rPr>
                <w:noProof/>
              </w:rPr>
            </w:pPr>
            <w:r w:rsidRPr="009901C4">
              <w:rPr>
                <w:noProof/>
              </w:rPr>
              <w:t>X</w:t>
            </w:r>
          </w:p>
        </w:tc>
      </w:tr>
      <w:tr w:rsidR="00DD6D98" w:rsidRPr="00D00BBD" w14:paraId="6F1ED114" w14:textId="77777777" w:rsidTr="00DD6D98">
        <w:trPr>
          <w:cantSplit/>
        </w:trPr>
        <w:tc>
          <w:tcPr>
            <w:tcW w:w="2714" w:type="dxa"/>
          </w:tcPr>
          <w:p w14:paraId="22F8ADEB" w14:textId="77777777" w:rsidR="00DD6D98" w:rsidRPr="009901C4" w:rsidRDefault="00DD6D98" w:rsidP="00DD6D98">
            <w:pPr>
              <w:pStyle w:val="OtherTableBody"/>
              <w:rPr>
                <w:noProof/>
              </w:rPr>
            </w:pPr>
            <w:r w:rsidRPr="009901C4">
              <w:rPr>
                <w:noProof/>
              </w:rPr>
              <w:t>SMA 12</w:t>
            </w:r>
          </w:p>
        </w:tc>
        <w:tc>
          <w:tcPr>
            <w:tcW w:w="492" w:type="dxa"/>
          </w:tcPr>
          <w:p w14:paraId="3934C679" w14:textId="77777777" w:rsidR="00DD6D98" w:rsidRPr="009901C4" w:rsidRDefault="00DD6D98" w:rsidP="00DD6D98">
            <w:pPr>
              <w:pStyle w:val="OtherTableBody"/>
              <w:rPr>
                <w:noProof/>
              </w:rPr>
            </w:pPr>
            <w:r w:rsidRPr="009901C4">
              <w:rPr>
                <w:noProof/>
              </w:rPr>
              <w:t>X</w:t>
            </w:r>
          </w:p>
        </w:tc>
        <w:tc>
          <w:tcPr>
            <w:tcW w:w="492" w:type="dxa"/>
          </w:tcPr>
          <w:p w14:paraId="38AED69D" w14:textId="77777777" w:rsidR="00DD6D98" w:rsidRPr="009901C4" w:rsidRDefault="00DD6D98" w:rsidP="00DD6D98">
            <w:pPr>
              <w:pStyle w:val="OtherTableBody"/>
              <w:rPr>
                <w:noProof/>
              </w:rPr>
            </w:pPr>
          </w:p>
        </w:tc>
        <w:tc>
          <w:tcPr>
            <w:tcW w:w="288" w:type="dxa"/>
          </w:tcPr>
          <w:p w14:paraId="266C29E4" w14:textId="77777777" w:rsidR="00DD6D98" w:rsidRPr="009901C4" w:rsidRDefault="00DD6D98" w:rsidP="00DD6D98">
            <w:pPr>
              <w:pStyle w:val="OtherTableBody"/>
              <w:rPr>
                <w:noProof/>
              </w:rPr>
            </w:pPr>
            <w:r w:rsidRPr="009901C4">
              <w:rPr>
                <w:noProof/>
              </w:rPr>
              <w:t>X</w:t>
            </w:r>
          </w:p>
        </w:tc>
        <w:tc>
          <w:tcPr>
            <w:tcW w:w="288" w:type="dxa"/>
          </w:tcPr>
          <w:p w14:paraId="1E8FD60A" w14:textId="77777777" w:rsidR="00DD6D98" w:rsidRPr="009901C4" w:rsidRDefault="00DD6D98" w:rsidP="00DD6D98">
            <w:pPr>
              <w:pStyle w:val="OtherTableBody"/>
              <w:rPr>
                <w:noProof/>
              </w:rPr>
            </w:pPr>
            <w:r w:rsidRPr="009901C4">
              <w:rPr>
                <w:noProof/>
              </w:rPr>
              <w:t>X</w:t>
            </w:r>
          </w:p>
        </w:tc>
        <w:tc>
          <w:tcPr>
            <w:tcW w:w="288" w:type="dxa"/>
          </w:tcPr>
          <w:p w14:paraId="0F12F8AE" w14:textId="77777777" w:rsidR="00DD6D98" w:rsidRPr="009901C4" w:rsidRDefault="00DD6D98" w:rsidP="00DD6D98">
            <w:pPr>
              <w:pStyle w:val="OtherTableBody"/>
              <w:rPr>
                <w:noProof/>
              </w:rPr>
            </w:pPr>
            <w:r w:rsidRPr="009901C4">
              <w:rPr>
                <w:noProof/>
              </w:rPr>
              <w:t>X</w:t>
            </w:r>
          </w:p>
        </w:tc>
        <w:tc>
          <w:tcPr>
            <w:tcW w:w="288" w:type="dxa"/>
          </w:tcPr>
          <w:p w14:paraId="65DAE3C8" w14:textId="77777777" w:rsidR="00DD6D98" w:rsidRPr="009901C4" w:rsidRDefault="00DD6D98" w:rsidP="00DD6D98">
            <w:pPr>
              <w:pStyle w:val="OtherTableBody"/>
              <w:rPr>
                <w:noProof/>
              </w:rPr>
            </w:pPr>
            <w:r w:rsidRPr="009901C4">
              <w:rPr>
                <w:noProof/>
              </w:rPr>
              <w:t>X</w:t>
            </w:r>
          </w:p>
        </w:tc>
        <w:tc>
          <w:tcPr>
            <w:tcW w:w="288" w:type="dxa"/>
          </w:tcPr>
          <w:p w14:paraId="19614ED1" w14:textId="77777777" w:rsidR="00DD6D98" w:rsidRPr="009901C4" w:rsidRDefault="00DD6D98" w:rsidP="00DD6D98">
            <w:pPr>
              <w:pStyle w:val="OtherTableBody"/>
              <w:rPr>
                <w:noProof/>
              </w:rPr>
            </w:pPr>
            <w:r w:rsidRPr="009901C4">
              <w:rPr>
                <w:noProof/>
              </w:rPr>
              <w:t>X</w:t>
            </w:r>
          </w:p>
        </w:tc>
        <w:tc>
          <w:tcPr>
            <w:tcW w:w="288" w:type="dxa"/>
          </w:tcPr>
          <w:p w14:paraId="451975A0" w14:textId="77777777" w:rsidR="00DD6D98" w:rsidRPr="009901C4" w:rsidRDefault="00DD6D98" w:rsidP="00DD6D98">
            <w:pPr>
              <w:pStyle w:val="OtherTableBody"/>
              <w:rPr>
                <w:noProof/>
              </w:rPr>
            </w:pPr>
            <w:r w:rsidRPr="009901C4">
              <w:rPr>
                <w:noProof/>
              </w:rPr>
              <w:t>X</w:t>
            </w:r>
          </w:p>
        </w:tc>
        <w:tc>
          <w:tcPr>
            <w:tcW w:w="288" w:type="dxa"/>
          </w:tcPr>
          <w:p w14:paraId="7CC262D3" w14:textId="77777777" w:rsidR="00DD6D98" w:rsidRPr="009901C4" w:rsidRDefault="00DD6D98" w:rsidP="00DD6D98">
            <w:pPr>
              <w:pStyle w:val="OtherTableBody"/>
              <w:rPr>
                <w:noProof/>
              </w:rPr>
            </w:pPr>
            <w:r w:rsidRPr="009901C4">
              <w:rPr>
                <w:noProof/>
              </w:rPr>
              <w:t>X</w:t>
            </w:r>
          </w:p>
        </w:tc>
        <w:tc>
          <w:tcPr>
            <w:tcW w:w="288" w:type="dxa"/>
          </w:tcPr>
          <w:p w14:paraId="4856217A" w14:textId="77777777" w:rsidR="00DD6D98" w:rsidRPr="009901C4" w:rsidRDefault="00DD6D98" w:rsidP="00DD6D98">
            <w:pPr>
              <w:pStyle w:val="OtherTableBody"/>
              <w:rPr>
                <w:noProof/>
              </w:rPr>
            </w:pPr>
            <w:r w:rsidRPr="009901C4">
              <w:rPr>
                <w:noProof/>
              </w:rPr>
              <w:t>X</w:t>
            </w:r>
          </w:p>
        </w:tc>
        <w:tc>
          <w:tcPr>
            <w:tcW w:w="288" w:type="dxa"/>
          </w:tcPr>
          <w:p w14:paraId="2B4F23A8" w14:textId="77777777" w:rsidR="00DD6D98" w:rsidRPr="009901C4" w:rsidRDefault="00DD6D98" w:rsidP="00DD6D98">
            <w:pPr>
              <w:pStyle w:val="OtherTableBody"/>
              <w:rPr>
                <w:noProof/>
              </w:rPr>
            </w:pPr>
          </w:p>
        </w:tc>
        <w:tc>
          <w:tcPr>
            <w:tcW w:w="288" w:type="dxa"/>
          </w:tcPr>
          <w:p w14:paraId="1617B1CF" w14:textId="77777777" w:rsidR="00DD6D98" w:rsidRPr="009901C4" w:rsidRDefault="00DD6D98" w:rsidP="00DD6D98">
            <w:pPr>
              <w:pStyle w:val="OtherTableBody"/>
              <w:rPr>
                <w:noProof/>
              </w:rPr>
            </w:pPr>
            <w:r w:rsidRPr="009901C4">
              <w:rPr>
                <w:noProof/>
              </w:rPr>
              <w:t>X</w:t>
            </w:r>
          </w:p>
        </w:tc>
        <w:tc>
          <w:tcPr>
            <w:tcW w:w="288" w:type="dxa"/>
          </w:tcPr>
          <w:p w14:paraId="260D1A82" w14:textId="77777777" w:rsidR="00DD6D98" w:rsidRPr="009901C4" w:rsidRDefault="00DD6D98" w:rsidP="00DD6D98">
            <w:pPr>
              <w:pStyle w:val="OtherTableBody"/>
              <w:rPr>
                <w:noProof/>
              </w:rPr>
            </w:pPr>
          </w:p>
        </w:tc>
        <w:tc>
          <w:tcPr>
            <w:tcW w:w="288" w:type="dxa"/>
          </w:tcPr>
          <w:p w14:paraId="5FBEAB91" w14:textId="77777777" w:rsidR="00DD6D98" w:rsidRPr="009901C4" w:rsidRDefault="00DD6D98" w:rsidP="00DD6D98">
            <w:pPr>
              <w:pStyle w:val="OtherTableBody"/>
              <w:rPr>
                <w:noProof/>
              </w:rPr>
            </w:pPr>
            <w:r w:rsidRPr="009901C4">
              <w:rPr>
                <w:noProof/>
              </w:rPr>
              <w:t>X</w:t>
            </w:r>
          </w:p>
        </w:tc>
        <w:tc>
          <w:tcPr>
            <w:tcW w:w="288" w:type="dxa"/>
          </w:tcPr>
          <w:p w14:paraId="30C8B850" w14:textId="77777777" w:rsidR="00DD6D98" w:rsidRPr="009901C4" w:rsidRDefault="00DD6D98" w:rsidP="00DD6D98">
            <w:pPr>
              <w:pStyle w:val="OtherTableBody"/>
              <w:rPr>
                <w:noProof/>
              </w:rPr>
            </w:pPr>
          </w:p>
        </w:tc>
        <w:tc>
          <w:tcPr>
            <w:tcW w:w="288" w:type="dxa"/>
          </w:tcPr>
          <w:p w14:paraId="1F53985A" w14:textId="77777777" w:rsidR="00DD6D98" w:rsidRPr="009901C4" w:rsidRDefault="00DD6D98" w:rsidP="00DD6D98">
            <w:pPr>
              <w:pStyle w:val="OtherTableBody"/>
              <w:rPr>
                <w:noProof/>
              </w:rPr>
            </w:pPr>
            <w:r w:rsidRPr="009901C4">
              <w:rPr>
                <w:noProof/>
              </w:rPr>
              <w:t>X</w:t>
            </w:r>
          </w:p>
        </w:tc>
        <w:tc>
          <w:tcPr>
            <w:tcW w:w="288" w:type="dxa"/>
          </w:tcPr>
          <w:p w14:paraId="65086C84" w14:textId="77777777" w:rsidR="00DD6D98" w:rsidRPr="009901C4" w:rsidRDefault="00DD6D98" w:rsidP="00DD6D98">
            <w:pPr>
              <w:pStyle w:val="OtherTableBody"/>
              <w:rPr>
                <w:noProof/>
              </w:rPr>
            </w:pPr>
          </w:p>
        </w:tc>
        <w:tc>
          <w:tcPr>
            <w:tcW w:w="288" w:type="dxa"/>
          </w:tcPr>
          <w:p w14:paraId="0F37EA29" w14:textId="77777777" w:rsidR="00DD6D98" w:rsidRPr="009901C4" w:rsidRDefault="00DD6D98" w:rsidP="00DD6D98">
            <w:pPr>
              <w:pStyle w:val="OtherTableBody"/>
              <w:rPr>
                <w:noProof/>
              </w:rPr>
            </w:pPr>
            <w:r w:rsidRPr="009901C4">
              <w:rPr>
                <w:noProof/>
              </w:rPr>
              <w:t>X</w:t>
            </w:r>
          </w:p>
        </w:tc>
      </w:tr>
      <w:tr w:rsidR="00DD6D98" w:rsidRPr="00D00BBD" w14:paraId="77322181" w14:textId="77777777" w:rsidTr="00DD6D98">
        <w:trPr>
          <w:cantSplit/>
        </w:trPr>
        <w:tc>
          <w:tcPr>
            <w:tcW w:w="2714" w:type="dxa"/>
          </w:tcPr>
          <w:p w14:paraId="0C47D039" w14:textId="77777777" w:rsidR="00DD6D98" w:rsidRPr="009901C4" w:rsidRDefault="00DD6D98" w:rsidP="00DD6D98">
            <w:pPr>
              <w:pStyle w:val="OtherTableBody"/>
              <w:rPr>
                <w:noProof/>
              </w:rPr>
            </w:pPr>
            <w:r w:rsidRPr="009901C4">
              <w:rPr>
                <w:noProof/>
              </w:rPr>
              <w:t>Cholesterol and Triglyceride</w:t>
            </w:r>
          </w:p>
        </w:tc>
        <w:tc>
          <w:tcPr>
            <w:tcW w:w="492" w:type="dxa"/>
          </w:tcPr>
          <w:p w14:paraId="3A0BDA2C" w14:textId="77777777" w:rsidR="00DD6D98" w:rsidRPr="009901C4" w:rsidRDefault="00DD6D98" w:rsidP="00DD6D98">
            <w:pPr>
              <w:pStyle w:val="OtherTableBody"/>
              <w:rPr>
                <w:noProof/>
              </w:rPr>
            </w:pPr>
            <w:r w:rsidRPr="009901C4">
              <w:rPr>
                <w:noProof/>
              </w:rPr>
              <w:t>X</w:t>
            </w:r>
          </w:p>
        </w:tc>
        <w:tc>
          <w:tcPr>
            <w:tcW w:w="492" w:type="dxa"/>
          </w:tcPr>
          <w:p w14:paraId="73BD9E0D" w14:textId="77777777" w:rsidR="00DD6D98" w:rsidRPr="009901C4" w:rsidRDefault="00DD6D98" w:rsidP="00DD6D98">
            <w:pPr>
              <w:pStyle w:val="OtherTableBody"/>
              <w:rPr>
                <w:noProof/>
              </w:rPr>
            </w:pPr>
          </w:p>
        </w:tc>
        <w:tc>
          <w:tcPr>
            <w:tcW w:w="288" w:type="dxa"/>
          </w:tcPr>
          <w:p w14:paraId="4C655148" w14:textId="77777777" w:rsidR="00DD6D98" w:rsidRPr="009901C4" w:rsidRDefault="00DD6D98" w:rsidP="00DD6D98">
            <w:pPr>
              <w:pStyle w:val="OtherTableBody"/>
              <w:rPr>
                <w:noProof/>
              </w:rPr>
            </w:pPr>
            <w:r w:rsidRPr="009901C4">
              <w:rPr>
                <w:noProof/>
              </w:rPr>
              <w:t>X</w:t>
            </w:r>
          </w:p>
        </w:tc>
        <w:tc>
          <w:tcPr>
            <w:tcW w:w="288" w:type="dxa"/>
          </w:tcPr>
          <w:p w14:paraId="65EC1B09" w14:textId="77777777" w:rsidR="00DD6D98" w:rsidRPr="009901C4" w:rsidRDefault="00DD6D98" w:rsidP="00DD6D98">
            <w:pPr>
              <w:pStyle w:val="OtherTableBody"/>
              <w:rPr>
                <w:noProof/>
              </w:rPr>
            </w:pPr>
            <w:r w:rsidRPr="009901C4">
              <w:rPr>
                <w:noProof/>
              </w:rPr>
              <w:t>X</w:t>
            </w:r>
          </w:p>
        </w:tc>
        <w:tc>
          <w:tcPr>
            <w:tcW w:w="288" w:type="dxa"/>
          </w:tcPr>
          <w:p w14:paraId="2DD606FB" w14:textId="77777777" w:rsidR="00DD6D98" w:rsidRPr="009901C4" w:rsidRDefault="00DD6D98" w:rsidP="00DD6D98">
            <w:pPr>
              <w:pStyle w:val="OtherTableBody"/>
              <w:rPr>
                <w:noProof/>
              </w:rPr>
            </w:pPr>
            <w:r w:rsidRPr="009901C4">
              <w:rPr>
                <w:noProof/>
              </w:rPr>
              <w:t>X</w:t>
            </w:r>
          </w:p>
        </w:tc>
        <w:tc>
          <w:tcPr>
            <w:tcW w:w="288" w:type="dxa"/>
          </w:tcPr>
          <w:p w14:paraId="06D69571" w14:textId="77777777" w:rsidR="00DD6D98" w:rsidRPr="009901C4" w:rsidRDefault="00DD6D98" w:rsidP="00DD6D98">
            <w:pPr>
              <w:pStyle w:val="OtherTableBody"/>
              <w:rPr>
                <w:noProof/>
              </w:rPr>
            </w:pPr>
            <w:r w:rsidRPr="009901C4">
              <w:rPr>
                <w:noProof/>
              </w:rPr>
              <w:t>X</w:t>
            </w:r>
          </w:p>
        </w:tc>
        <w:tc>
          <w:tcPr>
            <w:tcW w:w="288" w:type="dxa"/>
          </w:tcPr>
          <w:p w14:paraId="712FC3C0" w14:textId="77777777" w:rsidR="00DD6D98" w:rsidRPr="009901C4" w:rsidRDefault="00DD6D98" w:rsidP="00DD6D98">
            <w:pPr>
              <w:pStyle w:val="OtherTableBody"/>
              <w:rPr>
                <w:noProof/>
              </w:rPr>
            </w:pPr>
            <w:r w:rsidRPr="009901C4">
              <w:rPr>
                <w:noProof/>
              </w:rPr>
              <w:t>X</w:t>
            </w:r>
          </w:p>
        </w:tc>
        <w:tc>
          <w:tcPr>
            <w:tcW w:w="288" w:type="dxa"/>
          </w:tcPr>
          <w:p w14:paraId="50758353" w14:textId="77777777" w:rsidR="00DD6D98" w:rsidRPr="009901C4" w:rsidRDefault="00DD6D98" w:rsidP="00DD6D98">
            <w:pPr>
              <w:pStyle w:val="OtherTableBody"/>
              <w:rPr>
                <w:noProof/>
              </w:rPr>
            </w:pPr>
            <w:r w:rsidRPr="009901C4">
              <w:rPr>
                <w:noProof/>
              </w:rPr>
              <w:t>X</w:t>
            </w:r>
          </w:p>
        </w:tc>
        <w:tc>
          <w:tcPr>
            <w:tcW w:w="288" w:type="dxa"/>
          </w:tcPr>
          <w:p w14:paraId="473BFA9E" w14:textId="77777777" w:rsidR="00DD6D98" w:rsidRPr="009901C4" w:rsidRDefault="00DD6D98" w:rsidP="00DD6D98">
            <w:pPr>
              <w:pStyle w:val="OtherTableBody"/>
              <w:rPr>
                <w:noProof/>
              </w:rPr>
            </w:pPr>
            <w:r w:rsidRPr="009901C4">
              <w:rPr>
                <w:noProof/>
              </w:rPr>
              <w:t>X</w:t>
            </w:r>
          </w:p>
        </w:tc>
        <w:tc>
          <w:tcPr>
            <w:tcW w:w="288" w:type="dxa"/>
          </w:tcPr>
          <w:p w14:paraId="630A55B7" w14:textId="77777777" w:rsidR="00DD6D98" w:rsidRPr="009901C4" w:rsidRDefault="00DD6D98" w:rsidP="00DD6D98">
            <w:pPr>
              <w:pStyle w:val="OtherTableBody"/>
              <w:rPr>
                <w:noProof/>
              </w:rPr>
            </w:pPr>
            <w:r w:rsidRPr="009901C4">
              <w:rPr>
                <w:noProof/>
              </w:rPr>
              <w:t>X</w:t>
            </w:r>
          </w:p>
        </w:tc>
        <w:tc>
          <w:tcPr>
            <w:tcW w:w="288" w:type="dxa"/>
          </w:tcPr>
          <w:p w14:paraId="1E8730EA" w14:textId="77777777" w:rsidR="00DD6D98" w:rsidRPr="009901C4" w:rsidRDefault="00DD6D98" w:rsidP="00DD6D98">
            <w:pPr>
              <w:pStyle w:val="OtherTableBody"/>
              <w:rPr>
                <w:noProof/>
              </w:rPr>
            </w:pPr>
          </w:p>
        </w:tc>
        <w:tc>
          <w:tcPr>
            <w:tcW w:w="288" w:type="dxa"/>
          </w:tcPr>
          <w:p w14:paraId="436C35E8" w14:textId="77777777" w:rsidR="00DD6D98" w:rsidRPr="009901C4" w:rsidRDefault="00DD6D98" w:rsidP="00DD6D98">
            <w:pPr>
              <w:pStyle w:val="OtherTableBody"/>
              <w:rPr>
                <w:noProof/>
              </w:rPr>
            </w:pPr>
          </w:p>
        </w:tc>
        <w:tc>
          <w:tcPr>
            <w:tcW w:w="288" w:type="dxa"/>
          </w:tcPr>
          <w:p w14:paraId="295CE843" w14:textId="77777777" w:rsidR="00DD6D98" w:rsidRPr="009901C4" w:rsidRDefault="00DD6D98" w:rsidP="00DD6D98">
            <w:pPr>
              <w:pStyle w:val="OtherTableBody"/>
              <w:rPr>
                <w:noProof/>
              </w:rPr>
            </w:pPr>
          </w:p>
        </w:tc>
        <w:tc>
          <w:tcPr>
            <w:tcW w:w="288" w:type="dxa"/>
          </w:tcPr>
          <w:p w14:paraId="6C472A27" w14:textId="77777777" w:rsidR="00DD6D98" w:rsidRPr="009901C4" w:rsidRDefault="00DD6D98" w:rsidP="00DD6D98">
            <w:pPr>
              <w:pStyle w:val="OtherTableBody"/>
              <w:rPr>
                <w:noProof/>
              </w:rPr>
            </w:pPr>
          </w:p>
        </w:tc>
        <w:tc>
          <w:tcPr>
            <w:tcW w:w="288" w:type="dxa"/>
          </w:tcPr>
          <w:p w14:paraId="012915E1" w14:textId="77777777" w:rsidR="00DD6D98" w:rsidRPr="009901C4" w:rsidRDefault="00DD6D98" w:rsidP="00DD6D98">
            <w:pPr>
              <w:pStyle w:val="OtherTableBody"/>
              <w:rPr>
                <w:noProof/>
              </w:rPr>
            </w:pPr>
          </w:p>
        </w:tc>
        <w:tc>
          <w:tcPr>
            <w:tcW w:w="288" w:type="dxa"/>
          </w:tcPr>
          <w:p w14:paraId="20390805" w14:textId="77777777" w:rsidR="00DD6D98" w:rsidRPr="009901C4" w:rsidRDefault="00DD6D98" w:rsidP="00DD6D98">
            <w:pPr>
              <w:pStyle w:val="OtherTableBody"/>
              <w:rPr>
                <w:noProof/>
              </w:rPr>
            </w:pPr>
          </w:p>
        </w:tc>
        <w:tc>
          <w:tcPr>
            <w:tcW w:w="288" w:type="dxa"/>
          </w:tcPr>
          <w:p w14:paraId="46F572E5" w14:textId="77777777" w:rsidR="00DD6D98" w:rsidRPr="009901C4" w:rsidRDefault="00DD6D98" w:rsidP="00DD6D98">
            <w:pPr>
              <w:pStyle w:val="OtherTableBody"/>
              <w:rPr>
                <w:noProof/>
              </w:rPr>
            </w:pPr>
          </w:p>
        </w:tc>
        <w:tc>
          <w:tcPr>
            <w:tcW w:w="288" w:type="dxa"/>
          </w:tcPr>
          <w:p w14:paraId="5145A0AE" w14:textId="77777777" w:rsidR="00DD6D98" w:rsidRPr="009901C4" w:rsidRDefault="00DD6D98" w:rsidP="00DD6D98">
            <w:pPr>
              <w:pStyle w:val="OtherTableBody"/>
              <w:rPr>
                <w:noProof/>
              </w:rPr>
            </w:pPr>
          </w:p>
        </w:tc>
      </w:tr>
      <w:tr w:rsidR="00DD6D98" w:rsidRPr="00D00BBD" w14:paraId="0E4C1B08" w14:textId="77777777" w:rsidTr="00DD6D98">
        <w:trPr>
          <w:cantSplit/>
        </w:trPr>
        <w:tc>
          <w:tcPr>
            <w:tcW w:w="2714" w:type="dxa"/>
          </w:tcPr>
          <w:p w14:paraId="593C3A16" w14:textId="77777777" w:rsidR="00DD6D98" w:rsidRPr="009901C4" w:rsidRDefault="00DD6D98" w:rsidP="00DD6D98">
            <w:pPr>
              <w:pStyle w:val="OtherTableBody"/>
              <w:rPr>
                <w:noProof/>
              </w:rPr>
            </w:pPr>
            <w:r w:rsidRPr="009901C4">
              <w:rPr>
                <w:noProof/>
              </w:rPr>
              <w:t>Electrolytes</w:t>
            </w:r>
          </w:p>
        </w:tc>
        <w:tc>
          <w:tcPr>
            <w:tcW w:w="492" w:type="dxa"/>
          </w:tcPr>
          <w:p w14:paraId="768D514E" w14:textId="77777777" w:rsidR="00DD6D98" w:rsidRPr="009901C4" w:rsidRDefault="00DD6D98" w:rsidP="00DD6D98">
            <w:pPr>
              <w:pStyle w:val="OtherTableBody"/>
              <w:rPr>
                <w:noProof/>
              </w:rPr>
            </w:pPr>
            <w:r w:rsidRPr="009901C4">
              <w:rPr>
                <w:noProof/>
              </w:rPr>
              <w:t>X</w:t>
            </w:r>
          </w:p>
        </w:tc>
        <w:tc>
          <w:tcPr>
            <w:tcW w:w="492" w:type="dxa"/>
          </w:tcPr>
          <w:p w14:paraId="26750C15" w14:textId="77777777" w:rsidR="00DD6D98" w:rsidRPr="009901C4" w:rsidRDefault="00DD6D98" w:rsidP="00DD6D98">
            <w:pPr>
              <w:pStyle w:val="OtherTableBody"/>
              <w:rPr>
                <w:noProof/>
              </w:rPr>
            </w:pPr>
          </w:p>
        </w:tc>
        <w:tc>
          <w:tcPr>
            <w:tcW w:w="288" w:type="dxa"/>
          </w:tcPr>
          <w:p w14:paraId="735D4716" w14:textId="77777777" w:rsidR="00DD6D98" w:rsidRPr="009901C4" w:rsidRDefault="00DD6D98" w:rsidP="00DD6D98">
            <w:pPr>
              <w:pStyle w:val="OtherTableBody"/>
              <w:rPr>
                <w:noProof/>
              </w:rPr>
            </w:pPr>
          </w:p>
        </w:tc>
        <w:tc>
          <w:tcPr>
            <w:tcW w:w="288" w:type="dxa"/>
          </w:tcPr>
          <w:p w14:paraId="5C7CFF71" w14:textId="77777777" w:rsidR="00DD6D98" w:rsidRPr="009901C4" w:rsidRDefault="00DD6D98" w:rsidP="00DD6D98">
            <w:pPr>
              <w:pStyle w:val="OtherTableBody"/>
              <w:rPr>
                <w:noProof/>
              </w:rPr>
            </w:pPr>
          </w:p>
        </w:tc>
        <w:tc>
          <w:tcPr>
            <w:tcW w:w="288" w:type="dxa"/>
          </w:tcPr>
          <w:p w14:paraId="426073FB" w14:textId="77777777" w:rsidR="00DD6D98" w:rsidRPr="009901C4" w:rsidRDefault="00DD6D98" w:rsidP="00DD6D98">
            <w:pPr>
              <w:pStyle w:val="OtherTableBody"/>
              <w:rPr>
                <w:noProof/>
              </w:rPr>
            </w:pPr>
          </w:p>
        </w:tc>
        <w:tc>
          <w:tcPr>
            <w:tcW w:w="288" w:type="dxa"/>
          </w:tcPr>
          <w:p w14:paraId="094E4D89" w14:textId="77777777" w:rsidR="00DD6D98" w:rsidRPr="009901C4" w:rsidRDefault="00DD6D98" w:rsidP="00DD6D98">
            <w:pPr>
              <w:pStyle w:val="OtherTableBody"/>
              <w:rPr>
                <w:noProof/>
              </w:rPr>
            </w:pPr>
          </w:p>
        </w:tc>
        <w:tc>
          <w:tcPr>
            <w:tcW w:w="288" w:type="dxa"/>
          </w:tcPr>
          <w:p w14:paraId="1C014315" w14:textId="77777777" w:rsidR="00DD6D98" w:rsidRPr="009901C4" w:rsidRDefault="00DD6D98" w:rsidP="00DD6D98">
            <w:pPr>
              <w:pStyle w:val="OtherTableBody"/>
              <w:rPr>
                <w:noProof/>
              </w:rPr>
            </w:pPr>
          </w:p>
        </w:tc>
        <w:tc>
          <w:tcPr>
            <w:tcW w:w="288" w:type="dxa"/>
          </w:tcPr>
          <w:p w14:paraId="77774CF3" w14:textId="77777777" w:rsidR="00DD6D98" w:rsidRPr="009901C4" w:rsidRDefault="00DD6D98" w:rsidP="00DD6D98">
            <w:pPr>
              <w:pStyle w:val="OtherTableBody"/>
              <w:rPr>
                <w:noProof/>
              </w:rPr>
            </w:pPr>
          </w:p>
        </w:tc>
        <w:tc>
          <w:tcPr>
            <w:tcW w:w="288" w:type="dxa"/>
          </w:tcPr>
          <w:p w14:paraId="36CFFBB1" w14:textId="77777777" w:rsidR="00DD6D98" w:rsidRPr="009901C4" w:rsidRDefault="00DD6D98" w:rsidP="00DD6D98">
            <w:pPr>
              <w:pStyle w:val="OtherTableBody"/>
              <w:rPr>
                <w:noProof/>
              </w:rPr>
            </w:pPr>
          </w:p>
        </w:tc>
        <w:tc>
          <w:tcPr>
            <w:tcW w:w="288" w:type="dxa"/>
          </w:tcPr>
          <w:p w14:paraId="63F7810D" w14:textId="77777777" w:rsidR="00DD6D98" w:rsidRPr="009901C4" w:rsidRDefault="00DD6D98" w:rsidP="00DD6D98">
            <w:pPr>
              <w:pStyle w:val="OtherTableBody"/>
              <w:rPr>
                <w:noProof/>
              </w:rPr>
            </w:pPr>
          </w:p>
        </w:tc>
        <w:tc>
          <w:tcPr>
            <w:tcW w:w="288" w:type="dxa"/>
          </w:tcPr>
          <w:p w14:paraId="291EC211" w14:textId="77777777" w:rsidR="00DD6D98" w:rsidRPr="009901C4" w:rsidRDefault="00DD6D98" w:rsidP="00DD6D98">
            <w:pPr>
              <w:pStyle w:val="OtherTableBody"/>
              <w:rPr>
                <w:noProof/>
              </w:rPr>
            </w:pPr>
          </w:p>
        </w:tc>
        <w:tc>
          <w:tcPr>
            <w:tcW w:w="288" w:type="dxa"/>
          </w:tcPr>
          <w:p w14:paraId="1C07C0B3" w14:textId="77777777" w:rsidR="00DD6D98" w:rsidRPr="009901C4" w:rsidRDefault="00DD6D98" w:rsidP="00DD6D98">
            <w:pPr>
              <w:pStyle w:val="OtherTableBody"/>
              <w:rPr>
                <w:noProof/>
              </w:rPr>
            </w:pPr>
          </w:p>
        </w:tc>
        <w:tc>
          <w:tcPr>
            <w:tcW w:w="288" w:type="dxa"/>
          </w:tcPr>
          <w:p w14:paraId="7078412E" w14:textId="77777777" w:rsidR="00DD6D98" w:rsidRPr="009901C4" w:rsidRDefault="00DD6D98" w:rsidP="00DD6D98">
            <w:pPr>
              <w:pStyle w:val="OtherTableBody"/>
              <w:rPr>
                <w:noProof/>
              </w:rPr>
            </w:pPr>
          </w:p>
        </w:tc>
        <w:tc>
          <w:tcPr>
            <w:tcW w:w="288" w:type="dxa"/>
          </w:tcPr>
          <w:p w14:paraId="50697DB7" w14:textId="77777777" w:rsidR="00DD6D98" w:rsidRPr="009901C4" w:rsidRDefault="00DD6D98" w:rsidP="00DD6D98">
            <w:pPr>
              <w:pStyle w:val="OtherTableBody"/>
              <w:rPr>
                <w:noProof/>
              </w:rPr>
            </w:pPr>
          </w:p>
        </w:tc>
        <w:tc>
          <w:tcPr>
            <w:tcW w:w="288" w:type="dxa"/>
          </w:tcPr>
          <w:p w14:paraId="7A08C6FE" w14:textId="77777777" w:rsidR="00DD6D98" w:rsidRPr="009901C4" w:rsidRDefault="00DD6D98" w:rsidP="00DD6D98">
            <w:pPr>
              <w:pStyle w:val="OtherTableBody"/>
              <w:rPr>
                <w:noProof/>
              </w:rPr>
            </w:pPr>
          </w:p>
        </w:tc>
        <w:tc>
          <w:tcPr>
            <w:tcW w:w="288" w:type="dxa"/>
          </w:tcPr>
          <w:p w14:paraId="3DC70598" w14:textId="77777777" w:rsidR="00DD6D98" w:rsidRPr="009901C4" w:rsidRDefault="00DD6D98" w:rsidP="00DD6D98">
            <w:pPr>
              <w:pStyle w:val="OtherTableBody"/>
              <w:rPr>
                <w:noProof/>
              </w:rPr>
            </w:pPr>
          </w:p>
        </w:tc>
        <w:tc>
          <w:tcPr>
            <w:tcW w:w="288" w:type="dxa"/>
          </w:tcPr>
          <w:p w14:paraId="172E73DC" w14:textId="77777777" w:rsidR="00DD6D98" w:rsidRPr="009901C4" w:rsidRDefault="00DD6D98" w:rsidP="00DD6D98">
            <w:pPr>
              <w:pStyle w:val="OtherTableBody"/>
              <w:rPr>
                <w:noProof/>
              </w:rPr>
            </w:pPr>
          </w:p>
        </w:tc>
        <w:tc>
          <w:tcPr>
            <w:tcW w:w="288" w:type="dxa"/>
          </w:tcPr>
          <w:p w14:paraId="6C1F7804" w14:textId="77777777" w:rsidR="00DD6D98" w:rsidRPr="009901C4" w:rsidRDefault="00DD6D98" w:rsidP="00DD6D98">
            <w:pPr>
              <w:pStyle w:val="OtherTableBody"/>
              <w:rPr>
                <w:noProof/>
              </w:rPr>
            </w:pPr>
          </w:p>
        </w:tc>
      </w:tr>
      <w:tr w:rsidR="00DD6D98" w:rsidRPr="00D00BBD" w14:paraId="0D0B25A1" w14:textId="77777777" w:rsidTr="00DD6D98">
        <w:trPr>
          <w:cantSplit/>
        </w:trPr>
        <w:tc>
          <w:tcPr>
            <w:tcW w:w="2714" w:type="dxa"/>
          </w:tcPr>
          <w:p w14:paraId="18B5B2D6" w14:textId="77777777" w:rsidR="00DD6D98" w:rsidRPr="009901C4" w:rsidRDefault="00DD6D98" w:rsidP="00DD6D98">
            <w:pPr>
              <w:pStyle w:val="OtherTableBody"/>
              <w:rPr>
                <w:noProof/>
              </w:rPr>
            </w:pPr>
            <w:r w:rsidRPr="009901C4">
              <w:rPr>
                <w:noProof/>
              </w:rPr>
              <w:t>Plasma Retinoic Acid</w:t>
            </w:r>
          </w:p>
        </w:tc>
        <w:tc>
          <w:tcPr>
            <w:tcW w:w="492" w:type="dxa"/>
          </w:tcPr>
          <w:p w14:paraId="0D9A86AD" w14:textId="77777777" w:rsidR="00DD6D98" w:rsidRPr="009901C4" w:rsidRDefault="00DD6D98" w:rsidP="00DD6D98">
            <w:pPr>
              <w:pStyle w:val="OtherTableBody"/>
              <w:rPr>
                <w:noProof/>
              </w:rPr>
            </w:pPr>
            <w:r w:rsidRPr="009901C4">
              <w:rPr>
                <w:noProof/>
              </w:rPr>
              <w:t>X</w:t>
            </w:r>
          </w:p>
        </w:tc>
        <w:tc>
          <w:tcPr>
            <w:tcW w:w="492" w:type="dxa"/>
          </w:tcPr>
          <w:p w14:paraId="7C2D4089" w14:textId="77777777" w:rsidR="00DD6D98" w:rsidRPr="009901C4" w:rsidRDefault="00DD6D98" w:rsidP="00DD6D98">
            <w:pPr>
              <w:pStyle w:val="OtherTableBody"/>
              <w:rPr>
                <w:noProof/>
              </w:rPr>
            </w:pPr>
            <w:r w:rsidRPr="009901C4">
              <w:rPr>
                <w:noProof/>
              </w:rPr>
              <w:t>X</w:t>
            </w:r>
          </w:p>
        </w:tc>
        <w:tc>
          <w:tcPr>
            <w:tcW w:w="288" w:type="dxa"/>
          </w:tcPr>
          <w:p w14:paraId="6F11AF9E" w14:textId="77777777" w:rsidR="00DD6D98" w:rsidRPr="009901C4" w:rsidRDefault="00DD6D98" w:rsidP="00DD6D98">
            <w:pPr>
              <w:pStyle w:val="OtherTableBody"/>
              <w:rPr>
                <w:noProof/>
              </w:rPr>
            </w:pPr>
          </w:p>
        </w:tc>
        <w:tc>
          <w:tcPr>
            <w:tcW w:w="288" w:type="dxa"/>
          </w:tcPr>
          <w:p w14:paraId="148B3750" w14:textId="77777777" w:rsidR="00DD6D98" w:rsidRPr="009901C4" w:rsidRDefault="00DD6D98" w:rsidP="00DD6D98">
            <w:pPr>
              <w:pStyle w:val="OtherTableBody"/>
              <w:rPr>
                <w:noProof/>
              </w:rPr>
            </w:pPr>
          </w:p>
        </w:tc>
        <w:tc>
          <w:tcPr>
            <w:tcW w:w="288" w:type="dxa"/>
          </w:tcPr>
          <w:p w14:paraId="3BD5B5BB" w14:textId="77777777" w:rsidR="00DD6D98" w:rsidRPr="009901C4" w:rsidRDefault="00DD6D98" w:rsidP="00DD6D98">
            <w:pPr>
              <w:pStyle w:val="OtherTableBody"/>
              <w:rPr>
                <w:noProof/>
              </w:rPr>
            </w:pPr>
          </w:p>
        </w:tc>
        <w:tc>
          <w:tcPr>
            <w:tcW w:w="288" w:type="dxa"/>
          </w:tcPr>
          <w:p w14:paraId="10A98D38" w14:textId="77777777" w:rsidR="00DD6D98" w:rsidRPr="009901C4" w:rsidRDefault="00DD6D98" w:rsidP="00DD6D98">
            <w:pPr>
              <w:pStyle w:val="OtherTableBody"/>
              <w:rPr>
                <w:noProof/>
              </w:rPr>
            </w:pPr>
          </w:p>
        </w:tc>
        <w:tc>
          <w:tcPr>
            <w:tcW w:w="288" w:type="dxa"/>
          </w:tcPr>
          <w:p w14:paraId="539B5F5B" w14:textId="77777777" w:rsidR="00DD6D98" w:rsidRPr="009901C4" w:rsidRDefault="00DD6D98" w:rsidP="00DD6D98">
            <w:pPr>
              <w:pStyle w:val="OtherTableBody"/>
              <w:rPr>
                <w:noProof/>
              </w:rPr>
            </w:pPr>
          </w:p>
        </w:tc>
        <w:tc>
          <w:tcPr>
            <w:tcW w:w="288" w:type="dxa"/>
          </w:tcPr>
          <w:p w14:paraId="0AA600E0" w14:textId="77777777" w:rsidR="00DD6D98" w:rsidRPr="009901C4" w:rsidRDefault="00DD6D98" w:rsidP="00DD6D98">
            <w:pPr>
              <w:pStyle w:val="OtherTableBody"/>
              <w:rPr>
                <w:noProof/>
              </w:rPr>
            </w:pPr>
          </w:p>
        </w:tc>
        <w:tc>
          <w:tcPr>
            <w:tcW w:w="288" w:type="dxa"/>
          </w:tcPr>
          <w:p w14:paraId="1D7C4A8C" w14:textId="77777777" w:rsidR="00DD6D98" w:rsidRPr="009901C4" w:rsidRDefault="00DD6D98" w:rsidP="00DD6D98">
            <w:pPr>
              <w:pStyle w:val="OtherTableBody"/>
              <w:rPr>
                <w:noProof/>
              </w:rPr>
            </w:pPr>
          </w:p>
        </w:tc>
        <w:tc>
          <w:tcPr>
            <w:tcW w:w="288" w:type="dxa"/>
          </w:tcPr>
          <w:p w14:paraId="4444A70A" w14:textId="77777777" w:rsidR="00DD6D98" w:rsidRPr="009901C4" w:rsidRDefault="00DD6D98" w:rsidP="00DD6D98">
            <w:pPr>
              <w:pStyle w:val="OtherTableBody"/>
              <w:rPr>
                <w:noProof/>
              </w:rPr>
            </w:pPr>
          </w:p>
        </w:tc>
        <w:tc>
          <w:tcPr>
            <w:tcW w:w="288" w:type="dxa"/>
          </w:tcPr>
          <w:p w14:paraId="18C8FDBB" w14:textId="77777777" w:rsidR="00DD6D98" w:rsidRPr="009901C4" w:rsidRDefault="00DD6D98" w:rsidP="00DD6D98">
            <w:pPr>
              <w:pStyle w:val="OtherTableBody"/>
              <w:rPr>
                <w:noProof/>
              </w:rPr>
            </w:pPr>
          </w:p>
        </w:tc>
        <w:tc>
          <w:tcPr>
            <w:tcW w:w="288" w:type="dxa"/>
          </w:tcPr>
          <w:p w14:paraId="71BAB344" w14:textId="77777777" w:rsidR="00DD6D98" w:rsidRPr="009901C4" w:rsidRDefault="00DD6D98" w:rsidP="00DD6D98">
            <w:pPr>
              <w:pStyle w:val="OtherTableBody"/>
              <w:rPr>
                <w:noProof/>
              </w:rPr>
            </w:pPr>
          </w:p>
        </w:tc>
        <w:tc>
          <w:tcPr>
            <w:tcW w:w="288" w:type="dxa"/>
          </w:tcPr>
          <w:p w14:paraId="227C2AB8" w14:textId="77777777" w:rsidR="00DD6D98" w:rsidRPr="009901C4" w:rsidRDefault="00DD6D98" w:rsidP="00DD6D98">
            <w:pPr>
              <w:pStyle w:val="OtherTableBody"/>
              <w:rPr>
                <w:noProof/>
              </w:rPr>
            </w:pPr>
          </w:p>
        </w:tc>
        <w:tc>
          <w:tcPr>
            <w:tcW w:w="288" w:type="dxa"/>
          </w:tcPr>
          <w:p w14:paraId="107FA7CB" w14:textId="77777777" w:rsidR="00DD6D98" w:rsidRPr="009901C4" w:rsidRDefault="00DD6D98" w:rsidP="00DD6D98">
            <w:pPr>
              <w:pStyle w:val="OtherTableBody"/>
              <w:rPr>
                <w:noProof/>
              </w:rPr>
            </w:pPr>
          </w:p>
        </w:tc>
        <w:tc>
          <w:tcPr>
            <w:tcW w:w="288" w:type="dxa"/>
          </w:tcPr>
          <w:p w14:paraId="0C54CD26" w14:textId="77777777" w:rsidR="00DD6D98" w:rsidRPr="009901C4" w:rsidRDefault="00DD6D98" w:rsidP="00DD6D98">
            <w:pPr>
              <w:pStyle w:val="OtherTableBody"/>
              <w:rPr>
                <w:noProof/>
              </w:rPr>
            </w:pPr>
          </w:p>
        </w:tc>
        <w:tc>
          <w:tcPr>
            <w:tcW w:w="288" w:type="dxa"/>
          </w:tcPr>
          <w:p w14:paraId="2C4ED956" w14:textId="77777777" w:rsidR="00DD6D98" w:rsidRPr="009901C4" w:rsidRDefault="00DD6D98" w:rsidP="00DD6D98">
            <w:pPr>
              <w:pStyle w:val="OtherTableBody"/>
              <w:rPr>
                <w:noProof/>
              </w:rPr>
            </w:pPr>
          </w:p>
        </w:tc>
        <w:tc>
          <w:tcPr>
            <w:tcW w:w="288" w:type="dxa"/>
          </w:tcPr>
          <w:p w14:paraId="67F48A5D" w14:textId="77777777" w:rsidR="00DD6D98" w:rsidRPr="009901C4" w:rsidRDefault="00DD6D98" w:rsidP="00DD6D98">
            <w:pPr>
              <w:pStyle w:val="OtherTableBody"/>
              <w:rPr>
                <w:noProof/>
              </w:rPr>
            </w:pPr>
          </w:p>
        </w:tc>
        <w:tc>
          <w:tcPr>
            <w:tcW w:w="288" w:type="dxa"/>
          </w:tcPr>
          <w:p w14:paraId="2B6CEE9F" w14:textId="77777777" w:rsidR="00DD6D98" w:rsidRPr="009901C4" w:rsidRDefault="00DD6D98" w:rsidP="00DD6D98">
            <w:pPr>
              <w:pStyle w:val="OtherTableBody"/>
              <w:rPr>
                <w:noProof/>
              </w:rPr>
            </w:pPr>
          </w:p>
        </w:tc>
      </w:tr>
      <w:tr w:rsidR="00DD6D98" w:rsidRPr="00D00BBD" w14:paraId="4A281BAA" w14:textId="77777777" w:rsidTr="00DD6D98">
        <w:trPr>
          <w:cantSplit/>
        </w:trPr>
        <w:tc>
          <w:tcPr>
            <w:tcW w:w="2714" w:type="dxa"/>
          </w:tcPr>
          <w:p w14:paraId="7FAF391F" w14:textId="77777777" w:rsidR="00DD6D98" w:rsidRPr="009901C4" w:rsidRDefault="00DD6D98" w:rsidP="00DD6D98">
            <w:pPr>
              <w:pStyle w:val="OtherTableBody"/>
              <w:rPr>
                <w:noProof/>
              </w:rPr>
            </w:pPr>
            <w:r w:rsidRPr="009901C4">
              <w:rPr>
                <w:noProof/>
              </w:rPr>
              <w:t>Cotinine Level (nonsmokers)</w:t>
            </w:r>
          </w:p>
        </w:tc>
        <w:tc>
          <w:tcPr>
            <w:tcW w:w="492" w:type="dxa"/>
          </w:tcPr>
          <w:p w14:paraId="002F5DD7" w14:textId="77777777" w:rsidR="00DD6D98" w:rsidRPr="009901C4" w:rsidRDefault="00DD6D98" w:rsidP="00DD6D98">
            <w:pPr>
              <w:pStyle w:val="OtherTableBody"/>
              <w:rPr>
                <w:noProof/>
              </w:rPr>
            </w:pPr>
          </w:p>
        </w:tc>
        <w:tc>
          <w:tcPr>
            <w:tcW w:w="492" w:type="dxa"/>
          </w:tcPr>
          <w:p w14:paraId="342FB315" w14:textId="77777777" w:rsidR="00DD6D98" w:rsidRPr="009901C4" w:rsidRDefault="00DD6D98" w:rsidP="00DD6D98">
            <w:pPr>
              <w:pStyle w:val="OtherTableBody"/>
              <w:rPr>
                <w:noProof/>
              </w:rPr>
            </w:pPr>
            <w:r w:rsidRPr="009901C4">
              <w:rPr>
                <w:noProof/>
              </w:rPr>
              <w:t>X</w:t>
            </w:r>
          </w:p>
        </w:tc>
        <w:tc>
          <w:tcPr>
            <w:tcW w:w="288" w:type="dxa"/>
          </w:tcPr>
          <w:p w14:paraId="24F60C64" w14:textId="77777777" w:rsidR="00DD6D98" w:rsidRPr="009901C4" w:rsidRDefault="00DD6D98" w:rsidP="00DD6D98">
            <w:pPr>
              <w:pStyle w:val="OtherTableBody"/>
              <w:rPr>
                <w:noProof/>
              </w:rPr>
            </w:pPr>
          </w:p>
        </w:tc>
        <w:tc>
          <w:tcPr>
            <w:tcW w:w="288" w:type="dxa"/>
          </w:tcPr>
          <w:p w14:paraId="0E461F70" w14:textId="77777777" w:rsidR="00DD6D98" w:rsidRPr="009901C4" w:rsidRDefault="00DD6D98" w:rsidP="00DD6D98">
            <w:pPr>
              <w:pStyle w:val="OtherTableBody"/>
              <w:rPr>
                <w:noProof/>
              </w:rPr>
            </w:pPr>
          </w:p>
        </w:tc>
        <w:tc>
          <w:tcPr>
            <w:tcW w:w="288" w:type="dxa"/>
          </w:tcPr>
          <w:p w14:paraId="3330CDA0" w14:textId="77777777" w:rsidR="00DD6D98" w:rsidRPr="009901C4" w:rsidRDefault="00DD6D98" w:rsidP="00DD6D98">
            <w:pPr>
              <w:pStyle w:val="OtherTableBody"/>
              <w:rPr>
                <w:noProof/>
              </w:rPr>
            </w:pPr>
          </w:p>
        </w:tc>
        <w:tc>
          <w:tcPr>
            <w:tcW w:w="288" w:type="dxa"/>
          </w:tcPr>
          <w:p w14:paraId="724D46F8" w14:textId="77777777" w:rsidR="00DD6D98" w:rsidRPr="009901C4" w:rsidRDefault="00DD6D98" w:rsidP="00DD6D98">
            <w:pPr>
              <w:pStyle w:val="OtherTableBody"/>
              <w:rPr>
                <w:noProof/>
              </w:rPr>
            </w:pPr>
          </w:p>
        </w:tc>
        <w:tc>
          <w:tcPr>
            <w:tcW w:w="288" w:type="dxa"/>
          </w:tcPr>
          <w:p w14:paraId="19A87BC0" w14:textId="77777777" w:rsidR="00DD6D98" w:rsidRPr="009901C4" w:rsidRDefault="00DD6D98" w:rsidP="00DD6D98">
            <w:pPr>
              <w:pStyle w:val="OtherTableBody"/>
              <w:rPr>
                <w:noProof/>
              </w:rPr>
            </w:pPr>
          </w:p>
        </w:tc>
        <w:tc>
          <w:tcPr>
            <w:tcW w:w="288" w:type="dxa"/>
          </w:tcPr>
          <w:p w14:paraId="6FA03EB4" w14:textId="77777777" w:rsidR="00DD6D98" w:rsidRPr="009901C4" w:rsidRDefault="00DD6D98" w:rsidP="00DD6D98">
            <w:pPr>
              <w:pStyle w:val="OtherTableBody"/>
              <w:rPr>
                <w:noProof/>
              </w:rPr>
            </w:pPr>
          </w:p>
        </w:tc>
        <w:tc>
          <w:tcPr>
            <w:tcW w:w="288" w:type="dxa"/>
          </w:tcPr>
          <w:p w14:paraId="719263F1" w14:textId="77777777" w:rsidR="00DD6D98" w:rsidRPr="009901C4" w:rsidRDefault="00DD6D98" w:rsidP="00DD6D98">
            <w:pPr>
              <w:pStyle w:val="OtherTableBody"/>
              <w:rPr>
                <w:noProof/>
              </w:rPr>
            </w:pPr>
          </w:p>
        </w:tc>
        <w:tc>
          <w:tcPr>
            <w:tcW w:w="288" w:type="dxa"/>
          </w:tcPr>
          <w:p w14:paraId="18110BC4" w14:textId="77777777" w:rsidR="00DD6D98" w:rsidRPr="009901C4" w:rsidRDefault="00DD6D98" w:rsidP="00DD6D98">
            <w:pPr>
              <w:pStyle w:val="OtherTableBody"/>
              <w:rPr>
                <w:noProof/>
              </w:rPr>
            </w:pPr>
          </w:p>
        </w:tc>
        <w:tc>
          <w:tcPr>
            <w:tcW w:w="288" w:type="dxa"/>
          </w:tcPr>
          <w:p w14:paraId="60FD1161" w14:textId="77777777" w:rsidR="00DD6D98" w:rsidRPr="009901C4" w:rsidRDefault="00DD6D98" w:rsidP="00DD6D98">
            <w:pPr>
              <w:pStyle w:val="OtherTableBody"/>
              <w:rPr>
                <w:noProof/>
              </w:rPr>
            </w:pPr>
          </w:p>
        </w:tc>
        <w:tc>
          <w:tcPr>
            <w:tcW w:w="288" w:type="dxa"/>
          </w:tcPr>
          <w:p w14:paraId="67909266" w14:textId="77777777" w:rsidR="00DD6D98" w:rsidRPr="009901C4" w:rsidRDefault="00DD6D98" w:rsidP="00DD6D98">
            <w:pPr>
              <w:pStyle w:val="OtherTableBody"/>
              <w:rPr>
                <w:noProof/>
              </w:rPr>
            </w:pPr>
          </w:p>
        </w:tc>
        <w:tc>
          <w:tcPr>
            <w:tcW w:w="288" w:type="dxa"/>
          </w:tcPr>
          <w:p w14:paraId="304D3CEE" w14:textId="77777777" w:rsidR="00DD6D98" w:rsidRPr="009901C4" w:rsidRDefault="00DD6D98" w:rsidP="00DD6D98">
            <w:pPr>
              <w:pStyle w:val="OtherTableBody"/>
              <w:rPr>
                <w:noProof/>
              </w:rPr>
            </w:pPr>
          </w:p>
        </w:tc>
        <w:tc>
          <w:tcPr>
            <w:tcW w:w="288" w:type="dxa"/>
          </w:tcPr>
          <w:p w14:paraId="1E274331" w14:textId="77777777" w:rsidR="00DD6D98" w:rsidRPr="009901C4" w:rsidRDefault="00DD6D98" w:rsidP="00DD6D98">
            <w:pPr>
              <w:pStyle w:val="OtherTableBody"/>
              <w:rPr>
                <w:noProof/>
              </w:rPr>
            </w:pPr>
          </w:p>
        </w:tc>
        <w:tc>
          <w:tcPr>
            <w:tcW w:w="288" w:type="dxa"/>
          </w:tcPr>
          <w:p w14:paraId="63496246" w14:textId="77777777" w:rsidR="00DD6D98" w:rsidRPr="009901C4" w:rsidRDefault="00DD6D98" w:rsidP="00DD6D98">
            <w:pPr>
              <w:pStyle w:val="OtherTableBody"/>
              <w:rPr>
                <w:noProof/>
              </w:rPr>
            </w:pPr>
          </w:p>
        </w:tc>
        <w:tc>
          <w:tcPr>
            <w:tcW w:w="288" w:type="dxa"/>
          </w:tcPr>
          <w:p w14:paraId="114C0F78" w14:textId="77777777" w:rsidR="00DD6D98" w:rsidRPr="009901C4" w:rsidRDefault="00DD6D98" w:rsidP="00DD6D98">
            <w:pPr>
              <w:pStyle w:val="OtherTableBody"/>
              <w:rPr>
                <w:noProof/>
              </w:rPr>
            </w:pPr>
          </w:p>
        </w:tc>
        <w:tc>
          <w:tcPr>
            <w:tcW w:w="288" w:type="dxa"/>
          </w:tcPr>
          <w:p w14:paraId="2DFA219F" w14:textId="77777777" w:rsidR="00DD6D98" w:rsidRPr="009901C4" w:rsidRDefault="00DD6D98" w:rsidP="00DD6D98">
            <w:pPr>
              <w:pStyle w:val="OtherTableBody"/>
              <w:rPr>
                <w:noProof/>
              </w:rPr>
            </w:pPr>
          </w:p>
        </w:tc>
        <w:tc>
          <w:tcPr>
            <w:tcW w:w="288" w:type="dxa"/>
          </w:tcPr>
          <w:p w14:paraId="6FE89EFC" w14:textId="77777777" w:rsidR="00DD6D98" w:rsidRPr="009901C4" w:rsidRDefault="00DD6D98" w:rsidP="00DD6D98">
            <w:pPr>
              <w:pStyle w:val="OtherTableBody"/>
              <w:rPr>
                <w:noProof/>
              </w:rPr>
            </w:pPr>
          </w:p>
        </w:tc>
      </w:tr>
    </w:tbl>
    <w:p w14:paraId="7FBA14CE" w14:textId="77777777" w:rsidR="00DD6D98" w:rsidRPr="009901C4" w:rsidRDefault="00DD6D98" w:rsidP="00182B11">
      <w:pPr>
        <w:pStyle w:val="Heading5"/>
        <w:rPr>
          <w:noProof/>
        </w:rPr>
      </w:pPr>
      <w:bookmarkStart w:id="1821" w:name="_Toc532896110"/>
      <w:r w:rsidRPr="009901C4">
        <w:rPr>
          <w:noProof/>
        </w:rPr>
        <w:t>Schedule for a cancer chemotherapy trial</w:t>
      </w:r>
      <w:bookmarkEnd w:id="1821"/>
    </w:p>
    <w:tbl>
      <w:tblPr>
        <w:tblW w:w="0" w:type="auto"/>
        <w:tblInd w:w="720" w:type="dxa"/>
        <w:tblLayout w:type="fixed"/>
        <w:tblLook w:val="0000" w:firstRow="0" w:lastRow="0" w:firstColumn="0" w:lastColumn="0" w:noHBand="0" w:noVBand="0"/>
      </w:tblPr>
      <w:tblGrid>
        <w:gridCol w:w="1949"/>
        <w:gridCol w:w="1324"/>
        <w:gridCol w:w="1575"/>
        <w:gridCol w:w="1241"/>
        <w:gridCol w:w="931"/>
        <w:gridCol w:w="1170"/>
      </w:tblGrid>
      <w:tr w:rsidR="00DD6D98" w:rsidRPr="00D00BBD" w14:paraId="2FEA76EB" w14:textId="77777777" w:rsidTr="00DD6D98">
        <w:tc>
          <w:tcPr>
            <w:tcW w:w="1949" w:type="dxa"/>
          </w:tcPr>
          <w:p w14:paraId="20BD310D" w14:textId="77777777" w:rsidR="00DD6D98" w:rsidRPr="009901C4" w:rsidRDefault="00DD6D98" w:rsidP="00DD6D98">
            <w:pPr>
              <w:pStyle w:val="OtherTableBody"/>
              <w:rPr>
                <w:noProof/>
              </w:rPr>
            </w:pPr>
          </w:p>
        </w:tc>
        <w:tc>
          <w:tcPr>
            <w:tcW w:w="1324" w:type="dxa"/>
          </w:tcPr>
          <w:p w14:paraId="150F9046" w14:textId="77777777" w:rsidR="00DD6D98" w:rsidRPr="009901C4" w:rsidRDefault="00DD6D98" w:rsidP="00DD6D98">
            <w:pPr>
              <w:pStyle w:val="OtherTableBody"/>
              <w:rPr>
                <w:noProof/>
              </w:rPr>
            </w:pPr>
            <w:r w:rsidRPr="009901C4">
              <w:rPr>
                <w:noProof/>
              </w:rPr>
              <w:br/>
              <w:t>Prestudy</w:t>
            </w:r>
          </w:p>
        </w:tc>
        <w:tc>
          <w:tcPr>
            <w:tcW w:w="1575" w:type="dxa"/>
          </w:tcPr>
          <w:p w14:paraId="111E8B06" w14:textId="77777777" w:rsidR="00DD6D98" w:rsidRPr="009901C4" w:rsidRDefault="00DD6D98" w:rsidP="00DD6D98">
            <w:pPr>
              <w:pStyle w:val="OtherTableBody"/>
              <w:rPr>
                <w:noProof/>
              </w:rPr>
            </w:pPr>
            <w:r w:rsidRPr="009901C4">
              <w:rPr>
                <w:noProof/>
              </w:rPr>
              <w:t>Prior to Each Cycle</w:t>
            </w:r>
          </w:p>
        </w:tc>
        <w:tc>
          <w:tcPr>
            <w:tcW w:w="1241" w:type="dxa"/>
          </w:tcPr>
          <w:p w14:paraId="5BC8247E" w14:textId="77777777" w:rsidR="00DD6D98" w:rsidRPr="009901C4" w:rsidRDefault="00DD6D98" w:rsidP="00DD6D98">
            <w:pPr>
              <w:pStyle w:val="OtherTableBody"/>
              <w:rPr>
                <w:noProof/>
              </w:rPr>
            </w:pPr>
            <w:r w:rsidRPr="009901C4">
              <w:rPr>
                <w:noProof/>
              </w:rPr>
              <w:br/>
              <w:t>During Cycle</w:t>
            </w:r>
          </w:p>
        </w:tc>
        <w:tc>
          <w:tcPr>
            <w:tcW w:w="931" w:type="dxa"/>
          </w:tcPr>
          <w:p w14:paraId="282CE245" w14:textId="77777777" w:rsidR="00DD6D98" w:rsidRPr="009901C4" w:rsidRDefault="00DD6D98" w:rsidP="00DD6D98">
            <w:pPr>
              <w:pStyle w:val="OtherTableBody"/>
              <w:rPr>
                <w:noProof/>
              </w:rPr>
            </w:pPr>
            <w:r w:rsidRPr="009901C4">
              <w:rPr>
                <w:noProof/>
              </w:rPr>
              <w:t>Every 3 Cycles</w:t>
            </w:r>
          </w:p>
        </w:tc>
        <w:tc>
          <w:tcPr>
            <w:tcW w:w="1170" w:type="dxa"/>
          </w:tcPr>
          <w:p w14:paraId="5CF14B81" w14:textId="77777777" w:rsidR="00DD6D98" w:rsidRPr="009901C4" w:rsidRDefault="00DD6D98" w:rsidP="00DD6D98">
            <w:pPr>
              <w:pStyle w:val="OtherTableBody"/>
              <w:rPr>
                <w:noProof/>
              </w:rPr>
            </w:pPr>
            <w:r w:rsidRPr="009901C4">
              <w:rPr>
                <w:noProof/>
              </w:rPr>
              <w:br/>
              <w:t>End Study</w:t>
            </w:r>
          </w:p>
        </w:tc>
      </w:tr>
      <w:tr w:rsidR="00DD6D98" w:rsidRPr="00D00BBD" w14:paraId="5E8DCEB6" w14:textId="77777777" w:rsidTr="00DD6D98">
        <w:tc>
          <w:tcPr>
            <w:tcW w:w="1949" w:type="dxa"/>
          </w:tcPr>
          <w:p w14:paraId="50E0F428" w14:textId="77777777" w:rsidR="00DD6D98" w:rsidRPr="009901C4" w:rsidRDefault="00DD6D98" w:rsidP="00DD6D98">
            <w:pPr>
              <w:pStyle w:val="OtherTableBody"/>
              <w:rPr>
                <w:noProof/>
              </w:rPr>
            </w:pPr>
            <w:r w:rsidRPr="009901C4">
              <w:rPr>
                <w:noProof/>
              </w:rPr>
              <w:t>Informed Consent</w:t>
            </w:r>
          </w:p>
        </w:tc>
        <w:tc>
          <w:tcPr>
            <w:tcW w:w="1324" w:type="dxa"/>
          </w:tcPr>
          <w:p w14:paraId="610373C0" w14:textId="77777777" w:rsidR="00DD6D98" w:rsidRPr="009901C4" w:rsidRDefault="00DD6D98" w:rsidP="00DD6D98">
            <w:pPr>
              <w:pStyle w:val="OtherTableBody"/>
              <w:rPr>
                <w:noProof/>
              </w:rPr>
            </w:pPr>
            <w:r w:rsidRPr="009901C4">
              <w:rPr>
                <w:noProof/>
              </w:rPr>
              <w:t>X</w:t>
            </w:r>
          </w:p>
        </w:tc>
        <w:tc>
          <w:tcPr>
            <w:tcW w:w="1575" w:type="dxa"/>
          </w:tcPr>
          <w:p w14:paraId="5C7C890E" w14:textId="77777777" w:rsidR="00DD6D98" w:rsidRPr="009901C4" w:rsidRDefault="00DD6D98" w:rsidP="00DD6D98">
            <w:pPr>
              <w:pStyle w:val="OtherTableBody"/>
              <w:rPr>
                <w:noProof/>
              </w:rPr>
            </w:pPr>
            <w:r w:rsidRPr="009901C4">
              <w:rPr>
                <w:noProof/>
              </w:rPr>
              <w:t>X</w:t>
            </w:r>
          </w:p>
        </w:tc>
        <w:tc>
          <w:tcPr>
            <w:tcW w:w="1241" w:type="dxa"/>
          </w:tcPr>
          <w:p w14:paraId="30A2C50A" w14:textId="77777777" w:rsidR="00DD6D98" w:rsidRPr="009901C4" w:rsidRDefault="00DD6D98" w:rsidP="00DD6D98">
            <w:pPr>
              <w:pStyle w:val="OtherTableBody"/>
              <w:rPr>
                <w:noProof/>
              </w:rPr>
            </w:pPr>
          </w:p>
        </w:tc>
        <w:tc>
          <w:tcPr>
            <w:tcW w:w="931" w:type="dxa"/>
          </w:tcPr>
          <w:p w14:paraId="6F6DDA23" w14:textId="77777777" w:rsidR="00DD6D98" w:rsidRPr="009901C4" w:rsidRDefault="00DD6D98" w:rsidP="00DD6D98">
            <w:pPr>
              <w:pStyle w:val="OtherTableBody"/>
              <w:rPr>
                <w:noProof/>
              </w:rPr>
            </w:pPr>
          </w:p>
        </w:tc>
        <w:tc>
          <w:tcPr>
            <w:tcW w:w="1170" w:type="dxa"/>
          </w:tcPr>
          <w:p w14:paraId="645651D2" w14:textId="77777777" w:rsidR="00DD6D98" w:rsidRPr="009901C4" w:rsidRDefault="00DD6D98" w:rsidP="00DD6D98">
            <w:pPr>
              <w:pStyle w:val="OtherTableBody"/>
              <w:rPr>
                <w:noProof/>
              </w:rPr>
            </w:pPr>
          </w:p>
        </w:tc>
      </w:tr>
      <w:tr w:rsidR="00DD6D98" w:rsidRPr="00D00BBD" w14:paraId="6A09314E" w14:textId="77777777" w:rsidTr="00DD6D98">
        <w:tc>
          <w:tcPr>
            <w:tcW w:w="1949" w:type="dxa"/>
          </w:tcPr>
          <w:p w14:paraId="01400BC4" w14:textId="77777777" w:rsidR="00DD6D98" w:rsidRPr="009901C4" w:rsidRDefault="00DD6D98" w:rsidP="00DD6D98">
            <w:pPr>
              <w:pStyle w:val="OtherTableBody"/>
              <w:rPr>
                <w:noProof/>
              </w:rPr>
            </w:pPr>
            <w:r w:rsidRPr="009901C4">
              <w:rPr>
                <w:noProof/>
              </w:rPr>
              <w:t>H &amp; P Neurologic</w:t>
            </w:r>
          </w:p>
        </w:tc>
        <w:tc>
          <w:tcPr>
            <w:tcW w:w="1324" w:type="dxa"/>
          </w:tcPr>
          <w:p w14:paraId="1110040C" w14:textId="77777777" w:rsidR="00DD6D98" w:rsidRPr="009901C4" w:rsidRDefault="00DD6D98" w:rsidP="00DD6D98">
            <w:pPr>
              <w:pStyle w:val="OtherTableBody"/>
              <w:rPr>
                <w:noProof/>
              </w:rPr>
            </w:pPr>
            <w:r w:rsidRPr="009901C4">
              <w:rPr>
                <w:noProof/>
              </w:rPr>
              <w:t>X1</w:t>
            </w:r>
          </w:p>
        </w:tc>
        <w:tc>
          <w:tcPr>
            <w:tcW w:w="1575" w:type="dxa"/>
          </w:tcPr>
          <w:p w14:paraId="2E77E96C" w14:textId="77777777" w:rsidR="00DD6D98" w:rsidRPr="009901C4" w:rsidRDefault="00DD6D98" w:rsidP="00DD6D98">
            <w:pPr>
              <w:pStyle w:val="OtherTableBody"/>
              <w:rPr>
                <w:noProof/>
              </w:rPr>
            </w:pPr>
          </w:p>
        </w:tc>
        <w:tc>
          <w:tcPr>
            <w:tcW w:w="1241" w:type="dxa"/>
          </w:tcPr>
          <w:p w14:paraId="4942A7E4" w14:textId="77777777" w:rsidR="00DD6D98" w:rsidRPr="009901C4" w:rsidRDefault="00DD6D98" w:rsidP="00DD6D98">
            <w:pPr>
              <w:pStyle w:val="OtherTableBody"/>
              <w:rPr>
                <w:noProof/>
              </w:rPr>
            </w:pPr>
          </w:p>
        </w:tc>
        <w:tc>
          <w:tcPr>
            <w:tcW w:w="931" w:type="dxa"/>
          </w:tcPr>
          <w:p w14:paraId="1D2FBB3F" w14:textId="77777777" w:rsidR="00DD6D98" w:rsidRPr="009901C4" w:rsidRDefault="00DD6D98" w:rsidP="00DD6D98">
            <w:pPr>
              <w:pStyle w:val="OtherTableBody"/>
              <w:rPr>
                <w:noProof/>
              </w:rPr>
            </w:pPr>
          </w:p>
        </w:tc>
        <w:tc>
          <w:tcPr>
            <w:tcW w:w="1170" w:type="dxa"/>
          </w:tcPr>
          <w:p w14:paraId="4B2F20C6" w14:textId="77777777" w:rsidR="00DD6D98" w:rsidRPr="009901C4" w:rsidRDefault="00DD6D98" w:rsidP="00DD6D98">
            <w:pPr>
              <w:pStyle w:val="OtherTableBody"/>
              <w:rPr>
                <w:noProof/>
              </w:rPr>
            </w:pPr>
            <w:r w:rsidRPr="009901C4">
              <w:rPr>
                <w:noProof/>
              </w:rPr>
              <w:t>X</w:t>
            </w:r>
          </w:p>
        </w:tc>
      </w:tr>
      <w:tr w:rsidR="00DD6D98" w:rsidRPr="00D00BBD" w14:paraId="7CE9CF09" w14:textId="77777777" w:rsidTr="00DD6D98">
        <w:tc>
          <w:tcPr>
            <w:tcW w:w="1949" w:type="dxa"/>
          </w:tcPr>
          <w:p w14:paraId="7DB57452" w14:textId="77777777" w:rsidR="00DD6D98" w:rsidRPr="009901C4" w:rsidRDefault="00DD6D98" w:rsidP="00DD6D98">
            <w:pPr>
              <w:pStyle w:val="OtherTableBody"/>
              <w:rPr>
                <w:noProof/>
              </w:rPr>
            </w:pPr>
            <w:r w:rsidRPr="009901C4">
              <w:rPr>
                <w:noProof/>
              </w:rPr>
              <w:t>Vital Signs</w:t>
            </w:r>
          </w:p>
        </w:tc>
        <w:tc>
          <w:tcPr>
            <w:tcW w:w="1324" w:type="dxa"/>
          </w:tcPr>
          <w:p w14:paraId="353C58B6" w14:textId="77777777" w:rsidR="00DD6D98" w:rsidRPr="009901C4" w:rsidRDefault="00DD6D98" w:rsidP="00DD6D98">
            <w:pPr>
              <w:pStyle w:val="OtherTableBody"/>
              <w:rPr>
                <w:noProof/>
              </w:rPr>
            </w:pPr>
            <w:r w:rsidRPr="009901C4">
              <w:rPr>
                <w:noProof/>
              </w:rPr>
              <w:t>X1</w:t>
            </w:r>
          </w:p>
        </w:tc>
        <w:tc>
          <w:tcPr>
            <w:tcW w:w="1575" w:type="dxa"/>
          </w:tcPr>
          <w:p w14:paraId="67241FBF" w14:textId="77777777" w:rsidR="00DD6D98" w:rsidRPr="009901C4" w:rsidRDefault="00DD6D98" w:rsidP="00DD6D98">
            <w:pPr>
              <w:pStyle w:val="OtherTableBody"/>
              <w:rPr>
                <w:noProof/>
              </w:rPr>
            </w:pPr>
          </w:p>
        </w:tc>
        <w:tc>
          <w:tcPr>
            <w:tcW w:w="1241" w:type="dxa"/>
          </w:tcPr>
          <w:p w14:paraId="6FE2D639" w14:textId="77777777" w:rsidR="00DD6D98" w:rsidRPr="009901C4" w:rsidRDefault="00DD6D98" w:rsidP="00DD6D98">
            <w:pPr>
              <w:pStyle w:val="OtherTableBody"/>
              <w:rPr>
                <w:noProof/>
              </w:rPr>
            </w:pPr>
            <w:r w:rsidRPr="009901C4">
              <w:rPr>
                <w:noProof/>
              </w:rPr>
              <w:t>X2</w:t>
            </w:r>
          </w:p>
        </w:tc>
        <w:tc>
          <w:tcPr>
            <w:tcW w:w="931" w:type="dxa"/>
          </w:tcPr>
          <w:p w14:paraId="6C4141DD" w14:textId="77777777" w:rsidR="00DD6D98" w:rsidRPr="009901C4" w:rsidRDefault="00DD6D98" w:rsidP="00DD6D98">
            <w:pPr>
              <w:pStyle w:val="OtherTableBody"/>
              <w:rPr>
                <w:noProof/>
              </w:rPr>
            </w:pPr>
          </w:p>
        </w:tc>
        <w:tc>
          <w:tcPr>
            <w:tcW w:w="1170" w:type="dxa"/>
          </w:tcPr>
          <w:p w14:paraId="1E88B08D" w14:textId="77777777" w:rsidR="00DD6D98" w:rsidRPr="009901C4" w:rsidRDefault="00DD6D98" w:rsidP="00DD6D98">
            <w:pPr>
              <w:pStyle w:val="OtherTableBody"/>
              <w:rPr>
                <w:noProof/>
              </w:rPr>
            </w:pPr>
            <w:r w:rsidRPr="009901C4">
              <w:rPr>
                <w:noProof/>
              </w:rPr>
              <w:t>X</w:t>
            </w:r>
          </w:p>
        </w:tc>
      </w:tr>
      <w:tr w:rsidR="00DD6D98" w:rsidRPr="00D00BBD" w14:paraId="37C3C47B" w14:textId="77777777" w:rsidTr="00DD6D98">
        <w:tc>
          <w:tcPr>
            <w:tcW w:w="1949" w:type="dxa"/>
          </w:tcPr>
          <w:p w14:paraId="30B886DA" w14:textId="77777777" w:rsidR="00DD6D98" w:rsidRPr="009901C4" w:rsidRDefault="00DD6D98" w:rsidP="00DD6D98">
            <w:pPr>
              <w:pStyle w:val="OtherTableBody"/>
              <w:rPr>
                <w:noProof/>
              </w:rPr>
            </w:pPr>
            <w:r w:rsidRPr="009901C4">
              <w:rPr>
                <w:noProof/>
              </w:rPr>
              <w:t>Disease Staging</w:t>
            </w:r>
          </w:p>
        </w:tc>
        <w:tc>
          <w:tcPr>
            <w:tcW w:w="1324" w:type="dxa"/>
          </w:tcPr>
          <w:p w14:paraId="321A3954" w14:textId="77777777" w:rsidR="00DD6D98" w:rsidRPr="009901C4" w:rsidRDefault="00DD6D98" w:rsidP="00DD6D98">
            <w:pPr>
              <w:pStyle w:val="OtherTableBody"/>
              <w:rPr>
                <w:noProof/>
              </w:rPr>
            </w:pPr>
            <w:r w:rsidRPr="009901C4">
              <w:rPr>
                <w:noProof/>
              </w:rPr>
              <w:t>X</w:t>
            </w:r>
          </w:p>
        </w:tc>
        <w:tc>
          <w:tcPr>
            <w:tcW w:w="1575" w:type="dxa"/>
          </w:tcPr>
          <w:p w14:paraId="33162714" w14:textId="77777777" w:rsidR="00DD6D98" w:rsidRPr="009901C4" w:rsidRDefault="00DD6D98" w:rsidP="00DD6D98">
            <w:pPr>
              <w:pStyle w:val="OtherTableBody"/>
              <w:rPr>
                <w:noProof/>
              </w:rPr>
            </w:pPr>
            <w:r w:rsidRPr="009901C4">
              <w:rPr>
                <w:noProof/>
              </w:rPr>
              <w:t>X3</w:t>
            </w:r>
          </w:p>
        </w:tc>
        <w:tc>
          <w:tcPr>
            <w:tcW w:w="1241" w:type="dxa"/>
          </w:tcPr>
          <w:p w14:paraId="73E602C1" w14:textId="77777777" w:rsidR="00DD6D98" w:rsidRPr="009901C4" w:rsidRDefault="00DD6D98" w:rsidP="00DD6D98">
            <w:pPr>
              <w:pStyle w:val="OtherTableBody"/>
              <w:rPr>
                <w:noProof/>
              </w:rPr>
            </w:pPr>
          </w:p>
        </w:tc>
        <w:tc>
          <w:tcPr>
            <w:tcW w:w="931" w:type="dxa"/>
          </w:tcPr>
          <w:p w14:paraId="5A0493CF" w14:textId="77777777" w:rsidR="00DD6D98" w:rsidRPr="009901C4" w:rsidRDefault="00DD6D98" w:rsidP="00DD6D98">
            <w:pPr>
              <w:pStyle w:val="OtherTableBody"/>
              <w:rPr>
                <w:noProof/>
              </w:rPr>
            </w:pPr>
          </w:p>
        </w:tc>
        <w:tc>
          <w:tcPr>
            <w:tcW w:w="1170" w:type="dxa"/>
          </w:tcPr>
          <w:p w14:paraId="7CA7430A" w14:textId="77777777" w:rsidR="00DD6D98" w:rsidRPr="009901C4" w:rsidRDefault="00DD6D98" w:rsidP="00DD6D98">
            <w:pPr>
              <w:pStyle w:val="OtherTableBody"/>
              <w:rPr>
                <w:noProof/>
              </w:rPr>
            </w:pPr>
            <w:r w:rsidRPr="009901C4">
              <w:rPr>
                <w:noProof/>
              </w:rPr>
              <w:t>X</w:t>
            </w:r>
          </w:p>
        </w:tc>
      </w:tr>
      <w:tr w:rsidR="00DD6D98" w:rsidRPr="00D00BBD" w14:paraId="3ABA67B8" w14:textId="77777777" w:rsidTr="00DD6D98">
        <w:tc>
          <w:tcPr>
            <w:tcW w:w="1949" w:type="dxa"/>
          </w:tcPr>
          <w:p w14:paraId="6C55613F" w14:textId="77777777" w:rsidR="00DD6D98" w:rsidRPr="009901C4" w:rsidRDefault="00DD6D98" w:rsidP="00DD6D98">
            <w:pPr>
              <w:pStyle w:val="OtherTableBody"/>
              <w:rPr>
                <w:noProof/>
              </w:rPr>
            </w:pPr>
            <w:r w:rsidRPr="009901C4">
              <w:rPr>
                <w:noProof/>
              </w:rPr>
              <w:t>ECG</w:t>
            </w:r>
          </w:p>
        </w:tc>
        <w:tc>
          <w:tcPr>
            <w:tcW w:w="1324" w:type="dxa"/>
          </w:tcPr>
          <w:p w14:paraId="2280A16E" w14:textId="77777777" w:rsidR="00DD6D98" w:rsidRPr="009901C4" w:rsidRDefault="00DD6D98" w:rsidP="00DD6D98">
            <w:pPr>
              <w:pStyle w:val="OtherTableBody"/>
              <w:rPr>
                <w:noProof/>
              </w:rPr>
            </w:pPr>
            <w:r w:rsidRPr="009901C4">
              <w:rPr>
                <w:noProof/>
              </w:rPr>
              <w:t>X1</w:t>
            </w:r>
          </w:p>
        </w:tc>
        <w:tc>
          <w:tcPr>
            <w:tcW w:w="1575" w:type="dxa"/>
          </w:tcPr>
          <w:p w14:paraId="3BBDB009" w14:textId="77777777" w:rsidR="00DD6D98" w:rsidRPr="009901C4" w:rsidRDefault="00DD6D98" w:rsidP="00DD6D98">
            <w:pPr>
              <w:pStyle w:val="OtherTableBody"/>
              <w:rPr>
                <w:noProof/>
              </w:rPr>
            </w:pPr>
          </w:p>
        </w:tc>
        <w:tc>
          <w:tcPr>
            <w:tcW w:w="1241" w:type="dxa"/>
          </w:tcPr>
          <w:p w14:paraId="77171026" w14:textId="77777777" w:rsidR="00DD6D98" w:rsidRPr="009901C4" w:rsidRDefault="00DD6D98" w:rsidP="00DD6D98">
            <w:pPr>
              <w:pStyle w:val="OtherTableBody"/>
              <w:rPr>
                <w:noProof/>
              </w:rPr>
            </w:pPr>
            <w:r w:rsidRPr="009901C4">
              <w:rPr>
                <w:noProof/>
              </w:rPr>
              <w:t>X4</w:t>
            </w:r>
          </w:p>
        </w:tc>
        <w:tc>
          <w:tcPr>
            <w:tcW w:w="931" w:type="dxa"/>
          </w:tcPr>
          <w:p w14:paraId="4AD37B90" w14:textId="77777777" w:rsidR="00DD6D98" w:rsidRPr="009901C4" w:rsidRDefault="00DD6D98" w:rsidP="00DD6D98">
            <w:pPr>
              <w:pStyle w:val="OtherTableBody"/>
              <w:rPr>
                <w:noProof/>
              </w:rPr>
            </w:pPr>
          </w:p>
        </w:tc>
        <w:tc>
          <w:tcPr>
            <w:tcW w:w="1170" w:type="dxa"/>
          </w:tcPr>
          <w:p w14:paraId="2E382399" w14:textId="77777777" w:rsidR="00DD6D98" w:rsidRPr="009901C4" w:rsidRDefault="00DD6D98" w:rsidP="00DD6D98">
            <w:pPr>
              <w:pStyle w:val="OtherTableBody"/>
              <w:rPr>
                <w:noProof/>
              </w:rPr>
            </w:pPr>
          </w:p>
        </w:tc>
      </w:tr>
      <w:tr w:rsidR="00DD6D98" w:rsidRPr="00D00BBD" w14:paraId="62B23490" w14:textId="77777777" w:rsidTr="00DD6D98">
        <w:tc>
          <w:tcPr>
            <w:tcW w:w="1949" w:type="dxa"/>
          </w:tcPr>
          <w:p w14:paraId="1C29CE18" w14:textId="77777777" w:rsidR="00DD6D98" w:rsidRPr="009901C4" w:rsidRDefault="00DD6D98" w:rsidP="00DD6D98">
            <w:pPr>
              <w:pStyle w:val="OtherTableBody"/>
              <w:rPr>
                <w:noProof/>
              </w:rPr>
            </w:pPr>
            <w:r w:rsidRPr="009901C4">
              <w:rPr>
                <w:noProof/>
              </w:rPr>
              <w:t>Radiology*</w:t>
            </w:r>
          </w:p>
        </w:tc>
        <w:tc>
          <w:tcPr>
            <w:tcW w:w="1324" w:type="dxa"/>
          </w:tcPr>
          <w:p w14:paraId="0AD436CE" w14:textId="77777777" w:rsidR="00DD6D98" w:rsidRPr="009901C4" w:rsidRDefault="00DD6D98" w:rsidP="00DD6D98">
            <w:pPr>
              <w:pStyle w:val="OtherTableBody"/>
              <w:rPr>
                <w:noProof/>
              </w:rPr>
            </w:pPr>
          </w:p>
        </w:tc>
        <w:tc>
          <w:tcPr>
            <w:tcW w:w="1575" w:type="dxa"/>
          </w:tcPr>
          <w:p w14:paraId="0A472646" w14:textId="77777777" w:rsidR="00DD6D98" w:rsidRPr="009901C4" w:rsidRDefault="00DD6D98" w:rsidP="00DD6D98">
            <w:pPr>
              <w:pStyle w:val="OtherTableBody"/>
              <w:rPr>
                <w:noProof/>
              </w:rPr>
            </w:pPr>
            <w:r w:rsidRPr="009901C4">
              <w:rPr>
                <w:noProof/>
              </w:rPr>
              <w:t>X</w:t>
            </w:r>
          </w:p>
        </w:tc>
        <w:tc>
          <w:tcPr>
            <w:tcW w:w="1241" w:type="dxa"/>
          </w:tcPr>
          <w:p w14:paraId="66941010" w14:textId="77777777" w:rsidR="00DD6D98" w:rsidRPr="009901C4" w:rsidRDefault="00DD6D98" w:rsidP="00DD6D98">
            <w:pPr>
              <w:pStyle w:val="OtherTableBody"/>
              <w:rPr>
                <w:noProof/>
              </w:rPr>
            </w:pPr>
          </w:p>
        </w:tc>
        <w:tc>
          <w:tcPr>
            <w:tcW w:w="931" w:type="dxa"/>
          </w:tcPr>
          <w:p w14:paraId="59391E56" w14:textId="77777777" w:rsidR="00DD6D98" w:rsidRPr="009901C4" w:rsidRDefault="00DD6D98" w:rsidP="00DD6D98">
            <w:pPr>
              <w:pStyle w:val="OtherTableBody"/>
              <w:rPr>
                <w:noProof/>
              </w:rPr>
            </w:pPr>
            <w:r w:rsidRPr="009901C4">
              <w:rPr>
                <w:noProof/>
              </w:rPr>
              <w:t>X5</w:t>
            </w:r>
          </w:p>
        </w:tc>
        <w:tc>
          <w:tcPr>
            <w:tcW w:w="1170" w:type="dxa"/>
          </w:tcPr>
          <w:p w14:paraId="7F4DB1FD" w14:textId="77777777" w:rsidR="00DD6D98" w:rsidRPr="009901C4" w:rsidRDefault="00DD6D98" w:rsidP="00DD6D98">
            <w:pPr>
              <w:pStyle w:val="OtherTableBody"/>
              <w:rPr>
                <w:noProof/>
              </w:rPr>
            </w:pPr>
            <w:r w:rsidRPr="009901C4">
              <w:rPr>
                <w:noProof/>
              </w:rPr>
              <w:t>X</w:t>
            </w:r>
          </w:p>
        </w:tc>
      </w:tr>
      <w:tr w:rsidR="00DD6D98" w:rsidRPr="00D00BBD" w14:paraId="2B5CBEC2" w14:textId="77777777" w:rsidTr="00DD6D98">
        <w:tc>
          <w:tcPr>
            <w:tcW w:w="1949" w:type="dxa"/>
          </w:tcPr>
          <w:p w14:paraId="699769AD" w14:textId="77777777" w:rsidR="00DD6D98" w:rsidRPr="009901C4" w:rsidRDefault="00DD6D98" w:rsidP="00DD6D98">
            <w:pPr>
              <w:pStyle w:val="OtherTableBody"/>
              <w:rPr>
                <w:noProof/>
              </w:rPr>
            </w:pPr>
            <w:r w:rsidRPr="009901C4">
              <w:rPr>
                <w:noProof/>
              </w:rPr>
              <w:t>Chest X-ray</w:t>
            </w:r>
          </w:p>
        </w:tc>
        <w:tc>
          <w:tcPr>
            <w:tcW w:w="1324" w:type="dxa"/>
          </w:tcPr>
          <w:p w14:paraId="70BE0B3B" w14:textId="77777777" w:rsidR="00DD6D98" w:rsidRPr="009901C4" w:rsidRDefault="00DD6D98" w:rsidP="00DD6D98">
            <w:pPr>
              <w:pStyle w:val="OtherTableBody"/>
              <w:rPr>
                <w:noProof/>
              </w:rPr>
            </w:pPr>
            <w:r w:rsidRPr="009901C4">
              <w:rPr>
                <w:noProof/>
              </w:rPr>
              <w:t>X</w:t>
            </w:r>
          </w:p>
        </w:tc>
        <w:tc>
          <w:tcPr>
            <w:tcW w:w="1575" w:type="dxa"/>
          </w:tcPr>
          <w:p w14:paraId="45C1BA2A" w14:textId="77777777" w:rsidR="00DD6D98" w:rsidRPr="009901C4" w:rsidRDefault="00DD6D98" w:rsidP="00DD6D98">
            <w:pPr>
              <w:pStyle w:val="OtherTableBody"/>
              <w:rPr>
                <w:noProof/>
              </w:rPr>
            </w:pPr>
            <w:r w:rsidRPr="009901C4">
              <w:rPr>
                <w:noProof/>
              </w:rPr>
              <w:t>X</w:t>
            </w:r>
          </w:p>
        </w:tc>
        <w:tc>
          <w:tcPr>
            <w:tcW w:w="1241" w:type="dxa"/>
          </w:tcPr>
          <w:p w14:paraId="340FAE1B" w14:textId="77777777" w:rsidR="00DD6D98" w:rsidRPr="009901C4" w:rsidRDefault="00DD6D98" w:rsidP="00DD6D98">
            <w:pPr>
              <w:pStyle w:val="OtherTableBody"/>
              <w:rPr>
                <w:noProof/>
              </w:rPr>
            </w:pPr>
          </w:p>
        </w:tc>
        <w:tc>
          <w:tcPr>
            <w:tcW w:w="931" w:type="dxa"/>
          </w:tcPr>
          <w:p w14:paraId="58971B46" w14:textId="77777777" w:rsidR="00DD6D98" w:rsidRPr="009901C4" w:rsidRDefault="00DD6D98" w:rsidP="00DD6D98">
            <w:pPr>
              <w:pStyle w:val="OtherTableBody"/>
              <w:rPr>
                <w:noProof/>
              </w:rPr>
            </w:pPr>
          </w:p>
        </w:tc>
        <w:tc>
          <w:tcPr>
            <w:tcW w:w="1170" w:type="dxa"/>
          </w:tcPr>
          <w:p w14:paraId="37FE21A0" w14:textId="77777777" w:rsidR="00DD6D98" w:rsidRPr="009901C4" w:rsidRDefault="00DD6D98" w:rsidP="00DD6D98">
            <w:pPr>
              <w:pStyle w:val="OtherTableBody"/>
              <w:rPr>
                <w:noProof/>
              </w:rPr>
            </w:pPr>
            <w:r w:rsidRPr="009901C4">
              <w:rPr>
                <w:noProof/>
              </w:rPr>
              <w:t>X</w:t>
            </w:r>
          </w:p>
        </w:tc>
      </w:tr>
      <w:tr w:rsidR="00DD6D98" w:rsidRPr="00D00BBD" w14:paraId="5AF4B68E" w14:textId="77777777" w:rsidTr="00DD6D98">
        <w:tc>
          <w:tcPr>
            <w:tcW w:w="1949" w:type="dxa"/>
          </w:tcPr>
          <w:p w14:paraId="200EE4D5" w14:textId="77777777" w:rsidR="00DD6D98" w:rsidRPr="009901C4" w:rsidRDefault="00DD6D98" w:rsidP="00DD6D98">
            <w:pPr>
              <w:pStyle w:val="OtherTableBody"/>
              <w:rPr>
                <w:noProof/>
              </w:rPr>
            </w:pPr>
            <w:r w:rsidRPr="009901C4">
              <w:rPr>
                <w:noProof/>
              </w:rPr>
              <w:t>Bone Marrow Bx.</w:t>
            </w:r>
          </w:p>
        </w:tc>
        <w:tc>
          <w:tcPr>
            <w:tcW w:w="1324" w:type="dxa"/>
          </w:tcPr>
          <w:p w14:paraId="766D7660" w14:textId="77777777" w:rsidR="00DD6D98" w:rsidRPr="009901C4" w:rsidRDefault="00DD6D98" w:rsidP="00DD6D98">
            <w:pPr>
              <w:pStyle w:val="OtherTableBody"/>
              <w:rPr>
                <w:noProof/>
              </w:rPr>
            </w:pPr>
            <w:r w:rsidRPr="009901C4">
              <w:rPr>
                <w:noProof/>
              </w:rPr>
              <w:t>X6</w:t>
            </w:r>
          </w:p>
        </w:tc>
        <w:tc>
          <w:tcPr>
            <w:tcW w:w="1575" w:type="dxa"/>
          </w:tcPr>
          <w:p w14:paraId="60632727" w14:textId="77777777" w:rsidR="00DD6D98" w:rsidRPr="009901C4" w:rsidRDefault="00DD6D98" w:rsidP="00DD6D98">
            <w:pPr>
              <w:pStyle w:val="OtherTableBody"/>
              <w:rPr>
                <w:noProof/>
              </w:rPr>
            </w:pPr>
          </w:p>
        </w:tc>
        <w:tc>
          <w:tcPr>
            <w:tcW w:w="1241" w:type="dxa"/>
          </w:tcPr>
          <w:p w14:paraId="56E1DAC2" w14:textId="77777777" w:rsidR="00DD6D98" w:rsidRPr="009901C4" w:rsidRDefault="00DD6D98" w:rsidP="00DD6D98">
            <w:pPr>
              <w:pStyle w:val="OtherTableBody"/>
              <w:rPr>
                <w:noProof/>
              </w:rPr>
            </w:pPr>
          </w:p>
        </w:tc>
        <w:tc>
          <w:tcPr>
            <w:tcW w:w="931" w:type="dxa"/>
          </w:tcPr>
          <w:p w14:paraId="31922B48" w14:textId="77777777" w:rsidR="00DD6D98" w:rsidRPr="009901C4" w:rsidRDefault="00DD6D98" w:rsidP="00DD6D98">
            <w:pPr>
              <w:pStyle w:val="OtherTableBody"/>
              <w:rPr>
                <w:noProof/>
              </w:rPr>
            </w:pPr>
          </w:p>
        </w:tc>
        <w:tc>
          <w:tcPr>
            <w:tcW w:w="1170" w:type="dxa"/>
          </w:tcPr>
          <w:p w14:paraId="4F9324B9" w14:textId="77777777" w:rsidR="00DD6D98" w:rsidRPr="009901C4" w:rsidRDefault="00DD6D98" w:rsidP="00DD6D98">
            <w:pPr>
              <w:pStyle w:val="OtherTableBody"/>
              <w:rPr>
                <w:noProof/>
              </w:rPr>
            </w:pPr>
          </w:p>
        </w:tc>
      </w:tr>
      <w:tr w:rsidR="00DD6D98" w:rsidRPr="00D00BBD" w14:paraId="733B6878" w14:textId="77777777" w:rsidTr="00DD6D98">
        <w:tc>
          <w:tcPr>
            <w:tcW w:w="1949" w:type="dxa"/>
          </w:tcPr>
          <w:p w14:paraId="790C4E42" w14:textId="77777777" w:rsidR="00DD6D98" w:rsidRPr="009901C4" w:rsidRDefault="00DD6D98" w:rsidP="00DD6D98">
            <w:pPr>
              <w:pStyle w:val="OtherTableBody"/>
              <w:rPr>
                <w:noProof/>
              </w:rPr>
            </w:pPr>
            <w:r w:rsidRPr="009901C4">
              <w:rPr>
                <w:noProof/>
              </w:rPr>
              <w:t>HCG</w:t>
            </w:r>
          </w:p>
        </w:tc>
        <w:tc>
          <w:tcPr>
            <w:tcW w:w="1324" w:type="dxa"/>
          </w:tcPr>
          <w:p w14:paraId="682330A9" w14:textId="77777777" w:rsidR="00DD6D98" w:rsidRPr="009901C4" w:rsidRDefault="00DD6D98" w:rsidP="00DD6D98">
            <w:pPr>
              <w:pStyle w:val="OtherTableBody"/>
              <w:rPr>
                <w:noProof/>
              </w:rPr>
            </w:pPr>
            <w:r w:rsidRPr="009901C4">
              <w:rPr>
                <w:noProof/>
              </w:rPr>
              <w:t>X1</w:t>
            </w:r>
          </w:p>
        </w:tc>
        <w:tc>
          <w:tcPr>
            <w:tcW w:w="1575" w:type="dxa"/>
          </w:tcPr>
          <w:p w14:paraId="290EB8CF" w14:textId="77777777" w:rsidR="00DD6D98" w:rsidRPr="009901C4" w:rsidRDefault="00DD6D98" w:rsidP="00DD6D98">
            <w:pPr>
              <w:pStyle w:val="OtherTableBody"/>
              <w:rPr>
                <w:noProof/>
              </w:rPr>
            </w:pPr>
          </w:p>
        </w:tc>
        <w:tc>
          <w:tcPr>
            <w:tcW w:w="1241" w:type="dxa"/>
          </w:tcPr>
          <w:p w14:paraId="34D4A8E1" w14:textId="77777777" w:rsidR="00DD6D98" w:rsidRPr="009901C4" w:rsidRDefault="00DD6D98" w:rsidP="00DD6D98">
            <w:pPr>
              <w:pStyle w:val="OtherTableBody"/>
              <w:rPr>
                <w:noProof/>
              </w:rPr>
            </w:pPr>
          </w:p>
        </w:tc>
        <w:tc>
          <w:tcPr>
            <w:tcW w:w="931" w:type="dxa"/>
          </w:tcPr>
          <w:p w14:paraId="5D5F84BF" w14:textId="77777777" w:rsidR="00DD6D98" w:rsidRPr="009901C4" w:rsidRDefault="00DD6D98" w:rsidP="00DD6D98">
            <w:pPr>
              <w:pStyle w:val="OtherTableBody"/>
              <w:rPr>
                <w:noProof/>
              </w:rPr>
            </w:pPr>
          </w:p>
        </w:tc>
        <w:tc>
          <w:tcPr>
            <w:tcW w:w="1170" w:type="dxa"/>
          </w:tcPr>
          <w:p w14:paraId="34747864" w14:textId="77777777" w:rsidR="00DD6D98" w:rsidRPr="009901C4" w:rsidRDefault="00DD6D98" w:rsidP="00DD6D98">
            <w:pPr>
              <w:pStyle w:val="OtherTableBody"/>
              <w:rPr>
                <w:noProof/>
              </w:rPr>
            </w:pPr>
          </w:p>
        </w:tc>
      </w:tr>
      <w:tr w:rsidR="00DD6D98" w:rsidRPr="00D00BBD" w14:paraId="6C0D4BFE" w14:textId="77777777" w:rsidTr="00DD6D98">
        <w:tc>
          <w:tcPr>
            <w:tcW w:w="1949" w:type="dxa"/>
          </w:tcPr>
          <w:p w14:paraId="4923C31F" w14:textId="77777777" w:rsidR="00DD6D98" w:rsidRPr="009901C4" w:rsidRDefault="00DD6D98" w:rsidP="00DD6D98">
            <w:pPr>
              <w:pStyle w:val="OtherTableBody"/>
              <w:rPr>
                <w:noProof/>
              </w:rPr>
            </w:pPr>
            <w:r w:rsidRPr="009901C4">
              <w:rPr>
                <w:noProof/>
              </w:rPr>
              <w:t>Assess Adverse Events</w:t>
            </w:r>
          </w:p>
        </w:tc>
        <w:tc>
          <w:tcPr>
            <w:tcW w:w="1324" w:type="dxa"/>
          </w:tcPr>
          <w:p w14:paraId="7C015C17" w14:textId="77777777" w:rsidR="00DD6D98" w:rsidRPr="009901C4" w:rsidRDefault="00DD6D98" w:rsidP="00DD6D98">
            <w:pPr>
              <w:pStyle w:val="OtherTableBody"/>
              <w:rPr>
                <w:noProof/>
              </w:rPr>
            </w:pPr>
          </w:p>
        </w:tc>
        <w:tc>
          <w:tcPr>
            <w:tcW w:w="1575" w:type="dxa"/>
          </w:tcPr>
          <w:p w14:paraId="5B36EAC5" w14:textId="77777777" w:rsidR="00DD6D98" w:rsidRPr="009901C4" w:rsidRDefault="00DD6D98" w:rsidP="00DD6D98">
            <w:pPr>
              <w:pStyle w:val="OtherTableBody"/>
              <w:rPr>
                <w:noProof/>
              </w:rPr>
            </w:pPr>
            <w:r w:rsidRPr="009901C4">
              <w:rPr>
                <w:noProof/>
              </w:rPr>
              <w:t>X</w:t>
            </w:r>
          </w:p>
        </w:tc>
        <w:tc>
          <w:tcPr>
            <w:tcW w:w="1241" w:type="dxa"/>
          </w:tcPr>
          <w:p w14:paraId="64D970B0" w14:textId="77777777" w:rsidR="00DD6D98" w:rsidRPr="009901C4" w:rsidRDefault="00DD6D98" w:rsidP="00DD6D98">
            <w:pPr>
              <w:pStyle w:val="OtherTableBody"/>
              <w:rPr>
                <w:noProof/>
              </w:rPr>
            </w:pPr>
          </w:p>
        </w:tc>
        <w:tc>
          <w:tcPr>
            <w:tcW w:w="931" w:type="dxa"/>
          </w:tcPr>
          <w:p w14:paraId="04C50A13" w14:textId="77777777" w:rsidR="00DD6D98" w:rsidRPr="009901C4" w:rsidRDefault="00DD6D98" w:rsidP="00DD6D98">
            <w:pPr>
              <w:pStyle w:val="OtherTableBody"/>
              <w:rPr>
                <w:noProof/>
              </w:rPr>
            </w:pPr>
          </w:p>
        </w:tc>
        <w:tc>
          <w:tcPr>
            <w:tcW w:w="1170" w:type="dxa"/>
          </w:tcPr>
          <w:p w14:paraId="1620313A" w14:textId="77777777" w:rsidR="00DD6D98" w:rsidRPr="009901C4" w:rsidRDefault="00DD6D98" w:rsidP="00DD6D98">
            <w:pPr>
              <w:pStyle w:val="OtherTableBody"/>
              <w:rPr>
                <w:noProof/>
              </w:rPr>
            </w:pPr>
            <w:r w:rsidRPr="009901C4">
              <w:rPr>
                <w:noProof/>
              </w:rPr>
              <w:t>X</w:t>
            </w:r>
          </w:p>
        </w:tc>
      </w:tr>
      <w:tr w:rsidR="00DD6D98" w:rsidRPr="00D00BBD" w14:paraId="445326A7" w14:textId="77777777" w:rsidTr="00DD6D98">
        <w:tc>
          <w:tcPr>
            <w:tcW w:w="1949" w:type="dxa"/>
          </w:tcPr>
          <w:p w14:paraId="55294BE1" w14:textId="77777777" w:rsidR="00DD6D98" w:rsidRPr="009901C4" w:rsidRDefault="00DD6D98" w:rsidP="00DD6D98">
            <w:pPr>
              <w:pStyle w:val="OtherTableBody"/>
              <w:rPr>
                <w:noProof/>
              </w:rPr>
            </w:pPr>
            <w:r w:rsidRPr="009901C4">
              <w:rPr>
                <w:noProof/>
              </w:rPr>
              <w:t>CBC, Diff, Plt</w:t>
            </w:r>
          </w:p>
        </w:tc>
        <w:tc>
          <w:tcPr>
            <w:tcW w:w="1324" w:type="dxa"/>
          </w:tcPr>
          <w:p w14:paraId="2C50D347" w14:textId="77777777" w:rsidR="00DD6D98" w:rsidRPr="009901C4" w:rsidRDefault="00DD6D98" w:rsidP="00DD6D98">
            <w:pPr>
              <w:pStyle w:val="OtherTableBody"/>
              <w:rPr>
                <w:noProof/>
              </w:rPr>
            </w:pPr>
            <w:r w:rsidRPr="009901C4">
              <w:rPr>
                <w:noProof/>
              </w:rPr>
              <w:t>X1</w:t>
            </w:r>
          </w:p>
        </w:tc>
        <w:tc>
          <w:tcPr>
            <w:tcW w:w="1575" w:type="dxa"/>
          </w:tcPr>
          <w:p w14:paraId="33C60AC8" w14:textId="77777777" w:rsidR="00DD6D98" w:rsidRPr="009901C4" w:rsidRDefault="00DD6D98" w:rsidP="00DD6D98">
            <w:pPr>
              <w:pStyle w:val="OtherTableBody"/>
              <w:rPr>
                <w:noProof/>
              </w:rPr>
            </w:pPr>
          </w:p>
        </w:tc>
        <w:tc>
          <w:tcPr>
            <w:tcW w:w="1241" w:type="dxa"/>
          </w:tcPr>
          <w:p w14:paraId="4F987924" w14:textId="77777777" w:rsidR="00DD6D98" w:rsidRPr="009901C4" w:rsidRDefault="00DD6D98" w:rsidP="00DD6D98">
            <w:pPr>
              <w:pStyle w:val="OtherTableBody"/>
              <w:rPr>
                <w:noProof/>
              </w:rPr>
            </w:pPr>
          </w:p>
        </w:tc>
        <w:tc>
          <w:tcPr>
            <w:tcW w:w="931" w:type="dxa"/>
          </w:tcPr>
          <w:p w14:paraId="276C35CB" w14:textId="77777777" w:rsidR="00DD6D98" w:rsidRPr="009901C4" w:rsidRDefault="00DD6D98" w:rsidP="00DD6D98">
            <w:pPr>
              <w:pStyle w:val="OtherTableBody"/>
              <w:rPr>
                <w:noProof/>
              </w:rPr>
            </w:pPr>
            <w:r w:rsidRPr="009901C4">
              <w:rPr>
                <w:noProof/>
              </w:rPr>
              <w:t>X7</w:t>
            </w:r>
          </w:p>
        </w:tc>
        <w:tc>
          <w:tcPr>
            <w:tcW w:w="1170" w:type="dxa"/>
          </w:tcPr>
          <w:p w14:paraId="7D586CCE" w14:textId="77777777" w:rsidR="00DD6D98" w:rsidRPr="009901C4" w:rsidRDefault="00DD6D98" w:rsidP="00DD6D98">
            <w:pPr>
              <w:pStyle w:val="OtherTableBody"/>
              <w:rPr>
                <w:noProof/>
              </w:rPr>
            </w:pPr>
            <w:r w:rsidRPr="009901C4">
              <w:rPr>
                <w:noProof/>
              </w:rPr>
              <w:t>X</w:t>
            </w:r>
          </w:p>
        </w:tc>
      </w:tr>
      <w:tr w:rsidR="00DD6D98" w:rsidRPr="00D00BBD" w14:paraId="250CFEE5" w14:textId="77777777" w:rsidTr="00DD6D98">
        <w:tc>
          <w:tcPr>
            <w:tcW w:w="1949" w:type="dxa"/>
          </w:tcPr>
          <w:p w14:paraId="44FEAC69" w14:textId="77777777" w:rsidR="00DD6D98" w:rsidRPr="009901C4" w:rsidRDefault="00DD6D98" w:rsidP="00DD6D98">
            <w:pPr>
              <w:pStyle w:val="OtherTableBody"/>
              <w:rPr>
                <w:noProof/>
              </w:rPr>
            </w:pPr>
            <w:r w:rsidRPr="009901C4">
              <w:rPr>
                <w:noProof/>
              </w:rPr>
              <w:lastRenderedPageBreak/>
              <w:t>UA, PT, PTT</w:t>
            </w:r>
          </w:p>
        </w:tc>
        <w:tc>
          <w:tcPr>
            <w:tcW w:w="1324" w:type="dxa"/>
          </w:tcPr>
          <w:p w14:paraId="79290684" w14:textId="77777777" w:rsidR="00DD6D98" w:rsidRPr="009901C4" w:rsidRDefault="00DD6D98" w:rsidP="00DD6D98">
            <w:pPr>
              <w:pStyle w:val="OtherTableBody"/>
              <w:rPr>
                <w:noProof/>
              </w:rPr>
            </w:pPr>
            <w:r w:rsidRPr="009901C4">
              <w:rPr>
                <w:noProof/>
              </w:rPr>
              <w:t>X1</w:t>
            </w:r>
          </w:p>
        </w:tc>
        <w:tc>
          <w:tcPr>
            <w:tcW w:w="1575" w:type="dxa"/>
          </w:tcPr>
          <w:p w14:paraId="35EBF602" w14:textId="77777777" w:rsidR="00DD6D98" w:rsidRPr="009901C4" w:rsidRDefault="00DD6D98" w:rsidP="00DD6D98">
            <w:pPr>
              <w:pStyle w:val="OtherTableBody"/>
              <w:rPr>
                <w:noProof/>
              </w:rPr>
            </w:pPr>
          </w:p>
        </w:tc>
        <w:tc>
          <w:tcPr>
            <w:tcW w:w="1241" w:type="dxa"/>
          </w:tcPr>
          <w:p w14:paraId="38496E8A" w14:textId="77777777" w:rsidR="00DD6D98" w:rsidRPr="009901C4" w:rsidRDefault="00DD6D98" w:rsidP="00DD6D98">
            <w:pPr>
              <w:pStyle w:val="OtherTableBody"/>
              <w:rPr>
                <w:noProof/>
              </w:rPr>
            </w:pPr>
          </w:p>
        </w:tc>
        <w:tc>
          <w:tcPr>
            <w:tcW w:w="931" w:type="dxa"/>
          </w:tcPr>
          <w:p w14:paraId="7422665E" w14:textId="77777777" w:rsidR="00DD6D98" w:rsidRPr="009901C4" w:rsidRDefault="00DD6D98" w:rsidP="00DD6D98">
            <w:pPr>
              <w:pStyle w:val="OtherTableBody"/>
              <w:rPr>
                <w:noProof/>
              </w:rPr>
            </w:pPr>
          </w:p>
        </w:tc>
        <w:tc>
          <w:tcPr>
            <w:tcW w:w="1170" w:type="dxa"/>
          </w:tcPr>
          <w:p w14:paraId="66BE13DD" w14:textId="77777777" w:rsidR="00DD6D98" w:rsidRPr="009901C4" w:rsidRDefault="00DD6D98" w:rsidP="00DD6D98">
            <w:pPr>
              <w:pStyle w:val="OtherTableBody"/>
              <w:rPr>
                <w:noProof/>
              </w:rPr>
            </w:pPr>
            <w:r w:rsidRPr="009901C4">
              <w:rPr>
                <w:noProof/>
              </w:rPr>
              <w:t>X</w:t>
            </w:r>
          </w:p>
        </w:tc>
      </w:tr>
      <w:tr w:rsidR="00DD6D98" w:rsidRPr="00D00BBD" w14:paraId="657379AA" w14:textId="77777777" w:rsidTr="00DD6D98">
        <w:tc>
          <w:tcPr>
            <w:tcW w:w="1949" w:type="dxa"/>
          </w:tcPr>
          <w:p w14:paraId="7E9B6976" w14:textId="77777777" w:rsidR="00DD6D98" w:rsidRPr="009901C4" w:rsidRDefault="00DD6D98" w:rsidP="00DD6D98">
            <w:pPr>
              <w:pStyle w:val="OtherTableBody"/>
              <w:rPr>
                <w:noProof/>
              </w:rPr>
            </w:pPr>
            <w:r w:rsidRPr="009901C4">
              <w:rPr>
                <w:noProof/>
              </w:rPr>
              <w:t>SMA12, Mg, CEA</w:t>
            </w:r>
          </w:p>
        </w:tc>
        <w:tc>
          <w:tcPr>
            <w:tcW w:w="1324" w:type="dxa"/>
          </w:tcPr>
          <w:p w14:paraId="2B29BEA4" w14:textId="77777777" w:rsidR="00DD6D98" w:rsidRPr="009901C4" w:rsidRDefault="00DD6D98" w:rsidP="00DD6D98">
            <w:pPr>
              <w:pStyle w:val="OtherTableBody"/>
              <w:rPr>
                <w:noProof/>
              </w:rPr>
            </w:pPr>
            <w:r w:rsidRPr="009901C4">
              <w:rPr>
                <w:noProof/>
              </w:rPr>
              <w:t>X1</w:t>
            </w:r>
          </w:p>
        </w:tc>
        <w:tc>
          <w:tcPr>
            <w:tcW w:w="1575" w:type="dxa"/>
          </w:tcPr>
          <w:p w14:paraId="7B836D45" w14:textId="77777777" w:rsidR="00DD6D98" w:rsidRPr="009901C4" w:rsidRDefault="00DD6D98" w:rsidP="00DD6D98">
            <w:pPr>
              <w:pStyle w:val="OtherTableBody"/>
              <w:rPr>
                <w:noProof/>
              </w:rPr>
            </w:pPr>
            <w:r w:rsidRPr="009901C4">
              <w:rPr>
                <w:noProof/>
              </w:rPr>
              <w:t>X</w:t>
            </w:r>
          </w:p>
        </w:tc>
        <w:tc>
          <w:tcPr>
            <w:tcW w:w="1241" w:type="dxa"/>
          </w:tcPr>
          <w:p w14:paraId="7C03EC25" w14:textId="77777777" w:rsidR="00DD6D98" w:rsidRPr="009901C4" w:rsidRDefault="00DD6D98" w:rsidP="00DD6D98">
            <w:pPr>
              <w:pStyle w:val="OtherTableBody"/>
              <w:rPr>
                <w:noProof/>
              </w:rPr>
            </w:pPr>
          </w:p>
        </w:tc>
        <w:tc>
          <w:tcPr>
            <w:tcW w:w="931" w:type="dxa"/>
          </w:tcPr>
          <w:p w14:paraId="3D873FDA" w14:textId="77777777" w:rsidR="00DD6D98" w:rsidRPr="009901C4" w:rsidRDefault="00DD6D98" w:rsidP="00DD6D98">
            <w:pPr>
              <w:pStyle w:val="OtherTableBody"/>
              <w:rPr>
                <w:noProof/>
              </w:rPr>
            </w:pPr>
          </w:p>
        </w:tc>
        <w:tc>
          <w:tcPr>
            <w:tcW w:w="1170" w:type="dxa"/>
          </w:tcPr>
          <w:p w14:paraId="08A96424" w14:textId="77777777" w:rsidR="00DD6D98" w:rsidRPr="009901C4" w:rsidRDefault="00DD6D98" w:rsidP="00DD6D98">
            <w:pPr>
              <w:pStyle w:val="OtherTableBody"/>
              <w:rPr>
                <w:noProof/>
              </w:rPr>
            </w:pPr>
            <w:r w:rsidRPr="009901C4">
              <w:rPr>
                <w:noProof/>
              </w:rPr>
              <w:t>X</w:t>
            </w:r>
          </w:p>
        </w:tc>
      </w:tr>
    </w:tbl>
    <w:p w14:paraId="1A0F5EA1" w14:textId="77777777" w:rsidR="00DD6D98" w:rsidRPr="009901C4" w:rsidRDefault="00DD6D98" w:rsidP="00DD6D98">
      <w:pPr>
        <w:pStyle w:val="NormalListNumbered"/>
        <w:keepNext/>
        <w:numPr>
          <w:ilvl w:val="0"/>
          <w:numId w:val="25"/>
        </w:numPr>
        <w:ind w:left="1728" w:hanging="360"/>
        <w:rPr>
          <w:noProof/>
        </w:rPr>
      </w:pPr>
      <w:r w:rsidRPr="009901C4">
        <w:rPr>
          <w:noProof/>
        </w:rPr>
        <w:t>Within 3 days prior to start of infusion.</w:t>
      </w:r>
    </w:p>
    <w:p w14:paraId="5AAE013B" w14:textId="77777777" w:rsidR="00DD6D98" w:rsidRPr="009901C4" w:rsidRDefault="00DD6D98" w:rsidP="00DD6D98">
      <w:pPr>
        <w:pStyle w:val="NormalListNumbered"/>
        <w:numPr>
          <w:ilvl w:val="0"/>
          <w:numId w:val="25"/>
        </w:numPr>
        <w:ind w:left="1728" w:hanging="360"/>
        <w:rPr>
          <w:noProof/>
        </w:rPr>
      </w:pPr>
      <w:r w:rsidRPr="009901C4">
        <w:rPr>
          <w:noProof/>
        </w:rPr>
        <w:t>At 0,10,30, and 60 minutes after start of drug administration and one-half hour after test drug infusion ends for cycles 1 and 2.  For subsequent cycles at 0 and 10 minutes after start of drug administration, and at the end of infusion.</w:t>
      </w:r>
    </w:p>
    <w:p w14:paraId="60721DDB" w14:textId="77777777" w:rsidR="00DD6D98" w:rsidRPr="009901C4" w:rsidRDefault="00DD6D98" w:rsidP="00DD6D98">
      <w:pPr>
        <w:pStyle w:val="NormalListNumbered"/>
        <w:numPr>
          <w:ilvl w:val="0"/>
          <w:numId w:val="25"/>
        </w:numPr>
        <w:ind w:left="1728" w:hanging="360"/>
        <w:rPr>
          <w:noProof/>
        </w:rPr>
      </w:pPr>
      <w:r w:rsidRPr="009901C4">
        <w:rPr>
          <w:noProof/>
        </w:rPr>
        <w:t>Record tumor measurements at the end of every cycle if assessable clinically by physical examination or with simple X-ray.</w:t>
      </w:r>
    </w:p>
    <w:p w14:paraId="14F04A34" w14:textId="77777777" w:rsidR="00DD6D98" w:rsidRPr="009901C4" w:rsidRDefault="00DD6D98" w:rsidP="00DD6D98">
      <w:pPr>
        <w:pStyle w:val="NormalListNumbered"/>
        <w:widowControl/>
        <w:numPr>
          <w:ilvl w:val="0"/>
          <w:numId w:val="25"/>
        </w:numPr>
        <w:ind w:left="1728" w:hanging="360"/>
        <w:rPr>
          <w:noProof/>
        </w:rPr>
      </w:pPr>
      <w:r w:rsidRPr="009901C4">
        <w:rPr>
          <w:noProof/>
        </w:rPr>
        <w:t>Continuous ECG monitoring during infusion if necessary, due to bradycardia (&lt;50 beats/min) or other significant cardiac findings.</w:t>
      </w:r>
    </w:p>
    <w:p w14:paraId="615B7917" w14:textId="77777777" w:rsidR="00DD6D98" w:rsidRPr="009901C4" w:rsidRDefault="00DD6D98" w:rsidP="00DD6D98">
      <w:pPr>
        <w:pStyle w:val="NormalListNumbered"/>
        <w:numPr>
          <w:ilvl w:val="0"/>
          <w:numId w:val="25"/>
        </w:numPr>
        <w:ind w:left="1728" w:hanging="360"/>
        <w:rPr>
          <w:noProof/>
        </w:rPr>
      </w:pPr>
      <w:r w:rsidRPr="009901C4">
        <w:rPr>
          <w:noProof/>
        </w:rPr>
        <w:t>When measurable disease requires complex radiologic studies such as CT or radionucleide scans.</w:t>
      </w:r>
    </w:p>
    <w:p w14:paraId="0D415D25" w14:textId="77777777" w:rsidR="00DD6D98" w:rsidRPr="009901C4" w:rsidRDefault="00DD6D98" w:rsidP="00DD6D98">
      <w:pPr>
        <w:pStyle w:val="NormalListNumbered"/>
        <w:numPr>
          <w:ilvl w:val="0"/>
          <w:numId w:val="25"/>
        </w:numPr>
        <w:ind w:left="1728" w:hanging="360"/>
        <w:rPr>
          <w:noProof/>
        </w:rPr>
      </w:pPr>
      <w:r w:rsidRPr="009901C4">
        <w:rPr>
          <w:noProof/>
        </w:rPr>
        <w:t>To be done at baseline (if clinically indicated) at the option of the investigator and also during study if patient has prolonged myelosuppression (WBC&lt;2000 cells/mm3&gt;14 days).</w:t>
      </w:r>
    </w:p>
    <w:p w14:paraId="1F9F1C9A" w14:textId="77777777" w:rsidR="00DD6D98" w:rsidRPr="009901C4" w:rsidRDefault="00DD6D98" w:rsidP="00DD6D98">
      <w:pPr>
        <w:pStyle w:val="NormalListNumbered"/>
        <w:numPr>
          <w:ilvl w:val="0"/>
          <w:numId w:val="25"/>
        </w:numPr>
        <w:ind w:left="1728" w:hanging="360"/>
        <w:rPr>
          <w:noProof/>
        </w:rPr>
      </w:pPr>
      <w:r w:rsidRPr="009901C4">
        <w:rPr>
          <w:noProof/>
        </w:rPr>
        <w:t>Blood counts will be done twice weekly during cycles 1 and 2, then weekly.</w:t>
      </w:r>
    </w:p>
    <w:p w14:paraId="3618F05A" w14:textId="77777777" w:rsidR="00DD6D98" w:rsidRPr="009901C4" w:rsidRDefault="00DD6D98" w:rsidP="00DD6D98">
      <w:pPr>
        <w:pStyle w:val="NormalListNumbered"/>
        <w:numPr>
          <w:ilvl w:val="0"/>
          <w:numId w:val="25"/>
        </w:numPr>
        <w:ind w:left="1728" w:hanging="360"/>
        <w:rPr>
          <w:noProof/>
        </w:rPr>
      </w:pPr>
      <w:r w:rsidRPr="009901C4">
        <w:rPr>
          <w:noProof/>
        </w:rPr>
        <w:t>*</w:t>
      </w:r>
      <w:r w:rsidRPr="009901C4">
        <w:rPr>
          <w:noProof/>
        </w:rPr>
        <w:tab/>
        <w:t>Radionucleide scan and X-ray of the bones, CT scans of the chest, pelvis, and brain only when clinically indicated.</w:t>
      </w:r>
    </w:p>
    <w:p w14:paraId="75C96D35" w14:textId="77777777" w:rsidR="00DD6D98" w:rsidRPr="009901C4" w:rsidRDefault="00DD6D98" w:rsidP="00182B11">
      <w:pPr>
        <w:pStyle w:val="Heading5"/>
        <w:rPr>
          <w:noProof/>
        </w:rPr>
      </w:pPr>
      <w:bookmarkStart w:id="1822" w:name="_Toc532896111"/>
      <w:r w:rsidRPr="009901C4">
        <w:rPr>
          <w:noProof/>
        </w:rPr>
        <w:t>Schedule for a randomized pain medication trial</w:t>
      </w:r>
      <w:bookmarkEnd w:id="1822"/>
    </w:p>
    <w:tbl>
      <w:tblPr>
        <w:tblW w:w="0" w:type="auto"/>
        <w:tblInd w:w="1008" w:type="dxa"/>
        <w:tblLayout w:type="fixed"/>
        <w:tblLook w:val="0000" w:firstRow="0" w:lastRow="0" w:firstColumn="0" w:lastColumn="0" w:noHBand="0" w:noVBand="0"/>
      </w:tblPr>
      <w:tblGrid>
        <w:gridCol w:w="3150"/>
        <w:gridCol w:w="1080"/>
        <w:gridCol w:w="990"/>
        <w:gridCol w:w="900"/>
        <w:gridCol w:w="810"/>
      </w:tblGrid>
      <w:tr w:rsidR="00DD6D98" w:rsidRPr="00D00BBD" w14:paraId="7997C76A" w14:textId="77777777" w:rsidTr="00DD6D98">
        <w:tc>
          <w:tcPr>
            <w:tcW w:w="3150" w:type="dxa"/>
          </w:tcPr>
          <w:p w14:paraId="4B6F7327" w14:textId="77777777" w:rsidR="00DD6D98" w:rsidRPr="009901C4" w:rsidRDefault="00DD6D98" w:rsidP="00DD6D98">
            <w:pPr>
              <w:pStyle w:val="OtherTableBody"/>
              <w:rPr>
                <w:noProof/>
              </w:rPr>
            </w:pPr>
          </w:p>
        </w:tc>
        <w:tc>
          <w:tcPr>
            <w:tcW w:w="1080" w:type="dxa"/>
          </w:tcPr>
          <w:p w14:paraId="0DA18466" w14:textId="77777777" w:rsidR="00DD6D98" w:rsidRPr="009901C4" w:rsidRDefault="00DD6D98" w:rsidP="00DD6D98">
            <w:pPr>
              <w:pStyle w:val="OtherTableBody"/>
              <w:rPr>
                <w:noProof/>
              </w:rPr>
            </w:pPr>
            <w:r w:rsidRPr="009901C4">
              <w:rPr>
                <w:noProof/>
              </w:rPr>
              <w:t>Day 1</w:t>
            </w:r>
            <w:r w:rsidRPr="009901C4">
              <w:rPr>
                <w:noProof/>
              </w:rPr>
              <w:br/>
              <w:t>Before RX</w:t>
            </w:r>
          </w:p>
        </w:tc>
        <w:tc>
          <w:tcPr>
            <w:tcW w:w="990" w:type="dxa"/>
          </w:tcPr>
          <w:p w14:paraId="0860FFBF" w14:textId="77777777" w:rsidR="00DD6D98" w:rsidRPr="009901C4" w:rsidRDefault="00DD6D98" w:rsidP="00DD6D98">
            <w:pPr>
              <w:pStyle w:val="OtherTableBody"/>
              <w:rPr>
                <w:noProof/>
              </w:rPr>
            </w:pPr>
            <w:r w:rsidRPr="009901C4">
              <w:rPr>
                <w:noProof/>
              </w:rPr>
              <w:t>Day 1</w:t>
            </w:r>
            <w:r w:rsidRPr="009901C4">
              <w:rPr>
                <w:noProof/>
              </w:rPr>
              <w:br/>
              <w:t>After RX</w:t>
            </w:r>
          </w:p>
        </w:tc>
        <w:tc>
          <w:tcPr>
            <w:tcW w:w="900" w:type="dxa"/>
          </w:tcPr>
          <w:p w14:paraId="0C3FE8D4" w14:textId="77777777" w:rsidR="00DD6D98" w:rsidRPr="009901C4" w:rsidRDefault="00DD6D98" w:rsidP="00DD6D98">
            <w:pPr>
              <w:pStyle w:val="OtherTableBody"/>
              <w:rPr>
                <w:noProof/>
              </w:rPr>
            </w:pPr>
            <w:r w:rsidRPr="009901C4">
              <w:rPr>
                <w:noProof/>
              </w:rPr>
              <w:br/>
              <w:t>Daily</w:t>
            </w:r>
          </w:p>
        </w:tc>
        <w:tc>
          <w:tcPr>
            <w:tcW w:w="810" w:type="dxa"/>
          </w:tcPr>
          <w:p w14:paraId="0AD3C777" w14:textId="77777777" w:rsidR="00DD6D98" w:rsidRPr="009901C4" w:rsidRDefault="00DD6D98" w:rsidP="00DD6D98">
            <w:pPr>
              <w:pStyle w:val="OtherTableBody"/>
              <w:rPr>
                <w:noProof/>
              </w:rPr>
            </w:pPr>
            <w:r w:rsidRPr="009901C4">
              <w:rPr>
                <w:noProof/>
              </w:rPr>
              <w:br/>
              <w:t>Day 30</w:t>
            </w:r>
          </w:p>
        </w:tc>
      </w:tr>
      <w:tr w:rsidR="00DD6D98" w:rsidRPr="00D00BBD" w14:paraId="54A95A54" w14:textId="77777777" w:rsidTr="00DD6D98">
        <w:tc>
          <w:tcPr>
            <w:tcW w:w="3150" w:type="dxa"/>
          </w:tcPr>
          <w:p w14:paraId="4ECA2DA2" w14:textId="77777777" w:rsidR="00DD6D98" w:rsidRPr="009901C4" w:rsidRDefault="00DD6D98" w:rsidP="00DD6D98">
            <w:pPr>
              <w:pStyle w:val="OtherTableBody"/>
              <w:rPr>
                <w:noProof/>
              </w:rPr>
            </w:pPr>
            <w:r w:rsidRPr="009901C4">
              <w:rPr>
                <w:noProof/>
              </w:rPr>
              <w:t>H &amp; P</w:t>
            </w:r>
          </w:p>
        </w:tc>
        <w:tc>
          <w:tcPr>
            <w:tcW w:w="1080" w:type="dxa"/>
          </w:tcPr>
          <w:p w14:paraId="3D459112" w14:textId="77777777" w:rsidR="00DD6D98" w:rsidRPr="009901C4" w:rsidRDefault="00DD6D98" w:rsidP="00DD6D98">
            <w:pPr>
              <w:pStyle w:val="OtherTableBody"/>
              <w:rPr>
                <w:noProof/>
              </w:rPr>
            </w:pPr>
            <w:r w:rsidRPr="009901C4">
              <w:rPr>
                <w:noProof/>
              </w:rPr>
              <w:t>X</w:t>
            </w:r>
          </w:p>
        </w:tc>
        <w:tc>
          <w:tcPr>
            <w:tcW w:w="990" w:type="dxa"/>
          </w:tcPr>
          <w:p w14:paraId="30DB24A0" w14:textId="77777777" w:rsidR="00DD6D98" w:rsidRPr="009901C4" w:rsidRDefault="00DD6D98" w:rsidP="00DD6D98">
            <w:pPr>
              <w:pStyle w:val="OtherTableBody"/>
              <w:rPr>
                <w:noProof/>
              </w:rPr>
            </w:pPr>
          </w:p>
        </w:tc>
        <w:tc>
          <w:tcPr>
            <w:tcW w:w="900" w:type="dxa"/>
          </w:tcPr>
          <w:p w14:paraId="6218D3BB" w14:textId="77777777" w:rsidR="00DD6D98" w:rsidRPr="009901C4" w:rsidRDefault="00DD6D98" w:rsidP="00DD6D98">
            <w:pPr>
              <w:pStyle w:val="OtherTableBody"/>
              <w:rPr>
                <w:noProof/>
              </w:rPr>
            </w:pPr>
          </w:p>
        </w:tc>
        <w:tc>
          <w:tcPr>
            <w:tcW w:w="810" w:type="dxa"/>
          </w:tcPr>
          <w:p w14:paraId="6D7FA351" w14:textId="77777777" w:rsidR="00DD6D98" w:rsidRPr="009901C4" w:rsidRDefault="00DD6D98" w:rsidP="00DD6D98">
            <w:pPr>
              <w:pStyle w:val="OtherTableBody"/>
              <w:rPr>
                <w:noProof/>
              </w:rPr>
            </w:pPr>
            <w:r w:rsidRPr="009901C4">
              <w:rPr>
                <w:noProof/>
              </w:rPr>
              <w:t>X</w:t>
            </w:r>
          </w:p>
        </w:tc>
      </w:tr>
      <w:tr w:rsidR="00DD6D98" w:rsidRPr="00D00BBD" w14:paraId="4E565467" w14:textId="77777777" w:rsidTr="00DD6D98">
        <w:tc>
          <w:tcPr>
            <w:tcW w:w="3150" w:type="dxa"/>
          </w:tcPr>
          <w:p w14:paraId="7FFB24C0" w14:textId="77777777" w:rsidR="00DD6D98" w:rsidRPr="009901C4" w:rsidRDefault="00DD6D98" w:rsidP="00DD6D98">
            <w:pPr>
              <w:pStyle w:val="OtherTableBody"/>
              <w:rPr>
                <w:noProof/>
              </w:rPr>
            </w:pPr>
            <w:r w:rsidRPr="009901C4">
              <w:rPr>
                <w:noProof/>
              </w:rPr>
              <w:t>Creat, Bili, SGOT</w:t>
            </w:r>
          </w:p>
        </w:tc>
        <w:tc>
          <w:tcPr>
            <w:tcW w:w="1080" w:type="dxa"/>
          </w:tcPr>
          <w:p w14:paraId="60BDCA97" w14:textId="77777777" w:rsidR="00DD6D98" w:rsidRPr="009901C4" w:rsidRDefault="00DD6D98" w:rsidP="00DD6D98">
            <w:pPr>
              <w:pStyle w:val="OtherTableBody"/>
              <w:rPr>
                <w:noProof/>
              </w:rPr>
            </w:pPr>
            <w:r w:rsidRPr="009901C4">
              <w:rPr>
                <w:noProof/>
              </w:rPr>
              <w:t>X</w:t>
            </w:r>
          </w:p>
        </w:tc>
        <w:tc>
          <w:tcPr>
            <w:tcW w:w="990" w:type="dxa"/>
          </w:tcPr>
          <w:p w14:paraId="6C11F1F9" w14:textId="77777777" w:rsidR="00DD6D98" w:rsidRPr="009901C4" w:rsidRDefault="00DD6D98" w:rsidP="00DD6D98">
            <w:pPr>
              <w:pStyle w:val="OtherTableBody"/>
              <w:rPr>
                <w:noProof/>
              </w:rPr>
            </w:pPr>
          </w:p>
        </w:tc>
        <w:tc>
          <w:tcPr>
            <w:tcW w:w="900" w:type="dxa"/>
          </w:tcPr>
          <w:p w14:paraId="077CC59C" w14:textId="77777777" w:rsidR="00DD6D98" w:rsidRPr="009901C4" w:rsidRDefault="00DD6D98" w:rsidP="00DD6D98">
            <w:pPr>
              <w:pStyle w:val="OtherTableBody"/>
              <w:rPr>
                <w:noProof/>
              </w:rPr>
            </w:pPr>
          </w:p>
        </w:tc>
        <w:tc>
          <w:tcPr>
            <w:tcW w:w="810" w:type="dxa"/>
          </w:tcPr>
          <w:p w14:paraId="58B5B7BB" w14:textId="77777777" w:rsidR="00DD6D98" w:rsidRPr="009901C4" w:rsidRDefault="00DD6D98" w:rsidP="00DD6D98">
            <w:pPr>
              <w:pStyle w:val="OtherTableBody"/>
              <w:rPr>
                <w:noProof/>
              </w:rPr>
            </w:pPr>
          </w:p>
        </w:tc>
      </w:tr>
      <w:tr w:rsidR="00DD6D98" w:rsidRPr="00D00BBD" w14:paraId="0EFCF888" w14:textId="77777777" w:rsidTr="00DD6D98">
        <w:tc>
          <w:tcPr>
            <w:tcW w:w="3150" w:type="dxa"/>
          </w:tcPr>
          <w:p w14:paraId="60F0DA98" w14:textId="77777777" w:rsidR="00DD6D98" w:rsidRPr="009901C4" w:rsidRDefault="00DD6D98" w:rsidP="00DD6D98">
            <w:pPr>
              <w:pStyle w:val="OtherTableBody"/>
              <w:rPr>
                <w:noProof/>
              </w:rPr>
            </w:pPr>
            <w:r w:rsidRPr="009901C4">
              <w:rPr>
                <w:noProof/>
              </w:rPr>
              <w:t>Urinalysis</w:t>
            </w:r>
          </w:p>
        </w:tc>
        <w:tc>
          <w:tcPr>
            <w:tcW w:w="1080" w:type="dxa"/>
          </w:tcPr>
          <w:p w14:paraId="12FED7A2" w14:textId="77777777" w:rsidR="00DD6D98" w:rsidRPr="009901C4" w:rsidRDefault="00DD6D98" w:rsidP="00DD6D98">
            <w:pPr>
              <w:pStyle w:val="OtherTableBody"/>
              <w:rPr>
                <w:noProof/>
              </w:rPr>
            </w:pPr>
            <w:r w:rsidRPr="009901C4">
              <w:rPr>
                <w:noProof/>
              </w:rPr>
              <w:t>X</w:t>
            </w:r>
          </w:p>
        </w:tc>
        <w:tc>
          <w:tcPr>
            <w:tcW w:w="990" w:type="dxa"/>
          </w:tcPr>
          <w:p w14:paraId="55A3103B" w14:textId="77777777" w:rsidR="00DD6D98" w:rsidRPr="009901C4" w:rsidRDefault="00DD6D98" w:rsidP="00DD6D98">
            <w:pPr>
              <w:pStyle w:val="OtherTableBody"/>
              <w:rPr>
                <w:noProof/>
              </w:rPr>
            </w:pPr>
          </w:p>
        </w:tc>
        <w:tc>
          <w:tcPr>
            <w:tcW w:w="900" w:type="dxa"/>
          </w:tcPr>
          <w:p w14:paraId="6BB291FB" w14:textId="77777777" w:rsidR="00DD6D98" w:rsidRPr="009901C4" w:rsidRDefault="00DD6D98" w:rsidP="00DD6D98">
            <w:pPr>
              <w:pStyle w:val="OtherTableBody"/>
              <w:rPr>
                <w:noProof/>
              </w:rPr>
            </w:pPr>
          </w:p>
        </w:tc>
        <w:tc>
          <w:tcPr>
            <w:tcW w:w="810" w:type="dxa"/>
          </w:tcPr>
          <w:p w14:paraId="3C972F43" w14:textId="77777777" w:rsidR="00DD6D98" w:rsidRPr="009901C4" w:rsidRDefault="00DD6D98" w:rsidP="00DD6D98">
            <w:pPr>
              <w:pStyle w:val="OtherTableBody"/>
              <w:rPr>
                <w:noProof/>
              </w:rPr>
            </w:pPr>
          </w:p>
        </w:tc>
      </w:tr>
      <w:tr w:rsidR="00DD6D98" w:rsidRPr="00D00BBD" w14:paraId="4244E24D" w14:textId="77777777" w:rsidTr="00DD6D98">
        <w:tc>
          <w:tcPr>
            <w:tcW w:w="3150" w:type="dxa"/>
          </w:tcPr>
          <w:p w14:paraId="19D72F0F" w14:textId="77777777" w:rsidR="00DD6D98" w:rsidRPr="009901C4" w:rsidRDefault="00DD6D98" w:rsidP="00DD6D98">
            <w:pPr>
              <w:pStyle w:val="OtherTableBody"/>
              <w:rPr>
                <w:noProof/>
              </w:rPr>
            </w:pPr>
            <w:r w:rsidRPr="009901C4">
              <w:rPr>
                <w:noProof/>
              </w:rPr>
              <w:t>Pain Diagnosis</w:t>
            </w:r>
          </w:p>
        </w:tc>
        <w:tc>
          <w:tcPr>
            <w:tcW w:w="1080" w:type="dxa"/>
          </w:tcPr>
          <w:p w14:paraId="6F350805" w14:textId="77777777" w:rsidR="00DD6D98" w:rsidRPr="009901C4" w:rsidRDefault="00DD6D98" w:rsidP="00DD6D98">
            <w:pPr>
              <w:pStyle w:val="OtherTableBody"/>
              <w:rPr>
                <w:noProof/>
              </w:rPr>
            </w:pPr>
            <w:r w:rsidRPr="009901C4">
              <w:rPr>
                <w:noProof/>
              </w:rPr>
              <w:t>X</w:t>
            </w:r>
          </w:p>
        </w:tc>
        <w:tc>
          <w:tcPr>
            <w:tcW w:w="990" w:type="dxa"/>
          </w:tcPr>
          <w:p w14:paraId="6081A326" w14:textId="77777777" w:rsidR="00DD6D98" w:rsidRPr="009901C4" w:rsidRDefault="00DD6D98" w:rsidP="00DD6D98">
            <w:pPr>
              <w:pStyle w:val="OtherTableBody"/>
              <w:rPr>
                <w:noProof/>
              </w:rPr>
            </w:pPr>
          </w:p>
        </w:tc>
        <w:tc>
          <w:tcPr>
            <w:tcW w:w="900" w:type="dxa"/>
          </w:tcPr>
          <w:p w14:paraId="685CC20B" w14:textId="77777777" w:rsidR="00DD6D98" w:rsidRPr="009901C4" w:rsidRDefault="00DD6D98" w:rsidP="00DD6D98">
            <w:pPr>
              <w:pStyle w:val="OtherTableBody"/>
              <w:rPr>
                <w:noProof/>
              </w:rPr>
            </w:pPr>
          </w:p>
        </w:tc>
        <w:tc>
          <w:tcPr>
            <w:tcW w:w="810" w:type="dxa"/>
          </w:tcPr>
          <w:p w14:paraId="498D06A6" w14:textId="77777777" w:rsidR="00DD6D98" w:rsidRPr="009901C4" w:rsidRDefault="00DD6D98" w:rsidP="00DD6D98">
            <w:pPr>
              <w:pStyle w:val="OtherTableBody"/>
              <w:rPr>
                <w:noProof/>
              </w:rPr>
            </w:pPr>
          </w:p>
        </w:tc>
      </w:tr>
      <w:tr w:rsidR="00DD6D98" w:rsidRPr="00D00BBD" w14:paraId="381237D0" w14:textId="77777777" w:rsidTr="00DD6D98">
        <w:tc>
          <w:tcPr>
            <w:tcW w:w="3150" w:type="dxa"/>
          </w:tcPr>
          <w:p w14:paraId="67AA6F33" w14:textId="77777777" w:rsidR="00DD6D98" w:rsidRPr="009901C4" w:rsidRDefault="00DD6D98" w:rsidP="00DD6D98">
            <w:pPr>
              <w:pStyle w:val="OtherTableBody"/>
              <w:rPr>
                <w:noProof/>
              </w:rPr>
            </w:pPr>
            <w:r w:rsidRPr="009901C4">
              <w:rPr>
                <w:noProof/>
              </w:rPr>
              <w:t>Opioid Dose Strand</w:t>
            </w:r>
          </w:p>
        </w:tc>
        <w:tc>
          <w:tcPr>
            <w:tcW w:w="1080" w:type="dxa"/>
          </w:tcPr>
          <w:p w14:paraId="1078DF75" w14:textId="77777777" w:rsidR="00DD6D98" w:rsidRPr="009901C4" w:rsidRDefault="00DD6D98" w:rsidP="00DD6D98">
            <w:pPr>
              <w:pStyle w:val="OtherTableBody"/>
              <w:rPr>
                <w:noProof/>
              </w:rPr>
            </w:pPr>
            <w:r w:rsidRPr="009901C4">
              <w:rPr>
                <w:noProof/>
              </w:rPr>
              <w:t>X</w:t>
            </w:r>
          </w:p>
        </w:tc>
        <w:tc>
          <w:tcPr>
            <w:tcW w:w="990" w:type="dxa"/>
          </w:tcPr>
          <w:p w14:paraId="08213C83" w14:textId="77777777" w:rsidR="00DD6D98" w:rsidRPr="009901C4" w:rsidRDefault="00DD6D98" w:rsidP="00DD6D98">
            <w:pPr>
              <w:pStyle w:val="OtherTableBody"/>
              <w:rPr>
                <w:noProof/>
              </w:rPr>
            </w:pPr>
            <w:r w:rsidRPr="009901C4">
              <w:rPr>
                <w:noProof/>
              </w:rPr>
              <w:t>X</w:t>
            </w:r>
          </w:p>
        </w:tc>
        <w:tc>
          <w:tcPr>
            <w:tcW w:w="900" w:type="dxa"/>
          </w:tcPr>
          <w:p w14:paraId="7E1B191F" w14:textId="77777777" w:rsidR="00DD6D98" w:rsidRPr="009901C4" w:rsidRDefault="00DD6D98" w:rsidP="00DD6D98">
            <w:pPr>
              <w:pStyle w:val="OtherTableBody"/>
              <w:rPr>
                <w:noProof/>
              </w:rPr>
            </w:pPr>
            <w:r w:rsidRPr="009901C4">
              <w:rPr>
                <w:noProof/>
              </w:rPr>
              <w:t>X</w:t>
            </w:r>
          </w:p>
        </w:tc>
        <w:tc>
          <w:tcPr>
            <w:tcW w:w="810" w:type="dxa"/>
          </w:tcPr>
          <w:p w14:paraId="709FA88E" w14:textId="77777777" w:rsidR="00DD6D98" w:rsidRPr="009901C4" w:rsidRDefault="00DD6D98" w:rsidP="00DD6D98">
            <w:pPr>
              <w:pStyle w:val="OtherTableBody"/>
              <w:rPr>
                <w:noProof/>
              </w:rPr>
            </w:pPr>
            <w:r w:rsidRPr="009901C4">
              <w:rPr>
                <w:noProof/>
              </w:rPr>
              <w:t>X</w:t>
            </w:r>
          </w:p>
        </w:tc>
      </w:tr>
      <w:tr w:rsidR="00DD6D98" w:rsidRPr="00D00BBD" w14:paraId="644B7CBF" w14:textId="77777777" w:rsidTr="00DD6D98">
        <w:tc>
          <w:tcPr>
            <w:tcW w:w="3150" w:type="dxa"/>
          </w:tcPr>
          <w:p w14:paraId="2DF3F384" w14:textId="77777777" w:rsidR="00DD6D98" w:rsidRPr="009901C4" w:rsidRDefault="00DD6D98" w:rsidP="00DD6D98">
            <w:pPr>
              <w:pStyle w:val="OtherTableBody"/>
              <w:rPr>
                <w:noProof/>
              </w:rPr>
            </w:pPr>
            <w:r w:rsidRPr="009901C4">
              <w:rPr>
                <w:noProof/>
              </w:rPr>
              <w:t>Non-opioid Analgesic</w:t>
            </w:r>
          </w:p>
        </w:tc>
        <w:tc>
          <w:tcPr>
            <w:tcW w:w="1080" w:type="dxa"/>
          </w:tcPr>
          <w:p w14:paraId="02D1D757" w14:textId="77777777" w:rsidR="00DD6D98" w:rsidRPr="009901C4" w:rsidRDefault="00DD6D98" w:rsidP="00DD6D98">
            <w:pPr>
              <w:pStyle w:val="OtherTableBody"/>
              <w:rPr>
                <w:noProof/>
              </w:rPr>
            </w:pPr>
          </w:p>
        </w:tc>
        <w:tc>
          <w:tcPr>
            <w:tcW w:w="990" w:type="dxa"/>
          </w:tcPr>
          <w:p w14:paraId="473EC38D" w14:textId="77777777" w:rsidR="00DD6D98" w:rsidRPr="009901C4" w:rsidRDefault="00DD6D98" w:rsidP="00DD6D98">
            <w:pPr>
              <w:pStyle w:val="OtherTableBody"/>
              <w:rPr>
                <w:noProof/>
              </w:rPr>
            </w:pPr>
            <w:r w:rsidRPr="009901C4">
              <w:rPr>
                <w:noProof/>
              </w:rPr>
              <w:t>X</w:t>
            </w:r>
          </w:p>
        </w:tc>
        <w:tc>
          <w:tcPr>
            <w:tcW w:w="900" w:type="dxa"/>
          </w:tcPr>
          <w:p w14:paraId="4DE0D2BD" w14:textId="77777777" w:rsidR="00DD6D98" w:rsidRPr="009901C4" w:rsidRDefault="00DD6D98" w:rsidP="00DD6D98">
            <w:pPr>
              <w:pStyle w:val="OtherTableBody"/>
              <w:rPr>
                <w:noProof/>
              </w:rPr>
            </w:pPr>
            <w:r w:rsidRPr="009901C4">
              <w:rPr>
                <w:noProof/>
              </w:rPr>
              <w:t>X</w:t>
            </w:r>
          </w:p>
        </w:tc>
        <w:tc>
          <w:tcPr>
            <w:tcW w:w="810" w:type="dxa"/>
          </w:tcPr>
          <w:p w14:paraId="45017753" w14:textId="77777777" w:rsidR="00DD6D98" w:rsidRPr="009901C4" w:rsidRDefault="00DD6D98" w:rsidP="00DD6D98">
            <w:pPr>
              <w:pStyle w:val="OtherTableBody"/>
              <w:rPr>
                <w:noProof/>
              </w:rPr>
            </w:pPr>
            <w:r w:rsidRPr="009901C4">
              <w:rPr>
                <w:noProof/>
              </w:rPr>
              <w:t>X</w:t>
            </w:r>
          </w:p>
        </w:tc>
      </w:tr>
      <w:tr w:rsidR="00DD6D98" w:rsidRPr="00D00BBD" w14:paraId="704CD40F" w14:textId="77777777" w:rsidTr="00DD6D98">
        <w:tc>
          <w:tcPr>
            <w:tcW w:w="3150" w:type="dxa"/>
          </w:tcPr>
          <w:p w14:paraId="3EFDA42C" w14:textId="77777777" w:rsidR="00DD6D98" w:rsidRPr="009901C4" w:rsidRDefault="00DD6D98" w:rsidP="00DD6D98">
            <w:pPr>
              <w:pStyle w:val="OtherTableBody"/>
              <w:rPr>
                <w:noProof/>
              </w:rPr>
            </w:pPr>
            <w:r w:rsidRPr="009901C4">
              <w:rPr>
                <w:noProof/>
              </w:rPr>
              <w:t>Medications for Side Effects</w:t>
            </w:r>
          </w:p>
        </w:tc>
        <w:tc>
          <w:tcPr>
            <w:tcW w:w="1080" w:type="dxa"/>
          </w:tcPr>
          <w:p w14:paraId="238FFE55" w14:textId="77777777" w:rsidR="00DD6D98" w:rsidRPr="009901C4" w:rsidRDefault="00DD6D98" w:rsidP="00DD6D98">
            <w:pPr>
              <w:pStyle w:val="OtherTableBody"/>
              <w:rPr>
                <w:noProof/>
              </w:rPr>
            </w:pPr>
          </w:p>
        </w:tc>
        <w:tc>
          <w:tcPr>
            <w:tcW w:w="990" w:type="dxa"/>
          </w:tcPr>
          <w:p w14:paraId="661CCE41" w14:textId="77777777" w:rsidR="00DD6D98" w:rsidRPr="009901C4" w:rsidRDefault="00DD6D98" w:rsidP="00DD6D98">
            <w:pPr>
              <w:pStyle w:val="OtherTableBody"/>
              <w:rPr>
                <w:noProof/>
              </w:rPr>
            </w:pPr>
            <w:r w:rsidRPr="009901C4">
              <w:rPr>
                <w:noProof/>
              </w:rPr>
              <w:t>X</w:t>
            </w:r>
          </w:p>
        </w:tc>
        <w:tc>
          <w:tcPr>
            <w:tcW w:w="900" w:type="dxa"/>
          </w:tcPr>
          <w:p w14:paraId="7A218979" w14:textId="77777777" w:rsidR="00DD6D98" w:rsidRPr="009901C4" w:rsidRDefault="00DD6D98" w:rsidP="00DD6D98">
            <w:pPr>
              <w:pStyle w:val="OtherTableBody"/>
              <w:rPr>
                <w:noProof/>
              </w:rPr>
            </w:pPr>
            <w:r w:rsidRPr="009901C4">
              <w:rPr>
                <w:noProof/>
              </w:rPr>
              <w:t>X</w:t>
            </w:r>
          </w:p>
        </w:tc>
        <w:tc>
          <w:tcPr>
            <w:tcW w:w="810" w:type="dxa"/>
          </w:tcPr>
          <w:p w14:paraId="73A3DC71" w14:textId="77777777" w:rsidR="00DD6D98" w:rsidRPr="009901C4" w:rsidRDefault="00DD6D98" w:rsidP="00DD6D98">
            <w:pPr>
              <w:pStyle w:val="OtherTableBody"/>
              <w:rPr>
                <w:noProof/>
              </w:rPr>
            </w:pPr>
            <w:r w:rsidRPr="009901C4">
              <w:rPr>
                <w:noProof/>
              </w:rPr>
              <w:t>X</w:t>
            </w:r>
          </w:p>
        </w:tc>
      </w:tr>
      <w:tr w:rsidR="00DD6D98" w:rsidRPr="00D00BBD" w14:paraId="717D4D0A" w14:textId="77777777" w:rsidTr="00DD6D98">
        <w:tc>
          <w:tcPr>
            <w:tcW w:w="3150" w:type="dxa"/>
          </w:tcPr>
          <w:p w14:paraId="4E702AC6" w14:textId="77777777" w:rsidR="00DD6D98" w:rsidRPr="009901C4" w:rsidRDefault="00DD6D98" w:rsidP="00DD6D98">
            <w:pPr>
              <w:pStyle w:val="OtherTableBody"/>
              <w:rPr>
                <w:noProof/>
              </w:rPr>
            </w:pPr>
            <w:r w:rsidRPr="009901C4">
              <w:rPr>
                <w:noProof/>
              </w:rPr>
              <w:t>Phone Report:  Pain and Side Effects</w:t>
            </w:r>
          </w:p>
        </w:tc>
        <w:tc>
          <w:tcPr>
            <w:tcW w:w="1080" w:type="dxa"/>
          </w:tcPr>
          <w:p w14:paraId="4025DA5A" w14:textId="77777777" w:rsidR="00DD6D98" w:rsidRPr="009901C4" w:rsidRDefault="00DD6D98" w:rsidP="00DD6D98">
            <w:pPr>
              <w:pStyle w:val="OtherTableBody"/>
              <w:rPr>
                <w:noProof/>
              </w:rPr>
            </w:pPr>
          </w:p>
        </w:tc>
        <w:tc>
          <w:tcPr>
            <w:tcW w:w="990" w:type="dxa"/>
          </w:tcPr>
          <w:p w14:paraId="0736822B" w14:textId="77777777" w:rsidR="00DD6D98" w:rsidRPr="009901C4" w:rsidRDefault="00DD6D98" w:rsidP="00DD6D98">
            <w:pPr>
              <w:pStyle w:val="OtherTableBody"/>
              <w:rPr>
                <w:noProof/>
              </w:rPr>
            </w:pPr>
          </w:p>
        </w:tc>
        <w:tc>
          <w:tcPr>
            <w:tcW w:w="900" w:type="dxa"/>
          </w:tcPr>
          <w:p w14:paraId="512C6C6F" w14:textId="77777777" w:rsidR="00DD6D98" w:rsidRPr="009901C4" w:rsidRDefault="00DD6D98" w:rsidP="00DD6D98">
            <w:pPr>
              <w:pStyle w:val="OtherTableBody"/>
              <w:rPr>
                <w:noProof/>
              </w:rPr>
            </w:pPr>
            <w:r w:rsidRPr="009901C4">
              <w:rPr>
                <w:noProof/>
              </w:rPr>
              <w:t>X</w:t>
            </w:r>
          </w:p>
        </w:tc>
        <w:tc>
          <w:tcPr>
            <w:tcW w:w="810" w:type="dxa"/>
          </w:tcPr>
          <w:p w14:paraId="3048BCBC" w14:textId="77777777" w:rsidR="00DD6D98" w:rsidRPr="009901C4" w:rsidRDefault="00DD6D98" w:rsidP="00DD6D98">
            <w:pPr>
              <w:pStyle w:val="OtherTableBody"/>
              <w:rPr>
                <w:noProof/>
              </w:rPr>
            </w:pPr>
          </w:p>
        </w:tc>
      </w:tr>
      <w:tr w:rsidR="00DD6D98" w:rsidRPr="00D00BBD" w14:paraId="030C31EC" w14:textId="77777777" w:rsidTr="00DD6D98">
        <w:tc>
          <w:tcPr>
            <w:tcW w:w="3150" w:type="dxa"/>
          </w:tcPr>
          <w:p w14:paraId="6F01632E" w14:textId="77777777" w:rsidR="00DD6D98" w:rsidRPr="009901C4" w:rsidRDefault="00DD6D98" w:rsidP="00DD6D98">
            <w:pPr>
              <w:pStyle w:val="OtherTableBody"/>
              <w:rPr>
                <w:noProof/>
              </w:rPr>
            </w:pPr>
            <w:r w:rsidRPr="009901C4">
              <w:rPr>
                <w:noProof/>
              </w:rPr>
              <w:t>Visual Analog Scales</w:t>
            </w:r>
          </w:p>
        </w:tc>
        <w:tc>
          <w:tcPr>
            <w:tcW w:w="1080" w:type="dxa"/>
          </w:tcPr>
          <w:p w14:paraId="2346C0F1" w14:textId="77777777" w:rsidR="00DD6D98" w:rsidRPr="009901C4" w:rsidRDefault="00DD6D98" w:rsidP="00DD6D98">
            <w:pPr>
              <w:pStyle w:val="OtherTableBody"/>
              <w:rPr>
                <w:noProof/>
              </w:rPr>
            </w:pPr>
            <w:r w:rsidRPr="009901C4">
              <w:rPr>
                <w:noProof/>
              </w:rPr>
              <w:t>X</w:t>
            </w:r>
          </w:p>
        </w:tc>
        <w:tc>
          <w:tcPr>
            <w:tcW w:w="990" w:type="dxa"/>
          </w:tcPr>
          <w:p w14:paraId="6C64A04F" w14:textId="77777777" w:rsidR="00DD6D98" w:rsidRPr="009901C4" w:rsidRDefault="00DD6D98" w:rsidP="00DD6D98">
            <w:pPr>
              <w:pStyle w:val="OtherTableBody"/>
              <w:rPr>
                <w:noProof/>
              </w:rPr>
            </w:pPr>
            <w:r w:rsidRPr="009901C4">
              <w:rPr>
                <w:noProof/>
              </w:rPr>
              <w:t>X</w:t>
            </w:r>
          </w:p>
        </w:tc>
        <w:tc>
          <w:tcPr>
            <w:tcW w:w="900" w:type="dxa"/>
          </w:tcPr>
          <w:p w14:paraId="6B66F0D4" w14:textId="77777777" w:rsidR="00DD6D98" w:rsidRPr="009901C4" w:rsidRDefault="00DD6D98" w:rsidP="00DD6D98">
            <w:pPr>
              <w:pStyle w:val="OtherTableBody"/>
              <w:rPr>
                <w:noProof/>
              </w:rPr>
            </w:pPr>
            <w:r w:rsidRPr="009901C4">
              <w:rPr>
                <w:noProof/>
              </w:rPr>
              <w:t>X</w:t>
            </w:r>
          </w:p>
        </w:tc>
        <w:tc>
          <w:tcPr>
            <w:tcW w:w="810" w:type="dxa"/>
          </w:tcPr>
          <w:p w14:paraId="6731F837" w14:textId="77777777" w:rsidR="00DD6D98" w:rsidRPr="009901C4" w:rsidRDefault="00DD6D98" w:rsidP="00DD6D98">
            <w:pPr>
              <w:pStyle w:val="OtherTableBody"/>
              <w:rPr>
                <w:noProof/>
              </w:rPr>
            </w:pPr>
            <w:r w:rsidRPr="009901C4">
              <w:rPr>
                <w:noProof/>
              </w:rPr>
              <w:t>X</w:t>
            </w:r>
          </w:p>
        </w:tc>
      </w:tr>
      <w:tr w:rsidR="00DD6D98" w:rsidRPr="00D00BBD" w14:paraId="3720C980" w14:textId="77777777" w:rsidTr="00DD6D98">
        <w:tc>
          <w:tcPr>
            <w:tcW w:w="3150" w:type="dxa"/>
          </w:tcPr>
          <w:p w14:paraId="05E3D958" w14:textId="77777777" w:rsidR="00DD6D98" w:rsidRPr="009901C4" w:rsidRDefault="00DD6D98" w:rsidP="00DD6D98">
            <w:pPr>
              <w:pStyle w:val="OtherTableBody"/>
              <w:rPr>
                <w:noProof/>
              </w:rPr>
            </w:pPr>
            <w:r w:rsidRPr="009901C4">
              <w:rPr>
                <w:noProof/>
              </w:rPr>
              <w:t>Pain Evaluation Form</w:t>
            </w:r>
          </w:p>
        </w:tc>
        <w:tc>
          <w:tcPr>
            <w:tcW w:w="1080" w:type="dxa"/>
          </w:tcPr>
          <w:p w14:paraId="1115B7B3" w14:textId="77777777" w:rsidR="00DD6D98" w:rsidRPr="009901C4" w:rsidRDefault="00DD6D98" w:rsidP="00DD6D98">
            <w:pPr>
              <w:pStyle w:val="OtherTableBody"/>
              <w:rPr>
                <w:noProof/>
              </w:rPr>
            </w:pPr>
            <w:r w:rsidRPr="009901C4">
              <w:rPr>
                <w:noProof/>
              </w:rPr>
              <w:t>X</w:t>
            </w:r>
          </w:p>
        </w:tc>
        <w:tc>
          <w:tcPr>
            <w:tcW w:w="990" w:type="dxa"/>
          </w:tcPr>
          <w:p w14:paraId="09351760" w14:textId="77777777" w:rsidR="00DD6D98" w:rsidRPr="009901C4" w:rsidRDefault="00DD6D98" w:rsidP="00DD6D98">
            <w:pPr>
              <w:pStyle w:val="OtherTableBody"/>
              <w:rPr>
                <w:noProof/>
              </w:rPr>
            </w:pPr>
          </w:p>
        </w:tc>
        <w:tc>
          <w:tcPr>
            <w:tcW w:w="900" w:type="dxa"/>
          </w:tcPr>
          <w:p w14:paraId="54CE81CC" w14:textId="77777777" w:rsidR="00DD6D98" w:rsidRPr="009901C4" w:rsidRDefault="00DD6D98" w:rsidP="00DD6D98">
            <w:pPr>
              <w:pStyle w:val="OtherTableBody"/>
              <w:rPr>
                <w:noProof/>
              </w:rPr>
            </w:pPr>
          </w:p>
        </w:tc>
        <w:tc>
          <w:tcPr>
            <w:tcW w:w="810" w:type="dxa"/>
          </w:tcPr>
          <w:p w14:paraId="11564EFC" w14:textId="77777777" w:rsidR="00DD6D98" w:rsidRPr="009901C4" w:rsidRDefault="00DD6D98" w:rsidP="00DD6D98">
            <w:pPr>
              <w:pStyle w:val="OtherTableBody"/>
              <w:rPr>
                <w:noProof/>
              </w:rPr>
            </w:pPr>
            <w:r w:rsidRPr="009901C4">
              <w:rPr>
                <w:noProof/>
              </w:rPr>
              <w:t>X</w:t>
            </w:r>
          </w:p>
        </w:tc>
      </w:tr>
    </w:tbl>
    <w:p w14:paraId="7FDF16ED" w14:textId="77777777" w:rsidR="00DD6D98" w:rsidRPr="009901C4" w:rsidRDefault="00DD6D98" w:rsidP="00182B11">
      <w:pPr>
        <w:pStyle w:val="Heading2"/>
        <w:rPr>
          <w:noProof/>
        </w:rPr>
      </w:pPr>
      <w:bookmarkStart w:id="1823" w:name="_Toc359236301"/>
      <w:bookmarkStart w:id="1824" w:name="_Toc495952560"/>
      <w:bookmarkStart w:id="1825" w:name="_Toc532896112"/>
      <w:bookmarkStart w:id="1826" w:name="_Toc245924"/>
      <w:bookmarkStart w:id="1827" w:name="_Toc861865"/>
      <w:bookmarkStart w:id="1828" w:name="_Toc862869"/>
      <w:bookmarkStart w:id="1829" w:name="_Toc866858"/>
      <w:bookmarkStart w:id="1830" w:name="_Toc879967"/>
      <w:bookmarkStart w:id="1831" w:name="_Toc138585484"/>
      <w:bookmarkStart w:id="1832" w:name="_Toc234051155"/>
      <w:bookmarkStart w:id="1833" w:name="_Toc28960199"/>
      <w:r w:rsidRPr="009901C4">
        <w:rPr>
          <w:noProof/>
        </w:rPr>
        <w:t>Clinical Trials - Trigger Events And Message Definitions</w:t>
      </w:r>
      <w:bookmarkEnd w:id="1823"/>
      <w:bookmarkEnd w:id="1824"/>
      <w:bookmarkEnd w:id="1825"/>
      <w:bookmarkEnd w:id="1826"/>
      <w:bookmarkEnd w:id="1827"/>
      <w:bookmarkEnd w:id="1828"/>
      <w:bookmarkEnd w:id="1829"/>
      <w:bookmarkEnd w:id="1830"/>
      <w:bookmarkEnd w:id="1831"/>
      <w:bookmarkEnd w:id="1832"/>
      <w:bookmarkEnd w:id="1833"/>
    </w:p>
    <w:p w14:paraId="2C7F83BA" w14:textId="77777777" w:rsidR="00DD6D98" w:rsidRPr="009901C4" w:rsidRDefault="00DD6D98" w:rsidP="00DD6D98">
      <w:pPr>
        <w:rPr>
          <w:noProof/>
        </w:rPr>
      </w:pPr>
      <w:r w:rsidRPr="009901C4">
        <w:rPr>
          <w:noProof/>
        </w:rPr>
        <w:t>The event type will be carried in the message header segment.</w:t>
      </w:r>
    </w:p>
    <w:p w14:paraId="32ED3357" w14:textId="77777777" w:rsidR="00DD6D98" w:rsidRPr="009901C4" w:rsidRDefault="00DD6D98" w:rsidP="00182B11">
      <w:pPr>
        <w:pStyle w:val="Heading3"/>
        <w:rPr>
          <w:noProof/>
        </w:rPr>
      </w:pPr>
      <w:bookmarkStart w:id="1834" w:name="_Toc348246847"/>
      <w:bookmarkStart w:id="1835" w:name="_Toc348255317"/>
      <w:bookmarkStart w:id="1836" w:name="_Toc348259441"/>
      <w:bookmarkStart w:id="1837" w:name="_Toc348259462"/>
      <w:bookmarkStart w:id="1838" w:name="_Toc348341761"/>
      <w:bookmarkStart w:id="1839" w:name="_Toc348341918"/>
      <w:bookmarkStart w:id="1840" w:name="_Toc359236302"/>
      <w:bookmarkStart w:id="1841" w:name="CRMC01"/>
      <w:bookmarkStart w:id="1842" w:name="_Toc495952561"/>
      <w:bookmarkStart w:id="1843" w:name="_Toc532896113"/>
      <w:bookmarkStart w:id="1844" w:name="_Toc245925"/>
      <w:bookmarkStart w:id="1845" w:name="_Toc861866"/>
      <w:bookmarkStart w:id="1846" w:name="_Toc862870"/>
      <w:bookmarkStart w:id="1847" w:name="_Toc866859"/>
      <w:bookmarkStart w:id="1848" w:name="_Toc879968"/>
      <w:bookmarkStart w:id="1849" w:name="_Toc138585485"/>
      <w:bookmarkStart w:id="1850" w:name="_Toc234051156"/>
      <w:bookmarkStart w:id="1851" w:name="_Toc28960200"/>
      <w:r w:rsidRPr="009901C4">
        <w:rPr>
          <w:noProof/>
        </w:rPr>
        <w:t>CRM - Clinical Study Registration Message</w:t>
      </w:r>
      <w:bookmarkEnd w:id="1834"/>
      <w:bookmarkEnd w:id="1835"/>
      <w:bookmarkEnd w:id="1836"/>
      <w:bookmarkEnd w:id="1837"/>
      <w:bookmarkEnd w:id="1838"/>
      <w:bookmarkEnd w:id="1839"/>
      <w:bookmarkEnd w:id="1840"/>
      <w:r w:rsidRPr="009901C4">
        <w:rPr>
          <w:noProof/>
        </w:rPr>
        <w:t xml:space="preserve"> </w:t>
      </w:r>
      <w:bookmarkEnd w:id="1841"/>
      <w:r w:rsidRPr="009901C4">
        <w:rPr>
          <w:noProof/>
        </w:rPr>
        <w:t>(Events C01-C08</w:t>
      </w:r>
      <w:r w:rsidRPr="009901C4">
        <w:rPr>
          <w:noProof/>
        </w:rPr>
        <w:fldChar w:fldCharType="begin"/>
      </w:r>
      <w:r w:rsidRPr="009901C4">
        <w:rPr>
          <w:noProof/>
        </w:rPr>
        <w:instrText xml:space="preserve"> XE "C01-C08" </w:instrText>
      </w:r>
      <w:r w:rsidRPr="009901C4">
        <w:rPr>
          <w:noProof/>
        </w:rPr>
        <w:fldChar w:fldCharType="end"/>
      </w:r>
      <w:r w:rsidRPr="009901C4">
        <w:rPr>
          <w:noProof/>
        </w:rPr>
        <w:t>)</w:t>
      </w:r>
      <w:bookmarkEnd w:id="1842"/>
      <w:bookmarkEnd w:id="1843"/>
      <w:bookmarkEnd w:id="1844"/>
      <w:bookmarkEnd w:id="1845"/>
      <w:bookmarkEnd w:id="1846"/>
      <w:bookmarkEnd w:id="1847"/>
      <w:bookmarkEnd w:id="1848"/>
      <w:bookmarkEnd w:id="1849"/>
      <w:bookmarkEnd w:id="1850"/>
      <w:bookmarkEnd w:id="1851"/>
      <w:r w:rsidRPr="009901C4">
        <w:rPr>
          <w:noProof/>
        </w:rPr>
        <w:fldChar w:fldCharType="begin"/>
      </w:r>
      <w:r w:rsidRPr="009901C4">
        <w:rPr>
          <w:noProof/>
        </w:rPr>
        <w:instrText xml:space="preserve"> XE "Message Types: CRM" </w:instrText>
      </w:r>
      <w:r w:rsidRPr="009901C4">
        <w:rPr>
          <w:noProof/>
        </w:rPr>
        <w:fldChar w:fldCharType="end"/>
      </w:r>
      <w:r w:rsidRPr="009901C4">
        <w:rPr>
          <w:noProof/>
        </w:rPr>
        <w:fldChar w:fldCharType="begin"/>
      </w:r>
      <w:r w:rsidRPr="009901C4">
        <w:rPr>
          <w:noProof/>
        </w:rPr>
        <w:instrText xml:space="preserve"> XE "CRM - Clinical Study Registration" </w:instrText>
      </w:r>
      <w:r w:rsidRPr="009901C4">
        <w:rPr>
          <w:noProof/>
        </w:rPr>
        <w:fldChar w:fldCharType="end"/>
      </w:r>
    </w:p>
    <w:p w14:paraId="50D74FFE" w14:textId="77777777" w:rsidR="00DD6D98" w:rsidRPr="009901C4" w:rsidRDefault="00DD6D98" w:rsidP="00DD6D98">
      <w:pPr>
        <w:pStyle w:val="NormalIndented"/>
        <w:rPr>
          <w:noProof/>
        </w:rPr>
      </w:pPr>
      <w:r w:rsidRPr="009901C4">
        <w:rPr>
          <w:noProof/>
        </w:rPr>
        <w:t>The data are entered in a clinical trials or other patient data system and broadcast to other facility systems such as order entry, pharmacy, accounting, and nursing systems.  They can be transmitted in batch mode or broadcast to outside-facility computer systems, including diagnostic and patient management systems.  It is assumed that proper routing and security mechanisms are in place.</w:t>
      </w:r>
    </w:p>
    <w:p w14:paraId="6F24B6BC" w14:textId="77777777"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jc w:val="center"/>
        <w:tblLayout w:type="fixed"/>
        <w:tblLook w:val="0000" w:firstRow="0" w:lastRow="0" w:firstColumn="0" w:lastColumn="0" w:noHBand="0" w:noVBand="0"/>
      </w:tblPr>
      <w:tblGrid>
        <w:gridCol w:w="865"/>
        <w:gridCol w:w="6865"/>
      </w:tblGrid>
      <w:tr w:rsidR="00DD6D98" w:rsidRPr="00D00BBD" w14:paraId="5F7D1A96" w14:textId="77777777" w:rsidTr="00DD6D98">
        <w:trPr>
          <w:tblHeader/>
          <w:jc w:val="center"/>
        </w:trPr>
        <w:tc>
          <w:tcPr>
            <w:tcW w:w="865" w:type="dxa"/>
          </w:tcPr>
          <w:p w14:paraId="6E8346FA" w14:textId="77777777" w:rsidR="00DD6D98" w:rsidRPr="009901C4" w:rsidRDefault="00DD6D98" w:rsidP="00DD6D98">
            <w:pPr>
              <w:pStyle w:val="OtherTableHeader"/>
              <w:rPr>
                <w:noProof/>
              </w:rPr>
            </w:pPr>
            <w:r w:rsidRPr="009901C4">
              <w:rPr>
                <w:noProof/>
              </w:rPr>
              <w:t>Event</w:t>
            </w:r>
          </w:p>
        </w:tc>
        <w:tc>
          <w:tcPr>
            <w:tcW w:w="6865" w:type="dxa"/>
          </w:tcPr>
          <w:p w14:paraId="3D46C840" w14:textId="77777777" w:rsidR="00DD6D98" w:rsidRPr="009901C4" w:rsidRDefault="00DD6D98" w:rsidP="00DD6D98">
            <w:pPr>
              <w:pStyle w:val="OtherTableHeader"/>
              <w:jc w:val="left"/>
              <w:rPr>
                <w:noProof/>
              </w:rPr>
            </w:pPr>
            <w:r w:rsidRPr="009901C4">
              <w:rPr>
                <w:noProof/>
              </w:rPr>
              <w:t>Description</w:t>
            </w:r>
          </w:p>
        </w:tc>
      </w:tr>
      <w:tr w:rsidR="00DD6D98" w:rsidRPr="00D00BBD" w14:paraId="7323F51A" w14:textId="77777777" w:rsidTr="00DD6D98">
        <w:trPr>
          <w:jc w:val="center"/>
        </w:trPr>
        <w:tc>
          <w:tcPr>
            <w:tcW w:w="865" w:type="dxa"/>
          </w:tcPr>
          <w:p w14:paraId="5D71D670" w14:textId="77777777" w:rsidR="00DD6D98" w:rsidRPr="009901C4" w:rsidRDefault="00DD6D98" w:rsidP="00DD6D98">
            <w:pPr>
              <w:pStyle w:val="OtherTableBody"/>
              <w:rPr>
                <w:noProof/>
              </w:rPr>
            </w:pPr>
            <w:r w:rsidRPr="009901C4">
              <w:rPr>
                <w:noProof/>
              </w:rPr>
              <w:t>C01</w:t>
            </w:r>
          </w:p>
        </w:tc>
        <w:tc>
          <w:tcPr>
            <w:tcW w:w="6865" w:type="dxa"/>
          </w:tcPr>
          <w:p w14:paraId="733C80BE" w14:textId="77777777" w:rsidR="00DD6D98" w:rsidRPr="009901C4" w:rsidRDefault="00DD6D98" w:rsidP="00DD6D98">
            <w:pPr>
              <w:pStyle w:val="OtherTableBody"/>
              <w:rPr>
                <w:noProof/>
              </w:rPr>
            </w:pPr>
            <w:r w:rsidRPr="009901C4">
              <w:rPr>
                <w:noProof/>
              </w:rPr>
              <w:t>Register a patient on a clinical trial</w:t>
            </w:r>
          </w:p>
        </w:tc>
      </w:tr>
      <w:tr w:rsidR="00DD6D98" w:rsidRPr="00D00BBD" w14:paraId="1E020E74" w14:textId="77777777" w:rsidTr="00DD6D98">
        <w:trPr>
          <w:jc w:val="center"/>
        </w:trPr>
        <w:tc>
          <w:tcPr>
            <w:tcW w:w="865" w:type="dxa"/>
          </w:tcPr>
          <w:p w14:paraId="457EDEDB" w14:textId="77777777" w:rsidR="00DD6D98" w:rsidRPr="009901C4" w:rsidRDefault="00DD6D98" w:rsidP="00DD6D98">
            <w:pPr>
              <w:pStyle w:val="OtherTableBody"/>
              <w:rPr>
                <w:noProof/>
              </w:rPr>
            </w:pPr>
            <w:r w:rsidRPr="009901C4">
              <w:rPr>
                <w:noProof/>
              </w:rPr>
              <w:t>C02</w:t>
            </w:r>
          </w:p>
        </w:tc>
        <w:tc>
          <w:tcPr>
            <w:tcW w:w="6865" w:type="dxa"/>
          </w:tcPr>
          <w:p w14:paraId="2F384D81" w14:textId="77777777" w:rsidR="00DD6D98" w:rsidRPr="009901C4" w:rsidRDefault="00DD6D98" w:rsidP="00DD6D98">
            <w:pPr>
              <w:pStyle w:val="OtherTableBody"/>
              <w:rPr>
                <w:noProof/>
              </w:rPr>
            </w:pPr>
            <w:r w:rsidRPr="009901C4">
              <w:rPr>
                <w:noProof/>
              </w:rPr>
              <w:t>Cancel a patient registration on clinical trial (for clerical mistakes since an intended registration should not be canceled)</w:t>
            </w:r>
          </w:p>
        </w:tc>
      </w:tr>
      <w:tr w:rsidR="00DD6D98" w:rsidRPr="00D00BBD" w14:paraId="6D230DC8" w14:textId="77777777" w:rsidTr="00DD6D98">
        <w:trPr>
          <w:jc w:val="center"/>
        </w:trPr>
        <w:tc>
          <w:tcPr>
            <w:tcW w:w="865" w:type="dxa"/>
          </w:tcPr>
          <w:p w14:paraId="4FF141A5" w14:textId="77777777" w:rsidR="00DD6D98" w:rsidRPr="009901C4" w:rsidRDefault="00DD6D98" w:rsidP="00DD6D98">
            <w:pPr>
              <w:pStyle w:val="OtherTableBody"/>
              <w:rPr>
                <w:noProof/>
              </w:rPr>
            </w:pPr>
            <w:r w:rsidRPr="009901C4">
              <w:rPr>
                <w:noProof/>
              </w:rPr>
              <w:t>C03</w:t>
            </w:r>
          </w:p>
        </w:tc>
        <w:tc>
          <w:tcPr>
            <w:tcW w:w="6865" w:type="dxa"/>
          </w:tcPr>
          <w:p w14:paraId="7570380C" w14:textId="77777777" w:rsidR="00DD6D98" w:rsidRPr="009901C4" w:rsidRDefault="00DD6D98" w:rsidP="00DD6D98">
            <w:pPr>
              <w:pStyle w:val="OtherTableBody"/>
              <w:rPr>
                <w:noProof/>
              </w:rPr>
            </w:pPr>
            <w:r w:rsidRPr="009901C4">
              <w:rPr>
                <w:noProof/>
              </w:rPr>
              <w:t>Correct/update registration information</w:t>
            </w:r>
          </w:p>
        </w:tc>
      </w:tr>
      <w:tr w:rsidR="00DD6D98" w:rsidRPr="00D00BBD" w14:paraId="52C77E9B" w14:textId="77777777" w:rsidTr="00DD6D98">
        <w:trPr>
          <w:jc w:val="center"/>
        </w:trPr>
        <w:tc>
          <w:tcPr>
            <w:tcW w:w="865" w:type="dxa"/>
          </w:tcPr>
          <w:p w14:paraId="74D4A15F" w14:textId="77777777" w:rsidR="00DD6D98" w:rsidRPr="009901C4" w:rsidRDefault="00DD6D98" w:rsidP="00DD6D98">
            <w:pPr>
              <w:pStyle w:val="OtherTableBody"/>
              <w:rPr>
                <w:noProof/>
              </w:rPr>
            </w:pPr>
            <w:r w:rsidRPr="009901C4">
              <w:rPr>
                <w:noProof/>
              </w:rPr>
              <w:t>C04</w:t>
            </w:r>
          </w:p>
        </w:tc>
        <w:tc>
          <w:tcPr>
            <w:tcW w:w="6865" w:type="dxa"/>
          </w:tcPr>
          <w:p w14:paraId="1C3FB31F" w14:textId="77777777" w:rsidR="00DD6D98" w:rsidRPr="009901C4" w:rsidRDefault="00DD6D98" w:rsidP="00DD6D98">
            <w:pPr>
              <w:pStyle w:val="OtherTableBody"/>
              <w:rPr>
                <w:noProof/>
              </w:rPr>
            </w:pPr>
            <w:r w:rsidRPr="009901C4">
              <w:rPr>
                <w:noProof/>
              </w:rPr>
              <w:t>Patient has gone off a clinical trial</w:t>
            </w:r>
          </w:p>
        </w:tc>
      </w:tr>
      <w:tr w:rsidR="00DD6D98" w:rsidRPr="00D00BBD" w14:paraId="4A75D5D5" w14:textId="77777777" w:rsidTr="00DD6D98">
        <w:trPr>
          <w:jc w:val="center"/>
        </w:trPr>
        <w:tc>
          <w:tcPr>
            <w:tcW w:w="865" w:type="dxa"/>
          </w:tcPr>
          <w:p w14:paraId="4A50F20D" w14:textId="77777777" w:rsidR="00DD6D98" w:rsidRPr="009901C4" w:rsidRDefault="00DD6D98" w:rsidP="00DD6D98">
            <w:pPr>
              <w:pStyle w:val="OtherTableBody"/>
              <w:rPr>
                <w:noProof/>
              </w:rPr>
            </w:pPr>
            <w:r w:rsidRPr="009901C4">
              <w:rPr>
                <w:noProof/>
              </w:rPr>
              <w:t>C05</w:t>
            </w:r>
          </w:p>
        </w:tc>
        <w:tc>
          <w:tcPr>
            <w:tcW w:w="6865" w:type="dxa"/>
          </w:tcPr>
          <w:p w14:paraId="1E62AC39" w14:textId="77777777" w:rsidR="00DD6D98" w:rsidRPr="009901C4" w:rsidRDefault="00DD6D98" w:rsidP="00DD6D98">
            <w:pPr>
              <w:pStyle w:val="OtherTableBody"/>
              <w:rPr>
                <w:noProof/>
              </w:rPr>
            </w:pPr>
            <w:r w:rsidRPr="009901C4">
              <w:rPr>
                <w:noProof/>
              </w:rPr>
              <w:t>Patient enters phase of clinical trial</w:t>
            </w:r>
          </w:p>
        </w:tc>
      </w:tr>
      <w:tr w:rsidR="00DD6D98" w:rsidRPr="00D00BBD" w14:paraId="2DAB3157" w14:textId="77777777" w:rsidTr="00DD6D98">
        <w:trPr>
          <w:jc w:val="center"/>
        </w:trPr>
        <w:tc>
          <w:tcPr>
            <w:tcW w:w="865" w:type="dxa"/>
          </w:tcPr>
          <w:p w14:paraId="25991F07" w14:textId="77777777" w:rsidR="00DD6D98" w:rsidRPr="009901C4" w:rsidRDefault="00DD6D98" w:rsidP="00DD6D98">
            <w:pPr>
              <w:pStyle w:val="OtherTableBody"/>
              <w:rPr>
                <w:noProof/>
              </w:rPr>
            </w:pPr>
            <w:r w:rsidRPr="009901C4">
              <w:rPr>
                <w:noProof/>
              </w:rPr>
              <w:lastRenderedPageBreak/>
              <w:t>C06</w:t>
            </w:r>
          </w:p>
        </w:tc>
        <w:tc>
          <w:tcPr>
            <w:tcW w:w="6865" w:type="dxa"/>
          </w:tcPr>
          <w:p w14:paraId="7E48106D" w14:textId="77777777" w:rsidR="00DD6D98" w:rsidRPr="009901C4" w:rsidRDefault="00DD6D98" w:rsidP="00DD6D98">
            <w:pPr>
              <w:pStyle w:val="OtherTableBody"/>
              <w:rPr>
                <w:noProof/>
              </w:rPr>
            </w:pPr>
            <w:r w:rsidRPr="009901C4">
              <w:rPr>
                <w:noProof/>
              </w:rPr>
              <w:t>Cancel patient entering a phase (clerical mistake)</w:t>
            </w:r>
          </w:p>
        </w:tc>
      </w:tr>
      <w:tr w:rsidR="00DD6D98" w:rsidRPr="00D00BBD" w14:paraId="1E32C9B9" w14:textId="77777777" w:rsidTr="00DD6D98">
        <w:trPr>
          <w:jc w:val="center"/>
        </w:trPr>
        <w:tc>
          <w:tcPr>
            <w:tcW w:w="865" w:type="dxa"/>
          </w:tcPr>
          <w:p w14:paraId="1B90A74E" w14:textId="77777777" w:rsidR="00DD6D98" w:rsidRPr="009901C4" w:rsidRDefault="00DD6D98" w:rsidP="00DD6D98">
            <w:pPr>
              <w:pStyle w:val="OtherTableBody"/>
              <w:rPr>
                <w:noProof/>
              </w:rPr>
            </w:pPr>
            <w:r w:rsidRPr="009901C4">
              <w:rPr>
                <w:noProof/>
              </w:rPr>
              <w:t>C07</w:t>
            </w:r>
          </w:p>
        </w:tc>
        <w:tc>
          <w:tcPr>
            <w:tcW w:w="6865" w:type="dxa"/>
          </w:tcPr>
          <w:p w14:paraId="176F26DE" w14:textId="77777777" w:rsidR="00DD6D98" w:rsidRPr="009901C4" w:rsidRDefault="00DD6D98" w:rsidP="00DD6D98">
            <w:pPr>
              <w:pStyle w:val="OtherTableBody"/>
              <w:rPr>
                <w:noProof/>
              </w:rPr>
            </w:pPr>
            <w:r w:rsidRPr="009901C4">
              <w:rPr>
                <w:noProof/>
              </w:rPr>
              <w:t>Correct/update phase information</w:t>
            </w:r>
          </w:p>
        </w:tc>
      </w:tr>
      <w:tr w:rsidR="00DD6D98" w:rsidRPr="00D00BBD" w14:paraId="02A323F6" w14:textId="77777777" w:rsidTr="00DD6D98">
        <w:trPr>
          <w:jc w:val="center"/>
        </w:trPr>
        <w:tc>
          <w:tcPr>
            <w:tcW w:w="865" w:type="dxa"/>
          </w:tcPr>
          <w:p w14:paraId="1D718517" w14:textId="77777777" w:rsidR="00DD6D98" w:rsidRPr="009901C4" w:rsidRDefault="00DD6D98" w:rsidP="00DD6D98">
            <w:pPr>
              <w:pStyle w:val="OtherTableBody"/>
              <w:rPr>
                <w:noProof/>
              </w:rPr>
            </w:pPr>
            <w:r w:rsidRPr="009901C4">
              <w:rPr>
                <w:noProof/>
              </w:rPr>
              <w:t>C08</w:t>
            </w:r>
          </w:p>
        </w:tc>
        <w:tc>
          <w:tcPr>
            <w:tcW w:w="6865" w:type="dxa"/>
          </w:tcPr>
          <w:p w14:paraId="270B96C1" w14:textId="77777777" w:rsidR="00DD6D98" w:rsidRPr="009901C4" w:rsidRDefault="00DD6D98" w:rsidP="00DD6D98">
            <w:pPr>
              <w:pStyle w:val="OtherTableBody"/>
              <w:rPr>
                <w:noProof/>
              </w:rPr>
            </w:pPr>
            <w:r w:rsidRPr="009901C4">
              <w:rPr>
                <w:noProof/>
              </w:rPr>
              <w:t>Patient has gone off phase of clinical trial</w:t>
            </w:r>
          </w:p>
        </w:tc>
      </w:tr>
    </w:tbl>
    <w:p w14:paraId="47A75089" w14:textId="77777777" w:rsidR="00DD6D98" w:rsidRDefault="00DD6D98" w:rsidP="00DD6D98">
      <w:pPr>
        <w:rPr>
          <w:noProof/>
        </w:rPr>
      </w:pPr>
    </w:p>
    <w:p w14:paraId="78C96C23" w14:textId="77777777" w:rsidR="00DD6D98" w:rsidRPr="009901C4" w:rsidRDefault="00DD6D98" w:rsidP="00DD6D98">
      <w:pPr>
        <w:pStyle w:val="MsgTableCaption"/>
        <w:rPr>
          <w:noProof/>
        </w:rPr>
      </w:pPr>
      <w:r w:rsidRPr="009901C4">
        <w:rPr>
          <w:noProof/>
        </w:rPr>
        <w:t>CRM^C01-C08^CRM_C01: Clinical Trial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4109E48A" w14:textId="77777777" w:rsidTr="00BB62FD">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62467FC9"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5A132A3"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4207147"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7BA6975E" w14:textId="77777777" w:rsidR="00DD6D98" w:rsidRPr="009901C4" w:rsidRDefault="00DD6D98" w:rsidP="00DD6D98">
            <w:pPr>
              <w:pStyle w:val="MsgTableHeader"/>
              <w:jc w:val="center"/>
              <w:rPr>
                <w:noProof/>
              </w:rPr>
            </w:pPr>
            <w:r w:rsidRPr="009901C4">
              <w:rPr>
                <w:noProof/>
              </w:rPr>
              <w:t>Chapter</w:t>
            </w:r>
          </w:p>
        </w:tc>
      </w:tr>
      <w:tr w:rsidR="00DD6D98" w:rsidRPr="00D00BBD" w14:paraId="69ABCC52" w14:textId="77777777" w:rsidTr="00BB62FD">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3391517C"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68EFC33B"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121AFAF"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45DB314" w14:textId="77777777" w:rsidR="00DD6D98" w:rsidRPr="009901C4" w:rsidRDefault="00DD6D98" w:rsidP="00DD6D98">
            <w:pPr>
              <w:pStyle w:val="MsgTableBody"/>
              <w:jc w:val="center"/>
              <w:rPr>
                <w:noProof/>
              </w:rPr>
            </w:pPr>
            <w:r w:rsidRPr="009901C4">
              <w:rPr>
                <w:noProof/>
              </w:rPr>
              <w:t>2</w:t>
            </w:r>
          </w:p>
        </w:tc>
      </w:tr>
      <w:tr w:rsidR="00DD6D98" w:rsidRPr="00D00BBD" w14:paraId="5C39AC9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CA5F9E"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4C33DF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2BFE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D5E832" w14:textId="77777777" w:rsidR="00DD6D98" w:rsidRPr="009901C4" w:rsidRDefault="00DD6D98" w:rsidP="00DD6D98">
            <w:pPr>
              <w:pStyle w:val="MsgTableBody"/>
              <w:jc w:val="center"/>
              <w:rPr>
                <w:noProof/>
              </w:rPr>
            </w:pPr>
            <w:r>
              <w:rPr>
                <w:noProof/>
              </w:rPr>
              <w:t>3</w:t>
            </w:r>
          </w:p>
        </w:tc>
      </w:tr>
      <w:tr w:rsidR="00DD6D98" w:rsidRPr="00D00BBD" w14:paraId="14FFBA3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9F024F"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0E28684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F35C5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EDAC82" w14:textId="77777777" w:rsidR="00DD6D98" w:rsidRPr="009901C4" w:rsidRDefault="00DD6D98" w:rsidP="00DD6D98">
            <w:pPr>
              <w:pStyle w:val="MsgTableBody"/>
              <w:jc w:val="center"/>
              <w:rPr>
                <w:noProof/>
              </w:rPr>
            </w:pPr>
            <w:r w:rsidRPr="009901C4">
              <w:rPr>
                <w:noProof/>
              </w:rPr>
              <w:t>2</w:t>
            </w:r>
          </w:p>
        </w:tc>
      </w:tr>
      <w:tr w:rsidR="00DD6D98" w:rsidRPr="00D00BBD" w14:paraId="5471474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97924B"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1ED4179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990B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4B3D09" w14:textId="77777777" w:rsidR="00DD6D98" w:rsidRPr="009901C4" w:rsidRDefault="00DD6D98" w:rsidP="00DD6D98">
            <w:pPr>
              <w:pStyle w:val="MsgTableBody"/>
              <w:jc w:val="center"/>
              <w:rPr>
                <w:noProof/>
              </w:rPr>
            </w:pPr>
            <w:r w:rsidRPr="009901C4">
              <w:rPr>
                <w:noProof/>
              </w:rPr>
              <w:t>2</w:t>
            </w:r>
          </w:p>
        </w:tc>
      </w:tr>
      <w:tr w:rsidR="00DD6D98" w:rsidRPr="00D00BBD" w14:paraId="61EE22EF"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C853C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8438D41"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328ECFC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C5E4FA" w14:textId="77777777" w:rsidR="00DD6D98" w:rsidRPr="009901C4" w:rsidRDefault="00DD6D98" w:rsidP="00DD6D98">
            <w:pPr>
              <w:pStyle w:val="MsgTableBody"/>
              <w:jc w:val="center"/>
              <w:rPr>
                <w:noProof/>
              </w:rPr>
            </w:pPr>
          </w:p>
        </w:tc>
      </w:tr>
      <w:tr w:rsidR="00DD6D98" w:rsidRPr="00D00BBD" w14:paraId="3C6DFE9D"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BF1C0B"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49A39714"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23E7C63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CE230" w14:textId="77777777" w:rsidR="00DD6D98" w:rsidRPr="009901C4" w:rsidRDefault="00DD6D98" w:rsidP="00DD6D98">
            <w:pPr>
              <w:pStyle w:val="MsgTableBody"/>
              <w:jc w:val="center"/>
              <w:rPr>
                <w:noProof/>
              </w:rPr>
            </w:pPr>
            <w:r w:rsidRPr="009901C4">
              <w:rPr>
                <w:noProof/>
              </w:rPr>
              <w:t>3</w:t>
            </w:r>
          </w:p>
        </w:tc>
      </w:tr>
      <w:tr w:rsidR="00BB62FD" w:rsidRPr="0001097E" w14:paraId="475CF1B8" w14:textId="77777777" w:rsidTr="00BB62FD">
        <w:tblPrEx>
          <w:shd w:val="clear" w:color="auto" w:fill="auto"/>
          <w:tblCellMar>
            <w:left w:w="107" w:type="dxa"/>
            <w:right w:w="107" w:type="dxa"/>
          </w:tblCellMar>
          <w:tblLook w:val="04A0" w:firstRow="1" w:lastRow="0" w:firstColumn="1" w:lastColumn="0" w:noHBand="0" w:noVBand="1"/>
        </w:tblPrEx>
        <w:trPr>
          <w:jc w:val="center"/>
          <w:ins w:id="1852" w:author="Buitendijk, Hans" w:date="2022-08-23T13:57:00Z"/>
        </w:trPr>
        <w:tc>
          <w:tcPr>
            <w:tcW w:w="2880" w:type="dxa"/>
            <w:tcBorders>
              <w:top w:val="dotted" w:sz="4" w:space="0" w:color="auto"/>
              <w:left w:val="nil"/>
              <w:bottom w:val="dotted" w:sz="4" w:space="0" w:color="auto"/>
              <w:right w:val="nil"/>
            </w:tcBorders>
            <w:shd w:val="clear" w:color="auto" w:fill="FFFFFF"/>
          </w:tcPr>
          <w:p w14:paraId="18E5A0DD" w14:textId="77777777" w:rsidR="00BB62FD" w:rsidRPr="0052787A" w:rsidRDefault="00BB62FD" w:rsidP="00EE6AE7">
            <w:pPr>
              <w:pStyle w:val="MsgTableBody"/>
              <w:rPr>
                <w:ins w:id="1853" w:author="Buitendijk, Hans" w:date="2022-08-23T13:57:00Z"/>
                <w:noProof/>
              </w:rPr>
            </w:pPr>
            <w:ins w:id="1854" w:author="Buitendijk, Hans" w:date="2022-08-23T13:57: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3C58FF8C" w14:textId="77777777" w:rsidR="00BB62FD" w:rsidRPr="0052787A" w:rsidRDefault="00BB62FD" w:rsidP="00EE6AE7">
            <w:pPr>
              <w:pStyle w:val="MsgTableBody"/>
              <w:rPr>
                <w:ins w:id="1855" w:author="Buitendijk, Hans" w:date="2022-08-23T13:57:00Z"/>
                <w:noProof/>
              </w:rPr>
            </w:pPr>
            <w:ins w:id="1856" w:author="Buitendijk, Hans" w:date="2022-08-23T13:5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D507FB7" w14:textId="77777777" w:rsidR="00BB62FD" w:rsidRPr="0052787A" w:rsidRDefault="00BB62FD" w:rsidP="00EE6AE7">
            <w:pPr>
              <w:pStyle w:val="MsgTableBody"/>
              <w:rPr>
                <w:ins w:id="1857" w:author="Buitendijk, Hans" w:date="2022-08-23T13:57:00Z"/>
                <w:noProof/>
              </w:rPr>
            </w:pPr>
          </w:p>
        </w:tc>
        <w:tc>
          <w:tcPr>
            <w:tcW w:w="990" w:type="dxa"/>
            <w:gridSpan w:val="2"/>
            <w:tcBorders>
              <w:top w:val="dotted" w:sz="4" w:space="0" w:color="auto"/>
              <w:left w:val="nil"/>
              <w:bottom w:val="dotted" w:sz="4" w:space="0" w:color="auto"/>
              <w:right w:val="nil"/>
            </w:tcBorders>
            <w:shd w:val="clear" w:color="auto" w:fill="FFFFFF"/>
          </w:tcPr>
          <w:p w14:paraId="544071DC" w14:textId="77777777" w:rsidR="00BB62FD" w:rsidRPr="0052787A" w:rsidRDefault="00BB62FD" w:rsidP="00EE6AE7">
            <w:pPr>
              <w:pStyle w:val="MsgTableBody"/>
              <w:jc w:val="center"/>
              <w:rPr>
                <w:ins w:id="1858" w:author="Buitendijk, Hans" w:date="2022-08-23T13:57:00Z"/>
                <w:noProof/>
              </w:rPr>
            </w:pPr>
            <w:ins w:id="1859" w:author="Buitendijk, Hans" w:date="2022-08-23T13:57:00Z">
              <w:r>
                <w:rPr>
                  <w:noProof/>
                </w:rPr>
                <w:t>3</w:t>
              </w:r>
            </w:ins>
          </w:p>
        </w:tc>
      </w:tr>
      <w:tr w:rsidR="00BB62FD" w:rsidRPr="0001097E" w14:paraId="1A8A62BC" w14:textId="77777777" w:rsidTr="00BB62FD">
        <w:tblPrEx>
          <w:shd w:val="clear" w:color="auto" w:fill="auto"/>
          <w:tblCellMar>
            <w:left w:w="107" w:type="dxa"/>
            <w:right w:w="107" w:type="dxa"/>
          </w:tblCellMar>
          <w:tblLook w:val="04A0" w:firstRow="1" w:lastRow="0" w:firstColumn="1" w:lastColumn="0" w:noHBand="0" w:noVBand="1"/>
        </w:tblPrEx>
        <w:trPr>
          <w:jc w:val="center"/>
          <w:ins w:id="1860" w:author="Buitendijk, Hans" w:date="2022-08-23T13:57:00Z"/>
        </w:trPr>
        <w:tc>
          <w:tcPr>
            <w:tcW w:w="2880" w:type="dxa"/>
            <w:tcBorders>
              <w:top w:val="dotted" w:sz="4" w:space="0" w:color="auto"/>
              <w:left w:val="nil"/>
              <w:bottom w:val="dotted" w:sz="4" w:space="0" w:color="auto"/>
              <w:right w:val="nil"/>
            </w:tcBorders>
            <w:shd w:val="clear" w:color="auto" w:fill="FFFFFF"/>
          </w:tcPr>
          <w:p w14:paraId="53B1EFCB" w14:textId="77777777" w:rsidR="00BB62FD" w:rsidRPr="0052787A" w:rsidRDefault="00BB62FD" w:rsidP="00EE6AE7">
            <w:pPr>
              <w:pStyle w:val="MsgTableBody"/>
              <w:rPr>
                <w:ins w:id="1861" w:author="Buitendijk, Hans" w:date="2022-08-23T13:57:00Z"/>
                <w:noProof/>
              </w:rPr>
            </w:pPr>
            <w:ins w:id="1862" w:author="Buitendijk, Hans" w:date="2022-08-23T13:57: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6C491151" w14:textId="57D1D7A6" w:rsidR="00BB62FD" w:rsidRPr="0052787A" w:rsidRDefault="00973149" w:rsidP="00EE6AE7">
            <w:pPr>
              <w:pStyle w:val="MsgTableBody"/>
              <w:rPr>
                <w:ins w:id="1863" w:author="Buitendijk, Hans" w:date="2022-08-23T13:57:00Z"/>
                <w:noProof/>
              </w:rPr>
            </w:pPr>
            <w:ins w:id="1864" w:author="Buitendijk, Hans" w:date="2022-08-24T17:38:00Z">
              <w:r>
                <w:rPr>
                  <w:noProof/>
                </w:rPr>
                <w:t>Recorded</w:t>
              </w:r>
            </w:ins>
            <w:ins w:id="1865" w:author="Buitendijk, Hans" w:date="2022-08-23T13:57:00Z">
              <w:r w:rsidR="00BB62FD">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4A2A30B5" w14:textId="77777777" w:rsidR="00BB62FD" w:rsidRPr="0052787A" w:rsidRDefault="00BB62FD" w:rsidP="00EE6AE7">
            <w:pPr>
              <w:pStyle w:val="MsgTableBody"/>
              <w:rPr>
                <w:ins w:id="1866" w:author="Buitendijk, Hans" w:date="2022-08-23T13:57:00Z"/>
                <w:noProof/>
              </w:rPr>
            </w:pPr>
          </w:p>
        </w:tc>
        <w:tc>
          <w:tcPr>
            <w:tcW w:w="990" w:type="dxa"/>
            <w:gridSpan w:val="2"/>
            <w:tcBorders>
              <w:top w:val="dotted" w:sz="4" w:space="0" w:color="auto"/>
              <w:left w:val="nil"/>
              <w:bottom w:val="dotted" w:sz="4" w:space="0" w:color="auto"/>
              <w:right w:val="nil"/>
            </w:tcBorders>
            <w:shd w:val="clear" w:color="auto" w:fill="FFFFFF"/>
          </w:tcPr>
          <w:p w14:paraId="4F9B7954" w14:textId="77777777" w:rsidR="00BB62FD" w:rsidRPr="0052787A" w:rsidRDefault="00BB62FD" w:rsidP="00EE6AE7">
            <w:pPr>
              <w:pStyle w:val="MsgTableBody"/>
              <w:jc w:val="center"/>
              <w:rPr>
                <w:ins w:id="1867" w:author="Buitendijk, Hans" w:date="2022-08-23T13:57:00Z"/>
                <w:noProof/>
              </w:rPr>
            </w:pPr>
            <w:ins w:id="1868" w:author="Buitendijk, Hans" w:date="2022-08-23T13:57:00Z">
              <w:r>
                <w:rPr>
                  <w:noProof/>
                </w:rPr>
                <w:t>3</w:t>
              </w:r>
            </w:ins>
          </w:p>
        </w:tc>
      </w:tr>
      <w:tr w:rsidR="00BB62FD" w:rsidRPr="0001097E" w14:paraId="2AC97887" w14:textId="77777777" w:rsidTr="00BB62FD">
        <w:tblPrEx>
          <w:shd w:val="clear" w:color="auto" w:fill="auto"/>
          <w:tblCellMar>
            <w:left w:w="107" w:type="dxa"/>
            <w:right w:w="107" w:type="dxa"/>
          </w:tblCellMar>
          <w:tblLook w:val="04A0" w:firstRow="1" w:lastRow="0" w:firstColumn="1" w:lastColumn="0" w:noHBand="0" w:noVBand="1"/>
        </w:tblPrEx>
        <w:trPr>
          <w:jc w:val="center"/>
          <w:ins w:id="1869" w:author="Buitendijk, Hans" w:date="2022-08-23T13:57:00Z"/>
        </w:trPr>
        <w:tc>
          <w:tcPr>
            <w:tcW w:w="2880" w:type="dxa"/>
            <w:tcBorders>
              <w:top w:val="dotted" w:sz="4" w:space="0" w:color="auto"/>
              <w:left w:val="nil"/>
              <w:bottom w:val="dotted" w:sz="4" w:space="0" w:color="auto"/>
              <w:right w:val="nil"/>
            </w:tcBorders>
            <w:shd w:val="clear" w:color="auto" w:fill="FFFFFF"/>
          </w:tcPr>
          <w:p w14:paraId="49FA8A42" w14:textId="77777777" w:rsidR="00BB62FD" w:rsidRPr="0052787A" w:rsidRDefault="00BB62FD" w:rsidP="00EE6AE7">
            <w:pPr>
              <w:pStyle w:val="MsgTableBody"/>
              <w:rPr>
                <w:ins w:id="1870" w:author="Buitendijk, Hans" w:date="2022-08-23T13:57:00Z"/>
                <w:noProof/>
              </w:rPr>
            </w:pPr>
            <w:ins w:id="1871" w:author="Buitendijk, Hans" w:date="2022-08-23T13:57: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2B96D627" w14:textId="0C5EB577" w:rsidR="00BB62FD" w:rsidRPr="0052787A" w:rsidRDefault="00BB62FD" w:rsidP="00EE6AE7">
            <w:pPr>
              <w:pStyle w:val="MsgTableBody"/>
              <w:rPr>
                <w:ins w:id="1872" w:author="Buitendijk, Hans" w:date="2022-08-23T13:57:00Z"/>
                <w:noProof/>
              </w:rPr>
            </w:pPr>
            <w:ins w:id="1873" w:author="Buitendijk, Hans" w:date="2022-08-23T13:57:00Z">
              <w:del w:id="1874" w:author="Craig Newman" w:date="2023-07-03T07:44:00Z">
                <w:r w:rsidDel="00573DBC">
                  <w:rPr>
                    <w:noProof/>
                  </w:rPr>
                  <w:delText>Sex for Clinical Use</w:delText>
                </w:r>
              </w:del>
            </w:ins>
            <w:ins w:id="1875" w:author="Craig Newman" w:date="2023-07-03T07:44:00Z">
              <w:r w:rsidR="00573DBC">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54A25748" w14:textId="77777777" w:rsidR="00BB62FD" w:rsidRPr="0052787A" w:rsidRDefault="00BB62FD" w:rsidP="00EE6AE7">
            <w:pPr>
              <w:pStyle w:val="MsgTableBody"/>
              <w:rPr>
                <w:ins w:id="1876" w:author="Buitendijk, Hans" w:date="2022-08-23T13:57:00Z"/>
                <w:noProof/>
              </w:rPr>
            </w:pPr>
          </w:p>
        </w:tc>
        <w:tc>
          <w:tcPr>
            <w:tcW w:w="990" w:type="dxa"/>
            <w:gridSpan w:val="2"/>
            <w:tcBorders>
              <w:top w:val="dotted" w:sz="4" w:space="0" w:color="auto"/>
              <w:left w:val="nil"/>
              <w:bottom w:val="dotted" w:sz="4" w:space="0" w:color="auto"/>
              <w:right w:val="nil"/>
            </w:tcBorders>
            <w:shd w:val="clear" w:color="auto" w:fill="FFFFFF"/>
          </w:tcPr>
          <w:p w14:paraId="72FB3913" w14:textId="77777777" w:rsidR="00BB62FD" w:rsidRPr="0052787A" w:rsidRDefault="00BB62FD" w:rsidP="00EE6AE7">
            <w:pPr>
              <w:pStyle w:val="MsgTableBody"/>
              <w:jc w:val="center"/>
              <w:rPr>
                <w:ins w:id="1877" w:author="Buitendijk, Hans" w:date="2022-08-23T13:57:00Z"/>
                <w:noProof/>
              </w:rPr>
            </w:pPr>
            <w:ins w:id="1878" w:author="Buitendijk, Hans" w:date="2022-08-23T13:57:00Z">
              <w:r>
                <w:rPr>
                  <w:noProof/>
                </w:rPr>
                <w:t>3</w:t>
              </w:r>
            </w:ins>
          </w:p>
        </w:tc>
      </w:tr>
      <w:tr w:rsidR="00DD6D98" w:rsidRPr="00D00BBD" w14:paraId="21D7C01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CDA932"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6E0CD0B"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926C5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6E3442" w14:textId="77777777" w:rsidR="00DD6D98" w:rsidRPr="009901C4" w:rsidRDefault="00DD6D98" w:rsidP="00DD6D98">
            <w:pPr>
              <w:pStyle w:val="MsgTableBody"/>
              <w:jc w:val="center"/>
              <w:rPr>
                <w:noProof/>
              </w:rPr>
            </w:pPr>
            <w:r w:rsidRPr="009901C4">
              <w:rPr>
                <w:noProof/>
              </w:rPr>
              <w:t>7</w:t>
            </w:r>
          </w:p>
        </w:tc>
      </w:tr>
      <w:tr w:rsidR="00DD6D98" w:rsidRPr="00D00BBD" w14:paraId="498B1F75"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CF0EC59"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71A802CC"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5803EAC"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3F14259" w14:textId="77777777" w:rsidR="00DD6D98" w:rsidRPr="009901C4" w:rsidRDefault="00DD6D98" w:rsidP="00DD6D98">
            <w:pPr>
              <w:pStyle w:val="MsgTableBody"/>
              <w:jc w:val="center"/>
              <w:rPr>
                <w:noProof/>
              </w:rPr>
            </w:pPr>
            <w:r>
              <w:rPr>
                <w:noProof/>
              </w:rPr>
              <w:t>3</w:t>
            </w:r>
          </w:p>
        </w:tc>
      </w:tr>
      <w:tr w:rsidR="00DD6D98" w:rsidRPr="00D00BBD" w14:paraId="677FC40C"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429E2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BB9FF0F" w14:textId="77777777" w:rsidR="00DD6D98" w:rsidRPr="009901C4" w:rsidRDefault="00DD6D98" w:rsidP="00DD6D98">
            <w:pPr>
              <w:pStyle w:val="MsgTableBody"/>
              <w:rPr>
                <w:noProof/>
              </w:rPr>
            </w:pPr>
            <w:r w:rsidRPr="009901C4">
              <w:rPr>
                <w:noProof/>
              </w:rPr>
              <w:t>--- PATIENT</w:t>
            </w:r>
            <w:r>
              <w:rPr>
                <w:noProof/>
              </w:rPr>
              <w:t>_</w:t>
            </w:r>
            <w:r w:rsidRPr="009901C4">
              <w:rPr>
                <w:noProof/>
              </w:rPr>
              <w:t>VISIT begin</w:t>
            </w:r>
          </w:p>
        </w:tc>
        <w:tc>
          <w:tcPr>
            <w:tcW w:w="864" w:type="dxa"/>
            <w:tcBorders>
              <w:top w:val="dotted" w:sz="4" w:space="0" w:color="auto"/>
              <w:left w:val="nil"/>
              <w:bottom w:val="dotted" w:sz="4" w:space="0" w:color="auto"/>
              <w:right w:val="nil"/>
            </w:tcBorders>
            <w:shd w:val="clear" w:color="auto" w:fill="FFFFFF"/>
          </w:tcPr>
          <w:p w14:paraId="797AA19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6E298" w14:textId="77777777" w:rsidR="00DD6D98" w:rsidRPr="009901C4" w:rsidRDefault="00DD6D98" w:rsidP="00DD6D98">
            <w:pPr>
              <w:pStyle w:val="MsgTableBody"/>
              <w:jc w:val="center"/>
              <w:rPr>
                <w:noProof/>
              </w:rPr>
            </w:pPr>
          </w:p>
        </w:tc>
      </w:tr>
      <w:tr w:rsidR="00DD6D98" w:rsidRPr="00D00BBD" w14:paraId="65C039E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90F0AE"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726E0166"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1389D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05380" w14:textId="77777777" w:rsidR="00DD6D98" w:rsidRPr="009901C4" w:rsidRDefault="00DD6D98" w:rsidP="00DD6D98">
            <w:pPr>
              <w:pStyle w:val="MsgTableBody"/>
              <w:jc w:val="center"/>
              <w:rPr>
                <w:noProof/>
              </w:rPr>
            </w:pPr>
            <w:r w:rsidRPr="009901C4">
              <w:rPr>
                <w:noProof/>
              </w:rPr>
              <w:t>3</w:t>
            </w:r>
          </w:p>
        </w:tc>
      </w:tr>
      <w:tr w:rsidR="00DD6D98" w:rsidRPr="00D00BBD" w14:paraId="5442152E"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7A479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018F1D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80300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5D3FA" w14:textId="77777777" w:rsidR="00DD6D98" w:rsidRPr="009901C4" w:rsidRDefault="00DD6D98" w:rsidP="00DD6D98">
            <w:pPr>
              <w:pStyle w:val="MsgTableBody"/>
              <w:jc w:val="center"/>
              <w:rPr>
                <w:noProof/>
              </w:rPr>
            </w:pPr>
            <w:r w:rsidRPr="009901C4">
              <w:rPr>
                <w:noProof/>
              </w:rPr>
              <w:t>7</w:t>
            </w:r>
          </w:p>
        </w:tc>
      </w:tr>
      <w:tr w:rsidR="00DD6D98" w:rsidRPr="00D00BBD" w14:paraId="7B951156"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336D1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DEDBE7C" w14:textId="77777777" w:rsidR="00DD6D98" w:rsidRPr="009901C4" w:rsidRDefault="00DD6D98" w:rsidP="00DD6D98">
            <w:pPr>
              <w:pStyle w:val="MsgTableBody"/>
              <w:rPr>
                <w:noProof/>
              </w:rPr>
            </w:pPr>
            <w:r w:rsidRPr="009901C4">
              <w:rPr>
                <w:noProof/>
              </w:rPr>
              <w:t>--- PATIENT</w:t>
            </w:r>
            <w:r>
              <w:rPr>
                <w:noProof/>
              </w:rPr>
              <w:t>_</w:t>
            </w:r>
            <w:r w:rsidRPr="009901C4">
              <w:rPr>
                <w:noProof/>
              </w:rPr>
              <w:t>VISIT end</w:t>
            </w:r>
          </w:p>
        </w:tc>
        <w:tc>
          <w:tcPr>
            <w:tcW w:w="864" w:type="dxa"/>
            <w:tcBorders>
              <w:top w:val="dotted" w:sz="4" w:space="0" w:color="auto"/>
              <w:left w:val="nil"/>
              <w:bottom w:val="dotted" w:sz="4" w:space="0" w:color="auto"/>
              <w:right w:val="nil"/>
            </w:tcBorders>
            <w:shd w:val="clear" w:color="auto" w:fill="FFFFFF"/>
          </w:tcPr>
          <w:p w14:paraId="24B189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FFF634" w14:textId="77777777" w:rsidR="00DD6D98" w:rsidRPr="009901C4" w:rsidRDefault="00DD6D98" w:rsidP="00DD6D98">
            <w:pPr>
              <w:pStyle w:val="MsgTableBody"/>
              <w:jc w:val="center"/>
              <w:rPr>
                <w:noProof/>
              </w:rPr>
            </w:pPr>
          </w:p>
        </w:tc>
      </w:tr>
      <w:tr w:rsidR="00DD6D98" w:rsidRPr="00D00BBD" w14:paraId="339C1716"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C71864"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10FF6975"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317D58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BF3D36" w14:textId="77777777" w:rsidR="00DD6D98" w:rsidRPr="009901C4" w:rsidRDefault="00DD6D98" w:rsidP="00DD6D98">
            <w:pPr>
              <w:pStyle w:val="MsgTableBody"/>
              <w:jc w:val="center"/>
              <w:rPr>
                <w:noProof/>
              </w:rPr>
            </w:pPr>
            <w:r w:rsidRPr="009901C4">
              <w:rPr>
                <w:noProof/>
              </w:rPr>
              <w:t>7</w:t>
            </w:r>
          </w:p>
        </w:tc>
      </w:tr>
      <w:tr w:rsidR="00DD6D98" w:rsidRPr="00D00BBD" w14:paraId="3EDA9C89"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2E7200"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ED816A8" w14:textId="77777777"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14:paraId="02EA0E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451F9C" w14:textId="77777777" w:rsidR="00DD6D98" w:rsidRPr="009901C4" w:rsidRDefault="00DD6D98" w:rsidP="00DD6D98">
            <w:pPr>
              <w:pStyle w:val="MsgTableBody"/>
              <w:jc w:val="center"/>
              <w:rPr>
                <w:noProof/>
              </w:rPr>
            </w:pPr>
            <w:r w:rsidRPr="009901C4">
              <w:rPr>
                <w:noProof/>
              </w:rPr>
              <w:t>7</w:t>
            </w:r>
          </w:p>
        </w:tc>
      </w:tr>
      <w:tr w:rsidR="00DD6D98" w:rsidRPr="00D00BBD" w14:paraId="1C1AD4D5" w14:textId="77777777" w:rsidTr="00BB62FD">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3B3FDB9"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single" w:sz="2" w:space="0" w:color="auto"/>
              <w:right w:val="nil"/>
            </w:tcBorders>
            <w:shd w:val="clear" w:color="auto" w:fill="FFFFFF"/>
          </w:tcPr>
          <w:p w14:paraId="0B1986C4" w14:textId="77777777"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14:paraId="6D53B7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B4F4A9" w14:textId="77777777" w:rsidR="00DD6D98" w:rsidRPr="009901C4" w:rsidRDefault="00DD6D98" w:rsidP="00DD6D98">
            <w:pPr>
              <w:pStyle w:val="MsgTableBody"/>
              <w:jc w:val="center"/>
              <w:rPr>
                <w:noProof/>
              </w:rPr>
            </w:pPr>
          </w:p>
        </w:tc>
      </w:tr>
    </w:tbl>
    <w:p w14:paraId="4C63B643" w14:textId="77777777" w:rsidR="00DD6D98" w:rsidRDefault="00DD6D98" w:rsidP="00DD6D98">
      <w:bookmarkStart w:id="1879" w:name="_Toc348246848"/>
      <w:bookmarkStart w:id="1880" w:name="_Toc348255318"/>
      <w:bookmarkStart w:id="1881" w:name="_Toc348259442"/>
      <w:bookmarkStart w:id="1882" w:name="_Toc348259463"/>
      <w:bookmarkStart w:id="1883" w:name="_Toc348341762"/>
      <w:bookmarkStart w:id="1884" w:name="_Toc348341919"/>
      <w:bookmarkStart w:id="1885" w:name="_Toc359236303"/>
      <w:bookmarkStart w:id="1886" w:name="CSUC09"/>
      <w:bookmarkStart w:id="1887" w:name="_Toc495952562"/>
      <w:bookmarkStart w:id="1888" w:name="_Toc532896114"/>
      <w:bookmarkStart w:id="1889" w:name="_Toc245926"/>
      <w:bookmarkStart w:id="1890" w:name="_Toc861867"/>
      <w:bookmarkStart w:id="1891" w:name="_Toc862871"/>
      <w:bookmarkStart w:id="1892" w:name="_Toc866860"/>
      <w:bookmarkStart w:id="1893" w:name="_Toc879969"/>
      <w:bookmarkStart w:id="1894" w:name="_Toc138585486"/>
      <w:bookmarkStart w:id="1895" w:name="_Toc234051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38ED3B81" w14:textId="77777777" w:rsidTr="00DD6D98">
        <w:tc>
          <w:tcPr>
            <w:tcW w:w="9350" w:type="dxa"/>
            <w:gridSpan w:val="5"/>
          </w:tcPr>
          <w:p w14:paraId="2853FBBD" w14:textId="77777777" w:rsidR="00DD6D98" w:rsidRPr="0083614A" w:rsidRDefault="00DD6D98" w:rsidP="00DD6D98">
            <w:pPr>
              <w:pStyle w:val="ACK-ChoreographyHeader"/>
            </w:pPr>
            <w:r>
              <w:t>Acknowledgement Choreography</w:t>
            </w:r>
          </w:p>
        </w:tc>
      </w:tr>
      <w:tr w:rsidR="00DD6D98" w:rsidRPr="009928E9" w14:paraId="19CC4510" w14:textId="77777777" w:rsidTr="00DD6D98">
        <w:tc>
          <w:tcPr>
            <w:tcW w:w="9350" w:type="dxa"/>
            <w:gridSpan w:val="5"/>
          </w:tcPr>
          <w:p w14:paraId="0010A666" w14:textId="77777777" w:rsidR="00DD6D98" w:rsidRDefault="00DD6D98" w:rsidP="00DD6D98">
            <w:pPr>
              <w:pStyle w:val="ACK-ChoreographyHeader"/>
            </w:pPr>
            <w:r w:rsidRPr="009901C4">
              <w:rPr>
                <w:noProof/>
              </w:rPr>
              <w:t>CRM^C01^CRM_C01</w:t>
            </w:r>
          </w:p>
        </w:tc>
      </w:tr>
      <w:tr w:rsidR="00DD6D98" w:rsidRPr="009928E9" w14:paraId="54DCA066" w14:textId="77777777" w:rsidTr="00DD6D98">
        <w:tc>
          <w:tcPr>
            <w:tcW w:w="1809" w:type="dxa"/>
          </w:tcPr>
          <w:p w14:paraId="4C823E85" w14:textId="77777777" w:rsidR="00DD6D98" w:rsidRPr="0083614A" w:rsidRDefault="00DD6D98" w:rsidP="00DD6D98">
            <w:pPr>
              <w:pStyle w:val="ACK-ChoreographyBody"/>
            </w:pPr>
            <w:r w:rsidRPr="0083614A">
              <w:t>Field name</w:t>
            </w:r>
          </w:p>
        </w:tc>
        <w:tc>
          <w:tcPr>
            <w:tcW w:w="2268" w:type="dxa"/>
          </w:tcPr>
          <w:p w14:paraId="3BA5554B" w14:textId="77777777" w:rsidR="00DD6D98" w:rsidRPr="0083614A" w:rsidRDefault="00DD6D98" w:rsidP="00DD6D98">
            <w:pPr>
              <w:pStyle w:val="ACK-ChoreographyBody"/>
            </w:pPr>
            <w:r w:rsidRPr="0083614A">
              <w:t>Field Value: Original mode</w:t>
            </w:r>
          </w:p>
        </w:tc>
        <w:tc>
          <w:tcPr>
            <w:tcW w:w="5273" w:type="dxa"/>
            <w:gridSpan w:val="3"/>
          </w:tcPr>
          <w:p w14:paraId="50C5F1DE" w14:textId="77777777" w:rsidR="00DD6D98" w:rsidRPr="0083614A" w:rsidRDefault="00DD6D98" w:rsidP="00DD6D98">
            <w:pPr>
              <w:pStyle w:val="ACK-ChoreographyBody"/>
            </w:pPr>
            <w:r w:rsidRPr="0083614A">
              <w:t>Field value: Enhanced mode</w:t>
            </w:r>
          </w:p>
        </w:tc>
      </w:tr>
      <w:tr w:rsidR="00DD6D98" w:rsidRPr="009928E9" w14:paraId="4CA74098" w14:textId="77777777" w:rsidTr="00DD6D98">
        <w:tc>
          <w:tcPr>
            <w:tcW w:w="1809" w:type="dxa"/>
          </w:tcPr>
          <w:p w14:paraId="2F023F39" w14:textId="77777777" w:rsidR="00DD6D98" w:rsidRPr="0083614A" w:rsidRDefault="00DD6D98" w:rsidP="00DD6D98">
            <w:pPr>
              <w:pStyle w:val="ACK-ChoreographyBody"/>
            </w:pPr>
            <w:r w:rsidRPr="0083614A">
              <w:t>MSH</w:t>
            </w:r>
            <w:r>
              <w:t>-</w:t>
            </w:r>
            <w:r w:rsidRPr="0083614A">
              <w:t>15</w:t>
            </w:r>
          </w:p>
        </w:tc>
        <w:tc>
          <w:tcPr>
            <w:tcW w:w="2268" w:type="dxa"/>
          </w:tcPr>
          <w:p w14:paraId="04404334" w14:textId="77777777" w:rsidR="00DD6D98" w:rsidRPr="0083614A" w:rsidRDefault="00DD6D98" w:rsidP="00DD6D98">
            <w:pPr>
              <w:pStyle w:val="ACK-ChoreographyBody"/>
            </w:pPr>
            <w:r w:rsidRPr="0083614A">
              <w:t>Blank</w:t>
            </w:r>
          </w:p>
        </w:tc>
        <w:tc>
          <w:tcPr>
            <w:tcW w:w="1093" w:type="dxa"/>
          </w:tcPr>
          <w:p w14:paraId="305EDF09" w14:textId="77777777" w:rsidR="00DD6D98" w:rsidRPr="0083614A" w:rsidRDefault="00DD6D98" w:rsidP="00DD6D98">
            <w:pPr>
              <w:pStyle w:val="ACK-ChoreographyBody"/>
            </w:pPr>
            <w:r w:rsidRPr="0083614A">
              <w:t>NE</w:t>
            </w:r>
          </w:p>
        </w:tc>
        <w:tc>
          <w:tcPr>
            <w:tcW w:w="2090" w:type="dxa"/>
          </w:tcPr>
          <w:p w14:paraId="429F1823" w14:textId="77777777" w:rsidR="00DD6D98" w:rsidRPr="003C4436" w:rsidRDefault="00DD6D98" w:rsidP="00DD6D98">
            <w:pPr>
              <w:pStyle w:val="ACK-ChoreographyBody"/>
              <w:rPr>
                <w:szCs w:val="16"/>
              </w:rPr>
            </w:pPr>
            <w:r w:rsidRPr="003C4436">
              <w:rPr>
                <w:szCs w:val="16"/>
              </w:rPr>
              <w:t>NE</w:t>
            </w:r>
          </w:p>
        </w:tc>
        <w:tc>
          <w:tcPr>
            <w:tcW w:w="2090" w:type="dxa"/>
          </w:tcPr>
          <w:p w14:paraId="6C6DD592" w14:textId="77777777" w:rsidR="00DD6D98" w:rsidRPr="003C4436" w:rsidRDefault="00DD6D98" w:rsidP="00DD6D98">
            <w:pPr>
              <w:pStyle w:val="ACK-ChoreographyBody"/>
              <w:rPr>
                <w:szCs w:val="16"/>
              </w:rPr>
            </w:pPr>
            <w:r w:rsidRPr="003C4436">
              <w:rPr>
                <w:szCs w:val="16"/>
              </w:rPr>
              <w:t>AL, SU, ER</w:t>
            </w:r>
          </w:p>
        </w:tc>
      </w:tr>
      <w:tr w:rsidR="00DD6D98" w:rsidRPr="009928E9" w14:paraId="14CE9FD0" w14:textId="77777777" w:rsidTr="00DD6D98">
        <w:tc>
          <w:tcPr>
            <w:tcW w:w="1809" w:type="dxa"/>
          </w:tcPr>
          <w:p w14:paraId="4765D91E" w14:textId="77777777" w:rsidR="00DD6D98" w:rsidRPr="0083614A" w:rsidRDefault="00DD6D98" w:rsidP="00DD6D98">
            <w:pPr>
              <w:pStyle w:val="ACK-ChoreographyBody"/>
            </w:pPr>
            <w:r w:rsidRPr="0083614A">
              <w:t>MSH</w:t>
            </w:r>
            <w:r>
              <w:t>-</w:t>
            </w:r>
            <w:r w:rsidRPr="0083614A">
              <w:t>16</w:t>
            </w:r>
          </w:p>
        </w:tc>
        <w:tc>
          <w:tcPr>
            <w:tcW w:w="2268" w:type="dxa"/>
          </w:tcPr>
          <w:p w14:paraId="29471BD5" w14:textId="77777777" w:rsidR="00DD6D98" w:rsidRPr="0083614A" w:rsidRDefault="00DD6D98" w:rsidP="00DD6D98">
            <w:pPr>
              <w:pStyle w:val="ACK-ChoreographyBody"/>
            </w:pPr>
            <w:r w:rsidRPr="0083614A">
              <w:t>Blank</w:t>
            </w:r>
          </w:p>
        </w:tc>
        <w:tc>
          <w:tcPr>
            <w:tcW w:w="1093" w:type="dxa"/>
          </w:tcPr>
          <w:p w14:paraId="28037C3E" w14:textId="77777777" w:rsidR="00DD6D98" w:rsidRPr="0083614A" w:rsidRDefault="00DD6D98" w:rsidP="00DD6D98">
            <w:pPr>
              <w:pStyle w:val="ACK-ChoreographyBody"/>
            </w:pPr>
            <w:r w:rsidRPr="0083614A">
              <w:t>NE</w:t>
            </w:r>
          </w:p>
        </w:tc>
        <w:tc>
          <w:tcPr>
            <w:tcW w:w="2090" w:type="dxa"/>
          </w:tcPr>
          <w:p w14:paraId="28C22367" w14:textId="77777777" w:rsidR="00DD6D98" w:rsidRPr="003C4436" w:rsidRDefault="00DD6D98" w:rsidP="00DD6D98">
            <w:pPr>
              <w:pStyle w:val="ACK-ChoreographyBody"/>
              <w:rPr>
                <w:szCs w:val="16"/>
              </w:rPr>
            </w:pPr>
            <w:r w:rsidRPr="003C4436">
              <w:rPr>
                <w:szCs w:val="16"/>
              </w:rPr>
              <w:t>AL, SU, ER</w:t>
            </w:r>
          </w:p>
        </w:tc>
        <w:tc>
          <w:tcPr>
            <w:tcW w:w="2090" w:type="dxa"/>
          </w:tcPr>
          <w:p w14:paraId="3AD4E7D5" w14:textId="77777777" w:rsidR="00DD6D98" w:rsidRPr="003C4436" w:rsidRDefault="00DD6D98" w:rsidP="00DD6D98">
            <w:pPr>
              <w:pStyle w:val="ACK-ChoreographyBody"/>
              <w:rPr>
                <w:szCs w:val="16"/>
              </w:rPr>
            </w:pPr>
            <w:r w:rsidRPr="003C4436">
              <w:rPr>
                <w:szCs w:val="16"/>
              </w:rPr>
              <w:t>AL, SU, ER</w:t>
            </w:r>
          </w:p>
        </w:tc>
      </w:tr>
      <w:tr w:rsidR="00DD6D98" w:rsidRPr="009928E9" w14:paraId="73CDC5C7" w14:textId="77777777" w:rsidTr="00DD6D98">
        <w:tc>
          <w:tcPr>
            <w:tcW w:w="1809" w:type="dxa"/>
          </w:tcPr>
          <w:p w14:paraId="55D5A256" w14:textId="77777777" w:rsidR="00DD6D98" w:rsidRPr="0083614A" w:rsidRDefault="00DD6D98" w:rsidP="00DD6D98">
            <w:pPr>
              <w:pStyle w:val="ACK-ChoreographyBody"/>
            </w:pPr>
            <w:r w:rsidRPr="0083614A">
              <w:t>Immediate Ack</w:t>
            </w:r>
          </w:p>
        </w:tc>
        <w:tc>
          <w:tcPr>
            <w:tcW w:w="2268" w:type="dxa"/>
          </w:tcPr>
          <w:p w14:paraId="7FC1AAC9" w14:textId="77777777" w:rsidR="00DD6D98" w:rsidRPr="0083614A" w:rsidRDefault="00DD6D98" w:rsidP="00DD6D98">
            <w:pPr>
              <w:pStyle w:val="ACK-ChoreographyBody"/>
            </w:pPr>
            <w:r w:rsidRPr="0083614A">
              <w:t>-</w:t>
            </w:r>
          </w:p>
        </w:tc>
        <w:tc>
          <w:tcPr>
            <w:tcW w:w="1093" w:type="dxa"/>
          </w:tcPr>
          <w:p w14:paraId="43C1D04A" w14:textId="77777777" w:rsidR="00DD6D98" w:rsidRPr="0083614A" w:rsidRDefault="00DD6D98" w:rsidP="00DD6D98">
            <w:pPr>
              <w:pStyle w:val="ACK-ChoreographyBody"/>
            </w:pPr>
            <w:r w:rsidRPr="0083614A">
              <w:t>-</w:t>
            </w:r>
          </w:p>
        </w:tc>
        <w:tc>
          <w:tcPr>
            <w:tcW w:w="2090" w:type="dxa"/>
          </w:tcPr>
          <w:p w14:paraId="7D6076AE" w14:textId="77777777" w:rsidR="00DD6D98" w:rsidRPr="003C4436" w:rsidRDefault="00DD6D98" w:rsidP="00DD6D98">
            <w:pPr>
              <w:pStyle w:val="ACK-ChoreographyBody"/>
              <w:rPr>
                <w:szCs w:val="16"/>
              </w:rPr>
            </w:pPr>
            <w:r w:rsidRPr="003C4436">
              <w:rPr>
                <w:szCs w:val="16"/>
              </w:rPr>
              <w:t>-</w:t>
            </w:r>
          </w:p>
        </w:tc>
        <w:tc>
          <w:tcPr>
            <w:tcW w:w="2090" w:type="dxa"/>
          </w:tcPr>
          <w:p w14:paraId="78B5DC35"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r w:rsidR="00DD6D98" w:rsidRPr="009928E9" w14:paraId="6A0FA223" w14:textId="77777777" w:rsidTr="00DD6D98">
        <w:tc>
          <w:tcPr>
            <w:tcW w:w="1809" w:type="dxa"/>
          </w:tcPr>
          <w:p w14:paraId="38294C1E" w14:textId="77777777" w:rsidR="00DD6D98" w:rsidRPr="0083614A" w:rsidRDefault="00DD6D98" w:rsidP="00DD6D98">
            <w:pPr>
              <w:pStyle w:val="ACK-ChoreographyBody"/>
            </w:pPr>
            <w:r w:rsidRPr="0083614A">
              <w:t>Application Ack</w:t>
            </w:r>
          </w:p>
        </w:tc>
        <w:tc>
          <w:tcPr>
            <w:tcW w:w="2268" w:type="dxa"/>
          </w:tcPr>
          <w:p w14:paraId="2359F93C" w14:textId="77777777" w:rsidR="00DD6D98" w:rsidRPr="0083614A" w:rsidRDefault="00DD6D98" w:rsidP="00DD6D98">
            <w:pPr>
              <w:pStyle w:val="ACK-ChoreographyBody"/>
            </w:pPr>
            <w:r w:rsidRPr="003C4436">
              <w:rPr>
                <w:szCs w:val="16"/>
              </w:rPr>
              <w:t>ACK</w:t>
            </w:r>
            <w:r>
              <w:rPr>
                <w:szCs w:val="16"/>
              </w:rPr>
              <w:t>^C01</w:t>
            </w:r>
            <w:r w:rsidRPr="003C4436">
              <w:rPr>
                <w:szCs w:val="16"/>
              </w:rPr>
              <w:t>^ACK</w:t>
            </w:r>
          </w:p>
        </w:tc>
        <w:tc>
          <w:tcPr>
            <w:tcW w:w="1093" w:type="dxa"/>
          </w:tcPr>
          <w:p w14:paraId="4DBB4092" w14:textId="77777777" w:rsidR="00DD6D98" w:rsidRPr="0083614A" w:rsidRDefault="00DD6D98" w:rsidP="00DD6D98">
            <w:pPr>
              <w:pStyle w:val="ACK-ChoreographyBody"/>
            </w:pPr>
            <w:r w:rsidRPr="0083614A">
              <w:t>-</w:t>
            </w:r>
          </w:p>
        </w:tc>
        <w:tc>
          <w:tcPr>
            <w:tcW w:w="2090" w:type="dxa"/>
          </w:tcPr>
          <w:p w14:paraId="23A90FB6"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c>
          <w:tcPr>
            <w:tcW w:w="2090" w:type="dxa"/>
          </w:tcPr>
          <w:p w14:paraId="27CC7776"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bl>
    <w:p w14:paraId="74CC025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3E041B5F" w14:textId="77777777" w:rsidTr="00DD6D98">
        <w:tc>
          <w:tcPr>
            <w:tcW w:w="9350" w:type="dxa"/>
            <w:gridSpan w:val="5"/>
          </w:tcPr>
          <w:p w14:paraId="518387F8" w14:textId="77777777" w:rsidR="00DD6D98" w:rsidRPr="0083614A" w:rsidRDefault="00DD6D98" w:rsidP="00DD6D98">
            <w:pPr>
              <w:pStyle w:val="ACK-ChoreographyHeader"/>
            </w:pPr>
            <w:r>
              <w:lastRenderedPageBreak/>
              <w:t>Acknowledgement Choreography</w:t>
            </w:r>
          </w:p>
        </w:tc>
      </w:tr>
      <w:tr w:rsidR="00DD6D98" w:rsidRPr="009928E9" w14:paraId="57046360" w14:textId="77777777" w:rsidTr="00DD6D98">
        <w:tc>
          <w:tcPr>
            <w:tcW w:w="9350" w:type="dxa"/>
            <w:gridSpan w:val="5"/>
          </w:tcPr>
          <w:p w14:paraId="3E9AE307" w14:textId="77777777" w:rsidR="00DD6D98" w:rsidRDefault="00DD6D98" w:rsidP="00DD6D98">
            <w:pPr>
              <w:pStyle w:val="ACK-ChoreographyHeader"/>
            </w:pPr>
            <w:r w:rsidRPr="009901C4">
              <w:rPr>
                <w:noProof/>
              </w:rPr>
              <w:t>CRM^C0</w:t>
            </w:r>
            <w:r>
              <w:rPr>
                <w:noProof/>
              </w:rPr>
              <w:t>2</w:t>
            </w:r>
            <w:r w:rsidRPr="009901C4">
              <w:rPr>
                <w:noProof/>
              </w:rPr>
              <w:t>^CRM_C01</w:t>
            </w:r>
          </w:p>
        </w:tc>
      </w:tr>
      <w:tr w:rsidR="00DD6D98" w:rsidRPr="009928E9" w14:paraId="0BFA473B" w14:textId="77777777" w:rsidTr="00DD6D98">
        <w:tc>
          <w:tcPr>
            <w:tcW w:w="1809" w:type="dxa"/>
          </w:tcPr>
          <w:p w14:paraId="5E653FED" w14:textId="77777777" w:rsidR="00DD6D98" w:rsidRPr="0083614A" w:rsidRDefault="00DD6D98" w:rsidP="00DD6D98">
            <w:pPr>
              <w:pStyle w:val="ACK-ChoreographyBody"/>
            </w:pPr>
            <w:r w:rsidRPr="0083614A">
              <w:t>Field name</w:t>
            </w:r>
          </w:p>
        </w:tc>
        <w:tc>
          <w:tcPr>
            <w:tcW w:w="2268" w:type="dxa"/>
          </w:tcPr>
          <w:p w14:paraId="6D525012" w14:textId="77777777" w:rsidR="00DD6D98" w:rsidRPr="0083614A" w:rsidRDefault="00DD6D98" w:rsidP="00DD6D98">
            <w:pPr>
              <w:pStyle w:val="ACK-ChoreographyBody"/>
            </w:pPr>
            <w:r w:rsidRPr="0083614A">
              <w:t>Field Value: Original mode</w:t>
            </w:r>
          </w:p>
        </w:tc>
        <w:tc>
          <w:tcPr>
            <w:tcW w:w="5273" w:type="dxa"/>
            <w:gridSpan w:val="3"/>
          </w:tcPr>
          <w:p w14:paraId="09D6AEBD" w14:textId="77777777" w:rsidR="00DD6D98" w:rsidRPr="0083614A" w:rsidRDefault="00DD6D98" w:rsidP="00DD6D98">
            <w:pPr>
              <w:pStyle w:val="ACK-ChoreographyBody"/>
            </w:pPr>
            <w:r w:rsidRPr="0083614A">
              <w:t>Field value: Enhanced mode</w:t>
            </w:r>
          </w:p>
        </w:tc>
      </w:tr>
      <w:tr w:rsidR="00DD6D98" w:rsidRPr="009928E9" w14:paraId="724D6E85" w14:textId="77777777" w:rsidTr="00DD6D98">
        <w:tc>
          <w:tcPr>
            <w:tcW w:w="1809" w:type="dxa"/>
          </w:tcPr>
          <w:p w14:paraId="1B8B4940" w14:textId="77777777" w:rsidR="00DD6D98" w:rsidRPr="0083614A" w:rsidRDefault="00DD6D98" w:rsidP="00DD6D98">
            <w:pPr>
              <w:pStyle w:val="ACK-ChoreographyBody"/>
            </w:pPr>
            <w:r w:rsidRPr="0083614A">
              <w:t>MSH</w:t>
            </w:r>
            <w:r>
              <w:t>-</w:t>
            </w:r>
            <w:r w:rsidRPr="0083614A">
              <w:t>15</w:t>
            </w:r>
          </w:p>
        </w:tc>
        <w:tc>
          <w:tcPr>
            <w:tcW w:w="2268" w:type="dxa"/>
          </w:tcPr>
          <w:p w14:paraId="4985D32C" w14:textId="77777777" w:rsidR="00DD6D98" w:rsidRPr="0083614A" w:rsidRDefault="00DD6D98" w:rsidP="00DD6D98">
            <w:pPr>
              <w:pStyle w:val="ACK-ChoreographyBody"/>
            </w:pPr>
            <w:r w:rsidRPr="0083614A">
              <w:t>Blank</w:t>
            </w:r>
          </w:p>
        </w:tc>
        <w:tc>
          <w:tcPr>
            <w:tcW w:w="1093" w:type="dxa"/>
          </w:tcPr>
          <w:p w14:paraId="2E031E4B" w14:textId="77777777" w:rsidR="00DD6D98" w:rsidRPr="0083614A" w:rsidRDefault="00DD6D98" w:rsidP="00DD6D98">
            <w:pPr>
              <w:pStyle w:val="ACK-ChoreographyBody"/>
            </w:pPr>
            <w:r w:rsidRPr="0083614A">
              <w:t>NE</w:t>
            </w:r>
          </w:p>
        </w:tc>
        <w:tc>
          <w:tcPr>
            <w:tcW w:w="2090" w:type="dxa"/>
          </w:tcPr>
          <w:p w14:paraId="48ADFEE2" w14:textId="77777777" w:rsidR="00DD6D98" w:rsidRPr="003C4436" w:rsidRDefault="00DD6D98" w:rsidP="00DD6D98">
            <w:pPr>
              <w:pStyle w:val="ACK-ChoreographyBody"/>
              <w:rPr>
                <w:szCs w:val="16"/>
              </w:rPr>
            </w:pPr>
            <w:r w:rsidRPr="003C4436">
              <w:rPr>
                <w:szCs w:val="16"/>
              </w:rPr>
              <w:t>NE</w:t>
            </w:r>
          </w:p>
        </w:tc>
        <w:tc>
          <w:tcPr>
            <w:tcW w:w="2090" w:type="dxa"/>
          </w:tcPr>
          <w:p w14:paraId="5618038F" w14:textId="77777777" w:rsidR="00DD6D98" w:rsidRPr="003C4436" w:rsidRDefault="00DD6D98" w:rsidP="00DD6D98">
            <w:pPr>
              <w:pStyle w:val="ACK-ChoreographyBody"/>
              <w:rPr>
                <w:szCs w:val="16"/>
              </w:rPr>
            </w:pPr>
            <w:r w:rsidRPr="003C4436">
              <w:rPr>
                <w:szCs w:val="16"/>
              </w:rPr>
              <w:t>AL, SU, ER</w:t>
            </w:r>
          </w:p>
        </w:tc>
      </w:tr>
      <w:tr w:rsidR="00DD6D98" w:rsidRPr="009928E9" w14:paraId="605D0A68" w14:textId="77777777" w:rsidTr="00DD6D98">
        <w:tc>
          <w:tcPr>
            <w:tcW w:w="1809" w:type="dxa"/>
          </w:tcPr>
          <w:p w14:paraId="1F95E1E6" w14:textId="77777777" w:rsidR="00DD6D98" w:rsidRPr="0083614A" w:rsidRDefault="00DD6D98" w:rsidP="00DD6D98">
            <w:pPr>
              <w:pStyle w:val="ACK-ChoreographyBody"/>
            </w:pPr>
            <w:r w:rsidRPr="0083614A">
              <w:t>MSH</w:t>
            </w:r>
            <w:r>
              <w:t>-</w:t>
            </w:r>
            <w:r w:rsidRPr="0083614A">
              <w:t>16</w:t>
            </w:r>
          </w:p>
        </w:tc>
        <w:tc>
          <w:tcPr>
            <w:tcW w:w="2268" w:type="dxa"/>
          </w:tcPr>
          <w:p w14:paraId="5407F884" w14:textId="77777777" w:rsidR="00DD6D98" w:rsidRPr="0083614A" w:rsidRDefault="00DD6D98" w:rsidP="00DD6D98">
            <w:pPr>
              <w:pStyle w:val="ACK-ChoreographyBody"/>
            </w:pPr>
            <w:r w:rsidRPr="0083614A">
              <w:t>Blank</w:t>
            </w:r>
          </w:p>
        </w:tc>
        <w:tc>
          <w:tcPr>
            <w:tcW w:w="1093" w:type="dxa"/>
          </w:tcPr>
          <w:p w14:paraId="50D5B020" w14:textId="77777777" w:rsidR="00DD6D98" w:rsidRPr="0083614A" w:rsidRDefault="00DD6D98" w:rsidP="00DD6D98">
            <w:pPr>
              <w:pStyle w:val="ACK-ChoreographyBody"/>
            </w:pPr>
            <w:r w:rsidRPr="0083614A">
              <w:t>NE</w:t>
            </w:r>
          </w:p>
        </w:tc>
        <w:tc>
          <w:tcPr>
            <w:tcW w:w="2090" w:type="dxa"/>
          </w:tcPr>
          <w:p w14:paraId="30D2A31A" w14:textId="77777777" w:rsidR="00DD6D98" w:rsidRPr="003C4436" w:rsidRDefault="00DD6D98" w:rsidP="00DD6D98">
            <w:pPr>
              <w:pStyle w:val="ACK-ChoreographyBody"/>
              <w:rPr>
                <w:szCs w:val="16"/>
              </w:rPr>
            </w:pPr>
            <w:r w:rsidRPr="003C4436">
              <w:rPr>
                <w:szCs w:val="16"/>
              </w:rPr>
              <w:t>AL, SU, ER</w:t>
            </w:r>
          </w:p>
        </w:tc>
        <w:tc>
          <w:tcPr>
            <w:tcW w:w="2090" w:type="dxa"/>
          </w:tcPr>
          <w:p w14:paraId="1BC7F05E" w14:textId="77777777" w:rsidR="00DD6D98" w:rsidRPr="003C4436" w:rsidRDefault="00DD6D98" w:rsidP="00DD6D98">
            <w:pPr>
              <w:pStyle w:val="ACK-ChoreographyBody"/>
              <w:rPr>
                <w:szCs w:val="16"/>
              </w:rPr>
            </w:pPr>
            <w:r w:rsidRPr="003C4436">
              <w:rPr>
                <w:szCs w:val="16"/>
              </w:rPr>
              <w:t>AL, SU, ER</w:t>
            </w:r>
          </w:p>
        </w:tc>
      </w:tr>
      <w:tr w:rsidR="00DD6D98" w:rsidRPr="009928E9" w14:paraId="7397256E" w14:textId="77777777" w:rsidTr="00DD6D98">
        <w:tc>
          <w:tcPr>
            <w:tcW w:w="1809" w:type="dxa"/>
          </w:tcPr>
          <w:p w14:paraId="6C6523D3" w14:textId="77777777" w:rsidR="00DD6D98" w:rsidRPr="0083614A" w:rsidRDefault="00DD6D98" w:rsidP="00DD6D98">
            <w:pPr>
              <w:pStyle w:val="ACK-ChoreographyBody"/>
            </w:pPr>
            <w:r w:rsidRPr="0083614A">
              <w:t>Immediate Ack</w:t>
            </w:r>
          </w:p>
        </w:tc>
        <w:tc>
          <w:tcPr>
            <w:tcW w:w="2268" w:type="dxa"/>
          </w:tcPr>
          <w:p w14:paraId="7F1C5301" w14:textId="77777777" w:rsidR="00DD6D98" w:rsidRPr="0083614A" w:rsidRDefault="00DD6D98" w:rsidP="00DD6D98">
            <w:pPr>
              <w:pStyle w:val="ACK-ChoreographyBody"/>
            </w:pPr>
            <w:r w:rsidRPr="0083614A">
              <w:t>-</w:t>
            </w:r>
          </w:p>
        </w:tc>
        <w:tc>
          <w:tcPr>
            <w:tcW w:w="1093" w:type="dxa"/>
          </w:tcPr>
          <w:p w14:paraId="7CA94937" w14:textId="77777777" w:rsidR="00DD6D98" w:rsidRPr="0083614A" w:rsidRDefault="00DD6D98" w:rsidP="00DD6D98">
            <w:pPr>
              <w:pStyle w:val="ACK-ChoreographyBody"/>
            </w:pPr>
            <w:r w:rsidRPr="0083614A">
              <w:t>-</w:t>
            </w:r>
          </w:p>
        </w:tc>
        <w:tc>
          <w:tcPr>
            <w:tcW w:w="2090" w:type="dxa"/>
          </w:tcPr>
          <w:p w14:paraId="056ACCED" w14:textId="77777777" w:rsidR="00DD6D98" w:rsidRPr="003C4436" w:rsidRDefault="00DD6D98" w:rsidP="00DD6D98">
            <w:pPr>
              <w:pStyle w:val="ACK-ChoreographyBody"/>
              <w:rPr>
                <w:szCs w:val="16"/>
              </w:rPr>
            </w:pPr>
            <w:r w:rsidRPr="003C4436">
              <w:rPr>
                <w:szCs w:val="16"/>
              </w:rPr>
              <w:t>-</w:t>
            </w:r>
          </w:p>
        </w:tc>
        <w:tc>
          <w:tcPr>
            <w:tcW w:w="2090" w:type="dxa"/>
          </w:tcPr>
          <w:p w14:paraId="6D446302"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r w:rsidR="00DD6D98" w:rsidRPr="009928E9" w14:paraId="281362FF" w14:textId="77777777" w:rsidTr="00DD6D98">
        <w:tc>
          <w:tcPr>
            <w:tcW w:w="1809" w:type="dxa"/>
          </w:tcPr>
          <w:p w14:paraId="0883E7C6" w14:textId="77777777" w:rsidR="00DD6D98" w:rsidRPr="0083614A" w:rsidRDefault="00DD6D98" w:rsidP="00DD6D98">
            <w:pPr>
              <w:pStyle w:val="ACK-ChoreographyBody"/>
            </w:pPr>
            <w:r w:rsidRPr="0083614A">
              <w:t>Application Ack</w:t>
            </w:r>
          </w:p>
        </w:tc>
        <w:tc>
          <w:tcPr>
            <w:tcW w:w="2268" w:type="dxa"/>
          </w:tcPr>
          <w:p w14:paraId="475F3F51" w14:textId="77777777" w:rsidR="00DD6D98" w:rsidRPr="0083614A" w:rsidRDefault="00DD6D98" w:rsidP="00DD6D98">
            <w:pPr>
              <w:pStyle w:val="ACK-ChoreographyBody"/>
            </w:pPr>
            <w:r w:rsidRPr="003C4436">
              <w:rPr>
                <w:szCs w:val="16"/>
              </w:rPr>
              <w:t>ACK</w:t>
            </w:r>
            <w:r>
              <w:rPr>
                <w:szCs w:val="16"/>
              </w:rPr>
              <w:t>^C02</w:t>
            </w:r>
            <w:r w:rsidRPr="003C4436">
              <w:rPr>
                <w:szCs w:val="16"/>
              </w:rPr>
              <w:t>^ACK</w:t>
            </w:r>
          </w:p>
        </w:tc>
        <w:tc>
          <w:tcPr>
            <w:tcW w:w="1093" w:type="dxa"/>
          </w:tcPr>
          <w:p w14:paraId="2C0CDC98" w14:textId="77777777" w:rsidR="00DD6D98" w:rsidRPr="0083614A" w:rsidRDefault="00DD6D98" w:rsidP="00DD6D98">
            <w:pPr>
              <w:pStyle w:val="ACK-ChoreographyBody"/>
            </w:pPr>
            <w:r w:rsidRPr="0083614A">
              <w:t>-</w:t>
            </w:r>
          </w:p>
        </w:tc>
        <w:tc>
          <w:tcPr>
            <w:tcW w:w="2090" w:type="dxa"/>
          </w:tcPr>
          <w:p w14:paraId="047788B7"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c>
          <w:tcPr>
            <w:tcW w:w="2090" w:type="dxa"/>
          </w:tcPr>
          <w:p w14:paraId="78C4919E"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bl>
    <w:p w14:paraId="0AC98936"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01EDD136" w14:textId="77777777" w:rsidTr="00DD6D98">
        <w:tc>
          <w:tcPr>
            <w:tcW w:w="9350" w:type="dxa"/>
            <w:gridSpan w:val="5"/>
          </w:tcPr>
          <w:p w14:paraId="70A19569" w14:textId="77777777" w:rsidR="00DD6D98" w:rsidRPr="0083614A" w:rsidRDefault="00DD6D98" w:rsidP="00DD6D98">
            <w:pPr>
              <w:pStyle w:val="ACK-ChoreographyHeader"/>
            </w:pPr>
            <w:r>
              <w:t>Acknowledgement Choreography</w:t>
            </w:r>
          </w:p>
        </w:tc>
      </w:tr>
      <w:tr w:rsidR="00DD6D98" w:rsidRPr="009928E9" w14:paraId="0FDCEA57" w14:textId="77777777" w:rsidTr="00DD6D98">
        <w:tc>
          <w:tcPr>
            <w:tcW w:w="9350" w:type="dxa"/>
            <w:gridSpan w:val="5"/>
          </w:tcPr>
          <w:p w14:paraId="1B7FC608" w14:textId="77777777" w:rsidR="00DD6D98" w:rsidRDefault="00DD6D98" w:rsidP="00DD6D98">
            <w:pPr>
              <w:pStyle w:val="ACK-ChoreographyHeader"/>
            </w:pPr>
            <w:r w:rsidRPr="009901C4">
              <w:rPr>
                <w:noProof/>
              </w:rPr>
              <w:t>CRM^C0</w:t>
            </w:r>
            <w:r>
              <w:rPr>
                <w:noProof/>
              </w:rPr>
              <w:t>3</w:t>
            </w:r>
            <w:r w:rsidRPr="009901C4">
              <w:rPr>
                <w:noProof/>
              </w:rPr>
              <w:t>^CRM_C01</w:t>
            </w:r>
          </w:p>
        </w:tc>
      </w:tr>
      <w:tr w:rsidR="00DD6D98" w:rsidRPr="009928E9" w14:paraId="64EBCE12" w14:textId="77777777" w:rsidTr="00DD6D98">
        <w:tc>
          <w:tcPr>
            <w:tcW w:w="1832" w:type="dxa"/>
          </w:tcPr>
          <w:p w14:paraId="2916D663" w14:textId="77777777" w:rsidR="00DD6D98" w:rsidRPr="0083614A" w:rsidRDefault="00DD6D98" w:rsidP="00DD6D98">
            <w:pPr>
              <w:pStyle w:val="ACK-ChoreographyBody"/>
            </w:pPr>
            <w:r w:rsidRPr="0083614A">
              <w:t>Field name</w:t>
            </w:r>
          </w:p>
        </w:tc>
        <w:tc>
          <w:tcPr>
            <w:tcW w:w="2268" w:type="dxa"/>
          </w:tcPr>
          <w:p w14:paraId="6C2B5214" w14:textId="77777777" w:rsidR="00DD6D98" w:rsidRPr="0083614A" w:rsidRDefault="00DD6D98" w:rsidP="00DD6D98">
            <w:pPr>
              <w:pStyle w:val="ACK-ChoreographyBody"/>
            </w:pPr>
            <w:r w:rsidRPr="0083614A">
              <w:t>Field Value: Original mode</w:t>
            </w:r>
          </w:p>
        </w:tc>
        <w:tc>
          <w:tcPr>
            <w:tcW w:w="5250" w:type="dxa"/>
            <w:gridSpan w:val="3"/>
          </w:tcPr>
          <w:p w14:paraId="54F8B95B" w14:textId="77777777" w:rsidR="00DD6D98" w:rsidRPr="0083614A" w:rsidRDefault="00DD6D98" w:rsidP="00DD6D98">
            <w:pPr>
              <w:pStyle w:val="ACK-ChoreographyBody"/>
            </w:pPr>
            <w:r w:rsidRPr="0083614A">
              <w:t>Field value: Enhanced mode</w:t>
            </w:r>
          </w:p>
        </w:tc>
      </w:tr>
      <w:tr w:rsidR="00DD6D98" w:rsidRPr="009928E9" w14:paraId="025A81C9" w14:textId="77777777" w:rsidTr="00DD6D98">
        <w:tc>
          <w:tcPr>
            <w:tcW w:w="1832" w:type="dxa"/>
          </w:tcPr>
          <w:p w14:paraId="454D659A" w14:textId="77777777" w:rsidR="00DD6D98" w:rsidRPr="0083614A" w:rsidRDefault="00DD6D98" w:rsidP="00DD6D98">
            <w:pPr>
              <w:pStyle w:val="ACK-ChoreographyBody"/>
            </w:pPr>
            <w:r w:rsidRPr="0083614A">
              <w:t>MSH</w:t>
            </w:r>
            <w:r>
              <w:t>-</w:t>
            </w:r>
            <w:r w:rsidRPr="0083614A">
              <w:t>15</w:t>
            </w:r>
          </w:p>
        </w:tc>
        <w:tc>
          <w:tcPr>
            <w:tcW w:w="2268" w:type="dxa"/>
          </w:tcPr>
          <w:p w14:paraId="453F8F59" w14:textId="77777777" w:rsidR="00DD6D98" w:rsidRPr="0083614A" w:rsidRDefault="00DD6D98" w:rsidP="00DD6D98">
            <w:pPr>
              <w:pStyle w:val="ACK-ChoreographyBody"/>
            </w:pPr>
            <w:r w:rsidRPr="0083614A">
              <w:t>Blank</w:t>
            </w:r>
          </w:p>
        </w:tc>
        <w:tc>
          <w:tcPr>
            <w:tcW w:w="1070" w:type="dxa"/>
          </w:tcPr>
          <w:p w14:paraId="326B3155" w14:textId="77777777" w:rsidR="00DD6D98" w:rsidRPr="0083614A" w:rsidRDefault="00DD6D98" w:rsidP="00DD6D98">
            <w:pPr>
              <w:pStyle w:val="ACK-ChoreographyBody"/>
            </w:pPr>
            <w:r w:rsidRPr="0083614A">
              <w:t>NE</w:t>
            </w:r>
          </w:p>
        </w:tc>
        <w:tc>
          <w:tcPr>
            <w:tcW w:w="2090" w:type="dxa"/>
          </w:tcPr>
          <w:p w14:paraId="55506836" w14:textId="77777777" w:rsidR="00DD6D98" w:rsidRPr="003C4436" w:rsidRDefault="00DD6D98" w:rsidP="00DD6D98">
            <w:pPr>
              <w:pStyle w:val="ACK-ChoreographyBody"/>
              <w:rPr>
                <w:szCs w:val="16"/>
              </w:rPr>
            </w:pPr>
            <w:r w:rsidRPr="003C4436">
              <w:rPr>
                <w:szCs w:val="16"/>
              </w:rPr>
              <w:t>NE</w:t>
            </w:r>
          </w:p>
        </w:tc>
        <w:tc>
          <w:tcPr>
            <w:tcW w:w="2090" w:type="dxa"/>
          </w:tcPr>
          <w:p w14:paraId="08BAD3C2" w14:textId="77777777" w:rsidR="00DD6D98" w:rsidRPr="003C4436" w:rsidRDefault="00DD6D98" w:rsidP="00DD6D98">
            <w:pPr>
              <w:pStyle w:val="ACK-ChoreographyBody"/>
              <w:rPr>
                <w:szCs w:val="16"/>
              </w:rPr>
            </w:pPr>
            <w:r w:rsidRPr="003C4436">
              <w:rPr>
                <w:szCs w:val="16"/>
              </w:rPr>
              <w:t>AL, SU, ER</w:t>
            </w:r>
          </w:p>
        </w:tc>
      </w:tr>
      <w:tr w:rsidR="00DD6D98" w:rsidRPr="009928E9" w14:paraId="06FEC544" w14:textId="77777777" w:rsidTr="00DD6D98">
        <w:tc>
          <w:tcPr>
            <w:tcW w:w="1832" w:type="dxa"/>
          </w:tcPr>
          <w:p w14:paraId="6531BA5C" w14:textId="77777777" w:rsidR="00DD6D98" w:rsidRPr="0083614A" w:rsidRDefault="00DD6D98" w:rsidP="00DD6D98">
            <w:pPr>
              <w:pStyle w:val="ACK-ChoreographyBody"/>
            </w:pPr>
            <w:r w:rsidRPr="0083614A">
              <w:t>MSH</w:t>
            </w:r>
            <w:r>
              <w:t>-</w:t>
            </w:r>
            <w:r w:rsidRPr="0083614A">
              <w:t>16</w:t>
            </w:r>
          </w:p>
        </w:tc>
        <w:tc>
          <w:tcPr>
            <w:tcW w:w="2268" w:type="dxa"/>
          </w:tcPr>
          <w:p w14:paraId="3FC73A0F" w14:textId="77777777" w:rsidR="00DD6D98" w:rsidRPr="0083614A" w:rsidRDefault="00DD6D98" w:rsidP="00DD6D98">
            <w:pPr>
              <w:pStyle w:val="ACK-ChoreographyBody"/>
            </w:pPr>
            <w:r w:rsidRPr="0083614A">
              <w:t>Blank</w:t>
            </w:r>
          </w:p>
        </w:tc>
        <w:tc>
          <w:tcPr>
            <w:tcW w:w="1070" w:type="dxa"/>
          </w:tcPr>
          <w:p w14:paraId="590B2BBD" w14:textId="77777777" w:rsidR="00DD6D98" w:rsidRPr="0083614A" w:rsidRDefault="00DD6D98" w:rsidP="00DD6D98">
            <w:pPr>
              <w:pStyle w:val="ACK-ChoreographyBody"/>
            </w:pPr>
            <w:r w:rsidRPr="0083614A">
              <w:t>NE</w:t>
            </w:r>
          </w:p>
        </w:tc>
        <w:tc>
          <w:tcPr>
            <w:tcW w:w="2090" w:type="dxa"/>
          </w:tcPr>
          <w:p w14:paraId="1C99C6C8" w14:textId="77777777" w:rsidR="00DD6D98" w:rsidRPr="003C4436" w:rsidRDefault="00DD6D98" w:rsidP="00DD6D98">
            <w:pPr>
              <w:pStyle w:val="ACK-ChoreographyBody"/>
              <w:rPr>
                <w:szCs w:val="16"/>
              </w:rPr>
            </w:pPr>
            <w:r w:rsidRPr="003C4436">
              <w:rPr>
                <w:szCs w:val="16"/>
              </w:rPr>
              <w:t>AL, SU, ER</w:t>
            </w:r>
          </w:p>
        </w:tc>
        <w:tc>
          <w:tcPr>
            <w:tcW w:w="2090" w:type="dxa"/>
          </w:tcPr>
          <w:p w14:paraId="526BA752" w14:textId="77777777" w:rsidR="00DD6D98" w:rsidRPr="003C4436" w:rsidRDefault="00DD6D98" w:rsidP="00DD6D98">
            <w:pPr>
              <w:pStyle w:val="ACK-ChoreographyBody"/>
              <w:rPr>
                <w:szCs w:val="16"/>
              </w:rPr>
            </w:pPr>
            <w:r w:rsidRPr="003C4436">
              <w:rPr>
                <w:szCs w:val="16"/>
              </w:rPr>
              <w:t>AL, SU, ER</w:t>
            </w:r>
          </w:p>
        </w:tc>
      </w:tr>
      <w:tr w:rsidR="00DD6D98" w:rsidRPr="009928E9" w14:paraId="6F1B32A9" w14:textId="77777777" w:rsidTr="00DD6D98">
        <w:tc>
          <w:tcPr>
            <w:tcW w:w="1832" w:type="dxa"/>
          </w:tcPr>
          <w:p w14:paraId="76E27853" w14:textId="77777777" w:rsidR="00DD6D98" w:rsidRPr="0083614A" w:rsidRDefault="00DD6D98" w:rsidP="00DD6D98">
            <w:pPr>
              <w:pStyle w:val="ACK-ChoreographyBody"/>
            </w:pPr>
            <w:r w:rsidRPr="0083614A">
              <w:t>Immediate Ack</w:t>
            </w:r>
          </w:p>
        </w:tc>
        <w:tc>
          <w:tcPr>
            <w:tcW w:w="2268" w:type="dxa"/>
          </w:tcPr>
          <w:p w14:paraId="692EF1F3" w14:textId="77777777" w:rsidR="00DD6D98" w:rsidRPr="0083614A" w:rsidRDefault="00DD6D98" w:rsidP="00DD6D98">
            <w:pPr>
              <w:pStyle w:val="ACK-ChoreographyBody"/>
            </w:pPr>
            <w:r w:rsidRPr="0083614A">
              <w:t>-</w:t>
            </w:r>
          </w:p>
        </w:tc>
        <w:tc>
          <w:tcPr>
            <w:tcW w:w="1070" w:type="dxa"/>
          </w:tcPr>
          <w:p w14:paraId="4904E366" w14:textId="77777777" w:rsidR="00DD6D98" w:rsidRPr="0083614A" w:rsidRDefault="00DD6D98" w:rsidP="00DD6D98">
            <w:pPr>
              <w:pStyle w:val="ACK-ChoreographyBody"/>
            </w:pPr>
            <w:r w:rsidRPr="0083614A">
              <w:t>-</w:t>
            </w:r>
          </w:p>
        </w:tc>
        <w:tc>
          <w:tcPr>
            <w:tcW w:w="2090" w:type="dxa"/>
          </w:tcPr>
          <w:p w14:paraId="5B949E03" w14:textId="77777777" w:rsidR="00DD6D98" w:rsidRPr="003C4436" w:rsidRDefault="00DD6D98" w:rsidP="00DD6D98">
            <w:pPr>
              <w:pStyle w:val="ACK-ChoreographyBody"/>
              <w:rPr>
                <w:szCs w:val="16"/>
              </w:rPr>
            </w:pPr>
            <w:r w:rsidRPr="003C4436">
              <w:rPr>
                <w:szCs w:val="16"/>
              </w:rPr>
              <w:t>-</w:t>
            </w:r>
          </w:p>
        </w:tc>
        <w:tc>
          <w:tcPr>
            <w:tcW w:w="2090" w:type="dxa"/>
          </w:tcPr>
          <w:p w14:paraId="6F7ED0BF"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r w:rsidR="00DD6D98" w:rsidRPr="009928E9" w14:paraId="4EA144F7" w14:textId="77777777" w:rsidTr="00DD6D98">
        <w:tc>
          <w:tcPr>
            <w:tcW w:w="1832" w:type="dxa"/>
          </w:tcPr>
          <w:p w14:paraId="0173603B" w14:textId="77777777" w:rsidR="00DD6D98" w:rsidRPr="0083614A" w:rsidRDefault="00DD6D98" w:rsidP="00DD6D98">
            <w:pPr>
              <w:pStyle w:val="ACK-ChoreographyBody"/>
            </w:pPr>
            <w:r w:rsidRPr="0083614A">
              <w:t>Application Ack</w:t>
            </w:r>
          </w:p>
        </w:tc>
        <w:tc>
          <w:tcPr>
            <w:tcW w:w="2268" w:type="dxa"/>
          </w:tcPr>
          <w:p w14:paraId="423F5B06" w14:textId="77777777" w:rsidR="00DD6D98" w:rsidRPr="0083614A" w:rsidRDefault="00DD6D98" w:rsidP="00DD6D98">
            <w:pPr>
              <w:pStyle w:val="ACK-ChoreographyBody"/>
            </w:pPr>
            <w:r w:rsidRPr="003C4436">
              <w:rPr>
                <w:szCs w:val="16"/>
              </w:rPr>
              <w:t>ACK</w:t>
            </w:r>
            <w:r>
              <w:rPr>
                <w:szCs w:val="16"/>
              </w:rPr>
              <w:t>^C03</w:t>
            </w:r>
            <w:r w:rsidRPr="003C4436">
              <w:rPr>
                <w:szCs w:val="16"/>
              </w:rPr>
              <w:t>^ACK</w:t>
            </w:r>
          </w:p>
        </w:tc>
        <w:tc>
          <w:tcPr>
            <w:tcW w:w="1070" w:type="dxa"/>
          </w:tcPr>
          <w:p w14:paraId="1393D9BD" w14:textId="77777777" w:rsidR="00DD6D98" w:rsidRPr="0083614A" w:rsidRDefault="00DD6D98" w:rsidP="00DD6D98">
            <w:pPr>
              <w:pStyle w:val="ACK-ChoreographyBody"/>
            </w:pPr>
            <w:r w:rsidRPr="0083614A">
              <w:t>-</w:t>
            </w:r>
          </w:p>
        </w:tc>
        <w:tc>
          <w:tcPr>
            <w:tcW w:w="2090" w:type="dxa"/>
          </w:tcPr>
          <w:p w14:paraId="2A14DD76"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c>
          <w:tcPr>
            <w:tcW w:w="2090" w:type="dxa"/>
          </w:tcPr>
          <w:p w14:paraId="7D80BB60"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bl>
    <w:p w14:paraId="1BDF9192"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3CC4A282" w14:textId="77777777" w:rsidTr="00DD6D98">
        <w:tc>
          <w:tcPr>
            <w:tcW w:w="9350" w:type="dxa"/>
            <w:gridSpan w:val="5"/>
          </w:tcPr>
          <w:p w14:paraId="6AE05FB5" w14:textId="77777777" w:rsidR="00DD6D98" w:rsidRPr="0083614A" w:rsidRDefault="00DD6D98" w:rsidP="00DD6D98">
            <w:pPr>
              <w:pStyle w:val="ACK-ChoreographyHeader"/>
            </w:pPr>
            <w:r>
              <w:t>Acknowledgement Choreography</w:t>
            </w:r>
          </w:p>
        </w:tc>
      </w:tr>
      <w:tr w:rsidR="00DD6D98" w:rsidRPr="009928E9" w14:paraId="00AEC4C5" w14:textId="77777777" w:rsidTr="00DD6D98">
        <w:tc>
          <w:tcPr>
            <w:tcW w:w="9350" w:type="dxa"/>
            <w:gridSpan w:val="5"/>
          </w:tcPr>
          <w:p w14:paraId="5E9B2386" w14:textId="77777777" w:rsidR="00DD6D98" w:rsidRDefault="00DD6D98" w:rsidP="00DD6D98">
            <w:pPr>
              <w:pStyle w:val="ACK-ChoreographyHeader"/>
            </w:pPr>
            <w:r w:rsidRPr="009901C4">
              <w:rPr>
                <w:noProof/>
              </w:rPr>
              <w:t>CRM^C0</w:t>
            </w:r>
            <w:r>
              <w:rPr>
                <w:noProof/>
              </w:rPr>
              <w:t>4</w:t>
            </w:r>
            <w:r w:rsidRPr="009901C4">
              <w:rPr>
                <w:noProof/>
              </w:rPr>
              <w:t>^CRM_C01</w:t>
            </w:r>
          </w:p>
        </w:tc>
      </w:tr>
      <w:tr w:rsidR="00DD6D98" w:rsidRPr="009928E9" w14:paraId="2C58905E" w14:textId="77777777" w:rsidTr="00DD6D98">
        <w:tc>
          <w:tcPr>
            <w:tcW w:w="1832" w:type="dxa"/>
          </w:tcPr>
          <w:p w14:paraId="4BBF5B0F" w14:textId="77777777" w:rsidR="00DD6D98" w:rsidRPr="0083614A" w:rsidRDefault="00DD6D98" w:rsidP="00DD6D98">
            <w:pPr>
              <w:pStyle w:val="ACK-ChoreographyBody"/>
            </w:pPr>
            <w:r w:rsidRPr="0083614A">
              <w:t>Field name</w:t>
            </w:r>
          </w:p>
        </w:tc>
        <w:tc>
          <w:tcPr>
            <w:tcW w:w="2268" w:type="dxa"/>
          </w:tcPr>
          <w:p w14:paraId="07152FB6" w14:textId="77777777" w:rsidR="00DD6D98" w:rsidRPr="0083614A" w:rsidRDefault="00DD6D98" w:rsidP="00DD6D98">
            <w:pPr>
              <w:pStyle w:val="ACK-ChoreographyBody"/>
            </w:pPr>
            <w:r w:rsidRPr="0083614A">
              <w:t>Field Value: Original mode</w:t>
            </w:r>
          </w:p>
        </w:tc>
        <w:tc>
          <w:tcPr>
            <w:tcW w:w="5250" w:type="dxa"/>
            <w:gridSpan w:val="3"/>
          </w:tcPr>
          <w:p w14:paraId="52D40F37" w14:textId="77777777" w:rsidR="00DD6D98" w:rsidRPr="0083614A" w:rsidRDefault="00DD6D98" w:rsidP="00DD6D98">
            <w:pPr>
              <w:pStyle w:val="ACK-ChoreographyBody"/>
            </w:pPr>
            <w:r w:rsidRPr="0083614A">
              <w:t>Field value: Enhanced mode</w:t>
            </w:r>
          </w:p>
        </w:tc>
      </w:tr>
      <w:tr w:rsidR="00DD6D98" w:rsidRPr="009928E9" w14:paraId="7C5CC22E" w14:textId="77777777" w:rsidTr="00DD6D98">
        <w:tc>
          <w:tcPr>
            <w:tcW w:w="1832" w:type="dxa"/>
          </w:tcPr>
          <w:p w14:paraId="5CA72264" w14:textId="77777777" w:rsidR="00DD6D98" w:rsidRPr="0083614A" w:rsidRDefault="00DD6D98" w:rsidP="00DD6D98">
            <w:pPr>
              <w:pStyle w:val="ACK-ChoreographyBody"/>
            </w:pPr>
            <w:r w:rsidRPr="0083614A">
              <w:t>MSH</w:t>
            </w:r>
            <w:r>
              <w:t>-</w:t>
            </w:r>
            <w:r w:rsidRPr="0083614A">
              <w:t>15</w:t>
            </w:r>
          </w:p>
        </w:tc>
        <w:tc>
          <w:tcPr>
            <w:tcW w:w="2268" w:type="dxa"/>
          </w:tcPr>
          <w:p w14:paraId="12DF31AB" w14:textId="77777777" w:rsidR="00DD6D98" w:rsidRPr="0083614A" w:rsidRDefault="00DD6D98" w:rsidP="00DD6D98">
            <w:pPr>
              <w:pStyle w:val="ACK-ChoreographyBody"/>
            </w:pPr>
            <w:r w:rsidRPr="0083614A">
              <w:t>Blank</w:t>
            </w:r>
          </w:p>
        </w:tc>
        <w:tc>
          <w:tcPr>
            <w:tcW w:w="1070" w:type="dxa"/>
          </w:tcPr>
          <w:p w14:paraId="178130B6" w14:textId="77777777" w:rsidR="00DD6D98" w:rsidRPr="0083614A" w:rsidRDefault="00DD6D98" w:rsidP="00DD6D98">
            <w:pPr>
              <w:pStyle w:val="ACK-ChoreographyBody"/>
            </w:pPr>
            <w:r w:rsidRPr="0083614A">
              <w:t>NE</w:t>
            </w:r>
          </w:p>
        </w:tc>
        <w:tc>
          <w:tcPr>
            <w:tcW w:w="2090" w:type="dxa"/>
          </w:tcPr>
          <w:p w14:paraId="52366373" w14:textId="77777777" w:rsidR="00DD6D98" w:rsidRPr="003C4436" w:rsidRDefault="00DD6D98" w:rsidP="00DD6D98">
            <w:pPr>
              <w:pStyle w:val="ACK-ChoreographyBody"/>
              <w:rPr>
                <w:szCs w:val="16"/>
              </w:rPr>
            </w:pPr>
            <w:r w:rsidRPr="003C4436">
              <w:rPr>
                <w:szCs w:val="16"/>
              </w:rPr>
              <w:t>NE</w:t>
            </w:r>
          </w:p>
        </w:tc>
        <w:tc>
          <w:tcPr>
            <w:tcW w:w="2090" w:type="dxa"/>
          </w:tcPr>
          <w:p w14:paraId="0B920880" w14:textId="77777777" w:rsidR="00DD6D98" w:rsidRPr="003C4436" w:rsidRDefault="00DD6D98" w:rsidP="00DD6D98">
            <w:pPr>
              <w:pStyle w:val="ACK-ChoreographyBody"/>
              <w:rPr>
                <w:szCs w:val="16"/>
              </w:rPr>
            </w:pPr>
            <w:r w:rsidRPr="003C4436">
              <w:rPr>
                <w:szCs w:val="16"/>
              </w:rPr>
              <w:t>AL, SU, ER</w:t>
            </w:r>
          </w:p>
        </w:tc>
      </w:tr>
      <w:tr w:rsidR="00DD6D98" w:rsidRPr="009928E9" w14:paraId="68B38055" w14:textId="77777777" w:rsidTr="00DD6D98">
        <w:tc>
          <w:tcPr>
            <w:tcW w:w="1832" w:type="dxa"/>
          </w:tcPr>
          <w:p w14:paraId="0D925AF2" w14:textId="77777777" w:rsidR="00DD6D98" w:rsidRPr="0083614A" w:rsidRDefault="00DD6D98" w:rsidP="00DD6D98">
            <w:pPr>
              <w:pStyle w:val="ACK-ChoreographyBody"/>
            </w:pPr>
            <w:r w:rsidRPr="0083614A">
              <w:t>MSH</w:t>
            </w:r>
            <w:r>
              <w:t>-</w:t>
            </w:r>
            <w:r w:rsidRPr="0083614A">
              <w:t>16</w:t>
            </w:r>
          </w:p>
        </w:tc>
        <w:tc>
          <w:tcPr>
            <w:tcW w:w="2268" w:type="dxa"/>
          </w:tcPr>
          <w:p w14:paraId="42B7AFAF" w14:textId="77777777" w:rsidR="00DD6D98" w:rsidRPr="0083614A" w:rsidRDefault="00DD6D98" w:rsidP="00DD6D98">
            <w:pPr>
              <w:pStyle w:val="ACK-ChoreographyBody"/>
            </w:pPr>
            <w:r w:rsidRPr="0083614A">
              <w:t>Blank</w:t>
            </w:r>
          </w:p>
        </w:tc>
        <w:tc>
          <w:tcPr>
            <w:tcW w:w="1070" w:type="dxa"/>
          </w:tcPr>
          <w:p w14:paraId="1BDBA824" w14:textId="77777777" w:rsidR="00DD6D98" w:rsidRPr="0083614A" w:rsidRDefault="00DD6D98" w:rsidP="00DD6D98">
            <w:pPr>
              <w:pStyle w:val="ACK-ChoreographyBody"/>
            </w:pPr>
            <w:r w:rsidRPr="0083614A">
              <w:t>NE</w:t>
            </w:r>
          </w:p>
        </w:tc>
        <w:tc>
          <w:tcPr>
            <w:tcW w:w="2090" w:type="dxa"/>
          </w:tcPr>
          <w:p w14:paraId="54CE1F34" w14:textId="77777777" w:rsidR="00DD6D98" w:rsidRPr="003C4436" w:rsidRDefault="00DD6D98" w:rsidP="00DD6D98">
            <w:pPr>
              <w:pStyle w:val="ACK-ChoreographyBody"/>
              <w:rPr>
                <w:szCs w:val="16"/>
              </w:rPr>
            </w:pPr>
            <w:r w:rsidRPr="003C4436">
              <w:rPr>
                <w:szCs w:val="16"/>
              </w:rPr>
              <w:t>AL, SU, ER</w:t>
            </w:r>
          </w:p>
        </w:tc>
        <w:tc>
          <w:tcPr>
            <w:tcW w:w="2090" w:type="dxa"/>
          </w:tcPr>
          <w:p w14:paraId="028FFB97" w14:textId="77777777" w:rsidR="00DD6D98" w:rsidRPr="003C4436" w:rsidRDefault="00DD6D98" w:rsidP="00DD6D98">
            <w:pPr>
              <w:pStyle w:val="ACK-ChoreographyBody"/>
              <w:rPr>
                <w:szCs w:val="16"/>
              </w:rPr>
            </w:pPr>
            <w:r w:rsidRPr="003C4436">
              <w:rPr>
                <w:szCs w:val="16"/>
              </w:rPr>
              <w:t>AL, SU, ER</w:t>
            </w:r>
          </w:p>
        </w:tc>
      </w:tr>
      <w:tr w:rsidR="00DD6D98" w:rsidRPr="009928E9" w14:paraId="5D23958A" w14:textId="77777777" w:rsidTr="00DD6D98">
        <w:tc>
          <w:tcPr>
            <w:tcW w:w="1832" w:type="dxa"/>
          </w:tcPr>
          <w:p w14:paraId="494F2ABA" w14:textId="77777777" w:rsidR="00DD6D98" w:rsidRPr="0083614A" w:rsidRDefault="00DD6D98" w:rsidP="00DD6D98">
            <w:pPr>
              <w:pStyle w:val="ACK-ChoreographyBody"/>
            </w:pPr>
            <w:r w:rsidRPr="0083614A">
              <w:t>Immediate Ack</w:t>
            </w:r>
          </w:p>
        </w:tc>
        <w:tc>
          <w:tcPr>
            <w:tcW w:w="2268" w:type="dxa"/>
          </w:tcPr>
          <w:p w14:paraId="7D26F6FC" w14:textId="77777777" w:rsidR="00DD6D98" w:rsidRPr="0083614A" w:rsidRDefault="00DD6D98" w:rsidP="00DD6D98">
            <w:pPr>
              <w:pStyle w:val="ACK-ChoreographyBody"/>
            </w:pPr>
            <w:r w:rsidRPr="0083614A">
              <w:t>-</w:t>
            </w:r>
          </w:p>
        </w:tc>
        <w:tc>
          <w:tcPr>
            <w:tcW w:w="1070" w:type="dxa"/>
          </w:tcPr>
          <w:p w14:paraId="5ADE2472" w14:textId="77777777" w:rsidR="00DD6D98" w:rsidRPr="0083614A" w:rsidRDefault="00DD6D98" w:rsidP="00DD6D98">
            <w:pPr>
              <w:pStyle w:val="ACK-ChoreographyBody"/>
            </w:pPr>
            <w:r w:rsidRPr="0083614A">
              <w:t>-</w:t>
            </w:r>
          </w:p>
        </w:tc>
        <w:tc>
          <w:tcPr>
            <w:tcW w:w="2090" w:type="dxa"/>
          </w:tcPr>
          <w:p w14:paraId="17290FD8" w14:textId="77777777" w:rsidR="00DD6D98" w:rsidRPr="003C4436" w:rsidRDefault="00DD6D98" w:rsidP="00DD6D98">
            <w:pPr>
              <w:pStyle w:val="ACK-ChoreographyBody"/>
              <w:rPr>
                <w:szCs w:val="16"/>
              </w:rPr>
            </w:pPr>
            <w:r w:rsidRPr="003C4436">
              <w:rPr>
                <w:szCs w:val="16"/>
              </w:rPr>
              <w:t>-</w:t>
            </w:r>
          </w:p>
        </w:tc>
        <w:tc>
          <w:tcPr>
            <w:tcW w:w="2090" w:type="dxa"/>
          </w:tcPr>
          <w:p w14:paraId="1D519090"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r w:rsidR="00DD6D98" w:rsidRPr="009928E9" w14:paraId="1A96EEA3" w14:textId="77777777" w:rsidTr="00DD6D98">
        <w:tc>
          <w:tcPr>
            <w:tcW w:w="1832" w:type="dxa"/>
          </w:tcPr>
          <w:p w14:paraId="392CB5EF" w14:textId="77777777" w:rsidR="00DD6D98" w:rsidRPr="0083614A" w:rsidRDefault="00DD6D98" w:rsidP="00DD6D98">
            <w:pPr>
              <w:pStyle w:val="ACK-ChoreographyBody"/>
            </w:pPr>
            <w:r w:rsidRPr="0083614A">
              <w:t>Application Ack</w:t>
            </w:r>
          </w:p>
        </w:tc>
        <w:tc>
          <w:tcPr>
            <w:tcW w:w="2268" w:type="dxa"/>
          </w:tcPr>
          <w:p w14:paraId="034C73C2" w14:textId="77777777" w:rsidR="00DD6D98" w:rsidRPr="0083614A" w:rsidRDefault="00DD6D98" w:rsidP="00DD6D98">
            <w:pPr>
              <w:pStyle w:val="ACK-ChoreographyBody"/>
            </w:pPr>
            <w:r w:rsidRPr="003C4436">
              <w:rPr>
                <w:szCs w:val="16"/>
              </w:rPr>
              <w:t>ACK</w:t>
            </w:r>
            <w:r>
              <w:rPr>
                <w:szCs w:val="16"/>
              </w:rPr>
              <w:t>^C04</w:t>
            </w:r>
            <w:r w:rsidRPr="003C4436">
              <w:rPr>
                <w:szCs w:val="16"/>
              </w:rPr>
              <w:t>^ACK</w:t>
            </w:r>
          </w:p>
        </w:tc>
        <w:tc>
          <w:tcPr>
            <w:tcW w:w="1070" w:type="dxa"/>
          </w:tcPr>
          <w:p w14:paraId="27019C77" w14:textId="77777777" w:rsidR="00DD6D98" w:rsidRPr="0083614A" w:rsidRDefault="00DD6D98" w:rsidP="00DD6D98">
            <w:pPr>
              <w:pStyle w:val="ACK-ChoreographyBody"/>
            </w:pPr>
            <w:r w:rsidRPr="0083614A">
              <w:t>-</w:t>
            </w:r>
          </w:p>
        </w:tc>
        <w:tc>
          <w:tcPr>
            <w:tcW w:w="2090" w:type="dxa"/>
          </w:tcPr>
          <w:p w14:paraId="03DC438C"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c>
          <w:tcPr>
            <w:tcW w:w="2090" w:type="dxa"/>
          </w:tcPr>
          <w:p w14:paraId="341812D3"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bl>
    <w:p w14:paraId="2B4DAFB8"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60EDB254" w14:textId="77777777" w:rsidTr="00DD6D98">
        <w:tc>
          <w:tcPr>
            <w:tcW w:w="9350" w:type="dxa"/>
            <w:gridSpan w:val="5"/>
          </w:tcPr>
          <w:p w14:paraId="5E5AEAC7" w14:textId="77777777" w:rsidR="00DD6D98" w:rsidRPr="0083614A" w:rsidRDefault="00DD6D98" w:rsidP="00DD6D98">
            <w:pPr>
              <w:pStyle w:val="ACK-ChoreographyHeader"/>
            </w:pPr>
            <w:r>
              <w:t>Acknowledgement Choreography</w:t>
            </w:r>
          </w:p>
        </w:tc>
      </w:tr>
      <w:tr w:rsidR="00DD6D98" w:rsidRPr="009928E9" w14:paraId="1EC68973" w14:textId="77777777" w:rsidTr="00DD6D98">
        <w:tc>
          <w:tcPr>
            <w:tcW w:w="9350" w:type="dxa"/>
            <w:gridSpan w:val="5"/>
          </w:tcPr>
          <w:p w14:paraId="19DF18C9" w14:textId="77777777" w:rsidR="00DD6D98" w:rsidRDefault="00DD6D98" w:rsidP="00DD6D98">
            <w:pPr>
              <w:pStyle w:val="ACK-ChoreographyHeader"/>
            </w:pPr>
            <w:r w:rsidRPr="009901C4">
              <w:rPr>
                <w:noProof/>
              </w:rPr>
              <w:t>CRM^C0</w:t>
            </w:r>
            <w:r>
              <w:rPr>
                <w:noProof/>
              </w:rPr>
              <w:t>5</w:t>
            </w:r>
            <w:r w:rsidRPr="009901C4">
              <w:rPr>
                <w:noProof/>
              </w:rPr>
              <w:t>^CRM_C01</w:t>
            </w:r>
          </w:p>
        </w:tc>
      </w:tr>
      <w:tr w:rsidR="00DD6D98" w:rsidRPr="009928E9" w14:paraId="3CB8B237" w14:textId="77777777" w:rsidTr="00DD6D98">
        <w:tc>
          <w:tcPr>
            <w:tcW w:w="1832" w:type="dxa"/>
          </w:tcPr>
          <w:p w14:paraId="4193BD9F" w14:textId="77777777" w:rsidR="00DD6D98" w:rsidRPr="0083614A" w:rsidRDefault="00DD6D98" w:rsidP="00DD6D98">
            <w:pPr>
              <w:pStyle w:val="ACK-ChoreographyBody"/>
            </w:pPr>
            <w:r w:rsidRPr="0083614A">
              <w:t>Field name</w:t>
            </w:r>
          </w:p>
        </w:tc>
        <w:tc>
          <w:tcPr>
            <w:tcW w:w="2268" w:type="dxa"/>
          </w:tcPr>
          <w:p w14:paraId="5BDE431E" w14:textId="77777777" w:rsidR="00DD6D98" w:rsidRPr="0083614A" w:rsidRDefault="00DD6D98" w:rsidP="00DD6D98">
            <w:pPr>
              <w:pStyle w:val="ACK-ChoreographyBody"/>
            </w:pPr>
            <w:r w:rsidRPr="0083614A">
              <w:t>Field Value: Original mode</w:t>
            </w:r>
          </w:p>
        </w:tc>
        <w:tc>
          <w:tcPr>
            <w:tcW w:w="5250" w:type="dxa"/>
            <w:gridSpan w:val="3"/>
          </w:tcPr>
          <w:p w14:paraId="78C1C53D" w14:textId="77777777" w:rsidR="00DD6D98" w:rsidRPr="0083614A" w:rsidRDefault="00DD6D98" w:rsidP="00DD6D98">
            <w:pPr>
              <w:pStyle w:val="ACK-ChoreographyBody"/>
            </w:pPr>
            <w:r w:rsidRPr="0083614A">
              <w:t>Field value: Enhanced mode</w:t>
            </w:r>
          </w:p>
        </w:tc>
      </w:tr>
      <w:tr w:rsidR="00DD6D98" w:rsidRPr="009928E9" w14:paraId="19880AC0" w14:textId="77777777" w:rsidTr="00DD6D98">
        <w:tc>
          <w:tcPr>
            <w:tcW w:w="1832" w:type="dxa"/>
          </w:tcPr>
          <w:p w14:paraId="1499C7F7" w14:textId="77777777" w:rsidR="00DD6D98" w:rsidRPr="0083614A" w:rsidRDefault="00DD6D98" w:rsidP="00DD6D98">
            <w:pPr>
              <w:pStyle w:val="ACK-ChoreographyBody"/>
            </w:pPr>
            <w:r w:rsidRPr="0083614A">
              <w:t>MSH</w:t>
            </w:r>
            <w:r>
              <w:t>-</w:t>
            </w:r>
            <w:r w:rsidRPr="0083614A">
              <w:t>15</w:t>
            </w:r>
          </w:p>
        </w:tc>
        <w:tc>
          <w:tcPr>
            <w:tcW w:w="2268" w:type="dxa"/>
          </w:tcPr>
          <w:p w14:paraId="6A991C5B" w14:textId="77777777" w:rsidR="00DD6D98" w:rsidRPr="0083614A" w:rsidRDefault="00DD6D98" w:rsidP="00DD6D98">
            <w:pPr>
              <w:pStyle w:val="ACK-ChoreographyBody"/>
            </w:pPr>
            <w:r w:rsidRPr="0083614A">
              <w:t>Blank</w:t>
            </w:r>
          </w:p>
        </w:tc>
        <w:tc>
          <w:tcPr>
            <w:tcW w:w="1070" w:type="dxa"/>
          </w:tcPr>
          <w:p w14:paraId="0EE1AFCB" w14:textId="77777777" w:rsidR="00DD6D98" w:rsidRPr="0083614A" w:rsidRDefault="00DD6D98" w:rsidP="00DD6D98">
            <w:pPr>
              <w:pStyle w:val="ACK-ChoreographyBody"/>
            </w:pPr>
            <w:r w:rsidRPr="0083614A">
              <w:t>NE</w:t>
            </w:r>
          </w:p>
        </w:tc>
        <w:tc>
          <w:tcPr>
            <w:tcW w:w="2090" w:type="dxa"/>
          </w:tcPr>
          <w:p w14:paraId="0321C555" w14:textId="77777777" w:rsidR="00DD6D98" w:rsidRPr="003C4436" w:rsidRDefault="00DD6D98" w:rsidP="00DD6D98">
            <w:pPr>
              <w:pStyle w:val="ACK-ChoreographyBody"/>
              <w:rPr>
                <w:szCs w:val="16"/>
              </w:rPr>
            </w:pPr>
            <w:r w:rsidRPr="003C4436">
              <w:rPr>
                <w:szCs w:val="16"/>
              </w:rPr>
              <w:t>NE</w:t>
            </w:r>
          </w:p>
        </w:tc>
        <w:tc>
          <w:tcPr>
            <w:tcW w:w="2090" w:type="dxa"/>
          </w:tcPr>
          <w:p w14:paraId="419C0567" w14:textId="77777777" w:rsidR="00DD6D98" w:rsidRPr="003C4436" w:rsidRDefault="00DD6D98" w:rsidP="00DD6D98">
            <w:pPr>
              <w:pStyle w:val="ACK-ChoreographyBody"/>
              <w:rPr>
                <w:szCs w:val="16"/>
              </w:rPr>
            </w:pPr>
            <w:r w:rsidRPr="003C4436">
              <w:rPr>
                <w:szCs w:val="16"/>
              </w:rPr>
              <w:t>AL, SU, ER</w:t>
            </w:r>
          </w:p>
        </w:tc>
      </w:tr>
      <w:tr w:rsidR="00DD6D98" w:rsidRPr="009928E9" w14:paraId="489AF4F1" w14:textId="77777777" w:rsidTr="00DD6D98">
        <w:tc>
          <w:tcPr>
            <w:tcW w:w="1832" w:type="dxa"/>
          </w:tcPr>
          <w:p w14:paraId="1311396D" w14:textId="77777777" w:rsidR="00DD6D98" w:rsidRPr="0083614A" w:rsidRDefault="00DD6D98" w:rsidP="00DD6D98">
            <w:pPr>
              <w:pStyle w:val="ACK-ChoreographyBody"/>
            </w:pPr>
            <w:r w:rsidRPr="0083614A">
              <w:t>MSH</w:t>
            </w:r>
            <w:r>
              <w:t>-</w:t>
            </w:r>
            <w:r w:rsidRPr="0083614A">
              <w:t>16</w:t>
            </w:r>
          </w:p>
        </w:tc>
        <w:tc>
          <w:tcPr>
            <w:tcW w:w="2268" w:type="dxa"/>
          </w:tcPr>
          <w:p w14:paraId="16D4BDA0" w14:textId="77777777" w:rsidR="00DD6D98" w:rsidRPr="0083614A" w:rsidRDefault="00DD6D98" w:rsidP="00DD6D98">
            <w:pPr>
              <w:pStyle w:val="ACK-ChoreographyBody"/>
            </w:pPr>
            <w:r w:rsidRPr="0083614A">
              <w:t>Blank</w:t>
            </w:r>
          </w:p>
        </w:tc>
        <w:tc>
          <w:tcPr>
            <w:tcW w:w="1070" w:type="dxa"/>
          </w:tcPr>
          <w:p w14:paraId="7A7B7159" w14:textId="77777777" w:rsidR="00DD6D98" w:rsidRPr="0083614A" w:rsidRDefault="00DD6D98" w:rsidP="00DD6D98">
            <w:pPr>
              <w:pStyle w:val="ACK-ChoreographyBody"/>
            </w:pPr>
            <w:r w:rsidRPr="0083614A">
              <w:t>NE</w:t>
            </w:r>
          </w:p>
        </w:tc>
        <w:tc>
          <w:tcPr>
            <w:tcW w:w="2090" w:type="dxa"/>
          </w:tcPr>
          <w:p w14:paraId="6CB85572" w14:textId="77777777" w:rsidR="00DD6D98" w:rsidRPr="003C4436" w:rsidRDefault="00DD6D98" w:rsidP="00DD6D98">
            <w:pPr>
              <w:pStyle w:val="ACK-ChoreographyBody"/>
              <w:rPr>
                <w:szCs w:val="16"/>
              </w:rPr>
            </w:pPr>
            <w:r w:rsidRPr="003C4436">
              <w:rPr>
                <w:szCs w:val="16"/>
              </w:rPr>
              <w:t>AL, SU, ER</w:t>
            </w:r>
          </w:p>
        </w:tc>
        <w:tc>
          <w:tcPr>
            <w:tcW w:w="2090" w:type="dxa"/>
          </w:tcPr>
          <w:p w14:paraId="76B2E8D4" w14:textId="77777777" w:rsidR="00DD6D98" w:rsidRPr="003C4436" w:rsidRDefault="00DD6D98" w:rsidP="00DD6D98">
            <w:pPr>
              <w:pStyle w:val="ACK-ChoreographyBody"/>
              <w:rPr>
                <w:szCs w:val="16"/>
              </w:rPr>
            </w:pPr>
            <w:r w:rsidRPr="003C4436">
              <w:rPr>
                <w:szCs w:val="16"/>
              </w:rPr>
              <w:t>AL, SU, ER</w:t>
            </w:r>
          </w:p>
        </w:tc>
      </w:tr>
      <w:tr w:rsidR="00DD6D98" w:rsidRPr="009928E9" w14:paraId="4488840F" w14:textId="77777777" w:rsidTr="00DD6D98">
        <w:tc>
          <w:tcPr>
            <w:tcW w:w="1832" w:type="dxa"/>
          </w:tcPr>
          <w:p w14:paraId="7BB398FD" w14:textId="77777777" w:rsidR="00DD6D98" w:rsidRPr="0083614A" w:rsidRDefault="00DD6D98" w:rsidP="00DD6D98">
            <w:pPr>
              <w:pStyle w:val="ACK-ChoreographyBody"/>
            </w:pPr>
            <w:r w:rsidRPr="0083614A">
              <w:t>Immediate Ack</w:t>
            </w:r>
          </w:p>
        </w:tc>
        <w:tc>
          <w:tcPr>
            <w:tcW w:w="2268" w:type="dxa"/>
          </w:tcPr>
          <w:p w14:paraId="34012124" w14:textId="77777777" w:rsidR="00DD6D98" w:rsidRPr="0083614A" w:rsidRDefault="00DD6D98" w:rsidP="00DD6D98">
            <w:pPr>
              <w:pStyle w:val="ACK-ChoreographyBody"/>
            </w:pPr>
            <w:r w:rsidRPr="0083614A">
              <w:t>-</w:t>
            </w:r>
          </w:p>
        </w:tc>
        <w:tc>
          <w:tcPr>
            <w:tcW w:w="1070" w:type="dxa"/>
          </w:tcPr>
          <w:p w14:paraId="2A61260A" w14:textId="77777777" w:rsidR="00DD6D98" w:rsidRPr="0083614A" w:rsidRDefault="00DD6D98" w:rsidP="00DD6D98">
            <w:pPr>
              <w:pStyle w:val="ACK-ChoreographyBody"/>
            </w:pPr>
            <w:r w:rsidRPr="0083614A">
              <w:t>-</w:t>
            </w:r>
          </w:p>
        </w:tc>
        <w:tc>
          <w:tcPr>
            <w:tcW w:w="2090" w:type="dxa"/>
          </w:tcPr>
          <w:p w14:paraId="6BFD1DCE" w14:textId="77777777" w:rsidR="00DD6D98" w:rsidRPr="003C4436" w:rsidRDefault="00DD6D98" w:rsidP="00DD6D98">
            <w:pPr>
              <w:pStyle w:val="ACK-ChoreographyBody"/>
              <w:rPr>
                <w:szCs w:val="16"/>
              </w:rPr>
            </w:pPr>
            <w:r w:rsidRPr="003C4436">
              <w:rPr>
                <w:szCs w:val="16"/>
              </w:rPr>
              <w:t>-</w:t>
            </w:r>
          </w:p>
        </w:tc>
        <w:tc>
          <w:tcPr>
            <w:tcW w:w="2090" w:type="dxa"/>
          </w:tcPr>
          <w:p w14:paraId="686D4F4F"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r w:rsidR="00DD6D98" w:rsidRPr="009928E9" w14:paraId="05E4A3C3" w14:textId="77777777" w:rsidTr="00DD6D98">
        <w:tc>
          <w:tcPr>
            <w:tcW w:w="1832" w:type="dxa"/>
          </w:tcPr>
          <w:p w14:paraId="443EFEAD" w14:textId="77777777" w:rsidR="00DD6D98" w:rsidRPr="0083614A" w:rsidRDefault="00DD6D98" w:rsidP="00DD6D98">
            <w:pPr>
              <w:pStyle w:val="ACK-ChoreographyBody"/>
            </w:pPr>
            <w:r w:rsidRPr="0083614A">
              <w:t>Application Ack</w:t>
            </w:r>
          </w:p>
        </w:tc>
        <w:tc>
          <w:tcPr>
            <w:tcW w:w="2268" w:type="dxa"/>
          </w:tcPr>
          <w:p w14:paraId="3FBD1AC6" w14:textId="77777777" w:rsidR="00DD6D98" w:rsidRPr="0083614A" w:rsidRDefault="00DD6D98" w:rsidP="00DD6D98">
            <w:pPr>
              <w:pStyle w:val="ACK-ChoreographyBody"/>
            </w:pPr>
            <w:r w:rsidRPr="003C4436">
              <w:rPr>
                <w:szCs w:val="16"/>
              </w:rPr>
              <w:t>ACK</w:t>
            </w:r>
            <w:r>
              <w:rPr>
                <w:szCs w:val="16"/>
              </w:rPr>
              <w:t>^C05</w:t>
            </w:r>
            <w:r w:rsidRPr="003C4436">
              <w:rPr>
                <w:szCs w:val="16"/>
              </w:rPr>
              <w:t>^ACK</w:t>
            </w:r>
          </w:p>
        </w:tc>
        <w:tc>
          <w:tcPr>
            <w:tcW w:w="1070" w:type="dxa"/>
          </w:tcPr>
          <w:p w14:paraId="54B8F54C" w14:textId="77777777" w:rsidR="00DD6D98" w:rsidRPr="0083614A" w:rsidRDefault="00DD6D98" w:rsidP="00DD6D98">
            <w:pPr>
              <w:pStyle w:val="ACK-ChoreographyBody"/>
            </w:pPr>
            <w:r w:rsidRPr="0083614A">
              <w:t>-</w:t>
            </w:r>
          </w:p>
        </w:tc>
        <w:tc>
          <w:tcPr>
            <w:tcW w:w="2090" w:type="dxa"/>
          </w:tcPr>
          <w:p w14:paraId="56A73681"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c>
          <w:tcPr>
            <w:tcW w:w="2090" w:type="dxa"/>
          </w:tcPr>
          <w:p w14:paraId="67E2E128"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bl>
    <w:p w14:paraId="2F6B165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12DF8564" w14:textId="77777777" w:rsidTr="00DD6D98">
        <w:tc>
          <w:tcPr>
            <w:tcW w:w="9350" w:type="dxa"/>
            <w:gridSpan w:val="5"/>
          </w:tcPr>
          <w:p w14:paraId="3A456279" w14:textId="77777777" w:rsidR="00DD6D98" w:rsidRPr="0083614A" w:rsidRDefault="00DD6D98" w:rsidP="00DD6D98">
            <w:pPr>
              <w:pStyle w:val="ACK-ChoreographyHeader"/>
            </w:pPr>
            <w:r>
              <w:lastRenderedPageBreak/>
              <w:t>Acknowledgement Choreography</w:t>
            </w:r>
          </w:p>
        </w:tc>
      </w:tr>
      <w:tr w:rsidR="00DD6D98" w:rsidRPr="009928E9" w14:paraId="21F02FFE" w14:textId="77777777" w:rsidTr="00DD6D98">
        <w:tc>
          <w:tcPr>
            <w:tcW w:w="9350" w:type="dxa"/>
            <w:gridSpan w:val="5"/>
          </w:tcPr>
          <w:p w14:paraId="240D011B" w14:textId="77777777" w:rsidR="00DD6D98" w:rsidRDefault="00DD6D98" w:rsidP="00DD6D98">
            <w:pPr>
              <w:pStyle w:val="ACK-ChoreographyHeader"/>
            </w:pPr>
            <w:r w:rsidRPr="009901C4">
              <w:rPr>
                <w:noProof/>
              </w:rPr>
              <w:t>CRM^C0</w:t>
            </w:r>
            <w:r>
              <w:rPr>
                <w:noProof/>
              </w:rPr>
              <w:t>6</w:t>
            </w:r>
            <w:r w:rsidRPr="009901C4">
              <w:rPr>
                <w:noProof/>
              </w:rPr>
              <w:t>^CRM_C01</w:t>
            </w:r>
          </w:p>
        </w:tc>
      </w:tr>
      <w:tr w:rsidR="00DD6D98" w:rsidRPr="009928E9" w14:paraId="459A0757" w14:textId="77777777" w:rsidTr="00DD6D98">
        <w:tc>
          <w:tcPr>
            <w:tcW w:w="1832" w:type="dxa"/>
          </w:tcPr>
          <w:p w14:paraId="166DEC2E" w14:textId="77777777" w:rsidR="00DD6D98" w:rsidRPr="0083614A" w:rsidRDefault="00DD6D98" w:rsidP="00DD6D98">
            <w:pPr>
              <w:pStyle w:val="ACK-ChoreographyBody"/>
            </w:pPr>
            <w:r w:rsidRPr="0083614A">
              <w:t>Field name</w:t>
            </w:r>
          </w:p>
        </w:tc>
        <w:tc>
          <w:tcPr>
            <w:tcW w:w="2268" w:type="dxa"/>
          </w:tcPr>
          <w:p w14:paraId="120A7070" w14:textId="77777777" w:rsidR="00DD6D98" w:rsidRPr="0083614A" w:rsidRDefault="00DD6D98" w:rsidP="00DD6D98">
            <w:pPr>
              <w:pStyle w:val="ACK-ChoreographyBody"/>
            </w:pPr>
            <w:r w:rsidRPr="0083614A">
              <w:t>Field Value: Original mode</w:t>
            </w:r>
          </w:p>
        </w:tc>
        <w:tc>
          <w:tcPr>
            <w:tcW w:w="5250" w:type="dxa"/>
            <w:gridSpan w:val="3"/>
          </w:tcPr>
          <w:p w14:paraId="3588365B" w14:textId="77777777" w:rsidR="00DD6D98" w:rsidRPr="0083614A" w:rsidRDefault="00DD6D98" w:rsidP="00DD6D98">
            <w:pPr>
              <w:pStyle w:val="ACK-ChoreographyBody"/>
            </w:pPr>
            <w:r w:rsidRPr="0083614A">
              <w:t>Field value: Enhanced mode</w:t>
            </w:r>
          </w:p>
        </w:tc>
      </w:tr>
      <w:tr w:rsidR="00DD6D98" w:rsidRPr="009928E9" w14:paraId="7310A064" w14:textId="77777777" w:rsidTr="00DD6D98">
        <w:tc>
          <w:tcPr>
            <w:tcW w:w="1832" w:type="dxa"/>
          </w:tcPr>
          <w:p w14:paraId="41187CFB" w14:textId="77777777" w:rsidR="00DD6D98" w:rsidRPr="0083614A" w:rsidRDefault="00DD6D98" w:rsidP="00DD6D98">
            <w:pPr>
              <w:pStyle w:val="ACK-ChoreographyBody"/>
            </w:pPr>
            <w:r w:rsidRPr="0083614A">
              <w:t>MSH</w:t>
            </w:r>
            <w:r>
              <w:t>-</w:t>
            </w:r>
            <w:r w:rsidRPr="0083614A">
              <w:t>15</w:t>
            </w:r>
          </w:p>
        </w:tc>
        <w:tc>
          <w:tcPr>
            <w:tcW w:w="2268" w:type="dxa"/>
          </w:tcPr>
          <w:p w14:paraId="637F83FF" w14:textId="77777777" w:rsidR="00DD6D98" w:rsidRPr="0083614A" w:rsidRDefault="00DD6D98" w:rsidP="00DD6D98">
            <w:pPr>
              <w:pStyle w:val="ACK-ChoreographyBody"/>
            </w:pPr>
            <w:r w:rsidRPr="0083614A">
              <w:t>Blank</w:t>
            </w:r>
          </w:p>
        </w:tc>
        <w:tc>
          <w:tcPr>
            <w:tcW w:w="1070" w:type="dxa"/>
          </w:tcPr>
          <w:p w14:paraId="2DF7AD2C" w14:textId="77777777" w:rsidR="00DD6D98" w:rsidRPr="0083614A" w:rsidRDefault="00DD6D98" w:rsidP="00DD6D98">
            <w:pPr>
              <w:pStyle w:val="ACK-ChoreographyBody"/>
            </w:pPr>
            <w:r w:rsidRPr="0083614A">
              <w:t>NE</w:t>
            </w:r>
          </w:p>
        </w:tc>
        <w:tc>
          <w:tcPr>
            <w:tcW w:w="2090" w:type="dxa"/>
          </w:tcPr>
          <w:p w14:paraId="11BB3B2B" w14:textId="77777777" w:rsidR="00DD6D98" w:rsidRPr="003C4436" w:rsidRDefault="00DD6D98" w:rsidP="00DD6D98">
            <w:pPr>
              <w:pStyle w:val="ACK-ChoreographyBody"/>
              <w:rPr>
                <w:szCs w:val="16"/>
              </w:rPr>
            </w:pPr>
            <w:r w:rsidRPr="003C4436">
              <w:rPr>
                <w:szCs w:val="16"/>
              </w:rPr>
              <w:t>NE</w:t>
            </w:r>
          </w:p>
        </w:tc>
        <w:tc>
          <w:tcPr>
            <w:tcW w:w="2090" w:type="dxa"/>
          </w:tcPr>
          <w:p w14:paraId="56D98D5A" w14:textId="77777777" w:rsidR="00DD6D98" w:rsidRPr="003C4436" w:rsidRDefault="00DD6D98" w:rsidP="00DD6D98">
            <w:pPr>
              <w:pStyle w:val="ACK-ChoreographyBody"/>
              <w:rPr>
                <w:szCs w:val="16"/>
              </w:rPr>
            </w:pPr>
            <w:r w:rsidRPr="003C4436">
              <w:rPr>
                <w:szCs w:val="16"/>
              </w:rPr>
              <w:t>AL, SU, ER</w:t>
            </w:r>
          </w:p>
        </w:tc>
      </w:tr>
      <w:tr w:rsidR="00DD6D98" w:rsidRPr="009928E9" w14:paraId="4F1B16BF" w14:textId="77777777" w:rsidTr="00DD6D98">
        <w:tc>
          <w:tcPr>
            <w:tcW w:w="1832" w:type="dxa"/>
          </w:tcPr>
          <w:p w14:paraId="5FE60F57" w14:textId="77777777" w:rsidR="00DD6D98" w:rsidRPr="0083614A" w:rsidRDefault="00DD6D98" w:rsidP="00DD6D98">
            <w:pPr>
              <w:pStyle w:val="ACK-ChoreographyBody"/>
            </w:pPr>
            <w:r w:rsidRPr="0083614A">
              <w:t>MSH</w:t>
            </w:r>
            <w:r>
              <w:t>-</w:t>
            </w:r>
            <w:r w:rsidRPr="0083614A">
              <w:t>16</w:t>
            </w:r>
          </w:p>
        </w:tc>
        <w:tc>
          <w:tcPr>
            <w:tcW w:w="2268" w:type="dxa"/>
          </w:tcPr>
          <w:p w14:paraId="17E775EB" w14:textId="77777777" w:rsidR="00DD6D98" w:rsidRPr="0083614A" w:rsidRDefault="00DD6D98" w:rsidP="00DD6D98">
            <w:pPr>
              <w:pStyle w:val="ACK-ChoreographyBody"/>
            </w:pPr>
            <w:r w:rsidRPr="0083614A">
              <w:t>Blank</w:t>
            </w:r>
          </w:p>
        </w:tc>
        <w:tc>
          <w:tcPr>
            <w:tcW w:w="1070" w:type="dxa"/>
          </w:tcPr>
          <w:p w14:paraId="25A36EC5" w14:textId="77777777" w:rsidR="00DD6D98" w:rsidRPr="0083614A" w:rsidRDefault="00DD6D98" w:rsidP="00DD6D98">
            <w:pPr>
              <w:pStyle w:val="ACK-ChoreographyBody"/>
            </w:pPr>
            <w:r w:rsidRPr="0083614A">
              <w:t>NE</w:t>
            </w:r>
          </w:p>
        </w:tc>
        <w:tc>
          <w:tcPr>
            <w:tcW w:w="2090" w:type="dxa"/>
          </w:tcPr>
          <w:p w14:paraId="09DD5077" w14:textId="77777777" w:rsidR="00DD6D98" w:rsidRPr="003C4436" w:rsidRDefault="00DD6D98" w:rsidP="00DD6D98">
            <w:pPr>
              <w:pStyle w:val="ACK-ChoreographyBody"/>
              <w:rPr>
                <w:szCs w:val="16"/>
              </w:rPr>
            </w:pPr>
            <w:r w:rsidRPr="003C4436">
              <w:rPr>
                <w:szCs w:val="16"/>
              </w:rPr>
              <w:t>AL, SU, ER</w:t>
            </w:r>
          </w:p>
        </w:tc>
        <w:tc>
          <w:tcPr>
            <w:tcW w:w="2090" w:type="dxa"/>
          </w:tcPr>
          <w:p w14:paraId="0A6490FE" w14:textId="77777777" w:rsidR="00DD6D98" w:rsidRPr="003C4436" w:rsidRDefault="00DD6D98" w:rsidP="00DD6D98">
            <w:pPr>
              <w:pStyle w:val="ACK-ChoreographyBody"/>
              <w:rPr>
                <w:szCs w:val="16"/>
              </w:rPr>
            </w:pPr>
            <w:r w:rsidRPr="003C4436">
              <w:rPr>
                <w:szCs w:val="16"/>
              </w:rPr>
              <w:t>AL, SU, ER</w:t>
            </w:r>
          </w:p>
        </w:tc>
      </w:tr>
      <w:tr w:rsidR="00DD6D98" w:rsidRPr="009928E9" w14:paraId="6381FC52" w14:textId="77777777" w:rsidTr="00DD6D98">
        <w:tc>
          <w:tcPr>
            <w:tcW w:w="1832" w:type="dxa"/>
          </w:tcPr>
          <w:p w14:paraId="5D44793F" w14:textId="77777777" w:rsidR="00DD6D98" w:rsidRPr="0083614A" w:rsidRDefault="00DD6D98" w:rsidP="00DD6D98">
            <w:pPr>
              <w:pStyle w:val="ACK-ChoreographyBody"/>
            </w:pPr>
            <w:r w:rsidRPr="0083614A">
              <w:t>Immediate Ack</w:t>
            </w:r>
          </w:p>
        </w:tc>
        <w:tc>
          <w:tcPr>
            <w:tcW w:w="2268" w:type="dxa"/>
          </w:tcPr>
          <w:p w14:paraId="26EC5A41" w14:textId="77777777" w:rsidR="00DD6D98" w:rsidRPr="0083614A" w:rsidRDefault="00DD6D98" w:rsidP="00DD6D98">
            <w:pPr>
              <w:pStyle w:val="ACK-ChoreographyBody"/>
            </w:pPr>
            <w:r w:rsidRPr="0083614A">
              <w:t>-</w:t>
            </w:r>
          </w:p>
        </w:tc>
        <w:tc>
          <w:tcPr>
            <w:tcW w:w="1070" w:type="dxa"/>
          </w:tcPr>
          <w:p w14:paraId="544F2676" w14:textId="77777777" w:rsidR="00DD6D98" w:rsidRPr="0083614A" w:rsidRDefault="00DD6D98" w:rsidP="00DD6D98">
            <w:pPr>
              <w:pStyle w:val="ACK-ChoreographyBody"/>
            </w:pPr>
            <w:r w:rsidRPr="0083614A">
              <w:t>-</w:t>
            </w:r>
          </w:p>
        </w:tc>
        <w:tc>
          <w:tcPr>
            <w:tcW w:w="2090" w:type="dxa"/>
          </w:tcPr>
          <w:p w14:paraId="7B835534" w14:textId="77777777" w:rsidR="00DD6D98" w:rsidRPr="003C4436" w:rsidRDefault="00DD6D98" w:rsidP="00DD6D98">
            <w:pPr>
              <w:pStyle w:val="ACK-ChoreographyBody"/>
              <w:rPr>
                <w:szCs w:val="16"/>
              </w:rPr>
            </w:pPr>
            <w:r w:rsidRPr="003C4436">
              <w:rPr>
                <w:szCs w:val="16"/>
              </w:rPr>
              <w:t>-</w:t>
            </w:r>
          </w:p>
        </w:tc>
        <w:tc>
          <w:tcPr>
            <w:tcW w:w="2090" w:type="dxa"/>
          </w:tcPr>
          <w:p w14:paraId="7868B202"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r w:rsidR="00DD6D98" w:rsidRPr="009928E9" w14:paraId="5407D384" w14:textId="77777777" w:rsidTr="00DD6D98">
        <w:tc>
          <w:tcPr>
            <w:tcW w:w="1832" w:type="dxa"/>
          </w:tcPr>
          <w:p w14:paraId="0CB9D0E6" w14:textId="77777777" w:rsidR="00DD6D98" w:rsidRPr="0083614A" w:rsidRDefault="00DD6D98" w:rsidP="00DD6D98">
            <w:pPr>
              <w:pStyle w:val="ACK-ChoreographyBody"/>
            </w:pPr>
            <w:r w:rsidRPr="0083614A">
              <w:t>Application Ack</w:t>
            </w:r>
          </w:p>
        </w:tc>
        <w:tc>
          <w:tcPr>
            <w:tcW w:w="2268" w:type="dxa"/>
          </w:tcPr>
          <w:p w14:paraId="4F8FCBBD" w14:textId="77777777" w:rsidR="00DD6D98" w:rsidRPr="0083614A" w:rsidRDefault="00DD6D98" w:rsidP="00DD6D98">
            <w:pPr>
              <w:pStyle w:val="ACK-ChoreographyBody"/>
            </w:pPr>
            <w:r w:rsidRPr="003C4436">
              <w:rPr>
                <w:szCs w:val="16"/>
              </w:rPr>
              <w:t>ACK</w:t>
            </w:r>
            <w:r>
              <w:rPr>
                <w:szCs w:val="16"/>
              </w:rPr>
              <w:t>^C06</w:t>
            </w:r>
            <w:r w:rsidRPr="003C4436">
              <w:rPr>
                <w:szCs w:val="16"/>
              </w:rPr>
              <w:t>^ACK</w:t>
            </w:r>
          </w:p>
        </w:tc>
        <w:tc>
          <w:tcPr>
            <w:tcW w:w="1070" w:type="dxa"/>
          </w:tcPr>
          <w:p w14:paraId="5A87F6BD" w14:textId="77777777" w:rsidR="00DD6D98" w:rsidRPr="0083614A" w:rsidRDefault="00DD6D98" w:rsidP="00DD6D98">
            <w:pPr>
              <w:pStyle w:val="ACK-ChoreographyBody"/>
            </w:pPr>
            <w:r w:rsidRPr="0083614A">
              <w:t>-</w:t>
            </w:r>
          </w:p>
        </w:tc>
        <w:tc>
          <w:tcPr>
            <w:tcW w:w="2090" w:type="dxa"/>
          </w:tcPr>
          <w:p w14:paraId="2D118BC6"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c>
          <w:tcPr>
            <w:tcW w:w="2090" w:type="dxa"/>
          </w:tcPr>
          <w:p w14:paraId="152BFFFA"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bl>
    <w:p w14:paraId="4B4A438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6A199EE9" w14:textId="77777777" w:rsidTr="00DD6D98">
        <w:tc>
          <w:tcPr>
            <w:tcW w:w="9350" w:type="dxa"/>
            <w:gridSpan w:val="5"/>
          </w:tcPr>
          <w:p w14:paraId="7B0E2E78" w14:textId="77777777" w:rsidR="00DD6D98" w:rsidRPr="0083614A" w:rsidRDefault="00DD6D98" w:rsidP="00DD6D98">
            <w:pPr>
              <w:pStyle w:val="ACK-ChoreographyHeader"/>
            </w:pPr>
            <w:r>
              <w:t>Acknowledgement Choreography</w:t>
            </w:r>
          </w:p>
        </w:tc>
      </w:tr>
      <w:tr w:rsidR="00DD6D98" w:rsidRPr="009928E9" w14:paraId="322B6578" w14:textId="77777777" w:rsidTr="00DD6D98">
        <w:tc>
          <w:tcPr>
            <w:tcW w:w="9350" w:type="dxa"/>
            <w:gridSpan w:val="5"/>
          </w:tcPr>
          <w:p w14:paraId="73F25172" w14:textId="77777777" w:rsidR="00DD6D98" w:rsidRDefault="00DD6D98" w:rsidP="00DD6D98">
            <w:pPr>
              <w:pStyle w:val="ACK-ChoreographyHeader"/>
            </w:pPr>
            <w:r w:rsidRPr="009901C4">
              <w:rPr>
                <w:noProof/>
              </w:rPr>
              <w:t>CRM^C0</w:t>
            </w:r>
            <w:r>
              <w:rPr>
                <w:noProof/>
              </w:rPr>
              <w:t>7</w:t>
            </w:r>
            <w:r w:rsidRPr="009901C4">
              <w:rPr>
                <w:noProof/>
              </w:rPr>
              <w:t>^CRM_C01</w:t>
            </w:r>
          </w:p>
        </w:tc>
      </w:tr>
      <w:tr w:rsidR="00DD6D98" w:rsidRPr="009928E9" w14:paraId="7E58E18E" w14:textId="77777777" w:rsidTr="00DD6D98">
        <w:tc>
          <w:tcPr>
            <w:tcW w:w="1832" w:type="dxa"/>
          </w:tcPr>
          <w:p w14:paraId="45E08B87" w14:textId="77777777" w:rsidR="00DD6D98" w:rsidRPr="0083614A" w:rsidRDefault="00DD6D98" w:rsidP="00DD6D98">
            <w:pPr>
              <w:pStyle w:val="ACK-ChoreographyBody"/>
            </w:pPr>
            <w:r w:rsidRPr="0083614A">
              <w:t>Field name</w:t>
            </w:r>
          </w:p>
        </w:tc>
        <w:tc>
          <w:tcPr>
            <w:tcW w:w="2268" w:type="dxa"/>
          </w:tcPr>
          <w:p w14:paraId="52559933" w14:textId="77777777" w:rsidR="00DD6D98" w:rsidRPr="0083614A" w:rsidRDefault="00DD6D98" w:rsidP="00DD6D98">
            <w:pPr>
              <w:pStyle w:val="ACK-ChoreographyBody"/>
            </w:pPr>
            <w:r w:rsidRPr="0083614A">
              <w:t>Field Value: Original mode</w:t>
            </w:r>
          </w:p>
        </w:tc>
        <w:tc>
          <w:tcPr>
            <w:tcW w:w="5250" w:type="dxa"/>
            <w:gridSpan w:val="3"/>
          </w:tcPr>
          <w:p w14:paraId="38E32D98" w14:textId="77777777" w:rsidR="00DD6D98" w:rsidRPr="0083614A" w:rsidRDefault="00DD6D98" w:rsidP="00DD6D98">
            <w:pPr>
              <w:pStyle w:val="ACK-ChoreographyBody"/>
            </w:pPr>
            <w:r w:rsidRPr="0083614A">
              <w:t>Field value: Enhanced mode</w:t>
            </w:r>
          </w:p>
        </w:tc>
      </w:tr>
      <w:tr w:rsidR="00DD6D98" w:rsidRPr="009928E9" w14:paraId="7A9A0892" w14:textId="77777777" w:rsidTr="00DD6D98">
        <w:tc>
          <w:tcPr>
            <w:tcW w:w="1832" w:type="dxa"/>
          </w:tcPr>
          <w:p w14:paraId="32D1ED69" w14:textId="77777777" w:rsidR="00DD6D98" w:rsidRPr="0083614A" w:rsidRDefault="00DD6D98" w:rsidP="00DD6D98">
            <w:pPr>
              <w:pStyle w:val="ACK-ChoreographyBody"/>
            </w:pPr>
            <w:r w:rsidRPr="0083614A">
              <w:t>MSH</w:t>
            </w:r>
            <w:r>
              <w:t>-</w:t>
            </w:r>
            <w:r w:rsidRPr="0083614A">
              <w:t>15</w:t>
            </w:r>
          </w:p>
        </w:tc>
        <w:tc>
          <w:tcPr>
            <w:tcW w:w="2268" w:type="dxa"/>
          </w:tcPr>
          <w:p w14:paraId="3A8DB37B" w14:textId="77777777" w:rsidR="00DD6D98" w:rsidRPr="0083614A" w:rsidRDefault="00DD6D98" w:rsidP="00DD6D98">
            <w:pPr>
              <w:pStyle w:val="ACK-ChoreographyBody"/>
            </w:pPr>
            <w:r w:rsidRPr="0083614A">
              <w:t>Blank</w:t>
            </w:r>
          </w:p>
        </w:tc>
        <w:tc>
          <w:tcPr>
            <w:tcW w:w="1070" w:type="dxa"/>
          </w:tcPr>
          <w:p w14:paraId="692B4375" w14:textId="77777777" w:rsidR="00DD6D98" w:rsidRPr="0083614A" w:rsidRDefault="00DD6D98" w:rsidP="00DD6D98">
            <w:pPr>
              <w:pStyle w:val="ACK-ChoreographyBody"/>
            </w:pPr>
            <w:r w:rsidRPr="0083614A">
              <w:t>NE</w:t>
            </w:r>
          </w:p>
        </w:tc>
        <w:tc>
          <w:tcPr>
            <w:tcW w:w="2090" w:type="dxa"/>
          </w:tcPr>
          <w:p w14:paraId="3BC7CE2C" w14:textId="77777777" w:rsidR="00DD6D98" w:rsidRPr="003C4436" w:rsidRDefault="00DD6D98" w:rsidP="00DD6D98">
            <w:pPr>
              <w:pStyle w:val="ACK-ChoreographyBody"/>
              <w:rPr>
                <w:szCs w:val="16"/>
              </w:rPr>
            </w:pPr>
            <w:r w:rsidRPr="003C4436">
              <w:rPr>
                <w:szCs w:val="16"/>
              </w:rPr>
              <w:t>NE</w:t>
            </w:r>
          </w:p>
        </w:tc>
        <w:tc>
          <w:tcPr>
            <w:tcW w:w="2090" w:type="dxa"/>
          </w:tcPr>
          <w:p w14:paraId="7B3D52AF" w14:textId="77777777" w:rsidR="00DD6D98" w:rsidRPr="003C4436" w:rsidRDefault="00DD6D98" w:rsidP="00DD6D98">
            <w:pPr>
              <w:pStyle w:val="ACK-ChoreographyBody"/>
              <w:rPr>
                <w:szCs w:val="16"/>
              </w:rPr>
            </w:pPr>
            <w:r w:rsidRPr="003C4436">
              <w:rPr>
                <w:szCs w:val="16"/>
              </w:rPr>
              <w:t>AL, SU, ER</w:t>
            </w:r>
          </w:p>
        </w:tc>
      </w:tr>
      <w:tr w:rsidR="00DD6D98" w:rsidRPr="009928E9" w14:paraId="24FA3747" w14:textId="77777777" w:rsidTr="00DD6D98">
        <w:tc>
          <w:tcPr>
            <w:tcW w:w="1832" w:type="dxa"/>
          </w:tcPr>
          <w:p w14:paraId="0247B2C4" w14:textId="77777777" w:rsidR="00DD6D98" w:rsidRPr="0083614A" w:rsidRDefault="00DD6D98" w:rsidP="00DD6D98">
            <w:pPr>
              <w:pStyle w:val="ACK-ChoreographyBody"/>
            </w:pPr>
            <w:r w:rsidRPr="0083614A">
              <w:t>MSH</w:t>
            </w:r>
            <w:r>
              <w:t>-</w:t>
            </w:r>
            <w:r w:rsidRPr="0083614A">
              <w:t>16</w:t>
            </w:r>
          </w:p>
        </w:tc>
        <w:tc>
          <w:tcPr>
            <w:tcW w:w="2268" w:type="dxa"/>
          </w:tcPr>
          <w:p w14:paraId="13A1C812" w14:textId="77777777" w:rsidR="00DD6D98" w:rsidRPr="0083614A" w:rsidRDefault="00DD6D98" w:rsidP="00DD6D98">
            <w:pPr>
              <w:pStyle w:val="ACK-ChoreographyBody"/>
            </w:pPr>
            <w:r w:rsidRPr="0083614A">
              <w:t>Blank</w:t>
            </w:r>
          </w:p>
        </w:tc>
        <w:tc>
          <w:tcPr>
            <w:tcW w:w="1070" w:type="dxa"/>
          </w:tcPr>
          <w:p w14:paraId="40851D3A" w14:textId="77777777" w:rsidR="00DD6D98" w:rsidRPr="0083614A" w:rsidRDefault="00DD6D98" w:rsidP="00DD6D98">
            <w:pPr>
              <w:pStyle w:val="ACK-ChoreographyBody"/>
            </w:pPr>
            <w:r w:rsidRPr="0083614A">
              <w:t>NE</w:t>
            </w:r>
          </w:p>
        </w:tc>
        <w:tc>
          <w:tcPr>
            <w:tcW w:w="2090" w:type="dxa"/>
          </w:tcPr>
          <w:p w14:paraId="4DBF1DE0" w14:textId="77777777" w:rsidR="00DD6D98" w:rsidRPr="003C4436" w:rsidRDefault="00DD6D98" w:rsidP="00DD6D98">
            <w:pPr>
              <w:pStyle w:val="ACK-ChoreographyBody"/>
              <w:rPr>
                <w:szCs w:val="16"/>
              </w:rPr>
            </w:pPr>
            <w:r w:rsidRPr="003C4436">
              <w:rPr>
                <w:szCs w:val="16"/>
              </w:rPr>
              <w:t>AL, SU, ER</w:t>
            </w:r>
          </w:p>
        </w:tc>
        <w:tc>
          <w:tcPr>
            <w:tcW w:w="2090" w:type="dxa"/>
          </w:tcPr>
          <w:p w14:paraId="37E9F21E" w14:textId="77777777" w:rsidR="00DD6D98" w:rsidRPr="003C4436" w:rsidRDefault="00DD6D98" w:rsidP="00DD6D98">
            <w:pPr>
              <w:pStyle w:val="ACK-ChoreographyBody"/>
              <w:rPr>
                <w:szCs w:val="16"/>
              </w:rPr>
            </w:pPr>
            <w:r w:rsidRPr="003C4436">
              <w:rPr>
                <w:szCs w:val="16"/>
              </w:rPr>
              <w:t>AL, SU, ER</w:t>
            </w:r>
          </w:p>
        </w:tc>
      </w:tr>
      <w:tr w:rsidR="00DD6D98" w:rsidRPr="009928E9" w14:paraId="574D04E3" w14:textId="77777777" w:rsidTr="00DD6D98">
        <w:tc>
          <w:tcPr>
            <w:tcW w:w="1832" w:type="dxa"/>
          </w:tcPr>
          <w:p w14:paraId="2E27521F" w14:textId="77777777" w:rsidR="00DD6D98" w:rsidRPr="0083614A" w:rsidRDefault="00DD6D98" w:rsidP="00DD6D98">
            <w:pPr>
              <w:pStyle w:val="ACK-ChoreographyBody"/>
            </w:pPr>
            <w:r w:rsidRPr="0083614A">
              <w:t>Immediate Ack</w:t>
            </w:r>
          </w:p>
        </w:tc>
        <w:tc>
          <w:tcPr>
            <w:tcW w:w="2268" w:type="dxa"/>
          </w:tcPr>
          <w:p w14:paraId="358632FF" w14:textId="77777777" w:rsidR="00DD6D98" w:rsidRPr="0083614A" w:rsidRDefault="00DD6D98" w:rsidP="00DD6D98">
            <w:pPr>
              <w:pStyle w:val="ACK-ChoreographyBody"/>
            </w:pPr>
            <w:r w:rsidRPr="0083614A">
              <w:t>-</w:t>
            </w:r>
          </w:p>
        </w:tc>
        <w:tc>
          <w:tcPr>
            <w:tcW w:w="1070" w:type="dxa"/>
          </w:tcPr>
          <w:p w14:paraId="785F4244" w14:textId="77777777" w:rsidR="00DD6D98" w:rsidRPr="0083614A" w:rsidRDefault="00DD6D98" w:rsidP="00DD6D98">
            <w:pPr>
              <w:pStyle w:val="ACK-ChoreographyBody"/>
            </w:pPr>
            <w:r w:rsidRPr="0083614A">
              <w:t>-</w:t>
            </w:r>
          </w:p>
        </w:tc>
        <w:tc>
          <w:tcPr>
            <w:tcW w:w="2090" w:type="dxa"/>
          </w:tcPr>
          <w:p w14:paraId="797E1E8A" w14:textId="77777777" w:rsidR="00DD6D98" w:rsidRPr="003C4436" w:rsidRDefault="00DD6D98" w:rsidP="00DD6D98">
            <w:pPr>
              <w:pStyle w:val="ACK-ChoreographyBody"/>
              <w:rPr>
                <w:szCs w:val="16"/>
              </w:rPr>
            </w:pPr>
            <w:r w:rsidRPr="003C4436">
              <w:rPr>
                <w:szCs w:val="16"/>
              </w:rPr>
              <w:t>-</w:t>
            </w:r>
          </w:p>
        </w:tc>
        <w:tc>
          <w:tcPr>
            <w:tcW w:w="2090" w:type="dxa"/>
          </w:tcPr>
          <w:p w14:paraId="76668D70"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r w:rsidR="00DD6D98" w:rsidRPr="009928E9" w14:paraId="72F9C0AB" w14:textId="77777777" w:rsidTr="00DD6D98">
        <w:tc>
          <w:tcPr>
            <w:tcW w:w="1832" w:type="dxa"/>
          </w:tcPr>
          <w:p w14:paraId="40C15467" w14:textId="77777777" w:rsidR="00DD6D98" w:rsidRPr="0083614A" w:rsidRDefault="00DD6D98" w:rsidP="00DD6D98">
            <w:pPr>
              <w:pStyle w:val="ACK-ChoreographyBody"/>
            </w:pPr>
            <w:r w:rsidRPr="0083614A">
              <w:t>Application Ack</w:t>
            </w:r>
          </w:p>
        </w:tc>
        <w:tc>
          <w:tcPr>
            <w:tcW w:w="2268" w:type="dxa"/>
          </w:tcPr>
          <w:p w14:paraId="53CFC863" w14:textId="77777777" w:rsidR="00DD6D98" w:rsidRPr="0083614A" w:rsidRDefault="00DD6D98" w:rsidP="00DD6D98">
            <w:pPr>
              <w:pStyle w:val="ACK-ChoreographyBody"/>
            </w:pPr>
            <w:r w:rsidRPr="003C4436">
              <w:rPr>
                <w:szCs w:val="16"/>
              </w:rPr>
              <w:t>ACK</w:t>
            </w:r>
            <w:r>
              <w:rPr>
                <w:szCs w:val="16"/>
              </w:rPr>
              <w:t>^C07</w:t>
            </w:r>
            <w:r w:rsidRPr="003C4436">
              <w:rPr>
                <w:szCs w:val="16"/>
              </w:rPr>
              <w:t>^ACK</w:t>
            </w:r>
          </w:p>
        </w:tc>
        <w:tc>
          <w:tcPr>
            <w:tcW w:w="1070" w:type="dxa"/>
          </w:tcPr>
          <w:p w14:paraId="6547570D" w14:textId="77777777" w:rsidR="00DD6D98" w:rsidRPr="0083614A" w:rsidRDefault="00DD6D98" w:rsidP="00DD6D98">
            <w:pPr>
              <w:pStyle w:val="ACK-ChoreographyBody"/>
            </w:pPr>
            <w:r w:rsidRPr="0083614A">
              <w:t>-</w:t>
            </w:r>
          </w:p>
        </w:tc>
        <w:tc>
          <w:tcPr>
            <w:tcW w:w="2090" w:type="dxa"/>
          </w:tcPr>
          <w:p w14:paraId="7CE38CCC"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c>
          <w:tcPr>
            <w:tcW w:w="2090" w:type="dxa"/>
          </w:tcPr>
          <w:p w14:paraId="409D70B6"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bl>
    <w:p w14:paraId="7261560E"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01AA89D7" w14:textId="77777777" w:rsidTr="00DD6D98">
        <w:tc>
          <w:tcPr>
            <w:tcW w:w="9350" w:type="dxa"/>
            <w:gridSpan w:val="5"/>
          </w:tcPr>
          <w:p w14:paraId="1B2F53B2" w14:textId="77777777" w:rsidR="00DD6D98" w:rsidRPr="0083614A" w:rsidRDefault="00DD6D98" w:rsidP="00DD6D98">
            <w:pPr>
              <w:pStyle w:val="ACK-ChoreographyHeader"/>
            </w:pPr>
            <w:r>
              <w:t>Acknowledgement Choreography</w:t>
            </w:r>
          </w:p>
        </w:tc>
      </w:tr>
      <w:tr w:rsidR="00DD6D98" w:rsidRPr="009928E9" w14:paraId="14412035" w14:textId="77777777" w:rsidTr="00DD6D98">
        <w:tc>
          <w:tcPr>
            <w:tcW w:w="9350" w:type="dxa"/>
            <w:gridSpan w:val="5"/>
          </w:tcPr>
          <w:p w14:paraId="0676BD19" w14:textId="77777777" w:rsidR="00DD6D98" w:rsidRDefault="00DD6D98" w:rsidP="00DD6D98">
            <w:pPr>
              <w:pStyle w:val="ACK-ChoreographyHeader"/>
            </w:pPr>
            <w:r w:rsidRPr="009901C4">
              <w:rPr>
                <w:noProof/>
              </w:rPr>
              <w:t>CRM^C08^CRM_C01</w:t>
            </w:r>
          </w:p>
        </w:tc>
      </w:tr>
      <w:tr w:rsidR="00DD6D98" w:rsidRPr="009928E9" w14:paraId="49C9F1BF" w14:textId="77777777" w:rsidTr="00DD6D98">
        <w:tc>
          <w:tcPr>
            <w:tcW w:w="1809" w:type="dxa"/>
          </w:tcPr>
          <w:p w14:paraId="217D5D99" w14:textId="77777777" w:rsidR="00DD6D98" w:rsidRPr="0083614A" w:rsidRDefault="00DD6D98" w:rsidP="00DD6D98">
            <w:pPr>
              <w:pStyle w:val="ACK-ChoreographyBody"/>
            </w:pPr>
            <w:r w:rsidRPr="0083614A">
              <w:t>Field name</w:t>
            </w:r>
          </w:p>
        </w:tc>
        <w:tc>
          <w:tcPr>
            <w:tcW w:w="2268" w:type="dxa"/>
          </w:tcPr>
          <w:p w14:paraId="617C84B1" w14:textId="77777777" w:rsidR="00DD6D98" w:rsidRPr="0083614A" w:rsidRDefault="00DD6D98" w:rsidP="00DD6D98">
            <w:pPr>
              <w:pStyle w:val="ACK-ChoreographyBody"/>
            </w:pPr>
            <w:r w:rsidRPr="0083614A">
              <w:t>Field Value: Original mode</w:t>
            </w:r>
          </w:p>
        </w:tc>
        <w:tc>
          <w:tcPr>
            <w:tcW w:w="5273" w:type="dxa"/>
            <w:gridSpan w:val="3"/>
          </w:tcPr>
          <w:p w14:paraId="00FB7526" w14:textId="77777777" w:rsidR="00DD6D98" w:rsidRPr="0083614A" w:rsidRDefault="00DD6D98" w:rsidP="00DD6D98">
            <w:pPr>
              <w:pStyle w:val="ACK-ChoreographyBody"/>
            </w:pPr>
            <w:r w:rsidRPr="0083614A">
              <w:t>Field value: Enhanced mode</w:t>
            </w:r>
          </w:p>
        </w:tc>
      </w:tr>
      <w:tr w:rsidR="00DD6D98" w:rsidRPr="009928E9" w14:paraId="51216825" w14:textId="77777777" w:rsidTr="00DD6D98">
        <w:tc>
          <w:tcPr>
            <w:tcW w:w="1809" w:type="dxa"/>
          </w:tcPr>
          <w:p w14:paraId="634BF60A" w14:textId="77777777" w:rsidR="00DD6D98" w:rsidRPr="0083614A" w:rsidRDefault="00DD6D98" w:rsidP="00DD6D98">
            <w:pPr>
              <w:pStyle w:val="ACK-ChoreographyBody"/>
            </w:pPr>
            <w:r w:rsidRPr="0083614A">
              <w:t>MSH</w:t>
            </w:r>
            <w:r>
              <w:t>-</w:t>
            </w:r>
            <w:r w:rsidRPr="0083614A">
              <w:t>15</w:t>
            </w:r>
          </w:p>
        </w:tc>
        <w:tc>
          <w:tcPr>
            <w:tcW w:w="2268" w:type="dxa"/>
          </w:tcPr>
          <w:p w14:paraId="742AD823" w14:textId="77777777" w:rsidR="00DD6D98" w:rsidRPr="0083614A" w:rsidRDefault="00DD6D98" w:rsidP="00DD6D98">
            <w:pPr>
              <w:pStyle w:val="ACK-ChoreographyBody"/>
            </w:pPr>
            <w:r w:rsidRPr="0083614A">
              <w:t>Blank</w:t>
            </w:r>
          </w:p>
        </w:tc>
        <w:tc>
          <w:tcPr>
            <w:tcW w:w="1093" w:type="dxa"/>
          </w:tcPr>
          <w:p w14:paraId="2AB2B63F" w14:textId="77777777" w:rsidR="00DD6D98" w:rsidRPr="0083614A" w:rsidRDefault="00DD6D98" w:rsidP="00DD6D98">
            <w:pPr>
              <w:pStyle w:val="ACK-ChoreographyBody"/>
            </w:pPr>
            <w:r w:rsidRPr="0083614A">
              <w:t>NE</w:t>
            </w:r>
          </w:p>
        </w:tc>
        <w:tc>
          <w:tcPr>
            <w:tcW w:w="2090" w:type="dxa"/>
          </w:tcPr>
          <w:p w14:paraId="2506485C" w14:textId="77777777" w:rsidR="00DD6D98" w:rsidRPr="003C4436" w:rsidRDefault="00DD6D98" w:rsidP="00DD6D98">
            <w:pPr>
              <w:pStyle w:val="ACK-ChoreographyBody"/>
              <w:rPr>
                <w:szCs w:val="16"/>
              </w:rPr>
            </w:pPr>
            <w:r w:rsidRPr="003C4436">
              <w:rPr>
                <w:szCs w:val="16"/>
              </w:rPr>
              <w:t>NE</w:t>
            </w:r>
          </w:p>
        </w:tc>
        <w:tc>
          <w:tcPr>
            <w:tcW w:w="2090" w:type="dxa"/>
          </w:tcPr>
          <w:p w14:paraId="7D12B11C" w14:textId="77777777" w:rsidR="00DD6D98" w:rsidRPr="003C4436" w:rsidRDefault="00DD6D98" w:rsidP="00DD6D98">
            <w:pPr>
              <w:pStyle w:val="ACK-ChoreographyBody"/>
              <w:rPr>
                <w:szCs w:val="16"/>
              </w:rPr>
            </w:pPr>
            <w:r w:rsidRPr="003C4436">
              <w:rPr>
                <w:szCs w:val="16"/>
              </w:rPr>
              <w:t>AL, SU, ER</w:t>
            </w:r>
          </w:p>
        </w:tc>
      </w:tr>
      <w:tr w:rsidR="00DD6D98" w:rsidRPr="009928E9" w14:paraId="39BC22A6" w14:textId="77777777" w:rsidTr="00DD6D98">
        <w:tc>
          <w:tcPr>
            <w:tcW w:w="1809" w:type="dxa"/>
          </w:tcPr>
          <w:p w14:paraId="09A53FB7" w14:textId="77777777" w:rsidR="00DD6D98" w:rsidRPr="0083614A" w:rsidRDefault="00DD6D98" w:rsidP="00DD6D98">
            <w:pPr>
              <w:pStyle w:val="ACK-ChoreographyBody"/>
            </w:pPr>
            <w:r w:rsidRPr="0083614A">
              <w:t>MSH</w:t>
            </w:r>
            <w:r>
              <w:t>-</w:t>
            </w:r>
            <w:r w:rsidRPr="0083614A">
              <w:t>16</w:t>
            </w:r>
          </w:p>
        </w:tc>
        <w:tc>
          <w:tcPr>
            <w:tcW w:w="2268" w:type="dxa"/>
          </w:tcPr>
          <w:p w14:paraId="238A1504" w14:textId="77777777" w:rsidR="00DD6D98" w:rsidRPr="0083614A" w:rsidRDefault="00DD6D98" w:rsidP="00DD6D98">
            <w:pPr>
              <w:pStyle w:val="ACK-ChoreographyBody"/>
            </w:pPr>
            <w:r w:rsidRPr="0083614A">
              <w:t>Blank</w:t>
            </w:r>
          </w:p>
        </w:tc>
        <w:tc>
          <w:tcPr>
            <w:tcW w:w="1093" w:type="dxa"/>
          </w:tcPr>
          <w:p w14:paraId="03550383" w14:textId="77777777" w:rsidR="00DD6D98" w:rsidRPr="0083614A" w:rsidRDefault="00DD6D98" w:rsidP="00DD6D98">
            <w:pPr>
              <w:pStyle w:val="ACK-ChoreographyBody"/>
            </w:pPr>
            <w:r w:rsidRPr="0083614A">
              <w:t>NE</w:t>
            </w:r>
          </w:p>
        </w:tc>
        <w:tc>
          <w:tcPr>
            <w:tcW w:w="2090" w:type="dxa"/>
          </w:tcPr>
          <w:p w14:paraId="6F746FE2" w14:textId="77777777" w:rsidR="00DD6D98" w:rsidRPr="003C4436" w:rsidRDefault="00DD6D98" w:rsidP="00DD6D98">
            <w:pPr>
              <w:pStyle w:val="ACK-ChoreographyBody"/>
              <w:rPr>
                <w:szCs w:val="16"/>
              </w:rPr>
            </w:pPr>
            <w:r w:rsidRPr="003C4436">
              <w:rPr>
                <w:szCs w:val="16"/>
              </w:rPr>
              <w:t>AL, SU, ER</w:t>
            </w:r>
          </w:p>
        </w:tc>
        <w:tc>
          <w:tcPr>
            <w:tcW w:w="2090" w:type="dxa"/>
          </w:tcPr>
          <w:p w14:paraId="60F53341" w14:textId="77777777" w:rsidR="00DD6D98" w:rsidRPr="003C4436" w:rsidRDefault="00DD6D98" w:rsidP="00DD6D98">
            <w:pPr>
              <w:pStyle w:val="ACK-ChoreographyBody"/>
              <w:rPr>
                <w:szCs w:val="16"/>
              </w:rPr>
            </w:pPr>
            <w:r w:rsidRPr="003C4436">
              <w:rPr>
                <w:szCs w:val="16"/>
              </w:rPr>
              <w:t>AL, SU, ER</w:t>
            </w:r>
          </w:p>
        </w:tc>
      </w:tr>
      <w:tr w:rsidR="00DD6D98" w:rsidRPr="009928E9" w14:paraId="75F6C866" w14:textId="77777777" w:rsidTr="00DD6D98">
        <w:tc>
          <w:tcPr>
            <w:tcW w:w="1809" w:type="dxa"/>
          </w:tcPr>
          <w:p w14:paraId="018A1293" w14:textId="77777777" w:rsidR="00DD6D98" w:rsidRPr="0083614A" w:rsidRDefault="00DD6D98" w:rsidP="00DD6D98">
            <w:pPr>
              <w:pStyle w:val="ACK-ChoreographyBody"/>
            </w:pPr>
            <w:r w:rsidRPr="0083614A">
              <w:t>Immediate Ack</w:t>
            </w:r>
          </w:p>
        </w:tc>
        <w:tc>
          <w:tcPr>
            <w:tcW w:w="2268" w:type="dxa"/>
          </w:tcPr>
          <w:p w14:paraId="28F743D5" w14:textId="77777777" w:rsidR="00DD6D98" w:rsidRPr="0083614A" w:rsidRDefault="00DD6D98" w:rsidP="00DD6D98">
            <w:pPr>
              <w:pStyle w:val="ACK-ChoreographyBody"/>
            </w:pPr>
            <w:r w:rsidRPr="0083614A">
              <w:t>-</w:t>
            </w:r>
          </w:p>
        </w:tc>
        <w:tc>
          <w:tcPr>
            <w:tcW w:w="1093" w:type="dxa"/>
          </w:tcPr>
          <w:p w14:paraId="30F1FF39" w14:textId="77777777" w:rsidR="00DD6D98" w:rsidRPr="0083614A" w:rsidRDefault="00DD6D98" w:rsidP="00DD6D98">
            <w:pPr>
              <w:pStyle w:val="ACK-ChoreographyBody"/>
            </w:pPr>
            <w:r w:rsidRPr="0083614A">
              <w:t>-</w:t>
            </w:r>
          </w:p>
        </w:tc>
        <w:tc>
          <w:tcPr>
            <w:tcW w:w="2090" w:type="dxa"/>
          </w:tcPr>
          <w:p w14:paraId="4ED8FF91" w14:textId="77777777" w:rsidR="00DD6D98" w:rsidRPr="003C4436" w:rsidRDefault="00DD6D98" w:rsidP="00DD6D98">
            <w:pPr>
              <w:pStyle w:val="ACK-ChoreographyBody"/>
              <w:rPr>
                <w:szCs w:val="16"/>
              </w:rPr>
            </w:pPr>
            <w:r w:rsidRPr="003C4436">
              <w:rPr>
                <w:szCs w:val="16"/>
              </w:rPr>
              <w:t>-</w:t>
            </w:r>
          </w:p>
        </w:tc>
        <w:tc>
          <w:tcPr>
            <w:tcW w:w="2090" w:type="dxa"/>
          </w:tcPr>
          <w:p w14:paraId="75D1354D"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r w:rsidR="00DD6D98" w:rsidRPr="009928E9" w14:paraId="6DD0071B" w14:textId="77777777" w:rsidTr="00DD6D98">
        <w:tc>
          <w:tcPr>
            <w:tcW w:w="1809" w:type="dxa"/>
          </w:tcPr>
          <w:p w14:paraId="1772F3F5" w14:textId="77777777" w:rsidR="00DD6D98" w:rsidRPr="0083614A" w:rsidRDefault="00DD6D98" w:rsidP="00DD6D98">
            <w:pPr>
              <w:pStyle w:val="ACK-ChoreographyBody"/>
            </w:pPr>
            <w:r w:rsidRPr="0083614A">
              <w:t>Application Ack</w:t>
            </w:r>
          </w:p>
        </w:tc>
        <w:tc>
          <w:tcPr>
            <w:tcW w:w="2268" w:type="dxa"/>
          </w:tcPr>
          <w:p w14:paraId="3005BE12" w14:textId="77777777" w:rsidR="00DD6D98" w:rsidRPr="0083614A" w:rsidRDefault="00DD6D98" w:rsidP="00DD6D98">
            <w:pPr>
              <w:pStyle w:val="ACK-ChoreographyBody"/>
            </w:pPr>
            <w:r w:rsidRPr="003C4436">
              <w:rPr>
                <w:szCs w:val="16"/>
              </w:rPr>
              <w:t>ACK</w:t>
            </w:r>
            <w:r>
              <w:rPr>
                <w:szCs w:val="16"/>
              </w:rPr>
              <w:t>^C08</w:t>
            </w:r>
            <w:r w:rsidRPr="003C4436">
              <w:rPr>
                <w:szCs w:val="16"/>
              </w:rPr>
              <w:t>^ACK</w:t>
            </w:r>
          </w:p>
        </w:tc>
        <w:tc>
          <w:tcPr>
            <w:tcW w:w="1093" w:type="dxa"/>
          </w:tcPr>
          <w:p w14:paraId="675977A0" w14:textId="77777777" w:rsidR="00DD6D98" w:rsidRPr="0083614A" w:rsidRDefault="00DD6D98" w:rsidP="00DD6D98">
            <w:pPr>
              <w:pStyle w:val="ACK-ChoreographyBody"/>
            </w:pPr>
            <w:r w:rsidRPr="0083614A">
              <w:t>-</w:t>
            </w:r>
          </w:p>
        </w:tc>
        <w:tc>
          <w:tcPr>
            <w:tcW w:w="2090" w:type="dxa"/>
          </w:tcPr>
          <w:p w14:paraId="6E4F3314"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c>
          <w:tcPr>
            <w:tcW w:w="2090" w:type="dxa"/>
          </w:tcPr>
          <w:p w14:paraId="6F676D11"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bl>
    <w:p w14:paraId="60AD803B" w14:textId="77777777" w:rsidR="00DD6D98" w:rsidRDefault="00DD6D98" w:rsidP="00DD6D98">
      <w:pPr>
        <w:rPr>
          <w:noProof/>
        </w:rPr>
      </w:pPr>
    </w:p>
    <w:p w14:paraId="7B1D4726" w14:textId="77777777" w:rsidR="00DD6D98" w:rsidRPr="009901C4" w:rsidRDefault="00DD6D98" w:rsidP="00182B11">
      <w:pPr>
        <w:pStyle w:val="Heading3"/>
        <w:rPr>
          <w:noProof/>
        </w:rPr>
      </w:pPr>
      <w:bookmarkStart w:id="1896" w:name="_Toc28960201"/>
      <w:r w:rsidRPr="009901C4">
        <w:rPr>
          <w:noProof/>
        </w:rPr>
        <w:t xml:space="preserve">CSU - Unsolicited </w:t>
      </w:r>
      <w:r w:rsidRPr="00182B11">
        <w:t>Study</w:t>
      </w:r>
      <w:r w:rsidRPr="009901C4">
        <w:rPr>
          <w:noProof/>
        </w:rPr>
        <w:t xml:space="preserve"> Data Mess</w:t>
      </w:r>
      <w:bookmarkEnd w:id="1879"/>
      <w:bookmarkEnd w:id="1880"/>
      <w:bookmarkEnd w:id="1881"/>
      <w:bookmarkEnd w:id="1882"/>
      <w:bookmarkEnd w:id="1883"/>
      <w:bookmarkEnd w:id="1884"/>
      <w:bookmarkEnd w:id="1885"/>
      <w:r w:rsidRPr="009901C4">
        <w:rPr>
          <w:noProof/>
        </w:rPr>
        <w:t>age (Events C09-C12</w:t>
      </w:r>
      <w:bookmarkEnd w:id="1886"/>
      <w:r w:rsidRPr="009901C4">
        <w:rPr>
          <w:noProof/>
        </w:rPr>
        <w:fldChar w:fldCharType="begin"/>
      </w:r>
      <w:r w:rsidRPr="009901C4">
        <w:rPr>
          <w:noProof/>
        </w:rPr>
        <w:instrText xml:space="preserve"> XE "C09-C12" </w:instrText>
      </w:r>
      <w:r w:rsidRPr="009901C4">
        <w:rPr>
          <w:noProof/>
        </w:rPr>
        <w:fldChar w:fldCharType="end"/>
      </w:r>
      <w:r w:rsidRPr="009901C4">
        <w:rPr>
          <w:noProof/>
        </w:rPr>
        <w:t>)</w:t>
      </w:r>
      <w:bookmarkEnd w:id="1887"/>
      <w:bookmarkEnd w:id="1888"/>
      <w:bookmarkEnd w:id="1889"/>
      <w:bookmarkEnd w:id="1890"/>
      <w:bookmarkEnd w:id="1891"/>
      <w:bookmarkEnd w:id="1892"/>
      <w:bookmarkEnd w:id="1893"/>
      <w:bookmarkEnd w:id="1894"/>
      <w:bookmarkEnd w:id="1895"/>
      <w:bookmarkEnd w:id="1896"/>
      <w:r w:rsidRPr="009901C4">
        <w:rPr>
          <w:noProof/>
        </w:rPr>
        <w:fldChar w:fldCharType="begin"/>
      </w:r>
      <w:r w:rsidRPr="009901C4">
        <w:rPr>
          <w:noProof/>
        </w:rPr>
        <w:instrText xml:space="preserve"> XE "Message Types: CSU" </w:instrText>
      </w:r>
      <w:r w:rsidRPr="009901C4">
        <w:rPr>
          <w:noProof/>
        </w:rPr>
        <w:fldChar w:fldCharType="end"/>
      </w:r>
      <w:r w:rsidRPr="009901C4">
        <w:rPr>
          <w:noProof/>
        </w:rPr>
        <w:fldChar w:fldCharType="begin"/>
      </w:r>
      <w:r w:rsidRPr="009901C4">
        <w:rPr>
          <w:noProof/>
        </w:rPr>
        <w:instrText xml:space="preserve"> XE "CSU - Unsolicited study data" </w:instrText>
      </w:r>
      <w:r w:rsidRPr="009901C4">
        <w:rPr>
          <w:noProof/>
        </w:rPr>
        <w:fldChar w:fldCharType="end"/>
      </w:r>
    </w:p>
    <w:p w14:paraId="2D3F7657" w14:textId="77777777" w:rsidR="00DD6D98" w:rsidRPr="009901C4" w:rsidRDefault="00DD6D98" w:rsidP="00DD6D98">
      <w:pPr>
        <w:pStyle w:val="NormalIndented"/>
        <w:rPr>
          <w:noProof/>
        </w:rPr>
      </w:pPr>
      <w:r w:rsidRPr="009901C4">
        <w:rPr>
          <w:noProof/>
        </w:rPr>
        <w:t xml:space="preserve">Data are entered in the clinical trials system or may reside in laboratory, pathology, radiology, pharmacy and/or other clinical applications.  Most clinical trials data </w:t>
      </w:r>
      <w:r w:rsidRPr="009901C4">
        <w:rPr>
          <w:noProof/>
        </w:rPr>
        <w:noBreakHyphen/>
        <w:t xml:space="preserve"> clinical observations and study variables </w:t>
      </w:r>
      <w:r w:rsidRPr="009901C4">
        <w:rPr>
          <w:noProof/>
        </w:rPr>
        <w:noBreakHyphen/>
        <w:t xml:space="preserve"> will be communicated in OBR and OBX segments.  The CSR, CSP, and CSS segments will identify the specific association these OBR and OBX have to the clinical trial.  Data can be broadcast or transmitted in batch mode to study sponsors or the data management center for collaborative studies.</w:t>
      </w:r>
    </w:p>
    <w:p w14:paraId="76ABB30E" w14:textId="77777777"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tblInd w:w="828" w:type="dxa"/>
        <w:tblLayout w:type="fixed"/>
        <w:tblLook w:val="0000" w:firstRow="0" w:lastRow="0" w:firstColumn="0" w:lastColumn="0" w:noHBand="0" w:noVBand="0"/>
      </w:tblPr>
      <w:tblGrid>
        <w:gridCol w:w="1080"/>
        <w:gridCol w:w="7380"/>
      </w:tblGrid>
      <w:tr w:rsidR="00DD6D98" w:rsidRPr="00D00BBD" w14:paraId="2668ABA4" w14:textId="77777777" w:rsidTr="00DD6D98">
        <w:trPr>
          <w:tblHeader/>
        </w:trPr>
        <w:tc>
          <w:tcPr>
            <w:tcW w:w="1080" w:type="dxa"/>
          </w:tcPr>
          <w:p w14:paraId="34011CEB" w14:textId="77777777" w:rsidR="00DD6D98" w:rsidRPr="009901C4" w:rsidRDefault="00DD6D98" w:rsidP="00DD6D98">
            <w:pPr>
              <w:pStyle w:val="OtherTableHeader"/>
              <w:rPr>
                <w:noProof/>
              </w:rPr>
            </w:pPr>
            <w:r w:rsidRPr="009901C4">
              <w:rPr>
                <w:noProof/>
              </w:rPr>
              <w:t>Event</w:t>
            </w:r>
          </w:p>
        </w:tc>
        <w:tc>
          <w:tcPr>
            <w:tcW w:w="7380" w:type="dxa"/>
          </w:tcPr>
          <w:p w14:paraId="29BF2E87" w14:textId="77777777" w:rsidR="00DD6D98" w:rsidRPr="009901C4" w:rsidRDefault="00DD6D98" w:rsidP="00DD6D98">
            <w:pPr>
              <w:pStyle w:val="OtherTableHeader"/>
              <w:jc w:val="left"/>
              <w:rPr>
                <w:noProof/>
              </w:rPr>
            </w:pPr>
            <w:r w:rsidRPr="009901C4">
              <w:rPr>
                <w:noProof/>
              </w:rPr>
              <w:t>Description</w:t>
            </w:r>
          </w:p>
        </w:tc>
      </w:tr>
      <w:tr w:rsidR="00DD6D98" w:rsidRPr="00D00BBD" w14:paraId="65B11D75" w14:textId="77777777" w:rsidTr="00DD6D98">
        <w:tc>
          <w:tcPr>
            <w:tcW w:w="1080" w:type="dxa"/>
          </w:tcPr>
          <w:p w14:paraId="188D67B4" w14:textId="77777777" w:rsidR="00DD6D98" w:rsidRPr="009901C4" w:rsidRDefault="00DD6D98" w:rsidP="00DD6D98">
            <w:pPr>
              <w:pStyle w:val="OtherTableBody"/>
              <w:rPr>
                <w:noProof/>
              </w:rPr>
            </w:pPr>
            <w:r w:rsidRPr="009901C4">
              <w:rPr>
                <w:noProof/>
              </w:rPr>
              <w:t>C09</w:t>
            </w:r>
          </w:p>
        </w:tc>
        <w:tc>
          <w:tcPr>
            <w:tcW w:w="7380" w:type="dxa"/>
          </w:tcPr>
          <w:p w14:paraId="03D035EB" w14:textId="77777777" w:rsidR="00DD6D98" w:rsidRPr="009901C4" w:rsidRDefault="00DD6D98" w:rsidP="00DD6D98">
            <w:pPr>
              <w:pStyle w:val="OtherTableBody"/>
              <w:rPr>
                <w:noProof/>
              </w:rPr>
            </w:pPr>
            <w:r w:rsidRPr="009901C4">
              <w:rPr>
                <w:noProof/>
              </w:rPr>
              <w:t>Automated time intervals for reporting, like monthly</w:t>
            </w:r>
          </w:p>
        </w:tc>
      </w:tr>
      <w:tr w:rsidR="00DD6D98" w:rsidRPr="00D00BBD" w14:paraId="138377E9" w14:textId="77777777" w:rsidTr="00DD6D98">
        <w:tc>
          <w:tcPr>
            <w:tcW w:w="1080" w:type="dxa"/>
          </w:tcPr>
          <w:p w14:paraId="56C40E55" w14:textId="77777777" w:rsidR="00DD6D98" w:rsidRPr="009901C4" w:rsidRDefault="00DD6D98" w:rsidP="00DD6D98">
            <w:pPr>
              <w:pStyle w:val="OtherTableBody"/>
              <w:rPr>
                <w:noProof/>
              </w:rPr>
            </w:pPr>
            <w:r w:rsidRPr="009901C4">
              <w:rPr>
                <w:noProof/>
              </w:rPr>
              <w:t>C10</w:t>
            </w:r>
          </w:p>
        </w:tc>
        <w:tc>
          <w:tcPr>
            <w:tcW w:w="7380" w:type="dxa"/>
          </w:tcPr>
          <w:p w14:paraId="3A66C43F" w14:textId="77777777" w:rsidR="00DD6D98" w:rsidRPr="009901C4" w:rsidRDefault="00DD6D98" w:rsidP="00DD6D98">
            <w:pPr>
              <w:pStyle w:val="OtherTableBody"/>
              <w:rPr>
                <w:noProof/>
              </w:rPr>
            </w:pPr>
            <w:r w:rsidRPr="009901C4">
              <w:rPr>
                <w:noProof/>
              </w:rPr>
              <w:t>Patient completes the clinical trial</w:t>
            </w:r>
          </w:p>
        </w:tc>
      </w:tr>
      <w:tr w:rsidR="00DD6D98" w:rsidRPr="00D00BBD" w14:paraId="71ED82C7" w14:textId="77777777" w:rsidTr="00DD6D98">
        <w:tc>
          <w:tcPr>
            <w:tcW w:w="1080" w:type="dxa"/>
          </w:tcPr>
          <w:p w14:paraId="359BE303" w14:textId="77777777" w:rsidR="00DD6D98" w:rsidRPr="009901C4" w:rsidRDefault="00DD6D98" w:rsidP="00DD6D98">
            <w:pPr>
              <w:pStyle w:val="OtherTableBody"/>
              <w:rPr>
                <w:noProof/>
              </w:rPr>
            </w:pPr>
            <w:r w:rsidRPr="009901C4">
              <w:rPr>
                <w:noProof/>
              </w:rPr>
              <w:t>C11</w:t>
            </w:r>
          </w:p>
        </w:tc>
        <w:tc>
          <w:tcPr>
            <w:tcW w:w="7380" w:type="dxa"/>
          </w:tcPr>
          <w:p w14:paraId="3860BADD" w14:textId="77777777" w:rsidR="00DD6D98" w:rsidRPr="009901C4" w:rsidRDefault="00DD6D98" w:rsidP="00DD6D98">
            <w:pPr>
              <w:pStyle w:val="OtherTableBody"/>
              <w:rPr>
                <w:noProof/>
              </w:rPr>
            </w:pPr>
            <w:r w:rsidRPr="009901C4">
              <w:rPr>
                <w:noProof/>
              </w:rPr>
              <w:t>Patient completes a phase of the clinical trial</w:t>
            </w:r>
          </w:p>
        </w:tc>
      </w:tr>
      <w:tr w:rsidR="00DD6D98" w:rsidRPr="00D00BBD" w14:paraId="38E33A5B" w14:textId="77777777" w:rsidTr="00DD6D98">
        <w:tc>
          <w:tcPr>
            <w:tcW w:w="1080" w:type="dxa"/>
          </w:tcPr>
          <w:p w14:paraId="3FBF0BF9" w14:textId="77777777" w:rsidR="00DD6D98" w:rsidRPr="009901C4" w:rsidRDefault="00DD6D98" w:rsidP="00DD6D98">
            <w:pPr>
              <w:pStyle w:val="OtherTableBody"/>
              <w:rPr>
                <w:noProof/>
              </w:rPr>
            </w:pPr>
            <w:r w:rsidRPr="009901C4">
              <w:rPr>
                <w:noProof/>
              </w:rPr>
              <w:t>C12</w:t>
            </w:r>
          </w:p>
        </w:tc>
        <w:tc>
          <w:tcPr>
            <w:tcW w:w="7380" w:type="dxa"/>
          </w:tcPr>
          <w:p w14:paraId="1F3B16B7" w14:textId="77777777" w:rsidR="00DD6D98" w:rsidRPr="009901C4" w:rsidRDefault="00DD6D98" w:rsidP="00DD6D98">
            <w:pPr>
              <w:pStyle w:val="OtherTableBody"/>
              <w:rPr>
                <w:noProof/>
              </w:rPr>
            </w:pPr>
            <w:r w:rsidRPr="009901C4">
              <w:rPr>
                <w:noProof/>
              </w:rPr>
              <w:t>Update/correction of patient order/result information</w:t>
            </w:r>
          </w:p>
        </w:tc>
      </w:tr>
    </w:tbl>
    <w:p w14:paraId="004280AA" w14:textId="77777777" w:rsidR="00DD6D98" w:rsidRPr="009901C4" w:rsidRDefault="00DD6D98" w:rsidP="00DD6D98">
      <w:pPr>
        <w:rPr>
          <w:noProof/>
        </w:rPr>
      </w:pPr>
    </w:p>
    <w:p w14:paraId="124EB7CD" w14:textId="77777777" w:rsidR="00DD6D98" w:rsidRPr="009901C4" w:rsidRDefault="00DD6D98" w:rsidP="00DD6D98">
      <w:pPr>
        <w:pStyle w:val="MsgTableCaption"/>
        <w:rPr>
          <w:noProof/>
        </w:rPr>
      </w:pPr>
      <w:r w:rsidRPr="009901C4">
        <w:rPr>
          <w:noProof/>
        </w:rPr>
        <w:lastRenderedPageBreak/>
        <w:t>CSU^C09-C12^CSU_C09: Clinical Trial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54C93679" w14:textId="77777777" w:rsidTr="00276CAC">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70EDF63C"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740C3DE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14B0D9A9"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5F9AE828" w14:textId="77777777" w:rsidR="00DD6D98" w:rsidRPr="009901C4" w:rsidRDefault="00DD6D98" w:rsidP="00DD6D98">
            <w:pPr>
              <w:pStyle w:val="MsgTableHeader"/>
              <w:jc w:val="center"/>
              <w:rPr>
                <w:noProof/>
              </w:rPr>
            </w:pPr>
            <w:r w:rsidRPr="009901C4">
              <w:rPr>
                <w:noProof/>
              </w:rPr>
              <w:t>Chapter</w:t>
            </w:r>
          </w:p>
        </w:tc>
      </w:tr>
      <w:tr w:rsidR="00DD6D98" w:rsidRPr="00D00BBD" w14:paraId="1CC0AA3A" w14:textId="77777777" w:rsidTr="00276CAC">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463BA808"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9AA2035"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EA2814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B462330" w14:textId="77777777" w:rsidR="00DD6D98" w:rsidRPr="009901C4" w:rsidRDefault="00DD6D98" w:rsidP="00DD6D98">
            <w:pPr>
              <w:pStyle w:val="MsgTableBody"/>
              <w:jc w:val="center"/>
              <w:rPr>
                <w:noProof/>
              </w:rPr>
            </w:pPr>
            <w:r w:rsidRPr="009901C4">
              <w:rPr>
                <w:noProof/>
              </w:rPr>
              <w:t>2</w:t>
            </w:r>
          </w:p>
        </w:tc>
      </w:tr>
      <w:tr w:rsidR="00DD6D98" w:rsidRPr="00D00BBD" w14:paraId="55840F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4F38FB"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849BAB8"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8CED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8F6E36" w14:textId="77777777" w:rsidR="00DD6D98" w:rsidRPr="009901C4" w:rsidRDefault="00DD6D98" w:rsidP="00DD6D98">
            <w:pPr>
              <w:pStyle w:val="MsgTableBody"/>
              <w:jc w:val="center"/>
              <w:rPr>
                <w:noProof/>
              </w:rPr>
            </w:pPr>
            <w:r>
              <w:rPr>
                <w:noProof/>
              </w:rPr>
              <w:t>3</w:t>
            </w:r>
          </w:p>
        </w:tc>
      </w:tr>
      <w:tr w:rsidR="00DD6D98" w:rsidRPr="00D00BBD" w14:paraId="1A829B5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5DBFAC" w14:textId="77777777" w:rsidR="00DD6D98" w:rsidRPr="009901C4" w:rsidRDefault="00DD6D98" w:rsidP="00DD6D98">
            <w:pPr>
              <w:pStyle w:val="MsgTableBody"/>
              <w:rPr>
                <w:noProof/>
              </w:rPr>
            </w:pPr>
            <w:r w:rsidRPr="009901C4">
              <w:rPr>
                <w:noProof/>
              </w:rPr>
              <w:t xml:space="preserve"> [{SFT}]</w:t>
            </w:r>
          </w:p>
        </w:tc>
        <w:tc>
          <w:tcPr>
            <w:tcW w:w="4320" w:type="dxa"/>
            <w:tcBorders>
              <w:top w:val="dotted" w:sz="4" w:space="0" w:color="auto"/>
              <w:left w:val="nil"/>
              <w:bottom w:val="dotted" w:sz="4" w:space="0" w:color="auto"/>
              <w:right w:val="nil"/>
            </w:tcBorders>
            <w:shd w:val="clear" w:color="auto" w:fill="FFFFFF"/>
          </w:tcPr>
          <w:p w14:paraId="158F11CA"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2CAA1FD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9544F1" w14:textId="77777777" w:rsidR="00DD6D98" w:rsidRPr="009901C4" w:rsidRDefault="00DD6D98" w:rsidP="00DD6D98">
            <w:pPr>
              <w:pStyle w:val="MsgTableBody"/>
              <w:jc w:val="center"/>
              <w:rPr>
                <w:noProof/>
              </w:rPr>
            </w:pPr>
            <w:r w:rsidRPr="009901C4">
              <w:rPr>
                <w:noProof/>
              </w:rPr>
              <w:t>2</w:t>
            </w:r>
          </w:p>
        </w:tc>
      </w:tr>
      <w:tr w:rsidR="00DD6D98" w:rsidRPr="00D00BBD" w14:paraId="3AAE229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8EC8AE" w14:textId="77777777" w:rsidR="00DD6D98" w:rsidRPr="009901C4" w:rsidRDefault="00DD6D98" w:rsidP="00DD6D98">
            <w:pPr>
              <w:pStyle w:val="MsgTableBody"/>
              <w:rPr>
                <w:noProof/>
              </w:rPr>
            </w:pPr>
            <w:r w:rsidRPr="009901C4">
              <w:rPr>
                <w:noProof/>
              </w:rPr>
              <w:t xml:space="preserve"> [UAC]</w:t>
            </w:r>
          </w:p>
        </w:tc>
        <w:tc>
          <w:tcPr>
            <w:tcW w:w="4320" w:type="dxa"/>
            <w:tcBorders>
              <w:top w:val="dotted" w:sz="4" w:space="0" w:color="auto"/>
              <w:left w:val="nil"/>
              <w:bottom w:val="dotted" w:sz="4" w:space="0" w:color="auto"/>
              <w:right w:val="nil"/>
            </w:tcBorders>
            <w:shd w:val="clear" w:color="auto" w:fill="FFFFFF"/>
          </w:tcPr>
          <w:p w14:paraId="43B56DCA"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41A92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036E5F" w14:textId="77777777" w:rsidR="00DD6D98" w:rsidRPr="009901C4" w:rsidRDefault="00DD6D98" w:rsidP="00DD6D98">
            <w:pPr>
              <w:pStyle w:val="MsgTableBody"/>
              <w:jc w:val="center"/>
              <w:rPr>
                <w:noProof/>
              </w:rPr>
            </w:pPr>
            <w:r w:rsidRPr="009901C4">
              <w:rPr>
                <w:noProof/>
              </w:rPr>
              <w:t>2</w:t>
            </w:r>
          </w:p>
        </w:tc>
      </w:tr>
      <w:tr w:rsidR="00DD6D98" w:rsidRPr="00D00BBD" w14:paraId="3F5F1B8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7263F5"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0718B10"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2EF0D59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E76C4" w14:textId="77777777" w:rsidR="00DD6D98" w:rsidRPr="009901C4" w:rsidRDefault="00DD6D98" w:rsidP="00DD6D98">
            <w:pPr>
              <w:pStyle w:val="MsgTableBody"/>
              <w:jc w:val="center"/>
              <w:rPr>
                <w:noProof/>
              </w:rPr>
            </w:pPr>
          </w:p>
        </w:tc>
      </w:tr>
      <w:tr w:rsidR="00DD6D98" w:rsidRPr="00D00BBD" w14:paraId="49C20C9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B04AE9"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0C3694F4"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24FD12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CE05D2" w14:textId="77777777" w:rsidR="00DD6D98" w:rsidRPr="009901C4" w:rsidRDefault="00DD6D98" w:rsidP="00DD6D98">
            <w:pPr>
              <w:pStyle w:val="MsgTableBody"/>
              <w:jc w:val="center"/>
              <w:rPr>
                <w:noProof/>
              </w:rPr>
            </w:pPr>
            <w:r w:rsidRPr="009901C4">
              <w:rPr>
                <w:noProof/>
              </w:rPr>
              <w:t>3</w:t>
            </w:r>
          </w:p>
        </w:tc>
      </w:tr>
      <w:tr w:rsidR="00DD6D98" w:rsidRPr="00D00BBD" w14:paraId="59140BB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694197"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4505FDB2"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1E266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780993" w14:textId="77777777" w:rsidR="00DD6D98" w:rsidRPr="009901C4" w:rsidRDefault="00DD6D98" w:rsidP="00DD6D98">
            <w:pPr>
              <w:pStyle w:val="MsgTableBody"/>
              <w:jc w:val="center"/>
              <w:rPr>
                <w:noProof/>
              </w:rPr>
            </w:pPr>
            <w:r w:rsidRPr="009901C4">
              <w:rPr>
                <w:noProof/>
              </w:rPr>
              <w:t>3</w:t>
            </w:r>
          </w:p>
        </w:tc>
      </w:tr>
      <w:tr w:rsidR="00276CAC" w:rsidRPr="0001097E" w14:paraId="78C769AA" w14:textId="77777777" w:rsidTr="00276CAC">
        <w:tblPrEx>
          <w:shd w:val="clear" w:color="auto" w:fill="auto"/>
          <w:tblCellMar>
            <w:left w:w="107" w:type="dxa"/>
            <w:right w:w="107" w:type="dxa"/>
          </w:tblCellMar>
          <w:tblLook w:val="04A0" w:firstRow="1" w:lastRow="0" w:firstColumn="1" w:lastColumn="0" w:noHBand="0" w:noVBand="1"/>
        </w:tblPrEx>
        <w:trPr>
          <w:jc w:val="center"/>
          <w:ins w:id="1897" w:author="Buitendijk, Hans" w:date="2022-08-23T13:57:00Z"/>
        </w:trPr>
        <w:tc>
          <w:tcPr>
            <w:tcW w:w="2880" w:type="dxa"/>
            <w:tcBorders>
              <w:top w:val="dotted" w:sz="4" w:space="0" w:color="auto"/>
              <w:left w:val="nil"/>
              <w:bottom w:val="dotted" w:sz="4" w:space="0" w:color="auto"/>
              <w:right w:val="nil"/>
            </w:tcBorders>
            <w:shd w:val="clear" w:color="auto" w:fill="FFFFFF"/>
          </w:tcPr>
          <w:p w14:paraId="4E841016" w14:textId="77777777" w:rsidR="00276CAC" w:rsidRPr="0052787A" w:rsidRDefault="00276CAC" w:rsidP="00EE6AE7">
            <w:pPr>
              <w:pStyle w:val="MsgTableBody"/>
              <w:rPr>
                <w:ins w:id="1898" w:author="Buitendijk, Hans" w:date="2022-08-23T13:57:00Z"/>
                <w:noProof/>
              </w:rPr>
            </w:pPr>
            <w:ins w:id="1899" w:author="Buitendijk, Hans" w:date="2022-08-23T13:57: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3B6A04E4" w14:textId="77777777" w:rsidR="00276CAC" w:rsidRPr="0052787A" w:rsidRDefault="00276CAC" w:rsidP="00EE6AE7">
            <w:pPr>
              <w:pStyle w:val="MsgTableBody"/>
              <w:rPr>
                <w:ins w:id="1900" w:author="Buitendijk, Hans" w:date="2022-08-23T13:57:00Z"/>
                <w:noProof/>
              </w:rPr>
            </w:pPr>
            <w:ins w:id="1901" w:author="Buitendijk, Hans" w:date="2022-08-23T13:5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D4A840E" w14:textId="77777777" w:rsidR="00276CAC" w:rsidRPr="0052787A" w:rsidRDefault="00276CAC" w:rsidP="00EE6AE7">
            <w:pPr>
              <w:pStyle w:val="MsgTableBody"/>
              <w:rPr>
                <w:ins w:id="1902" w:author="Buitendijk, Hans" w:date="2022-08-23T13:57:00Z"/>
                <w:noProof/>
              </w:rPr>
            </w:pPr>
          </w:p>
        </w:tc>
        <w:tc>
          <w:tcPr>
            <w:tcW w:w="990" w:type="dxa"/>
            <w:gridSpan w:val="2"/>
            <w:tcBorders>
              <w:top w:val="dotted" w:sz="4" w:space="0" w:color="auto"/>
              <w:left w:val="nil"/>
              <w:bottom w:val="dotted" w:sz="4" w:space="0" w:color="auto"/>
              <w:right w:val="nil"/>
            </w:tcBorders>
            <w:shd w:val="clear" w:color="auto" w:fill="FFFFFF"/>
          </w:tcPr>
          <w:p w14:paraId="5EB8F622" w14:textId="77777777" w:rsidR="00276CAC" w:rsidRPr="0052787A" w:rsidRDefault="00276CAC" w:rsidP="00EE6AE7">
            <w:pPr>
              <w:pStyle w:val="MsgTableBody"/>
              <w:jc w:val="center"/>
              <w:rPr>
                <w:ins w:id="1903" w:author="Buitendijk, Hans" w:date="2022-08-23T13:57:00Z"/>
                <w:noProof/>
              </w:rPr>
            </w:pPr>
            <w:ins w:id="1904" w:author="Buitendijk, Hans" w:date="2022-08-23T13:57:00Z">
              <w:r>
                <w:rPr>
                  <w:noProof/>
                </w:rPr>
                <w:t>3</w:t>
              </w:r>
            </w:ins>
          </w:p>
        </w:tc>
      </w:tr>
      <w:tr w:rsidR="00276CAC" w:rsidRPr="0001097E" w14:paraId="2D7CAAF7" w14:textId="77777777" w:rsidTr="00276CAC">
        <w:tblPrEx>
          <w:shd w:val="clear" w:color="auto" w:fill="auto"/>
          <w:tblCellMar>
            <w:left w:w="107" w:type="dxa"/>
            <w:right w:w="107" w:type="dxa"/>
          </w:tblCellMar>
          <w:tblLook w:val="04A0" w:firstRow="1" w:lastRow="0" w:firstColumn="1" w:lastColumn="0" w:noHBand="0" w:noVBand="1"/>
        </w:tblPrEx>
        <w:trPr>
          <w:jc w:val="center"/>
          <w:ins w:id="1905" w:author="Buitendijk, Hans" w:date="2022-08-23T13:57:00Z"/>
        </w:trPr>
        <w:tc>
          <w:tcPr>
            <w:tcW w:w="2880" w:type="dxa"/>
            <w:tcBorders>
              <w:top w:val="dotted" w:sz="4" w:space="0" w:color="auto"/>
              <w:left w:val="nil"/>
              <w:bottom w:val="dotted" w:sz="4" w:space="0" w:color="auto"/>
              <w:right w:val="nil"/>
            </w:tcBorders>
            <w:shd w:val="clear" w:color="auto" w:fill="FFFFFF"/>
          </w:tcPr>
          <w:p w14:paraId="152D8D81" w14:textId="77777777" w:rsidR="00276CAC" w:rsidRPr="0052787A" w:rsidRDefault="00276CAC" w:rsidP="00EE6AE7">
            <w:pPr>
              <w:pStyle w:val="MsgTableBody"/>
              <w:rPr>
                <w:ins w:id="1906" w:author="Buitendijk, Hans" w:date="2022-08-23T13:57:00Z"/>
                <w:noProof/>
              </w:rPr>
            </w:pPr>
            <w:ins w:id="1907" w:author="Buitendijk, Hans" w:date="2022-08-23T13:57: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0F9A5353" w14:textId="5DFEAEA6" w:rsidR="00276CAC" w:rsidRPr="0052787A" w:rsidRDefault="00973149" w:rsidP="00EE6AE7">
            <w:pPr>
              <w:pStyle w:val="MsgTableBody"/>
              <w:rPr>
                <w:ins w:id="1908" w:author="Buitendijk, Hans" w:date="2022-08-23T13:57:00Z"/>
                <w:noProof/>
              </w:rPr>
            </w:pPr>
            <w:ins w:id="1909" w:author="Buitendijk, Hans" w:date="2022-08-24T17:38:00Z">
              <w:r>
                <w:rPr>
                  <w:noProof/>
                </w:rPr>
                <w:t>Recorded</w:t>
              </w:r>
            </w:ins>
            <w:ins w:id="1910" w:author="Buitendijk, Hans" w:date="2022-08-23T13:57:00Z">
              <w:r w:rsidR="00276CAC">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2E7B593E" w14:textId="77777777" w:rsidR="00276CAC" w:rsidRPr="0052787A" w:rsidRDefault="00276CAC" w:rsidP="00EE6AE7">
            <w:pPr>
              <w:pStyle w:val="MsgTableBody"/>
              <w:rPr>
                <w:ins w:id="1911" w:author="Buitendijk, Hans" w:date="2022-08-23T13:57:00Z"/>
                <w:noProof/>
              </w:rPr>
            </w:pPr>
          </w:p>
        </w:tc>
        <w:tc>
          <w:tcPr>
            <w:tcW w:w="990" w:type="dxa"/>
            <w:gridSpan w:val="2"/>
            <w:tcBorders>
              <w:top w:val="dotted" w:sz="4" w:space="0" w:color="auto"/>
              <w:left w:val="nil"/>
              <w:bottom w:val="dotted" w:sz="4" w:space="0" w:color="auto"/>
              <w:right w:val="nil"/>
            </w:tcBorders>
            <w:shd w:val="clear" w:color="auto" w:fill="FFFFFF"/>
          </w:tcPr>
          <w:p w14:paraId="4D1B5AF1" w14:textId="77777777" w:rsidR="00276CAC" w:rsidRPr="0052787A" w:rsidRDefault="00276CAC" w:rsidP="00EE6AE7">
            <w:pPr>
              <w:pStyle w:val="MsgTableBody"/>
              <w:jc w:val="center"/>
              <w:rPr>
                <w:ins w:id="1912" w:author="Buitendijk, Hans" w:date="2022-08-23T13:57:00Z"/>
                <w:noProof/>
              </w:rPr>
            </w:pPr>
            <w:ins w:id="1913" w:author="Buitendijk, Hans" w:date="2022-08-23T13:57:00Z">
              <w:r>
                <w:rPr>
                  <w:noProof/>
                </w:rPr>
                <w:t>3</w:t>
              </w:r>
            </w:ins>
          </w:p>
        </w:tc>
      </w:tr>
      <w:tr w:rsidR="00276CAC" w:rsidRPr="0001097E" w14:paraId="7C88937C" w14:textId="77777777" w:rsidTr="00276CAC">
        <w:tblPrEx>
          <w:shd w:val="clear" w:color="auto" w:fill="auto"/>
          <w:tblCellMar>
            <w:left w:w="107" w:type="dxa"/>
            <w:right w:w="107" w:type="dxa"/>
          </w:tblCellMar>
          <w:tblLook w:val="04A0" w:firstRow="1" w:lastRow="0" w:firstColumn="1" w:lastColumn="0" w:noHBand="0" w:noVBand="1"/>
        </w:tblPrEx>
        <w:trPr>
          <w:jc w:val="center"/>
          <w:ins w:id="1914" w:author="Buitendijk, Hans" w:date="2022-08-23T13:57:00Z"/>
        </w:trPr>
        <w:tc>
          <w:tcPr>
            <w:tcW w:w="2880" w:type="dxa"/>
            <w:tcBorders>
              <w:top w:val="dotted" w:sz="4" w:space="0" w:color="auto"/>
              <w:left w:val="nil"/>
              <w:bottom w:val="dotted" w:sz="4" w:space="0" w:color="auto"/>
              <w:right w:val="nil"/>
            </w:tcBorders>
            <w:shd w:val="clear" w:color="auto" w:fill="FFFFFF"/>
          </w:tcPr>
          <w:p w14:paraId="22B79049" w14:textId="77777777" w:rsidR="00276CAC" w:rsidRPr="0052787A" w:rsidRDefault="00276CAC" w:rsidP="00EE6AE7">
            <w:pPr>
              <w:pStyle w:val="MsgTableBody"/>
              <w:rPr>
                <w:ins w:id="1915" w:author="Buitendijk, Hans" w:date="2022-08-23T13:57:00Z"/>
                <w:noProof/>
              </w:rPr>
            </w:pPr>
            <w:ins w:id="1916" w:author="Buitendijk, Hans" w:date="2022-08-23T13:57: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77271017" w14:textId="1B2E72CA" w:rsidR="00276CAC" w:rsidRPr="0052787A" w:rsidRDefault="00276CAC" w:rsidP="00EE6AE7">
            <w:pPr>
              <w:pStyle w:val="MsgTableBody"/>
              <w:rPr>
                <w:ins w:id="1917" w:author="Buitendijk, Hans" w:date="2022-08-23T13:57:00Z"/>
                <w:noProof/>
              </w:rPr>
            </w:pPr>
            <w:ins w:id="1918" w:author="Buitendijk, Hans" w:date="2022-08-23T13:57:00Z">
              <w:del w:id="1919" w:author="Craig Newman" w:date="2023-07-03T07:44:00Z">
                <w:r w:rsidDel="00573DBC">
                  <w:rPr>
                    <w:noProof/>
                  </w:rPr>
                  <w:delText>Sex for Clinical Use</w:delText>
                </w:r>
              </w:del>
            </w:ins>
            <w:ins w:id="1920" w:author="Craig Newman" w:date="2023-07-03T07:44:00Z">
              <w:r w:rsidR="00573DBC">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30A13ED0" w14:textId="77777777" w:rsidR="00276CAC" w:rsidRPr="0052787A" w:rsidRDefault="00276CAC" w:rsidP="00EE6AE7">
            <w:pPr>
              <w:pStyle w:val="MsgTableBody"/>
              <w:rPr>
                <w:ins w:id="1921" w:author="Buitendijk, Hans" w:date="2022-08-23T13:57:00Z"/>
                <w:noProof/>
              </w:rPr>
            </w:pPr>
          </w:p>
        </w:tc>
        <w:tc>
          <w:tcPr>
            <w:tcW w:w="990" w:type="dxa"/>
            <w:gridSpan w:val="2"/>
            <w:tcBorders>
              <w:top w:val="dotted" w:sz="4" w:space="0" w:color="auto"/>
              <w:left w:val="nil"/>
              <w:bottom w:val="dotted" w:sz="4" w:space="0" w:color="auto"/>
              <w:right w:val="nil"/>
            </w:tcBorders>
            <w:shd w:val="clear" w:color="auto" w:fill="FFFFFF"/>
          </w:tcPr>
          <w:p w14:paraId="34F3802A" w14:textId="77777777" w:rsidR="00276CAC" w:rsidRPr="0052787A" w:rsidRDefault="00276CAC" w:rsidP="00EE6AE7">
            <w:pPr>
              <w:pStyle w:val="MsgTableBody"/>
              <w:jc w:val="center"/>
              <w:rPr>
                <w:ins w:id="1922" w:author="Buitendijk, Hans" w:date="2022-08-23T13:57:00Z"/>
                <w:noProof/>
              </w:rPr>
            </w:pPr>
            <w:ins w:id="1923" w:author="Buitendijk, Hans" w:date="2022-08-23T13:57:00Z">
              <w:r>
                <w:rPr>
                  <w:noProof/>
                </w:rPr>
                <w:t>3</w:t>
              </w:r>
            </w:ins>
          </w:p>
        </w:tc>
      </w:tr>
      <w:tr w:rsidR="00DD6D98" w:rsidRPr="00D00BBD" w14:paraId="2E1AC96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1257F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7C5EC42"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F0583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838891" w14:textId="77777777" w:rsidR="00DD6D98" w:rsidRPr="009901C4" w:rsidRDefault="00DD6D98" w:rsidP="00DD6D98">
            <w:pPr>
              <w:pStyle w:val="MsgTableBody"/>
              <w:jc w:val="center"/>
              <w:rPr>
                <w:noProof/>
              </w:rPr>
            </w:pPr>
            <w:r w:rsidRPr="009901C4">
              <w:rPr>
                <w:noProof/>
              </w:rPr>
              <w:t>7</w:t>
            </w:r>
          </w:p>
        </w:tc>
      </w:tr>
      <w:tr w:rsidR="00DD6D98" w:rsidRPr="00D00BBD" w14:paraId="1477B91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ADBDD3"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28583696"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B32DC14"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931BEF6" w14:textId="77777777" w:rsidR="00DD6D98" w:rsidRPr="009901C4" w:rsidRDefault="00DD6D98" w:rsidP="00DD6D98">
            <w:pPr>
              <w:pStyle w:val="MsgTableBody"/>
              <w:jc w:val="center"/>
              <w:rPr>
                <w:noProof/>
              </w:rPr>
            </w:pPr>
            <w:r>
              <w:rPr>
                <w:noProof/>
              </w:rPr>
              <w:t>3</w:t>
            </w:r>
          </w:p>
        </w:tc>
      </w:tr>
      <w:tr w:rsidR="00DD6D98" w:rsidRPr="00D00BBD" w14:paraId="4036AB3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04530A"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0F27C80"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19F1A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C7D4AC" w14:textId="77777777" w:rsidR="00DD6D98" w:rsidRPr="009901C4" w:rsidRDefault="00DD6D98" w:rsidP="00DD6D98">
            <w:pPr>
              <w:pStyle w:val="MsgTableBody"/>
              <w:jc w:val="center"/>
              <w:rPr>
                <w:noProof/>
              </w:rPr>
            </w:pPr>
            <w:r w:rsidRPr="009901C4">
              <w:rPr>
                <w:noProof/>
              </w:rPr>
              <w:t>2</w:t>
            </w:r>
          </w:p>
        </w:tc>
      </w:tr>
      <w:tr w:rsidR="00DD6D98" w:rsidRPr="00D00BBD" w14:paraId="2EECAC9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53556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3FFB331"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338A652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573081" w14:textId="77777777" w:rsidR="00DD6D98" w:rsidRPr="009901C4" w:rsidRDefault="00DD6D98" w:rsidP="00DD6D98">
            <w:pPr>
              <w:pStyle w:val="MsgTableBody"/>
              <w:jc w:val="center"/>
              <w:rPr>
                <w:noProof/>
              </w:rPr>
            </w:pPr>
          </w:p>
        </w:tc>
      </w:tr>
      <w:tr w:rsidR="00DD6D98" w:rsidRPr="00D00BBD" w14:paraId="77384B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A4F923"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7BF691F9"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3D4AEAA1" w14:textId="77777777" w:rsidR="00DD6D98" w:rsidRPr="009901C4" w:rsidRDefault="00DD6D98" w:rsidP="00DD6D98">
            <w:pPr>
              <w:pStyle w:val="MsgTableBody"/>
              <w:jc w:val="center"/>
              <w:rPr>
                <w:noProof/>
                <w:highlight w:val="cyan"/>
              </w:rPr>
            </w:pPr>
          </w:p>
        </w:tc>
        <w:tc>
          <w:tcPr>
            <w:tcW w:w="1008" w:type="dxa"/>
            <w:gridSpan w:val="2"/>
            <w:tcBorders>
              <w:top w:val="dotted" w:sz="4" w:space="0" w:color="auto"/>
              <w:left w:val="nil"/>
              <w:bottom w:val="dotted" w:sz="4" w:space="0" w:color="auto"/>
              <w:right w:val="nil"/>
            </w:tcBorders>
            <w:shd w:val="clear" w:color="auto" w:fill="FFFFFF"/>
          </w:tcPr>
          <w:p w14:paraId="7E17EEFD" w14:textId="77777777" w:rsidR="00DD6D98" w:rsidRPr="009901C4" w:rsidRDefault="00DD6D98" w:rsidP="00DD6D98">
            <w:pPr>
              <w:pStyle w:val="MsgTableBody"/>
              <w:jc w:val="center"/>
              <w:rPr>
                <w:noProof/>
                <w:highlight w:val="cyan"/>
              </w:rPr>
            </w:pPr>
            <w:r w:rsidRPr="009901C4">
              <w:rPr>
                <w:noProof/>
              </w:rPr>
              <w:t>3</w:t>
            </w:r>
          </w:p>
        </w:tc>
      </w:tr>
      <w:tr w:rsidR="00DD6D98" w:rsidRPr="00D00BBD" w14:paraId="6FB1A12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AA0E4A"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27F3053A"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11C3B77" w14:textId="77777777" w:rsidR="00DD6D98" w:rsidRPr="009901C4" w:rsidRDefault="00DD6D98" w:rsidP="00DD6D98">
            <w:pPr>
              <w:pStyle w:val="MsgTableBody"/>
              <w:jc w:val="center"/>
              <w:rPr>
                <w:noProof/>
                <w:highlight w:val="cyan"/>
              </w:rPr>
            </w:pPr>
          </w:p>
        </w:tc>
        <w:tc>
          <w:tcPr>
            <w:tcW w:w="1008" w:type="dxa"/>
            <w:gridSpan w:val="2"/>
            <w:tcBorders>
              <w:top w:val="dotted" w:sz="4" w:space="0" w:color="auto"/>
              <w:left w:val="nil"/>
              <w:bottom w:val="dotted" w:sz="4" w:space="0" w:color="auto"/>
              <w:right w:val="nil"/>
            </w:tcBorders>
            <w:shd w:val="clear" w:color="auto" w:fill="FFFFFF"/>
          </w:tcPr>
          <w:p w14:paraId="23222351" w14:textId="77777777" w:rsidR="00DD6D98" w:rsidRPr="009901C4" w:rsidRDefault="00DD6D98" w:rsidP="00DD6D98">
            <w:pPr>
              <w:pStyle w:val="MsgTableBody"/>
              <w:jc w:val="center"/>
              <w:rPr>
                <w:noProof/>
                <w:highlight w:val="cyan"/>
              </w:rPr>
            </w:pPr>
            <w:r w:rsidRPr="009901C4">
              <w:rPr>
                <w:noProof/>
              </w:rPr>
              <w:t>3</w:t>
            </w:r>
          </w:p>
        </w:tc>
      </w:tr>
      <w:tr w:rsidR="00DD6D98" w:rsidRPr="00D00BBD" w14:paraId="74E9730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80675B"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509D03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485DD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FB903" w14:textId="77777777" w:rsidR="00DD6D98" w:rsidRPr="009901C4" w:rsidRDefault="00DD6D98" w:rsidP="00DD6D98">
            <w:pPr>
              <w:pStyle w:val="MsgTableBody"/>
              <w:jc w:val="center"/>
              <w:rPr>
                <w:noProof/>
              </w:rPr>
            </w:pPr>
            <w:r w:rsidRPr="009901C4">
              <w:rPr>
                <w:noProof/>
              </w:rPr>
              <w:t>7</w:t>
            </w:r>
          </w:p>
        </w:tc>
      </w:tr>
      <w:tr w:rsidR="00DD6D98" w:rsidRPr="00D00BBD" w14:paraId="0E86542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EE52DF"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63EDF692" w14:textId="77777777" w:rsidR="00DD6D98" w:rsidRPr="009901C4" w:rsidRDefault="00DD6D98" w:rsidP="00DD6D98">
            <w:pPr>
              <w:pStyle w:val="MsgTableBody"/>
              <w:rPr>
                <w:noProof/>
              </w:rPr>
            </w:pPr>
            <w:r w:rsidRPr="009901C4">
              <w:rPr>
                <w:noProof/>
              </w:rPr>
              <w:t xml:space="preserve">--- VISIT </w:t>
            </w:r>
            <w:r>
              <w:rPr>
                <w:noProof/>
              </w:rPr>
              <w:t>e</w:t>
            </w:r>
            <w:r w:rsidRPr="009901C4">
              <w:rPr>
                <w:noProof/>
              </w:rPr>
              <w:t>nd</w:t>
            </w:r>
          </w:p>
        </w:tc>
        <w:tc>
          <w:tcPr>
            <w:tcW w:w="864" w:type="dxa"/>
            <w:tcBorders>
              <w:top w:val="dotted" w:sz="4" w:space="0" w:color="auto"/>
              <w:left w:val="nil"/>
              <w:bottom w:val="dotted" w:sz="4" w:space="0" w:color="auto"/>
              <w:right w:val="nil"/>
            </w:tcBorders>
            <w:shd w:val="clear" w:color="auto" w:fill="FFFFFF"/>
          </w:tcPr>
          <w:p w14:paraId="3B193C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D2376" w14:textId="77777777" w:rsidR="00DD6D98" w:rsidRPr="009901C4" w:rsidRDefault="00DD6D98" w:rsidP="00DD6D98">
            <w:pPr>
              <w:pStyle w:val="MsgTableBody"/>
              <w:jc w:val="center"/>
              <w:rPr>
                <w:noProof/>
              </w:rPr>
            </w:pPr>
          </w:p>
        </w:tc>
      </w:tr>
      <w:tr w:rsidR="00DD6D98" w:rsidRPr="00D00BBD" w14:paraId="5D81350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57911E"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04671F24"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0322697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35D034" w14:textId="77777777" w:rsidR="00DD6D98" w:rsidRPr="009901C4" w:rsidRDefault="00DD6D98" w:rsidP="00DD6D98">
            <w:pPr>
              <w:pStyle w:val="MsgTableBody"/>
              <w:jc w:val="center"/>
              <w:rPr>
                <w:noProof/>
              </w:rPr>
            </w:pPr>
            <w:r w:rsidRPr="009901C4">
              <w:rPr>
                <w:noProof/>
              </w:rPr>
              <w:t>7</w:t>
            </w:r>
          </w:p>
        </w:tc>
      </w:tr>
      <w:tr w:rsidR="00DD6D98" w:rsidRPr="00D00BBD" w14:paraId="37486C0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DC521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F46228E" w14:textId="77777777" w:rsidR="00DD6D98" w:rsidRPr="009901C4" w:rsidRDefault="00DD6D98" w:rsidP="00DD6D98">
            <w:pPr>
              <w:pStyle w:val="MsgTableBody"/>
              <w:rPr>
                <w:noProof/>
              </w:rPr>
            </w:pPr>
            <w:r w:rsidRPr="009901C4">
              <w:rPr>
                <w:noProof/>
              </w:rPr>
              <w:t>--- STUDY_PHASE begin</w:t>
            </w:r>
          </w:p>
        </w:tc>
        <w:tc>
          <w:tcPr>
            <w:tcW w:w="864" w:type="dxa"/>
            <w:tcBorders>
              <w:top w:val="dotted" w:sz="4" w:space="0" w:color="auto"/>
              <w:left w:val="nil"/>
              <w:bottom w:val="dotted" w:sz="4" w:space="0" w:color="auto"/>
              <w:right w:val="nil"/>
            </w:tcBorders>
            <w:shd w:val="clear" w:color="auto" w:fill="FFFFFF"/>
          </w:tcPr>
          <w:p w14:paraId="20A898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EF2416" w14:textId="77777777" w:rsidR="00DD6D98" w:rsidRPr="009901C4" w:rsidRDefault="00DD6D98" w:rsidP="00DD6D98">
            <w:pPr>
              <w:pStyle w:val="MsgTableBody"/>
              <w:jc w:val="center"/>
              <w:rPr>
                <w:noProof/>
              </w:rPr>
            </w:pPr>
          </w:p>
        </w:tc>
      </w:tr>
      <w:tr w:rsidR="00DD6D98" w:rsidRPr="00D00BBD" w14:paraId="7BBEBDB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655B7A"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B7338B9" w14:textId="77777777"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14:paraId="0E5416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F03219" w14:textId="77777777" w:rsidR="00DD6D98" w:rsidRPr="009901C4" w:rsidRDefault="00DD6D98" w:rsidP="00DD6D98">
            <w:pPr>
              <w:pStyle w:val="MsgTableBody"/>
              <w:jc w:val="center"/>
              <w:rPr>
                <w:noProof/>
              </w:rPr>
            </w:pPr>
            <w:r w:rsidRPr="009901C4">
              <w:rPr>
                <w:noProof/>
              </w:rPr>
              <w:t>7</w:t>
            </w:r>
          </w:p>
        </w:tc>
      </w:tr>
      <w:tr w:rsidR="00DD6D98" w:rsidRPr="00D00BBD" w14:paraId="6C40012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82525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59D49CB" w14:textId="77777777" w:rsidR="00DD6D98" w:rsidRPr="009901C4" w:rsidRDefault="00DD6D98" w:rsidP="00DD6D98">
            <w:pPr>
              <w:pStyle w:val="MsgTableBody"/>
              <w:rPr>
                <w:noProof/>
              </w:rPr>
            </w:pPr>
            <w:r w:rsidRPr="009901C4">
              <w:rPr>
                <w:noProof/>
              </w:rPr>
              <w:t>--- STUDY_SCHEDULE begin</w:t>
            </w:r>
          </w:p>
        </w:tc>
        <w:tc>
          <w:tcPr>
            <w:tcW w:w="864" w:type="dxa"/>
            <w:tcBorders>
              <w:top w:val="dotted" w:sz="4" w:space="0" w:color="auto"/>
              <w:left w:val="nil"/>
              <w:bottom w:val="dotted" w:sz="4" w:space="0" w:color="auto"/>
              <w:right w:val="nil"/>
            </w:tcBorders>
            <w:shd w:val="clear" w:color="auto" w:fill="FFFFFF"/>
          </w:tcPr>
          <w:p w14:paraId="1E24AC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EAC2CC" w14:textId="77777777" w:rsidR="00DD6D98" w:rsidRPr="009901C4" w:rsidRDefault="00DD6D98" w:rsidP="00DD6D98">
            <w:pPr>
              <w:pStyle w:val="MsgTableBody"/>
              <w:jc w:val="center"/>
              <w:rPr>
                <w:noProof/>
              </w:rPr>
            </w:pPr>
          </w:p>
        </w:tc>
      </w:tr>
      <w:tr w:rsidR="00DD6D98" w:rsidRPr="00D00BBD" w14:paraId="276192D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78DE27" w14:textId="77777777" w:rsidR="00DD6D98" w:rsidRPr="009901C4" w:rsidRDefault="00DD6D98" w:rsidP="00DD6D98">
            <w:pPr>
              <w:pStyle w:val="MsgTableBody"/>
              <w:rPr>
                <w:noProof/>
              </w:rPr>
            </w:pPr>
            <w:r w:rsidRPr="009901C4">
              <w:rPr>
                <w:noProof/>
              </w:rPr>
              <w:t xml:space="preserve">      [</w:t>
            </w:r>
            <w:hyperlink w:anchor="CSS" w:history="1">
              <w:r w:rsidRPr="009901C4">
                <w:rPr>
                  <w:rStyle w:val="Hyperlink"/>
                  <w:noProof/>
                </w:rPr>
                <w:t>CSS</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DEF65CC" w14:textId="77777777" w:rsidR="00DD6D98" w:rsidRPr="009901C4" w:rsidRDefault="00DD6D98" w:rsidP="00DD6D98">
            <w:pPr>
              <w:pStyle w:val="MsgTableBody"/>
              <w:rPr>
                <w:noProof/>
              </w:rPr>
            </w:pPr>
            <w:r w:rsidRPr="009901C4">
              <w:rPr>
                <w:noProof/>
              </w:rPr>
              <w:t>Clinical Study Data Schedule</w:t>
            </w:r>
          </w:p>
        </w:tc>
        <w:tc>
          <w:tcPr>
            <w:tcW w:w="864" w:type="dxa"/>
            <w:tcBorders>
              <w:top w:val="dotted" w:sz="4" w:space="0" w:color="auto"/>
              <w:left w:val="nil"/>
              <w:bottom w:val="dotted" w:sz="4" w:space="0" w:color="auto"/>
              <w:right w:val="nil"/>
            </w:tcBorders>
            <w:shd w:val="clear" w:color="auto" w:fill="FFFFFF"/>
          </w:tcPr>
          <w:p w14:paraId="5420FE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1C33" w14:textId="77777777" w:rsidR="00DD6D98" w:rsidRPr="009901C4" w:rsidRDefault="00DD6D98" w:rsidP="00DD6D98">
            <w:pPr>
              <w:pStyle w:val="MsgTableBody"/>
              <w:jc w:val="center"/>
              <w:rPr>
                <w:noProof/>
              </w:rPr>
            </w:pPr>
            <w:r w:rsidRPr="009901C4">
              <w:rPr>
                <w:noProof/>
              </w:rPr>
              <w:t>7</w:t>
            </w:r>
          </w:p>
        </w:tc>
      </w:tr>
      <w:tr w:rsidR="00DD6D98" w:rsidRPr="00D00BBD" w14:paraId="6859A56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4B126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C0ED504" w14:textId="77777777" w:rsidR="00DD6D98" w:rsidRPr="009901C4" w:rsidRDefault="00DD6D98" w:rsidP="00DD6D98">
            <w:pPr>
              <w:pStyle w:val="MsgTableBody"/>
              <w:rPr>
                <w:noProof/>
              </w:rPr>
            </w:pPr>
            <w:r w:rsidRPr="009901C4">
              <w:rPr>
                <w:noProof/>
              </w:rPr>
              <w:t>--- STUDY_OBSERVATION begin</w:t>
            </w:r>
          </w:p>
        </w:tc>
        <w:tc>
          <w:tcPr>
            <w:tcW w:w="864" w:type="dxa"/>
            <w:tcBorders>
              <w:top w:val="dotted" w:sz="4" w:space="0" w:color="auto"/>
              <w:left w:val="nil"/>
              <w:bottom w:val="dotted" w:sz="4" w:space="0" w:color="auto"/>
              <w:right w:val="nil"/>
            </w:tcBorders>
            <w:shd w:val="clear" w:color="auto" w:fill="FFFFFF"/>
          </w:tcPr>
          <w:p w14:paraId="300E9F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140D93" w14:textId="77777777" w:rsidR="00DD6D98" w:rsidRPr="009901C4" w:rsidRDefault="00DD6D98" w:rsidP="00DD6D98">
            <w:pPr>
              <w:pStyle w:val="MsgTableBody"/>
              <w:jc w:val="center"/>
              <w:rPr>
                <w:noProof/>
              </w:rPr>
            </w:pPr>
          </w:p>
        </w:tc>
      </w:tr>
      <w:tr w:rsidR="00DD6D98" w:rsidRPr="00D00BBD" w14:paraId="7D3E397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2B5AED"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44C0F43"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4F25D0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E7874B" w14:textId="77777777" w:rsidR="00DD6D98" w:rsidRPr="009901C4" w:rsidRDefault="00DD6D98" w:rsidP="00DD6D98">
            <w:pPr>
              <w:pStyle w:val="MsgTableBody"/>
              <w:jc w:val="center"/>
              <w:rPr>
                <w:noProof/>
              </w:rPr>
            </w:pPr>
          </w:p>
        </w:tc>
      </w:tr>
      <w:tr w:rsidR="00DD6D98" w:rsidRPr="00D00BBD" w14:paraId="786C5DC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2F4F63"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4D057BFB" w14:textId="77777777" w:rsidR="00DD6D98" w:rsidRPr="009901C4" w:rsidRDefault="00DD6D98" w:rsidP="00DD6D98">
            <w:pPr>
              <w:pStyle w:val="MsgTableBody"/>
              <w:rPr>
                <w:noProof/>
              </w:rPr>
            </w:pPr>
            <w:r w:rsidRPr="009901C4">
              <w:rPr>
                <w:noProof/>
              </w:rPr>
              <w:t xml:space="preserve">Common Order </w:t>
            </w:r>
          </w:p>
        </w:tc>
        <w:tc>
          <w:tcPr>
            <w:tcW w:w="864" w:type="dxa"/>
            <w:tcBorders>
              <w:top w:val="dotted" w:sz="4" w:space="0" w:color="auto"/>
              <w:left w:val="nil"/>
              <w:bottom w:val="dotted" w:sz="4" w:space="0" w:color="auto"/>
              <w:right w:val="nil"/>
            </w:tcBorders>
            <w:shd w:val="clear" w:color="auto" w:fill="FFFFFF"/>
          </w:tcPr>
          <w:p w14:paraId="66721F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1E31E1" w14:textId="77777777" w:rsidR="00DD6D98" w:rsidRPr="009901C4" w:rsidRDefault="00DD6D98" w:rsidP="00DD6D98">
            <w:pPr>
              <w:pStyle w:val="MsgTableBody"/>
              <w:jc w:val="center"/>
              <w:rPr>
                <w:noProof/>
              </w:rPr>
            </w:pPr>
            <w:r w:rsidRPr="009901C4">
              <w:rPr>
                <w:noProof/>
              </w:rPr>
              <w:t>4</w:t>
            </w:r>
          </w:p>
        </w:tc>
      </w:tr>
      <w:tr w:rsidR="00DD6D98" w:rsidRPr="00D00BBD" w14:paraId="20EA0E2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5586D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C23865B"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19E6223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BB1A3B" w14:textId="77777777" w:rsidR="00DD6D98" w:rsidRPr="009901C4" w:rsidRDefault="00DD6D98" w:rsidP="00DD6D98">
            <w:pPr>
              <w:pStyle w:val="MsgTableBody"/>
              <w:jc w:val="center"/>
              <w:rPr>
                <w:noProof/>
              </w:rPr>
            </w:pPr>
            <w:r w:rsidRPr="009901C4">
              <w:rPr>
                <w:noProof/>
              </w:rPr>
              <w:t>7</w:t>
            </w:r>
          </w:p>
        </w:tc>
      </w:tr>
      <w:tr w:rsidR="00DD6D98" w:rsidRPr="00D00BBD" w14:paraId="46F4513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2D6A9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F5E47AB"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1EF042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3F06CB" w14:textId="77777777" w:rsidR="00DD6D98" w:rsidRPr="009901C4" w:rsidRDefault="00DD6D98" w:rsidP="00DD6D98">
            <w:pPr>
              <w:pStyle w:val="MsgTableBody"/>
              <w:jc w:val="center"/>
              <w:rPr>
                <w:noProof/>
              </w:rPr>
            </w:pPr>
          </w:p>
        </w:tc>
      </w:tr>
      <w:tr w:rsidR="00DD6D98" w:rsidRPr="00D00BBD" w14:paraId="5DAB571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DBAE87"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77C346D5" w14:textId="77777777" w:rsidR="00DD6D98" w:rsidRPr="009901C4" w:rsidRDefault="00DD6D98" w:rsidP="00DD6D98">
            <w:pPr>
              <w:pStyle w:val="MsgTableBody"/>
              <w:rPr>
                <w:noProof/>
              </w:rPr>
            </w:pPr>
            <w:r w:rsidRPr="009901C4">
              <w:rPr>
                <w:noProof/>
              </w:rPr>
              <w:t>Observation Battery</w:t>
            </w:r>
          </w:p>
        </w:tc>
        <w:tc>
          <w:tcPr>
            <w:tcW w:w="864" w:type="dxa"/>
            <w:tcBorders>
              <w:top w:val="dotted" w:sz="4" w:space="0" w:color="auto"/>
              <w:left w:val="nil"/>
              <w:bottom w:val="dotted" w:sz="4" w:space="0" w:color="auto"/>
              <w:right w:val="nil"/>
            </w:tcBorders>
            <w:shd w:val="clear" w:color="auto" w:fill="FFFFFF"/>
          </w:tcPr>
          <w:p w14:paraId="198158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36DC3A" w14:textId="77777777" w:rsidR="00DD6D98" w:rsidRPr="009901C4" w:rsidRDefault="00DD6D98" w:rsidP="00DD6D98">
            <w:pPr>
              <w:pStyle w:val="MsgTableBody"/>
              <w:jc w:val="center"/>
              <w:rPr>
                <w:noProof/>
              </w:rPr>
            </w:pPr>
            <w:r w:rsidRPr="009901C4">
              <w:rPr>
                <w:noProof/>
              </w:rPr>
              <w:t>7</w:t>
            </w:r>
          </w:p>
        </w:tc>
      </w:tr>
      <w:tr w:rsidR="00DD6D98" w:rsidRPr="00D00BBD" w14:paraId="4A05137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37F14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A302349"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3C66FF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C29619" w14:textId="77777777" w:rsidR="00DD6D98" w:rsidRPr="009901C4" w:rsidRDefault="00DD6D98" w:rsidP="00DD6D98">
            <w:pPr>
              <w:pStyle w:val="MsgTableBody"/>
              <w:jc w:val="center"/>
              <w:rPr>
                <w:noProof/>
              </w:rPr>
            </w:pPr>
            <w:r w:rsidRPr="009901C4">
              <w:rPr>
                <w:noProof/>
              </w:rPr>
              <w:t>7</w:t>
            </w:r>
          </w:p>
        </w:tc>
      </w:tr>
      <w:tr w:rsidR="00DD6D98" w:rsidRPr="00D00BBD" w14:paraId="1EEF77C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C8F35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B2CC134"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EFCA4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4E4665" w14:textId="77777777" w:rsidR="00DD6D98" w:rsidRPr="009901C4" w:rsidRDefault="00DD6D98" w:rsidP="00DD6D98">
            <w:pPr>
              <w:pStyle w:val="MsgTableBody"/>
              <w:jc w:val="center"/>
              <w:rPr>
                <w:noProof/>
              </w:rPr>
            </w:pPr>
          </w:p>
        </w:tc>
      </w:tr>
      <w:tr w:rsidR="00DD6D98" w:rsidRPr="00D00BBD" w14:paraId="5261B75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D37E30" w14:textId="77777777" w:rsidR="00DD6D98" w:rsidRPr="009901C4" w:rsidRDefault="00DD6D98" w:rsidP="00DD6D98">
            <w:pPr>
              <w:pStyle w:val="MsgTableBody"/>
              <w:rPr>
                <w:noProof/>
              </w:rPr>
            </w:pPr>
            <w:r w:rsidRPr="009901C4">
              <w:rPr>
                <w:noProof/>
              </w:rPr>
              <w:lastRenderedPageBreak/>
              <w:t xml:space="preserve">          TQ1 </w:t>
            </w:r>
          </w:p>
        </w:tc>
        <w:tc>
          <w:tcPr>
            <w:tcW w:w="4320" w:type="dxa"/>
            <w:tcBorders>
              <w:top w:val="dotted" w:sz="4" w:space="0" w:color="auto"/>
              <w:left w:val="nil"/>
              <w:bottom w:val="dotted" w:sz="4" w:space="0" w:color="auto"/>
              <w:right w:val="nil"/>
            </w:tcBorders>
            <w:shd w:val="clear" w:color="auto" w:fill="FFFFFF"/>
          </w:tcPr>
          <w:p w14:paraId="439CD04D"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1F004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DBE80B" w14:textId="77777777" w:rsidR="00DD6D98" w:rsidRPr="009901C4" w:rsidRDefault="00DD6D98" w:rsidP="00DD6D98">
            <w:pPr>
              <w:pStyle w:val="MsgTableBody"/>
              <w:jc w:val="center"/>
              <w:rPr>
                <w:noProof/>
              </w:rPr>
            </w:pPr>
            <w:r w:rsidRPr="009901C4">
              <w:rPr>
                <w:noProof/>
              </w:rPr>
              <w:t>4</w:t>
            </w:r>
          </w:p>
        </w:tc>
      </w:tr>
      <w:tr w:rsidR="00DD6D98" w:rsidRPr="00D00BBD" w14:paraId="62359EB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C3CADF"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374A71F4"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E0266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16793A" w14:textId="77777777" w:rsidR="00DD6D98" w:rsidRPr="009901C4" w:rsidRDefault="00DD6D98" w:rsidP="00DD6D98">
            <w:pPr>
              <w:pStyle w:val="MsgTableBody"/>
              <w:jc w:val="center"/>
              <w:rPr>
                <w:noProof/>
              </w:rPr>
            </w:pPr>
            <w:r w:rsidRPr="009901C4">
              <w:rPr>
                <w:noProof/>
              </w:rPr>
              <w:t>4</w:t>
            </w:r>
          </w:p>
        </w:tc>
      </w:tr>
      <w:tr w:rsidR="00DD6D98" w:rsidRPr="00D00BBD" w14:paraId="75A274D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164A5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82DC09E"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0E435A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EAE00F" w14:textId="77777777" w:rsidR="00DD6D98" w:rsidRPr="009901C4" w:rsidRDefault="00DD6D98" w:rsidP="00DD6D98">
            <w:pPr>
              <w:pStyle w:val="MsgTableBody"/>
              <w:jc w:val="center"/>
              <w:rPr>
                <w:noProof/>
              </w:rPr>
            </w:pPr>
          </w:p>
        </w:tc>
      </w:tr>
      <w:tr w:rsidR="00DD6D98" w:rsidRPr="00D00BBD" w14:paraId="1225E52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6A452F"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BED0281" w14:textId="77777777" w:rsidR="00DD6D98" w:rsidRPr="009901C4" w:rsidRDefault="00DD6D98" w:rsidP="00DD6D98">
            <w:pPr>
              <w:pStyle w:val="MsgTableBody"/>
              <w:rPr>
                <w:noProof/>
              </w:rPr>
            </w:pPr>
            <w:r w:rsidRPr="009901C4">
              <w:rPr>
                <w:noProof/>
              </w:rPr>
              <w:t>Observation Results</w:t>
            </w:r>
          </w:p>
        </w:tc>
        <w:tc>
          <w:tcPr>
            <w:tcW w:w="864" w:type="dxa"/>
            <w:tcBorders>
              <w:top w:val="dotted" w:sz="4" w:space="0" w:color="auto"/>
              <w:left w:val="nil"/>
              <w:bottom w:val="dotted" w:sz="4" w:space="0" w:color="auto"/>
              <w:right w:val="nil"/>
            </w:tcBorders>
            <w:shd w:val="clear" w:color="auto" w:fill="FFFFFF"/>
          </w:tcPr>
          <w:p w14:paraId="3E85CE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3DC11B" w14:textId="77777777" w:rsidR="00DD6D98" w:rsidRPr="009901C4" w:rsidRDefault="00DD6D98" w:rsidP="00DD6D98">
            <w:pPr>
              <w:pStyle w:val="MsgTableBody"/>
              <w:jc w:val="center"/>
              <w:rPr>
                <w:noProof/>
              </w:rPr>
            </w:pPr>
            <w:r w:rsidRPr="009901C4">
              <w:rPr>
                <w:noProof/>
              </w:rPr>
              <w:t>7</w:t>
            </w:r>
          </w:p>
        </w:tc>
      </w:tr>
      <w:tr w:rsidR="00DD6D98" w:rsidRPr="00D00BBD" w14:paraId="19EF578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D3DEE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51C364A" w14:textId="77777777" w:rsidR="00DD6D98" w:rsidRPr="009901C4" w:rsidRDefault="00DD6D98" w:rsidP="00DD6D98">
            <w:pPr>
              <w:pStyle w:val="MsgTableBody"/>
              <w:rPr>
                <w:noProof/>
              </w:rPr>
            </w:pPr>
            <w:r w:rsidRPr="009901C4">
              <w:rPr>
                <w:noProof/>
              </w:rPr>
              <w:t>Participaton (for Observation Results)</w:t>
            </w:r>
          </w:p>
        </w:tc>
        <w:tc>
          <w:tcPr>
            <w:tcW w:w="864" w:type="dxa"/>
            <w:tcBorders>
              <w:top w:val="dotted" w:sz="4" w:space="0" w:color="auto"/>
              <w:left w:val="nil"/>
              <w:bottom w:val="dotted" w:sz="4" w:space="0" w:color="auto"/>
              <w:right w:val="nil"/>
            </w:tcBorders>
            <w:shd w:val="clear" w:color="auto" w:fill="FFFFFF"/>
          </w:tcPr>
          <w:p w14:paraId="465B88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1CAD6" w14:textId="77777777" w:rsidR="00DD6D98" w:rsidRPr="009901C4" w:rsidRDefault="00DD6D98" w:rsidP="00DD6D98">
            <w:pPr>
              <w:pStyle w:val="MsgTableBody"/>
              <w:jc w:val="center"/>
              <w:rPr>
                <w:noProof/>
              </w:rPr>
            </w:pPr>
            <w:r w:rsidRPr="009901C4">
              <w:rPr>
                <w:noProof/>
              </w:rPr>
              <w:t>7</w:t>
            </w:r>
          </w:p>
        </w:tc>
      </w:tr>
      <w:tr w:rsidR="00DD6D98" w:rsidRPr="00D00BBD" w14:paraId="4A49D67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FE6D9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4BF7B51" w14:textId="77777777" w:rsidR="00DD6D98" w:rsidRPr="009901C4" w:rsidRDefault="00DD6D98" w:rsidP="00DD6D98">
            <w:pPr>
              <w:pStyle w:val="MsgTableBody"/>
              <w:rPr>
                <w:noProof/>
              </w:rPr>
            </w:pPr>
            <w:r w:rsidRPr="009901C4">
              <w:rPr>
                <w:noProof/>
              </w:rPr>
              <w:t>--- STUDY_OBSERVATION end</w:t>
            </w:r>
          </w:p>
        </w:tc>
        <w:tc>
          <w:tcPr>
            <w:tcW w:w="864" w:type="dxa"/>
            <w:tcBorders>
              <w:top w:val="dotted" w:sz="4" w:space="0" w:color="auto"/>
              <w:left w:val="nil"/>
              <w:bottom w:val="dotted" w:sz="4" w:space="0" w:color="auto"/>
              <w:right w:val="nil"/>
            </w:tcBorders>
            <w:shd w:val="clear" w:color="auto" w:fill="FFFFFF"/>
          </w:tcPr>
          <w:p w14:paraId="70EAD27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97C7E" w14:textId="77777777" w:rsidR="00DD6D98" w:rsidRPr="009901C4" w:rsidRDefault="00DD6D98" w:rsidP="00DD6D98">
            <w:pPr>
              <w:pStyle w:val="MsgTableBody"/>
              <w:jc w:val="center"/>
              <w:rPr>
                <w:noProof/>
              </w:rPr>
            </w:pPr>
          </w:p>
        </w:tc>
      </w:tr>
      <w:tr w:rsidR="00DD6D98" w:rsidRPr="00D00BBD" w14:paraId="61B2841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B4CA2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BBCF65D" w14:textId="77777777" w:rsidR="00DD6D98" w:rsidRPr="009901C4" w:rsidRDefault="00DD6D98" w:rsidP="00DD6D98">
            <w:pPr>
              <w:pStyle w:val="MsgTableBody"/>
              <w:rPr>
                <w:noProof/>
              </w:rPr>
            </w:pPr>
            <w:r w:rsidRPr="009901C4">
              <w:rPr>
                <w:noProof/>
              </w:rPr>
              <w:t>--- STUDY_PHARM begin</w:t>
            </w:r>
          </w:p>
        </w:tc>
        <w:tc>
          <w:tcPr>
            <w:tcW w:w="864" w:type="dxa"/>
            <w:tcBorders>
              <w:top w:val="dotted" w:sz="4" w:space="0" w:color="auto"/>
              <w:left w:val="nil"/>
              <w:bottom w:val="dotted" w:sz="4" w:space="0" w:color="auto"/>
              <w:right w:val="nil"/>
            </w:tcBorders>
            <w:shd w:val="clear" w:color="auto" w:fill="FFFFFF"/>
          </w:tcPr>
          <w:p w14:paraId="4B443B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B35437" w14:textId="77777777" w:rsidR="00DD6D98" w:rsidRPr="009901C4" w:rsidRDefault="00DD6D98" w:rsidP="00DD6D98">
            <w:pPr>
              <w:pStyle w:val="MsgTableBody"/>
              <w:jc w:val="center"/>
              <w:rPr>
                <w:noProof/>
              </w:rPr>
            </w:pPr>
          </w:p>
        </w:tc>
      </w:tr>
      <w:tr w:rsidR="00DD6D98" w:rsidRPr="00D00BBD" w14:paraId="0E3F953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8161F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697CF6B" w14:textId="77777777" w:rsidR="00DD6D98" w:rsidRPr="009901C4" w:rsidRDefault="00DD6D98" w:rsidP="00DD6D98">
            <w:pPr>
              <w:pStyle w:val="MsgTableBody"/>
              <w:rPr>
                <w:noProof/>
              </w:rPr>
            </w:pPr>
            <w:r w:rsidRPr="009901C4">
              <w:rPr>
                <w:noProof/>
              </w:rPr>
              <w:t>--- COMMON_ORDER begin</w:t>
            </w:r>
          </w:p>
        </w:tc>
        <w:tc>
          <w:tcPr>
            <w:tcW w:w="864" w:type="dxa"/>
            <w:tcBorders>
              <w:top w:val="dotted" w:sz="4" w:space="0" w:color="auto"/>
              <w:left w:val="nil"/>
              <w:bottom w:val="dotted" w:sz="4" w:space="0" w:color="auto"/>
              <w:right w:val="nil"/>
            </w:tcBorders>
            <w:shd w:val="clear" w:color="auto" w:fill="FFFFFF"/>
          </w:tcPr>
          <w:p w14:paraId="78FD066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EC532D" w14:textId="77777777" w:rsidR="00DD6D98" w:rsidRPr="009901C4" w:rsidRDefault="00DD6D98" w:rsidP="00DD6D98">
            <w:pPr>
              <w:pStyle w:val="MsgTableBody"/>
              <w:jc w:val="center"/>
              <w:rPr>
                <w:noProof/>
              </w:rPr>
            </w:pPr>
          </w:p>
        </w:tc>
      </w:tr>
      <w:tr w:rsidR="00DD6D98" w:rsidRPr="00D00BBD" w14:paraId="21B4D8D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4CAE88"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70D076CA"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086A05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74963F" w14:textId="77777777" w:rsidR="00DD6D98" w:rsidRPr="009901C4" w:rsidRDefault="00DD6D98" w:rsidP="00DD6D98">
            <w:pPr>
              <w:pStyle w:val="MsgTableBody"/>
              <w:jc w:val="center"/>
              <w:rPr>
                <w:noProof/>
              </w:rPr>
            </w:pPr>
            <w:r w:rsidRPr="009901C4">
              <w:rPr>
                <w:noProof/>
              </w:rPr>
              <w:t>4</w:t>
            </w:r>
          </w:p>
        </w:tc>
      </w:tr>
      <w:tr w:rsidR="00DD6D98" w:rsidRPr="00D00BBD" w14:paraId="4B70921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EF5D7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6E06768" w14:textId="77777777" w:rsidR="00DD6D98" w:rsidRPr="009901C4" w:rsidRDefault="00DD6D98" w:rsidP="00DD6D98">
            <w:pPr>
              <w:pStyle w:val="MsgTableBody"/>
              <w:rPr>
                <w:noProof/>
              </w:rPr>
            </w:pPr>
            <w:r w:rsidRPr="009901C4">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29EBD2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03E4E2" w14:textId="77777777" w:rsidR="00DD6D98" w:rsidRPr="009901C4" w:rsidRDefault="00DD6D98" w:rsidP="00DD6D98">
            <w:pPr>
              <w:pStyle w:val="MsgTableBody"/>
              <w:jc w:val="center"/>
              <w:rPr>
                <w:noProof/>
              </w:rPr>
            </w:pPr>
            <w:r w:rsidRPr="009901C4">
              <w:rPr>
                <w:noProof/>
              </w:rPr>
              <w:t>7</w:t>
            </w:r>
          </w:p>
        </w:tc>
      </w:tr>
      <w:tr w:rsidR="00DD6D98" w:rsidRPr="00D00BBD" w14:paraId="5AE1ED8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A1239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8E04522" w14:textId="77777777" w:rsidR="00DD6D98" w:rsidRPr="009901C4" w:rsidRDefault="00DD6D98" w:rsidP="00DD6D98">
            <w:pPr>
              <w:pStyle w:val="MsgTableBody"/>
              <w:rPr>
                <w:noProof/>
              </w:rPr>
            </w:pPr>
            <w:r>
              <w:rPr>
                <w:noProof/>
              </w:rPr>
              <w:t>--- COMMON_</w:t>
            </w:r>
            <w:r w:rsidRPr="009901C4">
              <w:rPr>
                <w:noProof/>
              </w:rPr>
              <w:t>ORDER end</w:t>
            </w:r>
          </w:p>
        </w:tc>
        <w:tc>
          <w:tcPr>
            <w:tcW w:w="864" w:type="dxa"/>
            <w:tcBorders>
              <w:top w:val="dotted" w:sz="4" w:space="0" w:color="auto"/>
              <w:left w:val="nil"/>
              <w:bottom w:val="dotted" w:sz="4" w:space="0" w:color="auto"/>
              <w:right w:val="nil"/>
            </w:tcBorders>
            <w:shd w:val="clear" w:color="auto" w:fill="FFFFFF"/>
          </w:tcPr>
          <w:p w14:paraId="6EC8EF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A981B6" w14:textId="77777777" w:rsidR="00DD6D98" w:rsidRPr="009901C4" w:rsidRDefault="00DD6D98" w:rsidP="00DD6D98">
            <w:pPr>
              <w:pStyle w:val="MsgTableBody"/>
              <w:jc w:val="center"/>
              <w:rPr>
                <w:noProof/>
              </w:rPr>
            </w:pPr>
          </w:p>
        </w:tc>
      </w:tr>
      <w:tr w:rsidR="00DD6D98" w:rsidRPr="00D00BBD" w14:paraId="5793392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61EF5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026D4C3" w14:textId="77777777" w:rsidR="00DD6D98" w:rsidRPr="009901C4" w:rsidRDefault="00DD6D98" w:rsidP="00DD6D98">
            <w:pPr>
              <w:pStyle w:val="MsgTableBody"/>
              <w:rPr>
                <w:noProof/>
              </w:rPr>
            </w:pPr>
            <w:r w:rsidRPr="009901C4">
              <w:rPr>
                <w:noProof/>
              </w:rPr>
              <w:t>--- RX_ADMIN begin</w:t>
            </w:r>
          </w:p>
        </w:tc>
        <w:tc>
          <w:tcPr>
            <w:tcW w:w="864" w:type="dxa"/>
            <w:tcBorders>
              <w:top w:val="dotted" w:sz="4" w:space="0" w:color="auto"/>
              <w:left w:val="nil"/>
              <w:bottom w:val="dotted" w:sz="4" w:space="0" w:color="auto"/>
              <w:right w:val="nil"/>
            </w:tcBorders>
            <w:shd w:val="clear" w:color="auto" w:fill="FFFFFF"/>
          </w:tcPr>
          <w:p w14:paraId="7CBD0A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4D17B3" w14:textId="77777777" w:rsidR="00DD6D98" w:rsidRPr="009901C4" w:rsidRDefault="00DD6D98" w:rsidP="00DD6D98">
            <w:pPr>
              <w:pStyle w:val="MsgTableBody"/>
              <w:jc w:val="center"/>
              <w:rPr>
                <w:noProof/>
              </w:rPr>
            </w:pPr>
          </w:p>
        </w:tc>
      </w:tr>
      <w:tr w:rsidR="00DD6D98" w:rsidRPr="00D00BBD" w14:paraId="3E9E155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050C4C"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4AB5AC1B" w14:textId="77777777" w:rsidR="00DD6D98" w:rsidRPr="009901C4" w:rsidRDefault="00DD6D98" w:rsidP="00DD6D98">
            <w:pPr>
              <w:pStyle w:val="MsgTableBody"/>
              <w:rPr>
                <w:noProof/>
              </w:rPr>
            </w:pPr>
            <w:r w:rsidRPr="009901C4">
              <w:rPr>
                <w:noProof/>
              </w:rPr>
              <w:t>Pharmacy Administration</w:t>
            </w:r>
          </w:p>
        </w:tc>
        <w:tc>
          <w:tcPr>
            <w:tcW w:w="864" w:type="dxa"/>
            <w:tcBorders>
              <w:top w:val="dotted" w:sz="4" w:space="0" w:color="auto"/>
              <w:left w:val="nil"/>
              <w:bottom w:val="dotted" w:sz="4" w:space="0" w:color="auto"/>
              <w:right w:val="nil"/>
            </w:tcBorders>
            <w:shd w:val="clear" w:color="auto" w:fill="FFFFFF"/>
          </w:tcPr>
          <w:p w14:paraId="369862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FDEDF2" w14:textId="77777777" w:rsidR="00DD6D98" w:rsidRPr="009901C4" w:rsidRDefault="00DD6D98" w:rsidP="00DD6D98">
            <w:pPr>
              <w:pStyle w:val="MsgTableBody"/>
              <w:jc w:val="center"/>
              <w:rPr>
                <w:noProof/>
              </w:rPr>
            </w:pPr>
            <w:r w:rsidRPr="009901C4">
              <w:rPr>
                <w:noProof/>
              </w:rPr>
              <w:t>4</w:t>
            </w:r>
          </w:p>
        </w:tc>
      </w:tr>
      <w:tr w:rsidR="00DD6D98" w:rsidRPr="00D00BBD" w14:paraId="1C0FD16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A55577"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4ECC8C2C" w14:textId="77777777" w:rsidR="00DD6D98" w:rsidRPr="009901C4" w:rsidRDefault="00DD6D98" w:rsidP="00DD6D98">
            <w:pPr>
              <w:pStyle w:val="MsgTableBody"/>
              <w:rPr>
                <w:noProof/>
              </w:rPr>
            </w:pPr>
            <w:r w:rsidRPr="009901C4">
              <w:rPr>
                <w:noProof/>
              </w:rPr>
              <w:t>Pharmacy Route</w:t>
            </w:r>
          </w:p>
        </w:tc>
        <w:tc>
          <w:tcPr>
            <w:tcW w:w="864" w:type="dxa"/>
            <w:tcBorders>
              <w:top w:val="dotted" w:sz="4" w:space="0" w:color="auto"/>
              <w:left w:val="nil"/>
              <w:bottom w:val="dotted" w:sz="4" w:space="0" w:color="auto"/>
              <w:right w:val="nil"/>
            </w:tcBorders>
            <w:shd w:val="clear" w:color="auto" w:fill="FFFFFF"/>
          </w:tcPr>
          <w:p w14:paraId="182A5A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EF72B2" w14:textId="77777777" w:rsidR="00DD6D98" w:rsidRPr="009901C4" w:rsidRDefault="00DD6D98" w:rsidP="00DD6D98">
            <w:pPr>
              <w:pStyle w:val="MsgTableBody"/>
              <w:jc w:val="center"/>
              <w:rPr>
                <w:noProof/>
              </w:rPr>
            </w:pPr>
            <w:r w:rsidRPr="009901C4">
              <w:rPr>
                <w:noProof/>
              </w:rPr>
              <w:t>4</w:t>
            </w:r>
          </w:p>
        </w:tc>
      </w:tr>
      <w:tr w:rsidR="00DD6D98" w:rsidRPr="00D00BBD" w14:paraId="67A3E24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E16C3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400F688"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43FEB1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FE6CE2" w14:textId="77777777" w:rsidR="00DD6D98" w:rsidRPr="009901C4" w:rsidRDefault="00DD6D98" w:rsidP="00DD6D98">
            <w:pPr>
              <w:pStyle w:val="MsgTableBody"/>
              <w:jc w:val="center"/>
              <w:rPr>
                <w:noProof/>
              </w:rPr>
            </w:pPr>
            <w:r w:rsidRPr="009901C4">
              <w:rPr>
                <w:noProof/>
              </w:rPr>
              <w:t>7</w:t>
            </w:r>
          </w:p>
        </w:tc>
      </w:tr>
      <w:tr w:rsidR="00DD6D98" w:rsidRPr="00D00BBD" w14:paraId="77D2193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2BD4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D8D63E6" w14:textId="77777777" w:rsidR="00DD6D98" w:rsidRPr="009901C4" w:rsidRDefault="00DD6D98" w:rsidP="00DD6D98">
            <w:pPr>
              <w:pStyle w:val="MsgTableBody"/>
              <w:rPr>
                <w:noProof/>
              </w:rPr>
            </w:pPr>
            <w:r w:rsidRPr="009901C4">
              <w:rPr>
                <w:noProof/>
              </w:rPr>
              <w:t>--- RX_ADMIN end</w:t>
            </w:r>
          </w:p>
        </w:tc>
        <w:tc>
          <w:tcPr>
            <w:tcW w:w="864" w:type="dxa"/>
            <w:tcBorders>
              <w:top w:val="dotted" w:sz="4" w:space="0" w:color="auto"/>
              <w:left w:val="nil"/>
              <w:bottom w:val="dotted" w:sz="4" w:space="0" w:color="auto"/>
              <w:right w:val="nil"/>
            </w:tcBorders>
            <w:shd w:val="clear" w:color="auto" w:fill="FFFFFF"/>
          </w:tcPr>
          <w:p w14:paraId="443E57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ADE25F" w14:textId="77777777" w:rsidR="00DD6D98" w:rsidRPr="009901C4" w:rsidRDefault="00DD6D98" w:rsidP="00DD6D98">
            <w:pPr>
              <w:pStyle w:val="MsgTableBody"/>
              <w:jc w:val="center"/>
              <w:rPr>
                <w:noProof/>
              </w:rPr>
            </w:pPr>
          </w:p>
        </w:tc>
      </w:tr>
      <w:tr w:rsidR="00DD6D98" w:rsidRPr="00D00BBD" w14:paraId="7D7E5E8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1D865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B72566" w14:textId="77777777" w:rsidR="00DD6D98" w:rsidRPr="009901C4" w:rsidRDefault="00DD6D98" w:rsidP="00DD6D98">
            <w:pPr>
              <w:pStyle w:val="MsgTableBody"/>
              <w:rPr>
                <w:noProof/>
              </w:rPr>
            </w:pPr>
            <w:r w:rsidRPr="009901C4">
              <w:rPr>
                <w:noProof/>
              </w:rPr>
              <w:t>--- STUDY_PHARM end</w:t>
            </w:r>
          </w:p>
        </w:tc>
        <w:tc>
          <w:tcPr>
            <w:tcW w:w="864" w:type="dxa"/>
            <w:tcBorders>
              <w:top w:val="dotted" w:sz="4" w:space="0" w:color="auto"/>
              <w:left w:val="nil"/>
              <w:bottom w:val="dotted" w:sz="4" w:space="0" w:color="auto"/>
              <w:right w:val="nil"/>
            </w:tcBorders>
            <w:shd w:val="clear" w:color="auto" w:fill="FFFFFF"/>
          </w:tcPr>
          <w:p w14:paraId="7A228E9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C4730C" w14:textId="77777777" w:rsidR="00DD6D98" w:rsidRPr="009901C4" w:rsidRDefault="00DD6D98" w:rsidP="00DD6D98">
            <w:pPr>
              <w:pStyle w:val="MsgTableBody"/>
              <w:jc w:val="center"/>
              <w:rPr>
                <w:noProof/>
              </w:rPr>
            </w:pPr>
          </w:p>
        </w:tc>
      </w:tr>
      <w:tr w:rsidR="00DD6D98" w:rsidRPr="00D00BBD" w14:paraId="15D6520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FCA88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DADE7F" w14:textId="77777777" w:rsidR="00DD6D98" w:rsidRPr="009901C4" w:rsidRDefault="00DD6D98" w:rsidP="00DD6D98">
            <w:pPr>
              <w:pStyle w:val="MsgTableBody"/>
              <w:rPr>
                <w:noProof/>
              </w:rPr>
            </w:pPr>
            <w:r w:rsidRPr="009901C4">
              <w:rPr>
                <w:noProof/>
              </w:rPr>
              <w:t>--- STUDY_SCHEDULE end</w:t>
            </w:r>
          </w:p>
        </w:tc>
        <w:tc>
          <w:tcPr>
            <w:tcW w:w="864" w:type="dxa"/>
            <w:tcBorders>
              <w:top w:val="dotted" w:sz="4" w:space="0" w:color="auto"/>
              <w:left w:val="nil"/>
              <w:bottom w:val="dotted" w:sz="4" w:space="0" w:color="auto"/>
              <w:right w:val="nil"/>
            </w:tcBorders>
            <w:shd w:val="clear" w:color="auto" w:fill="FFFFFF"/>
          </w:tcPr>
          <w:p w14:paraId="6D968D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C5C9AA" w14:textId="77777777" w:rsidR="00DD6D98" w:rsidRPr="009901C4" w:rsidRDefault="00DD6D98" w:rsidP="00DD6D98">
            <w:pPr>
              <w:pStyle w:val="MsgTableBody"/>
              <w:jc w:val="center"/>
              <w:rPr>
                <w:noProof/>
              </w:rPr>
            </w:pPr>
          </w:p>
        </w:tc>
      </w:tr>
      <w:tr w:rsidR="00DD6D98" w:rsidRPr="00D00BBD" w14:paraId="2BB356E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14C2A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97BAB9F" w14:textId="77777777" w:rsidR="00DD6D98" w:rsidRPr="009901C4" w:rsidRDefault="00DD6D98" w:rsidP="00DD6D98">
            <w:pPr>
              <w:pStyle w:val="MsgTableBody"/>
              <w:rPr>
                <w:noProof/>
              </w:rPr>
            </w:pPr>
            <w:r w:rsidRPr="009901C4">
              <w:rPr>
                <w:noProof/>
              </w:rPr>
              <w:t>--- STUDY_PHASE end</w:t>
            </w:r>
          </w:p>
        </w:tc>
        <w:tc>
          <w:tcPr>
            <w:tcW w:w="864" w:type="dxa"/>
            <w:tcBorders>
              <w:top w:val="dotted" w:sz="4" w:space="0" w:color="auto"/>
              <w:left w:val="nil"/>
              <w:bottom w:val="dotted" w:sz="4" w:space="0" w:color="auto"/>
              <w:right w:val="nil"/>
            </w:tcBorders>
            <w:shd w:val="clear" w:color="auto" w:fill="FFFFFF"/>
          </w:tcPr>
          <w:p w14:paraId="4873ECB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4E2A23" w14:textId="77777777" w:rsidR="00DD6D98" w:rsidRPr="009901C4" w:rsidRDefault="00DD6D98" w:rsidP="00DD6D98">
            <w:pPr>
              <w:pStyle w:val="MsgTableBody"/>
              <w:jc w:val="center"/>
              <w:rPr>
                <w:noProof/>
              </w:rPr>
            </w:pPr>
          </w:p>
        </w:tc>
      </w:tr>
      <w:tr w:rsidR="00DD6D98" w:rsidRPr="00D00BBD" w14:paraId="47D84433" w14:textId="77777777" w:rsidTr="00276CAC">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1A18F19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49F937B9" w14:textId="77777777"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14:paraId="78DB966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B27258D" w14:textId="77777777" w:rsidR="00DD6D98" w:rsidRPr="009901C4" w:rsidRDefault="00DD6D98" w:rsidP="00DD6D98">
            <w:pPr>
              <w:pStyle w:val="MsgTableBody"/>
              <w:jc w:val="center"/>
              <w:rPr>
                <w:noProof/>
              </w:rPr>
            </w:pPr>
          </w:p>
        </w:tc>
      </w:tr>
    </w:tbl>
    <w:p w14:paraId="4EBD3849" w14:textId="77777777" w:rsidR="00DD6D98" w:rsidRDefault="00DD6D98" w:rsidP="00DD6D98">
      <w:bookmarkStart w:id="1924" w:name="_Toc359236305"/>
      <w:bookmarkStart w:id="1925" w:name="_Toc495952563"/>
      <w:bookmarkStart w:id="1926" w:name="_Toc532896115"/>
      <w:bookmarkStart w:id="1927" w:name="_Toc245927"/>
      <w:bookmarkStart w:id="1928" w:name="_Toc861868"/>
      <w:bookmarkStart w:id="1929" w:name="_Toc862872"/>
      <w:bookmarkStart w:id="1930" w:name="_Toc866861"/>
      <w:bookmarkStart w:id="1931" w:name="_Toc879970"/>
      <w:bookmarkStart w:id="1932" w:name="_Toc138585487"/>
      <w:bookmarkStart w:id="1933" w:name="_Toc2340511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486D2C0A" w14:textId="77777777" w:rsidTr="00DD6D98">
        <w:tc>
          <w:tcPr>
            <w:tcW w:w="9350" w:type="dxa"/>
            <w:gridSpan w:val="5"/>
          </w:tcPr>
          <w:p w14:paraId="4C25279A" w14:textId="77777777" w:rsidR="00DD6D98" w:rsidRPr="0083614A" w:rsidRDefault="00DD6D98" w:rsidP="00DD6D98">
            <w:pPr>
              <w:pStyle w:val="ACK-ChoreographyHeader"/>
            </w:pPr>
            <w:r>
              <w:t>Acknowledgement Choreography</w:t>
            </w:r>
          </w:p>
        </w:tc>
      </w:tr>
      <w:tr w:rsidR="00DD6D98" w:rsidRPr="009928E9" w14:paraId="5E70B597" w14:textId="77777777" w:rsidTr="00DD6D98">
        <w:tc>
          <w:tcPr>
            <w:tcW w:w="9350" w:type="dxa"/>
            <w:gridSpan w:val="5"/>
          </w:tcPr>
          <w:p w14:paraId="1F3F6775" w14:textId="77777777" w:rsidR="00DD6D98" w:rsidRDefault="00DD6D98" w:rsidP="00DD6D98">
            <w:pPr>
              <w:pStyle w:val="ACK-ChoreographyHeader"/>
            </w:pPr>
            <w:r w:rsidRPr="009901C4">
              <w:rPr>
                <w:noProof/>
              </w:rPr>
              <w:t>CSU^C09^CSU_C09</w:t>
            </w:r>
          </w:p>
        </w:tc>
      </w:tr>
      <w:tr w:rsidR="00DD6D98" w:rsidRPr="009928E9" w14:paraId="7EDFAB91" w14:textId="77777777" w:rsidTr="00DD6D98">
        <w:tc>
          <w:tcPr>
            <w:tcW w:w="1951" w:type="dxa"/>
          </w:tcPr>
          <w:p w14:paraId="24F343A4" w14:textId="77777777" w:rsidR="00DD6D98" w:rsidRPr="0083614A" w:rsidRDefault="00DD6D98" w:rsidP="00DD6D98">
            <w:pPr>
              <w:pStyle w:val="ACK-ChoreographyBody"/>
            </w:pPr>
            <w:r w:rsidRPr="0083614A">
              <w:t>Field name</w:t>
            </w:r>
          </w:p>
        </w:tc>
        <w:tc>
          <w:tcPr>
            <w:tcW w:w="2268" w:type="dxa"/>
          </w:tcPr>
          <w:p w14:paraId="23769FA1" w14:textId="77777777" w:rsidR="00DD6D98" w:rsidRPr="0083614A" w:rsidRDefault="00DD6D98" w:rsidP="00DD6D98">
            <w:pPr>
              <w:pStyle w:val="ACK-ChoreographyBody"/>
            </w:pPr>
            <w:r w:rsidRPr="0083614A">
              <w:t>Field Value: Original mode</w:t>
            </w:r>
          </w:p>
        </w:tc>
        <w:tc>
          <w:tcPr>
            <w:tcW w:w="5131" w:type="dxa"/>
            <w:gridSpan w:val="3"/>
          </w:tcPr>
          <w:p w14:paraId="18D6AE0B" w14:textId="77777777" w:rsidR="00DD6D98" w:rsidRPr="0083614A" w:rsidRDefault="00DD6D98" w:rsidP="00DD6D98">
            <w:pPr>
              <w:pStyle w:val="ACK-ChoreographyBody"/>
            </w:pPr>
            <w:r w:rsidRPr="0083614A">
              <w:t>Field value: Enhanced mode</w:t>
            </w:r>
          </w:p>
        </w:tc>
      </w:tr>
      <w:tr w:rsidR="00DD6D98" w:rsidRPr="009928E9" w14:paraId="7C1DAC59" w14:textId="77777777" w:rsidTr="00DD6D98">
        <w:tc>
          <w:tcPr>
            <w:tcW w:w="1951" w:type="dxa"/>
          </w:tcPr>
          <w:p w14:paraId="65C5D621" w14:textId="77777777" w:rsidR="00DD6D98" w:rsidRPr="0083614A" w:rsidRDefault="00DD6D98" w:rsidP="00DD6D98">
            <w:pPr>
              <w:pStyle w:val="ACK-ChoreographyBody"/>
            </w:pPr>
            <w:r w:rsidRPr="0083614A">
              <w:t>MSH</w:t>
            </w:r>
            <w:r>
              <w:t>-</w:t>
            </w:r>
            <w:r w:rsidRPr="0083614A">
              <w:t>15</w:t>
            </w:r>
          </w:p>
        </w:tc>
        <w:tc>
          <w:tcPr>
            <w:tcW w:w="2268" w:type="dxa"/>
          </w:tcPr>
          <w:p w14:paraId="71B4A4F3" w14:textId="77777777" w:rsidR="00DD6D98" w:rsidRPr="0083614A" w:rsidRDefault="00DD6D98" w:rsidP="00DD6D98">
            <w:pPr>
              <w:pStyle w:val="ACK-ChoreographyBody"/>
            </w:pPr>
            <w:r w:rsidRPr="0083614A">
              <w:t>Blank</w:t>
            </w:r>
          </w:p>
        </w:tc>
        <w:tc>
          <w:tcPr>
            <w:tcW w:w="951" w:type="dxa"/>
          </w:tcPr>
          <w:p w14:paraId="3A28ECDF" w14:textId="77777777" w:rsidR="00DD6D98" w:rsidRPr="0083614A" w:rsidRDefault="00DD6D98" w:rsidP="00DD6D98">
            <w:pPr>
              <w:pStyle w:val="ACK-ChoreographyBody"/>
            </w:pPr>
            <w:r w:rsidRPr="0083614A">
              <w:t>NE</w:t>
            </w:r>
          </w:p>
        </w:tc>
        <w:tc>
          <w:tcPr>
            <w:tcW w:w="2090" w:type="dxa"/>
          </w:tcPr>
          <w:p w14:paraId="4F1404BF" w14:textId="77777777" w:rsidR="00DD6D98" w:rsidRPr="003C4436" w:rsidRDefault="00DD6D98" w:rsidP="00DD6D98">
            <w:pPr>
              <w:pStyle w:val="ACK-ChoreographyBody"/>
              <w:rPr>
                <w:szCs w:val="16"/>
              </w:rPr>
            </w:pPr>
            <w:r w:rsidRPr="003C4436">
              <w:rPr>
                <w:szCs w:val="16"/>
              </w:rPr>
              <w:t>NE</w:t>
            </w:r>
          </w:p>
        </w:tc>
        <w:tc>
          <w:tcPr>
            <w:tcW w:w="2090" w:type="dxa"/>
          </w:tcPr>
          <w:p w14:paraId="4E06F624" w14:textId="77777777" w:rsidR="00DD6D98" w:rsidRPr="003C4436" w:rsidRDefault="00DD6D98" w:rsidP="00DD6D98">
            <w:pPr>
              <w:pStyle w:val="ACK-ChoreographyBody"/>
              <w:rPr>
                <w:szCs w:val="16"/>
              </w:rPr>
            </w:pPr>
            <w:r w:rsidRPr="003C4436">
              <w:rPr>
                <w:szCs w:val="16"/>
              </w:rPr>
              <w:t>AL, SU, ER</w:t>
            </w:r>
          </w:p>
        </w:tc>
      </w:tr>
      <w:tr w:rsidR="00DD6D98" w:rsidRPr="009928E9" w14:paraId="2EFFEB04" w14:textId="77777777" w:rsidTr="00DD6D98">
        <w:tc>
          <w:tcPr>
            <w:tcW w:w="1951" w:type="dxa"/>
          </w:tcPr>
          <w:p w14:paraId="1969DA68" w14:textId="77777777" w:rsidR="00DD6D98" w:rsidRPr="0083614A" w:rsidRDefault="00DD6D98" w:rsidP="00DD6D98">
            <w:pPr>
              <w:pStyle w:val="ACK-ChoreographyBody"/>
            </w:pPr>
            <w:r w:rsidRPr="0083614A">
              <w:t>MSH</w:t>
            </w:r>
            <w:r>
              <w:t>-</w:t>
            </w:r>
            <w:r w:rsidRPr="0083614A">
              <w:t>16</w:t>
            </w:r>
          </w:p>
        </w:tc>
        <w:tc>
          <w:tcPr>
            <w:tcW w:w="2268" w:type="dxa"/>
          </w:tcPr>
          <w:p w14:paraId="0CEC75DE" w14:textId="77777777" w:rsidR="00DD6D98" w:rsidRPr="0083614A" w:rsidRDefault="00DD6D98" w:rsidP="00DD6D98">
            <w:pPr>
              <w:pStyle w:val="ACK-ChoreographyBody"/>
            </w:pPr>
            <w:r w:rsidRPr="0083614A">
              <w:t>Blank</w:t>
            </w:r>
          </w:p>
        </w:tc>
        <w:tc>
          <w:tcPr>
            <w:tcW w:w="951" w:type="dxa"/>
          </w:tcPr>
          <w:p w14:paraId="66726DF5" w14:textId="77777777" w:rsidR="00DD6D98" w:rsidRPr="0083614A" w:rsidRDefault="00DD6D98" w:rsidP="00DD6D98">
            <w:pPr>
              <w:pStyle w:val="ACK-ChoreographyBody"/>
            </w:pPr>
            <w:r w:rsidRPr="0083614A">
              <w:t>NE</w:t>
            </w:r>
          </w:p>
        </w:tc>
        <w:tc>
          <w:tcPr>
            <w:tcW w:w="2090" w:type="dxa"/>
          </w:tcPr>
          <w:p w14:paraId="4EF14591" w14:textId="77777777" w:rsidR="00DD6D98" w:rsidRPr="003C4436" w:rsidRDefault="00DD6D98" w:rsidP="00DD6D98">
            <w:pPr>
              <w:pStyle w:val="ACK-ChoreographyBody"/>
              <w:rPr>
                <w:szCs w:val="16"/>
              </w:rPr>
            </w:pPr>
            <w:r w:rsidRPr="003C4436">
              <w:rPr>
                <w:szCs w:val="16"/>
              </w:rPr>
              <w:t>AL, SU, ER</w:t>
            </w:r>
          </w:p>
        </w:tc>
        <w:tc>
          <w:tcPr>
            <w:tcW w:w="2090" w:type="dxa"/>
          </w:tcPr>
          <w:p w14:paraId="1906A54B" w14:textId="77777777" w:rsidR="00DD6D98" w:rsidRPr="003C4436" w:rsidRDefault="00DD6D98" w:rsidP="00DD6D98">
            <w:pPr>
              <w:pStyle w:val="ACK-ChoreographyBody"/>
              <w:rPr>
                <w:szCs w:val="16"/>
              </w:rPr>
            </w:pPr>
            <w:r w:rsidRPr="003C4436">
              <w:rPr>
                <w:szCs w:val="16"/>
              </w:rPr>
              <w:t>AL, SU, ER</w:t>
            </w:r>
          </w:p>
        </w:tc>
      </w:tr>
      <w:tr w:rsidR="00DD6D98" w:rsidRPr="009928E9" w14:paraId="79635655" w14:textId="77777777" w:rsidTr="00DD6D98">
        <w:tc>
          <w:tcPr>
            <w:tcW w:w="1951" w:type="dxa"/>
          </w:tcPr>
          <w:p w14:paraId="2AE7B7D8" w14:textId="77777777" w:rsidR="00DD6D98" w:rsidRPr="0083614A" w:rsidRDefault="00DD6D98" w:rsidP="00DD6D98">
            <w:pPr>
              <w:pStyle w:val="ACK-ChoreographyBody"/>
            </w:pPr>
            <w:r w:rsidRPr="0083614A">
              <w:t>Immediate Ack</w:t>
            </w:r>
          </w:p>
        </w:tc>
        <w:tc>
          <w:tcPr>
            <w:tcW w:w="2268" w:type="dxa"/>
          </w:tcPr>
          <w:p w14:paraId="1684A693" w14:textId="77777777" w:rsidR="00DD6D98" w:rsidRPr="0083614A" w:rsidRDefault="00DD6D98" w:rsidP="00DD6D98">
            <w:pPr>
              <w:pStyle w:val="ACK-ChoreographyBody"/>
            </w:pPr>
            <w:r w:rsidRPr="0083614A">
              <w:t>-</w:t>
            </w:r>
          </w:p>
        </w:tc>
        <w:tc>
          <w:tcPr>
            <w:tcW w:w="951" w:type="dxa"/>
          </w:tcPr>
          <w:p w14:paraId="79F7055A" w14:textId="77777777" w:rsidR="00DD6D98" w:rsidRPr="0083614A" w:rsidRDefault="00DD6D98" w:rsidP="00DD6D98">
            <w:pPr>
              <w:pStyle w:val="ACK-ChoreographyBody"/>
            </w:pPr>
            <w:r w:rsidRPr="0083614A">
              <w:t>-</w:t>
            </w:r>
          </w:p>
        </w:tc>
        <w:tc>
          <w:tcPr>
            <w:tcW w:w="2090" w:type="dxa"/>
          </w:tcPr>
          <w:p w14:paraId="1495577E" w14:textId="77777777" w:rsidR="00DD6D98" w:rsidRPr="003C4436" w:rsidRDefault="00DD6D98" w:rsidP="00DD6D98">
            <w:pPr>
              <w:pStyle w:val="ACK-ChoreographyBody"/>
              <w:rPr>
                <w:szCs w:val="16"/>
              </w:rPr>
            </w:pPr>
            <w:r w:rsidRPr="003C4436">
              <w:rPr>
                <w:szCs w:val="16"/>
              </w:rPr>
              <w:t>-</w:t>
            </w:r>
          </w:p>
        </w:tc>
        <w:tc>
          <w:tcPr>
            <w:tcW w:w="2090" w:type="dxa"/>
          </w:tcPr>
          <w:p w14:paraId="404A31C0"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r w:rsidR="00DD6D98" w:rsidRPr="009928E9" w14:paraId="4C108CC4" w14:textId="77777777" w:rsidTr="00DD6D98">
        <w:tc>
          <w:tcPr>
            <w:tcW w:w="1951" w:type="dxa"/>
          </w:tcPr>
          <w:p w14:paraId="72F3F4EF" w14:textId="77777777" w:rsidR="00DD6D98" w:rsidRPr="0083614A" w:rsidRDefault="00DD6D98" w:rsidP="00DD6D98">
            <w:pPr>
              <w:pStyle w:val="ACK-ChoreographyBody"/>
            </w:pPr>
            <w:r w:rsidRPr="0083614A">
              <w:t>Application Ack</w:t>
            </w:r>
          </w:p>
        </w:tc>
        <w:tc>
          <w:tcPr>
            <w:tcW w:w="2268" w:type="dxa"/>
          </w:tcPr>
          <w:p w14:paraId="140870FC" w14:textId="77777777" w:rsidR="00DD6D98" w:rsidRPr="0083614A" w:rsidRDefault="00DD6D98" w:rsidP="00DD6D98">
            <w:pPr>
              <w:pStyle w:val="ACK-ChoreographyBody"/>
            </w:pPr>
            <w:r w:rsidRPr="003C4436">
              <w:rPr>
                <w:szCs w:val="16"/>
              </w:rPr>
              <w:t>ACK</w:t>
            </w:r>
            <w:r>
              <w:rPr>
                <w:szCs w:val="16"/>
              </w:rPr>
              <w:t>^C09</w:t>
            </w:r>
            <w:r w:rsidRPr="003C4436">
              <w:rPr>
                <w:szCs w:val="16"/>
              </w:rPr>
              <w:t>^ACK</w:t>
            </w:r>
          </w:p>
        </w:tc>
        <w:tc>
          <w:tcPr>
            <w:tcW w:w="951" w:type="dxa"/>
          </w:tcPr>
          <w:p w14:paraId="22E32647" w14:textId="77777777" w:rsidR="00DD6D98" w:rsidRPr="0083614A" w:rsidRDefault="00DD6D98" w:rsidP="00DD6D98">
            <w:pPr>
              <w:pStyle w:val="ACK-ChoreographyBody"/>
            </w:pPr>
            <w:r w:rsidRPr="0083614A">
              <w:t>-</w:t>
            </w:r>
          </w:p>
        </w:tc>
        <w:tc>
          <w:tcPr>
            <w:tcW w:w="2090" w:type="dxa"/>
          </w:tcPr>
          <w:p w14:paraId="7F402424"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c>
          <w:tcPr>
            <w:tcW w:w="2090" w:type="dxa"/>
          </w:tcPr>
          <w:p w14:paraId="5AB77BAD"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bl>
    <w:p w14:paraId="31F50AC7"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6651867D" w14:textId="77777777" w:rsidTr="00DD6D98">
        <w:tc>
          <w:tcPr>
            <w:tcW w:w="9350" w:type="dxa"/>
            <w:gridSpan w:val="5"/>
          </w:tcPr>
          <w:p w14:paraId="20AB4A63" w14:textId="77777777" w:rsidR="00DD6D98" w:rsidRPr="0083614A" w:rsidRDefault="00DD6D98" w:rsidP="00DD6D98">
            <w:pPr>
              <w:pStyle w:val="ACK-ChoreographyHeader"/>
            </w:pPr>
            <w:r>
              <w:t>Acknowledgement Choreography</w:t>
            </w:r>
          </w:p>
        </w:tc>
      </w:tr>
      <w:tr w:rsidR="00DD6D98" w:rsidRPr="009928E9" w14:paraId="27AEA821" w14:textId="77777777" w:rsidTr="00DD6D98">
        <w:tc>
          <w:tcPr>
            <w:tcW w:w="9350" w:type="dxa"/>
            <w:gridSpan w:val="5"/>
          </w:tcPr>
          <w:p w14:paraId="60A15109" w14:textId="77777777" w:rsidR="00DD6D98" w:rsidRDefault="00DD6D98" w:rsidP="00DD6D98">
            <w:pPr>
              <w:pStyle w:val="ACK-ChoreographyHeader"/>
            </w:pPr>
            <w:r w:rsidRPr="009901C4">
              <w:rPr>
                <w:noProof/>
              </w:rPr>
              <w:t>CSU^C1</w:t>
            </w:r>
            <w:r>
              <w:rPr>
                <w:noProof/>
              </w:rPr>
              <w:t>0</w:t>
            </w:r>
            <w:r w:rsidRPr="009901C4">
              <w:rPr>
                <w:noProof/>
              </w:rPr>
              <w:t>^CSU_C09</w:t>
            </w:r>
          </w:p>
        </w:tc>
      </w:tr>
      <w:tr w:rsidR="00DD6D98" w:rsidRPr="009928E9" w14:paraId="3F0A4E0B" w14:textId="77777777" w:rsidTr="00DD6D98">
        <w:tc>
          <w:tcPr>
            <w:tcW w:w="1951" w:type="dxa"/>
          </w:tcPr>
          <w:p w14:paraId="7274B601" w14:textId="77777777" w:rsidR="00DD6D98" w:rsidRPr="0083614A" w:rsidRDefault="00DD6D98" w:rsidP="00DD6D98">
            <w:pPr>
              <w:pStyle w:val="ACK-ChoreographyBody"/>
            </w:pPr>
            <w:r w:rsidRPr="0083614A">
              <w:t>Field name</w:t>
            </w:r>
          </w:p>
        </w:tc>
        <w:tc>
          <w:tcPr>
            <w:tcW w:w="2268" w:type="dxa"/>
          </w:tcPr>
          <w:p w14:paraId="0277312A" w14:textId="77777777" w:rsidR="00DD6D98" w:rsidRPr="0083614A" w:rsidRDefault="00DD6D98" w:rsidP="00DD6D98">
            <w:pPr>
              <w:pStyle w:val="ACK-ChoreographyBody"/>
            </w:pPr>
            <w:r w:rsidRPr="0083614A">
              <w:t>Field Value: Original mode</w:t>
            </w:r>
          </w:p>
        </w:tc>
        <w:tc>
          <w:tcPr>
            <w:tcW w:w="5131" w:type="dxa"/>
            <w:gridSpan w:val="3"/>
          </w:tcPr>
          <w:p w14:paraId="31A5C1D8" w14:textId="77777777" w:rsidR="00DD6D98" w:rsidRPr="0083614A" w:rsidRDefault="00DD6D98" w:rsidP="00DD6D98">
            <w:pPr>
              <w:pStyle w:val="ACK-ChoreographyBody"/>
            </w:pPr>
            <w:r w:rsidRPr="0083614A">
              <w:t>Field value: Enhanced mode</w:t>
            </w:r>
          </w:p>
        </w:tc>
      </w:tr>
      <w:tr w:rsidR="00DD6D98" w:rsidRPr="009928E9" w14:paraId="2EF5FA42" w14:textId="77777777" w:rsidTr="00DD6D98">
        <w:tc>
          <w:tcPr>
            <w:tcW w:w="1951" w:type="dxa"/>
          </w:tcPr>
          <w:p w14:paraId="0960CCEC" w14:textId="77777777" w:rsidR="00DD6D98" w:rsidRPr="0083614A" w:rsidRDefault="00DD6D98" w:rsidP="00DD6D98">
            <w:pPr>
              <w:pStyle w:val="ACK-ChoreographyBody"/>
            </w:pPr>
            <w:r w:rsidRPr="0083614A">
              <w:t>MSH</w:t>
            </w:r>
            <w:r>
              <w:t>-</w:t>
            </w:r>
            <w:r w:rsidRPr="0083614A">
              <w:t>15</w:t>
            </w:r>
          </w:p>
        </w:tc>
        <w:tc>
          <w:tcPr>
            <w:tcW w:w="2268" w:type="dxa"/>
          </w:tcPr>
          <w:p w14:paraId="61A233CD" w14:textId="77777777" w:rsidR="00DD6D98" w:rsidRPr="0083614A" w:rsidRDefault="00DD6D98" w:rsidP="00DD6D98">
            <w:pPr>
              <w:pStyle w:val="ACK-ChoreographyBody"/>
            </w:pPr>
            <w:r w:rsidRPr="0083614A">
              <w:t>Blank</w:t>
            </w:r>
          </w:p>
        </w:tc>
        <w:tc>
          <w:tcPr>
            <w:tcW w:w="951" w:type="dxa"/>
          </w:tcPr>
          <w:p w14:paraId="26AA36E9" w14:textId="77777777" w:rsidR="00DD6D98" w:rsidRPr="0083614A" w:rsidRDefault="00DD6D98" w:rsidP="00DD6D98">
            <w:pPr>
              <w:pStyle w:val="ACK-ChoreographyBody"/>
            </w:pPr>
            <w:r w:rsidRPr="0083614A">
              <w:t>NE</w:t>
            </w:r>
          </w:p>
        </w:tc>
        <w:tc>
          <w:tcPr>
            <w:tcW w:w="2090" w:type="dxa"/>
          </w:tcPr>
          <w:p w14:paraId="6B0950A6" w14:textId="77777777" w:rsidR="00DD6D98" w:rsidRPr="003C4436" w:rsidRDefault="00DD6D98" w:rsidP="00DD6D98">
            <w:pPr>
              <w:pStyle w:val="ACK-ChoreographyBody"/>
              <w:rPr>
                <w:szCs w:val="16"/>
              </w:rPr>
            </w:pPr>
            <w:r w:rsidRPr="003C4436">
              <w:rPr>
                <w:szCs w:val="16"/>
              </w:rPr>
              <w:t>NE</w:t>
            </w:r>
          </w:p>
        </w:tc>
        <w:tc>
          <w:tcPr>
            <w:tcW w:w="2090" w:type="dxa"/>
          </w:tcPr>
          <w:p w14:paraId="5F67DF7F" w14:textId="77777777" w:rsidR="00DD6D98" w:rsidRPr="003C4436" w:rsidRDefault="00DD6D98" w:rsidP="00DD6D98">
            <w:pPr>
              <w:pStyle w:val="ACK-ChoreographyBody"/>
              <w:rPr>
                <w:szCs w:val="16"/>
              </w:rPr>
            </w:pPr>
            <w:r w:rsidRPr="003C4436">
              <w:rPr>
                <w:szCs w:val="16"/>
              </w:rPr>
              <w:t>AL, SU, ER</w:t>
            </w:r>
          </w:p>
        </w:tc>
      </w:tr>
      <w:tr w:rsidR="00DD6D98" w:rsidRPr="009928E9" w14:paraId="44CB9065" w14:textId="77777777" w:rsidTr="00DD6D98">
        <w:tc>
          <w:tcPr>
            <w:tcW w:w="1951" w:type="dxa"/>
          </w:tcPr>
          <w:p w14:paraId="2D8E77C4" w14:textId="77777777" w:rsidR="00DD6D98" w:rsidRPr="0083614A" w:rsidRDefault="00DD6D98" w:rsidP="00DD6D98">
            <w:pPr>
              <w:pStyle w:val="ACK-ChoreographyBody"/>
            </w:pPr>
            <w:r w:rsidRPr="0083614A">
              <w:lastRenderedPageBreak/>
              <w:t>MSH</w:t>
            </w:r>
            <w:r>
              <w:t>-</w:t>
            </w:r>
            <w:r w:rsidRPr="0083614A">
              <w:t>16</w:t>
            </w:r>
          </w:p>
        </w:tc>
        <w:tc>
          <w:tcPr>
            <w:tcW w:w="2268" w:type="dxa"/>
          </w:tcPr>
          <w:p w14:paraId="4D95601C" w14:textId="77777777" w:rsidR="00DD6D98" w:rsidRPr="0083614A" w:rsidRDefault="00DD6D98" w:rsidP="00DD6D98">
            <w:pPr>
              <w:pStyle w:val="ACK-ChoreographyBody"/>
            </w:pPr>
            <w:r w:rsidRPr="0083614A">
              <w:t>Blank</w:t>
            </w:r>
          </w:p>
        </w:tc>
        <w:tc>
          <w:tcPr>
            <w:tcW w:w="951" w:type="dxa"/>
          </w:tcPr>
          <w:p w14:paraId="7694FE11" w14:textId="77777777" w:rsidR="00DD6D98" w:rsidRPr="0083614A" w:rsidRDefault="00DD6D98" w:rsidP="00DD6D98">
            <w:pPr>
              <w:pStyle w:val="ACK-ChoreographyBody"/>
            </w:pPr>
            <w:r w:rsidRPr="0083614A">
              <w:t>NE</w:t>
            </w:r>
          </w:p>
        </w:tc>
        <w:tc>
          <w:tcPr>
            <w:tcW w:w="2090" w:type="dxa"/>
          </w:tcPr>
          <w:p w14:paraId="4CE3C198" w14:textId="77777777" w:rsidR="00DD6D98" w:rsidRPr="003C4436" w:rsidRDefault="00DD6D98" w:rsidP="00DD6D98">
            <w:pPr>
              <w:pStyle w:val="ACK-ChoreographyBody"/>
              <w:rPr>
                <w:szCs w:val="16"/>
              </w:rPr>
            </w:pPr>
            <w:r w:rsidRPr="003C4436">
              <w:rPr>
                <w:szCs w:val="16"/>
              </w:rPr>
              <w:t>AL, SU, ER</w:t>
            </w:r>
          </w:p>
        </w:tc>
        <w:tc>
          <w:tcPr>
            <w:tcW w:w="2090" w:type="dxa"/>
          </w:tcPr>
          <w:p w14:paraId="5886C1F4" w14:textId="77777777" w:rsidR="00DD6D98" w:rsidRPr="003C4436" w:rsidRDefault="00DD6D98" w:rsidP="00DD6D98">
            <w:pPr>
              <w:pStyle w:val="ACK-ChoreographyBody"/>
              <w:rPr>
                <w:szCs w:val="16"/>
              </w:rPr>
            </w:pPr>
            <w:r w:rsidRPr="003C4436">
              <w:rPr>
                <w:szCs w:val="16"/>
              </w:rPr>
              <w:t>AL, SU, ER</w:t>
            </w:r>
          </w:p>
        </w:tc>
      </w:tr>
      <w:tr w:rsidR="00DD6D98" w:rsidRPr="009928E9" w14:paraId="5F5385B6" w14:textId="77777777" w:rsidTr="00DD6D98">
        <w:tc>
          <w:tcPr>
            <w:tcW w:w="1951" w:type="dxa"/>
          </w:tcPr>
          <w:p w14:paraId="506F5BF7" w14:textId="77777777" w:rsidR="00DD6D98" w:rsidRPr="0083614A" w:rsidRDefault="00DD6D98" w:rsidP="00DD6D98">
            <w:pPr>
              <w:pStyle w:val="ACK-ChoreographyBody"/>
            </w:pPr>
            <w:r w:rsidRPr="0083614A">
              <w:t>Immediate Ack</w:t>
            </w:r>
          </w:p>
        </w:tc>
        <w:tc>
          <w:tcPr>
            <w:tcW w:w="2268" w:type="dxa"/>
          </w:tcPr>
          <w:p w14:paraId="5B27F470" w14:textId="77777777" w:rsidR="00DD6D98" w:rsidRPr="0083614A" w:rsidRDefault="00DD6D98" w:rsidP="00DD6D98">
            <w:pPr>
              <w:pStyle w:val="ACK-ChoreographyBody"/>
            </w:pPr>
            <w:r w:rsidRPr="0083614A">
              <w:t>-</w:t>
            </w:r>
          </w:p>
        </w:tc>
        <w:tc>
          <w:tcPr>
            <w:tcW w:w="951" w:type="dxa"/>
          </w:tcPr>
          <w:p w14:paraId="26D94122" w14:textId="77777777" w:rsidR="00DD6D98" w:rsidRPr="0083614A" w:rsidRDefault="00DD6D98" w:rsidP="00DD6D98">
            <w:pPr>
              <w:pStyle w:val="ACK-ChoreographyBody"/>
            </w:pPr>
            <w:r w:rsidRPr="0083614A">
              <w:t>-</w:t>
            </w:r>
          </w:p>
        </w:tc>
        <w:tc>
          <w:tcPr>
            <w:tcW w:w="2090" w:type="dxa"/>
          </w:tcPr>
          <w:p w14:paraId="77A48406" w14:textId="77777777" w:rsidR="00DD6D98" w:rsidRPr="003C4436" w:rsidRDefault="00DD6D98" w:rsidP="00DD6D98">
            <w:pPr>
              <w:pStyle w:val="ACK-ChoreographyBody"/>
              <w:rPr>
                <w:szCs w:val="16"/>
              </w:rPr>
            </w:pPr>
            <w:r w:rsidRPr="003C4436">
              <w:rPr>
                <w:szCs w:val="16"/>
              </w:rPr>
              <w:t>-</w:t>
            </w:r>
          </w:p>
        </w:tc>
        <w:tc>
          <w:tcPr>
            <w:tcW w:w="2090" w:type="dxa"/>
          </w:tcPr>
          <w:p w14:paraId="7D69CFBD"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r w:rsidR="00DD6D98" w:rsidRPr="009928E9" w14:paraId="51CC6D6D" w14:textId="77777777" w:rsidTr="00DD6D98">
        <w:tc>
          <w:tcPr>
            <w:tcW w:w="1951" w:type="dxa"/>
          </w:tcPr>
          <w:p w14:paraId="223D814B" w14:textId="77777777" w:rsidR="00DD6D98" w:rsidRPr="0083614A" w:rsidRDefault="00DD6D98" w:rsidP="00DD6D98">
            <w:pPr>
              <w:pStyle w:val="ACK-ChoreographyBody"/>
            </w:pPr>
            <w:r w:rsidRPr="0083614A">
              <w:t>Application Ack</w:t>
            </w:r>
          </w:p>
        </w:tc>
        <w:tc>
          <w:tcPr>
            <w:tcW w:w="2268" w:type="dxa"/>
          </w:tcPr>
          <w:p w14:paraId="2C95DC7C" w14:textId="77777777" w:rsidR="00DD6D98" w:rsidRPr="0083614A" w:rsidRDefault="00DD6D98" w:rsidP="00DD6D98">
            <w:pPr>
              <w:pStyle w:val="ACK-ChoreographyBody"/>
            </w:pPr>
            <w:r w:rsidRPr="003C4436">
              <w:rPr>
                <w:szCs w:val="16"/>
              </w:rPr>
              <w:t>ACK</w:t>
            </w:r>
            <w:r>
              <w:rPr>
                <w:szCs w:val="16"/>
              </w:rPr>
              <w:t>^C10</w:t>
            </w:r>
            <w:r w:rsidRPr="003C4436">
              <w:rPr>
                <w:szCs w:val="16"/>
              </w:rPr>
              <w:t>^ACK</w:t>
            </w:r>
          </w:p>
        </w:tc>
        <w:tc>
          <w:tcPr>
            <w:tcW w:w="951" w:type="dxa"/>
          </w:tcPr>
          <w:p w14:paraId="0C384A68" w14:textId="77777777" w:rsidR="00DD6D98" w:rsidRPr="0083614A" w:rsidRDefault="00DD6D98" w:rsidP="00DD6D98">
            <w:pPr>
              <w:pStyle w:val="ACK-ChoreographyBody"/>
            </w:pPr>
            <w:r w:rsidRPr="0083614A">
              <w:t>-</w:t>
            </w:r>
          </w:p>
        </w:tc>
        <w:tc>
          <w:tcPr>
            <w:tcW w:w="2090" w:type="dxa"/>
          </w:tcPr>
          <w:p w14:paraId="668B2496"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c>
          <w:tcPr>
            <w:tcW w:w="2090" w:type="dxa"/>
          </w:tcPr>
          <w:p w14:paraId="0307802A"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bl>
    <w:p w14:paraId="2A8EC1D9"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00B8AEBC" w14:textId="77777777" w:rsidTr="00DD6D98">
        <w:tc>
          <w:tcPr>
            <w:tcW w:w="9350" w:type="dxa"/>
            <w:gridSpan w:val="5"/>
          </w:tcPr>
          <w:p w14:paraId="41AF64BE" w14:textId="77777777" w:rsidR="00DD6D98" w:rsidRPr="0083614A" w:rsidRDefault="00DD6D98" w:rsidP="00DD6D98">
            <w:pPr>
              <w:pStyle w:val="ACK-ChoreographyHeader"/>
            </w:pPr>
            <w:r>
              <w:t>Acknowledgement Choreography</w:t>
            </w:r>
          </w:p>
        </w:tc>
      </w:tr>
      <w:tr w:rsidR="00DD6D98" w:rsidRPr="009928E9" w14:paraId="44C527EA" w14:textId="77777777" w:rsidTr="00DD6D98">
        <w:tc>
          <w:tcPr>
            <w:tcW w:w="9350" w:type="dxa"/>
            <w:gridSpan w:val="5"/>
          </w:tcPr>
          <w:p w14:paraId="48141061" w14:textId="77777777" w:rsidR="00DD6D98" w:rsidRDefault="00DD6D98" w:rsidP="00DD6D98">
            <w:pPr>
              <w:pStyle w:val="ACK-ChoreographyHeader"/>
            </w:pPr>
            <w:r w:rsidRPr="009901C4">
              <w:rPr>
                <w:noProof/>
              </w:rPr>
              <w:t>CSU^C</w:t>
            </w:r>
            <w:r>
              <w:rPr>
                <w:noProof/>
              </w:rPr>
              <w:t>11</w:t>
            </w:r>
            <w:r w:rsidRPr="009901C4">
              <w:rPr>
                <w:noProof/>
              </w:rPr>
              <w:t>^CSU_C09</w:t>
            </w:r>
          </w:p>
        </w:tc>
      </w:tr>
      <w:tr w:rsidR="00DD6D98" w:rsidRPr="009928E9" w14:paraId="065EA313" w14:textId="77777777" w:rsidTr="00DD6D98">
        <w:tc>
          <w:tcPr>
            <w:tcW w:w="1951" w:type="dxa"/>
          </w:tcPr>
          <w:p w14:paraId="5A9916AB" w14:textId="77777777" w:rsidR="00DD6D98" w:rsidRPr="0083614A" w:rsidRDefault="00DD6D98" w:rsidP="00DD6D98">
            <w:pPr>
              <w:pStyle w:val="ACK-ChoreographyBody"/>
            </w:pPr>
            <w:r w:rsidRPr="0083614A">
              <w:t>Field name</w:t>
            </w:r>
          </w:p>
        </w:tc>
        <w:tc>
          <w:tcPr>
            <w:tcW w:w="2268" w:type="dxa"/>
          </w:tcPr>
          <w:p w14:paraId="3E079615" w14:textId="77777777" w:rsidR="00DD6D98" w:rsidRPr="0083614A" w:rsidRDefault="00DD6D98" w:rsidP="00DD6D98">
            <w:pPr>
              <w:pStyle w:val="ACK-ChoreographyBody"/>
            </w:pPr>
            <w:r w:rsidRPr="0083614A">
              <w:t>Field Value: Original mode</w:t>
            </w:r>
          </w:p>
        </w:tc>
        <w:tc>
          <w:tcPr>
            <w:tcW w:w="5131" w:type="dxa"/>
            <w:gridSpan w:val="3"/>
          </w:tcPr>
          <w:p w14:paraId="4415760D" w14:textId="77777777" w:rsidR="00DD6D98" w:rsidRPr="0083614A" w:rsidRDefault="00DD6D98" w:rsidP="00DD6D98">
            <w:pPr>
              <w:pStyle w:val="ACK-ChoreographyBody"/>
            </w:pPr>
            <w:r w:rsidRPr="0083614A">
              <w:t>Field value: Enhanced mode</w:t>
            </w:r>
          </w:p>
        </w:tc>
      </w:tr>
      <w:tr w:rsidR="00DD6D98" w:rsidRPr="009928E9" w14:paraId="01A7F125" w14:textId="77777777" w:rsidTr="00DD6D98">
        <w:tc>
          <w:tcPr>
            <w:tcW w:w="1951" w:type="dxa"/>
          </w:tcPr>
          <w:p w14:paraId="77A2B4EA" w14:textId="77777777" w:rsidR="00DD6D98" w:rsidRPr="0083614A" w:rsidRDefault="00DD6D98" w:rsidP="00DD6D98">
            <w:pPr>
              <w:pStyle w:val="ACK-ChoreographyBody"/>
            </w:pPr>
            <w:r w:rsidRPr="0083614A">
              <w:t>MSH</w:t>
            </w:r>
            <w:r>
              <w:t>-</w:t>
            </w:r>
            <w:r w:rsidRPr="0083614A">
              <w:t>15</w:t>
            </w:r>
          </w:p>
        </w:tc>
        <w:tc>
          <w:tcPr>
            <w:tcW w:w="2268" w:type="dxa"/>
          </w:tcPr>
          <w:p w14:paraId="38036ADF" w14:textId="77777777" w:rsidR="00DD6D98" w:rsidRPr="0083614A" w:rsidRDefault="00DD6D98" w:rsidP="00DD6D98">
            <w:pPr>
              <w:pStyle w:val="ACK-ChoreographyBody"/>
            </w:pPr>
            <w:r w:rsidRPr="0083614A">
              <w:t>Blank</w:t>
            </w:r>
          </w:p>
        </w:tc>
        <w:tc>
          <w:tcPr>
            <w:tcW w:w="951" w:type="dxa"/>
          </w:tcPr>
          <w:p w14:paraId="7627BC35" w14:textId="77777777" w:rsidR="00DD6D98" w:rsidRPr="0083614A" w:rsidRDefault="00DD6D98" w:rsidP="00DD6D98">
            <w:pPr>
              <w:pStyle w:val="ACK-ChoreographyBody"/>
            </w:pPr>
            <w:r w:rsidRPr="0083614A">
              <w:t>NE</w:t>
            </w:r>
          </w:p>
        </w:tc>
        <w:tc>
          <w:tcPr>
            <w:tcW w:w="2090" w:type="dxa"/>
          </w:tcPr>
          <w:p w14:paraId="6D6C3D3B" w14:textId="77777777" w:rsidR="00DD6D98" w:rsidRPr="003C4436" w:rsidRDefault="00DD6D98" w:rsidP="00DD6D98">
            <w:pPr>
              <w:pStyle w:val="ACK-ChoreographyBody"/>
              <w:rPr>
                <w:szCs w:val="16"/>
              </w:rPr>
            </w:pPr>
            <w:r w:rsidRPr="003C4436">
              <w:rPr>
                <w:szCs w:val="16"/>
              </w:rPr>
              <w:t>NE</w:t>
            </w:r>
          </w:p>
        </w:tc>
        <w:tc>
          <w:tcPr>
            <w:tcW w:w="2090" w:type="dxa"/>
          </w:tcPr>
          <w:p w14:paraId="6C75E390" w14:textId="77777777" w:rsidR="00DD6D98" w:rsidRPr="003C4436" w:rsidRDefault="00DD6D98" w:rsidP="00DD6D98">
            <w:pPr>
              <w:pStyle w:val="ACK-ChoreographyBody"/>
              <w:rPr>
                <w:szCs w:val="16"/>
              </w:rPr>
            </w:pPr>
            <w:r w:rsidRPr="003C4436">
              <w:rPr>
                <w:szCs w:val="16"/>
              </w:rPr>
              <w:t>AL, SU, ER</w:t>
            </w:r>
          </w:p>
        </w:tc>
      </w:tr>
      <w:tr w:rsidR="00DD6D98" w:rsidRPr="009928E9" w14:paraId="076EC0BF" w14:textId="77777777" w:rsidTr="00DD6D98">
        <w:tc>
          <w:tcPr>
            <w:tcW w:w="1951" w:type="dxa"/>
          </w:tcPr>
          <w:p w14:paraId="22DAC63A" w14:textId="77777777" w:rsidR="00DD6D98" w:rsidRPr="0083614A" w:rsidRDefault="00DD6D98" w:rsidP="00DD6D98">
            <w:pPr>
              <w:pStyle w:val="ACK-ChoreographyBody"/>
            </w:pPr>
            <w:r w:rsidRPr="0083614A">
              <w:t>MSH</w:t>
            </w:r>
            <w:r>
              <w:t>-</w:t>
            </w:r>
            <w:r w:rsidRPr="0083614A">
              <w:t>16</w:t>
            </w:r>
          </w:p>
        </w:tc>
        <w:tc>
          <w:tcPr>
            <w:tcW w:w="2268" w:type="dxa"/>
          </w:tcPr>
          <w:p w14:paraId="3DF351E0" w14:textId="77777777" w:rsidR="00DD6D98" w:rsidRPr="0083614A" w:rsidRDefault="00DD6D98" w:rsidP="00DD6D98">
            <w:pPr>
              <w:pStyle w:val="ACK-ChoreographyBody"/>
            </w:pPr>
            <w:r w:rsidRPr="0083614A">
              <w:t>Blank</w:t>
            </w:r>
          </w:p>
        </w:tc>
        <w:tc>
          <w:tcPr>
            <w:tcW w:w="951" w:type="dxa"/>
          </w:tcPr>
          <w:p w14:paraId="3A98C333" w14:textId="77777777" w:rsidR="00DD6D98" w:rsidRPr="0083614A" w:rsidRDefault="00DD6D98" w:rsidP="00DD6D98">
            <w:pPr>
              <w:pStyle w:val="ACK-ChoreographyBody"/>
            </w:pPr>
            <w:r w:rsidRPr="0083614A">
              <w:t>NE</w:t>
            </w:r>
          </w:p>
        </w:tc>
        <w:tc>
          <w:tcPr>
            <w:tcW w:w="2090" w:type="dxa"/>
          </w:tcPr>
          <w:p w14:paraId="11853BF8" w14:textId="77777777" w:rsidR="00DD6D98" w:rsidRPr="003C4436" w:rsidRDefault="00DD6D98" w:rsidP="00DD6D98">
            <w:pPr>
              <w:pStyle w:val="ACK-ChoreographyBody"/>
              <w:rPr>
                <w:szCs w:val="16"/>
              </w:rPr>
            </w:pPr>
            <w:r w:rsidRPr="003C4436">
              <w:rPr>
                <w:szCs w:val="16"/>
              </w:rPr>
              <w:t>AL, SU, ER</w:t>
            </w:r>
          </w:p>
        </w:tc>
        <w:tc>
          <w:tcPr>
            <w:tcW w:w="2090" w:type="dxa"/>
          </w:tcPr>
          <w:p w14:paraId="3F5A54AA" w14:textId="77777777" w:rsidR="00DD6D98" w:rsidRPr="003C4436" w:rsidRDefault="00DD6D98" w:rsidP="00DD6D98">
            <w:pPr>
              <w:pStyle w:val="ACK-ChoreographyBody"/>
              <w:rPr>
                <w:szCs w:val="16"/>
              </w:rPr>
            </w:pPr>
            <w:r w:rsidRPr="003C4436">
              <w:rPr>
                <w:szCs w:val="16"/>
              </w:rPr>
              <w:t>AL, SU, ER</w:t>
            </w:r>
          </w:p>
        </w:tc>
      </w:tr>
      <w:tr w:rsidR="00DD6D98" w:rsidRPr="009928E9" w14:paraId="2DDCE11F" w14:textId="77777777" w:rsidTr="00DD6D98">
        <w:tc>
          <w:tcPr>
            <w:tcW w:w="1951" w:type="dxa"/>
          </w:tcPr>
          <w:p w14:paraId="3EE521B3" w14:textId="77777777" w:rsidR="00DD6D98" w:rsidRPr="0083614A" w:rsidRDefault="00DD6D98" w:rsidP="00DD6D98">
            <w:pPr>
              <w:pStyle w:val="ACK-ChoreographyBody"/>
            </w:pPr>
            <w:r w:rsidRPr="0083614A">
              <w:t>Immediate Ack</w:t>
            </w:r>
          </w:p>
        </w:tc>
        <w:tc>
          <w:tcPr>
            <w:tcW w:w="2268" w:type="dxa"/>
          </w:tcPr>
          <w:p w14:paraId="774AA059" w14:textId="77777777" w:rsidR="00DD6D98" w:rsidRPr="0083614A" w:rsidRDefault="00DD6D98" w:rsidP="00DD6D98">
            <w:pPr>
              <w:pStyle w:val="ACK-ChoreographyBody"/>
            </w:pPr>
            <w:r w:rsidRPr="0083614A">
              <w:t>-</w:t>
            </w:r>
          </w:p>
        </w:tc>
        <w:tc>
          <w:tcPr>
            <w:tcW w:w="951" w:type="dxa"/>
          </w:tcPr>
          <w:p w14:paraId="04F66BC0" w14:textId="77777777" w:rsidR="00DD6D98" w:rsidRPr="0083614A" w:rsidRDefault="00DD6D98" w:rsidP="00DD6D98">
            <w:pPr>
              <w:pStyle w:val="ACK-ChoreographyBody"/>
            </w:pPr>
            <w:r w:rsidRPr="0083614A">
              <w:t>-</w:t>
            </w:r>
          </w:p>
        </w:tc>
        <w:tc>
          <w:tcPr>
            <w:tcW w:w="2090" w:type="dxa"/>
          </w:tcPr>
          <w:p w14:paraId="7C904A23" w14:textId="77777777" w:rsidR="00DD6D98" w:rsidRPr="003C4436" w:rsidRDefault="00DD6D98" w:rsidP="00DD6D98">
            <w:pPr>
              <w:pStyle w:val="ACK-ChoreographyBody"/>
              <w:rPr>
                <w:szCs w:val="16"/>
              </w:rPr>
            </w:pPr>
            <w:r w:rsidRPr="003C4436">
              <w:rPr>
                <w:szCs w:val="16"/>
              </w:rPr>
              <w:t>-</w:t>
            </w:r>
          </w:p>
        </w:tc>
        <w:tc>
          <w:tcPr>
            <w:tcW w:w="2090" w:type="dxa"/>
          </w:tcPr>
          <w:p w14:paraId="4679130E"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r w:rsidR="00DD6D98" w:rsidRPr="009928E9" w14:paraId="535DEF38" w14:textId="77777777" w:rsidTr="00DD6D98">
        <w:tc>
          <w:tcPr>
            <w:tcW w:w="1951" w:type="dxa"/>
          </w:tcPr>
          <w:p w14:paraId="0DB51E5C" w14:textId="77777777" w:rsidR="00DD6D98" w:rsidRPr="0083614A" w:rsidRDefault="00DD6D98" w:rsidP="00DD6D98">
            <w:pPr>
              <w:pStyle w:val="ACK-ChoreographyBody"/>
            </w:pPr>
            <w:r w:rsidRPr="0083614A">
              <w:t>Application Ack</w:t>
            </w:r>
          </w:p>
        </w:tc>
        <w:tc>
          <w:tcPr>
            <w:tcW w:w="2268" w:type="dxa"/>
          </w:tcPr>
          <w:p w14:paraId="785A5675" w14:textId="77777777" w:rsidR="00DD6D98" w:rsidRPr="0083614A" w:rsidRDefault="00DD6D98" w:rsidP="00DD6D98">
            <w:pPr>
              <w:pStyle w:val="ACK-ChoreographyBody"/>
            </w:pPr>
            <w:r w:rsidRPr="003C4436">
              <w:rPr>
                <w:szCs w:val="16"/>
              </w:rPr>
              <w:t>ACK</w:t>
            </w:r>
            <w:r>
              <w:rPr>
                <w:szCs w:val="16"/>
              </w:rPr>
              <w:t>^C11</w:t>
            </w:r>
            <w:r w:rsidRPr="003C4436">
              <w:rPr>
                <w:szCs w:val="16"/>
              </w:rPr>
              <w:t>^ACK</w:t>
            </w:r>
          </w:p>
        </w:tc>
        <w:tc>
          <w:tcPr>
            <w:tcW w:w="951" w:type="dxa"/>
          </w:tcPr>
          <w:p w14:paraId="3CB3B8B2" w14:textId="77777777" w:rsidR="00DD6D98" w:rsidRPr="0083614A" w:rsidRDefault="00DD6D98" w:rsidP="00DD6D98">
            <w:pPr>
              <w:pStyle w:val="ACK-ChoreographyBody"/>
            </w:pPr>
            <w:r w:rsidRPr="0083614A">
              <w:t>-</w:t>
            </w:r>
          </w:p>
        </w:tc>
        <w:tc>
          <w:tcPr>
            <w:tcW w:w="2090" w:type="dxa"/>
          </w:tcPr>
          <w:p w14:paraId="55C1579C"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c>
          <w:tcPr>
            <w:tcW w:w="2090" w:type="dxa"/>
          </w:tcPr>
          <w:p w14:paraId="754AD86E"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bl>
    <w:p w14:paraId="55AF098A"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28FB8CEE" w14:textId="77777777" w:rsidTr="00DD6D98">
        <w:tc>
          <w:tcPr>
            <w:tcW w:w="9350" w:type="dxa"/>
            <w:gridSpan w:val="5"/>
          </w:tcPr>
          <w:p w14:paraId="370DD6F0" w14:textId="77777777" w:rsidR="00DD6D98" w:rsidRPr="0083614A" w:rsidRDefault="00DD6D98" w:rsidP="00DD6D98">
            <w:pPr>
              <w:pStyle w:val="ACK-ChoreographyHeader"/>
            </w:pPr>
            <w:r>
              <w:t>Acknowledgement Choreography</w:t>
            </w:r>
          </w:p>
        </w:tc>
      </w:tr>
      <w:tr w:rsidR="00DD6D98" w:rsidRPr="009928E9" w14:paraId="05756F6F" w14:textId="77777777" w:rsidTr="00DD6D98">
        <w:tc>
          <w:tcPr>
            <w:tcW w:w="9350" w:type="dxa"/>
            <w:gridSpan w:val="5"/>
          </w:tcPr>
          <w:p w14:paraId="555A54D6" w14:textId="77777777" w:rsidR="00DD6D98" w:rsidRDefault="00DD6D98" w:rsidP="00DD6D98">
            <w:pPr>
              <w:pStyle w:val="ACK-ChoreographyHeader"/>
            </w:pPr>
            <w:r w:rsidRPr="009901C4">
              <w:rPr>
                <w:noProof/>
              </w:rPr>
              <w:t>CSU^C12^CSU_C09</w:t>
            </w:r>
          </w:p>
        </w:tc>
      </w:tr>
      <w:tr w:rsidR="00DD6D98" w:rsidRPr="009928E9" w14:paraId="7CF7AB9A" w14:textId="77777777" w:rsidTr="00DD6D98">
        <w:tc>
          <w:tcPr>
            <w:tcW w:w="1951" w:type="dxa"/>
          </w:tcPr>
          <w:p w14:paraId="0540B910" w14:textId="77777777" w:rsidR="00DD6D98" w:rsidRPr="0083614A" w:rsidRDefault="00DD6D98" w:rsidP="00DD6D98">
            <w:pPr>
              <w:pStyle w:val="ACK-ChoreographyBody"/>
            </w:pPr>
            <w:r w:rsidRPr="0083614A">
              <w:t>Field name</w:t>
            </w:r>
          </w:p>
        </w:tc>
        <w:tc>
          <w:tcPr>
            <w:tcW w:w="2268" w:type="dxa"/>
          </w:tcPr>
          <w:p w14:paraId="1F085615" w14:textId="77777777" w:rsidR="00DD6D98" w:rsidRPr="0083614A" w:rsidRDefault="00DD6D98" w:rsidP="00DD6D98">
            <w:pPr>
              <w:pStyle w:val="ACK-ChoreographyBody"/>
            </w:pPr>
            <w:r w:rsidRPr="0083614A">
              <w:t>Field Value: Original mode</w:t>
            </w:r>
          </w:p>
        </w:tc>
        <w:tc>
          <w:tcPr>
            <w:tcW w:w="5131" w:type="dxa"/>
            <w:gridSpan w:val="3"/>
          </w:tcPr>
          <w:p w14:paraId="1DDB311B" w14:textId="77777777" w:rsidR="00DD6D98" w:rsidRPr="0083614A" w:rsidRDefault="00DD6D98" w:rsidP="00DD6D98">
            <w:pPr>
              <w:pStyle w:val="ACK-ChoreographyBody"/>
            </w:pPr>
            <w:r w:rsidRPr="0083614A">
              <w:t>Field value: Enhanced mode</w:t>
            </w:r>
          </w:p>
        </w:tc>
      </w:tr>
      <w:tr w:rsidR="00DD6D98" w:rsidRPr="009928E9" w14:paraId="07C9CBF1" w14:textId="77777777" w:rsidTr="00DD6D98">
        <w:tc>
          <w:tcPr>
            <w:tcW w:w="1951" w:type="dxa"/>
          </w:tcPr>
          <w:p w14:paraId="447F2822" w14:textId="77777777" w:rsidR="00DD6D98" w:rsidRPr="0083614A" w:rsidRDefault="00DD6D98" w:rsidP="00DD6D98">
            <w:pPr>
              <w:pStyle w:val="ACK-ChoreographyBody"/>
            </w:pPr>
            <w:r w:rsidRPr="0083614A">
              <w:t>MSH</w:t>
            </w:r>
            <w:r>
              <w:t>-</w:t>
            </w:r>
            <w:r w:rsidRPr="0083614A">
              <w:t>15</w:t>
            </w:r>
          </w:p>
        </w:tc>
        <w:tc>
          <w:tcPr>
            <w:tcW w:w="2268" w:type="dxa"/>
          </w:tcPr>
          <w:p w14:paraId="5D337D7C" w14:textId="77777777" w:rsidR="00DD6D98" w:rsidRPr="0083614A" w:rsidRDefault="00DD6D98" w:rsidP="00DD6D98">
            <w:pPr>
              <w:pStyle w:val="ACK-ChoreographyBody"/>
            </w:pPr>
            <w:r w:rsidRPr="0083614A">
              <w:t>Blank</w:t>
            </w:r>
          </w:p>
        </w:tc>
        <w:tc>
          <w:tcPr>
            <w:tcW w:w="951" w:type="dxa"/>
          </w:tcPr>
          <w:p w14:paraId="1B61F5C9" w14:textId="77777777" w:rsidR="00DD6D98" w:rsidRPr="0083614A" w:rsidRDefault="00DD6D98" w:rsidP="00DD6D98">
            <w:pPr>
              <w:pStyle w:val="ACK-ChoreographyBody"/>
            </w:pPr>
            <w:r w:rsidRPr="0083614A">
              <w:t>NE</w:t>
            </w:r>
          </w:p>
        </w:tc>
        <w:tc>
          <w:tcPr>
            <w:tcW w:w="2090" w:type="dxa"/>
          </w:tcPr>
          <w:p w14:paraId="181EDD8A" w14:textId="77777777" w:rsidR="00DD6D98" w:rsidRPr="003C4436" w:rsidRDefault="00DD6D98" w:rsidP="00DD6D98">
            <w:pPr>
              <w:pStyle w:val="ACK-ChoreographyBody"/>
              <w:rPr>
                <w:szCs w:val="16"/>
              </w:rPr>
            </w:pPr>
            <w:r w:rsidRPr="003C4436">
              <w:rPr>
                <w:szCs w:val="16"/>
              </w:rPr>
              <w:t>NE</w:t>
            </w:r>
          </w:p>
        </w:tc>
        <w:tc>
          <w:tcPr>
            <w:tcW w:w="2090" w:type="dxa"/>
          </w:tcPr>
          <w:p w14:paraId="7325AF7A" w14:textId="77777777" w:rsidR="00DD6D98" w:rsidRPr="003C4436" w:rsidRDefault="00DD6D98" w:rsidP="00DD6D98">
            <w:pPr>
              <w:pStyle w:val="ACK-ChoreographyBody"/>
              <w:rPr>
                <w:szCs w:val="16"/>
              </w:rPr>
            </w:pPr>
            <w:r w:rsidRPr="003C4436">
              <w:rPr>
                <w:szCs w:val="16"/>
              </w:rPr>
              <w:t>AL, SU, ER</w:t>
            </w:r>
          </w:p>
        </w:tc>
      </w:tr>
      <w:tr w:rsidR="00DD6D98" w:rsidRPr="009928E9" w14:paraId="0D0E7B1D" w14:textId="77777777" w:rsidTr="00DD6D98">
        <w:tc>
          <w:tcPr>
            <w:tcW w:w="1951" w:type="dxa"/>
          </w:tcPr>
          <w:p w14:paraId="63A19053" w14:textId="77777777" w:rsidR="00DD6D98" w:rsidRPr="0083614A" w:rsidRDefault="00DD6D98" w:rsidP="00DD6D98">
            <w:pPr>
              <w:pStyle w:val="ACK-ChoreographyBody"/>
            </w:pPr>
            <w:r w:rsidRPr="0083614A">
              <w:t>MSH</w:t>
            </w:r>
            <w:r>
              <w:t>-</w:t>
            </w:r>
            <w:r w:rsidRPr="0083614A">
              <w:t>16</w:t>
            </w:r>
          </w:p>
        </w:tc>
        <w:tc>
          <w:tcPr>
            <w:tcW w:w="2268" w:type="dxa"/>
          </w:tcPr>
          <w:p w14:paraId="482AADB3" w14:textId="77777777" w:rsidR="00DD6D98" w:rsidRPr="0083614A" w:rsidRDefault="00DD6D98" w:rsidP="00DD6D98">
            <w:pPr>
              <w:pStyle w:val="ACK-ChoreographyBody"/>
            </w:pPr>
            <w:r w:rsidRPr="0083614A">
              <w:t>Blank</w:t>
            </w:r>
          </w:p>
        </w:tc>
        <w:tc>
          <w:tcPr>
            <w:tcW w:w="951" w:type="dxa"/>
          </w:tcPr>
          <w:p w14:paraId="285674EF" w14:textId="77777777" w:rsidR="00DD6D98" w:rsidRPr="0083614A" w:rsidRDefault="00DD6D98" w:rsidP="00DD6D98">
            <w:pPr>
              <w:pStyle w:val="ACK-ChoreographyBody"/>
            </w:pPr>
            <w:r w:rsidRPr="0083614A">
              <w:t>NE</w:t>
            </w:r>
          </w:p>
        </w:tc>
        <w:tc>
          <w:tcPr>
            <w:tcW w:w="2090" w:type="dxa"/>
          </w:tcPr>
          <w:p w14:paraId="17D0C48D" w14:textId="77777777" w:rsidR="00DD6D98" w:rsidRPr="003C4436" w:rsidRDefault="00DD6D98" w:rsidP="00DD6D98">
            <w:pPr>
              <w:pStyle w:val="ACK-ChoreographyBody"/>
              <w:rPr>
                <w:szCs w:val="16"/>
              </w:rPr>
            </w:pPr>
            <w:r w:rsidRPr="003C4436">
              <w:rPr>
                <w:szCs w:val="16"/>
              </w:rPr>
              <w:t>AL, SU, ER</w:t>
            </w:r>
          </w:p>
        </w:tc>
        <w:tc>
          <w:tcPr>
            <w:tcW w:w="2090" w:type="dxa"/>
          </w:tcPr>
          <w:p w14:paraId="3F1112E4" w14:textId="77777777" w:rsidR="00DD6D98" w:rsidRPr="003C4436" w:rsidRDefault="00DD6D98" w:rsidP="00DD6D98">
            <w:pPr>
              <w:pStyle w:val="ACK-ChoreographyBody"/>
              <w:rPr>
                <w:szCs w:val="16"/>
              </w:rPr>
            </w:pPr>
            <w:r w:rsidRPr="003C4436">
              <w:rPr>
                <w:szCs w:val="16"/>
              </w:rPr>
              <w:t>AL, SU, ER</w:t>
            </w:r>
          </w:p>
        </w:tc>
      </w:tr>
      <w:tr w:rsidR="00DD6D98" w:rsidRPr="009928E9" w14:paraId="2CD8FEA2" w14:textId="77777777" w:rsidTr="00DD6D98">
        <w:tc>
          <w:tcPr>
            <w:tcW w:w="1951" w:type="dxa"/>
          </w:tcPr>
          <w:p w14:paraId="7F95C98B" w14:textId="77777777" w:rsidR="00DD6D98" w:rsidRPr="0083614A" w:rsidRDefault="00DD6D98" w:rsidP="00DD6D98">
            <w:pPr>
              <w:pStyle w:val="ACK-ChoreographyBody"/>
            </w:pPr>
            <w:r w:rsidRPr="0083614A">
              <w:t>Immediate Ack</w:t>
            </w:r>
          </w:p>
        </w:tc>
        <w:tc>
          <w:tcPr>
            <w:tcW w:w="2268" w:type="dxa"/>
          </w:tcPr>
          <w:p w14:paraId="3061DAAC" w14:textId="77777777" w:rsidR="00DD6D98" w:rsidRPr="0083614A" w:rsidRDefault="00DD6D98" w:rsidP="00DD6D98">
            <w:pPr>
              <w:pStyle w:val="ACK-ChoreographyBody"/>
            </w:pPr>
            <w:r w:rsidRPr="0083614A">
              <w:t>-</w:t>
            </w:r>
          </w:p>
        </w:tc>
        <w:tc>
          <w:tcPr>
            <w:tcW w:w="951" w:type="dxa"/>
          </w:tcPr>
          <w:p w14:paraId="350ED805" w14:textId="77777777" w:rsidR="00DD6D98" w:rsidRPr="0083614A" w:rsidRDefault="00DD6D98" w:rsidP="00DD6D98">
            <w:pPr>
              <w:pStyle w:val="ACK-ChoreographyBody"/>
            </w:pPr>
            <w:r w:rsidRPr="0083614A">
              <w:t>-</w:t>
            </w:r>
          </w:p>
        </w:tc>
        <w:tc>
          <w:tcPr>
            <w:tcW w:w="2090" w:type="dxa"/>
          </w:tcPr>
          <w:p w14:paraId="15820200" w14:textId="77777777" w:rsidR="00DD6D98" w:rsidRPr="003C4436" w:rsidRDefault="00DD6D98" w:rsidP="00DD6D98">
            <w:pPr>
              <w:pStyle w:val="ACK-ChoreographyBody"/>
              <w:rPr>
                <w:szCs w:val="16"/>
              </w:rPr>
            </w:pPr>
            <w:r w:rsidRPr="003C4436">
              <w:rPr>
                <w:szCs w:val="16"/>
              </w:rPr>
              <w:t>-</w:t>
            </w:r>
          </w:p>
        </w:tc>
        <w:tc>
          <w:tcPr>
            <w:tcW w:w="2090" w:type="dxa"/>
          </w:tcPr>
          <w:p w14:paraId="379366BC"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r w:rsidR="00DD6D98" w:rsidRPr="009928E9" w14:paraId="4B4E0355" w14:textId="77777777" w:rsidTr="00DD6D98">
        <w:tc>
          <w:tcPr>
            <w:tcW w:w="1951" w:type="dxa"/>
          </w:tcPr>
          <w:p w14:paraId="1BAD5981" w14:textId="77777777" w:rsidR="00DD6D98" w:rsidRPr="0083614A" w:rsidRDefault="00DD6D98" w:rsidP="00DD6D98">
            <w:pPr>
              <w:pStyle w:val="ACK-ChoreographyBody"/>
            </w:pPr>
            <w:r w:rsidRPr="0083614A">
              <w:t>Application Ack</w:t>
            </w:r>
          </w:p>
        </w:tc>
        <w:tc>
          <w:tcPr>
            <w:tcW w:w="2268" w:type="dxa"/>
          </w:tcPr>
          <w:p w14:paraId="644F7CBB" w14:textId="77777777" w:rsidR="00DD6D98" w:rsidRPr="0083614A" w:rsidRDefault="00DD6D98" w:rsidP="00DD6D98">
            <w:pPr>
              <w:pStyle w:val="ACK-ChoreographyBody"/>
            </w:pPr>
            <w:r w:rsidRPr="003C4436">
              <w:rPr>
                <w:szCs w:val="16"/>
              </w:rPr>
              <w:t>ACK</w:t>
            </w:r>
            <w:r>
              <w:rPr>
                <w:szCs w:val="16"/>
              </w:rPr>
              <w:t>^C12</w:t>
            </w:r>
            <w:r w:rsidRPr="003C4436">
              <w:rPr>
                <w:szCs w:val="16"/>
              </w:rPr>
              <w:t>^ACK</w:t>
            </w:r>
          </w:p>
        </w:tc>
        <w:tc>
          <w:tcPr>
            <w:tcW w:w="951" w:type="dxa"/>
          </w:tcPr>
          <w:p w14:paraId="58710E17" w14:textId="77777777" w:rsidR="00DD6D98" w:rsidRPr="0083614A" w:rsidRDefault="00DD6D98" w:rsidP="00DD6D98">
            <w:pPr>
              <w:pStyle w:val="ACK-ChoreographyBody"/>
            </w:pPr>
            <w:r w:rsidRPr="0083614A">
              <w:t>-</w:t>
            </w:r>
          </w:p>
        </w:tc>
        <w:tc>
          <w:tcPr>
            <w:tcW w:w="2090" w:type="dxa"/>
          </w:tcPr>
          <w:p w14:paraId="04366160"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c>
          <w:tcPr>
            <w:tcW w:w="2090" w:type="dxa"/>
          </w:tcPr>
          <w:p w14:paraId="35424B42"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bl>
    <w:p w14:paraId="0AE2C45A" w14:textId="77777777" w:rsidR="00DD6D98" w:rsidRPr="00920220" w:rsidRDefault="00DD6D98" w:rsidP="00DD6D98">
      <w:pPr>
        <w:pStyle w:val="NormalIndented"/>
      </w:pPr>
    </w:p>
    <w:p w14:paraId="38935676" w14:textId="77777777" w:rsidR="00DD6D98" w:rsidRPr="009901C4" w:rsidRDefault="00DD6D98" w:rsidP="00182B11">
      <w:pPr>
        <w:pStyle w:val="Heading2"/>
        <w:rPr>
          <w:noProof/>
        </w:rPr>
      </w:pPr>
      <w:bookmarkStart w:id="1934" w:name="_Toc28960202"/>
      <w:r w:rsidRPr="009901C4">
        <w:rPr>
          <w:noProof/>
        </w:rPr>
        <w:t xml:space="preserve">Clinical Trials – </w:t>
      </w:r>
      <w:r w:rsidRPr="00182B11">
        <w:t>Segment</w:t>
      </w:r>
      <w:r w:rsidRPr="009901C4">
        <w:rPr>
          <w:noProof/>
        </w:rPr>
        <w:t xml:space="preserve"> Definitions</w:t>
      </w:r>
      <w:bookmarkEnd w:id="1924"/>
      <w:bookmarkEnd w:id="1925"/>
      <w:bookmarkEnd w:id="1926"/>
      <w:bookmarkEnd w:id="1927"/>
      <w:bookmarkEnd w:id="1928"/>
      <w:bookmarkEnd w:id="1929"/>
      <w:bookmarkEnd w:id="1930"/>
      <w:bookmarkEnd w:id="1931"/>
      <w:bookmarkEnd w:id="1932"/>
      <w:bookmarkEnd w:id="1933"/>
      <w:bookmarkEnd w:id="1934"/>
    </w:p>
    <w:p w14:paraId="0768B554" w14:textId="77777777" w:rsidR="00DD6D98" w:rsidRPr="009901C4" w:rsidRDefault="00DD6D98" w:rsidP="00182B11">
      <w:pPr>
        <w:pStyle w:val="Heading3"/>
        <w:rPr>
          <w:noProof/>
        </w:rPr>
      </w:pPr>
      <w:bookmarkStart w:id="1935" w:name="_Toc348246851"/>
      <w:bookmarkStart w:id="1936" w:name="_Toc348255321"/>
      <w:bookmarkStart w:id="1937" w:name="_Toc348259445"/>
      <w:bookmarkStart w:id="1938" w:name="_Toc348259466"/>
      <w:bookmarkStart w:id="1939" w:name="_Toc348341765"/>
      <w:bookmarkStart w:id="1940" w:name="_Toc348341922"/>
      <w:bookmarkStart w:id="1941" w:name="_Toc359236306"/>
      <w:bookmarkStart w:id="1942" w:name="_Toc495952564"/>
      <w:bookmarkStart w:id="1943" w:name="_Toc532896116"/>
      <w:bookmarkStart w:id="1944" w:name="_Toc245928"/>
      <w:bookmarkStart w:id="1945" w:name="_Toc861869"/>
      <w:bookmarkStart w:id="1946" w:name="_Toc862873"/>
      <w:bookmarkStart w:id="1947" w:name="_Toc866862"/>
      <w:bookmarkStart w:id="1948" w:name="_Toc879971"/>
      <w:bookmarkStart w:id="1949" w:name="_Toc138585488"/>
      <w:bookmarkStart w:id="1950" w:name="_Ref175477904"/>
      <w:bookmarkStart w:id="1951" w:name="_Toc234051159"/>
      <w:bookmarkStart w:id="1952" w:name="_Toc28960203"/>
      <w:r w:rsidRPr="009901C4">
        <w:rPr>
          <w:noProof/>
        </w:rPr>
        <w:t>CSR</w:t>
      </w:r>
      <w:r w:rsidRPr="009901C4">
        <w:rPr>
          <w:noProof/>
        </w:rPr>
        <w:fldChar w:fldCharType="begin"/>
      </w:r>
      <w:r w:rsidRPr="009901C4">
        <w:rPr>
          <w:noProof/>
        </w:rPr>
        <w:instrText xml:space="preserve"> XE "CSR"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"Segments:CSR" </w:instrText>
      </w:r>
      <w:r w:rsidRPr="009901C4">
        <w:rPr>
          <w:noProof/>
        </w:rPr>
        <w:fldChar w:fldCharType="end"/>
      </w:r>
      <w:r w:rsidRPr="009901C4">
        <w:rPr>
          <w:noProof/>
        </w:rPr>
        <w:t>Clinical Study Registration Segment</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r w:rsidRPr="009901C4">
        <w:rPr>
          <w:noProof/>
        </w:rPr>
        <w:fldChar w:fldCharType="begin"/>
      </w:r>
      <w:r w:rsidRPr="009901C4">
        <w:rPr>
          <w:noProof/>
        </w:rPr>
        <w:instrText xml:space="preserve"> XE "clinical study registration segment (CSR)" </w:instrText>
      </w:r>
      <w:r w:rsidRPr="009901C4">
        <w:rPr>
          <w:noProof/>
        </w:rPr>
        <w:fldChar w:fldCharType="end"/>
      </w:r>
    </w:p>
    <w:p w14:paraId="5700FD6E" w14:textId="77777777" w:rsidR="00DD6D98" w:rsidRPr="009901C4" w:rsidRDefault="00DD6D98" w:rsidP="00DD6D98">
      <w:pPr>
        <w:pStyle w:val="NormalIndented"/>
        <w:rPr>
          <w:noProof/>
        </w:rPr>
      </w:pPr>
      <w:r w:rsidRPr="009901C4">
        <w:rPr>
          <w:noProof/>
        </w:rPr>
        <w:t>The CSR segment will contain fundamental administrative and regulatory information required to document a patient</w:t>
      </w:r>
      <w:r>
        <w:rPr>
          <w:noProof/>
        </w:rPr>
        <w:t>'</w:t>
      </w:r>
      <w:r w:rsidRPr="009901C4">
        <w:rPr>
          <w:noProof/>
        </w:rPr>
        <w:t>s enrollment on a clinical trial.  This segment is all that is required if one needs to message another system that an enrollment has taken place, i.e., from clinical trials to pharmacy, accounting, or order entry systems.  The CSR segment may also be used to identify that OBR, OBX, RXA, and RXR segments that follow represent data applicable to the identified study.</w:t>
      </w:r>
    </w:p>
    <w:p w14:paraId="5C073B5A" w14:textId="77777777" w:rsidR="00DD6D98" w:rsidRPr="009901C4" w:rsidRDefault="00DD6D98" w:rsidP="00DD6D98">
      <w:pPr>
        <w:pStyle w:val="AttributeTableCaption"/>
        <w:rPr>
          <w:noProof/>
        </w:rPr>
      </w:pPr>
      <w:bookmarkStart w:id="1953" w:name="CSR"/>
      <w:r w:rsidRPr="009901C4">
        <w:rPr>
          <w:noProof/>
        </w:rPr>
        <w:t>HL7 Attribute Table – CSR – Clinical Study Registration</w:t>
      </w:r>
      <w:bookmarkEnd w:id="1953"/>
      <w:r w:rsidRPr="009901C4">
        <w:rPr>
          <w:noProof/>
        </w:rPr>
        <w:fldChar w:fldCharType="begin"/>
      </w:r>
      <w:r w:rsidRPr="009901C4">
        <w:rPr>
          <w:noProof/>
        </w:rPr>
        <w:instrText xml:space="preserve"> XE "HL7 Attribute Table - CSR" </w:instrText>
      </w:r>
      <w:r w:rsidRPr="009901C4">
        <w:rPr>
          <w:noProof/>
        </w:rPr>
        <w:fldChar w:fldCharType="end"/>
      </w:r>
      <w:r w:rsidRPr="009901C4">
        <w:rPr>
          <w:noProof/>
          <w:vanish/>
        </w:rPr>
        <w:fldChar w:fldCharType="begin"/>
      </w:r>
      <w:r w:rsidRPr="009901C4">
        <w:rPr>
          <w:noProof/>
          <w:vanish/>
        </w:rPr>
        <w:instrText xml:space="preserve"> XE "CSR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4921D4AF"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1C7CD61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7C2E2DDB"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2A2344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73BC5C3C"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C2B5ED6"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46E20717"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6836E4E7"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1CF8732C"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02671F21" w14:textId="77777777" w:rsidR="00DD6D98" w:rsidRPr="009901C4" w:rsidRDefault="00DD6D98" w:rsidP="00DD6D98">
            <w:pPr>
              <w:pStyle w:val="AttributeTableHeader"/>
              <w:jc w:val="left"/>
              <w:rPr>
                <w:noProof/>
              </w:rPr>
            </w:pPr>
            <w:r w:rsidRPr="009901C4">
              <w:rPr>
                <w:noProof/>
              </w:rPr>
              <w:t>ELEMENT NAME</w:t>
            </w:r>
          </w:p>
        </w:tc>
      </w:tr>
      <w:tr w:rsidR="00B07676" w:rsidRPr="00D00BBD" w14:paraId="5B96CCD9"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1E9110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553FD12D"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C4880B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7DDBDE"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7B68BE1E"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C52895E"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56CE0C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F6D422" w14:textId="77777777"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14:paraId="6434E089" w14:textId="77777777" w:rsidR="00DD6D98" w:rsidRPr="009901C4" w:rsidRDefault="00DD6D98" w:rsidP="00DD6D98">
            <w:pPr>
              <w:pStyle w:val="AttributeTableBody"/>
              <w:jc w:val="left"/>
              <w:rPr>
                <w:noProof/>
              </w:rPr>
            </w:pPr>
            <w:r w:rsidRPr="009901C4">
              <w:rPr>
                <w:noProof/>
              </w:rPr>
              <w:t>Sponsor Study ID</w:t>
            </w:r>
          </w:p>
        </w:tc>
      </w:tr>
      <w:tr w:rsidR="00B07676" w:rsidRPr="00D00BBD" w14:paraId="7B423EF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33D7BF2"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8C8C7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BE21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0C5469"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7E0EF66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0F47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C85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3AD14" w14:textId="77777777" w:rsidR="00DD6D98" w:rsidRPr="009901C4" w:rsidRDefault="00DD6D98" w:rsidP="00DD6D98">
            <w:pPr>
              <w:pStyle w:val="AttributeTableBody"/>
              <w:rPr>
                <w:noProof/>
              </w:rPr>
            </w:pPr>
            <w:r w:rsidRPr="009901C4">
              <w:rPr>
                <w:noProof/>
              </w:rPr>
              <w:t>01036</w:t>
            </w:r>
          </w:p>
        </w:tc>
        <w:tc>
          <w:tcPr>
            <w:tcW w:w="3888" w:type="dxa"/>
            <w:tcBorders>
              <w:top w:val="dotted" w:sz="4" w:space="0" w:color="auto"/>
              <w:left w:val="nil"/>
              <w:bottom w:val="dotted" w:sz="4" w:space="0" w:color="auto"/>
              <w:right w:val="nil"/>
            </w:tcBorders>
            <w:shd w:val="clear" w:color="auto" w:fill="FFFFFF"/>
          </w:tcPr>
          <w:p w14:paraId="1D73B70D" w14:textId="77777777" w:rsidR="00DD6D98" w:rsidRPr="009901C4" w:rsidRDefault="00DD6D98" w:rsidP="00DD6D98">
            <w:pPr>
              <w:pStyle w:val="AttributeTableBody"/>
              <w:jc w:val="left"/>
              <w:rPr>
                <w:noProof/>
              </w:rPr>
            </w:pPr>
            <w:r w:rsidRPr="009901C4">
              <w:rPr>
                <w:noProof/>
              </w:rPr>
              <w:t>Alternate Study ID</w:t>
            </w:r>
          </w:p>
        </w:tc>
      </w:tr>
      <w:tr w:rsidR="00B07676" w:rsidRPr="00D00BBD" w14:paraId="3E8C3EF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759FDC"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36827B9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CBF9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4155B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782374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98F8A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110F8" w14:textId="77777777" w:rsidR="00DD6D98" w:rsidRPr="009901C4" w:rsidRDefault="00DD6D98" w:rsidP="00DD6D98">
            <w:pPr>
              <w:pStyle w:val="AttributeTableBody"/>
              <w:rPr>
                <w:noProof/>
              </w:rPr>
            </w:pPr>
            <w:r>
              <w:rPr>
                <w:noProof/>
              </w:rPr>
              <w:t>0589</w:t>
            </w:r>
          </w:p>
        </w:tc>
        <w:tc>
          <w:tcPr>
            <w:tcW w:w="720" w:type="dxa"/>
            <w:tcBorders>
              <w:top w:val="dotted" w:sz="4" w:space="0" w:color="auto"/>
              <w:left w:val="nil"/>
              <w:bottom w:val="dotted" w:sz="4" w:space="0" w:color="auto"/>
              <w:right w:val="nil"/>
            </w:tcBorders>
            <w:shd w:val="clear" w:color="auto" w:fill="FFFFFF"/>
          </w:tcPr>
          <w:p w14:paraId="3984CB64" w14:textId="77777777" w:rsidR="00DD6D98" w:rsidRPr="009901C4" w:rsidRDefault="00DD6D98" w:rsidP="00DD6D98">
            <w:pPr>
              <w:pStyle w:val="AttributeTableBody"/>
              <w:rPr>
                <w:noProof/>
              </w:rPr>
            </w:pPr>
            <w:r w:rsidRPr="009901C4">
              <w:rPr>
                <w:noProof/>
              </w:rPr>
              <w:t>01037</w:t>
            </w:r>
          </w:p>
        </w:tc>
        <w:tc>
          <w:tcPr>
            <w:tcW w:w="3888" w:type="dxa"/>
            <w:tcBorders>
              <w:top w:val="dotted" w:sz="4" w:space="0" w:color="auto"/>
              <w:left w:val="nil"/>
              <w:bottom w:val="dotted" w:sz="4" w:space="0" w:color="auto"/>
              <w:right w:val="nil"/>
            </w:tcBorders>
            <w:shd w:val="clear" w:color="auto" w:fill="FFFFFF"/>
          </w:tcPr>
          <w:p w14:paraId="367B983D" w14:textId="77777777" w:rsidR="00DD6D98" w:rsidRPr="009901C4" w:rsidRDefault="00DD6D98" w:rsidP="00DD6D98">
            <w:pPr>
              <w:pStyle w:val="AttributeTableBody"/>
              <w:jc w:val="left"/>
              <w:rPr>
                <w:noProof/>
              </w:rPr>
            </w:pPr>
            <w:r w:rsidRPr="009901C4">
              <w:rPr>
                <w:noProof/>
              </w:rPr>
              <w:t>Institution Registering the Patient</w:t>
            </w:r>
          </w:p>
        </w:tc>
      </w:tr>
      <w:tr w:rsidR="00B07676" w:rsidRPr="00D00BBD" w14:paraId="754A8BF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559602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0CA95C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FE1E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EB58F9"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60C14FC7"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31E60E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7969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E14619" w14:textId="77777777" w:rsidR="00DD6D98" w:rsidRPr="009901C4" w:rsidRDefault="00DD6D98" w:rsidP="00DD6D98">
            <w:pPr>
              <w:pStyle w:val="AttributeTableBody"/>
              <w:rPr>
                <w:noProof/>
              </w:rPr>
            </w:pPr>
            <w:r w:rsidRPr="009901C4">
              <w:rPr>
                <w:noProof/>
              </w:rPr>
              <w:t>01038</w:t>
            </w:r>
          </w:p>
        </w:tc>
        <w:tc>
          <w:tcPr>
            <w:tcW w:w="3888" w:type="dxa"/>
            <w:tcBorders>
              <w:top w:val="dotted" w:sz="4" w:space="0" w:color="auto"/>
              <w:left w:val="nil"/>
              <w:bottom w:val="dotted" w:sz="4" w:space="0" w:color="auto"/>
              <w:right w:val="nil"/>
            </w:tcBorders>
            <w:shd w:val="clear" w:color="auto" w:fill="FFFFFF"/>
          </w:tcPr>
          <w:p w14:paraId="204AEBF3" w14:textId="77777777" w:rsidR="00DD6D98" w:rsidRPr="009901C4" w:rsidRDefault="00DD6D98" w:rsidP="00DD6D98">
            <w:pPr>
              <w:pStyle w:val="AttributeTableBody"/>
              <w:jc w:val="left"/>
              <w:rPr>
                <w:noProof/>
              </w:rPr>
            </w:pPr>
            <w:r w:rsidRPr="009901C4">
              <w:rPr>
                <w:noProof/>
              </w:rPr>
              <w:t xml:space="preserve">Sponsor Patient ID  </w:t>
            </w:r>
          </w:p>
        </w:tc>
      </w:tr>
      <w:tr w:rsidR="00B07676" w:rsidRPr="00D00BBD" w14:paraId="6448230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E84F88"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363FF5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1EC6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C70110"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5F808DE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1D03DD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05A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E0AEB" w14:textId="77777777" w:rsidR="00DD6D98" w:rsidRPr="009901C4" w:rsidRDefault="00DD6D98" w:rsidP="00DD6D98">
            <w:pPr>
              <w:pStyle w:val="AttributeTableBody"/>
              <w:rPr>
                <w:noProof/>
              </w:rPr>
            </w:pPr>
            <w:r w:rsidRPr="009901C4">
              <w:rPr>
                <w:noProof/>
              </w:rPr>
              <w:t>01039</w:t>
            </w:r>
          </w:p>
        </w:tc>
        <w:tc>
          <w:tcPr>
            <w:tcW w:w="3888" w:type="dxa"/>
            <w:tcBorders>
              <w:top w:val="dotted" w:sz="4" w:space="0" w:color="auto"/>
              <w:left w:val="nil"/>
              <w:bottom w:val="dotted" w:sz="4" w:space="0" w:color="auto"/>
              <w:right w:val="nil"/>
            </w:tcBorders>
            <w:shd w:val="clear" w:color="auto" w:fill="FFFFFF"/>
          </w:tcPr>
          <w:p w14:paraId="4DF5A858" w14:textId="77777777" w:rsidR="00DD6D98" w:rsidRPr="009901C4" w:rsidRDefault="00DD6D98" w:rsidP="00DD6D98">
            <w:pPr>
              <w:pStyle w:val="AttributeTableBody"/>
              <w:jc w:val="left"/>
              <w:rPr>
                <w:noProof/>
              </w:rPr>
            </w:pPr>
            <w:r w:rsidRPr="009901C4">
              <w:rPr>
                <w:noProof/>
              </w:rPr>
              <w:t>Alternate Patient ID - CSR</w:t>
            </w:r>
          </w:p>
        </w:tc>
      </w:tr>
      <w:tr w:rsidR="00B07676" w:rsidRPr="00D00BBD" w14:paraId="7A2B276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E752620"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2F447E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C5B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6A08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6BA923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4E8778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372A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4CF33" w14:textId="77777777" w:rsidR="00DD6D98" w:rsidRPr="009901C4" w:rsidRDefault="00DD6D98" w:rsidP="00DD6D98">
            <w:pPr>
              <w:pStyle w:val="AttributeTableBody"/>
              <w:rPr>
                <w:noProof/>
              </w:rPr>
            </w:pPr>
            <w:r w:rsidRPr="009901C4">
              <w:rPr>
                <w:noProof/>
              </w:rPr>
              <w:t>01040</w:t>
            </w:r>
          </w:p>
        </w:tc>
        <w:tc>
          <w:tcPr>
            <w:tcW w:w="3888" w:type="dxa"/>
            <w:tcBorders>
              <w:top w:val="dotted" w:sz="4" w:space="0" w:color="auto"/>
              <w:left w:val="nil"/>
              <w:bottom w:val="dotted" w:sz="4" w:space="0" w:color="auto"/>
              <w:right w:val="nil"/>
            </w:tcBorders>
            <w:shd w:val="clear" w:color="auto" w:fill="FFFFFF"/>
          </w:tcPr>
          <w:p w14:paraId="676DCBAA" w14:textId="77777777" w:rsidR="00DD6D98" w:rsidRPr="009901C4" w:rsidRDefault="00DD6D98" w:rsidP="00DD6D98">
            <w:pPr>
              <w:pStyle w:val="AttributeTableBody"/>
              <w:jc w:val="left"/>
              <w:rPr>
                <w:noProof/>
              </w:rPr>
            </w:pPr>
            <w:r w:rsidRPr="009901C4">
              <w:rPr>
                <w:noProof/>
              </w:rPr>
              <w:t>Date/Time of Patient Study Registration</w:t>
            </w:r>
          </w:p>
        </w:tc>
      </w:tr>
      <w:tr w:rsidR="00B07676" w:rsidRPr="00D00BBD" w14:paraId="1EF6113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494654D" w14:textId="77777777" w:rsidR="00DD6D98" w:rsidRPr="009901C4" w:rsidRDefault="00DD6D98" w:rsidP="00DD6D98">
            <w:pPr>
              <w:pStyle w:val="AttributeTableBody"/>
              <w:rPr>
                <w:noProof/>
              </w:rPr>
            </w:pPr>
            <w:r w:rsidRPr="009901C4">
              <w:rPr>
                <w:noProof/>
              </w:rPr>
              <w:lastRenderedPageBreak/>
              <w:t>7</w:t>
            </w:r>
          </w:p>
        </w:tc>
        <w:tc>
          <w:tcPr>
            <w:tcW w:w="648" w:type="dxa"/>
            <w:tcBorders>
              <w:top w:val="dotted" w:sz="4" w:space="0" w:color="auto"/>
              <w:left w:val="nil"/>
              <w:bottom w:val="dotted" w:sz="4" w:space="0" w:color="auto"/>
              <w:right w:val="nil"/>
            </w:tcBorders>
            <w:shd w:val="clear" w:color="auto" w:fill="FFFFFF"/>
          </w:tcPr>
          <w:p w14:paraId="2BFF199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8638F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3ED30"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34EF30B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2CB3F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9021D7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16AA6" w14:textId="77777777" w:rsidR="00DD6D98" w:rsidRPr="009901C4" w:rsidRDefault="00DD6D98" w:rsidP="00DD6D98">
            <w:pPr>
              <w:pStyle w:val="AttributeTableBody"/>
              <w:rPr>
                <w:noProof/>
              </w:rPr>
            </w:pPr>
            <w:r w:rsidRPr="009901C4">
              <w:rPr>
                <w:noProof/>
              </w:rPr>
              <w:t>01041</w:t>
            </w:r>
          </w:p>
        </w:tc>
        <w:tc>
          <w:tcPr>
            <w:tcW w:w="3888" w:type="dxa"/>
            <w:tcBorders>
              <w:top w:val="dotted" w:sz="4" w:space="0" w:color="auto"/>
              <w:left w:val="nil"/>
              <w:bottom w:val="dotted" w:sz="4" w:space="0" w:color="auto"/>
              <w:right w:val="nil"/>
            </w:tcBorders>
            <w:shd w:val="clear" w:color="auto" w:fill="FFFFFF"/>
          </w:tcPr>
          <w:p w14:paraId="2FD524EB" w14:textId="77777777" w:rsidR="00DD6D98" w:rsidRPr="009901C4" w:rsidRDefault="00DD6D98" w:rsidP="00DD6D98">
            <w:pPr>
              <w:pStyle w:val="AttributeTableBody"/>
              <w:jc w:val="left"/>
              <w:rPr>
                <w:noProof/>
              </w:rPr>
            </w:pPr>
            <w:r w:rsidRPr="009901C4">
              <w:rPr>
                <w:noProof/>
              </w:rPr>
              <w:t>Person Performing Study Registration</w:t>
            </w:r>
          </w:p>
        </w:tc>
      </w:tr>
      <w:tr w:rsidR="00B07676" w:rsidRPr="00D00BBD" w14:paraId="7A8DB2C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FEDCD1"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C6A31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87F8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40CA43"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489C47FA"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2E822CB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2FB569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558A4" w14:textId="77777777" w:rsidR="00DD6D98" w:rsidRPr="009901C4" w:rsidRDefault="00DD6D98" w:rsidP="00DD6D98">
            <w:pPr>
              <w:pStyle w:val="AttributeTableBody"/>
              <w:rPr>
                <w:noProof/>
              </w:rPr>
            </w:pPr>
            <w:r w:rsidRPr="009901C4">
              <w:rPr>
                <w:noProof/>
              </w:rPr>
              <w:t>01042</w:t>
            </w:r>
          </w:p>
        </w:tc>
        <w:tc>
          <w:tcPr>
            <w:tcW w:w="3888" w:type="dxa"/>
            <w:tcBorders>
              <w:top w:val="dotted" w:sz="4" w:space="0" w:color="auto"/>
              <w:left w:val="nil"/>
              <w:bottom w:val="dotted" w:sz="4" w:space="0" w:color="auto"/>
              <w:right w:val="nil"/>
            </w:tcBorders>
            <w:shd w:val="clear" w:color="auto" w:fill="FFFFFF"/>
          </w:tcPr>
          <w:p w14:paraId="0C963C23" w14:textId="77777777" w:rsidR="00DD6D98" w:rsidRPr="009901C4" w:rsidRDefault="00DD6D98" w:rsidP="00DD6D98">
            <w:pPr>
              <w:pStyle w:val="AttributeTableBody"/>
              <w:jc w:val="left"/>
              <w:rPr>
                <w:noProof/>
              </w:rPr>
            </w:pPr>
            <w:r w:rsidRPr="009901C4">
              <w:rPr>
                <w:noProof/>
              </w:rPr>
              <w:t xml:space="preserve">Study Authorizing Provider </w:t>
            </w:r>
          </w:p>
        </w:tc>
      </w:tr>
      <w:tr w:rsidR="00B07676" w:rsidRPr="00D00BBD" w14:paraId="0AA3C29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9114322"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6492F1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A15B7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F3F66"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A6FEAF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297024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3FBF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2C848" w14:textId="77777777" w:rsidR="00DD6D98" w:rsidRPr="009901C4" w:rsidRDefault="00DD6D98" w:rsidP="00DD6D98">
            <w:pPr>
              <w:pStyle w:val="AttributeTableBody"/>
              <w:rPr>
                <w:noProof/>
              </w:rPr>
            </w:pPr>
            <w:r w:rsidRPr="009901C4">
              <w:rPr>
                <w:noProof/>
              </w:rPr>
              <w:t>01043</w:t>
            </w:r>
          </w:p>
        </w:tc>
        <w:tc>
          <w:tcPr>
            <w:tcW w:w="3888" w:type="dxa"/>
            <w:tcBorders>
              <w:top w:val="dotted" w:sz="4" w:space="0" w:color="auto"/>
              <w:left w:val="nil"/>
              <w:bottom w:val="dotted" w:sz="4" w:space="0" w:color="auto"/>
              <w:right w:val="nil"/>
            </w:tcBorders>
            <w:shd w:val="clear" w:color="auto" w:fill="FFFFFF"/>
          </w:tcPr>
          <w:p w14:paraId="33BA3C30" w14:textId="77777777" w:rsidR="00DD6D98" w:rsidRPr="009901C4" w:rsidRDefault="00DD6D98" w:rsidP="00DD6D98">
            <w:pPr>
              <w:pStyle w:val="AttributeTableBody"/>
              <w:jc w:val="left"/>
              <w:rPr>
                <w:noProof/>
              </w:rPr>
            </w:pPr>
            <w:r>
              <w:rPr>
                <w:noProof/>
              </w:rPr>
              <w:t>Date/T</w:t>
            </w:r>
            <w:r w:rsidRPr="009901C4">
              <w:rPr>
                <w:noProof/>
              </w:rPr>
              <w:t>ime Patient Study Consent Signed</w:t>
            </w:r>
          </w:p>
        </w:tc>
      </w:tr>
      <w:tr w:rsidR="00B07676" w:rsidRPr="00D00BBD" w14:paraId="0EFB064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6D3429"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4376D4C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E70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AC6ED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424438E"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0E40938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695074" w14:textId="77777777" w:rsidR="00DD6D98" w:rsidRPr="009901C4" w:rsidRDefault="00DD6D98" w:rsidP="00DD6D98">
            <w:pPr>
              <w:pStyle w:val="AttributeTableBody"/>
              <w:rPr>
                <w:noProof/>
              </w:rPr>
            </w:pPr>
            <w:r>
              <w:rPr>
                <w:noProof/>
              </w:rPr>
              <w:t>0590</w:t>
            </w:r>
          </w:p>
        </w:tc>
        <w:tc>
          <w:tcPr>
            <w:tcW w:w="720" w:type="dxa"/>
            <w:tcBorders>
              <w:top w:val="dotted" w:sz="4" w:space="0" w:color="auto"/>
              <w:left w:val="nil"/>
              <w:bottom w:val="dotted" w:sz="4" w:space="0" w:color="auto"/>
              <w:right w:val="nil"/>
            </w:tcBorders>
            <w:shd w:val="clear" w:color="auto" w:fill="FFFFFF"/>
          </w:tcPr>
          <w:p w14:paraId="09404FE1" w14:textId="77777777" w:rsidR="00DD6D98" w:rsidRPr="009901C4" w:rsidRDefault="00DD6D98" w:rsidP="00DD6D98">
            <w:pPr>
              <w:pStyle w:val="AttributeTableBody"/>
              <w:rPr>
                <w:noProof/>
              </w:rPr>
            </w:pPr>
            <w:r w:rsidRPr="009901C4">
              <w:rPr>
                <w:noProof/>
              </w:rPr>
              <w:t>01044</w:t>
            </w:r>
          </w:p>
        </w:tc>
        <w:tc>
          <w:tcPr>
            <w:tcW w:w="3888" w:type="dxa"/>
            <w:tcBorders>
              <w:top w:val="dotted" w:sz="4" w:space="0" w:color="auto"/>
              <w:left w:val="nil"/>
              <w:bottom w:val="dotted" w:sz="4" w:space="0" w:color="auto"/>
              <w:right w:val="nil"/>
            </w:tcBorders>
            <w:shd w:val="clear" w:color="auto" w:fill="FFFFFF"/>
          </w:tcPr>
          <w:p w14:paraId="03452722" w14:textId="77777777" w:rsidR="00DD6D98" w:rsidRPr="009901C4" w:rsidRDefault="00DD6D98" w:rsidP="00DD6D98">
            <w:pPr>
              <w:pStyle w:val="AttributeTableBody"/>
              <w:jc w:val="left"/>
              <w:rPr>
                <w:noProof/>
              </w:rPr>
            </w:pPr>
            <w:r w:rsidRPr="009901C4">
              <w:rPr>
                <w:noProof/>
              </w:rPr>
              <w:t>Patient Study Eligibility Status</w:t>
            </w:r>
          </w:p>
        </w:tc>
      </w:tr>
      <w:tr w:rsidR="00B07676" w:rsidRPr="00D00BBD" w14:paraId="1676F6F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F2C1A0C"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9F029C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0AFC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E5683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7DC2C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49A490D"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1DF13B3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A3986" w14:textId="77777777" w:rsidR="00DD6D98" w:rsidRPr="009901C4" w:rsidRDefault="00DD6D98" w:rsidP="00DD6D98">
            <w:pPr>
              <w:pStyle w:val="AttributeTableBody"/>
              <w:rPr>
                <w:noProof/>
              </w:rPr>
            </w:pPr>
            <w:r w:rsidRPr="009901C4">
              <w:rPr>
                <w:noProof/>
              </w:rPr>
              <w:t>01045</w:t>
            </w:r>
          </w:p>
        </w:tc>
        <w:tc>
          <w:tcPr>
            <w:tcW w:w="3888" w:type="dxa"/>
            <w:tcBorders>
              <w:top w:val="dotted" w:sz="4" w:space="0" w:color="auto"/>
              <w:left w:val="nil"/>
              <w:bottom w:val="dotted" w:sz="4" w:space="0" w:color="auto"/>
              <w:right w:val="nil"/>
            </w:tcBorders>
            <w:shd w:val="clear" w:color="auto" w:fill="FFFFFF"/>
          </w:tcPr>
          <w:p w14:paraId="4DFDA385" w14:textId="77777777" w:rsidR="00DD6D98" w:rsidRPr="009901C4" w:rsidRDefault="00DD6D98" w:rsidP="00DD6D98">
            <w:pPr>
              <w:pStyle w:val="AttributeTableBody"/>
              <w:jc w:val="left"/>
              <w:rPr>
                <w:noProof/>
              </w:rPr>
            </w:pPr>
            <w:r w:rsidRPr="009901C4">
              <w:rPr>
                <w:noProof/>
              </w:rPr>
              <w:t>Study Randomization Date/time</w:t>
            </w:r>
          </w:p>
        </w:tc>
      </w:tr>
      <w:tr w:rsidR="00B07676" w:rsidRPr="00D00BBD" w14:paraId="6E8DC45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CEE214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0680553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5151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A8032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E8D103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B4A252"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70C3D311" w14:textId="77777777" w:rsidR="00DD6D98" w:rsidRPr="009901C4" w:rsidRDefault="00DD6D98" w:rsidP="00DD6D98">
            <w:pPr>
              <w:pStyle w:val="AttributeTableBody"/>
              <w:rPr>
                <w:noProof/>
              </w:rPr>
            </w:pPr>
            <w:r>
              <w:rPr>
                <w:noProof/>
              </w:rPr>
              <w:t>0591</w:t>
            </w:r>
          </w:p>
        </w:tc>
        <w:tc>
          <w:tcPr>
            <w:tcW w:w="720" w:type="dxa"/>
            <w:tcBorders>
              <w:top w:val="dotted" w:sz="4" w:space="0" w:color="auto"/>
              <w:left w:val="nil"/>
              <w:bottom w:val="dotted" w:sz="4" w:space="0" w:color="auto"/>
              <w:right w:val="nil"/>
            </w:tcBorders>
            <w:shd w:val="clear" w:color="auto" w:fill="FFFFFF"/>
          </w:tcPr>
          <w:p w14:paraId="2385249F" w14:textId="77777777" w:rsidR="00DD6D98" w:rsidRPr="009901C4" w:rsidRDefault="00DD6D98" w:rsidP="00DD6D98">
            <w:pPr>
              <w:pStyle w:val="AttributeTableBody"/>
              <w:rPr>
                <w:noProof/>
              </w:rPr>
            </w:pPr>
            <w:r w:rsidRPr="009901C4">
              <w:rPr>
                <w:noProof/>
              </w:rPr>
              <w:t>01046</w:t>
            </w:r>
          </w:p>
        </w:tc>
        <w:tc>
          <w:tcPr>
            <w:tcW w:w="3888" w:type="dxa"/>
            <w:tcBorders>
              <w:top w:val="dotted" w:sz="4" w:space="0" w:color="auto"/>
              <w:left w:val="nil"/>
              <w:bottom w:val="dotted" w:sz="4" w:space="0" w:color="auto"/>
              <w:right w:val="nil"/>
            </w:tcBorders>
            <w:shd w:val="clear" w:color="auto" w:fill="FFFFFF"/>
          </w:tcPr>
          <w:p w14:paraId="45DA9B8A" w14:textId="77777777" w:rsidR="00DD6D98" w:rsidRPr="009901C4" w:rsidRDefault="00DD6D98" w:rsidP="00DD6D98">
            <w:pPr>
              <w:pStyle w:val="AttributeTableBody"/>
              <w:jc w:val="left"/>
              <w:rPr>
                <w:noProof/>
              </w:rPr>
            </w:pPr>
            <w:r w:rsidRPr="009901C4">
              <w:rPr>
                <w:noProof/>
              </w:rPr>
              <w:t>Randomized Study Arm</w:t>
            </w:r>
          </w:p>
        </w:tc>
      </w:tr>
      <w:tr w:rsidR="00B07676" w:rsidRPr="00D00BBD" w14:paraId="3A88682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FB12055"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59322CA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E8D3D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3EDF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E9E121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292758"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42D721C7" w14:textId="77777777" w:rsidR="00DD6D98" w:rsidRPr="009901C4" w:rsidRDefault="00573DBC" w:rsidP="00DD6D98">
            <w:pPr>
              <w:pStyle w:val="AttributeTableBody"/>
              <w:rPr>
                <w:noProof/>
              </w:rPr>
            </w:pPr>
            <w:hyperlink r:id="rId114" w:anchor="HL70592" w:history="1">
              <w:r w:rsidR="00DD6D98" w:rsidRPr="0045408A">
                <w:rPr>
                  <w:rStyle w:val="Hyperlink"/>
                  <w:noProof/>
                </w:rPr>
                <w:t>0592</w:t>
              </w:r>
            </w:hyperlink>
          </w:p>
        </w:tc>
        <w:tc>
          <w:tcPr>
            <w:tcW w:w="720" w:type="dxa"/>
            <w:tcBorders>
              <w:top w:val="dotted" w:sz="4" w:space="0" w:color="auto"/>
              <w:left w:val="nil"/>
              <w:bottom w:val="dotted" w:sz="4" w:space="0" w:color="auto"/>
              <w:right w:val="nil"/>
            </w:tcBorders>
            <w:shd w:val="clear" w:color="auto" w:fill="FFFFFF"/>
          </w:tcPr>
          <w:p w14:paraId="52379BB8" w14:textId="77777777" w:rsidR="00DD6D98" w:rsidRPr="009901C4" w:rsidRDefault="00DD6D98" w:rsidP="00DD6D98">
            <w:pPr>
              <w:pStyle w:val="AttributeTableBody"/>
              <w:rPr>
                <w:noProof/>
              </w:rPr>
            </w:pPr>
            <w:r w:rsidRPr="009901C4">
              <w:rPr>
                <w:noProof/>
              </w:rPr>
              <w:t>01047</w:t>
            </w:r>
          </w:p>
        </w:tc>
        <w:tc>
          <w:tcPr>
            <w:tcW w:w="3888" w:type="dxa"/>
            <w:tcBorders>
              <w:top w:val="dotted" w:sz="4" w:space="0" w:color="auto"/>
              <w:left w:val="nil"/>
              <w:bottom w:val="dotted" w:sz="4" w:space="0" w:color="auto"/>
              <w:right w:val="nil"/>
            </w:tcBorders>
            <w:shd w:val="clear" w:color="auto" w:fill="FFFFFF"/>
          </w:tcPr>
          <w:p w14:paraId="3A5DC62C" w14:textId="77777777" w:rsidR="00DD6D98" w:rsidRPr="009901C4" w:rsidRDefault="00DD6D98" w:rsidP="00DD6D98">
            <w:pPr>
              <w:pStyle w:val="AttributeTableBody"/>
              <w:jc w:val="left"/>
              <w:rPr>
                <w:noProof/>
              </w:rPr>
            </w:pPr>
            <w:r w:rsidRPr="009901C4">
              <w:rPr>
                <w:noProof/>
              </w:rPr>
              <w:t>Stratum for Study Randomization</w:t>
            </w:r>
          </w:p>
        </w:tc>
      </w:tr>
      <w:tr w:rsidR="00B07676" w:rsidRPr="00D00BBD" w14:paraId="795CC2D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E1004F9"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679B7A6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3B93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D5D0E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CBCA1F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B9E24F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E212D" w14:textId="77777777" w:rsidR="00DD6D98" w:rsidRPr="009901C4" w:rsidRDefault="00573DBC" w:rsidP="00DD6D98">
            <w:pPr>
              <w:pStyle w:val="AttributeTableBody"/>
              <w:rPr>
                <w:noProof/>
              </w:rPr>
            </w:pPr>
            <w:hyperlink r:id="rId115" w:anchor="HL70593" w:history="1">
              <w:r w:rsidR="00DD6D98" w:rsidRPr="0045408A">
                <w:rPr>
                  <w:rStyle w:val="Hyperlink"/>
                  <w:noProof/>
                </w:rPr>
                <w:t>0593</w:t>
              </w:r>
            </w:hyperlink>
          </w:p>
        </w:tc>
        <w:tc>
          <w:tcPr>
            <w:tcW w:w="720" w:type="dxa"/>
            <w:tcBorders>
              <w:top w:val="dotted" w:sz="4" w:space="0" w:color="auto"/>
              <w:left w:val="nil"/>
              <w:bottom w:val="dotted" w:sz="4" w:space="0" w:color="auto"/>
              <w:right w:val="nil"/>
            </w:tcBorders>
            <w:shd w:val="clear" w:color="auto" w:fill="FFFFFF"/>
          </w:tcPr>
          <w:p w14:paraId="3C4BB3C2" w14:textId="77777777" w:rsidR="00DD6D98" w:rsidRPr="009901C4" w:rsidRDefault="00DD6D98" w:rsidP="00DD6D98">
            <w:pPr>
              <w:pStyle w:val="AttributeTableBody"/>
              <w:rPr>
                <w:noProof/>
              </w:rPr>
            </w:pPr>
            <w:r w:rsidRPr="009901C4">
              <w:rPr>
                <w:noProof/>
              </w:rPr>
              <w:t>01048</w:t>
            </w:r>
          </w:p>
        </w:tc>
        <w:tc>
          <w:tcPr>
            <w:tcW w:w="3888" w:type="dxa"/>
            <w:tcBorders>
              <w:top w:val="dotted" w:sz="4" w:space="0" w:color="auto"/>
              <w:left w:val="nil"/>
              <w:bottom w:val="dotted" w:sz="4" w:space="0" w:color="auto"/>
              <w:right w:val="nil"/>
            </w:tcBorders>
            <w:shd w:val="clear" w:color="auto" w:fill="FFFFFF"/>
          </w:tcPr>
          <w:p w14:paraId="3F3BEF6B" w14:textId="77777777" w:rsidR="00DD6D98" w:rsidRPr="009901C4" w:rsidRDefault="00DD6D98" w:rsidP="00DD6D98">
            <w:pPr>
              <w:pStyle w:val="AttributeTableBody"/>
              <w:jc w:val="left"/>
              <w:rPr>
                <w:noProof/>
              </w:rPr>
            </w:pPr>
            <w:r w:rsidRPr="009901C4">
              <w:rPr>
                <w:noProof/>
              </w:rPr>
              <w:t>Patient Evaluability Status</w:t>
            </w:r>
          </w:p>
        </w:tc>
      </w:tr>
      <w:tr w:rsidR="00B07676" w:rsidRPr="00D00BBD" w14:paraId="469B099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AAE227"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14B2F9B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2AB9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D659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4D04D37"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62F29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C8F4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27563" w14:textId="77777777" w:rsidR="00DD6D98" w:rsidRPr="009901C4" w:rsidRDefault="00DD6D98" w:rsidP="00DD6D98">
            <w:pPr>
              <w:pStyle w:val="AttributeTableBody"/>
              <w:rPr>
                <w:noProof/>
              </w:rPr>
            </w:pPr>
            <w:r w:rsidRPr="009901C4">
              <w:rPr>
                <w:noProof/>
              </w:rPr>
              <w:t>01049</w:t>
            </w:r>
          </w:p>
        </w:tc>
        <w:tc>
          <w:tcPr>
            <w:tcW w:w="3888" w:type="dxa"/>
            <w:tcBorders>
              <w:top w:val="dotted" w:sz="4" w:space="0" w:color="auto"/>
              <w:left w:val="nil"/>
              <w:bottom w:val="dotted" w:sz="4" w:space="0" w:color="auto"/>
              <w:right w:val="nil"/>
            </w:tcBorders>
            <w:shd w:val="clear" w:color="auto" w:fill="FFFFFF"/>
          </w:tcPr>
          <w:p w14:paraId="3F8E0678" w14:textId="77777777" w:rsidR="00DD6D98" w:rsidRPr="009901C4" w:rsidRDefault="00DD6D98" w:rsidP="00DD6D98">
            <w:pPr>
              <w:pStyle w:val="AttributeTableBody"/>
              <w:jc w:val="left"/>
              <w:rPr>
                <w:noProof/>
              </w:rPr>
            </w:pPr>
            <w:r w:rsidRPr="009901C4">
              <w:rPr>
                <w:noProof/>
              </w:rPr>
              <w:t>Date/</w:t>
            </w:r>
            <w:r>
              <w:rPr>
                <w:noProof/>
              </w:rPr>
              <w:t>T</w:t>
            </w:r>
            <w:r w:rsidRPr="009901C4">
              <w:rPr>
                <w:noProof/>
              </w:rPr>
              <w:t>ime Ended Study</w:t>
            </w:r>
          </w:p>
        </w:tc>
      </w:tr>
      <w:tr w:rsidR="00B07676" w:rsidRPr="00D00BBD" w14:paraId="67D492D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CB4064"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44721D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1B56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8C19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6971518"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D111AC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C1A36" w14:textId="77777777" w:rsidR="00DD6D98" w:rsidRPr="009901C4" w:rsidRDefault="00573DBC" w:rsidP="00DD6D98">
            <w:pPr>
              <w:pStyle w:val="AttributeTableBody"/>
              <w:rPr>
                <w:noProof/>
              </w:rPr>
            </w:pPr>
            <w:hyperlink r:id="rId116" w:anchor="HL70594" w:history="1">
              <w:r w:rsidR="00DD6D98" w:rsidRPr="0045408A">
                <w:rPr>
                  <w:rStyle w:val="Hyperlink"/>
                  <w:noProof/>
                </w:rPr>
                <w:t>0594</w:t>
              </w:r>
            </w:hyperlink>
          </w:p>
        </w:tc>
        <w:tc>
          <w:tcPr>
            <w:tcW w:w="720" w:type="dxa"/>
            <w:tcBorders>
              <w:top w:val="dotted" w:sz="4" w:space="0" w:color="auto"/>
              <w:left w:val="nil"/>
              <w:bottom w:val="dotted" w:sz="4" w:space="0" w:color="auto"/>
              <w:right w:val="nil"/>
            </w:tcBorders>
            <w:shd w:val="clear" w:color="auto" w:fill="FFFFFF"/>
          </w:tcPr>
          <w:p w14:paraId="10C630A8" w14:textId="77777777" w:rsidR="00DD6D98" w:rsidRPr="009901C4" w:rsidRDefault="00DD6D98" w:rsidP="00DD6D98">
            <w:pPr>
              <w:pStyle w:val="AttributeTableBody"/>
              <w:rPr>
                <w:noProof/>
              </w:rPr>
            </w:pPr>
            <w:r w:rsidRPr="009901C4">
              <w:rPr>
                <w:noProof/>
              </w:rPr>
              <w:t>01050</w:t>
            </w:r>
          </w:p>
        </w:tc>
        <w:tc>
          <w:tcPr>
            <w:tcW w:w="3888" w:type="dxa"/>
            <w:tcBorders>
              <w:top w:val="dotted" w:sz="4" w:space="0" w:color="auto"/>
              <w:left w:val="nil"/>
              <w:bottom w:val="dotted" w:sz="4" w:space="0" w:color="auto"/>
              <w:right w:val="nil"/>
            </w:tcBorders>
            <w:shd w:val="clear" w:color="auto" w:fill="FFFFFF"/>
          </w:tcPr>
          <w:p w14:paraId="1E4568DC" w14:textId="77777777" w:rsidR="00DD6D98" w:rsidRPr="009901C4" w:rsidRDefault="00DD6D98" w:rsidP="00DD6D98">
            <w:pPr>
              <w:pStyle w:val="AttributeTableBody"/>
              <w:jc w:val="left"/>
              <w:rPr>
                <w:noProof/>
              </w:rPr>
            </w:pPr>
            <w:r w:rsidRPr="009901C4">
              <w:rPr>
                <w:noProof/>
              </w:rPr>
              <w:t>Reason Ended Study</w:t>
            </w:r>
          </w:p>
        </w:tc>
      </w:tr>
      <w:tr w:rsidR="009F1C69" w:rsidRPr="00505B37" w14:paraId="686026FD"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61132B68" w14:textId="77777777" w:rsidR="00DD6D98" w:rsidRPr="00F25D7C" w:rsidRDefault="00DD6D98" w:rsidP="00DD6D98">
            <w:pPr>
              <w:pStyle w:val="AttributeTableBody"/>
            </w:pPr>
            <w:r w:rsidRPr="00F25D7C">
              <w:t>17</w:t>
            </w:r>
          </w:p>
        </w:tc>
        <w:tc>
          <w:tcPr>
            <w:tcW w:w="648" w:type="dxa"/>
            <w:tcBorders>
              <w:top w:val="dotted" w:sz="4" w:space="0" w:color="auto"/>
              <w:left w:val="nil"/>
              <w:bottom w:val="single" w:sz="4" w:space="0" w:color="auto"/>
              <w:right w:val="nil"/>
            </w:tcBorders>
            <w:shd w:val="clear" w:color="auto" w:fill="FFFFFF"/>
          </w:tcPr>
          <w:p w14:paraId="3775300A" w14:textId="630484AB" w:rsidR="00DD6D98" w:rsidRPr="00F25D7C" w:rsidRDefault="004350ED" w:rsidP="00DD6D98">
            <w:pPr>
              <w:pStyle w:val="AttributeTableBody"/>
            </w:pPr>
            <w:ins w:id="1954" w:author="Frank Oemig" w:date="2022-09-07T17:38:00Z">
              <w:r>
                <w:t>1..1</w:t>
              </w:r>
            </w:ins>
            <w:del w:id="1955" w:author="Frank Oemig" w:date="2022-09-07T17:38:00Z">
              <w:r w:rsidR="00DD6D98" w:rsidRPr="00F25D7C" w:rsidDel="004350ED">
                <w:delText>2..2</w:delText>
              </w:r>
            </w:del>
          </w:p>
        </w:tc>
        <w:tc>
          <w:tcPr>
            <w:tcW w:w="720" w:type="dxa"/>
            <w:tcBorders>
              <w:top w:val="dotted" w:sz="4" w:space="0" w:color="auto"/>
              <w:left w:val="nil"/>
              <w:bottom w:val="single" w:sz="4" w:space="0" w:color="auto"/>
              <w:right w:val="nil"/>
            </w:tcBorders>
            <w:shd w:val="clear" w:color="auto" w:fill="FFFFFF"/>
          </w:tcPr>
          <w:p w14:paraId="25C0C1C2" w14:textId="77777777" w:rsidR="00DD6D98" w:rsidRPr="00F25D7C"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6ED5E5F2" w14:textId="77777777" w:rsidR="00DD6D98" w:rsidRPr="00F25D7C" w:rsidRDefault="00DD6D98" w:rsidP="00DD6D98">
            <w:pPr>
              <w:pStyle w:val="AttributeTableBody"/>
            </w:pPr>
            <w:r w:rsidRPr="00F25D7C">
              <w:t>ID</w:t>
            </w:r>
          </w:p>
        </w:tc>
        <w:tc>
          <w:tcPr>
            <w:tcW w:w="648" w:type="dxa"/>
            <w:tcBorders>
              <w:top w:val="dotted" w:sz="4" w:space="0" w:color="auto"/>
              <w:left w:val="nil"/>
              <w:bottom w:val="single" w:sz="4" w:space="0" w:color="auto"/>
              <w:right w:val="nil"/>
            </w:tcBorders>
            <w:shd w:val="clear" w:color="auto" w:fill="FFFFFF"/>
          </w:tcPr>
          <w:p w14:paraId="1EE37724" w14:textId="77777777" w:rsidR="00DD6D98" w:rsidRPr="00F25D7C" w:rsidRDefault="00DD6D98" w:rsidP="00DD6D98">
            <w:pPr>
              <w:pStyle w:val="AttributeTableBody"/>
            </w:pPr>
            <w:r w:rsidRPr="00F25D7C">
              <w:t>O</w:t>
            </w:r>
          </w:p>
        </w:tc>
        <w:tc>
          <w:tcPr>
            <w:tcW w:w="648" w:type="dxa"/>
            <w:tcBorders>
              <w:top w:val="dotted" w:sz="4" w:space="0" w:color="auto"/>
              <w:left w:val="nil"/>
              <w:bottom w:val="single" w:sz="4" w:space="0" w:color="auto"/>
              <w:right w:val="nil"/>
            </w:tcBorders>
            <w:shd w:val="clear" w:color="auto" w:fill="FFFFFF"/>
          </w:tcPr>
          <w:p w14:paraId="175E6E3B" w14:textId="77777777" w:rsidR="00DD6D98" w:rsidRPr="00F25D7C"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1CB79238" w14:textId="77777777" w:rsidR="00DD6D98" w:rsidRPr="0045408A" w:rsidRDefault="00573DBC" w:rsidP="00DD6D98">
            <w:pPr>
              <w:pStyle w:val="AttributeTableBody"/>
              <w:rPr>
                <w:rStyle w:val="HyperlinkTable"/>
              </w:rPr>
            </w:pPr>
            <w:hyperlink r:id="rId117"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49713E71" w14:textId="77777777" w:rsidR="00DD6D98" w:rsidRPr="00F25D7C" w:rsidRDefault="00DD6D98" w:rsidP="00DD6D98">
            <w:pPr>
              <w:pStyle w:val="AttributeTableBody"/>
            </w:pPr>
            <w:r w:rsidRPr="00F25D7C">
              <w:t>00816</w:t>
            </w:r>
          </w:p>
        </w:tc>
        <w:tc>
          <w:tcPr>
            <w:tcW w:w="3888" w:type="dxa"/>
            <w:tcBorders>
              <w:top w:val="dotted" w:sz="4" w:space="0" w:color="auto"/>
              <w:left w:val="nil"/>
              <w:bottom w:val="single" w:sz="4" w:space="0" w:color="auto"/>
              <w:right w:val="nil"/>
            </w:tcBorders>
            <w:shd w:val="clear" w:color="auto" w:fill="FFFFFF"/>
          </w:tcPr>
          <w:p w14:paraId="18755590" w14:textId="77777777" w:rsidR="00DD6D98" w:rsidRPr="00F25D7C" w:rsidRDefault="00DD6D98" w:rsidP="00DD6D98">
            <w:pPr>
              <w:pStyle w:val="AttributeTableBody"/>
              <w:jc w:val="left"/>
            </w:pPr>
            <w:r w:rsidRPr="00F25D7C">
              <w:t>Action Code</w:t>
            </w:r>
          </w:p>
        </w:tc>
      </w:tr>
    </w:tbl>
    <w:p w14:paraId="4BC4A228" w14:textId="77777777" w:rsidR="00DD6D98" w:rsidRPr="009901C4" w:rsidRDefault="00DD6D98" w:rsidP="00182B11">
      <w:pPr>
        <w:pStyle w:val="Heading4"/>
        <w:rPr>
          <w:noProof/>
        </w:rPr>
      </w:pPr>
      <w:bookmarkStart w:id="1956" w:name="_Toc532896117"/>
      <w:bookmarkStart w:id="1957" w:name="_Toc245929"/>
      <w:r w:rsidRPr="009901C4">
        <w:rPr>
          <w:noProof/>
        </w:rPr>
        <w:t xml:space="preserve">CSR field </w:t>
      </w:r>
      <w:r w:rsidRPr="00182B11">
        <w:t>definitions</w:t>
      </w:r>
      <w:bookmarkEnd w:id="1956"/>
      <w:bookmarkEnd w:id="1957"/>
      <w:r w:rsidRPr="009901C4">
        <w:rPr>
          <w:noProof/>
        </w:rPr>
        <w:fldChar w:fldCharType="begin"/>
      </w:r>
      <w:r w:rsidRPr="009901C4">
        <w:rPr>
          <w:noProof/>
        </w:rPr>
        <w:instrText xml:space="preserve"> XE "CSR - data element definitions" </w:instrText>
      </w:r>
      <w:r w:rsidRPr="009901C4">
        <w:rPr>
          <w:noProof/>
        </w:rPr>
        <w:fldChar w:fldCharType="end"/>
      </w:r>
      <w:bookmarkStart w:id="1958" w:name="_Toc234055436"/>
      <w:bookmarkEnd w:id="1958"/>
    </w:p>
    <w:p w14:paraId="518DC819" w14:textId="77777777" w:rsidR="00DD6D98" w:rsidRPr="009901C4" w:rsidRDefault="00DD6D98" w:rsidP="00182B11">
      <w:pPr>
        <w:pStyle w:val="Heading4"/>
        <w:rPr>
          <w:noProof/>
        </w:rPr>
      </w:pPr>
      <w:bookmarkStart w:id="1959" w:name="_Toc532896118"/>
      <w:bookmarkStart w:id="1960" w:name="_Toc245930"/>
      <w:r w:rsidRPr="009901C4">
        <w:rPr>
          <w:noProof/>
        </w:rPr>
        <w:t>CSR-1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1959"/>
      <w:bookmarkEnd w:id="1960"/>
    </w:p>
    <w:p w14:paraId="474252AE" w14:textId="77777777" w:rsidR="00DD6D98" w:rsidRDefault="00DD6D98" w:rsidP="00DD6D98">
      <w:pPr>
        <w:pStyle w:val="Components"/>
      </w:pPr>
      <w:r>
        <w:t>Components:  &lt;Entity Identifier (ST)&gt; ^ &lt;Namespace ID (IS)&gt; ^ &lt;Universal ID (ST)&gt; ^ &lt;Universal ID Type (ID)&gt;</w:t>
      </w:r>
    </w:p>
    <w:p w14:paraId="566AB0C1" w14:textId="77777777" w:rsidR="00DD6D98" w:rsidRPr="009901C4" w:rsidRDefault="00DD6D98" w:rsidP="00DD6D98">
      <w:pPr>
        <w:pStyle w:val="NormalIndented"/>
        <w:rPr>
          <w:noProof/>
        </w:rPr>
      </w:pPr>
      <w:r w:rsidRPr="009901C4">
        <w:rPr>
          <w:noProof/>
        </w:rPr>
        <w:t>Definition:  The field contains the universal identifier for the clinical trial.  Since many clinical trials are collaborative and multi</w:t>
      </w:r>
      <w:r w:rsidRPr="009901C4">
        <w:rPr>
          <w:noProof/>
        </w:rPr>
        <w:noBreakHyphen/>
        <w:t>centered, and since one goal of these standards is to promote automated data exchange among sites, the primary identifier should come from the sponsor.  The coding system component may reference the sponsor.  Example:</w:t>
      </w:r>
    </w:p>
    <w:p w14:paraId="560BCA42" w14:textId="77777777" w:rsidR="00DD6D98" w:rsidRPr="009901C4" w:rsidRDefault="00DD6D98" w:rsidP="00DD6D98">
      <w:pPr>
        <w:pStyle w:val="Example"/>
      </w:pPr>
      <w:r w:rsidRPr="009901C4">
        <w:t>T93</w:t>
      </w:r>
      <w:r w:rsidRPr="009901C4">
        <w:noBreakHyphen/>
        <w:t>0807^NCI (where NCI refers to the National Cancer Institute).</w:t>
      </w:r>
    </w:p>
    <w:p w14:paraId="1D5B2045" w14:textId="77777777" w:rsidR="00DD6D98" w:rsidRPr="009901C4" w:rsidRDefault="00DD6D98" w:rsidP="00182B11">
      <w:pPr>
        <w:pStyle w:val="Heading4"/>
        <w:rPr>
          <w:noProof/>
        </w:rPr>
      </w:pPr>
      <w:bookmarkStart w:id="1961" w:name="_Toc532896119"/>
      <w:bookmarkStart w:id="1962" w:name="_Toc245931"/>
      <w:r w:rsidRPr="009901C4">
        <w:rPr>
          <w:noProof/>
        </w:rPr>
        <w:t>CSR-2   Alternate Study ID</w:t>
      </w:r>
      <w:r w:rsidRPr="009901C4">
        <w:rPr>
          <w:noProof/>
        </w:rPr>
        <w:fldChar w:fldCharType="begin"/>
      </w:r>
      <w:r w:rsidRPr="009901C4">
        <w:rPr>
          <w:noProof/>
        </w:rPr>
        <w:instrText xml:space="preserve"> XE "Alternate study ID" </w:instrText>
      </w:r>
      <w:r w:rsidRPr="009901C4">
        <w:rPr>
          <w:noProof/>
        </w:rPr>
        <w:fldChar w:fldCharType="end"/>
      </w:r>
      <w:r w:rsidRPr="009901C4">
        <w:rPr>
          <w:noProof/>
        </w:rPr>
        <w:t xml:space="preserve">   (EI)   01036</w:t>
      </w:r>
      <w:bookmarkEnd w:id="1961"/>
      <w:bookmarkEnd w:id="1962"/>
    </w:p>
    <w:p w14:paraId="4BF1A5D2" w14:textId="77777777" w:rsidR="00DD6D98" w:rsidRDefault="00DD6D98" w:rsidP="00DD6D98">
      <w:pPr>
        <w:pStyle w:val="Components"/>
      </w:pPr>
      <w:r>
        <w:t>Components:  &lt;Entity Identifier (ST)&gt; ^ &lt;Namespace ID (IS)&gt; ^ &lt;Universal ID (ST)&gt; ^ &lt;Universal ID Type (ID)&gt;</w:t>
      </w:r>
    </w:p>
    <w:p w14:paraId="10735052" w14:textId="77777777" w:rsidR="00DD6D98" w:rsidRPr="009901C4" w:rsidRDefault="00DD6D98" w:rsidP="00DD6D98">
      <w:pPr>
        <w:pStyle w:val="NormalIndented"/>
        <w:rPr>
          <w:noProof/>
        </w:rPr>
      </w:pPr>
      <w:r w:rsidRPr="009901C4">
        <w:rPr>
          <w:noProof/>
        </w:rPr>
        <w:t>Definition:  This field contains an alternate identifier that may be used as agreed upon by messaging parties.  For example, the sending application may code its internal study number here.</w:t>
      </w:r>
    </w:p>
    <w:p w14:paraId="32DD03E6" w14:textId="77777777" w:rsidR="00DD6D98" w:rsidRPr="009901C4" w:rsidRDefault="00DD6D98" w:rsidP="00182B11">
      <w:pPr>
        <w:pStyle w:val="Heading4"/>
        <w:rPr>
          <w:noProof/>
        </w:rPr>
      </w:pPr>
      <w:bookmarkStart w:id="1963" w:name="_Toc532896120"/>
      <w:bookmarkStart w:id="1964" w:name="_Toc245932"/>
      <w:r w:rsidRPr="009901C4">
        <w:rPr>
          <w:noProof/>
        </w:rPr>
        <w:t>CSR-3   Institution Registering the Patient</w:t>
      </w:r>
      <w:r w:rsidRPr="009901C4">
        <w:rPr>
          <w:noProof/>
        </w:rPr>
        <w:fldChar w:fldCharType="begin"/>
      </w:r>
      <w:r w:rsidRPr="009901C4">
        <w:rPr>
          <w:noProof/>
        </w:rPr>
        <w:instrText xml:space="preserve"> XE "Institution registering the patient" </w:instrText>
      </w:r>
      <w:r w:rsidRPr="009901C4">
        <w:rPr>
          <w:noProof/>
        </w:rPr>
        <w:fldChar w:fldCharType="end"/>
      </w:r>
      <w:r w:rsidRPr="009901C4">
        <w:rPr>
          <w:noProof/>
        </w:rPr>
        <w:t xml:space="preserve">   (CWE)   01037</w:t>
      </w:r>
      <w:bookmarkEnd w:id="1963"/>
      <w:bookmarkEnd w:id="1964"/>
    </w:p>
    <w:p w14:paraId="63EB6B8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8976EE" w14:textId="77777777" w:rsidR="00DD6D98" w:rsidRPr="009901C4" w:rsidRDefault="00DD6D98" w:rsidP="00DD6D98">
      <w:pPr>
        <w:pStyle w:val="NormalIndented"/>
        <w:rPr>
          <w:noProof/>
        </w:rPr>
      </w:pPr>
      <w:r w:rsidRPr="009901C4">
        <w:rPr>
          <w:noProof/>
        </w:rPr>
        <w:t>Definition:  This field distinguishes the institution where registration occurred.  The legal approval to give patients access to a trial lies with the Internal Review Board for the institution. Universal healthcare provider facility codes should be used when they exist.  Currently coding systems must be devised by users.</w:t>
      </w:r>
      <w:r w:rsidRPr="00505B37">
        <w:t xml:space="preserve"> </w:t>
      </w:r>
      <w:r w:rsidRPr="00505B37">
        <w:rPr>
          <w:noProof/>
        </w:rPr>
        <w:t>Refer to Table 0589 - Institution Registering the Patient in Chapter 2C for valid values.</w:t>
      </w:r>
    </w:p>
    <w:p w14:paraId="09A47496" w14:textId="77777777" w:rsidR="00DD6D98" w:rsidRPr="009901C4" w:rsidRDefault="00DD6D98" w:rsidP="00182B11">
      <w:pPr>
        <w:pStyle w:val="Heading4"/>
        <w:rPr>
          <w:noProof/>
        </w:rPr>
      </w:pPr>
      <w:bookmarkStart w:id="1965" w:name="_Toc532896121"/>
      <w:bookmarkStart w:id="1966" w:name="_Toc245933"/>
      <w:r w:rsidRPr="009901C4">
        <w:rPr>
          <w:noProof/>
        </w:rPr>
        <w:t>CSR-4   Sponsor Patient ID</w:t>
      </w:r>
      <w:r w:rsidRPr="009901C4">
        <w:rPr>
          <w:noProof/>
        </w:rPr>
        <w:fldChar w:fldCharType="begin"/>
      </w:r>
      <w:r w:rsidRPr="009901C4">
        <w:rPr>
          <w:noProof/>
        </w:rPr>
        <w:instrText xml:space="preserve"> XE "Sponsor patient ID" </w:instrText>
      </w:r>
      <w:r w:rsidRPr="009901C4">
        <w:rPr>
          <w:noProof/>
        </w:rPr>
        <w:fldChar w:fldCharType="end"/>
      </w:r>
      <w:r w:rsidRPr="009901C4">
        <w:rPr>
          <w:noProof/>
        </w:rPr>
        <w:t xml:space="preserve">   (CX)   01038</w:t>
      </w:r>
      <w:bookmarkEnd w:id="1965"/>
      <w:bookmarkEnd w:id="1966"/>
    </w:p>
    <w:p w14:paraId="05195618" w14:textId="77777777" w:rsidR="00DD6D98" w:rsidRDefault="00DD6D98" w:rsidP="00DD6D98">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80881A7" w14:textId="77777777" w:rsidR="00DD6D98" w:rsidRDefault="00DD6D98" w:rsidP="00DD6D98">
      <w:pPr>
        <w:pStyle w:val="Components"/>
      </w:pPr>
      <w:r>
        <w:lastRenderedPageBreak/>
        <w:t>Subcomponents for Assigning Authority (HD):  &lt;Namespace ID (IS)&gt; &amp; &lt;Universal ID (ST)&gt; &amp; &lt;Universal ID Type (ID)&gt;</w:t>
      </w:r>
    </w:p>
    <w:p w14:paraId="3962C094" w14:textId="77777777" w:rsidR="00DD6D98" w:rsidRDefault="00DD6D98" w:rsidP="00DD6D98">
      <w:pPr>
        <w:pStyle w:val="Components"/>
      </w:pPr>
      <w:r>
        <w:t>Subcomponents for Assigning Facility (HD):  &lt;Namespace ID (IS)&gt; &amp; &lt;Universal ID (ST)&gt; &amp; &lt;Universal ID Type (ID)&gt;</w:t>
      </w:r>
    </w:p>
    <w:p w14:paraId="1C82D099"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894776"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875773" w14:textId="77777777" w:rsidR="00DD6D98" w:rsidRPr="009901C4" w:rsidRDefault="00DD6D98" w:rsidP="00DD6D98">
      <w:pPr>
        <w:pStyle w:val="NormalIndented"/>
        <w:rPr>
          <w:noProof/>
        </w:rPr>
      </w:pPr>
      <w:r w:rsidRPr="009901C4">
        <w:rPr>
          <w:noProof/>
        </w:rPr>
        <w:t xml:space="preserve">Definition:  This field contains the main patient identification for the study.  The sponsor patient ID allows automation of records on patients treated at various institutions.  The sponsor patient ID should be unique for each patient participating on the study identified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14:paraId="6532D1F5" w14:textId="77777777" w:rsidR="00DD6D98" w:rsidRPr="009901C4" w:rsidRDefault="00DD6D98" w:rsidP="00182B11">
      <w:pPr>
        <w:pStyle w:val="Heading4"/>
        <w:rPr>
          <w:noProof/>
        </w:rPr>
      </w:pPr>
      <w:bookmarkStart w:id="1967" w:name="_Toc532896122"/>
      <w:bookmarkStart w:id="1968" w:name="_Toc245934"/>
      <w:r w:rsidRPr="009901C4">
        <w:rPr>
          <w:noProof/>
        </w:rPr>
        <w:t>CSR-5   Alternate Patient ID - CSR</w:t>
      </w:r>
      <w:r w:rsidRPr="009901C4">
        <w:rPr>
          <w:noProof/>
        </w:rPr>
        <w:fldChar w:fldCharType="begin"/>
      </w:r>
      <w:r w:rsidRPr="009901C4">
        <w:rPr>
          <w:noProof/>
        </w:rPr>
        <w:instrText xml:space="preserve"> XE "Alternate patient ID - CSR" </w:instrText>
      </w:r>
      <w:r w:rsidRPr="009901C4">
        <w:rPr>
          <w:noProof/>
        </w:rPr>
        <w:fldChar w:fldCharType="end"/>
      </w:r>
      <w:r w:rsidRPr="009901C4">
        <w:rPr>
          <w:noProof/>
        </w:rPr>
        <w:t xml:space="preserve">   (CX)   01039</w:t>
      </w:r>
      <w:bookmarkEnd w:id="1967"/>
      <w:bookmarkEnd w:id="1968"/>
    </w:p>
    <w:p w14:paraId="69AD9585" w14:textId="77777777" w:rsidR="00DD6D98" w:rsidRDefault="00DD6D98" w:rsidP="00DD6D98">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34DF046" w14:textId="77777777" w:rsidR="00DD6D98" w:rsidRDefault="00DD6D98" w:rsidP="00DD6D98">
      <w:pPr>
        <w:pStyle w:val="Components"/>
      </w:pPr>
      <w:r>
        <w:t>Subcomponents for Assigning Authority (HD):  &lt;Namespace ID (IS)&gt; &amp; &lt;Universal ID (ST)&gt; &amp; &lt;Universal ID Type (ID)&gt;</w:t>
      </w:r>
    </w:p>
    <w:p w14:paraId="200788EB" w14:textId="77777777" w:rsidR="00DD6D98" w:rsidRDefault="00DD6D98" w:rsidP="00DD6D98">
      <w:pPr>
        <w:pStyle w:val="Components"/>
      </w:pPr>
      <w:r>
        <w:t>Subcomponents for Assigning Facility (HD):  &lt;Namespace ID (IS)&gt; &amp; &lt;Universal ID (ST)&gt; &amp; &lt;Universal ID Type (ID)&gt;</w:t>
      </w:r>
    </w:p>
    <w:p w14:paraId="5C1C70E4"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23CCA5"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6EAC68" w14:textId="77777777" w:rsidR="00DD6D98" w:rsidRPr="009901C4" w:rsidRDefault="00DD6D98" w:rsidP="00DD6D98">
      <w:pPr>
        <w:pStyle w:val="NormalIndented"/>
        <w:rPr>
          <w:noProof/>
        </w:rPr>
      </w:pPr>
      <w:r w:rsidRPr="009901C4">
        <w:rPr>
          <w:noProof/>
        </w:rPr>
        <w:lastRenderedPageBreak/>
        <w:t>Definition:  This field may be the sending application</w:t>
      </w:r>
      <w:r>
        <w:rPr>
          <w:noProof/>
        </w:rPr>
        <w:t>'</w:t>
      </w:r>
      <w:r w:rsidRPr="009901C4">
        <w:rPr>
          <w:noProof/>
        </w:rPr>
        <w:t>s patient identification.  Coding conventions may be used as agreed upon by users.</w:t>
      </w:r>
    </w:p>
    <w:p w14:paraId="62D90325" w14:textId="77777777" w:rsidR="00DD6D98" w:rsidRPr="009901C4" w:rsidRDefault="00DD6D98" w:rsidP="00182B11">
      <w:pPr>
        <w:pStyle w:val="Heading4"/>
        <w:rPr>
          <w:noProof/>
        </w:rPr>
      </w:pPr>
      <w:bookmarkStart w:id="1969" w:name="_Toc532896123"/>
      <w:bookmarkStart w:id="1970" w:name="_Toc245935"/>
      <w:r w:rsidRPr="009901C4">
        <w:rPr>
          <w:noProof/>
        </w:rPr>
        <w:t>CSR-6   Date/Time Patient of Patient Study Registration</w:t>
      </w:r>
      <w:r w:rsidRPr="009901C4">
        <w:rPr>
          <w:noProof/>
        </w:rPr>
        <w:fldChar w:fldCharType="begin"/>
      </w:r>
      <w:r w:rsidRPr="009901C4">
        <w:rPr>
          <w:noProof/>
        </w:rPr>
        <w:instrText xml:space="preserve"> XE "Date/time patient of patient study registration" </w:instrText>
      </w:r>
      <w:r w:rsidRPr="009901C4">
        <w:rPr>
          <w:noProof/>
        </w:rPr>
        <w:fldChar w:fldCharType="end"/>
      </w:r>
      <w:r w:rsidRPr="009901C4">
        <w:rPr>
          <w:noProof/>
        </w:rPr>
        <w:t xml:space="preserve">   (DTM)   01040</w:t>
      </w:r>
      <w:bookmarkEnd w:id="1969"/>
      <w:bookmarkEnd w:id="1970"/>
    </w:p>
    <w:p w14:paraId="3A5A9BD3" w14:textId="77777777" w:rsidR="00DD6D98" w:rsidRPr="009901C4" w:rsidRDefault="00DD6D98" w:rsidP="00DD6D98">
      <w:pPr>
        <w:pStyle w:val="NormalIndented"/>
        <w:rPr>
          <w:noProof/>
        </w:rPr>
      </w:pPr>
      <w:r w:rsidRPr="009901C4">
        <w:rPr>
          <w:noProof/>
        </w:rPr>
        <w:t>Definition:  This field containing the date of the patient registration is mandatory.  The time component is optional.  The time stamp for a registration may be useful.  For example, patients may be randomized at the pharmacy according to the order in which they were registered.</w:t>
      </w:r>
    </w:p>
    <w:p w14:paraId="4118D162" w14:textId="77777777" w:rsidR="00DD6D98" w:rsidRPr="009901C4" w:rsidRDefault="00DD6D98" w:rsidP="00182B11">
      <w:pPr>
        <w:pStyle w:val="Heading4"/>
        <w:rPr>
          <w:noProof/>
        </w:rPr>
      </w:pPr>
      <w:bookmarkStart w:id="1971" w:name="_Toc532896124"/>
      <w:bookmarkStart w:id="1972" w:name="_Toc245936"/>
      <w:r w:rsidRPr="009901C4">
        <w:rPr>
          <w:noProof/>
        </w:rPr>
        <w:t>CSR-7   Person Performing Study Registration</w:t>
      </w:r>
      <w:r w:rsidRPr="009901C4">
        <w:rPr>
          <w:noProof/>
        </w:rPr>
        <w:fldChar w:fldCharType="begin"/>
      </w:r>
      <w:r w:rsidRPr="009901C4">
        <w:rPr>
          <w:noProof/>
        </w:rPr>
        <w:instrText xml:space="preserve"> XE "Person performing study registration" </w:instrText>
      </w:r>
      <w:r w:rsidRPr="009901C4">
        <w:rPr>
          <w:noProof/>
        </w:rPr>
        <w:fldChar w:fldCharType="end"/>
      </w:r>
      <w:r w:rsidRPr="009901C4">
        <w:rPr>
          <w:noProof/>
        </w:rPr>
        <w:t xml:space="preserve">   (XCN)   01041</w:t>
      </w:r>
      <w:bookmarkEnd w:id="1971"/>
      <w:bookmarkEnd w:id="1972"/>
    </w:p>
    <w:p w14:paraId="70256D5F"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6E1CE5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7FB6EBE6"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84CB25" w14:textId="77777777" w:rsidR="00DD6D98" w:rsidRDefault="00DD6D98" w:rsidP="00DD6D98">
      <w:pPr>
        <w:pStyle w:val="Components"/>
      </w:pPr>
      <w:r>
        <w:t>Subcomponents for Assigning Authority (HD):  &lt;Namespace ID (IS)&gt; &amp; &lt;Universal ID (ST)&gt; &amp; &lt;Universal ID Type (ID)&gt;</w:t>
      </w:r>
    </w:p>
    <w:p w14:paraId="2C721632" w14:textId="77777777" w:rsidR="00DD6D98" w:rsidRDefault="00DD6D98" w:rsidP="00DD6D98">
      <w:pPr>
        <w:pStyle w:val="Components"/>
      </w:pPr>
      <w:r>
        <w:t>Subcomponents for Assigning Facility (HD):  &lt;Namespace ID (IS)&gt; &amp; &lt;Universal ID (ST)&gt; &amp; &lt;Universal ID Type (ID)&gt;</w:t>
      </w:r>
    </w:p>
    <w:p w14:paraId="2FCA4825"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3E6DF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0D4AE3" w14:textId="77777777"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FEBC1B" w14:textId="77777777" w:rsidR="00DD6D98" w:rsidRPr="009901C4" w:rsidRDefault="00DD6D98" w:rsidP="00DD6D98">
      <w:pPr>
        <w:pStyle w:val="NormalIndented"/>
        <w:rPr>
          <w:noProof/>
        </w:rPr>
      </w:pPr>
      <w:r w:rsidRPr="009901C4">
        <w:rPr>
          <w:noProof/>
        </w:rPr>
        <w:t>Definition:  This field contains the healthcare facility employee who actually phoned, submitted a form, or interactively registered the patient on the clinical trial.  This is generally done under authorization from the attending physician or a principal or collaborating investigator.</w:t>
      </w:r>
    </w:p>
    <w:p w14:paraId="1B834941" w14:textId="77777777" w:rsidR="00DD6D98" w:rsidRPr="009901C4" w:rsidRDefault="00DD6D98" w:rsidP="00182B11">
      <w:pPr>
        <w:pStyle w:val="Heading4"/>
        <w:rPr>
          <w:noProof/>
        </w:rPr>
      </w:pPr>
      <w:bookmarkStart w:id="1973" w:name="_Toc532896125"/>
      <w:bookmarkStart w:id="1974" w:name="_Toc245937"/>
      <w:r w:rsidRPr="009901C4">
        <w:rPr>
          <w:noProof/>
        </w:rPr>
        <w:t>CSR-8   Study Authorizing Provider</w:t>
      </w:r>
      <w:r w:rsidRPr="009901C4">
        <w:rPr>
          <w:noProof/>
        </w:rPr>
        <w:fldChar w:fldCharType="begin"/>
      </w:r>
      <w:r w:rsidRPr="009901C4">
        <w:rPr>
          <w:noProof/>
        </w:rPr>
        <w:instrText xml:space="preserve"> XE "Study authorizing provider" </w:instrText>
      </w:r>
      <w:r w:rsidRPr="009901C4">
        <w:rPr>
          <w:noProof/>
        </w:rPr>
        <w:fldChar w:fldCharType="end"/>
      </w:r>
      <w:r w:rsidRPr="009901C4">
        <w:rPr>
          <w:noProof/>
        </w:rPr>
        <w:t xml:space="preserve">   (XCN)   01042</w:t>
      </w:r>
      <w:bookmarkEnd w:id="1973"/>
      <w:bookmarkEnd w:id="1974"/>
    </w:p>
    <w:p w14:paraId="169DF63E"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4FC61C5"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213F93B7"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12A275" w14:textId="77777777" w:rsidR="00DD6D98" w:rsidRDefault="00DD6D98" w:rsidP="00DD6D98">
      <w:pPr>
        <w:pStyle w:val="Components"/>
      </w:pPr>
      <w:r>
        <w:t>Subcomponents for Assigning Authority (HD):  &lt;Namespace ID (IS)&gt; &amp; &lt;Universal ID (ST)&gt; &amp; &lt;Universal ID Type (ID)&gt;</w:t>
      </w:r>
    </w:p>
    <w:p w14:paraId="28EF2737" w14:textId="77777777" w:rsidR="00DD6D98" w:rsidRDefault="00DD6D98" w:rsidP="00DD6D98">
      <w:pPr>
        <w:pStyle w:val="Components"/>
      </w:pPr>
      <w:r>
        <w:t>Subcomponents for Assigning Facility (HD):  &lt;Namespace ID (IS)&gt; &amp; &lt;Universal ID (ST)&gt; &amp; &lt;Universal ID Type (ID)&gt;</w:t>
      </w:r>
    </w:p>
    <w:p w14:paraId="79C0321B"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4F40CD" w14:textId="77777777" w:rsidR="00DD6D98" w:rsidRDefault="00DD6D98" w:rsidP="00DD6D98">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75D037"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C19C5A" w14:textId="77777777" w:rsidR="00DD6D98" w:rsidRPr="009901C4" w:rsidRDefault="00DD6D98" w:rsidP="00DD6D98">
      <w:pPr>
        <w:pStyle w:val="NormalIndented"/>
        <w:rPr>
          <w:noProof/>
        </w:rPr>
      </w:pPr>
      <w:r w:rsidRPr="009901C4">
        <w:rPr>
          <w:noProof/>
        </w:rPr>
        <w:t>Definition:  This field contains the healthcare provider, generally the attending physician, who is accountable that the patient is eligible for the trial and has signed an informed consent.  National standard healthcare provider codes should be used when they exist.  This field is required for the patient registration trigger event (C01).</w:t>
      </w:r>
    </w:p>
    <w:p w14:paraId="7C9828BF" w14:textId="77777777" w:rsidR="00DD6D98" w:rsidRPr="009901C4" w:rsidRDefault="00DD6D98" w:rsidP="00182B11">
      <w:pPr>
        <w:pStyle w:val="Heading4"/>
        <w:rPr>
          <w:noProof/>
        </w:rPr>
      </w:pPr>
      <w:bookmarkStart w:id="1975" w:name="_Toc532896126"/>
      <w:bookmarkStart w:id="1976" w:name="_Toc245938"/>
      <w:r w:rsidRPr="009901C4">
        <w:rPr>
          <w:noProof/>
        </w:rPr>
        <w:t>CSR-9   Date/Time Patient Study Consent Signed</w:t>
      </w:r>
      <w:r w:rsidRPr="009901C4">
        <w:rPr>
          <w:noProof/>
        </w:rPr>
        <w:fldChar w:fldCharType="begin"/>
      </w:r>
      <w:r w:rsidRPr="009901C4">
        <w:rPr>
          <w:noProof/>
        </w:rPr>
        <w:instrText xml:space="preserve"> XE "Date/time patient study consent signed" </w:instrText>
      </w:r>
      <w:r w:rsidRPr="009901C4">
        <w:rPr>
          <w:noProof/>
        </w:rPr>
        <w:fldChar w:fldCharType="end"/>
      </w:r>
      <w:r w:rsidRPr="009901C4">
        <w:rPr>
          <w:noProof/>
        </w:rPr>
        <w:t xml:space="preserve">   (DTM)   01043</w:t>
      </w:r>
      <w:bookmarkEnd w:id="1975"/>
      <w:bookmarkEnd w:id="1976"/>
    </w:p>
    <w:p w14:paraId="7460118F" w14:textId="77777777" w:rsidR="00DD6D98" w:rsidRPr="009901C4" w:rsidRDefault="00DD6D98" w:rsidP="00DD6D98">
      <w:pPr>
        <w:pStyle w:val="NormalIndented"/>
        <w:rPr>
          <w:noProof/>
        </w:rPr>
      </w:pPr>
      <w:r w:rsidRPr="009901C4">
        <w:rPr>
          <w:noProof/>
        </w:rPr>
        <w:t>Definition:  This field contains the consent form signing date is collected to provide a checkpoint that the consent form was obtained.  Since many trials involve unapproved drugs and other treatment modalities, the consent form is highly important to document and store.  This field is required for the patient registration trigger event (C01).  The time component is optional.</w:t>
      </w:r>
    </w:p>
    <w:p w14:paraId="248E83A0" w14:textId="77777777" w:rsidR="00DD6D98" w:rsidRPr="009901C4" w:rsidRDefault="00DD6D98" w:rsidP="00182B11">
      <w:pPr>
        <w:pStyle w:val="Heading4"/>
        <w:rPr>
          <w:noProof/>
        </w:rPr>
      </w:pPr>
      <w:bookmarkStart w:id="1977" w:name="_Toc532896127"/>
      <w:bookmarkStart w:id="1978" w:name="_Toc245939"/>
      <w:r w:rsidRPr="009901C4">
        <w:rPr>
          <w:noProof/>
        </w:rPr>
        <w:t>CSR-10   Patient Study Eligibility Status</w:t>
      </w:r>
      <w:r w:rsidRPr="009901C4">
        <w:rPr>
          <w:noProof/>
        </w:rPr>
        <w:fldChar w:fldCharType="begin"/>
      </w:r>
      <w:r w:rsidRPr="009901C4">
        <w:rPr>
          <w:noProof/>
        </w:rPr>
        <w:instrText xml:space="preserve"> XE "Patient study eligibility status" </w:instrText>
      </w:r>
      <w:r w:rsidRPr="009901C4">
        <w:rPr>
          <w:noProof/>
        </w:rPr>
        <w:fldChar w:fldCharType="end"/>
      </w:r>
      <w:r w:rsidRPr="009901C4">
        <w:rPr>
          <w:noProof/>
        </w:rPr>
        <w:t xml:space="preserve">   (CWE)   01044</w:t>
      </w:r>
      <w:bookmarkEnd w:id="1977"/>
      <w:bookmarkEnd w:id="1978"/>
    </w:p>
    <w:p w14:paraId="0A5C618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1627B3" w14:textId="77777777" w:rsidR="00DD6D98" w:rsidRPr="009901C4" w:rsidRDefault="00DD6D98" w:rsidP="00DD6D98">
      <w:pPr>
        <w:pStyle w:val="NormalIndented"/>
        <w:rPr>
          <w:noProof/>
        </w:rPr>
      </w:pPr>
      <w:r w:rsidRPr="009901C4">
        <w:rPr>
          <w:noProof/>
        </w:rPr>
        <w:t xml:space="preserve">Definition:  This field indicates whether the patient was an appropriate candidate for the trial.  It is important for quality control and data analysis.  The code set will vary among clinical trials.  An example answer set is: </w:t>
      </w:r>
      <w:r w:rsidRPr="009901C4">
        <w:rPr>
          <w:rStyle w:val="Strong"/>
          <w:bCs/>
          <w:i/>
          <w:iCs/>
          <w:noProof/>
        </w:rPr>
        <w:t>Yes, No, By Approval, Not Assessed, Unknown</w:t>
      </w:r>
      <w:r w:rsidRPr="009901C4">
        <w:rPr>
          <w:noProof/>
        </w:rPr>
        <w:t>.  This field is required for the patient registration trigger event (C01).</w:t>
      </w:r>
      <w:r w:rsidRPr="00505B37">
        <w:t xml:space="preserve"> </w:t>
      </w:r>
      <w:r w:rsidRPr="00505B37">
        <w:rPr>
          <w:noProof/>
        </w:rPr>
        <w:t>Refer to Table 0590 - Patient Study Eligibility Status in Chapter 2C for valid values.</w:t>
      </w:r>
    </w:p>
    <w:p w14:paraId="0DFDC596" w14:textId="77777777" w:rsidR="00DD6D98" w:rsidRPr="009901C4" w:rsidRDefault="00DD6D98" w:rsidP="00182B11">
      <w:pPr>
        <w:pStyle w:val="Heading4"/>
        <w:rPr>
          <w:noProof/>
        </w:rPr>
      </w:pPr>
      <w:bookmarkStart w:id="1979" w:name="_Toc532896128"/>
      <w:bookmarkStart w:id="1980" w:name="_Toc245940"/>
      <w:r>
        <w:rPr>
          <w:noProof/>
        </w:rPr>
        <w:t>CSR-11   Study R</w:t>
      </w:r>
      <w:r w:rsidRPr="009901C4">
        <w:rPr>
          <w:noProof/>
        </w:rPr>
        <w:t xml:space="preserve">andomization </w:t>
      </w:r>
      <w:r>
        <w:rPr>
          <w:noProof/>
        </w:rPr>
        <w:t>D</w:t>
      </w:r>
      <w:r w:rsidRPr="009901C4">
        <w:rPr>
          <w:noProof/>
        </w:rPr>
        <w:t>ate/</w:t>
      </w:r>
      <w:r>
        <w:rPr>
          <w:noProof/>
        </w:rPr>
        <w:t>T</w:t>
      </w:r>
      <w:r w:rsidRPr="009901C4">
        <w:rPr>
          <w:noProof/>
        </w:rPr>
        <w:t>ime</w:t>
      </w:r>
      <w:r w:rsidRPr="009901C4">
        <w:rPr>
          <w:noProof/>
        </w:rPr>
        <w:fldChar w:fldCharType="begin"/>
      </w:r>
      <w:r w:rsidRPr="009901C4">
        <w:rPr>
          <w:noProof/>
        </w:rPr>
        <w:instrText xml:space="preserve"> XE "Study randomization date/time" </w:instrText>
      </w:r>
      <w:r w:rsidRPr="009901C4">
        <w:rPr>
          <w:noProof/>
        </w:rPr>
        <w:fldChar w:fldCharType="end"/>
      </w:r>
      <w:r w:rsidRPr="009901C4">
        <w:rPr>
          <w:noProof/>
        </w:rPr>
        <w:t xml:space="preserve">   (DTM)   01045</w:t>
      </w:r>
      <w:bookmarkEnd w:id="1979"/>
      <w:bookmarkEnd w:id="1980"/>
    </w:p>
    <w:p w14:paraId="5B91D0E0" w14:textId="77777777" w:rsidR="00DD6D98" w:rsidRPr="009901C4" w:rsidRDefault="00DD6D98" w:rsidP="00DD6D98">
      <w:pPr>
        <w:pStyle w:val="NormalIndented"/>
        <w:rPr>
          <w:noProof/>
        </w:rPr>
      </w:pPr>
      <w:r w:rsidRPr="009901C4">
        <w:rPr>
          <w:noProof/>
        </w:rPr>
        <w:t>Definition:  This field contains the date the patient was randomized.  The time component is optional.  Up to three randomizations are supported.  Sequential randomizations are listed in chronological order.</w:t>
      </w:r>
    </w:p>
    <w:p w14:paraId="040702DC" w14:textId="77777777" w:rsidR="00DD6D98" w:rsidRPr="009901C4" w:rsidRDefault="00DD6D98" w:rsidP="00182B11">
      <w:pPr>
        <w:pStyle w:val="Heading4"/>
        <w:rPr>
          <w:noProof/>
        </w:rPr>
      </w:pPr>
      <w:bookmarkStart w:id="1981" w:name="_Toc532896129"/>
      <w:bookmarkStart w:id="1982" w:name="_Toc245941"/>
      <w:r w:rsidRPr="009901C4">
        <w:rPr>
          <w:noProof/>
        </w:rPr>
        <w:lastRenderedPageBreak/>
        <w:t>CSR-12   Randomized Study Arm</w:t>
      </w:r>
      <w:r w:rsidRPr="009901C4">
        <w:rPr>
          <w:noProof/>
        </w:rPr>
        <w:fldChar w:fldCharType="begin"/>
      </w:r>
      <w:r w:rsidRPr="009901C4">
        <w:rPr>
          <w:noProof/>
        </w:rPr>
        <w:instrText xml:space="preserve"> XE "Randomized study arm" </w:instrText>
      </w:r>
      <w:r w:rsidRPr="009901C4">
        <w:rPr>
          <w:noProof/>
        </w:rPr>
        <w:fldChar w:fldCharType="end"/>
      </w:r>
      <w:r w:rsidRPr="009901C4">
        <w:rPr>
          <w:noProof/>
        </w:rPr>
        <w:t xml:space="preserve">   (CWE)   01046</w:t>
      </w:r>
      <w:bookmarkEnd w:id="1981"/>
      <w:bookmarkEnd w:id="1982"/>
    </w:p>
    <w:p w14:paraId="1C05717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DE96E8" w14:textId="77777777" w:rsidR="00DD6D98" w:rsidRPr="009901C4" w:rsidRDefault="00DD6D98" w:rsidP="00DD6D98">
      <w:pPr>
        <w:pStyle w:val="NormalIndented"/>
        <w:rPr>
          <w:noProof/>
        </w:rPr>
      </w:pPr>
      <w:r w:rsidRPr="009901C4">
        <w:rPr>
          <w:noProof/>
        </w:rPr>
        <w:t xml:space="preserve">Definition:  This field contains codes that must be developed by users.  The blind treatment assignment may be communicated as a dummy text: </w:t>
      </w:r>
      <w:r w:rsidRPr="009901C4">
        <w:rPr>
          <w:rStyle w:val="Strong"/>
          <w:noProof/>
        </w:rPr>
        <w:t>^blind</w:t>
      </w:r>
      <w:r w:rsidRPr="009901C4">
        <w:rPr>
          <w:noProof/>
        </w:rPr>
        <w:t xml:space="preserve"> or if a coded treatment assignment must also be communicated</w:t>
      </w:r>
      <w:r w:rsidRPr="009901C4">
        <w:rPr>
          <w:rStyle w:val="Strong"/>
          <w:noProof/>
        </w:rPr>
        <w:t>: 1^blind^local_code</w:t>
      </w:r>
      <w:r w:rsidRPr="009901C4">
        <w:rPr>
          <w:noProof/>
        </w:rPr>
        <w:t xml:space="preserve">.  If more than one randomization occurs,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if they exist.</w:t>
      </w:r>
      <w:r w:rsidRPr="00505B37">
        <w:t xml:space="preserve"> </w:t>
      </w:r>
      <w:r w:rsidRPr="00505B37">
        <w:rPr>
          <w:noProof/>
        </w:rPr>
        <w:t>Refer to Table 0591 - Randomized Study Arm in Chapter 2C for valid values.</w:t>
      </w:r>
    </w:p>
    <w:p w14:paraId="5150105B" w14:textId="77777777" w:rsidR="00DD6D98" w:rsidRPr="009901C4" w:rsidRDefault="00DD6D98" w:rsidP="00182B11">
      <w:pPr>
        <w:pStyle w:val="Heading4"/>
        <w:rPr>
          <w:noProof/>
        </w:rPr>
      </w:pPr>
      <w:bookmarkStart w:id="1983" w:name="_Toc532896130"/>
      <w:bookmarkStart w:id="1984" w:name="_Toc245942"/>
      <w:r w:rsidRPr="009901C4">
        <w:rPr>
          <w:noProof/>
        </w:rPr>
        <w:t>CSR-13   Stratum for Study Randomization</w:t>
      </w:r>
      <w:r w:rsidRPr="009901C4">
        <w:rPr>
          <w:noProof/>
        </w:rPr>
        <w:fldChar w:fldCharType="begin"/>
      </w:r>
      <w:r w:rsidRPr="009901C4">
        <w:rPr>
          <w:noProof/>
        </w:rPr>
        <w:instrText xml:space="preserve"> XE "Stratum for study randomization" </w:instrText>
      </w:r>
      <w:r w:rsidRPr="009901C4">
        <w:rPr>
          <w:noProof/>
        </w:rPr>
        <w:fldChar w:fldCharType="end"/>
      </w:r>
      <w:r w:rsidRPr="009901C4">
        <w:rPr>
          <w:noProof/>
        </w:rPr>
        <w:t xml:space="preserve">   (CWE)   01047</w:t>
      </w:r>
      <w:bookmarkEnd w:id="1983"/>
      <w:bookmarkEnd w:id="1984"/>
    </w:p>
    <w:p w14:paraId="0790573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6F9361" w14:textId="77777777" w:rsidR="00DD6D98" w:rsidRPr="009901C4" w:rsidRDefault="00DD6D98" w:rsidP="00DD6D98">
      <w:pPr>
        <w:pStyle w:val="NormalIndented"/>
        <w:rPr>
          <w:noProof/>
        </w:rPr>
      </w:pPr>
      <w:r w:rsidRPr="009901C4">
        <w:rPr>
          <w:noProof/>
        </w:rPr>
        <w:t xml:space="preserve">Definition:  Many studies have stratified randomization schemas.  The strata codes must be developed for each clinical trial.  This field is important for statistical analysis of the study results.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xml:space="preserve"> and </w:t>
      </w:r>
      <w:r w:rsidRPr="009901C4">
        <w:rPr>
          <w:rStyle w:val="ReferenceAttribute"/>
          <w:noProof/>
        </w:rPr>
        <w:t>CSR-12</w:t>
      </w:r>
      <w:r>
        <w:rPr>
          <w:rStyle w:val="ReferenceAttribute"/>
          <w:noProof/>
        </w:rPr>
        <w:t xml:space="preserve"> R</w:t>
      </w:r>
      <w:r w:rsidRPr="009901C4">
        <w:rPr>
          <w:rStyle w:val="ReferenceAttribute"/>
          <w:noProof/>
        </w:rPr>
        <w:t xml:space="preserve">andomized </w:t>
      </w:r>
      <w:r>
        <w:rPr>
          <w:rStyle w:val="ReferenceAttribute"/>
          <w:noProof/>
        </w:rPr>
        <w:t>S</w:t>
      </w:r>
      <w:r w:rsidRPr="009901C4">
        <w:rPr>
          <w:rStyle w:val="ReferenceAttribute"/>
          <w:noProof/>
        </w:rPr>
        <w:t xml:space="preserve">tudy </w:t>
      </w:r>
      <w:r>
        <w:rPr>
          <w:rStyle w:val="ReferenceAttribute"/>
          <w:noProof/>
        </w:rPr>
        <w:t>A</w:t>
      </w:r>
      <w:r w:rsidRPr="009901C4">
        <w:rPr>
          <w:rStyle w:val="ReferenceAttribute"/>
          <w:noProof/>
        </w:rPr>
        <w:t>rm</w:t>
      </w:r>
      <w:r w:rsidRPr="009901C4">
        <w:rPr>
          <w:noProof/>
        </w:rPr>
        <w:t>, if they exist.</w:t>
      </w:r>
      <w:r w:rsidRPr="00505B37">
        <w:t xml:space="preserve"> </w:t>
      </w:r>
      <w:r w:rsidRPr="00505B37">
        <w:rPr>
          <w:noProof/>
        </w:rPr>
        <w:t>Refer to Table 0592 - Stratum for Study Randomization in Chapter 2C for valid values.</w:t>
      </w:r>
    </w:p>
    <w:p w14:paraId="1E75D060" w14:textId="77777777" w:rsidR="00DD6D98" w:rsidRPr="009901C4" w:rsidRDefault="00DD6D98" w:rsidP="00182B11">
      <w:pPr>
        <w:pStyle w:val="Heading4"/>
        <w:rPr>
          <w:noProof/>
        </w:rPr>
      </w:pPr>
      <w:bookmarkStart w:id="1985" w:name="_Toc532896131"/>
      <w:bookmarkStart w:id="1986" w:name="_Toc245943"/>
      <w:r w:rsidRPr="009901C4">
        <w:rPr>
          <w:noProof/>
        </w:rPr>
        <w:t>CSR-14   Patient Evaluability Status</w:t>
      </w:r>
      <w:r w:rsidRPr="009901C4">
        <w:rPr>
          <w:noProof/>
        </w:rPr>
        <w:fldChar w:fldCharType="begin"/>
      </w:r>
      <w:r w:rsidRPr="009901C4">
        <w:rPr>
          <w:noProof/>
        </w:rPr>
        <w:instrText xml:space="preserve"> XE "Patient evaluability status" </w:instrText>
      </w:r>
      <w:r w:rsidRPr="009901C4">
        <w:rPr>
          <w:noProof/>
        </w:rPr>
        <w:fldChar w:fldCharType="end"/>
      </w:r>
      <w:r w:rsidRPr="009901C4">
        <w:rPr>
          <w:noProof/>
        </w:rPr>
        <w:t xml:space="preserve">   (CWE)   01048</w:t>
      </w:r>
      <w:bookmarkEnd w:id="1985"/>
      <w:bookmarkEnd w:id="1986"/>
    </w:p>
    <w:p w14:paraId="28C7A81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87B965" w14:textId="77777777" w:rsidR="00DD6D98" w:rsidRPr="009901C4" w:rsidRDefault="00DD6D98" w:rsidP="00DD6D98">
      <w:pPr>
        <w:pStyle w:val="NormalIndented"/>
        <w:rPr>
          <w:noProof/>
        </w:rPr>
      </w:pPr>
      <w:r w:rsidRPr="009901C4">
        <w:rPr>
          <w:noProof/>
        </w:rPr>
        <w:t>Definition:  This field categorizes the inclusion of this patient</w:t>
      </w:r>
      <w:r>
        <w:rPr>
          <w:noProof/>
        </w:rPr>
        <w:t>'</w:t>
      </w:r>
      <w:r w:rsidRPr="009901C4">
        <w:rPr>
          <w:noProof/>
        </w:rPr>
        <w:t>s data for various analyses.  The patient</w:t>
      </w:r>
      <w:r>
        <w:rPr>
          <w:noProof/>
        </w:rPr>
        <w:t>'</w:t>
      </w:r>
      <w:r w:rsidRPr="009901C4">
        <w:rPr>
          <w:noProof/>
        </w:rPr>
        <w:t>s data may be evaluable for analysis of adverse events but not for outcomes.  Or it may be evaluable for some outcomes and not others.  The coding systems will vary among trials.  This field is required for the off</w:t>
      </w:r>
      <w:r w:rsidRPr="009901C4">
        <w:rPr>
          <w:noProof/>
        </w:rPr>
        <w:noBreakHyphen/>
        <w:t>study trigger event (C04).</w:t>
      </w:r>
      <w:r w:rsidRPr="00505B37">
        <w:t xml:space="preserve"> </w:t>
      </w:r>
      <w:r w:rsidRPr="00505B37">
        <w:rPr>
          <w:noProof/>
        </w:rPr>
        <w:t>Refer to Table 0593 - Patient Evaluability Status in Chapter 2C for valid values.</w:t>
      </w:r>
    </w:p>
    <w:p w14:paraId="07E01F07" w14:textId="77777777" w:rsidR="00DD6D98" w:rsidRPr="009901C4" w:rsidRDefault="00DD6D98" w:rsidP="00182B11">
      <w:pPr>
        <w:pStyle w:val="Heading4"/>
        <w:rPr>
          <w:noProof/>
        </w:rPr>
      </w:pPr>
      <w:bookmarkStart w:id="1987" w:name="_Toc532896132"/>
      <w:bookmarkStart w:id="1988" w:name="_Toc245944"/>
      <w:r w:rsidRPr="009901C4">
        <w:rPr>
          <w:noProof/>
        </w:rPr>
        <w:t>CSR-15   Date/Time Ended Study</w:t>
      </w:r>
      <w:r w:rsidRPr="009901C4">
        <w:rPr>
          <w:noProof/>
        </w:rPr>
        <w:fldChar w:fldCharType="begin"/>
      </w:r>
      <w:r w:rsidRPr="009901C4">
        <w:rPr>
          <w:noProof/>
        </w:rPr>
        <w:instrText xml:space="preserve"> XE "Date/time ended study" </w:instrText>
      </w:r>
      <w:r w:rsidRPr="009901C4">
        <w:rPr>
          <w:noProof/>
        </w:rPr>
        <w:fldChar w:fldCharType="end"/>
      </w:r>
      <w:r w:rsidRPr="009901C4">
        <w:rPr>
          <w:noProof/>
        </w:rPr>
        <w:t xml:space="preserve">   (DTM)   01049</w:t>
      </w:r>
      <w:bookmarkEnd w:id="1987"/>
      <w:bookmarkEnd w:id="1988"/>
    </w:p>
    <w:p w14:paraId="3C130006" w14:textId="77777777" w:rsidR="00DD6D98" w:rsidRPr="009901C4" w:rsidRDefault="00DD6D98" w:rsidP="00DD6D98">
      <w:pPr>
        <w:pStyle w:val="NormalIndented"/>
        <w:rPr>
          <w:noProof/>
        </w:rPr>
      </w:pPr>
      <w:r w:rsidRPr="009901C4">
        <w:rPr>
          <w:noProof/>
        </w:rPr>
        <w:t>Definition:  This field contains the date the patient completes or is otherwise removed from the study.  This field is required for the off</w:t>
      </w:r>
      <w:r w:rsidRPr="009901C4">
        <w:rPr>
          <w:noProof/>
        </w:rPr>
        <w:noBreakHyphen/>
        <w:t>study event (C04).  The time component is optional.</w:t>
      </w:r>
    </w:p>
    <w:p w14:paraId="3FF4ADA9" w14:textId="77777777" w:rsidR="00DD6D98" w:rsidRPr="009901C4" w:rsidRDefault="00DD6D98" w:rsidP="00182B11">
      <w:pPr>
        <w:pStyle w:val="Heading4"/>
        <w:rPr>
          <w:noProof/>
        </w:rPr>
      </w:pPr>
      <w:bookmarkStart w:id="1989" w:name="_Toc532896133"/>
      <w:bookmarkStart w:id="1990" w:name="_Toc245945"/>
      <w:r w:rsidRPr="009901C4">
        <w:rPr>
          <w:noProof/>
        </w:rPr>
        <w:lastRenderedPageBreak/>
        <w:t>CSR-16   Reason Ended Study</w:t>
      </w:r>
      <w:r w:rsidRPr="009901C4">
        <w:rPr>
          <w:noProof/>
        </w:rPr>
        <w:fldChar w:fldCharType="begin"/>
      </w:r>
      <w:r w:rsidRPr="009901C4">
        <w:rPr>
          <w:noProof/>
        </w:rPr>
        <w:instrText xml:space="preserve"> XE "Reason ended study" </w:instrText>
      </w:r>
      <w:r w:rsidRPr="009901C4">
        <w:rPr>
          <w:noProof/>
        </w:rPr>
        <w:fldChar w:fldCharType="end"/>
      </w:r>
      <w:r w:rsidRPr="009901C4">
        <w:rPr>
          <w:noProof/>
        </w:rPr>
        <w:t xml:space="preserve">   (CWE)   01050</w:t>
      </w:r>
      <w:bookmarkEnd w:id="1989"/>
      <w:bookmarkEnd w:id="1990"/>
    </w:p>
    <w:p w14:paraId="28B7112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1AAA97" w14:textId="77777777" w:rsidR="00DD6D98" w:rsidRPr="009901C4" w:rsidRDefault="00DD6D98" w:rsidP="00DD6D98">
      <w:pPr>
        <w:pStyle w:val="NormalIndented"/>
        <w:rPr>
          <w:noProof/>
        </w:rPr>
      </w:pPr>
      <w:r w:rsidRPr="009901C4">
        <w:rPr>
          <w:noProof/>
        </w:rPr>
        <w:t xml:space="preserve">Definition:  This information is important for quality control and data analysis.  The coding systems will vary among trials.  An example answer set is: </w:t>
      </w:r>
      <w:r w:rsidRPr="00EE15A3">
        <w:rPr>
          <w:rStyle w:val="Strong"/>
          <w:noProof/>
        </w:rPr>
        <w:t>Adverse Events, Completed Trial, Death, Drug Resistance, Intercurrent Illness, Lost to Follow up, No Response to Therapy, Noncompliance, Progression of Disease, Protocol Violation, Refused Further Therapy</w:t>
      </w:r>
      <w:r w:rsidRPr="00EE15A3">
        <w:rPr>
          <w:b/>
          <w:noProof/>
        </w:rPr>
        <w:t>.</w:t>
      </w:r>
      <w:r w:rsidRPr="009901C4">
        <w:rPr>
          <w:noProof/>
        </w:rPr>
        <w:t xml:space="preserve">  This field is required for the off</w:t>
      </w:r>
      <w:r w:rsidRPr="009901C4">
        <w:rPr>
          <w:noProof/>
        </w:rPr>
        <w:noBreakHyphen/>
        <w:t>study trigger event (C04).</w:t>
      </w:r>
      <w:r w:rsidRPr="00505B37">
        <w:t xml:space="preserve"> </w:t>
      </w:r>
      <w:r w:rsidRPr="00505B37">
        <w:rPr>
          <w:noProof/>
        </w:rPr>
        <w:t>Refer to Table 0594 - Reason Ended Study in Chapter 2C for valid values.</w:t>
      </w:r>
    </w:p>
    <w:p w14:paraId="240F2206" w14:textId="77777777" w:rsidR="00DD6D98" w:rsidRPr="00EE15A3" w:rsidRDefault="00DD6D98" w:rsidP="00182B11">
      <w:pPr>
        <w:pStyle w:val="Heading4"/>
      </w:pPr>
      <w:bookmarkStart w:id="1991" w:name="_Toc348246852"/>
      <w:bookmarkStart w:id="1992" w:name="_Toc348255322"/>
      <w:bookmarkStart w:id="1993" w:name="_Toc348259446"/>
      <w:bookmarkStart w:id="1994" w:name="_Toc348259467"/>
      <w:bookmarkStart w:id="1995" w:name="_Toc348341766"/>
      <w:bookmarkStart w:id="1996" w:name="_Toc348341923"/>
      <w:bookmarkStart w:id="1997" w:name="_Toc359236307"/>
      <w:bookmarkStart w:id="1998" w:name="_Toc495952565"/>
      <w:bookmarkStart w:id="1999" w:name="_Toc532896134"/>
      <w:bookmarkStart w:id="2000" w:name="_Toc245946"/>
      <w:bookmarkStart w:id="2001" w:name="_Toc861870"/>
      <w:bookmarkStart w:id="2002" w:name="_Toc862874"/>
      <w:bookmarkStart w:id="2003" w:name="_Toc866863"/>
      <w:bookmarkStart w:id="2004" w:name="_Toc879972"/>
      <w:bookmarkStart w:id="2005" w:name="_Toc138585489"/>
      <w:bookmarkStart w:id="2006" w:name="_Toc234051160"/>
      <w:r w:rsidRPr="00EE15A3">
        <w:t>CSR-17   Action Code</w:t>
      </w:r>
      <w:r w:rsidRPr="00EE15A3">
        <w:fldChar w:fldCharType="begin"/>
      </w:r>
      <w:r w:rsidRPr="00EE15A3">
        <w:instrText xml:space="preserve"> XE “filler order number” </w:instrText>
      </w:r>
      <w:r w:rsidRPr="00EE15A3">
        <w:fldChar w:fldCharType="end"/>
      </w:r>
      <w:proofErr w:type="gramStart"/>
      <w:r w:rsidRPr="00EE15A3">
        <w:t xml:space="preserve">   (</w:t>
      </w:r>
      <w:proofErr w:type="gramEnd"/>
      <w:r w:rsidRPr="00EE15A3">
        <w:t>ID)   00816</w:t>
      </w:r>
    </w:p>
    <w:p w14:paraId="7398F860" w14:textId="77777777" w:rsidR="00DD6D98" w:rsidRPr="00EE15A3" w:rsidRDefault="00DD6D98" w:rsidP="00DD6D98">
      <w:pPr>
        <w:pStyle w:val="NormalIndented"/>
        <w:rPr>
          <w:noProof/>
          <w:color w:val="000000" w:themeColor="text1"/>
        </w:rPr>
      </w:pPr>
      <w:r w:rsidRPr="00EE15A3">
        <w:rPr>
          <w:noProof/>
          <w:color w:val="000000" w:themeColor="text1"/>
        </w:rPr>
        <w:t xml:space="preserve">Definition:  This field reveals the intent of the message.  Refer to </w:t>
      </w:r>
      <w:hyperlink r:id="rId118" w:anchor="HL70206" w:history="1">
        <w:r w:rsidRPr="00F63F22">
          <w:rPr>
            <w:rStyle w:val="HyperlinkText"/>
          </w:rPr>
          <w:t>HL7 Table 0206 - Segment Action Code</w:t>
        </w:r>
      </w:hyperlink>
      <w:r w:rsidRPr="004C1C60">
        <w:rPr>
          <w:noProof/>
          <w:color w:val="FF0000"/>
        </w:rPr>
        <w:t xml:space="preserve"> </w:t>
      </w:r>
      <w:r w:rsidRPr="00EE15A3">
        <w:rPr>
          <w:noProof/>
          <w:color w:val="000000" w:themeColor="text1"/>
        </w:rPr>
        <w:t>for valid values.</w:t>
      </w:r>
    </w:p>
    <w:p w14:paraId="4E7D5D8E" w14:textId="77777777" w:rsidR="00DD6D98" w:rsidRPr="00EE15A3" w:rsidRDefault="00DD6D98" w:rsidP="00DD6D98">
      <w:pPr>
        <w:pStyle w:val="NormalIndented"/>
        <w:rPr>
          <w:noProof/>
          <w:color w:val="000000" w:themeColor="text1"/>
        </w:rPr>
      </w:pPr>
      <w:r w:rsidRPr="00EE15A3">
        <w:rPr>
          <w:noProof/>
          <w:color w:val="000000" w:themeColor="text1"/>
        </w:rPr>
        <w:t>The action code can only be used when CSR-1 and CSR-4, or CSR-2 and CSR-5 are valued as agreed to by the trading partners in accordance with the guidance in Chapter 2, Section 2.10.4.2.</w:t>
      </w:r>
    </w:p>
    <w:p w14:paraId="3A7AF2F8" w14:textId="77777777" w:rsidR="00DD6D98" w:rsidRPr="009901C4" w:rsidRDefault="00DD6D98" w:rsidP="00182B11">
      <w:pPr>
        <w:pStyle w:val="Heading3"/>
        <w:rPr>
          <w:noProof/>
        </w:rPr>
      </w:pPr>
      <w:bookmarkStart w:id="2007" w:name="_Toc28960204"/>
      <w:r w:rsidRPr="009901C4">
        <w:rPr>
          <w:noProof/>
        </w:rPr>
        <w:t>CSP</w:t>
      </w:r>
      <w:r w:rsidRPr="009901C4">
        <w:rPr>
          <w:noProof/>
        </w:rPr>
        <w:fldChar w:fldCharType="begin"/>
      </w:r>
      <w:r w:rsidRPr="009901C4">
        <w:rPr>
          <w:noProof/>
        </w:rPr>
        <w:instrText xml:space="preserve"> XE "CSP"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"Segments:CSP" </w:instrText>
      </w:r>
      <w:r w:rsidRPr="009901C4">
        <w:rPr>
          <w:noProof/>
        </w:rPr>
        <w:fldChar w:fldCharType="end"/>
      </w:r>
      <w:r w:rsidRPr="009901C4">
        <w:rPr>
          <w:noProof/>
        </w:rPr>
        <w:t>Clinical Study Phase Segment</w:t>
      </w:r>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r w:rsidRPr="009901C4">
        <w:rPr>
          <w:noProof/>
        </w:rPr>
        <w:fldChar w:fldCharType="begin"/>
      </w:r>
      <w:r w:rsidRPr="009901C4">
        <w:rPr>
          <w:noProof/>
        </w:rPr>
        <w:instrText xml:space="preserve"> XE "clinical study phase segment (CSP)" </w:instrText>
      </w:r>
      <w:r w:rsidRPr="009901C4">
        <w:rPr>
          <w:noProof/>
        </w:rPr>
        <w:fldChar w:fldCharType="end"/>
      </w:r>
      <w:r w:rsidRPr="009901C4">
        <w:rPr>
          <w:noProof/>
        </w:rPr>
        <w:t xml:space="preserve"> </w:t>
      </w:r>
    </w:p>
    <w:p w14:paraId="19C7DA87" w14:textId="7D57A938" w:rsidR="00DD6D98" w:rsidRPr="009901C4" w:rsidRDefault="00DD6D98" w:rsidP="00DD6D98">
      <w:pPr>
        <w:pStyle w:val="NormalIndented"/>
        <w:rPr>
          <w:noProof/>
        </w:rPr>
      </w:pPr>
      <w:r w:rsidRPr="009901C4">
        <w:rPr>
          <w:noProof/>
        </w:rPr>
        <w:t>The CSP segment contains information on a patient</w:t>
      </w:r>
      <w:r>
        <w:rPr>
          <w:noProof/>
        </w:rPr>
        <w:t>'</w:t>
      </w:r>
      <w:r w:rsidRPr="009901C4">
        <w:rPr>
          <w:noProof/>
        </w:rPr>
        <w:t xml:space="preserve">s status for a particular phase of the study.  This segment is optional and is useful when a study has different evaluation intervals within it.  (See section </w:t>
      </w:r>
      <w:r>
        <w:fldChar w:fldCharType="begin"/>
      </w:r>
      <w:r>
        <w:instrText xml:space="preserve"> REF _Ref175477904 \r \h  \* MERGEFORMAT </w:instrText>
      </w:r>
      <w:r>
        <w:fldChar w:fldCharType="separate"/>
      </w:r>
      <w:r w:rsidR="00BA54E3" w:rsidRPr="00BA54E3">
        <w:rPr>
          <w:rStyle w:val="HyperlinkText"/>
        </w:rPr>
        <w:t>7.8.1</w:t>
      </w:r>
      <w:r>
        <w:fldChar w:fldCharType="end"/>
      </w:r>
      <w:r w:rsidRPr="009901C4">
        <w:rPr>
          <w:noProof/>
        </w:rPr>
        <w:t>, "</w:t>
      </w:r>
      <w:bookmarkStart w:id="2008" w:name="_Hlt496339690"/>
      <w:r w:rsidRPr="009901C4">
        <w:rPr>
          <w:rStyle w:val="HyperlinkText"/>
          <w:noProof/>
        </w:rPr>
        <w:fldChar w:fldCharType="begin"/>
      </w:r>
      <w:r w:rsidRPr="009901C4">
        <w:rPr>
          <w:rStyle w:val="HyperlinkText"/>
          <w:noProof/>
        </w:rPr>
        <w:instrText xml:space="preserve"> REF CSR \h  \* MERGEFORMAT </w:instrText>
      </w:r>
      <w:r w:rsidRPr="009901C4">
        <w:rPr>
          <w:rStyle w:val="HyperlinkText"/>
          <w:noProof/>
        </w:rPr>
      </w:r>
      <w:r w:rsidRPr="009901C4">
        <w:rPr>
          <w:rStyle w:val="HyperlinkText"/>
          <w:noProof/>
        </w:rPr>
        <w:fldChar w:fldCharType="separate"/>
      </w:r>
      <w:ins w:id="2009" w:author="Lynn Laakso" w:date="2022-09-09T13:32:00Z">
        <w:r w:rsidR="00BA54E3" w:rsidRPr="00BA54E3">
          <w:rPr>
            <w:rStyle w:val="HyperlinkText"/>
          </w:rPr>
          <w:t>HL7 Attribute Table – CSR – Clinical Study Registration</w:t>
        </w:r>
      </w:ins>
      <w:r w:rsidRPr="009901C4">
        <w:rPr>
          <w:rStyle w:val="HyperlinkText"/>
          <w:noProof/>
        </w:rPr>
        <w:fldChar w:fldCharType="end"/>
      </w:r>
      <w:bookmarkEnd w:id="2008"/>
      <w:r w:rsidRPr="009901C4">
        <w:rPr>
          <w:noProof/>
        </w:rPr>
        <w:t xml:space="preserve">," and section </w:t>
      </w:r>
      <w:r>
        <w:fldChar w:fldCharType="begin"/>
      </w:r>
      <w:r>
        <w:instrText xml:space="preserve"> REF _Ref175478731 \r \h  \* MERGEFORMAT </w:instrText>
      </w:r>
      <w:r>
        <w:fldChar w:fldCharType="separate"/>
      </w:r>
      <w:r w:rsidR="00BA54E3" w:rsidRPr="00BA54E3">
        <w:rPr>
          <w:rStyle w:val="HyperlinkText"/>
        </w:rPr>
        <w:t>7.6.1.2</w:t>
      </w:r>
      <w:r>
        <w:fldChar w:fldCharType="end"/>
      </w:r>
      <w:r w:rsidRPr="009901C4">
        <w:rPr>
          <w:noProof/>
        </w:rPr>
        <w:t>, "</w:t>
      </w:r>
      <w:r>
        <w:fldChar w:fldCharType="begin"/>
      </w:r>
      <w:r>
        <w:instrText xml:space="preserve"> REF _Ref175478744 \h  \* MERGEFORMAT </w:instrText>
      </w:r>
      <w:r>
        <w:fldChar w:fldCharType="separate"/>
      </w:r>
      <w:ins w:id="2010" w:author="Lynn Laakso" w:date="2022-09-09T13:32:00Z">
        <w:r w:rsidR="00BA54E3" w:rsidRPr="00BA54E3">
          <w:rPr>
            <w:rStyle w:val="HyperlinkText"/>
          </w:rPr>
          <w:t>Phase of a clinical trial:</w:t>
        </w:r>
      </w:ins>
      <w:r>
        <w:fldChar w:fldCharType="end"/>
      </w:r>
      <w:r w:rsidRPr="009901C4">
        <w:rPr>
          <w:noProof/>
        </w:rPr>
        <w:t>.")  The CSP segment is implemented on a study</w:t>
      </w:r>
      <w:r w:rsidRPr="009901C4">
        <w:rPr>
          <w:noProof/>
        </w:rPr>
        <w:noBreakHyphen/>
        <w:t>specific basis for messaging purposes.  The fact that the patient has entered a phase of the study that represents a certain treatment approach may need to be messaged to other systems, like pharmacy, nursing, or order entry.  It is also important to sponsors and data management centers for tracking patient progress through the study and monitoring the data schedule defined for each phase.  It may subsume OBR and OBX segments that follow it to indicate that these data describe the phase.</w:t>
      </w:r>
    </w:p>
    <w:p w14:paraId="23173CFE" w14:textId="77777777" w:rsidR="00DD6D98" w:rsidRPr="009901C4" w:rsidRDefault="00DD6D98" w:rsidP="00DD6D98">
      <w:pPr>
        <w:pStyle w:val="AttributeTableCaption"/>
        <w:rPr>
          <w:noProof/>
        </w:rPr>
      </w:pPr>
      <w:r w:rsidRPr="009901C4">
        <w:rPr>
          <w:noProof/>
        </w:rPr>
        <w:t>HL7 Attribute Table – CSP</w:t>
      </w:r>
      <w:bookmarkStart w:id="2011" w:name="CSP"/>
      <w:bookmarkEnd w:id="2011"/>
      <w:r w:rsidRPr="009901C4">
        <w:rPr>
          <w:noProof/>
        </w:rPr>
        <w:t xml:space="preserve"> – Clinical Study Phase</w:t>
      </w:r>
      <w:r w:rsidRPr="009901C4">
        <w:rPr>
          <w:noProof/>
        </w:rPr>
        <w:fldChar w:fldCharType="begin"/>
      </w:r>
      <w:r w:rsidRPr="009901C4">
        <w:rPr>
          <w:noProof/>
        </w:rPr>
        <w:instrText xml:space="preserve"> XE "HL7 Attribute Table - CSP" </w:instrText>
      </w:r>
      <w:r w:rsidRPr="009901C4">
        <w:rPr>
          <w:noProof/>
        </w:rPr>
        <w:fldChar w:fldCharType="end"/>
      </w:r>
      <w:r w:rsidRPr="009901C4">
        <w:rPr>
          <w:noProof/>
          <w:vanish/>
        </w:rPr>
        <w:fldChar w:fldCharType="begin"/>
      </w:r>
      <w:r w:rsidRPr="009901C4">
        <w:rPr>
          <w:noProof/>
          <w:vanish/>
        </w:rPr>
        <w:instrText xml:space="preserve"> XE "CSP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3C8D8BC3"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4D8BAED8"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02BF74C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05EED34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362B0E80"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2CD82393"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7AD99C36"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094AAD58"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10E8C7D6"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4D471F6E" w14:textId="77777777" w:rsidR="00DD6D98" w:rsidRPr="009901C4" w:rsidRDefault="00DD6D98" w:rsidP="00DD6D98">
            <w:pPr>
              <w:pStyle w:val="AttributeTableHeader"/>
              <w:jc w:val="left"/>
              <w:rPr>
                <w:noProof/>
              </w:rPr>
            </w:pPr>
            <w:r w:rsidRPr="009901C4">
              <w:rPr>
                <w:noProof/>
              </w:rPr>
              <w:t>ELEMENT NAME</w:t>
            </w:r>
          </w:p>
        </w:tc>
      </w:tr>
      <w:tr w:rsidR="00B07676" w:rsidRPr="00D00BBD" w14:paraId="7922D223"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1D3798A6"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8E7E5DA"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369DC5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F362702"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1B833CE3"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14C39D0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6C7AE6" w14:textId="77777777" w:rsidR="00DD6D98" w:rsidRPr="009901C4" w:rsidRDefault="00DD6D98" w:rsidP="00DD6D98">
            <w:pPr>
              <w:pStyle w:val="AttributeTableBody"/>
              <w:rPr>
                <w:noProof/>
              </w:rPr>
            </w:pPr>
            <w:r>
              <w:rPr>
                <w:noProof/>
              </w:rPr>
              <w:t>0587</w:t>
            </w:r>
          </w:p>
        </w:tc>
        <w:tc>
          <w:tcPr>
            <w:tcW w:w="720" w:type="dxa"/>
            <w:tcBorders>
              <w:top w:val="single" w:sz="4" w:space="0" w:color="auto"/>
              <w:left w:val="nil"/>
              <w:bottom w:val="dotted" w:sz="4" w:space="0" w:color="auto"/>
              <w:right w:val="nil"/>
            </w:tcBorders>
            <w:shd w:val="clear" w:color="auto" w:fill="FFFFFF"/>
          </w:tcPr>
          <w:p w14:paraId="6FB3A377" w14:textId="77777777" w:rsidR="00DD6D98" w:rsidRPr="009901C4" w:rsidRDefault="00DD6D98" w:rsidP="00DD6D98">
            <w:pPr>
              <w:pStyle w:val="AttributeTableBody"/>
              <w:rPr>
                <w:noProof/>
              </w:rPr>
            </w:pPr>
            <w:r w:rsidRPr="009901C4">
              <w:rPr>
                <w:noProof/>
              </w:rPr>
              <w:t>01022</w:t>
            </w:r>
          </w:p>
        </w:tc>
        <w:tc>
          <w:tcPr>
            <w:tcW w:w="3888" w:type="dxa"/>
            <w:tcBorders>
              <w:top w:val="single" w:sz="4" w:space="0" w:color="auto"/>
              <w:left w:val="nil"/>
              <w:bottom w:val="dotted" w:sz="4" w:space="0" w:color="auto"/>
              <w:right w:val="nil"/>
            </w:tcBorders>
            <w:shd w:val="clear" w:color="auto" w:fill="FFFFFF"/>
          </w:tcPr>
          <w:p w14:paraId="59930B3C" w14:textId="77777777" w:rsidR="00DD6D98" w:rsidRPr="009901C4" w:rsidRDefault="00DD6D98" w:rsidP="00DD6D98">
            <w:pPr>
              <w:pStyle w:val="AttributeTableBody"/>
              <w:jc w:val="left"/>
              <w:rPr>
                <w:noProof/>
              </w:rPr>
            </w:pPr>
            <w:r w:rsidRPr="009901C4">
              <w:rPr>
                <w:noProof/>
              </w:rPr>
              <w:t>Study Phase Identifier</w:t>
            </w:r>
          </w:p>
        </w:tc>
      </w:tr>
      <w:tr w:rsidR="00B07676" w:rsidRPr="00D00BBD" w14:paraId="17750BD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E484A5"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4C198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6B85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DB786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CA74FEC"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9B213A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8144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1ECD40" w14:textId="77777777" w:rsidR="00DD6D98" w:rsidRPr="009901C4" w:rsidRDefault="00DD6D98" w:rsidP="00DD6D98">
            <w:pPr>
              <w:pStyle w:val="AttributeTableBody"/>
              <w:rPr>
                <w:noProof/>
              </w:rPr>
            </w:pPr>
            <w:r w:rsidRPr="009901C4">
              <w:rPr>
                <w:noProof/>
              </w:rPr>
              <w:t>01052</w:t>
            </w:r>
          </w:p>
        </w:tc>
        <w:tc>
          <w:tcPr>
            <w:tcW w:w="3888" w:type="dxa"/>
            <w:tcBorders>
              <w:top w:val="dotted" w:sz="4" w:space="0" w:color="auto"/>
              <w:left w:val="nil"/>
              <w:bottom w:val="dotted" w:sz="4" w:space="0" w:color="auto"/>
              <w:right w:val="nil"/>
            </w:tcBorders>
            <w:shd w:val="clear" w:color="auto" w:fill="FFFFFF"/>
          </w:tcPr>
          <w:p w14:paraId="1EB4C1A1" w14:textId="77777777" w:rsidR="00DD6D98" w:rsidRPr="009901C4" w:rsidRDefault="00DD6D98" w:rsidP="00DD6D98">
            <w:pPr>
              <w:pStyle w:val="AttributeTableBody"/>
              <w:jc w:val="left"/>
              <w:rPr>
                <w:noProof/>
              </w:rPr>
            </w:pPr>
            <w:r w:rsidRPr="009901C4">
              <w:rPr>
                <w:noProof/>
              </w:rPr>
              <w:t>Date/time Study Phase Began</w:t>
            </w:r>
          </w:p>
        </w:tc>
      </w:tr>
      <w:tr w:rsidR="00B07676" w:rsidRPr="00D00BBD" w14:paraId="7FF3B89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54F6FB"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5693988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0613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AE7D3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E06286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D48E2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8A4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BE02E" w14:textId="77777777" w:rsidR="00DD6D98" w:rsidRPr="009901C4" w:rsidRDefault="00DD6D98" w:rsidP="00DD6D98">
            <w:pPr>
              <w:pStyle w:val="AttributeTableBody"/>
              <w:rPr>
                <w:noProof/>
              </w:rPr>
            </w:pPr>
            <w:r w:rsidRPr="009901C4">
              <w:rPr>
                <w:noProof/>
              </w:rPr>
              <w:t>01053</w:t>
            </w:r>
          </w:p>
        </w:tc>
        <w:tc>
          <w:tcPr>
            <w:tcW w:w="3888" w:type="dxa"/>
            <w:tcBorders>
              <w:top w:val="dotted" w:sz="4" w:space="0" w:color="auto"/>
              <w:left w:val="nil"/>
              <w:bottom w:val="dotted" w:sz="4" w:space="0" w:color="auto"/>
              <w:right w:val="nil"/>
            </w:tcBorders>
            <w:shd w:val="clear" w:color="auto" w:fill="FFFFFF"/>
          </w:tcPr>
          <w:p w14:paraId="23E41483" w14:textId="77777777" w:rsidR="00DD6D98" w:rsidRPr="009901C4" w:rsidRDefault="00DD6D98" w:rsidP="00DD6D98">
            <w:pPr>
              <w:pStyle w:val="AttributeTableBody"/>
              <w:jc w:val="left"/>
              <w:rPr>
                <w:noProof/>
              </w:rPr>
            </w:pPr>
            <w:r w:rsidRPr="009901C4">
              <w:rPr>
                <w:noProof/>
              </w:rPr>
              <w:t>Date/time Study Phase Ended</w:t>
            </w:r>
          </w:p>
        </w:tc>
      </w:tr>
      <w:tr w:rsidR="009F1C69" w:rsidRPr="00D00BBD" w14:paraId="2AC15B11"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43FE1C67"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single" w:sz="4" w:space="0" w:color="auto"/>
              <w:right w:val="nil"/>
            </w:tcBorders>
            <w:shd w:val="clear" w:color="auto" w:fill="FFFFFF"/>
          </w:tcPr>
          <w:p w14:paraId="06946C45"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0A462C"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032B4D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14:paraId="244F7D8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single" w:sz="4" w:space="0" w:color="auto"/>
              <w:right w:val="nil"/>
            </w:tcBorders>
            <w:shd w:val="clear" w:color="auto" w:fill="FFFFFF"/>
          </w:tcPr>
          <w:p w14:paraId="1890A34E"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D59E54" w14:textId="77777777" w:rsidR="00DD6D98" w:rsidRPr="009901C4" w:rsidRDefault="00DD6D98" w:rsidP="00DD6D98">
            <w:pPr>
              <w:pStyle w:val="AttributeTableBody"/>
              <w:rPr>
                <w:noProof/>
              </w:rPr>
            </w:pPr>
            <w:r>
              <w:rPr>
                <w:noProof/>
              </w:rPr>
              <w:t>0588</w:t>
            </w:r>
          </w:p>
        </w:tc>
        <w:tc>
          <w:tcPr>
            <w:tcW w:w="720" w:type="dxa"/>
            <w:tcBorders>
              <w:top w:val="dotted" w:sz="4" w:space="0" w:color="auto"/>
              <w:left w:val="nil"/>
              <w:bottom w:val="single" w:sz="4" w:space="0" w:color="auto"/>
              <w:right w:val="nil"/>
            </w:tcBorders>
            <w:shd w:val="clear" w:color="auto" w:fill="FFFFFF"/>
          </w:tcPr>
          <w:p w14:paraId="41280928" w14:textId="77777777" w:rsidR="00DD6D98" w:rsidRPr="009901C4" w:rsidRDefault="00DD6D98" w:rsidP="00DD6D98">
            <w:pPr>
              <w:pStyle w:val="AttributeTableBody"/>
              <w:rPr>
                <w:noProof/>
              </w:rPr>
            </w:pPr>
            <w:r w:rsidRPr="009901C4">
              <w:rPr>
                <w:noProof/>
              </w:rPr>
              <w:t>01054</w:t>
            </w:r>
          </w:p>
        </w:tc>
        <w:tc>
          <w:tcPr>
            <w:tcW w:w="3888" w:type="dxa"/>
            <w:tcBorders>
              <w:top w:val="dotted" w:sz="4" w:space="0" w:color="auto"/>
              <w:left w:val="nil"/>
              <w:bottom w:val="single" w:sz="4" w:space="0" w:color="auto"/>
              <w:right w:val="nil"/>
            </w:tcBorders>
            <w:shd w:val="clear" w:color="auto" w:fill="FFFFFF"/>
          </w:tcPr>
          <w:p w14:paraId="37F41B20" w14:textId="77777777" w:rsidR="00DD6D98" w:rsidRPr="009901C4" w:rsidRDefault="00DD6D98" w:rsidP="00DD6D98">
            <w:pPr>
              <w:pStyle w:val="AttributeTableBody"/>
              <w:jc w:val="left"/>
              <w:rPr>
                <w:noProof/>
              </w:rPr>
            </w:pPr>
            <w:r w:rsidRPr="009901C4">
              <w:rPr>
                <w:noProof/>
              </w:rPr>
              <w:t>Study Phase Evaluability</w:t>
            </w:r>
          </w:p>
        </w:tc>
      </w:tr>
    </w:tbl>
    <w:p w14:paraId="56CF56BE" w14:textId="77777777" w:rsidR="00DD6D98" w:rsidRPr="009901C4" w:rsidRDefault="00DD6D98" w:rsidP="00182B11">
      <w:pPr>
        <w:pStyle w:val="Heading4"/>
        <w:rPr>
          <w:noProof/>
        </w:rPr>
      </w:pPr>
      <w:bookmarkStart w:id="2012" w:name="_Toc532896135"/>
      <w:bookmarkStart w:id="2013" w:name="_Toc245947"/>
      <w:r w:rsidRPr="00182B11">
        <w:t>CSP</w:t>
      </w:r>
      <w:r w:rsidRPr="009901C4">
        <w:rPr>
          <w:noProof/>
        </w:rPr>
        <w:t xml:space="preserve">   field definitions</w:t>
      </w:r>
      <w:bookmarkEnd w:id="2012"/>
      <w:bookmarkEnd w:id="2013"/>
      <w:r w:rsidRPr="009901C4">
        <w:rPr>
          <w:noProof/>
        </w:rPr>
        <w:fldChar w:fldCharType="begin"/>
      </w:r>
      <w:r w:rsidRPr="009901C4">
        <w:rPr>
          <w:noProof/>
        </w:rPr>
        <w:instrText xml:space="preserve"> XE "CSP - data element definitions" </w:instrText>
      </w:r>
      <w:r w:rsidRPr="009901C4">
        <w:rPr>
          <w:noProof/>
        </w:rPr>
        <w:fldChar w:fldCharType="end"/>
      </w:r>
      <w:bookmarkStart w:id="2014" w:name="_Toc234055454"/>
      <w:bookmarkEnd w:id="2014"/>
    </w:p>
    <w:p w14:paraId="6B3FA05F" w14:textId="77777777" w:rsidR="00DD6D98" w:rsidRPr="009901C4" w:rsidRDefault="00DD6D98" w:rsidP="00182B11">
      <w:pPr>
        <w:pStyle w:val="Heading4"/>
        <w:rPr>
          <w:noProof/>
        </w:rPr>
      </w:pPr>
      <w:bookmarkStart w:id="2015" w:name="_Toc532896136"/>
      <w:bookmarkStart w:id="2016" w:name="_Toc245948"/>
      <w:r>
        <w:rPr>
          <w:noProof/>
        </w:rPr>
        <w:t>CSP-1   Study P</w:t>
      </w:r>
      <w:r w:rsidRPr="009901C4">
        <w:rPr>
          <w:noProof/>
        </w:rPr>
        <w:t>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2015"/>
      <w:bookmarkEnd w:id="2016"/>
    </w:p>
    <w:p w14:paraId="02F8453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8312D7" w14:textId="77777777" w:rsidR="00DD6D98" w:rsidRDefault="00DD6D98" w:rsidP="00DD6D98">
      <w:pPr>
        <w:pStyle w:val="NormalIndented"/>
        <w:rPr>
          <w:noProof/>
        </w:rPr>
      </w:pPr>
      <w:r w:rsidRPr="009901C4">
        <w:rPr>
          <w:noProof/>
        </w:rPr>
        <w:lastRenderedPageBreak/>
        <w:t xml:space="preserve">Definition:  This field identifies the phase of the study that a patient has entered.  The set of codes will generally be developed for each clinical trial, although there are patterns that trials in particular disease or prevention categories may follow.  The phase structure will be based on data collation and reporting needs for the study.  It is an operational structure and need not be discussed in the clinical trial protocol documentation or even made known to patient care or data collection personnel.  The coding system will usually be developed by the sponsor for multicentered clinical trials to standardize the receipt of automated data.  Local codes could be added if an additional local message is desired.  Otherwise, local coding conventions will be used.  </w:t>
      </w:r>
      <w:r w:rsidRPr="00505B37">
        <w:rPr>
          <w:noProof/>
        </w:rPr>
        <w:t>Refer to Table 0587 - Study Phase Identifier in Chapter 2C for valid values.</w:t>
      </w:r>
    </w:p>
    <w:p w14:paraId="047671C4" w14:textId="77777777" w:rsidR="00DD6D98" w:rsidRDefault="00DD6D98" w:rsidP="00DD6D98">
      <w:pPr>
        <w:pStyle w:val="NormalIndented"/>
        <w:rPr>
          <w:noProof/>
        </w:rPr>
      </w:pPr>
      <w:r w:rsidRPr="009901C4">
        <w:rPr>
          <w:noProof/>
        </w:rPr>
        <w:t xml:space="preserve">Example:  </w:t>
      </w:r>
    </w:p>
    <w:p w14:paraId="4EF72464" w14:textId="77777777" w:rsidR="00DD6D98" w:rsidRPr="00597CDC" w:rsidRDefault="00DD6D98" w:rsidP="00DD6D98">
      <w:pPr>
        <w:pStyle w:val="Example"/>
        <w:rPr>
          <w:szCs w:val="24"/>
        </w:rPr>
      </w:pPr>
      <w:r w:rsidRPr="00F25D7C">
        <w:rPr>
          <w:sz w:val="20"/>
          <w:szCs w:val="24"/>
        </w:rPr>
        <w:t>2^Init Rx, Crs 1^NCI T93</w:t>
      </w:r>
      <w:r w:rsidRPr="00F25D7C">
        <w:rPr>
          <w:sz w:val="20"/>
          <w:szCs w:val="24"/>
        </w:rPr>
        <w:noBreakHyphen/>
        <w:t>0807 Phases</w:t>
      </w:r>
    </w:p>
    <w:p w14:paraId="7A3BE3C0" w14:textId="77777777" w:rsidR="00DD6D98" w:rsidRPr="009901C4" w:rsidRDefault="00DD6D98" w:rsidP="00182B11">
      <w:pPr>
        <w:pStyle w:val="Heading4"/>
        <w:rPr>
          <w:noProof/>
        </w:rPr>
      </w:pPr>
      <w:bookmarkStart w:id="2017" w:name="_Toc532896137"/>
      <w:bookmarkStart w:id="2018" w:name="_Toc245949"/>
      <w:r w:rsidRPr="009901C4">
        <w:rPr>
          <w:noProof/>
        </w:rPr>
        <w:t>CSP-2   Date/Time Study Phase Began</w:t>
      </w:r>
      <w:r w:rsidRPr="009901C4">
        <w:rPr>
          <w:noProof/>
        </w:rPr>
        <w:fldChar w:fldCharType="begin"/>
      </w:r>
      <w:r w:rsidRPr="009901C4">
        <w:rPr>
          <w:noProof/>
        </w:rPr>
        <w:instrText xml:space="preserve"> XE "Date/time study phase began" </w:instrText>
      </w:r>
      <w:r w:rsidRPr="009901C4">
        <w:rPr>
          <w:noProof/>
        </w:rPr>
        <w:fldChar w:fldCharType="end"/>
      </w:r>
      <w:r w:rsidRPr="009901C4">
        <w:rPr>
          <w:noProof/>
        </w:rPr>
        <w:t xml:space="preserve">   (DTM)   01052</w:t>
      </w:r>
      <w:bookmarkEnd w:id="2017"/>
      <w:bookmarkEnd w:id="2018"/>
    </w:p>
    <w:p w14:paraId="669D2460" w14:textId="77777777" w:rsidR="00DD6D98" w:rsidRPr="009901C4" w:rsidRDefault="00DD6D98" w:rsidP="00DD6D98">
      <w:pPr>
        <w:pStyle w:val="NormalIndented"/>
        <w:rPr>
          <w:noProof/>
        </w:rPr>
      </w:pPr>
      <w:r w:rsidRPr="009901C4">
        <w:rPr>
          <w:noProof/>
        </w:rPr>
        <w:t>Definition:  This field contains the date the patient began this phase interval.  The time is optional.</w:t>
      </w:r>
    </w:p>
    <w:p w14:paraId="358958CF" w14:textId="77777777" w:rsidR="00DD6D98" w:rsidRPr="009901C4" w:rsidRDefault="00DD6D98" w:rsidP="00182B11">
      <w:pPr>
        <w:pStyle w:val="Heading4"/>
        <w:rPr>
          <w:noProof/>
        </w:rPr>
      </w:pPr>
      <w:bookmarkStart w:id="2019" w:name="_Toc532896138"/>
      <w:bookmarkStart w:id="2020" w:name="_Toc245950"/>
      <w:r w:rsidRPr="009901C4">
        <w:rPr>
          <w:noProof/>
        </w:rPr>
        <w:t>CSP-3   Date/Time Study Phase Ended</w:t>
      </w:r>
      <w:r w:rsidRPr="009901C4">
        <w:rPr>
          <w:noProof/>
        </w:rPr>
        <w:fldChar w:fldCharType="begin"/>
      </w:r>
      <w:r w:rsidRPr="009901C4">
        <w:rPr>
          <w:noProof/>
        </w:rPr>
        <w:instrText xml:space="preserve"> XE "Date/time study phase ended" </w:instrText>
      </w:r>
      <w:r w:rsidRPr="009901C4">
        <w:rPr>
          <w:noProof/>
        </w:rPr>
        <w:fldChar w:fldCharType="end"/>
      </w:r>
      <w:r w:rsidRPr="009901C4">
        <w:rPr>
          <w:noProof/>
        </w:rPr>
        <w:t xml:space="preserve">   (DTM)   01053</w:t>
      </w:r>
      <w:bookmarkEnd w:id="2019"/>
      <w:bookmarkEnd w:id="2020"/>
    </w:p>
    <w:p w14:paraId="7120C02F" w14:textId="77777777" w:rsidR="00DD6D98" w:rsidRPr="009901C4" w:rsidRDefault="00DD6D98" w:rsidP="00DD6D98">
      <w:pPr>
        <w:pStyle w:val="NormalIndented"/>
        <w:rPr>
          <w:noProof/>
        </w:rPr>
      </w:pPr>
      <w:r w:rsidRPr="009901C4">
        <w:rPr>
          <w:noProof/>
        </w:rPr>
        <w:t>Definition:  This field contains the date the patient ended this phase interval.</w:t>
      </w:r>
    </w:p>
    <w:p w14:paraId="1079B3C1" w14:textId="77777777" w:rsidR="00DD6D98" w:rsidRPr="009901C4" w:rsidRDefault="00DD6D98" w:rsidP="00182B11">
      <w:pPr>
        <w:pStyle w:val="Heading4"/>
        <w:rPr>
          <w:noProof/>
        </w:rPr>
      </w:pPr>
      <w:bookmarkStart w:id="2021" w:name="_Toc532896139"/>
      <w:bookmarkStart w:id="2022" w:name="_Toc245951"/>
      <w:r w:rsidRPr="009901C4">
        <w:rPr>
          <w:noProof/>
        </w:rPr>
        <w:t>CSP-4   Study Phase Evaluability</w:t>
      </w:r>
      <w:r w:rsidRPr="009901C4">
        <w:rPr>
          <w:noProof/>
        </w:rPr>
        <w:fldChar w:fldCharType="begin"/>
      </w:r>
      <w:r w:rsidRPr="009901C4">
        <w:rPr>
          <w:noProof/>
        </w:rPr>
        <w:instrText xml:space="preserve"> XE "Study phase evaluability" </w:instrText>
      </w:r>
      <w:r w:rsidRPr="009901C4">
        <w:rPr>
          <w:noProof/>
        </w:rPr>
        <w:fldChar w:fldCharType="end"/>
      </w:r>
      <w:r w:rsidRPr="009901C4">
        <w:rPr>
          <w:noProof/>
        </w:rPr>
        <w:t xml:space="preserve">   (CWE)   01054</w:t>
      </w:r>
      <w:bookmarkEnd w:id="2021"/>
      <w:bookmarkEnd w:id="2022"/>
    </w:p>
    <w:p w14:paraId="27F19D2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2690D2" w14:textId="77777777" w:rsidR="00DD6D98" w:rsidRPr="009901C4" w:rsidRDefault="00DD6D98" w:rsidP="00DD6D98">
      <w:pPr>
        <w:pStyle w:val="NormalIndented"/>
        <w:rPr>
          <w:noProof/>
        </w:rPr>
      </w:pPr>
      <w:r w:rsidRPr="009901C4">
        <w:rPr>
          <w:noProof/>
        </w:rPr>
        <w:t>Definition:  This field contains the disposition of the patient</w:t>
      </w:r>
      <w:r>
        <w:rPr>
          <w:noProof/>
        </w:rPr>
        <w:t>'</w:t>
      </w:r>
      <w:r w:rsidRPr="009901C4">
        <w:rPr>
          <w:noProof/>
        </w:rPr>
        <w:t xml:space="preserve">s data for this phase interval for quality control and data analysis purposes.  The set of codes will vary across clinical trials.  An example answer set: </w:t>
      </w:r>
      <w:r w:rsidRPr="009901C4">
        <w:rPr>
          <w:rStyle w:val="Strong"/>
          <w:noProof/>
        </w:rPr>
        <w:t>Complete, Adverse Events Only, Outcome Only, None, Unknown</w:t>
      </w:r>
      <w:r w:rsidRPr="009901C4">
        <w:rPr>
          <w:noProof/>
        </w:rPr>
        <w:t>.</w:t>
      </w:r>
      <w:r w:rsidRPr="00505B37">
        <w:t xml:space="preserve"> </w:t>
      </w:r>
      <w:r w:rsidRPr="00505B37">
        <w:rPr>
          <w:noProof/>
        </w:rPr>
        <w:t>Refer to Table 0588 - Study Phase Evaluability in Chapter 2C for valid values.</w:t>
      </w:r>
    </w:p>
    <w:p w14:paraId="118EB636" w14:textId="77777777" w:rsidR="00DD6D98" w:rsidRPr="009901C4" w:rsidRDefault="00DD6D98" w:rsidP="00182B11">
      <w:pPr>
        <w:pStyle w:val="Heading3"/>
        <w:rPr>
          <w:noProof/>
        </w:rPr>
      </w:pPr>
      <w:bookmarkStart w:id="2023" w:name="_Toc348246853"/>
      <w:bookmarkStart w:id="2024" w:name="_Toc348255323"/>
      <w:bookmarkStart w:id="2025" w:name="_Toc348259447"/>
      <w:bookmarkStart w:id="2026" w:name="_Toc348259468"/>
      <w:bookmarkStart w:id="2027" w:name="_Toc348341767"/>
      <w:bookmarkStart w:id="2028" w:name="_Toc348341924"/>
      <w:bookmarkStart w:id="2029" w:name="_Toc359236308"/>
      <w:bookmarkStart w:id="2030" w:name="_Toc495952566"/>
      <w:bookmarkStart w:id="2031" w:name="_Ref496338167"/>
      <w:bookmarkStart w:id="2032" w:name="_Toc532896140"/>
      <w:bookmarkStart w:id="2033" w:name="_Toc245952"/>
      <w:bookmarkStart w:id="2034" w:name="_Toc861871"/>
      <w:bookmarkStart w:id="2035" w:name="_Toc862875"/>
      <w:bookmarkStart w:id="2036" w:name="_Toc866864"/>
      <w:bookmarkStart w:id="2037" w:name="_Toc879973"/>
      <w:bookmarkStart w:id="2038" w:name="_Toc138585490"/>
      <w:bookmarkStart w:id="2039" w:name="_Ref175467859"/>
      <w:bookmarkStart w:id="2040" w:name="_Toc234051161"/>
      <w:bookmarkStart w:id="2041" w:name="_Toc28960205"/>
      <w:r w:rsidRPr="00182B11">
        <w:t>CSS</w:t>
      </w:r>
      <w:r w:rsidRPr="009901C4">
        <w:rPr>
          <w:noProof/>
        </w:rPr>
        <w:fldChar w:fldCharType="begin"/>
      </w:r>
      <w:r w:rsidRPr="009901C4">
        <w:rPr>
          <w:noProof/>
        </w:rPr>
        <w:instrText xml:space="preserve"> XE "CSS"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"Segments:CSS" </w:instrText>
      </w:r>
      <w:r w:rsidRPr="009901C4">
        <w:rPr>
          <w:noProof/>
        </w:rPr>
        <w:fldChar w:fldCharType="end"/>
      </w:r>
      <w:r w:rsidRPr="009901C4">
        <w:rPr>
          <w:noProof/>
        </w:rPr>
        <w:t>Clinical Study Data Schedule Segment</w:t>
      </w:r>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r w:rsidRPr="009901C4">
        <w:rPr>
          <w:noProof/>
        </w:rPr>
        <w:fldChar w:fldCharType="begin"/>
      </w:r>
      <w:r w:rsidRPr="009901C4">
        <w:rPr>
          <w:noProof/>
        </w:rPr>
        <w:instrText xml:space="preserve"> XE "clinical study data schedule segment (CSS)" </w:instrText>
      </w:r>
      <w:r w:rsidRPr="009901C4">
        <w:rPr>
          <w:noProof/>
        </w:rPr>
        <w:fldChar w:fldCharType="end"/>
      </w:r>
    </w:p>
    <w:p w14:paraId="2AF0FB14" w14:textId="13CA7B6A" w:rsidR="00DD6D98" w:rsidRPr="009901C4" w:rsidRDefault="00DD6D98" w:rsidP="00DD6D98">
      <w:pPr>
        <w:pStyle w:val="NormalIndented"/>
        <w:rPr>
          <w:noProof/>
        </w:rPr>
      </w:pPr>
      <w:r w:rsidRPr="009901C4">
        <w:rPr>
          <w:noProof/>
        </w:rPr>
        <w:t xml:space="preserve">The Clinical Study Data Schedule (CSS) segment is optional depending on whether messaging of study data needs to be linked to the scheduled data time points for the study.  (See Section </w:t>
      </w:r>
      <w:r>
        <w:fldChar w:fldCharType="begin"/>
      </w:r>
      <w:r>
        <w:instrText xml:space="preserve"> REF _Ref447520666 \r \h  \* MERGEFORMAT </w:instrText>
      </w:r>
      <w:r>
        <w:fldChar w:fldCharType="separate"/>
      </w:r>
      <w:r w:rsidR="00BA54E3" w:rsidRPr="00BA54E3">
        <w:rPr>
          <w:rStyle w:val="HyperlinkText"/>
        </w:rPr>
        <w:t>7.6.1.3</w:t>
      </w:r>
      <w:r>
        <w:fldChar w:fldCharType="end"/>
      </w:r>
      <w:r w:rsidRPr="009901C4">
        <w:rPr>
          <w:noProof/>
        </w:rPr>
        <w:t>, "</w:t>
      </w:r>
      <w:r>
        <w:fldChar w:fldCharType="begin"/>
      </w:r>
      <w:r>
        <w:instrText xml:space="preserve"> REF _Ref447520666 \h  \* MERGEFORMAT </w:instrText>
      </w:r>
      <w:r>
        <w:fldChar w:fldCharType="separate"/>
      </w:r>
      <w:ins w:id="2042" w:author="Lynn Laakso" w:date="2022-09-09T13:32:00Z">
        <w:r w:rsidR="00BA54E3" w:rsidRPr="00BA54E3">
          <w:rPr>
            <w:rStyle w:val="HyperlinkText"/>
          </w:rPr>
          <w:t>Data schedule</w:t>
        </w:r>
        <w:r w:rsidR="00BA54E3" w:rsidRPr="00BA54E3">
          <w:rPr>
            <w:rStyle w:val="HyperlinkText"/>
          </w:rPr>
          <w:fldChar w:fldCharType="begin"/>
        </w:r>
        <w:r w:rsidR="00BA54E3" w:rsidRPr="00BA54E3">
          <w:rPr>
            <w:rStyle w:val="HyperlinkText"/>
          </w:rPr>
          <w:instrText xml:space="preserve"> XE “placer” </w:instrText>
        </w:r>
        <w:r w:rsidR="00BA54E3" w:rsidRPr="00BA54E3">
          <w:rPr>
            <w:rStyle w:val="HyperlinkText"/>
          </w:rPr>
          <w:fldChar w:fldCharType="end"/>
        </w:r>
        <w:r w:rsidR="00BA54E3" w:rsidRPr="00BA54E3">
          <w:rPr>
            <w:rStyle w:val="HyperlinkText"/>
          </w:rPr>
          <w:t>:</w:t>
        </w:r>
      </w:ins>
      <w:r>
        <w:fldChar w:fldCharType="end"/>
      </w:r>
      <w:r w:rsidRPr="009901C4">
        <w:rPr>
          <w:noProof/>
        </w:rPr>
        <w:t>"</w:t>
      </w:r>
      <w:r>
        <w:rPr>
          <w:noProof/>
        </w:rPr>
        <w:t>.</w:t>
      </w:r>
      <w:r w:rsidRPr="009901C4">
        <w:rPr>
          <w:noProof/>
        </w:rPr>
        <w:t xml:space="preserve">)  The CSS segment enables communication of data schedules and adherence that ranges from the basic to the elaborate.  Use of the segment must be planned for each implementation.  Each CSS segment will subsume observation and drug administration segments that follow, indicating that they satisfy this scheduled time point.  </w:t>
      </w:r>
    </w:p>
    <w:p w14:paraId="79DCF059" w14:textId="77777777" w:rsidR="00DD6D98" w:rsidRPr="009901C4" w:rsidRDefault="00DD6D98" w:rsidP="00DD6D98">
      <w:pPr>
        <w:pStyle w:val="AttributeTableCaption"/>
        <w:rPr>
          <w:noProof/>
        </w:rPr>
      </w:pPr>
      <w:r w:rsidRPr="009901C4">
        <w:rPr>
          <w:noProof/>
        </w:rPr>
        <w:t>HL7 Attribute Table – CSS</w:t>
      </w:r>
      <w:bookmarkStart w:id="2043" w:name="CSS"/>
      <w:bookmarkEnd w:id="2043"/>
      <w:r w:rsidRPr="009901C4">
        <w:rPr>
          <w:noProof/>
        </w:rPr>
        <w:t xml:space="preserve"> – Clinical Study Data Schedule Segment</w:t>
      </w:r>
      <w:r w:rsidRPr="009901C4">
        <w:rPr>
          <w:noProof/>
        </w:rPr>
        <w:fldChar w:fldCharType="begin"/>
      </w:r>
      <w:r w:rsidRPr="009901C4">
        <w:rPr>
          <w:noProof/>
        </w:rPr>
        <w:instrText xml:space="preserve"> XE "HL7 Attribute Table - CSS" </w:instrText>
      </w:r>
      <w:r w:rsidRPr="009901C4">
        <w:rPr>
          <w:noProof/>
        </w:rPr>
        <w:fldChar w:fldCharType="end"/>
      </w:r>
      <w:r w:rsidRPr="009901C4">
        <w:rPr>
          <w:noProof/>
          <w:vanish/>
        </w:rPr>
        <w:fldChar w:fldCharType="begin"/>
      </w:r>
      <w:r w:rsidRPr="009901C4">
        <w:rPr>
          <w:noProof/>
          <w:vanish/>
        </w:rPr>
        <w:instrText xml:space="preserve"> XE "CSS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384BA0D"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2BFD8E7A"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394FB9CF"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42980BB9"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E0683A9"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AF5C0DD"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0F4A94B"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450F4EE7"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7752D7A5"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4027D78B" w14:textId="77777777" w:rsidR="00DD6D98" w:rsidRPr="009901C4" w:rsidRDefault="00DD6D98" w:rsidP="00DD6D98">
            <w:pPr>
              <w:pStyle w:val="AttributeTableHeader"/>
              <w:jc w:val="left"/>
              <w:rPr>
                <w:noProof/>
              </w:rPr>
            </w:pPr>
            <w:r w:rsidRPr="009901C4">
              <w:rPr>
                <w:noProof/>
              </w:rPr>
              <w:t>ELEMENT NAME</w:t>
            </w:r>
          </w:p>
        </w:tc>
      </w:tr>
      <w:tr w:rsidR="00B07676" w:rsidRPr="00D00BBD" w14:paraId="715B9401"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5E2544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6C8BD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E2270EB"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A52A8A2"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301C30B6"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4485722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786F26" w14:textId="77777777" w:rsidR="00DD6D98" w:rsidRPr="009901C4" w:rsidRDefault="00DD6D98" w:rsidP="00DD6D98">
            <w:pPr>
              <w:pStyle w:val="AttributeTableBody"/>
              <w:rPr>
                <w:noProof/>
              </w:rPr>
            </w:pPr>
            <w:r>
              <w:rPr>
                <w:noProof/>
              </w:rPr>
              <w:t>0595</w:t>
            </w:r>
          </w:p>
        </w:tc>
        <w:tc>
          <w:tcPr>
            <w:tcW w:w="720" w:type="dxa"/>
            <w:tcBorders>
              <w:top w:val="single" w:sz="4" w:space="0" w:color="auto"/>
              <w:left w:val="nil"/>
              <w:bottom w:val="dotted" w:sz="4" w:space="0" w:color="auto"/>
              <w:right w:val="nil"/>
            </w:tcBorders>
            <w:shd w:val="clear" w:color="auto" w:fill="FFFFFF"/>
          </w:tcPr>
          <w:p w14:paraId="7D4CD4C0" w14:textId="77777777" w:rsidR="00DD6D98" w:rsidRPr="009901C4" w:rsidRDefault="00DD6D98" w:rsidP="00DD6D98">
            <w:pPr>
              <w:pStyle w:val="AttributeTableBody"/>
              <w:rPr>
                <w:noProof/>
              </w:rPr>
            </w:pPr>
            <w:r w:rsidRPr="009901C4">
              <w:rPr>
                <w:noProof/>
              </w:rPr>
              <w:t>01055</w:t>
            </w:r>
          </w:p>
        </w:tc>
        <w:tc>
          <w:tcPr>
            <w:tcW w:w="3888" w:type="dxa"/>
            <w:tcBorders>
              <w:top w:val="single" w:sz="4" w:space="0" w:color="auto"/>
              <w:left w:val="nil"/>
              <w:bottom w:val="dotted" w:sz="4" w:space="0" w:color="auto"/>
              <w:right w:val="nil"/>
            </w:tcBorders>
            <w:shd w:val="clear" w:color="auto" w:fill="FFFFFF"/>
          </w:tcPr>
          <w:p w14:paraId="078AC2B0" w14:textId="77777777" w:rsidR="00DD6D98" w:rsidRPr="009901C4" w:rsidRDefault="00DD6D98" w:rsidP="00DD6D98">
            <w:pPr>
              <w:pStyle w:val="AttributeTableBody"/>
              <w:jc w:val="left"/>
              <w:rPr>
                <w:noProof/>
              </w:rPr>
            </w:pPr>
            <w:r w:rsidRPr="009901C4">
              <w:rPr>
                <w:noProof/>
              </w:rPr>
              <w:t>Study Scheduled Time Point</w:t>
            </w:r>
          </w:p>
        </w:tc>
      </w:tr>
      <w:tr w:rsidR="00B07676" w:rsidRPr="00D00BBD" w14:paraId="1B51E76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149E1CC"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A683DA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1204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0F447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CC358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D1FB3E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674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5828D" w14:textId="77777777" w:rsidR="00DD6D98" w:rsidRPr="009901C4" w:rsidRDefault="00DD6D98" w:rsidP="00DD6D98">
            <w:pPr>
              <w:pStyle w:val="AttributeTableBody"/>
              <w:rPr>
                <w:noProof/>
              </w:rPr>
            </w:pPr>
            <w:r w:rsidRPr="009901C4">
              <w:rPr>
                <w:noProof/>
              </w:rPr>
              <w:t>01056</w:t>
            </w:r>
          </w:p>
        </w:tc>
        <w:tc>
          <w:tcPr>
            <w:tcW w:w="3888" w:type="dxa"/>
            <w:tcBorders>
              <w:top w:val="dotted" w:sz="4" w:space="0" w:color="auto"/>
              <w:left w:val="nil"/>
              <w:bottom w:val="dotted" w:sz="4" w:space="0" w:color="auto"/>
              <w:right w:val="nil"/>
            </w:tcBorders>
            <w:shd w:val="clear" w:color="auto" w:fill="FFFFFF"/>
          </w:tcPr>
          <w:p w14:paraId="78CE3EF3" w14:textId="77777777" w:rsidR="00DD6D98" w:rsidRPr="009901C4" w:rsidRDefault="00DD6D98" w:rsidP="00DD6D98">
            <w:pPr>
              <w:pStyle w:val="AttributeTableBody"/>
              <w:jc w:val="left"/>
              <w:rPr>
                <w:noProof/>
              </w:rPr>
            </w:pPr>
            <w:r w:rsidRPr="009901C4">
              <w:rPr>
                <w:noProof/>
              </w:rPr>
              <w:t xml:space="preserve">Study Scheduled Patient Time Point </w:t>
            </w:r>
          </w:p>
        </w:tc>
      </w:tr>
      <w:tr w:rsidR="009F1C69" w:rsidRPr="00D00BBD" w14:paraId="4A12F5A6"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3027A028"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single" w:sz="4" w:space="0" w:color="auto"/>
              <w:right w:val="nil"/>
            </w:tcBorders>
            <w:shd w:val="clear" w:color="auto" w:fill="FFFFFF"/>
          </w:tcPr>
          <w:p w14:paraId="7B37DF6A"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82F140"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F6DF4F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14:paraId="585AD9C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30629146"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14:paraId="506BF150" w14:textId="77777777" w:rsidR="00DD6D98" w:rsidRPr="009901C4" w:rsidRDefault="00DD6D98" w:rsidP="00DD6D98">
            <w:pPr>
              <w:pStyle w:val="AttributeTableBody"/>
              <w:rPr>
                <w:noProof/>
              </w:rPr>
            </w:pPr>
            <w:r>
              <w:rPr>
                <w:noProof/>
              </w:rPr>
              <w:t>0596</w:t>
            </w:r>
          </w:p>
        </w:tc>
        <w:tc>
          <w:tcPr>
            <w:tcW w:w="720" w:type="dxa"/>
            <w:tcBorders>
              <w:top w:val="dotted" w:sz="4" w:space="0" w:color="auto"/>
              <w:left w:val="nil"/>
              <w:bottom w:val="single" w:sz="4" w:space="0" w:color="auto"/>
              <w:right w:val="nil"/>
            </w:tcBorders>
            <w:shd w:val="clear" w:color="auto" w:fill="FFFFFF"/>
          </w:tcPr>
          <w:p w14:paraId="58155D75" w14:textId="77777777" w:rsidR="00DD6D98" w:rsidRPr="009901C4" w:rsidRDefault="00DD6D98" w:rsidP="00DD6D98">
            <w:pPr>
              <w:pStyle w:val="AttributeTableBody"/>
              <w:rPr>
                <w:noProof/>
              </w:rPr>
            </w:pPr>
            <w:r w:rsidRPr="009901C4">
              <w:rPr>
                <w:noProof/>
              </w:rPr>
              <w:t>01057</w:t>
            </w:r>
          </w:p>
        </w:tc>
        <w:tc>
          <w:tcPr>
            <w:tcW w:w="3888" w:type="dxa"/>
            <w:tcBorders>
              <w:top w:val="dotted" w:sz="4" w:space="0" w:color="auto"/>
              <w:left w:val="nil"/>
              <w:bottom w:val="single" w:sz="4" w:space="0" w:color="auto"/>
              <w:right w:val="nil"/>
            </w:tcBorders>
            <w:shd w:val="clear" w:color="auto" w:fill="FFFFFF"/>
          </w:tcPr>
          <w:p w14:paraId="46AF31B6" w14:textId="77777777" w:rsidR="00DD6D98" w:rsidRPr="009901C4" w:rsidRDefault="00DD6D98" w:rsidP="00DD6D98">
            <w:pPr>
              <w:pStyle w:val="AttributeTableBody"/>
              <w:jc w:val="left"/>
              <w:rPr>
                <w:noProof/>
              </w:rPr>
            </w:pPr>
            <w:r w:rsidRPr="009901C4">
              <w:rPr>
                <w:noProof/>
              </w:rPr>
              <w:t>Study Quality Control Codes</w:t>
            </w:r>
          </w:p>
        </w:tc>
      </w:tr>
    </w:tbl>
    <w:p w14:paraId="5466B5AC" w14:textId="77777777" w:rsidR="00DD6D98" w:rsidRPr="009901C4" w:rsidRDefault="00DD6D98" w:rsidP="00182B11">
      <w:pPr>
        <w:pStyle w:val="Heading4"/>
        <w:rPr>
          <w:noProof/>
        </w:rPr>
      </w:pPr>
      <w:bookmarkStart w:id="2044" w:name="_Toc532896141"/>
      <w:bookmarkStart w:id="2045" w:name="_Toc245953"/>
      <w:r w:rsidRPr="009901C4">
        <w:rPr>
          <w:noProof/>
        </w:rPr>
        <w:lastRenderedPageBreak/>
        <w:t xml:space="preserve">CSS field </w:t>
      </w:r>
      <w:r w:rsidRPr="00182B11">
        <w:t>definitions</w:t>
      </w:r>
      <w:bookmarkEnd w:id="2044"/>
      <w:bookmarkEnd w:id="2045"/>
      <w:r w:rsidRPr="009901C4">
        <w:rPr>
          <w:noProof/>
        </w:rPr>
        <w:fldChar w:fldCharType="begin"/>
      </w:r>
      <w:r w:rsidRPr="009901C4">
        <w:rPr>
          <w:noProof/>
        </w:rPr>
        <w:instrText xml:space="preserve"> XE "CSS - data element definitions" </w:instrText>
      </w:r>
      <w:r w:rsidRPr="009901C4">
        <w:rPr>
          <w:noProof/>
        </w:rPr>
        <w:fldChar w:fldCharType="end"/>
      </w:r>
      <w:bookmarkStart w:id="2046" w:name="_Toc234055460"/>
      <w:bookmarkEnd w:id="2046"/>
    </w:p>
    <w:p w14:paraId="0354758F" w14:textId="77777777" w:rsidR="00DD6D98" w:rsidRPr="009901C4" w:rsidRDefault="00DD6D98" w:rsidP="00182B11">
      <w:pPr>
        <w:pStyle w:val="Heading4"/>
        <w:rPr>
          <w:noProof/>
        </w:rPr>
      </w:pPr>
      <w:bookmarkStart w:id="2047" w:name="_Toc532896142"/>
      <w:bookmarkStart w:id="2048" w:name="_Toc245954"/>
      <w:r w:rsidRPr="009901C4">
        <w:rPr>
          <w:noProof/>
        </w:rPr>
        <w:t>CSS-1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2047"/>
      <w:bookmarkEnd w:id="2048"/>
    </w:p>
    <w:p w14:paraId="5A2E9BE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1FEC86" w14:textId="77777777" w:rsidR="00DD6D98" w:rsidRPr="009901C4" w:rsidRDefault="00DD6D98" w:rsidP="00DD6D98">
      <w:pPr>
        <w:pStyle w:val="NormalIndented"/>
        <w:rPr>
          <w:noProof/>
        </w:rPr>
      </w:pPr>
      <w:r w:rsidRPr="009901C4">
        <w:rPr>
          <w:noProof/>
        </w:rPr>
        <w:t xml:space="preserve">Definition:  This field contains the time point for which some instance of data for the clinical trial was scheduled.  The time point may be expressed in any coded format.  Some examples of time point values are: </w:t>
      </w:r>
      <w:r w:rsidRPr="009901C4">
        <w:rPr>
          <w:rStyle w:val="Strong"/>
          <w:noProof/>
        </w:rPr>
        <w:t>Prestudy, Pretreatment, 4 times/day, Weekly, Every 3 days, Every course, At Relapse, At Off Study.</w:t>
      </w:r>
      <w:r w:rsidRPr="009901C4">
        <w:rPr>
          <w:noProof/>
        </w:rPr>
        <w:t xml:space="preserve">  Alternatively, frequency values from Section 2.A.81.2, "Interval component (RI)," (the Interval component of the TQ Timing/Quantity data type could be used; however, note that as of version 2.5, the TQ data type is retained only for backward compatibility).  Time point naming conventions and usage must be specified by implementers.</w:t>
      </w:r>
      <w:r w:rsidRPr="00505B37">
        <w:t xml:space="preserve"> </w:t>
      </w:r>
      <w:r w:rsidRPr="00505B37">
        <w:rPr>
          <w:noProof/>
        </w:rPr>
        <w:t>Refer to Table 0595 - Study Scheduled Time Point in Chapter 2C for valid values.</w:t>
      </w:r>
    </w:p>
    <w:p w14:paraId="68C1A7F8" w14:textId="77777777" w:rsidR="00DD6D98" w:rsidRPr="009901C4" w:rsidRDefault="00DD6D98" w:rsidP="00182B11">
      <w:pPr>
        <w:pStyle w:val="Heading4"/>
        <w:rPr>
          <w:noProof/>
        </w:rPr>
      </w:pPr>
      <w:bookmarkStart w:id="2049" w:name="_Toc532896143"/>
      <w:bookmarkStart w:id="2050" w:name="_Toc245955"/>
      <w:r w:rsidRPr="009901C4">
        <w:rPr>
          <w:noProof/>
        </w:rPr>
        <w:t>CSS-2   Study Scheduled Patient Time Point</w:t>
      </w:r>
      <w:r w:rsidRPr="009901C4">
        <w:rPr>
          <w:noProof/>
        </w:rPr>
        <w:fldChar w:fldCharType="begin"/>
      </w:r>
      <w:r w:rsidRPr="009901C4">
        <w:rPr>
          <w:noProof/>
        </w:rPr>
        <w:instrText xml:space="preserve"> XE "Study scheduled patient time point" </w:instrText>
      </w:r>
      <w:r w:rsidRPr="009901C4">
        <w:rPr>
          <w:noProof/>
        </w:rPr>
        <w:fldChar w:fldCharType="end"/>
      </w:r>
      <w:r w:rsidRPr="009901C4">
        <w:rPr>
          <w:noProof/>
        </w:rPr>
        <w:t xml:space="preserve">   (DTM)   01056</w:t>
      </w:r>
      <w:bookmarkEnd w:id="2049"/>
      <w:bookmarkEnd w:id="2050"/>
    </w:p>
    <w:p w14:paraId="6855C662" w14:textId="77777777" w:rsidR="00DD6D98" w:rsidRPr="009901C4" w:rsidRDefault="00DD6D98" w:rsidP="00DD6D98">
      <w:pPr>
        <w:pStyle w:val="NormalIndented"/>
        <w:rPr>
          <w:noProof/>
        </w:rPr>
      </w:pPr>
      <w:r w:rsidRPr="009901C4">
        <w:rPr>
          <w:noProof/>
        </w:rPr>
        <w:t xml:space="preserve">Definition:  This field contains the date/time that the scheduled time point should occur for this patient.  The date/time may be used for a reference in reviewing the actual dates on which scheduled items that follow in OBR segments occur for the patient.  The time component is optional. </w:t>
      </w:r>
    </w:p>
    <w:p w14:paraId="3DA89004" w14:textId="77777777" w:rsidR="00DD6D98" w:rsidRPr="009901C4" w:rsidRDefault="00DD6D98" w:rsidP="00182B11">
      <w:pPr>
        <w:pStyle w:val="Heading4"/>
        <w:rPr>
          <w:noProof/>
        </w:rPr>
      </w:pPr>
      <w:bookmarkStart w:id="2051" w:name="_Toc532896144"/>
      <w:bookmarkStart w:id="2052" w:name="_Toc245956"/>
      <w:r w:rsidRPr="009901C4">
        <w:rPr>
          <w:noProof/>
        </w:rPr>
        <w:t>CSS-3   Study Quality Control Codes</w:t>
      </w:r>
      <w:r w:rsidRPr="009901C4">
        <w:rPr>
          <w:noProof/>
        </w:rPr>
        <w:fldChar w:fldCharType="begin"/>
      </w:r>
      <w:r w:rsidRPr="009901C4">
        <w:rPr>
          <w:noProof/>
        </w:rPr>
        <w:instrText xml:space="preserve"> XE "Study quality control codes" </w:instrText>
      </w:r>
      <w:r w:rsidRPr="009901C4">
        <w:rPr>
          <w:noProof/>
        </w:rPr>
        <w:fldChar w:fldCharType="end"/>
      </w:r>
      <w:r w:rsidRPr="009901C4">
        <w:rPr>
          <w:noProof/>
        </w:rPr>
        <w:t xml:space="preserve">   (CWE)   01057</w:t>
      </w:r>
      <w:bookmarkEnd w:id="2051"/>
      <w:bookmarkEnd w:id="2052"/>
    </w:p>
    <w:p w14:paraId="06A9D14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CF6DBC" w14:textId="77777777" w:rsidR="00DD6D98" w:rsidRPr="009901C4" w:rsidRDefault="00DD6D98" w:rsidP="00DD6D98">
      <w:pPr>
        <w:pStyle w:val="NormalIndented"/>
        <w:rPr>
          <w:noProof/>
        </w:rPr>
      </w:pPr>
      <w:r w:rsidRPr="009901C4">
        <w:rPr>
          <w:noProof/>
        </w:rPr>
        <w:t xml:space="preserve">Definition:  In clinical settings, the </w:t>
      </w:r>
      <w:r w:rsidRPr="009901C4">
        <w:rPr>
          <w:rStyle w:val="Strong"/>
          <w:noProof/>
        </w:rPr>
        <w:t>actual</w:t>
      </w:r>
      <w:r w:rsidRPr="009901C4">
        <w:rPr>
          <w:noProof/>
        </w:rPr>
        <w:t xml:space="preserve"> date of a treatment or procedure may vary considerably from the </w:t>
      </w:r>
      <w:r w:rsidRPr="009901C4">
        <w:rPr>
          <w:rStyle w:val="Strong"/>
          <w:noProof/>
        </w:rPr>
        <w:t>due</w:t>
      </w:r>
      <w:r w:rsidRPr="009901C4">
        <w:rPr>
          <w:noProof/>
        </w:rPr>
        <w:t xml:space="preserve"> date.  Various coding systems may be used to evaluate the adherence to the schedule or acceptability of the data.  Coding systems will vary among trials.</w:t>
      </w:r>
      <w:r w:rsidRPr="00505B37">
        <w:t xml:space="preserve"> </w:t>
      </w:r>
      <w:r w:rsidRPr="00505B37">
        <w:rPr>
          <w:noProof/>
        </w:rPr>
        <w:t>Refer to Table 0596 - Study Quality Control Codes in Chapter 2C for valid values.</w:t>
      </w:r>
    </w:p>
    <w:p w14:paraId="1FB19B51" w14:textId="77777777" w:rsidR="00DD6D98" w:rsidRPr="009901C4" w:rsidRDefault="00DD6D98" w:rsidP="00182B11">
      <w:pPr>
        <w:pStyle w:val="Heading3"/>
        <w:rPr>
          <w:noProof/>
        </w:rPr>
      </w:pPr>
      <w:bookmarkStart w:id="2053" w:name="_Toc348246854"/>
      <w:bookmarkStart w:id="2054" w:name="_Toc348255324"/>
      <w:bookmarkStart w:id="2055" w:name="_Toc348259448"/>
      <w:bookmarkStart w:id="2056" w:name="_Toc348259469"/>
      <w:bookmarkStart w:id="2057" w:name="_Toc348341768"/>
      <w:bookmarkStart w:id="2058" w:name="_Toc348341925"/>
      <w:bookmarkStart w:id="2059" w:name="_Toc359236309"/>
      <w:bookmarkStart w:id="2060" w:name="_Toc495952567"/>
      <w:bookmarkStart w:id="2061" w:name="_Toc532896145"/>
      <w:bookmarkStart w:id="2062" w:name="_Toc245957"/>
      <w:bookmarkStart w:id="2063" w:name="_Toc861872"/>
      <w:bookmarkStart w:id="2064" w:name="_Toc862876"/>
      <w:bookmarkStart w:id="2065" w:name="_Toc866865"/>
      <w:bookmarkStart w:id="2066" w:name="_Toc879974"/>
      <w:bookmarkStart w:id="2067" w:name="_Toc138585491"/>
      <w:bookmarkStart w:id="2068" w:name="_Toc234051162"/>
      <w:bookmarkStart w:id="2069" w:name="_Toc28960206"/>
      <w:r w:rsidRPr="009901C4">
        <w:rPr>
          <w:noProof/>
        </w:rPr>
        <w:t>CTI</w:t>
      </w:r>
      <w:r w:rsidRPr="009901C4">
        <w:rPr>
          <w:noProof/>
        </w:rPr>
        <w:fldChar w:fldCharType="begin"/>
      </w:r>
      <w:r w:rsidRPr="009901C4">
        <w:rPr>
          <w:noProof/>
        </w:rPr>
        <w:instrText xml:space="preserve"> </w:instrText>
      </w:r>
      <w:r w:rsidRPr="00182B11">
        <w:instrText>XE</w:instrText>
      </w:r>
      <w:r w:rsidRPr="009901C4">
        <w:rPr>
          <w:noProof/>
        </w:rPr>
        <w:instrText xml:space="preserve"> "CTI"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"Segments:CTI" </w:instrText>
      </w:r>
      <w:r w:rsidRPr="009901C4">
        <w:rPr>
          <w:noProof/>
        </w:rPr>
        <w:fldChar w:fldCharType="end"/>
      </w:r>
      <w:r w:rsidRPr="009901C4">
        <w:rPr>
          <w:noProof/>
        </w:rPr>
        <w:t>Clinical Trial Identification Segment</w:t>
      </w:r>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r w:rsidRPr="009901C4">
        <w:rPr>
          <w:noProof/>
        </w:rPr>
        <w:fldChar w:fldCharType="begin"/>
      </w:r>
      <w:r w:rsidRPr="009901C4">
        <w:rPr>
          <w:noProof/>
        </w:rPr>
        <w:instrText xml:space="preserve"> XE "clinical trial identification segment (CTI)" </w:instrText>
      </w:r>
      <w:r w:rsidRPr="009901C4">
        <w:rPr>
          <w:noProof/>
        </w:rPr>
        <w:fldChar w:fldCharType="end"/>
      </w:r>
    </w:p>
    <w:p w14:paraId="7BA039FB" w14:textId="77777777" w:rsidR="00DD6D98" w:rsidRPr="009901C4" w:rsidRDefault="00DD6D98" w:rsidP="00DD6D98">
      <w:pPr>
        <w:pStyle w:val="NormalIndented"/>
        <w:rPr>
          <w:noProof/>
        </w:rPr>
      </w:pPr>
      <w:r w:rsidRPr="009901C4">
        <w:rPr>
          <w:noProof/>
        </w:rPr>
        <w:t>The CTI segment is an optional segment that contains information to identify the clinical trial, phase and time point with which an order or result is associated.</w:t>
      </w:r>
    </w:p>
    <w:p w14:paraId="4CDD3DEE" w14:textId="77777777" w:rsidR="00DD6D98" w:rsidRPr="009901C4" w:rsidRDefault="00DD6D98" w:rsidP="00DD6D98">
      <w:pPr>
        <w:pStyle w:val="AttributeTableCaption"/>
        <w:rPr>
          <w:noProof/>
        </w:rPr>
      </w:pPr>
      <w:r w:rsidRPr="009901C4">
        <w:rPr>
          <w:noProof/>
        </w:rPr>
        <w:t>HL7 Attribute Table – CTI</w:t>
      </w:r>
      <w:bookmarkStart w:id="2070" w:name="CTI"/>
      <w:bookmarkEnd w:id="2070"/>
      <w:r w:rsidRPr="009901C4">
        <w:rPr>
          <w:noProof/>
        </w:rPr>
        <w:t xml:space="preserve"> – Clinical Trial Identification</w:t>
      </w:r>
      <w:r w:rsidRPr="009901C4">
        <w:rPr>
          <w:noProof/>
        </w:rPr>
        <w:fldChar w:fldCharType="begin"/>
      </w:r>
      <w:r w:rsidRPr="009901C4">
        <w:rPr>
          <w:noProof/>
        </w:rPr>
        <w:instrText xml:space="preserve"> XE "HL7 Attribute Table - CTI" </w:instrText>
      </w:r>
      <w:r w:rsidRPr="009901C4">
        <w:rPr>
          <w:noProof/>
        </w:rPr>
        <w:fldChar w:fldCharType="end"/>
      </w:r>
      <w:r w:rsidRPr="009901C4">
        <w:rPr>
          <w:noProof/>
          <w:vanish/>
        </w:rPr>
        <w:fldChar w:fldCharType="begin"/>
      </w:r>
      <w:r w:rsidRPr="009901C4">
        <w:rPr>
          <w:noProof/>
          <w:vanish/>
        </w:rPr>
        <w:instrText xml:space="preserve"> XE "CTI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241668CD"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5E9DB517"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339273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22A17BF6"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281D5B3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094043F1"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17B1F90"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6B7694D4"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3F3867BA"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71F0205C" w14:textId="77777777" w:rsidR="00DD6D98" w:rsidRPr="009901C4" w:rsidRDefault="00DD6D98" w:rsidP="00DD6D98">
            <w:pPr>
              <w:pStyle w:val="AttributeTableHeader"/>
              <w:jc w:val="left"/>
              <w:rPr>
                <w:noProof/>
              </w:rPr>
            </w:pPr>
            <w:r w:rsidRPr="009901C4">
              <w:rPr>
                <w:noProof/>
              </w:rPr>
              <w:t>ELEMENT NAME</w:t>
            </w:r>
          </w:p>
        </w:tc>
      </w:tr>
      <w:tr w:rsidR="00B07676" w:rsidRPr="00D00BBD" w14:paraId="462BF428"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0ABF5239"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8C20E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7BAD97E"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636A943"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0A085E2A"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E11172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B2C96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E4525A" w14:textId="77777777"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14:paraId="7337FE84" w14:textId="77777777" w:rsidR="00DD6D98" w:rsidRPr="009901C4" w:rsidRDefault="00DD6D98" w:rsidP="00DD6D98">
            <w:pPr>
              <w:pStyle w:val="AttributeTableBody"/>
              <w:jc w:val="left"/>
              <w:rPr>
                <w:noProof/>
              </w:rPr>
            </w:pPr>
            <w:r w:rsidRPr="009901C4">
              <w:rPr>
                <w:noProof/>
              </w:rPr>
              <w:t>Sponsor Study ID</w:t>
            </w:r>
          </w:p>
        </w:tc>
      </w:tr>
      <w:tr w:rsidR="00B07676" w:rsidRPr="00D00BBD" w14:paraId="534B6C3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F427315"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345AA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A00C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FA085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31DBF80"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748748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C4A5E" w14:textId="77777777" w:rsidR="00DD6D98" w:rsidRPr="009901C4" w:rsidRDefault="00DD6D98" w:rsidP="00DD6D98">
            <w:pPr>
              <w:pStyle w:val="AttributeTableBody"/>
              <w:rPr>
                <w:noProof/>
              </w:rPr>
            </w:pPr>
            <w:r>
              <w:rPr>
                <w:noProof/>
              </w:rPr>
              <w:t>0597</w:t>
            </w:r>
          </w:p>
        </w:tc>
        <w:tc>
          <w:tcPr>
            <w:tcW w:w="720" w:type="dxa"/>
            <w:tcBorders>
              <w:top w:val="dotted" w:sz="4" w:space="0" w:color="auto"/>
              <w:left w:val="nil"/>
              <w:bottom w:val="dotted" w:sz="4" w:space="0" w:color="auto"/>
              <w:right w:val="nil"/>
            </w:tcBorders>
            <w:shd w:val="clear" w:color="auto" w:fill="FFFFFF"/>
          </w:tcPr>
          <w:p w14:paraId="79ADEFBB" w14:textId="77777777" w:rsidR="00DD6D98" w:rsidRPr="009901C4" w:rsidRDefault="00DD6D98" w:rsidP="00DD6D98">
            <w:pPr>
              <w:pStyle w:val="AttributeTableBody"/>
              <w:rPr>
                <w:noProof/>
              </w:rPr>
            </w:pPr>
            <w:r w:rsidRPr="009901C4">
              <w:rPr>
                <w:noProof/>
              </w:rPr>
              <w:t>01022</w:t>
            </w:r>
          </w:p>
        </w:tc>
        <w:tc>
          <w:tcPr>
            <w:tcW w:w="3888" w:type="dxa"/>
            <w:tcBorders>
              <w:top w:val="dotted" w:sz="4" w:space="0" w:color="auto"/>
              <w:left w:val="nil"/>
              <w:bottom w:val="dotted" w:sz="4" w:space="0" w:color="auto"/>
              <w:right w:val="nil"/>
            </w:tcBorders>
            <w:shd w:val="clear" w:color="auto" w:fill="FFFFFF"/>
          </w:tcPr>
          <w:p w14:paraId="20D2D53E" w14:textId="77777777" w:rsidR="00DD6D98" w:rsidRPr="009901C4" w:rsidRDefault="00DD6D98" w:rsidP="00DD6D98">
            <w:pPr>
              <w:pStyle w:val="AttributeTableBody"/>
              <w:jc w:val="left"/>
              <w:rPr>
                <w:noProof/>
              </w:rPr>
            </w:pPr>
            <w:r w:rsidRPr="009901C4">
              <w:rPr>
                <w:noProof/>
              </w:rPr>
              <w:t>Study Phase Identifier</w:t>
            </w:r>
          </w:p>
        </w:tc>
      </w:tr>
      <w:tr w:rsidR="00B07676" w:rsidRPr="00D00BBD" w14:paraId="6D0772E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823DEA"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128DF0A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53A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A9EEA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C34E78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A36A6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36DAE0" w14:textId="77777777" w:rsidR="00DD6D98" w:rsidRPr="009901C4" w:rsidRDefault="00DD6D98" w:rsidP="00DD6D98">
            <w:pPr>
              <w:pStyle w:val="AttributeTableBody"/>
              <w:rPr>
                <w:noProof/>
              </w:rPr>
            </w:pPr>
            <w:r>
              <w:rPr>
                <w:noProof/>
              </w:rPr>
              <w:t>0598</w:t>
            </w:r>
          </w:p>
        </w:tc>
        <w:tc>
          <w:tcPr>
            <w:tcW w:w="720" w:type="dxa"/>
            <w:tcBorders>
              <w:top w:val="dotted" w:sz="4" w:space="0" w:color="auto"/>
              <w:left w:val="nil"/>
              <w:bottom w:val="dotted" w:sz="4" w:space="0" w:color="auto"/>
              <w:right w:val="nil"/>
            </w:tcBorders>
            <w:shd w:val="clear" w:color="auto" w:fill="FFFFFF"/>
          </w:tcPr>
          <w:p w14:paraId="2F777FD8" w14:textId="77777777" w:rsidR="00DD6D98" w:rsidRPr="009901C4" w:rsidRDefault="00DD6D98" w:rsidP="00DD6D98">
            <w:pPr>
              <w:pStyle w:val="AttributeTableBody"/>
              <w:rPr>
                <w:noProof/>
              </w:rPr>
            </w:pPr>
            <w:r w:rsidRPr="009901C4">
              <w:rPr>
                <w:noProof/>
              </w:rPr>
              <w:t>01055</w:t>
            </w:r>
          </w:p>
        </w:tc>
        <w:tc>
          <w:tcPr>
            <w:tcW w:w="3888" w:type="dxa"/>
            <w:tcBorders>
              <w:top w:val="dotted" w:sz="4" w:space="0" w:color="auto"/>
              <w:left w:val="nil"/>
              <w:bottom w:val="dotted" w:sz="4" w:space="0" w:color="auto"/>
              <w:right w:val="nil"/>
            </w:tcBorders>
            <w:shd w:val="clear" w:color="auto" w:fill="FFFFFF"/>
          </w:tcPr>
          <w:p w14:paraId="16704B5A" w14:textId="77777777" w:rsidR="00DD6D98" w:rsidRPr="009901C4" w:rsidRDefault="00DD6D98" w:rsidP="00DD6D98">
            <w:pPr>
              <w:pStyle w:val="AttributeTableBody"/>
              <w:jc w:val="left"/>
              <w:rPr>
                <w:noProof/>
              </w:rPr>
            </w:pPr>
            <w:r w:rsidRPr="009901C4">
              <w:rPr>
                <w:noProof/>
              </w:rPr>
              <w:t>Study Scheduled Time Point</w:t>
            </w:r>
          </w:p>
        </w:tc>
      </w:tr>
      <w:tr w:rsidR="009F1C69" w:rsidRPr="00D05DE6" w14:paraId="415E0A31"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51D07630" w14:textId="77777777" w:rsidR="00DD6D98" w:rsidRPr="00837249" w:rsidRDefault="00DD6D98" w:rsidP="00DD6D98">
            <w:pPr>
              <w:pStyle w:val="AttributeTableBody"/>
              <w:rPr>
                <w:color w:val="000000" w:themeColor="text1"/>
              </w:rPr>
            </w:pPr>
            <w:r w:rsidRPr="00837249">
              <w:rPr>
                <w:color w:val="000000" w:themeColor="text1"/>
              </w:rPr>
              <w:t>4</w:t>
            </w:r>
          </w:p>
        </w:tc>
        <w:tc>
          <w:tcPr>
            <w:tcW w:w="648" w:type="dxa"/>
            <w:tcBorders>
              <w:top w:val="dotted" w:sz="4" w:space="0" w:color="auto"/>
              <w:left w:val="nil"/>
              <w:bottom w:val="single" w:sz="4" w:space="0" w:color="auto"/>
              <w:right w:val="nil"/>
            </w:tcBorders>
            <w:shd w:val="clear" w:color="auto" w:fill="FFFFFF"/>
          </w:tcPr>
          <w:p w14:paraId="455300F4" w14:textId="0EB4B140" w:rsidR="00DD6D98" w:rsidRPr="00837249" w:rsidRDefault="004350ED" w:rsidP="00DD6D98">
            <w:pPr>
              <w:pStyle w:val="AttributeTableBody"/>
              <w:rPr>
                <w:noProof/>
                <w:color w:val="000000" w:themeColor="text1"/>
              </w:rPr>
            </w:pPr>
            <w:ins w:id="2071" w:author="Frank Oemig" w:date="2022-09-07T17:38:00Z">
              <w:r>
                <w:rPr>
                  <w:noProof/>
                  <w:color w:val="000000" w:themeColor="text1"/>
                </w:rPr>
                <w:t>1..1</w:t>
              </w:r>
            </w:ins>
            <w:del w:id="2072" w:author="Frank Oemig" w:date="2022-09-07T17:38:00Z">
              <w:r w:rsidR="00DD6D98" w:rsidRPr="00837249" w:rsidDel="004350ED">
                <w:rPr>
                  <w:noProof/>
                  <w:color w:val="000000" w:themeColor="text1"/>
                </w:rPr>
                <w:delText>2..2</w:delText>
              </w:r>
            </w:del>
          </w:p>
        </w:tc>
        <w:tc>
          <w:tcPr>
            <w:tcW w:w="720" w:type="dxa"/>
            <w:tcBorders>
              <w:top w:val="dotted" w:sz="4" w:space="0" w:color="auto"/>
              <w:left w:val="nil"/>
              <w:bottom w:val="single" w:sz="4" w:space="0" w:color="auto"/>
              <w:right w:val="nil"/>
            </w:tcBorders>
            <w:shd w:val="clear" w:color="auto" w:fill="FFFFFF"/>
          </w:tcPr>
          <w:p w14:paraId="1C58719A"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080AD613"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22C34210"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37CA2B44"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61EAA62B" w14:textId="77777777" w:rsidR="00DD6D98" w:rsidRPr="0045408A" w:rsidRDefault="00573DBC" w:rsidP="00DD6D98">
            <w:pPr>
              <w:pStyle w:val="AttributeTableBody"/>
              <w:rPr>
                <w:rStyle w:val="HyperlinkTable"/>
              </w:rPr>
            </w:pPr>
            <w:hyperlink r:id="rId119"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01F5B0FE"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4993ACEE"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4FB9E193" w14:textId="77777777" w:rsidR="00DD6D98" w:rsidRPr="009901C4" w:rsidRDefault="00DD6D98" w:rsidP="00182B11">
      <w:pPr>
        <w:pStyle w:val="Heading4"/>
        <w:rPr>
          <w:noProof/>
        </w:rPr>
      </w:pPr>
      <w:bookmarkStart w:id="2073" w:name="_Toc532896146"/>
      <w:bookmarkStart w:id="2074" w:name="_Toc245958"/>
      <w:r w:rsidRPr="009901C4">
        <w:rPr>
          <w:noProof/>
        </w:rPr>
        <w:lastRenderedPageBreak/>
        <w:t xml:space="preserve">CTI </w:t>
      </w:r>
      <w:r w:rsidRPr="00182B11">
        <w:t>field</w:t>
      </w:r>
      <w:r w:rsidRPr="009901C4">
        <w:rPr>
          <w:noProof/>
        </w:rPr>
        <w:t xml:space="preserve"> definitions</w:t>
      </w:r>
      <w:bookmarkEnd w:id="2073"/>
      <w:bookmarkEnd w:id="2074"/>
      <w:r w:rsidRPr="009901C4">
        <w:rPr>
          <w:noProof/>
        </w:rPr>
        <w:fldChar w:fldCharType="begin"/>
      </w:r>
      <w:r w:rsidRPr="009901C4">
        <w:rPr>
          <w:noProof/>
        </w:rPr>
        <w:instrText xml:space="preserve"> XE "CTI - data element definitions" </w:instrText>
      </w:r>
      <w:r w:rsidRPr="009901C4">
        <w:rPr>
          <w:noProof/>
        </w:rPr>
        <w:fldChar w:fldCharType="end"/>
      </w:r>
      <w:bookmarkStart w:id="2075" w:name="_Toc234055465"/>
      <w:bookmarkEnd w:id="2075"/>
    </w:p>
    <w:p w14:paraId="290FB432" w14:textId="77777777" w:rsidR="00DD6D98" w:rsidRPr="009901C4" w:rsidRDefault="00DD6D98" w:rsidP="00182B11">
      <w:pPr>
        <w:pStyle w:val="Heading4"/>
        <w:rPr>
          <w:noProof/>
        </w:rPr>
      </w:pPr>
      <w:bookmarkStart w:id="2076" w:name="_Toc532896147"/>
      <w:bookmarkStart w:id="2077" w:name="_Toc245959"/>
      <w:r w:rsidRPr="009901C4">
        <w:rPr>
          <w:noProof/>
        </w:rPr>
        <w:t>CTI-1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2076"/>
      <w:bookmarkEnd w:id="2077"/>
    </w:p>
    <w:p w14:paraId="5A80BC4D" w14:textId="77777777" w:rsidR="00DD6D98" w:rsidRDefault="00DD6D98" w:rsidP="00DD6D98">
      <w:pPr>
        <w:pStyle w:val="Components"/>
      </w:pPr>
      <w:r>
        <w:t>Components:  &lt;Entity Identifier (ST)&gt; ^ &lt;Namespace ID (IS)&gt; ^ &lt;Universal ID (ST)&gt; ^ &lt;Universal ID Type (ID)&gt;</w:t>
      </w:r>
    </w:p>
    <w:p w14:paraId="17C4C385" w14:textId="77777777" w:rsidR="00DD6D98" w:rsidRPr="009901C4" w:rsidRDefault="00DD6D98" w:rsidP="00DD6D98">
      <w:pPr>
        <w:pStyle w:val="NormalIndented"/>
        <w:rPr>
          <w:noProof/>
        </w:rPr>
      </w:pPr>
      <w:r w:rsidRPr="009901C4">
        <w:rPr>
          <w:noProof/>
        </w:rPr>
        <w:t xml:space="preserve">Definition: This field contains the universal identifier for the clinical trial.  The coding system is as described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14:paraId="728D8E38" w14:textId="77777777" w:rsidR="00DD6D98" w:rsidRPr="009901C4" w:rsidRDefault="00DD6D98" w:rsidP="00182B11">
      <w:pPr>
        <w:pStyle w:val="Heading4"/>
        <w:rPr>
          <w:noProof/>
        </w:rPr>
      </w:pPr>
      <w:bookmarkStart w:id="2078" w:name="_Toc532896148"/>
      <w:bookmarkStart w:id="2079" w:name="_Toc245960"/>
      <w:r w:rsidRPr="009901C4">
        <w:rPr>
          <w:noProof/>
        </w:rPr>
        <w:t>CTI-2   Study Phase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2078"/>
      <w:bookmarkEnd w:id="2079"/>
    </w:p>
    <w:p w14:paraId="3B95F06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358FFF" w14:textId="77777777" w:rsidR="00DD6D98" w:rsidRPr="009901C4" w:rsidRDefault="00DD6D98" w:rsidP="00DD6D98">
      <w:pPr>
        <w:pStyle w:val="NormalIndented"/>
        <w:rPr>
          <w:noProof/>
        </w:rPr>
      </w:pPr>
      <w:r w:rsidRPr="009901C4">
        <w:rPr>
          <w:noProof/>
        </w:rPr>
        <w:t xml:space="preserve">Definition: This field identifies the phase of the study that a patient has entered.  See </w:t>
      </w:r>
      <w:r w:rsidRPr="009901C4">
        <w:rPr>
          <w:rStyle w:val="ReferenceAttribute"/>
          <w:noProof/>
        </w:rPr>
        <w:t>CSP-1</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for details of coding systems.</w:t>
      </w:r>
      <w:r w:rsidRPr="00505B37">
        <w:t xml:space="preserve"> </w:t>
      </w:r>
      <w:r w:rsidRPr="00505B37">
        <w:rPr>
          <w:noProof/>
        </w:rPr>
        <w:t>Refer to Table 0597 - Study Phase Identifier in Chapter 2C for valid values.</w:t>
      </w:r>
    </w:p>
    <w:p w14:paraId="5BE1C98E" w14:textId="77777777" w:rsidR="00DD6D98" w:rsidRPr="009901C4" w:rsidRDefault="00DD6D98" w:rsidP="00182B11">
      <w:pPr>
        <w:pStyle w:val="Heading4"/>
        <w:rPr>
          <w:noProof/>
        </w:rPr>
      </w:pPr>
      <w:bookmarkStart w:id="2080" w:name="_Toc532896149"/>
      <w:bookmarkStart w:id="2081" w:name="_Toc245961"/>
      <w:r w:rsidRPr="009901C4">
        <w:rPr>
          <w:noProof/>
        </w:rPr>
        <w:t>CTI-3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2080"/>
      <w:bookmarkEnd w:id="2081"/>
    </w:p>
    <w:p w14:paraId="7FFE34F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42B32F" w14:textId="77777777" w:rsidR="00DD6D98" w:rsidRPr="009901C4" w:rsidRDefault="00DD6D98" w:rsidP="00DD6D98">
      <w:pPr>
        <w:pStyle w:val="NormalIndented"/>
        <w:rPr>
          <w:noProof/>
        </w:rPr>
      </w:pPr>
      <w:r w:rsidRPr="009901C4">
        <w:rPr>
          <w:noProof/>
        </w:rPr>
        <w:t xml:space="preserve">Definition:  This field identifies a time point in the clinical trial phase.  </w:t>
      </w:r>
      <w:r w:rsidRPr="009901C4">
        <w:rPr>
          <w:rStyle w:val="ReferenceAttribute"/>
          <w:noProof/>
        </w:rPr>
        <w:t>CTI-2</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must be valued if </w:t>
      </w:r>
      <w:r w:rsidRPr="009901C4">
        <w:rPr>
          <w:rStyle w:val="ReferenceAttribute"/>
          <w:noProof/>
        </w:rPr>
        <w:t>CTI-3</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 xml:space="preserve"> is valued.  Should correspond to </w:t>
      </w:r>
      <w:r w:rsidRPr="009901C4">
        <w:rPr>
          <w:rStyle w:val="ReferenceAttribute"/>
          <w:noProof/>
        </w:rPr>
        <w:t>CSS-1</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w:t>
      </w:r>
      <w:r w:rsidRPr="00505B37">
        <w:t xml:space="preserve"> </w:t>
      </w:r>
      <w:r w:rsidRPr="00505B37">
        <w:rPr>
          <w:noProof/>
        </w:rPr>
        <w:t>Refer to Table 0598 - Study Scheduled Time Point in Chapter 2C for valid values.</w:t>
      </w:r>
    </w:p>
    <w:p w14:paraId="57E0E89E" w14:textId="77777777" w:rsidR="00DD6D98" w:rsidRPr="00837249" w:rsidRDefault="00DD6D98" w:rsidP="00182B11">
      <w:pPr>
        <w:pStyle w:val="Heading4"/>
      </w:pPr>
      <w:bookmarkStart w:id="2082" w:name="_Toc348246855"/>
      <w:bookmarkStart w:id="2083" w:name="_Toc348255325"/>
      <w:bookmarkStart w:id="2084" w:name="_Toc348259449"/>
      <w:bookmarkStart w:id="2085" w:name="_Toc348259470"/>
      <w:bookmarkStart w:id="2086" w:name="_Toc348341769"/>
      <w:bookmarkStart w:id="2087" w:name="_Toc348341926"/>
      <w:bookmarkStart w:id="2088" w:name="_Toc359236310"/>
      <w:bookmarkStart w:id="2089" w:name="_Toc495952568"/>
      <w:bookmarkStart w:id="2090" w:name="_Toc532896150"/>
      <w:bookmarkStart w:id="2091" w:name="_Toc245962"/>
      <w:bookmarkStart w:id="2092" w:name="_Toc861873"/>
      <w:bookmarkStart w:id="2093" w:name="_Toc862877"/>
      <w:bookmarkStart w:id="2094" w:name="_Toc866866"/>
      <w:bookmarkStart w:id="2095" w:name="_Toc879975"/>
      <w:bookmarkStart w:id="2096" w:name="_Toc138585492"/>
      <w:bookmarkStart w:id="2097" w:name="_Toc234051163"/>
      <w:r w:rsidRPr="00837249">
        <w:t>CTI-4   Action Code</w:t>
      </w:r>
      <w:r w:rsidRPr="00837249">
        <w:fldChar w:fldCharType="begin"/>
      </w:r>
      <w:r w:rsidRPr="00837249">
        <w:instrText xml:space="preserve"> XE “filler order number” </w:instrText>
      </w:r>
      <w:r w:rsidRPr="00837249">
        <w:fldChar w:fldCharType="end"/>
      </w:r>
      <w:proofErr w:type="gramStart"/>
      <w:r w:rsidRPr="00837249">
        <w:t xml:space="preserve">   (</w:t>
      </w:r>
      <w:proofErr w:type="gramEnd"/>
      <w:r w:rsidRPr="00837249">
        <w:t>ID)   00816</w:t>
      </w:r>
    </w:p>
    <w:p w14:paraId="6A48C75E" w14:textId="77777777" w:rsidR="00DD6D98" w:rsidRPr="00837249" w:rsidRDefault="00DD6D98" w:rsidP="00DD6D98">
      <w:pPr>
        <w:pStyle w:val="NormalIndented"/>
        <w:rPr>
          <w:noProof/>
          <w:color w:val="000000" w:themeColor="text1"/>
        </w:rPr>
      </w:pPr>
      <w:r w:rsidRPr="00837249">
        <w:rPr>
          <w:noProof/>
          <w:color w:val="000000" w:themeColor="text1"/>
        </w:rPr>
        <w:t>Definition:  This field reveals the intent of the message.  Refer to</w:t>
      </w:r>
      <w:r w:rsidRPr="004C1C60">
        <w:rPr>
          <w:noProof/>
          <w:color w:val="FF0000"/>
        </w:rPr>
        <w:t xml:space="preserve"> </w:t>
      </w:r>
      <w:hyperlink r:id="rId120"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0515566A"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CTI-1 is valued in accordance with the guidance in Chapter 2, Section 2.10.4.2.</w:t>
      </w:r>
    </w:p>
    <w:p w14:paraId="1EA0DE40" w14:textId="77777777" w:rsidR="00DD6D98" w:rsidRPr="009901C4" w:rsidRDefault="00DD6D98" w:rsidP="00182B11">
      <w:pPr>
        <w:pStyle w:val="Heading3"/>
        <w:rPr>
          <w:noProof/>
        </w:rPr>
      </w:pPr>
      <w:bookmarkStart w:id="2098" w:name="_Toc28960207"/>
      <w:r w:rsidRPr="009901C4">
        <w:rPr>
          <w:noProof/>
        </w:rPr>
        <w:t>CM0</w:t>
      </w:r>
      <w:r w:rsidRPr="009901C4">
        <w:rPr>
          <w:noProof/>
        </w:rPr>
        <w:fldChar w:fldCharType="begin"/>
      </w:r>
      <w:r w:rsidRPr="009901C4">
        <w:rPr>
          <w:noProof/>
        </w:rPr>
        <w:instrText xml:space="preserve"> XE "CM0"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"Segments:CM0" </w:instrText>
      </w:r>
      <w:r w:rsidRPr="009901C4">
        <w:rPr>
          <w:noProof/>
        </w:rPr>
        <w:fldChar w:fldCharType="end"/>
      </w:r>
      <w:r w:rsidRPr="009901C4">
        <w:rPr>
          <w:noProof/>
        </w:rPr>
        <w:t>Clinical Study Master Segment</w:t>
      </w:r>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r w:rsidRPr="009901C4">
        <w:rPr>
          <w:noProof/>
        </w:rPr>
        <w:fldChar w:fldCharType="begin"/>
      </w:r>
      <w:r w:rsidRPr="009901C4">
        <w:rPr>
          <w:noProof/>
        </w:rPr>
        <w:instrText xml:space="preserve"> XE "clinical study master segment (CM0)" </w:instrText>
      </w:r>
      <w:r w:rsidRPr="009901C4">
        <w:rPr>
          <w:noProof/>
        </w:rPr>
        <w:fldChar w:fldCharType="end"/>
      </w:r>
    </w:p>
    <w:p w14:paraId="1C7B0A81" w14:textId="77777777" w:rsidR="00DD6D98" w:rsidRPr="009901C4" w:rsidRDefault="00DD6D98" w:rsidP="00DD6D98">
      <w:pPr>
        <w:pStyle w:val="NormalIndented"/>
        <w:rPr>
          <w:noProof/>
        </w:rPr>
      </w:pPr>
      <w:r w:rsidRPr="009901C4">
        <w:rPr>
          <w:noProof/>
        </w:rPr>
        <w:t>The clinical study master segment (CMO) is described in Chapter 8 section 8.11.2.</w:t>
      </w:r>
    </w:p>
    <w:p w14:paraId="374EB4C1" w14:textId="77777777" w:rsidR="00DD6D98" w:rsidRPr="009901C4" w:rsidRDefault="00DD6D98" w:rsidP="00182B11">
      <w:pPr>
        <w:pStyle w:val="Heading3"/>
        <w:rPr>
          <w:noProof/>
        </w:rPr>
      </w:pPr>
      <w:bookmarkStart w:id="2099" w:name="_Toc348246856"/>
      <w:bookmarkStart w:id="2100" w:name="_Toc348255326"/>
      <w:bookmarkStart w:id="2101" w:name="_Toc348259450"/>
      <w:bookmarkStart w:id="2102" w:name="_Toc348259471"/>
      <w:bookmarkStart w:id="2103" w:name="_Toc348341770"/>
      <w:bookmarkStart w:id="2104" w:name="_Toc348341927"/>
      <w:bookmarkStart w:id="2105" w:name="_Toc359236311"/>
      <w:bookmarkStart w:id="2106" w:name="_Toc495952569"/>
      <w:bookmarkStart w:id="2107" w:name="_Toc532896151"/>
      <w:bookmarkStart w:id="2108" w:name="_Toc245963"/>
      <w:bookmarkStart w:id="2109" w:name="_Toc861874"/>
      <w:bookmarkStart w:id="2110" w:name="_Toc862878"/>
      <w:bookmarkStart w:id="2111" w:name="_Toc866867"/>
      <w:bookmarkStart w:id="2112" w:name="_Toc879976"/>
      <w:bookmarkStart w:id="2113" w:name="_Toc138585493"/>
      <w:bookmarkStart w:id="2114" w:name="_Toc234051164"/>
      <w:bookmarkStart w:id="2115" w:name="_Toc28960208"/>
      <w:r w:rsidRPr="009901C4">
        <w:rPr>
          <w:noProof/>
        </w:rPr>
        <w:t>CM1</w:t>
      </w:r>
      <w:r w:rsidRPr="009901C4">
        <w:rPr>
          <w:noProof/>
        </w:rPr>
        <w:fldChar w:fldCharType="begin"/>
      </w:r>
      <w:r w:rsidRPr="009901C4">
        <w:rPr>
          <w:noProof/>
        </w:rPr>
        <w:instrText xml:space="preserve"> XE "CM1"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"Segments:CM1" </w:instrText>
      </w:r>
      <w:r w:rsidRPr="009901C4">
        <w:rPr>
          <w:noProof/>
        </w:rPr>
        <w:fldChar w:fldCharType="end"/>
      </w:r>
      <w:r w:rsidRPr="009901C4">
        <w:rPr>
          <w:noProof/>
        </w:rPr>
        <w:t>Clinical Study Phase Master Segment</w:t>
      </w:r>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r w:rsidRPr="009901C4">
        <w:rPr>
          <w:noProof/>
        </w:rPr>
        <w:fldChar w:fldCharType="begin"/>
      </w:r>
      <w:r w:rsidRPr="009901C4">
        <w:rPr>
          <w:noProof/>
        </w:rPr>
        <w:instrText xml:space="preserve"> XE "clinical study phase master segment (CM1)" </w:instrText>
      </w:r>
      <w:r w:rsidRPr="009901C4">
        <w:rPr>
          <w:noProof/>
        </w:rPr>
        <w:fldChar w:fldCharType="end"/>
      </w:r>
    </w:p>
    <w:p w14:paraId="61792B4D" w14:textId="77777777" w:rsidR="00DD6D98" w:rsidRPr="009901C4" w:rsidRDefault="00DD6D98" w:rsidP="00DD6D98">
      <w:pPr>
        <w:pStyle w:val="NormalIndented"/>
        <w:rPr>
          <w:noProof/>
        </w:rPr>
      </w:pPr>
      <w:r w:rsidRPr="009901C4">
        <w:rPr>
          <w:noProof/>
        </w:rPr>
        <w:t>The clinical study phase master segment (CMI) is described in Chapter 8, section 8.11.3.</w:t>
      </w:r>
    </w:p>
    <w:p w14:paraId="007F04FD" w14:textId="77777777" w:rsidR="00DD6D98" w:rsidRPr="009901C4" w:rsidRDefault="00DD6D98" w:rsidP="00182B11">
      <w:pPr>
        <w:pStyle w:val="Heading3"/>
        <w:rPr>
          <w:noProof/>
        </w:rPr>
      </w:pPr>
      <w:bookmarkStart w:id="2116" w:name="_Toc348246857"/>
      <w:bookmarkStart w:id="2117" w:name="_Toc348255327"/>
      <w:bookmarkStart w:id="2118" w:name="_Toc348259451"/>
      <w:bookmarkStart w:id="2119" w:name="_Toc348259472"/>
      <w:bookmarkStart w:id="2120" w:name="_Toc348341771"/>
      <w:bookmarkStart w:id="2121" w:name="_Toc348341928"/>
      <w:bookmarkStart w:id="2122" w:name="_Toc359236312"/>
      <w:bookmarkStart w:id="2123" w:name="_Toc495952570"/>
      <w:bookmarkStart w:id="2124" w:name="_Toc532896152"/>
      <w:bookmarkStart w:id="2125" w:name="_Toc245964"/>
      <w:bookmarkStart w:id="2126" w:name="_Toc861875"/>
      <w:bookmarkStart w:id="2127" w:name="_Toc862879"/>
      <w:bookmarkStart w:id="2128" w:name="_Toc866868"/>
      <w:bookmarkStart w:id="2129" w:name="_Toc879977"/>
      <w:bookmarkStart w:id="2130" w:name="_Toc138585494"/>
      <w:bookmarkStart w:id="2131" w:name="_Toc234051165"/>
      <w:bookmarkStart w:id="2132" w:name="_Toc28960209"/>
      <w:r w:rsidRPr="009901C4">
        <w:rPr>
          <w:noProof/>
        </w:rPr>
        <w:t>CM2</w:t>
      </w:r>
      <w:r w:rsidRPr="009901C4">
        <w:rPr>
          <w:noProof/>
        </w:rPr>
        <w:fldChar w:fldCharType="begin"/>
      </w:r>
      <w:r w:rsidRPr="009901C4">
        <w:rPr>
          <w:noProof/>
        </w:rPr>
        <w:instrText xml:space="preserve"> XE "CM2"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"Segments:CM2" </w:instrText>
      </w:r>
      <w:r w:rsidRPr="009901C4">
        <w:rPr>
          <w:noProof/>
        </w:rPr>
        <w:fldChar w:fldCharType="end"/>
      </w:r>
      <w:r w:rsidRPr="009901C4">
        <w:rPr>
          <w:noProof/>
        </w:rPr>
        <w:t>Clinical Study Schedule Master Segment</w:t>
      </w:r>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r w:rsidRPr="009901C4">
        <w:rPr>
          <w:noProof/>
        </w:rPr>
        <w:fldChar w:fldCharType="begin"/>
      </w:r>
      <w:r w:rsidRPr="009901C4">
        <w:rPr>
          <w:noProof/>
        </w:rPr>
        <w:instrText xml:space="preserve"> XE "clinical study schedule master segment (CM2)" </w:instrText>
      </w:r>
      <w:r w:rsidRPr="009901C4">
        <w:rPr>
          <w:noProof/>
        </w:rPr>
        <w:fldChar w:fldCharType="end"/>
      </w:r>
    </w:p>
    <w:p w14:paraId="23EF137C" w14:textId="77777777" w:rsidR="00DD6D98" w:rsidRPr="009901C4" w:rsidRDefault="00DD6D98" w:rsidP="00DD6D98">
      <w:pPr>
        <w:pStyle w:val="NormalIndented"/>
        <w:rPr>
          <w:noProof/>
        </w:rPr>
      </w:pPr>
      <w:r w:rsidRPr="009901C4">
        <w:rPr>
          <w:noProof/>
        </w:rPr>
        <w:t>The clinical study schedule master segment is described in Chapter 8, section 8.11.4.</w:t>
      </w:r>
    </w:p>
    <w:p w14:paraId="25CB5105" w14:textId="77777777" w:rsidR="00DD6D98" w:rsidRPr="009901C4" w:rsidRDefault="00DD6D98" w:rsidP="00182B11">
      <w:pPr>
        <w:pStyle w:val="Heading2"/>
        <w:rPr>
          <w:noProof/>
        </w:rPr>
      </w:pPr>
      <w:bookmarkStart w:id="2133" w:name="_Toc359236313"/>
      <w:bookmarkStart w:id="2134" w:name="_Toc495952571"/>
      <w:bookmarkStart w:id="2135" w:name="_Toc532896153"/>
      <w:bookmarkStart w:id="2136" w:name="_Toc245965"/>
      <w:bookmarkStart w:id="2137" w:name="_Toc861876"/>
      <w:bookmarkStart w:id="2138" w:name="_Toc862880"/>
      <w:bookmarkStart w:id="2139" w:name="_Toc866869"/>
      <w:bookmarkStart w:id="2140" w:name="_Toc879978"/>
      <w:bookmarkStart w:id="2141" w:name="_Toc138585495"/>
      <w:bookmarkStart w:id="2142" w:name="_Toc234051166"/>
      <w:bookmarkStart w:id="2143" w:name="_Toc28960210"/>
      <w:r w:rsidRPr="00182B11">
        <w:lastRenderedPageBreak/>
        <w:t>Clinical</w:t>
      </w:r>
      <w:r w:rsidRPr="009901C4">
        <w:rPr>
          <w:noProof/>
        </w:rPr>
        <w:t xml:space="preserve"> Trials – Examples of use</w:t>
      </w:r>
      <w:bookmarkEnd w:id="2133"/>
      <w:bookmarkEnd w:id="2134"/>
      <w:bookmarkEnd w:id="2135"/>
      <w:bookmarkEnd w:id="2136"/>
      <w:bookmarkEnd w:id="2137"/>
      <w:bookmarkEnd w:id="2138"/>
      <w:bookmarkEnd w:id="2139"/>
      <w:bookmarkEnd w:id="2140"/>
      <w:bookmarkEnd w:id="2141"/>
      <w:bookmarkEnd w:id="2142"/>
      <w:bookmarkEnd w:id="2143"/>
    </w:p>
    <w:p w14:paraId="03EFEB0C" w14:textId="77777777" w:rsidR="00DD6D98" w:rsidRPr="009901C4" w:rsidRDefault="00DD6D98" w:rsidP="00182B11">
      <w:pPr>
        <w:pStyle w:val="Heading3"/>
        <w:rPr>
          <w:noProof/>
        </w:rPr>
      </w:pPr>
      <w:bookmarkStart w:id="2144" w:name="_Toc348246859"/>
      <w:bookmarkStart w:id="2145" w:name="_Toc348255329"/>
      <w:bookmarkStart w:id="2146" w:name="_Toc348259453"/>
      <w:bookmarkStart w:id="2147" w:name="_Toc348259474"/>
      <w:bookmarkStart w:id="2148" w:name="_Toc348341773"/>
      <w:bookmarkStart w:id="2149" w:name="_Toc348341930"/>
      <w:bookmarkStart w:id="2150" w:name="_Toc359236314"/>
      <w:bookmarkStart w:id="2151" w:name="_Toc495952572"/>
      <w:bookmarkStart w:id="2152" w:name="_Toc532896154"/>
      <w:bookmarkStart w:id="2153" w:name="_Toc245966"/>
      <w:bookmarkStart w:id="2154" w:name="_Toc861877"/>
      <w:bookmarkStart w:id="2155" w:name="_Toc862881"/>
      <w:bookmarkStart w:id="2156" w:name="_Toc866870"/>
      <w:bookmarkStart w:id="2157" w:name="_Toc879979"/>
      <w:bookmarkStart w:id="2158" w:name="_Toc138585496"/>
      <w:bookmarkStart w:id="2159" w:name="_Toc234051167"/>
      <w:bookmarkStart w:id="2160" w:name="_Toc28960211"/>
      <w:r w:rsidRPr="009901C4">
        <w:rPr>
          <w:noProof/>
        </w:rPr>
        <w:t>CRM - Message When Patient Registered on a Clinical Trial</w:t>
      </w:r>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p>
    <w:p w14:paraId="2618EC5D" w14:textId="77777777" w:rsidR="00DD6D98" w:rsidRPr="009901C4" w:rsidRDefault="00DD6D98" w:rsidP="00DD6D98">
      <w:pPr>
        <w:pStyle w:val="Example"/>
      </w:pPr>
      <w:bookmarkStart w:id="2161" w:name="_Toc359236315"/>
      <w:r w:rsidRPr="009901C4">
        <w:t>MSH|^~\&amp;|PDMS|MDACC|ORDER ENTRY|MDACC|200006021649||CRM^C01^CRM_C01|...&lt;cr&gt;</w:t>
      </w:r>
    </w:p>
    <w:p w14:paraId="25306213" w14:textId="77777777" w:rsidR="00DD6D98" w:rsidRPr="009901C4" w:rsidRDefault="00DD6D98" w:rsidP="00DD6D98">
      <w:pPr>
        <w:pStyle w:val="Example"/>
      </w:pPr>
      <w:r w:rsidRPr="009901C4">
        <w:t>PID|1||2222||Everywoman^Eve^E||19530117|...&lt;cr&gt;</w:t>
      </w:r>
    </w:p>
    <w:p w14:paraId="4C2F2A29" w14:textId="77777777" w:rsidR="00DD6D98" w:rsidRPr="009901C4" w:rsidRDefault="00DD6D98" w:rsidP="00DD6D98">
      <w:pPr>
        <w:pStyle w:val="Example"/>
      </w:pPr>
      <w:r w:rsidRPr="009901C4">
        <w:t xml:space="preserve">CSR|DM94-004^MDACC||MDACC|3||19941013||342^^^^^^^PDMS| </w:t>
      </w:r>
      <w:r w:rsidRPr="009901C4">
        <w:br/>
        <w:t>|||||1005^^^^^^^MDACC|19941013|Y^Meets All Requirements^PDMS|...&lt;cr&gt;</w:t>
      </w:r>
    </w:p>
    <w:p w14:paraId="48715261" w14:textId="77777777" w:rsidR="00DD6D98" w:rsidRPr="009901C4" w:rsidRDefault="00DD6D98" w:rsidP="00182B11">
      <w:pPr>
        <w:pStyle w:val="Heading3"/>
        <w:rPr>
          <w:noProof/>
        </w:rPr>
      </w:pPr>
      <w:bookmarkStart w:id="2162" w:name="_Toc495952573"/>
      <w:bookmarkStart w:id="2163" w:name="_Toc532896155"/>
      <w:bookmarkStart w:id="2164" w:name="_Toc245967"/>
      <w:bookmarkStart w:id="2165" w:name="_Toc861878"/>
      <w:bookmarkStart w:id="2166" w:name="_Toc862882"/>
      <w:bookmarkStart w:id="2167" w:name="_Toc866871"/>
      <w:bookmarkStart w:id="2168" w:name="_Toc879980"/>
      <w:bookmarkStart w:id="2169" w:name="_Toc138585497"/>
      <w:bookmarkStart w:id="2170" w:name="_Toc234051168"/>
      <w:bookmarkStart w:id="2171" w:name="_Toc28960212"/>
      <w:r w:rsidRPr="009901C4">
        <w:rPr>
          <w:noProof/>
        </w:rPr>
        <w:t>CRM - Message When Patient Begins a Phase of a Clinical Trial</w:t>
      </w:r>
      <w:bookmarkEnd w:id="2161"/>
      <w:bookmarkEnd w:id="2162"/>
      <w:bookmarkEnd w:id="2163"/>
      <w:bookmarkEnd w:id="2164"/>
      <w:bookmarkEnd w:id="2165"/>
      <w:bookmarkEnd w:id="2166"/>
      <w:bookmarkEnd w:id="2167"/>
      <w:bookmarkEnd w:id="2168"/>
      <w:bookmarkEnd w:id="2169"/>
      <w:bookmarkEnd w:id="2170"/>
      <w:bookmarkEnd w:id="2171"/>
    </w:p>
    <w:p w14:paraId="3E722F8D" w14:textId="77777777" w:rsidR="00DD6D98" w:rsidRPr="009901C4" w:rsidRDefault="00DD6D98" w:rsidP="00DD6D98">
      <w:pPr>
        <w:pStyle w:val="Example"/>
      </w:pPr>
      <w:bookmarkStart w:id="2172" w:name="_Toc359236316"/>
      <w:r w:rsidRPr="009901C4">
        <w:t>MSH|^~\&amp;|PDMS|MDACC|PHARM|MDACC|200006050925||CRM^C05^CRM_C05|...&lt;cr&gt;</w:t>
      </w:r>
    </w:p>
    <w:p w14:paraId="3D9705AC" w14:textId="77777777" w:rsidR="00DD6D98" w:rsidRPr="009901C4" w:rsidRDefault="00DD6D98" w:rsidP="00DD6D98">
      <w:pPr>
        <w:pStyle w:val="Example"/>
      </w:pPr>
      <w:r w:rsidRPr="009901C4">
        <w:t>PID|1||2222||Everywoman^Eve^E||19230213|...&lt;cr&gt;</w:t>
      </w:r>
    </w:p>
    <w:p w14:paraId="65C15BF8" w14:textId="77777777" w:rsidR="00DD6D98" w:rsidRPr="009901C4" w:rsidRDefault="00DD6D98" w:rsidP="00DD6D98">
      <w:pPr>
        <w:pStyle w:val="Example"/>
      </w:pPr>
      <w:r w:rsidRPr="009901C4">
        <w:t>CSR|ID91-025^MDACC||MDACC|301||19941005||342^^^^^^^PDMS |||19941201|2^blind^PDMS|</w:t>
      </w:r>
      <w:r w:rsidRPr="009901C4">
        <w:br/>
        <w:t xml:space="preserve">     12^Smoker,Stage II,&lt;60^PDMS|...&lt;cr&gt;</w:t>
      </w:r>
    </w:p>
    <w:p w14:paraId="45F213AF" w14:textId="77777777" w:rsidR="00DD6D98" w:rsidRPr="009901C4" w:rsidRDefault="00DD6D98" w:rsidP="00DD6D98">
      <w:pPr>
        <w:pStyle w:val="Example"/>
      </w:pPr>
      <w:r w:rsidRPr="009901C4">
        <w:t>CSP|2^Treatment^PDMS|19941201|...&lt;cr&gt;</w:t>
      </w:r>
    </w:p>
    <w:p w14:paraId="72E9EB33" w14:textId="77777777" w:rsidR="00DD6D98" w:rsidRPr="009901C4" w:rsidRDefault="00DD6D98" w:rsidP="00182B11">
      <w:pPr>
        <w:pStyle w:val="Heading3"/>
        <w:rPr>
          <w:noProof/>
        </w:rPr>
      </w:pPr>
      <w:bookmarkStart w:id="2173" w:name="_Toc495952574"/>
      <w:bookmarkStart w:id="2174" w:name="_Toc532896156"/>
      <w:bookmarkStart w:id="2175" w:name="_Toc245968"/>
      <w:bookmarkStart w:id="2176" w:name="_Toc861879"/>
      <w:bookmarkStart w:id="2177" w:name="_Toc862883"/>
      <w:bookmarkStart w:id="2178" w:name="_Toc866872"/>
      <w:bookmarkStart w:id="2179" w:name="_Toc879981"/>
      <w:bookmarkStart w:id="2180" w:name="_Toc138585498"/>
      <w:bookmarkStart w:id="2181" w:name="_Toc234051169"/>
      <w:bookmarkStart w:id="2182" w:name="_Toc28960213"/>
      <w:r w:rsidRPr="009901C4">
        <w:rPr>
          <w:noProof/>
        </w:rPr>
        <w:t>CSU - Message Reporting Monthly Patient Data Updates to the Sponsor</w:t>
      </w:r>
      <w:bookmarkEnd w:id="2172"/>
      <w:bookmarkEnd w:id="2173"/>
      <w:bookmarkEnd w:id="2174"/>
      <w:bookmarkEnd w:id="2175"/>
      <w:bookmarkEnd w:id="2176"/>
      <w:bookmarkEnd w:id="2177"/>
      <w:bookmarkEnd w:id="2178"/>
      <w:bookmarkEnd w:id="2179"/>
      <w:bookmarkEnd w:id="2180"/>
      <w:bookmarkEnd w:id="2181"/>
      <w:bookmarkEnd w:id="2182"/>
    </w:p>
    <w:p w14:paraId="12F10070" w14:textId="77777777" w:rsidR="00DD6D98" w:rsidRPr="009901C4" w:rsidRDefault="00DD6D98" w:rsidP="00DD6D98">
      <w:pPr>
        <w:pStyle w:val="Example"/>
      </w:pPr>
      <w:r w:rsidRPr="009901C4">
        <w:t>MSH|^~\&amp;|PDMS|MDACC|CTMS|NCI|200006050927||CSU^C09^CRM_C09|...&lt;cr&gt;</w:t>
      </w:r>
    </w:p>
    <w:p w14:paraId="42AA745F" w14:textId="77777777" w:rsidR="00DD6D98" w:rsidRPr="009901C4" w:rsidRDefault="00DD6D98" w:rsidP="00DD6D98">
      <w:pPr>
        <w:pStyle w:val="Example"/>
      </w:pPr>
      <w:r w:rsidRPr="009901C4">
        <w:t>PID|1||235925||J^F^M||19350616|...&lt;cr&gt;</w:t>
      </w:r>
      <w:r w:rsidRPr="009901C4">
        <w:tab/>
      </w:r>
      <w:r w:rsidRPr="009901C4">
        <w:tab/>
      </w:r>
      <w:r w:rsidRPr="009901C4">
        <w:tab/>
      </w:r>
      <w:r w:rsidRPr="009901C4">
        <w:tab/>
      </w:r>
      <w:r w:rsidRPr="009901C4">
        <w:tab/>
      </w:r>
      <w:r w:rsidRPr="009901C4">
        <w:tab/>
      </w:r>
      <w:r w:rsidRPr="009901C4">
        <w:tab/>
      </w:r>
      <w:r w:rsidRPr="009901C4">
        <w:tab/>
        <w:t>[note:anonymous]</w:t>
      </w:r>
    </w:p>
    <w:p w14:paraId="203F3662" w14:textId="77777777" w:rsidR="00DD6D98" w:rsidRPr="009901C4" w:rsidRDefault="00DD6D98" w:rsidP="00DD6D98">
      <w:pPr>
        <w:pStyle w:val="Example"/>
      </w:pPr>
      <w:r w:rsidRPr="009901C4">
        <w:t>CSR|T93-080^NCI|ID93-030^^MDACC|MDACC|14||19941205|...&lt;cr&gt;</w:t>
      </w:r>
    </w:p>
    <w:p w14:paraId="34160739" w14:textId="77777777" w:rsidR="00DD6D98" w:rsidRPr="00BC6BAB" w:rsidRDefault="00DD6D98" w:rsidP="00DD6D98">
      <w:pPr>
        <w:pStyle w:val="Example"/>
      </w:pPr>
      <w:r w:rsidRPr="00BC6BAB">
        <w:t>CSS|^Prestudy|19941204|C^compliant^NCI&lt;cr&gt;</w:t>
      </w:r>
    </w:p>
    <w:p w14:paraId="4C1FE355" w14:textId="77777777" w:rsidR="00DD6D98" w:rsidRPr="009901C4" w:rsidRDefault="00DD6D98" w:rsidP="00DD6D98">
      <w:pPr>
        <w:pStyle w:val="Example"/>
      </w:pPr>
      <w:r w:rsidRPr="009901C4">
        <w:t>OBR|1|1234|1234|3^EligibilChecklist^StudyFormsList|||19941205|...&lt;cr&gt;</w:t>
      </w:r>
    </w:p>
    <w:p w14:paraId="7E61149C" w14:textId="77777777" w:rsidR="00DD6D98" w:rsidRPr="009901C4" w:rsidRDefault="00DD6D98" w:rsidP="00DD6D98">
      <w:pPr>
        <w:pStyle w:val="Example"/>
        <w:rPr>
          <w:b/>
        </w:rPr>
      </w:pPr>
      <w:r w:rsidRPr="009901C4">
        <w:rPr>
          <w:b/>
        </w:rPr>
        <w:t>Note:  The clinical trials section probably needs its own definition of OBR.  OBR-2&amp;3 have condition rules indicating that the placer and filler numbers must be present in either the ORC or the OBR.  Since an ORC is not present, then these fields must be populated in the OBR.  My guess is that clinical trials aren</w:t>
      </w:r>
      <w:r>
        <w:rPr>
          <w:b/>
        </w:rPr>
        <w:t>'</w:t>
      </w:r>
      <w:r w:rsidRPr="009901C4">
        <w:rPr>
          <w:b/>
        </w:rPr>
        <w:t>t interested in the placer and filler number.</w:t>
      </w:r>
    </w:p>
    <w:p w14:paraId="6D60919D" w14:textId="77777777" w:rsidR="00DD6D98" w:rsidRPr="009901C4" w:rsidRDefault="00DD6D98" w:rsidP="00DD6D98">
      <w:pPr>
        <w:pStyle w:val="Example"/>
      </w:pPr>
      <w:r w:rsidRPr="009901C4">
        <w:t>OBX|1|CWE|ELIG1^Elig Crit 1^NCI|Text Elig Crit 1|Y|...&lt;cr&gt;</w:t>
      </w:r>
    </w:p>
    <w:p w14:paraId="2CBF386F" w14:textId="77777777" w:rsidR="00DD6D98" w:rsidRPr="009901C4" w:rsidRDefault="00DD6D98" w:rsidP="00DD6D98">
      <w:pPr>
        <w:pStyle w:val="Example"/>
      </w:pPr>
      <w:r w:rsidRPr="009901C4">
        <w:t xml:space="preserve">OBX|2|CWE|ELIG2^Elig Crit 2^NCI||Y|...&lt;cr&gt; </w:t>
      </w:r>
    </w:p>
    <w:p w14:paraId="3EE4D2AA" w14:textId="77777777" w:rsidR="00DD6D98" w:rsidRPr="009901C4" w:rsidRDefault="00DD6D98" w:rsidP="00DD6D98">
      <w:pPr>
        <w:pStyle w:val="Example"/>
      </w:pPr>
      <w:r w:rsidRPr="009901C4">
        <w:t>OBR|2|1235|1235|4^Prestudy Form^StudyFormsList|||19941205|...&lt;cr&gt;</w:t>
      </w:r>
    </w:p>
    <w:p w14:paraId="6B72A384" w14:textId="77777777" w:rsidR="00DD6D98" w:rsidRPr="009901C4" w:rsidRDefault="00DD6D98" w:rsidP="00DD6D98">
      <w:pPr>
        <w:pStyle w:val="Example"/>
      </w:pPr>
      <w:r w:rsidRPr="009901C4">
        <w:t>OBX|1|CWE|QOL^Quality of Life^NCI||2\T\3\T\2\T\4\T\2^SPITZER|...&lt;cr&gt;</w:t>
      </w:r>
    </w:p>
    <w:p w14:paraId="27F7DE0A" w14:textId="77777777" w:rsidR="00DD6D98" w:rsidRPr="009901C4" w:rsidRDefault="00DD6D98" w:rsidP="00DD6D98">
      <w:pPr>
        <w:pStyle w:val="Example"/>
      </w:pPr>
      <w:r w:rsidRPr="009901C4">
        <w:t>OBX|2|CWE|PRICHEM^Prior Chemo^NCI||Yes|...&lt;cr&gt;</w:t>
      </w:r>
    </w:p>
    <w:p w14:paraId="6B0DEC70" w14:textId="77777777" w:rsidR="00DD6D98" w:rsidRPr="009901C4" w:rsidRDefault="00DD6D98" w:rsidP="00DD6D98">
      <w:pPr>
        <w:pStyle w:val="Example"/>
      </w:pPr>
      <w:r w:rsidRPr="009901C4">
        <w:t>OBX|3|CWE|PRIBIOL^Prior Biologics^NCI||No|...&lt;cr&gt;</w:t>
      </w:r>
    </w:p>
    <w:p w14:paraId="1034777B" w14:textId="77777777" w:rsidR="00DD6D98" w:rsidRPr="009901C4" w:rsidRDefault="00DD6D98" w:rsidP="00DD6D98">
      <w:pPr>
        <w:pStyle w:val="Example"/>
      </w:pPr>
      <w:r w:rsidRPr="009901C4">
        <w:t>OBX|4|NM|NUMREM^Number Prior Remissions^NCI||2|...&lt;cr&gt;</w:t>
      </w:r>
    </w:p>
    <w:p w14:paraId="47D867A6" w14:textId="77777777" w:rsidR="00DD6D98" w:rsidRPr="009901C4" w:rsidRDefault="00DD6D98" w:rsidP="00DD6D98">
      <w:pPr>
        <w:pStyle w:val="Example"/>
      </w:pPr>
      <w:r w:rsidRPr="009901C4">
        <w:t>OBR|3|932^OE|243789^LAB|88304^SURG PATH REPORT|||19940101|...&lt;cr&gt;</w:t>
      </w:r>
    </w:p>
    <w:p w14:paraId="540D2D76" w14:textId="77777777" w:rsidR="00DD6D98" w:rsidRPr="009901C4" w:rsidRDefault="00DD6D98" w:rsidP="00DD6D98">
      <w:pPr>
        <w:pStyle w:val="Example"/>
      </w:pPr>
      <w:r w:rsidRPr="009901C4">
        <w:t>OBX|1|CWE|88304&amp;ANT|1|9999^PANCREAS^SNM|...&lt;cr&gt;</w:t>
      </w:r>
    </w:p>
    <w:p w14:paraId="1895DFC3" w14:textId="77777777" w:rsidR="00DD6D98" w:rsidRPr="009901C4" w:rsidRDefault="00DD6D98" w:rsidP="00DD6D98">
      <w:pPr>
        <w:pStyle w:val="Example"/>
      </w:pPr>
      <w:r w:rsidRPr="009901C4">
        <w:t>OBX|2|CWE|88304&amp;IMP|2|9999^ADENOCARCINOMA^SNM|...&lt;cr&gt;</w:t>
      </w:r>
    </w:p>
    <w:p w14:paraId="48B5F1CA" w14:textId="77777777" w:rsidR="00DD6D98" w:rsidRPr="009901C4" w:rsidRDefault="00DD6D98" w:rsidP="00DD6D98">
      <w:pPr>
        <w:pStyle w:val="Example"/>
      </w:pPr>
      <w:r w:rsidRPr="009901C4">
        <w:t>OBR|4|933^OE|243790^LAB|85022^CBC|||199412050800|...&lt;cr&gt;</w:t>
      </w:r>
    </w:p>
    <w:p w14:paraId="0709A3D5" w14:textId="77777777" w:rsidR="00DD6D98" w:rsidRPr="009901C4" w:rsidRDefault="00DD6D98" w:rsidP="00DD6D98">
      <w:pPr>
        <w:pStyle w:val="Example"/>
      </w:pPr>
      <w:r w:rsidRPr="009901C4">
        <w:t>OBX|1|NM|718-7^HEMOGLOBIN:^LN||13.4|GM/DL|14-18|N||S|F|19860522|...&lt;cr&gt;</w:t>
      </w:r>
    </w:p>
    <w:p w14:paraId="17DEE6DE" w14:textId="77777777" w:rsidR="00DD6D98" w:rsidRPr="009901C4" w:rsidRDefault="00DD6D98" w:rsidP="00DD6D98">
      <w:pPr>
        <w:pStyle w:val="NormalIndented"/>
        <w:ind w:left="2232"/>
        <w:rPr>
          <w:noProof/>
        </w:rPr>
      </w:pPr>
      <w:r w:rsidRPr="009901C4">
        <w:rPr>
          <w:noProof/>
        </w:rPr>
        <w:t>[cbc values]</w:t>
      </w:r>
    </w:p>
    <w:p w14:paraId="5D4B86DF" w14:textId="77777777" w:rsidR="00DD6D98" w:rsidRPr="009901C4" w:rsidRDefault="00DD6D98" w:rsidP="00DD6D98">
      <w:pPr>
        <w:pStyle w:val="Example"/>
      </w:pPr>
      <w:r w:rsidRPr="009901C4">
        <w:lastRenderedPageBreak/>
        <w:t>OBX|2|NM|4544-3^HEMATOCRIT:^LN||40.3|%|42-52|L||S|F|19860522|...&lt;cr&gt;</w:t>
      </w:r>
    </w:p>
    <w:p w14:paraId="35820A01" w14:textId="77777777" w:rsidR="00DD6D98" w:rsidRPr="009901C4" w:rsidRDefault="00DD6D98" w:rsidP="00DD6D98">
      <w:pPr>
        <w:pStyle w:val="Example"/>
      </w:pPr>
      <w:r w:rsidRPr="009901C4">
        <w:t>OBX|3|NM|789-8^ERYTHROCYTES:^LN||4.56|10*6/ml|4.7-6.1|L||S|F|19860522|...&lt;cr&gt;</w:t>
      </w:r>
    </w:p>
    <w:p w14:paraId="58C69EE7" w14:textId="77777777" w:rsidR="00DD6D98" w:rsidRPr="009901C4" w:rsidRDefault="00DD6D98" w:rsidP="00DD6D98">
      <w:pPr>
        <w:pStyle w:val="Example"/>
      </w:pPr>
      <w:r w:rsidRPr="009901C4">
        <w:t>OBX|4|NM|787-22^ERYTHROCYTE MEAN CORPUSCULAR VOLUME:^LN||88|fl   |80-94|N||S|F|19860522|...&lt;cr&gt;</w:t>
      </w:r>
    </w:p>
    <w:p w14:paraId="56CAFC40" w14:textId="77777777" w:rsidR="00DD6D98" w:rsidRPr="009901C4" w:rsidRDefault="00DD6D98" w:rsidP="00DD6D98">
      <w:pPr>
        <w:pStyle w:val="Example"/>
      </w:pPr>
      <w:r w:rsidRPr="009901C4">
        <w:t>OBX|5|NM|785-6^ERYTHROCYTE MEAN CORPUSCULAR HEMOGLOBIN:^LN||29.5|pg   |27-31|N||N|F|19860522|...&lt;cr&gt;</w:t>
      </w:r>
    </w:p>
    <w:p w14:paraId="443C1883" w14:textId="77777777" w:rsidR="00DD6D98" w:rsidRPr="009901C4" w:rsidRDefault="00DD6D98" w:rsidP="00DD6D98">
      <w:pPr>
        <w:pStyle w:val="Example"/>
      </w:pPr>
      <w:r w:rsidRPr="009901C4">
        <w:t>OBX|6|NM|786-4^ERYTHROCYTE MEAN CORPUSCULAR HEMOGLOBIN CONCENTRATION:^LN||33|%|33-37|N||N|F|19860522|...&lt;cr&gt;</w:t>
      </w:r>
    </w:p>
    <w:p w14:paraId="50853DB1" w14:textId="77777777" w:rsidR="00DD6D98" w:rsidRPr="009901C4" w:rsidRDefault="00DD6D98" w:rsidP="00DD6D98">
      <w:pPr>
        <w:pStyle w:val="Example"/>
      </w:pPr>
      <w:r w:rsidRPr="009901C4">
        <w:t xml:space="preserve">OBX|7|NM|6690-2^LEUKOCYTES:^LN||10.7|10*3/ml|4.8-10.8|N||N|F|19860522|...&lt;cr&gt; </w:t>
      </w:r>
    </w:p>
    <w:p w14:paraId="229CA2EB" w14:textId="77777777" w:rsidR="00DD6D98" w:rsidRPr="009901C4" w:rsidRDefault="00DD6D98" w:rsidP="00DD6D98">
      <w:pPr>
        <w:pStyle w:val="Example"/>
      </w:pPr>
      <w:r w:rsidRPr="009901C4">
        <w:t xml:space="preserve">OBX|8|NM|764-1^NEUTROPHILS BAND FORM/100 LEUKOCYTES:^LN||2|%|||||F|...&lt;cr&gt; </w:t>
      </w:r>
    </w:p>
    <w:p w14:paraId="6E22CF42" w14:textId="77777777" w:rsidR="00DD6D98" w:rsidRPr="009901C4" w:rsidRDefault="00DD6D98" w:rsidP="00DD6D98">
      <w:pPr>
        <w:pStyle w:val="Example"/>
      </w:pPr>
      <w:r w:rsidRPr="009901C4">
        <w:t xml:space="preserve">OBX|9|NM|769-0^NEUTROPHILS SEGMENTED/100 LEUKOCYTES:^LN||67|%|||||F |...&lt;cr&gt; </w:t>
      </w:r>
    </w:p>
    <w:p w14:paraId="48761887" w14:textId="77777777" w:rsidR="00DD6D98" w:rsidRPr="009901C4" w:rsidRDefault="00DD6D98" w:rsidP="00DD6D98">
      <w:pPr>
        <w:pStyle w:val="Example"/>
      </w:pPr>
      <w:r w:rsidRPr="009901C4">
        <w:t xml:space="preserve">OBX|10|NM|736-9^LYMPHOCYTES/100 LEUKOCYTES:^LN||29|%|||||F|...&lt;cr&gt; </w:t>
      </w:r>
    </w:p>
    <w:p w14:paraId="7597CF20" w14:textId="77777777" w:rsidR="00DD6D98" w:rsidRPr="009901C4" w:rsidRDefault="00DD6D98" w:rsidP="00DD6D98">
      <w:pPr>
        <w:pStyle w:val="Example"/>
      </w:pPr>
      <w:r w:rsidRPr="009901C4">
        <w:t xml:space="preserve">OBX|11|NM|5905-5^MONOCYTES/100 LEUKOCYTES:^LN||1|%|||||F|...&lt;cr&gt; </w:t>
      </w:r>
    </w:p>
    <w:p w14:paraId="5BF207E4" w14:textId="77777777" w:rsidR="00DD6D98" w:rsidRPr="009901C4" w:rsidRDefault="00DD6D98" w:rsidP="00DD6D98">
      <w:pPr>
        <w:pStyle w:val="Example"/>
      </w:pPr>
      <w:r w:rsidRPr="009901C4">
        <w:t xml:space="preserve">OBX|12|NM|713-8^EOSINOPHILS/100 LEUKOCYTES:^LN||2|%|||||F|...&lt;cr&gt; </w:t>
      </w:r>
    </w:p>
    <w:p w14:paraId="6F25AD09" w14:textId="77777777" w:rsidR="00DD6D98" w:rsidRPr="009901C4" w:rsidRDefault="00DD6D98" w:rsidP="00DD6D98">
      <w:pPr>
        <w:pStyle w:val="Example"/>
      </w:pPr>
      <w:r w:rsidRPr="009901C4">
        <w:t>OBR|5|934^OE|243791^LAB|80004^ELECTROLYTES|||199412050800|...&lt;cr&gt;</w:t>
      </w:r>
    </w:p>
    <w:p w14:paraId="136C321A" w14:textId="77777777" w:rsidR="00DD6D98" w:rsidRPr="009901C4" w:rsidRDefault="00DD6D98" w:rsidP="00DD6D98">
      <w:pPr>
        <w:pStyle w:val="Example"/>
      </w:pPr>
      <w:r w:rsidRPr="009901C4">
        <w:t>OBX|1|NM|2947-0^SODIUM:^LN||150|mmol/l|136-148|H||A|F|19850301 |...&lt;cr&gt;</w:t>
      </w:r>
    </w:p>
    <w:p w14:paraId="38CABE6D" w14:textId="77777777" w:rsidR="00DD6D98" w:rsidRPr="009901C4" w:rsidRDefault="00DD6D98" w:rsidP="00DD6D98">
      <w:pPr>
        <w:pStyle w:val="Example"/>
      </w:pPr>
      <w:r w:rsidRPr="009901C4">
        <w:t>OBX|2|NM|2823-3^POTASSIUM:^LN||4.5|mmol/l|3.5-5|N||N|F|19850301|...&lt;cr&gt;</w:t>
      </w:r>
    </w:p>
    <w:p w14:paraId="54F8312A" w14:textId="77777777" w:rsidR="00DD6D98" w:rsidRPr="009901C4" w:rsidRDefault="00DD6D98" w:rsidP="00DD6D98">
      <w:pPr>
        <w:pStyle w:val="NormalIndented"/>
        <w:ind w:left="1572" w:firstLine="300"/>
        <w:rPr>
          <w:noProof/>
        </w:rPr>
      </w:pPr>
      <w:r w:rsidRPr="009901C4">
        <w:rPr>
          <w:noProof/>
        </w:rPr>
        <w:t>[electrolytes values]</w:t>
      </w:r>
    </w:p>
    <w:p w14:paraId="508302BB" w14:textId="77777777" w:rsidR="00DD6D98" w:rsidRPr="009901C4" w:rsidRDefault="00DD6D98" w:rsidP="00DD6D98">
      <w:pPr>
        <w:pStyle w:val="Example"/>
      </w:pPr>
      <w:r w:rsidRPr="009901C4">
        <w:t>OBX|3|NM|2069-3^CHLORIDE:^LN||102|mmol/l|94-105|N||N|F|19850301|...&lt;cr&gt;</w:t>
      </w:r>
    </w:p>
    <w:p w14:paraId="4D0C9E0B" w14:textId="77777777" w:rsidR="00DD6D98" w:rsidRPr="009901C4" w:rsidRDefault="00DD6D98" w:rsidP="00DD6D98">
      <w:pPr>
        <w:pStyle w:val="Example"/>
      </w:pPr>
      <w:r w:rsidRPr="009901C4">
        <w:t>OBX|4|NM|2028-9^CARBON DIOXIDE.TOTAL:^LN||27|mmol/l|24-31|N||N|F    |19850301|...&lt;cr&gt;</w:t>
      </w:r>
    </w:p>
    <w:p w14:paraId="7817EB3A" w14:textId="77777777" w:rsidR="00DD6D98" w:rsidRPr="009901C4" w:rsidRDefault="00DD6D98" w:rsidP="00DD6D98">
      <w:pPr>
        <w:pStyle w:val="Example"/>
      </w:pPr>
      <w:r w:rsidRPr="009901C4">
        <w:t>CSP|^Course 1|19941205|19950120|Y^Toxicity and Response^NCI |...&lt;cr&gt;</w:t>
      </w:r>
    </w:p>
    <w:p w14:paraId="48A80B1A" w14:textId="77777777" w:rsidR="00DD6D98" w:rsidRPr="009901C4" w:rsidRDefault="00DD6D98" w:rsidP="00DD6D98">
      <w:pPr>
        <w:pStyle w:val="Example"/>
      </w:pPr>
      <w:r w:rsidRPr="009901C4">
        <w:t>CSS|^Course Completion|19950120|...&lt;cr&gt;</w:t>
      </w:r>
    </w:p>
    <w:p w14:paraId="71BEC82C" w14:textId="77777777" w:rsidR="00DD6D98" w:rsidRPr="009901C4" w:rsidRDefault="00DD6D98" w:rsidP="00DD6D98">
      <w:pPr>
        <w:pStyle w:val="Example"/>
      </w:pPr>
      <w:r w:rsidRPr="009901C4">
        <w:t>OBR|1|935^OE|243791^LAB|2039-6^CARCINOEMBRYONIC AG:^LN|||19941008|...&lt;cr&gt;</w:t>
      </w:r>
    </w:p>
    <w:p w14:paraId="3F12371F" w14:textId="77777777" w:rsidR="00DD6D98" w:rsidRPr="009901C4" w:rsidRDefault="00DD6D98" w:rsidP="00DD6D98">
      <w:pPr>
        <w:pStyle w:val="Example"/>
      </w:pPr>
      <w:r w:rsidRPr="009901C4">
        <w:t>OBX|1|NM|2039-6^CARCINOEMBRYONIC AG:^LN||15.2|IU |...&lt;cr&gt;</w:t>
      </w:r>
    </w:p>
    <w:p w14:paraId="38D972E9" w14:textId="77777777" w:rsidR="00DD6D98" w:rsidRPr="009901C4" w:rsidRDefault="00DD6D98" w:rsidP="00DD6D98">
      <w:pPr>
        <w:pStyle w:val="Example"/>
      </w:pPr>
      <w:r w:rsidRPr="009901C4">
        <w:t>OBR|2|1236|1236|10^Course Completion Form^StudyPhaseFormsList|||19950120 |...&lt;cr&gt;</w:t>
      </w:r>
    </w:p>
    <w:p w14:paraId="091A1589" w14:textId="77777777" w:rsidR="00DD6D98" w:rsidRPr="009901C4" w:rsidRDefault="00DD6D98" w:rsidP="00DD6D98">
      <w:pPr>
        <w:pStyle w:val="Example"/>
      </w:pPr>
      <w:r w:rsidRPr="009901C4">
        <w:t>OBX|1|CWE|CRSRESP^Course Response^NCI||4^Partial Response|...&lt;cr&gt;</w:t>
      </w:r>
    </w:p>
    <w:p w14:paraId="48B8E7C9" w14:textId="77777777" w:rsidR="00DD6D98" w:rsidRPr="009901C4" w:rsidRDefault="00DD6D98" w:rsidP="00DD6D98">
      <w:pPr>
        <w:pStyle w:val="Example"/>
      </w:pPr>
      <w:r w:rsidRPr="009901C4">
        <w:t>OBX|2|NM|DRUGDISP^Capsules Dispensed^NCI||60|...&lt;cr&gt;</w:t>
      </w:r>
    </w:p>
    <w:p w14:paraId="78A0DAA4" w14:textId="77777777" w:rsidR="00DD6D98" w:rsidRPr="009901C4" w:rsidRDefault="00DD6D98" w:rsidP="00DD6D98">
      <w:pPr>
        <w:pStyle w:val="Example"/>
      </w:pPr>
      <w:r w:rsidRPr="009901C4">
        <w:t>OBX|3|NM|DRUGRETN^Capsules Returned^NCI||5|...&lt;cr&gt;</w:t>
      </w:r>
    </w:p>
    <w:p w14:paraId="4DF0B080" w14:textId="77777777" w:rsidR="00DD6D98" w:rsidRPr="009901C4" w:rsidRDefault="00DD6D98" w:rsidP="00DD6D98">
      <w:pPr>
        <w:pStyle w:val="Example"/>
      </w:pPr>
      <w:r w:rsidRPr="009901C4">
        <w:t>OBX|4|ID|DXCOMP^Diagnostic Tests Compliance^NCI||Y|...&lt;cr&gt;</w:t>
      </w:r>
    </w:p>
    <w:p w14:paraId="25B00022" w14:textId="77777777" w:rsidR="00DD6D98" w:rsidRDefault="00DD6D98" w:rsidP="00DD6D98">
      <w:pPr>
        <w:pStyle w:val="Example"/>
      </w:pPr>
      <w:r w:rsidRPr="009901C4">
        <w:t>OBX|5|CWE|PERSTAT^Performance Status^NCI||3^ZUBRODS|...&lt;cr&gt;</w:t>
      </w:r>
    </w:p>
    <w:p w14:paraId="6C01E5D3" w14:textId="77777777" w:rsidR="009F1C69" w:rsidRPr="009901C4" w:rsidRDefault="009F1C69" w:rsidP="009F1C69">
      <w:pPr>
        <w:pStyle w:val="Example"/>
      </w:pPr>
      <w:r w:rsidRPr="009901C4">
        <w:t>OBR|3|1237|1237|9999^Adverse Events|...&lt;cr&gt;</w:t>
      </w:r>
    </w:p>
    <w:p w14:paraId="1FDAC8D0" w14:textId="77777777" w:rsidR="009F1C69" w:rsidRPr="009901C4" w:rsidRDefault="009F1C69" w:rsidP="009F1C69">
      <w:pPr>
        <w:pStyle w:val="Example"/>
      </w:pPr>
      <w:r w:rsidRPr="009901C4">
        <w:t>OBX|1|CWE|9999&amp;EVENT|1|45^Vomiting^NCI|...&lt;cr&gt;</w:t>
      </w:r>
    </w:p>
    <w:p w14:paraId="2756A277" w14:textId="77777777" w:rsidR="009F1C69" w:rsidRPr="009901C4" w:rsidRDefault="009F1C69" w:rsidP="009F1C69">
      <w:pPr>
        <w:pStyle w:val="Example"/>
      </w:pPr>
      <w:r w:rsidRPr="009901C4">
        <w:t>OBX|2|DT|9999&amp;ONSET|1|19941215|...&lt;cr&gt;</w:t>
      </w:r>
    </w:p>
    <w:p w14:paraId="41A36CF9" w14:textId="77777777" w:rsidR="009F1C69" w:rsidRDefault="009F1C69" w:rsidP="009F1C69">
      <w:pPr>
        <w:pStyle w:val="Example"/>
      </w:pPr>
      <w:r w:rsidRPr="009901C4">
        <w:t>OBX|3|DT|9999&amp;RESOLUTION|1|19941217|...&lt;cr&gt;</w:t>
      </w:r>
    </w:p>
    <w:p w14:paraId="359859B6" w14:textId="77777777" w:rsidR="009F1C69" w:rsidRPr="009901C4" w:rsidRDefault="009F1C69" w:rsidP="009F1C69">
      <w:pPr>
        <w:pStyle w:val="Example"/>
      </w:pPr>
      <w:r w:rsidRPr="009901C4">
        <w:t>OBX|4|CWE|9999&amp;GRADE|1|M^MODERATE|...&lt;cr&gt;</w:t>
      </w:r>
    </w:p>
    <w:p w14:paraId="30B65902" w14:textId="77777777" w:rsidR="009F1C69" w:rsidRPr="009901C4" w:rsidRDefault="009F1C69" w:rsidP="009F1C69">
      <w:pPr>
        <w:pStyle w:val="Example"/>
      </w:pPr>
      <w:r w:rsidRPr="009901C4">
        <w:t>OBX|5|CWE|9999&amp;RELATION_TO_RX|1|L^LIKELY|...&lt;cr&gt;</w:t>
      </w:r>
    </w:p>
    <w:p w14:paraId="5E817CEA" w14:textId="77777777" w:rsidR="009F1C69" w:rsidRPr="009901C4" w:rsidRDefault="009F1C69" w:rsidP="009F1C69">
      <w:pPr>
        <w:pStyle w:val="Example"/>
      </w:pPr>
      <w:r w:rsidRPr="009901C4">
        <w:t>OBX|6|CWE|9999&amp;EVENT|2|303^Dyspnea^NCI|...&lt;cr&gt;</w:t>
      </w:r>
    </w:p>
    <w:p w14:paraId="28A1F906" w14:textId="77777777" w:rsidR="009F1C69" w:rsidRPr="009901C4" w:rsidRDefault="009F1C69" w:rsidP="009F1C69">
      <w:pPr>
        <w:pStyle w:val="Example"/>
      </w:pPr>
      <w:r w:rsidRPr="009901C4">
        <w:t>OBX|7|DT|9999&amp;ONSET|2|19941231|...&lt;cr&gt;</w:t>
      </w:r>
    </w:p>
    <w:p w14:paraId="68DB10C0" w14:textId="77777777" w:rsidR="009F1C69" w:rsidRPr="009901C4" w:rsidRDefault="009F1C69" w:rsidP="009F1C69">
      <w:pPr>
        <w:pStyle w:val="Example"/>
      </w:pPr>
      <w:r w:rsidRPr="009901C4">
        <w:t>OBX|8|DT|9999&amp;RESOLUTION|2|...&lt;cr&gt;</w:t>
      </w:r>
    </w:p>
    <w:p w14:paraId="371E9115" w14:textId="77777777" w:rsidR="009F1C69" w:rsidRPr="009901C4" w:rsidRDefault="009F1C69" w:rsidP="009F1C69">
      <w:pPr>
        <w:pStyle w:val="Example"/>
      </w:pPr>
      <w:r w:rsidRPr="009901C4">
        <w:t>OBX|9|CWE|9999&amp;GRADE|2|MI^MILD|...&lt;cr&gt;</w:t>
      </w:r>
    </w:p>
    <w:p w14:paraId="2AB0ABB8" w14:textId="77777777" w:rsidR="009F1C69" w:rsidRPr="009901C4" w:rsidRDefault="009F1C69" w:rsidP="009F1C69">
      <w:pPr>
        <w:pStyle w:val="Example"/>
      </w:pPr>
      <w:r w:rsidRPr="009901C4">
        <w:t>OBX|10|CWE|9999&amp;RELATION_TO_RX|2|U^UNLIKELY|...&lt;cr&gt;</w:t>
      </w:r>
    </w:p>
    <w:p w14:paraId="56B88A8F" w14:textId="77777777" w:rsidR="009F1C69" w:rsidRDefault="009F1C69" w:rsidP="009F1C69">
      <w:pPr>
        <w:rPr>
          <w:noProof/>
        </w:rPr>
      </w:pPr>
      <w:bookmarkStart w:id="2183" w:name="_Toc495952575"/>
      <w:bookmarkStart w:id="2184" w:name="_Toc532896157"/>
      <w:bookmarkStart w:id="2185" w:name="_Toc245969"/>
      <w:bookmarkStart w:id="2186" w:name="_Toc861880"/>
      <w:bookmarkStart w:id="2187" w:name="_Toc862884"/>
      <w:bookmarkStart w:id="2188" w:name="_Toc866873"/>
      <w:bookmarkStart w:id="2189" w:name="_Toc879982"/>
      <w:bookmarkStart w:id="2190" w:name="_Toc138585499"/>
      <w:bookmarkStart w:id="2191" w:name="_Toc234051170"/>
      <w:r w:rsidRPr="00D00BBD">
        <w:rPr>
          <w:noProof/>
        </w:rPr>
        <w:t>[Note: Needs to maintain compatibility with ongoing product experience message efforts.]</w:t>
      </w:r>
    </w:p>
    <w:p w14:paraId="00A86C31" w14:textId="77777777" w:rsidR="009F1C69" w:rsidRDefault="009F1C69" w:rsidP="009F1C69">
      <w:pPr>
        <w:rPr>
          <w:noProof/>
        </w:rPr>
      </w:pPr>
      <w:r w:rsidRPr="00D00BBD">
        <w:rPr>
          <w:noProof/>
        </w:rPr>
        <w:lastRenderedPageBreak/>
        <w:t>[Note2: There are other possible OBX suffixes defined by FDA: APEX/ NADIR, ACTION, THERAPY, OUTCOME, RECHALLENGE.]</w:t>
      </w:r>
    </w:p>
    <w:p w14:paraId="584B37EA" w14:textId="77777777" w:rsidR="00DD6D98" w:rsidRPr="009901C4" w:rsidRDefault="00DD6D98" w:rsidP="00182B11">
      <w:pPr>
        <w:pStyle w:val="Heading2"/>
        <w:rPr>
          <w:noProof/>
        </w:rPr>
      </w:pPr>
      <w:bookmarkStart w:id="2192" w:name="_Toc28960214"/>
      <w:r w:rsidRPr="00182B11">
        <w:t>Product</w:t>
      </w:r>
      <w:r w:rsidRPr="009901C4">
        <w:rPr>
          <w:noProof/>
        </w:rPr>
        <w:t xml:space="preserve"> Experience</w:t>
      </w:r>
      <w:bookmarkEnd w:id="2183"/>
      <w:bookmarkEnd w:id="2184"/>
      <w:bookmarkEnd w:id="2185"/>
      <w:bookmarkEnd w:id="2186"/>
      <w:bookmarkEnd w:id="2187"/>
      <w:bookmarkEnd w:id="2188"/>
      <w:bookmarkEnd w:id="2189"/>
      <w:bookmarkEnd w:id="2190"/>
      <w:bookmarkEnd w:id="2191"/>
      <w:bookmarkEnd w:id="2192"/>
      <w:r w:rsidRPr="009901C4">
        <w:rPr>
          <w:noProof/>
        </w:rPr>
        <w:fldChar w:fldCharType="begin"/>
      </w:r>
      <w:r w:rsidRPr="009901C4">
        <w:rPr>
          <w:noProof/>
        </w:rPr>
        <w:instrText xml:space="preserve"> XE "Product Experience" </w:instrText>
      </w:r>
      <w:r w:rsidRPr="009901C4">
        <w:rPr>
          <w:noProof/>
        </w:rPr>
        <w:fldChar w:fldCharType="end"/>
      </w:r>
    </w:p>
    <w:p w14:paraId="58ACFAFA" w14:textId="77777777" w:rsidR="00DD6D98" w:rsidRPr="009901C4" w:rsidRDefault="00DD6D98" w:rsidP="00DD6D98">
      <w:pPr>
        <w:rPr>
          <w:noProof/>
        </w:rPr>
      </w:pPr>
      <w:r w:rsidRPr="009901C4">
        <w:rPr>
          <w:noProof/>
        </w:rPr>
        <w:t xml:space="preserve">Patients experience symptoms, manifest signs or develop diseases or syndromes while exposed to medical devices and/or drugs.  Evidence suggests that some of these symptoms, signs, diseases or syndromes may develop as a consequence of the products used.  Examples include the development of clear cell adenocarcinoma of the vagina in the daughters of mothers treated with diethylstilbestrol during pregnancy and gastrointestinal bleeding in patients treated with non-steroidal anti-inflammatory drugs.  While it is difficult to prove causality, strong evidence exists in many cases.  </w:t>
      </w:r>
    </w:p>
    <w:p w14:paraId="7F252E7F" w14:textId="77777777" w:rsidR="00DD6D98" w:rsidRPr="009901C4" w:rsidRDefault="00DD6D98" w:rsidP="00DD6D98">
      <w:pPr>
        <w:rPr>
          <w:noProof/>
        </w:rPr>
      </w:pPr>
      <w:r w:rsidRPr="009901C4">
        <w:rPr>
          <w:noProof/>
        </w:rPr>
        <w:t>It is important to document such experiences during the development and testing of products to identify potential adverse effects but also during routine use of the product to identify serious adverse effects which occur infrequently.  The latter is the realm of pharmacoepidemiology and post-marketing surveillance.</w:t>
      </w:r>
    </w:p>
    <w:p w14:paraId="5075AAA2" w14:textId="77777777" w:rsidR="00DD6D98" w:rsidRPr="009901C4" w:rsidRDefault="00DD6D98" w:rsidP="00DD6D98">
      <w:pPr>
        <w:rPr>
          <w:noProof/>
        </w:rPr>
      </w:pPr>
      <w:r w:rsidRPr="009901C4">
        <w:rPr>
          <w:noProof/>
        </w:rPr>
        <w:t xml:space="preserve">Adverse events are important for product manufacturers as signal generating hypotheses concerning drug kinetics or dynamics, often in special populations of patients.  Adverse events are important for regulators in ensuring that manufacturers protect the public health in assessments of risk and benefits, including special populations, and that they promptly and thoroughly investigate individual events and clusters of events.  Adverse events are especially important for practitioners and patients who always deal with a special population of one individual who may be having an event and a practitioner seeking information about related events seen with the same or similar products.  </w:t>
      </w:r>
    </w:p>
    <w:p w14:paraId="4D1FE34A" w14:textId="77777777" w:rsidR="00DD6D98" w:rsidRPr="009901C4" w:rsidRDefault="00DD6D98" w:rsidP="00DD6D98">
      <w:pPr>
        <w:rPr>
          <w:noProof/>
        </w:rPr>
      </w:pPr>
      <w:r w:rsidRPr="009901C4">
        <w:rPr>
          <w:noProof/>
        </w:rPr>
        <w:t xml:space="preserve">Reporting has usually focused on </w:t>
      </w:r>
      <w:r w:rsidRPr="009901C4">
        <w:rPr>
          <w:rStyle w:val="Emphasis"/>
          <w:iCs/>
          <w:noProof/>
        </w:rPr>
        <w:t>serious</w:t>
      </w:r>
      <w:r w:rsidRPr="009901C4">
        <w:rPr>
          <w:noProof/>
        </w:rPr>
        <w:t xml:space="preserve"> and </w:t>
      </w:r>
      <w:r w:rsidRPr="009901C4">
        <w:rPr>
          <w:rStyle w:val="Emphasis"/>
          <w:iCs/>
          <w:noProof/>
        </w:rPr>
        <w:t>unexpected</w:t>
      </w:r>
      <w:r w:rsidRPr="009901C4">
        <w:rPr>
          <w:noProof/>
        </w:rPr>
        <w:t xml:space="preserve"> events.  Serious, if defined unambiguously, focuses attention on those events of most importance to the patient and practitioner. Expected events are those which prior experience has demonstrated to be probabilistically linked to the product and are generally included in product labeling.</w:t>
      </w:r>
    </w:p>
    <w:p w14:paraId="5B5F70F0" w14:textId="77777777" w:rsidR="00DD6D98" w:rsidRPr="009901C4" w:rsidRDefault="00DD6D98" w:rsidP="00DD6D98">
      <w:pPr>
        <w:rPr>
          <w:noProof/>
        </w:rPr>
      </w:pPr>
      <w:r w:rsidRPr="009901C4">
        <w:rPr>
          <w:noProof/>
        </w:rPr>
        <w:t>Because of the risks associated with the uses of drugs and medical devices, a system of surveillance has been established in most developed countries.  With globalization of the marketplace, the need to share this information across national boundaries has increased.  Currently most reporting is performed using a series of forms, including CIOMS, yellow cards, the FDA</w:t>
      </w:r>
      <w:r>
        <w:rPr>
          <w:noProof/>
        </w:rPr>
        <w:t>'</w:t>
      </w:r>
      <w:r w:rsidRPr="009901C4">
        <w:rPr>
          <w:noProof/>
        </w:rPr>
        <w:t>s 1639 and MedWatch forms and the Japanese form, which are sent:</w:t>
      </w:r>
    </w:p>
    <w:p w14:paraId="777C85F8" w14:textId="77777777" w:rsidR="00DD6D98" w:rsidRPr="009901C4" w:rsidRDefault="00DD6D98" w:rsidP="00DD6D98">
      <w:pPr>
        <w:pStyle w:val="NormalListBullets"/>
        <w:numPr>
          <w:ilvl w:val="0"/>
          <w:numId w:val="29"/>
        </w:numPr>
        <w:rPr>
          <w:noProof/>
        </w:rPr>
      </w:pPr>
      <w:r w:rsidRPr="009901C4">
        <w:rPr>
          <w:noProof/>
        </w:rPr>
        <w:t>from identified reporting sources to regulatory bodies</w:t>
      </w:r>
    </w:p>
    <w:p w14:paraId="7F2C72AD" w14:textId="77777777" w:rsidR="00DD6D98" w:rsidRPr="009901C4" w:rsidRDefault="00DD6D98" w:rsidP="00DD6D98">
      <w:pPr>
        <w:pStyle w:val="NormalListBullets"/>
        <w:numPr>
          <w:ilvl w:val="0"/>
          <w:numId w:val="29"/>
        </w:numPr>
        <w:rPr>
          <w:noProof/>
        </w:rPr>
      </w:pPr>
      <w:r w:rsidRPr="009901C4">
        <w:rPr>
          <w:noProof/>
        </w:rPr>
        <w:t>from identified reporting sources to product manufacturers</w:t>
      </w:r>
    </w:p>
    <w:p w14:paraId="67385327" w14:textId="77777777" w:rsidR="00DD6D98" w:rsidRPr="009901C4" w:rsidRDefault="00DD6D98" w:rsidP="00DD6D98">
      <w:pPr>
        <w:pStyle w:val="NormalListBullets"/>
        <w:numPr>
          <w:ilvl w:val="0"/>
          <w:numId w:val="29"/>
        </w:numPr>
        <w:rPr>
          <w:noProof/>
        </w:rPr>
      </w:pPr>
      <w:r w:rsidRPr="009901C4">
        <w:rPr>
          <w:noProof/>
        </w:rPr>
        <w:t>between regulatory bodies</w:t>
      </w:r>
    </w:p>
    <w:p w14:paraId="76DAE631" w14:textId="77777777" w:rsidR="00DD6D98" w:rsidRPr="009901C4" w:rsidRDefault="00DD6D98" w:rsidP="00DD6D98">
      <w:pPr>
        <w:pStyle w:val="NormalListBullets"/>
        <w:numPr>
          <w:ilvl w:val="0"/>
          <w:numId w:val="29"/>
        </w:numPr>
        <w:rPr>
          <w:noProof/>
        </w:rPr>
      </w:pPr>
      <w:r w:rsidRPr="009901C4">
        <w:rPr>
          <w:noProof/>
        </w:rPr>
        <w:t>within product manufacturers</w:t>
      </w:r>
    </w:p>
    <w:p w14:paraId="46BDDCA3" w14:textId="77777777" w:rsidR="00DD6D98" w:rsidRPr="009901C4" w:rsidRDefault="00DD6D98" w:rsidP="00DD6D98">
      <w:pPr>
        <w:pStyle w:val="NormalListBullets"/>
        <w:numPr>
          <w:ilvl w:val="0"/>
          <w:numId w:val="29"/>
        </w:numPr>
        <w:rPr>
          <w:noProof/>
        </w:rPr>
      </w:pPr>
      <w:r w:rsidRPr="009901C4">
        <w:rPr>
          <w:noProof/>
        </w:rPr>
        <w:t>within regulatory bodies</w:t>
      </w:r>
    </w:p>
    <w:p w14:paraId="7CC63659" w14:textId="77777777" w:rsidR="00DD6D98" w:rsidRPr="009901C4" w:rsidRDefault="00DD6D98" w:rsidP="00DD6D98">
      <w:pPr>
        <w:pStyle w:val="NormalListBullets"/>
        <w:numPr>
          <w:ilvl w:val="0"/>
          <w:numId w:val="29"/>
        </w:numPr>
        <w:rPr>
          <w:noProof/>
        </w:rPr>
      </w:pPr>
      <w:r w:rsidRPr="009901C4">
        <w:rPr>
          <w:noProof/>
        </w:rPr>
        <w:t>from product manufacturers to regulatory bodies</w:t>
      </w:r>
    </w:p>
    <w:p w14:paraId="5B1FEC11" w14:textId="77777777" w:rsidR="00DD6D98" w:rsidRPr="009901C4" w:rsidRDefault="00DD6D98" w:rsidP="00DD6D98">
      <w:pPr>
        <w:pStyle w:val="NormalListBullets"/>
        <w:numPr>
          <w:ilvl w:val="0"/>
          <w:numId w:val="29"/>
        </w:numPr>
        <w:rPr>
          <w:noProof/>
        </w:rPr>
      </w:pPr>
      <w:r w:rsidRPr="009901C4">
        <w:rPr>
          <w:noProof/>
        </w:rPr>
        <w:t>from regulatory bodies to the WHO Collaborative Drug Surveillance Center</w:t>
      </w:r>
    </w:p>
    <w:p w14:paraId="72B02C34" w14:textId="77777777" w:rsidR="00DD6D98" w:rsidRPr="009901C4" w:rsidRDefault="00DD6D98" w:rsidP="00DD6D98">
      <w:pPr>
        <w:keepNext/>
        <w:spacing w:before="120"/>
        <w:jc w:val="center"/>
        <w:rPr>
          <w:noProof/>
        </w:rPr>
      </w:pPr>
      <w:r w:rsidRPr="009901C4">
        <w:rPr>
          <w:noProof/>
        </w:rPr>
        <w:lastRenderedPageBreak/>
        <w:t>Figure 7-6. - Flow of product experience information</w:t>
      </w:r>
    </w:p>
    <w:p w14:paraId="6B9CB389" w14:textId="77777777" w:rsidR="00DD6D98" w:rsidRPr="009901C4" w:rsidRDefault="00DD6D98" w:rsidP="00DD6D98">
      <w:pPr>
        <w:jc w:val="center"/>
        <w:rPr>
          <w:noProof/>
        </w:rPr>
      </w:pPr>
      <w:r>
        <w:rPr>
          <w:noProof/>
        </w:rPr>
        <w:drawing>
          <wp:inline distT="0" distB="0" distL="0" distR="0" wp14:anchorId="2B43605D" wp14:editId="52D49817">
            <wp:extent cx="4619625" cy="242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4619625" cy="2428875"/>
                    </a:xfrm>
                    <a:prstGeom prst="rect">
                      <a:avLst/>
                    </a:prstGeom>
                    <a:noFill/>
                    <a:ln>
                      <a:noFill/>
                    </a:ln>
                  </pic:spPr>
                </pic:pic>
              </a:graphicData>
            </a:graphic>
          </wp:inline>
        </w:drawing>
      </w:r>
    </w:p>
    <w:p w14:paraId="75A0774B" w14:textId="77777777" w:rsidR="00DD6D98" w:rsidRPr="009901C4" w:rsidRDefault="00DD6D98" w:rsidP="00DD6D98">
      <w:pPr>
        <w:pStyle w:val="NormalIndented"/>
        <w:rPr>
          <w:noProof/>
        </w:rPr>
      </w:pPr>
      <w:r w:rsidRPr="009901C4">
        <w:rPr>
          <w:noProof/>
        </w:rPr>
        <w:t>Regardless of who originates a drug experience report, documentation of the experience eventually reaches the regulatory agencies. The manufacturer is mandated to alert the regulatory agency.</w:t>
      </w:r>
    </w:p>
    <w:p w14:paraId="280D6113" w14:textId="77777777" w:rsidR="00DD6D98" w:rsidRPr="009901C4" w:rsidRDefault="00DD6D98" w:rsidP="00DD6D98">
      <w:pPr>
        <w:pStyle w:val="NormalIndented"/>
        <w:rPr>
          <w:noProof/>
        </w:rPr>
      </w:pPr>
      <w:r w:rsidRPr="009901C4">
        <w:rPr>
          <w:noProof/>
        </w:rPr>
        <w:t>Electronic interchange of these data would reduce errors, decrease costs and speed communications.</w:t>
      </w:r>
    </w:p>
    <w:p w14:paraId="2451CDE0" w14:textId="77777777" w:rsidR="00DD6D98" w:rsidRPr="009901C4" w:rsidRDefault="00DD6D98" w:rsidP="00182B11">
      <w:pPr>
        <w:pStyle w:val="Heading3"/>
        <w:rPr>
          <w:noProof/>
        </w:rPr>
      </w:pPr>
      <w:bookmarkStart w:id="2193" w:name="_Toc495952576"/>
      <w:bookmarkStart w:id="2194" w:name="_Toc532896158"/>
      <w:bookmarkStart w:id="2195" w:name="_Toc245970"/>
      <w:bookmarkStart w:id="2196" w:name="_Toc861881"/>
      <w:bookmarkStart w:id="2197" w:name="_Toc862885"/>
      <w:bookmarkStart w:id="2198" w:name="_Toc866874"/>
      <w:bookmarkStart w:id="2199" w:name="_Toc879983"/>
      <w:bookmarkStart w:id="2200" w:name="_Toc138585500"/>
      <w:bookmarkStart w:id="2201" w:name="_Toc234051171"/>
      <w:bookmarkStart w:id="2202" w:name="_Toc28960215"/>
      <w:r w:rsidRPr="00182B11">
        <w:t>Glossary</w:t>
      </w:r>
      <w:bookmarkEnd w:id="2193"/>
      <w:bookmarkEnd w:id="2194"/>
      <w:bookmarkEnd w:id="2195"/>
      <w:bookmarkEnd w:id="2196"/>
      <w:bookmarkEnd w:id="2197"/>
      <w:bookmarkEnd w:id="2198"/>
      <w:bookmarkEnd w:id="2199"/>
      <w:bookmarkEnd w:id="2200"/>
      <w:bookmarkEnd w:id="2201"/>
      <w:bookmarkEnd w:id="2202"/>
    </w:p>
    <w:p w14:paraId="7153D826" w14:textId="77777777" w:rsidR="00DD6D98" w:rsidRPr="009901C4" w:rsidRDefault="00DD6D98" w:rsidP="00182B11">
      <w:pPr>
        <w:pStyle w:val="Heading4"/>
        <w:rPr>
          <w:noProof/>
        </w:rPr>
      </w:pPr>
      <w:proofErr w:type="spellStart"/>
      <w:r w:rsidRPr="00182B11">
        <w:t>hiddentext</w:t>
      </w:r>
      <w:bookmarkStart w:id="2203" w:name="_Toc532896159"/>
      <w:bookmarkStart w:id="2204" w:name="_Toc536859639"/>
      <w:bookmarkStart w:id="2205" w:name="_Toc245971"/>
      <w:bookmarkStart w:id="2206" w:name="_Toc234055478"/>
      <w:bookmarkEnd w:id="2203"/>
      <w:bookmarkEnd w:id="2204"/>
      <w:bookmarkEnd w:id="2205"/>
      <w:bookmarkEnd w:id="2206"/>
      <w:proofErr w:type="spellEnd"/>
    </w:p>
    <w:p w14:paraId="38981879" w14:textId="77777777" w:rsidR="00DD6D98" w:rsidRPr="009901C4" w:rsidRDefault="00DD6D98" w:rsidP="00182B11">
      <w:pPr>
        <w:pStyle w:val="Heading4"/>
        <w:rPr>
          <w:noProof/>
        </w:rPr>
      </w:pPr>
      <w:bookmarkStart w:id="2207" w:name="_Toc532896160"/>
      <w:bookmarkStart w:id="2208" w:name="_Toc245972"/>
      <w:r w:rsidRPr="009901C4">
        <w:rPr>
          <w:noProof/>
        </w:rPr>
        <w:t>Drug:</w:t>
      </w:r>
      <w:bookmarkEnd w:id="2207"/>
      <w:bookmarkEnd w:id="2208"/>
    </w:p>
    <w:p w14:paraId="3DEFBEBC" w14:textId="77777777" w:rsidR="00DD6D98" w:rsidRPr="009901C4" w:rsidRDefault="00DD6D98" w:rsidP="00DD6D98">
      <w:pPr>
        <w:pStyle w:val="NormalIndented"/>
        <w:rPr>
          <w:noProof/>
        </w:rPr>
      </w:pPr>
      <w:r w:rsidRPr="009901C4">
        <w:rPr>
          <w:noProof/>
        </w:rPr>
        <w:t>Any chemical compound that may be used on or administered to humans or animals as an aid in the diagnosis, treatment or prevention of disease or other abnormal condition, for the relief of pain or suffering, or to control or improve any physiological condition (Dorland</w:t>
      </w:r>
      <w:r>
        <w:rPr>
          <w:noProof/>
        </w:rPr>
        <w:t>'</w:t>
      </w:r>
      <w:r w:rsidRPr="009901C4">
        <w:rPr>
          <w:noProof/>
        </w:rPr>
        <w:t>s Illustrated Medical Dictionary 27</w:t>
      </w:r>
      <w:r w:rsidRPr="009901C4">
        <w:rPr>
          <w:noProof/>
          <w:vertAlign w:val="superscript"/>
        </w:rPr>
        <w:t>th</w:t>
      </w:r>
      <w:r w:rsidRPr="009901C4">
        <w:rPr>
          <w:noProof/>
        </w:rPr>
        <w:t xml:space="preserve"> edition).</w:t>
      </w:r>
    </w:p>
    <w:p w14:paraId="317517E7" w14:textId="77777777" w:rsidR="00DD6D98" w:rsidRPr="009901C4" w:rsidRDefault="00DD6D98" w:rsidP="00182B11">
      <w:pPr>
        <w:pStyle w:val="Heading4"/>
        <w:rPr>
          <w:noProof/>
        </w:rPr>
      </w:pPr>
      <w:bookmarkStart w:id="2209" w:name="_Toc532896161"/>
      <w:bookmarkStart w:id="2210" w:name="_Toc245973"/>
      <w:r w:rsidRPr="009901C4">
        <w:rPr>
          <w:noProof/>
        </w:rPr>
        <w:t>Medical device:</w:t>
      </w:r>
      <w:bookmarkEnd w:id="2209"/>
      <w:bookmarkEnd w:id="2210"/>
    </w:p>
    <w:p w14:paraId="7422B814" w14:textId="77777777" w:rsidR="00DD6D98" w:rsidRPr="009901C4" w:rsidRDefault="00DD6D98" w:rsidP="00DD6D98">
      <w:pPr>
        <w:pStyle w:val="NormalIndented"/>
        <w:rPr>
          <w:noProof/>
        </w:rPr>
      </w:pPr>
      <w:r w:rsidRPr="009901C4">
        <w:rPr>
          <w:noProof/>
        </w:rPr>
        <w:t>Something contrived for or used in the diagnosis (vascular catheters), treatment (thermotherapy units) or prevention of disease or other abnormal condition, for the relief of pain or suffering or to control or improve any physiologic condition, including instrumentation and implanted devices (prosthetic cardiac valves, pacemakers, hip prostheses).</w:t>
      </w:r>
    </w:p>
    <w:p w14:paraId="72FCDC30" w14:textId="77777777" w:rsidR="00DD6D98" w:rsidRPr="009901C4" w:rsidRDefault="00DD6D98" w:rsidP="00182B11">
      <w:pPr>
        <w:pStyle w:val="Heading4"/>
        <w:rPr>
          <w:noProof/>
        </w:rPr>
      </w:pPr>
      <w:bookmarkStart w:id="2211" w:name="_Toc532896162"/>
      <w:bookmarkStart w:id="2212" w:name="_Toc245974"/>
      <w:r w:rsidRPr="009901C4">
        <w:rPr>
          <w:noProof/>
        </w:rPr>
        <w:t>Product:</w:t>
      </w:r>
      <w:bookmarkEnd w:id="2211"/>
      <w:bookmarkEnd w:id="2212"/>
    </w:p>
    <w:p w14:paraId="69980044" w14:textId="77777777" w:rsidR="00DD6D98" w:rsidRPr="009901C4" w:rsidRDefault="00DD6D98" w:rsidP="00DD6D98">
      <w:pPr>
        <w:pStyle w:val="NormalIndented"/>
        <w:rPr>
          <w:noProof/>
        </w:rPr>
      </w:pPr>
      <w:r w:rsidRPr="009901C4">
        <w:rPr>
          <w:noProof/>
        </w:rPr>
        <w:t>A drug or medical device.</w:t>
      </w:r>
    </w:p>
    <w:p w14:paraId="074F2106" w14:textId="77777777" w:rsidR="00DD6D98" w:rsidRPr="009901C4" w:rsidRDefault="00DD6D98" w:rsidP="00182B11">
      <w:pPr>
        <w:pStyle w:val="Heading4"/>
        <w:rPr>
          <w:noProof/>
        </w:rPr>
      </w:pPr>
      <w:bookmarkStart w:id="2213" w:name="_Toc532896163"/>
      <w:bookmarkStart w:id="2214" w:name="_Toc245975"/>
      <w:r w:rsidRPr="009901C4">
        <w:rPr>
          <w:noProof/>
        </w:rPr>
        <w:t>Non-proprietary (generic) name:</w:t>
      </w:r>
      <w:bookmarkEnd w:id="2213"/>
      <w:bookmarkEnd w:id="2214"/>
    </w:p>
    <w:p w14:paraId="01B2A160" w14:textId="77777777" w:rsidR="00DD6D98" w:rsidRPr="009901C4" w:rsidRDefault="00DD6D98" w:rsidP="00DD6D98">
      <w:pPr>
        <w:pStyle w:val="NormalIndented"/>
        <w:rPr>
          <w:noProof/>
        </w:rPr>
      </w:pPr>
      <w:r w:rsidRPr="009901C4">
        <w:rPr>
          <w:noProof/>
        </w:rPr>
        <w:t>Drug name that is not protected by a trademark, usually descriptive of its chemical structure; sometimes called a public name.  In the US, most generic drug names are assigned by the US Adopted Name Council (USAN). Other generic names in common use are the National Formulary (NF) and the US Pharmacopoeia (USP) names.  Figure 7-3 lists other available drug coding systems.</w:t>
      </w:r>
    </w:p>
    <w:p w14:paraId="3CE58A36" w14:textId="77777777" w:rsidR="00DD6D98" w:rsidRPr="009901C4" w:rsidRDefault="00DD6D98" w:rsidP="00182B11">
      <w:pPr>
        <w:pStyle w:val="Heading4"/>
        <w:rPr>
          <w:noProof/>
        </w:rPr>
      </w:pPr>
      <w:bookmarkStart w:id="2215" w:name="_Toc532896164"/>
      <w:bookmarkStart w:id="2216" w:name="_Toc245976"/>
      <w:r w:rsidRPr="009901C4">
        <w:rPr>
          <w:noProof/>
        </w:rPr>
        <w:t>Trade (brand) name:</w:t>
      </w:r>
      <w:bookmarkEnd w:id="2215"/>
      <w:bookmarkEnd w:id="2216"/>
    </w:p>
    <w:p w14:paraId="4CF40526" w14:textId="77777777" w:rsidR="00DD6D98" w:rsidRPr="009901C4" w:rsidRDefault="00DD6D98" w:rsidP="00DD6D98">
      <w:pPr>
        <w:pStyle w:val="NormalIndented"/>
        <w:rPr>
          <w:noProof/>
        </w:rPr>
      </w:pPr>
      <w:r w:rsidRPr="009901C4">
        <w:rPr>
          <w:noProof/>
        </w:rPr>
        <w:t xml:space="preserve">Proprietary names that are registered to protect the name for the sole use of the manufacturer holding the trademark. </w:t>
      </w:r>
    </w:p>
    <w:p w14:paraId="487650E1" w14:textId="77777777" w:rsidR="00DD6D98" w:rsidRPr="009901C4" w:rsidRDefault="00DD6D98" w:rsidP="00182B11">
      <w:pPr>
        <w:pStyle w:val="Heading4"/>
        <w:rPr>
          <w:noProof/>
        </w:rPr>
      </w:pPr>
      <w:bookmarkStart w:id="2217" w:name="_Toc532896165"/>
      <w:bookmarkStart w:id="2218" w:name="_Toc245977"/>
      <w:r w:rsidRPr="009901C4">
        <w:rPr>
          <w:noProof/>
        </w:rPr>
        <w:t>Adverse event/adverse experience:</w:t>
      </w:r>
      <w:bookmarkEnd w:id="2217"/>
      <w:bookmarkEnd w:id="2218"/>
      <w:r w:rsidRPr="009901C4">
        <w:rPr>
          <w:noProof/>
        </w:rPr>
        <w:t xml:space="preserve">  </w:t>
      </w:r>
    </w:p>
    <w:p w14:paraId="7E09ABEA" w14:textId="77777777" w:rsidR="00DD6D98" w:rsidRPr="009901C4" w:rsidRDefault="00DD6D98" w:rsidP="00DD6D98">
      <w:pPr>
        <w:pStyle w:val="NormalListBullets"/>
        <w:numPr>
          <w:ilvl w:val="0"/>
          <w:numId w:val="29"/>
        </w:numPr>
        <w:rPr>
          <w:noProof/>
        </w:rPr>
      </w:pPr>
      <w:r w:rsidRPr="009901C4">
        <w:rPr>
          <w:noProof/>
        </w:rPr>
        <w:t xml:space="preserve">Pre-marketing: Any untoward medical occurrence in a patient or clinical investigation subject administered a pharmaceutical product and which does not necessarily have a causal relationship </w:t>
      </w:r>
      <w:r w:rsidRPr="009901C4">
        <w:rPr>
          <w:noProof/>
        </w:rPr>
        <w:lastRenderedPageBreak/>
        <w:t>with this treatment.</w:t>
      </w:r>
    </w:p>
    <w:p w14:paraId="54152A97" w14:textId="77777777" w:rsidR="00DD6D98" w:rsidRPr="009901C4" w:rsidRDefault="00DD6D98" w:rsidP="00DD6D98">
      <w:pPr>
        <w:pStyle w:val="NormalListBullets"/>
        <w:numPr>
          <w:ilvl w:val="0"/>
          <w:numId w:val="29"/>
        </w:numPr>
        <w:rPr>
          <w:noProof/>
        </w:rPr>
      </w:pPr>
      <w:r w:rsidRPr="009901C4">
        <w:rPr>
          <w:noProof/>
        </w:rPr>
        <w:t>Post-marketing/European Union: Any undesirable experience occurring to a patient treated with a pharmaceutical product whether or not considered related to the medicinal product.</w:t>
      </w:r>
    </w:p>
    <w:p w14:paraId="4B0FC2FD" w14:textId="77777777" w:rsidR="00DD6D98" w:rsidRPr="009901C4" w:rsidRDefault="00DD6D98" w:rsidP="00DD6D98">
      <w:pPr>
        <w:pStyle w:val="NormalListBullets"/>
        <w:numPr>
          <w:ilvl w:val="0"/>
          <w:numId w:val="29"/>
        </w:numPr>
        <w:rPr>
          <w:noProof/>
        </w:rPr>
      </w:pPr>
      <w:r w:rsidRPr="009901C4">
        <w:rPr>
          <w:noProof/>
        </w:rPr>
        <w:t>Post-marketing/US: Any adverse event associated with the use of a drug in humans, whether or not considered drug related, including the following: An adverse event occurring in the course of the use of a drug product in professional practice; an adverse event occurring from drug overdose; an adverse event occurring from drug withdrawal; and any failure of expected pharmacologic action.</w:t>
      </w:r>
    </w:p>
    <w:p w14:paraId="36B83F79" w14:textId="77777777" w:rsidR="00DD6D98" w:rsidRPr="009901C4" w:rsidRDefault="00DD6D98" w:rsidP="00DD6D98">
      <w:pPr>
        <w:pStyle w:val="NormalListBullets"/>
        <w:numPr>
          <w:ilvl w:val="0"/>
          <w:numId w:val="29"/>
        </w:numPr>
        <w:rPr>
          <w:noProof/>
        </w:rPr>
      </w:pPr>
      <w:r w:rsidRPr="009901C4">
        <w:rPr>
          <w:noProof/>
        </w:rPr>
        <w:t>WHO: Any untoward medical occurrence that may present during treatment with a pharmaceutical product but which does not necessarily have a causal relationship with this product.</w:t>
      </w:r>
    </w:p>
    <w:p w14:paraId="5567DD72" w14:textId="77777777" w:rsidR="00DD6D98" w:rsidRPr="009901C4" w:rsidRDefault="00DD6D98" w:rsidP="00182B11">
      <w:pPr>
        <w:pStyle w:val="Heading4"/>
        <w:rPr>
          <w:noProof/>
        </w:rPr>
      </w:pPr>
      <w:bookmarkStart w:id="2219" w:name="_Toc532896166"/>
      <w:bookmarkStart w:id="2220" w:name="_Toc245978"/>
      <w:r w:rsidRPr="009901C4">
        <w:rPr>
          <w:noProof/>
        </w:rPr>
        <w:t>Adverse drug reaction:</w:t>
      </w:r>
      <w:bookmarkEnd w:id="2219"/>
      <w:bookmarkEnd w:id="2220"/>
      <w:r w:rsidRPr="009901C4">
        <w:rPr>
          <w:noProof/>
        </w:rPr>
        <w:t xml:space="preserve">  </w:t>
      </w:r>
    </w:p>
    <w:p w14:paraId="0CA74C1D" w14:textId="77777777" w:rsidR="00DD6D98" w:rsidRPr="009901C4" w:rsidRDefault="00DD6D98" w:rsidP="00DD6D98">
      <w:pPr>
        <w:pStyle w:val="NormalListBullets"/>
        <w:numPr>
          <w:ilvl w:val="0"/>
          <w:numId w:val="29"/>
        </w:numPr>
        <w:rPr>
          <w:noProof/>
        </w:rPr>
      </w:pPr>
      <w:r w:rsidRPr="009901C4">
        <w:rPr>
          <w:noProof/>
        </w:rPr>
        <w:t>Pre-marketing: All noxious and unintended responses to a medicinal product related to any dose.</w:t>
      </w:r>
    </w:p>
    <w:p w14:paraId="091FA504" w14:textId="77777777" w:rsidR="00DD6D98" w:rsidRPr="009901C4" w:rsidRDefault="00DD6D98" w:rsidP="00DD6D98">
      <w:pPr>
        <w:pStyle w:val="NormalListBullets"/>
        <w:numPr>
          <w:ilvl w:val="0"/>
          <w:numId w:val="29"/>
        </w:numPr>
        <w:rPr>
          <w:noProof/>
        </w:rPr>
      </w:pPr>
      <w:r w:rsidRPr="009901C4">
        <w:rPr>
          <w:noProof/>
        </w:rPr>
        <w:t>Post-marketing/WHO: A response to a drug which is noxious and unintended, and which occurs at doses normally used in man for prophylaxis, diagnosis, or therapy of disease or for the modification of physiologic function</w:t>
      </w:r>
    </w:p>
    <w:p w14:paraId="1E0A51F0" w14:textId="77777777" w:rsidR="00DD6D98" w:rsidRPr="009901C4" w:rsidRDefault="00DD6D98" w:rsidP="00DD6D98">
      <w:pPr>
        <w:pStyle w:val="NormalListBullets"/>
        <w:numPr>
          <w:ilvl w:val="0"/>
          <w:numId w:val="29"/>
        </w:numPr>
        <w:rPr>
          <w:noProof/>
        </w:rPr>
      </w:pPr>
      <w:r w:rsidRPr="009901C4">
        <w:rPr>
          <w:noProof/>
        </w:rPr>
        <w:t>Post-marketing/European Union: A reaction which is harmful and unintended and which occurs at doses normally used in man for the prophylaxis, diagnosis, or treatment of disease or the modification of physiological function.</w:t>
      </w:r>
    </w:p>
    <w:p w14:paraId="0CF6229B" w14:textId="77777777" w:rsidR="00DD6D98" w:rsidRPr="009901C4" w:rsidRDefault="00DD6D98" w:rsidP="00DD6D98">
      <w:pPr>
        <w:pStyle w:val="NormalListBullets"/>
        <w:numPr>
          <w:ilvl w:val="0"/>
          <w:numId w:val="29"/>
        </w:numPr>
        <w:rPr>
          <w:noProof/>
        </w:rPr>
      </w:pPr>
      <w:r w:rsidRPr="009901C4">
        <w:rPr>
          <w:noProof/>
        </w:rPr>
        <w:t>Post-marketing/US: Any undesirable effect reasonably associated with the use of the drug that may occur as part of the pharmacological action of the drug or may be unpredictable.</w:t>
      </w:r>
    </w:p>
    <w:p w14:paraId="599A538C" w14:textId="77777777" w:rsidR="00DD6D98" w:rsidRPr="009901C4" w:rsidRDefault="00DD6D98" w:rsidP="00182B11">
      <w:pPr>
        <w:pStyle w:val="Heading4"/>
        <w:rPr>
          <w:noProof/>
        </w:rPr>
      </w:pPr>
      <w:bookmarkStart w:id="2221" w:name="_Toc532896167"/>
      <w:bookmarkStart w:id="2222" w:name="_Toc245979"/>
      <w:r w:rsidRPr="009901C4">
        <w:rPr>
          <w:noProof/>
        </w:rPr>
        <w:t>Causation:</w:t>
      </w:r>
      <w:bookmarkEnd w:id="2221"/>
      <w:bookmarkEnd w:id="2222"/>
    </w:p>
    <w:p w14:paraId="10840764" w14:textId="77777777" w:rsidR="00DD6D98" w:rsidRPr="009901C4" w:rsidRDefault="00DD6D98" w:rsidP="00DD6D98">
      <w:pPr>
        <w:pStyle w:val="NormalIndented"/>
        <w:rPr>
          <w:noProof/>
        </w:rPr>
      </w:pPr>
      <w:r w:rsidRPr="009901C4">
        <w:rPr>
          <w:noProof/>
        </w:rPr>
        <w:t>An exposure which truly does increase or decrease the probability of a certain outcome.</w:t>
      </w:r>
    </w:p>
    <w:p w14:paraId="341C3F87" w14:textId="77777777" w:rsidR="00DD6D98" w:rsidRPr="009901C4" w:rsidRDefault="00DD6D98" w:rsidP="00182B11">
      <w:pPr>
        <w:pStyle w:val="Heading4"/>
        <w:rPr>
          <w:noProof/>
        </w:rPr>
      </w:pPr>
      <w:bookmarkStart w:id="2223" w:name="_Toc532896168"/>
      <w:bookmarkStart w:id="2224" w:name="_Toc245980"/>
      <w:r w:rsidRPr="009901C4">
        <w:rPr>
          <w:noProof/>
        </w:rPr>
        <w:t>Causal relationship:</w:t>
      </w:r>
      <w:bookmarkEnd w:id="2223"/>
      <w:bookmarkEnd w:id="2224"/>
    </w:p>
    <w:p w14:paraId="3ABDDA5C" w14:textId="77777777" w:rsidR="00DD6D98" w:rsidRPr="009901C4" w:rsidRDefault="00DD6D98" w:rsidP="00DD6D98">
      <w:pPr>
        <w:pStyle w:val="NormalIndented"/>
        <w:rPr>
          <w:noProof/>
        </w:rPr>
      </w:pPr>
      <w:r w:rsidRPr="009901C4">
        <w:rPr>
          <w:noProof/>
        </w:rPr>
        <w:t>When an event occurs a product may be suspected as causing the event but rarely can it be proven particularly at an early stage of the product</w:t>
      </w:r>
      <w:r>
        <w:rPr>
          <w:noProof/>
        </w:rPr>
        <w:t>'</w:t>
      </w:r>
      <w:r w:rsidRPr="009901C4">
        <w:rPr>
          <w:noProof/>
        </w:rPr>
        <w:t>s life.  Certain information about the relationship between the product and the event can reinforce the belief in a causal relationship between the product and the event while others can decrease the probability that there is a causal relationship.</w:t>
      </w:r>
    </w:p>
    <w:p w14:paraId="206EDDBB" w14:textId="77777777" w:rsidR="00DD6D98" w:rsidRPr="009901C4" w:rsidRDefault="00DD6D98" w:rsidP="00182B11">
      <w:pPr>
        <w:pStyle w:val="Heading4"/>
        <w:rPr>
          <w:noProof/>
        </w:rPr>
      </w:pPr>
      <w:bookmarkStart w:id="2225" w:name="_Toc532896169"/>
      <w:bookmarkStart w:id="2226" w:name="_Toc245981"/>
      <w:r w:rsidRPr="009901C4">
        <w:rPr>
          <w:noProof/>
        </w:rPr>
        <w:t>Regulatory agency:</w:t>
      </w:r>
      <w:bookmarkEnd w:id="2225"/>
      <w:bookmarkEnd w:id="2226"/>
    </w:p>
    <w:p w14:paraId="583D0E66" w14:textId="77777777" w:rsidR="00DD6D98" w:rsidRPr="009901C4" w:rsidRDefault="00DD6D98" w:rsidP="00DD6D98">
      <w:pPr>
        <w:pStyle w:val="NormalIndented"/>
        <w:rPr>
          <w:noProof/>
        </w:rPr>
      </w:pPr>
      <w:r w:rsidRPr="009901C4">
        <w:rPr>
          <w:noProof/>
        </w:rPr>
        <w:t>Many geopolitical entities have established agencies/authority responsible for regulating products used in health care.  The agencies are collectively referred to as regulatory agencies.</w:t>
      </w:r>
    </w:p>
    <w:p w14:paraId="395E3320" w14:textId="77777777" w:rsidR="00DD6D98" w:rsidRPr="009901C4" w:rsidRDefault="00DD6D98" w:rsidP="00182B11">
      <w:pPr>
        <w:pStyle w:val="Heading4"/>
        <w:rPr>
          <w:noProof/>
        </w:rPr>
      </w:pPr>
      <w:bookmarkStart w:id="2227" w:name="_Toc532896170"/>
      <w:bookmarkStart w:id="2228" w:name="_Toc245982"/>
      <w:r w:rsidRPr="009901C4">
        <w:rPr>
          <w:noProof/>
        </w:rPr>
        <w:t>Product manufacturer:</w:t>
      </w:r>
      <w:bookmarkEnd w:id="2227"/>
      <w:bookmarkEnd w:id="2228"/>
    </w:p>
    <w:p w14:paraId="6DDC24D2" w14:textId="77777777" w:rsidR="00DD6D98" w:rsidRPr="009901C4" w:rsidRDefault="00DD6D98" w:rsidP="00DD6D98">
      <w:pPr>
        <w:pStyle w:val="NormalIndented"/>
        <w:rPr>
          <w:noProof/>
        </w:rPr>
      </w:pPr>
      <w:r w:rsidRPr="009901C4">
        <w:rPr>
          <w:noProof/>
        </w:rPr>
        <w:t>The organization which is responsible for the manufacture of a product.  This will usually be the entity, which holds the marketing authorization for the product.</w:t>
      </w:r>
    </w:p>
    <w:p w14:paraId="317D7018" w14:textId="77777777" w:rsidR="00DD6D98" w:rsidRPr="009901C4" w:rsidRDefault="00DD6D98" w:rsidP="00182B11">
      <w:pPr>
        <w:pStyle w:val="Heading4"/>
        <w:rPr>
          <w:noProof/>
        </w:rPr>
      </w:pPr>
      <w:bookmarkStart w:id="2229" w:name="_Toc532896171"/>
      <w:bookmarkStart w:id="2230" w:name="_Toc245983"/>
      <w:r w:rsidRPr="009901C4">
        <w:rPr>
          <w:noProof/>
        </w:rPr>
        <w:t>Holder of marketing authorization:</w:t>
      </w:r>
      <w:bookmarkEnd w:id="2229"/>
      <w:bookmarkEnd w:id="2230"/>
    </w:p>
    <w:p w14:paraId="34422076" w14:textId="77777777" w:rsidR="00DD6D98" w:rsidRPr="009901C4" w:rsidRDefault="00DD6D98" w:rsidP="00DD6D98">
      <w:pPr>
        <w:pStyle w:val="NormalIndented"/>
        <w:rPr>
          <w:noProof/>
        </w:rPr>
      </w:pPr>
      <w:r w:rsidRPr="009901C4">
        <w:rPr>
          <w:noProof/>
        </w:rPr>
        <w:t>The organization which holds the authority to market a product.  This will often be the organization, which manufactures the product.</w:t>
      </w:r>
    </w:p>
    <w:p w14:paraId="67E41D3D" w14:textId="77777777" w:rsidR="00DD6D98" w:rsidRPr="009901C4" w:rsidRDefault="00DD6D98" w:rsidP="00182B11">
      <w:pPr>
        <w:pStyle w:val="Heading4"/>
        <w:rPr>
          <w:noProof/>
        </w:rPr>
      </w:pPr>
      <w:bookmarkStart w:id="2231" w:name="_Toc532896172"/>
      <w:bookmarkStart w:id="2232" w:name="_Toc245984"/>
      <w:r w:rsidRPr="009901C4">
        <w:rPr>
          <w:noProof/>
        </w:rPr>
        <w:t>Serious adverse product reaction:</w:t>
      </w:r>
      <w:bookmarkEnd w:id="2231"/>
      <w:bookmarkEnd w:id="2232"/>
    </w:p>
    <w:p w14:paraId="3542AD37" w14:textId="77777777" w:rsidR="00DD6D98" w:rsidRPr="009901C4" w:rsidRDefault="00DD6D98" w:rsidP="00DD6D98">
      <w:pPr>
        <w:pStyle w:val="NormalIndented"/>
        <w:rPr>
          <w:noProof/>
        </w:rPr>
      </w:pPr>
      <w:r w:rsidRPr="009901C4">
        <w:rPr>
          <w:noProof/>
        </w:rPr>
        <w:t>An adverse product reaction which:</w:t>
      </w:r>
    </w:p>
    <w:p w14:paraId="59FBDAB7" w14:textId="77777777" w:rsidR="00DD6D98" w:rsidRPr="009901C4" w:rsidRDefault="00DD6D98" w:rsidP="00DD6D98">
      <w:pPr>
        <w:pStyle w:val="NormalListBullets"/>
        <w:numPr>
          <w:ilvl w:val="0"/>
          <w:numId w:val="29"/>
        </w:numPr>
        <w:rPr>
          <w:noProof/>
        </w:rPr>
      </w:pPr>
      <w:r w:rsidRPr="009901C4">
        <w:rPr>
          <w:noProof/>
        </w:rPr>
        <w:t>is fatal (results in death)</w:t>
      </w:r>
    </w:p>
    <w:p w14:paraId="2E02801D" w14:textId="77777777" w:rsidR="00DD6D98" w:rsidRPr="009901C4" w:rsidRDefault="00DD6D98" w:rsidP="00DD6D98">
      <w:pPr>
        <w:pStyle w:val="NormalListBullets"/>
        <w:numPr>
          <w:ilvl w:val="0"/>
          <w:numId w:val="29"/>
        </w:numPr>
        <w:rPr>
          <w:noProof/>
        </w:rPr>
      </w:pPr>
      <w:r w:rsidRPr="009901C4">
        <w:rPr>
          <w:noProof/>
        </w:rPr>
        <w:t>is life threatening</w:t>
      </w:r>
    </w:p>
    <w:p w14:paraId="30F9A603" w14:textId="77777777" w:rsidR="00DD6D98" w:rsidRPr="009901C4" w:rsidRDefault="00DD6D98" w:rsidP="00DD6D98">
      <w:pPr>
        <w:pStyle w:val="NormalListBullets"/>
        <w:numPr>
          <w:ilvl w:val="0"/>
          <w:numId w:val="29"/>
        </w:numPr>
        <w:rPr>
          <w:noProof/>
        </w:rPr>
      </w:pPr>
      <w:r w:rsidRPr="009901C4">
        <w:rPr>
          <w:noProof/>
        </w:rPr>
        <w:t>requires hospitalization or prolongation of a hospitalization</w:t>
      </w:r>
    </w:p>
    <w:p w14:paraId="746293E2" w14:textId="77777777" w:rsidR="00DD6D98" w:rsidRPr="009901C4" w:rsidRDefault="00DD6D98" w:rsidP="00DD6D98">
      <w:pPr>
        <w:pStyle w:val="NormalListBullets"/>
        <w:numPr>
          <w:ilvl w:val="0"/>
          <w:numId w:val="29"/>
        </w:numPr>
        <w:rPr>
          <w:noProof/>
        </w:rPr>
      </w:pPr>
      <w:r w:rsidRPr="009901C4">
        <w:rPr>
          <w:noProof/>
        </w:rPr>
        <w:t>results in persistent or significant disability/incapacity</w:t>
      </w:r>
    </w:p>
    <w:p w14:paraId="04D03A4B" w14:textId="77777777" w:rsidR="00DD6D98" w:rsidRPr="009901C4" w:rsidRDefault="00DD6D98" w:rsidP="00DD6D98">
      <w:pPr>
        <w:pStyle w:val="NormalListBullets"/>
        <w:numPr>
          <w:ilvl w:val="0"/>
          <w:numId w:val="29"/>
        </w:numPr>
        <w:rPr>
          <w:noProof/>
        </w:rPr>
      </w:pPr>
      <w:r w:rsidRPr="009901C4">
        <w:rPr>
          <w:noProof/>
        </w:rPr>
        <w:t>results in a congenital anomaly/birth defect.</w:t>
      </w:r>
    </w:p>
    <w:p w14:paraId="43590605" w14:textId="77777777" w:rsidR="00DD6D98" w:rsidRPr="009901C4" w:rsidRDefault="00DD6D98" w:rsidP="00DD6D98">
      <w:pPr>
        <w:pStyle w:val="NormalIndented"/>
        <w:rPr>
          <w:noProof/>
        </w:rPr>
      </w:pPr>
      <w:r w:rsidRPr="009901C4">
        <w:rPr>
          <w:noProof/>
        </w:rPr>
        <w:lastRenderedPageBreak/>
        <w:t>Medical and scientific judgment should be exercised in deciding whether expedited reporting is appropriate in other situations, such as important medical events that may not be immediately life threatening or result in hospitalization but may jeopardize the patient or may require intervention to prevent one of the other outcomes listed in the definition above.  These should also be considered serious.</w:t>
      </w:r>
    </w:p>
    <w:p w14:paraId="4948BF30" w14:textId="77777777" w:rsidR="00DD6D98" w:rsidRPr="009901C4" w:rsidRDefault="00DD6D98" w:rsidP="00182B11">
      <w:pPr>
        <w:pStyle w:val="Heading4"/>
        <w:rPr>
          <w:noProof/>
        </w:rPr>
      </w:pPr>
      <w:bookmarkStart w:id="2233" w:name="_Toc532896173"/>
      <w:bookmarkStart w:id="2234" w:name="_Toc245985"/>
      <w:r w:rsidRPr="009901C4">
        <w:rPr>
          <w:noProof/>
        </w:rPr>
        <w:t>Expected adverse product reaction:</w:t>
      </w:r>
      <w:bookmarkEnd w:id="2233"/>
      <w:bookmarkEnd w:id="2234"/>
    </w:p>
    <w:p w14:paraId="06DB7852" w14:textId="77777777" w:rsidR="00DD6D98" w:rsidRPr="009901C4" w:rsidRDefault="00DD6D98" w:rsidP="00DD6D98">
      <w:pPr>
        <w:pStyle w:val="NormalIndented"/>
        <w:rPr>
          <w:noProof/>
        </w:rPr>
      </w:pPr>
      <w:r w:rsidRPr="009901C4">
        <w:rPr>
          <w:noProof/>
        </w:rPr>
        <w:t>Expected events are those which prior experience has demonstrated to be probabilistically linked to the product and are generally included in product labeling.</w:t>
      </w:r>
    </w:p>
    <w:p w14:paraId="2CA39A23" w14:textId="77777777" w:rsidR="00DD6D98" w:rsidRPr="009901C4" w:rsidRDefault="00DD6D98" w:rsidP="00DD6D98">
      <w:pPr>
        <w:pStyle w:val="NormalIndented"/>
        <w:rPr>
          <w:noProof/>
        </w:rPr>
      </w:pPr>
      <w:r w:rsidRPr="009901C4">
        <w:rPr>
          <w:noProof/>
        </w:rPr>
        <w:t>Pre-marketing: An adverse reaction, the nature or severity of which is not consistent with the applicable product information (e.g., Investigator</w:t>
      </w:r>
      <w:r>
        <w:rPr>
          <w:noProof/>
        </w:rPr>
        <w:t>'</w:t>
      </w:r>
      <w:r w:rsidRPr="009901C4">
        <w:rPr>
          <w:noProof/>
        </w:rPr>
        <w:t>s Brochure for an unapproved investigational product).</w:t>
      </w:r>
    </w:p>
    <w:p w14:paraId="1B5CFAF9" w14:textId="77777777" w:rsidR="00DD6D98" w:rsidRPr="009901C4" w:rsidRDefault="00DD6D98" w:rsidP="00DD6D98">
      <w:pPr>
        <w:pStyle w:val="NormalIndented"/>
        <w:rPr>
          <w:noProof/>
        </w:rPr>
      </w:pPr>
      <w:r w:rsidRPr="009901C4">
        <w:rPr>
          <w:noProof/>
        </w:rPr>
        <w:t>Post-marketing/European Union: This relates to an adverse reaction which is not mentioned in any EC summary of product characteristics (SPC).  In the absence of any European SPC, an international document prepared by the marketing authorization holder containing all relevant safety information which the marketing authorization holder considers should be listed for the medicinal product in all countries where the medicinal product is marketed (Care Data Sheet).</w:t>
      </w:r>
    </w:p>
    <w:p w14:paraId="5914D628" w14:textId="77777777" w:rsidR="00DD6D98" w:rsidRPr="009901C4" w:rsidRDefault="00DD6D98" w:rsidP="00DD6D98">
      <w:pPr>
        <w:pStyle w:val="NormalIndented"/>
        <w:rPr>
          <w:noProof/>
        </w:rPr>
      </w:pPr>
      <w:r w:rsidRPr="009901C4">
        <w:rPr>
          <w:noProof/>
        </w:rPr>
        <w:t>Post-marketing/US current: Unexpected means an adverse drug experience that is not listed in the current labeling for the drug product and includes an event that may be symptomatically and pathophysiologically related to an event listed in the labeling but differs from the event because of greater severity or specificity.</w:t>
      </w:r>
    </w:p>
    <w:p w14:paraId="0F68A31D" w14:textId="77777777" w:rsidR="00DD6D98" w:rsidRPr="009901C4" w:rsidRDefault="00DD6D98" w:rsidP="00DD6D98">
      <w:pPr>
        <w:pStyle w:val="NormalIndented"/>
        <w:rPr>
          <w:noProof/>
        </w:rPr>
      </w:pPr>
      <w:r w:rsidRPr="009901C4">
        <w:rPr>
          <w:noProof/>
        </w:rPr>
        <w:t>Post-marketing/US (proposed): The applicant</w:t>
      </w:r>
      <w:r>
        <w:rPr>
          <w:noProof/>
        </w:rPr>
        <w:t>'</w:t>
      </w:r>
      <w:r w:rsidRPr="009901C4">
        <w:rPr>
          <w:noProof/>
        </w:rPr>
        <w:t>s core safety data sheet shall be a document prepared by the applicant that contains all relevant safety information, including adverse drug experiences, which the applicant believes should e listed for the drug in all countries where the drug is marketed.  It may be used by the applicant as the reference document by which an adverse drug experience is judged to be expected or unexpected for purposes of this post-marketing periodic report.</w:t>
      </w:r>
    </w:p>
    <w:p w14:paraId="3C463633" w14:textId="77777777" w:rsidR="00DD6D98" w:rsidRPr="009901C4" w:rsidRDefault="00DD6D98" w:rsidP="00DD6D98">
      <w:pPr>
        <w:pStyle w:val="NormalIndented"/>
        <w:rPr>
          <w:noProof/>
        </w:rPr>
      </w:pPr>
      <w:r w:rsidRPr="009901C4">
        <w:rPr>
          <w:noProof/>
        </w:rPr>
        <w:t>Post-marketing/WHO: An adverse reaction, the nature or severity of which is not consistent with domestic labeling or market authorization, or expected from characteristics of the drug.</w:t>
      </w:r>
    </w:p>
    <w:p w14:paraId="6C9A11E0" w14:textId="77777777" w:rsidR="00DD6D98" w:rsidRPr="009901C4" w:rsidRDefault="00DD6D98" w:rsidP="00182B11">
      <w:pPr>
        <w:pStyle w:val="Heading3"/>
        <w:rPr>
          <w:noProof/>
        </w:rPr>
      </w:pPr>
      <w:bookmarkStart w:id="2235" w:name="_Toc495952577"/>
      <w:bookmarkStart w:id="2236" w:name="_Toc532896174"/>
      <w:bookmarkStart w:id="2237" w:name="_Toc245986"/>
      <w:bookmarkStart w:id="2238" w:name="_Toc861882"/>
      <w:bookmarkStart w:id="2239" w:name="_Toc862886"/>
      <w:bookmarkStart w:id="2240" w:name="_Toc866875"/>
      <w:bookmarkStart w:id="2241" w:name="_Toc879984"/>
      <w:bookmarkStart w:id="2242" w:name="_Toc138585501"/>
      <w:bookmarkStart w:id="2243" w:name="_Toc234051172"/>
      <w:bookmarkStart w:id="2244" w:name="_Toc28960216"/>
      <w:r w:rsidRPr="00182B11">
        <w:t>References</w:t>
      </w:r>
      <w:bookmarkEnd w:id="2235"/>
      <w:bookmarkEnd w:id="2236"/>
      <w:bookmarkEnd w:id="2237"/>
      <w:bookmarkEnd w:id="2238"/>
      <w:bookmarkEnd w:id="2239"/>
      <w:bookmarkEnd w:id="2240"/>
      <w:bookmarkEnd w:id="2241"/>
      <w:bookmarkEnd w:id="2242"/>
      <w:bookmarkEnd w:id="2243"/>
      <w:bookmarkEnd w:id="2244"/>
    </w:p>
    <w:p w14:paraId="6DACA5EC" w14:textId="77777777" w:rsidR="00DD6D98" w:rsidRPr="009901C4" w:rsidRDefault="00DD6D98" w:rsidP="00DD6D98">
      <w:pPr>
        <w:pStyle w:val="NormalIndented"/>
        <w:rPr>
          <w:noProof/>
        </w:rPr>
      </w:pPr>
      <w:r w:rsidRPr="009901C4">
        <w:rPr>
          <w:noProof/>
        </w:rPr>
        <w:t>Gabrielli ER. Standard specification for drug therapy documentation. ASTM Committee E31.12 July (1993).</w:t>
      </w:r>
    </w:p>
    <w:p w14:paraId="13665023" w14:textId="77777777" w:rsidR="00DD6D98" w:rsidRPr="00F80B5C" w:rsidRDefault="00DD6D98" w:rsidP="00DD6D98">
      <w:pPr>
        <w:pStyle w:val="NormalIndented"/>
        <w:rPr>
          <w:noProof/>
          <w:lang w:val="de-DE"/>
        </w:rPr>
      </w:pPr>
      <w:r w:rsidRPr="00F80B5C">
        <w:rPr>
          <w:noProof/>
          <w:lang w:val="de-DE"/>
        </w:rPr>
        <w:t>Kessler DA.  Introducing MEDWatch.  JAMA 269: 2765-2768(1993).</w:t>
      </w:r>
    </w:p>
    <w:p w14:paraId="571D1CDD" w14:textId="77777777" w:rsidR="00DD6D98" w:rsidRPr="009901C4" w:rsidRDefault="00DD6D98" w:rsidP="00DD6D98">
      <w:pPr>
        <w:pStyle w:val="NormalIndented"/>
        <w:rPr>
          <w:noProof/>
        </w:rPr>
      </w:pPr>
      <w:r w:rsidRPr="00F80B5C">
        <w:rPr>
          <w:noProof/>
          <w:lang w:val="de-DE"/>
        </w:rPr>
        <w:t xml:space="preserve">Kurata JH, Overhage JM, Gabrielli E, Jones JK.  </w:t>
      </w:r>
      <w:r w:rsidRPr="009901C4">
        <w:rPr>
          <w:noProof/>
        </w:rPr>
        <w:t>International Data Standards for Hospital-based Drug Surveillance.  M.D. Computing 12(1) 50-57 (1995).</w:t>
      </w:r>
    </w:p>
    <w:p w14:paraId="12E93570" w14:textId="77777777" w:rsidR="00DD6D98" w:rsidRPr="009901C4" w:rsidRDefault="00DD6D98" w:rsidP="00DD6D98">
      <w:pPr>
        <w:pStyle w:val="NormalIndented"/>
        <w:rPr>
          <w:noProof/>
        </w:rPr>
      </w:pPr>
      <w:r w:rsidRPr="009901C4">
        <w:rPr>
          <w:noProof/>
        </w:rPr>
        <w:t>Moore N, Montera d, Coulson R, DeAbajo F, Kreft-Jais C, Biron A, Monteaugudo J.  The single case format: proposal for a structured message for the telematic transmission of information on individual case reports in pharmacovigilance.  Pharmacoepidemiology and Drug Safety 3: 157-162 (1994)</w:t>
      </w:r>
    </w:p>
    <w:p w14:paraId="17B3B36D" w14:textId="77777777" w:rsidR="00DD6D98" w:rsidRPr="009901C4" w:rsidRDefault="00DD6D98" w:rsidP="00DD6D98">
      <w:pPr>
        <w:pStyle w:val="NormalIndented"/>
        <w:rPr>
          <w:noProof/>
        </w:rPr>
      </w:pPr>
      <w:r w:rsidRPr="009901C4">
        <w:rPr>
          <w:noProof/>
        </w:rPr>
        <w:t>Thompson WL.  A modest proposal for enhancing the safety and effectiveness of use of human drugs, biologics and devices and animal health products with human health implications through cost-effective health informatics tools supporting a global database of safety reports as a joint ICH E2, M1 and M2 initiative.  Private communication. March (1995)</w:t>
      </w:r>
    </w:p>
    <w:p w14:paraId="63F716BD" w14:textId="77777777" w:rsidR="00DD6D98" w:rsidRPr="009901C4" w:rsidRDefault="00DD6D98" w:rsidP="00182B11">
      <w:pPr>
        <w:pStyle w:val="Heading2"/>
        <w:rPr>
          <w:noProof/>
        </w:rPr>
      </w:pPr>
      <w:bookmarkStart w:id="2245" w:name="_Toc359236319"/>
      <w:bookmarkStart w:id="2246" w:name="_Toc495952578"/>
      <w:bookmarkStart w:id="2247" w:name="_Toc532896175"/>
      <w:bookmarkStart w:id="2248" w:name="_Toc245987"/>
      <w:bookmarkStart w:id="2249" w:name="_Toc861883"/>
      <w:bookmarkStart w:id="2250" w:name="_Toc862887"/>
      <w:bookmarkStart w:id="2251" w:name="_Toc866876"/>
      <w:bookmarkStart w:id="2252" w:name="_Toc879985"/>
      <w:bookmarkStart w:id="2253" w:name="_Toc138585502"/>
      <w:bookmarkStart w:id="2254" w:name="_Toc234051173"/>
      <w:bookmarkStart w:id="2255" w:name="_Toc28960217"/>
      <w:r w:rsidRPr="00182B11">
        <w:t>Product</w:t>
      </w:r>
      <w:r w:rsidRPr="009901C4">
        <w:rPr>
          <w:noProof/>
        </w:rPr>
        <w:t xml:space="preserve"> Experience - Trigger Events And Message Definitions</w:t>
      </w:r>
      <w:bookmarkEnd w:id="2245"/>
      <w:bookmarkEnd w:id="2246"/>
      <w:bookmarkEnd w:id="2247"/>
      <w:bookmarkEnd w:id="2248"/>
      <w:bookmarkEnd w:id="2249"/>
      <w:bookmarkEnd w:id="2250"/>
      <w:bookmarkEnd w:id="2251"/>
      <w:bookmarkEnd w:id="2252"/>
      <w:bookmarkEnd w:id="2253"/>
      <w:bookmarkEnd w:id="2254"/>
      <w:bookmarkEnd w:id="2255"/>
    </w:p>
    <w:p w14:paraId="19304F11" w14:textId="77777777" w:rsidR="00DD6D98" w:rsidRPr="009901C4" w:rsidRDefault="00DD6D98" w:rsidP="00DD6D98">
      <w:pPr>
        <w:pStyle w:val="NormalIndented"/>
        <w:rPr>
          <w:noProof/>
        </w:rPr>
      </w:pPr>
      <w:r w:rsidRPr="009901C4">
        <w:rPr>
          <w:noProof/>
        </w:rPr>
        <w:t xml:space="preserve">The message header segment will care one of three event types at </w:t>
      </w:r>
      <w:r w:rsidRPr="009901C4">
        <w:rPr>
          <w:rStyle w:val="ReferenceAttribute"/>
          <w:noProof/>
        </w:rPr>
        <w:t>MSH-9-message type</w:t>
      </w:r>
      <w:r w:rsidRPr="009901C4">
        <w:rPr>
          <w:noProof/>
        </w:rPr>
        <w:t>.</w:t>
      </w:r>
    </w:p>
    <w:tbl>
      <w:tblPr>
        <w:tblW w:w="0" w:type="auto"/>
        <w:tblInd w:w="828" w:type="dxa"/>
        <w:tblLayout w:type="fixed"/>
        <w:tblLook w:val="0000" w:firstRow="0" w:lastRow="0" w:firstColumn="0" w:lastColumn="0" w:noHBand="0" w:noVBand="0"/>
      </w:tblPr>
      <w:tblGrid>
        <w:gridCol w:w="1350"/>
        <w:gridCol w:w="7398"/>
      </w:tblGrid>
      <w:tr w:rsidR="00DD6D98" w:rsidRPr="00D00BBD" w14:paraId="464AF320" w14:textId="77777777" w:rsidTr="00DD6D98">
        <w:trPr>
          <w:tblHeader/>
        </w:trPr>
        <w:tc>
          <w:tcPr>
            <w:tcW w:w="1350" w:type="dxa"/>
          </w:tcPr>
          <w:p w14:paraId="6D56030F" w14:textId="77777777" w:rsidR="00DD6D98" w:rsidRPr="009901C4" w:rsidRDefault="00DD6D98" w:rsidP="00DD6D98">
            <w:pPr>
              <w:pStyle w:val="OtherTableHeader"/>
              <w:rPr>
                <w:noProof/>
              </w:rPr>
            </w:pPr>
            <w:r w:rsidRPr="009901C4">
              <w:rPr>
                <w:noProof/>
              </w:rPr>
              <w:t>Event</w:t>
            </w:r>
          </w:p>
        </w:tc>
        <w:tc>
          <w:tcPr>
            <w:tcW w:w="7398" w:type="dxa"/>
          </w:tcPr>
          <w:p w14:paraId="17C04605" w14:textId="77777777" w:rsidR="00DD6D98" w:rsidRPr="009901C4" w:rsidRDefault="00DD6D98" w:rsidP="00DD6D98">
            <w:pPr>
              <w:pStyle w:val="OtherTableHeader"/>
              <w:rPr>
                <w:noProof/>
              </w:rPr>
            </w:pPr>
            <w:r w:rsidRPr="009901C4">
              <w:rPr>
                <w:noProof/>
              </w:rPr>
              <w:t>Description</w:t>
            </w:r>
          </w:p>
        </w:tc>
      </w:tr>
      <w:tr w:rsidR="00DD6D98" w:rsidRPr="00D00BBD" w14:paraId="7B69CA52" w14:textId="77777777" w:rsidTr="00DD6D98">
        <w:tc>
          <w:tcPr>
            <w:tcW w:w="1350" w:type="dxa"/>
          </w:tcPr>
          <w:p w14:paraId="445DED23" w14:textId="77777777" w:rsidR="00DD6D98" w:rsidRPr="009901C4" w:rsidRDefault="00DD6D98" w:rsidP="00DD6D98">
            <w:pPr>
              <w:pStyle w:val="OtherTableBody"/>
              <w:rPr>
                <w:noProof/>
              </w:rPr>
            </w:pPr>
            <w:r w:rsidRPr="009901C4">
              <w:rPr>
                <w:noProof/>
              </w:rPr>
              <w:t>P07</w:t>
            </w:r>
          </w:p>
        </w:tc>
        <w:tc>
          <w:tcPr>
            <w:tcW w:w="7398" w:type="dxa"/>
          </w:tcPr>
          <w:p w14:paraId="625F41BD" w14:textId="77777777" w:rsidR="00DD6D98" w:rsidRPr="009901C4" w:rsidRDefault="00DD6D98" w:rsidP="00DD6D98">
            <w:pPr>
              <w:pStyle w:val="OtherTableBody"/>
              <w:rPr>
                <w:noProof/>
              </w:rPr>
            </w:pPr>
            <w:r w:rsidRPr="009901C4">
              <w:rPr>
                <w:noProof/>
              </w:rPr>
              <w:t>PEX - Unsolicited initial individual product experience report</w:t>
            </w:r>
          </w:p>
        </w:tc>
      </w:tr>
      <w:tr w:rsidR="00DD6D98" w:rsidRPr="00D00BBD" w14:paraId="1D747D34" w14:textId="77777777" w:rsidTr="00DD6D98">
        <w:tc>
          <w:tcPr>
            <w:tcW w:w="1350" w:type="dxa"/>
          </w:tcPr>
          <w:p w14:paraId="2483A3C0" w14:textId="77777777" w:rsidR="00DD6D98" w:rsidRPr="009901C4" w:rsidRDefault="00DD6D98" w:rsidP="00DD6D98">
            <w:pPr>
              <w:pStyle w:val="OtherTableBody"/>
              <w:rPr>
                <w:noProof/>
              </w:rPr>
            </w:pPr>
            <w:r w:rsidRPr="009901C4">
              <w:rPr>
                <w:noProof/>
              </w:rPr>
              <w:t>P08</w:t>
            </w:r>
          </w:p>
        </w:tc>
        <w:tc>
          <w:tcPr>
            <w:tcW w:w="7398" w:type="dxa"/>
          </w:tcPr>
          <w:p w14:paraId="692DCF3E" w14:textId="77777777" w:rsidR="00DD6D98" w:rsidRPr="009901C4" w:rsidRDefault="00DD6D98" w:rsidP="00DD6D98">
            <w:pPr>
              <w:pStyle w:val="OtherTableBody"/>
              <w:rPr>
                <w:noProof/>
              </w:rPr>
            </w:pPr>
            <w:r w:rsidRPr="009901C4">
              <w:rPr>
                <w:noProof/>
              </w:rPr>
              <w:t>PEX - Unsolicited update individual product experience report</w:t>
            </w:r>
          </w:p>
        </w:tc>
      </w:tr>
      <w:tr w:rsidR="00DD6D98" w:rsidRPr="00D00BBD" w14:paraId="2CE4CED1" w14:textId="77777777" w:rsidTr="00DD6D98">
        <w:tc>
          <w:tcPr>
            <w:tcW w:w="1350" w:type="dxa"/>
          </w:tcPr>
          <w:p w14:paraId="18F3FB26" w14:textId="77777777" w:rsidR="00DD6D98" w:rsidRPr="009901C4" w:rsidRDefault="00DD6D98" w:rsidP="00DD6D98">
            <w:pPr>
              <w:pStyle w:val="OtherTableBody"/>
              <w:rPr>
                <w:noProof/>
              </w:rPr>
            </w:pPr>
            <w:r w:rsidRPr="009901C4">
              <w:rPr>
                <w:noProof/>
              </w:rPr>
              <w:t>P09</w:t>
            </w:r>
          </w:p>
        </w:tc>
        <w:tc>
          <w:tcPr>
            <w:tcW w:w="7398" w:type="dxa"/>
          </w:tcPr>
          <w:p w14:paraId="62F6B0AD" w14:textId="77777777" w:rsidR="00DD6D98" w:rsidRPr="009901C4" w:rsidRDefault="00DD6D98" w:rsidP="00DD6D98">
            <w:pPr>
              <w:pStyle w:val="OtherTableBody"/>
              <w:rPr>
                <w:noProof/>
              </w:rPr>
            </w:pPr>
            <w:r w:rsidRPr="009901C4">
              <w:rPr>
                <w:noProof/>
              </w:rPr>
              <w:t>SUR - Summary product experience report</w:t>
            </w:r>
          </w:p>
        </w:tc>
      </w:tr>
    </w:tbl>
    <w:p w14:paraId="60DEE5F7" w14:textId="77777777" w:rsidR="00DD6D98" w:rsidRPr="009901C4" w:rsidRDefault="00DD6D98" w:rsidP="00182B11">
      <w:pPr>
        <w:pStyle w:val="Heading3"/>
        <w:rPr>
          <w:noProof/>
        </w:rPr>
      </w:pPr>
      <w:bookmarkStart w:id="2256" w:name="_Toc348246916"/>
      <w:bookmarkStart w:id="2257" w:name="_Toc348255710"/>
      <w:bookmarkStart w:id="2258" w:name="_Toc348259575"/>
      <w:bookmarkStart w:id="2259" w:name="_Toc348342188"/>
      <w:bookmarkStart w:id="2260" w:name="_Toc359236320"/>
      <w:bookmarkStart w:id="2261" w:name="_Toc532896176"/>
      <w:bookmarkStart w:id="2262" w:name="_Toc245988"/>
      <w:bookmarkStart w:id="2263" w:name="_Toc495952579"/>
      <w:bookmarkStart w:id="2264" w:name="_Toc861884"/>
      <w:bookmarkStart w:id="2265" w:name="_Toc862888"/>
      <w:bookmarkStart w:id="2266" w:name="_Toc866877"/>
      <w:bookmarkStart w:id="2267" w:name="_Toc879986"/>
      <w:bookmarkStart w:id="2268" w:name="_Toc138585503"/>
      <w:bookmarkStart w:id="2269" w:name="_Toc234051174"/>
      <w:bookmarkStart w:id="2270" w:name="_Toc28960218"/>
      <w:r w:rsidRPr="009901C4">
        <w:rPr>
          <w:noProof/>
        </w:rPr>
        <w:lastRenderedPageBreak/>
        <w:t xml:space="preserve">PEX - </w:t>
      </w:r>
      <w:r w:rsidRPr="00182B11">
        <w:t>Product</w:t>
      </w:r>
      <w:r w:rsidRPr="009901C4">
        <w:rPr>
          <w:noProof/>
        </w:rPr>
        <w:t xml:space="preserve"> Experience Message</w:t>
      </w:r>
      <w:bookmarkEnd w:id="2256"/>
      <w:bookmarkEnd w:id="2257"/>
      <w:bookmarkEnd w:id="2258"/>
      <w:bookmarkEnd w:id="2259"/>
      <w:bookmarkEnd w:id="2260"/>
      <w:r w:rsidRPr="009901C4">
        <w:rPr>
          <w:noProof/>
        </w:rPr>
        <w:t xml:space="preserve"> (Events P07, P08</w:t>
      </w:r>
      <w:bookmarkEnd w:id="2261"/>
      <w:bookmarkEnd w:id="2262"/>
      <w:r w:rsidRPr="009901C4">
        <w:rPr>
          <w:noProof/>
        </w:rPr>
        <w:fldChar w:fldCharType="begin"/>
      </w:r>
      <w:r w:rsidRPr="009901C4">
        <w:rPr>
          <w:noProof/>
        </w:rPr>
        <w:instrText xml:space="preserve"> XE "P07, P08" </w:instrText>
      </w:r>
      <w:r w:rsidRPr="009901C4">
        <w:rPr>
          <w:noProof/>
        </w:rPr>
        <w:fldChar w:fldCharType="end"/>
      </w:r>
      <w:bookmarkEnd w:id="2263"/>
      <w:r w:rsidRPr="009901C4">
        <w:rPr>
          <w:noProof/>
        </w:rPr>
        <w:fldChar w:fldCharType="begin"/>
      </w:r>
      <w:r w:rsidRPr="009901C4">
        <w:rPr>
          <w:noProof/>
        </w:rPr>
        <w:instrText xml:space="preserve"> XE "Events: P07, P08" </w:instrText>
      </w:r>
      <w:r w:rsidRPr="009901C4">
        <w:rPr>
          <w:noProof/>
        </w:rPr>
        <w:fldChar w:fldCharType="end"/>
      </w:r>
      <w:r w:rsidRPr="009901C4">
        <w:rPr>
          <w:noProof/>
        </w:rPr>
        <w:t>)</w:t>
      </w:r>
      <w:bookmarkEnd w:id="2264"/>
      <w:bookmarkEnd w:id="2265"/>
      <w:bookmarkEnd w:id="2266"/>
      <w:bookmarkEnd w:id="2267"/>
      <w:bookmarkEnd w:id="2268"/>
      <w:bookmarkEnd w:id="2269"/>
      <w:bookmarkEnd w:id="2270"/>
      <w:r w:rsidRPr="009901C4">
        <w:rPr>
          <w:noProof/>
        </w:rPr>
        <w:fldChar w:fldCharType="begin"/>
      </w:r>
      <w:r w:rsidRPr="009901C4">
        <w:rPr>
          <w:noProof/>
        </w:rPr>
        <w:instrText xml:space="preserve"> XE "PEX" </w:instrText>
      </w:r>
      <w:r w:rsidRPr="009901C4">
        <w:rPr>
          <w:noProof/>
        </w:rPr>
        <w:fldChar w:fldCharType="end"/>
      </w:r>
      <w:r w:rsidRPr="009901C4">
        <w:rPr>
          <w:noProof/>
        </w:rPr>
        <w:fldChar w:fldCharType="begin"/>
      </w:r>
      <w:r w:rsidRPr="009901C4">
        <w:rPr>
          <w:noProof/>
        </w:rPr>
        <w:instrText xml:space="preserve"> XE "Message Types: PEX" </w:instrText>
      </w:r>
      <w:r w:rsidRPr="009901C4">
        <w:rPr>
          <w:noProof/>
        </w:rPr>
        <w:fldChar w:fldCharType="end"/>
      </w:r>
    </w:p>
    <w:p w14:paraId="62291DDA" w14:textId="77777777" w:rsidR="00DD6D98" w:rsidRDefault="00DD6D98" w:rsidP="00DD6D98">
      <w:pPr>
        <w:pStyle w:val="NormalIndented"/>
        <w:rPr>
          <w:noProof/>
        </w:rPr>
      </w:pPr>
      <w:r w:rsidRPr="009901C4">
        <w:rPr>
          <w:noProof/>
        </w:rPr>
        <w:t>The primary application of this message is to transfer information related to an adverse event occurring while a patient was exposed to a product.</w:t>
      </w:r>
    </w:p>
    <w:p w14:paraId="5E6B2E54" w14:textId="77777777" w:rsidR="00DD6D98" w:rsidRPr="009901C4" w:rsidRDefault="00DD6D98" w:rsidP="00DD6D98">
      <w:pPr>
        <w:pStyle w:val="MsgTableCaption"/>
        <w:rPr>
          <w:noProof/>
        </w:rPr>
      </w:pPr>
      <w:r w:rsidRPr="009901C4">
        <w:rPr>
          <w:noProof/>
        </w:rPr>
        <w:t>PEX^P07-P08^PEX_P07: Product Experience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C0F3404" w14:textId="77777777" w:rsidTr="00276CAC">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0DD2934"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F827DD1"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C21912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0ECAFB16" w14:textId="77777777" w:rsidR="00DD6D98" w:rsidRPr="009901C4" w:rsidRDefault="00DD6D98" w:rsidP="00DD6D98">
            <w:pPr>
              <w:pStyle w:val="MsgTableHeader"/>
              <w:jc w:val="center"/>
              <w:rPr>
                <w:noProof/>
              </w:rPr>
            </w:pPr>
            <w:r w:rsidRPr="009901C4">
              <w:rPr>
                <w:noProof/>
              </w:rPr>
              <w:t>Chapter</w:t>
            </w:r>
          </w:p>
        </w:tc>
      </w:tr>
      <w:tr w:rsidR="00DD6D98" w:rsidRPr="00D00BBD" w14:paraId="78AF30EA" w14:textId="77777777" w:rsidTr="00276CAC">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E4B39B3"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6F13D00" w14:textId="77777777" w:rsidR="00DD6D98" w:rsidRPr="009901C4" w:rsidRDefault="00DD6D98" w:rsidP="00DD6D98">
            <w:pPr>
              <w:pStyle w:val="MsgTableBody"/>
              <w:keepNext/>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FBE12F3" w14:textId="77777777" w:rsidR="00DD6D98" w:rsidRPr="009901C4" w:rsidRDefault="00DD6D98" w:rsidP="00DD6D98">
            <w:pPr>
              <w:pStyle w:val="MsgTableBody"/>
              <w:keepNext/>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9E9C81F" w14:textId="77777777" w:rsidR="00DD6D98" w:rsidRPr="009901C4" w:rsidRDefault="00DD6D98" w:rsidP="00DD6D98">
            <w:pPr>
              <w:pStyle w:val="MsgTableBody"/>
              <w:keepNext/>
              <w:jc w:val="center"/>
              <w:rPr>
                <w:noProof/>
              </w:rPr>
            </w:pPr>
            <w:r w:rsidRPr="009901C4">
              <w:rPr>
                <w:noProof/>
              </w:rPr>
              <w:t>2</w:t>
            </w:r>
          </w:p>
        </w:tc>
      </w:tr>
      <w:tr w:rsidR="00DD6D98" w:rsidRPr="00D00BBD" w14:paraId="63CD36E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F4712C" w14:textId="77777777" w:rsidR="00DD6D98" w:rsidRPr="009901C4" w:rsidRDefault="00DD6D98" w:rsidP="00DD6D98">
            <w:pPr>
              <w:pStyle w:val="MsgTableBody"/>
              <w:keepNext/>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3A6A20B" w14:textId="77777777" w:rsidR="00DD6D98" w:rsidRPr="009901C4" w:rsidRDefault="00DD6D98" w:rsidP="00DD6D98">
            <w:pPr>
              <w:pStyle w:val="MsgTableBody"/>
              <w:keepNext/>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AA3399E" w14:textId="77777777" w:rsidR="00DD6D98" w:rsidRPr="009901C4" w:rsidRDefault="00DD6D98" w:rsidP="00DD6D98">
            <w:pPr>
              <w:pStyle w:val="MsgTableBody"/>
              <w:keepNext/>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E63006" w14:textId="77777777" w:rsidR="00DD6D98" w:rsidRPr="009901C4" w:rsidRDefault="00DD6D98" w:rsidP="00DD6D98">
            <w:pPr>
              <w:pStyle w:val="MsgTableBody"/>
              <w:keepNext/>
              <w:jc w:val="center"/>
              <w:rPr>
                <w:noProof/>
              </w:rPr>
            </w:pPr>
            <w:r>
              <w:rPr>
                <w:noProof/>
              </w:rPr>
              <w:t>3</w:t>
            </w:r>
          </w:p>
        </w:tc>
      </w:tr>
      <w:tr w:rsidR="00DD6D98" w:rsidRPr="00D00BBD" w14:paraId="5EBB210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C07597" w14:textId="77777777"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14:paraId="3C6BFFBE"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63EE6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7EBBB" w14:textId="77777777" w:rsidR="00DD6D98" w:rsidRPr="009901C4" w:rsidRDefault="00DD6D98" w:rsidP="00DD6D98">
            <w:pPr>
              <w:pStyle w:val="MsgTableBody"/>
              <w:jc w:val="center"/>
              <w:rPr>
                <w:noProof/>
              </w:rPr>
            </w:pPr>
            <w:r w:rsidRPr="009901C4">
              <w:rPr>
                <w:noProof/>
              </w:rPr>
              <w:t>2</w:t>
            </w:r>
          </w:p>
        </w:tc>
      </w:tr>
      <w:tr w:rsidR="00DD6D98" w:rsidRPr="00D00BBD" w14:paraId="3CCCB87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EED6F2"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4B8CDBE"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B9C4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C63ADB" w14:textId="77777777" w:rsidR="00DD6D98" w:rsidRPr="009901C4" w:rsidRDefault="00DD6D98" w:rsidP="00DD6D98">
            <w:pPr>
              <w:pStyle w:val="MsgTableBody"/>
              <w:jc w:val="center"/>
              <w:rPr>
                <w:noProof/>
              </w:rPr>
            </w:pPr>
            <w:r w:rsidRPr="009901C4">
              <w:rPr>
                <w:noProof/>
              </w:rPr>
              <w:t>2</w:t>
            </w:r>
          </w:p>
        </w:tc>
      </w:tr>
      <w:tr w:rsidR="00DD6D98" w:rsidRPr="00D00BBD" w14:paraId="78F4F49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CD0C44" w14:textId="77777777" w:rsidR="00DD6D98" w:rsidRPr="009901C4" w:rsidRDefault="00DD6D98" w:rsidP="00DD6D98">
            <w:pPr>
              <w:pStyle w:val="MsgTableBody"/>
              <w:rPr>
                <w:noProof/>
              </w:rPr>
            </w:pPr>
            <w:r w:rsidRPr="009901C4">
              <w:rPr>
                <w:noProof/>
              </w:rPr>
              <w:t>EVN</w:t>
            </w:r>
          </w:p>
        </w:tc>
        <w:tc>
          <w:tcPr>
            <w:tcW w:w="4320" w:type="dxa"/>
            <w:tcBorders>
              <w:top w:val="dotted" w:sz="4" w:space="0" w:color="auto"/>
              <w:left w:val="nil"/>
              <w:bottom w:val="dotted" w:sz="4" w:space="0" w:color="auto"/>
              <w:right w:val="nil"/>
            </w:tcBorders>
            <w:shd w:val="clear" w:color="auto" w:fill="FFFFFF"/>
          </w:tcPr>
          <w:p w14:paraId="195C432E" w14:textId="77777777" w:rsidR="00DD6D98" w:rsidRPr="009901C4" w:rsidRDefault="00DD6D98" w:rsidP="00DD6D98">
            <w:pPr>
              <w:pStyle w:val="MsgTableBody"/>
              <w:rPr>
                <w:noProof/>
              </w:rPr>
            </w:pPr>
            <w:r w:rsidRPr="009901C4">
              <w:rPr>
                <w:noProof/>
              </w:rPr>
              <w:t>Event Type</w:t>
            </w:r>
          </w:p>
        </w:tc>
        <w:tc>
          <w:tcPr>
            <w:tcW w:w="864" w:type="dxa"/>
            <w:tcBorders>
              <w:top w:val="dotted" w:sz="4" w:space="0" w:color="auto"/>
              <w:left w:val="nil"/>
              <w:bottom w:val="dotted" w:sz="4" w:space="0" w:color="auto"/>
              <w:right w:val="nil"/>
            </w:tcBorders>
            <w:shd w:val="clear" w:color="auto" w:fill="FFFFFF"/>
          </w:tcPr>
          <w:p w14:paraId="0389F1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F7729E" w14:textId="77777777" w:rsidR="00DD6D98" w:rsidRPr="009901C4" w:rsidRDefault="00DD6D98" w:rsidP="00DD6D98">
            <w:pPr>
              <w:pStyle w:val="MsgTableBody"/>
              <w:jc w:val="center"/>
              <w:rPr>
                <w:noProof/>
              </w:rPr>
            </w:pPr>
            <w:r w:rsidRPr="009901C4">
              <w:rPr>
                <w:noProof/>
              </w:rPr>
              <w:t>3</w:t>
            </w:r>
          </w:p>
        </w:tc>
      </w:tr>
      <w:tr w:rsidR="00DD6D98" w:rsidRPr="00D00BBD" w14:paraId="6B04297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58DD03"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34239BED"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52192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091200" w14:textId="77777777" w:rsidR="00DD6D98" w:rsidRPr="009901C4" w:rsidRDefault="00DD6D98" w:rsidP="00DD6D98">
            <w:pPr>
              <w:pStyle w:val="MsgTableBody"/>
              <w:jc w:val="center"/>
              <w:rPr>
                <w:noProof/>
              </w:rPr>
            </w:pPr>
            <w:r w:rsidRPr="009901C4">
              <w:rPr>
                <w:noProof/>
              </w:rPr>
              <w:t>3</w:t>
            </w:r>
          </w:p>
        </w:tc>
      </w:tr>
      <w:tr w:rsidR="00DD6D98" w:rsidRPr="00D00BBD" w14:paraId="50FEFF2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B7C586"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3A2172EE"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3042F8B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4C5FAC" w14:textId="77777777" w:rsidR="00DD6D98" w:rsidRPr="009901C4" w:rsidRDefault="00DD6D98" w:rsidP="00DD6D98">
            <w:pPr>
              <w:pStyle w:val="MsgTableBody"/>
              <w:jc w:val="center"/>
              <w:rPr>
                <w:noProof/>
              </w:rPr>
            </w:pPr>
            <w:r w:rsidRPr="009901C4">
              <w:rPr>
                <w:noProof/>
              </w:rPr>
              <w:t>3</w:t>
            </w:r>
          </w:p>
        </w:tc>
      </w:tr>
      <w:tr w:rsidR="00276CAC" w:rsidRPr="0001097E" w14:paraId="7DF92249" w14:textId="77777777" w:rsidTr="00276CAC">
        <w:tblPrEx>
          <w:shd w:val="clear" w:color="auto" w:fill="auto"/>
          <w:tblCellMar>
            <w:left w:w="107" w:type="dxa"/>
            <w:right w:w="107" w:type="dxa"/>
          </w:tblCellMar>
          <w:tblLook w:val="04A0" w:firstRow="1" w:lastRow="0" w:firstColumn="1" w:lastColumn="0" w:noHBand="0" w:noVBand="1"/>
        </w:tblPrEx>
        <w:trPr>
          <w:jc w:val="center"/>
          <w:ins w:id="2271" w:author="Buitendijk, Hans" w:date="2022-08-23T13:58:00Z"/>
        </w:trPr>
        <w:tc>
          <w:tcPr>
            <w:tcW w:w="2880" w:type="dxa"/>
            <w:tcBorders>
              <w:top w:val="dotted" w:sz="4" w:space="0" w:color="auto"/>
              <w:left w:val="nil"/>
              <w:bottom w:val="dotted" w:sz="4" w:space="0" w:color="auto"/>
              <w:right w:val="nil"/>
            </w:tcBorders>
            <w:shd w:val="clear" w:color="auto" w:fill="FFFFFF"/>
          </w:tcPr>
          <w:p w14:paraId="290E273F" w14:textId="7300D61E" w:rsidR="00276CAC" w:rsidRPr="0052787A" w:rsidRDefault="00276CAC" w:rsidP="00EE6AE7">
            <w:pPr>
              <w:pStyle w:val="MsgTableBody"/>
              <w:rPr>
                <w:ins w:id="2272" w:author="Buitendijk, Hans" w:date="2022-08-23T13:58:00Z"/>
                <w:noProof/>
              </w:rPr>
            </w:pPr>
            <w:ins w:id="2273" w:author="Buitendijk, Hans" w:date="2022-08-23T13:58:00Z">
              <w:r>
                <w:rPr>
                  <w:noProof/>
                </w:rPr>
                <w:t>[{GSP}]</w:t>
              </w:r>
            </w:ins>
          </w:p>
        </w:tc>
        <w:tc>
          <w:tcPr>
            <w:tcW w:w="4320" w:type="dxa"/>
            <w:tcBorders>
              <w:top w:val="dotted" w:sz="4" w:space="0" w:color="auto"/>
              <w:left w:val="nil"/>
              <w:bottom w:val="dotted" w:sz="4" w:space="0" w:color="auto"/>
              <w:right w:val="nil"/>
            </w:tcBorders>
            <w:shd w:val="clear" w:color="auto" w:fill="FFFFFF"/>
          </w:tcPr>
          <w:p w14:paraId="1F045ED6" w14:textId="77777777" w:rsidR="00276CAC" w:rsidRPr="0052787A" w:rsidRDefault="00276CAC" w:rsidP="00EE6AE7">
            <w:pPr>
              <w:pStyle w:val="MsgTableBody"/>
              <w:rPr>
                <w:ins w:id="2274" w:author="Buitendijk, Hans" w:date="2022-08-23T13:58:00Z"/>
                <w:noProof/>
              </w:rPr>
            </w:pPr>
            <w:ins w:id="2275" w:author="Buitendijk, Hans" w:date="2022-08-23T13:58: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5B709C1" w14:textId="77777777" w:rsidR="00276CAC" w:rsidRPr="0052787A" w:rsidRDefault="00276CAC" w:rsidP="00EE6AE7">
            <w:pPr>
              <w:pStyle w:val="MsgTableBody"/>
              <w:rPr>
                <w:ins w:id="2276" w:author="Buitendijk, Hans" w:date="2022-08-23T13:58:00Z"/>
                <w:noProof/>
              </w:rPr>
            </w:pPr>
          </w:p>
        </w:tc>
        <w:tc>
          <w:tcPr>
            <w:tcW w:w="990" w:type="dxa"/>
            <w:gridSpan w:val="2"/>
            <w:tcBorders>
              <w:top w:val="dotted" w:sz="4" w:space="0" w:color="auto"/>
              <w:left w:val="nil"/>
              <w:bottom w:val="dotted" w:sz="4" w:space="0" w:color="auto"/>
              <w:right w:val="nil"/>
            </w:tcBorders>
            <w:shd w:val="clear" w:color="auto" w:fill="FFFFFF"/>
          </w:tcPr>
          <w:p w14:paraId="59FDF050" w14:textId="77777777" w:rsidR="00276CAC" w:rsidRPr="0052787A" w:rsidRDefault="00276CAC" w:rsidP="00EE6AE7">
            <w:pPr>
              <w:pStyle w:val="MsgTableBody"/>
              <w:jc w:val="center"/>
              <w:rPr>
                <w:ins w:id="2277" w:author="Buitendijk, Hans" w:date="2022-08-23T13:58:00Z"/>
                <w:noProof/>
              </w:rPr>
            </w:pPr>
            <w:ins w:id="2278" w:author="Buitendijk, Hans" w:date="2022-08-23T13:58:00Z">
              <w:r>
                <w:rPr>
                  <w:noProof/>
                </w:rPr>
                <w:t>3</w:t>
              </w:r>
            </w:ins>
          </w:p>
        </w:tc>
      </w:tr>
      <w:tr w:rsidR="00276CAC" w:rsidRPr="0001097E" w14:paraId="1DE48F42" w14:textId="77777777" w:rsidTr="00276CAC">
        <w:tblPrEx>
          <w:shd w:val="clear" w:color="auto" w:fill="auto"/>
          <w:tblCellMar>
            <w:left w:w="107" w:type="dxa"/>
            <w:right w:w="107" w:type="dxa"/>
          </w:tblCellMar>
          <w:tblLook w:val="04A0" w:firstRow="1" w:lastRow="0" w:firstColumn="1" w:lastColumn="0" w:noHBand="0" w:noVBand="1"/>
        </w:tblPrEx>
        <w:trPr>
          <w:jc w:val="center"/>
          <w:ins w:id="2279" w:author="Buitendijk, Hans" w:date="2022-08-23T13:58:00Z"/>
        </w:trPr>
        <w:tc>
          <w:tcPr>
            <w:tcW w:w="2880" w:type="dxa"/>
            <w:tcBorders>
              <w:top w:val="dotted" w:sz="4" w:space="0" w:color="auto"/>
              <w:left w:val="nil"/>
              <w:bottom w:val="dotted" w:sz="4" w:space="0" w:color="auto"/>
              <w:right w:val="nil"/>
            </w:tcBorders>
            <w:shd w:val="clear" w:color="auto" w:fill="FFFFFF"/>
          </w:tcPr>
          <w:p w14:paraId="59A53E5C" w14:textId="39906709" w:rsidR="00276CAC" w:rsidRPr="0052787A" w:rsidRDefault="00276CAC" w:rsidP="00EE6AE7">
            <w:pPr>
              <w:pStyle w:val="MsgTableBody"/>
              <w:rPr>
                <w:ins w:id="2280" w:author="Buitendijk, Hans" w:date="2022-08-23T13:58:00Z"/>
                <w:noProof/>
              </w:rPr>
            </w:pPr>
            <w:ins w:id="2281" w:author="Buitendijk, Hans" w:date="2022-08-23T13:58:00Z">
              <w:r>
                <w:rPr>
                  <w:noProof/>
                </w:rPr>
                <w:t>[{GSR}]</w:t>
              </w:r>
            </w:ins>
          </w:p>
        </w:tc>
        <w:tc>
          <w:tcPr>
            <w:tcW w:w="4320" w:type="dxa"/>
            <w:tcBorders>
              <w:top w:val="dotted" w:sz="4" w:space="0" w:color="auto"/>
              <w:left w:val="nil"/>
              <w:bottom w:val="dotted" w:sz="4" w:space="0" w:color="auto"/>
              <w:right w:val="nil"/>
            </w:tcBorders>
            <w:shd w:val="clear" w:color="auto" w:fill="FFFFFF"/>
          </w:tcPr>
          <w:p w14:paraId="3356225E" w14:textId="3A0E47BD" w:rsidR="00276CAC" w:rsidRPr="0052787A" w:rsidRDefault="00973149" w:rsidP="00EE6AE7">
            <w:pPr>
              <w:pStyle w:val="MsgTableBody"/>
              <w:rPr>
                <w:ins w:id="2282" w:author="Buitendijk, Hans" w:date="2022-08-23T13:58:00Z"/>
                <w:noProof/>
              </w:rPr>
            </w:pPr>
            <w:ins w:id="2283" w:author="Buitendijk, Hans" w:date="2022-08-24T17:38:00Z">
              <w:r>
                <w:rPr>
                  <w:noProof/>
                </w:rPr>
                <w:t>Recorded</w:t>
              </w:r>
            </w:ins>
            <w:ins w:id="2284" w:author="Buitendijk, Hans" w:date="2022-08-23T13:58:00Z">
              <w:r w:rsidR="00276CAC">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0A714CEA" w14:textId="77777777" w:rsidR="00276CAC" w:rsidRPr="0052787A" w:rsidRDefault="00276CAC" w:rsidP="00EE6AE7">
            <w:pPr>
              <w:pStyle w:val="MsgTableBody"/>
              <w:rPr>
                <w:ins w:id="2285" w:author="Buitendijk, Hans" w:date="2022-08-23T13:58:00Z"/>
                <w:noProof/>
              </w:rPr>
            </w:pPr>
          </w:p>
        </w:tc>
        <w:tc>
          <w:tcPr>
            <w:tcW w:w="990" w:type="dxa"/>
            <w:gridSpan w:val="2"/>
            <w:tcBorders>
              <w:top w:val="dotted" w:sz="4" w:space="0" w:color="auto"/>
              <w:left w:val="nil"/>
              <w:bottom w:val="dotted" w:sz="4" w:space="0" w:color="auto"/>
              <w:right w:val="nil"/>
            </w:tcBorders>
            <w:shd w:val="clear" w:color="auto" w:fill="FFFFFF"/>
          </w:tcPr>
          <w:p w14:paraId="37A05B8A" w14:textId="77777777" w:rsidR="00276CAC" w:rsidRPr="0052787A" w:rsidRDefault="00276CAC" w:rsidP="00EE6AE7">
            <w:pPr>
              <w:pStyle w:val="MsgTableBody"/>
              <w:jc w:val="center"/>
              <w:rPr>
                <w:ins w:id="2286" w:author="Buitendijk, Hans" w:date="2022-08-23T13:58:00Z"/>
                <w:noProof/>
              </w:rPr>
            </w:pPr>
            <w:ins w:id="2287" w:author="Buitendijk, Hans" w:date="2022-08-23T13:58:00Z">
              <w:r>
                <w:rPr>
                  <w:noProof/>
                </w:rPr>
                <w:t>3</w:t>
              </w:r>
            </w:ins>
          </w:p>
        </w:tc>
      </w:tr>
      <w:tr w:rsidR="00276CAC" w:rsidRPr="0001097E" w14:paraId="1DF3AA2A" w14:textId="77777777" w:rsidTr="00276CAC">
        <w:tblPrEx>
          <w:shd w:val="clear" w:color="auto" w:fill="auto"/>
          <w:tblCellMar>
            <w:left w:w="107" w:type="dxa"/>
            <w:right w:w="107" w:type="dxa"/>
          </w:tblCellMar>
          <w:tblLook w:val="04A0" w:firstRow="1" w:lastRow="0" w:firstColumn="1" w:lastColumn="0" w:noHBand="0" w:noVBand="1"/>
        </w:tblPrEx>
        <w:trPr>
          <w:jc w:val="center"/>
          <w:ins w:id="2288" w:author="Buitendijk, Hans" w:date="2022-08-23T13:58:00Z"/>
        </w:trPr>
        <w:tc>
          <w:tcPr>
            <w:tcW w:w="2880" w:type="dxa"/>
            <w:tcBorders>
              <w:top w:val="dotted" w:sz="4" w:space="0" w:color="auto"/>
              <w:left w:val="nil"/>
              <w:bottom w:val="dotted" w:sz="4" w:space="0" w:color="auto"/>
              <w:right w:val="nil"/>
            </w:tcBorders>
            <w:shd w:val="clear" w:color="auto" w:fill="FFFFFF"/>
          </w:tcPr>
          <w:p w14:paraId="64588D73" w14:textId="6139122B" w:rsidR="00276CAC" w:rsidRPr="0052787A" w:rsidRDefault="00276CAC" w:rsidP="00EE6AE7">
            <w:pPr>
              <w:pStyle w:val="MsgTableBody"/>
              <w:rPr>
                <w:ins w:id="2289" w:author="Buitendijk, Hans" w:date="2022-08-23T13:58:00Z"/>
                <w:noProof/>
              </w:rPr>
            </w:pPr>
            <w:ins w:id="2290" w:author="Buitendijk, Hans" w:date="2022-08-23T13:58:00Z">
              <w:r>
                <w:rPr>
                  <w:noProof/>
                </w:rPr>
                <w:t>[{GSC}]</w:t>
              </w:r>
            </w:ins>
          </w:p>
        </w:tc>
        <w:tc>
          <w:tcPr>
            <w:tcW w:w="4320" w:type="dxa"/>
            <w:tcBorders>
              <w:top w:val="dotted" w:sz="4" w:space="0" w:color="auto"/>
              <w:left w:val="nil"/>
              <w:bottom w:val="dotted" w:sz="4" w:space="0" w:color="auto"/>
              <w:right w:val="nil"/>
            </w:tcBorders>
            <w:shd w:val="clear" w:color="auto" w:fill="FFFFFF"/>
          </w:tcPr>
          <w:p w14:paraId="343750A4" w14:textId="0231A2C4" w:rsidR="00276CAC" w:rsidRPr="0052787A" w:rsidRDefault="00276CAC" w:rsidP="00EE6AE7">
            <w:pPr>
              <w:pStyle w:val="MsgTableBody"/>
              <w:rPr>
                <w:ins w:id="2291" w:author="Buitendijk, Hans" w:date="2022-08-23T13:58:00Z"/>
                <w:noProof/>
              </w:rPr>
            </w:pPr>
            <w:ins w:id="2292" w:author="Buitendijk, Hans" w:date="2022-08-23T13:58:00Z">
              <w:del w:id="2293" w:author="Craig Newman" w:date="2023-07-03T07:45:00Z">
                <w:r w:rsidDel="00573DBC">
                  <w:rPr>
                    <w:noProof/>
                  </w:rPr>
                  <w:delText>Sex for Clinical Use</w:delText>
                </w:r>
              </w:del>
            </w:ins>
            <w:ins w:id="2294" w:author="Craig Newman" w:date="2023-07-03T07:45:00Z">
              <w:r w:rsidR="00573DBC">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491D7194" w14:textId="77777777" w:rsidR="00276CAC" w:rsidRPr="0052787A" w:rsidRDefault="00276CAC" w:rsidP="00EE6AE7">
            <w:pPr>
              <w:pStyle w:val="MsgTableBody"/>
              <w:rPr>
                <w:ins w:id="2295" w:author="Buitendijk, Hans" w:date="2022-08-23T13:58:00Z"/>
                <w:noProof/>
              </w:rPr>
            </w:pPr>
          </w:p>
        </w:tc>
        <w:tc>
          <w:tcPr>
            <w:tcW w:w="990" w:type="dxa"/>
            <w:gridSpan w:val="2"/>
            <w:tcBorders>
              <w:top w:val="dotted" w:sz="4" w:space="0" w:color="auto"/>
              <w:left w:val="nil"/>
              <w:bottom w:val="dotted" w:sz="4" w:space="0" w:color="auto"/>
              <w:right w:val="nil"/>
            </w:tcBorders>
            <w:shd w:val="clear" w:color="auto" w:fill="FFFFFF"/>
          </w:tcPr>
          <w:p w14:paraId="099B17FB" w14:textId="77777777" w:rsidR="00276CAC" w:rsidRPr="0052787A" w:rsidRDefault="00276CAC" w:rsidP="00EE6AE7">
            <w:pPr>
              <w:pStyle w:val="MsgTableBody"/>
              <w:jc w:val="center"/>
              <w:rPr>
                <w:ins w:id="2296" w:author="Buitendijk, Hans" w:date="2022-08-23T13:58:00Z"/>
                <w:noProof/>
              </w:rPr>
            </w:pPr>
            <w:ins w:id="2297" w:author="Buitendijk, Hans" w:date="2022-08-23T13:58:00Z">
              <w:r>
                <w:rPr>
                  <w:noProof/>
                </w:rPr>
                <w:t>3</w:t>
              </w:r>
            </w:ins>
          </w:p>
        </w:tc>
      </w:tr>
      <w:tr w:rsidR="00DD6D98" w:rsidRPr="00D00BBD" w14:paraId="33FA610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8E9749" w14:textId="77777777" w:rsidR="00DD6D98" w:rsidRPr="009901C4" w:rsidRDefault="00DD6D98" w:rsidP="00DD6D98">
            <w:pPr>
              <w:pStyle w:val="MsgTableBody"/>
              <w:rPr>
                <w:noProof/>
              </w:rPr>
            </w:pPr>
            <w:r w:rsidRPr="009901C4">
              <w:rPr>
                <w:noProof/>
              </w:rPr>
              <w:t>[{</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64EC6D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72F72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40333C" w14:textId="77777777" w:rsidR="00DD6D98" w:rsidRPr="009901C4" w:rsidRDefault="00DD6D98" w:rsidP="00DD6D98">
            <w:pPr>
              <w:pStyle w:val="MsgTableBody"/>
              <w:jc w:val="center"/>
              <w:rPr>
                <w:noProof/>
              </w:rPr>
            </w:pPr>
            <w:r w:rsidRPr="009901C4">
              <w:rPr>
                <w:noProof/>
              </w:rPr>
              <w:t>7</w:t>
            </w:r>
          </w:p>
        </w:tc>
      </w:tr>
      <w:tr w:rsidR="00DD6D98" w:rsidRPr="00D00BBD" w14:paraId="1C37A2E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6960C0"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0B16E5C"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1E37347"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DCA1295" w14:textId="77777777" w:rsidR="00DD6D98" w:rsidRPr="009901C4" w:rsidRDefault="00DD6D98" w:rsidP="00DD6D98">
            <w:pPr>
              <w:pStyle w:val="MsgTableBody"/>
              <w:jc w:val="center"/>
              <w:rPr>
                <w:noProof/>
              </w:rPr>
            </w:pPr>
            <w:r>
              <w:rPr>
                <w:noProof/>
              </w:rPr>
              <w:t>3</w:t>
            </w:r>
          </w:p>
        </w:tc>
      </w:tr>
      <w:tr w:rsidR="00DD6D98" w:rsidRPr="00D00BBD" w14:paraId="653E3B2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71D21D"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3296539D"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C1286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CE0FBA" w14:textId="77777777" w:rsidR="00DD6D98" w:rsidRPr="009901C4" w:rsidRDefault="00DD6D98" w:rsidP="00DD6D98">
            <w:pPr>
              <w:pStyle w:val="MsgTableBody"/>
              <w:jc w:val="center"/>
              <w:rPr>
                <w:noProof/>
              </w:rPr>
            </w:pPr>
            <w:r w:rsidRPr="009901C4">
              <w:rPr>
                <w:noProof/>
              </w:rPr>
              <w:t>2</w:t>
            </w:r>
          </w:p>
        </w:tc>
      </w:tr>
      <w:tr w:rsidR="00DD6D98" w:rsidRPr="00D00BBD" w14:paraId="4F97AAC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70D05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5F56CC7"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735AD9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5A8B1C" w14:textId="77777777" w:rsidR="00DD6D98" w:rsidRPr="009901C4" w:rsidRDefault="00DD6D98" w:rsidP="00DD6D98">
            <w:pPr>
              <w:pStyle w:val="MsgTableBody"/>
              <w:jc w:val="center"/>
              <w:rPr>
                <w:noProof/>
              </w:rPr>
            </w:pPr>
          </w:p>
        </w:tc>
      </w:tr>
      <w:tr w:rsidR="00DD6D98" w:rsidRPr="00D00BBD" w14:paraId="05C7827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7F8D02"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20512ABE"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4E18A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8C05CE" w14:textId="77777777" w:rsidR="00DD6D98" w:rsidRPr="009901C4" w:rsidRDefault="00DD6D98" w:rsidP="00DD6D98">
            <w:pPr>
              <w:pStyle w:val="MsgTableBody"/>
              <w:jc w:val="center"/>
              <w:rPr>
                <w:noProof/>
              </w:rPr>
            </w:pPr>
            <w:r w:rsidRPr="009901C4">
              <w:rPr>
                <w:noProof/>
              </w:rPr>
              <w:t>3</w:t>
            </w:r>
          </w:p>
        </w:tc>
      </w:tr>
      <w:tr w:rsidR="00DD6D98" w:rsidRPr="00D00BBD" w14:paraId="1A6E5F2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E58FEF"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6ECFA933"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F9B008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6F8C83" w14:textId="77777777" w:rsidR="00DD6D98" w:rsidRPr="009901C4" w:rsidRDefault="00DD6D98" w:rsidP="00DD6D98">
            <w:pPr>
              <w:pStyle w:val="MsgTableBody"/>
              <w:jc w:val="center"/>
              <w:rPr>
                <w:noProof/>
              </w:rPr>
            </w:pPr>
            <w:r w:rsidRPr="009901C4">
              <w:rPr>
                <w:noProof/>
              </w:rPr>
              <w:t>3</w:t>
            </w:r>
          </w:p>
        </w:tc>
      </w:tr>
      <w:tr w:rsidR="00DD6D98" w:rsidRPr="00D00BBD" w14:paraId="59A099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44FB5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C6A02FB"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A0125A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0D9883" w14:textId="77777777" w:rsidR="00DD6D98" w:rsidRPr="009901C4" w:rsidRDefault="00DD6D98" w:rsidP="00DD6D98">
            <w:pPr>
              <w:pStyle w:val="MsgTableBody"/>
              <w:jc w:val="center"/>
              <w:rPr>
                <w:noProof/>
              </w:rPr>
            </w:pPr>
            <w:r w:rsidRPr="009901C4">
              <w:rPr>
                <w:noProof/>
              </w:rPr>
              <w:t>7</w:t>
            </w:r>
          </w:p>
        </w:tc>
      </w:tr>
      <w:tr w:rsidR="00DD6D98" w:rsidRPr="00D00BBD" w14:paraId="43949CB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2241E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A46DE83"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2BD305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1A5DB" w14:textId="77777777" w:rsidR="00DD6D98" w:rsidRPr="009901C4" w:rsidRDefault="00DD6D98" w:rsidP="00DD6D98">
            <w:pPr>
              <w:pStyle w:val="MsgTableBody"/>
              <w:jc w:val="center"/>
              <w:rPr>
                <w:noProof/>
              </w:rPr>
            </w:pPr>
          </w:p>
        </w:tc>
      </w:tr>
      <w:tr w:rsidR="00DD6D98" w:rsidRPr="00D00BBD" w14:paraId="069B68D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4DB61C"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3B501388" w14:textId="77777777" w:rsidR="00DD6D98" w:rsidRPr="009901C4" w:rsidRDefault="00DD6D98" w:rsidP="00DD6D98">
            <w:pPr>
              <w:pStyle w:val="MsgTableBody"/>
              <w:rPr>
                <w:noProof/>
              </w:rPr>
            </w:pPr>
            <w:r w:rsidRPr="009901C4">
              <w:rPr>
                <w:noProof/>
              </w:rPr>
              <w:t>--- EXPERIENCE begin</w:t>
            </w:r>
          </w:p>
        </w:tc>
        <w:tc>
          <w:tcPr>
            <w:tcW w:w="864" w:type="dxa"/>
            <w:tcBorders>
              <w:top w:val="dotted" w:sz="4" w:space="0" w:color="auto"/>
              <w:left w:val="nil"/>
              <w:bottom w:val="dotted" w:sz="4" w:space="0" w:color="auto"/>
              <w:right w:val="nil"/>
            </w:tcBorders>
            <w:shd w:val="clear" w:color="auto" w:fill="FFFFFF"/>
          </w:tcPr>
          <w:p w14:paraId="0A0A2D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82A908" w14:textId="77777777" w:rsidR="00DD6D98" w:rsidRPr="009901C4" w:rsidRDefault="00DD6D98" w:rsidP="00DD6D98">
            <w:pPr>
              <w:pStyle w:val="MsgTableBody"/>
              <w:jc w:val="center"/>
              <w:rPr>
                <w:noProof/>
              </w:rPr>
            </w:pPr>
          </w:p>
        </w:tc>
      </w:tr>
      <w:tr w:rsidR="00DD6D98" w:rsidRPr="00D00BBD" w14:paraId="4A156CF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116D74" w14:textId="77777777" w:rsidR="00DD6D98" w:rsidRPr="009901C4" w:rsidRDefault="00DD6D98" w:rsidP="00DD6D98">
            <w:pPr>
              <w:pStyle w:val="MsgTableBody"/>
              <w:rPr>
                <w:noProof/>
              </w:rPr>
            </w:pPr>
            <w:r w:rsidRPr="009901C4">
              <w:rPr>
                <w:noProof/>
              </w:rPr>
              <w:t xml:space="preserve">  </w:t>
            </w:r>
            <w:hyperlink w:anchor="PES" w:history="1">
              <w:r w:rsidRPr="009901C4">
                <w:rPr>
                  <w:rStyle w:val="Hyperlink"/>
                  <w:noProof/>
                </w:rPr>
                <w:t>PES</w:t>
              </w:r>
            </w:hyperlink>
          </w:p>
        </w:tc>
        <w:tc>
          <w:tcPr>
            <w:tcW w:w="4320" w:type="dxa"/>
            <w:tcBorders>
              <w:top w:val="dotted" w:sz="4" w:space="0" w:color="auto"/>
              <w:left w:val="nil"/>
              <w:bottom w:val="dotted" w:sz="4" w:space="0" w:color="auto"/>
              <w:right w:val="nil"/>
            </w:tcBorders>
            <w:shd w:val="clear" w:color="auto" w:fill="FFFFFF"/>
          </w:tcPr>
          <w:p w14:paraId="1EA0A5DA" w14:textId="77777777" w:rsidR="00DD6D98" w:rsidRPr="009901C4" w:rsidRDefault="00DD6D98" w:rsidP="00DD6D98">
            <w:pPr>
              <w:pStyle w:val="MsgTableBody"/>
              <w:rPr>
                <w:noProof/>
              </w:rPr>
            </w:pPr>
            <w:r w:rsidRPr="009901C4">
              <w:rPr>
                <w:noProof/>
              </w:rPr>
              <w:t>Product Experience Sender</w:t>
            </w:r>
          </w:p>
        </w:tc>
        <w:tc>
          <w:tcPr>
            <w:tcW w:w="864" w:type="dxa"/>
            <w:tcBorders>
              <w:top w:val="dotted" w:sz="4" w:space="0" w:color="auto"/>
              <w:left w:val="nil"/>
              <w:bottom w:val="dotted" w:sz="4" w:space="0" w:color="auto"/>
              <w:right w:val="nil"/>
            </w:tcBorders>
            <w:shd w:val="clear" w:color="auto" w:fill="FFFFFF"/>
          </w:tcPr>
          <w:p w14:paraId="140764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9BE7B8" w14:textId="77777777" w:rsidR="00DD6D98" w:rsidRPr="009901C4" w:rsidRDefault="00DD6D98" w:rsidP="00DD6D98">
            <w:pPr>
              <w:pStyle w:val="MsgTableBody"/>
              <w:jc w:val="center"/>
              <w:rPr>
                <w:noProof/>
              </w:rPr>
            </w:pPr>
            <w:r w:rsidRPr="009901C4">
              <w:rPr>
                <w:noProof/>
              </w:rPr>
              <w:t>7</w:t>
            </w:r>
          </w:p>
        </w:tc>
      </w:tr>
      <w:tr w:rsidR="00DD6D98" w:rsidRPr="00D00BBD" w14:paraId="7F8A96A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02019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F03F118" w14:textId="77777777" w:rsidR="00DD6D98" w:rsidRPr="009901C4" w:rsidRDefault="00DD6D98" w:rsidP="00DD6D98">
            <w:pPr>
              <w:pStyle w:val="MsgTableBody"/>
              <w:rPr>
                <w:noProof/>
              </w:rPr>
            </w:pPr>
            <w:r w:rsidRPr="009901C4">
              <w:rPr>
                <w:noProof/>
              </w:rPr>
              <w:t>--- PEX_OBSERVATION begin</w:t>
            </w:r>
          </w:p>
        </w:tc>
        <w:tc>
          <w:tcPr>
            <w:tcW w:w="864" w:type="dxa"/>
            <w:tcBorders>
              <w:top w:val="dotted" w:sz="4" w:space="0" w:color="auto"/>
              <w:left w:val="nil"/>
              <w:bottom w:val="dotted" w:sz="4" w:space="0" w:color="auto"/>
              <w:right w:val="nil"/>
            </w:tcBorders>
            <w:shd w:val="clear" w:color="auto" w:fill="FFFFFF"/>
          </w:tcPr>
          <w:p w14:paraId="05450D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238AA4" w14:textId="77777777" w:rsidR="00DD6D98" w:rsidRPr="009901C4" w:rsidRDefault="00DD6D98" w:rsidP="00DD6D98">
            <w:pPr>
              <w:pStyle w:val="MsgTableBody"/>
              <w:jc w:val="center"/>
              <w:rPr>
                <w:noProof/>
              </w:rPr>
            </w:pPr>
          </w:p>
        </w:tc>
      </w:tr>
      <w:tr w:rsidR="00DD6D98" w:rsidRPr="00D00BBD" w14:paraId="4D2D717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C3A101" w14:textId="77777777" w:rsidR="00DD6D98" w:rsidRPr="009901C4" w:rsidRDefault="00DD6D98" w:rsidP="00DD6D98">
            <w:pPr>
              <w:pStyle w:val="MsgTableBody"/>
              <w:rPr>
                <w:noProof/>
              </w:rPr>
            </w:pPr>
            <w:r w:rsidRPr="009901C4">
              <w:rPr>
                <w:noProof/>
              </w:rPr>
              <w:t xml:space="preserve">     </w:t>
            </w:r>
            <w:hyperlink w:anchor="PEO" w:history="1">
              <w:r w:rsidRPr="009901C4">
                <w:rPr>
                  <w:rStyle w:val="Hyperlink"/>
                  <w:noProof/>
                </w:rPr>
                <w:t>PEO</w:t>
              </w:r>
            </w:hyperlink>
          </w:p>
        </w:tc>
        <w:tc>
          <w:tcPr>
            <w:tcW w:w="4320" w:type="dxa"/>
            <w:tcBorders>
              <w:top w:val="dotted" w:sz="4" w:space="0" w:color="auto"/>
              <w:left w:val="nil"/>
              <w:bottom w:val="dotted" w:sz="4" w:space="0" w:color="auto"/>
              <w:right w:val="nil"/>
            </w:tcBorders>
            <w:shd w:val="clear" w:color="auto" w:fill="FFFFFF"/>
          </w:tcPr>
          <w:p w14:paraId="2604465B" w14:textId="77777777" w:rsidR="00DD6D98" w:rsidRPr="009901C4" w:rsidRDefault="00DD6D98" w:rsidP="00DD6D98">
            <w:pPr>
              <w:pStyle w:val="MsgTableBody"/>
              <w:rPr>
                <w:noProof/>
              </w:rPr>
            </w:pPr>
            <w:r w:rsidRPr="009901C4">
              <w:rPr>
                <w:noProof/>
              </w:rPr>
              <w:t>Product Experience Observation</w:t>
            </w:r>
          </w:p>
        </w:tc>
        <w:tc>
          <w:tcPr>
            <w:tcW w:w="864" w:type="dxa"/>
            <w:tcBorders>
              <w:top w:val="dotted" w:sz="4" w:space="0" w:color="auto"/>
              <w:left w:val="nil"/>
              <w:bottom w:val="dotted" w:sz="4" w:space="0" w:color="auto"/>
              <w:right w:val="nil"/>
            </w:tcBorders>
            <w:shd w:val="clear" w:color="auto" w:fill="FFFFFF"/>
          </w:tcPr>
          <w:p w14:paraId="0D0BE4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3F8DBE" w14:textId="77777777" w:rsidR="00DD6D98" w:rsidRPr="009901C4" w:rsidRDefault="00DD6D98" w:rsidP="00DD6D98">
            <w:pPr>
              <w:pStyle w:val="MsgTableBody"/>
              <w:jc w:val="center"/>
              <w:rPr>
                <w:noProof/>
              </w:rPr>
            </w:pPr>
            <w:r w:rsidRPr="009901C4">
              <w:rPr>
                <w:noProof/>
              </w:rPr>
              <w:t>7</w:t>
            </w:r>
          </w:p>
        </w:tc>
      </w:tr>
      <w:tr w:rsidR="00DD6D98" w:rsidRPr="00D00BBD" w14:paraId="63D6BD8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679C7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8EAECE2" w14:textId="77777777" w:rsidR="00DD6D98" w:rsidRPr="009901C4" w:rsidRDefault="00DD6D98" w:rsidP="00DD6D98">
            <w:pPr>
              <w:pStyle w:val="MsgTableBody"/>
              <w:rPr>
                <w:noProof/>
              </w:rPr>
            </w:pPr>
            <w:r w:rsidRPr="009901C4">
              <w:rPr>
                <w:noProof/>
              </w:rPr>
              <w:t>--- PEX_CAUSE begin</w:t>
            </w:r>
          </w:p>
        </w:tc>
        <w:tc>
          <w:tcPr>
            <w:tcW w:w="864" w:type="dxa"/>
            <w:tcBorders>
              <w:top w:val="dotted" w:sz="4" w:space="0" w:color="auto"/>
              <w:left w:val="nil"/>
              <w:bottom w:val="dotted" w:sz="4" w:space="0" w:color="auto"/>
              <w:right w:val="nil"/>
            </w:tcBorders>
            <w:shd w:val="clear" w:color="auto" w:fill="FFFFFF"/>
          </w:tcPr>
          <w:p w14:paraId="078E57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C1473C" w14:textId="77777777" w:rsidR="00DD6D98" w:rsidRPr="009901C4" w:rsidRDefault="00DD6D98" w:rsidP="00DD6D98">
            <w:pPr>
              <w:pStyle w:val="MsgTableBody"/>
              <w:jc w:val="center"/>
              <w:rPr>
                <w:noProof/>
              </w:rPr>
            </w:pPr>
          </w:p>
        </w:tc>
      </w:tr>
      <w:tr w:rsidR="00DD6D98" w:rsidRPr="00D00BBD" w14:paraId="6CF3BC0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320A9C" w14:textId="77777777" w:rsidR="00DD6D98" w:rsidRPr="009901C4" w:rsidRDefault="00DD6D98" w:rsidP="00DD6D98">
            <w:pPr>
              <w:pStyle w:val="MsgTableBody"/>
              <w:rPr>
                <w:noProof/>
              </w:rPr>
            </w:pPr>
            <w:r w:rsidRPr="009901C4">
              <w:rPr>
                <w:noProof/>
              </w:rPr>
              <w:t xml:space="preserve">        </w:t>
            </w:r>
            <w:hyperlink w:anchor="PCR" w:history="1">
              <w:r w:rsidRPr="009901C4">
                <w:rPr>
                  <w:rStyle w:val="Hyperlink"/>
                  <w:noProof/>
                </w:rPr>
                <w:t>PCR</w:t>
              </w:r>
            </w:hyperlink>
          </w:p>
        </w:tc>
        <w:tc>
          <w:tcPr>
            <w:tcW w:w="4320" w:type="dxa"/>
            <w:tcBorders>
              <w:top w:val="dotted" w:sz="4" w:space="0" w:color="auto"/>
              <w:left w:val="nil"/>
              <w:bottom w:val="dotted" w:sz="4" w:space="0" w:color="auto"/>
              <w:right w:val="nil"/>
            </w:tcBorders>
            <w:shd w:val="clear" w:color="auto" w:fill="FFFFFF"/>
          </w:tcPr>
          <w:p w14:paraId="5ACDD458" w14:textId="77777777" w:rsidR="00DD6D98" w:rsidRPr="009901C4" w:rsidRDefault="00DD6D98" w:rsidP="00DD6D98">
            <w:pPr>
              <w:pStyle w:val="MsgTableBody"/>
              <w:rPr>
                <w:noProof/>
              </w:rPr>
            </w:pPr>
            <w:r w:rsidRPr="009901C4">
              <w:rPr>
                <w:noProof/>
              </w:rPr>
              <w:t>Potential Causal Relationship</w:t>
            </w:r>
          </w:p>
        </w:tc>
        <w:tc>
          <w:tcPr>
            <w:tcW w:w="864" w:type="dxa"/>
            <w:tcBorders>
              <w:top w:val="dotted" w:sz="4" w:space="0" w:color="auto"/>
              <w:left w:val="nil"/>
              <w:bottom w:val="dotted" w:sz="4" w:space="0" w:color="auto"/>
              <w:right w:val="nil"/>
            </w:tcBorders>
            <w:shd w:val="clear" w:color="auto" w:fill="FFFFFF"/>
          </w:tcPr>
          <w:p w14:paraId="25580D5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0550A6" w14:textId="77777777" w:rsidR="00DD6D98" w:rsidRPr="009901C4" w:rsidRDefault="00DD6D98" w:rsidP="00DD6D98">
            <w:pPr>
              <w:pStyle w:val="MsgTableBody"/>
              <w:jc w:val="center"/>
              <w:rPr>
                <w:noProof/>
              </w:rPr>
            </w:pPr>
            <w:r w:rsidRPr="009901C4">
              <w:rPr>
                <w:noProof/>
              </w:rPr>
              <w:t>7</w:t>
            </w:r>
          </w:p>
        </w:tc>
      </w:tr>
      <w:tr w:rsidR="00DD6D98" w:rsidRPr="00D00BBD" w14:paraId="692C82F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82576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C60D1A1" w14:textId="77777777" w:rsidR="00DD6D98" w:rsidRPr="009901C4" w:rsidRDefault="00DD6D98" w:rsidP="00DD6D98">
            <w:pPr>
              <w:pStyle w:val="MsgTableBody"/>
              <w:rPr>
                <w:noProof/>
              </w:rPr>
            </w:pPr>
            <w:r w:rsidRPr="009901C4">
              <w:rPr>
                <w:noProof/>
              </w:rPr>
              <w:t>--- RX_ORDER begin</w:t>
            </w:r>
          </w:p>
        </w:tc>
        <w:tc>
          <w:tcPr>
            <w:tcW w:w="864" w:type="dxa"/>
            <w:tcBorders>
              <w:top w:val="dotted" w:sz="4" w:space="0" w:color="auto"/>
              <w:left w:val="nil"/>
              <w:bottom w:val="dotted" w:sz="4" w:space="0" w:color="auto"/>
              <w:right w:val="nil"/>
            </w:tcBorders>
            <w:shd w:val="clear" w:color="auto" w:fill="FFFFFF"/>
          </w:tcPr>
          <w:p w14:paraId="5956EFF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3FE476" w14:textId="77777777" w:rsidR="00DD6D98" w:rsidRPr="009901C4" w:rsidRDefault="00DD6D98" w:rsidP="00DD6D98">
            <w:pPr>
              <w:pStyle w:val="MsgTableBody"/>
              <w:jc w:val="center"/>
              <w:rPr>
                <w:noProof/>
              </w:rPr>
            </w:pPr>
          </w:p>
        </w:tc>
      </w:tr>
      <w:tr w:rsidR="00DD6D98" w:rsidRPr="00D00BBD" w14:paraId="3579A42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AA3B7D" w14:textId="77777777"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14:paraId="7CB915DB" w14:textId="77777777"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3885E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A51740" w14:textId="77777777" w:rsidR="00DD6D98" w:rsidRPr="009901C4" w:rsidRDefault="00DD6D98" w:rsidP="00DD6D98">
            <w:pPr>
              <w:pStyle w:val="MsgTableBody"/>
              <w:jc w:val="center"/>
              <w:rPr>
                <w:noProof/>
              </w:rPr>
            </w:pPr>
            <w:r w:rsidRPr="009901C4">
              <w:rPr>
                <w:noProof/>
              </w:rPr>
              <w:t>4A</w:t>
            </w:r>
          </w:p>
        </w:tc>
      </w:tr>
      <w:tr w:rsidR="00DD6D98" w:rsidRPr="00D00BBD" w14:paraId="1B536C4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9B44F6"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DB159AC" w14:textId="77777777"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14:paraId="77CA00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761013" w14:textId="77777777" w:rsidR="00DD6D98" w:rsidRPr="009901C4" w:rsidRDefault="00DD6D98" w:rsidP="00DD6D98">
            <w:pPr>
              <w:pStyle w:val="MsgTableBody"/>
              <w:jc w:val="center"/>
              <w:rPr>
                <w:noProof/>
              </w:rPr>
            </w:pPr>
            <w:r w:rsidRPr="009901C4">
              <w:rPr>
                <w:noProof/>
              </w:rPr>
              <w:t>7</w:t>
            </w:r>
          </w:p>
        </w:tc>
      </w:tr>
      <w:tr w:rsidR="00DD6D98" w:rsidRPr="00D00BBD" w14:paraId="40FD1EF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6D2B7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92A62DA"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6A1F3C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601B1E" w14:textId="77777777" w:rsidR="00DD6D98" w:rsidRPr="009901C4" w:rsidRDefault="00DD6D98" w:rsidP="00DD6D98">
            <w:pPr>
              <w:pStyle w:val="MsgTableBody"/>
              <w:jc w:val="center"/>
              <w:rPr>
                <w:noProof/>
              </w:rPr>
            </w:pPr>
          </w:p>
        </w:tc>
      </w:tr>
      <w:tr w:rsidR="00DD6D98" w:rsidRPr="00D00BBD" w14:paraId="59A1F71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99FE76"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33C3E410"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D1102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9C5CD4" w14:textId="77777777" w:rsidR="00DD6D98" w:rsidRPr="009901C4" w:rsidRDefault="00DD6D98" w:rsidP="00DD6D98">
            <w:pPr>
              <w:pStyle w:val="MsgTableBody"/>
              <w:jc w:val="center"/>
              <w:rPr>
                <w:noProof/>
              </w:rPr>
            </w:pPr>
            <w:r w:rsidRPr="009901C4">
              <w:rPr>
                <w:noProof/>
              </w:rPr>
              <w:t>4</w:t>
            </w:r>
          </w:p>
        </w:tc>
      </w:tr>
      <w:tr w:rsidR="00DD6D98" w:rsidRPr="00D00BBD" w14:paraId="2ABDD68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906760" w14:textId="77777777" w:rsidR="00DD6D98" w:rsidRPr="009901C4" w:rsidRDefault="00DD6D98" w:rsidP="00DD6D98">
            <w:pPr>
              <w:pStyle w:val="MsgTableBody"/>
              <w:rPr>
                <w:noProof/>
              </w:rPr>
            </w:pPr>
            <w:r w:rsidRPr="009901C4">
              <w:rPr>
                <w:noProof/>
              </w:rPr>
              <w:lastRenderedPageBreak/>
              <w:t xml:space="preserve">           [{TQ2}]</w:t>
            </w:r>
          </w:p>
        </w:tc>
        <w:tc>
          <w:tcPr>
            <w:tcW w:w="4320" w:type="dxa"/>
            <w:tcBorders>
              <w:top w:val="dotted" w:sz="4" w:space="0" w:color="auto"/>
              <w:left w:val="nil"/>
              <w:bottom w:val="dotted" w:sz="4" w:space="0" w:color="auto"/>
              <w:right w:val="nil"/>
            </w:tcBorders>
            <w:shd w:val="clear" w:color="auto" w:fill="FFFFFF"/>
          </w:tcPr>
          <w:p w14:paraId="7FDA8EAF" w14:textId="77777777"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14:paraId="7EA0D4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FF2F13" w14:textId="77777777" w:rsidR="00DD6D98" w:rsidRPr="009901C4" w:rsidRDefault="00DD6D98" w:rsidP="00DD6D98">
            <w:pPr>
              <w:pStyle w:val="MsgTableBody"/>
              <w:jc w:val="center"/>
              <w:rPr>
                <w:noProof/>
              </w:rPr>
            </w:pPr>
            <w:r w:rsidRPr="009901C4">
              <w:rPr>
                <w:noProof/>
              </w:rPr>
              <w:t>4</w:t>
            </w:r>
          </w:p>
        </w:tc>
      </w:tr>
      <w:tr w:rsidR="00DD6D98" w:rsidRPr="00D00BBD" w14:paraId="5182F05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DBBECD"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3C339C6F"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23051F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AF3AD" w14:textId="77777777" w:rsidR="00DD6D98" w:rsidRPr="009901C4" w:rsidRDefault="00DD6D98" w:rsidP="00DD6D98">
            <w:pPr>
              <w:pStyle w:val="MsgTableBody"/>
              <w:jc w:val="center"/>
              <w:rPr>
                <w:noProof/>
              </w:rPr>
            </w:pPr>
          </w:p>
        </w:tc>
      </w:tr>
      <w:tr w:rsidR="00DD6D98" w:rsidRPr="00D00BBD" w14:paraId="32C66D9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4A1D4F"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615316E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4BA3308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8A82BD" w14:textId="77777777" w:rsidR="00DD6D98" w:rsidRPr="009901C4" w:rsidRDefault="00DD6D98" w:rsidP="00DD6D98">
            <w:pPr>
              <w:pStyle w:val="MsgTableBody"/>
              <w:jc w:val="center"/>
              <w:rPr>
                <w:noProof/>
              </w:rPr>
            </w:pPr>
            <w:r w:rsidRPr="009901C4">
              <w:rPr>
                <w:noProof/>
              </w:rPr>
              <w:t>4A</w:t>
            </w:r>
          </w:p>
        </w:tc>
      </w:tr>
      <w:tr w:rsidR="00DD6D98" w:rsidRPr="00D00BBD" w14:paraId="1CFAE9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6821E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2E8D2FD" w14:textId="77777777" w:rsidR="00DD6D98" w:rsidRPr="009901C4" w:rsidRDefault="00DD6D98" w:rsidP="00DD6D98">
            <w:pPr>
              <w:pStyle w:val="MsgTableBody"/>
              <w:rPr>
                <w:noProof/>
              </w:rPr>
            </w:pPr>
            <w:r w:rsidRPr="009901C4">
              <w:rPr>
                <w:noProof/>
              </w:rPr>
              <w:t>--- RX_ORDER end</w:t>
            </w:r>
          </w:p>
        </w:tc>
        <w:tc>
          <w:tcPr>
            <w:tcW w:w="864" w:type="dxa"/>
            <w:tcBorders>
              <w:top w:val="dotted" w:sz="4" w:space="0" w:color="auto"/>
              <w:left w:val="nil"/>
              <w:bottom w:val="dotted" w:sz="4" w:space="0" w:color="auto"/>
              <w:right w:val="nil"/>
            </w:tcBorders>
            <w:shd w:val="clear" w:color="auto" w:fill="FFFFFF"/>
          </w:tcPr>
          <w:p w14:paraId="08F2FF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3B74C0" w14:textId="77777777" w:rsidR="00DD6D98" w:rsidRPr="009901C4" w:rsidRDefault="00DD6D98" w:rsidP="00DD6D98">
            <w:pPr>
              <w:pStyle w:val="MsgTableBody"/>
              <w:jc w:val="center"/>
              <w:rPr>
                <w:noProof/>
              </w:rPr>
            </w:pPr>
          </w:p>
        </w:tc>
      </w:tr>
      <w:tr w:rsidR="00DD6D98" w:rsidRPr="00D00BBD" w14:paraId="423F57A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E6D7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2EFA889" w14:textId="77777777" w:rsidR="00DD6D98" w:rsidRPr="009901C4" w:rsidRDefault="00DD6D98" w:rsidP="00DD6D98">
            <w:pPr>
              <w:pStyle w:val="MsgTableBody"/>
              <w:rPr>
                <w:noProof/>
              </w:rPr>
            </w:pPr>
            <w:r w:rsidRPr="009901C4">
              <w:rPr>
                <w:noProof/>
              </w:rPr>
              <w:t>--- RX_ADMINISTRATION begin</w:t>
            </w:r>
          </w:p>
        </w:tc>
        <w:tc>
          <w:tcPr>
            <w:tcW w:w="864" w:type="dxa"/>
            <w:tcBorders>
              <w:top w:val="dotted" w:sz="4" w:space="0" w:color="auto"/>
              <w:left w:val="nil"/>
              <w:bottom w:val="dotted" w:sz="4" w:space="0" w:color="auto"/>
              <w:right w:val="nil"/>
            </w:tcBorders>
            <w:shd w:val="clear" w:color="auto" w:fill="FFFFFF"/>
          </w:tcPr>
          <w:p w14:paraId="0F2143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2ED8C9" w14:textId="77777777" w:rsidR="00DD6D98" w:rsidRPr="009901C4" w:rsidRDefault="00DD6D98" w:rsidP="00DD6D98">
            <w:pPr>
              <w:pStyle w:val="MsgTableBody"/>
              <w:jc w:val="center"/>
              <w:rPr>
                <w:noProof/>
              </w:rPr>
            </w:pPr>
          </w:p>
        </w:tc>
      </w:tr>
      <w:tr w:rsidR="00DD6D98" w:rsidRPr="00D00BBD" w14:paraId="5449301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13A50D"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73AF9A58" w14:textId="77777777"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32C10B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ED4A53" w14:textId="77777777" w:rsidR="00DD6D98" w:rsidRPr="009901C4" w:rsidRDefault="00DD6D98" w:rsidP="00DD6D98">
            <w:pPr>
              <w:pStyle w:val="MsgTableBody"/>
              <w:jc w:val="center"/>
              <w:rPr>
                <w:noProof/>
              </w:rPr>
            </w:pPr>
            <w:r w:rsidRPr="009901C4">
              <w:rPr>
                <w:noProof/>
              </w:rPr>
              <w:t>4A</w:t>
            </w:r>
          </w:p>
        </w:tc>
      </w:tr>
      <w:tr w:rsidR="00DD6D98" w:rsidRPr="00D00BBD" w14:paraId="1404AE0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C799D6"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02655D4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05B8C2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12B05D" w14:textId="77777777" w:rsidR="00DD6D98" w:rsidRPr="009901C4" w:rsidRDefault="00DD6D98" w:rsidP="00DD6D98">
            <w:pPr>
              <w:pStyle w:val="MsgTableBody"/>
              <w:jc w:val="center"/>
              <w:rPr>
                <w:noProof/>
              </w:rPr>
            </w:pPr>
            <w:r w:rsidRPr="009901C4">
              <w:rPr>
                <w:noProof/>
              </w:rPr>
              <w:t>4A</w:t>
            </w:r>
          </w:p>
        </w:tc>
      </w:tr>
      <w:tr w:rsidR="00DD6D98" w:rsidRPr="00D00BBD" w14:paraId="0AA8AE4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9418DF"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68ADD31"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28548F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124332" w14:textId="77777777" w:rsidR="00DD6D98" w:rsidRPr="009901C4" w:rsidRDefault="00DD6D98" w:rsidP="00DD6D98">
            <w:pPr>
              <w:pStyle w:val="MsgTableBody"/>
              <w:jc w:val="center"/>
              <w:rPr>
                <w:noProof/>
              </w:rPr>
            </w:pPr>
            <w:r w:rsidRPr="009901C4">
              <w:rPr>
                <w:noProof/>
              </w:rPr>
              <w:t>7</w:t>
            </w:r>
          </w:p>
        </w:tc>
      </w:tr>
      <w:tr w:rsidR="00DD6D98" w:rsidRPr="00D00BBD" w14:paraId="7BBA17F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31CC5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5788EC2" w14:textId="77777777" w:rsidR="00DD6D98" w:rsidRPr="009901C4" w:rsidRDefault="00DD6D98" w:rsidP="00DD6D98">
            <w:pPr>
              <w:pStyle w:val="MsgTableBody"/>
              <w:rPr>
                <w:noProof/>
              </w:rPr>
            </w:pPr>
            <w:r w:rsidRPr="009901C4">
              <w:rPr>
                <w:noProof/>
              </w:rPr>
              <w:t>--- RX_ADMINISTRATION end</w:t>
            </w:r>
          </w:p>
        </w:tc>
        <w:tc>
          <w:tcPr>
            <w:tcW w:w="864" w:type="dxa"/>
            <w:tcBorders>
              <w:top w:val="dotted" w:sz="4" w:space="0" w:color="auto"/>
              <w:left w:val="nil"/>
              <w:bottom w:val="dotted" w:sz="4" w:space="0" w:color="auto"/>
              <w:right w:val="nil"/>
            </w:tcBorders>
            <w:shd w:val="clear" w:color="auto" w:fill="FFFFFF"/>
          </w:tcPr>
          <w:p w14:paraId="7D094C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CC2BD2" w14:textId="77777777" w:rsidR="00DD6D98" w:rsidRPr="009901C4" w:rsidRDefault="00DD6D98" w:rsidP="00DD6D98">
            <w:pPr>
              <w:pStyle w:val="MsgTableBody"/>
              <w:jc w:val="center"/>
              <w:rPr>
                <w:noProof/>
              </w:rPr>
            </w:pPr>
          </w:p>
        </w:tc>
      </w:tr>
      <w:tr w:rsidR="00DD6D98" w:rsidRPr="00D00BBD" w14:paraId="39F38DE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354DAC" w14:textId="77777777"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14:paraId="70F18025" w14:textId="77777777"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14:paraId="7BCE02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A3AEE" w14:textId="77777777" w:rsidR="00DD6D98" w:rsidRPr="009901C4" w:rsidRDefault="00DD6D98" w:rsidP="00DD6D98">
            <w:pPr>
              <w:pStyle w:val="MsgTableBody"/>
              <w:jc w:val="center"/>
              <w:rPr>
                <w:noProof/>
              </w:rPr>
            </w:pPr>
            <w:r w:rsidRPr="009901C4">
              <w:rPr>
                <w:noProof/>
              </w:rPr>
              <w:t>12</w:t>
            </w:r>
          </w:p>
        </w:tc>
      </w:tr>
      <w:tr w:rsidR="00DD6D98" w:rsidRPr="00D00BBD" w14:paraId="6ED760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97E82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1B11494"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516F3C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6CC53C" w14:textId="77777777" w:rsidR="00DD6D98" w:rsidRPr="009901C4" w:rsidRDefault="00DD6D98" w:rsidP="00DD6D98">
            <w:pPr>
              <w:pStyle w:val="MsgTableBody"/>
              <w:jc w:val="center"/>
              <w:rPr>
                <w:noProof/>
              </w:rPr>
            </w:pPr>
          </w:p>
        </w:tc>
      </w:tr>
      <w:tr w:rsidR="00DD6D98" w:rsidRPr="00D00BBD" w14:paraId="7EC466E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A8347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6AF19D68" w14:textId="77777777" w:rsidR="00DD6D98" w:rsidRPr="009901C4" w:rsidRDefault="00DD6D98" w:rsidP="00DD6D98">
            <w:pPr>
              <w:pStyle w:val="MsgTableBody"/>
              <w:rPr>
                <w:noProof/>
              </w:rPr>
            </w:pPr>
            <w:r w:rsidRPr="009901C4">
              <w:rPr>
                <w:noProof/>
              </w:rPr>
              <w:t>Observation/Result Segment</w:t>
            </w:r>
          </w:p>
        </w:tc>
        <w:tc>
          <w:tcPr>
            <w:tcW w:w="864" w:type="dxa"/>
            <w:tcBorders>
              <w:top w:val="dotted" w:sz="4" w:space="0" w:color="auto"/>
              <w:left w:val="nil"/>
              <w:bottom w:val="dotted" w:sz="4" w:space="0" w:color="auto"/>
              <w:right w:val="nil"/>
            </w:tcBorders>
            <w:shd w:val="clear" w:color="auto" w:fill="FFFFFF"/>
          </w:tcPr>
          <w:p w14:paraId="523099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7864EB" w14:textId="77777777" w:rsidR="00DD6D98" w:rsidRPr="009901C4" w:rsidRDefault="00DD6D98" w:rsidP="00DD6D98">
            <w:pPr>
              <w:pStyle w:val="MsgTableBody"/>
              <w:jc w:val="center"/>
              <w:rPr>
                <w:noProof/>
              </w:rPr>
            </w:pPr>
            <w:r w:rsidRPr="009901C4">
              <w:rPr>
                <w:noProof/>
              </w:rPr>
              <w:t>7</w:t>
            </w:r>
          </w:p>
        </w:tc>
      </w:tr>
      <w:tr w:rsidR="00DD6D98" w:rsidRPr="00D00BBD" w14:paraId="78B1A31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ADB75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65E65D5"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7E757A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DD6D28" w14:textId="77777777" w:rsidR="00DD6D98" w:rsidRPr="009901C4" w:rsidRDefault="00DD6D98" w:rsidP="00DD6D98">
            <w:pPr>
              <w:pStyle w:val="MsgTableBody"/>
              <w:jc w:val="center"/>
              <w:rPr>
                <w:noProof/>
              </w:rPr>
            </w:pPr>
            <w:r w:rsidRPr="009901C4">
              <w:rPr>
                <w:noProof/>
              </w:rPr>
              <w:t>7</w:t>
            </w:r>
          </w:p>
        </w:tc>
      </w:tr>
      <w:tr w:rsidR="00DD6D98" w:rsidRPr="00D00BBD" w14:paraId="69A05F6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CBC56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1603AD0"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33BCFA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06D5C" w14:textId="77777777" w:rsidR="00DD6D98" w:rsidRPr="009901C4" w:rsidRDefault="00DD6D98" w:rsidP="00DD6D98">
            <w:pPr>
              <w:pStyle w:val="MsgTableBody"/>
              <w:jc w:val="center"/>
              <w:rPr>
                <w:noProof/>
              </w:rPr>
            </w:pPr>
          </w:p>
        </w:tc>
      </w:tr>
      <w:tr w:rsidR="00DD6D98" w:rsidRPr="00D00BBD" w14:paraId="6ED7862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78CB5C"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D1E533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6F6AB0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EF0674" w14:textId="77777777" w:rsidR="00DD6D98" w:rsidRPr="009901C4" w:rsidRDefault="00DD6D98" w:rsidP="00DD6D98">
            <w:pPr>
              <w:pStyle w:val="MsgTableBody"/>
              <w:jc w:val="center"/>
              <w:rPr>
                <w:noProof/>
              </w:rPr>
            </w:pPr>
            <w:r w:rsidRPr="009901C4">
              <w:rPr>
                <w:noProof/>
              </w:rPr>
              <w:t>2</w:t>
            </w:r>
          </w:p>
        </w:tc>
      </w:tr>
      <w:tr w:rsidR="00DD6D98" w:rsidRPr="00D00BBD" w14:paraId="5056D2C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42634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6E878C8" w14:textId="77777777" w:rsidR="00DD6D98" w:rsidRPr="009901C4" w:rsidRDefault="00DD6D98" w:rsidP="00DD6D98">
            <w:pPr>
              <w:pStyle w:val="MsgTableBody"/>
              <w:rPr>
                <w:noProof/>
              </w:rPr>
            </w:pPr>
            <w:r w:rsidRPr="009901C4">
              <w:rPr>
                <w:noProof/>
              </w:rPr>
              <w:t>--- ASSOCIATED_PERSON begin</w:t>
            </w:r>
          </w:p>
        </w:tc>
        <w:tc>
          <w:tcPr>
            <w:tcW w:w="864" w:type="dxa"/>
            <w:tcBorders>
              <w:top w:val="dotted" w:sz="4" w:space="0" w:color="auto"/>
              <w:left w:val="nil"/>
              <w:bottom w:val="dotted" w:sz="4" w:space="0" w:color="auto"/>
              <w:right w:val="nil"/>
            </w:tcBorders>
            <w:shd w:val="clear" w:color="auto" w:fill="FFFFFF"/>
          </w:tcPr>
          <w:p w14:paraId="2F6E7B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84DE74" w14:textId="77777777" w:rsidR="00DD6D98" w:rsidRPr="009901C4" w:rsidRDefault="00DD6D98" w:rsidP="00DD6D98">
            <w:pPr>
              <w:pStyle w:val="MsgTableBody"/>
              <w:jc w:val="center"/>
              <w:rPr>
                <w:noProof/>
              </w:rPr>
            </w:pPr>
          </w:p>
        </w:tc>
      </w:tr>
      <w:tr w:rsidR="00DD6D98" w:rsidRPr="00D00BBD" w14:paraId="7642705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E0A61C" w14:textId="77777777"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1E515225" w14:textId="77777777" w:rsidR="00DD6D98" w:rsidRPr="009901C4" w:rsidRDefault="00DD6D98" w:rsidP="00DD6D98">
            <w:pPr>
              <w:pStyle w:val="MsgTableBody"/>
              <w:rPr>
                <w:noProof/>
              </w:rPr>
            </w:pPr>
            <w:r w:rsidRPr="009901C4">
              <w:rPr>
                <w:noProof/>
              </w:rPr>
              <w:t>Associated parties segment</w:t>
            </w:r>
          </w:p>
        </w:tc>
        <w:tc>
          <w:tcPr>
            <w:tcW w:w="864" w:type="dxa"/>
            <w:tcBorders>
              <w:top w:val="dotted" w:sz="4" w:space="0" w:color="auto"/>
              <w:left w:val="nil"/>
              <w:bottom w:val="dotted" w:sz="4" w:space="0" w:color="auto"/>
              <w:right w:val="nil"/>
            </w:tcBorders>
            <w:shd w:val="clear" w:color="auto" w:fill="FFFFFF"/>
          </w:tcPr>
          <w:p w14:paraId="30C924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401B6" w14:textId="77777777" w:rsidR="00DD6D98" w:rsidRPr="009901C4" w:rsidRDefault="00DD6D98" w:rsidP="00DD6D98">
            <w:pPr>
              <w:pStyle w:val="MsgTableBody"/>
              <w:jc w:val="center"/>
              <w:rPr>
                <w:noProof/>
              </w:rPr>
            </w:pPr>
            <w:r w:rsidRPr="009901C4">
              <w:rPr>
                <w:noProof/>
              </w:rPr>
              <w:t>2</w:t>
            </w:r>
          </w:p>
        </w:tc>
      </w:tr>
      <w:tr w:rsidR="00C25B3C" w:rsidRPr="0001097E" w14:paraId="3D147554" w14:textId="77777777" w:rsidTr="00DA5272">
        <w:tblPrEx>
          <w:shd w:val="clear" w:color="auto" w:fill="auto"/>
          <w:tblCellMar>
            <w:left w:w="107" w:type="dxa"/>
            <w:right w:w="107" w:type="dxa"/>
          </w:tblCellMar>
          <w:tblLook w:val="04A0" w:firstRow="1" w:lastRow="0" w:firstColumn="1" w:lastColumn="0" w:noHBand="0" w:noVBand="1"/>
        </w:tblPrEx>
        <w:trPr>
          <w:jc w:val="center"/>
          <w:ins w:id="2298" w:author="Buitendijk, Hans" w:date="2022-09-06T09:02:00Z"/>
        </w:trPr>
        <w:tc>
          <w:tcPr>
            <w:tcW w:w="2881" w:type="dxa"/>
            <w:tcBorders>
              <w:top w:val="dotted" w:sz="4" w:space="0" w:color="auto"/>
              <w:left w:val="nil"/>
              <w:bottom w:val="dotted" w:sz="4" w:space="0" w:color="auto"/>
              <w:right w:val="nil"/>
            </w:tcBorders>
            <w:shd w:val="clear" w:color="auto" w:fill="FFFFFF"/>
          </w:tcPr>
          <w:p w14:paraId="5EC17667" w14:textId="61D00B20" w:rsidR="00C25B3C" w:rsidRPr="0052787A" w:rsidRDefault="00C25B3C" w:rsidP="00DA5272">
            <w:pPr>
              <w:pStyle w:val="MsgTableBody"/>
              <w:rPr>
                <w:ins w:id="2299" w:author="Buitendijk, Hans" w:date="2022-09-06T09:02:00Z"/>
                <w:noProof/>
              </w:rPr>
            </w:pPr>
            <w:ins w:id="2300" w:author="Buitendijk, Hans" w:date="2022-09-06T09:02: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3EE82F20" w14:textId="77777777" w:rsidR="00C25B3C" w:rsidRPr="0052787A" w:rsidRDefault="00C25B3C" w:rsidP="00DA5272">
            <w:pPr>
              <w:pStyle w:val="MsgTableBody"/>
              <w:rPr>
                <w:ins w:id="2301" w:author="Buitendijk, Hans" w:date="2022-09-06T09:02:00Z"/>
                <w:noProof/>
              </w:rPr>
            </w:pPr>
            <w:ins w:id="2302" w:author="Buitendijk, Hans" w:date="2022-09-06T09:02: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C64B311" w14:textId="77777777" w:rsidR="00C25B3C" w:rsidRPr="0052787A" w:rsidRDefault="00C25B3C" w:rsidP="00DA5272">
            <w:pPr>
              <w:pStyle w:val="MsgTableBody"/>
              <w:rPr>
                <w:ins w:id="2303" w:author="Buitendijk, Hans" w:date="2022-09-06T09:02:00Z"/>
                <w:noProof/>
              </w:rPr>
            </w:pPr>
          </w:p>
        </w:tc>
        <w:tc>
          <w:tcPr>
            <w:tcW w:w="990" w:type="dxa"/>
            <w:gridSpan w:val="2"/>
            <w:tcBorders>
              <w:top w:val="dotted" w:sz="4" w:space="0" w:color="auto"/>
              <w:left w:val="nil"/>
              <w:bottom w:val="dotted" w:sz="4" w:space="0" w:color="auto"/>
              <w:right w:val="nil"/>
            </w:tcBorders>
            <w:shd w:val="clear" w:color="auto" w:fill="FFFFFF"/>
          </w:tcPr>
          <w:p w14:paraId="6E368836" w14:textId="77777777" w:rsidR="00C25B3C" w:rsidRPr="0052787A" w:rsidRDefault="00C25B3C" w:rsidP="00DA5272">
            <w:pPr>
              <w:pStyle w:val="MsgTableBody"/>
              <w:jc w:val="center"/>
              <w:rPr>
                <w:ins w:id="2304" w:author="Buitendijk, Hans" w:date="2022-09-06T09:02:00Z"/>
                <w:noProof/>
              </w:rPr>
            </w:pPr>
            <w:ins w:id="2305" w:author="Buitendijk, Hans" w:date="2022-09-06T09:02:00Z">
              <w:r>
                <w:rPr>
                  <w:noProof/>
                </w:rPr>
                <w:t>3</w:t>
              </w:r>
            </w:ins>
          </w:p>
        </w:tc>
      </w:tr>
      <w:tr w:rsidR="00C25B3C" w:rsidRPr="0001097E" w14:paraId="18A4C2E4" w14:textId="77777777" w:rsidTr="00DA5272">
        <w:tblPrEx>
          <w:shd w:val="clear" w:color="auto" w:fill="auto"/>
          <w:tblCellMar>
            <w:left w:w="107" w:type="dxa"/>
            <w:right w:w="107" w:type="dxa"/>
          </w:tblCellMar>
          <w:tblLook w:val="04A0" w:firstRow="1" w:lastRow="0" w:firstColumn="1" w:lastColumn="0" w:noHBand="0" w:noVBand="1"/>
        </w:tblPrEx>
        <w:trPr>
          <w:jc w:val="center"/>
          <w:ins w:id="2306" w:author="Buitendijk, Hans" w:date="2022-09-06T09:02:00Z"/>
        </w:trPr>
        <w:tc>
          <w:tcPr>
            <w:tcW w:w="2881" w:type="dxa"/>
            <w:tcBorders>
              <w:top w:val="dotted" w:sz="4" w:space="0" w:color="auto"/>
              <w:left w:val="nil"/>
              <w:bottom w:val="dotted" w:sz="4" w:space="0" w:color="auto"/>
              <w:right w:val="nil"/>
            </w:tcBorders>
            <w:shd w:val="clear" w:color="auto" w:fill="FFFFFF"/>
          </w:tcPr>
          <w:p w14:paraId="54E5FF24" w14:textId="56B99BFE" w:rsidR="00C25B3C" w:rsidRPr="0052787A" w:rsidRDefault="00C25B3C" w:rsidP="00DA5272">
            <w:pPr>
              <w:pStyle w:val="MsgTableBody"/>
              <w:rPr>
                <w:ins w:id="2307" w:author="Buitendijk, Hans" w:date="2022-09-06T09:02:00Z"/>
                <w:noProof/>
              </w:rPr>
            </w:pPr>
            <w:ins w:id="2308" w:author="Buitendijk, Hans" w:date="2022-09-06T09:02: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1679E9F0" w14:textId="77777777" w:rsidR="00C25B3C" w:rsidRPr="0052787A" w:rsidRDefault="00C25B3C" w:rsidP="00DA5272">
            <w:pPr>
              <w:pStyle w:val="MsgTableBody"/>
              <w:rPr>
                <w:ins w:id="2309" w:author="Buitendijk, Hans" w:date="2022-09-06T09:02:00Z"/>
                <w:noProof/>
              </w:rPr>
            </w:pPr>
            <w:ins w:id="2310" w:author="Buitendijk, Hans" w:date="2022-09-06T09:02: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5E105834" w14:textId="77777777" w:rsidR="00C25B3C" w:rsidRPr="0052787A" w:rsidRDefault="00C25B3C" w:rsidP="00DA5272">
            <w:pPr>
              <w:pStyle w:val="MsgTableBody"/>
              <w:rPr>
                <w:ins w:id="2311" w:author="Buitendijk, Hans" w:date="2022-09-06T09:02:00Z"/>
                <w:noProof/>
              </w:rPr>
            </w:pPr>
          </w:p>
        </w:tc>
        <w:tc>
          <w:tcPr>
            <w:tcW w:w="990" w:type="dxa"/>
            <w:gridSpan w:val="2"/>
            <w:tcBorders>
              <w:top w:val="dotted" w:sz="4" w:space="0" w:color="auto"/>
              <w:left w:val="nil"/>
              <w:bottom w:val="dotted" w:sz="4" w:space="0" w:color="auto"/>
              <w:right w:val="nil"/>
            </w:tcBorders>
            <w:shd w:val="clear" w:color="auto" w:fill="FFFFFF"/>
          </w:tcPr>
          <w:p w14:paraId="3414AFB0" w14:textId="77777777" w:rsidR="00C25B3C" w:rsidRPr="0052787A" w:rsidRDefault="00C25B3C" w:rsidP="00DA5272">
            <w:pPr>
              <w:pStyle w:val="MsgTableBody"/>
              <w:jc w:val="center"/>
              <w:rPr>
                <w:ins w:id="2312" w:author="Buitendijk, Hans" w:date="2022-09-06T09:02:00Z"/>
                <w:noProof/>
              </w:rPr>
            </w:pPr>
            <w:ins w:id="2313" w:author="Buitendijk, Hans" w:date="2022-09-06T09:02:00Z">
              <w:r>
                <w:rPr>
                  <w:noProof/>
                </w:rPr>
                <w:t>3</w:t>
              </w:r>
            </w:ins>
          </w:p>
        </w:tc>
      </w:tr>
      <w:tr w:rsidR="00DD6D98" w:rsidRPr="00D00BBD" w14:paraId="41F991B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DDAA6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BDF0CC1" w14:textId="77777777" w:rsidR="00DD6D98" w:rsidRPr="009901C4" w:rsidRDefault="00DD6D98" w:rsidP="00DD6D98">
            <w:pPr>
              <w:pStyle w:val="MsgTableBody"/>
              <w:rPr>
                <w:noProof/>
              </w:rPr>
            </w:pPr>
            <w:r w:rsidRPr="009901C4">
              <w:rPr>
                <w:noProof/>
              </w:rPr>
              <w:t>--- ASSOCIATED_RX_ORDER begin</w:t>
            </w:r>
          </w:p>
        </w:tc>
        <w:tc>
          <w:tcPr>
            <w:tcW w:w="864" w:type="dxa"/>
            <w:tcBorders>
              <w:top w:val="dotted" w:sz="4" w:space="0" w:color="auto"/>
              <w:left w:val="nil"/>
              <w:bottom w:val="dotted" w:sz="4" w:space="0" w:color="auto"/>
              <w:right w:val="nil"/>
            </w:tcBorders>
            <w:shd w:val="clear" w:color="auto" w:fill="FFFFFF"/>
          </w:tcPr>
          <w:p w14:paraId="66F932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54375" w14:textId="77777777" w:rsidR="00DD6D98" w:rsidRPr="009901C4" w:rsidRDefault="00DD6D98" w:rsidP="00DD6D98">
            <w:pPr>
              <w:pStyle w:val="MsgTableBody"/>
              <w:jc w:val="center"/>
              <w:rPr>
                <w:noProof/>
              </w:rPr>
            </w:pPr>
          </w:p>
        </w:tc>
      </w:tr>
      <w:tr w:rsidR="00DD6D98" w:rsidRPr="00D00BBD" w14:paraId="04C4D8F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579B0F" w14:textId="77777777"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14:paraId="21E44646" w14:textId="77777777"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4D68AB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7F469D" w14:textId="77777777" w:rsidR="00DD6D98" w:rsidRPr="009901C4" w:rsidRDefault="00DD6D98" w:rsidP="00DD6D98">
            <w:pPr>
              <w:pStyle w:val="MsgTableBody"/>
              <w:jc w:val="center"/>
              <w:rPr>
                <w:noProof/>
              </w:rPr>
            </w:pPr>
            <w:r w:rsidRPr="009901C4">
              <w:rPr>
                <w:noProof/>
              </w:rPr>
              <w:t>4A</w:t>
            </w:r>
          </w:p>
        </w:tc>
      </w:tr>
      <w:tr w:rsidR="00DD6D98" w:rsidRPr="00D00BBD" w14:paraId="79A942E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C5479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15831FD" w14:textId="77777777"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14:paraId="6F8291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0EE662" w14:textId="77777777" w:rsidR="00DD6D98" w:rsidRPr="009901C4" w:rsidRDefault="00DD6D98" w:rsidP="00DD6D98">
            <w:pPr>
              <w:pStyle w:val="MsgTableBody"/>
              <w:jc w:val="center"/>
              <w:rPr>
                <w:noProof/>
              </w:rPr>
            </w:pPr>
            <w:r w:rsidRPr="009901C4">
              <w:rPr>
                <w:noProof/>
              </w:rPr>
              <w:t>7</w:t>
            </w:r>
          </w:p>
        </w:tc>
      </w:tr>
      <w:tr w:rsidR="00DD6D98" w:rsidRPr="00D00BBD" w14:paraId="4BCECBD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7850C9"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3BC02A21" w14:textId="77777777" w:rsidR="00DD6D98" w:rsidRPr="009901C4" w:rsidRDefault="00DD6D98" w:rsidP="00DD6D98">
            <w:pPr>
              <w:pStyle w:val="MsgTableBody"/>
              <w:rPr>
                <w:noProof/>
              </w:rPr>
            </w:pPr>
            <w:r w:rsidRPr="009901C4">
              <w:rPr>
                <w:noProof/>
              </w:rPr>
              <w:t>--- NK1_TIMING_QTY begin</w:t>
            </w:r>
          </w:p>
        </w:tc>
        <w:tc>
          <w:tcPr>
            <w:tcW w:w="864" w:type="dxa"/>
            <w:tcBorders>
              <w:top w:val="dotted" w:sz="4" w:space="0" w:color="auto"/>
              <w:left w:val="nil"/>
              <w:bottom w:val="dotted" w:sz="4" w:space="0" w:color="auto"/>
              <w:right w:val="nil"/>
            </w:tcBorders>
            <w:shd w:val="clear" w:color="auto" w:fill="FFFFFF"/>
          </w:tcPr>
          <w:p w14:paraId="561CF8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6C74EF" w14:textId="77777777" w:rsidR="00DD6D98" w:rsidRPr="009901C4" w:rsidRDefault="00DD6D98" w:rsidP="00DD6D98">
            <w:pPr>
              <w:pStyle w:val="MsgTableBody"/>
              <w:jc w:val="center"/>
              <w:rPr>
                <w:noProof/>
              </w:rPr>
            </w:pPr>
          </w:p>
        </w:tc>
      </w:tr>
      <w:tr w:rsidR="00DD6D98" w:rsidRPr="00D00BBD" w14:paraId="4DF431F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6DE658"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2E2A9A82"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33762D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17577" w14:textId="77777777" w:rsidR="00DD6D98" w:rsidRPr="009901C4" w:rsidRDefault="00DD6D98" w:rsidP="00DD6D98">
            <w:pPr>
              <w:pStyle w:val="MsgTableBody"/>
              <w:jc w:val="center"/>
              <w:rPr>
                <w:noProof/>
              </w:rPr>
            </w:pPr>
            <w:r w:rsidRPr="009901C4">
              <w:rPr>
                <w:noProof/>
              </w:rPr>
              <w:t>4</w:t>
            </w:r>
          </w:p>
        </w:tc>
      </w:tr>
      <w:tr w:rsidR="00DD6D98" w:rsidRPr="00D00BBD" w14:paraId="2BF2365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2CD0FB"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4E59EC46" w14:textId="77777777"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14:paraId="6ACA11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FBD39E" w14:textId="77777777" w:rsidR="00DD6D98" w:rsidRPr="009901C4" w:rsidRDefault="00DD6D98" w:rsidP="00DD6D98">
            <w:pPr>
              <w:pStyle w:val="MsgTableBody"/>
              <w:jc w:val="center"/>
              <w:rPr>
                <w:noProof/>
              </w:rPr>
            </w:pPr>
            <w:r w:rsidRPr="009901C4">
              <w:rPr>
                <w:noProof/>
              </w:rPr>
              <w:t>4</w:t>
            </w:r>
          </w:p>
        </w:tc>
      </w:tr>
      <w:tr w:rsidR="00DD6D98" w:rsidRPr="00D00BBD" w14:paraId="5C1FC95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1B1DDE"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59558FF5" w14:textId="77777777" w:rsidR="00DD6D98" w:rsidRPr="009901C4" w:rsidRDefault="00DD6D98" w:rsidP="00DD6D98">
            <w:pPr>
              <w:pStyle w:val="MsgTableBody"/>
              <w:rPr>
                <w:noProof/>
              </w:rPr>
            </w:pPr>
            <w:r w:rsidRPr="009901C4">
              <w:rPr>
                <w:noProof/>
              </w:rPr>
              <w:t>--- NK1_TIMING_QTY end</w:t>
            </w:r>
          </w:p>
        </w:tc>
        <w:tc>
          <w:tcPr>
            <w:tcW w:w="864" w:type="dxa"/>
            <w:tcBorders>
              <w:top w:val="dotted" w:sz="4" w:space="0" w:color="auto"/>
              <w:left w:val="nil"/>
              <w:bottom w:val="dotted" w:sz="4" w:space="0" w:color="auto"/>
              <w:right w:val="nil"/>
            </w:tcBorders>
            <w:shd w:val="clear" w:color="auto" w:fill="FFFFFF"/>
          </w:tcPr>
          <w:p w14:paraId="4280A0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A17559" w14:textId="77777777" w:rsidR="00DD6D98" w:rsidRPr="009901C4" w:rsidRDefault="00DD6D98" w:rsidP="00DD6D98">
            <w:pPr>
              <w:pStyle w:val="MsgTableBody"/>
              <w:jc w:val="center"/>
              <w:rPr>
                <w:noProof/>
              </w:rPr>
            </w:pPr>
          </w:p>
        </w:tc>
      </w:tr>
      <w:tr w:rsidR="00DD6D98" w:rsidRPr="00D00BBD" w14:paraId="5DBDB58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7D2CE2"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3F2FBF1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25C342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EC63CE" w14:textId="77777777" w:rsidR="00DD6D98" w:rsidRPr="009901C4" w:rsidRDefault="00DD6D98" w:rsidP="00DD6D98">
            <w:pPr>
              <w:pStyle w:val="MsgTableBody"/>
              <w:jc w:val="center"/>
              <w:rPr>
                <w:noProof/>
              </w:rPr>
            </w:pPr>
            <w:r w:rsidRPr="009901C4">
              <w:rPr>
                <w:noProof/>
              </w:rPr>
              <w:t>4</w:t>
            </w:r>
          </w:p>
        </w:tc>
      </w:tr>
      <w:tr w:rsidR="00DD6D98" w:rsidRPr="00D00BBD" w14:paraId="56B906D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E9876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6FD782E" w14:textId="77777777" w:rsidR="00DD6D98" w:rsidRPr="009901C4" w:rsidRDefault="00DD6D98" w:rsidP="00DD6D98">
            <w:pPr>
              <w:pStyle w:val="MsgTableBody"/>
              <w:rPr>
                <w:noProof/>
              </w:rPr>
            </w:pPr>
            <w:r w:rsidRPr="009901C4">
              <w:rPr>
                <w:noProof/>
              </w:rPr>
              <w:t>--- ASSOCIATED_RX_ORDER end</w:t>
            </w:r>
          </w:p>
        </w:tc>
        <w:tc>
          <w:tcPr>
            <w:tcW w:w="864" w:type="dxa"/>
            <w:tcBorders>
              <w:top w:val="dotted" w:sz="4" w:space="0" w:color="auto"/>
              <w:left w:val="nil"/>
              <w:bottom w:val="dotted" w:sz="4" w:space="0" w:color="auto"/>
              <w:right w:val="nil"/>
            </w:tcBorders>
            <w:shd w:val="clear" w:color="auto" w:fill="FFFFFF"/>
          </w:tcPr>
          <w:p w14:paraId="44F841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00F4B9" w14:textId="77777777" w:rsidR="00DD6D98" w:rsidRPr="009901C4" w:rsidRDefault="00DD6D98" w:rsidP="00DD6D98">
            <w:pPr>
              <w:pStyle w:val="MsgTableBody"/>
              <w:jc w:val="center"/>
              <w:rPr>
                <w:noProof/>
              </w:rPr>
            </w:pPr>
          </w:p>
        </w:tc>
      </w:tr>
      <w:tr w:rsidR="00DD6D98" w:rsidRPr="00D00BBD" w14:paraId="3D12DC8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494C3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DFCC099" w14:textId="77777777" w:rsidR="00DD6D98" w:rsidRPr="009901C4" w:rsidRDefault="00DD6D98" w:rsidP="00DD6D98">
            <w:pPr>
              <w:pStyle w:val="MsgTableBody"/>
              <w:rPr>
                <w:noProof/>
              </w:rPr>
            </w:pPr>
            <w:r w:rsidRPr="009901C4">
              <w:rPr>
                <w:noProof/>
              </w:rPr>
              <w:t>--- ASSOCIATED_RX_ADMIN begin</w:t>
            </w:r>
          </w:p>
        </w:tc>
        <w:tc>
          <w:tcPr>
            <w:tcW w:w="864" w:type="dxa"/>
            <w:tcBorders>
              <w:top w:val="dotted" w:sz="4" w:space="0" w:color="auto"/>
              <w:left w:val="nil"/>
              <w:bottom w:val="dotted" w:sz="4" w:space="0" w:color="auto"/>
              <w:right w:val="nil"/>
            </w:tcBorders>
            <w:shd w:val="clear" w:color="auto" w:fill="FFFFFF"/>
          </w:tcPr>
          <w:p w14:paraId="6475B4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A41DAB" w14:textId="77777777" w:rsidR="00DD6D98" w:rsidRPr="009901C4" w:rsidRDefault="00DD6D98" w:rsidP="00DD6D98">
            <w:pPr>
              <w:pStyle w:val="MsgTableBody"/>
              <w:jc w:val="center"/>
              <w:rPr>
                <w:noProof/>
              </w:rPr>
            </w:pPr>
          </w:p>
        </w:tc>
      </w:tr>
      <w:tr w:rsidR="00DD6D98" w:rsidRPr="00D00BBD" w14:paraId="426A47B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A2CB63"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5B614C1C" w14:textId="77777777"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3EB1C2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7B1F3D" w14:textId="77777777" w:rsidR="00DD6D98" w:rsidRPr="009901C4" w:rsidRDefault="00DD6D98" w:rsidP="00DD6D98">
            <w:pPr>
              <w:pStyle w:val="MsgTableBody"/>
              <w:jc w:val="center"/>
              <w:rPr>
                <w:noProof/>
              </w:rPr>
            </w:pPr>
            <w:r w:rsidRPr="009901C4">
              <w:rPr>
                <w:noProof/>
              </w:rPr>
              <w:t>4A</w:t>
            </w:r>
          </w:p>
        </w:tc>
      </w:tr>
      <w:tr w:rsidR="00DD6D98" w:rsidRPr="00D00BBD" w14:paraId="06DC1FE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4F2309"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30FFD009"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60DCB2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62DEA" w14:textId="77777777" w:rsidR="00DD6D98" w:rsidRPr="009901C4" w:rsidRDefault="00DD6D98" w:rsidP="00DD6D98">
            <w:pPr>
              <w:pStyle w:val="MsgTableBody"/>
              <w:jc w:val="center"/>
              <w:rPr>
                <w:noProof/>
              </w:rPr>
            </w:pPr>
            <w:r w:rsidRPr="009901C4">
              <w:rPr>
                <w:noProof/>
              </w:rPr>
              <w:t>4A</w:t>
            </w:r>
          </w:p>
        </w:tc>
      </w:tr>
      <w:tr w:rsidR="00DD6D98" w:rsidRPr="00D00BBD" w14:paraId="6FDAADE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BFEB9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EBD7BBB"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7640B5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8030BE" w14:textId="77777777" w:rsidR="00DD6D98" w:rsidRPr="009901C4" w:rsidRDefault="00DD6D98" w:rsidP="00DD6D98">
            <w:pPr>
              <w:pStyle w:val="MsgTableBody"/>
              <w:jc w:val="center"/>
              <w:rPr>
                <w:noProof/>
              </w:rPr>
            </w:pPr>
            <w:r w:rsidRPr="009901C4">
              <w:rPr>
                <w:noProof/>
              </w:rPr>
              <w:t>7</w:t>
            </w:r>
          </w:p>
        </w:tc>
      </w:tr>
      <w:tr w:rsidR="00DD6D98" w:rsidRPr="00D00BBD" w14:paraId="77F21A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4D8E2B" w14:textId="77777777"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4153E428" w14:textId="77777777" w:rsidR="00DD6D98" w:rsidRPr="009901C4" w:rsidRDefault="00DD6D98" w:rsidP="00DD6D98">
            <w:pPr>
              <w:pStyle w:val="MsgTableBody"/>
              <w:rPr>
                <w:noProof/>
              </w:rPr>
            </w:pPr>
            <w:r w:rsidRPr="009901C4">
              <w:rPr>
                <w:noProof/>
              </w:rPr>
              <w:t>--- ASSOCIATED_RX_ADMIN end</w:t>
            </w:r>
          </w:p>
        </w:tc>
        <w:tc>
          <w:tcPr>
            <w:tcW w:w="864" w:type="dxa"/>
            <w:tcBorders>
              <w:top w:val="dotted" w:sz="4" w:space="0" w:color="auto"/>
              <w:left w:val="nil"/>
              <w:bottom w:val="dotted" w:sz="4" w:space="0" w:color="auto"/>
              <w:right w:val="nil"/>
            </w:tcBorders>
            <w:shd w:val="clear" w:color="auto" w:fill="FFFFFF"/>
          </w:tcPr>
          <w:p w14:paraId="4A64B8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59497" w14:textId="77777777" w:rsidR="00DD6D98" w:rsidRPr="009901C4" w:rsidRDefault="00DD6D98" w:rsidP="00DD6D98">
            <w:pPr>
              <w:pStyle w:val="MsgTableBody"/>
              <w:jc w:val="center"/>
              <w:rPr>
                <w:noProof/>
              </w:rPr>
            </w:pPr>
          </w:p>
        </w:tc>
      </w:tr>
      <w:tr w:rsidR="00DD6D98" w:rsidRPr="00D00BBD" w14:paraId="6669C08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E42352" w14:textId="77777777"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14:paraId="542BBFF4" w14:textId="77777777"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14:paraId="2D6FD2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DFD135" w14:textId="77777777" w:rsidR="00DD6D98" w:rsidRPr="009901C4" w:rsidRDefault="00DD6D98" w:rsidP="00DD6D98">
            <w:pPr>
              <w:pStyle w:val="MsgTableBody"/>
              <w:jc w:val="center"/>
              <w:rPr>
                <w:noProof/>
              </w:rPr>
            </w:pPr>
            <w:r w:rsidRPr="009901C4">
              <w:rPr>
                <w:noProof/>
              </w:rPr>
              <w:t>12</w:t>
            </w:r>
          </w:p>
        </w:tc>
      </w:tr>
      <w:tr w:rsidR="00DD6D98" w:rsidRPr="00D00BBD" w14:paraId="015303F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0D13C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ABC8D5D" w14:textId="77777777" w:rsidR="00DD6D98" w:rsidRPr="009901C4" w:rsidRDefault="00DD6D98" w:rsidP="00DD6D98">
            <w:pPr>
              <w:pStyle w:val="MsgTableBody"/>
              <w:rPr>
                <w:noProof/>
              </w:rPr>
            </w:pPr>
            <w:r w:rsidRPr="009901C4">
              <w:rPr>
                <w:noProof/>
              </w:rPr>
              <w:t>--- ASSOCIATED_OBSERVATION begin</w:t>
            </w:r>
          </w:p>
        </w:tc>
        <w:tc>
          <w:tcPr>
            <w:tcW w:w="864" w:type="dxa"/>
            <w:tcBorders>
              <w:top w:val="dotted" w:sz="4" w:space="0" w:color="auto"/>
              <w:left w:val="nil"/>
              <w:bottom w:val="dotted" w:sz="4" w:space="0" w:color="auto"/>
              <w:right w:val="nil"/>
            </w:tcBorders>
            <w:shd w:val="clear" w:color="auto" w:fill="FFFFFF"/>
          </w:tcPr>
          <w:p w14:paraId="3E87FA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B469FF" w14:textId="77777777" w:rsidR="00DD6D98" w:rsidRPr="009901C4" w:rsidRDefault="00DD6D98" w:rsidP="00DD6D98">
            <w:pPr>
              <w:pStyle w:val="MsgTableBody"/>
              <w:jc w:val="center"/>
              <w:rPr>
                <w:noProof/>
              </w:rPr>
            </w:pPr>
          </w:p>
        </w:tc>
      </w:tr>
      <w:tr w:rsidR="00DD6D98" w:rsidRPr="00D00BBD" w14:paraId="251839E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CB507A" w14:textId="77777777" w:rsidR="00DD6D98" w:rsidRPr="009901C4" w:rsidRDefault="00DD6D98" w:rsidP="00DD6D98">
            <w:pPr>
              <w:pStyle w:val="MsgTableBody"/>
              <w:rPr>
                <w:noProof/>
              </w:rPr>
            </w:pPr>
            <w:r w:rsidRPr="009901C4">
              <w:rPr>
                <w:noProof/>
              </w:rPr>
              <w:t xml:space="preserve">           OBX</w:t>
            </w:r>
          </w:p>
        </w:tc>
        <w:tc>
          <w:tcPr>
            <w:tcW w:w="4320" w:type="dxa"/>
            <w:tcBorders>
              <w:top w:val="dotted" w:sz="4" w:space="0" w:color="auto"/>
              <w:left w:val="nil"/>
              <w:bottom w:val="dotted" w:sz="4" w:space="0" w:color="auto"/>
              <w:right w:val="nil"/>
            </w:tcBorders>
            <w:shd w:val="clear" w:color="auto" w:fill="FFFFFF"/>
          </w:tcPr>
          <w:p w14:paraId="5ADB48EE" w14:textId="77777777" w:rsidR="00DD6D98" w:rsidRPr="009901C4" w:rsidRDefault="00DD6D98" w:rsidP="00DD6D98">
            <w:pPr>
              <w:pStyle w:val="MsgTableBody"/>
              <w:rPr>
                <w:noProof/>
              </w:rPr>
            </w:pPr>
            <w:r w:rsidRPr="009901C4">
              <w:rPr>
                <w:noProof/>
              </w:rPr>
              <w:t>Observation/Results Segment</w:t>
            </w:r>
          </w:p>
        </w:tc>
        <w:tc>
          <w:tcPr>
            <w:tcW w:w="864" w:type="dxa"/>
            <w:tcBorders>
              <w:top w:val="dotted" w:sz="4" w:space="0" w:color="auto"/>
              <w:left w:val="nil"/>
              <w:bottom w:val="dotted" w:sz="4" w:space="0" w:color="auto"/>
              <w:right w:val="nil"/>
            </w:tcBorders>
            <w:shd w:val="clear" w:color="auto" w:fill="FFFFFF"/>
          </w:tcPr>
          <w:p w14:paraId="2989BF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8F3606" w14:textId="77777777" w:rsidR="00DD6D98" w:rsidRPr="009901C4" w:rsidRDefault="00DD6D98" w:rsidP="00DD6D98">
            <w:pPr>
              <w:pStyle w:val="MsgTableBody"/>
              <w:jc w:val="center"/>
              <w:rPr>
                <w:noProof/>
              </w:rPr>
            </w:pPr>
            <w:r w:rsidRPr="009901C4">
              <w:rPr>
                <w:noProof/>
              </w:rPr>
              <w:t>7</w:t>
            </w:r>
          </w:p>
        </w:tc>
      </w:tr>
      <w:tr w:rsidR="00DD6D98" w:rsidRPr="00D00BBD" w14:paraId="75D2B2B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7235D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187B081"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1D8AF7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793EC" w14:textId="77777777" w:rsidR="00DD6D98" w:rsidRPr="009901C4" w:rsidRDefault="00DD6D98" w:rsidP="00DD6D98">
            <w:pPr>
              <w:pStyle w:val="MsgTableBody"/>
              <w:jc w:val="center"/>
              <w:rPr>
                <w:noProof/>
              </w:rPr>
            </w:pPr>
            <w:r w:rsidRPr="009901C4">
              <w:rPr>
                <w:noProof/>
              </w:rPr>
              <w:t>7</w:t>
            </w:r>
          </w:p>
        </w:tc>
      </w:tr>
      <w:tr w:rsidR="00DD6D98" w:rsidRPr="00D00BBD" w14:paraId="4F77552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1F7C4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5EFD9F4" w14:textId="77777777" w:rsidR="00DD6D98" w:rsidRPr="009901C4" w:rsidRDefault="00DD6D98" w:rsidP="00DD6D98">
            <w:pPr>
              <w:pStyle w:val="MsgTableBody"/>
              <w:rPr>
                <w:noProof/>
              </w:rPr>
            </w:pPr>
            <w:r w:rsidRPr="009901C4">
              <w:rPr>
                <w:noProof/>
              </w:rPr>
              <w:t>--- ASSOCIATED_OBSERVATION end</w:t>
            </w:r>
          </w:p>
        </w:tc>
        <w:tc>
          <w:tcPr>
            <w:tcW w:w="864" w:type="dxa"/>
            <w:tcBorders>
              <w:top w:val="dotted" w:sz="4" w:space="0" w:color="auto"/>
              <w:left w:val="nil"/>
              <w:bottom w:val="dotted" w:sz="4" w:space="0" w:color="auto"/>
              <w:right w:val="nil"/>
            </w:tcBorders>
            <w:shd w:val="clear" w:color="auto" w:fill="FFFFFF"/>
          </w:tcPr>
          <w:p w14:paraId="3D8952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DA1DC" w14:textId="77777777" w:rsidR="00DD6D98" w:rsidRPr="009901C4" w:rsidRDefault="00DD6D98" w:rsidP="00DD6D98">
            <w:pPr>
              <w:pStyle w:val="MsgTableBody"/>
              <w:jc w:val="center"/>
              <w:rPr>
                <w:noProof/>
              </w:rPr>
            </w:pPr>
          </w:p>
        </w:tc>
      </w:tr>
      <w:tr w:rsidR="00DD6D98" w:rsidRPr="00D00BBD" w14:paraId="22282A7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009B58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F8583AF" w14:textId="77777777" w:rsidR="00DD6D98" w:rsidRPr="009901C4" w:rsidRDefault="00DD6D98" w:rsidP="00DD6D98">
            <w:pPr>
              <w:pStyle w:val="MsgTableBody"/>
              <w:rPr>
                <w:noProof/>
              </w:rPr>
            </w:pPr>
            <w:r w:rsidRPr="009901C4">
              <w:rPr>
                <w:noProof/>
              </w:rPr>
              <w:t>--- ASSOCIATED_PERSON end</w:t>
            </w:r>
          </w:p>
        </w:tc>
        <w:tc>
          <w:tcPr>
            <w:tcW w:w="864" w:type="dxa"/>
            <w:tcBorders>
              <w:top w:val="dotted" w:sz="4" w:space="0" w:color="auto"/>
              <w:left w:val="nil"/>
              <w:bottom w:val="dotted" w:sz="4" w:space="0" w:color="auto"/>
              <w:right w:val="nil"/>
            </w:tcBorders>
            <w:shd w:val="clear" w:color="auto" w:fill="FFFFFF"/>
          </w:tcPr>
          <w:p w14:paraId="4019BE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B39356" w14:textId="77777777" w:rsidR="00DD6D98" w:rsidRPr="009901C4" w:rsidRDefault="00DD6D98" w:rsidP="00DD6D98">
            <w:pPr>
              <w:pStyle w:val="MsgTableBody"/>
              <w:jc w:val="center"/>
              <w:rPr>
                <w:noProof/>
              </w:rPr>
            </w:pPr>
          </w:p>
        </w:tc>
      </w:tr>
      <w:tr w:rsidR="00DD6D98" w:rsidRPr="00D00BBD" w14:paraId="38CBD34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F1604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C088B12" w14:textId="77777777" w:rsidR="00DD6D98" w:rsidRPr="009901C4" w:rsidRDefault="00DD6D98" w:rsidP="00DD6D98">
            <w:pPr>
              <w:pStyle w:val="MsgTableBody"/>
              <w:rPr>
                <w:noProof/>
              </w:rPr>
            </w:pPr>
            <w:r w:rsidRPr="009901C4">
              <w:rPr>
                <w:noProof/>
              </w:rPr>
              <w:t>--- STUDY begin</w:t>
            </w:r>
          </w:p>
        </w:tc>
        <w:tc>
          <w:tcPr>
            <w:tcW w:w="864" w:type="dxa"/>
            <w:tcBorders>
              <w:top w:val="dotted" w:sz="4" w:space="0" w:color="auto"/>
              <w:left w:val="nil"/>
              <w:bottom w:val="dotted" w:sz="4" w:space="0" w:color="auto"/>
              <w:right w:val="nil"/>
            </w:tcBorders>
            <w:shd w:val="clear" w:color="auto" w:fill="FFFFFF"/>
          </w:tcPr>
          <w:p w14:paraId="2ECBF9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B78F2" w14:textId="77777777" w:rsidR="00DD6D98" w:rsidRPr="009901C4" w:rsidRDefault="00DD6D98" w:rsidP="00DD6D98">
            <w:pPr>
              <w:pStyle w:val="MsgTableBody"/>
              <w:jc w:val="center"/>
              <w:rPr>
                <w:noProof/>
              </w:rPr>
            </w:pPr>
          </w:p>
        </w:tc>
      </w:tr>
      <w:tr w:rsidR="00DD6D98" w:rsidRPr="00D00BBD" w14:paraId="7147379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750BD4"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6B53B754"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05AD00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F2AF98" w14:textId="77777777" w:rsidR="00DD6D98" w:rsidRPr="009901C4" w:rsidRDefault="00DD6D98" w:rsidP="00DD6D98">
            <w:pPr>
              <w:pStyle w:val="MsgTableBody"/>
              <w:jc w:val="center"/>
              <w:rPr>
                <w:noProof/>
              </w:rPr>
            </w:pPr>
            <w:r w:rsidRPr="009901C4">
              <w:rPr>
                <w:noProof/>
              </w:rPr>
              <w:t>7</w:t>
            </w:r>
          </w:p>
        </w:tc>
      </w:tr>
      <w:tr w:rsidR="00DD6D98" w:rsidRPr="00D00BBD" w14:paraId="05C6C3B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2C0F0B"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949F097" w14:textId="77777777" w:rsidR="00DD6D98" w:rsidRPr="009901C4" w:rsidRDefault="00DD6D98" w:rsidP="00DD6D98">
            <w:pPr>
              <w:pStyle w:val="MsgTableBody"/>
              <w:rPr>
                <w:noProof/>
              </w:rPr>
            </w:pPr>
            <w:r w:rsidRPr="009901C4">
              <w:rPr>
                <w:noProof/>
              </w:rPr>
              <w:t>Clinical study phase segment</w:t>
            </w:r>
          </w:p>
        </w:tc>
        <w:tc>
          <w:tcPr>
            <w:tcW w:w="864" w:type="dxa"/>
            <w:tcBorders>
              <w:top w:val="dotted" w:sz="4" w:space="0" w:color="auto"/>
              <w:left w:val="nil"/>
              <w:bottom w:val="dotted" w:sz="4" w:space="0" w:color="auto"/>
              <w:right w:val="nil"/>
            </w:tcBorders>
            <w:shd w:val="clear" w:color="auto" w:fill="FFFFFF"/>
          </w:tcPr>
          <w:p w14:paraId="649F914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95CC2D" w14:textId="77777777" w:rsidR="00DD6D98" w:rsidRPr="009901C4" w:rsidRDefault="00DD6D98" w:rsidP="00DD6D98">
            <w:pPr>
              <w:pStyle w:val="MsgTableBody"/>
              <w:jc w:val="center"/>
              <w:rPr>
                <w:noProof/>
              </w:rPr>
            </w:pPr>
            <w:r w:rsidRPr="009901C4">
              <w:rPr>
                <w:noProof/>
              </w:rPr>
              <w:t>7</w:t>
            </w:r>
          </w:p>
        </w:tc>
      </w:tr>
      <w:tr w:rsidR="00DD6D98" w:rsidRPr="00D00BBD" w14:paraId="55F41F1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4E6C5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C9F15EE" w14:textId="77777777" w:rsidR="00DD6D98" w:rsidRPr="009901C4" w:rsidRDefault="00DD6D98" w:rsidP="00DD6D98">
            <w:pPr>
              <w:pStyle w:val="MsgTableBody"/>
              <w:rPr>
                <w:noProof/>
              </w:rPr>
            </w:pPr>
            <w:r w:rsidRPr="009901C4">
              <w:rPr>
                <w:noProof/>
              </w:rPr>
              <w:t>--- STUDY end</w:t>
            </w:r>
          </w:p>
        </w:tc>
        <w:tc>
          <w:tcPr>
            <w:tcW w:w="864" w:type="dxa"/>
            <w:tcBorders>
              <w:top w:val="dotted" w:sz="4" w:space="0" w:color="auto"/>
              <w:left w:val="nil"/>
              <w:bottom w:val="dotted" w:sz="4" w:space="0" w:color="auto"/>
              <w:right w:val="nil"/>
            </w:tcBorders>
            <w:shd w:val="clear" w:color="auto" w:fill="FFFFFF"/>
          </w:tcPr>
          <w:p w14:paraId="1E191A8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1ADF44" w14:textId="77777777" w:rsidR="00DD6D98" w:rsidRPr="009901C4" w:rsidRDefault="00DD6D98" w:rsidP="00DD6D98">
            <w:pPr>
              <w:pStyle w:val="MsgTableBody"/>
              <w:jc w:val="center"/>
              <w:rPr>
                <w:noProof/>
              </w:rPr>
            </w:pPr>
          </w:p>
        </w:tc>
      </w:tr>
      <w:tr w:rsidR="00DD6D98" w:rsidRPr="00D00BBD" w14:paraId="5731BAC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5900E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E84986E" w14:textId="77777777" w:rsidR="00DD6D98" w:rsidRPr="009901C4" w:rsidRDefault="00DD6D98" w:rsidP="00DD6D98">
            <w:pPr>
              <w:pStyle w:val="MsgTableBody"/>
              <w:rPr>
                <w:noProof/>
              </w:rPr>
            </w:pPr>
            <w:r w:rsidRPr="009901C4">
              <w:rPr>
                <w:noProof/>
              </w:rPr>
              <w:t>--- PEX_CAUSE end</w:t>
            </w:r>
          </w:p>
        </w:tc>
        <w:tc>
          <w:tcPr>
            <w:tcW w:w="864" w:type="dxa"/>
            <w:tcBorders>
              <w:top w:val="dotted" w:sz="4" w:space="0" w:color="auto"/>
              <w:left w:val="nil"/>
              <w:bottom w:val="dotted" w:sz="4" w:space="0" w:color="auto"/>
              <w:right w:val="nil"/>
            </w:tcBorders>
            <w:shd w:val="clear" w:color="auto" w:fill="FFFFFF"/>
          </w:tcPr>
          <w:p w14:paraId="5FD866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EB2687" w14:textId="77777777" w:rsidR="00DD6D98" w:rsidRPr="009901C4" w:rsidRDefault="00DD6D98" w:rsidP="00DD6D98">
            <w:pPr>
              <w:pStyle w:val="MsgTableBody"/>
              <w:jc w:val="center"/>
              <w:rPr>
                <w:noProof/>
              </w:rPr>
            </w:pPr>
          </w:p>
        </w:tc>
      </w:tr>
      <w:tr w:rsidR="00DD6D98" w:rsidRPr="00D00BBD" w14:paraId="030F254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D7EEF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BF73ED0" w14:textId="77777777" w:rsidR="00DD6D98" w:rsidRPr="009901C4" w:rsidRDefault="00DD6D98" w:rsidP="00DD6D98">
            <w:pPr>
              <w:pStyle w:val="MsgTableBody"/>
              <w:rPr>
                <w:noProof/>
              </w:rPr>
            </w:pPr>
            <w:r w:rsidRPr="009901C4">
              <w:rPr>
                <w:noProof/>
              </w:rPr>
              <w:t>--- PEX_OBSERVATION end</w:t>
            </w:r>
          </w:p>
        </w:tc>
        <w:tc>
          <w:tcPr>
            <w:tcW w:w="864" w:type="dxa"/>
            <w:tcBorders>
              <w:top w:val="dotted" w:sz="4" w:space="0" w:color="auto"/>
              <w:left w:val="nil"/>
              <w:bottom w:val="dotted" w:sz="4" w:space="0" w:color="auto"/>
              <w:right w:val="nil"/>
            </w:tcBorders>
            <w:shd w:val="clear" w:color="auto" w:fill="FFFFFF"/>
          </w:tcPr>
          <w:p w14:paraId="37319D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560CC" w14:textId="77777777" w:rsidR="00DD6D98" w:rsidRPr="009901C4" w:rsidRDefault="00DD6D98" w:rsidP="00DD6D98">
            <w:pPr>
              <w:pStyle w:val="MsgTableBody"/>
              <w:jc w:val="center"/>
              <w:rPr>
                <w:noProof/>
              </w:rPr>
            </w:pPr>
          </w:p>
        </w:tc>
      </w:tr>
      <w:tr w:rsidR="00DD6D98" w:rsidRPr="00D00BBD" w14:paraId="10C7D9AF" w14:textId="77777777" w:rsidTr="00276CAC">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77163DA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2B492617" w14:textId="77777777" w:rsidR="00DD6D98" w:rsidRPr="009901C4" w:rsidRDefault="00DD6D98" w:rsidP="00DD6D98">
            <w:pPr>
              <w:pStyle w:val="MsgTableBody"/>
              <w:rPr>
                <w:noProof/>
              </w:rPr>
            </w:pPr>
            <w:r w:rsidRPr="009901C4">
              <w:rPr>
                <w:noProof/>
              </w:rPr>
              <w:t>--- EXPERIENCE end</w:t>
            </w:r>
          </w:p>
        </w:tc>
        <w:tc>
          <w:tcPr>
            <w:tcW w:w="864" w:type="dxa"/>
            <w:tcBorders>
              <w:top w:val="dotted" w:sz="4" w:space="0" w:color="auto"/>
              <w:left w:val="nil"/>
              <w:bottom w:val="single" w:sz="2" w:space="0" w:color="auto"/>
              <w:right w:val="nil"/>
            </w:tcBorders>
            <w:shd w:val="clear" w:color="auto" w:fill="FFFFFF"/>
          </w:tcPr>
          <w:p w14:paraId="3046FD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E8072FB" w14:textId="77777777" w:rsidR="00DD6D98" w:rsidRPr="009901C4" w:rsidRDefault="00DD6D98" w:rsidP="00DD6D98">
            <w:pPr>
              <w:pStyle w:val="MsgTableBody"/>
              <w:jc w:val="center"/>
              <w:rPr>
                <w:noProof/>
              </w:rPr>
            </w:pPr>
          </w:p>
        </w:tc>
      </w:tr>
    </w:tbl>
    <w:p w14:paraId="5DF6C186" w14:textId="77777777" w:rsidR="00DD6D98" w:rsidRPr="009901C4" w:rsidRDefault="00DD6D98" w:rsidP="00DD6D98">
      <w:pPr>
        <w:pStyle w:val="NormalIndented"/>
        <w:rPr>
          <w:noProof/>
        </w:rPr>
      </w:pPr>
      <w:r w:rsidRPr="009901C4">
        <w:rPr>
          <w:noProof/>
        </w:rPr>
        <w:t>The PID segment provides the patient identification information including institutional identification numbers, date of birth and in the case of patients who die, information about their death.  Patients are frequently identified only by their initials which can be represented in the PID segment, e.g., the initials JMO would appear as J^M^O in the name field of the PID segment.  The EVN segment identifies the type of transaction that is being sent -- primarily it specifies who the sender is and implies which information is expected to be included in the message.  A message sent from a healthcare provider, for example, might contain minimal information, while a message from a pharmaceutical manufacturer might contain nearly complete information.</w:t>
      </w:r>
    </w:p>
    <w:p w14:paraId="5E6B1F4C" w14:textId="77777777" w:rsidR="00DD6D98" w:rsidRPr="009901C4" w:rsidRDefault="00DD6D98" w:rsidP="00DD6D98">
      <w:pPr>
        <w:pStyle w:val="NormalIndented"/>
        <w:rPr>
          <w:noProof/>
        </w:rPr>
      </w:pPr>
      <w:r w:rsidRPr="009901C4">
        <w:rPr>
          <w:noProof/>
        </w:rPr>
        <w:t>The PES or Product Experience Sender segment provides information about the message sender and its knowledge of the event.  The heart of the product experience message is the product experience observation (PEO) segment and the PCR segments clustered under it.  The PEO segment identifies a clinical event and the PCR segments identify products which are potentially causally related to the event.  There may be more than one product which is potentially related to the event so multiple PCR segments can be included.  RXE and RXR segments can be repeated and provide information about the products the patient was exposed to at the time of the event (typically excluding those used to treat the event).  Details about the administration of the products identified in the PCR segments should be described with RXE and RXR segments. Repeated PRB segments provide information about diagnoses which represent comorbid conditions. The repeated OBX segments are used to send patient observations such as height, weight, last menstrual period, and laboratory results.  Analytical commentary can be included in the NTE segment. This commentary will typically be the sender</w:t>
      </w:r>
      <w:r>
        <w:rPr>
          <w:noProof/>
        </w:rPr>
        <w:t>'</w:t>
      </w:r>
      <w:r w:rsidRPr="009901C4">
        <w:rPr>
          <w:noProof/>
        </w:rPr>
        <w:t>s analysis of the event and the potentially causally related products.  Finally, the CSR and CSP segments can optionally be included if the event occurred during a formal clinical trial in order to describe the trial.</w:t>
      </w:r>
    </w:p>
    <w:p w14:paraId="4E9C9CD8" w14:textId="77777777" w:rsidR="00DD6D98" w:rsidRPr="009901C4" w:rsidRDefault="00DD6D98" w:rsidP="00DD6D98">
      <w:pPr>
        <w:pStyle w:val="NormalIndented"/>
        <w:rPr>
          <w:noProof/>
        </w:rPr>
      </w:pPr>
      <w:r w:rsidRPr="009901C4">
        <w:rPr>
          <w:noProof/>
        </w:rPr>
        <w:t xml:space="preserve">When a product experience relates to an exposure which occurred indirectly (transmammary or transplacentally for example), the individual experiencing the adverse effect — the fetus or child — would be described in the PID segment and the individual via which they are exposed in the NK1 segment.  The first set of RXE segments would typically indicate the drugs which to which the fetus or child was exposed.  Additional codes for the route are defined in this Appendix to allow the suspected routes of exposure to be represented.  The second set of RXE/RXR segment - those clustered under the NK1 segment - would represent the route by which the mother or father was exposed to the drug. Early spontaneous abortion would normally be treated as an adverse effect on the mother rather than on the fetus, and the PID would </w:t>
      </w:r>
      <w:r w:rsidRPr="009901C4">
        <w:rPr>
          <w:noProof/>
        </w:rPr>
        <w:lastRenderedPageBreak/>
        <w:t>refer to the mother.  The second set of PRB/OBX segments reflects the problems/observations associated with the individual via which they were exposed.</w:t>
      </w:r>
    </w:p>
    <w:p w14:paraId="6939FC6F" w14:textId="77777777" w:rsidR="00DD6D98" w:rsidRPr="009901C4" w:rsidRDefault="00DD6D98" w:rsidP="00DD6D98">
      <w:pPr>
        <w:pStyle w:val="NormalIndented"/>
        <w:rPr>
          <w:noProof/>
        </w:rPr>
      </w:pPr>
      <w:r w:rsidRPr="009901C4">
        <w:rPr>
          <w:noProof/>
        </w:rPr>
        <w:t>Each message contains information about a single case including one patient (PID), at least one sender (PES), one or more events (PEO) and one or more suspected products (PCR and RXE/RXA) for a minimal message. The structure of the message allows actual administration information to be sent in the RXA if known; if administration information is unavailable, or the adverse reaction cannot be related to a single administration event, the RXE segment can be used to send prescription level information. Additional information may be included based on availability and regulatory requirements.</w:t>
      </w:r>
    </w:p>
    <w:p w14:paraId="709612BA" w14:textId="77777777" w:rsidR="00DD6D98" w:rsidRPr="009901C4" w:rsidRDefault="00DD6D98" w:rsidP="00DD6D98">
      <w:pPr>
        <w:pStyle w:val="NormalIndented"/>
        <w:rPr>
          <w:noProof/>
        </w:rPr>
      </w:pPr>
      <w:r w:rsidRPr="009901C4">
        <w:rPr>
          <w:noProof/>
        </w:rPr>
        <w:t>The MSH segment specifies the character set (</w:t>
      </w:r>
      <w:r w:rsidRPr="009901C4">
        <w:rPr>
          <w:rStyle w:val="Emphasis"/>
          <w:iCs/>
          <w:noProof/>
        </w:rPr>
        <w:t>MSH-18</w:t>
      </w:r>
      <w:r w:rsidRPr="009901C4">
        <w:rPr>
          <w:noProof/>
        </w:rPr>
        <w:t>) and the language (</w:t>
      </w:r>
      <w:r w:rsidRPr="009901C4">
        <w:rPr>
          <w:rStyle w:val="Emphasis"/>
          <w:iCs/>
          <w:noProof/>
        </w:rPr>
        <w:t>MSH-19</w:t>
      </w:r>
      <w:r w:rsidRPr="009901C4">
        <w:rPr>
          <w:noProof/>
        </w:rPr>
        <w:t>) used in the PEX message.</w:t>
      </w:r>
    </w:p>
    <w:p w14:paraId="485952B2" w14:textId="77777777" w:rsidR="00DD6D98" w:rsidRPr="009901C4" w:rsidRDefault="00DD6D98" w:rsidP="00DD6D98">
      <w:pPr>
        <w:pStyle w:val="NormalIndented"/>
        <w:rPr>
          <w:noProof/>
        </w:rPr>
      </w:pPr>
      <w:r w:rsidRPr="009901C4">
        <w:rPr>
          <w:noProof/>
        </w:rPr>
        <w:t>The PEX message is designed to accommodate required reporting of adverse product events to the responsible regulatory agencies.  In the United States, the paper version of this report is Medwatch.</w:t>
      </w:r>
    </w:p>
    <w:p w14:paraId="25C64A83" w14:textId="77777777" w:rsidR="00DD6D98" w:rsidRDefault="00DD6D98" w:rsidP="00DD6D98">
      <w:bookmarkStart w:id="2314" w:name="_Toc495952580"/>
      <w:bookmarkStart w:id="2315" w:name="_Toc532896177"/>
      <w:bookmarkStart w:id="2316" w:name="_Toc245989"/>
      <w:bookmarkStart w:id="2317" w:name="_Toc861885"/>
      <w:bookmarkStart w:id="2318" w:name="_Toc862889"/>
      <w:bookmarkStart w:id="2319" w:name="_Toc866878"/>
      <w:bookmarkStart w:id="2320" w:name="_Toc879987"/>
      <w:bookmarkStart w:id="2321" w:name="_Toc138585504"/>
      <w:bookmarkStart w:id="2322" w:name="_Toc2340511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14:paraId="0736E7E9" w14:textId="77777777" w:rsidTr="00DD6D98">
        <w:tc>
          <w:tcPr>
            <w:tcW w:w="9350" w:type="dxa"/>
            <w:gridSpan w:val="5"/>
          </w:tcPr>
          <w:p w14:paraId="432540E2" w14:textId="77777777" w:rsidR="00DD6D98" w:rsidRPr="0083614A" w:rsidRDefault="00DD6D98" w:rsidP="00DD6D98">
            <w:pPr>
              <w:pStyle w:val="ACK-ChoreographyHeader"/>
            </w:pPr>
            <w:r>
              <w:t>Acknowledgement Choreography</w:t>
            </w:r>
          </w:p>
        </w:tc>
      </w:tr>
      <w:tr w:rsidR="00DD6D98" w:rsidRPr="009928E9" w14:paraId="17FCA17F" w14:textId="77777777" w:rsidTr="00DD6D98">
        <w:tc>
          <w:tcPr>
            <w:tcW w:w="9350" w:type="dxa"/>
            <w:gridSpan w:val="5"/>
          </w:tcPr>
          <w:p w14:paraId="606B85E6" w14:textId="77777777" w:rsidR="00DD6D98" w:rsidRDefault="00DD6D98" w:rsidP="00DD6D98">
            <w:pPr>
              <w:pStyle w:val="ACK-ChoreographyHeader"/>
            </w:pPr>
            <w:r w:rsidRPr="009901C4">
              <w:rPr>
                <w:noProof/>
              </w:rPr>
              <w:t>PEX^P07^PEX_P07</w:t>
            </w:r>
          </w:p>
        </w:tc>
      </w:tr>
      <w:tr w:rsidR="00DD6D98" w:rsidRPr="009928E9" w14:paraId="02816DBB" w14:textId="77777777" w:rsidTr="00DD6D98">
        <w:tc>
          <w:tcPr>
            <w:tcW w:w="1832" w:type="dxa"/>
          </w:tcPr>
          <w:p w14:paraId="51CC4FEA" w14:textId="77777777" w:rsidR="00DD6D98" w:rsidRPr="0083614A" w:rsidRDefault="00DD6D98" w:rsidP="00DD6D98">
            <w:pPr>
              <w:pStyle w:val="ACK-ChoreographyBody"/>
            </w:pPr>
            <w:r w:rsidRPr="0083614A">
              <w:t>Field name</w:t>
            </w:r>
          </w:p>
        </w:tc>
        <w:tc>
          <w:tcPr>
            <w:tcW w:w="2410" w:type="dxa"/>
          </w:tcPr>
          <w:p w14:paraId="2622A87D" w14:textId="77777777" w:rsidR="00DD6D98" w:rsidRPr="0083614A" w:rsidRDefault="00DD6D98" w:rsidP="00DD6D98">
            <w:pPr>
              <w:pStyle w:val="ACK-ChoreographyBody"/>
            </w:pPr>
            <w:r w:rsidRPr="0083614A">
              <w:t>Field Value: Original mode</w:t>
            </w:r>
          </w:p>
        </w:tc>
        <w:tc>
          <w:tcPr>
            <w:tcW w:w="5108" w:type="dxa"/>
            <w:gridSpan w:val="3"/>
          </w:tcPr>
          <w:p w14:paraId="1AA68D24" w14:textId="77777777" w:rsidR="00DD6D98" w:rsidRPr="0083614A" w:rsidRDefault="00DD6D98" w:rsidP="00DD6D98">
            <w:pPr>
              <w:pStyle w:val="ACK-ChoreographyBody"/>
            </w:pPr>
            <w:r w:rsidRPr="0083614A">
              <w:t>Field value: Enhanced mode</w:t>
            </w:r>
          </w:p>
        </w:tc>
      </w:tr>
      <w:tr w:rsidR="00DD6D98" w:rsidRPr="009928E9" w14:paraId="3E7BC770" w14:textId="77777777" w:rsidTr="00DD6D98">
        <w:tc>
          <w:tcPr>
            <w:tcW w:w="1832" w:type="dxa"/>
          </w:tcPr>
          <w:p w14:paraId="3A5B55A2" w14:textId="77777777" w:rsidR="00DD6D98" w:rsidRPr="0083614A" w:rsidRDefault="00DD6D98" w:rsidP="00DD6D98">
            <w:pPr>
              <w:pStyle w:val="ACK-ChoreographyBody"/>
            </w:pPr>
            <w:r w:rsidRPr="0083614A">
              <w:t>MSH</w:t>
            </w:r>
            <w:r>
              <w:t>-</w:t>
            </w:r>
            <w:r w:rsidRPr="0083614A">
              <w:t>15</w:t>
            </w:r>
          </w:p>
        </w:tc>
        <w:tc>
          <w:tcPr>
            <w:tcW w:w="2410" w:type="dxa"/>
          </w:tcPr>
          <w:p w14:paraId="5CF0F242" w14:textId="77777777" w:rsidR="00DD6D98" w:rsidRPr="0083614A" w:rsidRDefault="00DD6D98" w:rsidP="00DD6D98">
            <w:pPr>
              <w:pStyle w:val="ACK-ChoreographyBody"/>
            </w:pPr>
            <w:r w:rsidRPr="0083614A">
              <w:t>Blank</w:t>
            </w:r>
          </w:p>
        </w:tc>
        <w:tc>
          <w:tcPr>
            <w:tcW w:w="928" w:type="dxa"/>
          </w:tcPr>
          <w:p w14:paraId="228AA69E" w14:textId="77777777" w:rsidR="00DD6D98" w:rsidRPr="0083614A" w:rsidRDefault="00DD6D98" w:rsidP="00DD6D98">
            <w:pPr>
              <w:pStyle w:val="ACK-ChoreographyBody"/>
            </w:pPr>
            <w:r w:rsidRPr="0083614A">
              <w:t>NE</w:t>
            </w:r>
          </w:p>
        </w:tc>
        <w:tc>
          <w:tcPr>
            <w:tcW w:w="2090" w:type="dxa"/>
          </w:tcPr>
          <w:p w14:paraId="3C26D0AB" w14:textId="77777777" w:rsidR="00DD6D98" w:rsidRPr="003C4436" w:rsidRDefault="00DD6D98" w:rsidP="00DD6D98">
            <w:pPr>
              <w:pStyle w:val="ACK-ChoreographyBody"/>
              <w:rPr>
                <w:szCs w:val="16"/>
              </w:rPr>
            </w:pPr>
            <w:r w:rsidRPr="003C4436">
              <w:rPr>
                <w:szCs w:val="16"/>
              </w:rPr>
              <w:t>NE</w:t>
            </w:r>
          </w:p>
        </w:tc>
        <w:tc>
          <w:tcPr>
            <w:tcW w:w="2090" w:type="dxa"/>
          </w:tcPr>
          <w:p w14:paraId="381FFEB9" w14:textId="77777777" w:rsidR="00DD6D98" w:rsidRPr="003C4436" w:rsidRDefault="00DD6D98" w:rsidP="00DD6D98">
            <w:pPr>
              <w:pStyle w:val="ACK-ChoreographyBody"/>
              <w:rPr>
                <w:szCs w:val="16"/>
              </w:rPr>
            </w:pPr>
            <w:r w:rsidRPr="003C4436">
              <w:rPr>
                <w:szCs w:val="16"/>
              </w:rPr>
              <w:t>AL, SU, ER</w:t>
            </w:r>
          </w:p>
        </w:tc>
      </w:tr>
      <w:tr w:rsidR="00DD6D98" w:rsidRPr="009928E9" w14:paraId="3D74961F" w14:textId="77777777" w:rsidTr="00DD6D98">
        <w:tc>
          <w:tcPr>
            <w:tcW w:w="1832" w:type="dxa"/>
          </w:tcPr>
          <w:p w14:paraId="2D9EF16D" w14:textId="77777777" w:rsidR="00DD6D98" w:rsidRPr="0083614A" w:rsidRDefault="00DD6D98" w:rsidP="00DD6D98">
            <w:pPr>
              <w:pStyle w:val="ACK-ChoreographyBody"/>
            </w:pPr>
            <w:r w:rsidRPr="0083614A">
              <w:t>MSH</w:t>
            </w:r>
            <w:r>
              <w:t>-</w:t>
            </w:r>
            <w:r w:rsidRPr="0083614A">
              <w:t>16</w:t>
            </w:r>
          </w:p>
        </w:tc>
        <w:tc>
          <w:tcPr>
            <w:tcW w:w="2410" w:type="dxa"/>
          </w:tcPr>
          <w:p w14:paraId="45A09EFD" w14:textId="77777777" w:rsidR="00DD6D98" w:rsidRPr="0083614A" w:rsidRDefault="00DD6D98" w:rsidP="00DD6D98">
            <w:pPr>
              <w:pStyle w:val="ACK-ChoreographyBody"/>
            </w:pPr>
            <w:r w:rsidRPr="0083614A">
              <w:t>Blank</w:t>
            </w:r>
          </w:p>
        </w:tc>
        <w:tc>
          <w:tcPr>
            <w:tcW w:w="928" w:type="dxa"/>
          </w:tcPr>
          <w:p w14:paraId="3E00392F" w14:textId="77777777" w:rsidR="00DD6D98" w:rsidRPr="0083614A" w:rsidRDefault="00DD6D98" w:rsidP="00DD6D98">
            <w:pPr>
              <w:pStyle w:val="ACK-ChoreographyBody"/>
            </w:pPr>
            <w:r w:rsidRPr="0083614A">
              <w:t>NE</w:t>
            </w:r>
          </w:p>
        </w:tc>
        <w:tc>
          <w:tcPr>
            <w:tcW w:w="2090" w:type="dxa"/>
          </w:tcPr>
          <w:p w14:paraId="299EA1C8" w14:textId="77777777" w:rsidR="00DD6D98" w:rsidRPr="003C4436" w:rsidRDefault="00DD6D98" w:rsidP="00DD6D98">
            <w:pPr>
              <w:pStyle w:val="ACK-ChoreographyBody"/>
              <w:rPr>
                <w:szCs w:val="16"/>
              </w:rPr>
            </w:pPr>
            <w:r w:rsidRPr="003C4436">
              <w:rPr>
                <w:szCs w:val="16"/>
              </w:rPr>
              <w:t>AL, SU, ER</w:t>
            </w:r>
          </w:p>
        </w:tc>
        <w:tc>
          <w:tcPr>
            <w:tcW w:w="2090" w:type="dxa"/>
          </w:tcPr>
          <w:p w14:paraId="45B14A1A" w14:textId="77777777" w:rsidR="00DD6D98" w:rsidRPr="003C4436" w:rsidRDefault="00DD6D98" w:rsidP="00DD6D98">
            <w:pPr>
              <w:pStyle w:val="ACK-ChoreographyBody"/>
              <w:rPr>
                <w:szCs w:val="16"/>
              </w:rPr>
            </w:pPr>
            <w:r w:rsidRPr="003C4436">
              <w:rPr>
                <w:szCs w:val="16"/>
              </w:rPr>
              <w:t>AL, SU, ER</w:t>
            </w:r>
          </w:p>
        </w:tc>
      </w:tr>
      <w:tr w:rsidR="00DD6D98" w:rsidRPr="009928E9" w14:paraId="431B415C" w14:textId="77777777" w:rsidTr="00DD6D98">
        <w:tc>
          <w:tcPr>
            <w:tcW w:w="1832" w:type="dxa"/>
          </w:tcPr>
          <w:p w14:paraId="3CAFF276" w14:textId="77777777" w:rsidR="00DD6D98" w:rsidRPr="0083614A" w:rsidRDefault="00DD6D98" w:rsidP="00DD6D98">
            <w:pPr>
              <w:pStyle w:val="ACK-ChoreographyBody"/>
            </w:pPr>
            <w:r w:rsidRPr="0083614A">
              <w:t>Immediate Ack</w:t>
            </w:r>
          </w:p>
        </w:tc>
        <w:tc>
          <w:tcPr>
            <w:tcW w:w="2410" w:type="dxa"/>
          </w:tcPr>
          <w:p w14:paraId="44F5727B" w14:textId="77777777" w:rsidR="00DD6D98" w:rsidRPr="0083614A" w:rsidRDefault="00DD6D98" w:rsidP="00DD6D98">
            <w:pPr>
              <w:pStyle w:val="ACK-ChoreographyBody"/>
            </w:pPr>
            <w:r w:rsidRPr="0083614A">
              <w:t>-</w:t>
            </w:r>
          </w:p>
        </w:tc>
        <w:tc>
          <w:tcPr>
            <w:tcW w:w="928" w:type="dxa"/>
          </w:tcPr>
          <w:p w14:paraId="1735BBD1" w14:textId="77777777" w:rsidR="00DD6D98" w:rsidRPr="0083614A" w:rsidRDefault="00DD6D98" w:rsidP="00DD6D98">
            <w:pPr>
              <w:pStyle w:val="ACK-ChoreographyBody"/>
            </w:pPr>
            <w:r w:rsidRPr="0083614A">
              <w:t>-</w:t>
            </w:r>
          </w:p>
        </w:tc>
        <w:tc>
          <w:tcPr>
            <w:tcW w:w="2090" w:type="dxa"/>
          </w:tcPr>
          <w:p w14:paraId="03730052" w14:textId="77777777" w:rsidR="00DD6D98" w:rsidRPr="003C4436" w:rsidRDefault="00DD6D98" w:rsidP="00DD6D98">
            <w:pPr>
              <w:pStyle w:val="ACK-ChoreographyBody"/>
              <w:rPr>
                <w:szCs w:val="16"/>
              </w:rPr>
            </w:pPr>
            <w:r w:rsidRPr="003C4436">
              <w:rPr>
                <w:szCs w:val="16"/>
              </w:rPr>
              <w:t>-</w:t>
            </w:r>
          </w:p>
        </w:tc>
        <w:tc>
          <w:tcPr>
            <w:tcW w:w="2090" w:type="dxa"/>
          </w:tcPr>
          <w:p w14:paraId="6DDFF086"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r w:rsidR="00DD6D98" w:rsidRPr="009928E9" w14:paraId="2A0F1B0F" w14:textId="77777777" w:rsidTr="00DD6D98">
        <w:tc>
          <w:tcPr>
            <w:tcW w:w="1832" w:type="dxa"/>
          </w:tcPr>
          <w:p w14:paraId="07A749DB" w14:textId="77777777" w:rsidR="00DD6D98" w:rsidRPr="0083614A" w:rsidRDefault="00DD6D98" w:rsidP="00DD6D98">
            <w:pPr>
              <w:pStyle w:val="ACK-ChoreographyBody"/>
            </w:pPr>
            <w:r w:rsidRPr="0083614A">
              <w:t>Application Ack</w:t>
            </w:r>
          </w:p>
        </w:tc>
        <w:tc>
          <w:tcPr>
            <w:tcW w:w="2410" w:type="dxa"/>
          </w:tcPr>
          <w:p w14:paraId="37C90B75" w14:textId="77777777" w:rsidR="00DD6D98" w:rsidRPr="0083614A" w:rsidRDefault="00DD6D98" w:rsidP="00DD6D98">
            <w:pPr>
              <w:pStyle w:val="ACK-ChoreographyBody"/>
            </w:pPr>
            <w:r w:rsidRPr="003C4436">
              <w:rPr>
                <w:szCs w:val="16"/>
              </w:rPr>
              <w:t>ACK^</w:t>
            </w:r>
            <w:r>
              <w:rPr>
                <w:szCs w:val="16"/>
              </w:rPr>
              <w:t>P07</w:t>
            </w:r>
            <w:r w:rsidRPr="003C4436">
              <w:rPr>
                <w:szCs w:val="16"/>
              </w:rPr>
              <w:t>^ACK</w:t>
            </w:r>
          </w:p>
        </w:tc>
        <w:tc>
          <w:tcPr>
            <w:tcW w:w="928" w:type="dxa"/>
          </w:tcPr>
          <w:p w14:paraId="36C96A7C" w14:textId="77777777" w:rsidR="00DD6D98" w:rsidRPr="0083614A" w:rsidRDefault="00DD6D98" w:rsidP="00DD6D98">
            <w:pPr>
              <w:pStyle w:val="ACK-ChoreographyBody"/>
            </w:pPr>
            <w:r w:rsidRPr="0083614A">
              <w:t>-</w:t>
            </w:r>
          </w:p>
        </w:tc>
        <w:tc>
          <w:tcPr>
            <w:tcW w:w="2090" w:type="dxa"/>
          </w:tcPr>
          <w:p w14:paraId="6806EEDC"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c>
          <w:tcPr>
            <w:tcW w:w="2090" w:type="dxa"/>
          </w:tcPr>
          <w:p w14:paraId="6D0669A0"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bl>
    <w:p w14:paraId="208DD2B6"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14:paraId="5BBD7077" w14:textId="77777777" w:rsidTr="00DD6D98">
        <w:tc>
          <w:tcPr>
            <w:tcW w:w="9350" w:type="dxa"/>
            <w:gridSpan w:val="5"/>
          </w:tcPr>
          <w:p w14:paraId="7BD955CC" w14:textId="77777777" w:rsidR="00DD6D98" w:rsidRPr="0083614A" w:rsidRDefault="00DD6D98" w:rsidP="00DD6D98">
            <w:pPr>
              <w:pStyle w:val="ACK-ChoreographyHeader"/>
            </w:pPr>
            <w:r>
              <w:t>Acknowledgement Choreography</w:t>
            </w:r>
          </w:p>
        </w:tc>
      </w:tr>
      <w:tr w:rsidR="00DD6D98" w:rsidRPr="009928E9" w14:paraId="75F54EB5" w14:textId="77777777" w:rsidTr="00DD6D98">
        <w:tc>
          <w:tcPr>
            <w:tcW w:w="9350" w:type="dxa"/>
            <w:gridSpan w:val="5"/>
          </w:tcPr>
          <w:p w14:paraId="0D905ABA" w14:textId="77777777" w:rsidR="00DD6D98" w:rsidRDefault="00DD6D98" w:rsidP="00DD6D98">
            <w:pPr>
              <w:pStyle w:val="ACK-ChoreographyHeader"/>
            </w:pPr>
            <w:r w:rsidRPr="009901C4">
              <w:rPr>
                <w:noProof/>
              </w:rPr>
              <w:t>PEX</w:t>
            </w:r>
            <w:r>
              <w:rPr>
                <w:noProof/>
              </w:rPr>
              <w:t>^</w:t>
            </w:r>
            <w:r w:rsidRPr="009901C4">
              <w:rPr>
                <w:noProof/>
              </w:rPr>
              <w:t>P08^PEX_P07</w:t>
            </w:r>
          </w:p>
        </w:tc>
      </w:tr>
      <w:tr w:rsidR="00DD6D98" w:rsidRPr="009928E9" w14:paraId="292C71FD" w14:textId="77777777" w:rsidTr="00DD6D98">
        <w:tc>
          <w:tcPr>
            <w:tcW w:w="1832" w:type="dxa"/>
          </w:tcPr>
          <w:p w14:paraId="5ED97E59" w14:textId="77777777" w:rsidR="00DD6D98" w:rsidRPr="0083614A" w:rsidRDefault="00DD6D98" w:rsidP="00DD6D98">
            <w:pPr>
              <w:pStyle w:val="ACK-ChoreographyBody"/>
            </w:pPr>
            <w:r w:rsidRPr="0083614A">
              <w:t>Field name</w:t>
            </w:r>
          </w:p>
        </w:tc>
        <w:tc>
          <w:tcPr>
            <w:tcW w:w="2410" w:type="dxa"/>
          </w:tcPr>
          <w:p w14:paraId="58D0FB44" w14:textId="77777777" w:rsidR="00DD6D98" w:rsidRPr="0083614A" w:rsidRDefault="00DD6D98" w:rsidP="00DD6D98">
            <w:pPr>
              <w:pStyle w:val="ACK-ChoreographyBody"/>
            </w:pPr>
            <w:r w:rsidRPr="0083614A">
              <w:t>Field Value: Original mode</w:t>
            </w:r>
          </w:p>
        </w:tc>
        <w:tc>
          <w:tcPr>
            <w:tcW w:w="5108" w:type="dxa"/>
            <w:gridSpan w:val="3"/>
          </w:tcPr>
          <w:p w14:paraId="64443EDC" w14:textId="77777777" w:rsidR="00DD6D98" w:rsidRPr="0083614A" w:rsidRDefault="00DD6D98" w:rsidP="00DD6D98">
            <w:pPr>
              <w:pStyle w:val="ACK-ChoreographyBody"/>
            </w:pPr>
            <w:r w:rsidRPr="0083614A">
              <w:t>Field value: Enhanced mode</w:t>
            </w:r>
          </w:p>
        </w:tc>
      </w:tr>
      <w:tr w:rsidR="00DD6D98" w:rsidRPr="009928E9" w14:paraId="57B09421" w14:textId="77777777" w:rsidTr="00DD6D98">
        <w:tc>
          <w:tcPr>
            <w:tcW w:w="1832" w:type="dxa"/>
          </w:tcPr>
          <w:p w14:paraId="291DB840" w14:textId="77777777" w:rsidR="00DD6D98" w:rsidRPr="0083614A" w:rsidRDefault="00DD6D98" w:rsidP="00DD6D98">
            <w:pPr>
              <w:pStyle w:val="ACK-ChoreographyBody"/>
            </w:pPr>
            <w:r w:rsidRPr="0083614A">
              <w:t>MSH</w:t>
            </w:r>
            <w:r>
              <w:t>-</w:t>
            </w:r>
            <w:r w:rsidRPr="0083614A">
              <w:t>15</w:t>
            </w:r>
          </w:p>
        </w:tc>
        <w:tc>
          <w:tcPr>
            <w:tcW w:w="2410" w:type="dxa"/>
          </w:tcPr>
          <w:p w14:paraId="743231B5" w14:textId="77777777" w:rsidR="00DD6D98" w:rsidRPr="0083614A" w:rsidRDefault="00DD6D98" w:rsidP="00DD6D98">
            <w:pPr>
              <w:pStyle w:val="ACK-ChoreographyBody"/>
            </w:pPr>
            <w:r w:rsidRPr="0083614A">
              <w:t>Blank</w:t>
            </w:r>
          </w:p>
        </w:tc>
        <w:tc>
          <w:tcPr>
            <w:tcW w:w="928" w:type="dxa"/>
          </w:tcPr>
          <w:p w14:paraId="44A9F161" w14:textId="77777777" w:rsidR="00DD6D98" w:rsidRPr="0083614A" w:rsidRDefault="00DD6D98" w:rsidP="00DD6D98">
            <w:pPr>
              <w:pStyle w:val="ACK-ChoreographyBody"/>
            </w:pPr>
            <w:r w:rsidRPr="0083614A">
              <w:t>NE</w:t>
            </w:r>
          </w:p>
        </w:tc>
        <w:tc>
          <w:tcPr>
            <w:tcW w:w="2090" w:type="dxa"/>
          </w:tcPr>
          <w:p w14:paraId="469DDD32" w14:textId="77777777" w:rsidR="00DD6D98" w:rsidRPr="003C4436" w:rsidRDefault="00DD6D98" w:rsidP="00DD6D98">
            <w:pPr>
              <w:pStyle w:val="ACK-ChoreographyBody"/>
              <w:rPr>
                <w:szCs w:val="16"/>
              </w:rPr>
            </w:pPr>
            <w:r w:rsidRPr="003C4436">
              <w:rPr>
                <w:szCs w:val="16"/>
              </w:rPr>
              <w:t>NE</w:t>
            </w:r>
          </w:p>
        </w:tc>
        <w:tc>
          <w:tcPr>
            <w:tcW w:w="2090" w:type="dxa"/>
          </w:tcPr>
          <w:p w14:paraId="313BA187" w14:textId="77777777" w:rsidR="00DD6D98" w:rsidRPr="003C4436" w:rsidRDefault="00DD6D98" w:rsidP="00DD6D98">
            <w:pPr>
              <w:pStyle w:val="ACK-ChoreographyBody"/>
              <w:rPr>
                <w:szCs w:val="16"/>
              </w:rPr>
            </w:pPr>
            <w:r w:rsidRPr="003C4436">
              <w:rPr>
                <w:szCs w:val="16"/>
              </w:rPr>
              <w:t>AL, SU, ER</w:t>
            </w:r>
          </w:p>
        </w:tc>
      </w:tr>
      <w:tr w:rsidR="00DD6D98" w:rsidRPr="009928E9" w14:paraId="01716BF4" w14:textId="77777777" w:rsidTr="00DD6D98">
        <w:tc>
          <w:tcPr>
            <w:tcW w:w="1832" w:type="dxa"/>
          </w:tcPr>
          <w:p w14:paraId="2C2F98E5" w14:textId="77777777" w:rsidR="00DD6D98" w:rsidRPr="0083614A" w:rsidRDefault="00DD6D98" w:rsidP="00DD6D98">
            <w:pPr>
              <w:pStyle w:val="ACK-ChoreographyBody"/>
            </w:pPr>
            <w:r w:rsidRPr="0083614A">
              <w:t>MSH</w:t>
            </w:r>
            <w:r>
              <w:t>-</w:t>
            </w:r>
            <w:r w:rsidRPr="0083614A">
              <w:t>16</w:t>
            </w:r>
          </w:p>
        </w:tc>
        <w:tc>
          <w:tcPr>
            <w:tcW w:w="2410" w:type="dxa"/>
          </w:tcPr>
          <w:p w14:paraId="39095A0A" w14:textId="77777777" w:rsidR="00DD6D98" w:rsidRPr="0083614A" w:rsidRDefault="00DD6D98" w:rsidP="00DD6D98">
            <w:pPr>
              <w:pStyle w:val="ACK-ChoreographyBody"/>
            </w:pPr>
            <w:r w:rsidRPr="0083614A">
              <w:t>Blank</w:t>
            </w:r>
          </w:p>
        </w:tc>
        <w:tc>
          <w:tcPr>
            <w:tcW w:w="928" w:type="dxa"/>
          </w:tcPr>
          <w:p w14:paraId="36D00B19" w14:textId="77777777" w:rsidR="00DD6D98" w:rsidRPr="0083614A" w:rsidRDefault="00DD6D98" w:rsidP="00DD6D98">
            <w:pPr>
              <w:pStyle w:val="ACK-ChoreographyBody"/>
            </w:pPr>
            <w:r w:rsidRPr="0083614A">
              <w:t>NE</w:t>
            </w:r>
          </w:p>
        </w:tc>
        <w:tc>
          <w:tcPr>
            <w:tcW w:w="2090" w:type="dxa"/>
          </w:tcPr>
          <w:p w14:paraId="66469346" w14:textId="77777777" w:rsidR="00DD6D98" w:rsidRPr="003C4436" w:rsidRDefault="00DD6D98" w:rsidP="00DD6D98">
            <w:pPr>
              <w:pStyle w:val="ACK-ChoreographyBody"/>
              <w:rPr>
                <w:szCs w:val="16"/>
              </w:rPr>
            </w:pPr>
            <w:r w:rsidRPr="003C4436">
              <w:rPr>
                <w:szCs w:val="16"/>
              </w:rPr>
              <w:t>AL, SU, ER</w:t>
            </w:r>
          </w:p>
        </w:tc>
        <w:tc>
          <w:tcPr>
            <w:tcW w:w="2090" w:type="dxa"/>
          </w:tcPr>
          <w:p w14:paraId="3C8CD26D" w14:textId="77777777" w:rsidR="00DD6D98" w:rsidRPr="003C4436" w:rsidRDefault="00DD6D98" w:rsidP="00DD6D98">
            <w:pPr>
              <w:pStyle w:val="ACK-ChoreographyBody"/>
              <w:rPr>
                <w:szCs w:val="16"/>
              </w:rPr>
            </w:pPr>
            <w:r w:rsidRPr="003C4436">
              <w:rPr>
                <w:szCs w:val="16"/>
              </w:rPr>
              <w:t>AL, SU, ER</w:t>
            </w:r>
          </w:p>
        </w:tc>
      </w:tr>
      <w:tr w:rsidR="00DD6D98" w:rsidRPr="009928E9" w14:paraId="3CA6C1B3" w14:textId="77777777" w:rsidTr="00DD6D98">
        <w:tc>
          <w:tcPr>
            <w:tcW w:w="1832" w:type="dxa"/>
          </w:tcPr>
          <w:p w14:paraId="774726A3" w14:textId="77777777" w:rsidR="00DD6D98" w:rsidRPr="0083614A" w:rsidRDefault="00DD6D98" w:rsidP="00DD6D98">
            <w:pPr>
              <w:pStyle w:val="ACK-ChoreographyBody"/>
            </w:pPr>
            <w:r w:rsidRPr="0083614A">
              <w:t>Immediate Ack</w:t>
            </w:r>
          </w:p>
        </w:tc>
        <w:tc>
          <w:tcPr>
            <w:tcW w:w="2410" w:type="dxa"/>
          </w:tcPr>
          <w:p w14:paraId="7FA2217D" w14:textId="77777777" w:rsidR="00DD6D98" w:rsidRPr="0083614A" w:rsidRDefault="00DD6D98" w:rsidP="00DD6D98">
            <w:pPr>
              <w:pStyle w:val="ACK-ChoreographyBody"/>
            </w:pPr>
            <w:r w:rsidRPr="0083614A">
              <w:t>-</w:t>
            </w:r>
          </w:p>
        </w:tc>
        <w:tc>
          <w:tcPr>
            <w:tcW w:w="928" w:type="dxa"/>
          </w:tcPr>
          <w:p w14:paraId="09EBC1E8" w14:textId="77777777" w:rsidR="00DD6D98" w:rsidRPr="0083614A" w:rsidRDefault="00DD6D98" w:rsidP="00DD6D98">
            <w:pPr>
              <w:pStyle w:val="ACK-ChoreographyBody"/>
            </w:pPr>
            <w:r w:rsidRPr="0083614A">
              <w:t>-</w:t>
            </w:r>
          </w:p>
        </w:tc>
        <w:tc>
          <w:tcPr>
            <w:tcW w:w="2090" w:type="dxa"/>
          </w:tcPr>
          <w:p w14:paraId="347AA0BF" w14:textId="77777777" w:rsidR="00DD6D98" w:rsidRPr="003C4436" w:rsidRDefault="00DD6D98" w:rsidP="00DD6D98">
            <w:pPr>
              <w:pStyle w:val="ACK-ChoreographyBody"/>
              <w:rPr>
                <w:szCs w:val="16"/>
              </w:rPr>
            </w:pPr>
            <w:r w:rsidRPr="003C4436">
              <w:rPr>
                <w:szCs w:val="16"/>
              </w:rPr>
              <w:t>-</w:t>
            </w:r>
          </w:p>
        </w:tc>
        <w:tc>
          <w:tcPr>
            <w:tcW w:w="2090" w:type="dxa"/>
          </w:tcPr>
          <w:p w14:paraId="5F759374"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r w:rsidR="00DD6D98" w:rsidRPr="009928E9" w14:paraId="4C27A216" w14:textId="77777777" w:rsidTr="00DD6D98">
        <w:tc>
          <w:tcPr>
            <w:tcW w:w="1832" w:type="dxa"/>
          </w:tcPr>
          <w:p w14:paraId="6461D3D4" w14:textId="77777777" w:rsidR="00DD6D98" w:rsidRPr="0083614A" w:rsidRDefault="00DD6D98" w:rsidP="00DD6D98">
            <w:pPr>
              <w:pStyle w:val="ACK-ChoreographyBody"/>
            </w:pPr>
            <w:r w:rsidRPr="0083614A">
              <w:t>Application Ack</w:t>
            </w:r>
          </w:p>
        </w:tc>
        <w:tc>
          <w:tcPr>
            <w:tcW w:w="2410" w:type="dxa"/>
          </w:tcPr>
          <w:p w14:paraId="18086A1F" w14:textId="77777777" w:rsidR="00DD6D98" w:rsidRPr="0083614A" w:rsidRDefault="00DD6D98" w:rsidP="00DD6D98">
            <w:pPr>
              <w:pStyle w:val="ACK-ChoreographyBody"/>
            </w:pPr>
            <w:r w:rsidRPr="003C4436">
              <w:rPr>
                <w:szCs w:val="16"/>
              </w:rPr>
              <w:t>ACK^</w:t>
            </w:r>
            <w:r>
              <w:rPr>
                <w:szCs w:val="16"/>
              </w:rPr>
              <w:t>P08</w:t>
            </w:r>
            <w:r w:rsidRPr="003C4436">
              <w:rPr>
                <w:szCs w:val="16"/>
              </w:rPr>
              <w:t>^ACK</w:t>
            </w:r>
          </w:p>
        </w:tc>
        <w:tc>
          <w:tcPr>
            <w:tcW w:w="928" w:type="dxa"/>
          </w:tcPr>
          <w:p w14:paraId="15DBF5A4" w14:textId="77777777" w:rsidR="00DD6D98" w:rsidRPr="0083614A" w:rsidRDefault="00DD6D98" w:rsidP="00DD6D98">
            <w:pPr>
              <w:pStyle w:val="ACK-ChoreographyBody"/>
            </w:pPr>
            <w:r w:rsidRPr="0083614A">
              <w:t>-</w:t>
            </w:r>
          </w:p>
        </w:tc>
        <w:tc>
          <w:tcPr>
            <w:tcW w:w="2090" w:type="dxa"/>
          </w:tcPr>
          <w:p w14:paraId="326B47E8"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c>
          <w:tcPr>
            <w:tcW w:w="2090" w:type="dxa"/>
          </w:tcPr>
          <w:p w14:paraId="58B25304"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bl>
    <w:p w14:paraId="2781F378" w14:textId="77777777" w:rsidR="00DD6D98" w:rsidRDefault="00DD6D98" w:rsidP="00DD6D98">
      <w:pPr>
        <w:rPr>
          <w:noProof/>
        </w:rPr>
      </w:pPr>
    </w:p>
    <w:p w14:paraId="3F661564" w14:textId="77777777" w:rsidR="00DD6D98" w:rsidRPr="009901C4" w:rsidRDefault="00DD6D98" w:rsidP="00182B11">
      <w:pPr>
        <w:pStyle w:val="Heading3"/>
        <w:rPr>
          <w:noProof/>
        </w:rPr>
      </w:pPr>
      <w:bookmarkStart w:id="2323" w:name="_Toc28960219"/>
      <w:r w:rsidRPr="009901C4">
        <w:rPr>
          <w:noProof/>
        </w:rPr>
        <w:t xml:space="preserve">SUR - </w:t>
      </w:r>
      <w:r w:rsidRPr="00182B11">
        <w:t>Summary</w:t>
      </w:r>
      <w:r w:rsidRPr="009901C4">
        <w:rPr>
          <w:noProof/>
        </w:rPr>
        <w:t xml:space="preserve"> Product Experience Report (Event P09</w:t>
      </w:r>
      <w:r w:rsidRPr="009901C4">
        <w:rPr>
          <w:noProof/>
        </w:rPr>
        <w:fldChar w:fldCharType="begin"/>
      </w:r>
      <w:r w:rsidRPr="009901C4">
        <w:rPr>
          <w:noProof/>
        </w:rPr>
        <w:instrText xml:space="preserve"> XE "P09" </w:instrText>
      </w:r>
      <w:r w:rsidRPr="009901C4">
        <w:rPr>
          <w:noProof/>
        </w:rPr>
        <w:fldChar w:fldCharType="end"/>
      </w:r>
      <w:r w:rsidRPr="009901C4">
        <w:rPr>
          <w:noProof/>
        </w:rPr>
        <w:t>)</w:t>
      </w:r>
      <w:bookmarkEnd w:id="2314"/>
      <w:bookmarkEnd w:id="2315"/>
      <w:bookmarkEnd w:id="2316"/>
      <w:bookmarkEnd w:id="2317"/>
      <w:bookmarkEnd w:id="2318"/>
      <w:bookmarkEnd w:id="2319"/>
      <w:bookmarkEnd w:id="2320"/>
      <w:bookmarkEnd w:id="2321"/>
      <w:bookmarkEnd w:id="2322"/>
      <w:bookmarkEnd w:id="2323"/>
      <w:r w:rsidRPr="009901C4">
        <w:rPr>
          <w:noProof/>
        </w:rPr>
        <w:t xml:space="preserve"> </w:t>
      </w:r>
      <w:r w:rsidRPr="009901C4">
        <w:rPr>
          <w:noProof/>
        </w:rPr>
        <w:fldChar w:fldCharType="begin"/>
      </w:r>
      <w:r w:rsidRPr="009901C4">
        <w:rPr>
          <w:noProof/>
        </w:rPr>
        <w:instrText xml:space="preserve"> XE "SUR" </w:instrText>
      </w:r>
      <w:r w:rsidRPr="009901C4">
        <w:rPr>
          <w:noProof/>
        </w:rPr>
        <w:fldChar w:fldCharType="end"/>
      </w:r>
      <w:r w:rsidRPr="009901C4">
        <w:rPr>
          <w:noProof/>
        </w:rPr>
        <w:fldChar w:fldCharType="begin"/>
      </w:r>
      <w:r w:rsidRPr="009901C4">
        <w:rPr>
          <w:noProof/>
        </w:rPr>
        <w:instrText xml:space="preserve"> XE "Message Types:SUR" </w:instrText>
      </w:r>
      <w:r w:rsidRPr="009901C4">
        <w:rPr>
          <w:noProof/>
        </w:rPr>
        <w:fldChar w:fldCharType="end"/>
      </w:r>
    </w:p>
    <w:p w14:paraId="4A4F6C27" w14:textId="77777777" w:rsidR="00DD6D98" w:rsidRPr="009901C4" w:rsidRDefault="00DD6D98" w:rsidP="00DD6D98">
      <w:pPr>
        <w:pStyle w:val="NormalIndented"/>
        <w:rPr>
          <w:noProof/>
        </w:rPr>
      </w:pPr>
      <w:r w:rsidRPr="009901C4">
        <w:rPr>
          <w:b/>
          <w:bCs/>
          <w:i/>
          <w:iCs/>
        </w:rPr>
        <w:t>Retained for backwards compatibility only as of v</w:t>
      </w:r>
      <w:r>
        <w:rPr>
          <w:b/>
          <w:bCs/>
          <w:i/>
          <w:iCs/>
        </w:rPr>
        <w:t xml:space="preserve"> </w:t>
      </w:r>
      <w:r w:rsidRPr="009901C4">
        <w:rPr>
          <w:b/>
          <w:bCs/>
          <w:i/>
          <w:iCs/>
        </w:rPr>
        <w:t>2.5</w:t>
      </w:r>
      <w:r>
        <w:rPr>
          <w:b/>
          <w:bCs/>
          <w:i/>
          <w:iCs/>
        </w:rPr>
        <w:t xml:space="preserve">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14:paraId="63F4F14D" w14:textId="77777777" w:rsidR="00DD6D98" w:rsidRPr="009901C4" w:rsidRDefault="00DD6D98" w:rsidP="00182B11">
      <w:pPr>
        <w:pStyle w:val="Heading2"/>
        <w:rPr>
          <w:noProof/>
        </w:rPr>
      </w:pPr>
      <w:bookmarkStart w:id="2324" w:name="_Toc202194983"/>
      <w:bookmarkStart w:id="2325" w:name="_Toc202544390"/>
      <w:bookmarkStart w:id="2326" w:name="_Toc234048973"/>
      <w:bookmarkStart w:id="2327" w:name="_Toc234051182"/>
      <w:bookmarkStart w:id="2328" w:name="_Toc234052824"/>
      <w:bookmarkStart w:id="2329" w:name="_Toc234055503"/>
      <w:bookmarkStart w:id="2330" w:name="_Toc234057932"/>
      <w:bookmarkStart w:id="2331" w:name="_Toc202195074"/>
      <w:bookmarkStart w:id="2332" w:name="_Toc202544481"/>
      <w:bookmarkStart w:id="2333" w:name="_Toc234049064"/>
      <w:bookmarkStart w:id="2334" w:name="_Toc234051273"/>
      <w:bookmarkStart w:id="2335" w:name="_Toc234052915"/>
      <w:bookmarkStart w:id="2336" w:name="_Toc234055594"/>
      <w:bookmarkStart w:id="2337" w:name="_Toc234058023"/>
      <w:bookmarkStart w:id="2338" w:name="_Toc202195086"/>
      <w:bookmarkStart w:id="2339" w:name="_Toc202544493"/>
      <w:bookmarkStart w:id="2340" w:name="_Toc234049076"/>
      <w:bookmarkStart w:id="2341" w:name="_Toc234051285"/>
      <w:bookmarkStart w:id="2342" w:name="_Toc234052927"/>
      <w:bookmarkStart w:id="2343" w:name="_Toc234055606"/>
      <w:bookmarkStart w:id="2344" w:name="_Toc234058035"/>
      <w:bookmarkStart w:id="2345" w:name="_Toc202195090"/>
      <w:bookmarkStart w:id="2346" w:name="_Toc202544497"/>
      <w:bookmarkStart w:id="2347" w:name="_Toc234049080"/>
      <w:bookmarkStart w:id="2348" w:name="_Toc234051289"/>
      <w:bookmarkStart w:id="2349" w:name="_Toc234052931"/>
      <w:bookmarkStart w:id="2350" w:name="_Toc234055610"/>
      <w:bookmarkStart w:id="2351" w:name="_Toc234058039"/>
      <w:bookmarkStart w:id="2352" w:name="_Toc202195106"/>
      <w:bookmarkStart w:id="2353" w:name="_Toc202544513"/>
      <w:bookmarkStart w:id="2354" w:name="_Toc234049096"/>
      <w:bookmarkStart w:id="2355" w:name="_Toc234051305"/>
      <w:bookmarkStart w:id="2356" w:name="_Toc234052947"/>
      <w:bookmarkStart w:id="2357" w:name="_Toc234055626"/>
      <w:bookmarkStart w:id="2358" w:name="_Toc234058055"/>
      <w:bookmarkStart w:id="2359" w:name="_Toc202195110"/>
      <w:bookmarkStart w:id="2360" w:name="_Toc202544517"/>
      <w:bookmarkStart w:id="2361" w:name="_Toc234049100"/>
      <w:bookmarkStart w:id="2362" w:name="_Toc234051309"/>
      <w:bookmarkStart w:id="2363" w:name="_Toc234052951"/>
      <w:bookmarkStart w:id="2364" w:name="_Toc234055630"/>
      <w:bookmarkStart w:id="2365" w:name="_Toc234058059"/>
      <w:bookmarkStart w:id="2366" w:name="_Toc202195118"/>
      <w:bookmarkStart w:id="2367" w:name="_Toc202544525"/>
      <w:bookmarkStart w:id="2368" w:name="_Toc234049108"/>
      <w:bookmarkStart w:id="2369" w:name="_Toc234051317"/>
      <w:bookmarkStart w:id="2370" w:name="_Toc234052959"/>
      <w:bookmarkStart w:id="2371" w:name="_Toc234055638"/>
      <w:bookmarkStart w:id="2372" w:name="_Toc234058067"/>
      <w:bookmarkStart w:id="2373" w:name="_Toc495952581"/>
      <w:bookmarkStart w:id="2374" w:name="_Toc532896178"/>
      <w:bookmarkStart w:id="2375" w:name="_Toc245990"/>
      <w:bookmarkStart w:id="2376" w:name="_Toc861886"/>
      <w:bookmarkStart w:id="2377" w:name="_Toc862890"/>
      <w:bookmarkStart w:id="2378" w:name="_Toc866879"/>
      <w:bookmarkStart w:id="2379" w:name="_Toc879988"/>
      <w:bookmarkStart w:id="2380" w:name="_Toc138585505"/>
      <w:bookmarkStart w:id="2381" w:name="_Toc234051321"/>
      <w:bookmarkStart w:id="2382" w:name="_Toc28960220"/>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r w:rsidRPr="00182B11">
        <w:t>Product</w:t>
      </w:r>
      <w:r w:rsidRPr="009901C4">
        <w:rPr>
          <w:noProof/>
        </w:rPr>
        <w:t xml:space="preserve"> Experience – Segment Definitions</w:t>
      </w:r>
      <w:bookmarkEnd w:id="2373"/>
      <w:bookmarkEnd w:id="2374"/>
      <w:bookmarkEnd w:id="2375"/>
      <w:bookmarkEnd w:id="2376"/>
      <w:bookmarkEnd w:id="2377"/>
      <w:bookmarkEnd w:id="2378"/>
      <w:bookmarkEnd w:id="2379"/>
      <w:bookmarkEnd w:id="2380"/>
      <w:bookmarkEnd w:id="2381"/>
      <w:bookmarkEnd w:id="2382"/>
    </w:p>
    <w:p w14:paraId="46DA0EB5" w14:textId="77777777" w:rsidR="00DD6D98" w:rsidRPr="009901C4" w:rsidRDefault="00DD6D98" w:rsidP="00182B11">
      <w:pPr>
        <w:pStyle w:val="Heading3"/>
        <w:rPr>
          <w:noProof/>
        </w:rPr>
      </w:pPr>
      <w:bookmarkStart w:id="2383" w:name="_Toc348246918"/>
      <w:bookmarkStart w:id="2384" w:name="_Toc348255712"/>
      <w:bookmarkStart w:id="2385" w:name="_Toc348259577"/>
      <w:bookmarkStart w:id="2386" w:name="_Toc348342190"/>
      <w:bookmarkStart w:id="2387" w:name="_Toc359236322"/>
      <w:bookmarkStart w:id="2388" w:name="_Toc495952582"/>
      <w:bookmarkStart w:id="2389" w:name="_Toc532896179"/>
      <w:bookmarkStart w:id="2390" w:name="_Toc245991"/>
      <w:bookmarkStart w:id="2391" w:name="_Toc861887"/>
      <w:bookmarkStart w:id="2392" w:name="_Toc862891"/>
      <w:bookmarkStart w:id="2393" w:name="_Toc866880"/>
      <w:bookmarkStart w:id="2394" w:name="_Toc879989"/>
      <w:bookmarkStart w:id="2395" w:name="_Toc138585506"/>
      <w:bookmarkStart w:id="2396" w:name="_Toc234051322"/>
      <w:bookmarkStart w:id="2397" w:name="_Toc28960221"/>
      <w:r w:rsidRPr="00182B11">
        <w:t>PES</w:t>
      </w:r>
      <w:r w:rsidRPr="009901C4">
        <w:rPr>
          <w:noProof/>
        </w:rPr>
        <w:fldChar w:fldCharType="begin"/>
      </w:r>
      <w:r w:rsidRPr="009901C4">
        <w:rPr>
          <w:noProof/>
        </w:rPr>
        <w:instrText xml:space="preserve"> XE "PES"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"Segments:PES" </w:instrText>
      </w:r>
      <w:r w:rsidRPr="009901C4">
        <w:rPr>
          <w:noProof/>
        </w:rPr>
        <w:fldChar w:fldCharType="end"/>
      </w:r>
      <w:r w:rsidRPr="009901C4">
        <w:rPr>
          <w:noProof/>
        </w:rPr>
        <w:t>Product Experience Sender Segment</w:t>
      </w:r>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r w:rsidRPr="009901C4">
        <w:rPr>
          <w:noProof/>
        </w:rPr>
        <w:fldChar w:fldCharType="begin"/>
      </w:r>
      <w:r w:rsidRPr="009901C4">
        <w:rPr>
          <w:noProof/>
        </w:rPr>
        <w:instrText xml:space="preserve"> XE "product experience sender segment (PES)" </w:instrText>
      </w:r>
      <w:r w:rsidRPr="009901C4">
        <w:rPr>
          <w:noProof/>
        </w:rPr>
        <w:fldChar w:fldCharType="end"/>
      </w:r>
    </w:p>
    <w:p w14:paraId="367319A2" w14:textId="77777777" w:rsidR="00DD6D98" w:rsidRPr="009901C4" w:rsidRDefault="00DD6D98" w:rsidP="00DD6D98">
      <w:pPr>
        <w:pStyle w:val="AttributeTableCaption"/>
        <w:rPr>
          <w:noProof/>
        </w:rPr>
      </w:pPr>
      <w:r w:rsidRPr="009901C4">
        <w:rPr>
          <w:noProof/>
        </w:rPr>
        <w:t xml:space="preserve">HL7 Attribute Table - PES </w:t>
      </w:r>
      <w:bookmarkStart w:id="2398" w:name="PES"/>
      <w:bookmarkEnd w:id="2398"/>
      <w:r w:rsidRPr="009901C4">
        <w:rPr>
          <w:noProof/>
        </w:rPr>
        <w:t>– Product Experience Sender</w:t>
      </w:r>
      <w:r w:rsidRPr="009901C4">
        <w:rPr>
          <w:noProof/>
        </w:rPr>
        <w:fldChar w:fldCharType="begin"/>
      </w:r>
      <w:r w:rsidRPr="009901C4">
        <w:rPr>
          <w:noProof/>
        </w:rPr>
        <w:instrText xml:space="preserve"> XE "HL7 Attribute Table - PES" </w:instrText>
      </w:r>
      <w:r w:rsidRPr="009901C4">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349EC1BE"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78AB3A8F"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BF2709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7ED544D0"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6BDCD1B"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4A72743A"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23E1B2BC"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24928BB9"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2506FF3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87AA87F" w14:textId="77777777" w:rsidR="00DD6D98" w:rsidRPr="009901C4" w:rsidRDefault="00DD6D98" w:rsidP="00DD6D98">
            <w:pPr>
              <w:pStyle w:val="AttributeTableHeader"/>
              <w:jc w:val="left"/>
              <w:rPr>
                <w:noProof/>
              </w:rPr>
            </w:pPr>
            <w:r w:rsidRPr="009901C4">
              <w:rPr>
                <w:noProof/>
              </w:rPr>
              <w:t>ELEMENT NAME</w:t>
            </w:r>
          </w:p>
        </w:tc>
      </w:tr>
      <w:tr w:rsidR="00B07676" w:rsidRPr="00D00BBD" w14:paraId="31A3DC14"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497B52F1"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1B29B4E1"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0CE099"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B1124A6" w14:textId="77777777"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14:paraId="6BB7D0B0"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05CDEEB8"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484BC935"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72D138" w14:textId="77777777" w:rsidR="00DD6D98" w:rsidRPr="009901C4" w:rsidRDefault="00DD6D98" w:rsidP="00DD6D98">
            <w:pPr>
              <w:pStyle w:val="AttributeTableBody"/>
              <w:rPr>
                <w:noProof/>
              </w:rPr>
            </w:pPr>
            <w:r w:rsidRPr="009901C4">
              <w:rPr>
                <w:noProof/>
              </w:rPr>
              <w:t>01059</w:t>
            </w:r>
          </w:p>
        </w:tc>
        <w:tc>
          <w:tcPr>
            <w:tcW w:w="3888" w:type="dxa"/>
            <w:tcBorders>
              <w:top w:val="single" w:sz="4" w:space="0" w:color="auto"/>
              <w:left w:val="nil"/>
              <w:bottom w:val="dotted" w:sz="4" w:space="0" w:color="auto"/>
              <w:right w:val="nil"/>
            </w:tcBorders>
            <w:shd w:val="clear" w:color="auto" w:fill="FFFFFF"/>
          </w:tcPr>
          <w:p w14:paraId="35D11874" w14:textId="77777777" w:rsidR="00DD6D98" w:rsidRPr="009901C4" w:rsidRDefault="00DD6D98" w:rsidP="00DD6D98">
            <w:pPr>
              <w:pStyle w:val="AttributeTableBody"/>
              <w:jc w:val="left"/>
              <w:rPr>
                <w:noProof/>
              </w:rPr>
            </w:pPr>
            <w:r w:rsidRPr="009901C4">
              <w:rPr>
                <w:noProof/>
              </w:rPr>
              <w:t>Sender Organization Name</w:t>
            </w:r>
          </w:p>
        </w:tc>
      </w:tr>
      <w:tr w:rsidR="00B07676" w:rsidRPr="00D00BBD" w14:paraId="60A50EA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3EBF1B" w14:textId="77777777" w:rsidR="00DD6D98" w:rsidRPr="009901C4" w:rsidRDefault="00DD6D98" w:rsidP="00DD6D98">
            <w:pPr>
              <w:pStyle w:val="AttributeTableBody"/>
              <w:rPr>
                <w:noProof/>
              </w:rPr>
            </w:pPr>
            <w:r w:rsidRPr="009901C4">
              <w:rPr>
                <w:noProof/>
              </w:rPr>
              <w:lastRenderedPageBreak/>
              <w:t>2</w:t>
            </w:r>
          </w:p>
        </w:tc>
        <w:tc>
          <w:tcPr>
            <w:tcW w:w="648" w:type="dxa"/>
            <w:tcBorders>
              <w:top w:val="dotted" w:sz="4" w:space="0" w:color="auto"/>
              <w:left w:val="nil"/>
              <w:bottom w:val="dotted" w:sz="4" w:space="0" w:color="auto"/>
              <w:right w:val="nil"/>
            </w:tcBorders>
            <w:shd w:val="clear" w:color="auto" w:fill="FFFFFF"/>
          </w:tcPr>
          <w:p w14:paraId="603678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626F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1DCA5"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E0A9D0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835FAE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9E6DA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02995" w14:textId="77777777" w:rsidR="00DD6D98" w:rsidRPr="009901C4" w:rsidRDefault="00DD6D98" w:rsidP="00DD6D98">
            <w:pPr>
              <w:pStyle w:val="AttributeTableBody"/>
              <w:rPr>
                <w:noProof/>
              </w:rPr>
            </w:pPr>
            <w:r w:rsidRPr="009901C4">
              <w:rPr>
                <w:noProof/>
              </w:rPr>
              <w:t>01060</w:t>
            </w:r>
          </w:p>
        </w:tc>
        <w:tc>
          <w:tcPr>
            <w:tcW w:w="3888" w:type="dxa"/>
            <w:tcBorders>
              <w:top w:val="dotted" w:sz="4" w:space="0" w:color="auto"/>
              <w:left w:val="nil"/>
              <w:bottom w:val="dotted" w:sz="4" w:space="0" w:color="auto"/>
              <w:right w:val="nil"/>
            </w:tcBorders>
            <w:shd w:val="clear" w:color="auto" w:fill="FFFFFF"/>
          </w:tcPr>
          <w:p w14:paraId="665832E3" w14:textId="77777777" w:rsidR="00DD6D98" w:rsidRPr="009901C4" w:rsidRDefault="00DD6D98" w:rsidP="00DD6D98">
            <w:pPr>
              <w:pStyle w:val="AttributeTableBody"/>
              <w:jc w:val="left"/>
              <w:rPr>
                <w:noProof/>
              </w:rPr>
            </w:pPr>
            <w:r w:rsidRPr="009901C4">
              <w:rPr>
                <w:noProof/>
              </w:rPr>
              <w:t>Sender Individual Name</w:t>
            </w:r>
          </w:p>
        </w:tc>
      </w:tr>
      <w:tr w:rsidR="00B07676" w:rsidRPr="00D00BBD" w14:paraId="5B924A5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30BF04"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41CD0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3F65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8EFABF"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0536244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91A04F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63E584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D1A4B" w14:textId="77777777" w:rsidR="00DD6D98" w:rsidRPr="009901C4" w:rsidRDefault="00DD6D98" w:rsidP="00DD6D98">
            <w:pPr>
              <w:pStyle w:val="AttributeTableBody"/>
              <w:rPr>
                <w:noProof/>
              </w:rPr>
            </w:pPr>
            <w:r w:rsidRPr="009901C4">
              <w:rPr>
                <w:noProof/>
              </w:rPr>
              <w:t>01062</w:t>
            </w:r>
          </w:p>
        </w:tc>
        <w:tc>
          <w:tcPr>
            <w:tcW w:w="3888" w:type="dxa"/>
            <w:tcBorders>
              <w:top w:val="dotted" w:sz="4" w:space="0" w:color="auto"/>
              <w:left w:val="nil"/>
              <w:bottom w:val="dotted" w:sz="4" w:space="0" w:color="auto"/>
              <w:right w:val="nil"/>
            </w:tcBorders>
            <w:shd w:val="clear" w:color="auto" w:fill="FFFFFF"/>
          </w:tcPr>
          <w:p w14:paraId="3776972C" w14:textId="77777777" w:rsidR="00DD6D98" w:rsidRPr="009901C4" w:rsidRDefault="00DD6D98" w:rsidP="00DD6D98">
            <w:pPr>
              <w:pStyle w:val="AttributeTableBody"/>
              <w:jc w:val="left"/>
              <w:rPr>
                <w:noProof/>
              </w:rPr>
            </w:pPr>
            <w:r w:rsidRPr="009901C4">
              <w:rPr>
                <w:noProof/>
              </w:rPr>
              <w:t>Sender Address</w:t>
            </w:r>
          </w:p>
        </w:tc>
      </w:tr>
      <w:tr w:rsidR="00B07676" w:rsidRPr="00D00BBD" w14:paraId="2A4F5D5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63B309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7C3FF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03D0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D228DC"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097648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9C09DA6"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D6C9D7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1552B" w14:textId="77777777" w:rsidR="00DD6D98" w:rsidRPr="009901C4" w:rsidRDefault="00DD6D98" w:rsidP="00DD6D98">
            <w:pPr>
              <w:pStyle w:val="AttributeTableBody"/>
              <w:rPr>
                <w:noProof/>
              </w:rPr>
            </w:pPr>
            <w:r w:rsidRPr="009901C4">
              <w:rPr>
                <w:noProof/>
              </w:rPr>
              <w:t>01063</w:t>
            </w:r>
          </w:p>
        </w:tc>
        <w:tc>
          <w:tcPr>
            <w:tcW w:w="3888" w:type="dxa"/>
            <w:tcBorders>
              <w:top w:val="dotted" w:sz="4" w:space="0" w:color="auto"/>
              <w:left w:val="nil"/>
              <w:bottom w:val="dotted" w:sz="4" w:space="0" w:color="auto"/>
              <w:right w:val="nil"/>
            </w:tcBorders>
            <w:shd w:val="clear" w:color="auto" w:fill="FFFFFF"/>
          </w:tcPr>
          <w:p w14:paraId="518D06EC" w14:textId="77777777" w:rsidR="00DD6D98" w:rsidRPr="009901C4" w:rsidRDefault="00DD6D98" w:rsidP="00DD6D98">
            <w:pPr>
              <w:pStyle w:val="AttributeTableBody"/>
              <w:jc w:val="left"/>
              <w:rPr>
                <w:noProof/>
              </w:rPr>
            </w:pPr>
            <w:r w:rsidRPr="009901C4">
              <w:rPr>
                <w:noProof/>
              </w:rPr>
              <w:t>Sender Telephone</w:t>
            </w:r>
          </w:p>
        </w:tc>
      </w:tr>
      <w:tr w:rsidR="00B07676" w:rsidRPr="00D00BBD" w14:paraId="17029EA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1BC584D"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719454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3992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7D646"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1873F22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31CA66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832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F9EDA" w14:textId="77777777" w:rsidR="00DD6D98" w:rsidRPr="009901C4" w:rsidRDefault="00DD6D98" w:rsidP="00DD6D98">
            <w:pPr>
              <w:pStyle w:val="AttributeTableBody"/>
              <w:rPr>
                <w:noProof/>
              </w:rPr>
            </w:pPr>
            <w:r w:rsidRPr="009901C4">
              <w:rPr>
                <w:noProof/>
              </w:rPr>
              <w:t>01064</w:t>
            </w:r>
          </w:p>
        </w:tc>
        <w:tc>
          <w:tcPr>
            <w:tcW w:w="3888" w:type="dxa"/>
            <w:tcBorders>
              <w:top w:val="dotted" w:sz="4" w:space="0" w:color="auto"/>
              <w:left w:val="nil"/>
              <w:bottom w:val="dotted" w:sz="4" w:space="0" w:color="auto"/>
              <w:right w:val="nil"/>
            </w:tcBorders>
            <w:shd w:val="clear" w:color="auto" w:fill="FFFFFF"/>
          </w:tcPr>
          <w:p w14:paraId="6A1DDF0B" w14:textId="77777777" w:rsidR="00DD6D98" w:rsidRPr="009901C4" w:rsidRDefault="00DD6D98" w:rsidP="00DD6D98">
            <w:pPr>
              <w:pStyle w:val="AttributeTableBody"/>
              <w:jc w:val="left"/>
              <w:rPr>
                <w:noProof/>
              </w:rPr>
            </w:pPr>
            <w:r w:rsidRPr="009901C4">
              <w:rPr>
                <w:noProof/>
              </w:rPr>
              <w:t>Sender Event Identifier</w:t>
            </w:r>
          </w:p>
        </w:tc>
      </w:tr>
      <w:tr w:rsidR="00B07676" w:rsidRPr="00D00BBD" w14:paraId="275BD3A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A8C8D6F"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5D1ABA5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B3501"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5CDD574E"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26B336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A0287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3C8D6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0AA401" w14:textId="77777777" w:rsidR="00DD6D98" w:rsidRPr="009901C4" w:rsidRDefault="00DD6D98" w:rsidP="00DD6D98">
            <w:pPr>
              <w:pStyle w:val="AttributeTableBody"/>
              <w:rPr>
                <w:noProof/>
              </w:rPr>
            </w:pPr>
            <w:r w:rsidRPr="009901C4">
              <w:rPr>
                <w:noProof/>
              </w:rPr>
              <w:t>01065</w:t>
            </w:r>
          </w:p>
        </w:tc>
        <w:tc>
          <w:tcPr>
            <w:tcW w:w="3888" w:type="dxa"/>
            <w:tcBorders>
              <w:top w:val="dotted" w:sz="4" w:space="0" w:color="auto"/>
              <w:left w:val="nil"/>
              <w:bottom w:val="dotted" w:sz="4" w:space="0" w:color="auto"/>
              <w:right w:val="nil"/>
            </w:tcBorders>
            <w:shd w:val="clear" w:color="auto" w:fill="FFFFFF"/>
          </w:tcPr>
          <w:p w14:paraId="45429BB2" w14:textId="77777777" w:rsidR="00DD6D98" w:rsidRPr="009901C4" w:rsidRDefault="00DD6D98" w:rsidP="00DD6D98">
            <w:pPr>
              <w:pStyle w:val="AttributeTableBody"/>
              <w:jc w:val="left"/>
              <w:rPr>
                <w:noProof/>
              </w:rPr>
            </w:pPr>
            <w:r w:rsidRPr="009901C4">
              <w:rPr>
                <w:noProof/>
              </w:rPr>
              <w:t>Sender Sequence Number</w:t>
            </w:r>
          </w:p>
        </w:tc>
      </w:tr>
      <w:tr w:rsidR="00B07676" w:rsidRPr="00D00BBD" w14:paraId="548BACF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8D2AAC6"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14EE14E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A45A0E"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181F7BCB"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0ADCD0C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441EDF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0539C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B7719C" w14:textId="77777777" w:rsidR="00DD6D98" w:rsidRPr="009901C4" w:rsidRDefault="00DD6D98" w:rsidP="00DD6D98">
            <w:pPr>
              <w:pStyle w:val="AttributeTableBody"/>
              <w:rPr>
                <w:noProof/>
              </w:rPr>
            </w:pPr>
            <w:r w:rsidRPr="009901C4">
              <w:rPr>
                <w:noProof/>
              </w:rPr>
              <w:t>01066</w:t>
            </w:r>
          </w:p>
        </w:tc>
        <w:tc>
          <w:tcPr>
            <w:tcW w:w="3888" w:type="dxa"/>
            <w:tcBorders>
              <w:top w:val="dotted" w:sz="4" w:space="0" w:color="auto"/>
              <w:left w:val="nil"/>
              <w:bottom w:val="dotted" w:sz="4" w:space="0" w:color="auto"/>
              <w:right w:val="nil"/>
            </w:tcBorders>
            <w:shd w:val="clear" w:color="auto" w:fill="FFFFFF"/>
          </w:tcPr>
          <w:p w14:paraId="728E34C7" w14:textId="77777777" w:rsidR="00DD6D98" w:rsidRPr="009901C4" w:rsidRDefault="00DD6D98" w:rsidP="00DD6D98">
            <w:pPr>
              <w:pStyle w:val="AttributeTableBody"/>
              <w:jc w:val="left"/>
              <w:rPr>
                <w:noProof/>
              </w:rPr>
            </w:pPr>
            <w:r w:rsidRPr="009901C4">
              <w:rPr>
                <w:noProof/>
              </w:rPr>
              <w:t>Sender Event Description</w:t>
            </w:r>
          </w:p>
        </w:tc>
      </w:tr>
      <w:tr w:rsidR="00B07676" w:rsidRPr="00D00BBD" w14:paraId="5A1A8A2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D77E83D"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4C15117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C3A54"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0A668D86"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1B4FFB7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66EB70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08D9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4B1F9" w14:textId="77777777" w:rsidR="00DD6D98" w:rsidRPr="009901C4" w:rsidRDefault="00DD6D98" w:rsidP="00DD6D98">
            <w:pPr>
              <w:pStyle w:val="AttributeTableBody"/>
              <w:rPr>
                <w:noProof/>
              </w:rPr>
            </w:pPr>
            <w:r w:rsidRPr="009901C4">
              <w:rPr>
                <w:noProof/>
              </w:rPr>
              <w:t>01067</w:t>
            </w:r>
          </w:p>
        </w:tc>
        <w:tc>
          <w:tcPr>
            <w:tcW w:w="3888" w:type="dxa"/>
            <w:tcBorders>
              <w:top w:val="dotted" w:sz="4" w:space="0" w:color="auto"/>
              <w:left w:val="nil"/>
              <w:bottom w:val="dotted" w:sz="4" w:space="0" w:color="auto"/>
              <w:right w:val="nil"/>
            </w:tcBorders>
            <w:shd w:val="clear" w:color="auto" w:fill="FFFFFF"/>
          </w:tcPr>
          <w:p w14:paraId="1E5C6850" w14:textId="77777777" w:rsidR="00DD6D98" w:rsidRPr="009901C4" w:rsidRDefault="00DD6D98" w:rsidP="00DD6D98">
            <w:pPr>
              <w:pStyle w:val="AttributeTableBody"/>
              <w:jc w:val="left"/>
              <w:rPr>
                <w:noProof/>
              </w:rPr>
            </w:pPr>
            <w:r w:rsidRPr="009901C4">
              <w:rPr>
                <w:noProof/>
              </w:rPr>
              <w:t>Sender Comment</w:t>
            </w:r>
          </w:p>
        </w:tc>
      </w:tr>
      <w:tr w:rsidR="00B07676" w:rsidRPr="00D00BBD" w14:paraId="21112E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32996A"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7B3447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A905F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55F12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6112FA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C5DBB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FEB3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6CD12" w14:textId="77777777" w:rsidR="00DD6D98" w:rsidRPr="009901C4" w:rsidRDefault="00DD6D98" w:rsidP="00DD6D98">
            <w:pPr>
              <w:pStyle w:val="AttributeTableBody"/>
              <w:rPr>
                <w:noProof/>
              </w:rPr>
            </w:pPr>
            <w:r w:rsidRPr="009901C4">
              <w:rPr>
                <w:noProof/>
              </w:rPr>
              <w:t>01068</w:t>
            </w:r>
          </w:p>
        </w:tc>
        <w:tc>
          <w:tcPr>
            <w:tcW w:w="3888" w:type="dxa"/>
            <w:tcBorders>
              <w:top w:val="dotted" w:sz="4" w:space="0" w:color="auto"/>
              <w:left w:val="nil"/>
              <w:bottom w:val="dotted" w:sz="4" w:space="0" w:color="auto"/>
              <w:right w:val="nil"/>
            </w:tcBorders>
            <w:shd w:val="clear" w:color="auto" w:fill="FFFFFF"/>
          </w:tcPr>
          <w:p w14:paraId="673616AF" w14:textId="77777777" w:rsidR="00DD6D98" w:rsidRPr="009901C4" w:rsidRDefault="00DD6D98" w:rsidP="00DD6D98">
            <w:pPr>
              <w:pStyle w:val="AttributeTableBody"/>
              <w:jc w:val="left"/>
              <w:rPr>
                <w:noProof/>
              </w:rPr>
            </w:pPr>
            <w:r w:rsidRPr="009901C4">
              <w:rPr>
                <w:noProof/>
              </w:rPr>
              <w:t>Sender Aware Date/Time</w:t>
            </w:r>
          </w:p>
        </w:tc>
      </w:tr>
      <w:tr w:rsidR="00B07676" w:rsidRPr="00D00BBD" w14:paraId="0A208FA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B25AF85"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FCB511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3B08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C839EE"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C634836"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7D616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9B39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ADA75" w14:textId="77777777" w:rsidR="00DD6D98" w:rsidRPr="009901C4" w:rsidRDefault="00DD6D98" w:rsidP="00DD6D98">
            <w:pPr>
              <w:pStyle w:val="AttributeTableBody"/>
              <w:rPr>
                <w:noProof/>
              </w:rPr>
            </w:pPr>
            <w:r w:rsidRPr="009901C4">
              <w:rPr>
                <w:noProof/>
              </w:rPr>
              <w:t>01069</w:t>
            </w:r>
          </w:p>
        </w:tc>
        <w:tc>
          <w:tcPr>
            <w:tcW w:w="3888" w:type="dxa"/>
            <w:tcBorders>
              <w:top w:val="dotted" w:sz="4" w:space="0" w:color="auto"/>
              <w:left w:val="nil"/>
              <w:bottom w:val="dotted" w:sz="4" w:space="0" w:color="auto"/>
              <w:right w:val="nil"/>
            </w:tcBorders>
            <w:shd w:val="clear" w:color="auto" w:fill="FFFFFF"/>
          </w:tcPr>
          <w:p w14:paraId="288B7BFE" w14:textId="77777777" w:rsidR="00DD6D98" w:rsidRPr="009901C4" w:rsidRDefault="00DD6D98" w:rsidP="00DD6D98">
            <w:pPr>
              <w:pStyle w:val="AttributeTableBody"/>
              <w:jc w:val="left"/>
              <w:rPr>
                <w:noProof/>
              </w:rPr>
            </w:pPr>
            <w:r w:rsidRPr="009901C4">
              <w:rPr>
                <w:noProof/>
              </w:rPr>
              <w:t>Event Report Date</w:t>
            </w:r>
          </w:p>
        </w:tc>
      </w:tr>
      <w:tr w:rsidR="00B07676" w:rsidRPr="00D00BBD" w14:paraId="16B6D29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E348F81"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1720F6B" w14:textId="77777777" w:rsidR="00DD6D98" w:rsidRPr="009901C4" w:rsidRDefault="00DD6D98" w:rsidP="00DD6D98">
            <w:pPr>
              <w:pStyle w:val="AttributeTableBody"/>
              <w:rPr>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14:paraId="6FC6679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81F9E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A5C12B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946D87D" w14:textId="77777777" w:rsidR="00DD6D98" w:rsidRPr="009901C4" w:rsidRDefault="00DD6D98" w:rsidP="00DD6D98">
            <w:pPr>
              <w:pStyle w:val="AttributeTableBody"/>
              <w:rPr>
                <w:noProof/>
              </w:rPr>
            </w:pPr>
            <w:r w:rsidRPr="009901C4">
              <w:rPr>
                <w:noProof/>
              </w:rPr>
              <w:t>Y/2</w:t>
            </w:r>
          </w:p>
        </w:tc>
        <w:tc>
          <w:tcPr>
            <w:tcW w:w="720" w:type="dxa"/>
            <w:tcBorders>
              <w:top w:val="dotted" w:sz="4" w:space="0" w:color="auto"/>
              <w:left w:val="nil"/>
              <w:bottom w:val="dotted" w:sz="4" w:space="0" w:color="auto"/>
              <w:right w:val="nil"/>
            </w:tcBorders>
            <w:shd w:val="clear" w:color="auto" w:fill="FFFFFF"/>
          </w:tcPr>
          <w:p w14:paraId="6DEBFD5D" w14:textId="77777777" w:rsidR="00DD6D98" w:rsidRPr="009901C4" w:rsidRDefault="00573DBC" w:rsidP="00DD6D98">
            <w:pPr>
              <w:pStyle w:val="AttributeTableBody"/>
              <w:rPr>
                <w:rStyle w:val="HyperlinkTable"/>
                <w:noProof/>
              </w:rPr>
            </w:pPr>
            <w:hyperlink r:id="rId122" w:anchor="HL70234" w:history="1">
              <w:r w:rsidR="00DD6D98" w:rsidRPr="009901C4">
                <w:rPr>
                  <w:rStyle w:val="HyperlinkTable"/>
                  <w:noProof/>
                </w:rPr>
                <w:t>0234</w:t>
              </w:r>
            </w:hyperlink>
          </w:p>
        </w:tc>
        <w:tc>
          <w:tcPr>
            <w:tcW w:w="720" w:type="dxa"/>
            <w:tcBorders>
              <w:top w:val="dotted" w:sz="4" w:space="0" w:color="auto"/>
              <w:left w:val="nil"/>
              <w:bottom w:val="dotted" w:sz="4" w:space="0" w:color="auto"/>
              <w:right w:val="nil"/>
            </w:tcBorders>
            <w:shd w:val="clear" w:color="auto" w:fill="FFFFFF"/>
          </w:tcPr>
          <w:p w14:paraId="1163BD58" w14:textId="77777777" w:rsidR="00DD6D98" w:rsidRPr="009901C4" w:rsidRDefault="00DD6D98" w:rsidP="00DD6D98">
            <w:pPr>
              <w:pStyle w:val="AttributeTableBody"/>
              <w:rPr>
                <w:noProof/>
              </w:rPr>
            </w:pPr>
            <w:r w:rsidRPr="009901C4">
              <w:rPr>
                <w:noProof/>
              </w:rPr>
              <w:t>01070</w:t>
            </w:r>
          </w:p>
        </w:tc>
        <w:tc>
          <w:tcPr>
            <w:tcW w:w="3888" w:type="dxa"/>
            <w:tcBorders>
              <w:top w:val="dotted" w:sz="4" w:space="0" w:color="auto"/>
              <w:left w:val="nil"/>
              <w:bottom w:val="dotted" w:sz="4" w:space="0" w:color="auto"/>
              <w:right w:val="nil"/>
            </w:tcBorders>
            <w:shd w:val="clear" w:color="auto" w:fill="FFFFFF"/>
          </w:tcPr>
          <w:p w14:paraId="3A638374" w14:textId="77777777" w:rsidR="00DD6D98" w:rsidRPr="009901C4" w:rsidRDefault="00DD6D98" w:rsidP="00DD6D98">
            <w:pPr>
              <w:pStyle w:val="AttributeTableBody"/>
              <w:jc w:val="left"/>
              <w:rPr>
                <w:noProof/>
              </w:rPr>
            </w:pPr>
            <w:r w:rsidRPr="009901C4">
              <w:rPr>
                <w:noProof/>
              </w:rPr>
              <w:t>Event Report Timing/Type</w:t>
            </w:r>
          </w:p>
        </w:tc>
      </w:tr>
      <w:tr w:rsidR="00B07676" w:rsidRPr="00D00BBD" w14:paraId="2C8C2F2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EBA5980"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E08717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4F6E17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3555C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F284CD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818D2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F7040" w14:textId="77777777" w:rsidR="00DD6D98" w:rsidRPr="009901C4" w:rsidRDefault="00573DBC" w:rsidP="00DD6D98">
            <w:pPr>
              <w:pStyle w:val="AttributeTableBody"/>
              <w:rPr>
                <w:rStyle w:val="HyperlinkTable"/>
                <w:noProof/>
              </w:rPr>
            </w:pPr>
            <w:hyperlink r:id="rId123" w:anchor="HL70235" w:history="1">
              <w:r w:rsidR="00DD6D98" w:rsidRPr="009901C4">
                <w:rPr>
                  <w:rStyle w:val="HyperlinkTable"/>
                  <w:noProof/>
                </w:rPr>
                <w:t>0235</w:t>
              </w:r>
            </w:hyperlink>
          </w:p>
        </w:tc>
        <w:tc>
          <w:tcPr>
            <w:tcW w:w="720" w:type="dxa"/>
            <w:tcBorders>
              <w:top w:val="dotted" w:sz="4" w:space="0" w:color="auto"/>
              <w:left w:val="nil"/>
              <w:bottom w:val="dotted" w:sz="4" w:space="0" w:color="auto"/>
              <w:right w:val="nil"/>
            </w:tcBorders>
            <w:shd w:val="clear" w:color="auto" w:fill="FFFFFF"/>
          </w:tcPr>
          <w:p w14:paraId="2BC2292F" w14:textId="77777777" w:rsidR="00DD6D98" w:rsidRPr="009901C4" w:rsidRDefault="00DD6D98" w:rsidP="00DD6D98">
            <w:pPr>
              <w:pStyle w:val="AttributeTableBody"/>
              <w:rPr>
                <w:noProof/>
              </w:rPr>
            </w:pPr>
            <w:r w:rsidRPr="009901C4">
              <w:rPr>
                <w:noProof/>
              </w:rPr>
              <w:t>01071</w:t>
            </w:r>
          </w:p>
        </w:tc>
        <w:tc>
          <w:tcPr>
            <w:tcW w:w="3888" w:type="dxa"/>
            <w:tcBorders>
              <w:top w:val="dotted" w:sz="4" w:space="0" w:color="auto"/>
              <w:left w:val="nil"/>
              <w:bottom w:val="dotted" w:sz="4" w:space="0" w:color="auto"/>
              <w:right w:val="nil"/>
            </w:tcBorders>
            <w:shd w:val="clear" w:color="auto" w:fill="FFFFFF"/>
          </w:tcPr>
          <w:p w14:paraId="52B2B30F" w14:textId="77777777" w:rsidR="00DD6D98" w:rsidRPr="009901C4" w:rsidRDefault="00DD6D98" w:rsidP="00DD6D98">
            <w:pPr>
              <w:pStyle w:val="AttributeTableBody"/>
              <w:jc w:val="left"/>
              <w:rPr>
                <w:noProof/>
              </w:rPr>
            </w:pPr>
            <w:r w:rsidRPr="009901C4">
              <w:rPr>
                <w:noProof/>
              </w:rPr>
              <w:t>Event Report Source</w:t>
            </w:r>
          </w:p>
        </w:tc>
      </w:tr>
      <w:tr w:rsidR="00DD6D98" w:rsidRPr="00D00BBD" w14:paraId="08699E68"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18F8AEF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single" w:sz="4" w:space="0" w:color="auto"/>
              <w:right w:val="nil"/>
            </w:tcBorders>
            <w:shd w:val="clear" w:color="auto" w:fill="FFFFFF"/>
          </w:tcPr>
          <w:p w14:paraId="175C6F54"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14:paraId="5027B531"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E5F042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3E2FF0F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03CEE0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single" w:sz="4" w:space="0" w:color="auto"/>
              <w:right w:val="nil"/>
            </w:tcBorders>
            <w:shd w:val="clear" w:color="auto" w:fill="FFFFFF"/>
          </w:tcPr>
          <w:p w14:paraId="4C856840" w14:textId="77777777" w:rsidR="00DD6D98" w:rsidRPr="009901C4" w:rsidRDefault="00573DBC" w:rsidP="00DD6D98">
            <w:pPr>
              <w:pStyle w:val="AttributeTableBody"/>
              <w:rPr>
                <w:rStyle w:val="HyperlinkTable"/>
                <w:noProof/>
              </w:rPr>
            </w:pPr>
            <w:hyperlink r:id="rId124" w:anchor="HL70236" w:history="1">
              <w:r w:rsidR="00DD6D98" w:rsidRPr="009901C4">
                <w:rPr>
                  <w:rStyle w:val="HyperlinkTable"/>
                  <w:noProof/>
                </w:rPr>
                <w:t>0236</w:t>
              </w:r>
            </w:hyperlink>
          </w:p>
        </w:tc>
        <w:tc>
          <w:tcPr>
            <w:tcW w:w="720" w:type="dxa"/>
            <w:tcBorders>
              <w:top w:val="dotted" w:sz="4" w:space="0" w:color="auto"/>
              <w:left w:val="nil"/>
              <w:bottom w:val="single" w:sz="4" w:space="0" w:color="auto"/>
              <w:right w:val="nil"/>
            </w:tcBorders>
            <w:shd w:val="clear" w:color="auto" w:fill="FFFFFF"/>
          </w:tcPr>
          <w:p w14:paraId="34FD3EEF" w14:textId="77777777" w:rsidR="00DD6D98" w:rsidRPr="009901C4" w:rsidRDefault="00DD6D98" w:rsidP="00DD6D98">
            <w:pPr>
              <w:pStyle w:val="AttributeTableBody"/>
              <w:rPr>
                <w:noProof/>
              </w:rPr>
            </w:pPr>
            <w:r w:rsidRPr="009901C4">
              <w:rPr>
                <w:noProof/>
              </w:rPr>
              <w:t>01072</w:t>
            </w:r>
          </w:p>
        </w:tc>
        <w:tc>
          <w:tcPr>
            <w:tcW w:w="3888" w:type="dxa"/>
            <w:tcBorders>
              <w:top w:val="dotted" w:sz="4" w:space="0" w:color="auto"/>
              <w:left w:val="nil"/>
              <w:bottom w:val="single" w:sz="4" w:space="0" w:color="auto"/>
              <w:right w:val="nil"/>
            </w:tcBorders>
            <w:shd w:val="clear" w:color="auto" w:fill="FFFFFF"/>
          </w:tcPr>
          <w:p w14:paraId="72642EF0" w14:textId="77777777" w:rsidR="00DD6D98" w:rsidRPr="009901C4" w:rsidRDefault="00DD6D98" w:rsidP="00DD6D98">
            <w:pPr>
              <w:pStyle w:val="AttributeTableBody"/>
              <w:jc w:val="left"/>
              <w:rPr>
                <w:noProof/>
              </w:rPr>
            </w:pPr>
            <w:r w:rsidRPr="009901C4">
              <w:rPr>
                <w:noProof/>
              </w:rPr>
              <w:t>Event Reported To</w:t>
            </w:r>
          </w:p>
        </w:tc>
      </w:tr>
    </w:tbl>
    <w:p w14:paraId="56EEC0F0" w14:textId="77777777" w:rsidR="00DD6D98" w:rsidRPr="009901C4" w:rsidRDefault="00DD6D98" w:rsidP="00182B11">
      <w:pPr>
        <w:pStyle w:val="Heading4"/>
        <w:rPr>
          <w:noProof/>
        </w:rPr>
      </w:pPr>
      <w:bookmarkStart w:id="2399" w:name="_Toc532896180"/>
      <w:bookmarkStart w:id="2400" w:name="_Toc245992"/>
      <w:r w:rsidRPr="009901C4">
        <w:rPr>
          <w:noProof/>
        </w:rPr>
        <w:t xml:space="preserve">PES - </w:t>
      </w:r>
      <w:r w:rsidRPr="00182B11">
        <w:t>field</w:t>
      </w:r>
      <w:r w:rsidRPr="009901C4">
        <w:rPr>
          <w:noProof/>
        </w:rPr>
        <w:t xml:space="preserve"> definitions</w:t>
      </w:r>
      <w:bookmarkStart w:id="2401" w:name="_Toc234055644"/>
      <w:bookmarkEnd w:id="2399"/>
      <w:bookmarkEnd w:id="2400"/>
      <w:bookmarkEnd w:id="2401"/>
    </w:p>
    <w:p w14:paraId="206CAA21" w14:textId="77777777" w:rsidR="00DD6D98" w:rsidRPr="009901C4" w:rsidRDefault="00DD6D98" w:rsidP="00182B11">
      <w:pPr>
        <w:pStyle w:val="Heading4"/>
        <w:rPr>
          <w:noProof/>
        </w:rPr>
      </w:pPr>
      <w:bookmarkStart w:id="2402" w:name="_Toc532896181"/>
      <w:bookmarkStart w:id="2403" w:name="_Toc245993"/>
      <w:r w:rsidRPr="009901C4">
        <w:rPr>
          <w:noProof/>
        </w:rPr>
        <w:t>PES-1   Sender Organization Name</w:t>
      </w:r>
      <w:r w:rsidRPr="009901C4">
        <w:rPr>
          <w:noProof/>
        </w:rPr>
        <w:fldChar w:fldCharType="begin"/>
      </w:r>
      <w:r w:rsidRPr="009901C4">
        <w:rPr>
          <w:noProof/>
        </w:rPr>
        <w:instrText xml:space="preserve"> XE "Sender organization name" </w:instrText>
      </w:r>
      <w:r w:rsidRPr="009901C4">
        <w:rPr>
          <w:noProof/>
        </w:rPr>
        <w:fldChar w:fldCharType="end"/>
      </w:r>
      <w:r w:rsidRPr="009901C4">
        <w:rPr>
          <w:noProof/>
        </w:rPr>
        <w:t xml:space="preserve">  (XON)   01059</w:t>
      </w:r>
      <w:bookmarkEnd w:id="2402"/>
      <w:bookmarkEnd w:id="2403"/>
    </w:p>
    <w:p w14:paraId="03C77FE5"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78227BF"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3B7CA9" w14:textId="77777777" w:rsidR="00DD6D98" w:rsidRDefault="00DD6D98" w:rsidP="00DD6D98">
      <w:pPr>
        <w:pStyle w:val="Components"/>
      </w:pPr>
      <w:r>
        <w:t>Subcomponents for Assigning Authority (HD):  &lt;Namespace ID (IS)&gt; &amp; &lt;Universal ID (ST)&gt; &amp; &lt;Universal ID Type (ID)&gt;</w:t>
      </w:r>
    </w:p>
    <w:p w14:paraId="402A5B07" w14:textId="77777777" w:rsidR="00DD6D98" w:rsidRDefault="00DD6D98" w:rsidP="00DD6D98">
      <w:pPr>
        <w:pStyle w:val="Components"/>
      </w:pPr>
      <w:r>
        <w:t>Subcomponents for Assigning Facility (HD):  &lt;Namespace ID (IS)&gt; &amp; &lt;Universal ID (ST)&gt; &amp; &lt;Universal ID Type (ID)&gt;</w:t>
      </w:r>
    </w:p>
    <w:p w14:paraId="33F2EA4B" w14:textId="77777777" w:rsidR="00DD6D98" w:rsidRPr="009901C4" w:rsidRDefault="00DD6D98" w:rsidP="00DD6D98">
      <w:pPr>
        <w:pStyle w:val="NormalIndented"/>
        <w:rPr>
          <w:noProof/>
        </w:rPr>
      </w:pPr>
      <w:r w:rsidRPr="009901C4">
        <w:rPr>
          <w:noProof/>
        </w:rPr>
        <w:t>Definition:  This field contains the name of the organization sending the message.  Coded lists of manufacturers such as that from the World Health Organization database might be used in the component of the coded name to identify the source code type.  If sent from an individual, this field may not be sent.</w:t>
      </w:r>
    </w:p>
    <w:p w14:paraId="0913156B" w14:textId="77777777" w:rsidR="00DD6D98" w:rsidRPr="009901C4" w:rsidRDefault="00DD6D98" w:rsidP="00182B11">
      <w:pPr>
        <w:pStyle w:val="Heading4"/>
        <w:rPr>
          <w:noProof/>
        </w:rPr>
      </w:pPr>
      <w:bookmarkStart w:id="2404" w:name="_Toc532896182"/>
      <w:bookmarkStart w:id="2405" w:name="_Toc245994"/>
      <w:r w:rsidRPr="009901C4">
        <w:rPr>
          <w:noProof/>
        </w:rPr>
        <w:t>PES-2   Sender Individual Name</w:t>
      </w:r>
      <w:r w:rsidRPr="009901C4">
        <w:rPr>
          <w:noProof/>
        </w:rPr>
        <w:fldChar w:fldCharType="begin"/>
      </w:r>
      <w:r w:rsidRPr="009901C4">
        <w:rPr>
          <w:noProof/>
        </w:rPr>
        <w:instrText xml:space="preserve"> XE "Sender individual name" </w:instrText>
      </w:r>
      <w:r w:rsidRPr="009901C4">
        <w:rPr>
          <w:noProof/>
        </w:rPr>
        <w:fldChar w:fldCharType="end"/>
      </w:r>
      <w:r w:rsidRPr="009901C4">
        <w:rPr>
          <w:noProof/>
        </w:rPr>
        <w:t xml:space="preserve">   (XCN)   01060</w:t>
      </w:r>
      <w:bookmarkEnd w:id="2404"/>
      <w:bookmarkEnd w:id="2405"/>
    </w:p>
    <w:p w14:paraId="3C295900"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9483882"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02AC8F19" w14:textId="77777777" w:rsidR="00DD6D98" w:rsidRDefault="00DD6D98" w:rsidP="00DD6D98">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FA6A94" w14:textId="77777777" w:rsidR="00DD6D98" w:rsidRDefault="00DD6D98" w:rsidP="00DD6D98">
      <w:pPr>
        <w:pStyle w:val="Components"/>
      </w:pPr>
      <w:r>
        <w:t>Subcomponents for Assigning Authority (HD):  &lt;Namespace ID (IS)&gt; &amp; &lt;Universal ID (ST)&gt; &amp; &lt;Universal ID Type (ID)&gt;</w:t>
      </w:r>
    </w:p>
    <w:p w14:paraId="11D787F6" w14:textId="77777777" w:rsidR="00DD6D98" w:rsidRDefault="00DD6D98" w:rsidP="00DD6D98">
      <w:pPr>
        <w:pStyle w:val="Components"/>
      </w:pPr>
      <w:r>
        <w:t>Subcomponents for Assigning Facility (HD):  &lt;Namespace ID (IS)&gt; &amp; &lt;Universal ID (ST)&gt; &amp; &lt;Universal ID Type (ID)&gt;</w:t>
      </w:r>
    </w:p>
    <w:p w14:paraId="1487AAD5"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B16547"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871B9A"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3AAF5F" w14:textId="77777777" w:rsidR="00DD6D98" w:rsidRPr="009901C4" w:rsidRDefault="00DD6D98" w:rsidP="00DD6D98">
      <w:pPr>
        <w:pStyle w:val="NormalIndented"/>
        <w:rPr>
          <w:noProof/>
        </w:rPr>
      </w:pPr>
      <w:r w:rsidRPr="009901C4">
        <w:rPr>
          <w:noProof/>
        </w:rPr>
        <w:t>Definition: This field contains the name of the contact individual.  If sent by an organization, the individuals in the organization who serve as primary contact points correspondence regarding this event.</w:t>
      </w:r>
    </w:p>
    <w:p w14:paraId="4766B3D7" w14:textId="77777777" w:rsidR="00DD6D98" w:rsidRPr="009901C4" w:rsidRDefault="00DD6D98" w:rsidP="00182B11">
      <w:pPr>
        <w:pStyle w:val="Heading4"/>
        <w:rPr>
          <w:noProof/>
        </w:rPr>
      </w:pPr>
      <w:bookmarkStart w:id="2406" w:name="_Toc532896183"/>
      <w:bookmarkStart w:id="2407" w:name="_Toc245995"/>
      <w:r w:rsidRPr="009901C4">
        <w:rPr>
          <w:noProof/>
        </w:rPr>
        <w:t>PES-3   Sender Address</w:t>
      </w:r>
      <w:r w:rsidRPr="009901C4">
        <w:rPr>
          <w:noProof/>
        </w:rPr>
        <w:fldChar w:fldCharType="begin"/>
      </w:r>
      <w:r w:rsidRPr="009901C4">
        <w:rPr>
          <w:noProof/>
        </w:rPr>
        <w:instrText xml:space="preserve"> XE "Sender address" </w:instrText>
      </w:r>
      <w:r w:rsidRPr="009901C4">
        <w:rPr>
          <w:noProof/>
        </w:rPr>
        <w:fldChar w:fldCharType="end"/>
      </w:r>
      <w:r w:rsidRPr="009901C4">
        <w:rPr>
          <w:noProof/>
        </w:rPr>
        <w:t xml:space="preserve">   (XAD)   01062</w:t>
      </w:r>
      <w:bookmarkEnd w:id="2406"/>
      <w:bookmarkEnd w:id="2407"/>
    </w:p>
    <w:p w14:paraId="4A0E2143"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B1EDF3C" w14:textId="77777777" w:rsidR="00DD6D98" w:rsidRDefault="00DD6D98" w:rsidP="00DD6D98">
      <w:pPr>
        <w:pStyle w:val="Components"/>
      </w:pPr>
      <w:r>
        <w:t>Subcomponents for Street Address (SAD):  &lt;Street or Mailing Address (ST)&gt; &amp; &lt;Street Name (ST)&gt; &amp; &lt;Dwelling Number (ST)&gt;</w:t>
      </w:r>
    </w:p>
    <w:p w14:paraId="0A66B6C0" w14:textId="77777777" w:rsidR="00DD6D98" w:rsidRDefault="00DD6D98" w:rsidP="00DD6D98">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7D8ED6"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DD6C39"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8DC7A9"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316907" w14:textId="77777777" w:rsidR="00DD6D98" w:rsidRDefault="00DD6D98" w:rsidP="00DD6D98">
      <w:pPr>
        <w:pStyle w:val="Components"/>
      </w:pPr>
      <w:r>
        <w:t>Subcomponents for Address Identifier (EI):  &lt;Entity Identifier (ST)&gt; &amp; &lt;Namespace ID (IS)&gt; &amp; &lt;Universal ID (ST)&gt; &amp; &lt;Universal ID Type (ID)&gt;</w:t>
      </w:r>
    </w:p>
    <w:p w14:paraId="0D96E1BA" w14:textId="77777777" w:rsidR="00DD6D98" w:rsidRPr="009901C4" w:rsidRDefault="00DD6D98" w:rsidP="00DD6D98">
      <w:pPr>
        <w:pStyle w:val="NormalIndented"/>
        <w:rPr>
          <w:noProof/>
        </w:rPr>
      </w:pPr>
      <w:r w:rsidRPr="009901C4">
        <w:rPr>
          <w:noProof/>
        </w:rPr>
        <w:t>Definition:  This field contains the postal address of the message sender to which correspondence regarding the experience being reported should be directed.</w:t>
      </w:r>
    </w:p>
    <w:p w14:paraId="705E482D" w14:textId="77777777" w:rsidR="00DD6D98" w:rsidRPr="009901C4" w:rsidRDefault="00DD6D98" w:rsidP="00182B11">
      <w:pPr>
        <w:pStyle w:val="Heading4"/>
        <w:rPr>
          <w:noProof/>
        </w:rPr>
      </w:pPr>
      <w:bookmarkStart w:id="2408" w:name="_Toc532896184"/>
      <w:bookmarkStart w:id="2409" w:name="_Toc245996"/>
      <w:r w:rsidRPr="009901C4">
        <w:rPr>
          <w:noProof/>
        </w:rPr>
        <w:t>PES-4   Sender Telephone</w:t>
      </w:r>
      <w:r w:rsidRPr="009901C4">
        <w:rPr>
          <w:noProof/>
        </w:rPr>
        <w:fldChar w:fldCharType="begin"/>
      </w:r>
      <w:r w:rsidRPr="009901C4">
        <w:rPr>
          <w:noProof/>
        </w:rPr>
        <w:instrText xml:space="preserve"> XE "Sender telephone" </w:instrText>
      </w:r>
      <w:r w:rsidRPr="009901C4">
        <w:rPr>
          <w:noProof/>
        </w:rPr>
        <w:fldChar w:fldCharType="end"/>
      </w:r>
      <w:r w:rsidRPr="009901C4">
        <w:rPr>
          <w:noProof/>
        </w:rPr>
        <w:t xml:space="preserve">   (XTN)   01063</w:t>
      </w:r>
      <w:bookmarkEnd w:id="2408"/>
      <w:bookmarkEnd w:id="2409"/>
    </w:p>
    <w:p w14:paraId="6C03DB9C"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B0CD3D9"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28267D"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597096"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5B4108E7" w14:textId="77777777" w:rsidR="00DD6D98" w:rsidRPr="009901C4" w:rsidRDefault="00DD6D98" w:rsidP="00DD6D98">
      <w:pPr>
        <w:pStyle w:val="NormalIndented"/>
        <w:rPr>
          <w:noProof/>
        </w:rPr>
      </w:pPr>
      <w:r w:rsidRPr="009901C4">
        <w:rPr>
          <w:noProof/>
        </w:rPr>
        <w:t>Definition:  This field contains the telephone number of the message sender to which telephone communications regarding the experience being reported should be directed.  An electronic mail address can be specified in this field.</w:t>
      </w:r>
    </w:p>
    <w:p w14:paraId="68FF5AA9" w14:textId="77777777" w:rsidR="00DD6D98" w:rsidRPr="009901C4" w:rsidRDefault="00DD6D98" w:rsidP="00182B11">
      <w:pPr>
        <w:pStyle w:val="Heading4"/>
        <w:rPr>
          <w:noProof/>
        </w:rPr>
      </w:pPr>
      <w:bookmarkStart w:id="2410" w:name="_Toc532896185"/>
      <w:bookmarkStart w:id="2411" w:name="_Toc245997"/>
      <w:r w:rsidRPr="009901C4">
        <w:rPr>
          <w:noProof/>
        </w:rPr>
        <w:t>PES-5   Sender Event Identifier</w:t>
      </w:r>
      <w:r w:rsidRPr="009901C4">
        <w:rPr>
          <w:noProof/>
        </w:rPr>
        <w:fldChar w:fldCharType="begin"/>
      </w:r>
      <w:r w:rsidRPr="009901C4">
        <w:rPr>
          <w:noProof/>
        </w:rPr>
        <w:instrText xml:space="preserve"> XE "Sender event identifier" </w:instrText>
      </w:r>
      <w:r w:rsidRPr="009901C4">
        <w:rPr>
          <w:noProof/>
        </w:rPr>
        <w:fldChar w:fldCharType="end"/>
      </w:r>
      <w:r w:rsidRPr="009901C4">
        <w:rPr>
          <w:noProof/>
        </w:rPr>
        <w:t xml:space="preserve">   (EI)   01064</w:t>
      </w:r>
      <w:bookmarkEnd w:id="2410"/>
      <w:bookmarkEnd w:id="2411"/>
    </w:p>
    <w:p w14:paraId="2745EFF2" w14:textId="77777777" w:rsidR="00DD6D98" w:rsidRDefault="00DD6D98" w:rsidP="00DD6D98">
      <w:pPr>
        <w:pStyle w:val="Components"/>
      </w:pPr>
      <w:r>
        <w:t>Components:  &lt;Entity Identifier (ST)&gt; ^ &lt;Namespace ID (IS)&gt; ^ &lt;Universal ID (ST)&gt; ^ &lt;Universal ID Type (ID)&gt;</w:t>
      </w:r>
    </w:p>
    <w:p w14:paraId="4112D5A1" w14:textId="77777777" w:rsidR="00DD6D98" w:rsidRPr="009901C4" w:rsidRDefault="00DD6D98" w:rsidP="00DD6D98">
      <w:pPr>
        <w:pStyle w:val="NormalIndented"/>
        <w:rPr>
          <w:noProof/>
        </w:rPr>
      </w:pPr>
      <w:r w:rsidRPr="009901C4">
        <w:rPr>
          <w:noProof/>
        </w:rPr>
        <w:t>Definition:  The first component of this field contains the product manufacturer</w:t>
      </w:r>
      <w:r>
        <w:rPr>
          <w:noProof/>
        </w:rPr>
        <w:t>'</w:t>
      </w:r>
      <w:r w:rsidRPr="009901C4">
        <w:rPr>
          <w:noProof/>
        </w:rPr>
        <w:t>s unique alphanumeric identifier for this specific event.  This identifier will be used on all subsequent communications regarding this event.  For events reported to the FDA, the identifier is: the FDA assigned manufacturer or distributor number; a hyphen; the 4-digit year; a hyphen; and a consecutive 5-digit sequence number for each report filled by the sender that year.  For example, the event identifier for the third event reported in 1996 by a manufacturer whose FDA-assigned registration number is 1234567 would be 1234567-1993-3.  Organizations without a FDA-assigned registration number should use 0000000 until assigned a number.  Reports from other facilities should use the 10-digit HCFA number left padded with zeros in place of the FDA-assigned registration number.  The second through fourth components are defined in exactly the same way as the three components of the hierarchic designator (HD) data type (Section 2.8.18, "HD - hierarchic designator").</w:t>
      </w:r>
    </w:p>
    <w:p w14:paraId="0A9A5C9B" w14:textId="77777777" w:rsidR="00DD6D98" w:rsidRPr="009901C4" w:rsidRDefault="00DD6D98" w:rsidP="00182B11">
      <w:pPr>
        <w:pStyle w:val="Heading4"/>
        <w:rPr>
          <w:noProof/>
        </w:rPr>
      </w:pPr>
      <w:bookmarkStart w:id="2412" w:name="_Toc532896186"/>
      <w:bookmarkStart w:id="2413" w:name="_Toc245998"/>
      <w:r w:rsidRPr="009901C4">
        <w:rPr>
          <w:noProof/>
        </w:rPr>
        <w:t>PES-6   Sender Sequence Number</w:t>
      </w:r>
      <w:r w:rsidRPr="009901C4">
        <w:rPr>
          <w:noProof/>
        </w:rPr>
        <w:fldChar w:fldCharType="begin"/>
      </w:r>
      <w:r w:rsidRPr="009901C4">
        <w:rPr>
          <w:noProof/>
        </w:rPr>
        <w:instrText xml:space="preserve"> XE "Sender sequence number" </w:instrText>
      </w:r>
      <w:r w:rsidRPr="009901C4">
        <w:rPr>
          <w:noProof/>
        </w:rPr>
        <w:fldChar w:fldCharType="end"/>
      </w:r>
      <w:r w:rsidRPr="009901C4">
        <w:rPr>
          <w:noProof/>
        </w:rPr>
        <w:t xml:space="preserve">   (NM)   01065</w:t>
      </w:r>
      <w:bookmarkEnd w:id="2412"/>
      <w:bookmarkEnd w:id="2413"/>
    </w:p>
    <w:p w14:paraId="5EDF54FD" w14:textId="77777777" w:rsidR="00DD6D98" w:rsidRPr="009901C4" w:rsidRDefault="00DD6D98" w:rsidP="00DD6D98">
      <w:pPr>
        <w:pStyle w:val="NormalIndented"/>
        <w:rPr>
          <w:noProof/>
        </w:rPr>
      </w:pPr>
      <w:r w:rsidRPr="009901C4">
        <w:rPr>
          <w:noProof/>
        </w:rPr>
        <w:t>Definition:  This field contains sequentially assigned integer values which distinguish messages which share the same sender event identification element.  0 for initial report, 1 for second, and so on.</w:t>
      </w:r>
    </w:p>
    <w:p w14:paraId="38CC4DF8" w14:textId="77777777" w:rsidR="00DD6D98" w:rsidRPr="009901C4" w:rsidRDefault="00DD6D98" w:rsidP="00182B11">
      <w:pPr>
        <w:pStyle w:val="Heading4"/>
        <w:rPr>
          <w:noProof/>
        </w:rPr>
      </w:pPr>
      <w:bookmarkStart w:id="2414" w:name="_Toc532896187"/>
      <w:bookmarkStart w:id="2415" w:name="_Toc245999"/>
      <w:r w:rsidRPr="009901C4">
        <w:rPr>
          <w:noProof/>
        </w:rPr>
        <w:t>PES-7   Sender Event Description</w:t>
      </w:r>
      <w:r w:rsidRPr="009901C4">
        <w:rPr>
          <w:noProof/>
        </w:rPr>
        <w:fldChar w:fldCharType="begin"/>
      </w:r>
      <w:r w:rsidRPr="009901C4">
        <w:rPr>
          <w:noProof/>
        </w:rPr>
        <w:instrText xml:space="preserve"> XE "Sender event description" </w:instrText>
      </w:r>
      <w:r w:rsidRPr="009901C4">
        <w:rPr>
          <w:noProof/>
        </w:rPr>
        <w:fldChar w:fldCharType="end"/>
      </w:r>
      <w:r w:rsidRPr="009901C4">
        <w:rPr>
          <w:noProof/>
        </w:rPr>
        <w:t xml:space="preserve">   (FT)   01066</w:t>
      </w:r>
      <w:bookmarkEnd w:id="2414"/>
      <w:bookmarkEnd w:id="2415"/>
    </w:p>
    <w:p w14:paraId="10D7F7B1" w14:textId="77777777" w:rsidR="00DD6D98" w:rsidRPr="009901C4" w:rsidRDefault="00DD6D98" w:rsidP="00DD6D98">
      <w:pPr>
        <w:pStyle w:val="NormalIndented"/>
        <w:rPr>
          <w:noProof/>
        </w:rPr>
      </w:pPr>
      <w:r w:rsidRPr="009901C4">
        <w:rPr>
          <w:noProof/>
        </w:rPr>
        <w:t>Definition:  This field contains the summary narrative text description of the event that occurred written by the sender, which may include a description of the nature of the event, how the product was involved, any environmental conditions that may have influenced the event, and patient follow-up or required treatment.  Note that laboratory results can be encoded as OBX segments rather then including them in the narrative.  By representing clinical information in OBX segments rather than in the narrative, these data become much more useful and flexible.</w:t>
      </w:r>
    </w:p>
    <w:p w14:paraId="4845F78C" w14:textId="77777777" w:rsidR="00DD6D98" w:rsidRPr="009901C4" w:rsidRDefault="00DD6D98" w:rsidP="00182B11">
      <w:pPr>
        <w:pStyle w:val="Heading4"/>
        <w:rPr>
          <w:noProof/>
        </w:rPr>
      </w:pPr>
      <w:bookmarkStart w:id="2416" w:name="_Toc532896188"/>
      <w:bookmarkStart w:id="2417" w:name="_Toc246000"/>
      <w:r w:rsidRPr="009901C4">
        <w:rPr>
          <w:noProof/>
        </w:rPr>
        <w:t>PES-8   Sender Comment</w:t>
      </w:r>
      <w:r w:rsidRPr="009901C4">
        <w:rPr>
          <w:noProof/>
        </w:rPr>
        <w:fldChar w:fldCharType="begin"/>
      </w:r>
      <w:r w:rsidRPr="009901C4">
        <w:rPr>
          <w:noProof/>
        </w:rPr>
        <w:instrText xml:space="preserve"> XE "Sender comment" </w:instrText>
      </w:r>
      <w:r w:rsidRPr="009901C4">
        <w:rPr>
          <w:noProof/>
        </w:rPr>
        <w:fldChar w:fldCharType="end"/>
      </w:r>
      <w:r w:rsidRPr="009901C4">
        <w:rPr>
          <w:noProof/>
        </w:rPr>
        <w:t xml:space="preserve">   (FT)   01067</w:t>
      </w:r>
      <w:bookmarkEnd w:id="2416"/>
      <w:bookmarkEnd w:id="2417"/>
    </w:p>
    <w:p w14:paraId="3F36A32E" w14:textId="77777777" w:rsidR="00DD6D98" w:rsidRPr="009901C4" w:rsidRDefault="00DD6D98" w:rsidP="00DD6D98">
      <w:pPr>
        <w:pStyle w:val="NormalIndented"/>
        <w:rPr>
          <w:noProof/>
        </w:rPr>
      </w:pPr>
      <w:r w:rsidRPr="009901C4">
        <w:rPr>
          <w:noProof/>
        </w:rPr>
        <w:t>Definition:  This field contains the text commentary regarding the report being made, such as disclaimers, which is not necessarily part of the report.</w:t>
      </w:r>
    </w:p>
    <w:p w14:paraId="2E1EF613" w14:textId="77777777" w:rsidR="00DD6D98" w:rsidRPr="009901C4" w:rsidRDefault="00DD6D98" w:rsidP="00182B11">
      <w:pPr>
        <w:pStyle w:val="Heading4"/>
        <w:rPr>
          <w:noProof/>
        </w:rPr>
      </w:pPr>
      <w:bookmarkStart w:id="2418" w:name="_Toc532896189"/>
      <w:bookmarkStart w:id="2419" w:name="_Toc246001"/>
      <w:r w:rsidRPr="009901C4">
        <w:rPr>
          <w:noProof/>
        </w:rPr>
        <w:lastRenderedPageBreak/>
        <w:t>PES-9   Sender Aware Date/Time</w:t>
      </w:r>
      <w:r w:rsidRPr="009901C4">
        <w:rPr>
          <w:noProof/>
        </w:rPr>
        <w:fldChar w:fldCharType="begin"/>
      </w:r>
      <w:r w:rsidRPr="009901C4">
        <w:rPr>
          <w:noProof/>
        </w:rPr>
        <w:instrText xml:space="preserve"> XE "Sender aware date/time" </w:instrText>
      </w:r>
      <w:r w:rsidRPr="009901C4">
        <w:rPr>
          <w:noProof/>
        </w:rPr>
        <w:fldChar w:fldCharType="end"/>
      </w:r>
      <w:r w:rsidRPr="009901C4">
        <w:rPr>
          <w:noProof/>
        </w:rPr>
        <w:t xml:space="preserve">   (DTM) 01068</w:t>
      </w:r>
      <w:bookmarkEnd w:id="2418"/>
      <w:bookmarkEnd w:id="2419"/>
    </w:p>
    <w:p w14:paraId="74D312FC" w14:textId="77777777" w:rsidR="00DD6D98" w:rsidRPr="009901C4" w:rsidRDefault="00DD6D98" w:rsidP="00DD6D98">
      <w:pPr>
        <w:pStyle w:val="NormalIndented"/>
        <w:rPr>
          <w:noProof/>
        </w:rPr>
      </w:pPr>
      <w:r w:rsidRPr="009901C4">
        <w:rPr>
          <w:noProof/>
        </w:rPr>
        <w:t>Definition: This field identifies the date the sender became aware of the event.</w:t>
      </w:r>
    </w:p>
    <w:p w14:paraId="608C56D0" w14:textId="77777777" w:rsidR="00DD6D98" w:rsidRPr="009901C4" w:rsidRDefault="00DD6D98" w:rsidP="00182B11">
      <w:pPr>
        <w:pStyle w:val="Heading4"/>
        <w:rPr>
          <w:noProof/>
        </w:rPr>
      </w:pPr>
      <w:bookmarkStart w:id="2420" w:name="_Toc532896190"/>
      <w:bookmarkStart w:id="2421" w:name="_Toc246002"/>
      <w:r w:rsidRPr="009901C4">
        <w:rPr>
          <w:noProof/>
        </w:rPr>
        <w:t>PES-10   Event Report Date</w:t>
      </w:r>
      <w:r w:rsidRPr="009901C4">
        <w:rPr>
          <w:noProof/>
        </w:rPr>
        <w:fldChar w:fldCharType="begin"/>
      </w:r>
      <w:r w:rsidRPr="009901C4">
        <w:rPr>
          <w:noProof/>
        </w:rPr>
        <w:instrText xml:space="preserve"> XE "Event report date" </w:instrText>
      </w:r>
      <w:r w:rsidRPr="009901C4">
        <w:rPr>
          <w:noProof/>
        </w:rPr>
        <w:fldChar w:fldCharType="end"/>
      </w:r>
      <w:r w:rsidRPr="009901C4">
        <w:rPr>
          <w:noProof/>
        </w:rPr>
        <w:t xml:space="preserve">   (DTM)   01069</w:t>
      </w:r>
      <w:bookmarkEnd w:id="2420"/>
      <w:bookmarkEnd w:id="2421"/>
    </w:p>
    <w:p w14:paraId="02EB60C7" w14:textId="77777777" w:rsidR="00DD6D98" w:rsidRPr="009901C4" w:rsidRDefault="00DD6D98" w:rsidP="00DD6D98">
      <w:pPr>
        <w:pStyle w:val="NormalIndented"/>
        <w:rPr>
          <w:noProof/>
        </w:rPr>
      </w:pPr>
      <w:r w:rsidRPr="009901C4">
        <w:rPr>
          <w:noProof/>
        </w:rPr>
        <w:t>Definition: This field contains the date the message was originally sent to the regulatory agency.</w:t>
      </w:r>
    </w:p>
    <w:p w14:paraId="1AEC6566" w14:textId="77777777" w:rsidR="00DD6D98" w:rsidRPr="009901C4" w:rsidRDefault="00DD6D98" w:rsidP="00182B11">
      <w:pPr>
        <w:pStyle w:val="Heading4"/>
        <w:rPr>
          <w:noProof/>
        </w:rPr>
      </w:pPr>
      <w:bookmarkStart w:id="2422" w:name="_Toc532896191"/>
      <w:bookmarkStart w:id="2423" w:name="_Toc246003"/>
      <w:r w:rsidRPr="009901C4">
        <w:rPr>
          <w:noProof/>
        </w:rPr>
        <w:t>PES-11   Event Report Timing/Type</w:t>
      </w:r>
      <w:r w:rsidRPr="009901C4">
        <w:rPr>
          <w:noProof/>
        </w:rPr>
        <w:fldChar w:fldCharType="begin"/>
      </w:r>
      <w:r w:rsidRPr="009901C4">
        <w:rPr>
          <w:noProof/>
        </w:rPr>
        <w:instrText xml:space="preserve"> XE "Event report timing /type" </w:instrText>
      </w:r>
      <w:r w:rsidRPr="009901C4">
        <w:rPr>
          <w:noProof/>
        </w:rPr>
        <w:fldChar w:fldCharType="end"/>
      </w:r>
      <w:r w:rsidRPr="009901C4">
        <w:rPr>
          <w:noProof/>
        </w:rPr>
        <w:t xml:space="preserve">   (ID)   01070</w:t>
      </w:r>
      <w:bookmarkEnd w:id="2422"/>
      <w:bookmarkEnd w:id="2423"/>
    </w:p>
    <w:p w14:paraId="79FAA8E2" w14:textId="77777777" w:rsidR="00DD6D98" w:rsidRPr="009901C4" w:rsidRDefault="00DD6D98" w:rsidP="00DD6D98">
      <w:pPr>
        <w:pStyle w:val="NormalIndented"/>
        <w:rPr>
          <w:noProof/>
        </w:rPr>
      </w:pPr>
      <w:r w:rsidRPr="009901C4">
        <w:rPr>
          <w:noProof/>
        </w:rPr>
        <w:t xml:space="preserve">Definition:  This field contains the timing type of report as required by regulatory agency.  Refer to </w:t>
      </w:r>
      <w:hyperlink r:id="rId125" w:anchor="HL70234" w:history="1">
        <w:r w:rsidRPr="009901C4">
          <w:rPr>
            <w:rStyle w:val="HyperlinkText"/>
            <w:noProof/>
          </w:rPr>
          <w:t>HL7 Table 0234 - Report Timing</w:t>
        </w:r>
      </w:hyperlink>
      <w:r w:rsidRPr="009901C4">
        <w:rPr>
          <w:noProof/>
        </w:rPr>
        <w:t xml:space="preserve"> for valid values.</w:t>
      </w:r>
    </w:p>
    <w:p w14:paraId="202DEB1A" w14:textId="77777777" w:rsidR="00DD6D98" w:rsidRPr="009901C4" w:rsidRDefault="00DD6D98" w:rsidP="00182B11">
      <w:pPr>
        <w:pStyle w:val="Heading4"/>
        <w:rPr>
          <w:noProof/>
        </w:rPr>
      </w:pPr>
      <w:bookmarkStart w:id="2424" w:name="HL70234"/>
      <w:bookmarkStart w:id="2425" w:name="_Toc234055656"/>
      <w:bookmarkStart w:id="2426" w:name="_Toc532896192"/>
      <w:bookmarkStart w:id="2427" w:name="_Toc246004"/>
      <w:bookmarkEnd w:id="2424"/>
      <w:bookmarkEnd w:id="2425"/>
      <w:r>
        <w:rPr>
          <w:noProof/>
        </w:rPr>
        <w:t>PES-12   Event R</w:t>
      </w:r>
      <w:r w:rsidRPr="009901C4">
        <w:rPr>
          <w:noProof/>
        </w:rPr>
        <w:t xml:space="preserve">eport </w:t>
      </w:r>
      <w:r>
        <w:rPr>
          <w:noProof/>
        </w:rPr>
        <w:t>S</w:t>
      </w:r>
      <w:r w:rsidRPr="009901C4">
        <w:rPr>
          <w:noProof/>
        </w:rPr>
        <w:t>ource</w:t>
      </w:r>
      <w:r w:rsidRPr="009901C4">
        <w:rPr>
          <w:noProof/>
        </w:rPr>
        <w:fldChar w:fldCharType="begin"/>
      </w:r>
      <w:r w:rsidRPr="009901C4">
        <w:rPr>
          <w:noProof/>
        </w:rPr>
        <w:instrText xml:space="preserve"> XE "Event report source" </w:instrText>
      </w:r>
      <w:r w:rsidRPr="009901C4">
        <w:rPr>
          <w:noProof/>
        </w:rPr>
        <w:fldChar w:fldCharType="end"/>
      </w:r>
      <w:r w:rsidRPr="009901C4">
        <w:rPr>
          <w:noProof/>
        </w:rPr>
        <w:t xml:space="preserve">  (ID)   01071</w:t>
      </w:r>
      <w:bookmarkEnd w:id="2426"/>
      <w:bookmarkEnd w:id="2427"/>
    </w:p>
    <w:p w14:paraId="1CA107CF" w14:textId="77777777" w:rsidR="00DD6D98" w:rsidRPr="009901C4" w:rsidRDefault="00DD6D98" w:rsidP="00DD6D98">
      <w:pPr>
        <w:pStyle w:val="NormalIndented"/>
        <w:rPr>
          <w:noProof/>
        </w:rPr>
      </w:pPr>
      <w:r w:rsidRPr="009901C4">
        <w:rPr>
          <w:noProof/>
        </w:rPr>
        <w:t>Definition:  This field identifies the source from which the sender learned about the event.  Multiple sources may be reported by repeating the element.</w:t>
      </w:r>
    </w:p>
    <w:p w14:paraId="68B54EFD" w14:textId="77777777" w:rsidR="00DD6D98" w:rsidRPr="009901C4" w:rsidRDefault="00DD6D98" w:rsidP="00DD6D98">
      <w:pPr>
        <w:pStyle w:val="NormalIndented"/>
        <w:rPr>
          <w:noProof/>
        </w:rPr>
      </w:pPr>
      <w:r w:rsidRPr="009901C4">
        <w:rPr>
          <w:noProof/>
        </w:rPr>
        <w:t xml:space="preserve">If the source of the report is a clinical trial, the CSR and CSP segments can be included to define the study.  Refer to </w:t>
      </w:r>
      <w:hyperlink r:id="rId126" w:anchor="HL70235" w:history="1">
        <w:r w:rsidRPr="009901C4">
          <w:rPr>
            <w:rStyle w:val="HyperlinkText"/>
            <w:noProof/>
          </w:rPr>
          <w:t>HL7 Table 0235 - Report Source</w:t>
        </w:r>
      </w:hyperlink>
      <w:r w:rsidRPr="009901C4">
        <w:rPr>
          <w:noProof/>
        </w:rPr>
        <w:t xml:space="preserve"> for valid values.</w:t>
      </w:r>
    </w:p>
    <w:p w14:paraId="0EA421FF" w14:textId="77777777" w:rsidR="00DD6D98" w:rsidRPr="009901C4" w:rsidRDefault="00DD6D98" w:rsidP="00182B11">
      <w:pPr>
        <w:pStyle w:val="Heading4"/>
        <w:rPr>
          <w:noProof/>
        </w:rPr>
      </w:pPr>
      <w:bookmarkStart w:id="2428" w:name="HL70235"/>
      <w:bookmarkStart w:id="2429" w:name="_Toc234055702"/>
      <w:bookmarkStart w:id="2430" w:name="_Toc532896193"/>
      <w:bookmarkStart w:id="2431" w:name="_Toc246005"/>
      <w:bookmarkEnd w:id="2428"/>
      <w:bookmarkEnd w:id="2429"/>
      <w:r w:rsidRPr="009901C4">
        <w:rPr>
          <w:noProof/>
        </w:rPr>
        <w:t>PES-13   Event Reported To</w:t>
      </w:r>
      <w:r w:rsidRPr="009901C4">
        <w:rPr>
          <w:noProof/>
        </w:rPr>
        <w:fldChar w:fldCharType="begin"/>
      </w:r>
      <w:r w:rsidRPr="009901C4">
        <w:rPr>
          <w:noProof/>
        </w:rPr>
        <w:instrText xml:space="preserve"> XE "Event reported to" </w:instrText>
      </w:r>
      <w:r w:rsidRPr="009901C4">
        <w:rPr>
          <w:noProof/>
        </w:rPr>
        <w:fldChar w:fldCharType="end"/>
      </w:r>
      <w:r w:rsidRPr="009901C4">
        <w:rPr>
          <w:noProof/>
        </w:rPr>
        <w:t xml:space="preserve">   (ID)   01072</w:t>
      </w:r>
      <w:bookmarkEnd w:id="2430"/>
      <w:bookmarkEnd w:id="2431"/>
    </w:p>
    <w:p w14:paraId="49B8DE32" w14:textId="77777777" w:rsidR="00DD6D98" w:rsidRPr="009901C4" w:rsidRDefault="00DD6D98" w:rsidP="00DD6D98">
      <w:pPr>
        <w:pStyle w:val="NormalIndented"/>
        <w:rPr>
          <w:noProof/>
        </w:rPr>
      </w:pPr>
      <w:r w:rsidRPr="009901C4">
        <w:rPr>
          <w:noProof/>
        </w:rPr>
        <w:t xml:space="preserve">Definition:  This field indicates all the entities to whom the entity submitting the report has reported the event.  Repeat the element if the report was submitted to more than one entity.  Refer to </w:t>
      </w:r>
      <w:hyperlink r:id="rId127" w:anchor="HL70236" w:history="1">
        <w:r w:rsidRPr="009901C4">
          <w:rPr>
            <w:rStyle w:val="HyperlinkText"/>
            <w:noProof/>
          </w:rPr>
          <w:t>HL7 Table 0236 - Event reported to</w:t>
        </w:r>
      </w:hyperlink>
      <w:r w:rsidRPr="009901C4">
        <w:rPr>
          <w:noProof/>
        </w:rPr>
        <w:t xml:space="preserve"> for valid values.</w:t>
      </w:r>
    </w:p>
    <w:p w14:paraId="54310499" w14:textId="77777777" w:rsidR="00DD6D98" w:rsidRPr="009901C4" w:rsidRDefault="00DD6D98" w:rsidP="00182B11">
      <w:pPr>
        <w:pStyle w:val="Heading3"/>
        <w:rPr>
          <w:noProof/>
        </w:rPr>
      </w:pPr>
      <w:bookmarkStart w:id="2432" w:name="HL70236"/>
      <w:bookmarkStart w:id="2433" w:name="_Toc234049114"/>
      <w:bookmarkStart w:id="2434" w:name="_Toc234051323"/>
      <w:bookmarkStart w:id="2435" w:name="_Toc234052965"/>
      <w:bookmarkStart w:id="2436" w:name="_Toc234055748"/>
      <w:bookmarkStart w:id="2437" w:name="_Toc234058073"/>
      <w:bookmarkStart w:id="2438" w:name="_Toc348246919"/>
      <w:bookmarkStart w:id="2439" w:name="_Toc348255713"/>
      <w:bookmarkStart w:id="2440" w:name="_Toc348259578"/>
      <w:bookmarkStart w:id="2441" w:name="_Toc348342191"/>
      <w:bookmarkStart w:id="2442" w:name="_Toc359236323"/>
      <w:bookmarkStart w:id="2443" w:name="_Toc495952583"/>
      <w:bookmarkStart w:id="2444" w:name="_Toc532896194"/>
      <w:bookmarkStart w:id="2445" w:name="_Toc246006"/>
      <w:bookmarkStart w:id="2446" w:name="_Toc861888"/>
      <w:bookmarkStart w:id="2447" w:name="_Toc862892"/>
      <w:bookmarkStart w:id="2448" w:name="_Toc866881"/>
      <w:bookmarkStart w:id="2449" w:name="_Toc879990"/>
      <w:bookmarkStart w:id="2450" w:name="_Toc138585507"/>
      <w:bookmarkStart w:id="2451" w:name="_Toc234051344"/>
      <w:bookmarkStart w:id="2452" w:name="_Toc28960222"/>
      <w:bookmarkEnd w:id="2432"/>
      <w:bookmarkEnd w:id="2433"/>
      <w:bookmarkEnd w:id="2434"/>
      <w:bookmarkEnd w:id="2435"/>
      <w:bookmarkEnd w:id="2436"/>
      <w:bookmarkEnd w:id="2437"/>
      <w:r w:rsidRPr="009901C4">
        <w:rPr>
          <w:noProof/>
        </w:rPr>
        <w:t>PEO</w:t>
      </w:r>
      <w:r w:rsidRPr="009901C4">
        <w:rPr>
          <w:noProof/>
        </w:rPr>
        <w:fldChar w:fldCharType="begin"/>
      </w:r>
      <w:r w:rsidRPr="009901C4">
        <w:rPr>
          <w:noProof/>
        </w:rPr>
        <w:instrText xml:space="preserve"> </w:instrText>
      </w:r>
      <w:r w:rsidRPr="00182B11">
        <w:instrText>XE</w:instrText>
      </w:r>
      <w:r w:rsidRPr="009901C4">
        <w:rPr>
          <w:noProof/>
        </w:rPr>
        <w:instrText xml:space="preserve"> "PEO"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"Segments:PEO" </w:instrText>
      </w:r>
      <w:r w:rsidRPr="009901C4">
        <w:rPr>
          <w:noProof/>
        </w:rPr>
        <w:fldChar w:fldCharType="end"/>
      </w:r>
      <w:r w:rsidRPr="009901C4">
        <w:rPr>
          <w:noProof/>
        </w:rPr>
        <w:t>Product Experience Observation</w:t>
      </w:r>
      <w:bookmarkEnd w:id="2438"/>
      <w:bookmarkEnd w:id="2439"/>
      <w:bookmarkEnd w:id="2440"/>
      <w:bookmarkEnd w:id="2441"/>
      <w:r w:rsidRPr="009901C4">
        <w:rPr>
          <w:noProof/>
        </w:rPr>
        <w:t xml:space="preserve"> Segment</w:t>
      </w:r>
      <w:bookmarkEnd w:id="2442"/>
      <w:bookmarkEnd w:id="2443"/>
      <w:bookmarkEnd w:id="2444"/>
      <w:bookmarkEnd w:id="2445"/>
      <w:bookmarkEnd w:id="2446"/>
      <w:bookmarkEnd w:id="2447"/>
      <w:bookmarkEnd w:id="2448"/>
      <w:bookmarkEnd w:id="2449"/>
      <w:bookmarkEnd w:id="2450"/>
      <w:bookmarkEnd w:id="2451"/>
      <w:bookmarkEnd w:id="2452"/>
      <w:r w:rsidRPr="009901C4">
        <w:rPr>
          <w:noProof/>
        </w:rPr>
        <w:fldChar w:fldCharType="begin"/>
      </w:r>
      <w:r w:rsidRPr="009901C4">
        <w:rPr>
          <w:noProof/>
        </w:rPr>
        <w:instrText xml:space="preserve"> XE "product experience observation segment (PEO)" </w:instrText>
      </w:r>
      <w:r w:rsidRPr="009901C4">
        <w:rPr>
          <w:noProof/>
        </w:rPr>
        <w:fldChar w:fldCharType="end"/>
      </w:r>
      <w:r w:rsidRPr="009901C4">
        <w:rPr>
          <w:noProof/>
        </w:rPr>
        <w:t xml:space="preserve"> </w:t>
      </w:r>
    </w:p>
    <w:p w14:paraId="778A32A7" w14:textId="77777777" w:rsidR="00DD6D98" w:rsidRPr="009901C4" w:rsidRDefault="00DD6D98" w:rsidP="00DD6D98">
      <w:pPr>
        <w:pStyle w:val="NormalIndented"/>
        <w:rPr>
          <w:noProof/>
        </w:rPr>
      </w:pPr>
      <w:r w:rsidRPr="009901C4">
        <w:rPr>
          <w:noProof/>
        </w:rPr>
        <w:t>Details related to a particular clinical experience or event are embodied in the PEO segment.  This segment can be used to characterize an event which might be attributed to a product to which the patient was exposed.   Products with a possible causal relationship to the observed experience are described in the following PCR (possible causal relationship) segments.  The message format was designed to be robust and includes many optional elements which may not be required for a particular regulatory purpose but allow a complete representation of the drug experience if needed.</w:t>
      </w:r>
    </w:p>
    <w:p w14:paraId="0BC61F0A" w14:textId="77777777" w:rsidR="00DD6D98" w:rsidRPr="009901C4" w:rsidRDefault="00DD6D98" w:rsidP="00DD6D98">
      <w:pPr>
        <w:pStyle w:val="NormalIndented"/>
        <w:rPr>
          <w:noProof/>
        </w:rPr>
      </w:pPr>
      <w:r w:rsidRPr="009901C4">
        <w:rPr>
          <w:noProof/>
        </w:rPr>
        <w:t>A PEX message can contain multiple PEO segments if the patient experienced more than one event but must contain at least one PEO segment.</w:t>
      </w:r>
    </w:p>
    <w:p w14:paraId="4AA18B8A" w14:textId="77777777" w:rsidR="00DD6D98" w:rsidRPr="009901C4" w:rsidRDefault="00DD6D98" w:rsidP="00DD6D98">
      <w:pPr>
        <w:pStyle w:val="AttributeTableCaption"/>
        <w:rPr>
          <w:noProof/>
        </w:rPr>
      </w:pPr>
      <w:r w:rsidRPr="009901C4">
        <w:rPr>
          <w:noProof/>
        </w:rPr>
        <w:t>HL7 Attribute Table – PEO</w:t>
      </w:r>
      <w:bookmarkStart w:id="2453" w:name="PEO"/>
      <w:bookmarkEnd w:id="2453"/>
      <w:r w:rsidRPr="009901C4">
        <w:rPr>
          <w:noProof/>
        </w:rPr>
        <w:t xml:space="preserve"> – Product Experience Observation </w:t>
      </w:r>
      <w:r w:rsidRPr="009901C4">
        <w:rPr>
          <w:noProof/>
        </w:rPr>
        <w:fldChar w:fldCharType="begin"/>
      </w:r>
      <w:r w:rsidRPr="009901C4">
        <w:rPr>
          <w:noProof/>
        </w:rPr>
        <w:instrText xml:space="preserve"> XE "HL7 Attribute Table - PEO" </w:instrText>
      </w:r>
      <w:r w:rsidRPr="009901C4">
        <w:rPr>
          <w:noProof/>
        </w:rPr>
        <w:fldChar w:fldCharType="end"/>
      </w:r>
      <w:r w:rsidRPr="009901C4">
        <w:rPr>
          <w:noProof/>
          <w:vanish/>
        </w:rPr>
        <w:fldChar w:fldCharType="begin"/>
      </w:r>
      <w:r w:rsidRPr="009901C4">
        <w:rPr>
          <w:noProof/>
          <w:vanish/>
        </w:rPr>
        <w:instrText xml:space="preserve"> XE "PEO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78A8EE1C"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3272FCD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005B4198"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47F00423"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DDB9B17"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4CD9AA8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570E453"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66F41CB7"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3DFE8D2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9799729" w14:textId="77777777" w:rsidR="00DD6D98" w:rsidRPr="009901C4" w:rsidRDefault="00DD6D98" w:rsidP="00DD6D98">
            <w:pPr>
              <w:pStyle w:val="AttributeTableHeader"/>
              <w:jc w:val="left"/>
              <w:rPr>
                <w:noProof/>
              </w:rPr>
            </w:pPr>
            <w:r w:rsidRPr="009901C4">
              <w:rPr>
                <w:noProof/>
              </w:rPr>
              <w:t>ELEMENT NAME</w:t>
            </w:r>
          </w:p>
        </w:tc>
      </w:tr>
      <w:tr w:rsidR="00B07676" w:rsidRPr="00D00BBD" w14:paraId="237A6A37"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03C3AFC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053BCFE6"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A3532A"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EBA5D55"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3E9B4F02"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6732E45A"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266F4EBA" w14:textId="77777777" w:rsidR="00DD6D98" w:rsidRPr="009901C4" w:rsidRDefault="00DD6D98" w:rsidP="00DD6D98">
            <w:pPr>
              <w:pStyle w:val="AttributeTableBody"/>
              <w:rPr>
                <w:noProof/>
              </w:rPr>
            </w:pPr>
            <w:r>
              <w:rPr>
                <w:noProof/>
              </w:rPr>
              <w:t>0678</w:t>
            </w:r>
          </w:p>
        </w:tc>
        <w:tc>
          <w:tcPr>
            <w:tcW w:w="720" w:type="dxa"/>
            <w:tcBorders>
              <w:top w:val="single" w:sz="4" w:space="0" w:color="auto"/>
              <w:left w:val="nil"/>
              <w:bottom w:val="dotted" w:sz="4" w:space="0" w:color="auto"/>
              <w:right w:val="nil"/>
            </w:tcBorders>
            <w:shd w:val="clear" w:color="auto" w:fill="FFFFFF"/>
          </w:tcPr>
          <w:p w14:paraId="172BFCFB" w14:textId="77777777" w:rsidR="00DD6D98" w:rsidRPr="009901C4" w:rsidRDefault="00DD6D98" w:rsidP="00DD6D98">
            <w:pPr>
              <w:pStyle w:val="AttributeTableBody"/>
              <w:rPr>
                <w:noProof/>
              </w:rPr>
            </w:pPr>
            <w:r w:rsidRPr="009901C4">
              <w:rPr>
                <w:noProof/>
              </w:rPr>
              <w:t>01073</w:t>
            </w:r>
          </w:p>
        </w:tc>
        <w:tc>
          <w:tcPr>
            <w:tcW w:w="3888" w:type="dxa"/>
            <w:tcBorders>
              <w:top w:val="single" w:sz="4" w:space="0" w:color="auto"/>
              <w:left w:val="nil"/>
              <w:bottom w:val="dotted" w:sz="4" w:space="0" w:color="auto"/>
              <w:right w:val="nil"/>
            </w:tcBorders>
            <w:shd w:val="clear" w:color="auto" w:fill="FFFFFF"/>
          </w:tcPr>
          <w:p w14:paraId="0D94E0A2" w14:textId="77777777" w:rsidR="00DD6D98" w:rsidRPr="009901C4" w:rsidRDefault="00DD6D98" w:rsidP="00DD6D98">
            <w:pPr>
              <w:pStyle w:val="AttributeTableBody"/>
              <w:jc w:val="left"/>
              <w:rPr>
                <w:noProof/>
              </w:rPr>
            </w:pPr>
            <w:r w:rsidRPr="009901C4">
              <w:rPr>
                <w:noProof/>
              </w:rPr>
              <w:t>Event Identifiers Used</w:t>
            </w:r>
          </w:p>
        </w:tc>
      </w:tr>
      <w:tr w:rsidR="00B07676" w:rsidRPr="00D00BBD" w14:paraId="31F5C89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A497EC6"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0912DA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910A3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42338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DBEACF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FD3B3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BD4B5FE" w14:textId="77777777" w:rsidR="00DD6D98" w:rsidRPr="009901C4" w:rsidRDefault="00DD6D98" w:rsidP="00DD6D98">
            <w:pPr>
              <w:pStyle w:val="AttributeTableBody"/>
              <w:rPr>
                <w:noProof/>
              </w:rPr>
            </w:pPr>
            <w:r>
              <w:rPr>
                <w:noProof/>
              </w:rPr>
              <w:t>0679</w:t>
            </w:r>
          </w:p>
        </w:tc>
        <w:tc>
          <w:tcPr>
            <w:tcW w:w="720" w:type="dxa"/>
            <w:tcBorders>
              <w:top w:val="dotted" w:sz="4" w:space="0" w:color="auto"/>
              <w:left w:val="nil"/>
              <w:bottom w:val="dotted" w:sz="4" w:space="0" w:color="auto"/>
              <w:right w:val="nil"/>
            </w:tcBorders>
            <w:shd w:val="clear" w:color="auto" w:fill="FFFFFF"/>
          </w:tcPr>
          <w:p w14:paraId="3A56C065" w14:textId="77777777" w:rsidR="00DD6D98" w:rsidRPr="009901C4" w:rsidRDefault="00DD6D98" w:rsidP="00DD6D98">
            <w:pPr>
              <w:pStyle w:val="AttributeTableBody"/>
              <w:rPr>
                <w:noProof/>
              </w:rPr>
            </w:pPr>
            <w:r w:rsidRPr="009901C4">
              <w:rPr>
                <w:noProof/>
              </w:rPr>
              <w:t>01074</w:t>
            </w:r>
          </w:p>
        </w:tc>
        <w:tc>
          <w:tcPr>
            <w:tcW w:w="3888" w:type="dxa"/>
            <w:tcBorders>
              <w:top w:val="dotted" w:sz="4" w:space="0" w:color="auto"/>
              <w:left w:val="nil"/>
              <w:bottom w:val="dotted" w:sz="4" w:space="0" w:color="auto"/>
              <w:right w:val="nil"/>
            </w:tcBorders>
            <w:shd w:val="clear" w:color="auto" w:fill="FFFFFF"/>
          </w:tcPr>
          <w:p w14:paraId="2D1FA47B" w14:textId="77777777" w:rsidR="00DD6D98" w:rsidRPr="009901C4" w:rsidRDefault="00DD6D98" w:rsidP="00DD6D98">
            <w:pPr>
              <w:pStyle w:val="AttributeTableBody"/>
              <w:jc w:val="left"/>
              <w:rPr>
                <w:noProof/>
              </w:rPr>
            </w:pPr>
            <w:r w:rsidRPr="009901C4">
              <w:rPr>
                <w:noProof/>
              </w:rPr>
              <w:t>Event Symptom/Diagnosis Code</w:t>
            </w:r>
          </w:p>
        </w:tc>
      </w:tr>
      <w:tr w:rsidR="00B07676" w:rsidRPr="00D00BBD" w14:paraId="2F242B9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D1D34C1"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247D99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9E4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6779F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ABDFFF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4610D3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6BD1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007BF" w14:textId="77777777" w:rsidR="00DD6D98" w:rsidRPr="009901C4" w:rsidRDefault="00DD6D98" w:rsidP="00DD6D98">
            <w:pPr>
              <w:pStyle w:val="AttributeTableBody"/>
              <w:rPr>
                <w:noProof/>
              </w:rPr>
            </w:pPr>
            <w:r w:rsidRPr="009901C4">
              <w:rPr>
                <w:noProof/>
              </w:rPr>
              <w:t>01075</w:t>
            </w:r>
          </w:p>
        </w:tc>
        <w:tc>
          <w:tcPr>
            <w:tcW w:w="3888" w:type="dxa"/>
            <w:tcBorders>
              <w:top w:val="dotted" w:sz="4" w:space="0" w:color="auto"/>
              <w:left w:val="nil"/>
              <w:bottom w:val="dotted" w:sz="4" w:space="0" w:color="auto"/>
              <w:right w:val="nil"/>
            </w:tcBorders>
            <w:shd w:val="clear" w:color="auto" w:fill="FFFFFF"/>
          </w:tcPr>
          <w:p w14:paraId="78960AAB" w14:textId="77777777" w:rsidR="00DD6D98" w:rsidRPr="009901C4" w:rsidRDefault="00DD6D98" w:rsidP="00DD6D98">
            <w:pPr>
              <w:pStyle w:val="AttributeTableBody"/>
              <w:jc w:val="left"/>
              <w:rPr>
                <w:noProof/>
              </w:rPr>
            </w:pPr>
            <w:r w:rsidRPr="009901C4">
              <w:rPr>
                <w:noProof/>
              </w:rPr>
              <w:t>Event Onset Date/Time</w:t>
            </w:r>
          </w:p>
        </w:tc>
      </w:tr>
      <w:tr w:rsidR="00B07676" w:rsidRPr="00D00BBD" w14:paraId="6DF8EF1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9AA4303"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33D992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C971C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EF0A8"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9031F3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7D0838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38F8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585E1" w14:textId="77777777" w:rsidR="00DD6D98" w:rsidRPr="009901C4" w:rsidRDefault="00DD6D98" w:rsidP="00DD6D98">
            <w:pPr>
              <w:pStyle w:val="AttributeTableBody"/>
              <w:rPr>
                <w:noProof/>
              </w:rPr>
            </w:pPr>
            <w:r w:rsidRPr="009901C4">
              <w:rPr>
                <w:noProof/>
              </w:rPr>
              <w:t>01076</w:t>
            </w:r>
          </w:p>
        </w:tc>
        <w:tc>
          <w:tcPr>
            <w:tcW w:w="3888" w:type="dxa"/>
            <w:tcBorders>
              <w:top w:val="dotted" w:sz="4" w:space="0" w:color="auto"/>
              <w:left w:val="nil"/>
              <w:bottom w:val="dotted" w:sz="4" w:space="0" w:color="auto"/>
              <w:right w:val="nil"/>
            </w:tcBorders>
            <w:shd w:val="clear" w:color="auto" w:fill="FFFFFF"/>
          </w:tcPr>
          <w:p w14:paraId="5BDDFB27" w14:textId="77777777" w:rsidR="00DD6D98" w:rsidRPr="009901C4" w:rsidRDefault="00DD6D98" w:rsidP="00DD6D98">
            <w:pPr>
              <w:pStyle w:val="AttributeTableBody"/>
              <w:jc w:val="left"/>
              <w:rPr>
                <w:noProof/>
              </w:rPr>
            </w:pPr>
            <w:r w:rsidRPr="009901C4">
              <w:rPr>
                <w:noProof/>
              </w:rPr>
              <w:t>Event Exacerbation Date/Time</w:t>
            </w:r>
          </w:p>
        </w:tc>
      </w:tr>
      <w:tr w:rsidR="00B07676" w:rsidRPr="00D00BBD" w14:paraId="50CE12D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1F94317"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28F750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9D68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F6E37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881F6F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CEC69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DF22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607F43" w14:textId="77777777" w:rsidR="00DD6D98" w:rsidRPr="009901C4" w:rsidRDefault="00DD6D98" w:rsidP="00DD6D98">
            <w:pPr>
              <w:pStyle w:val="AttributeTableBody"/>
              <w:rPr>
                <w:noProof/>
              </w:rPr>
            </w:pPr>
            <w:r w:rsidRPr="009901C4">
              <w:rPr>
                <w:noProof/>
              </w:rPr>
              <w:t>01077</w:t>
            </w:r>
          </w:p>
        </w:tc>
        <w:tc>
          <w:tcPr>
            <w:tcW w:w="3888" w:type="dxa"/>
            <w:tcBorders>
              <w:top w:val="dotted" w:sz="4" w:space="0" w:color="auto"/>
              <w:left w:val="nil"/>
              <w:bottom w:val="dotted" w:sz="4" w:space="0" w:color="auto"/>
              <w:right w:val="nil"/>
            </w:tcBorders>
            <w:shd w:val="clear" w:color="auto" w:fill="FFFFFF"/>
          </w:tcPr>
          <w:p w14:paraId="42FF2227" w14:textId="77777777" w:rsidR="00DD6D98" w:rsidRPr="009901C4" w:rsidRDefault="00DD6D98" w:rsidP="00DD6D98">
            <w:pPr>
              <w:pStyle w:val="AttributeTableBody"/>
              <w:jc w:val="left"/>
              <w:rPr>
                <w:noProof/>
              </w:rPr>
            </w:pPr>
            <w:r w:rsidRPr="009901C4">
              <w:rPr>
                <w:noProof/>
              </w:rPr>
              <w:t>Event Improved Date/Time</w:t>
            </w:r>
          </w:p>
        </w:tc>
      </w:tr>
      <w:tr w:rsidR="00B07676" w:rsidRPr="00D00BBD" w14:paraId="14FCC13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CB50EA2"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8FF187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B8A1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CD78E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4A4535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1E228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E3F9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79B149" w14:textId="77777777" w:rsidR="00DD6D98" w:rsidRPr="009901C4" w:rsidRDefault="00DD6D98" w:rsidP="00DD6D98">
            <w:pPr>
              <w:pStyle w:val="AttributeTableBody"/>
              <w:rPr>
                <w:noProof/>
              </w:rPr>
            </w:pPr>
            <w:r w:rsidRPr="009901C4">
              <w:rPr>
                <w:noProof/>
              </w:rPr>
              <w:t>01078</w:t>
            </w:r>
          </w:p>
        </w:tc>
        <w:tc>
          <w:tcPr>
            <w:tcW w:w="3888" w:type="dxa"/>
            <w:tcBorders>
              <w:top w:val="dotted" w:sz="4" w:space="0" w:color="auto"/>
              <w:left w:val="nil"/>
              <w:bottom w:val="dotted" w:sz="4" w:space="0" w:color="auto"/>
              <w:right w:val="nil"/>
            </w:tcBorders>
            <w:shd w:val="clear" w:color="auto" w:fill="FFFFFF"/>
          </w:tcPr>
          <w:p w14:paraId="309310EA" w14:textId="77777777" w:rsidR="00DD6D98" w:rsidRPr="009901C4" w:rsidRDefault="00DD6D98" w:rsidP="00DD6D98">
            <w:pPr>
              <w:pStyle w:val="AttributeTableBody"/>
              <w:jc w:val="left"/>
              <w:rPr>
                <w:noProof/>
              </w:rPr>
            </w:pPr>
            <w:r w:rsidRPr="009901C4">
              <w:rPr>
                <w:noProof/>
              </w:rPr>
              <w:t>Event Ended Data/Time</w:t>
            </w:r>
          </w:p>
        </w:tc>
      </w:tr>
      <w:tr w:rsidR="00B07676" w:rsidRPr="00D00BBD" w14:paraId="5FD2E04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F8D3D8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287D9E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80B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DDAB39"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06FE82F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CF2649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A08E2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CABCA" w14:textId="77777777" w:rsidR="00DD6D98" w:rsidRPr="009901C4" w:rsidRDefault="00DD6D98" w:rsidP="00DD6D98">
            <w:pPr>
              <w:pStyle w:val="AttributeTableBody"/>
              <w:rPr>
                <w:noProof/>
              </w:rPr>
            </w:pPr>
            <w:r w:rsidRPr="009901C4">
              <w:rPr>
                <w:noProof/>
              </w:rPr>
              <w:t>01079</w:t>
            </w:r>
          </w:p>
        </w:tc>
        <w:tc>
          <w:tcPr>
            <w:tcW w:w="3888" w:type="dxa"/>
            <w:tcBorders>
              <w:top w:val="dotted" w:sz="4" w:space="0" w:color="auto"/>
              <w:left w:val="nil"/>
              <w:bottom w:val="dotted" w:sz="4" w:space="0" w:color="auto"/>
              <w:right w:val="nil"/>
            </w:tcBorders>
            <w:shd w:val="clear" w:color="auto" w:fill="FFFFFF"/>
          </w:tcPr>
          <w:p w14:paraId="5F872CE9" w14:textId="77777777" w:rsidR="00DD6D98" w:rsidRPr="009901C4" w:rsidRDefault="00DD6D98" w:rsidP="00DD6D98">
            <w:pPr>
              <w:pStyle w:val="AttributeTableBody"/>
              <w:jc w:val="left"/>
              <w:rPr>
                <w:noProof/>
              </w:rPr>
            </w:pPr>
            <w:r w:rsidRPr="009901C4">
              <w:rPr>
                <w:noProof/>
              </w:rPr>
              <w:t>Event Location Occurred Address</w:t>
            </w:r>
          </w:p>
        </w:tc>
      </w:tr>
      <w:tr w:rsidR="00B07676" w:rsidRPr="00D00BBD" w14:paraId="11755C4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F1EFE3"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578C9BE0"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844B3F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BA0C6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27A082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96D5D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B96A2FA" w14:textId="77777777" w:rsidR="00DD6D98" w:rsidRPr="009901C4" w:rsidRDefault="00573DBC" w:rsidP="00DD6D98">
            <w:pPr>
              <w:pStyle w:val="AttributeTableBody"/>
              <w:rPr>
                <w:rStyle w:val="HyperlinkTable"/>
                <w:noProof/>
              </w:rPr>
            </w:pPr>
            <w:hyperlink r:id="rId128" w:anchor="HL70237" w:history="1">
              <w:r w:rsidR="00DD6D98" w:rsidRPr="009901C4">
                <w:rPr>
                  <w:rStyle w:val="HyperlinkTable"/>
                  <w:noProof/>
                </w:rPr>
                <w:t>0237</w:t>
              </w:r>
            </w:hyperlink>
          </w:p>
        </w:tc>
        <w:tc>
          <w:tcPr>
            <w:tcW w:w="720" w:type="dxa"/>
            <w:tcBorders>
              <w:top w:val="dotted" w:sz="4" w:space="0" w:color="auto"/>
              <w:left w:val="nil"/>
              <w:bottom w:val="dotted" w:sz="4" w:space="0" w:color="auto"/>
              <w:right w:val="nil"/>
            </w:tcBorders>
            <w:shd w:val="clear" w:color="auto" w:fill="FFFFFF"/>
          </w:tcPr>
          <w:p w14:paraId="4CF70CB0" w14:textId="77777777" w:rsidR="00DD6D98" w:rsidRPr="009901C4" w:rsidRDefault="00DD6D98" w:rsidP="00DD6D98">
            <w:pPr>
              <w:pStyle w:val="AttributeTableBody"/>
              <w:rPr>
                <w:noProof/>
              </w:rPr>
            </w:pPr>
            <w:r w:rsidRPr="009901C4">
              <w:rPr>
                <w:noProof/>
              </w:rPr>
              <w:t>01080</w:t>
            </w:r>
          </w:p>
        </w:tc>
        <w:tc>
          <w:tcPr>
            <w:tcW w:w="3888" w:type="dxa"/>
            <w:tcBorders>
              <w:top w:val="dotted" w:sz="4" w:space="0" w:color="auto"/>
              <w:left w:val="nil"/>
              <w:bottom w:val="dotted" w:sz="4" w:space="0" w:color="auto"/>
              <w:right w:val="nil"/>
            </w:tcBorders>
            <w:shd w:val="clear" w:color="auto" w:fill="FFFFFF"/>
          </w:tcPr>
          <w:p w14:paraId="3CAE9ACC" w14:textId="77777777" w:rsidR="00DD6D98" w:rsidRPr="009901C4" w:rsidRDefault="00DD6D98" w:rsidP="00DD6D98">
            <w:pPr>
              <w:pStyle w:val="AttributeTableBody"/>
              <w:jc w:val="left"/>
              <w:rPr>
                <w:noProof/>
              </w:rPr>
            </w:pPr>
            <w:r w:rsidRPr="009901C4">
              <w:rPr>
                <w:noProof/>
              </w:rPr>
              <w:t>Event Qualification</w:t>
            </w:r>
          </w:p>
        </w:tc>
      </w:tr>
      <w:tr w:rsidR="00B07676" w:rsidRPr="00D00BBD" w14:paraId="0CD5B65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E62C7CB"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0E979E1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99804E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0044F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D62A3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C15219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60307" w14:textId="77777777" w:rsidR="00DD6D98" w:rsidRPr="009901C4" w:rsidRDefault="00573DBC" w:rsidP="00DD6D98">
            <w:pPr>
              <w:pStyle w:val="AttributeTableBody"/>
              <w:rPr>
                <w:rStyle w:val="HyperlinkTable"/>
                <w:noProof/>
              </w:rPr>
            </w:pPr>
            <w:hyperlink r:id="rId129" w:anchor="HL70238" w:history="1">
              <w:r w:rsidR="00DD6D98" w:rsidRPr="009901C4">
                <w:rPr>
                  <w:rStyle w:val="HyperlinkTable"/>
                  <w:noProof/>
                </w:rPr>
                <w:t>0238</w:t>
              </w:r>
            </w:hyperlink>
          </w:p>
        </w:tc>
        <w:tc>
          <w:tcPr>
            <w:tcW w:w="720" w:type="dxa"/>
            <w:tcBorders>
              <w:top w:val="dotted" w:sz="4" w:space="0" w:color="auto"/>
              <w:left w:val="nil"/>
              <w:bottom w:val="dotted" w:sz="4" w:space="0" w:color="auto"/>
              <w:right w:val="nil"/>
            </w:tcBorders>
            <w:shd w:val="clear" w:color="auto" w:fill="FFFFFF"/>
          </w:tcPr>
          <w:p w14:paraId="6E9F22B2" w14:textId="77777777" w:rsidR="00DD6D98" w:rsidRPr="009901C4" w:rsidRDefault="00DD6D98" w:rsidP="00DD6D98">
            <w:pPr>
              <w:pStyle w:val="AttributeTableBody"/>
              <w:rPr>
                <w:noProof/>
              </w:rPr>
            </w:pPr>
            <w:r w:rsidRPr="009901C4">
              <w:rPr>
                <w:noProof/>
              </w:rPr>
              <w:t>01081</w:t>
            </w:r>
          </w:p>
        </w:tc>
        <w:tc>
          <w:tcPr>
            <w:tcW w:w="3888" w:type="dxa"/>
            <w:tcBorders>
              <w:top w:val="dotted" w:sz="4" w:space="0" w:color="auto"/>
              <w:left w:val="nil"/>
              <w:bottom w:val="dotted" w:sz="4" w:space="0" w:color="auto"/>
              <w:right w:val="nil"/>
            </w:tcBorders>
            <w:shd w:val="clear" w:color="auto" w:fill="FFFFFF"/>
          </w:tcPr>
          <w:p w14:paraId="6A02E9F1" w14:textId="77777777" w:rsidR="00DD6D98" w:rsidRPr="009901C4" w:rsidRDefault="00DD6D98" w:rsidP="00DD6D98">
            <w:pPr>
              <w:pStyle w:val="AttributeTableBody"/>
              <w:jc w:val="left"/>
              <w:rPr>
                <w:noProof/>
              </w:rPr>
            </w:pPr>
            <w:r w:rsidRPr="009901C4">
              <w:rPr>
                <w:noProof/>
              </w:rPr>
              <w:t>Event Serious</w:t>
            </w:r>
          </w:p>
        </w:tc>
      </w:tr>
      <w:tr w:rsidR="00B07676" w:rsidRPr="00D00BBD" w14:paraId="01896BE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C00D40"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4BC9498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417CFC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8B2DE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66C051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90C93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96C60" w14:textId="77777777" w:rsidR="00DD6D98" w:rsidRPr="009901C4" w:rsidRDefault="00573DBC" w:rsidP="00DD6D98">
            <w:pPr>
              <w:pStyle w:val="AttributeTableBody"/>
              <w:rPr>
                <w:rStyle w:val="HyperlinkTable"/>
                <w:noProof/>
              </w:rPr>
            </w:pPr>
            <w:hyperlink r:id="rId130" w:anchor="HL70239" w:history="1">
              <w:r w:rsidR="00DD6D98" w:rsidRPr="009901C4">
                <w:rPr>
                  <w:rStyle w:val="HyperlinkTable"/>
                  <w:noProof/>
                </w:rPr>
                <w:t>0239</w:t>
              </w:r>
            </w:hyperlink>
          </w:p>
        </w:tc>
        <w:tc>
          <w:tcPr>
            <w:tcW w:w="720" w:type="dxa"/>
            <w:tcBorders>
              <w:top w:val="dotted" w:sz="4" w:space="0" w:color="auto"/>
              <w:left w:val="nil"/>
              <w:bottom w:val="dotted" w:sz="4" w:space="0" w:color="auto"/>
              <w:right w:val="nil"/>
            </w:tcBorders>
            <w:shd w:val="clear" w:color="auto" w:fill="FFFFFF"/>
          </w:tcPr>
          <w:p w14:paraId="6D0F5845" w14:textId="77777777" w:rsidR="00DD6D98" w:rsidRPr="009901C4" w:rsidRDefault="00DD6D98" w:rsidP="00DD6D98">
            <w:pPr>
              <w:pStyle w:val="AttributeTableBody"/>
              <w:rPr>
                <w:noProof/>
              </w:rPr>
            </w:pPr>
            <w:r w:rsidRPr="009901C4">
              <w:rPr>
                <w:noProof/>
              </w:rPr>
              <w:t>01082</w:t>
            </w:r>
          </w:p>
        </w:tc>
        <w:tc>
          <w:tcPr>
            <w:tcW w:w="3888" w:type="dxa"/>
            <w:tcBorders>
              <w:top w:val="dotted" w:sz="4" w:space="0" w:color="auto"/>
              <w:left w:val="nil"/>
              <w:bottom w:val="dotted" w:sz="4" w:space="0" w:color="auto"/>
              <w:right w:val="nil"/>
            </w:tcBorders>
            <w:shd w:val="clear" w:color="auto" w:fill="FFFFFF"/>
          </w:tcPr>
          <w:p w14:paraId="00BA2E28" w14:textId="77777777" w:rsidR="00DD6D98" w:rsidRPr="009901C4" w:rsidRDefault="00DD6D98" w:rsidP="00DD6D98">
            <w:pPr>
              <w:pStyle w:val="AttributeTableBody"/>
              <w:jc w:val="left"/>
              <w:rPr>
                <w:noProof/>
              </w:rPr>
            </w:pPr>
            <w:r w:rsidRPr="009901C4">
              <w:rPr>
                <w:noProof/>
              </w:rPr>
              <w:t>Event Expected</w:t>
            </w:r>
          </w:p>
        </w:tc>
      </w:tr>
      <w:tr w:rsidR="00B07676" w:rsidRPr="00D00BBD" w14:paraId="050B371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FFD5FAE"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064C3E4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5FD435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0CCB70"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5E568A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CEC5D6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2C9167C" w14:textId="77777777" w:rsidR="00DD6D98" w:rsidRPr="009901C4" w:rsidRDefault="00573DBC" w:rsidP="00DD6D98">
            <w:pPr>
              <w:pStyle w:val="AttributeTableBody"/>
              <w:rPr>
                <w:rStyle w:val="HyperlinkTable"/>
                <w:noProof/>
              </w:rPr>
            </w:pPr>
            <w:hyperlink r:id="rId131" w:anchor="HL70240" w:history="1">
              <w:r w:rsidR="00DD6D98" w:rsidRPr="009901C4">
                <w:rPr>
                  <w:rStyle w:val="HyperlinkTable"/>
                  <w:noProof/>
                </w:rPr>
                <w:t>0240</w:t>
              </w:r>
            </w:hyperlink>
          </w:p>
        </w:tc>
        <w:tc>
          <w:tcPr>
            <w:tcW w:w="720" w:type="dxa"/>
            <w:tcBorders>
              <w:top w:val="dotted" w:sz="4" w:space="0" w:color="auto"/>
              <w:left w:val="nil"/>
              <w:bottom w:val="dotted" w:sz="4" w:space="0" w:color="auto"/>
              <w:right w:val="nil"/>
            </w:tcBorders>
            <w:shd w:val="clear" w:color="auto" w:fill="FFFFFF"/>
          </w:tcPr>
          <w:p w14:paraId="67705E7F" w14:textId="77777777" w:rsidR="00DD6D98" w:rsidRPr="009901C4" w:rsidRDefault="00DD6D98" w:rsidP="00DD6D98">
            <w:pPr>
              <w:pStyle w:val="AttributeTableBody"/>
              <w:rPr>
                <w:noProof/>
              </w:rPr>
            </w:pPr>
            <w:r w:rsidRPr="009901C4">
              <w:rPr>
                <w:noProof/>
              </w:rPr>
              <w:t>01083</w:t>
            </w:r>
          </w:p>
        </w:tc>
        <w:tc>
          <w:tcPr>
            <w:tcW w:w="3888" w:type="dxa"/>
            <w:tcBorders>
              <w:top w:val="dotted" w:sz="4" w:space="0" w:color="auto"/>
              <w:left w:val="nil"/>
              <w:bottom w:val="dotted" w:sz="4" w:space="0" w:color="auto"/>
              <w:right w:val="nil"/>
            </w:tcBorders>
            <w:shd w:val="clear" w:color="auto" w:fill="FFFFFF"/>
          </w:tcPr>
          <w:p w14:paraId="5CE62AF7" w14:textId="77777777" w:rsidR="00DD6D98" w:rsidRPr="009901C4" w:rsidRDefault="00DD6D98" w:rsidP="00DD6D98">
            <w:pPr>
              <w:pStyle w:val="AttributeTableBody"/>
              <w:jc w:val="left"/>
              <w:rPr>
                <w:noProof/>
              </w:rPr>
            </w:pPr>
            <w:r w:rsidRPr="009901C4">
              <w:rPr>
                <w:noProof/>
              </w:rPr>
              <w:t>Event Outcome</w:t>
            </w:r>
          </w:p>
        </w:tc>
      </w:tr>
      <w:tr w:rsidR="00B07676" w:rsidRPr="00D00BBD" w14:paraId="2ED8DF8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A4D8D1B"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2C2B022D"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8FF49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4FCC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88177C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9DD6E0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1EC3C" w14:textId="77777777" w:rsidR="00DD6D98" w:rsidRPr="009901C4" w:rsidRDefault="00573DBC" w:rsidP="00DD6D98">
            <w:pPr>
              <w:pStyle w:val="AttributeTableBody"/>
              <w:rPr>
                <w:rStyle w:val="HyperlinkTable"/>
                <w:noProof/>
              </w:rPr>
            </w:pPr>
            <w:hyperlink r:id="rId132" w:anchor="HL70241" w:history="1">
              <w:r w:rsidR="00DD6D98" w:rsidRPr="009901C4">
                <w:rPr>
                  <w:rStyle w:val="HyperlinkTable"/>
                  <w:noProof/>
                </w:rPr>
                <w:t>0241</w:t>
              </w:r>
            </w:hyperlink>
          </w:p>
        </w:tc>
        <w:tc>
          <w:tcPr>
            <w:tcW w:w="720" w:type="dxa"/>
            <w:tcBorders>
              <w:top w:val="dotted" w:sz="4" w:space="0" w:color="auto"/>
              <w:left w:val="nil"/>
              <w:bottom w:val="dotted" w:sz="4" w:space="0" w:color="auto"/>
              <w:right w:val="nil"/>
            </w:tcBorders>
            <w:shd w:val="clear" w:color="auto" w:fill="FFFFFF"/>
          </w:tcPr>
          <w:p w14:paraId="0660ABC4" w14:textId="77777777" w:rsidR="00DD6D98" w:rsidRPr="009901C4" w:rsidRDefault="00DD6D98" w:rsidP="00DD6D98">
            <w:pPr>
              <w:pStyle w:val="AttributeTableBody"/>
              <w:rPr>
                <w:noProof/>
              </w:rPr>
            </w:pPr>
            <w:r w:rsidRPr="009901C4">
              <w:rPr>
                <w:noProof/>
              </w:rPr>
              <w:t>01084</w:t>
            </w:r>
          </w:p>
        </w:tc>
        <w:tc>
          <w:tcPr>
            <w:tcW w:w="3888" w:type="dxa"/>
            <w:tcBorders>
              <w:top w:val="dotted" w:sz="4" w:space="0" w:color="auto"/>
              <w:left w:val="nil"/>
              <w:bottom w:val="dotted" w:sz="4" w:space="0" w:color="auto"/>
              <w:right w:val="nil"/>
            </w:tcBorders>
            <w:shd w:val="clear" w:color="auto" w:fill="FFFFFF"/>
          </w:tcPr>
          <w:p w14:paraId="45AA3C52" w14:textId="77777777" w:rsidR="00DD6D98" w:rsidRPr="009901C4" w:rsidRDefault="00DD6D98" w:rsidP="00DD6D98">
            <w:pPr>
              <w:pStyle w:val="AttributeTableBody"/>
              <w:jc w:val="left"/>
              <w:rPr>
                <w:noProof/>
              </w:rPr>
            </w:pPr>
            <w:r w:rsidRPr="009901C4">
              <w:rPr>
                <w:noProof/>
              </w:rPr>
              <w:t>Patient Outcome</w:t>
            </w:r>
          </w:p>
        </w:tc>
      </w:tr>
      <w:tr w:rsidR="00B07676" w:rsidRPr="00D00BBD" w14:paraId="69BF380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03C0F7"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180EA0C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B5627"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7364D7CD"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7EB7D82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DECDDD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3072A1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69BFB" w14:textId="77777777" w:rsidR="00DD6D98" w:rsidRPr="009901C4" w:rsidRDefault="00DD6D98" w:rsidP="00DD6D98">
            <w:pPr>
              <w:pStyle w:val="AttributeTableBody"/>
              <w:rPr>
                <w:noProof/>
              </w:rPr>
            </w:pPr>
            <w:r w:rsidRPr="009901C4">
              <w:rPr>
                <w:noProof/>
              </w:rPr>
              <w:t>01085</w:t>
            </w:r>
          </w:p>
        </w:tc>
        <w:tc>
          <w:tcPr>
            <w:tcW w:w="3888" w:type="dxa"/>
            <w:tcBorders>
              <w:top w:val="dotted" w:sz="4" w:space="0" w:color="auto"/>
              <w:left w:val="nil"/>
              <w:bottom w:val="dotted" w:sz="4" w:space="0" w:color="auto"/>
              <w:right w:val="nil"/>
            </w:tcBorders>
            <w:shd w:val="clear" w:color="auto" w:fill="FFFFFF"/>
          </w:tcPr>
          <w:p w14:paraId="0DFACE0B" w14:textId="77777777" w:rsidR="00DD6D98" w:rsidRPr="009901C4" w:rsidRDefault="00DD6D98" w:rsidP="00DD6D98">
            <w:pPr>
              <w:pStyle w:val="AttributeTableBody"/>
              <w:jc w:val="left"/>
              <w:rPr>
                <w:noProof/>
              </w:rPr>
            </w:pPr>
            <w:r w:rsidRPr="009901C4">
              <w:rPr>
                <w:noProof/>
              </w:rPr>
              <w:t>Event Description from Others</w:t>
            </w:r>
          </w:p>
        </w:tc>
      </w:tr>
      <w:tr w:rsidR="00B07676" w:rsidRPr="00D00BBD" w14:paraId="59D341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7D4B7E2"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669F4F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66815"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58C3A78C"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4FF8F5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B2B8CA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0C06A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50C7A" w14:textId="77777777" w:rsidR="00DD6D98" w:rsidRPr="009901C4" w:rsidRDefault="00DD6D98" w:rsidP="00DD6D98">
            <w:pPr>
              <w:pStyle w:val="AttributeTableBody"/>
              <w:rPr>
                <w:noProof/>
              </w:rPr>
            </w:pPr>
            <w:r w:rsidRPr="009901C4">
              <w:rPr>
                <w:noProof/>
              </w:rPr>
              <w:t>01086</w:t>
            </w:r>
          </w:p>
        </w:tc>
        <w:tc>
          <w:tcPr>
            <w:tcW w:w="3888" w:type="dxa"/>
            <w:tcBorders>
              <w:top w:val="dotted" w:sz="4" w:space="0" w:color="auto"/>
              <w:left w:val="nil"/>
              <w:bottom w:val="dotted" w:sz="4" w:space="0" w:color="auto"/>
              <w:right w:val="nil"/>
            </w:tcBorders>
            <w:shd w:val="clear" w:color="auto" w:fill="FFFFFF"/>
          </w:tcPr>
          <w:p w14:paraId="627C68F4" w14:textId="77777777" w:rsidR="00DD6D98" w:rsidRPr="009901C4" w:rsidRDefault="00DD6D98" w:rsidP="00DD6D98">
            <w:pPr>
              <w:pStyle w:val="AttributeTableBody"/>
              <w:jc w:val="left"/>
              <w:rPr>
                <w:noProof/>
              </w:rPr>
            </w:pPr>
            <w:r w:rsidRPr="009901C4">
              <w:rPr>
                <w:noProof/>
              </w:rPr>
              <w:t>Event Description from Original Reporter</w:t>
            </w:r>
          </w:p>
        </w:tc>
      </w:tr>
      <w:tr w:rsidR="00B07676" w:rsidRPr="00D00BBD" w14:paraId="5EEC286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877D103"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479A11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8BB7BE"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1714E671"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17D93E9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43E46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B9E15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A48C5C" w14:textId="77777777" w:rsidR="00DD6D98" w:rsidRPr="009901C4" w:rsidRDefault="00DD6D98" w:rsidP="00DD6D98">
            <w:pPr>
              <w:pStyle w:val="AttributeTableBody"/>
              <w:rPr>
                <w:noProof/>
              </w:rPr>
            </w:pPr>
            <w:r w:rsidRPr="009901C4">
              <w:rPr>
                <w:noProof/>
              </w:rPr>
              <w:t>01087</w:t>
            </w:r>
          </w:p>
        </w:tc>
        <w:tc>
          <w:tcPr>
            <w:tcW w:w="3888" w:type="dxa"/>
            <w:tcBorders>
              <w:top w:val="dotted" w:sz="4" w:space="0" w:color="auto"/>
              <w:left w:val="nil"/>
              <w:bottom w:val="dotted" w:sz="4" w:space="0" w:color="auto"/>
              <w:right w:val="nil"/>
            </w:tcBorders>
            <w:shd w:val="clear" w:color="auto" w:fill="FFFFFF"/>
          </w:tcPr>
          <w:p w14:paraId="55A96748" w14:textId="77777777" w:rsidR="00DD6D98" w:rsidRPr="009901C4" w:rsidRDefault="00DD6D98" w:rsidP="00DD6D98">
            <w:pPr>
              <w:pStyle w:val="AttributeTableBody"/>
              <w:jc w:val="left"/>
              <w:rPr>
                <w:noProof/>
              </w:rPr>
            </w:pPr>
            <w:r w:rsidRPr="009901C4">
              <w:rPr>
                <w:noProof/>
              </w:rPr>
              <w:t>Event Description from Patient</w:t>
            </w:r>
          </w:p>
        </w:tc>
      </w:tr>
      <w:tr w:rsidR="00B07676" w:rsidRPr="00D00BBD" w14:paraId="77185B8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4D69278" w14:textId="77777777" w:rsidR="00DD6D98" w:rsidRPr="009901C4" w:rsidRDefault="00DD6D98" w:rsidP="00DD6D98">
            <w:pPr>
              <w:pStyle w:val="AttributeTableBody"/>
              <w:rPr>
                <w:noProof/>
              </w:rPr>
            </w:pPr>
            <w:r w:rsidRPr="009901C4">
              <w:rPr>
                <w:noProof/>
              </w:rPr>
              <w:lastRenderedPageBreak/>
              <w:t>16</w:t>
            </w:r>
          </w:p>
        </w:tc>
        <w:tc>
          <w:tcPr>
            <w:tcW w:w="648" w:type="dxa"/>
            <w:tcBorders>
              <w:top w:val="dotted" w:sz="4" w:space="0" w:color="auto"/>
              <w:left w:val="nil"/>
              <w:bottom w:val="dotted" w:sz="4" w:space="0" w:color="auto"/>
              <w:right w:val="nil"/>
            </w:tcBorders>
            <w:shd w:val="clear" w:color="auto" w:fill="FFFFFF"/>
          </w:tcPr>
          <w:p w14:paraId="56BDCF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BBF351"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277257F9"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8A5B45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805238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83016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2A843" w14:textId="77777777" w:rsidR="00DD6D98" w:rsidRPr="009901C4" w:rsidRDefault="00DD6D98" w:rsidP="00DD6D98">
            <w:pPr>
              <w:pStyle w:val="AttributeTableBody"/>
              <w:rPr>
                <w:noProof/>
              </w:rPr>
            </w:pPr>
            <w:r w:rsidRPr="009901C4">
              <w:rPr>
                <w:noProof/>
              </w:rPr>
              <w:t>01088</w:t>
            </w:r>
          </w:p>
        </w:tc>
        <w:tc>
          <w:tcPr>
            <w:tcW w:w="3888" w:type="dxa"/>
            <w:tcBorders>
              <w:top w:val="dotted" w:sz="4" w:space="0" w:color="auto"/>
              <w:left w:val="nil"/>
              <w:bottom w:val="dotted" w:sz="4" w:space="0" w:color="auto"/>
              <w:right w:val="nil"/>
            </w:tcBorders>
            <w:shd w:val="clear" w:color="auto" w:fill="FFFFFF"/>
          </w:tcPr>
          <w:p w14:paraId="578DD45A" w14:textId="77777777" w:rsidR="00DD6D98" w:rsidRPr="009901C4" w:rsidRDefault="00DD6D98" w:rsidP="00DD6D98">
            <w:pPr>
              <w:pStyle w:val="AttributeTableBody"/>
              <w:jc w:val="left"/>
              <w:rPr>
                <w:noProof/>
              </w:rPr>
            </w:pPr>
            <w:r w:rsidRPr="009901C4">
              <w:rPr>
                <w:noProof/>
              </w:rPr>
              <w:t>Event Description from Practitioner</w:t>
            </w:r>
          </w:p>
        </w:tc>
      </w:tr>
      <w:tr w:rsidR="00B07676" w:rsidRPr="00D00BBD" w14:paraId="64F64FA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C7B69C2"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2595281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2FFADB"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59B7911A"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724681B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5EB193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732C3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92FB04" w14:textId="77777777" w:rsidR="00DD6D98" w:rsidRPr="009901C4" w:rsidRDefault="00DD6D98" w:rsidP="00DD6D98">
            <w:pPr>
              <w:pStyle w:val="AttributeTableBody"/>
              <w:rPr>
                <w:noProof/>
              </w:rPr>
            </w:pPr>
            <w:r w:rsidRPr="009901C4">
              <w:rPr>
                <w:noProof/>
              </w:rPr>
              <w:t>01089</w:t>
            </w:r>
          </w:p>
        </w:tc>
        <w:tc>
          <w:tcPr>
            <w:tcW w:w="3888" w:type="dxa"/>
            <w:tcBorders>
              <w:top w:val="dotted" w:sz="4" w:space="0" w:color="auto"/>
              <w:left w:val="nil"/>
              <w:bottom w:val="dotted" w:sz="4" w:space="0" w:color="auto"/>
              <w:right w:val="nil"/>
            </w:tcBorders>
            <w:shd w:val="clear" w:color="auto" w:fill="FFFFFF"/>
          </w:tcPr>
          <w:p w14:paraId="2EB4B0FB" w14:textId="77777777" w:rsidR="00DD6D98" w:rsidRPr="009901C4" w:rsidRDefault="00DD6D98" w:rsidP="00DD6D98">
            <w:pPr>
              <w:pStyle w:val="AttributeTableBody"/>
              <w:jc w:val="left"/>
              <w:rPr>
                <w:noProof/>
              </w:rPr>
            </w:pPr>
            <w:r w:rsidRPr="009901C4">
              <w:rPr>
                <w:noProof/>
              </w:rPr>
              <w:t>Event Description from Autopsy</w:t>
            </w:r>
          </w:p>
        </w:tc>
      </w:tr>
      <w:tr w:rsidR="00B07676" w:rsidRPr="00D00BBD" w14:paraId="20E0074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85A4B33"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1B03D0B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A2F7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AB597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89432D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86EA78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81D24C9" w14:textId="77777777" w:rsidR="00DD6D98" w:rsidRPr="009901C4" w:rsidRDefault="00DD6D98" w:rsidP="00DD6D98">
            <w:pPr>
              <w:pStyle w:val="AttributeTableBody"/>
              <w:rPr>
                <w:noProof/>
              </w:rPr>
            </w:pPr>
            <w:r>
              <w:rPr>
                <w:noProof/>
              </w:rPr>
              <w:t>0680</w:t>
            </w:r>
          </w:p>
        </w:tc>
        <w:tc>
          <w:tcPr>
            <w:tcW w:w="720" w:type="dxa"/>
            <w:tcBorders>
              <w:top w:val="dotted" w:sz="4" w:space="0" w:color="auto"/>
              <w:left w:val="nil"/>
              <w:bottom w:val="dotted" w:sz="4" w:space="0" w:color="auto"/>
              <w:right w:val="nil"/>
            </w:tcBorders>
            <w:shd w:val="clear" w:color="auto" w:fill="FFFFFF"/>
          </w:tcPr>
          <w:p w14:paraId="3118DE7B" w14:textId="77777777" w:rsidR="00DD6D98" w:rsidRPr="009901C4" w:rsidRDefault="00DD6D98" w:rsidP="00DD6D98">
            <w:pPr>
              <w:pStyle w:val="AttributeTableBody"/>
              <w:rPr>
                <w:noProof/>
              </w:rPr>
            </w:pPr>
            <w:r w:rsidRPr="009901C4">
              <w:rPr>
                <w:noProof/>
              </w:rPr>
              <w:t>01090</w:t>
            </w:r>
          </w:p>
        </w:tc>
        <w:tc>
          <w:tcPr>
            <w:tcW w:w="3888" w:type="dxa"/>
            <w:tcBorders>
              <w:top w:val="dotted" w:sz="4" w:space="0" w:color="auto"/>
              <w:left w:val="nil"/>
              <w:bottom w:val="dotted" w:sz="4" w:space="0" w:color="auto"/>
              <w:right w:val="nil"/>
            </w:tcBorders>
            <w:shd w:val="clear" w:color="auto" w:fill="FFFFFF"/>
          </w:tcPr>
          <w:p w14:paraId="221BD5A6" w14:textId="77777777" w:rsidR="00DD6D98" w:rsidRPr="009901C4" w:rsidRDefault="00DD6D98" w:rsidP="00DD6D98">
            <w:pPr>
              <w:pStyle w:val="AttributeTableBody"/>
              <w:jc w:val="left"/>
              <w:rPr>
                <w:noProof/>
              </w:rPr>
            </w:pPr>
            <w:r w:rsidRPr="009901C4">
              <w:rPr>
                <w:noProof/>
              </w:rPr>
              <w:t>Cause Of Death</w:t>
            </w:r>
          </w:p>
        </w:tc>
      </w:tr>
      <w:tr w:rsidR="00B07676" w:rsidRPr="00D00BBD" w14:paraId="0A3829B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D846E62"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6C8B90E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2A59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D76A32" w14:textId="77777777" w:rsidR="00DD6D98" w:rsidRPr="009901C4" w:rsidRDefault="00DD6D98" w:rsidP="00DD6D98">
            <w:pPr>
              <w:pStyle w:val="AttributeTableBody"/>
              <w:rPr>
                <w:noProof/>
              </w:rPr>
            </w:pPr>
            <w:r w:rsidRPr="009901C4">
              <w:rPr>
                <w:noProof/>
              </w:rPr>
              <w:t>XPN</w:t>
            </w:r>
          </w:p>
        </w:tc>
        <w:tc>
          <w:tcPr>
            <w:tcW w:w="648" w:type="dxa"/>
            <w:tcBorders>
              <w:top w:val="dotted" w:sz="4" w:space="0" w:color="auto"/>
              <w:left w:val="nil"/>
              <w:bottom w:val="dotted" w:sz="4" w:space="0" w:color="auto"/>
              <w:right w:val="nil"/>
            </w:tcBorders>
            <w:shd w:val="clear" w:color="auto" w:fill="FFFFFF"/>
          </w:tcPr>
          <w:p w14:paraId="4711DFE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C83FD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44522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705A3" w14:textId="77777777" w:rsidR="00DD6D98" w:rsidRPr="009901C4" w:rsidRDefault="00DD6D98" w:rsidP="00DD6D98">
            <w:pPr>
              <w:pStyle w:val="AttributeTableBody"/>
              <w:rPr>
                <w:noProof/>
              </w:rPr>
            </w:pPr>
            <w:r w:rsidRPr="009901C4">
              <w:rPr>
                <w:noProof/>
              </w:rPr>
              <w:t>01091</w:t>
            </w:r>
          </w:p>
        </w:tc>
        <w:tc>
          <w:tcPr>
            <w:tcW w:w="3888" w:type="dxa"/>
            <w:tcBorders>
              <w:top w:val="dotted" w:sz="4" w:space="0" w:color="auto"/>
              <w:left w:val="nil"/>
              <w:bottom w:val="dotted" w:sz="4" w:space="0" w:color="auto"/>
              <w:right w:val="nil"/>
            </w:tcBorders>
            <w:shd w:val="clear" w:color="auto" w:fill="FFFFFF"/>
          </w:tcPr>
          <w:p w14:paraId="38E026AA" w14:textId="77777777" w:rsidR="00DD6D98" w:rsidRPr="009901C4" w:rsidRDefault="00DD6D98" w:rsidP="00DD6D98">
            <w:pPr>
              <w:pStyle w:val="AttributeTableBody"/>
              <w:jc w:val="left"/>
              <w:rPr>
                <w:noProof/>
              </w:rPr>
            </w:pPr>
            <w:r w:rsidRPr="009901C4">
              <w:rPr>
                <w:noProof/>
              </w:rPr>
              <w:t>Primary Observer Name</w:t>
            </w:r>
          </w:p>
        </w:tc>
      </w:tr>
      <w:tr w:rsidR="00B07676" w:rsidRPr="00D00BBD" w14:paraId="3111BA2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7A42E4A"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60908F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2417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272776"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621A58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D8B0D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B0619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12EFD0" w14:textId="77777777" w:rsidR="00DD6D98" w:rsidRPr="009901C4" w:rsidRDefault="00DD6D98" w:rsidP="00DD6D98">
            <w:pPr>
              <w:pStyle w:val="AttributeTableBody"/>
              <w:rPr>
                <w:noProof/>
              </w:rPr>
            </w:pPr>
            <w:r w:rsidRPr="009901C4">
              <w:rPr>
                <w:noProof/>
              </w:rPr>
              <w:t>01092</w:t>
            </w:r>
          </w:p>
        </w:tc>
        <w:tc>
          <w:tcPr>
            <w:tcW w:w="3888" w:type="dxa"/>
            <w:tcBorders>
              <w:top w:val="dotted" w:sz="4" w:space="0" w:color="auto"/>
              <w:left w:val="nil"/>
              <w:bottom w:val="dotted" w:sz="4" w:space="0" w:color="auto"/>
              <w:right w:val="nil"/>
            </w:tcBorders>
            <w:shd w:val="clear" w:color="auto" w:fill="FFFFFF"/>
          </w:tcPr>
          <w:p w14:paraId="5586D7CD" w14:textId="77777777" w:rsidR="00DD6D98" w:rsidRPr="009901C4" w:rsidRDefault="00DD6D98" w:rsidP="00DD6D98">
            <w:pPr>
              <w:pStyle w:val="AttributeTableBody"/>
              <w:jc w:val="left"/>
              <w:rPr>
                <w:noProof/>
              </w:rPr>
            </w:pPr>
            <w:r w:rsidRPr="009901C4">
              <w:rPr>
                <w:noProof/>
              </w:rPr>
              <w:t>Primary Observer Address</w:t>
            </w:r>
          </w:p>
        </w:tc>
      </w:tr>
      <w:tr w:rsidR="00B07676" w:rsidRPr="00D00BBD" w14:paraId="064A64C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1E319F"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71626BF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5B0D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EDD930"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3EB1B8F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10B95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A3E7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E29A88" w14:textId="77777777" w:rsidR="00DD6D98" w:rsidRPr="009901C4" w:rsidRDefault="00DD6D98" w:rsidP="00DD6D98">
            <w:pPr>
              <w:pStyle w:val="AttributeTableBody"/>
              <w:rPr>
                <w:noProof/>
              </w:rPr>
            </w:pPr>
            <w:r w:rsidRPr="009901C4">
              <w:rPr>
                <w:noProof/>
              </w:rPr>
              <w:t>01093</w:t>
            </w:r>
          </w:p>
        </w:tc>
        <w:tc>
          <w:tcPr>
            <w:tcW w:w="3888" w:type="dxa"/>
            <w:tcBorders>
              <w:top w:val="dotted" w:sz="4" w:space="0" w:color="auto"/>
              <w:left w:val="nil"/>
              <w:bottom w:val="dotted" w:sz="4" w:space="0" w:color="auto"/>
              <w:right w:val="nil"/>
            </w:tcBorders>
            <w:shd w:val="clear" w:color="auto" w:fill="FFFFFF"/>
          </w:tcPr>
          <w:p w14:paraId="1D4F4D04" w14:textId="77777777" w:rsidR="00DD6D98" w:rsidRPr="009901C4" w:rsidRDefault="00DD6D98" w:rsidP="00DD6D98">
            <w:pPr>
              <w:pStyle w:val="AttributeTableBody"/>
              <w:jc w:val="left"/>
              <w:rPr>
                <w:noProof/>
              </w:rPr>
            </w:pPr>
            <w:r w:rsidRPr="009901C4">
              <w:rPr>
                <w:noProof/>
              </w:rPr>
              <w:t>Primary Observer Telephone</w:t>
            </w:r>
          </w:p>
        </w:tc>
      </w:tr>
      <w:tr w:rsidR="00B07676" w:rsidRPr="00D00BBD" w14:paraId="7A7DCEE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F09D7D9"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67AA95B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163D9CD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B7A3E6"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41791B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73CCC5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77F9E" w14:textId="77777777" w:rsidR="00DD6D98" w:rsidRPr="009901C4" w:rsidRDefault="00573DBC" w:rsidP="00DD6D98">
            <w:pPr>
              <w:pStyle w:val="AttributeTableBody"/>
              <w:rPr>
                <w:rStyle w:val="HyperlinkTable"/>
                <w:noProof/>
              </w:rPr>
            </w:pPr>
            <w:hyperlink r:id="rId133"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2D67A6B8" w14:textId="77777777" w:rsidR="00DD6D98" w:rsidRPr="009901C4" w:rsidRDefault="00DD6D98" w:rsidP="00DD6D98">
            <w:pPr>
              <w:pStyle w:val="AttributeTableBody"/>
              <w:rPr>
                <w:noProof/>
              </w:rPr>
            </w:pPr>
            <w:r w:rsidRPr="009901C4">
              <w:rPr>
                <w:noProof/>
              </w:rPr>
              <w:t>01094</w:t>
            </w:r>
          </w:p>
        </w:tc>
        <w:tc>
          <w:tcPr>
            <w:tcW w:w="3888" w:type="dxa"/>
            <w:tcBorders>
              <w:top w:val="dotted" w:sz="4" w:space="0" w:color="auto"/>
              <w:left w:val="nil"/>
              <w:bottom w:val="dotted" w:sz="4" w:space="0" w:color="auto"/>
              <w:right w:val="nil"/>
            </w:tcBorders>
            <w:shd w:val="clear" w:color="auto" w:fill="FFFFFF"/>
          </w:tcPr>
          <w:p w14:paraId="7C739DE8" w14:textId="77777777" w:rsidR="00DD6D98" w:rsidRPr="009901C4" w:rsidRDefault="00DD6D98" w:rsidP="00DD6D98">
            <w:pPr>
              <w:pStyle w:val="AttributeTableBody"/>
              <w:jc w:val="left"/>
              <w:rPr>
                <w:noProof/>
              </w:rPr>
            </w:pPr>
            <w:r w:rsidRPr="009901C4">
              <w:rPr>
                <w:noProof/>
              </w:rPr>
              <w:t>Primary Observer</w:t>
            </w:r>
            <w:r>
              <w:rPr>
                <w:noProof/>
              </w:rPr>
              <w:t>'</w:t>
            </w:r>
            <w:r w:rsidRPr="009901C4">
              <w:rPr>
                <w:noProof/>
              </w:rPr>
              <w:t>s Qualification</w:t>
            </w:r>
          </w:p>
        </w:tc>
      </w:tr>
      <w:tr w:rsidR="00B07676" w:rsidRPr="00D00BBD" w14:paraId="72CD608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777D69"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4E130AF9"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B98C68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4FB3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D2736F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474797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4E556" w14:textId="77777777" w:rsidR="00DD6D98" w:rsidRPr="009901C4" w:rsidRDefault="00573DBC" w:rsidP="00DD6D98">
            <w:pPr>
              <w:pStyle w:val="AttributeTableBody"/>
              <w:rPr>
                <w:rStyle w:val="HyperlinkTable"/>
                <w:noProof/>
              </w:rPr>
            </w:pPr>
            <w:hyperlink r:id="rId134"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70BEC791" w14:textId="77777777" w:rsidR="00DD6D98" w:rsidRPr="009901C4" w:rsidRDefault="00DD6D98" w:rsidP="00DD6D98">
            <w:pPr>
              <w:pStyle w:val="AttributeTableBody"/>
              <w:rPr>
                <w:noProof/>
              </w:rPr>
            </w:pPr>
            <w:r w:rsidRPr="009901C4">
              <w:rPr>
                <w:noProof/>
              </w:rPr>
              <w:t>01095</w:t>
            </w:r>
          </w:p>
        </w:tc>
        <w:tc>
          <w:tcPr>
            <w:tcW w:w="3888" w:type="dxa"/>
            <w:tcBorders>
              <w:top w:val="dotted" w:sz="4" w:space="0" w:color="auto"/>
              <w:left w:val="nil"/>
              <w:bottom w:val="dotted" w:sz="4" w:space="0" w:color="auto"/>
              <w:right w:val="nil"/>
            </w:tcBorders>
            <w:shd w:val="clear" w:color="auto" w:fill="FFFFFF"/>
          </w:tcPr>
          <w:p w14:paraId="61FAEFC6" w14:textId="77777777" w:rsidR="00DD6D98" w:rsidRPr="009901C4" w:rsidRDefault="00DD6D98" w:rsidP="00DD6D98">
            <w:pPr>
              <w:pStyle w:val="AttributeTableBody"/>
              <w:jc w:val="left"/>
              <w:rPr>
                <w:noProof/>
              </w:rPr>
            </w:pPr>
            <w:r w:rsidRPr="009901C4">
              <w:rPr>
                <w:noProof/>
              </w:rPr>
              <w:t>Confirmation Provided By</w:t>
            </w:r>
          </w:p>
        </w:tc>
      </w:tr>
      <w:tr w:rsidR="00B07676" w:rsidRPr="00D00BBD" w14:paraId="0718D5E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FE41CA"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42EB5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F34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B55CD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DB75DC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E9656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666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82E1F" w14:textId="77777777" w:rsidR="00DD6D98" w:rsidRPr="009901C4" w:rsidRDefault="00DD6D98" w:rsidP="00DD6D98">
            <w:pPr>
              <w:pStyle w:val="AttributeTableBody"/>
              <w:rPr>
                <w:noProof/>
              </w:rPr>
            </w:pPr>
            <w:r w:rsidRPr="009901C4">
              <w:rPr>
                <w:noProof/>
              </w:rPr>
              <w:t>01096</w:t>
            </w:r>
          </w:p>
        </w:tc>
        <w:tc>
          <w:tcPr>
            <w:tcW w:w="3888" w:type="dxa"/>
            <w:tcBorders>
              <w:top w:val="dotted" w:sz="4" w:space="0" w:color="auto"/>
              <w:left w:val="nil"/>
              <w:bottom w:val="dotted" w:sz="4" w:space="0" w:color="auto"/>
              <w:right w:val="nil"/>
            </w:tcBorders>
            <w:shd w:val="clear" w:color="auto" w:fill="FFFFFF"/>
          </w:tcPr>
          <w:p w14:paraId="291E3660" w14:textId="77777777" w:rsidR="00DD6D98" w:rsidRPr="009901C4" w:rsidRDefault="00DD6D98" w:rsidP="00DD6D98">
            <w:pPr>
              <w:pStyle w:val="AttributeTableBody"/>
              <w:jc w:val="left"/>
              <w:rPr>
                <w:noProof/>
              </w:rPr>
            </w:pPr>
            <w:r w:rsidRPr="009901C4">
              <w:rPr>
                <w:noProof/>
              </w:rPr>
              <w:t>Primary Observer Aware Date/Time</w:t>
            </w:r>
          </w:p>
        </w:tc>
      </w:tr>
      <w:tr w:rsidR="00DD6D98" w:rsidRPr="00D00BBD" w14:paraId="3E42800B"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5ED3786D"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single" w:sz="4" w:space="0" w:color="auto"/>
              <w:right w:val="nil"/>
            </w:tcBorders>
            <w:shd w:val="clear" w:color="auto" w:fill="FFFFFF"/>
          </w:tcPr>
          <w:p w14:paraId="71BFE88D" w14:textId="77777777"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single" w:sz="4" w:space="0" w:color="auto"/>
              <w:right w:val="nil"/>
            </w:tcBorders>
            <w:shd w:val="clear" w:color="auto" w:fill="FFFFFF"/>
          </w:tcPr>
          <w:p w14:paraId="6A496C32"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C8A77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35CE1A6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3ED80A3B"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0D5C58" w14:textId="77777777" w:rsidR="00DD6D98" w:rsidRPr="009901C4" w:rsidRDefault="00573DBC" w:rsidP="00DD6D98">
            <w:pPr>
              <w:pStyle w:val="AttributeTableBody"/>
              <w:rPr>
                <w:rStyle w:val="HyperlinkTable"/>
                <w:noProof/>
              </w:rPr>
            </w:pPr>
            <w:hyperlink r:id="rId135" w:anchor="HL70243" w:history="1">
              <w:r w:rsidR="00DD6D98" w:rsidRPr="009901C4">
                <w:rPr>
                  <w:rStyle w:val="HyperlinkTable"/>
                  <w:noProof/>
                </w:rPr>
                <w:t>0243</w:t>
              </w:r>
            </w:hyperlink>
          </w:p>
        </w:tc>
        <w:tc>
          <w:tcPr>
            <w:tcW w:w="720" w:type="dxa"/>
            <w:tcBorders>
              <w:top w:val="dotted" w:sz="4" w:space="0" w:color="auto"/>
              <w:left w:val="nil"/>
              <w:bottom w:val="single" w:sz="4" w:space="0" w:color="auto"/>
              <w:right w:val="nil"/>
            </w:tcBorders>
            <w:shd w:val="clear" w:color="auto" w:fill="FFFFFF"/>
          </w:tcPr>
          <w:p w14:paraId="789C4673" w14:textId="77777777" w:rsidR="00DD6D98" w:rsidRPr="009901C4" w:rsidRDefault="00DD6D98" w:rsidP="00DD6D98">
            <w:pPr>
              <w:pStyle w:val="AttributeTableBody"/>
              <w:rPr>
                <w:noProof/>
              </w:rPr>
            </w:pPr>
            <w:r w:rsidRPr="009901C4">
              <w:rPr>
                <w:noProof/>
              </w:rPr>
              <w:t>01097</w:t>
            </w:r>
          </w:p>
        </w:tc>
        <w:tc>
          <w:tcPr>
            <w:tcW w:w="3888" w:type="dxa"/>
            <w:tcBorders>
              <w:top w:val="dotted" w:sz="4" w:space="0" w:color="auto"/>
              <w:left w:val="nil"/>
              <w:bottom w:val="single" w:sz="4" w:space="0" w:color="auto"/>
              <w:right w:val="nil"/>
            </w:tcBorders>
            <w:shd w:val="clear" w:color="auto" w:fill="FFFFFF"/>
          </w:tcPr>
          <w:p w14:paraId="1E47A99C" w14:textId="77777777" w:rsidR="00DD6D98" w:rsidRPr="009901C4" w:rsidRDefault="00DD6D98" w:rsidP="00DD6D98">
            <w:pPr>
              <w:pStyle w:val="AttributeTableBody"/>
              <w:jc w:val="left"/>
              <w:rPr>
                <w:noProof/>
              </w:rPr>
            </w:pPr>
            <w:r w:rsidRPr="009901C4">
              <w:rPr>
                <w:noProof/>
              </w:rPr>
              <w:t>Primary Observer</w:t>
            </w:r>
            <w:r>
              <w:rPr>
                <w:noProof/>
              </w:rPr>
              <w:t>'</w:t>
            </w:r>
            <w:r w:rsidRPr="009901C4">
              <w:rPr>
                <w:noProof/>
              </w:rPr>
              <w:t>s identity May Be Divulged</w:t>
            </w:r>
          </w:p>
        </w:tc>
      </w:tr>
    </w:tbl>
    <w:p w14:paraId="1836EC95" w14:textId="77777777" w:rsidR="00DD6D98" w:rsidRPr="009901C4" w:rsidRDefault="00DD6D98" w:rsidP="00182B11">
      <w:pPr>
        <w:pStyle w:val="Heading4"/>
        <w:rPr>
          <w:noProof/>
        </w:rPr>
      </w:pPr>
      <w:bookmarkStart w:id="2454" w:name="_Toc532896195"/>
      <w:bookmarkStart w:id="2455" w:name="_Toc246007"/>
      <w:r w:rsidRPr="009901C4">
        <w:rPr>
          <w:noProof/>
        </w:rPr>
        <w:t>PEO field definitions</w:t>
      </w:r>
      <w:bookmarkEnd w:id="2454"/>
      <w:bookmarkEnd w:id="2455"/>
      <w:r w:rsidRPr="009901C4">
        <w:rPr>
          <w:noProof/>
        </w:rPr>
        <w:fldChar w:fldCharType="begin"/>
      </w:r>
      <w:r w:rsidRPr="009901C4">
        <w:rPr>
          <w:noProof/>
        </w:rPr>
        <w:instrText xml:space="preserve"> XE "PEO - data element definitions" </w:instrText>
      </w:r>
      <w:r w:rsidRPr="009901C4">
        <w:rPr>
          <w:noProof/>
        </w:rPr>
        <w:fldChar w:fldCharType="end"/>
      </w:r>
      <w:bookmarkStart w:id="2456" w:name="_Toc234055770"/>
      <w:bookmarkEnd w:id="2456"/>
    </w:p>
    <w:p w14:paraId="0E1EC7A7" w14:textId="77777777" w:rsidR="00DD6D98" w:rsidRPr="009901C4" w:rsidRDefault="00DD6D98" w:rsidP="00182B11">
      <w:pPr>
        <w:pStyle w:val="Heading4"/>
        <w:rPr>
          <w:noProof/>
        </w:rPr>
      </w:pPr>
      <w:bookmarkStart w:id="2457" w:name="_Toc532896196"/>
      <w:bookmarkStart w:id="2458" w:name="_Toc246008"/>
      <w:r w:rsidRPr="009901C4">
        <w:rPr>
          <w:noProof/>
        </w:rPr>
        <w:t>PEO-1   Event Identifiers Used</w:t>
      </w:r>
      <w:r w:rsidRPr="009901C4">
        <w:rPr>
          <w:noProof/>
        </w:rPr>
        <w:fldChar w:fldCharType="begin"/>
      </w:r>
      <w:r w:rsidRPr="009901C4">
        <w:rPr>
          <w:noProof/>
        </w:rPr>
        <w:instrText xml:space="preserve"> XE "Event identifiers used" </w:instrText>
      </w:r>
      <w:r w:rsidRPr="009901C4">
        <w:rPr>
          <w:noProof/>
        </w:rPr>
        <w:fldChar w:fldCharType="end"/>
      </w:r>
      <w:r w:rsidRPr="009901C4">
        <w:rPr>
          <w:noProof/>
        </w:rPr>
        <w:t xml:space="preserve">   (CWE)   01073</w:t>
      </w:r>
      <w:bookmarkEnd w:id="2457"/>
      <w:bookmarkEnd w:id="2458"/>
    </w:p>
    <w:p w14:paraId="4DDE1BF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E4E6AB" w14:textId="77777777" w:rsidR="00DD6D98" w:rsidRPr="009901C4" w:rsidRDefault="00DD6D98" w:rsidP="00DD6D98">
      <w:pPr>
        <w:pStyle w:val="NormalIndented"/>
        <w:rPr>
          <w:noProof/>
        </w:rPr>
      </w:pPr>
      <w:r w:rsidRPr="009901C4">
        <w:rPr>
          <w:noProof/>
        </w:rPr>
        <w:t>Definition:  This field may be used to transmit the event identifier used by other entities for this event.   The entry would typically contain a unique alphanumeric identifier assigned by an entity with the text component null or repeating the unique alphanumeric identifier followed by the organization</w:t>
      </w:r>
      <w:r>
        <w:rPr>
          <w:noProof/>
        </w:rPr>
        <w:t>'</w:t>
      </w:r>
      <w:r w:rsidRPr="009901C4">
        <w:rPr>
          <w:noProof/>
        </w:rPr>
        <w:t>s identifier.  An event identifier might be GB1234^GB1234^PharmaGiant for example.</w:t>
      </w:r>
      <w:r w:rsidRPr="009A14D4">
        <w:t xml:space="preserve"> </w:t>
      </w:r>
      <w:r w:rsidRPr="009A14D4">
        <w:rPr>
          <w:noProof/>
        </w:rPr>
        <w:t>Refer to Table 0678 - Event Identifiers Used in Chapter 2C for valid values.</w:t>
      </w:r>
    </w:p>
    <w:p w14:paraId="54721093" w14:textId="77777777" w:rsidR="00DD6D98" w:rsidRPr="007D514E" w:rsidRDefault="00DD6D98" w:rsidP="00182B11">
      <w:pPr>
        <w:pStyle w:val="Heading4"/>
        <w:rPr>
          <w:noProof/>
          <w:lang w:val="nl-NL"/>
          <w:rPrChange w:id="2459" w:author="Frank Oemig" w:date="2022-09-06T17:23:00Z">
            <w:rPr>
              <w:noProof/>
            </w:rPr>
          </w:rPrChange>
        </w:rPr>
      </w:pPr>
      <w:bookmarkStart w:id="2460" w:name="_Toc532896197"/>
      <w:bookmarkStart w:id="2461" w:name="_Toc246009"/>
      <w:r w:rsidRPr="007D514E">
        <w:rPr>
          <w:noProof/>
          <w:lang w:val="nl-NL"/>
          <w:rPrChange w:id="2462" w:author="Frank Oemig" w:date="2022-09-06T17:23:00Z">
            <w:rPr>
              <w:noProof/>
            </w:rPr>
          </w:rPrChange>
        </w:rPr>
        <w:t>PEO-2   Event Symptom/Diagnosis Code</w:t>
      </w:r>
      <w:r w:rsidRPr="009901C4">
        <w:rPr>
          <w:noProof/>
        </w:rPr>
        <w:fldChar w:fldCharType="begin"/>
      </w:r>
      <w:r w:rsidRPr="007D514E">
        <w:rPr>
          <w:noProof/>
          <w:lang w:val="nl-NL"/>
          <w:rPrChange w:id="2463" w:author="Frank Oemig" w:date="2022-09-06T17:23:00Z">
            <w:rPr>
              <w:noProof/>
            </w:rPr>
          </w:rPrChange>
        </w:rPr>
        <w:instrText xml:space="preserve"> XE "Event symptom/diagnosis code" </w:instrText>
      </w:r>
      <w:r w:rsidRPr="009901C4">
        <w:rPr>
          <w:noProof/>
        </w:rPr>
        <w:fldChar w:fldCharType="end"/>
      </w:r>
      <w:r w:rsidRPr="007D514E">
        <w:rPr>
          <w:noProof/>
          <w:lang w:val="nl-NL"/>
          <w:rPrChange w:id="2464" w:author="Frank Oemig" w:date="2022-09-06T17:23:00Z">
            <w:rPr>
              <w:noProof/>
            </w:rPr>
          </w:rPrChange>
        </w:rPr>
        <w:t xml:space="preserve">   (CWE)   01074</w:t>
      </w:r>
      <w:bookmarkEnd w:id="2460"/>
      <w:bookmarkEnd w:id="2461"/>
    </w:p>
    <w:p w14:paraId="36F2CB2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68FC73" w14:textId="77777777" w:rsidR="00DD6D98" w:rsidRPr="009901C4" w:rsidRDefault="00DD6D98" w:rsidP="00DD6D98">
      <w:pPr>
        <w:pStyle w:val="NormalIndented"/>
        <w:rPr>
          <w:noProof/>
        </w:rPr>
      </w:pPr>
      <w:r w:rsidRPr="009901C4">
        <w:rPr>
          <w:noProof/>
        </w:rPr>
        <w:t>Definition: This field is the coded diagnosis or problem description which best describes the event.  A text representation of the coded item should routinely be included.  MEDDRA and WHO-ART are examples of appropriate coding schemes, as are the patient and device codes included in the FDA Center for Devices and Radiologic Health</w:t>
      </w:r>
      <w:r>
        <w:rPr>
          <w:noProof/>
        </w:rPr>
        <w:t>'</w:t>
      </w:r>
      <w:r w:rsidRPr="009901C4">
        <w:rPr>
          <w:noProof/>
        </w:rPr>
        <w:t>s coding manual for Form 3500A.</w:t>
      </w:r>
      <w:r w:rsidRPr="009A14D4">
        <w:t xml:space="preserve"> </w:t>
      </w:r>
      <w:r w:rsidRPr="009A14D4">
        <w:rPr>
          <w:noProof/>
        </w:rPr>
        <w:t>Refer to Table 0679 - Event Symptom/Diagnosis Code in Chapter 2C for valid values.</w:t>
      </w:r>
    </w:p>
    <w:p w14:paraId="25A99ABA" w14:textId="77777777" w:rsidR="00DD6D98" w:rsidRPr="009901C4" w:rsidRDefault="00DD6D98" w:rsidP="00182B11">
      <w:pPr>
        <w:pStyle w:val="Heading4"/>
        <w:rPr>
          <w:noProof/>
        </w:rPr>
      </w:pPr>
      <w:bookmarkStart w:id="2465" w:name="_Toc532896198"/>
      <w:bookmarkStart w:id="2466" w:name="_Toc246010"/>
      <w:r w:rsidRPr="009901C4">
        <w:rPr>
          <w:noProof/>
        </w:rPr>
        <w:t>PEO-3   Event Onset Date/Time</w:t>
      </w:r>
      <w:r w:rsidRPr="009901C4">
        <w:rPr>
          <w:noProof/>
        </w:rPr>
        <w:fldChar w:fldCharType="begin"/>
      </w:r>
      <w:r w:rsidRPr="009901C4">
        <w:rPr>
          <w:noProof/>
        </w:rPr>
        <w:instrText xml:space="preserve"> XE "Event onset date/time" </w:instrText>
      </w:r>
      <w:r w:rsidRPr="009901C4">
        <w:rPr>
          <w:noProof/>
        </w:rPr>
        <w:fldChar w:fldCharType="end"/>
      </w:r>
      <w:r w:rsidRPr="009901C4">
        <w:rPr>
          <w:noProof/>
        </w:rPr>
        <w:t xml:space="preserve">   (DTM)   01075</w:t>
      </w:r>
      <w:bookmarkEnd w:id="2465"/>
      <w:bookmarkEnd w:id="2466"/>
    </w:p>
    <w:p w14:paraId="76A187F7" w14:textId="77777777" w:rsidR="00DD6D98" w:rsidRPr="009901C4" w:rsidRDefault="00DD6D98" w:rsidP="00DD6D98">
      <w:pPr>
        <w:pStyle w:val="NormalIndented"/>
        <w:rPr>
          <w:noProof/>
        </w:rPr>
      </w:pPr>
      <w:r w:rsidRPr="009901C4">
        <w:rPr>
          <w:noProof/>
        </w:rPr>
        <w:t>Definition:  This field contains a report or best estimate of the date/time of onset of the event.  The date/time can be recorded to any level of precision it is known (hour, day, month, year).</w:t>
      </w:r>
    </w:p>
    <w:p w14:paraId="2DEA09FD" w14:textId="77777777" w:rsidR="00DD6D98" w:rsidRPr="009901C4" w:rsidRDefault="00DD6D98" w:rsidP="00182B11">
      <w:pPr>
        <w:pStyle w:val="Heading4"/>
        <w:rPr>
          <w:noProof/>
        </w:rPr>
      </w:pPr>
      <w:bookmarkStart w:id="2467" w:name="_Toc532896199"/>
      <w:bookmarkStart w:id="2468" w:name="_Toc246011"/>
      <w:r w:rsidRPr="009901C4">
        <w:rPr>
          <w:noProof/>
        </w:rPr>
        <w:lastRenderedPageBreak/>
        <w:t>PEO-4   Event Exacerbation Date/Time</w:t>
      </w:r>
      <w:r w:rsidRPr="009901C4">
        <w:rPr>
          <w:noProof/>
        </w:rPr>
        <w:fldChar w:fldCharType="begin"/>
      </w:r>
      <w:r w:rsidRPr="009901C4">
        <w:rPr>
          <w:noProof/>
        </w:rPr>
        <w:instrText xml:space="preserve"> XE "Event exacerbation date/time" </w:instrText>
      </w:r>
      <w:r w:rsidRPr="009901C4">
        <w:rPr>
          <w:noProof/>
        </w:rPr>
        <w:fldChar w:fldCharType="end"/>
      </w:r>
      <w:r w:rsidRPr="009901C4">
        <w:rPr>
          <w:noProof/>
        </w:rPr>
        <w:t xml:space="preserve">   (DTM)   01076</w:t>
      </w:r>
      <w:bookmarkEnd w:id="2467"/>
      <w:bookmarkEnd w:id="2468"/>
    </w:p>
    <w:p w14:paraId="068E011C" w14:textId="77777777" w:rsidR="00DD6D98" w:rsidRPr="009901C4" w:rsidRDefault="00DD6D98" w:rsidP="00DD6D98">
      <w:pPr>
        <w:pStyle w:val="NormalIndented"/>
        <w:rPr>
          <w:noProof/>
        </w:rPr>
      </w:pPr>
      <w:r w:rsidRPr="009901C4">
        <w:rPr>
          <w:noProof/>
        </w:rPr>
        <w:t>Definition:  This field identifies the best estimate of the date/time the event was exacerbated.</w:t>
      </w:r>
    </w:p>
    <w:p w14:paraId="10CD4C9E" w14:textId="77777777" w:rsidR="00DD6D98" w:rsidRPr="009901C4" w:rsidRDefault="00DD6D98" w:rsidP="00182B11">
      <w:pPr>
        <w:pStyle w:val="Heading4"/>
        <w:rPr>
          <w:noProof/>
        </w:rPr>
      </w:pPr>
      <w:bookmarkStart w:id="2469" w:name="_Toc532896200"/>
      <w:bookmarkStart w:id="2470" w:name="_Toc246012"/>
      <w:r w:rsidRPr="009901C4">
        <w:rPr>
          <w:noProof/>
        </w:rPr>
        <w:t>PEO-5   Event Improved Date/Time</w:t>
      </w:r>
      <w:r w:rsidRPr="009901C4">
        <w:rPr>
          <w:noProof/>
        </w:rPr>
        <w:fldChar w:fldCharType="begin"/>
      </w:r>
      <w:r w:rsidRPr="009901C4">
        <w:rPr>
          <w:noProof/>
        </w:rPr>
        <w:instrText xml:space="preserve"> XE "Event improved date/time" </w:instrText>
      </w:r>
      <w:r w:rsidRPr="009901C4">
        <w:rPr>
          <w:noProof/>
        </w:rPr>
        <w:fldChar w:fldCharType="end"/>
      </w:r>
      <w:r w:rsidRPr="009901C4">
        <w:rPr>
          <w:noProof/>
        </w:rPr>
        <w:t xml:space="preserve">   (DTM)   01077</w:t>
      </w:r>
      <w:bookmarkEnd w:id="2469"/>
      <w:bookmarkEnd w:id="2470"/>
    </w:p>
    <w:p w14:paraId="2F00FAC7" w14:textId="77777777" w:rsidR="00DD6D98" w:rsidRPr="009901C4" w:rsidRDefault="00DD6D98" w:rsidP="00DD6D98">
      <w:pPr>
        <w:pStyle w:val="NormalIndented"/>
        <w:rPr>
          <w:noProof/>
        </w:rPr>
      </w:pPr>
      <w:r w:rsidRPr="009901C4">
        <w:rPr>
          <w:noProof/>
        </w:rPr>
        <w:t>Definition:  This field identifies the best estimate of the date/time the event improved.</w:t>
      </w:r>
    </w:p>
    <w:p w14:paraId="53A172AB" w14:textId="77777777" w:rsidR="00DD6D98" w:rsidRPr="009901C4" w:rsidRDefault="00DD6D98" w:rsidP="00182B11">
      <w:pPr>
        <w:pStyle w:val="Heading4"/>
        <w:rPr>
          <w:noProof/>
        </w:rPr>
      </w:pPr>
      <w:bookmarkStart w:id="2471" w:name="_Toc532896201"/>
      <w:bookmarkStart w:id="2472" w:name="_Toc246013"/>
      <w:r w:rsidRPr="009901C4">
        <w:rPr>
          <w:noProof/>
        </w:rPr>
        <w:t>PEO-6   Event Ended Data/Time</w:t>
      </w:r>
      <w:r w:rsidRPr="009901C4">
        <w:rPr>
          <w:noProof/>
        </w:rPr>
        <w:fldChar w:fldCharType="begin"/>
      </w:r>
      <w:r w:rsidRPr="009901C4">
        <w:rPr>
          <w:noProof/>
        </w:rPr>
        <w:instrText xml:space="preserve"> XE "Event ended data/time" </w:instrText>
      </w:r>
      <w:r w:rsidRPr="009901C4">
        <w:rPr>
          <w:noProof/>
        </w:rPr>
        <w:fldChar w:fldCharType="end"/>
      </w:r>
      <w:r w:rsidRPr="009901C4">
        <w:rPr>
          <w:noProof/>
        </w:rPr>
        <w:t xml:space="preserve">   (DTM)   01078</w:t>
      </w:r>
      <w:bookmarkEnd w:id="2471"/>
      <w:bookmarkEnd w:id="2472"/>
    </w:p>
    <w:p w14:paraId="73B8E3CF" w14:textId="77777777" w:rsidR="00DD6D98" w:rsidRPr="009901C4" w:rsidRDefault="00DD6D98" w:rsidP="00DD6D98">
      <w:pPr>
        <w:pStyle w:val="NormalIndented"/>
        <w:rPr>
          <w:noProof/>
        </w:rPr>
      </w:pPr>
      <w:r w:rsidRPr="009901C4">
        <w:rPr>
          <w:noProof/>
        </w:rPr>
        <w:t>Definition:  This field identifies the best estimate of the date/time the event resolved.</w:t>
      </w:r>
    </w:p>
    <w:p w14:paraId="1708664D" w14:textId="77777777" w:rsidR="00DD6D98" w:rsidRPr="009901C4" w:rsidRDefault="00DD6D98" w:rsidP="00182B11">
      <w:pPr>
        <w:pStyle w:val="Heading4"/>
        <w:rPr>
          <w:noProof/>
        </w:rPr>
      </w:pPr>
      <w:bookmarkStart w:id="2473" w:name="_Toc532896202"/>
      <w:bookmarkStart w:id="2474" w:name="_Toc246014"/>
      <w:r w:rsidRPr="009901C4">
        <w:rPr>
          <w:noProof/>
        </w:rPr>
        <w:t>PEO-7   Event Location Occurred Address</w:t>
      </w:r>
      <w:r w:rsidRPr="009901C4">
        <w:rPr>
          <w:noProof/>
        </w:rPr>
        <w:fldChar w:fldCharType="begin"/>
      </w:r>
      <w:r w:rsidRPr="009901C4">
        <w:rPr>
          <w:noProof/>
        </w:rPr>
        <w:instrText xml:space="preserve"> XE "Event location occurred address" </w:instrText>
      </w:r>
      <w:r w:rsidRPr="009901C4">
        <w:rPr>
          <w:noProof/>
        </w:rPr>
        <w:fldChar w:fldCharType="end"/>
      </w:r>
      <w:r w:rsidRPr="009901C4">
        <w:rPr>
          <w:noProof/>
        </w:rPr>
        <w:t xml:space="preserve">   (XAD)   01079</w:t>
      </w:r>
      <w:bookmarkEnd w:id="2473"/>
      <w:bookmarkEnd w:id="2474"/>
    </w:p>
    <w:p w14:paraId="3849533E"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00B3EFF" w14:textId="77777777" w:rsidR="00DD6D98" w:rsidRDefault="00DD6D98" w:rsidP="00DD6D98">
      <w:pPr>
        <w:pStyle w:val="Components"/>
      </w:pPr>
      <w:r>
        <w:t>Subcomponents for Street Address (SAD):  &lt;Street or Mailing Address (ST)&gt; &amp; &lt;Street Name (ST)&gt; &amp; &lt;Dwelling Number (ST)&gt;</w:t>
      </w:r>
    </w:p>
    <w:p w14:paraId="7A7CB5CB"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57220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C08AE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9DBA81"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08A0A3" w14:textId="77777777" w:rsidR="00DD6D98" w:rsidRDefault="00DD6D98" w:rsidP="00DD6D98">
      <w:pPr>
        <w:pStyle w:val="Components"/>
      </w:pPr>
      <w:r>
        <w:lastRenderedPageBreak/>
        <w:t>Subcomponents for Address Identifier (EI):  &lt;Entity Identifier (ST)&gt; &amp; &lt;Namespace ID (IS)&gt; &amp; &lt;Universal ID (ST)&gt; &amp; &lt;Universal ID Type (ID)&gt;</w:t>
      </w:r>
    </w:p>
    <w:p w14:paraId="4307426A" w14:textId="77777777" w:rsidR="00DD6D98" w:rsidRPr="009901C4" w:rsidRDefault="00DD6D98" w:rsidP="00DD6D98">
      <w:pPr>
        <w:pStyle w:val="NormalIndented"/>
        <w:rPr>
          <w:noProof/>
        </w:rPr>
      </w:pPr>
      <w:r w:rsidRPr="009901C4">
        <w:rPr>
          <w:noProof/>
        </w:rPr>
        <w:t>Definition:  This field identifies the location at which the event started. Often this will specify only the country in which the event started.</w:t>
      </w:r>
    </w:p>
    <w:p w14:paraId="088BB501" w14:textId="77777777" w:rsidR="00DD6D98" w:rsidRPr="009901C4" w:rsidRDefault="00DD6D98" w:rsidP="00182B11">
      <w:pPr>
        <w:pStyle w:val="Heading4"/>
        <w:rPr>
          <w:noProof/>
        </w:rPr>
      </w:pPr>
      <w:bookmarkStart w:id="2475" w:name="_Toc532896203"/>
      <w:bookmarkStart w:id="2476" w:name="_Toc246015"/>
      <w:r w:rsidRPr="009901C4">
        <w:rPr>
          <w:noProof/>
        </w:rPr>
        <w:t>PEO-8   Event Qualification</w:t>
      </w:r>
      <w:r w:rsidRPr="009901C4">
        <w:rPr>
          <w:noProof/>
        </w:rPr>
        <w:fldChar w:fldCharType="begin"/>
      </w:r>
      <w:r w:rsidRPr="009901C4">
        <w:rPr>
          <w:noProof/>
        </w:rPr>
        <w:instrText xml:space="preserve"> XE "Event qualification" </w:instrText>
      </w:r>
      <w:r w:rsidRPr="009901C4">
        <w:rPr>
          <w:noProof/>
        </w:rPr>
        <w:fldChar w:fldCharType="end"/>
      </w:r>
      <w:r w:rsidRPr="009901C4">
        <w:rPr>
          <w:noProof/>
        </w:rPr>
        <w:t xml:space="preserve">   (ID)   01080</w:t>
      </w:r>
      <w:bookmarkEnd w:id="2475"/>
      <w:bookmarkEnd w:id="2476"/>
    </w:p>
    <w:p w14:paraId="72AB93CB" w14:textId="77777777" w:rsidR="00DD6D98" w:rsidRPr="009901C4" w:rsidRDefault="00DD6D98" w:rsidP="00DD6D98">
      <w:pPr>
        <w:pStyle w:val="NormalIndented"/>
        <w:rPr>
          <w:noProof/>
        </w:rPr>
      </w:pPr>
      <w:r w:rsidRPr="009901C4">
        <w:rPr>
          <w:noProof/>
        </w:rPr>
        <w:t xml:space="preserve">Definition: This field is contains a classification of the type of product experience this event is considered to represent.  Refer to </w:t>
      </w:r>
      <w:hyperlink r:id="rId136" w:anchor="HL70237" w:history="1">
        <w:r w:rsidRPr="0045408A">
          <w:rPr>
            <w:rStyle w:val="HyperlinkText"/>
          </w:rPr>
          <w:t>HL7 Table 0237 - Event Qualification</w:t>
        </w:r>
      </w:hyperlink>
      <w:r w:rsidRPr="009901C4">
        <w:rPr>
          <w:noProof/>
        </w:rPr>
        <w:t xml:space="preserve"> for valid values.</w:t>
      </w:r>
    </w:p>
    <w:p w14:paraId="3B51C7EF" w14:textId="77777777" w:rsidR="00DD6D98" w:rsidRPr="009901C4" w:rsidRDefault="00DD6D98" w:rsidP="00DD6D98">
      <w:pPr>
        <w:pStyle w:val="NormalIndented"/>
        <w:rPr>
          <w:noProof/>
        </w:rPr>
      </w:pPr>
      <w:bookmarkStart w:id="2477" w:name="HL70237"/>
      <w:bookmarkEnd w:id="2477"/>
      <w:r w:rsidRPr="009901C4">
        <w:rPr>
          <w:noProof/>
        </w:rPr>
        <w:t>Unexpected beneficial effects would not often be reported but are required by certain countries.</w:t>
      </w:r>
    </w:p>
    <w:p w14:paraId="4B6FF8F6" w14:textId="77777777" w:rsidR="00DD6D98" w:rsidRPr="009901C4" w:rsidRDefault="00DD6D98" w:rsidP="00182B11">
      <w:pPr>
        <w:pStyle w:val="Heading4"/>
        <w:rPr>
          <w:noProof/>
        </w:rPr>
      </w:pPr>
      <w:bookmarkStart w:id="2478" w:name="_Toc532896204"/>
      <w:bookmarkStart w:id="2479" w:name="_Toc246016"/>
      <w:r w:rsidRPr="009901C4">
        <w:rPr>
          <w:noProof/>
        </w:rPr>
        <w:t>PEO-9   Event Serious</w:t>
      </w:r>
      <w:r w:rsidRPr="009901C4">
        <w:rPr>
          <w:noProof/>
        </w:rPr>
        <w:fldChar w:fldCharType="begin"/>
      </w:r>
      <w:r w:rsidRPr="009901C4">
        <w:rPr>
          <w:noProof/>
        </w:rPr>
        <w:instrText xml:space="preserve"> XE "Event serious" </w:instrText>
      </w:r>
      <w:r w:rsidRPr="009901C4">
        <w:rPr>
          <w:noProof/>
        </w:rPr>
        <w:fldChar w:fldCharType="end"/>
      </w:r>
      <w:r w:rsidRPr="009901C4">
        <w:rPr>
          <w:noProof/>
        </w:rPr>
        <w:t xml:space="preserve">   (ID)   01081</w:t>
      </w:r>
      <w:bookmarkEnd w:id="2478"/>
      <w:bookmarkEnd w:id="2479"/>
    </w:p>
    <w:p w14:paraId="21AEC6BE" w14:textId="77777777" w:rsidR="00DD6D98" w:rsidRPr="009901C4" w:rsidRDefault="00DD6D98" w:rsidP="00DD6D98">
      <w:pPr>
        <w:pStyle w:val="NormalIndented"/>
        <w:rPr>
          <w:noProof/>
        </w:rPr>
      </w:pPr>
      <w:r w:rsidRPr="009901C4">
        <w:rPr>
          <w:noProof/>
        </w:rPr>
        <w:t>Definition:  This field indicates whether the event was judged as serious.  If the event did not meet the criteria for seriousness but the sender judges the event significant on other grounds, the event can be identified as significant [</w:t>
      </w:r>
      <w:r w:rsidRPr="009901C4">
        <w:rPr>
          <w:rStyle w:val="Emphasis"/>
          <w:iCs/>
          <w:noProof/>
        </w:rPr>
        <w:t>but not serious</w:t>
      </w:r>
      <w:r w:rsidRPr="009901C4">
        <w:rPr>
          <w:noProof/>
        </w:rPr>
        <w:t xml:space="preserve">].  Refer to </w:t>
      </w:r>
      <w:hyperlink r:id="rId137" w:anchor="HL70238" w:history="1">
        <w:r w:rsidRPr="0045408A">
          <w:rPr>
            <w:rStyle w:val="HyperlinkText"/>
          </w:rPr>
          <w:t>HL7 Table 0238 - Event Seriousness</w:t>
        </w:r>
      </w:hyperlink>
      <w:r w:rsidR="0045408A">
        <w:rPr>
          <w:noProof/>
        </w:rPr>
        <w:t xml:space="preserve"> f</w:t>
      </w:r>
      <w:r w:rsidRPr="009901C4">
        <w:rPr>
          <w:noProof/>
        </w:rPr>
        <w:t>or valid values.</w:t>
      </w:r>
    </w:p>
    <w:p w14:paraId="490B248A" w14:textId="77777777" w:rsidR="00DD6D98" w:rsidRPr="009901C4" w:rsidRDefault="00DD6D98" w:rsidP="00182B11">
      <w:pPr>
        <w:pStyle w:val="Heading4"/>
        <w:rPr>
          <w:noProof/>
        </w:rPr>
      </w:pPr>
      <w:bookmarkStart w:id="2480" w:name="HL70238"/>
      <w:bookmarkStart w:id="2481" w:name="_Toc234055780"/>
      <w:bookmarkStart w:id="2482" w:name="_Toc532896205"/>
      <w:bookmarkStart w:id="2483" w:name="_Toc246017"/>
      <w:bookmarkEnd w:id="2480"/>
      <w:bookmarkEnd w:id="2481"/>
      <w:r w:rsidRPr="009901C4">
        <w:rPr>
          <w:noProof/>
        </w:rPr>
        <w:t>PEO-10   Event Expected</w:t>
      </w:r>
      <w:r w:rsidRPr="009901C4">
        <w:rPr>
          <w:noProof/>
        </w:rPr>
        <w:fldChar w:fldCharType="begin"/>
      </w:r>
      <w:r w:rsidRPr="009901C4">
        <w:rPr>
          <w:noProof/>
        </w:rPr>
        <w:instrText xml:space="preserve"> XE "Event expected" </w:instrText>
      </w:r>
      <w:r w:rsidRPr="009901C4">
        <w:rPr>
          <w:noProof/>
        </w:rPr>
        <w:fldChar w:fldCharType="end"/>
      </w:r>
      <w:r w:rsidRPr="009901C4">
        <w:rPr>
          <w:noProof/>
        </w:rPr>
        <w:t xml:space="preserve">   (ID)   01082</w:t>
      </w:r>
      <w:bookmarkEnd w:id="2482"/>
      <w:bookmarkEnd w:id="2483"/>
    </w:p>
    <w:p w14:paraId="4B85A0D7" w14:textId="77777777" w:rsidR="00DD6D98" w:rsidRPr="009901C4" w:rsidRDefault="00DD6D98" w:rsidP="00DD6D98">
      <w:pPr>
        <w:pStyle w:val="NormalIndented"/>
        <w:rPr>
          <w:noProof/>
        </w:rPr>
      </w:pPr>
      <w:r w:rsidRPr="009901C4">
        <w:rPr>
          <w:noProof/>
        </w:rPr>
        <w:t xml:space="preserve">Definition:  This field indicates whether the observed event was expected or unexpected as judged.  Refer to </w:t>
      </w:r>
      <w:hyperlink r:id="rId138" w:anchor="HL70239" w:history="1">
        <w:r w:rsidRPr="0045408A">
          <w:rPr>
            <w:rStyle w:val="HyperlinkText"/>
          </w:rPr>
          <w:t>HL7 Table 0239 - Event Expected</w:t>
        </w:r>
      </w:hyperlink>
      <w:r w:rsidR="0045408A">
        <w:rPr>
          <w:noProof/>
        </w:rPr>
        <w:t xml:space="preserve"> f</w:t>
      </w:r>
      <w:r w:rsidRPr="009901C4">
        <w:rPr>
          <w:noProof/>
        </w:rPr>
        <w:t>or valid values.</w:t>
      </w:r>
    </w:p>
    <w:p w14:paraId="607848B9" w14:textId="77777777" w:rsidR="00DD6D98" w:rsidRPr="009901C4" w:rsidRDefault="00DD6D98" w:rsidP="00182B11">
      <w:pPr>
        <w:pStyle w:val="Heading4"/>
        <w:rPr>
          <w:noProof/>
        </w:rPr>
      </w:pPr>
      <w:bookmarkStart w:id="2484" w:name="HL70239"/>
      <w:bookmarkStart w:id="2485" w:name="_Toc234055798"/>
      <w:bookmarkStart w:id="2486" w:name="_Toc532896206"/>
      <w:bookmarkStart w:id="2487" w:name="_Toc246018"/>
      <w:bookmarkEnd w:id="2484"/>
      <w:bookmarkEnd w:id="2485"/>
      <w:r w:rsidRPr="009901C4">
        <w:rPr>
          <w:noProof/>
        </w:rPr>
        <w:t>PEO-11   Event Outcome</w:t>
      </w:r>
      <w:r w:rsidRPr="009901C4">
        <w:rPr>
          <w:noProof/>
        </w:rPr>
        <w:fldChar w:fldCharType="begin"/>
      </w:r>
      <w:r w:rsidRPr="009901C4">
        <w:rPr>
          <w:noProof/>
        </w:rPr>
        <w:instrText xml:space="preserve"> XE "Event outcome" </w:instrText>
      </w:r>
      <w:r w:rsidRPr="009901C4">
        <w:rPr>
          <w:noProof/>
        </w:rPr>
        <w:fldChar w:fldCharType="end"/>
      </w:r>
      <w:r w:rsidRPr="009901C4">
        <w:rPr>
          <w:noProof/>
        </w:rPr>
        <w:t xml:space="preserve">   (ID)   01083</w:t>
      </w:r>
      <w:bookmarkEnd w:id="2486"/>
      <w:bookmarkEnd w:id="2487"/>
    </w:p>
    <w:p w14:paraId="018ABB46" w14:textId="77777777" w:rsidR="00DD6D98" w:rsidRPr="009901C4" w:rsidRDefault="00DD6D98" w:rsidP="00DD6D98">
      <w:pPr>
        <w:pStyle w:val="NormalIndented"/>
        <w:rPr>
          <w:noProof/>
        </w:rPr>
      </w:pPr>
      <w:r w:rsidRPr="009901C4">
        <w:rPr>
          <w:noProof/>
        </w:rPr>
        <w:t xml:space="preserve">Definition: This field identifies the consequence of the </w:t>
      </w:r>
      <w:r w:rsidRPr="009901C4">
        <w:rPr>
          <w:noProof/>
          <w:u w:val="single"/>
        </w:rPr>
        <w:t>event</w:t>
      </w:r>
      <w:r w:rsidRPr="009901C4">
        <w:rPr>
          <w:noProof/>
        </w:rPr>
        <w:t xml:space="preserve"> on the patient.  If the consequence of the event is not understood or not available, the patient outcome element may be used although neither is required.  May be repeated if more than one is appropriate.  Refer to </w:t>
      </w:r>
      <w:hyperlink r:id="rId139" w:anchor="HL70240" w:history="1">
        <w:r w:rsidRPr="0045408A">
          <w:rPr>
            <w:rStyle w:val="HyperlinkText"/>
          </w:rPr>
          <w:t>HL7 Table 0240 - Event Consequence</w:t>
        </w:r>
      </w:hyperlink>
      <w:r w:rsidR="0045408A">
        <w:rPr>
          <w:noProof/>
        </w:rPr>
        <w:t xml:space="preserve"> f</w:t>
      </w:r>
      <w:r w:rsidRPr="009901C4">
        <w:rPr>
          <w:noProof/>
        </w:rPr>
        <w:t>or valid values.</w:t>
      </w:r>
    </w:p>
    <w:p w14:paraId="423F2CA5" w14:textId="77777777" w:rsidR="00DD6D98" w:rsidRPr="009901C4" w:rsidRDefault="00DD6D98" w:rsidP="00182B11">
      <w:pPr>
        <w:pStyle w:val="Heading4"/>
        <w:rPr>
          <w:noProof/>
        </w:rPr>
      </w:pPr>
      <w:bookmarkStart w:id="2488" w:name="HL70240"/>
      <w:bookmarkStart w:id="2489" w:name="_Toc234055816"/>
      <w:bookmarkStart w:id="2490" w:name="_Toc532896207"/>
      <w:bookmarkStart w:id="2491" w:name="_Toc246019"/>
      <w:bookmarkEnd w:id="2488"/>
      <w:bookmarkEnd w:id="2489"/>
      <w:r w:rsidRPr="009901C4">
        <w:rPr>
          <w:noProof/>
        </w:rPr>
        <w:t>PEO-12   Patient Outcome</w:t>
      </w:r>
      <w:r w:rsidRPr="009901C4">
        <w:rPr>
          <w:noProof/>
        </w:rPr>
        <w:fldChar w:fldCharType="begin"/>
      </w:r>
      <w:r w:rsidRPr="009901C4">
        <w:rPr>
          <w:noProof/>
        </w:rPr>
        <w:instrText xml:space="preserve"> XE "Patient outcome" </w:instrText>
      </w:r>
      <w:r w:rsidRPr="009901C4">
        <w:rPr>
          <w:noProof/>
        </w:rPr>
        <w:fldChar w:fldCharType="end"/>
      </w:r>
      <w:r w:rsidRPr="009901C4">
        <w:rPr>
          <w:noProof/>
        </w:rPr>
        <w:t xml:space="preserve">   (ID)   01084</w:t>
      </w:r>
      <w:bookmarkEnd w:id="2490"/>
      <w:bookmarkEnd w:id="2491"/>
    </w:p>
    <w:p w14:paraId="0CA082F9" w14:textId="77777777" w:rsidR="00DD6D98" w:rsidRPr="009901C4" w:rsidRDefault="00DD6D98" w:rsidP="00DD6D98">
      <w:pPr>
        <w:pStyle w:val="NormalIndented"/>
        <w:rPr>
          <w:noProof/>
        </w:rPr>
      </w:pPr>
      <w:r w:rsidRPr="009901C4">
        <w:rPr>
          <w:noProof/>
        </w:rPr>
        <w:t>When an event specific outcome is not available, the patient outcome element may be used to represent the patient</w:t>
      </w:r>
      <w:r>
        <w:rPr>
          <w:noProof/>
        </w:rPr>
        <w:t>'</w:t>
      </w:r>
      <w:r w:rsidRPr="009901C4">
        <w:rPr>
          <w:noProof/>
        </w:rPr>
        <w:t xml:space="preserve">s overall outcome if that information is known.  Refer to </w:t>
      </w:r>
      <w:hyperlink r:id="rId140" w:anchor="HL70241" w:history="1">
        <w:r w:rsidRPr="0045408A">
          <w:rPr>
            <w:rStyle w:val="HyperlinkText"/>
          </w:rPr>
          <w:t>HL7 Table 0241 - Patient Outcome</w:t>
        </w:r>
      </w:hyperlink>
      <w:r w:rsidR="0045408A">
        <w:rPr>
          <w:noProof/>
        </w:rPr>
        <w:t xml:space="preserve"> f</w:t>
      </w:r>
      <w:r w:rsidRPr="009901C4">
        <w:rPr>
          <w:noProof/>
        </w:rPr>
        <w:t>or valid values.</w:t>
      </w:r>
    </w:p>
    <w:p w14:paraId="04CD3EE9" w14:textId="77777777" w:rsidR="00DD6D98" w:rsidRPr="009901C4" w:rsidRDefault="00DD6D98" w:rsidP="00182B11">
      <w:pPr>
        <w:pStyle w:val="Heading4"/>
        <w:rPr>
          <w:noProof/>
        </w:rPr>
      </w:pPr>
      <w:bookmarkStart w:id="2492" w:name="HL70241"/>
      <w:bookmarkStart w:id="2493" w:name="_Toc234055858"/>
      <w:bookmarkStart w:id="2494" w:name="_Toc532896208"/>
      <w:bookmarkStart w:id="2495" w:name="_Toc246020"/>
      <w:bookmarkEnd w:id="2492"/>
      <w:bookmarkEnd w:id="2493"/>
      <w:r w:rsidRPr="009901C4">
        <w:rPr>
          <w:noProof/>
        </w:rPr>
        <w:t>PEO-13   Event Description from Others</w:t>
      </w:r>
      <w:r w:rsidRPr="009901C4">
        <w:rPr>
          <w:noProof/>
        </w:rPr>
        <w:fldChar w:fldCharType="begin"/>
      </w:r>
      <w:r w:rsidRPr="009901C4">
        <w:rPr>
          <w:noProof/>
        </w:rPr>
        <w:instrText xml:space="preserve"> XE "Event description from others" </w:instrText>
      </w:r>
      <w:r w:rsidRPr="009901C4">
        <w:rPr>
          <w:noProof/>
        </w:rPr>
        <w:fldChar w:fldCharType="end"/>
      </w:r>
      <w:r w:rsidRPr="009901C4">
        <w:rPr>
          <w:noProof/>
        </w:rPr>
        <w:t xml:space="preserve">   (FT)   01085</w:t>
      </w:r>
      <w:bookmarkEnd w:id="2494"/>
      <w:bookmarkEnd w:id="2495"/>
    </w:p>
    <w:p w14:paraId="50F329D0" w14:textId="77777777" w:rsidR="00DD6D98" w:rsidRPr="009901C4" w:rsidRDefault="00DD6D98" w:rsidP="00DD6D98">
      <w:pPr>
        <w:pStyle w:val="NormalIndented"/>
        <w:rPr>
          <w:noProof/>
        </w:rPr>
      </w:pPr>
      <w:r w:rsidRPr="009901C4">
        <w:rPr>
          <w:noProof/>
        </w:rPr>
        <w:t>Definition:  This field contains a summary narrative text description of the event that occurred written by the sender.  Note that laboratory results can be encoded as OBX segments rather then including them in the narrative.  By representing clinical information in OBX segments rather than in the narrative, these data become much more useful and flexible.</w:t>
      </w:r>
    </w:p>
    <w:p w14:paraId="1B98011B" w14:textId="77777777" w:rsidR="00DD6D98" w:rsidRPr="009901C4" w:rsidRDefault="00DD6D98" w:rsidP="00182B11">
      <w:pPr>
        <w:pStyle w:val="Heading4"/>
        <w:rPr>
          <w:noProof/>
        </w:rPr>
      </w:pPr>
      <w:bookmarkStart w:id="2496" w:name="_Toc532896209"/>
      <w:bookmarkStart w:id="2497" w:name="_Toc246021"/>
      <w:r w:rsidRPr="009901C4">
        <w:rPr>
          <w:noProof/>
        </w:rPr>
        <w:t>PEO-14   Event Description from Original Reporter</w:t>
      </w:r>
      <w:r w:rsidRPr="009901C4">
        <w:rPr>
          <w:noProof/>
        </w:rPr>
        <w:fldChar w:fldCharType="begin"/>
      </w:r>
      <w:r w:rsidRPr="009901C4">
        <w:rPr>
          <w:noProof/>
        </w:rPr>
        <w:instrText xml:space="preserve"> XE "Event description from original reporter" </w:instrText>
      </w:r>
      <w:r w:rsidRPr="009901C4">
        <w:rPr>
          <w:noProof/>
        </w:rPr>
        <w:fldChar w:fldCharType="end"/>
      </w:r>
      <w:r w:rsidRPr="009901C4">
        <w:rPr>
          <w:noProof/>
        </w:rPr>
        <w:t xml:space="preserve">   (FT)   01086</w:t>
      </w:r>
      <w:bookmarkEnd w:id="2496"/>
      <w:bookmarkEnd w:id="2497"/>
    </w:p>
    <w:p w14:paraId="316F3BE8" w14:textId="77777777" w:rsidR="00DD6D98" w:rsidRPr="009901C4" w:rsidRDefault="00DD6D98" w:rsidP="00DD6D98">
      <w:pPr>
        <w:pStyle w:val="NormalIndented"/>
        <w:rPr>
          <w:noProof/>
        </w:rPr>
      </w:pPr>
      <w:r w:rsidRPr="009901C4">
        <w:rPr>
          <w:noProof/>
        </w:rPr>
        <w:t>Definition:  This field contains a summary narrative text description of the event provided by the original reporter.  Note that laboratory results can be encoded as OBX segments rather then including them in the narrative.</w:t>
      </w:r>
    </w:p>
    <w:p w14:paraId="1359F79E" w14:textId="77777777" w:rsidR="00DD6D98" w:rsidRPr="009901C4" w:rsidRDefault="00DD6D98" w:rsidP="00182B11">
      <w:pPr>
        <w:pStyle w:val="Heading4"/>
        <w:rPr>
          <w:noProof/>
        </w:rPr>
      </w:pPr>
      <w:bookmarkStart w:id="2498" w:name="_Toc532896210"/>
      <w:bookmarkStart w:id="2499" w:name="_Toc246022"/>
      <w:r w:rsidRPr="009901C4">
        <w:rPr>
          <w:noProof/>
        </w:rPr>
        <w:t>PEO-15   Event Description from Patient</w:t>
      </w:r>
      <w:r w:rsidRPr="009901C4">
        <w:rPr>
          <w:noProof/>
        </w:rPr>
        <w:fldChar w:fldCharType="begin"/>
      </w:r>
      <w:r w:rsidRPr="009901C4">
        <w:rPr>
          <w:noProof/>
        </w:rPr>
        <w:instrText xml:space="preserve"> XE "Event description from patient" </w:instrText>
      </w:r>
      <w:r w:rsidRPr="009901C4">
        <w:rPr>
          <w:noProof/>
        </w:rPr>
        <w:fldChar w:fldCharType="end"/>
      </w:r>
      <w:r w:rsidRPr="009901C4">
        <w:rPr>
          <w:noProof/>
        </w:rPr>
        <w:t xml:space="preserve">   (FT)   01087</w:t>
      </w:r>
      <w:bookmarkEnd w:id="2498"/>
      <w:bookmarkEnd w:id="2499"/>
    </w:p>
    <w:p w14:paraId="7D7D350C" w14:textId="77777777" w:rsidR="00DD6D98" w:rsidRPr="009901C4" w:rsidRDefault="00DD6D98" w:rsidP="00DD6D98">
      <w:pPr>
        <w:pStyle w:val="NormalIndented"/>
        <w:rPr>
          <w:noProof/>
        </w:rPr>
      </w:pPr>
      <w:r w:rsidRPr="009901C4">
        <w:rPr>
          <w:noProof/>
        </w:rPr>
        <w:t>Definition:  This field contains a summary narrative text description of the event obtained directly from the patient.  Note that laboratory results can be encoded as OBX segments rather then including them in the narrative, which will allow the data to be more readily represented and manipulated.</w:t>
      </w:r>
    </w:p>
    <w:p w14:paraId="47690698" w14:textId="77777777" w:rsidR="00DD6D98" w:rsidRPr="009901C4" w:rsidRDefault="00DD6D98" w:rsidP="00182B11">
      <w:pPr>
        <w:pStyle w:val="Heading4"/>
        <w:rPr>
          <w:noProof/>
        </w:rPr>
      </w:pPr>
      <w:bookmarkStart w:id="2500" w:name="_Toc532896211"/>
      <w:bookmarkStart w:id="2501" w:name="_Toc246023"/>
      <w:r w:rsidRPr="009901C4">
        <w:rPr>
          <w:noProof/>
        </w:rPr>
        <w:t>PEO-16   Event Description from Practitioner</w:t>
      </w:r>
      <w:r w:rsidRPr="009901C4">
        <w:rPr>
          <w:noProof/>
        </w:rPr>
        <w:fldChar w:fldCharType="begin"/>
      </w:r>
      <w:r w:rsidRPr="009901C4">
        <w:rPr>
          <w:noProof/>
        </w:rPr>
        <w:instrText xml:space="preserve"> XE "Event description from practitioner" </w:instrText>
      </w:r>
      <w:r w:rsidRPr="009901C4">
        <w:rPr>
          <w:noProof/>
        </w:rPr>
        <w:fldChar w:fldCharType="end"/>
      </w:r>
      <w:r w:rsidRPr="009901C4">
        <w:rPr>
          <w:noProof/>
        </w:rPr>
        <w:t xml:space="preserve">   (FT)   01088</w:t>
      </w:r>
      <w:bookmarkEnd w:id="2500"/>
      <w:bookmarkEnd w:id="2501"/>
    </w:p>
    <w:p w14:paraId="232ECB2A" w14:textId="77777777" w:rsidR="00DD6D98" w:rsidRPr="009901C4" w:rsidRDefault="00DD6D98" w:rsidP="00DD6D98">
      <w:pPr>
        <w:pStyle w:val="NormalIndented"/>
        <w:rPr>
          <w:noProof/>
        </w:rPr>
      </w:pPr>
      <w:r w:rsidRPr="009901C4">
        <w:rPr>
          <w:noProof/>
        </w:rPr>
        <w:t>Definition:  This field contains a summary narrative text description of the event provided by the practitioner most familiar with the event.  Note that laboratory results can be encoded as OBX segments rather then including them in the narrative.</w:t>
      </w:r>
    </w:p>
    <w:p w14:paraId="5534CAD8" w14:textId="77777777" w:rsidR="00DD6D98" w:rsidRPr="009901C4" w:rsidRDefault="00DD6D98" w:rsidP="00182B11">
      <w:pPr>
        <w:pStyle w:val="Heading4"/>
        <w:rPr>
          <w:noProof/>
        </w:rPr>
      </w:pPr>
      <w:bookmarkStart w:id="2502" w:name="_Toc532896212"/>
      <w:bookmarkStart w:id="2503" w:name="_Toc246024"/>
      <w:r w:rsidRPr="009901C4">
        <w:rPr>
          <w:noProof/>
        </w:rPr>
        <w:t>PEO-17   Event Description from Autopsy</w:t>
      </w:r>
      <w:r w:rsidRPr="009901C4">
        <w:rPr>
          <w:noProof/>
        </w:rPr>
        <w:fldChar w:fldCharType="begin"/>
      </w:r>
      <w:r w:rsidRPr="009901C4">
        <w:rPr>
          <w:noProof/>
        </w:rPr>
        <w:instrText xml:space="preserve"> XE "Event description from autopsy" </w:instrText>
      </w:r>
      <w:r w:rsidRPr="009901C4">
        <w:rPr>
          <w:noProof/>
        </w:rPr>
        <w:fldChar w:fldCharType="end"/>
      </w:r>
      <w:r w:rsidRPr="009901C4">
        <w:rPr>
          <w:noProof/>
        </w:rPr>
        <w:t xml:space="preserve">   (FT)   01089</w:t>
      </w:r>
      <w:bookmarkEnd w:id="2502"/>
      <w:bookmarkEnd w:id="2503"/>
    </w:p>
    <w:p w14:paraId="6556B056" w14:textId="77777777" w:rsidR="00DD6D98" w:rsidRPr="009901C4" w:rsidRDefault="00DD6D98" w:rsidP="00DD6D98">
      <w:pPr>
        <w:pStyle w:val="NormalIndented"/>
        <w:rPr>
          <w:noProof/>
        </w:rPr>
      </w:pPr>
      <w:r w:rsidRPr="009901C4">
        <w:rPr>
          <w:noProof/>
        </w:rPr>
        <w:t>Definition:  This field contains a summary narrative text description of the autopsy results.  Note that laboratory results can be encoded as OBX segments rather then including them in the narrative.</w:t>
      </w:r>
    </w:p>
    <w:p w14:paraId="49B7B459" w14:textId="77777777" w:rsidR="00DD6D98" w:rsidRPr="009901C4" w:rsidRDefault="00DD6D98" w:rsidP="00182B11">
      <w:pPr>
        <w:pStyle w:val="Heading4"/>
        <w:rPr>
          <w:noProof/>
        </w:rPr>
      </w:pPr>
      <w:bookmarkStart w:id="2504" w:name="_Toc532896213"/>
      <w:bookmarkStart w:id="2505" w:name="_Toc246025"/>
      <w:r w:rsidRPr="009901C4">
        <w:rPr>
          <w:noProof/>
        </w:rPr>
        <w:lastRenderedPageBreak/>
        <w:t>PEO-18   Cause of Death</w:t>
      </w:r>
      <w:r w:rsidRPr="009901C4">
        <w:rPr>
          <w:noProof/>
        </w:rPr>
        <w:fldChar w:fldCharType="begin"/>
      </w:r>
      <w:r w:rsidRPr="009901C4">
        <w:rPr>
          <w:noProof/>
        </w:rPr>
        <w:instrText xml:space="preserve"> XE "Cause of death" </w:instrText>
      </w:r>
      <w:r w:rsidRPr="009901C4">
        <w:rPr>
          <w:noProof/>
        </w:rPr>
        <w:fldChar w:fldCharType="end"/>
      </w:r>
      <w:r w:rsidRPr="009901C4">
        <w:rPr>
          <w:noProof/>
        </w:rPr>
        <w:t xml:space="preserve">   (CWE)   01090</w:t>
      </w:r>
      <w:bookmarkEnd w:id="2504"/>
      <w:bookmarkEnd w:id="2505"/>
    </w:p>
    <w:p w14:paraId="278EA3C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2D12C2" w14:textId="77777777" w:rsidR="00DD6D98" w:rsidRPr="009901C4" w:rsidRDefault="00DD6D98" w:rsidP="00DD6D98">
      <w:pPr>
        <w:pStyle w:val="NormalIndented"/>
        <w:rPr>
          <w:noProof/>
        </w:rPr>
      </w:pPr>
      <w:r w:rsidRPr="009901C4">
        <w:rPr>
          <w:noProof/>
        </w:rPr>
        <w:t xml:space="preserve">Definition:  This field identifies the coded cause of death.  May be repeated as necessary to list multiple contributing causes.  A text description can be included by including text but no code or coding system.  For example, if the cause of death is to be determined at autopsy but results are not yet available, the cause of death element could be ^Pending autopsy^.  The date/time of death can be sent in the PID and the autopsy results sent in the event description from autopsy element of the PEO segment.  </w:t>
      </w:r>
      <w:r w:rsidRPr="009A14D4">
        <w:rPr>
          <w:noProof/>
        </w:rPr>
        <w:t>Refer to Table 0680 - Cause Of Death in Chapter 2C for valid values.</w:t>
      </w:r>
    </w:p>
    <w:p w14:paraId="2A3568AE" w14:textId="77777777" w:rsidR="00DD6D98" w:rsidRPr="009901C4" w:rsidRDefault="00DD6D98" w:rsidP="00182B11">
      <w:pPr>
        <w:pStyle w:val="Heading4"/>
        <w:rPr>
          <w:noProof/>
        </w:rPr>
      </w:pPr>
      <w:bookmarkStart w:id="2506" w:name="_Toc532896214"/>
      <w:bookmarkStart w:id="2507" w:name="_Toc246026"/>
      <w:r w:rsidRPr="009901C4">
        <w:rPr>
          <w:noProof/>
        </w:rPr>
        <w:t>PEO-19   Primary Observer Name</w:t>
      </w:r>
      <w:r w:rsidRPr="009901C4">
        <w:rPr>
          <w:noProof/>
        </w:rPr>
        <w:fldChar w:fldCharType="begin"/>
      </w:r>
      <w:r w:rsidRPr="009901C4">
        <w:rPr>
          <w:noProof/>
        </w:rPr>
        <w:instrText xml:space="preserve"> XE "Primary observer name" </w:instrText>
      </w:r>
      <w:r w:rsidRPr="009901C4">
        <w:rPr>
          <w:noProof/>
        </w:rPr>
        <w:fldChar w:fldCharType="end"/>
      </w:r>
      <w:r w:rsidRPr="009901C4">
        <w:rPr>
          <w:noProof/>
        </w:rPr>
        <w:t xml:space="preserve">   (XPN)   01091</w:t>
      </w:r>
      <w:bookmarkEnd w:id="2506"/>
      <w:bookmarkEnd w:id="2507"/>
    </w:p>
    <w:p w14:paraId="5DFDAAA2" w14:textId="77777777" w:rsidR="00DD6D98" w:rsidRDefault="00DD6D98" w:rsidP="00DD6D98">
      <w:pPr>
        <w:pStyle w:val="Components"/>
      </w:pPr>
      <w:bookmarkStart w:id="2508"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787F75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629CE47"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508"/>
    </w:p>
    <w:p w14:paraId="6CDB60AB" w14:textId="77777777" w:rsidR="00DD6D98" w:rsidRPr="009901C4" w:rsidRDefault="00DD6D98" w:rsidP="00DD6D98">
      <w:pPr>
        <w:pStyle w:val="NormalIndented"/>
        <w:rPr>
          <w:noProof/>
        </w:rPr>
      </w:pPr>
      <w:r w:rsidRPr="009901C4">
        <w:rPr>
          <w:noProof/>
        </w:rPr>
        <w:t xml:space="preserve">Definition:  This field identifies the name of the person who initially described the event.  </w:t>
      </w:r>
    </w:p>
    <w:p w14:paraId="37186906" w14:textId="77777777" w:rsidR="00DD6D98" w:rsidRPr="009901C4" w:rsidRDefault="00DD6D98" w:rsidP="00182B11">
      <w:pPr>
        <w:pStyle w:val="Heading4"/>
        <w:rPr>
          <w:noProof/>
        </w:rPr>
      </w:pPr>
      <w:bookmarkStart w:id="2509" w:name="_Toc532896215"/>
      <w:bookmarkStart w:id="2510" w:name="_Toc246027"/>
      <w:r w:rsidRPr="009901C4">
        <w:rPr>
          <w:noProof/>
        </w:rPr>
        <w:t>PEO-20   Primary Observer Address</w:t>
      </w:r>
      <w:r w:rsidRPr="009901C4">
        <w:rPr>
          <w:noProof/>
        </w:rPr>
        <w:fldChar w:fldCharType="begin"/>
      </w:r>
      <w:r w:rsidRPr="009901C4">
        <w:rPr>
          <w:noProof/>
        </w:rPr>
        <w:instrText xml:space="preserve"> XE "Primary observer address" </w:instrText>
      </w:r>
      <w:r w:rsidRPr="009901C4">
        <w:rPr>
          <w:noProof/>
        </w:rPr>
        <w:fldChar w:fldCharType="end"/>
      </w:r>
      <w:r w:rsidRPr="009901C4">
        <w:rPr>
          <w:noProof/>
        </w:rPr>
        <w:t xml:space="preserve">   (XAD)   01092</w:t>
      </w:r>
      <w:bookmarkEnd w:id="2509"/>
      <w:bookmarkEnd w:id="2510"/>
    </w:p>
    <w:p w14:paraId="3E81CA0C"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430F10C" w14:textId="77777777" w:rsidR="00DD6D98" w:rsidRDefault="00DD6D98" w:rsidP="00DD6D98">
      <w:pPr>
        <w:pStyle w:val="Components"/>
      </w:pPr>
      <w:r>
        <w:t>Subcomponents for Street Address (SAD):  &lt;Street or Mailing Address (ST)&gt; &amp; &lt;Street Name (ST)&gt; &amp; &lt;Dwelling Number (ST)&gt;</w:t>
      </w:r>
    </w:p>
    <w:p w14:paraId="349C2629" w14:textId="77777777" w:rsidR="00DD6D98" w:rsidRDefault="00DD6D98" w:rsidP="00DD6D98">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0D3B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766DF1"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649051"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013E21" w14:textId="77777777" w:rsidR="00DD6D98" w:rsidRDefault="00DD6D98" w:rsidP="00DD6D98">
      <w:pPr>
        <w:pStyle w:val="Components"/>
      </w:pPr>
      <w:r>
        <w:t>Subcomponents for Address Identifier (EI):  &lt;Entity Identifier (ST)&gt; &amp; &lt;Namespace ID (IS)&gt; &amp; &lt;Universal ID (ST)&gt; &amp; &lt;Universal ID Type (ID)&gt;</w:t>
      </w:r>
    </w:p>
    <w:p w14:paraId="51B9557F" w14:textId="77777777" w:rsidR="00DD6D98" w:rsidRPr="009901C4" w:rsidRDefault="00DD6D98" w:rsidP="00DD6D98">
      <w:pPr>
        <w:pStyle w:val="NormalIndented"/>
        <w:rPr>
          <w:noProof/>
        </w:rPr>
      </w:pPr>
      <w:r w:rsidRPr="009901C4">
        <w:rPr>
          <w:noProof/>
        </w:rPr>
        <w:t>Definition:  This field identifies the address of the person who initially described the event.</w:t>
      </w:r>
    </w:p>
    <w:p w14:paraId="4E11DD5A" w14:textId="77777777" w:rsidR="00DD6D98" w:rsidRPr="009901C4" w:rsidRDefault="00DD6D98" w:rsidP="00182B11">
      <w:pPr>
        <w:pStyle w:val="Heading4"/>
        <w:rPr>
          <w:noProof/>
        </w:rPr>
      </w:pPr>
      <w:bookmarkStart w:id="2511" w:name="_Toc532896216"/>
      <w:bookmarkStart w:id="2512" w:name="_Toc246028"/>
      <w:r w:rsidRPr="009901C4">
        <w:rPr>
          <w:noProof/>
        </w:rPr>
        <w:t>PEO-21   Primary Observer Telephone</w:t>
      </w:r>
      <w:r w:rsidRPr="009901C4">
        <w:rPr>
          <w:noProof/>
        </w:rPr>
        <w:fldChar w:fldCharType="begin"/>
      </w:r>
      <w:r w:rsidRPr="009901C4">
        <w:rPr>
          <w:noProof/>
        </w:rPr>
        <w:instrText xml:space="preserve"> XE "Primary observer telephone" </w:instrText>
      </w:r>
      <w:r w:rsidRPr="009901C4">
        <w:rPr>
          <w:noProof/>
        </w:rPr>
        <w:fldChar w:fldCharType="end"/>
      </w:r>
      <w:r w:rsidRPr="009901C4">
        <w:rPr>
          <w:noProof/>
        </w:rPr>
        <w:t xml:space="preserve">   (XTN)   01093</w:t>
      </w:r>
      <w:bookmarkEnd w:id="2511"/>
      <w:bookmarkEnd w:id="2512"/>
    </w:p>
    <w:p w14:paraId="1E6594F9"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A10CEAD"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D5A1DC"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AF34AF"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3B850D85" w14:textId="77777777" w:rsidR="00DD6D98" w:rsidRPr="009901C4" w:rsidRDefault="00DD6D98" w:rsidP="00DD6D98">
      <w:pPr>
        <w:pStyle w:val="NormalIndented"/>
        <w:rPr>
          <w:noProof/>
        </w:rPr>
      </w:pPr>
      <w:r w:rsidRPr="009901C4">
        <w:rPr>
          <w:noProof/>
        </w:rPr>
        <w:t>Definition:  This field identifies the telephone number of the person who initially described the event.</w:t>
      </w:r>
    </w:p>
    <w:p w14:paraId="7A64692D" w14:textId="77777777" w:rsidR="00DD6D98" w:rsidRPr="009901C4" w:rsidRDefault="00DD6D98" w:rsidP="00182B11">
      <w:pPr>
        <w:pStyle w:val="Heading4"/>
        <w:rPr>
          <w:noProof/>
        </w:rPr>
      </w:pPr>
      <w:bookmarkStart w:id="2513" w:name="_Toc532896217"/>
      <w:bookmarkStart w:id="2514" w:name="_Toc246029"/>
      <w:r w:rsidRPr="009901C4">
        <w:rPr>
          <w:noProof/>
        </w:rPr>
        <w:t>PEO-22   Primary Observer</w:t>
      </w:r>
      <w:r>
        <w:rPr>
          <w:noProof/>
        </w:rPr>
        <w:t>'</w:t>
      </w:r>
      <w:r w:rsidRPr="009901C4">
        <w:rPr>
          <w:noProof/>
        </w:rPr>
        <w:t>s Qualification</w:t>
      </w:r>
      <w:r w:rsidRPr="009901C4">
        <w:rPr>
          <w:noProof/>
        </w:rPr>
        <w:fldChar w:fldCharType="begin"/>
      </w:r>
      <w:r w:rsidRPr="009901C4">
        <w:rPr>
          <w:noProof/>
        </w:rPr>
        <w:instrText xml:space="preserve"> XE "Primary observer’s qualification" </w:instrText>
      </w:r>
      <w:r w:rsidRPr="009901C4">
        <w:rPr>
          <w:noProof/>
        </w:rPr>
        <w:fldChar w:fldCharType="end"/>
      </w:r>
      <w:r w:rsidRPr="009901C4">
        <w:rPr>
          <w:noProof/>
        </w:rPr>
        <w:t xml:space="preserve">   (ID)   01094</w:t>
      </w:r>
      <w:bookmarkEnd w:id="2513"/>
      <w:bookmarkEnd w:id="2514"/>
    </w:p>
    <w:p w14:paraId="7923D696" w14:textId="77777777" w:rsidR="00DD6D98" w:rsidRPr="009901C4" w:rsidRDefault="00DD6D98" w:rsidP="00DD6D98">
      <w:pPr>
        <w:pStyle w:val="NormalIndented"/>
        <w:rPr>
          <w:noProof/>
        </w:rPr>
      </w:pPr>
      <w:r w:rsidRPr="009901C4">
        <w:rPr>
          <w:noProof/>
        </w:rPr>
        <w:t xml:space="preserve">Definition:  This field contains the qualification of the primary observer which may assist in assessing the validity of the observations.  Refer to </w:t>
      </w:r>
      <w:hyperlink r:id="rId141" w:anchor="HL70242" w:history="1">
        <w:r w:rsidRPr="009901C4">
          <w:rPr>
            <w:rStyle w:val="HyperlinkText"/>
            <w:noProof/>
          </w:rPr>
          <w:t>HL7 Table 0242 - Primary Observer</w:t>
        </w:r>
        <w:r>
          <w:rPr>
            <w:rStyle w:val="HyperlinkText"/>
            <w:noProof/>
          </w:rPr>
          <w:t>'</w:t>
        </w:r>
        <w:r w:rsidRPr="009901C4">
          <w:rPr>
            <w:rStyle w:val="HyperlinkText"/>
            <w:noProof/>
          </w:rPr>
          <w:t>s Qualification</w:t>
        </w:r>
      </w:hyperlink>
      <w:r w:rsidRPr="009901C4">
        <w:rPr>
          <w:noProof/>
        </w:rPr>
        <w:t xml:space="preserve"> for valid values.</w:t>
      </w:r>
    </w:p>
    <w:p w14:paraId="6EEC206A" w14:textId="77777777" w:rsidR="00DD6D98" w:rsidRPr="009901C4" w:rsidRDefault="00DD6D98" w:rsidP="00182B11">
      <w:pPr>
        <w:pStyle w:val="Heading4"/>
        <w:rPr>
          <w:noProof/>
        </w:rPr>
      </w:pPr>
      <w:bookmarkStart w:id="2515" w:name="HL70242"/>
      <w:bookmarkStart w:id="2516" w:name="_Toc234055901"/>
      <w:bookmarkStart w:id="2517" w:name="_Toc532896218"/>
      <w:bookmarkStart w:id="2518" w:name="_Toc246030"/>
      <w:bookmarkEnd w:id="2515"/>
      <w:bookmarkEnd w:id="2516"/>
      <w:r w:rsidRPr="009901C4">
        <w:rPr>
          <w:noProof/>
        </w:rPr>
        <w:t xml:space="preserve">PEO-23   </w:t>
      </w:r>
      <w:r w:rsidRPr="00182B11">
        <w:t>Confirmation</w:t>
      </w:r>
      <w:r w:rsidRPr="009901C4">
        <w:rPr>
          <w:noProof/>
        </w:rPr>
        <w:t xml:space="preserve"> Provided By</w:t>
      </w:r>
      <w:r w:rsidRPr="009901C4">
        <w:rPr>
          <w:noProof/>
        </w:rPr>
        <w:fldChar w:fldCharType="begin"/>
      </w:r>
      <w:r w:rsidRPr="009901C4">
        <w:rPr>
          <w:noProof/>
        </w:rPr>
        <w:instrText xml:space="preserve"> XE "Confirmation provided by" </w:instrText>
      </w:r>
      <w:r w:rsidRPr="009901C4">
        <w:rPr>
          <w:noProof/>
        </w:rPr>
        <w:fldChar w:fldCharType="end"/>
      </w:r>
      <w:r w:rsidRPr="009901C4">
        <w:rPr>
          <w:noProof/>
        </w:rPr>
        <w:t xml:space="preserve">   (ID)   01095</w:t>
      </w:r>
      <w:bookmarkEnd w:id="2517"/>
      <w:bookmarkEnd w:id="2518"/>
    </w:p>
    <w:p w14:paraId="73A4804F" w14:textId="77777777" w:rsidR="00DD6D98" w:rsidRPr="009901C4" w:rsidRDefault="00DD6D98" w:rsidP="00DD6D98">
      <w:pPr>
        <w:pStyle w:val="NormalIndented"/>
        <w:rPr>
          <w:noProof/>
        </w:rPr>
      </w:pPr>
      <w:r w:rsidRPr="009901C4">
        <w:rPr>
          <w:noProof/>
        </w:rPr>
        <w:t xml:space="preserve">Definition:  This field contains the qualification of the health professional who confirmed the observation if the primary observer was not a health professional.  Refer to </w:t>
      </w:r>
      <w:hyperlink r:id="rId142" w:anchor="HL70242" w:history="1">
        <w:r>
          <w:rPr>
            <w:rStyle w:val="HyperlinkText"/>
            <w:noProof/>
          </w:rPr>
          <w:t>HL7 Table 0242 - Primary Observer's Qualification</w:t>
        </w:r>
      </w:hyperlink>
      <w:r w:rsidRPr="009901C4">
        <w:rPr>
          <w:noProof/>
        </w:rPr>
        <w:t xml:space="preserve"> for valid values.  </w:t>
      </w:r>
    </w:p>
    <w:p w14:paraId="08DB5602" w14:textId="77777777" w:rsidR="00DD6D98" w:rsidRPr="009901C4" w:rsidRDefault="00DD6D98" w:rsidP="00182B11">
      <w:pPr>
        <w:pStyle w:val="Heading4"/>
        <w:rPr>
          <w:noProof/>
        </w:rPr>
      </w:pPr>
      <w:bookmarkStart w:id="2519" w:name="_Toc532896219"/>
      <w:bookmarkStart w:id="2520" w:name="_Toc246031"/>
      <w:r w:rsidRPr="009901C4">
        <w:rPr>
          <w:noProof/>
        </w:rPr>
        <w:t>PEO-24   Primary Observer Aware Date/Time</w:t>
      </w:r>
      <w:r w:rsidRPr="009901C4">
        <w:rPr>
          <w:noProof/>
        </w:rPr>
        <w:fldChar w:fldCharType="begin"/>
      </w:r>
      <w:r w:rsidRPr="009901C4">
        <w:rPr>
          <w:noProof/>
        </w:rPr>
        <w:instrText xml:space="preserve"> XE "Primary observer aware date/time" </w:instrText>
      </w:r>
      <w:r w:rsidRPr="009901C4">
        <w:rPr>
          <w:noProof/>
        </w:rPr>
        <w:fldChar w:fldCharType="end"/>
      </w:r>
      <w:r w:rsidRPr="009901C4">
        <w:rPr>
          <w:noProof/>
        </w:rPr>
        <w:t xml:space="preserve">   (DTM)   01096</w:t>
      </w:r>
      <w:bookmarkEnd w:id="2519"/>
      <w:bookmarkEnd w:id="2520"/>
    </w:p>
    <w:p w14:paraId="617F2F37" w14:textId="77777777" w:rsidR="00DD6D98" w:rsidRPr="009901C4" w:rsidRDefault="00DD6D98" w:rsidP="00DD6D98">
      <w:pPr>
        <w:pStyle w:val="NormalIndented"/>
        <w:rPr>
          <w:noProof/>
        </w:rPr>
      </w:pPr>
      <w:r w:rsidRPr="009901C4">
        <w:rPr>
          <w:noProof/>
        </w:rPr>
        <w:t>Definition:  This field identifies the date/time the primary observer became aware of event.</w:t>
      </w:r>
    </w:p>
    <w:p w14:paraId="67433C6D" w14:textId="77777777" w:rsidR="00DD6D98" w:rsidRPr="009901C4" w:rsidRDefault="00DD6D98" w:rsidP="00182B11">
      <w:pPr>
        <w:pStyle w:val="Heading4"/>
        <w:rPr>
          <w:noProof/>
        </w:rPr>
      </w:pPr>
      <w:bookmarkStart w:id="2521" w:name="_Toc532896220"/>
      <w:bookmarkStart w:id="2522" w:name="_Toc246032"/>
      <w:r w:rsidRPr="009901C4">
        <w:rPr>
          <w:noProof/>
        </w:rPr>
        <w:t>PEO-25   Primary Observer's Identity May Be Divulged</w:t>
      </w:r>
      <w:r w:rsidRPr="009901C4">
        <w:rPr>
          <w:noProof/>
        </w:rPr>
        <w:fldChar w:fldCharType="begin"/>
      </w:r>
      <w:r w:rsidRPr="009901C4">
        <w:rPr>
          <w:noProof/>
        </w:rPr>
        <w:instrText xml:space="preserve"> XE "Primary observer's identity may be divulged" </w:instrText>
      </w:r>
      <w:r w:rsidRPr="009901C4">
        <w:rPr>
          <w:noProof/>
        </w:rPr>
        <w:fldChar w:fldCharType="end"/>
      </w:r>
      <w:r w:rsidRPr="009901C4">
        <w:rPr>
          <w:noProof/>
        </w:rPr>
        <w:t xml:space="preserve">  (ID)   01097</w:t>
      </w:r>
      <w:bookmarkEnd w:id="2521"/>
      <w:bookmarkEnd w:id="2522"/>
    </w:p>
    <w:p w14:paraId="19720D92" w14:textId="77777777" w:rsidR="00DD6D98" w:rsidRPr="009901C4" w:rsidRDefault="00DD6D98" w:rsidP="00DD6D98">
      <w:pPr>
        <w:pStyle w:val="NormalIndented"/>
        <w:rPr>
          <w:noProof/>
        </w:rPr>
      </w:pPr>
      <w:r w:rsidRPr="009901C4">
        <w:rPr>
          <w:noProof/>
        </w:rPr>
        <w:t xml:space="preserve">Definition: Indicates whether or not the primary observer, if known to the sender, grants permission to disclose his or her identity to the product manufacturer for the purpose of further investigating the event.  If the element is absent, the assumption should be made that permission is not granted.  Refer to </w:t>
      </w:r>
      <w:hyperlink r:id="rId143" w:anchor="HL70243" w:history="1">
        <w:r w:rsidRPr="009901C4">
          <w:rPr>
            <w:rStyle w:val="HyperlinkText"/>
            <w:noProof/>
          </w:rPr>
          <w:t>HL7 Table 0243 - Identity May Be Divulged</w:t>
        </w:r>
      </w:hyperlink>
      <w:r w:rsidRPr="009901C4">
        <w:rPr>
          <w:noProof/>
        </w:rPr>
        <w:t xml:space="preserve"> for valid values.</w:t>
      </w:r>
    </w:p>
    <w:p w14:paraId="477F6A10" w14:textId="77777777" w:rsidR="00DD6D98" w:rsidRPr="009901C4" w:rsidRDefault="00DD6D98" w:rsidP="00182B11">
      <w:pPr>
        <w:pStyle w:val="Heading3"/>
        <w:rPr>
          <w:noProof/>
        </w:rPr>
      </w:pPr>
      <w:bookmarkStart w:id="2523" w:name="HL70243"/>
      <w:bookmarkStart w:id="2524" w:name="_Toc234049136"/>
      <w:bookmarkStart w:id="2525" w:name="_Toc234051345"/>
      <w:bookmarkStart w:id="2526" w:name="_Toc234052987"/>
      <w:bookmarkStart w:id="2527" w:name="_Toc234055937"/>
      <w:bookmarkStart w:id="2528" w:name="_Toc234058095"/>
      <w:bookmarkStart w:id="2529" w:name="_Toc348246920"/>
      <w:bookmarkStart w:id="2530" w:name="_Toc348255714"/>
      <w:bookmarkStart w:id="2531" w:name="_Toc348259579"/>
      <w:bookmarkStart w:id="2532" w:name="_Toc348342192"/>
      <w:bookmarkStart w:id="2533" w:name="_Toc359236324"/>
      <w:bookmarkStart w:id="2534" w:name="_Toc495952584"/>
      <w:bookmarkStart w:id="2535" w:name="_Toc532896221"/>
      <w:bookmarkStart w:id="2536" w:name="_Toc246033"/>
      <w:bookmarkStart w:id="2537" w:name="_Toc861889"/>
      <w:bookmarkStart w:id="2538" w:name="_Toc862893"/>
      <w:bookmarkStart w:id="2539" w:name="_Toc866882"/>
      <w:bookmarkStart w:id="2540" w:name="_Toc879991"/>
      <w:bookmarkStart w:id="2541" w:name="_Toc138585508"/>
      <w:bookmarkStart w:id="2542" w:name="_Toc234051362"/>
      <w:bookmarkStart w:id="2543" w:name="_Toc28960223"/>
      <w:bookmarkEnd w:id="2523"/>
      <w:bookmarkEnd w:id="2524"/>
      <w:bookmarkEnd w:id="2525"/>
      <w:bookmarkEnd w:id="2526"/>
      <w:bookmarkEnd w:id="2527"/>
      <w:bookmarkEnd w:id="2528"/>
      <w:r w:rsidRPr="009901C4">
        <w:rPr>
          <w:noProof/>
        </w:rPr>
        <w:t>PCR</w:t>
      </w:r>
      <w:r w:rsidRPr="009901C4">
        <w:rPr>
          <w:noProof/>
        </w:rPr>
        <w:fldChar w:fldCharType="begin"/>
      </w:r>
      <w:r w:rsidRPr="009901C4">
        <w:rPr>
          <w:noProof/>
        </w:rPr>
        <w:instrText xml:space="preserve"> XE "</w:instrText>
      </w:r>
      <w:r w:rsidRPr="00182B11">
        <w:instrText>PCR</w:instrText>
      </w:r>
      <w:r w:rsidRPr="009901C4">
        <w:rPr>
          <w:noProof/>
        </w:rPr>
        <w:instrText xml:space="preserve">"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"Segments:PCR" </w:instrText>
      </w:r>
      <w:r w:rsidRPr="009901C4">
        <w:rPr>
          <w:noProof/>
        </w:rPr>
        <w:fldChar w:fldCharType="end"/>
      </w:r>
      <w:r w:rsidRPr="009901C4">
        <w:rPr>
          <w:noProof/>
        </w:rPr>
        <w:t>Possible Causal Relationship Segment</w:t>
      </w:r>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r w:rsidRPr="009901C4">
        <w:rPr>
          <w:noProof/>
        </w:rPr>
        <w:fldChar w:fldCharType="begin"/>
      </w:r>
      <w:r w:rsidRPr="009901C4">
        <w:rPr>
          <w:noProof/>
        </w:rPr>
        <w:instrText xml:space="preserve"> XE "possible causal relationship segment" </w:instrText>
      </w:r>
      <w:r w:rsidRPr="009901C4">
        <w:rPr>
          <w:noProof/>
        </w:rPr>
        <w:fldChar w:fldCharType="end"/>
      </w:r>
    </w:p>
    <w:p w14:paraId="7E14C159" w14:textId="77777777" w:rsidR="00DD6D98" w:rsidRPr="009901C4" w:rsidRDefault="00DD6D98" w:rsidP="00DD6D98">
      <w:pPr>
        <w:pStyle w:val="NormalIndented"/>
        <w:rPr>
          <w:noProof/>
        </w:rPr>
      </w:pPr>
      <w:r w:rsidRPr="009901C4">
        <w:rPr>
          <w:noProof/>
        </w:rPr>
        <w:t>The PCR segment is used to communicate a potential or suspected relationship between a product (drug or device) or test and an event with detrimental effect on a patient.  This segment identifies a potential causal relationship between the product identified in this segment and the event identified in the PEO segment.</w:t>
      </w:r>
    </w:p>
    <w:p w14:paraId="7D4A75DB" w14:textId="77777777" w:rsidR="00DD6D98" w:rsidRPr="009901C4" w:rsidRDefault="00DD6D98" w:rsidP="00DD6D98">
      <w:pPr>
        <w:pStyle w:val="NormalIndented"/>
        <w:rPr>
          <w:noProof/>
        </w:rPr>
      </w:pPr>
      <w:r w:rsidRPr="009901C4">
        <w:rPr>
          <w:noProof/>
        </w:rPr>
        <w:t>More than one PCR segment can be included in the message if more than one product is possibly causally related to the event.</w:t>
      </w:r>
    </w:p>
    <w:p w14:paraId="2C983C95" w14:textId="77777777" w:rsidR="00DD6D98" w:rsidRPr="009901C4" w:rsidRDefault="00DD6D98" w:rsidP="00DD6D98">
      <w:pPr>
        <w:pStyle w:val="AttributeTableCaption"/>
        <w:rPr>
          <w:noProof/>
        </w:rPr>
      </w:pPr>
      <w:r w:rsidRPr="009901C4">
        <w:rPr>
          <w:noProof/>
        </w:rPr>
        <w:t>HL7 Attribute Table – PCR</w:t>
      </w:r>
      <w:bookmarkStart w:id="2544" w:name="PCR"/>
      <w:bookmarkEnd w:id="2544"/>
      <w:r w:rsidRPr="009901C4">
        <w:rPr>
          <w:noProof/>
        </w:rPr>
        <w:t xml:space="preserve"> – Possible Causal Relationship</w:t>
      </w:r>
      <w:r w:rsidRPr="009901C4">
        <w:rPr>
          <w:noProof/>
        </w:rPr>
        <w:fldChar w:fldCharType="begin"/>
      </w:r>
      <w:r w:rsidRPr="009901C4">
        <w:rPr>
          <w:noProof/>
        </w:rPr>
        <w:instrText xml:space="preserve"> XE "HL7 Attribute Table - PCR" </w:instrText>
      </w:r>
      <w:r w:rsidRPr="009901C4">
        <w:rPr>
          <w:noProof/>
        </w:rPr>
        <w:fldChar w:fldCharType="end"/>
      </w:r>
      <w:r w:rsidRPr="009901C4">
        <w:rPr>
          <w:noProof/>
          <w:vanish/>
        </w:rPr>
        <w:fldChar w:fldCharType="begin"/>
      </w:r>
      <w:r w:rsidRPr="009901C4">
        <w:rPr>
          <w:noProof/>
          <w:vanish/>
        </w:rPr>
        <w:instrText xml:space="preserve"> XE "PCR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16F1387B"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6758FADD"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B9CEF36"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2E91DF4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2D2F9FE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7154299"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25A8A27A"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516DF351"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021C51D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37BFEF8" w14:textId="77777777" w:rsidR="00DD6D98" w:rsidRPr="009901C4" w:rsidRDefault="00DD6D98" w:rsidP="00DD6D98">
            <w:pPr>
              <w:pStyle w:val="AttributeTableHeader"/>
              <w:jc w:val="left"/>
              <w:rPr>
                <w:noProof/>
              </w:rPr>
            </w:pPr>
            <w:r w:rsidRPr="009901C4">
              <w:rPr>
                <w:noProof/>
              </w:rPr>
              <w:t>ELEMENT NAME</w:t>
            </w:r>
          </w:p>
        </w:tc>
      </w:tr>
      <w:tr w:rsidR="00B07676" w:rsidRPr="00D00BBD" w14:paraId="4082B136"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F107CA2"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68A244C"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9F6275"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90FD3D"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4A500C17"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BEC9CCD"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486B7E" w14:textId="77777777" w:rsidR="00DD6D98" w:rsidRPr="009901C4" w:rsidRDefault="00DD6D98" w:rsidP="00DD6D98">
            <w:pPr>
              <w:pStyle w:val="AttributeTableBody"/>
              <w:rPr>
                <w:noProof/>
              </w:rPr>
            </w:pPr>
            <w:r>
              <w:rPr>
                <w:noProof/>
              </w:rPr>
              <w:t>0670</w:t>
            </w:r>
          </w:p>
        </w:tc>
        <w:tc>
          <w:tcPr>
            <w:tcW w:w="720" w:type="dxa"/>
            <w:tcBorders>
              <w:top w:val="single" w:sz="4" w:space="0" w:color="auto"/>
              <w:left w:val="nil"/>
              <w:bottom w:val="dotted" w:sz="4" w:space="0" w:color="auto"/>
              <w:right w:val="nil"/>
            </w:tcBorders>
            <w:shd w:val="clear" w:color="auto" w:fill="FFFFFF"/>
          </w:tcPr>
          <w:p w14:paraId="5850A6E6" w14:textId="77777777" w:rsidR="00DD6D98" w:rsidRPr="009901C4" w:rsidRDefault="00DD6D98" w:rsidP="00DD6D98">
            <w:pPr>
              <w:pStyle w:val="AttributeTableBody"/>
              <w:rPr>
                <w:noProof/>
              </w:rPr>
            </w:pPr>
            <w:r w:rsidRPr="009901C4">
              <w:rPr>
                <w:noProof/>
              </w:rPr>
              <w:t>01098</w:t>
            </w:r>
          </w:p>
        </w:tc>
        <w:tc>
          <w:tcPr>
            <w:tcW w:w="3888" w:type="dxa"/>
            <w:tcBorders>
              <w:top w:val="single" w:sz="4" w:space="0" w:color="auto"/>
              <w:left w:val="nil"/>
              <w:bottom w:val="dotted" w:sz="4" w:space="0" w:color="auto"/>
              <w:right w:val="nil"/>
            </w:tcBorders>
            <w:shd w:val="clear" w:color="auto" w:fill="FFFFFF"/>
          </w:tcPr>
          <w:p w14:paraId="291FB580" w14:textId="77777777" w:rsidR="00DD6D98" w:rsidRPr="009901C4" w:rsidRDefault="00DD6D98" w:rsidP="00DD6D98">
            <w:pPr>
              <w:pStyle w:val="AttributeTableBody"/>
              <w:jc w:val="left"/>
              <w:rPr>
                <w:noProof/>
              </w:rPr>
            </w:pPr>
            <w:r w:rsidRPr="009901C4">
              <w:rPr>
                <w:noProof/>
              </w:rPr>
              <w:t>Implicated Product</w:t>
            </w:r>
          </w:p>
        </w:tc>
      </w:tr>
      <w:tr w:rsidR="00B07676" w:rsidRPr="00D00BBD" w14:paraId="30872D7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0D549E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181AC6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F4116" w14:textId="77777777" w:rsidR="00DD6D98" w:rsidRPr="009901C4" w:rsidRDefault="00DD6D98" w:rsidP="00DD6D98">
            <w:pPr>
              <w:pStyle w:val="AttributeTableBody"/>
              <w:rPr>
                <w:noProof/>
              </w:rPr>
            </w:pPr>
            <w:r w:rsidRPr="009901C4">
              <w:rPr>
                <w:noProof/>
              </w:rPr>
              <w:t>1=</w:t>
            </w:r>
          </w:p>
        </w:tc>
        <w:tc>
          <w:tcPr>
            <w:tcW w:w="648" w:type="dxa"/>
            <w:tcBorders>
              <w:top w:val="dotted" w:sz="4" w:space="0" w:color="auto"/>
              <w:left w:val="nil"/>
              <w:bottom w:val="dotted" w:sz="4" w:space="0" w:color="auto"/>
              <w:right w:val="nil"/>
            </w:tcBorders>
            <w:shd w:val="clear" w:color="auto" w:fill="FFFFFF"/>
          </w:tcPr>
          <w:p w14:paraId="1230AAC8" w14:textId="77777777" w:rsidR="00DD6D98" w:rsidRPr="009901C4" w:rsidRDefault="00DD6D98" w:rsidP="00DD6D98">
            <w:pPr>
              <w:pStyle w:val="AttributeTableBody"/>
              <w:rPr>
                <w:noProof/>
              </w:rPr>
            </w:pPr>
            <w:r w:rsidRPr="009901C4">
              <w:rPr>
                <w:noProof/>
              </w:rPr>
              <w:t>IS</w:t>
            </w:r>
          </w:p>
        </w:tc>
        <w:tc>
          <w:tcPr>
            <w:tcW w:w="648" w:type="dxa"/>
            <w:tcBorders>
              <w:top w:val="dotted" w:sz="4" w:space="0" w:color="auto"/>
              <w:left w:val="nil"/>
              <w:bottom w:val="dotted" w:sz="4" w:space="0" w:color="auto"/>
              <w:right w:val="nil"/>
            </w:tcBorders>
            <w:shd w:val="clear" w:color="auto" w:fill="FFFFFF"/>
          </w:tcPr>
          <w:p w14:paraId="7014809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9500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5E0AC" w14:textId="77777777" w:rsidR="00DD6D98" w:rsidRPr="009901C4" w:rsidRDefault="00573DBC" w:rsidP="00DD6D98">
            <w:pPr>
              <w:pStyle w:val="AttributeTableBody"/>
              <w:rPr>
                <w:rStyle w:val="HyperlinkTable"/>
                <w:noProof/>
              </w:rPr>
            </w:pPr>
            <w:hyperlink r:id="rId144" w:anchor="HL70249" w:history="1">
              <w:r w:rsidR="00DD6D98" w:rsidRPr="009901C4">
                <w:rPr>
                  <w:rStyle w:val="HyperlinkTable"/>
                  <w:noProof/>
                </w:rPr>
                <w:t>0249</w:t>
              </w:r>
            </w:hyperlink>
          </w:p>
        </w:tc>
        <w:tc>
          <w:tcPr>
            <w:tcW w:w="720" w:type="dxa"/>
            <w:tcBorders>
              <w:top w:val="dotted" w:sz="4" w:space="0" w:color="auto"/>
              <w:left w:val="nil"/>
              <w:bottom w:val="dotted" w:sz="4" w:space="0" w:color="auto"/>
              <w:right w:val="nil"/>
            </w:tcBorders>
            <w:shd w:val="clear" w:color="auto" w:fill="FFFFFF"/>
          </w:tcPr>
          <w:p w14:paraId="05F90426" w14:textId="77777777" w:rsidR="00DD6D98" w:rsidRPr="009901C4" w:rsidRDefault="00DD6D98" w:rsidP="00DD6D98">
            <w:pPr>
              <w:pStyle w:val="AttributeTableBody"/>
              <w:rPr>
                <w:noProof/>
              </w:rPr>
            </w:pPr>
            <w:r w:rsidRPr="009901C4">
              <w:rPr>
                <w:noProof/>
              </w:rPr>
              <w:t>01099</w:t>
            </w:r>
          </w:p>
        </w:tc>
        <w:tc>
          <w:tcPr>
            <w:tcW w:w="3888" w:type="dxa"/>
            <w:tcBorders>
              <w:top w:val="dotted" w:sz="4" w:space="0" w:color="auto"/>
              <w:left w:val="nil"/>
              <w:bottom w:val="dotted" w:sz="4" w:space="0" w:color="auto"/>
              <w:right w:val="nil"/>
            </w:tcBorders>
            <w:shd w:val="clear" w:color="auto" w:fill="FFFFFF"/>
          </w:tcPr>
          <w:p w14:paraId="3D20DB3B" w14:textId="77777777" w:rsidR="00DD6D98" w:rsidRPr="009901C4" w:rsidRDefault="00DD6D98" w:rsidP="00DD6D98">
            <w:pPr>
              <w:pStyle w:val="AttributeTableBody"/>
              <w:jc w:val="left"/>
              <w:rPr>
                <w:noProof/>
              </w:rPr>
            </w:pPr>
            <w:r w:rsidRPr="009901C4">
              <w:rPr>
                <w:noProof/>
              </w:rPr>
              <w:t>Generic Product</w:t>
            </w:r>
          </w:p>
        </w:tc>
      </w:tr>
      <w:tr w:rsidR="00B07676" w:rsidRPr="00D00BBD" w14:paraId="2DD1D81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CE80F90"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7DA9DF4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78A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A8C84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719243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A90121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123B8B" w14:textId="77777777" w:rsidR="00DD6D98" w:rsidRPr="009901C4" w:rsidRDefault="00DD6D98" w:rsidP="00DD6D98">
            <w:pPr>
              <w:pStyle w:val="AttributeTableBody"/>
              <w:rPr>
                <w:noProof/>
              </w:rPr>
            </w:pPr>
            <w:r>
              <w:rPr>
                <w:noProof/>
              </w:rPr>
              <w:t>0671</w:t>
            </w:r>
          </w:p>
        </w:tc>
        <w:tc>
          <w:tcPr>
            <w:tcW w:w="720" w:type="dxa"/>
            <w:tcBorders>
              <w:top w:val="dotted" w:sz="4" w:space="0" w:color="auto"/>
              <w:left w:val="nil"/>
              <w:bottom w:val="dotted" w:sz="4" w:space="0" w:color="auto"/>
              <w:right w:val="nil"/>
            </w:tcBorders>
            <w:shd w:val="clear" w:color="auto" w:fill="FFFFFF"/>
          </w:tcPr>
          <w:p w14:paraId="0A8318C5" w14:textId="77777777" w:rsidR="00DD6D98" w:rsidRPr="009901C4" w:rsidRDefault="00DD6D98" w:rsidP="00DD6D98">
            <w:pPr>
              <w:pStyle w:val="AttributeTableBody"/>
              <w:rPr>
                <w:noProof/>
              </w:rPr>
            </w:pPr>
            <w:r w:rsidRPr="009901C4">
              <w:rPr>
                <w:noProof/>
              </w:rPr>
              <w:t>01100</w:t>
            </w:r>
          </w:p>
        </w:tc>
        <w:tc>
          <w:tcPr>
            <w:tcW w:w="3888" w:type="dxa"/>
            <w:tcBorders>
              <w:top w:val="dotted" w:sz="4" w:space="0" w:color="auto"/>
              <w:left w:val="nil"/>
              <w:bottom w:val="dotted" w:sz="4" w:space="0" w:color="auto"/>
              <w:right w:val="nil"/>
            </w:tcBorders>
            <w:shd w:val="clear" w:color="auto" w:fill="FFFFFF"/>
          </w:tcPr>
          <w:p w14:paraId="6259E5CD" w14:textId="77777777" w:rsidR="00DD6D98" w:rsidRPr="009901C4" w:rsidRDefault="00DD6D98" w:rsidP="00DD6D98">
            <w:pPr>
              <w:pStyle w:val="AttributeTableBody"/>
              <w:jc w:val="left"/>
              <w:rPr>
                <w:noProof/>
              </w:rPr>
            </w:pPr>
            <w:r w:rsidRPr="009901C4">
              <w:rPr>
                <w:noProof/>
              </w:rPr>
              <w:t>Product Class</w:t>
            </w:r>
          </w:p>
        </w:tc>
      </w:tr>
      <w:tr w:rsidR="00B07676" w:rsidRPr="00D00BBD" w14:paraId="44670F3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65AE1E9" w14:textId="77777777" w:rsidR="00DD6D98" w:rsidRPr="009901C4" w:rsidRDefault="00DD6D98" w:rsidP="00DD6D98">
            <w:pPr>
              <w:pStyle w:val="AttributeTableBody"/>
              <w:rPr>
                <w:noProof/>
              </w:rPr>
            </w:pPr>
            <w:r w:rsidRPr="009901C4">
              <w:rPr>
                <w:noProof/>
              </w:rPr>
              <w:lastRenderedPageBreak/>
              <w:t>4</w:t>
            </w:r>
          </w:p>
        </w:tc>
        <w:tc>
          <w:tcPr>
            <w:tcW w:w="648" w:type="dxa"/>
            <w:tcBorders>
              <w:top w:val="dotted" w:sz="4" w:space="0" w:color="auto"/>
              <w:left w:val="nil"/>
              <w:bottom w:val="dotted" w:sz="4" w:space="0" w:color="auto"/>
              <w:right w:val="nil"/>
            </w:tcBorders>
            <w:shd w:val="clear" w:color="auto" w:fill="FFFFFF"/>
          </w:tcPr>
          <w:p w14:paraId="47998A6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F545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32FC39"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3B02EB2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0405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0FE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BFD0" w14:textId="77777777" w:rsidR="00DD6D98" w:rsidRPr="009901C4" w:rsidRDefault="00DD6D98" w:rsidP="00DD6D98">
            <w:pPr>
              <w:pStyle w:val="AttributeTableBody"/>
              <w:rPr>
                <w:noProof/>
              </w:rPr>
            </w:pPr>
            <w:r w:rsidRPr="009901C4">
              <w:rPr>
                <w:noProof/>
              </w:rPr>
              <w:t>01101</w:t>
            </w:r>
          </w:p>
        </w:tc>
        <w:tc>
          <w:tcPr>
            <w:tcW w:w="3888" w:type="dxa"/>
            <w:tcBorders>
              <w:top w:val="dotted" w:sz="4" w:space="0" w:color="auto"/>
              <w:left w:val="nil"/>
              <w:bottom w:val="dotted" w:sz="4" w:space="0" w:color="auto"/>
              <w:right w:val="nil"/>
            </w:tcBorders>
            <w:shd w:val="clear" w:color="auto" w:fill="FFFFFF"/>
          </w:tcPr>
          <w:p w14:paraId="16C9524D" w14:textId="77777777" w:rsidR="00DD6D98" w:rsidRPr="009901C4" w:rsidRDefault="00DD6D98" w:rsidP="00DD6D98">
            <w:pPr>
              <w:pStyle w:val="AttributeTableBody"/>
              <w:jc w:val="left"/>
              <w:rPr>
                <w:noProof/>
              </w:rPr>
            </w:pPr>
            <w:r w:rsidRPr="009901C4">
              <w:rPr>
                <w:noProof/>
              </w:rPr>
              <w:t>Total Duration Of Therapy</w:t>
            </w:r>
          </w:p>
        </w:tc>
      </w:tr>
      <w:tr w:rsidR="00B07676" w:rsidRPr="00D00BBD" w14:paraId="451BAAA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0C08B00"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35A151C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BCDF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826F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6EB7CB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1D428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E86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D7D6B9" w14:textId="77777777" w:rsidR="00DD6D98" w:rsidRPr="009901C4" w:rsidRDefault="00DD6D98" w:rsidP="00DD6D98">
            <w:pPr>
              <w:pStyle w:val="AttributeTableBody"/>
              <w:rPr>
                <w:noProof/>
              </w:rPr>
            </w:pPr>
            <w:r w:rsidRPr="009901C4">
              <w:rPr>
                <w:noProof/>
              </w:rPr>
              <w:t>01102</w:t>
            </w:r>
          </w:p>
        </w:tc>
        <w:tc>
          <w:tcPr>
            <w:tcW w:w="3888" w:type="dxa"/>
            <w:tcBorders>
              <w:top w:val="dotted" w:sz="4" w:space="0" w:color="auto"/>
              <w:left w:val="nil"/>
              <w:bottom w:val="dotted" w:sz="4" w:space="0" w:color="auto"/>
              <w:right w:val="nil"/>
            </w:tcBorders>
            <w:shd w:val="clear" w:color="auto" w:fill="FFFFFF"/>
          </w:tcPr>
          <w:p w14:paraId="55555145" w14:textId="77777777" w:rsidR="00DD6D98" w:rsidRPr="009901C4" w:rsidRDefault="00DD6D98" w:rsidP="00DD6D98">
            <w:pPr>
              <w:pStyle w:val="AttributeTableBody"/>
              <w:jc w:val="left"/>
              <w:rPr>
                <w:noProof/>
              </w:rPr>
            </w:pPr>
            <w:r w:rsidRPr="009901C4">
              <w:rPr>
                <w:noProof/>
              </w:rPr>
              <w:t>Product Manufacture Date</w:t>
            </w:r>
          </w:p>
        </w:tc>
      </w:tr>
      <w:tr w:rsidR="00B07676" w:rsidRPr="00D00BBD" w14:paraId="511077F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6E48F8"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0EF2217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9D39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3795D6"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F7BF2F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246E0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9E06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1A455" w14:textId="77777777" w:rsidR="00DD6D98" w:rsidRPr="009901C4" w:rsidRDefault="00DD6D98" w:rsidP="00DD6D98">
            <w:pPr>
              <w:pStyle w:val="AttributeTableBody"/>
              <w:rPr>
                <w:noProof/>
              </w:rPr>
            </w:pPr>
            <w:r w:rsidRPr="009901C4">
              <w:rPr>
                <w:noProof/>
              </w:rPr>
              <w:t>01103</w:t>
            </w:r>
          </w:p>
        </w:tc>
        <w:tc>
          <w:tcPr>
            <w:tcW w:w="3888" w:type="dxa"/>
            <w:tcBorders>
              <w:top w:val="dotted" w:sz="4" w:space="0" w:color="auto"/>
              <w:left w:val="nil"/>
              <w:bottom w:val="dotted" w:sz="4" w:space="0" w:color="auto"/>
              <w:right w:val="nil"/>
            </w:tcBorders>
            <w:shd w:val="clear" w:color="auto" w:fill="FFFFFF"/>
          </w:tcPr>
          <w:p w14:paraId="3CBA45B1" w14:textId="77777777" w:rsidR="00DD6D98" w:rsidRPr="009901C4" w:rsidRDefault="00DD6D98" w:rsidP="00DD6D98">
            <w:pPr>
              <w:pStyle w:val="AttributeTableBody"/>
              <w:jc w:val="left"/>
              <w:rPr>
                <w:noProof/>
              </w:rPr>
            </w:pPr>
            <w:r w:rsidRPr="009901C4">
              <w:rPr>
                <w:noProof/>
              </w:rPr>
              <w:t>Product Expiration Date</w:t>
            </w:r>
          </w:p>
        </w:tc>
      </w:tr>
      <w:tr w:rsidR="00B07676" w:rsidRPr="00D00BBD" w14:paraId="0B7C425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FD6D7FA"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70289A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013C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F2B7BE"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437FCBB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8B60C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1259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02D30A" w14:textId="77777777" w:rsidR="00DD6D98" w:rsidRPr="009901C4" w:rsidRDefault="00DD6D98" w:rsidP="00DD6D98">
            <w:pPr>
              <w:pStyle w:val="AttributeTableBody"/>
              <w:rPr>
                <w:noProof/>
              </w:rPr>
            </w:pPr>
            <w:r w:rsidRPr="009901C4">
              <w:rPr>
                <w:noProof/>
              </w:rPr>
              <w:t>01104</w:t>
            </w:r>
          </w:p>
        </w:tc>
        <w:tc>
          <w:tcPr>
            <w:tcW w:w="3888" w:type="dxa"/>
            <w:tcBorders>
              <w:top w:val="dotted" w:sz="4" w:space="0" w:color="auto"/>
              <w:left w:val="nil"/>
              <w:bottom w:val="dotted" w:sz="4" w:space="0" w:color="auto"/>
              <w:right w:val="nil"/>
            </w:tcBorders>
            <w:shd w:val="clear" w:color="auto" w:fill="FFFFFF"/>
          </w:tcPr>
          <w:p w14:paraId="4966E56C" w14:textId="77777777" w:rsidR="00DD6D98" w:rsidRPr="009901C4" w:rsidRDefault="00DD6D98" w:rsidP="00DD6D98">
            <w:pPr>
              <w:pStyle w:val="AttributeTableBody"/>
              <w:jc w:val="left"/>
              <w:rPr>
                <w:noProof/>
              </w:rPr>
            </w:pPr>
            <w:r w:rsidRPr="009901C4">
              <w:rPr>
                <w:noProof/>
              </w:rPr>
              <w:t>Product Implantation Date</w:t>
            </w:r>
          </w:p>
        </w:tc>
      </w:tr>
      <w:tr w:rsidR="00B07676" w:rsidRPr="00D00BBD" w14:paraId="429F180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908EE59"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6ACACC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AC4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19E7CC"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1DE6C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CEDB51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91B8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B11048" w14:textId="77777777" w:rsidR="00DD6D98" w:rsidRPr="009901C4" w:rsidRDefault="00DD6D98" w:rsidP="00DD6D98">
            <w:pPr>
              <w:pStyle w:val="AttributeTableBody"/>
              <w:rPr>
                <w:noProof/>
              </w:rPr>
            </w:pPr>
            <w:r w:rsidRPr="009901C4">
              <w:rPr>
                <w:noProof/>
              </w:rPr>
              <w:t>01105</w:t>
            </w:r>
          </w:p>
        </w:tc>
        <w:tc>
          <w:tcPr>
            <w:tcW w:w="3888" w:type="dxa"/>
            <w:tcBorders>
              <w:top w:val="dotted" w:sz="4" w:space="0" w:color="auto"/>
              <w:left w:val="nil"/>
              <w:bottom w:val="dotted" w:sz="4" w:space="0" w:color="auto"/>
              <w:right w:val="nil"/>
            </w:tcBorders>
            <w:shd w:val="clear" w:color="auto" w:fill="FFFFFF"/>
          </w:tcPr>
          <w:p w14:paraId="3CCA9411" w14:textId="77777777" w:rsidR="00DD6D98" w:rsidRPr="009901C4" w:rsidRDefault="00DD6D98" w:rsidP="00DD6D98">
            <w:pPr>
              <w:pStyle w:val="AttributeTableBody"/>
              <w:jc w:val="left"/>
              <w:rPr>
                <w:noProof/>
              </w:rPr>
            </w:pPr>
            <w:r w:rsidRPr="009901C4">
              <w:rPr>
                <w:noProof/>
              </w:rPr>
              <w:t>Product Explantation Date</w:t>
            </w:r>
          </w:p>
        </w:tc>
      </w:tr>
      <w:tr w:rsidR="00B07676" w:rsidRPr="00D00BBD" w14:paraId="24BA654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C69CC29"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31CA38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CFD1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E62F4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EB07B0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6D8D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E7756E" w14:textId="77777777" w:rsidR="00DD6D98" w:rsidRPr="009901C4" w:rsidRDefault="00573DBC" w:rsidP="00DD6D98">
            <w:pPr>
              <w:pStyle w:val="AttributeTableBody"/>
              <w:rPr>
                <w:rStyle w:val="HyperlinkTable"/>
                <w:noProof/>
              </w:rPr>
            </w:pPr>
            <w:hyperlink r:id="rId145" w:anchor="HL70244" w:history="1">
              <w:r w:rsidR="00DD6D98" w:rsidRPr="009901C4">
                <w:rPr>
                  <w:rStyle w:val="HyperlinkTable"/>
                  <w:noProof/>
                </w:rPr>
                <w:t>0244</w:t>
              </w:r>
            </w:hyperlink>
          </w:p>
        </w:tc>
        <w:tc>
          <w:tcPr>
            <w:tcW w:w="720" w:type="dxa"/>
            <w:tcBorders>
              <w:top w:val="dotted" w:sz="4" w:space="0" w:color="auto"/>
              <w:left w:val="nil"/>
              <w:bottom w:val="dotted" w:sz="4" w:space="0" w:color="auto"/>
              <w:right w:val="nil"/>
            </w:tcBorders>
            <w:shd w:val="clear" w:color="auto" w:fill="FFFFFF"/>
          </w:tcPr>
          <w:p w14:paraId="1690CE43" w14:textId="77777777" w:rsidR="00DD6D98" w:rsidRPr="009901C4" w:rsidRDefault="00DD6D98" w:rsidP="00DD6D98">
            <w:pPr>
              <w:pStyle w:val="AttributeTableBody"/>
              <w:rPr>
                <w:noProof/>
              </w:rPr>
            </w:pPr>
            <w:r w:rsidRPr="009901C4">
              <w:rPr>
                <w:noProof/>
              </w:rPr>
              <w:t>01106</w:t>
            </w:r>
          </w:p>
        </w:tc>
        <w:tc>
          <w:tcPr>
            <w:tcW w:w="3888" w:type="dxa"/>
            <w:tcBorders>
              <w:top w:val="dotted" w:sz="4" w:space="0" w:color="auto"/>
              <w:left w:val="nil"/>
              <w:bottom w:val="dotted" w:sz="4" w:space="0" w:color="auto"/>
              <w:right w:val="nil"/>
            </w:tcBorders>
            <w:shd w:val="clear" w:color="auto" w:fill="FFFFFF"/>
          </w:tcPr>
          <w:p w14:paraId="4C4596E3" w14:textId="77777777" w:rsidR="00DD6D98" w:rsidRPr="009901C4" w:rsidRDefault="00DD6D98" w:rsidP="00DD6D98">
            <w:pPr>
              <w:pStyle w:val="AttributeTableBody"/>
              <w:jc w:val="left"/>
              <w:rPr>
                <w:noProof/>
              </w:rPr>
            </w:pPr>
            <w:r w:rsidRPr="009901C4">
              <w:rPr>
                <w:noProof/>
              </w:rPr>
              <w:t>Single Use Device</w:t>
            </w:r>
          </w:p>
        </w:tc>
      </w:tr>
      <w:tr w:rsidR="00B07676" w:rsidRPr="00D00BBD" w14:paraId="79BF965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CCDE7E"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7803EF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FD917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C200A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4A00E1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B485E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54A78" w14:textId="77777777" w:rsidR="00DD6D98" w:rsidRPr="009901C4" w:rsidRDefault="00DD6D98" w:rsidP="00DD6D98">
            <w:pPr>
              <w:pStyle w:val="AttributeTableBody"/>
              <w:rPr>
                <w:noProof/>
              </w:rPr>
            </w:pPr>
            <w:r>
              <w:rPr>
                <w:noProof/>
              </w:rPr>
              <w:t>0672</w:t>
            </w:r>
          </w:p>
        </w:tc>
        <w:tc>
          <w:tcPr>
            <w:tcW w:w="720" w:type="dxa"/>
            <w:tcBorders>
              <w:top w:val="dotted" w:sz="4" w:space="0" w:color="auto"/>
              <w:left w:val="nil"/>
              <w:bottom w:val="dotted" w:sz="4" w:space="0" w:color="auto"/>
              <w:right w:val="nil"/>
            </w:tcBorders>
            <w:shd w:val="clear" w:color="auto" w:fill="FFFFFF"/>
          </w:tcPr>
          <w:p w14:paraId="3D16A97F" w14:textId="77777777" w:rsidR="00DD6D98" w:rsidRPr="009901C4" w:rsidRDefault="00DD6D98" w:rsidP="00DD6D98">
            <w:pPr>
              <w:pStyle w:val="AttributeTableBody"/>
              <w:rPr>
                <w:noProof/>
              </w:rPr>
            </w:pPr>
            <w:r w:rsidRPr="009901C4">
              <w:rPr>
                <w:noProof/>
              </w:rPr>
              <w:t>01107</w:t>
            </w:r>
          </w:p>
        </w:tc>
        <w:tc>
          <w:tcPr>
            <w:tcW w:w="3888" w:type="dxa"/>
            <w:tcBorders>
              <w:top w:val="dotted" w:sz="4" w:space="0" w:color="auto"/>
              <w:left w:val="nil"/>
              <w:bottom w:val="dotted" w:sz="4" w:space="0" w:color="auto"/>
              <w:right w:val="nil"/>
            </w:tcBorders>
            <w:shd w:val="clear" w:color="auto" w:fill="FFFFFF"/>
          </w:tcPr>
          <w:p w14:paraId="2971470D" w14:textId="77777777" w:rsidR="00DD6D98" w:rsidRPr="009901C4" w:rsidRDefault="00DD6D98" w:rsidP="00DD6D98">
            <w:pPr>
              <w:pStyle w:val="AttributeTableBody"/>
              <w:jc w:val="left"/>
              <w:rPr>
                <w:noProof/>
              </w:rPr>
            </w:pPr>
            <w:r w:rsidRPr="009901C4">
              <w:rPr>
                <w:noProof/>
              </w:rPr>
              <w:t>Indication For Product Use</w:t>
            </w:r>
          </w:p>
        </w:tc>
      </w:tr>
      <w:tr w:rsidR="00B07676" w:rsidRPr="00D00BBD" w14:paraId="541A606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5F8430E"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0313E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46DE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39592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B1D773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73819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EC343" w14:textId="77777777" w:rsidR="00DD6D98" w:rsidRPr="009901C4" w:rsidRDefault="00573DBC" w:rsidP="00DD6D98">
            <w:pPr>
              <w:pStyle w:val="AttributeTableBody"/>
              <w:rPr>
                <w:rStyle w:val="HyperlinkTable"/>
                <w:noProof/>
              </w:rPr>
            </w:pPr>
            <w:hyperlink r:id="rId146" w:anchor="HL70245" w:history="1">
              <w:r w:rsidR="00DD6D98" w:rsidRPr="009901C4">
                <w:rPr>
                  <w:rStyle w:val="HyperlinkTable"/>
                  <w:noProof/>
                </w:rPr>
                <w:t>0245</w:t>
              </w:r>
            </w:hyperlink>
          </w:p>
        </w:tc>
        <w:tc>
          <w:tcPr>
            <w:tcW w:w="720" w:type="dxa"/>
            <w:tcBorders>
              <w:top w:val="dotted" w:sz="4" w:space="0" w:color="auto"/>
              <w:left w:val="nil"/>
              <w:bottom w:val="dotted" w:sz="4" w:space="0" w:color="auto"/>
              <w:right w:val="nil"/>
            </w:tcBorders>
            <w:shd w:val="clear" w:color="auto" w:fill="FFFFFF"/>
          </w:tcPr>
          <w:p w14:paraId="38D5B988" w14:textId="77777777" w:rsidR="00DD6D98" w:rsidRPr="009901C4" w:rsidRDefault="00DD6D98" w:rsidP="00DD6D98">
            <w:pPr>
              <w:pStyle w:val="AttributeTableBody"/>
              <w:rPr>
                <w:noProof/>
              </w:rPr>
            </w:pPr>
            <w:r w:rsidRPr="009901C4">
              <w:rPr>
                <w:noProof/>
              </w:rPr>
              <w:t>01108</w:t>
            </w:r>
          </w:p>
        </w:tc>
        <w:tc>
          <w:tcPr>
            <w:tcW w:w="3888" w:type="dxa"/>
            <w:tcBorders>
              <w:top w:val="dotted" w:sz="4" w:space="0" w:color="auto"/>
              <w:left w:val="nil"/>
              <w:bottom w:val="dotted" w:sz="4" w:space="0" w:color="auto"/>
              <w:right w:val="nil"/>
            </w:tcBorders>
            <w:shd w:val="clear" w:color="auto" w:fill="FFFFFF"/>
          </w:tcPr>
          <w:p w14:paraId="7A3B683A" w14:textId="77777777" w:rsidR="00DD6D98" w:rsidRPr="009901C4" w:rsidRDefault="00DD6D98" w:rsidP="00DD6D98">
            <w:pPr>
              <w:pStyle w:val="AttributeTableBody"/>
              <w:jc w:val="left"/>
              <w:rPr>
                <w:noProof/>
              </w:rPr>
            </w:pPr>
            <w:r w:rsidRPr="009901C4">
              <w:rPr>
                <w:noProof/>
              </w:rPr>
              <w:t>Product Problem</w:t>
            </w:r>
          </w:p>
        </w:tc>
      </w:tr>
      <w:tr w:rsidR="00B07676" w:rsidRPr="00D00BBD" w14:paraId="3D86224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F0EF1E"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011FF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0B08B" w14:textId="77777777"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14:paraId="37317C8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083B5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CCCFB5"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674937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FCCF4" w14:textId="77777777" w:rsidR="00DD6D98" w:rsidRPr="009901C4" w:rsidRDefault="00DD6D98" w:rsidP="00DD6D98">
            <w:pPr>
              <w:pStyle w:val="AttributeTableBody"/>
              <w:rPr>
                <w:noProof/>
              </w:rPr>
            </w:pPr>
            <w:r w:rsidRPr="009901C4">
              <w:rPr>
                <w:noProof/>
              </w:rPr>
              <w:t>01109</w:t>
            </w:r>
          </w:p>
        </w:tc>
        <w:tc>
          <w:tcPr>
            <w:tcW w:w="3888" w:type="dxa"/>
            <w:tcBorders>
              <w:top w:val="dotted" w:sz="4" w:space="0" w:color="auto"/>
              <w:left w:val="nil"/>
              <w:bottom w:val="dotted" w:sz="4" w:space="0" w:color="auto"/>
              <w:right w:val="nil"/>
            </w:tcBorders>
            <w:shd w:val="clear" w:color="auto" w:fill="FFFFFF"/>
          </w:tcPr>
          <w:p w14:paraId="5096A008" w14:textId="77777777" w:rsidR="00DD6D98" w:rsidRPr="009901C4" w:rsidRDefault="00DD6D98" w:rsidP="00DD6D98">
            <w:pPr>
              <w:pStyle w:val="AttributeTableBody"/>
              <w:jc w:val="left"/>
              <w:rPr>
                <w:noProof/>
              </w:rPr>
            </w:pPr>
            <w:r w:rsidRPr="009901C4">
              <w:rPr>
                <w:noProof/>
              </w:rPr>
              <w:t>Product Serial/Lot Number</w:t>
            </w:r>
          </w:p>
        </w:tc>
      </w:tr>
      <w:tr w:rsidR="00B07676" w:rsidRPr="00D00BBD" w14:paraId="7220415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DDCFF2A"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0235C9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7276F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49E7F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C5525E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99CF9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1F3545" w14:textId="77777777" w:rsidR="00DD6D98" w:rsidRPr="009901C4" w:rsidRDefault="00573DBC" w:rsidP="00DD6D98">
            <w:pPr>
              <w:pStyle w:val="AttributeTableBody"/>
              <w:rPr>
                <w:rStyle w:val="HyperlinkTable"/>
                <w:noProof/>
              </w:rPr>
            </w:pPr>
            <w:hyperlink r:id="rId147" w:anchor="HL70246" w:history="1">
              <w:r w:rsidR="00DD6D98" w:rsidRPr="009901C4">
                <w:rPr>
                  <w:rStyle w:val="HyperlinkTable"/>
                  <w:noProof/>
                </w:rPr>
                <w:t>0246</w:t>
              </w:r>
            </w:hyperlink>
          </w:p>
        </w:tc>
        <w:tc>
          <w:tcPr>
            <w:tcW w:w="720" w:type="dxa"/>
            <w:tcBorders>
              <w:top w:val="dotted" w:sz="4" w:space="0" w:color="auto"/>
              <w:left w:val="nil"/>
              <w:bottom w:val="dotted" w:sz="4" w:space="0" w:color="auto"/>
              <w:right w:val="nil"/>
            </w:tcBorders>
            <w:shd w:val="clear" w:color="auto" w:fill="FFFFFF"/>
          </w:tcPr>
          <w:p w14:paraId="264B931A" w14:textId="77777777" w:rsidR="00DD6D98" w:rsidRPr="009901C4" w:rsidRDefault="00DD6D98" w:rsidP="00DD6D98">
            <w:pPr>
              <w:pStyle w:val="AttributeTableBody"/>
              <w:rPr>
                <w:noProof/>
              </w:rPr>
            </w:pPr>
            <w:r w:rsidRPr="009901C4">
              <w:rPr>
                <w:noProof/>
              </w:rPr>
              <w:t>01110</w:t>
            </w:r>
          </w:p>
        </w:tc>
        <w:tc>
          <w:tcPr>
            <w:tcW w:w="3888" w:type="dxa"/>
            <w:tcBorders>
              <w:top w:val="dotted" w:sz="4" w:space="0" w:color="auto"/>
              <w:left w:val="nil"/>
              <w:bottom w:val="dotted" w:sz="4" w:space="0" w:color="auto"/>
              <w:right w:val="nil"/>
            </w:tcBorders>
            <w:shd w:val="clear" w:color="auto" w:fill="FFFFFF"/>
          </w:tcPr>
          <w:p w14:paraId="3C5709D0" w14:textId="77777777" w:rsidR="00DD6D98" w:rsidRPr="009901C4" w:rsidRDefault="00DD6D98" w:rsidP="00DD6D98">
            <w:pPr>
              <w:pStyle w:val="AttributeTableBody"/>
              <w:jc w:val="left"/>
              <w:rPr>
                <w:noProof/>
              </w:rPr>
            </w:pPr>
            <w:r w:rsidRPr="009901C4">
              <w:rPr>
                <w:noProof/>
              </w:rPr>
              <w:t>Product Available For Inspection</w:t>
            </w:r>
          </w:p>
        </w:tc>
      </w:tr>
      <w:tr w:rsidR="00B07676" w:rsidRPr="00D00BBD" w14:paraId="31C1682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A7752BD"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2EADF60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51EF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411C0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FDD2AE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C300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099811" w14:textId="77777777" w:rsidR="00DD6D98" w:rsidRPr="009901C4" w:rsidRDefault="00DD6D98" w:rsidP="00DD6D98">
            <w:pPr>
              <w:pStyle w:val="AttributeTableBody"/>
              <w:rPr>
                <w:noProof/>
              </w:rPr>
            </w:pPr>
            <w:r>
              <w:rPr>
                <w:noProof/>
              </w:rPr>
              <w:t>0673</w:t>
            </w:r>
          </w:p>
        </w:tc>
        <w:tc>
          <w:tcPr>
            <w:tcW w:w="720" w:type="dxa"/>
            <w:tcBorders>
              <w:top w:val="dotted" w:sz="4" w:space="0" w:color="auto"/>
              <w:left w:val="nil"/>
              <w:bottom w:val="dotted" w:sz="4" w:space="0" w:color="auto"/>
              <w:right w:val="nil"/>
            </w:tcBorders>
            <w:shd w:val="clear" w:color="auto" w:fill="FFFFFF"/>
          </w:tcPr>
          <w:p w14:paraId="411B99D2" w14:textId="77777777" w:rsidR="00DD6D98" w:rsidRPr="009901C4" w:rsidRDefault="00DD6D98" w:rsidP="00DD6D98">
            <w:pPr>
              <w:pStyle w:val="AttributeTableBody"/>
              <w:rPr>
                <w:noProof/>
              </w:rPr>
            </w:pPr>
            <w:r w:rsidRPr="009901C4">
              <w:rPr>
                <w:noProof/>
              </w:rPr>
              <w:t>01111</w:t>
            </w:r>
          </w:p>
        </w:tc>
        <w:tc>
          <w:tcPr>
            <w:tcW w:w="3888" w:type="dxa"/>
            <w:tcBorders>
              <w:top w:val="dotted" w:sz="4" w:space="0" w:color="auto"/>
              <w:left w:val="nil"/>
              <w:bottom w:val="dotted" w:sz="4" w:space="0" w:color="auto"/>
              <w:right w:val="nil"/>
            </w:tcBorders>
            <w:shd w:val="clear" w:color="auto" w:fill="FFFFFF"/>
          </w:tcPr>
          <w:p w14:paraId="5AE8D85E" w14:textId="77777777" w:rsidR="00DD6D98" w:rsidRPr="009901C4" w:rsidRDefault="00DD6D98" w:rsidP="00DD6D98">
            <w:pPr>
              <w:pStyle w:val="AttributeTableBody"/>
              <w:jc w:val="left"/>
              <w:rPr>
                <w:noProof/>
              </w:rPr>
            </w:pPr>
            <w:r w:rsidRPr="009901C4">
              <w:rPr>
                <w:noProof/>
              </w:rPr>
              <w:t>Product Evaluation Performed</w:t>
            </w:r>
          </w:p>
        </w:tc>
      </w:tr>
      <w:tr w:rsidR="00B07676" w:rsidRPr="00D00BBD" w14:paraId="3E38A1A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C4E652"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13C4CF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518BF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72ADF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1898C0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4CE4E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C0940" w14:textId="77777777" w:rsidR="00DD6D98" w:rsidRPr="009901C4" w:rsidRDefault="00573DBC" w:rsidP="00DD6D98">
            <w:pPr>
              <w:pStyle w:val="AttributeTableBody"/>
              <w:rPr>
                <w:rStyle w:val="HyperlinkTable"/>
                <w:noProof/>
              </w:rPr>
            </w:pPr>
            <w:hyperlink r:id="rId148" w:anchor="HL70247" w:history="1">
              <w:r w:rsidR="00DD6D98" w:rsidRPr="009901C4">
                <w:rPr>
                  <w:rStyle w:val="HyperlinkTable"/>
                  <w:noProof/>
                </w:rPr>
                <w:t>0247</w:t>
              </w:r>
            </w:hyperlink>
          </w:p>
        </w:tc>
        <w:tc>
          <w:tcPr>
            <w:tcW w:w="720" w:type="dxa"/>
            <w:tcBorders>
              <w:top w:val="dotted" w:sz="4" w:space="0" w:color="auto"/>
              <w:left w:val="nil"/>
              <w:bottom w:val="dotted" w:sz="4" w:space="0" w:color="auto"/>
              <w:right w:val="nil"/>
            </w:tcBorders>
            <w:shd w:val="clear" w:color="auto" w:fill="FFFFFF"/>
          </w:tcPr>
          <w:p w14:paraId="17EBB904" w14:textId="77777777" w:rsidR="00DD6D98" w:rsidRPr="009901C4" w:rsidRDefault="00DD6D98" w:rsidP="00DD6D98">
            <w:pPr>
              <w:pStyle w:val="AttributeTableBody"/>
              <w:rPr>
                <w:noProof/>
              </w:rPr>
            </w:pPr>
            <w:r w:rsidRPr="009901C4">
              <w:rPr>
                <w:noProof/>
              </w:rPr>
              <w:t>01112</w:t>
            </w:r>
          </w:p>
        </w:tc>
        <w:tc>
          <w:tcPr>
            <w:tcW w:w="3888" w:type="dxa"/>
            <w:tcBorders>
              <w:top w:val="dotted" w:sz="4" w:space="0" w:color="auto"/>
              <w:left w:val="nil"/>
              <w:bottom w:val="dotted" w:sz="4" w:space="0" w:color="auto"/>
              <w:right w:val="nil"/>
            </w:tcBorders>
            <w:shd w:val="clear" w:color="auto" w:fill="FFFFFF"/>
          </w:tcPr>
          <w:p w14:paraId="49257CFC" w14:textId="77777777" w:rsidR="00DD6D98" w:rsidRPr="009901C4" w:rsidRDefault="00DD6D98" w:rsidP="00DD6D98">
            <w:pPr>
              <w:pStyle w:val="AttributeTableBody"/>
              <w:jc w:val="left"/>
              <w:rPr>
                <w:noProof/>
              </w:rPr>
            </w:pPr>
            <w:r w:rsidRPr="009901C4">
              <w:rPr>
                <w:noProof/>
              </w:rPr>
              <w:t>Product Evaluation Status</w:t>
            </w:r>
          </w:p>
        </w:tc>
      </w:tr>
      <w:tr w:rsidR="00B07676" w:rsidRPr="00D00BBD" w14:paraId="37DDADF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9EF9F6"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76E807D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829DA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E6C6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75D6E2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6581C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95CA6" w14:textId="77777777" w:rsidR="00DD6D98" w:rsidRPr="009901C4" w:rsidRDefault="00DD6D98" w:rsidP="00DD6D98">
            <w:pPr>
              <w:pStyle w:val="AttributeTableBody"/>
              <w:rPr>
                <w:noProof/>
              </w:rPr>
            </w:pPr>
            <w:r>
              <w:rPr>
                <w:noProof/>
              </w:rPr>
              <w:t>0674</w:t>
            </w:r>
          </w:p>
        </w:tc>
        <w:tc>
          <w:tcPr>
            <w:tcW w:w="720" w:type="dxa"/>
            <w:tcBorders>
              <w:top w:val="dotted" w:sz="4" w:space="0" w:color="auto"/>
              <w:left w:val="nil"/>
              <w:bottom w:val="dotted" w:sz="4" w:space="0" w:color="auto"/>
              <w:right w:val="nil"/>
            </w:tcBorders>
            <w:shd w:val="clear" w:color="auto" w:fill="FFFFFF"/>
          </w:tcPr>
          <w:p w14:paraId="784435E0" w14:textId="77777777" w:rsidR="00DD6D98" w:rsidRPr="009901C4" w:rsidRDefault="00DD6D98" w:rsidP="00DD6D98">
            <w:pPr>
              <w:pStyle w:val="AttributeTableBody"/>
              <w:rPr>
                <w:noProof/>
              </w:rPr>
            </w:pPr>
            <w:r w:rsidRPr="009901C4">
              <w:rPr>
                <w:noProof/>
              </w:rPr>
              <w:t>01113</w:t>
            </w:r>
          </w:p>
        </w:tc>
        <w:tc>
          <w:tcPr>
            <w:tcW w:w="3888" w:type="dxa"/>
            <w:tcBorders>
              <w:top w:val="dotted" w:sz="4" w:space="0" w:color="auto"/>
              <w:left w:val="nil"/>
              <w:bottom w:val="dotted" w:sz="4" w:space="0" w:color="auto"/>
              <w:right w:val="nil"/>
            </w:tcBorders>
            <w:shd w:val="clear" w:color="auto" w:fill="FFFFFF"/>
          </w:tcPr>
          <w:p w14:paraId="6BD3CFF4" w14:textId="77777777" w:rsidR="00DD6D98" w:rsidRPr="009901C4" w:rsidRDefault="00DD6D98" w:rsidP="00DD6D98">
            <w:pPr>
              <w:pStyle w:val="AttributeTableBody"/>
              <w:jc w:val="left"/>
              <w:rPr>
                <w:noProof/>
              </w:rPr>
            </w:pPr>
            <w:r w:rsidRPr="009901C4">
              <w:rPr>
                <w:noProof/>
              </w:rPr>
              <w:t>Product Evaluation Results</w:t>
            </w:r>
          </w:p>
        </w:tc>
      </w:tr>
      <w:tr w:rsidR="00B07676" w:rsidRPr="00D00BBD" w14:paraId="639025A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E67ACFA"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7A63E14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4C5BD8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03C293"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84C4A8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D4280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0B8F0" w14:textId="77777777" w:rsidR="00DD6D98" w:rsidRPr="009901C4" w:rsidRDefault="00573DBC" w:rsidP="00DD6D98">
            <w:pPr>
              <w:pStyle w:val="AttributeTableBody"/>
              <w:rPr>
                <w:rStyle w:val="HyperlinkTable"/>
                <w:noProof/>
              </w:rPr>
            </w:pPr>
            <w:hyperlink r:id="rId149" w:anchor="HL70248" w:history="1">
              <w:r w:rsidR="00DD6D98" w:rsidRPr="009901C4">
                <w:rPr>
                  <w:rStyle w:val="HyperlinkTable"/>
                  <w:noProof/>
                </w:rPr>
                <w:t>0248</w:t>
              </w:r>
            </w:hyperlink>
          </w:p>
        </w:tc>
        <w:tc>
          <w:tcPr>
            <w:tcW w:w="720" w:type="dxa"/>
            <w:tcBorders>
              <w:top w:val="dotted" w:sz="4" w:space="0" w:color="auto"/>
              <w:left w:val="nil"/>
              <w:bottom w:val="dotted" w:sz="4" w:space="0" w:color="auto"/>
              <w:right w:val="nil"/>
            </w:tcBorders>
            <w:shd w:val="clear" w:color="auto" w:fill="FFFFFF"/>
          </w:tcPr>
          <w:p w14:paraId="73939698" w14:textId="77777777" w:rsidR="00DD6D98" w:rsidRPr="009901C4" w:rsidRDefault="00DD6D98" w:rsidP="00DD6D98">
            <w:pPr>
              <w:pStyle w:val="AttributeTableBody"/>
              <w:rPr>
                <w:noProof/>
              </w:rPr>
            </w:pPr>
            <w:r w:rsidRPr="009901C4">
              <w:rPr>
                <w:noProof/>
              </w:rPr>
              <w:t>01114</w:t>
            </w:r>
          </w:p>
        </w:tc>
        <w:tc>
          <w:tcPr>
            <w:tcW w:w="3888" w:type="dxa"/>
            <w:tcBorders>
              <w:top w:val="dotted" w:sz="4" w:space="0" w:color="auto"/>
              <w:left w:val="nil"/>
              <w:bottom w:val="dotted" w:sz="4" w:space="0" w:color="auto"/>
              <w:right w:val="nil"/>
            </w:tcBorders>
            <w:shd w:val="clear" w:color="auto" w:fill="FFFFFF"/>
          </w:tcPr>
          <w:p w14:paraId="00053A09" w14:textId="77777777" w:rsidR="00DD6D98" w:rsidRPr="009901C4" w:rsidRDefault="00DD6D98" w:rsidP="00DD6D98">
            <w:pPr>
              <w:pStyle w:val="AttributeTableBody"/>
              <w:jc w:val="left"/>
              <w:rPr>
                <w:noProof/>
              </w:rPr>
            </w:pPr>
            <w:r w:rsidRPr="009901C4">
              <w:rPr>
                <w:noProof/>
              </w:rPr>
              <w:t>Evaluated Product Source</w:t>
            </w:r>
          </w:p>
        </w:tc>
      </w:tr>
      <w:tr w:rsidR="00B07676" w:rsidRPr="00D00BBD" w14:paraId="7BED415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00CB2A"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357ECF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0A80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6C2D5B"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C14B0B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0CCEA6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822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67B486" w14:textId="77777777" w:rsidR="00DD6D98" w:rsidRPr="009901C4" w:rsidRDefault="00DD6D98" w:rsidP="00DD6D98">
            <w:pPr>
              <w:pStyle w:val="AttributeTableBody"/>
              <w:rPr>
                <w:noProof/>
              </w:rPr>
            </w:pPr>
            <w:r w:rsidRPr="009901C4">
              <w:rPr>
                <w:noProof/>
              </w:rPr>
              <w:t>01115</w:t>
            </w:r>
          </w:p>
        </w:tc>
        <w:tc>
          <w:tcPr>
            <w:tcW w:w="3888" w:type="dxa"/>
            <w:tcBorders>
              <w:top w:val="dotted" w:sz="4" w:space="0" w:color="auto"/>
              <w:left w:val="nil"/>
              <w:bottom w:val="dotted" w:sz="4" w:space="0" w:color="auto"/>
              <w:right w:val="nil"/>
            </w:tcBorders>
            <w:shd w:val="clear" w:color="auto" w:fill="FFFFFF"/>
          </w:tcPr>
          <w:p w14:paraId="67853273" w14:textId="77777777" w:rsidR="00DD6D98" w:rsidRPr="009901C4" w:rsidRDefault="00DD6D98" w:rsidP="00DD6D98">
            <w:pPr>
              <w:pStyle w:val="AttributeTableBody"/>
              <w:jc w:val="left"/>
              <w:rPr>
                <w:noProof/>
              </w:rPr>
            </w:pPr>
            <w:r w:rsidRPr="009901C4">
              <w:rPr>
                <w:noProof/>
              </w:rPr>
              <w:t>Date Product Returned To Manufacturer</w:t>
            </w:r>
          </w:p>
        </w:tc>
      </w:tr>
      <w:tr w:rsidR="00B07676" w:rsidRPr="00D00BBD" w14:paraId="3A1F41B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7F07F18"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4048A97D"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E9AFE3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17941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298355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42B99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6F381" w14:textId="77777777" w:rsidR="00DD6D98" w:rsidRPr="009901C4" w:rsidRDefault="00573DBC" w:rsidP="00DD6D98">
            <w:pPr>
              <w:pStyle w:val="AttributeTableBody"/>
              <w:rPr>
                <w:rStyle w:val="HyperlinkTable"/>
                <w:noProof/>
              </w:rPr>
            </w:pPr>
            <w:hyperlink r:id="rId150"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77487C4B" w14:textId="77777777" w:rsidR="00DD6D98" w:rsidRPr="009901C4" w:rsidRDefault="00DD6D98" w:rsidP="00DD6D98">
            <w:pPr>
              <w:pStyle w:val="AttributeTableBody"/>
              <w:rPr>
                <w:noProof/>
              </w:rPr>
            </w:pPr>
            <w:r w:rsidRPr="009901C4">
              <w:rPr>
                <w:noProof/>
              </w:rPr>
              <w:t>01116</w:t>
            </w:r>
          </w:p>
        </w:tc>
        <w:tc>
          <w:tcPr>
            <w:tcW w:w="3888" w:type="dxa"/>
            <w:tcBorders>
              <w:top w:val="dotted" w:sz="4" w:space="0" w:color="auto"/>
              <w:left w:val="nil"/>
              <w:bottom w:val="dotted" w:sz="4" w:space="0" w:color="auto"/>
              <w:right w:val="nil"/>
            </w:tcBorders>
            <w:shd w:val="clear" w:color="auto" w:fill="FFFFFF"/>
          </w:tcPr>
          <w:p w14:paraId="32D540AF" w14:textId="77777777" w:rsidR="00DD6D98" w:rsidRPr="009901C4" w:rsidRDefault="00DD6D98" w:rsidP="00DD6D98">
            <w:pPr>
              <w:pStyle w:val="AttributeTableBody"/>
              <w:jc w:val="left"/>
              <w:rPr>
                <w:noProof/>
              </w:rPr>
            </w:pPr>
            <w:r w:rsidRPr="009901C4">
              <w:rPr>
                <w:noProof/>
              </w:rPr>
              <w:t>Device Operator Qualifications</w:t>
            </w:r>
          </w:p>
        </w:tc>
      </w:tr>
      <w:tr w:rsidR="00B07676" w:rsidRPr="00D00BBD" w14:paraId="194411D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C2979B3"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3E2EAEE8"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1FF8BCD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0832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B64583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9929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C5140" w14:textId="77777777" w:rsidR="00DD6D98" w:rsidRPr="009901C4" w:rsidRDefault="00573DBC" w:rsidP="00DD6D98">
            <w:pPr>
              <w:pStyle w:val="AttributeTableBody"/>
              <w:rPr>
                <w:rStyle w:val="HyperlinkTable"/>
                <w:noProof/>
              </w:rPr>
            </w:pPr>
            <w:hyperlink r:id="rId151" w:anchor="HL70250" w:history="1">
              <w:r w:rsidR="00DD6D98" w:rsidRPr="009901C4">
                <w:rPr>
                  <w:rStyle w:val="HyperlinkTable"/>
                  <w:noProof/>
                </w:rPr>
                <w:t>0250</w:t>
              </w:r>
            </w:hyperlink>
          </w:p>
        </w:tc>
        <w:tc>
          <w:tcPr>
            <w:tcW w:w="720" w:type="dxa"/>
            <w:tcBorders>
              <w:top w:val="dotted" w:sz="4" w:space="0" w:color="auto"/>
              <w:left w:val="nil"/>
              <w:bottom w:val="dotted" w:sz="4" w:space="0" w:color="auto"/>
              <w:right w:val="nil"/>
            </w:tcBorders>
            <w:shd w:val="clear" w:color="auto" w:fill="FFFFFF"/>
          </w:tcPr>
          <w:p w14:paraId="4A55D1CD" w14:textId="77777777" w:rsidR="00DD6D98" w:rsidRPr="009901C4" w:rsidRDefault="00DD6D98" w:rsidP="00DD6D98">
            <w:pPr>
              <w:pStyle w:val="AttributeTableBody"/>
              <w:rPr>
                <w:noProof/>
              </w:rPr>
            </w:pPr>
            <w:r w:rsidRPr="009901C4">
              <w:rPr>
                <w:noProof/>
              </w:rPr>
              <w:t>01117</w:t>
            </w:r>
          </w:p>
        </w:tc>
        <w:tc>
          <w:tcPr>
            <w:tcW w:w="3888" w:type="dxa"/>
            <w:tcBorders>
              <w:top w:val="dotted" w:sz="4" w:space="0" w:color="auto"/>
              <w:left w:val="nil"/>
              <w:bottom w:val="dotted" w:sz="4" w:space="0" w:color="auto"/>
              <w:right w:val="nil"/>
            </w:tcBorders>
            <w:shd w:val="clear" w:color="auto" w:fill="FFFFFF"/>
          </w:tcPr>
          <w:p w14:paraId="595E7F3C" w14:textId="77777777" w:rsidR="00DD6D98" w:rsidRPr="009901C4" w:rsidRDefault="00DD6D98" w:rsidP="00DD6D98">
            <w:pPr>
              <w:pStyle w:val="AttributeTableBody"/>
              <w:jc w:val="left"/>
              <w:rPr>
                <w:noProof/>
              </w:rPr>
            </w:pPr>
            <w:r w:rsidRPr="009901C4">
              <w:rPr>
                <w:noProof/>
              </w:rPr>
              <w:t>Relatedness Assessment</w:t>
            </w:r>
          </w:p>
        </w:tc>
      </w:tr>
      <w:tr w:rsidR="00B07676" w:rsidRPr="00D00BBD" w14:paraId="0E63989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6E28CB"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141FE7F6" w14:textId="77777777"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14:paraId="271297A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504F2A"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6F9B6E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EAA20D" w14:textId="77777777"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14:paraId="38576FF1" w14:textId="77777777" w:rsidR="00DD6D98" w:rsidRPr="009901C4" w:rsidRDefault="00573DBC" w:rsidP="00DD6D98">
            <w:pPr>
              <w:pStyle w:val="AttributeTableBody"/>
              <w:rPr>
                <w:rStyle w:val="HyperlinkTable"/>
                <w:noProof/>
              </w:rPr>
            </w:pPr>
            <w:hyperlink r:id="rId152" w:anchor="HL70251" w:history="1">
              <w:r w:rsidR="00DD6D98" w:rsidRPr="009901C4">
                <w:rPr>
                  <w:rStyle w:val="HyperlinkTable"/>
                  <w:noProof/>
                </w:rPr>
                <w:t>0251</w:t>
              </w:r>
            </w:hyperlink>
          </w:p>
        </w:tc>
        <w:tc>
          <w:tcPr>
            <w:tcW w:w="720" w:type="dxa"/>
            <w:tcBorders>
              <w:top w:val="dotted" w:sz="4" w:space="0" w:color="auto"/>
              <w:left w:val="nil"/>
              <w:bottom w:val="dotted" w:sz="4" w:space="0" w:color="auto"/>
              <w:right w:val="nil"/>
            </w:tcBorders>
            <w:shd w:val="clear" w:color="auto" w:fill="FFFFFF"/>
          </w:tcPr>
          <w:p w14:paraId="0D6E3244" w14:textId="77777777" w:rsidR="00DD6D98" w:rsidRPr="009901C4" w:rsidRDefault="00DD6D98" w:rsidP="00DD6D98">
            <w:pPr>
              <w:pStyle w:val="AttributeTableBody"/>
              <w:rPr>
                <w:noProof/>
              </w:rPr>
            </w:pPr>
            <w:r w:rsidRPr="009901C4">
              <w:rPr>
                <w:noProof/>
              </w:rPr>
              <w:t>01118</w:t>
            </w:r>
          </w:p>
        </w:tc>
        <w:tc>
          <w:tcPr>
            <w:tcW w:w="3888" w:type="dxa"/>
            <w:tcBorders>
              <w:top w:val="dotted" w:sz="4" w:space="0" w:color="auto"/>
              <w:left w:val="nil"/>
              <w:bottom w:val="dotted" w:sz="4" w:space="0" w:color="auto"/>
              <w:right w:val="nil"/>
            </w:tcBorders>
            <w:shd w:val="clear" w:color="auto" w:fill="FFFFFF"/>
          </w:tcPr>
          <w:p w14:paraId="578B19A4" w14:textId="77777777" w:rsidR="00DD6D98" w:rsidRPr="009901C4" w:rsidRDefault="00DD6D98" w:rsidP="00DD6D98">
            <w:pPr>
              <w:pStyle w:val="AttributeTableBody"/>
              <w:jc w:val="left"/>
              <w:rPr>
                <w:noProof/>
              </w:rPr>
            </w:pPr>
            <w:r w:rsidRPr="009901C4">
              <w:rPr>
                <w:noProof/>
              </w:rPr>
              <w:t>Action Taken In Response To The Event</w:t>
            </w:r>
          </w:p>
        </w:tc>
      </w:tr>
      <w:tr w:rsidR="00B07676" w:rsidRPr="00D00BBD" w14:paraId="7826438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E1EE44"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F7E6185" w14:textId="77777777"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14:paraId="2E701BB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E3DA47"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4939A25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16E26A" w14:textId="77777777"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14:paraId="5FF8D66C" w14:textId="77777777" w:rsidR="00DD6D98" w:rsidRPr="009901C4" w:rsidRDefault="00573DBC" w:rsidP="00DD6D98">
            <w:pPr>
              <w:pStyle w:val="AttributeTableBody"/>
              <w:rPr>
                <w:rStyle w:val="HyperlinkTable"/>
                <w:noProof/>
              </w:rPr>
            </w:pPr>
            <w:hyperlink r:id="rId153" w:anchor="HL70252" w:history="1">
              <w:r w:rsidR="00DD6D98" w:rsidRPr="009901C4">
                <w:rPr>
                  <w:rStyle w:val="HyperlinkTable"/>
                  <w:noProof/>
                </w:rPr>
                <w:t>0252</w:t>
              </w:r>
            </w:hyperlink>
          </w:p>
        </w:tc>
        <w:tc>
          <w:tcPr>
            <w:tcW w:w="720" w:type="dxa"/>
            <w:tcBorders>
              <w:top w:val="dotted" w:sz="4" w:space="0" w:color="auto"/>
              <w:left w:val="nil"/>
              <w:bottom w:val="dotted" w:sz="4" w:space="0" w:color="auto"/>
              <w:right w:val="nil"/>
            </w:tcBorders>
            <w:shd w:val="clear" w:color="auto" w:fill="FFFFFF"/>
          </w:tcPr>
          <w:p w14:paraId="6846C5DF" w14:textId="77777777" w:rsidR="00DD6D98" w:rsidRPr="009901C4" w:rsidRDefault="00DD6D98" w:rsidP="00DD6D98">
            <w:pPr>
              <w:pStyle w:val="AttributeTableBody"/>
              <w:rPr>
                <w:noProof/>
              </w:rPr>
            </w:pPr>
            <w:r w:rsidRPr="009901C4">
              <w:rPr>
                <w:noProof/>
              </w:rPr>
              <w:t>01119</w:t>
            </w:r>
          </w:p>
        </w:tc>
        <w:tc>
          <w:tcPr>
            <w:tcW w:w="3888" w:type="dxa"/>
            <w:tcBorders>
              <w:top w:val="dotted" w:sz="4" w:space="0" w:color="auto"/>
              <w:left w:val="nil"/>
              <w:bottom w:val="dotted" w:sz="4" w:space="0" w:color="auto"/>
              <w:right w:val="nil"/>
            </w:tcBorders>
            <w:shd w:val="clear" w:color="auto" w:fill="FFFFFF"/>
          </w:tcPr>
          <w:p w14:paraId="7E21F7A4" w14:textId="77777777" w:rsidR="00DD6D98" w:rsidRPr="009901C4" w:rsidRDefault="00DD6D98" w:rsidP="00DD6D98">
            <w:pPr>
              <w:pStyle w:val="AttributeTableBody"/>
              <w:jc w:val="left"/>
              <w:rPr>
                <w:noProof/>
              </w:rPr>
            </w:pPr>
            <w:r w:rsidRPr="009901C4">
              <w:rPr>
                <w:noProof/>
              </w:rPr>
              <w:t>Event Causality Observations</w:t>
            </w:r>
          </w:p>
        </w:tc>
      </w:tr>
      <w:tr w:rsidR="00DD6D98" w:rsidRPr="00D00BBD" w14:paraId="4F13AB2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6EF9F3CD"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single" w:sz="4" w:space="0" w:color="auto"/>
              <w:right w:val="nil"/>
            </w:tcBorders>
            <w:shd w:val="clear" w:color="auto" w:fill="FFFFFF"/>
          </w:tcPr>
          <w:p w14:paraId="060AE44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14:paraId="6AE350ED"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DA4809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1AE621A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09A60D17"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14:paraId="4250E3C7" w14:textId="77777777" w:rsidR="00DD6D98" w:rsidRPr="009901C4" w:rsidRDefault="00573DBC" w:rsidP="00DD6D98">
            <w:pPr>
              <w:pStyle w:val="AttributeTableBody"/>
              <w:rPr>
                <w:rStyle w:val="HyperlinkTable"/>
                <w:noProof/>
              </w:rPr>
            </w:pPr>
            <w:hyperlink r:id="rId154" w:anchor="HL70253" w:history="1">
              <w:r w:rsidR="00DD6D98" w:rsidRPr="009901C4">
                <w:rPr>
                  <w:rStyle w:val="HyperlinkTable"/>
                  <w:noProof/>
                </w:rPr>
                <w:t>0253</w:t>
              </w:r>
            </w:hyperlink>
          </w:p>
        </w:tc>
        <w:tc>
          <w:tcPr>
            <w:tcW w:w="720" w:type="dxa"/>
            <w:tcBorders>
              <w:top w:val="dotted" w:sz="4" w:space="0" w:color="auto"/>
              <w:left w:val="nil"/>
              <w:bottom w:val="single" w:sz="4" w:space="0" w:color="auto"/>
              <w:right w:val="nil"/>
            </w:tcBorders>
            <w:shd w:val="clear" w:color="auto" w:fill="FFFFFF"/>
          </w:tcPr>
          <w:p w14:paraId="343F1A84" w14:textId="77777777" w:rsidR="00DD6D98" w:rsidRPr="009901C4" w:rsidRDefault="00DD6D98" w:rsidP="00DD6D98">
            <w:pPr>
              <w:pStyle w:val="AttributeTableBody"/>
              <w:rPr>
                <w:noProof/>
              </w:rPr>
            </w:pPr>
            <w:r w:rsidRPr="009901C4">
              <w:rPr>
                <w:noProof/>
              </w:rPr>
              <w:t>01120</w:t>
            </w:r>
          </w:p>
        </w:tc>
        <w:tc>
          <w:tcPr>
            <w:tcW w:w="3888" w:type="dxa"/>
            <w:tcBorders>
              <w:top w:val="dotted" w:sz="4" w:space="0" w:color="auto"/>
              <w:left w:val="nil"/>
              <w:bottom w:val="single" w:sz="4" w:space="0" w:color="auto"/>
              <w:right w:val="nil"/>
            </w:tcBorders>
            <w:shd w:val="clear" w:color="auto" w:fill="FFFFFF"/>
          </w:tcPr>
          <w:p w14:paraId="73E90FE5" w14:textId="77777777" w:rsidR="00DD6D98" w:rsidRPr="009901C4" w:rsidRDefault="00DD6D98" w:rsidP="00DD6D98">
            <w:pPr>
              <w:pStyle w:val="AttributeTableBody"/>
              <w:jc w:val="left"/>
              <w:rPr>
                <w:noProof/>
              </w:rPr>
            </w:pPr>
            <w:r w:rsidRPr="009901C4">
              <w:rPr>
                <w:noProof/>
              </w:rPr>
              <w:t>Indirect Exposure Mechanism</w:t>
            </w:r>
          </w:p>
        </w:tc>
      </w:tr>
    </w:tbl>
    <w:p w14:paraId="40997419" w14:textId="77777777" w:rsidR="00DD6D98" w:rsidRPr="009901C4" w:rsidRDefault="00DD6D98" w:rsidP="00182B11">
      <w:pPr>
        <w:pStyle w:val="Heading4"/>
        <w:rPr>
          <w:noProof/>
        </w:rPr>
      </w:pPr>
      <w:bookmarkStart w:id="2545" w:name="_Toc532896222"/>
      <w:bookmarkStart w:id="2546" w:name="_Toc246034"/>
      <w:r w:rsidRPr="00182B11">
        <w:t>PCR</w:t>
      </w:r>
      <w:r w:rsidRPr="009901C4">
        <w:rPr>
          <w:noProof/>
        </w:rPr>
        <w:t xml:space="preserve"> field definitions</w:t>
      </w:r>
      <w:bookmarkEnd w:id="2545"/>
      <w:bookmarkEnd w:id="2546"/>
      <w:r w:rsidRPr="009901C4">
        <w:rPr>
          <w:noProof/>
        </w:rPr>
        <w:fldChar w:fldCharType="begin"/>
      </w:r>
      <w:r w:rsidRPr="009901C4">
        <w:rPr>
          <w:noProof/>
        </w:rPr>
        <w:instrText xml:space="preserve"> XE "PCR - data element definitions" </w:instrText>
      </w:r>
      <w:r w:rsidRPr="009901C4">
        <w:rPr>
          <w:noProof/>
        </w:rPr>
        <w:fldChar w:fldCharType="end"/>
      </w:r>
      <w:bookmarkStart w:id="2547" w:name="_Toc234055955"/>
      <w:bookmarkEnd w:id="2547"/>
    </w:p>
    <w:p w14:paraId="5A07ABC3" w14:textId="77777777" w:rsidR="00DD6D98" w:rsidRPr="009901C4" w:rsidRDefault="00DD6D98" w:rsidP="00182B11">
      <w:pPr>
        <w:pStyle w:val="Heading4"/>
        <w:rPr>
          <w:noProof/>
        </w:rPr>
      </w:pPr>
      <w:bookmarkStart w:id="2548" w:name="_Toc532896223"/>
      <w:bookmarkStart w:id="2549" w:name="_Toc246035"/>
      <w:r w:rsidRPr="009901C4">
        <w:rPr>
          <w:noProof/>
        </w:rPr>
        <w:t>PCR-1   Implicated Product</w:t>
      </w:r>
      <w:r w:rsidRPr="009901C4">
        <w:rPr>
          <w:noProof/>
        </w:rPr>
        <w:fldChar w:fldCharType="begin"/>
      </w:r>
      <w:r w:rsidRPr="009901C4">
        <w:rPr>
          <w:noProof/>
        </w:rPr>
        <w:instrText xml:space="preserve"> XE "Implicated product" </w:instrText>
      </w:r>
      <w:r w:rsidRPr="009901C4">
        <w:rPr>
          <w:noProof/>
        </w:rPr>
        <w:fldChar w:fldCharType="end"/>
      </w:r>
      <w:r w:rsidRPr="009901C4">
        <w:rPr>
          <w:noProof/>
        </w:rPr>
        <w:t xml:space="preserve">   (CWE)   01098</w:t>
      </w:r>
      <w:bookmarkEnd w:id="2548"/>
      <w:bookmarkEnd w:id="2549"/>
    </w:p>
    <w:p w14:paraId="7355390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796536" w14:textId="77777777" w:rsidR="00DD6D98" w:rsidRPr="009901C4" w:rsidRDefault="00DD6D98" w:rsidP="00DD6D98">
      <w:pPr>
        <w:pStyle w:val="NormalIndented"/>
        <w:rPr>
          <w:noProof/>
        </w:rPr>
      </w:pPr>
      <w:r w:rsidRPr="009901C4">
        <w:rPr>
          <w:noProof/>
        </w:rPr>
        <w:t>Definition:  This field contains the coded identity of the product (drug, device, etc.) which is possibly causally related to the event.  Includes the product identity number such as NDC, model or catalogue numbers.  If a coded value is not available for the product a text description can be included as the second component of the CWE data.  See Chapter 2 for a listing of some recognized coding systems for drugs and devices.</w:t>
      </w:r>
      <w:r w:rsidRPr="00505B37">
        <w:t xml:space="preserve"> </w:t>
      </w:r>
      <w:r w:rsidRPr="00505B37">
        <w:rPr>
          <w:noProof/>
        </w:rPr>
        <w:t>Refer to Table 0670 - Implicated Product in Chapter 2C for valid values.</w:t>
      </w:r>
    </w:p>
    <w:p w14:paraId="772C8DC6" w14:textId="77777777" w:rsidR="00DD6D98" w:rsidRPr="009901C4" w:rsidRDefault="00DD6D98" w:rsidP="00182B11">
      <w:pPr>
        <w:pStyle w:val="Heading4"/>
        <w:rPr>
          <w:noProof/>
        </w:rPr>
      </w:pPr>
      <w:bookmarkStart w:id="2550" w:name="_Toc532896224"/>
      <w:bookmarkStart w:id="2551" w:name="_Toc246036"/>
      <w:r w:rsidRPr="009901C4">
        <w:rPr>
          <w:noProof/>
        </w:rPr>
        <w:t>PCR-2   Generic Product</w:t>
      </w:r>
      <w:r w:rsidRPr="009901C4">
        <w:rPr>
          <w:noProof/>
        </w:rPr>
        <w:fldChar w:fldCharType="begin"/>
      </w:r>
      <w:r w:rsidRPr="009901C4">
        <w:rPr>
          <w:noProof/>
        </w:rPr>
        <w:instrText xml:space="preserve"> XE "Generic product" </w:instrText>
      </w:r>
      <w:r w:rsidRPr="009901C4">
        <w:rPr>
          <w:noProof/>
        </w:rPr>
        <w:fldChar w:fldCharType="end"/>
      </w:r>
      <w:r w:rsidRPr="009901C4">
        <w:rPr>
          <w:noProof/>
        </w:rPr>
        <w:t xml:space="preserve">   (IS)   01099</w:t>
      </w:r>
      <w:bookmarkEnd w:id="2550"/>
      <w:bookmarkEnd w:id="2551"/>
    </w:p>
    <w:p w14:paraId="0347D7E0" w14:textId="77777777" w:rsidR="00DD6D98" w:rsidRPr="009901C4" w:rsidRDefault="00DD6D98" w:rsidP="00DD6D98">
      <w:pPr>
        <w:pStyle w:val="NormalIndented"/>
        <w:rPr>
          <w:noProof/>
        </w:rPr>
      </w:pPr>
      <w:r w:rsidRPr="009901C4">
        <w:rPr>
          <w:noProof/>
        </w:rPr>
        <w:t xml:space="preserve">Definition:  This field indicates whether the product used was a generic or a branded product.  Refer to </w:t>
      </w:r>
      <w:hyperlink r:id="rId155" w:anchor="HL70249" w:history="1">
        <w:r>
          <w:rPr>
            <w:rStyle w:val="HyperlinkText"/>
            <w:noProof/>
          </w:rPr>
          <w:t>User-defined Table 0249 – Generic Product</w:t>
        </w:r>
      </w:hyperlink>
      <w:r w:rsidRPr="009901C4">
        <w:rPr>
          <w:noProof/>
        </w:rPr>
        <w:t xml:space="preserve"> for suggested values.</w:t>
      </w:r>
    </w:p>
    <w:p w14:paraId="76315210" w14:textId="77777777" w:rsidR="00DD6D98" w:rsidRPr="009901C4" w:rsidRDefault="00DD6D98" w:rsidP="00182B11">
      <w:pPr>
        <w:pStyle w:val="Heading4"/>
        <w:rPr>
          <w:noProof/>
        </w:rPr>
      </w:pPr>
      <w:bookmarkStart w:id="2552" w:name="HL70249"/>
      <w:bookmarkStart w:id="2553" w:name="_Toc234055958"/>
      <w:bookmarkStart w:id="2554" w:name="_Toc234055963"/>
      <w:bookmarkStart w:id="2555" w:name="_Toc532896225"/>
      <w:bookmarkStart w:id="2556" w:name="_Toc246037"/>
      <w:bookmarkEnd w:id="2552"/>
      <w:bookmarkEnd w:id="2553"/>
      <w:bookmarkEnd w:id="2554"/>
      <w:r w:rsidRPr="009901C4">
        <w:rPr>
          <w:noProof/>
        </w:rPr>
        <w:lastRenderedPageBreak/>
        <w:t>PCR-3   Product Class</w:t>
      </w:r>
      <w:r w:rsidRPr="009901C4">
        <w:rPr>
          <w:noProof/>
        </w:rPr>
        <w:fldChar w:fldCharType="begin"/>
      </w:r>
      <w:r w:rsidRPr="009901C4">
        <w:rPr>
          <w:noProof/>
        </w:rPr>
        <w:instrText xml:space="preserve"> XE "Product class" </w:instrText>
      </w:r>
      <w:r w:rsidRPr="009901C4">
        <w:rPr>
          <w:noProof/>
        </w:rPr>
        <w:fldChar w:fldCharType="end"/>
      </w:r>
      <w:r w:rsidRPr="009901C4">
        <w:rPr>
          <w:noProof/>
        </w:rPr>
        <w:t xml:space="preserve">   (CWE)   01100</w:t>
      </w:r>
      <w:bookmarkEnd w:id="2555"/>
      <w:bookmarkEnd w:id="2556"/>
    </w:p>
    <w:p w14:paraId="5D2617A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66BC3D" w14:textId="77777777" w:rsidR="00DD6D98" w:rsidRPr="009901C4" w:rsidRDefault="00DD6D98" w:rsidP="00DD6D98">
      <w:pPr>
        <w:pStyle w:val="NormalIndented"/>
        <w:rPr>
          <w:noProof/>
        </w:rPr>
      </w:pPr>
      <w:r w:rsidRPr="009901C4">
        <w:rPr>
          <w:noProof/>
        </w:rPr>
        <w:t>Definition: This field contains the coded classification of the implicated product. For drugs, this would usually be the drug class - calcium channel blocking agents for nifedipine, for example.  For other products it would be the generic type of device, e.g., urinary catheter, cardiac pacemaker.  If a coded value is not available for the class, a text description can be included.</w:t>
      </w:r>
      <w:r w:rsidRPr="00505B37">
        <w:t xml:space="preserve"> </w:t>
      </w:r>
      <w:r w:rsidRPr="00505B37">
        <w:rPr>
          <w:noProof/>
        </w:rPr>
        <w:t>Refer to Table 0671 - Product Class in Chapter 2C for valid values.</w:t>
      </w:r>
    </w:p>
    <w:p w14:paraId="15501DB8" w14:textId="77777777" w:rsidR="00DD6D98" w:rsidRPr="009901C4" w:rsidRDefault="00DD6D98" w:rsidP="00182B11">
      <w:pPr>
        <w:pStyle w:val="Heading4"/>
        <w:rPr>
          <w:noProof/>
        </w:rPr>
      </w:pPr>
      <w:bookmarkStart w:id="2557" w:name="_Toc532896226"/>
      <w:bookmarkStart w:id="2558" w:name="_Toc246038"/>
      <w:r w:rsidRPr="009901C4">
        <w:rPr>
          <w:noProof/>
        </w:rPr>
        <w:t>PCR-4   Total Duration of Therapy</w:t>
      </w:r>
      <w:r w:rsidRPr="009901C4">
        <w:rPr>
          <w:noProof/>
        </w:rPr>
        <w:fldChar w:fldCharType="begin"/>
      </w:r>
      <w:r w:rsidRPr="009901C4">
        <w:rPr>
          <w:noProof/>
        </w:rPr>
        <w:instrText xml:space="preserve"> XE "Total duration of therapy" </w:instrText>
      </w:r>
      <w:r w:rsidRPr="009901C4">
        <w:rPr>
          <w:noProof/>
        </w:rPr>
        <w:fldChar w:fldCharType="end"/>
      </w:r>
      <w:r w:rsidRPr="009901C4">
        <w:rPr>
          <w:noProof/>
        </w:rPr>
        <w:t xml:space="preserve">   (CQ)   01101</w:t>
      </w:r>
      <w:bookmarkEnd w:id="2557"/>
      <w:bookmarkEnd w:id="2558"/>
    </w:p>
    <w:p w14:paraId="3D90E01B" w14:textId="77777777" w:rsidR="00DD6D98" w:rsidRDefault="00DD6D98" w:rsidP="00DD6D98">
      <w:pPr>
        <w:pStyle w:val="Components"/>
      </w:pPr>
      <w:r>
        <w:t>Components:  &lt;Quantity (NM)&gt; ^ &lt;Units (CWE)&gt;</w:t>
      </w:r>
    </w:p>
    <w:p w14:paraId="79F2317D"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6185C4" w14:textId="77777777" w:rsidR="00DD6D98" w:rsidRPr="009901C4" w:rsidRDefault="00DD6D98" w:rsidP="00DD6D98">
      <w:pPr>
        <w:pStyle w:val="NormalIndented"/>
        <w:rPr>
          <w:noProof/>
        </w:rPr>
      </w:pPr>
      <w:r w:rsidRPr="009901C4">
        <w:rPr>
          <w:noProof/>
        </w:rPr>
        <w:t>Definition:  This field represents the total duration of therapy with product listed.  The treatment at the current dose and schedule are indicted in the quantity timing attribute of the RXE segment but the patient may have been treated for some time previously at a different dose or on a different schedule.  The quantity in the second component of the CQ should be a time quantity.</w:t>
      </w:r>
    </w:p>
    <w:p w14:paraId="475585B2" w14:textId="77777777" w:rsidR="00DD6D98" w:rsidRPr="009901C4" w:rsidRDefault="00DD6D98" w:rsidP="00182B11">
      <w:pPr>
        <w:pStyle w:val="Heading4"/>
        <w:rPr>
          <w:noProof/>
        </w:rPr>
      </w:pPr>
      <w:bookmarkStart w:id="2559" w:name="_Toc532896227"/>
      <w:bookmarkStart w:id="2560" w:name="_Toc246039"/>
      <w:r w:rsidRPr="009901C4">
        <w:rPr>
          <w:noProof/>
        </w:rPr>
        <w:t>PCR-5   Product Manufacture Date</w:t>
      </w:r>
      <w:r w:rsidRPr="009901C4">
        <w:rPr>
          <w:noProof/>
        </w:rPr>
        <w:fldChar w:fldCharType="begin"/>
      </w:r>
      <w:r w:rsidRPr="009901C4">
        <w:rPr>
          <w:noProof/>
        </w:rPr>
        <w:instrText xml:space="preserve"> XE "Product manufacture date" </w:instrText>
      </w:r>
      <w:r w:rsidRPr="009901C4">
        <w:rPr>
          <w:noProof/>
        </w:rPr>
        <w:fldChar w:fldCharType="end"/>
      </w:r>
      <w:r w:rsidRPr="009901C4">
        <w:rPr>
          <w:noProof/>
        </w:rPr>
        <w:t xml:space="preserve">   (DTM)   01102</w:t>
      </w:r>
      <w:bookmarkEnd w:id="2559"/>
      <w:bookmarkEnd w:id="2560"/>
    </w:p>
    <w:p w14:paraId="36F6E12B" w14:textId="77777777" w:rsidR="00DD6D98" w:rsidRPr="009901C4" w:rsidRDefault="00DD6D98" w:rsidP="00DD6D98">
      <w:pPr>
        <w:pStyle w:val="NormalIndented"/>
        <w:rPr>
          <w:noProof/>
        </w:rPr>
      </w:pPr>
      <w:r w:rsidRPr="009901C4">
        <w:rPr>
          <w:noProof/>
        </w:rPr>
        <w:t>Definition:  This field indicates the date the product was manufactured.</w:t>
      </w:r>
    </w:p>
    <w:p w14:paraId="382910DA" w14:textId="77777777" w:rsidR="00DD6D98" w:rsidRPr="009901C4" w:rsidRDefault="00DD6D98" w:rsidP="00182B11">
      <w:pPr>
        <w:pStyle w:val="Heading4"/>
        <w:rPr>
          <w:noProof/>
        </w:rPr>
      </w:pPr>
      <w:bookmarkStart w:id="2561" w:name="_Toc532896228"/>
      <w:bookmarkStart w:id="2562" w:name="_Toc246040"/>
      <w:r w:rsidRPr="009901C4">
        <w:rPr>
          <w:noProof/>
        </w:rPr>
        <w:t>PCR-6   Product Expiration Date</w:t>
      </w:r>
      <w:r w:rsidRPr="009901C4">
        <w:rPr>
          <w:noProof/>
        </w:rPr>
        <w:fldChar w:fldCharType="begin"/>
      </w:r>
      <w:r w:rsidRPr="009901C4">
        <w:rPr>
          <w:noProof/>
        </w:rPr>
        <w:instrText xml:space="preserve"> XE "Product expiration date" </w:instrText>
      </w:r>
      <w:r w:rsidRPr="009901C4">
        <w:rPr>
          <w:noProof/>
        </w:rPr>
        <w:fldChar w:fldCharType="end"/>
      </w:r>
      <w:r w:rsidRPr="009901C4">
        <w:rPr>
          <w:noProof/>
        </w:rPr>
        <w:t xml:space="preserve">   (DTM)   01103</w:t>
      </w:r>
      <w:bookmarkEnd w:id="2561"/>
      <w:bookmarkEnd w:id="2562"/>
    </w:p>
    <w:p w14:paraId="1A785A0F" w14:textId="77777777" w:rsidR="00DD6D98" w:rsidRPr="009901C4" w:rsidRDefault="00DD6D98" w:rsidP="00DD6D98">
      <w:pPr>
        <w:pStyle w:val="NormalIndented"/>
        <w:rPr>
          <w:noProof/>
        </w:rPr>
      </w:pPr>
      <w:r w:rsidRPr="009901C4">
        <w:rPr>
          <w:noProof/>
        </w:rPr>
        <w:t>Definition:  This field contains the expiration date indicated on the product packaging.</w:t>
      </w:r>
    </w:p>
    <w:p w14:paraId="1623A348" w14:textId="77777777" w:rsidR="00DD6D98" w:rsidRPr="009901C4" w:rsidRDefault="00DD6D98" w:rsidP="00182B11">
      <w:pPr>
        <w:pStyle w:val="Heading4"/>
        <w:rPr>
          <w:noProof/>
        </w:rPr>
      </w:pPr>
      <w:bookmarkStart w:id="2563" w:name="_Toc532896229"/>
      <w:bookmarkStart w:id="2564" w:name="_Toc246041"/>
      <w:r w:rsidRPr="009901C4">
        <w:rPr>
          <w:noProof/>
        </w:rPr>
        <w:t>PCR-7   Product Implantation Date</w:t>
      </w:r>
      <w:r w:rsidRPr="009901C4">
        <w:rPr>
          <w:noProof/>
        </w:rPr>
        <w:fldChar w:fldCharType="begin"/>
      </w:r>
      <w:r w:rsidRPr="009901C4">
        <w:rPr>
          <w:noProof/>
        </w:rPr>
        <w:instrText xml:space="preserve"> XE "Product implantation date" </w:instrText>
      </w:r>
      <w:r w:rsidRPr="009901C4">
        <w:rPr>
          <w:noProof/>
        </w:rPr>
        <w:fldChar w:fldCharType="end"/>
      </w:r>
      <w:r w:rsidRPr="009901C4">
        <w:rPr>
          <w:noProof/>
        </w:rPr>
        <w:t xml:space="preserve">   (DTM)   01104</w:t>
      </w:r>
      <w:bookmarkEnd w:id="2563"/>
      <w:bookmarkEnd w:id="2564"/>
    </w:p>
    <w:p w14:paraId="703BAC9D" w14:textId="77777777" w:rsidR="00DD6D98" w:rsidRPr="009901C4" w:rsidRDefault="00DD6D98" w:rsidP="00DD6D98">
      <w:pPr>
        <w:pStyle w:val="NormalIndented"/>
        <w:rPr>
          <w:noProof/>
        </w:rPr>
      </w:pPr>
      <w:r w:rsidRPr="009901C4">
        <w:rPr>
          <w:noProof/>
        </w:rPr>
        <w:t>Definition:  If an implantable medical device, this field identifies the date device was implanted.</w:t>
      </w:r>
    </w:p>
    <w:p w14:paraId="3C59EA5D" w14:textId="77777777" w:rsidR="00DD6D98" w:rsidRPr="009901C4" w:rsidRDefault="00DD6D98" w:rsidP="00182B11">
      <w:pPr>
        <w:pStyle w:val="Heading4"/>
        <w:rPr>
          <w:noProof/>
        </w:rPr>
      </w:pPr>
      <w:bookmarkStart w:id="2565" w:name="_Toc532896230"/>
      <w:bookmarkStart w:id="2566" w:name="_Toc246042"/>
      <w:r w:rsidRPr="009901C4">
        <w:rPr>
          <w:noProof/>
        </w:rPr>
        <w:t>PCR-8   Product Explantation Date</w:t>
      </w:r>
      <w:r w:rsidRPr="009901C4">
        <w:rPr>
          <w:noProof/>
        </w:rPr>
        <w:fldChar w:fldCharType="begin"/>
      </w:r>
      <w:r w:rsidRPr="009901C4">
        <w:rPr>
          <w:noProof/>
        </w:rPr>
        <w:instrText xml:space="preserve"> XE "Product explantation date" </w:instrText>
      </w:r>
      <w:r w:rsidRPr="009901C4">
        <w:rPr>
          <w:noProof/>
        </w:rPr>
        <w:fldChar w:fldCharType="end"/>
      </w:r>
      <w:r w:rsidRPr="009901C4">
        <w:rPr>
          <w:noProof/>
        </w:rPr>
        <w:t xml:space="preserve">   (DTM)   01105</w:t>
      </w:r>
      <w:bookmarkEnd w:id="2565"/>
      <w:bookmarkEnd w:id="2566"/>
    </w:p>
    <w:p w14:paraId="6080B7D7" w14:textId="77777777" w:rsidR="00DD6D98" w:rsidRPr="009901C4" w:rsidRDefault="00DD6D98" w:rsidP="00DD6D98">
      <w:pPr>
        <w:pStyle w:val="NormalIndented"/>
        <w:rPr>
          <w:noProof/>
        </w:rPr>
      </w:pPr>
      <w:r w:rsidRPr="009901C4">
        <w:rPr>
          <w:noProof/>
        </w:rPr>
        <w:t>Definition:  If an implantable medical device and it was removed, the field identifies the date it was removed.</w:t>
      </w:r>
    </w:p>
    <w:p w14:paraId="4519ACF0" w14:textId="77777777" w:rsidR="00DD6D98" w:rsidRPr="009901C4" w:rsidRDefault="00DD6D98" w:rsidP="00182B11">
      <w:pPr>
        <w:pStyle w:val="Heading4"/>
        <w:rPr>
          <w:noProof/>
        </w:rPr>
      </w:pPr>
      <w:bookmarkStart w:id="2567" w:name="_Toc532896231"/>
      <w:bookmarkStart w:id="2568" w:name="_Toc246043"/>
      <w:r w:rsidRPr="009901C4">
        <w:rPr>
          <w:noProof/>
        </w:rPr>
        <w:t>PCR-9   Single Use Device</w:t>
      </w:r>
      <w:r w:rsidRPr="009901C4">
        <w:rPr>
          <w:noProof/>
        </w:rPr>
        <w:fldChar w:fldCharType="begin"/>
      </w:r>
      <w:r w:rsidRPr="009901C4">
        <w:rPr>
          <w:noProof/>
        </w:rPr>
        <w:instrText xml:space="preserve"> XE "Single use device" </w:instrText>
      </w:r>
      <w:r w:rsidRPr="009901C4">
        <w:rPr>
          <w:noProof/>
        </w:rPr>
        <w:fldChar w:fldCharType="end"/>
      </w:r>
      <w:r w:rsidRPr="009901C4">
        <w:rPr>
          <w:noProof/>
        </w:rPr>
        <w:t xml:space="preserve">   (CWE)   01106</w:t>
      </w:r>
      <w:bookmarkEnd w:id="2567"/>
      <w:bookmarkEnd w:id="2568"/>
    </w:p>
    <w:p w14:paraId="050C5A5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F38032" w14:textId="77777777" w:rsidR="00DD6D98" w:rsidRPr="009901C4" w:rsidRDefault="00DD6D98" w:rsidP="00DD6D98">
      <w:pPr>
        <w:pStyle w:val="NormalIndented"/>
        <w:rPr>
          <w:noProof/>
        </w:rPr>
      </w:pPr>
      <w:r w:rsidRPr="009901C4">
        <w:rPr>
          <w:noProof/>
        </w:rPr>
        <w:lastRenderedPageBreak/>
        <w:t xml:space="preserve">Definition:  This field indicates whether the product was designed for a single use.  Refer to </w:t>
      </w:r>
      <w:hyperlink r:id="rId156" w:anchor="HL70244" w:history="1">
        <w:r w:rsidRPr="009901C4">
          <w:rPr>
            <w:rStyle w:val="HyperlinkText"/>
            <w:noProof/>
          </w:rPr>
          <w:t xml:space="preserve">User-defined Table 0244 – Single </w:t>
        </w:r>
        <w:r>
          <w:rPr>
            <w:rStyle w:val="HyperlinkText"/>
            <w:noProof/>
          </w:rPr>
          <w:t>U</w:t>
        </w:r>
        <w:r w:rsidRPr="009901C4">
          <w:rPr>
            <w:rStyle w:val="HyperlinkText"/>
            <w:noProof/>
          </w:rPr>
          <w:t xml:space="preserve">se </w:t>
        </w:r>
        <w:r>
          <w:rPr>
            <w:rStyle w:val="HyperlinkText"/>
            <w:noProof/>
          </w:rPr>
          <w:t>D</w:t>
        </w:r>
        <w:r w:rsidRPr="009901C4">
          <w:rPr>
            <w:rStyle w:val="HyperlinkText"/>
            <w:noProof/>
          </w:rPr>
          <w:t>evice</w:t>
        </w:r>
      </w:hyperlink>
      <w:r w:rsidR="0045408A">
        <w:rPr>
          <w:noProof/>
        </w:rPr>
        <w:t xml:space="preserve"> f</w:t>
      </w:r>
      <w:r w:rsidRPr="009901C4">
        <w:rPr>
          <w:noProof/>
        </w:rPr>
        <w:t>or suggested values.</w:t>
      </w:r>
    </w:p>
    <w:p w14:paraId="2989D2E9" w14:textId="77777777" w:rsidR="00DD6D98" w:rsidRPr="009901C4" w:rsidRDefault="00DD6D98" w:rsidP="00182B11">
      <w:pPr>
        <w:pStyle w:val="Heading4"/>
        <w:rPr>
          <w:noProof/>
        </w:rPr>
      </w:pPr>
      <w:bookmarkStart w:id="2569" w:name="HL70244"/>
      <w:bookmarkStart w:id="2570" w:name="_Toc234055974"/>
      <w:bookmarkStart w:id="2571" w:name="_Toc234055979"/>
      <w:bookmarkStart w:id="2572" w:name="_Toc532896232"/>
      <w:bookmarkStart w:id="2573" w:name="_Toc246044"/>
      <w:bookmarkEnd w:id="2569"/>
      <w:bookmarkEnd w:id="2570"/>
      <w:bookmarkEnd w:id="2571"/>
      <w:r w:rsidRPr="009901C4">
        <w:rPr>
          <w:noProof/>
        </w:rPr>
        <w:t>PCR-10   Indication for Product Use</w:t>
      </w:r>
      <w:r w:rsidRPr="009901C4">
        <w:rPr>
          <w:noProof/>
        </w:rPr>
        <w:fldChar w:fldCharType="begin"/>
      </w:r>
      <w:r w:rsidRPr="009901C4">
        <w:rPr>
          <w:noProof/>
        </w:rPr>
        <w:instrText xml:space="preserve"> XE "Indication for product use" </w:instrText>
      </w:r>
      <w:r w:rsidRPr="009901C4">
        <w:rPr>
          <w:noProof/>
        </w:rPr>
        <w:fldChar w:fldCharType="end"/>
      </w:r>
      <w:r w:rsidRPr="009901C4">
        <w:rPr>
          <w:noProof/>
        </w:rPr>
        <w:t xml:space="preserve">   (CWE)   01107</w:t>
      </w:r>
      <w:bookmarkEnd w:id="2572"/>
      <w:bookmarkEnd w:id="2573"/>
    </w:p>
    <w:p w14:paraId="276CF8D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92C219" w14:textId="77777777" w:rsidR="00DD6D98" w:rsidRPr="009901C4" w:rsidRDefault="00DD6D98" w:rsidP="00DD6D98">
      <w:pPr>
        <w:pStyle w:val="NormalIndented"/>
        <w:rPr>
          <w:noProof/>
        </w:rPr>
      </w:pPr>
      <w:r w:rsidRPr="009901C4">
        <w:rPr>
          <w:noProof/>
        </w:rPr>
        <w:t>Definition:  This field contains coded representation of the problem or diagnosis for which the product was used.  See Chapter 2 for some coding systems which might be chosen to transmit diagnoses or problems.</w:t>
      </w:r>
      <w:r w:rsidRPr="00505B37">
        <w:t xml:space="preserve"> </w:t>
      </w:r>
      <w:r w:rsidRPr="00505B37">
        <w:rPr>
          <w:noProof/>
        </w:rPr>
        <w:t>Refer to Table 0672 - Indication For Product Use in Chapter 2C for valid values.</w:t>
      </w:r>
    </w:p>
    <w:p w14:paraId="0B2CEDD6" w14:textId="77777777" w:rsidR="00DD6D98" w:rsidRPr="009901C4" w:rsidRDefault="00DD6D98" w:rsidP="00182B11">
      <w:pPr>
        <w:pStyle w:val="Heading4"/>
        <w:rPr>
          <w:noProof/>
        </w:rPr>
      </w:pPr>
      <w:bookmarkStart w:id="2574" w:name="_Toc532896233"/>
      <w:bookmarkStart w:id="2575" w:name="_Toc246045"/>
      <w:r w:rsidRPr="009901C4">
        <w:rPr>
          <w:noProof/>
        </w:rPr>
        <w:t>PCR-11   Product Problem</w:t>
      </w:r>
      <w:r w:rsidRPr="009901C4">
        <w:rPr>
          <w:noProof/>
        </w:rPr>
        <w:fldChar w:fldCharType="begin"/>
      </w:r>
      <w:r w:rsidRPr="009901C4">
        <w:rPr>
          <w:noProof/>
        </w:rPr>
        <w:instrText xml:space="preserve"> XE "Product problem" </w:instrText>
      </w:r>
      <w:r w:rsidRPr="009901C4">
        <w:rPr>
          <w:noProof/>
        </w:rPr>
        <w:fldChar w:fldCharType="end"/>
      </w:r>
      <w:r w:rsidRPr="009901C4">
        <w:rPr>
          <w:noProof/>
        </w:rPr>
        <w:t xml:space="preserve">   (CWE)   01108</w:t>
      </w:r>
      <w:bookmarkEnd w:id="2574"/>
      <w:bookmarkEnd w:id="2575"/>
    </w:p>
    <w:p w14:paraId="55ACD96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1DE44A" w14:textId="77777777" w:rsidR="00DD6D98" w:rsidRPr="009901C4" w:rsidRDefault="00DD6D98" w:rsidP="00DD6D98">
      <w:pPr>
        <w:pStyle w:val="NormalIndented"/>
        <w:rPr>
          <w:noProof/>
        </w:rPr>
      </w:pPr>
      <w:r w:rsidRPr="009901C4">
        <w:rPr>
          <w:noProof/>
        </w:rPr>
        <w:t xml:space="preserve">Definition:  A product problem would exist if a product malfunction could lead to death or serious injury.  Refer to </w:t>
      </w:r>
      <w:hyperlink r:id="rId157" w:anchor="HL70245" w:history="1">
        <w:r w:rsidRPr="009901C4">
          <w:rPr>
            <w:rStyle w:val="HyperlinkText"/>
            <w:noProof/>
          </w:rPr>
          <w:t xml:space="preserve">User-defined Table 0245 - Product </w:t>
        </w:r>
        <w:r>
          <w:rPr>
            <w:rStyle w:val="HyperlinkText"/>
            <w:noProof/>
          </w:rPr>
          <w:t>P</w:t>
        </w:r>
        <w:r w:rsidRPr="009901C4">
          <w:rPr>
            <w:rStyle w:val="HyperlinkText"/>
            <w:noProof/>
          </w:rPr>
          <w:t>roblem</w:t>
        </w:r>
      </w:hyperlink>
      <w:r w:rsidRPr="009901C4">
        <w:rPr>
          <w:noProof/>
        </w:rPr>
        <w:t xml:space="preserve"> for suggested values.</w:t>
      </w:r>
    </w:p>
    <w:p w14:paraId="0CCBE5D8" w14:textId="77777777" w:rsidR="00DD6D98" w:rsidRPr="009901C4" w:rsidRDefault="00DD6D98" w:rsidP="00182B11">
      <w:pPr>
        <w:pStyle w:val="Heading4"/>
        <w:rPr>
          <w:noProof/>
        </w:rPr>
      </w:pPr>
      <w:bookmarkStart w:id="2576" w:name="HL70245"/>
      <w:bookmarkStart w:id="2577" w:name="_Toc234055990"/>
      <w:bookmarkStart w:id="2578" w:name="_Toc234055992"/>
      <w:bookmarkStart w:id="2579" w:name="_Toc532896234"/>
      <w:bookmarkStart w:id="2580" w:name="_Toc246046"/>
      <w:bookmarkEnd w:id="2576"/>
      <w:bookmarkEnd w:id="2577"/>
      <w:bookmarkEnd w:id="2578"/>
      <w:r w:rsidRPr="009901C4">
        <w:rPr>
          <w:noProof/>
        </w:rPr>
        <w:t>PCR-12   Product Serial/Lot Number</w:t>
      </w:r>
      <w:r w:rsidRPr="009901C4">
        <w:rPr>
          <w:noProof/>
        </w:rPr>
        <w:fldChar w:fldCharType="begin"/>
      </w:r>
      <w:r w:rsidRPr="009901C4">
        <w:rPr>
          <w:noProof/>
        </w:rPr>
        <w:instrText xml:space="preserve"> XE "Product serial/lot number" </w:instrText>
      </w:r>
      <w:r w:rsidRPr="009901C4">
        <w:rPr>
          <w:noProof/>
        </w:rPr>
        <w:fldChar w:fldCharType="end"/>
      </w:r>
      <w:r w:rsidRPr="009901C4">
        <w:rPr>
          <w:noProof/>
        </w:rPr>
        <w:t xml:space="preserve">   (ST)   01109</w:t>
      </w:r>
      <w:bookmarkEnd w:id="2579"/>
      <w:bookmarkEnd w:id="2580"/>
    </w:p>
    <w:p w14:paraId="053D45B9" w14:textId="77777777" w:rsidR="00DD6D98" w:rsidRPr="009901C4" w:rsidRDefault="00DD6D98" w:rsidP="00DD6D98">
      <w:pPr>
        <w:pStyle w:val="NormalIndented"/>
        <w:rPr>
          <w:noProof/>
        </w:rPr>
      </w:pPr>
      <w:r w:rsidRPr="009901C4">
        <w:rPr>
          <w:noProof/>
        </w:rPr>
        <w:t>Definition: This field is an alphanumeric descriptor which identifies the specific item or lot of drug.  This descriptor would normally be obtained from the package labeling or item itself.</w:t>
      </w:r>
    </w:p>
    <w:p w14:paraId="1AA86ACE" w14:textId="77777777" w:rsidR="00DD6D98" w:rsidRPr="009901C4" w:rsidRDefault="00DD6D98" w:rsidP="00182B11">
      <w:pPr>
        <w:pStyle w:val="Heading4"/>
        <w:rPr>
          <w:noProof/>
        </w:rPr>
      </w:pPr>
      <w:bookmarkStart w:id="2581" w:name="_Toc532896235"/>
      <w:bookmarkStart w:id="2582" w:name="_Toc246047"/>
      <w:r w:rsidRPr="009901C4">
        <w:rPr>
          <w:noProof/>
        </w:rPr>
        <w:t>PCR-13   Product Available for Inspection</w:t>
      </w:r>
      <w:r w:rsidRPr="009901C4">
        <w:rPr>
          <w:noProof/>
        </w:rPr>
        <w:fldChar w:fldCharType="begin"/>
      </w:r>
      <w:r w:rsidRPr="009901C4">
        <w:rPr>
          <w:noProof/>
        </w:rPr>
        <w:instrText xml:space="preserve"> XE "Product available for inspection" </w:instrText>
      </w:r>
      <w:r w:rsidRPr="009901C4">
        <w:rPr>
          <w:noProof/>
        </w:rPr>
        <w:fldChar w:fldCharType="end"/>
      </w:r>
      <w:r w:rsidRPr="009901C4">
        <w:rPr>
          <w:noProof/>
        </w:rPr>
        <w:t xml:space="preserve">   (CWE)   01110</w:t>
      </w:r>
      <w:bookmarkEnd w:id="2581"/>
      <w:bookmarkEnd w:id="2582"/>
    </w:p>
    <w:p w14:paraId="4A1614D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2A31D4" w14:textId="77777777" w:rsidR="00DD6D98" w:rsidRPr="009901C4" w:rsidRDefault="00DD6D98" w:rsidP="00DD6D98">
      <w:pPr>
        <w:pStyle w:val="NormalIndented"/>
        <w:rPr>
          <w:noProof/>
        </w:rPr>
      </w:pPr>
      <w:r w:rsidRPr="009901C4">
        <w:rPr>
          <w:noProof/>
        </w:rPr>
        <w:t xml:space="preserve">Definition:  This field indicates that the product is available for analysis.  </w:t>
      </w:r>
      <w:hyperlink r:id="rId158" w:anchor="HL70246" w:history="1">
        <w:r>
          <w:rPr>
            <w:rStyle w:val="HyperlinkText"/>
            <w:noProof/>
          </w:rPr>
          <w:t>User-defined Table 0246 -Product Available for Inspection</w:t>
        </w:r>
      </w:hyperlink>
      <w:r w:rsidRPr="009901C4">
        <w:rPr>
          <w:rStyle w:val="Emphasis"/>
          <w:iCs/>
          <w:noProof/>
        </w:rPr>
        <w:t xml:space="preserve"> </w:t>
      </w:r>
      <w:r w:rsidRPr="009901C4">
        <w:rPr>
          <w:rStyle w:val="Emphasis"/>
          <w:i w:val="0"/>
          <w:iCs/>
          <w:noProof/>
        </w:rPr>
        <w:t>is used as the HL7 identifier for the user-defined table of values for this field</w:t>
      </w:r>
      <w:r w:rsidRPr="009901C4">
        <w:rPr>
          <w:noProof/>
        </w:rPr>
        <w:t>.  If the product was returned to the manufacturer, this would be indicated by including the date it was returned in the date product returned to manufacturer element.</w:t>
      </w:r>
    </w:p>
    <w:p w14:paraId="09C674ED" w14:textId="77777777" w:rsidR="00DD6D98" w:rsidRPr="009901C4" w:rsidRDefault="00DD6D98" w:rsidP="00182B11">
      <w:pPr>
        <w:pStyle w:val="Heading4"/>
        <w:rPr>
          <w:noProof/>
        </w:rPr>
      </w:pPr>
      <w:bookmarkStart w:id="2583" w:name="HL70246"/>
      <w:bookmarkStart w:id="2584" w:name="_Toc234055996"/>
      <w:bookmarkStart w:id="2585" w:name="_Toc234056001"/>
      <w:bookmarkStart w:id="2586" w:name="_Toc532896236"/>
      <w:bookmarkStart w:id="2587" w:name="_Toc246048"/>
      <w:bookmarkEnd w:id="2583"/>
      <w:bookmarkEnd w:id="2584"/>
      <w:bookmarkEnd w:id="2585"/>
      <w:r w:rsidRPr="009901C4">
        <w:rPr>
          <w:noProof/>
        </w:rPr>
        <w:lastRenderedPageBreak/>
        <w:t>PCR-14   Product Evaluation Performed</w:t>
      </w:r>
      <w:r w:rsidRPr="009901C4">
        <w:rPr>
          <w:noProof/>
        </w:rPr>
        <w:fldChar w:fldCharType="begin"/>
      </w:r>
      <w:r w:rsidRPr="009901C4">
        <w:rPr>
          <w:noProof/>
        </w:rPr>
        <w:instrText xml:space="preserve"> XE "Product evaluation performed" </w:instrText>
      </w:r>
      <w:r w:rsidRPr="009901C4">
        <w:rPr>
          <w:noProof/>
        </w:rPr>
        <w:fldChar w:fldCharType="end"/>
      </w:r>
      <w:r w:rsidRPr="009901C4">
        <w:rPr>
          <w:noProof/>
        </w:rPr>
        <w:t xml:space="preserve">   (CWE)   01111</w:t>
      </w:r>
      <w:bookmarkEnd w:id="2586"/>
      <w:bookmarkEnd w:id="2587"/>
    </w:p>
    <w:p w14:paraId="1D80529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ECF797" w14:textId="77777777" w:rsidR="00DD6D98" w:rsidRPr="009901C4" w:rsidRDefault="00DD6D98" w:rsidP="00DD6D98">
      <w:pPr>
        <w:pStyle w:val="NormalIndented"/>
        <w:rPr>
          <w:noProof/>
        </w:rPr>
      </w:pPr>
      <w:r w:rsidRPr="009901C4">
        <w:rPr>
          <w:noProof/>
        </w:rPr>
        <w:t>Definition:  This field indicates the type of product evaluation performed.  The evaluation codes listed in SubPart B of the Coding Manual for FDA Form 3500A, "Type of Evaluation Performed," may be used.  If no codes are available, text may be sent in the second component of the field.</w:t>
      </w:r>
      <w:r w:rsidRPr="00505B37">
        <w:t xml:space="preserve"> </w:t>
      </w:r>
      <w:r w:rsidRPr="00505B37">
        <w:rPr>
          <w:noProof/>
        </w:rPr>
        <w:t>Refer to Table 0673 - Product Evaluation Performed in Chapter 2C for valid values.</w:t>
      </w:r>
    </w:p>
    <w:p w14:paraId="43E3576A" w14:textId="77777777" w:rsidR="00DD6D98" w:rsidRPr="009901C4" w:rsidRDefault="00DD6D98" w:rsidP="00182B11">
      <w:pPr>
        <w:pStyle w:val="Heading4"/>
        <w:rPr>
          <w:noProof/>
        </w:rPr>
      </w:pPr>
      <w:bookmarkStart w:id="2588" w:name="_Toc532896237"/>
      <w:bookmarkStart w:id="2589" w:name="_Toc246049"/>
      <w:r w:rsidRPr="009901C4">
        <w:rPr>
          <w:noProof/>
        </w:rPr>
        <w:t>PCR-15   Product Evaluation Status</w:t>
      </w:r>
      <w:r w:rsidRPr="009901C4">
        <w:rPr>
          <w:noProof/>
        </w:rPr>
        <w:fldChar w:fldCharType="begin"/>
      </w:r>
      <w:r w:rsidRPr="009901C4">
        <w:rPr>
          <w:noProof/>
        </w:rPr>
        <w:instrText xml:space="preserve"> XE "Product evaluation status" </w:instrText>
      </w:r>
      <w:r w:rsidRPr="009901C4">
        <w:rPr>
          <w:noProof/>
        </w:rPr>
        <w:fldChar w:fldCharType="end"/>
      </w:r>
      <w:r w:rsidRPr="009901C4">
        <w:rPr>
          <w:noProof/>
        </w:rPr>
        <w:t xml:space="preserve">   (CWE)   01112</w:t>
      </w:r>
      <w:bookmarkEnd w:id="2588"/>
      <w:bookmarkEnd w:id="2589"/>
    </w:p>
    <w:p w14:paraId="039D452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72426E" w14:textId="77777777" w:rsidR="00DD6D98" w:rsidRPr="009901C4" w:rsidRDefault="00DD6D98" w:rsidP="00DD6D98">
      <w:pPr>
        <w:pStyle w:val="NormalIndented"/>
        <w:rPr>
          <w:noProof/>
        </w:rPr>
      </w:pPr>
      <w:r w:rsidRPr="009901C4">
        <w:rPr>
          <w:noProof/>
        </w:rPr>
        <w:t xml:space="preserve">Definition:  This field identifies the status of product evaluation.  Subpart A Item H.3 of the Coding Manual for FDA Form 3500A may also be used.  If no codes are available, text may be sent in the second component of the field.  Refer to </w:t>
      </w:r>
      <w:hyperlink r:id="rId159" w:anchor="HL70247" w:history="1">
        <w:r>
          <w:rPr>
            <w:rStyle w:val="HyperlinkText"/>
            <w:noProof/>
          </w:rPr>
          <w:t>HL7 Table 0247 - Status of Evaluation</w:t>
        </w:r>
      </w:hyperlink>
      <w:r w:rsidRPr="009901C4">
        <w:rPr>
          <w:noProof/>
        </w:rPr>
        <w:t xml:space="preserve"> for valid values.</w:t>
      </w:r>
    </w:p>
    <w:p w14:paraId="116B5353" w14:textId="77777777" w:rsidR="00DD6D98" w:rsidRPr="009901C4" w:rsidRDefault="00DD6D98" w:rsidP="00182B11">
      <w:pPr>
        <w:pStyle w:val="Heading4"/>
        <w:rPr>
          <w:noProof/>
        </w:rPr>
      </w:pPr>
      <w:bookmarkStart w:id="2590" w:name="HL70247"/>
      <w:bookmarkStart w:id="2591" w:name="_Toc234056007"/>
      <w:bookmarkStart w:id="2592" w:name="_Toc532896238"/>
      <w:bookmarkStart w:id="2593" w:name="_Toc246050"/>
      <w:bookmarkEnd w:id="2590"/>
      <w:bookmarkEnd w:id="2591"/>
      <w:r w:rsidRPr="009901C4">
        <w:rPr>
          <w:noProof/>
        </w:rPr>
        <w:t>PCR-16   Product Evaluation Results</w:t>
      </w:r>
      <w:r w:rsidRPr="009901C4">
        <w:rPr>
          <w:noProof/>
        </w:rPr>
        <w:fldChar w:fldCharType="begin"/>
      </w:r>
      <w:r w:rsidRPr="009901C4">
        <w:rPr>
          <w:noProof/>
        </w:rPr>
        <w:instrText xml:space="preserve"> XE "Product evaluation results" </w:instrText>
      </w:r>
      <w:r w:rsidRPr="009901C4">
        <w:rPr>
          <w:noProof/>
        </w:rPr>
        <w:fldChar w:fldCharType="end"/>
      </w:r>
      <w:r w:rsidRPr="009901C4">
        <w:rPr>
          <w:noProof/>
        </w:rPr>
        <w:t xml:space="preserve">   (CWE)   01113</w:t>
      </w:r>
      <w:bookmarkEnd w:id="2592"/>
      <w:bookmarkEnd w:id="2593"/>
    </w:p>
    <w:p w14:paraId="5D68571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E0FEB2" w14:textId="77777777" w:rsidR="00DD6D98" w:rsidRPr="009901C4" w:rsidRDefault="00DD6D98" w:rsidP="00DD6D98">
      <w:pPr>
        <w:pStyle w:val="NormalIndented"/>
        <w:rPr>
          <w:noProof/>
        </w:rPr>
      </w:pPr>
      <w:r w:rsidRPr="009901C4">
        <w:rPr>
          <w:noProof/>
        </w:rPr>
        <w:t>Definition:  This field contains the results of the product evaluation.</w:t>
      </w:r>
      <w:r w:rsidRPr="00505B37">
        <w:t xml:space="preserve"> </w:t>
      </w:r>
      <w:r w:rsidRPr="00505B37">
        <w:rPr>
          <w:noProof/>
        </w:rPr>
        <w:t>Refer to Table 0674 - Product Evaluation Results in Chapter 2C for valid values.</w:t>
      </w:r>
    </w:p>
    <w:p w14:paraId="0097AC23" w14:textId="77777777" w:rsidR="00DD6D98" w:rsidRPr="009901C4" w:rsidRDefault="00DD6D98" w:rsidP="00182B11">
      <w:pPr>
        <w:pStyle w:val="Heading4"/>
        <w:rPr>
          <w:noProof/>
        </w:rPr>
      </w:pPr>
      <w:bookmarkStart w:id="2594" w:name="_Toc532896239"/>
      <w:bookmarkStart w:id="2595" w:name="_Toc246051"/>
      <w:r w:rsidRPr="009901C4">
        <w:rPr>
          <w:noProof/>
        </w:rPr>
        <w:t>PCR-17   Evaluated Product Source</w:t>
      </w:r>
      <w:r w:rsidRPr="009901C4">
        <w:rPr>
          <w:noProof/>
        </w:rPr>
        <w:fldChar w:fldCharType="begin"/>
      </w:r>
      <w:r w:rsidRPr="009901C4">
        <w:rPr>
          <w:noProof/>
        </w:rPr>
        <w:instrText xml:space="preserve"> XE "Evaluated product source" </w:instrText>
      </w:r>
      <w:r w:rsidRPr="009901C4">
        <w:rPr>
          <w:noProof/>
        </w:rPr>
        <w:fldChar w:fldCharType="end"/>
      </w:r>
      <w:r w:rsidRPr="009901C4">
        <w:rPr>
          <w:noProof/>
        </w:rPr>
        <w:t xml:space="preserve">   (ID)   01114</w:t>
      </w:r>
      <w:bookmarkEnd w:id="2594"/>
      <w:bookmarkEnd w:id="2595"/>
    </w:p>
    <w:p w14:paraId="55B37A67" w14:textId="77777777" w:rsidR="00DD6D98" w:rsidRPr="009901C4" w:rsidRDefault="00DD6D98" w:rsidP="00DD6D98">
      <w:pPr>
        <w:pStyle w:val="NormalIndented"/>
        <w:rPr>
          <w:noProof/>
        </w:rPr>
      </w:pPr>
      <w:r w:rsidRPr="009901C4">
        <w:rPr>
          <w:noProof/>
        </w:rPr>
        <w:t xml:space="preserve">Definition:  This field contains the source of the product evaluated.  Refer to </w:t>
      </w:r>
      <w:hyperlink r:id="rId160" w:anchor="HL70248" w:history="1">
        <w:r>
          <w:rPr>
            <w:rStyle w:val="HyperlinkText"/>
            <w:noProof/>
          </w:rPr>
          <w:t>HL7 Table 0248 - Product Source</w:t>
        </w:r>
      </w:hyperlink>
      <w:r w:rsidRPr="009901C4">
        <w:rPr>
          <w:noProof/>
        </w:rPr>
        <w:t xml:space="preserve"> for valid values.</w:t>
      </w:r>
    </w:p>
    <w:p w14:paraId="616BAA64" w14:textId="77777777" w:rsidR="00DD6D98" w:rsidRPr="009901C4" w:rsidRDefault="00DD6D98" w:rsidP="00182B11">
      <w:pPr>
        <w:pStyle w:val="Heading4"/>
        <w:rPr>
          <w:noProof/>
        </w:rPr>
      </w:pPr>
      <w:bookmarkStart w:id="2596" w:name="HL70248"/>
      <w:bookmarkStart w:id="2597" w:name="_Toc234056062"/>
      <w:bookmarkStart w:id="2598" w:name="_Toc532896240"/>
      <w:bookmarkStart w:id="2599" w:name="_Toc246052"/>
      <w:bookmarkEnd w:id="2596"/>
      <w:bookmarkEnd w:id="2597"/>
      <w:r w:rsidRPr="009901C4">
        <w:rPr>
          <w:noProof/>
        </w:rPr>
        <w:t>PCR-18   Date Product Returned to Manufacturer</w:t>
      </w:r>
      <w:r w:rsidRPr="009901C4">
        <w:rPr>
          <w:noProof/>
        </w:rPr>
        <w:fldChar w:fldCharType="begin"/>
      </w:r>
      <w:r w:rsidRPr="009901C4">
        <w:rPr>
          <w:noProof/>
        </w:rPr>
        <w:instrText xml:space="preserve"> XE "Date product returned to manufacturer" </w:instrText>
      </w:r>
      <w:r w:rsidRPr="009901C4">
        <w:rPr>
          <w:noProof/>
        </w:rPr>
        <w:fldChar w:fldCharType="end"/>
      </w:r>
      <w:r w:rsidRPr="009901C4">
        <w:rPr>
          <w:noProof/>
        </w:rPr>
        <w:t xml:space="preserve">   (DTM)   01115</w:t>
      </w:r>
      <w:bookmarkEnd w:id="2598"/>
      <w:bookmarkEnd w:id="2599"/>
    </w:p>
    <w:p w14:paraId="7A74B5FC" w14:textId="77777777" w:rsidR="00DD6D98" w:rsidRPr="009901C4" w:rsidRDefault="00DD6D98" w:rsidP="00DD6D98">
      <w:pPr>
        <w:pStyle w:val="NormalIndented"/>
        <w:rPr>
          <w:noProof/>
        </w:rPr>
      </w:pPr>
      <w:r w:rsidRPr="009901C4">
        <w:rPr>
          <w:noProof/>
        </w:rPr>
        <w:t>Definition:  If the product was returned to the manufacturer, this field contains the date it was returned.</w:t>
      </w:r>
    </w:p>
    <w:p w14:paraId="6A7687D2" w14:textId="77777777" w:rsidR="00DD6D98" w:rsidRPr="009901C4" w:rsidRDefault="00DD6D98" w:rsidP="00182B11">
      <w:pPr>
        <w:pStyle w:val="Heading4"/>
        <w:rPr>
          <w:noProof/>
        </w:rPr>
      </w:pPr>
      <w:bookmarkStart w:id="2600" w:name="_Toc532896241"/>
      <w:bookmarkStart w:id="2601" w:name="_Toc246053"/>
      <w:r w:rsidRPr="009901C4">
        <w:rPr>
          <w:noProof/>
        </w:rPr>
        <w:t>PCR-19   Device Operator Qualifications</w:t>
      </w:r>
      <w:r w:rsidRPr="009901C4">
        <w:rPr>
          <w:noProof/>
        </w:rPr>
        <w:fldChar w:fldCharType="begin"/>
      </w:r>
      <w:r w:rsidRPr="009901C4">
        <w:rPr>
          <w:noProof/>
        </w:rPr>
        <w:instrText xml:space="preserve"> XE "Device operator qualifications" </w:instrText>
      </w:r>
      <w:r w:rsidRPr="009901C4">
        <w:rPr>
          <w:noProof/>
        </w:rPr>
        <w:fldChar w:fldCharType="end"/>
      </w:r>
      <w:r w:rsidRPr="009901C4">
        <w:rPr>
          <w:noProof/>
        </w:rPr>
        <w:t xml:space="preserve">   (ID)   01116</w:t>
      </w:r>
      <w:bookmarkEnd w:id="2600"/>
      <w:bookmarkEnd w:id="2601"/>
    </w:p>
    <w:p w14:paraId="6045661E" w14:textId="77777777" w:rsidR="00DD6D98" w:rsidRPr="009901C4" w:rsidRDefault="00DD6D98" w:rsidP="00DD6D98">
      <w:pPr>
        <w:pStyle w:val="NormalIndented"/>
        <w:rPr>
          <w:noProof/>
        </w:rPr>
      </w:pPr>
      <w:r w:rsidRPr="009901C4">
        <w:rPr>
          <w:noProof/>
        </w:rPr>
        <w:t xml:space="preserve">Definition:  This field identifies the qualification of the person operating the device when the event occurred.  Refer to </w:t>
      </w:r>
      <w:hyperlink r:id="rId161" w:anchor="HL70242" w:history="1">
        <w:r>
          <w:rPr>
            <w:rStyle w:val="HyperlinkText"/>
            <w:noProof/>
          </w:rPr>
          <w:t>HL7 Table 0242 - Primary Observer's Qualification</w:t>
        </w:r>
      </w:hyperlink>
      <w:r w:rsidRPr="009901C4">
        <w:rPr>
          <w:noProof/>
        </w:rPr>
        <w:t xml:space="preserve"> for valid values.</w:t>
      </w:r>
    </w:p>
    <w:p w14:paraId="616B7D24" w14:textId="77777777" w:rsidR="00DD6D98" w:rsidRPr="009901C4" w:rsidRDefault="00DD6D98" w:rsidP="00182B11">
      <w:pPr>
        <w:pStyle w:val="Heading4"/>
        <w:rPr>
          <w:noProof/>
        </w:rPr>
      </w:pPr>
      <w:bookmarkStart w:id="2602" w:name="_Toc532896242"/>
      <w:bookmarkStart w:id="2603" w:name="_Toc246054"/>
      <w:r w:rsidRPr="009901C4">
        <w:rPr>
          <w:noProof/>
        </w:rPr>
        <w:lastRenderedPageBreak/>
        <w:t>PCR-20   Relatedness Assessment</w:t>
      </w:r>
      <w:r w:rsidRPr="009901C4">
        <w:rPr>
          <w:noProof/>
        </w:rPr>
        <w:fldChar w:fldCharType="begin"/>
      </w:r>
      <w:r w:rsidRPr="009901C4">
        <w:rPr>
          <w:noProof/>
        </w:rPr>
        <w:instrText xml:space="preserve"> XE "Relatedness assessment" </w:instrText>
      </w:r>
      <w:r w:rsidRPr="009901C4">
        <w:rPr>
          <w:noProof/>
        </w:rPr>
        <w:fldChar w:fldCharType="end"/>
      </w:r>
      <w:r w:rsidRPr="009901C4">
        <w:rPr>
          <w:noProof/>
        </w:rPr>
        <w:t xml:space="preserve">   (ID)   01117</w:t>
      </w:r>
      <w:bookmarkEnd w:id="2602"/>
      <w:bookmarkEnd w:id="2603"/>
    </w:p>
    <w:p w14:paraId="73ACABA9" w14:textId="77777777" w:rsidR="00DD6D98" w:rsidRPr="009901C4" w:rsidRDefault="00DD6D98" w:rsidP="00DD6D98">
      <w:pPr>
        <w:pStyle w:val="NormalIndented"/>
        <w:rPr>
          <w:noProof/>
        </w:rPr>
      </w:pPr>
      <w:r w:rsidRPr="009901C4">
        <w:rPr>
          <w:noProof/>
        </w:rPr>
        <w:t xml:space="preserve">Definition:  This field represents the assessment of relatedness of the product to the event.  Refer to </w:t>
      </w:r>
      <w:hyperlink r:id="rId162" w:anchor="HL70250" w:history="1">
        <w:r>
          <w:rPr>
            <w:rStyle w:val="HyperlinkText"/>
            <w:noProof/>
          </w:rPr>
          <w:t>HL7 Table 0250 - Relatedness Assessment</w:t>
        </w:r>
      </w:hyperlink>
      <w:r w:rsidRPr="009901C4">
        <w:rPr>
          <w:noProof/>
        </w:rPr>
        <w:t xml:space="preserve"> for valid values.</w:t>
      </w:r>
    </w:p>
    <w:p w14:paraId="42426D94" w14:textId="77777777" w:rsidR="00DD6D98" w:rsidRPr="009901C4" w:rsidRDefault="00DD6D98" w:rsidP="00182B11">
      <w:pPr>
        <w:pStyle w:val="Heading4"/>
        <w:rPr>
          <w:noProof/>
        </w:rPr>
      </w:pPr>
      <w:bookmarkStart w:id="2604" w:name="HL70250"/>
      <w:bookmarkStart w:id="2605" w:name="_Toc234056086"/>
      <w:bookmarkStart w:id="2606" w:name="_Toc532896243"/>
      <w:bookmarkStart w:id="2607" w:name="_Toc246055"/>
      <w:bookmarkEnd w:id="2604"/>
      <w:bookmarkEnd w:id="2605"/>
      <w:r w:rsidRPr="009901C4">
        <w:rPr>
          <w:noProof/>
        </w:rPr>
        <w:t>PCR-21   Action Taken in Response to the Event</w:t>
      </w:r>
      <w:r w:rsidRPr="009901C4">
        <w:rPr>
          <w:noProof/>
        </w:rPr>
        <w:fldChar w:fldCharType="begin"/>
      </w:r>
      <w:r w:rsidRPr="009901C4">
        <w:rPr>
          <w:noProof/>
        </w:rPr>
        <w:instrText xml:space="preserve"> XE "Action taken in response to the event" </w:instrText>
      </w:r>
      <w:r w:rsidRPr="009901C4">
        <w:rPr>
          <w:noProof/>
        </w:rPr>
        <w:fldChar w:fldCharType="end"/>
      </w:r>
      <w:r w:rsidRPr="009901C4">
        <w:rPr>
          <w:noProof/>
        </w:rPr>
        <w:t xml:space="preserve">   (ID)   01118</w:t>
      </w:r>
      <w:bookmarkEnd w:id="2606"/>
      <w:bookmarkEnd w:id="2607"/>
    </w:p>
    <w:p w14:paraId="097291EC" w14:textId="77777777" w:rsidR="00DD6D98" w:rsidRPr="009901C4" w:rsidRDefault="00DD6D98" w:rsidP="00DD6D98">
      <w:pPr>
        <w:pStyle w:val="NormalIndented"/>
        <w:rPr>
          <w:noProof/>
        </w:rPr>
      </w:pPr>
      <w:r w:rsidRPr="009901C4">
        <w:rPr>
          <w:noProof/>
        </w:rPr>
        <w:t xml:space="preserve">Definition:  This field indicates the action taken as a result of the event.  Segment may repeat if multiple categories of evidence are relevant.  Refer to </w:t>
      </w:r>
      <w:hyperlink r:id="rId163" w:anchor="HL70251" w:history="1">
        <w:r>
          <w:rPr>
            <w:rStyle w:val="HyperlinkText"/>
            <w:noProof/>
          </w:rPr>
          <w:t>HL7 Table 0251 - Action Taken in Response to the Event</w:t>
        </w:r>
      </w:hyperlink>
      <w:r w:rsidRPr="009901C4">
        <w:rPr>
          <w:noProof/>
        </w:rPr>
        <w:t xml:space="preserve"> for valid values.</w:t>
      </w:r>
    </w:p>
    <w:p w14:paraId="0B54C555" w14:textId="77777777" w:rsidR="00DD6D98" w:rsidRPr="009901C4" w:rsidRDefault="00DD6D98" w:rsidP="00182B11">
      <w:pPr>
        <w:pStyle w:val="Heading4"/>
        <w:rPr>
          <w:noProof/>
        </w:rPr>
      </w:pPr>
      <w:bookmarkStart w:id="2608" w:name="HL70251"/>
      <w:bookmarkStart w:id="2609" w:name="_Toc234056112"/>
      <w:bookmarkStart w:id="2610" w:name="_Toc532896244"/>
      <w:bookmarkStart w:id="2611" w:name="_Toc246056"/>
      <w:bookmarkEnd w:id="2608"/>
      <w:bookmarkEnd w:id="2609"/>
      <w:r w:rsidRPr="009901C4">
        <w:rPr>
          <w:noProof/>
        </w:rPr>
        <w:t>PCR-22   Event Causality Observations</w:t>
      </w:r>
      <w:r w:rsidRPr="009901C4">
        <w:rPr>
          <w:noProof/>
        </w:rPr>
        <w:fldChar w:fldCharType="begin"/>
      </w:r>
      <w:r w:rsidRPr="009901C4">
        <w:rPr>
          <w:noProof/>
        </w:rPr>
        <w:instrText xml:space="preserve"> XE "Event causality observations" </w:instrText>
      </w:r>
      <w:r w:rsidRPr="009901C4">
        <w:rPr>
          <w:noProof/>
        </w:rPr>
        <w:fldChar w:fldCharType="end"/>
      </w:r>
      <w:r w:rsidRPr="009901C4">
        <w:rPr>
          <w:noProof/>
        </w:rPr>
        <w:t xml:space="preserve">   (ID)   01119</w:t>
      </w:r>
      <w:bookmarkEnd w:id="2610"/>
      <w:bookmarkEnd w:id="2611"/>
    </w:p>
    <w:p w14:paraId="4E230301" w14:textId="77777777" w:rsidR="00DD6D98" w:rsidRPr="009901C4" w:rsidRDefault="00DD6D98" w:rsidP="00DD6D98">
      <w:pPr>
        <w:pStyle w:val="NormalIndented"/>
        <w:rPr>
          <w:noProof/>
        </w:rPr>
      </w:pPr>
      <w:r w:rsidRPr="009901C4">
        <w:rPr>
          <w:noProof/>
        </w:rPr>
        <w:t xml:space="preserve">Definition:  This field contains observations made about the event which may bear on causality.  Refer to </w:t>
      </w:r>
      <w:hyperlink r:id="rId164" w:anchor="HL70252" w:history="1">
        <w:r>
          <w:rPr>
            <w:rStyle w:val="HyperlinkText"/>
            <w:noProof/>
          </w:rPr>
          <w:t>HL7 Table 0252 - Causality Observations</w:t>
        </w:r>
      </w:hyperlink>
      <w:r w:rsidRPr="009901C4">
        <w:rPr>
          <w:noProof/>
        </w:rPr>
        <w:t xml:space="preserve"> for valid values.  Segment may repeat if multiple categories of evidence are relevant.</w:t>
      </w:r>
    </w:p>
    <w:p w14:paraId="30370EE3" w14:textId="77777777" w:rsidR="00DD6D98" w:rsidRPr="009901C4" w:rsidRDefault="00DD6D98" w:rsidP="00182B11">
      <w:pPr>
        <w:pStyle w:val="Heading4"/>
        <w:rPr>
          <w:noProof/>
        </w:rPr>
      </w:pPr>
      <w:bookmarkStart w:id="2612" w:name="HL70252"/>
      <w:bookmarkStart w:id="2613" w:name="_Toc234056142"/>
      <w:bookmarkStart w:id="2614" w:name="_Toc532896245"/>
      <w:bookmarkStart w:id="2615" w:name="_Toc246057"/>
      <w:bookmarkEnd w:id="2612"/>
      <w:bookmarkEnd w:id="2613"/>
      <w:r w:rsidRPr="009901C4">
        <w:rPr>
          <w:noProof/>
        </w:rPr>
        <w:t>PCR-23   Indirect Exposure Mechanism</w:t>
      </w:r>
      <w:r w:rsidRPr="009901C4">
        <w:rPr>
          <w:noProof/>
        </w:rPr>
        <w:fldChar w:fldCharType="begin"/>
      </w:r>
      <w:r w:rsidRPr="009901C4">
        <w:rPr>
          <w:noProof/>
        </w:rPr>
        <w:instrText xml:space="preserve"> XE "Indirect exposure mechanism" </w:instrText>
      </w:r>
      <w:r w:rsidRPr="009901C4">
        <w:rPr>
          <w:noProof/>
        </w:rPr>
        <w:fldChar w:fldCharType="end"/>
      </w:r>
      <w:r w:rsidRPr="009901C4">
        <w:rPr>
          <w:noProof/>
        </w:rPr>
        <w:t xml:space="preserve">   (ID)   01120</w:t>
      </w:r>
      <w:bookmarkEnd w:id="2614"/>
      <w:bookmarkEnd w:id="2615"/>
    </w:p>
    <w:p w14:paraId="4B42E5EB" w14:textId="77777777" w:rsidR="00DD6D98" w:rsidRPr="009901C4" w:rsidRDefault="00DD6D98" w:rsidP="00DD6D98">
      <w:pPr>
        <w:pStyle w:val="NormalIndented"/>
        <w:rPr>
          <w:noProof/>
        </w:rPr>
      </w:pPr>
      <w:r w:rsidRPr="009901C4">
        <w:rPr>
          <w:noProof/>
        </w:rPr>
        <w:t xml:space="preserve">Definition:  The patient identified in the PID segment, who experienced the event, might have been exposed to the potential causal product via an intermediary, e.g., a child might be exposed to a product through the placenta or in breast milk, or a transfusion recipient might be exposed via a blood product.  If this is the case, the mechanism of product transmission is identified in this field, using the valid values in </w:t>
      </w:r>
      <w:hyperlink r:id="rId165" w:anchor="HL70253" w:history="1">
        <w:r>
          <w:rPr>
            <w:rStyle w:val="HyperlinkText"/>
            <w:noProof/>
          </w:rPr>
          <w:t>HL7 Table 0253 - Indirect Exposure Mechanism</w:t>
        </w:r>
      </w:hyperlink>
      <w:r w:rsidRPr="009901C4">
        <w:rPr>
          <w:noProof/>
        </w:rPr>
        <w:t>.  If this field is populated, the identity of the person through whom the product was transmitted is contained in NK1 and RXE segments which follow.</w:t>
      </w:r>
    </w:p>
    <w:p w14:paraId="607B3ED6" w14:textId="77777777" w:rsidR="00DD6D98" w:rsidRPr="009901C4" w:rsidRDefault="00DD6D98" w:rsidP="00182B11">
      <w:pPr>
        <w:pStyle w:val="Heading3"/>
        <w:rPr>
          <w:noProof/>
        </w:rPr>
      </w:pPr>
      <w:bookmarkStart w:id="2616" w:name="HL70253"/>
      <w:bookmarkStart w:id="2617" w:name="_Toc234049154"/>
      <w:bookmarkStart w:id="2618" w:name="_Toc234051363"/>
      <w:bookmarkStart w:id="2619" w:name="_Toc234053005"/>
      <w:bookmarkStart w:id="2620" w:name="_Toc234056192"/>
      <w:bookmarkStart w:id="2621" w:name="_Toc234058113"/>
      <w:bookmarkStart w:id="2622" w:name="_Toc495952585"/>
      <w:bookmarkStart w:id="2623" w:name="_Toc532896246"/>
      <w:bookmarkStart w:id="2624" w:name="_Toc246058"/>
      <w:bookmarkStart w:id="2625" w:name="_Toc861890"/>
      <w:bookmarkStart w:id="2626" w:name="_Toc862894"/>
      <w:bookmarkStart w:id="2627" w:name="_Toc866883"/>
      <w:bookmarkStart w:id="2628" w:name="_Toc879992"/>
      <w:bookmarkStart w:id="2629" w:name="_Toc138585509"/>
      <w:bookmarkStart w:id="2630" w:name="_Toc234051388"/>
      <w:bookmarkStart w:id="2631" w:name="_Toc28960224"/>
      <w:bookmarkStart w:id="2632" w:name="_Toc359236325"/>
      <w:bookmarkEnd w:id="2616"/>
      <w:bookmarkEnd w:id="2617"/>
      <w:bookmarkEnd w:id="2618"/>
      <w:bookmarkEnd w:id="2619"/>
      <w:bookmarkEnd w:id="2620"/>
      <w:bookmarkEnd w:id="2621"/>
      <w:r w:rsidRPr="009901C4">
        <w:rPr>
          <w:noProof/>
        </w:rPr>
        <w:t>PSH</w:t>
      </w:r>
      <w:r w:rsidRPr="009901C4">
        <w:rPr>
          <w:noProof/>
        </w:rPr>
        <w:fldChar w:fldCharType="begin"/>
      </w:r>
      <w:r w:rsidRPr="009901C4">
        <w:rPr>
          <w:noProof/>
        </w:rPr>
        <w:instrText xml:space="preserve"> XE "PSH"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"Segments:PSH" </w:instrText>
      </w:r>
      <w:r w:rsidRPr="009901C4">
        <w:rPr>
          <w:noProof/>
        </w:rPr>
        <w:fldChar w:fldCharType="end"/>
      </w:r>
      <w:r w:rsidRPr="009901C4">
        <w:rPr>
          <w:noProof/>
        </w:rPr>
        <w:t>Product Summary Header Segment</w:t>
      </w:r>
      <w:bookmarkEnd w:id="2622"/>
      <w:bookmarkEnd w:id="2623"/>
      <w:bookmarkEnd w:id="2624"/>
      <w:bookmarkEnd w:id="2625"/>
      <w:bookmarkEnd w:id="2626"/>
      <w:bookmarkEnd w:id="2627"/>
      <w:bookmarkEnd w:id="2628"/>
      <w:bookmarkEnd w:id="2629"/>
      <w:bookmarkEnd w:id="2630"/>
      <w:bookmarkEnd w:id="2631"/>
      <w:r w:rsidRPr="009901C4">
        <w:rPr>
          <w:noProof/>
        </w:rPr>
        <w:fldChar w:fldCharType="begin"/>
      </w:r>
      <w:r w:rsidRPr="009901C4">
        <w:rPr>
          <w:noProof/>
        </w:rPr>
        <w:instrText xml:space="preserve"> </w:instrText>
      </w:r>
      <w:r w:rsidRPr="00182B11">
        <w:instrText>XE</w:instrText>
      </w:r>
      <w:r w:rsidRPr="009901C4">
        <w:rPr>
          <w:noProof/>
        </w:rPr>
        <w:instrText xml:space="preserve"> "product summary header segment (PSH)" </w:instrText>
      </w:r>
      <w:r w:rsidRPr="009901C4">
        <w:rPr>
          <w:noProof/>
        </w:rPr>
        <w:fldChar w:fldCharType="end"/>
      </w:r>
      <w:r w:rsidRPr="009901C4">
        <w:rPr>
          <w:noProof/>
        </w:rPr>
        <w:t xml:space="preserve"> </w:t>
      </w:r>
    </w:p>
    <w:p w14:paraId="7326891B" w14:textId="77777777"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p>
    <w:p w14:paraId="2866CA32" w14:textId="77777777" w:rsidR="00DD6D98" w:rsidRPr="009901C4" w:rsidRDefault="00DD6D98" w:rsidP="00DD6D98">
      <w:pPr>
        <w:pStyle w:val="AttributeTableCaption"/>
        <w:rPr>
          <w:noProof/>
        </w:rPr>
      </w:pPr>
      <w:r w:rsidRPr="009901C4">
        <w:rPr>
          <w:noProof/>
        </w:rPr>
        <w:t>HL7 Attribute Table – PSH</w:t>
      </w:r>
      <w:bookmarkStart w:id="2633" w:name="PSH"/>
      <w:bookmarkEnd w:id="2633"/>
      <w:r w:rsidRPr="009901C4">
        <w:rPr>
          <w:noProof/>
        </w:rPr>
        <w:t xml:space="preserve"> –Product Summary Header</w:t>
      </w:r>
      <w:r w:rsidRPr="009901C4">
        <w:rPr>
          <w:noProof/>
        </w:rPr>
        <w:fldChar w:fldCharType="begin"/>
      </w:r>
      <w:r w:rsidRPr="009901C4">
        <w:rPr>
          <w:noProof/>
        </w:rPr>
        <w:instrText xml:space="preserve"> XE "HL7 Attribute Table - PSH" </w:instrText>
      </w:r>
      <w:r w:rsidRPr="009901C4">
        <w:rPr>
          <w:noProof/>
        </w:rPr>
        <w:fldChar w:fldCharType="end"/>
      </w:r>
      <w:r w:rsidRPr="009901C4">
        <w:rPr>
          <w:noProof/>
          <w:vanish/>
        </w:rPr>
        <w:fldChar w:fldCharType="begin"/>
      </w:r>
      <w:r w:rsidRPr="009901C4">
        <w:rPr>
          <w:noProof/>
          <w:vanish/>
        </w:rPr>
        <w:instrText xml:space="preserve"> XE "PSH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6BC3A95"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0A679D8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44133B2E"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30D22635"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0910989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5CB9E04B"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61DE937B"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32CCC7A7"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75140FB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DAB7BE1" w14:textId="77777777" w:rsidR="00DD6D98" w:rsidRPr="009901C4" w:rsidRDefault="00DD6D98" w:rsidP="00DD6D98">
            <w:pPr>
              <w:pStyle w:val="AttributeTableHeader"/>
              <w:jc w:val="left"/>
              <w:rPr>
                <w:noProof/>
              </w:rPr>
            </w:pPr>
            <w:r w:rsidRPr="009901C4">
              <w:rPr>
                <w:noProof/>
              </w:rPr>
              <w:t>ELEMENT NAME</w:t>
            </w:r>
          </w:p>
        </w:tc>
      </w:tr>
      <w:tr w:rsidR="00B07676" w:rsidRPr="00D00BBD" w14:paraId="04FA730D"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0E2049C9"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07BB6DD4"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710E45" w14:textId="77777777" w:rsidR="00DD6D98" w:rsidRPr="009901C4" w:rsidRDefault="00DD6D98" w:rsidP="00DD6D98">
            <w:pPr>
              <w:pStyle w:val="AttributeTableBody"/>
              <w:rPr>
                <w:noProof/>
              </w:rPr>
            </w:pPr>
            <w:r w:rsidRPr="009901C4">
              <w:rPr>
                <w:noProof/>
              </w:rPr>
              <w:t>60=</w:t>
            </w:r>
          </w:p>
        </w:tc>
        <w:tc>
          <w:tcPr>
            <w:tcW w:w="648" w:type="dxa"/>
            <w:tcBorders>
              <w:top w:val="single" w:sz="4" w:space="0" w:color="auto"/>
              <w:left w:val="nil"/>
              <w:bottom w:val="dotted" w:sz="4" w:space="0" w:color="auto"/>
              <w:right w:val="nil"/>
            </w:tcBorders>
            <w:shd w:val="clear" w:color="auto" w:fill="FFFFFF"/>
          </w:tcPr>
          <w:p w14:paraId="583D4601" w14:textId="77777777" w:rsidR="00DD6D98" w:rsidRPr="009901C4" w:rsidRDefault="00DD6D98" w:rsidP="00DD6D98">
            <w:pPr>
              <w:pStyle w:val="AttributeTableBody"/>
              <w:rPr>
                <w:noProof/>
              </w:rPr>
            </w:pPr>
            <w:r w:rsidRPr="009901C4">
              <w:rPr>
                <w:noProof/>
              </w:rPr>
              <w:t>ST</w:t>
            </w:r>
          </w:p>
        </w:tc>
        <w:tc>
          <w:tcPr>
            <w:tcW w:w="648" w:type="dxa"/>
            <w:tcBorders>
              <w:top w:val="single" w:sz="4" w:space="0" w:color="auto"/>
              <w:left w:val="nil"/>
              <w:bottom w:val="dotted" w:sz="4" w:space="0" w:color="auto"/>
              <w:right w:val="nil"/>
            </w:tcBorders>
            <w:shd w:val="clear" w:color="auto" w:fill="FFFFFF"/>
          </w:tcPr>
          <w:p w14:paraId="41B38581"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1F158A5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691B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5871AE" w14:textId="77777777" w:rsidR="00DD6D98" w:rsidRPr="009901C4" w:rsidRDefault="00DD6D98" w:rsidP="00DD6D98">
            <w:pPr>
              <w:pStyle w:val="AttributeTableBody"/>
              <w:rPr>
                <w:noProof/>
              </w:rPr>
            </w:pPr>
            <w:r w:rsidRPr="009901C4">
              <w:rPr>
                <w:noProof/>
              </w:rPr>
              <w:t>01233</w:t>
            </w:r>
          </w:p>
        </w:tc>
        <w:tc>
          <w:tcPr>
            <w:tcW w:w="3888" w:type="dxa"/>
            <w:tcBorders>
              <w:top w:val="single" w:sz="4" w:space="0" w:color="auto"/>
              <w:left w:val="nil"/>
              <w:bottom w:val="dotted" w:sz="4" w:space="0" w:color="auto"/>
              <w:right w:val="nil"/>
            </w:tcBorders>
            <w:shd w:val="clear" w:color="auto" w:fill="FFFFFF"/>
          </w:tcPr>
          <w:p w14:paraId="430DD6E9" w14:textId="77777777" w:rsidR="00DD6D98" w:rsidRPr="009901C4" w:rsidRDefault="00DD6D98" w:rsidP="00DD6D98">
            <w:pPr>
              <w:pStyle w:val="AttributeTableBody"/>
              <w:jc w:val="left"/>
              <w:rPr>
                <w:noProof/>
              </w:rPr>
            </w:pPr>
            <w:r w:rsidRPr="009901C4">
              <w:rPr>
                <w:noProof/>
              </w:rPr>
              <w:t>Report Type</w:t>
            </w:r>
          </w:p>
        </w:tc>
      </w:tr>
      <w:tr w:rsidR="00B07676" w:rsidRPr="00D00BBD" w14:paraId="438CE46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71C7B5D"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3AB556C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E1E40"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536B6BE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5B17FB1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207E68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3FF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A8A0F" w14:textId="77777777" w:rsidR="00DD6D98" w:rsidRPr="009901C4" w:rsidRDefault="00DD6D98" w:rsidP="00DD6D98">
            <w:pPr>
              <w:pStyle w:val="AttributeTableBody"/>
              <w:rPr>
                <w:noProof/>
              </w:rPr>
            </w:pPr>
            <w:r w:rsidRPr="009901C4">
              <w:rPr>
                <w:noProof/>
              </w:rPr>
              <w:t>01297</w:t>
            </w:r>
          </w:p>
        </w:tc>
        <w:tc>
          <w:tcPr>
            <w:tcW w:w="3888" w:type="dxa"/>
            <w:tcBorders>
              <w:top w:val="dotted" w:sz="4" w:space="0" w:color="auto"/>
              <w:left w:val="nil"/>
              <w:bottom w:val="dotted" w:sz="4" w:space="0" w:color="auto"/>
              <w:right w:val="nil"/>
            </w:tcBorders>
            <w:shd w:val="clear" w:color="auto" w:fill="FFFFFF"/>
          </w:tcPr>
          <w:p w14:paraId="135F214B" w14:textId="77777777" w:rsidR="00DD6D98" w:rsidRPr="009901C4" w:rsidRDefault="00DD6D98" w:rsidP="00DD6D98">
            <w:pPr>
              <w:pStyle w:val="AttributeTableBody"/>
              <w:jc w:val="left"/>
              <w:rPr>
                <w:noProof/>
              </w:rPr>
            </w:pPr>
            <w:r w:rsidRPr="009901C4">
              <w:rPr>
                <w:noProof/>
              </w:rPr>
              <w:t>Report Form Identifier</w:t>
            </w:r>
          </w:p>
        </w:tc>
      </w:tr>
      <w:tr w:rsidR="00B07676" w:rsidRPr="00D00BBD" w14:paraId="3F1049F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F2433EB"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7AE87D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A8F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BF7FFB"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09D7CE0"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4CC7C2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4021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20ED8" w14:textId="77777777" w:rsidR="00DD6D98" w:rsidRPr="009901C4" w:rsidRDefault="00DD6D98" w:rsidP="00DD6D98">
            <w:pPr>
              <w:pStyle w:val="AttributeTableBody"/>
              <w:rPr>
                <w:noProof/>
              </w:rPr>
            </w:pPr>
            <w:r w:rsidRPr="009901C4">
              <w:rPr>
                <w:noProof/>
              </w:rPr>
              <w:t>01235</w:t>
            </w:r>
          </w:p>
        </w:tc>
        <w:tc>
          <w:tcPr>
            <w:tcW w:w="3888" w:type="dxa"/>
            <w:tcBorders>
              <w:top w:val="dotted" w:sz="4" w:space="0" w:color="auto"/>
              <w:left w:val="nil"/>
              <w:bottom w:val="dotted" w:sz="4" w:space="0" w:color="auto"/>
              <w:right w:val="nil"/>
            </w:tcBorders>
            <w:shd w:val="clear" w:color="auto" w:fill="FFFFFF"/>
          </w:tcPr>
          <w:p w14:paraId="2B50350F" w14:textId="77777777" w:rsidR="00DD6D98" w:rsidRPr="009901C4" w:rsidRDefault="00DD6D98" w:rsidP="00DD6D98">
            <w:pPr>
              <w:pStyle w:val="AttributeTableBody"/>
              <w:jc w:val="left"/>
              <w:rPr>
                <w:noProof/>
              </w:rPr>
            </w:pPr>
            <w:r w:rsidRPr="009901C4">
              <w:rPr>
                <w:noProof/>
              </w:rPr>
              <w:t>Report Date</w:t>
            </w:r>
          </w:p>
        </w:tc>
      </w:tr>
      <w:tr w:rsidR="00B07676" w:rsidRPr="00D00BBD" w14:paraId="3C1EF89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EF1F6BF"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5393E6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A82E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D448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14B53F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1E067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8D56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F3059" w14:textId="77777777" w:rsidR="00DD6D98" w:rsidRPr="009901C4" w:rsidRDefault="00DD6D98" w:rsidP="00DD6D98">
            <w:pPr>
              <w:pStyle w:val="AttributeTableBody"/>
              <w:rPr>
                <w:noProof/>
              </w:rPr>
            </w:pPr>
            <w:r w:rsidRPr="009901C4">
              <w:rPr>
                <w:noProof/>
              </w:rPr>
              <w:t>01236</w:t>
            </w:r>
          </w:p>
        </w:tc>
        <w:tc>
          <w:tcPr>
            <w:tcW w:w="3888" w:type="dxa"/>
            <w:tcBorders>
              <w:top w:val="dotted" w:sz="4" w:space="0" w:color="auto"/>
              <w:left w:val="nil"/>
              <w:bottom w:val="dotted" w:sz="4" w:space="0" w:color="auto"/>
              <w:right w:val="nil"/>
            </w:tcBorders>
            <w:shd w:val="clear" w:color="auto" w:fill="FFFFFF"/>
          </w:tcPr>
          <w:p w14:paraId="408EAA10" w14:textId="77777777" w:rsidR="00DD6D98" w:rsidRPr="009901C4" w:rsidRDefault="00DD6D98" w:rsidP="00DD6D98">
            <w:pPr>
              <w:pStyle w:val="AttributeTableBody"/>
              <w:jc w:val="left"/>
              <w:rPr>
                <w:noProof/>
              </w:rPr>
            </w:pPr>
            <w:r w:rsidRPr="009901C4">
              <w:rPr>
                <w:noProof/>
              </w:rPr>
              <w:t>Report Interval Start Date</w:t>
            </w:r>
          </w:p>
        </w:tc>
      </w:tr>
      <w:tr w:rsidR="00B07676" w:rsidRPr="00D00BBD" w14:paraId="3718B55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B3364FE"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4DB6173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5D35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A90D6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97380E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F260E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151D6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18FE" w14:textId="77777777" w:rsidR="00DD6D98" w:rsidRPr="009901C4" w:rsidRDefault="00DD6D98" w:rsidP="00DD6D98">
            <w:pPr>
              <w:pStyle w:val="AttributeTableBody"/>
              <w:rPr>
                <w:noProof/>
              </w:rPr>
            </w:pPr>
            <w:r w:rsidRPr="009901C4">
              <w:rPr>
                <w:noProof/>
              </w:rPr>
              <w:t>01237</w:t>
            </w:r>
          </w:p>
        </w:tc>
        <w:tc>
          <w:tcPr>
            <w:tcW w:w="3888" w:type="dxa"/>
            <w:tcBorders>
              <w:top w:val="dotted" w:sz="4" w:space="0" w:color="auto"/>
              <w:left w:val="nil"/>
              <w:bottom w:val="dotted" w:sz="4" w:space="0" w:color="auto"/>
              <w:right w:val="nil"/>
            </w:tcBorders>
            <w:shd w:val="clear" w:color="auto" w:fill="FFFFFF"/>
          </w:tcPr>
          <w:p w14:paraId="7DC985A3" w14:textId="77777777" w:rsidR="00DD6D98" w:rsidRPr="009901C4" w:rsidRDefault="00DD6D98" w:rsidP="00DD6D98">
            <w:pPr>
              <w:pStyle w:val="AttributeTableBody"/>
              <w:jc w:val="left"/>
              <w:rPr>
                <w:noProof/>
              </w:rPr>
            </w:pPr>
            <w:r w:rsidRPr="009901C4">
              <w:rPr>
                <w:noProof/>
              </w:rPr>
              <w:t>Report Interval End Date</w:t>
            </w:r>
          </w:p>
        </w:tc>
      </w:tr>
      <w:tr w:rsidR="00B07676" w:rsidRPr="00D00BBD" w14:paraId="35B2137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9F21057"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6669C0D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876F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97A5CF"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77C0E11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D895A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E0E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26654" w14:textId="77777777" w:rsidR="00DD6D98" w:rsidRPr="009901C4" w:rsidRDefault="00DD6D98" w:rsidP="00DD6D98">
            <w:pPr>
              <w:pStyle w:val="AttributeTableBody"/>
              <w:rPr>
                <w:noProof/>
              </w:rPr>
            </w:pPr>
            <w:r w:rsidRPr="009901C4">
              <w:rPr>
                <w:noProof/>
              </w:rPr>
              <w:t>01238</w:t>
            </w:r>
          </w:p>
        </w:tc>
        <w:tc>
          <w:tcPr>
            <w:tcW w:w="3888" w:type="dxa"/>
            <w:tcBorders>
              <w:top w:val="dotted" w:sz="4" w:space="0" w:color="auto"/>
              <w:left w:val="nil"/>
              <w:bottom w:val="dotted" w:sz="4" w:space="0" w:color="auto"/>
              <w:right w:val="nil"/>
            </w:tcBorders>
            <w:shd w:val="clear" w:color="auto" w:fill="FFFFFF"/>
          </w:tcPr>
          <w:p w14:paraId="38BC9522" w14:textId="77777777" w:rsidR="00DD6D98" w:rsidRPr="009901C4" w:rsidRDefault="00DD6D98" w:rsidP="00DD6D98">
            <w:pPr>
              <w:pStyle w:val="AttributeTableBody"/>
              <w:jc w:val="left"/>
              <w:rPr>
                <w:noProof/>
              </w:rPr>
            </w:pPr>
            <w:r w:rsidRPr="009901C4">
              <w:rPr>
                <w:noProof/>
              </w:rPr>
              <w:t>Quantity Manufactured</w:t>
            </w:r>
          </w:p>
        </w:tc>
      </w:tr>
      <w:tr w:rsidR="00B07676" w:rsidRPr="00D00BBD" w14:paraId="7716613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BA28FF5"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767972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3A245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920E2D"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7736C0F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A96B8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3693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B9A54D" w14:textId="77777777" w:rsidR="00DD6D98" w:rsidRPr="009901C4" w:rsidRDefault="00DD6D98" w:rsidP="00DD6D98">
            <w:pPr>
              <w:pStyle w:val="AttributeTableBody"/>
              <w:rPr>
                <w:noProof/>
              </w:rPr>
            </w:pPr>
            <w:r w:rsidRPr="009901C4">
              <w:rPr>
                <w:noProof/>
              </w:rPr>
              <w:t>01239</w:t>
            </w:r>
          </w:p>
        </w:tc>
        <w:tc>
          <w:tcPr>
            <w:tcW w:w="3888" w:type="dxa"/>
            <w:tcBorders>
              <w:top w:val="dotted" w:sz="4" w:space="0" w:color="auto"/>
              <w:left w:val="nil"/>
              <w:bottom w:val="dotted" w:sz="4" w:space="0" w:color="auto"/>
              <w:right w:val="nil"/>
            </w:tcBorders>
            <w:shd w:val="clear" w:color="auto" w:fill="FFFFFF"/>
          </w:tcPr>
          <w:p w14:paraId="40076765" w14:textId="77777777" w:rsidR="00DD6D98" w:rsidRPr="009901C4" w:rsidRDefault="00DD6D98" w:rsidP="00DD6D98">
            <w:pPr>
              <w:pStyle w:val="AttributeTableBody"/>
              <w:jc w:val="left"/>
              <w:rPr>
                <w:noProof/>
              </w:rPr>
            </w:pPr>
            <w:r w:rsidRPr="009901C4">
              <w:rPr>
                <w:noProof/>
              </w:rPr>
              <w:t>Quantity Distributed</w:t>
            </w:r>
          </w:p>
        </w:tc>
      </w:tr>
      <w:tr w:rsidR="00B07676" w:rsidRPr="00D00BBD" w14:paraId="723E9EF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09D28F1"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18387FFE"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A92EF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0CB585"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C9C5A2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3C464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182D7" w14:textId="77777777" w:rsidR="00DD6D98" w:rsidRPr="009901C4" w:rsidRDefault="00573DBC" w:rsidP="00DD6D98">
            <w:pPr>
              <w:pStyle w:val="AttributeTableBody"/>
              <w:rPr>
                <w:rStyle w:val="HyperlinkTable"/>
                <w:noProof/>
              </w:rPr>
            </w:pPr>
            <w:hyperlink r:id="rId166"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14:paraId="2BE5328C" w14:textId="77777777" w:rsidR="00DD6D98" w:rsidRPr="009901C4" w:rsidRDefault="00DD6D98" w:rsidP="00DD6D98">
            <w:pPr>
              <w:pStyle w:val="AttributeTableBody"/>
              <w:rPr>
                <w:noProof/>
              </w:rPr>
            </w:pPr>
            <w:r w:rsidRPr="009901C4">
              <w:rPr>
                <w:noProof/>
              </w:rPr>
              <w:t>01240</w:t>
            </w:r>
          </w:p>
        </w:tc>
        <w:tc>
          <w:tcPr>
            <w:tcW w:w="3888" w:type="dxa"/>
            <w:tcBorders>
              <w:top w:val="dotted" w:sz="4" w:space="0" w:color="auto"/>
              <w:left w:val="nil"/>
              <w:bottom w:val="dotted" w:sz="4" w:space="0" w:color="auto"/>
              <w:right w:val="nil"/>
            </w:tcBorders>
            <w:shd w:val="clear" w:color="auto" w:fill="FFFFFF"/>
          </w:tcPr>
          <w:p w14:paraId="12D0E06E" w14:textId="77777777" w:rsidR="00DD6D98" w:rsidRPr="009901C4" w:rsidRDefault="00DD6D98" w:rsidP="00DD6D98">
            <w:pPr>
              <w:pStyle w:val="AttributeTableBody"/>
              <w:jc w:val="left"/>
              <w:rPr>
                <w:noProof/>
              </w:rPr>
            </w:pPr>
            <w:r w:rsidRPr="009901C4">
              <w:rPr>
                <w:noProof/>
              </w:rPr>
              <w:t>Quantity Distributed Method</w:t>
            </w:r>
          </w:p>
        </w:tc>
      </w:tr>
      <w:tr w:rsidR="00B07676" w:rsidRPr="00D00BBD" w14:paraId="113A99E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7649296"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8587B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D42A2"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0172086A"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0EB9698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12418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8A31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5465B" w14:textId="77777777" w:rsidR="00DD6D98" w:rsidRPr="009901C4" w:rsidRDefault="00DD6D98" w:rsidP="00DD6D98">
            <w:pPr>
              <w:pStyle w:val="AttributeTableBody"/>
              <w:rPr>
                <w:noProof/>
              </w:rPr>
            </w:pPr>
            <w:r w:rsidRPr="009901C4">
              <w:rPr>
                <w:noProof/>
              </w:rPr>
              <w:t>01241</w:t>
            </w:r>
          </w:p>
        </w:tc>
        <w:tc>
          <w:tcPr>
            <w:tcW w:w="3888" w:type="dxa"/>
            <w:tcBorders>
              <w:top w:val="dotted" w:sz="4" w:space="0" w:color="auto"/>
              <w:left w:val="nil"/>
              <w:bottom w:val="dotted" w:sz="4" w:space="0" w:color="auto"/>
              <w:right w:val="nil"/>
            </w:tcBorders>
            <w:shd w:val="clear" w:color="auto" w:fill="FFFFFF"/>
          </w:tcPr>
          <w:p w14:paraId="32A8CFDA" w14:textId="77777777" w:rsidR="00DD6D98" w:rsidRPr="009901C4" w:rsidRDefault="00DD6D98" w:rsidP="00DD6D98">
            <w:pPr>
              <w:pStyle w:val="AttributeTableBody"/>
              <w:jc w:val="left"/>
              <w:rPr>
                <w:noProof/>
              </w:rPr>
            </w:pPr>
            <w:r w:rsidRPr="009901C4">
              <w:rPr>
                <w:noProof/>
              </w:rPr>
              <w:t>Quantity Distributed Comment</w:t>
            </w:r>
          </w:p>
        </w:tc>
      </w:tr>
      <w:tr w:rsidR="00B07676" w:rsidRPr="00D00BBD" w14:paraId="1885CFF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2F76EF"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07F268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EEA4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5DFAB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1E67E10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23072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4EB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C8F90" w14:textId="77777777" w:rsidR="00DD6D98" w:rsidRPr="009901C4" w:rsidRDefault="00DD6D98" w:rsidP="00DD6D98">
            <w:pPr>
              <w:pStyle w:val="AttributeTableBody"/>
              <w:rPr>
                <w:noProof/>
              </w:rPr>
            </w:pPr>
            <w:r w:rsidRPr="009901C4">
              <w:rPr>
                <w:noProof/>
              </w:rPr>
              <w:t>01242</w:t>
            </w:r>
          </w:p>
        </w:tc>
        <w:tc>
          <w:tcPr>
            <w:tcW w:w="3888" w:type="dxa"/>
            <w:tcBorders>
              <w:top w:val="dotted" w:sz="4" w:space="0" w:color="auto"/>
              <w:left w:val="nil"/>
              <w:bottom w:val="dotted" w:sz="4" w:space="0" w:color="auto"/>
              <w:right w:val="nil"/>
            </w:tcBorders>
            <w:shd w:val="clear" w:color="auto" w:fill="FFFFFF"/>
          </w:tcPr>
          <w:p w14:paraId="1CAC4954" w14:textId="77777777" w:rsidR="00DD6D98" w:rsidRPr="009901C4" w:rsidRDefault="00DD6D98" w:rsidP="00DD6D98">
            <w:pPr>
              <w:pStyle w:val="AttributeTableBody"/>
              <w:jc w:val="left"/>
              <w:rPr>
                <w:noProof/>
              </w:rPr>
            </w:pPr>
            <w:r w:rsidRPr="009901C4">
              <w:rPr>
                <w:noProof/>
              </w:rPr>
              <w:t>Quantity in Use</w:t>
            </w:r>
          </w:p>
        </w:tc>
      </w:tr>
      <w:tr w:rsidR="00B07676" w:rsidRPr="00D00BBD" w14:paraId="4517860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881643"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FCAF8E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8BAC93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C56DDE"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11483F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B16610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65DBF" w14:textId="77777777" w:rsidR="00DD6D98" w:rsidRPr="009901C4" w:rsidRDefault="00573DBC" w:rsidP="00DD6D98">
            <w:pPr>
              <w:pStyle w:val="AttributeTableBody"/>
              <w:rPr>
                <w:rStyle w:val="HyperlinkTable"/>
                <w:noProof/>
              </w:rPr>
            </w:pPr>
            <w:hyperlink r:id="rId167"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14:paraId="379729CD" w14:textId="77777777" w:rsidR="00DD6D98" w:rsidRPr="009901C4" w:rsidRDefault="00DD6D98" w:rsidP="00DD6D98">
            <w:pPr>
              <w:pStyle w:val="AttributeTableBody"/>
              <w:rPr>
                <w:noProof/>
              </w:rPr>
            </w:pPr>
            <w:r w:rsidRPr="009901C4">
              <w:rPr>
                <w:noProof/>
              </w:rPr>
              <w:t>01243</w:t>
            </w:r>
          </w:p>
        </w:tc>
        <w:tc>
          <w:tcPr>
            <w:tcW w:w="3888" w:type="dxa"/>
            <w:tcBorders>
              <w:top w:val="dotted" w:sz="4" w:space="0" w:color="auto"/>
              <w:left w:val="nil"/>
              <w:bottom w:val="dotted" w:sz="4" w:space="0" w:color="auto"/>
              <w:right w:val="nil"/>
            </w:tcBorders>
            <w:shd w:val="clear" w:color="auto" w:fill="FFFFFF"/>
          </w:tcPr>
          <w:p w14:paraId="3D2B66E7" w14:textId="77777777" w:rsidR="00DD6D98" w:rsidRPr="009901C4" w:rsidRDefault="00DD6D98" w:rsidP="00DD6D98">
            <w:pPr>
              <w:pStyle w:val="AttributeTableBody"/>
              <w:jc w:val="left"/>
              <w:rPr>
                <w:noProof/>
              </w:rPr>
            </w:pPr>
            <w:r w:rsidRPr="009901C4">
              <w:rPr>
                <w:noProof/>
              </w:rPr>
              <w:t>Quantity in Use Method</w:t>
            </w:r>
          </w:p>
        </w:tc>
      </w:tr>
      <w:tr w:rsidR="00B07676" w:rsidRPr="00D00BBD" w14:paraId="05A3F45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7EB4A2"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1E473C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9A933"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631CED8E"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7D24D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9EC98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AA21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37AD4" w14:textId="77777777" w:rsidR="00DD6D98" w:rsidRPr="009901C4" w:rsidRDefault="00DD6D98" w:rsidP="00DD6D98">
            <w:pPr>
              <w:pStyle w:val="AttributeTableBody"/>
              <w:rPr>
                <w:noProof/>
              </w:rPr>
            </w:pPr>
            <w:r w:rsidRPr="009901C4">
              <w:rPr>
                <w:noProof/>
              </w:rPr>
              <w:t>01244</w:t>
            </w:r>
          </w:p>
        </w:tc>
        <w:tc>
          <w:tcPr>
            <w:tcW w:w="3888" w:type="dxa"/>
            <w:tcBorders>
              <w:top w:val="dotted" w:sz="4" w:space="0" w:color="auto"/>
              <w:left w:val="nil"/>
              <w:bottom w:val="dotted" w:sz="4" w:space="0" w:color="auto"/>
              <w:right w:val="nil"/>
            </w:tcBorders>
            <w:shd w:val="clear" w:color="auto" w:fill="FFFFFF"/>
          </w:tcPr>
          <w:p w14:paraId="3AEBDDAC" w14:textId="77777777" w:rsidR="00DD6D98" w:rsidRPr="009901C4" w:rsidRDefault="00DD6D98" w:rsidP="00DD6D98">
            <w:pPr>
              <w:pStyle w:val="AttributeTableBody"/>
              <w:jc w:val="left"/>
              <w:rPr>
                <w:noProof/>
              </w:rPr>
            </w:pPr>
            <w:r w:rsidRPr="009901C4">
              <w:rPr>
                <w:noProof/>
              </w:rPr>
              <w:t>Quantity in Use Comment</w:t>
            </w:r>
          </w:p>
        </w:tc>
      </w:tr>
      <w:tr w:rsidR="00B07676" w:rsidRPr="00D00BBD" w14:paraId="12652C9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E173CF"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4D24D3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4B008"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1841DBB4"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196561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F71980E" w14:textId="77777777"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dotted" w:sz="4" w:space="0" w:color="auto"/>
              <w:right w:val="nil"/>
            </w:tcBorders>
            <w:shd w:val="clear" w:color="auto" w:fill="FFFFFF"/>
          </w:tcPr>
          <w:p w14:paraId="73E339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17DFA" w14:textId="77777777" w:rsidR="00DD6D98" w:rsidRPr="009901C4" w:rsidRDefault="00DD6D98" w:rsidP="00DD6D98">
            <w:pPr>
              <w:pStyle w:val="AttributeTableBody"/>
              <w:rPr>
                <w:noProof/>
              </w:rPr>
            </w:pPr>
            <w:r w:rsidRPr="009901C4">
              <w:rPr>
                <w:noProof/>
              </w:rPr>
              <w:t>01245</w:t>
            </w:r>
          </w:p>
        </w:tc>
        <w:tc>
          <w:tcPr>
            <w:tcW w:w="3888" w:type="dxa"/>
            <w:tcBorders>
              <w:top w:val="dotted" w:sz="4" w:space="0" w:color="auto"/>
              <w:left w:val="nil"/>
              <w:bottom w:val="dotted" w:sz="4" w:space="0" w:color="auto"/>
              <w:right w:val="nil"/>
            </w:tcBorders>
            <w:shd w:val="clear" w:color="auto" w:fill="FFFFFF"/>
          </w:tcPr>
          <w:p w14:paraId="58BAD408" w14:textId="77777777" w:rsidR="00DD6D98" w:rsidRPr="009901C4" w:rsidRDefault="00DD6D98" w:rsidP="00DD6D98">
            <w:pPr>
              <w:pStyle w:val="AttributeTableBody"/>
              <w:jc w:val="left"/>
              <w:rPr>
                <w:noProof/>
              </w:rPr>
            </w:pPr>
            <w:r w:rsidRPr="009901C4">
              <w:rPr>
                <w:noProof/>
              </w:rPr>
              <w:t>Number of Product Experience Reports Filed by Facility</w:t>
            </w:r>
          </w:p>
        </w:tc>
      </w:tr>
      <w:tr w:rsidR="009F1C69" w:rsidRPr="00D00BBD" w14:paraId="4801CC76"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4E6D90F3"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single" w:sz="4" w:space="0" w:color="auto"/>
              <w:right w:val="nil"/>
            </w:tcBorders>
            <w:shd w:val="clear" w:color="auto" w:fill="FFFFFF"/>
          </w:tcPr>
          <w:p w14:paraId="5C5E952A"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8D52C3"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single" w:sz="4" w:space="0" w:color="auto"/>
              <w:right w:val="nil"/>
            </w:tcBorders>
            <w:shd w:val="clear" w:color="auto" w:fill="FFFFFF"/>
          </w:tcPr>
          <w:p w14:paraId="4FACC8E6"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single" w:sz="4" w:space="0" w:color="auto"/>
              <w:right w:val="nil"/>
            </w:tcBorders>
            <w:shd w:val="clear" w:color="auto" w:fill="FFFFFF"/>
          </w:tcPr>
          <w:p w14:paraId="32A3F30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6AF145B" w14:textId="77777777"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single" w:sz="4" w:space="0" w:color="auto"/>
              <w:right w:val="nil"/>
            </w:tcBorders>
            <w:shd w:val="clear" w:color="auto" w:fill="FFFFFF"/>
          </w:tcPr>
          <w:p w14:paraId="15ACC579"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206157" w14:textId="77777777" w:rsidR="00DD6D98" w:rsidRPr="009901C4" w:rsidRDefault="00DD6D98" w:rsidP="00DD6D98">
            <w:pPr>
              <w:pStyle w:val="AttributeTableBody"/>
              <w:rPr>
                <w:noProof/>
              </w:rPr>
            </w:pPr>
            <w:r w:rsidRPr="009901C4">
              <w:rPr>
                <w:noProof/>
              </w:rPr>
              <w:t>01246</w:t>
            </w:r>
          </w:p>
        </w:tc>
        <w:tc>
          <w:tcPr>
            <w:tcW w:w="3888" w:type="dxa"/>
            <w:tcBorders>
              <w:top w:val="dotted" w:sz="4" w:space="0" w:color="auto"/>
              <w:left w:val="nil"/>
              <w:bottom w:val="single" w:sz="4" w:space="0" w:color="auto"/>
              <w:right w:val="nil"/>
            </w:tcBorders>
            <w:shd w:val="clear" w:color="auto" w:fill="FFFFFF"/>
          </w:tcPr>
          <w:p w14:paraId="15430ACB" w14:textId="77777777" w:rsidR="00DD6D98" w:rsidRPr="009901C4" w:rsidRDefault="00DD6D98" w:rsidP="00DD6D98">
            <w:pPr>
              <w:pStyle w:val="AttributeTableBody"/>
              <w:jc w:val="left"/>
              <w:rPr>
                <w:noProof/>
              </w:rPr>
            </w:pPr>
            <w:r w:rsidRPr="009901C4">
              <w:rPr>
                <w:noProof/>
              </w:rPr>
              <w:t>Number of Product Experience Reports Filed by Distributor</w:t>
            </w:r>
          </w:p>
        </w:tc>
      </w:tr>
    </w:tbl>
    <w:p w14:paraId="080DA5FC" w14:textId="77777777" w:rsidR="00DD6D98" w:rsidRPr="009901C4" w:rsidRDefault="00DD6D98" w:rsidP="00182B11">
      <w:pPr>
        <w:pStyle w:val="Heading4"/>
        <w:rPr>
          <w:noProof/>
        </w:rPr>
      </w:pPr>
      <w:bookmarkStart w:id="2634" w:name="_Toc532896247"/>
      <w:bookmarkStart w:id="2635" w:name="_Toc246059"/>
      <w:r w:rsidRPr="009901C4">
        <w:rPr>
          <w:noProof/>
        </w:rPr>
        <w:lastRenderedPageBreak/>
        <w:t xml:space="preserve">PSH </w:t>
      </w:r>
      <w:r w:rsidRPr="00182B11">
        <w:t>field</w:t>
      </w:r>
      <w:r w:rsidRPr="009901C4">
        <w:rPr>
          <w:noProof/>
        </w:rPr>
        <w:t xml:space="preserve"> definitions</w:t>
      </w:r>
      <w:bookmarkEnd w:id="2634"/>
      <w:bookmarkEnd w:id="2635"/>
      <w:r w:rsidRPr="009901C4">
        <w:rPr>
          <w:noProof/>
        </w:rPr>
        <w:fldChar w:fldCharType="begin"/>
      </w:r>
      <w:r w:rsidRPr="009901C4">
        <w:rPr>
          <w:noProof/>
        </w:rPr>
        <w:instrText xml:space="preserve"> XE "PSH - data element definitions" </w:instrText>
      </w:r>
      <w:r w:rsidRPr="009901C4">
        <w:rPr>
          <w:noProof/>
        </w:rPr>
        <w:fldChar w:fldCharType="end"/>
      </w:r>
      <w:bookmarkStart w:id="2636" w:name="_Toc234056218"/>
      <w:bookmarkEnd w:id="2636"/>
    </w:p>
    <w:p w14:paraId="0EA5633B" w14:textId="77777777" w:rsidR="00DD6D98" w:rsidRPr="009901C4" w:rsidRDefault="00DD6D98" w:rsidP="00182B11">
      <w:pPr>
        <w:pStyle w:val="Heading4"/>
        <w:rPr>
          <w:noProof/>
        </w:rPr>
      </w:pPr>
      <w:bookmarkStart w:id="2637" w:name="_Toc532896248"/>
      <w:bookmarkStart w:id="2638" w:name="_Toc246060"/>
      <w:r w:rsidRPr="009901C4">
        <w:rPr>
          <w:noProof/>
        </w:rPr>
        <w:t>PSH-1   Report Type</w:t>
      </w:r>
      <w:r w:rsidRPr="009901C4">
        <w:rPr>
          <w:noProof/>
        </w:rPr>
        <w:fldChar w:fldCharType="begin"/>
      </w:r>
      <w:r w:rsidRPr="009901C4">
        <w:rPr>
          <w:noProof/>
        </w:rPr>
        <w:instrText xml:space="preserve"> XE "Report type" </w:instrText>
      </w:r>
      <w:r w:rsidRPr="009901C4">
        <w:rPr>
          <w:noProof/>
        </w:rPr>
        <w:fldChar w:fldCharType="end"/>
      </w:r>
      <w:r w:rsidRPr="009901C4">
        <w:rPr>
          <w:noProof/>
        </w:rPr>
        <w:t xml:space="preserve">   (ST)   01233</w:t>
      </w:r>
      <w:bookmarkEnd w:id="2637"/>
      <w:bookmarkEnd w:id="2638"/>
    </w:p>
    <w:p w14:paraId="79DC8820" w14:textId="77777777" w:rsidR="00DD6D98" w:rsidRPr="009901C4" w:rsidRDefault="00DD6D98" w:rsidP="00DD6D98">
      <w:pPr>
        <w:pStyle w:val="NormalIndented"/>
        <w:rPr>
          <w:noProof/>
        </w:rPr>
      </w:pPr>
      <w:r w:rsidRPr="009901C4">
        <w:rPr>
          <w:noProof/>
        </w:rPr>
        <w:t>Definition:  This field contains the name, title, or other description of the report.  Typically, the field will include the agency name (e.g., FDA), agency component if applicable (e.g., CDRH) and the report type (e.g., Medical Device Reporting Baseline Report).</w:t>
      </w:r>
    </w:p>
    <w:p w14:paraId="1C5F2E96" w14:textId="77777777" w:rsidR="00DD6D98" w:rsidRPr="009901C4" w:rsidRDefault="00DD6D98" w:rsidP="00182B11">
      <w:pPr>
        <w:pStyle w:val="Heading4"/>
        <w:rPr>
          <w:noProof/>
        </w:rPr>
      </w:pPr>
      <w:bookmarkStart w:id="2639" w:name="_Toc532896249"/>
      <w:bookmarkStart w:id="2640" w:name="_Toc246061"/>
      <w:r w:rsidRPr="009901C4">
        <w:rPr>
          <w:noProof/>
        </w:rPr>
        <w:t>PSH-2   Report Form Identifier</w:t>
      </w:r>
      <w:r w:rsidRPr="009901C4">
        <w:rPr>
          <w:noProof/>
        </w:rPr>
        <w:fldChar w:fldCharType="begin"/>
      </w:r>
      <w:r w:rsidRPr="009901C4">
        <w:rPr>
          <w:noProof/>
        </w:rPr>
        <w:instrText xml:space="preserve"> XE "Report form identifier" </w:instrText>
      </w:r>
      <w:r w:rsidRPr="009901C4">
        <w:rPr>
          <w:noProof/>
        </w:rPr>
        <w:fldChar w:fldCharType="end"/>
      </w:r>
      <w:r w:rsidRPr="009901C4">
        <w:rPr>
          <w:noProof/>
        </w:rPr>
        <w:t xml:space="preserve">   (ST)   01297</w:t>
      </w:r>
      <w:bookmarkEnd w:id="2639"/>
      <w:bookmarkEnd w:id="2640"/>
    </w:p>
    <w:p w14:paraId="0A8AE6D2" w14:textId="77777777" w:rsidR="00DD6D98" w:rsidRPr="009901C4" w:rsidRDefault="00DD6D98" w:rsidP="00DD6D98">
      <w:pPr>
        <w:pStyle w:val="NormalIndented"/>
        <w:rPr>
          <w:noProof/>
        </w:rPr>
      </w:pPr>
      <w:r w:rsidRPr="009901C4">
        <w:rPr>
          <w:noProof/>
        </w:rPr>
        <w:t>Definition:  This field contains the form descriptor which describes the report.  Typically, the field will include the agency name (e.g., FDA), agency component if applicable (e.g., CDRH) and the form number (e.g., 3417).</w:t>
      </w:r>
    </w:p>
    <w:p w14:paraId="0DC5ADDB" w14:textId="77777777" w:rsidR="00DD6D98" w:rsidRPr="009901C4" w:rsidRDefault="00DD6D98" w:rsidP="00182B11">
      <w:pPr>
        <w:pStyle w:val="Heading4"/>
        <w:rPr>
          <w:noProof/>
        </w:rPr>
      </w:pPr>
      <w:bookmarkStart w:id="2641" w:name="_Toc532896250"/>
      <w:bookmarkStart w:id="2642" w:name="_Toc246062"/>
      <w:r w:rsidRPr="009901C4">
        <w:rPr>
          <w:noProof/>
        </w:rPr>
        <w:t>PSH-3   Report Date</w:t>
      </w:r>
      <w:r w:rsidRPr="009901C4">
        <w:rPr>
          <w:noProof/>
        </w:rPr>
        <w:fldChar w:fldCharType="begin"/>
      </w:r>
      <w:r w:rsidRPr="009901C4">
        <w:rPr>
          <w:noProof/>
        </w:rPr>
        <w:instrText xml:space="preserve"> XE "Report date" </w:instrText>
      </w:r>
      <w:r w:rsidRPr="009901C4">
        <w:rPr>
          <w:noProof/>
        </w:rPr>
        <w:fldChar w:fldCharType="end"/>
      </w:r>
      <w:r w:rsidRPr="009901C4">
        <w:rPr>
          <w:noProof/>
        </w:rPr>
        <w:t xml:space="preserve">   (DTM)   01235</w:t>
      </w:r>
      <w:bookmarkEnd w:id="2641"/>
      <w:bookmarkEnd w:id="2642"/>
    </w:p>
    <w:p w14:paraId="73AB5A6F" w14:textId="77777777" w:rsidR="00DD6D98" w:rsidRPr="009901C4" w:rsidRDefault="00DD6D98" w:rsidP="00DD6D98">
      <w:pPr>
        <w:pStyle w:val="NormalIndented"/>
        <w:rPr>
          <w:noProof/>
        </w:rPr>
      </w:pPr>
      <w:r w:rsidRPr="009901C4">
        <w:rPr>
          <w:noProof/>
        </w:rPr>
        <w:t>Definition:  This field contains the date as assigned by the sender.</w:t>
      </w:r>
    </w:p>
    <w:p w14:paraId="0FB95727" w14:textId="77777777" w:rsidR="00DD6D98" w:rsidRPr="009901C4" w:rsidRDefault="00DD6D98" w:rsidP="00182B11">
      <w:pPr>
        <w:pStyle w:val="Heading4"/>
        <w:rPr>
          <w:noProof/>
        </w:rPr>
      </w:pPr>
      <w:bookmarkStart w:id="2643" w:name="_Toc532896251"/>
      <w:bookmarkStart w:id="2644" w:name="_Toc246063"/>
      <w:r w:rsidRPr="009901C4">
        <w:rPr>
          <w:noProof/>
        </w:rPr>
        <w:t>PSH-4   Report Interval Start Date</w:t>
      </w:r>
      <w:r w:rsidRPr="009901C4">
        <w:rPr>
          <w:noProof/>
        </w:rPr>
        <w:fldChar w:fldCharType="begin"/>
      </w:r>
      <w:r w:rsidRPr="009901C4">
        <w:rPr>
          <w:noProof/>
        </w:rPr>
        <w:instrText xml:space="preserve"> XE "Report interval start date" </w:instrText>
      </w:r>
      <w:r w:rsidRPr="009901C4">
        <w:rPr>
          <w:noProof/>
        </w:rPr>
        <w:fldChar w:fldCharType="end"/>
      </w:r>
      <w:r w:rsidRPr="009901C4">
        <w:rPr>
          <w:noProof/>
        </w:rPr>
        <w:t xml:space="preserve">   (DTM)   01236</w:t>
      </w:r>
      <w:bookmarkEnd w:id="2643"/>
      <w:bookmarkEnd w:id="2644"/>
    </w:p>
    <w:p w14:paraId="54512C56" w14:textId="77777777" w:rsidR="00DD6D98" w:rsidRPr="009901C4" w:rsidRDefault="00DD6D98" w:rsidP="00DD6D98">
      <w:pPr>
        <w:pStyle w:val="NormalIndented"/>
        <w:rPr>
          <w:noProof/>
        </w:rPr>
      </w:pPr>
      <w:r w:rsidRPr="009901C4">
        <w:rPr>
          <w:noProof/>
        </w:rPr>
        <w:t>Definition:  This field contains the date that marks the beginning of the time interval covered by the current report.</w:t>
      </w:r>
    </w:p>
    <w:p w14:paraId="491ECFC9" w14:textId="77777777" w:rsidR="00DD6D98" w:rsidRPr="009901C4" w:rsidRDefault="00DD6D98" w:rsidP="00182B11">
      <w:pPr>
        <w:pStyle w:val="Heading4"/>
        <w:rPr>
          <w:noProof/>
        </w:rPr>
      </w:pPr>
      <w:bookmarkStart w:id="2645" w:name="_Toc532896252"/>
      <w:bookmarkStart w:id="2646" w:name="_Toc246064"/>
      <w:r w:rsidRPr="009901C4">
        <w:rPr>
          <w:noProof/>
        </w:rPr>
        <w:t>PSH-5   Report Interval End Date</w:t>
      </w:r>
      <w:r w:rsidRPr="009901C4">
        <w:rPr>
          <w:noProof/>
        </w:rPr>
        <w:fldChar w:fldCharType="begin"/>
      </w:r>
      <w:r w:rsidRPr="009901C4">
        <w:rPr>
          <w:noProof/>
        </w:rPr>
        <w:instrText xml:space="preserve"> XE "Report interval end date" </w:instrText>
      </w:r>
      <w:r w:rsidRPr="009901C4">
        <w:rPr>
          <w:noProof/>
        </w:rPr>
        <w:fldChar w:fldCharType="end"/>
      </w:r>
      <w:r w:rsidRPr="009901C4">
        <w:rPr>
          <w:noProof/>
        </w:rPr>
        <w:t xml:space="preserve">   (DTM)   01237</w:t>
      </w:r>
      <w:bookmarkEnd w:id="2645"/>
      <w:bookmarkEnd w:id="2646"/>
    </w:p>
    <w:p w14:paraId="3E16251E" w14:textId="77777777" w:rsidR="00DD6D98" w:rsidRPr="009901C4" w:rsidRDefault="00DD6D98" w:rsidP="00DD6D98">
      <w:pPr>
        <w:pStyle w:val="NormalIndented"/>
        <w:rPr>
          <w:noProof/>
        </w:rPr>
      </w:pPr>
      <w:r w:rsidRPr="009901C4">
        <w:rPr>
          <w:noProof/>
        </w:rPr>
        <w:t>Definition:  This field contains the date which marks the inclusive end of the time interval covered by the current report.</w:t>
      </w:r>
    </w:p>
    <w:p w14:paraId="729AB43B" w14:textId="77777777" w:rsidR="00DD6D98" w:rsidRPr="009901C4" w:rsidRDefault="00DD6D98" w:rsidP="00182B11">
      <w:pPr>
        <w:pStyle w:val="Heading4"/>
        <w:rPr>
          <w:noProof/>
        </w:rPr>
      </w:pPr>
      <w:bookmarkStart w:id="2647" w:name="_Toc532896253"/>
      <w:bookmarkStart w:id="2648" w:name="_Toc246065"/>
      <w:r w:rsidRPr="009901C4">
        <w:rPr>
          <w:noProof/>
        </w:rPr>
        <w:t>PSH-6   Quantity Manufactured</w:t>
      </w:r>
      <w:r w:rsidRPr="009901C4">
        <w:rPr>
          <w:noProof/>
        </w:rPr>
        <w:fldChar w:fldCharType="begin"/>
      </w:r>
      <w:r w:rsidRPr="009901C4">
        <w:rPr>
          <w:noProof/>
        </w:rPr>
        <w:instrText xml:space="preserve"> XE "Quantity manufactured" </w:instrText>
      </w:r>
      <w:r w:rsidRPr="009901C4">
        <w:rPr>
          <w:noProof/>
        </w:rPr>
        <w:fldChar w:fldCharType="end"/>
      </w:r>
      <w:r w:rsidRPr="009901C4">
        <w:rPr>
          <w:noProof/>
        </w:rPr>
        <w:t xml:space="preserve">   (CQ)   01238</w:t>
      </w:r>
      <w:bookmarkEnd w:id="2647"/>
      <w:bookmarkEnd w:id="2648"/>
    </w:p>
    <w:p w14:paraId="34012E73" w14:textId="77777777" w:rsidR="00DD6D98" w:rsidRDefault="00DD6D98" w:rsidP="00DD6D98">
      <w:pPr>
        <w:pStyle w:val="Components"/>
      </w:pPr>
      <w:r>
        <w:t>Components:  &lt;Quantity (NM)&gt; ^ &lt;Units (CWE)&gt;</w:t>
      </w:r>
    </w:p>
    <w:p w14:paraId="2C5FC4B9"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0AC9F7" w14:textId="77777777" w:rsidR="00DD6D98" w:rsidRPr="009901C4" w:rsidRDefault="00DD6D98" w:rsidP="00DD6D98">
      <w:pPr>
        <w:pStyle w:val="NormalIndented"/>
        <w:rPr>
          <w:noProof/>
        </w:rPr>
      </w:pPr>
      <w:r w:rsidRPr="009901C4">
        <w:rPr>
          <w:noProof/>
        </w:rPr>
        <w:t>Definition:  This field is used to send the number of units of the product manufactured during the reporting interval.  The second component can be used to specify the units for the quantity.</w:t>
      </w:r>
    </w:p>
    <w:p w14:paraId="45F303FD" w14:textId="77777777" w:rsidR="00DD6D98" w:rsidRPr="009901C4" w:rsidRDefault="00DD6D98" w:rsidP="00182B11">
      <w:pPr>
        <w:pStyle w:val="Heading4"/>
        <w:rPr>
          <w:noProof/>
        </w:rPr>
      </w:pPr>
      <w:bookmarkStart w:id="2649" w:name="_Toc532896254"/>
      <w:bookmarkStart w:id="2650" w:name="_Toc246066"/>
      <w:r w:rsidRPr="009901C4">
        <w:rPr>
          <w:noProof/>
        </w:rPr>
        <w:t>PSH-7   Quantity Distributed</w:t>
      </w:r>
      <w:r w:rsidRPr="009901C4">
        <w:rPr>
          <w:noProof/>
        </w:rPr>
        <w:fldChar w:fldCharType="begin"/>
      </w:r>
      <w:r w:rsidRPr="009901C4">
        <w:rPr>
          <w:noProof/>
        </w:rPr>
        <w:instrText xml:space="preserve"> XE "Quantity distributed" </w:instrText>
      </w:r>
      <w:r w:rsidRPr="009901C4">
        <w:rPr>
          <w:noProof/>
        </w:rPr>
        <w:fldChar w:fldCharType="end"/>
      </w:r>
      <w:r w:rsidRPr="009901C4">
        <w:rPr>
          <w:noProof/>
        </w:rPr>
        <w:t xml:space="preserve">   (CQ)   01239</w:t>
      </w:r>
      <w:bookmarkEnd w:id="2649"/>
      <w:bookmarkEnd w:id="2650"/>
    </w:p>
    <w:p w14:paraId="16ECD31C" w14:textId="77777777" w:rsidR="00DD6D98" w:rsidRDefault="00DD6D98" w:rsidP="00DD6D98">
      <w:pPr>
        <w:pStyle w:val="Components"/>
      </w:pPr>
      <w:r>
        <w:t>Components:  &lt;Quantity (NM)&gt; ^ &lt;Units (CWE)&gt;</w:t>
      </w:r>
    </w:p>
    <w:p w14:paraId="166B969E"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7DDCC7" w14:textId="77777777" w:rsidR="00DD6D98" w:rsidRPr="009901C4" w:rsidRDefault="00DD6D98" w:rsidP="00DD6D98">
      <w:pPr>
        <w:pStyle w:val="NormalIndented"/>
        <w:rPr>
          <w:noProof/>
        </w:rPr>
      </w:pPr>
      <w:r w:rsidRPr="009901C4">
        <w:rPr>
          <w:noProof/>
        </w:rPr>
        <w:t>Definition:  This field is used to send the number of units of the product which was distributed during the reporting interval.  The second component can be used to specify the units for the quantity.</w:t>
      </w:r>
    </w:p>
    <w:p w14:paraId="4F8B8CAB" w14:textId="77777777" w:rsidR="00DD6D98" w:rsidRPr="009901C4" w:rsidRDefault="00DD6D98" w:rsidP="00182B11">
      <w:pPr>
        <w:pStyle w:val="Heading4"/>
        <w:rPr>
          <w:noProof/>
        </w:rPr>
      </w:pPr>
      <w:bookmarkStart w:id="2651" w:name="_Toc532896255"/>
      <w:bookmarkStart w:id="2652" w:name="_Toc246067"/>
      <w:r w:rsidRPr="009901C4">
        <w:rPr>
          <w:noProof/>
        </w:rPr>
        <w:t>PSH-8   Quantity Distributed Method</w:t>
      </w:r>
      <w:r w:rsidRPr="009901C4">
        <w:rPr>
          <w:noProof/>
        </w:rPr>
        <w:fldChar w:fldCharType="begin"/>
      </w:r>
      <w:r w:rsidRPr="009901C4">
        <w:rPr>
          <w:noProof/>
        </w:rPr>
        <w:instrText xml:space="preserve"> XE "Quantity distributed method" </w:instrText>
      </w:r>
      <w:r w:rsidRPr="009901C4">
        <w:rPr>
          <w:noProof/>
        </w:rPr>
        <w:fldChar w:fldCharType="end"/>
      </w:r>
      <w:r w:rsidRPr="009901C4">
        <w:rPr>
          <w:noProof/>
        </w:rPr>
        <w:t xml:space="preserve">   (ID)   01240</w:t>
      </w:r>
      <w:bookmarkEnd w:id="2651"/>
      <w:bookmarkEnd w:id="2652"/>
    </w:p>
    <w:p w14:paraId="37A055D0" w14:textId="77777777" w:rsidR="00DD6D98" w:rsidRPr="009901C4" w:rsidRDefault="00DD6D98" w:rsidP="00DD6D98">
      <w:pPr>
        <w:pStyle w:val="NormalIndented"/>
        <w:rPr>
          <w:noProof/>
        </w:rPr>
      </w:pPr>
      <w:r w:rsidRPr="009901C4">
        <w:rPr>
          <w:noProof/>
        </w:rPr>
        <w:t xml:space="preserve">Definition:  This field is used for measuring the quantity distributed.  An explanation of the method used for estimation can be included in </w:t>
      </w:r>
      <w:r w:rsidRPr="009901C4">
        <w:rPr>
          <w:rStyle w:val="ReferenceAttribute"/>
          <w:noProof/>
        </w:rPr>
        <w:t>PSH-9</w:t>
      </w:r>
      <w:r>
        <w:rPr>
          <w:rStyle w:val="ReferenceAttribute"/>
          <w:noProof/>
        </w:rPr>
        <w:t xml:space="preserve"> Q</w:t>
      </w:r>
      <w:r w:rsidRPr="009901C4">
        <w:rPr>
          <w:rStyle w:val="ReferenceAttribute"/>
          <w:noProof/>
        </w:rPr>
        <w:t xml:space="preserve">uantity </w:t>
      </w:r>
      <w:r>
        <w:rPr>
          <w:rStyle w:val="ReferenceAttribute"/>
          <w:noProof/>
        </w:rPr>
        <w:t>D</w:t>
      </w:r>
      <w:r w:rsidRPr="009901C4">
        <w:rPr>
          <w:rStyle w:val="ReferenceAttribute"/>
          <w:noProof/>
        </w:rPr>
        <w:t xml:space="preserve">istributed </w:t>
      </w:r>
      <w:r>
        <w:rPr>
          <w:rStyle w:val="ReferenceAttribute"/>
          <w:noProof/>
        </w:rPr>
        <w:t>C</w:t>
      </w:r>
      <w:r w:rsidRPr="009901C4">
        <w:rPr>
          <w:rStyle w:val="ReferenceAttribute"/>
          <w:noProof/>
        </w:rPr>
        <w:t>omment</w:t>
      </w:r>
      <w:r w:rsidRPr="009901C4">
        <w:rPr>
          <w:noProof/>
        </w:rPr>
        <w:t xml:space="preserve">.  Refer to </w:t>
      </w:r>
      <w:hyperlink r:id="rId168" w:anchor="HL70329" w:history="1">
        <w:r w:rsidRPr="009901C4">
          <w:rPr>
            <w:rStyle w:val="HyperlinkText"/>
            <w:noProof/>
          </w:rPr>
          <w:t xml:space="preserve">HL7 Table 0329 - Quantity </w:t>
        </w:r>
        <w:r>
          <w:rPr>
            <w:rStyle w:val="HyperlinkText"/>
            <w:noProof/>
          </w:rPr>
          <w:t>M</w:t>
        </w:r>
        <w:r w:rsidRPr="009901C4">
          <w:rPr>
            <w:rStyle w:val="HyperlinkText"/>
            <w:noProof/>
          </w:rPr>
          <w:t>ethod</w:t>
        </w:r>
      </w:hyperlink>
      <w:r w:rsidRPr="009901C4">
        <w:rPr>
          <w:noProof/>
        </w:rPr>
        <w:t xml:space="preserve"> for valid values.</w:t>
      </w:r>
    </w:p>
    <w:p w14:paraId="1D08D04D" w14:textId="77777777" w:rsidR="00DD6D98" w:rsidRPr="009901C4" w:rsidRDefault="00DD6D98" w:rsidP="00182B11">
      <w:pPr>
        <w:pStyle w:val="Heading4"/>
        <w:rPr>
          <w:noProof/>
        </w:rPr>
      </w:pPr>
      <w:bookmarkStart w:id="2653" w:name="HL70329"/>
      <w:bookmarkStart w:id="2654" w:name="_Toc234056227"/>
      <w:bookmarkStart w:id="2655" w:name="_Toc532896256"/>
      <w:bookmarkStart w:id="2656" w:name="_Toc246068"/>
      <w:bookmarkEnd w:id="2653"/>
      <w:bookmarkEnd w:id="2654"/>
      <w:r w:rsidRPr="009901C4">
        <w:rPr>
          <w:noProof/>
        </w:rPr>
        <w:lastRenderedPageBreak/>
        <w:t>PSH-9   Quantity Distributed Comment</w:t>
      </w:r>
      <w:r w:rsidRPr="009901C4">
        <w:rPr>
          <w:noProof/>
        </w:rPr>
        <w:fldChar w:fldCharType="begin"/>
      </w:r>
      <w:r w:rsidRPr="009901C4">
        <w:rPr>
          <w:noProof/>
        </w:rPr>
        <w:instrText xml:space="preserve"> XE "Quantity distributed comment" </w:instrText>
      </w:r>
      <w:r w:rsidRPr="009901C4">
        <w:rPr>
          <w:noProof/>
        </w:rPr>
        <w:fldChar w:fldCharType="end"/>
      </w:r>
      <w:r w:rsidRPr="009901C4">
        <w:rPr>
          <w:noProof/>
        </w:rPr>
        <w:t xml:space="preserve">   (FT)   01241</w:t>
      </w:r>
      <w:bookmarkEnd w:id="2655"/>
      <w:bookmarkEnd w:id="2656"/>
    </w:p>
    <w:p w14:paraId="762BD53D" w14:textId="77777777" w:rsidR="00DD6D98" w:rsidRPr="009901C4" w:rsidRDefault="00DD6D98" w:rsidP="00DD6D98">
      <w:pPr>
        <w:pStyle w:val="NormalIndented"/>
        <w:rPr>
          <w:noProof/>
        </w:rPr>
      </w:pPr>
      <w:r w:rsidRPr="009901C4">
        <w:rPr>
          <w:noProof/>
        </w:rPr>
        <w:t>Definition:  This field is used for any explanatory text needed but in particular should provide a description of the estimation method used.  If referring to the description used in a previous report, the comment should include the product identifier and data of that report.</w:t>
      </w:r>
    </w:p>
    <w:p w14:paraId="0AA07901" w14:textId="77777777" w:rsidR="00DD6D98" w:rsidRPr="009901C4" w:rsidRDefault="00DD6D98" w:rsidP="00182B11">
      <w:pPr>
        <w:pStyle w:val="Heading4"/>
        <w:rPr>
          <w:noProof/>
        </w:rPr>
      </w:pPr>
      <w:bookmarkStart w:id="2657" w:name="_Toc532896257"/>
      <w:bookmarkStart w:id="2658" w:name="_Toc246069"/>
      <w:r w:rsidRPr="009901C4">
        <w:rPr>
          <w:noProof/>
        </w:rPr>
        <w:t>PSH-10   Quantity in Use</w:t>
      </w:r>
      <w:r w:rsidRPr="009901C4">
        <w:rPr>
          <w:noProof/>
        </w:rPr>
        <w:fldChar w:fldCharType="begin"/>
      </w:r>
      <w:r w:rsidRPr="009901C4">
        <w:rPr>
          <w:noProof/>
        </w:rPr>
        <w:instrText xml:space="preserve"> XE "Quantity in use" </w:instrText>
      </w:r>
      <w:r w:rsidRPr="009901C4">
        <w:rPr>
          <w:noProof/>
        </w:rPr>
        <w:fldChar w:fldCharType="end"/>
      </w:r>
      <w:r w:rsidRPr="009901C4">
        <w:rPr>
          <w:noProof/>
        </w:rPr>
        <w:t xml:space="preserve">   (CQ)   01242</w:t>
      </w:r>
      <w:bookmarkEnd w:id="2657"/>
      <w:bookmarkEnd w:id="2658"/>
    </w:p>
    <w:p w14:paraId="494EC7F2" w14:textId="77777777" w:rsidR="00DD6D98" w:rsidRDefault="00DD6D98" w:rsidP="00DD6D98">
      <w:pPr>
        <w:pStyle w:val="Components"/>
      </w:pPr>
      <w:r>
        <w:t>Components:  &lt;Quantity (NM)&gt; ^ &lt;Units (CWE)&gt;</w:t>
      </w:r>
    </w:p>
    <w:p w14:paraId="6E596BAC"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84A0BD" w14:textId="77777777" w:rsidR="00DD6D98" w:rsidRPr="009901C4" w:rsidRDefault="00DD6D98" w:rsidP="00DD6D98">
      <w:pPr>
        <w:pStyle w:val="NormalIndented"/>
        <w:rPr>
          <w:noProof/>
        </w:rPr>
      </w:pPr>
      <w:r w:rsidRPr="009901C4">
        <w:rPr>
          <w:noProof/>
        </w:rPr>
        <w:t>Definition:  This field is used to send the number of units of the product which were in use during the reporting interval.  The second component can be used to specify the units for the quantity.</w:t>
      </w:r>
    </w:p>
    <w:p w14:paraId="36176B39" w14:textId="77777777" w:rsidR="00DD6D98" w:rsidRPr="009901C4" w:rsidRDefault="00DD6D98" w:rsidP="00182B11">
      <w:pPr>
        <w:pStyle w:val="Heading4"/>
        <w:rPr>
          <w:noProof/>
        </w:rPr>
      </w:pPr>
      <w:bookmarkStart w:id="2659" w:name="_Toc532896258"/>
      <w:bookmarkStart w:id="2660" w:name="_Toc246070"/>
      <w:r w:rsidRPr="009901C4">
        <w:rPr>
          <w:noProof/>
        </w:rPr>
        <w:t>PSH-11   Quantity in Use Method</w:t>
      </w:r>
      <w:r w:rsidRPr="009901C4">
        <w:rPr>
          <w:noProof/>
        </w:rPr>
        <w:fldChar w:fldCharType="begin"/>
      </w:r>
      <w:r w:rsidRPr="009901C4">
        <w:rPr>
          <w:noProof/>
        </w:rPr>
        <w:instrText xml:space="preserve"> XE "Quantity in use method" </w:instrText>
      </w:r>
      <w:r w:rsidRPr="009901C4">
        <w:rPr>
          <w:noProof/>
        </w:rPr>
        <w:fldChar w:fldCharType="end"/>
      </w:r>
      <w:r w:rsidRPr="009901C4">
        <w:rPr>
          <w:noProof/>
        </w:rPr>
        <w:t xml:space="preserve">   (ID)   01243</w:t>
      </w:r>
      <w:bookmarkEnd w:id="2659"/>
      <w:bookmarkEnd w:id="2660"/>
    </w:p>
    <w:p w14:paraId="3B792739" w14:textId="77777777" w:rsidR="00DD6D98" w:rsidRPr="009901C4" w:rsidRDefault="00DD6D98" w:rsidP="00DD6D98">
      <w:pPr>
        <w:pStyle w:val="NormalIndented"/>
        <w:rPr>
          <w:noProof/>
        </w:rPr>
      </w:pPr>
      <w:r w:rsidRPr="009901C4">
        <w:rPr>
          <w:noProof/>
        </w:rPr>
        <w:t xml:space="preserve">Definition:  This field contains the method used for measuring the quantity in use.  An explanation of the method used for estimation can be included in </w:t>
      </w:r>
      <w:r w:rsidRPr="009901C4">
        <w:rPr>
          <w:rStyle w:val="ReferenceAttribute"/>
          <w:noProof/>
        </w:rPr>
        <w:t>PSH-12-quantity in use comment</w:t>
      </w:r>
      <w:r w:rsidRPr="009901C4">
        <w:rPr>
          <w:noProof/>
        </w:rPr>
        <w:t xml:space="preserve">.  Refer to </w:t>
      </w:r>
      <w:hyperlink r:id="rId169" w:anchor="HL70329" w:history="1">
        <w:r>
          <w:rPr>
            <w:rStyle w:val="HyperlinkText"/>
            <w:noProof/>
          </w:rPr>
          <w:t>HL7 Table 0329 - Quantity Method</w:t>
        </w:r>
      </w:hyperlink>
      <w:r w:rsidRPr="009901C4">
        <w:rPr>
          <w:noProof/>
        </w:rPr>
        <w:t xml:space="preserve"> for valid values.</w:t>
      </w:r>
    </w:p>
    <w:p w14:paraId="31E2946B" w14:textId="77777777" w:rsidR="00DD6D98" w:rsidRPr="009901C4" w:rsidRDefault="00DD6D98" w:rsidP="00182B11">
      <w:pPr>
        <w:pStyle w:val="Heading4"/>
        <w:rPr>
          <w:noProof/>
        </w:rPr>
      </w:pPr>
      <w:bookmarkStart w:id="2661" w:name="_Toc532896259"/>
      <w:bookmarkStart w:id="2662" w:name="_Toc246071"/>
      <w:r w:rsidRPr="009901C4">
        <w:rPr>
          <w:noProof/>
        </w:rPr>
        <w:t>PSH-12   Quantity in Use Comment</w:t>
      </w:r>
      <w:r w:rsidRPr="009901C4">
        <w:rPr>
          <w:noProof/>
        </w:rPr>
        <w:fldChar w:fldCharType="begin"/>
      </w:r>
      <w:r w:rsidRPr="009901C4">
        <w:rPr>
          <w:noProof/>
        </w:rPr>
        <w:instrText xml:space="preserve"> XE "Quantity in use comment" </w:instrText>
      </w:r>
      <w:r w:rsidRPr="009901C4">
        <w:rPr>
          <w:noProof/>
        </w:rPr>
        <w:fldChar w:fldCharType="end"/>
      </w:r>
      <w:r w:rsidRPr="009901C4">
        <w:rPr>
          <w:noProof/>
        </w:rPr>
        <w:t xml:space="preserve">   (FT)   01244</w:t>
      </w:r>
      <w:bookmarkEnd w:id="2661"/>
      <w:bookmarkEnd w:id="2662"/>
    </w:p>
    <w:p w14:paraId="5C649720" w14:textId="77777777" w:rsidR="00DD6D98" w:rsidRPr="009901C4" w:rsidRDefault="00DD6D98" w:rsidP="00DD6D98">
      <w:pPr>
        <w:pStyle w:val="NormalIndented"/>
        <w:rPr>
          <w:noProof/>
        </w:rPr>
      </w:pPr>
      <w:r w:rsidRPr="009901C4">
        <w:rPr>
          <w:noProof/>
        </w:rPr>
        <w:t xml:space="preserve">Definition:  This field can be used for any explanatory text needed but in particular should provide a description of the estimation method used.  If referring to the description used in a previous report, the comment should include the product identifier and data of the report.  </w:t>
      </w:r>
    </w:p>
    <w:p w14:paraId="1A0680B1" w14:textId="77777777" w:rsidR="00DD6D98" w:rsidRPr="009901C4" w:rsidRDefault="00DD6D98" w:rsidP="00182B11">
      <w:pPr>
        <w:pStyle w:val="Heading4"/>
        <w:rPr>
          <w:noProof/>
        </w:rPr>
      </w:pPr>
      <w:bookmarkStart w:id="2663" w:name="_Toc532896260"/>
      <w:bookmarkStart w:id="2664" w:name="_Toc246072"/>
      <w:r w:rsidRPr="009901C4">
        <w:rPr>
          <w:noProof/>
        </w:rPr>
        <w:t xml:space="preserve">PSH-13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F</w:t>
      </w:r>
      <w:r w:rsidRPr="009901C4">
        <w:rPr>
          <w:noProof/>
        </w:rPr>
        <w:t>acility</w:t>
      </w:r>
      <w:r w:rsidRPr="009901C4">
        <w:rPr>
          <w:noProof/>
        </w:rPr>
        <w:fldChar w:fldCharType="begin"/>
      </w:r>
      <w:r w:rsidRPr="009901C4">
        <w:rPr>
          <w:noProof/>
        </w:rPr>
        <w:instrText xml:space="preserve"> XE "Number of product experience reports filed by facility" </w:instrText>
      </w:r>
      <w:r w:rsidRPr="009901C4">
        <w:rPr>
          <w:noProof/>
        </w:rPr>
        <w:fldChar w:fldCharType="end"/>
      </w:r>
      <w:r w:rsidRPr="009901C4">
        <w:rPr>
          <w:noProof/>
        </w:rPr>
        <w:t xml:space="preserve">   (NM)   01245</w:t>
      </w:r>
      <w:bookmarkEnd w:id="2663"/>
      <w:bookmarkEnd w:id="2664"/>
    </w:p>
    <w:p w14:paraId="0683C685" w14:textId="77777777" w:rsidR="00DD6D98" w:rsidRPr="009901C4" w:rsidRDefault="00DD6D98" w:rsidP="00DD6D98">
      <w:pPr>
        <w:pStyle w:val="NormalIndented"/>
        <w:rPr>
          <w:noProof/>
        </w:rPr>
      </w:pPr>
      <w:r w:rsidRPr="009901C4">
        <w:rPr>
          <w:noProof/>
        </w:rPr>
        <w:t>Definition:  The field contains the number of product experience reports filed by facility.</w:t>
      </w:r>
    </w:p>
    <w:p w14:paraId="086382FC" w14:textId="77777777" w:rsidR="00DD6D98" w:rsidRPr="009901C4" w:rsidRDefault="00DD6D98" w:rsidP="00182B11">
      <w:pPr>
        <w:pStyle w:val="Heading4"/>
        <w:rPr>
          <w:noProof/>
        </w:rPr>
      </w:pPr>
      <w:bookmarkStart w:id="2665" w:name="_Toc532896261"/>
      <w:bookmarkStart w:id="2666" w:name="_Toc246073"/>
      <w:r w:rsidRPr="009901C4">
        <w:rPr>
          <w:noProof/>
        </w:rPr>
        <w:t xml:space="preserve">PSH-14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D</w:t>
      </w:r>
      <w:r w:rsidRPr="009901C4">
        <w:rPr>
          <w:noProof/>
        </w:rPr>
        <w:t>istributor</w:t>
      </w:r>
      <w:r w:rsidRPr="009901C4">
        <w:rPr>
          <w:noProof/>
        </w:rPr>
        <w:fldChar w:fldCharType="begin"/>
      </w:r>
      <w:r w:rsidRPr="009901C4">
        <w:rPr>
          <w:noProof/>
        </w:rPr>
        <w:instrText xml:space="preserve"> XE "Number of product experience reports filed by distributor" </w:instrText>
      </w:r>
      <w:r w:rsidRPr="009901C4">
        <w:rPr>
          <w:noProof/>
        </w:rPr>
        <w:fldChar w:fldCharType="end"/>
      </w:r>
      <w:r w:rsidRPr="009901C4">
        <w:rPr>
          <w:noProof/>
        </w:rPr>
        <w:t xml:space="preserve">   (NM)   01246</w:t>
      </w:r>
      <w:bookmarkEnd w:id="2665"/>
      <w:bookmarkEnd w:id="2666"/>
    </w:p>
    <w:p w14:paraId="6CA4A688" w14:textId="77777777" w:rsidR="00DD6D98" w:rsidRPr="009901C4" w:rsidRDefault="00DD6D98" w:rsidP="00DD6D98">
      <w:pPr>
        <w:pStyle w:val="NormalIndented"/>
        <w:rPr>
          <w:noProof/>
        </w:rPr>
      </w:pPr>
      <w:r w:rsidRPr="009901C4">
        <w:rPr>
          <w:noProof/>
        </w:rPr>
        <w:t>Definition:  This field contains the number of product experience reports filed by distributor.</w:t>
      </w:r>
    </w:p>
    <w:p w14:paraId="039596F6" w14:textId="77777777" w:rsidR="00DD6D98" w:rsidRPr="009901C4" w:rsidRDefault="00DD6D98" w:rsidP="00182B11">
      <w:pPr>
        <w:pStyle w:val="Heading3"/>
        <w:rPr>
          <w:noProof/>
        </w:rPr>
      </w:pPr>
      <w:bookmarkStart w:id="2667" w:name="_Toc495952586"/>
      <w:bookmarkStart w:id="2668" w:name="_Toc532896262"/>
      <w:bookmarkStart w:id="2669" w:name="_Toc246074"/>
      <w:bookmarkStart w:id="2670" w:name="_Toc861891"/>
      <w:bookmarkStart w:id="2671" w:name="_Toc862895"/>
      <w:bookmarkStart w:id="2672" w:name="_Toc866884"/>
      <w:bookmarkStart w:id="2673" w:name="_Toc879993"/>
      <w:bookmarkStart w:id="2674" w:name="_Toc138585510"/>
      <w:bookmarkStart w:id="2675" w:name="_Toc234051389"/>
      <w:bookmarkStart w:id="2676" w:name="_Toc28960225"/>
      <w:r w:rsidRPr="009901C4">
        <w:rPr>
          <w:noProof/>
        </w:rPr>
        <w:t>PDC</w:t>
      </w:r>
      <w:r w:rsidRPr="009901C4">
        <w:rPr>
          <w:noProof/>
        </w:rPr>
        <w:fldChar w:fldCharType="begin"/>
      </w:r>
      <w:r w:rsidRPr="009901C4">
        <w:rPr>
          <w:noProof/>
        </w:rPr>
        <w:instrText xml:space="preserve"> XE "PDC"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"Segments:PDC" </w:instrText>
      </w:r>
      <w:r w:rsidRPr="009901C4">
        <w:rPr>
          <w:noProof/>
        </w:rPr>
        <w:fldChar w:fldCharType="end"/>
      </w:r>
      <w:r w:rsidRPr="009901C4">
        <w:rPr>
          <w:noProof/>
        </w:rPr>
        <w:t>Product Detail Country Segment</w:t>
      </w:r>
      <w:bookmarkEnd w:id="2667"/>
      <w:bookmarkEnd w:id="2668"/>
      <w:bookmarkEnd w:id="2669"/>
      <w:bookmarkEnd w:id="2670"/>
      <w:bookmarkEnd w:id="2671"/>
      <w:bookmarkEnd w:id="2672"/>
      <w:bookmarkEnd w:id="2673"/>
      <w:bookmarkEnd w:id="2674"/>
      <w:bookmarkEnd w:id="2675"/>
      <w:bookmarkEnd w:id="2676"/>
    </w:p>
    <w:p w14:paraId="1CCD100B" w14:textId="77777777"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r w:rsidRPr="009901C4">
        <w:rPr>
          <w:b/>
          <w:noProof/>
        </w:rPr>
        <w:fldChar w:fldCharType="begin"/>
      </w:r>
      <w:r w:rsidRPr="009901C4">
        <w:rPr>
          <w:b/>
          <w:noProof/>
        </w:rPr>
        <w:instrText xml:space="preserve"> XE "product detail country segment (PDC)" </w:instrText>
      </w:r>
      <w:r w:rsidRPr="009901C4">
        <w:rPr>
          <w:b/>
          <w:noProof/>
        </w:rPr>
        <w:fldChar w:fldCharType="end"/>
      </w:r>
    </w:p>
    <w:p w14:paraId="01ED4413" w14:textId="77777777" w:rsidR="00DD6D98" w:rsidRPr="009901C4" w:rsidRDefault="00DD6D98" w:rsidP="00DD6D98">
      <w:pPr>
        <w:pStyle w:val="AttributeTableCaption"/>
        <w:rPr>
          <w:noProof/>
        </w:rPr>
      </w:pPr>
      <w:r w:rsidRPr="009901C4">
        <w:rPr>
          <w:noProof/>
        </w:rPr>
        <w:t xml:space="preserve">HL7 Attribute Table – PDC – Product Detail Country </w:t>
      </w:r>
      <w:r w:rsidRPr="009901C4">
        <w:rPr>
          <w:noProof/>
        </w:rPr>
        <w:fldChar w:fldCharType="begin"/>
      </w:r>
      <w:r w:rsidRPr="009901C4">
        <w:rPr>
          <w:noProof/>
        </w:rPr>
        <w:instrText xml:space="preserve"> XE "HL7 Attribute Table - PDC" </w:instrText>
      </w:r>
      <w:r w:rsidRPr="009901C4">
        <w:rPr>
          <w:noProof/>
        </w:rPr>
        <w:fldChar w:fldCharType="end"/>
      </w:r>
      <w:r w:rsidRPr="009901C4">
        <w:rPr>
          <w:noProof/>
          <w:vanish/>
        </w:rPr>
        <w:fldChar w:fldCharType="begin"/>
      </w:r>
      <w:r w:rsidRPr="009901C4">
        <w:rPr>
          <w:noProof/>
          <w:vanish/>
        </w:rPr>
        <w:instrText xml:space="preserve"> XE "PDC attributes" </w:instrText>
      </w:r>
      <w:r w:rsidRPr="009901C4">
        <w:rPr>
          <w:noProof/>
          <w:vanish/>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87A6F57"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06594AB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2A94491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5C3E1F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16BF9DCD"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501588F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65354D5A"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48E56C62"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247BBAA7"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39B46459" w14:textId="77777777" w:rsidR="00DD6D98" w:rsidRPr="009901C4" w:rsidRDefault="00DD6D98" w:rsidP="00DD6D98">
            <w:pPr>
              <w:pStyle w:val="AttributeTableHeader"/>
              <w:jc w:val="left"/>
              <w:rPr>
                <w:noProof/>
              </w:rPr>
            </w:pPr>
            <w:r w:rsidRPr="009901C4">
              <w:rPr>
                <w:noProof/>
              </w:rPr>
              <w:t>ELEMENT NAME</w:t>
            </w:r>
          </w:p>
        </w:tc>
      </w:tr>
      <w:tr w:rsidR="00B07676" w:rsidRPr="00D00BBD" w14:paraId="14DB0A42"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6C0E419B"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9F7D1D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339182B"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060E9FC" w14:textId="77777777"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14:paraId="10FD4383"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5F13BFB2"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13ADF7F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40E9294" w14:textId="77777777" w:rsidR="00DD6D98" w:rsidRPr="009901C4" w:rsidRDefault="00DD6D98" w:rsidP="00DD6D98">
            <w:pPr>
              <w:pStyle w:val="AttributeTableBody"/>
              <w:rPr>
                <w:noProof/>
              </w:rPr>
            </w:pPr>
            <w:r w:rsidRPr="009901C4">
              <w:rPr>
                <w:noProof/>
              </w:rPr>
              <w:t>01247</w:t>
            </w:r>
          </w:p>
        </w:tc>
        <w:tc>
          <w:tcPr>
            <w:tcW w:w="3888" w:type="dxa"/>
            <w:tcBorders>
              <w:top w:val="single" w:sz="4" w:space="0" w:color="auto"/>
              <w:left w:val="nil"/>
              <w:bottom w:val="dotted" w:sz="4" w:space="0" w:color="auto"/>
              <w:right w:val="nil"/>
            </w:tcBorders>
            <w:shd w:val="clear" w:color="auto" w:fill="FFFFFF"/>
          </w:tcPr>
          <w:p w14:paraId="0E19F50F" w14:textId="77777777" w:rsidR="00DD6D98" w:rsidRPr="009901C4" w:rsidRDefault="00DD6D98" w:rsidP="00DD6D98">
            <w:pPr>
              <w:pStyle w:val="AttributeTableBody"/>
              <w:jc w:val="left"/>
              <w:rPr>
                <w:noProof/>
              </w:rPr>
            </w:pPr>
            <w:r w:rsidRPr="009901C4">
              <w:rPr>
                <w:noProof/>
              </w:rPr>
              <w:t>Manufacturer/Distributor</w:t>
            </w:r>
          </w:p>
        </w:tc>
      </w:tr>
      <w:tr w:rsidR="00B07676" w:rsidRPr="00D00BBD" w14:paraId="7E089D8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25363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89E4E5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3183A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4822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651B589"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7AE186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B9DEE" w14:textId="77777777" w:rsidR="00DD6D98" w:rsidRPr="009901C4" w:rsidRDefault="00DD6D98" w:rsidP="00DD6D98">
            <w:pPr>
              <w:pStyle w:val="AttributeTableBody"/>
              <w:rPr>
                <w:noProof/>
              </w:rPr>
            </w:pPr>
            <w:r>
              <w:rPr>
                <w:noProof/>
              </w:rPr>
              <w:t>0675</w:t>
            </w:r>
          </w:p>
        </w:tc>
        <w:tc>
          <w:tcPr>
            <w:tcW w:w="720" w:type="dxa"/>
            <w:tcBorders>
              <w:top w:val="dotted" w:sz="4" w:space="0" w:color="auto"/>
              <w:left w:val="nil"/>
              <w:bottom w:val="dotted" w:sz="4" w:space="0" w:color="auto"/>
              <w:right w:val="nil"/>
            </w:tcBorders>
            <w:shd w:val="clear" w:color="auto" w:fill="FFFFFF"/>
          </w:tcPr>
          <w:p w14:paraId="2616A461" w14:textId="77777777" w:rsidR="00DD6D98" w:rsidRPr="009901C4" w:rsidRDefault="00DD6D98" w:rsidP="00DD6D98">
            <w:pPr>
              <w:pStyle w:val="AttributeTableBody"/>
              <w:rPr>
                <w:noProof/>
              </w:rPr>
            </w:pPr>
            <w:r w:rsidRPr="009901C4">
              <w:rPr>
                <w:noProof/>
              </w:rPr>
              <w:t>01248</w:t>
            </w:r>
          </w:p>
        </w:tc>
        <w:tc>
          <w:tcPr>
            <w:tcW w:w="3888" w:type="dxa"/>
            <w:tcBorders>
              <w:top w:val="dotted" w:sz="4" w:space="0" w:color="auto"/>
              <w:left w:val="nil"/>
              <w:bottom w:val="dotted" w:sz="4" w:space="0" w:color="auto"/>
              <w:right w:val="nil"/>
            </w:tcBorders>
            <w:shd w:val="clear" w:color="auto" w:fill="FFFFFF"/>
          </w:tcPr>
          <w:p w14:paraId="4DACECE3" w14:textId="77777777" w:rsidR="00DD6D98" w:rsidRPr="009901C4" w:rsidRDefault="00DD6D98" w:rsidP="00DD6D98">
            <w:pPr>
              <w:pStyle w:val="AttributeTableBody"/>
              <w:jc w:val="left"/>
              <w:rPr>
                <w:noProof/>
              </w:rPr>
            </w:pPr>
            <w:r w:rsidRPr="009901C4">
              <w:rPr>
                <w:noProof/>
              </w:rPr>
              <w:t>Country</w:t>
            </w:r>
          </w:p>
        </w:tc>
      </w:tr>
      <w:tr w:rsidR="00B07676" w:rsidRPr="00D00BBD" w14:paraId="46EF77E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B900E73"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5087137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0387B6"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77A4123"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3821A46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DAC97D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B366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2F8F1" w14:textId="77777777" w:rsidR="00DD6D98" w:rsidRPr="009901C4" w:rsidRDefault="00DD6D98" w:rsidP="00DD6D98">
            <w:pPr>
              <w:pStyle w:val="AttributeTableBody"/>
              <w:rPr>
                <w:noProof/>
              </w:rPr>
            </w:pPr>
            <w:r w:rsidRPr="009901C4">
              <w:rPr>
                <w:noProof/>
              </w:rPr>
              <w:t>01249</w:t>
            </w:r>
          </w:p>
        </w:tc>
        <w:tc>
          <w:tcPr>
            <w:tcW w:w="3888" w:type="dxa"/>
            <w:tcBorders>
              <w:top w:val="dotted" w:sz="4" w:space="0" w:color="auto"/>
              <w:left w:val="nil"/>
              <w:bottom w:val="dotted" w:sz="4" w:space="0" w:color="auto"/>
              <w:right w:val="nil"/>
            </w:tcBorders>
            <w:shd w:val="clear" w:color="auto" w:fill="FFFFFF"/>
          </w:tcPr>
          <w:p w14:paraId="5EC50220" w14:textId="77777777" w:rsidR="00DD6D98" w:rsidRPr="009901C4" w:rsidRDefault="00DD6D98" w:rsidP="00DD6D98">
            <w:pPr>
              <w:pStyle w:val="AttributeTableBody"/>
              <w:jc w:val="left"/>
              <w:rPr>
                <w:noProof/>
              </w:rPr>
            </w:pPr>
            <w:r w:rsidRPr="009901C4">
              <w:rPr>
                <w:noProof/>
              </w:rPr>
              <w:t>Brand Name</w:t>
            </w:r>
          </w:p>
        </w:tc>
      </w:tr>
      <w:tr w:rsidR="00B07676" w:rsidRPr="00D00BBD" w14:paraId="22902C6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BD73FBD"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3BB534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2331A"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1C5F4204"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D74579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500D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1FC7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41B43" w14:textId="77777777" w:rsidR="00DD6D98" w:rsidRPr="009901C4" w:rsidRDefault="00DD6D98" w:rsidP="00DD6D98">
            <w:pPr>
              <w:pStyle w:val="AttributeTableBody"/>
              <w:rPr>
                <w:noProof/>
              </w:rPr>
            </w:pPr>
            <w:r w:rsidRPr="009901C4">
              <w:rPr>
                <w:noProof/>
              </w:rPr>
              <w:t>01250</w:t>
            </w:r>
          </w:p>
        </w:tc>
        <w:tc>
          <w:tcPr>
            <w:tcW w:w="3888" w:type="dxa"/>
            <w:tcBorders>
              <w:top w:val="dotted" w:sz="4" w:space="0" w:color="auto"/>
              <w:left w:val="nil"/>
              <w:bottom w:val="dotted" w:sz="4" w:space="0" w:color="auto"/>
              <w:right w:val="nil"/>
            </w:tcBorders>
            <w:shd w:val="clear" w:color="auto" w:fill="FFFFFF"/>
          </w:tcPr>
          <w:p w14:paraId="4906BD12" w14:textId="77777777" w:rsidR="00DD6D98" w:rsidRPr="009901C4" w:rsidRDefault="00DD6D98" w:rsidP="00DD6D98">
            <w:pPr>
              <w:pStyle w:val="AttributeTableBody"/>
              <w:jc w:val="left"/>
              <w:rPr>
                <w:noProof/>
              </w:rPr>
            </w:pPr>
            <w:r w:rsidRPr="009901C4">
              <w:rPr>
                <w:noProof/>
              </w:rPr>
              <w:t>Device Family Name</w:t>
            </w:r>
          </w:p>
        </w:tc>
      </w:tr>
      <w:tr w:rsidR="00B07676" w:rsidRPr="00D00BBD" w14:paraId="14FA89E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03AB6F"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77D4702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F762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C4F59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D0F3F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CF1FC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46E97" w14:textId="77777777" w:rsidR="00DD6D98" w:rsidRPr="009901C4" w:rsidRDefault="00DD6D98" w:rsidP="00DD6D98">
            <w:pPr>
              <w:pStyle w:val="AttributeTableBody"/>
              <w:rPr>
                <w:noProof/>
              </w:rPr>
            </w:pPr>
            <w:r>
              <w:rPr>
                <w:noProof/>
              </w:rPr>
              <w:t>0676</w:t>
            </w:r>
          </w:p>
        </w:tc>
        <w:tc>
          <w:tcPr>
            <w:tcW w:w="720" w:type="dxa"/>
            <w:tcBorders>
              <w:top w:val="dotted" w:sz="4" w:space="0" w:color="auto"/>
              <w:left w:val="nil"/>
              <w:bottom w:val="dotted" w:sz="4" w:space="0" w:color="auto"/>
              <w:right w:val="nil"/>
            </w:tcBorders>
            <w:shd w:val="clear" w:color="auto" w:fill="FFFFFF"/>
          </w:tcPr>
          <w:p w14:paraId="39F376B0" w14:textId="77777777" w:rsidR="00DD6D98" w:rsidRPr="009901C4" w:rsidRDefault="00DD6D98" w:rsidP="00DD6D98">
            <w:pPr>
              <w:pStyle w:val="AttributeTableBody"/>
              <w:rPr>
                <w:noProof/>
              </w:rPr>
            </w:pPr>
            <w:r w:rsidRPr="009901C4">
              <w:rPr>
                <w:noProof/>
              </w:rPr>
              <w:t>01251</w:t>
            </w:r>
          </w:p>
        </w:tc>
        <w:tc>
          <w:tcPr>
            <w:tcW w:w="3888" w:type="dxa"/>
            <w:tcBorders>
              <w:top w:val="dotted" w:sz="4" w:space="0" w:color="auto"/>
              <w:left w:val="nil"/>
              <w:bottom w:val="dotted" w:sz="4" w:space="0" w:color="auto"/>
              <w:right w:val="nil"/>
            </w:tcBorders>
            <w:shd w:val="clear" w:color="auto" w:fill="FFFFFF"/>
          </w:tcPr>
          <w:p w14:paraId="4C1D23FD" w14:textId="77777777" w:rsidR="00DD6D98" w:rsidRPr="009901C4" w:rsidRDefault="00DD6D98" w:rsidP="00DD6D98">
            <w:pPr>
              <w:pStyle w:val="AttributeTableBody"/>
              <w:jc w:val="left"/>
              <w:rPr>
                <w:noProof/>
              </w:rPr>
            </w:pPr>
            <w:r w:rsidRPr="009901C4">
              <w:rPr>
                <w:noProof/>
              </w:rPr>
              <w:t>Generic Name</w:t>
            </w:r>
          </w:p>
        </w:tc>
      </w:tr>
      <w:tr w:rsidR="00B07676" w:rsidRPr="00D00BBD" w14:paraId="4A681ED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A888F4C"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3EE3B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EEA4F"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7B1FB5F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A9563D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024A43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8BBF1A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14A57" w14:textId="77777777" w:rsidR="00DD6D98" w:rsidRPr="009901C4" w:rsidRDefault="00DD6D98" w:rsidP="00DD6D98">
            <w:pPr>
              <w:pStyle w:val="AttributeTableBody"/>
              <w:rPr>
                <w:noProof/>
              </w:rPr>
            </w:pPr>
            <w:r w:rsidRPr="009901C4">
              <w:rPr>
                <w:noProof/>
              </w:rPr>
              <w:t>01252</w:t>
            </w:r>
          </w:p>
        </w:tc>
        <w:tc>
          <w:tcPr>
            <w:tcW w:w="3888" w:type="dxa"/>
            <w:tcBorders>
              <w:top w:val="dotted" w:sz="4" w:space="0" w:color="auto"/>
              <w:left w:val="nil"/>
              <w:bottom w:val="dotted" w:sz="4" w:space="0" w:color="auto"/>
              <w:right w:val="nil"/>
            </w:tcBorders>
            <w:shd w:val="clear" w:color="auto" w:fill="FFFFFF"/>
          </w:tcPr>
          <w:p w14:paraId="06FD9C76" w14:textId="77777777" w:rsidR="00DD6D98" w:rsidRPr="009901C4" w:rsidRDefault="00DD6D98" w:rsidP="00DD6D98">
            <w:pPr>
              <w:pStyle w:val="AttributeTableBody"/>
              <w:jc w:val="left"/>
              <w:rPr>
                <w:noProof/>
              </w:rPr>
            </w:pPr>
            <w:r w:rsidRPr="009901C4">
              <w:rPr>
                <w:noProof/>
              </w:rPr>
              <w:t>Model Identifier</w:t>
            </w:r>
          </w:p>
        </w:tc>
      </w:tr>
      <w:tr w:rsidR="00B07676" w:rsidRPr="00D00BBD" w14:paraId="469B827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7737B31"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4449C7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72FED"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264681B9"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79EB5BE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3110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5F1DC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6652A" w14:textId="77777777" w:rsidR="00DD6D98" w:rsidRPr="009901C4" w:rsidRDefault="00DD6D98" w:rsidP="00DD6D98">
            <w:pPr>
              <w:pStyle w:val="AttributeTableBody"/>
              <w:rPr>
                <w:noProof/>
              </w:rPr>
            </w:pPr>
            <w:r w:rsidRPr="009901C4">
              <w:rPr>
                <w:noProof/>
              </w:rPr>
              <w:t>01253</w:t>
            </w:r>
          </w:p>
        </w:tc>
        <w:tc>
          <w:tcPr>
            <w:tcW w:w="3888" w:type="dxa"/>
            <w:tcBorders>
              <w:top w:val="dotted" w:sz="4" w:space="0" w:color="auto"/>
              <w:left w:val="nil"/>
              <w:bottom w:val="dotted" w:sz="4" w:space="0" w:color="auto"/>
              <w:right w:val="nil"/>
            </w:tcBorders>
            <w:shd w:val="clear" w:color="auto" w:fill="FFFFFF"/>
          </w:tcPr>
          <w:p w14:paraId="0263B821" w14:textId="77777777" w:rsidR="00DD6D98" w:rsidRPr="009901C4" w:rsidRDefault="00DD6D98" w:rsidP="00DD6D98">
            <w:pPr>
              <w:pStyle w:val="AttributeTableBody"/>
              <w:jc w:val="left"/>
              <w:rPr>
                <w:noProof/>
              </w:rPr>
            </w:pPr>
            <w:r w:rsidRPr="009901C4">
              <w:rPr>
                <w:noProof/>
              </w:rPr>
              <w:t>Catalogue Identifier</w:t>
            </w:r>
          </w:p>
        </w:tc>
      </w:tr>
      <w:tr w:rsidR="00B07676" w:rsidRPr="00D00BBD" w14:paraId="740194F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6E9A73D"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5CC1B7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BC1CCF"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61A9F801"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509C312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16898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2A5AF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2A824" w14:textId="77777777" w:rsidR="00DD6D98" w:rsidRPr="009901C4" w:rsidRDefault="00DD6D98" w:rsidP="00DD6D98">
            <w:pPr>
              <w:pStyle w:val="AttributeTableBody"/>
              <w:rPr>
                <w:noProof/>
              </w:rPr>
            </w:pPr>
            <w:r w:rsidRPr="009901C4">
              <w:rPr>
                <w:noProof/>
              </w:rPr>
              <w:t>01254</w:t>
            </w:r>
          </w:p>
        </w:tc>
        <w:tc>
          <w:tcPr>
            <w:tcW w:w="3888" w:type="dxa"/>
            <w:tcBorders>
              <w:top w:val="dotted" w:sz="4" w:space="0" w:color="auto"/>
              <w:left w:val="nil"/>
              <w:bottom w:val="dotted" w:sz="4" w:space="0" w:color="auto"/>
              <w:right w:val="nil"/>
            </w:tcBorders>
            <w:shd w:val="clear" w:color="auto" w:fill="FFFFFF"/>
          </w:tcPr>
          <w:p w14:paraId="5D392306" w14:textId="77777777" w:rsidR="00DD6D98" w:rsidRPr="009901C4" w:rsidRDefault="00DD6D98" w:rsidP="00DD6D98">
            <w:pPr>
              <w:pStyle w:val="AttributeTableBody"/>
              <w:jc w:val="left"/>
              <w:rPr>
                <w:noProof/>
              </w:rPr>
            </w:pPr>
            <w:r w:rsidRPr="009901C4">
              <w:rPr>
                <w:noProof/>
              </w:rPr>
              <w:t>Other Identifier</w:t>
            </w:r>
          </w:p>
        </w:tc>
      </w:tr>
      <w:tr w:rsidR="00B07676" w:rsidRPr="00D00BBD" w14:paraId="55D448B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BBD98C1"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339A253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2879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69B40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52C658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3EF4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7EA1D" w14:textId="77777777" w:rsidR="00DD6D98" w:rsidRPr="009901C4" w:rsidRDefault="00DD6D98" w:rsidP="00DD6D98">
            <w:pPr>
              <w:pStyle w:val="AttributeTableBody"/>
              <w:rPr>
                <w:noProof/>
              </w:rPr>
            </w:pPr>
            <w:r>
              <w:rPr>
                <w:noProof/>
              </w:rPr>
              <w:t>0677</w:t>
            </w:r>
          </w:p>
        </w:tc>
        <w:tc>
          <w:tcPr>
            <w:tcW w:w="720" w:type="dxa"/>
            <w:tcBorders>
              <w:top w:val="dotted" w:sz="4" w:space="0" w:color="auto"/>
              <w:left w:val="nil"/>
              <w:bottom w:val="dotted" w:sz="4" w:space="0" w:color="auto"/>
              <w:right w:val="nil"/>
            </w:tcBorders>
            <w:shd w:val="clear" w:color="auto" w:fill="FFFFFF"/>
          </w:tcPr>
          <w:p w14:paraId="591D12CE" w14:textId="77777777" w:rsidR="00DD6D98" w:rsidRPr="009901C4" w:rsidRDefault="00DD6D98" w:rsidP="00DD6D98">
            <w:pPr>
              <w:pStyle w:val="AttributeTableBody"/>
              <w:rPr>
                <w:noProof/>
              </w:rPr>
            </w:pPr>
            <w:r w:rsidRPr="009901C4">
              <w:rPr>
                <w:noProof/>
              </w:rPr>
              <w:t>01255</w:t>
            </w:r>
          </w:p>
        </w:tc>
        <w:tc>
          <w:tcPr>
            <w:tcW w:w="3888" w:type="dxa"/>
            <w:tcBorders>
              <w:top w:val="dotted" w:sz="4" w:space="0" w:color="auto"/>
              <w:left w:val="nil"/>
              <w:bottom w:val="dotted" w:sz="4" w:space="0" w:color="auto"/>
              <w:right w:val="nil"/>
            </w:tcBorders>
            <w:shd w:val="clear" w:color="auto" w:fill="FFFFFF"/>
          </w:tcPr>
          <w:p w14:paraId="4B67527C" w14:textId="77777777" w:rsidR="00DD6D98" w:rsidRPr="009901C4" w:rsidRDefault="00DD6D98" w:rsidP="00DD6D98">
            <w:pPr>
              <w:pStyle w:val="AttributeTableBody"/>
              <w:jc w:val="left"/>
              <w:rPr>
                <w:noProof/>
              </w:rPr>
            </w:pPr>
            <w:r w:rsidRPr="009901C4">
              <w:rPr>
                <w:noProof/>
              </w:rPr>
              <w:t>Product Code</w:t>
            </w:r>
          </w:p>
        </w:tc>
      </w:tr>
      <w:tr w:rsidR="00B07676" w:rsidRPr="00D00BBD" w14:paraId="5DC8753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F5B2D9" w14:textId="77777777" w:rsidR="00DD6D98" w:rsidRPr="009901C4" w:rsidRDefault="00DD6D98" w:rsidP="00DD6D98">
            <w:pPr>
              <w:pStyle w:val="AttributeTableBody"/>
              <w:rPr>
                <w:noProof/>
              </w:rPr>
            </w:pPr>
            <w:r w:rsidRPr="009901C4">
              <w:rPr>
                <w:noProof/>
              </w:rPr>
              <w:lastRenderedPageBreak/>
              <w:t>10</w:t>
            </w:r>
          </w:p>
        </w:tc>
        <w:tc>
          <w:tcPr>
            <w:tcW w:w="648" w:type="dxa"/>
            <w:tcBorders>
              <w:top w:val="dotted" w:sz="4" w:space="0" w:color="auto"/>
              <w:left w:val="nil"/>
              <w:bottom w:val="dotted" w:sz="4" w:space="0" w:color="auto"/>
              <w:right w:val="nil"/>
            </w:tcBorders>
            <w:shd w:val="clear" w:color="auto" w:fill="FFFFFF"/>
          </w:tcPr>
          <w:p w14:paraId="2BDB1509" w14:textId="77777777" w:rsidR="00DD6D98" w:rsidRPr="009901C4" w:rsidRDefault="00DD6D98" w:rsidP="00DD6D98">
            <w:pPr>
              <w:pStyle w:val="AttributeTableBody"/>
              <w:rPr>
                <w:noProof/>
              </w:rPr>
            </w:pPr>
            <w:r w:rsidRPr="009901C4">
              <w:rPr>
                <w:noProof/>
              </w:rPr>
              <w:t>3..4</w:t>
            </w:r>
          </w:p>
        </w:tc>
        <w:tc>
          <w:tcPr>
            <w:tcW w:w="720" w:type="dxa"/>
            <w:tcBorders>
              <w:top w:val="dotted" w:sz="4" w:space="0" w:color="auto"/>
              <w:left w:val="nil"/>
              <w:bottom w:val="dotted" w:sz="4" w:space="0" w:color="auto"/>
              <w:right w:val="nil"/>
            </w:tcBorders>
            <w:shd w:val="clear" w:color="auto" w:fill="FFFFFF"/>
          </w:tcPr>
          <w:p w14:paraId="0EC2CAD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EB97E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62E786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FCE67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526BCE" w14:textId="77777777" w:rsidR="00DD6D98" w:rsidRPr="009901C4" w:rsidRDefault="00573DBC" w:rsidP="00DD6D98">
            <w:pPr>
              <w:pStyle w:val="AttributeTableBody"/>
              <w:rPr>
                <w:rStyle w:val="HyperlinkTable"/>
                <w:noProof/>
              </w:rPr>
            </w:pPr>
            <w:hyperlink r:id="rId170" w:anchor="HL70330" w:history="1">
              <w:r w:rsidR="00DD6D98" w:rsidRPr="009901C4">
                <w:rPr>
                  <w:rStyle w:val="HyperlinkTable"/>
                  <w:noProof/>
                </w:rPr>
                <w:t>0330</w:t>
              </w:r>
            </w:hyperlink>
          </w:p>
        </w:tc>
        <w:tc>
          <w:tcPr>
            <w:tcW w:w="720" w:type="dxa"/>
            <w:tcBorders>
              <w:top w:val="dotted" w:sz="4" w:space="0" w:color="auto"/>
              <w:left w:val="nil"/>
              <w:bottom w:val="dotted" w:sz="4" w:space="0" w:color="auto"/>
              <w:right w:val="nil"/>
            </w:tcBorders>
            <w:shd w:val="clear" w:color="auto" w:fill="FFFFFF"/>
          </w:tcPr>
          <w:p w14:paraId="50FE7A87" w14:textId="77777777" w:rsidR="00DD6D98" w:rsidRPr="009901C4" w:rsidRDefault="00DD6D98" w:rsidP="00DD6D98">
            <w:pPr>
              <w:pStyle w:val="AttributeTableBody"/>
              <w:rPr>
                <w:noProof/>
              </w:rPr>
            </w:pPr>
            <w:r w:rsidRPr="009901C4">
              <w:rPr>
                <w:noProof/>
              </w:rPr>
              <w:t>01256</w:t>
            </w:r>
          </w:p>
        </w:tc>
        <w:tc>
          <w:tcPr>
            <w:tcW w:w="3888" w:type="dxa"/>
            <w:tcBorders>
              <w:top w:val="dotted" w:sz="4" w:space="0" w:color="auto"/>
              <w:left w:val="nil"/>
              <w:bottom w:val="dotted" w:sz="4" w:space="0" w:color="auto"/>
              <w:right w:val="nil"/>
            </w:tcBorders>
            <w:shd w:val="clear" w:color="auto" w:fill="FFFFFF"/>
          </w:tcPr>
          <w:p w14:paraId="4DAF6BD4" w14:textId="77777777" w:rsidR="00DD6D98" w:rsidRPr="009901C4" w:rsidRDefault="00DD6D98" w:rsidP="00DD6D98">
            <w:pPr>
              <w:pStyle w:val="AttributeTableBody"/>
              <w:jc w:val="left"/>
              <w:rPr>
                <w:noProof/>
              </w:rPr>
            </w:pPr>
            <w:r w:rsidRPr="009901C4">
              <w:rPr>
                <w:noProof/>
              </w:rPr>
              <w:t>Marketing Basis</w:t>
            </w:r>
          </w:p>
        </w:tc>
      </w:tr>
      <w:tr w:rsidR="00B07676" w:rsidRPr="00D00BBD" w14:paraId="646C28E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E467B1A"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20ED7B6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3C1B5"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124B2BC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68DC124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B6914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015F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86FE37" w14:textId="77777777" w:rsidR="00DD6D98" w:rsidRPr="009901C4" w:rsidRDefault="00DD6D98" w:rsidP="00DD6D98">
            <w:pPr>
              <w:pStyle w:val="AttributeTableBody"/>
              <w:rPr>
                <w:noProof/>
              </w:rPr>
            </w:pPr>
            <w:r w:rsidRPr="009901C4">
              <w:rPr>
                <w:noProof/>
              </w:rPr>
              <w:t>01257</w:t>
            </w:r>
          </w:p>
        </w:tc>
        <w:tc>
          <w:tcPr>
            <w:tcW w:w="3888" w:type="dxa"/>
            <w:tcBorders>
              <w:top w:val="dotted" w:sz="4" w:space="0" w:color="auto"/>
              <w:left w:val="nil"/>
              <w:bottom w:val="dotted" w:sz="4" w:space="0" w:color="auto"/>
              <w:right w:val="nil"/>
            </w:tcBorders>
            <w:shd w:val="clear" w:color="auto" w:fill="FFFFFF"/>
          </w:tcPr>
          <w:p w14:paraId="6DD3763E" w14:textId="77777777" w:rsidR="00DD6D98" w:rsidRPr="009901C4" w:rsidRDefault="00DD6D98" w:rsidP="00DD6D98">
            <w:pPr>
              <w:pStyle w:val="AttributeTableBody"/>
              <w:jc w:val="left"/>
              <w:rPr>
                <w:noProof/>
              </w:rPr>
            </w:pPr>
            <w:r w:rsidRPr="009901C4">
              <w:rPr>
                <w:noProof/>
              </w:rPr>
              <w:t>Marketing Approval ID</w:t>
            </w:r>
          </w:p>
        </w:tc>
      </w:tr>
      <w:tr w:rsidR="00B07676" w:rsidRPr="00D00BBD" w14:paraId="3CA1758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468F90F"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6A278C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48618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2637E"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33F9E6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ABE5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504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0CA00" w14:textId="77777777" w:rsidR="00DD6D98" w:rsidRPr="009901C4" w:rsidRDefault="00DD6D98" w:rsidP="00DD6D98">
            <w:pPr>
              <w:pStyle w:val="AttributeTableBody"/>
              <w:rPr>
                <w:noProof/>
              </w:rPr>
            </w:pPr>
            <w:r w:rsidRPr="009901C4">
              <w:rPr>
                <w:noProof/>
              </w:rPr>
              <w:t>01258</w:t>
            </w:r>
          </w:p>
        </w:tc>
        <w:tc>
          <w:tcPr>
            <w:tcW w:w="3888" w:type="dxa"/>
            <w:tcBorders>
              <w:top w:val="dotted" w:sz="4" w:space="0" w:color="auto"/>
              <w:left w:val="nil"/>
              <w:bottom w:val="dotted" w:sz="4" w:space="0" w:color="auto"/>
              <w:right w:val="nil"/>
            </w:tcBorders>
            <w:shd w:val="clear" w:color="auto" w:fill="FFFFFF"/>
          </w:tcPr>
          <w:p w14:paraId="04B2061F" w14:textId="77777777" w:rsidR="00DD6D98" w:rsidRPr="009901C4" w:rsidRDefault="00DD6D98" w:rsidP="00DD6D98">
            <w:pPr>
              <w:pStyle w:val="AttributeTableBody"/>
              <w:jc w:val="left"/>
              <w:rPr>
                <w:noProof/>
              </w:rPr>
            </w:pPr>
            <w:r w:rsidRPr="009901C4">
              <w:rPr>
                <w:noProof/>
              </w:rPr>
              <w:t>Labeled Shelf Life</w:t>
            </w:r>
          </w:p>
        </w:tc>
      </w:tr>
      <w:tr w:rsidR="00B07676" w:rsidRPr="00D00BBD" w14:paraId="13D6E4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925C71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5952D9B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691E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C817A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43FEEC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B8405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88AF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D12582" w14:textId="77777777" w:rsidR="00DD6D98" w:rsidRPr="009901C4" w:rsidRDefault="00DD6D98" w:rsidP="00DD6D98">
            <w:pPr>
              <w:pStyle w:val="AttributeTableBody"/>
              <w:rPr>
                <w:noProof/>
              </w:rPr>
            </w:pPr>
            <w:r w:rsidRPr="009901C4">
              <w:rPr>
                <w:noProof/>
              </w:rPr>
              <w:t>01259</w:t>
            </w:r>
          </w:p>
        </w:tc>
        <w:tc>
          <w:tcPr>
            <w:tcW w:w="3888" w:type="dxa"/>
            <w:tcBorders>
              <w:top w:val="dotted" w:sz="4" w:space="0" w:color="auto"/>
              <w:left w:val="nil"/>
              <w:bottom w:val="dotted" w:sz="4" w:space="0" w:color="auto"/>
              <w:right w:val="nil"/>
            </w:tcBorders>
            <w:shd w:val="clear" w:color="auto" w:fill="FFFFFF"/>
          </w:tcPr>
          <w:p w14:paraId="0E98B7FB" w14:textId="77777777" w:rsidR="00DD6D98" w:rsidRPr="009901C4" w:rsidRDefault="00DD6D98" w:rsidP="00DD6D98">
            <w:pPr>
              <w:pStyle w:val="AttributeTableBody"/>
              <w:jc w:val="left"/>
              <w:rPr>
                <w:noProof/>
              </w:rPr>
            </w:pPr>
            <w:r w:rsidRPr="009901C4">
              <w:rPr>
                <w:noProof/>
              </w:rPr>
              <w:t>Expected Shelf Life</w:t>
            </w:r>
          </w:p>
        </w:tc>
      </w:tr>
      <w:tr w:rsidR="00B07676" w:rsidRPr="00D00BBD" w14:paraId="30FCEF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5FBD9C7"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19DE7BD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0B03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B4AC5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494412D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394AE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DEB2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1F99A" w14:textId="77777777" w:rsidR="00DD6D98" w:rsidRPr="009901C4" w:rsidRDefault="00DD6D98" w:rsidP="00DD6D98">
            <w:pPr>
              <w:pStyle w:val="AttributeTableBody"/>
              <w:rPr>
                <w:noProof/>
              </w:rPr>
            </w:pPr>
            <w:r w:rsidRPr="009901C4">
              <w:rPr>
                <w:noProof/>
              </w:rPr>
              <w:t>01260</w:t>
            </w:r>
          </w:p>
        </w:tc>
        <w:tc>
          <w:tcPr>
            <w:tcW w:w="3888" w:type="dxa"/>
            <w:tcBorders>
              <w:top w:val="dotted" w:sz="4" w:space="0" w:color="auto"/>
              <w:left w:val="nil"/>
              <w:bottom w:val="dotted" w:sz="4" w:space="0" w:color="auto"/>
              <w:right w:val="nil"/>
            </w:tcBorders>
            <w:shd w:val="clear" w:color="auto" w:fill="FFFFFF"/>
          </w:tcPr>
          <w:p w14:paraId="54B14DA7" w14:textId="77777777" w:rsidR="00DD6D98" w:rsidRPr="009901C4" w:rsidRDefault="00DD6D98" w:rsidP="00DD6D98">
            <w:pPr>
              <w:pStyle w:val="AttributeTableBody"/>
              <w:jc w:val="left"/>
              <w:rPr>
                <w:noProof/>
              </w:rPr>
            </w:pPr>
            <w:r w:rsidRPr="009901C4">
              <w:rPr>
                <w:noProof/>
              </w:rPr>
              <w:t>Date First Marketed</w:t>
            </w:r>
          </w:p>
        </w:tc>
      </w:tr>
      <w:tr w:rsidR="00DD6D98" w:rsidRPr="00D00BBD" w14:paraId="550FECE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726FDC85"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single" w:sz="4" w:space="0" w:color="auto"/>
              <w:right w:val="nil"/>
            </w:tcBorders>
            <w:shd w:val="clear" w:color="auto" w:fill="FFFFFF"/>
          </w:tcPr>
          <w:p w14:paraId="486BD858"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5795E3"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1E113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single" w:sz="4" w:space="0" w:color="auto"/>
              <w:right w:val="nil"/>
            </w:tcBorders>
            <w:shd w:val="clear" w:color="auto" w:fill="FFFFFF"/>
          </w:tcPr>
          <w:p w14:paraId="578726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76D332CC"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F50BC3D"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523B03" w14:textId="77777777" w:rsidR="00DD6D98" w:rsidRPr="009901C4" w:rsidRDefault="00DD6D98" w:rsidP="00DD6D98">
            <w:pPr>
              <w:pStyle w:val="AttributeTableBody"/>
              <w:rPr>
                <w:noProof/>
              </w:rPr>
            </w:pPr>
            <w:r w:rsidRPr="009901C4">
              <w:rPr>
                <w:noProof/>
              </w:rPr>
              <w:t>01261</w:t>
            </w:r>
          </w:p>
        </w:tc>
        <w:tc>
          <w:tcPr>
            <w:tcW w:w="3888" w:type="dxa"/>
            <w:tcBorders>
              <w:top w:val="dotted" w:sz="4" w:space="0" w:color="auto"/>
              <w:left w:val="nil"/>
              <w:bottom w:val="single" w:sz="4" w:space="0" w:color="auto"/>
              <w:right w:val="nil"/>
            </w:tcBorders>
            <w:shd w:val="clear" w:color="auto" w:fill="FFFFFF"/>
          </w:tcPr>
          <w:p w14:paraId="28AECD8A" w14:textId="77777777" w:rsidR="00DD6D98" w:rsidRPr="009901C4" w:rsidRDefault="00DD6D98" w:rsidP="00DD6D98">
            <w:pPr>
              <w:pStyle w:val="AttributeTableBody"/>
              <w:jc w:val="left"/>
              <w:rPr>
                <w:noProof/>
              </w:rPr>
            </w:pPr>
            <w:r w:rsidRPr="009901C4">
              <w:rPr>
                <w:noProof/>
              </w:rPr>
              <w:t>Date Last Marketed</w:t>
            </w:r>
          </w:p>
        </w:tc>
      </w:tr>
    </w:tbl>
    <w:p w14:paraId="5EFFC4C9" w14:textId="77777777" w:rsidR="00DD6D98" w:rsidRPr="009901C4" w:rsidRDefault="00DD6D98" w:rsidP="00182B11">
      <w:pPr>
        <w:pStyle w:val="Heading4"/>
        <w:rPr>
          <w:noProof/>
        </w:rPr>
      </w:pPr>
      <w:bookmarkStart w:id="2677" w:name="_Toc532896263"/>
      <w:bookmarkStart w:id="2678" w:name="_Toc246075"/>
      <w:r w:rsidRPr="009901C4">
        <w:rPr>
          <w:noProof/>
        </w:rPr>
        <w:t xml:space="preserve">PDC </w:t>
      </w:r>
      <w:r w:rsidRPr="00182B11">
        <w:t>field</w:t>
      </w:r>
      <w:r w:rsidRPr="009901C4">
        <w:rPr>
          <w:noProof/>
        </w:rPr>
        <w:t xml:space="preserve"> definitions</w:t>
      </w:r>
      <w:bookmarkEnd w:id="2677"/>
      <w:bookmarkEnd w:id="2678"/>
      <w:r w:rsidRPr="009901C4">
        <w:rPr>
          <w:noProof/>
        </w:rPr>
        <w:fldChar w:fldCharType="begin"/>
      </w:r>
      <w:r w:rsidRPr="009901C4">
        <w:rPr>
          <w:noProof/>
        </w:rPr>
        <w:instrText xml:space="preserve"> XE "PDC - data element definitions" </w:instrText>
      </w:r>
      <w:r w:rsidRPr="009901C4">
        <w:rPr>
          <w:noProof/>
        </w:rPr>
        <w:fldChar w:fldCharType="end"/>
      </w:r>
      <w:bookmarkStart w:id="2679" w:name="_Toc234056247"/>
      <w:bookmarkEnd w:id="2679"/>
    </w:p>
    <w:p w14:paraId="152D4AAF" w14:textId="77777777" w:rsidR="00DD6D98" w:rsidRPr="009901C4" w:rsidRDefault="00DD6D98" w:rsidP="00182B11">
      <w:pPr>
        <w:pStyle w:val="Heading4"/>
        <w:rPr>
          <w:noProof/>
        </w:rPr>
      </w:pPr>
      <w:bookmarkStart w:id="2680" w:name="_Toc532896264"/>
      <w:bookmarkStart w:id="2681" w:name="_Toc246076"/>
      <w:r w:rsidRPr="009901C4">
        <w:rPr>
          <w:noProof/>
        </w:rPr>
        <w:t>PDC-1   Manufacturer/Distributor</w:t>
      </w:r>
      <w:r w:rsidRPr="009901C4">
        <w:rPr>
          <w:noProof/>
        </w:rPr>
        <w:fldChar w:fldCharType="begin"/>
      </w:r>
      <w:r w:rsidRPr="009901C4">
        <w:rPr>
          <w:noProof/>
        </w:rPr>
        <w:instrText xml:space="preserve"> XE "Manufacturer/distributor" </w:instrText>
      </w:r>
      <w:r w:rsidRPr="009901C4">
        <w:rPr>
          <w:noProof/>
        </w:rPr>
        <w:fldChar w:fldCharType="end"/>
      </w:r>
      <w:r w:rsidRPr="009901C4">
        <w:rPr>
          <w:noProof/>
        </w:rPr>
        <w:t xml:space="preserve">   (XON)   01247</w:t>
      </w:r>
      <w:bookmarkEnd w:id="2680"/>
      <w:bookmarkEnd w:id="2681"/>
    </w:p>
    <w:p w14:paraId="0596D220"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607D219"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13AC98" w14:textId="77777777" w:rsidR="00DD6D98" w:rsidRDefault="00DD6D98" w:rsidP="00DD6D98">
      <w:pPr>
        <w:pStyle w:val="Components"/>
      </w:pPr>
      <w:r>
        <w:t>Subcomponents for Assigning Authority (HD):  &lt;Namespace ID (IS)&gt; &amp; &lt;Universal ID (ST)&gt; &amp; &lt;Universal ID Type (ID)&gt;</w:t>
      </w:r>
    </w:p>
    <w:p w14:paraId="0ED1472C" w14:textId="77777777" w:rsidR="00DD6D98" w:rsidRDefault="00DD6D98" w:rsidP="00DD6D98">
      <w:pPr>
        <w:pStyle w:val="Components"/>
      </w:pPr>
      <w:r>
        <w:t>Subcomponents for Assigning Facility (HD):  &lt;Namespace ID (IS)&gt; &amp; &lt;Universal ID (ST)&gt; &amp; &lt;Universal ID Type (ID)&gt;</w:t>
      </w:r>
    </w:p>
    <w:p w14:paraId="0DA41185" w14:textId="77777777" w:rsidR="00DD6D98" w:rsidRPr="009901C4" w:rsidRDefault="00DD6D98" w:rsidP="00DD6D98">
      <w:pPr>
        <w:pStyle w:val="NormalIndented"/>
        <w:rPr>
          <w:noProof/>
        </w:rPr>
      </w:pPr>
      <w:r w:rsidRPr="009901C4">
        <w:rPr>
          <w:noProof/>
        </w:rPr>
        <w:t>Definition:  This field contains the identity of the manufacturer/distributor.</w:t>
      </w:r>
    </w:p>
    <w:p w14:paraId="6A40C713" w14:textId="77777777" w:rsidR="00DD6D98" w:rsidRPr="009901C4" w:rsidRDefault="00DD6D98" w:rsidP="00182B11">
      <w:pPr>
        <w:pStyle w:val="Heading4"/>
        <w:rPr>
          <w:noProof/>
        </w:rPr>
      </w:pPr>
      <w:bookmarkStart w:id="2682" w:name="_Toc532896265"/>
      <w:bookmarkStart w:id="2683" w:name="_Toc246077"/>
      <w:r w:rsidRPr="009901C4">
        <w:rPr>
          <w:noProof/>
        </w:rPr>
        <w:t>PDC-2   Country</w:t>
      </w:r>
      <w:r w:rsidRPr="009901C4">
        <w:rPr>
          <w:noProof/>
        </w:rPr>
        <w:fldChar w:fldCharType="begin"/>
      </w:r>
      <w:r w:rsidRPr="009901C4">
        <w:rPr>
          <w:noProof/>
        </w:rPr>
        <w:instrText xml:space="preserve"> XE "Country" </w:instrText>
      </w:r>
      <w:r w:rsidRPr="009901C4">
        <w:rPr>
          <w:noProof/>
        </w:rPr>
        <w:fldChar w:fldCharType="end"/>
      </w:r>
      <w:r w:rsidRPr="009901C4">
        <w:rPr>
          <w:noProof/>
        </w:rPr>
        <w:t xml:space="preserve">   (CWE)   01248</w:t>
      </w:r>
      <w:bookmarkEnd w:id="2682"/>
      <w:bookmarkEnd w:id="2683"/>
    </w:p>
    <w:p w14:paraId="522200B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832E85" w14:textId="77777777" w:rsidR="00DD6D98" w:rsidRPr="009901C4" w:rsidRDefault="00DD6D98" w:rsidP="00DD6D98">
      <w:pPr>
        <w:pStyle w:val="NormalIndented"/>
        <w:rPr>
          <w:noProof/>
        </w:rPr>
      </w:pPr>
      <w:r w:rsidRPr="009901C4">
        <w:rPr>
          <w:noProof/>
        </w:rPr>
        <w:t>Definition:  This field contains the country to which this product detail is relevant.  ISO 3166 provides a list of country codes that may be used.</w:t>
      </w:r>
      <w:r w:rsidRPr="00505B37">
        <w:t xml:space="preserve"> </w:t>
      </w:r>
      <w:r w:rsidRPr="00505B37">
        <w:rPr>
          <w:noProof/>
        </w:rPr>
        <w:t>Refer to Table 0675 - Country in Chapter 2C for valid values.</w:t>
      </w:r>
    </w:p>
    <w:p w14:paraId="2C9C98AE" w14:textId="77777777" w:rsidR="00DD6D98" w:rsidRPr="009901C4" w:rsidRDefault="00DD6D98" w:rsidP="00182B11">
      <w:pPr>
        <w:pStyle w:val="Heading4"/>
        <w:rPr>
          <w:noProof/>
        </w:rPr>
      </w:pPr>
      <w:bookmarkStart w:id="2684" w:name="_Toc532896266"/>
      <w:bookmarkStart w:id="2685" w:name="_Toc246078"/>
      <w:r w:rsidRPr="009901C4">
        <w:rPr>
          <w:noProof/>
        </w:rPr>
        <w:t>PDC-3   Brand Name</w:t>
      </w:r>
      <w:r w:rsidRPr="009901C4">
        <w:rPr>
          <w:noProof/>
        </w:rPr>
        <w:fldChar w:fldCharType="begin"/>
      </w:r>
      <w:r w:rsidRPr="009901C4">
        <w:rPr>
          <w:noProof/>
        </w:rPr>
        <w:instrText xml:space="preserve"> XE "Brand name" </w:instrText>
      </w:r>
      <w:r w:rsidRPr="009901C4">
        <w:rPr>
          <w:noProof/>
        </w:rPr>
        <w:fldChar w:fldCharType="end"/>
      </w:r>
      <w:r w:rsidRPr="009901C4">
        <w:rPr>
          <w:noProof/>
        </w:rPr>
        <w:t xml:space="preserve">   (ST)   01249</w:t>
      </w:r>
      <w:bookmarkEnd w:id="2684"/>
      <w:bookmarkEnd w:id="2685"/>
    </w:p>
    <w:p w14:paraId="0E9A2880" w14:textId="77777777" w:rsidR="00DD6D98" w:rsidRPr="009901C4" w:rsidRDefault="00DD6D98" w:rsidP="00DD6D98">
      <w:pPr>
        <w:pStyle w:val="NormalIndented"/>
        <w:rPr>
          <w:noProof/>
        </w:rPr>
      </w:pPr>
      <w:r w:rsidRPr="009901C4">
        <w:rPr>
          <w:noProof/>
        </w:rPr>
        <w:t>Definition:  This field contains the name under which the product is marketed by this manufacturer.</w:t>
      </w:r>
    </w:p>
    <w:p w14:paraId="4B106F72" w14:textId="77777777" w:rsidR="00DD6D98" w:rsidRPr="009901C4" w:rsidRDefault="00DD6D98" w:rsidP="00182B11">
      <w:pPr>
        <w:pStyle w:val="Heading4"/>
        <w:rPr>
          <w:noProof/>
        </w:rPr>
      </w:pPr>
      <w:bookmarkStart w:id="2686" w:name="_Toc532896267"/>
      <w:bookmarkStart w:id="2687" w:name="_Toc246079"/>
      <w:r w:rsidRPr="009901C4">
        <w:rPr>
          <w:noProof/>
        </w:rPr>
        <w:t>PDC-4   Device Family Name</w:t>
      </w:r>
      <w:r w:rsidRPr="009901C4">
        <w:rPr>
          <w:noProof/>
        </w:rPr>
        <w:fldChar w:fldCharType="begin"/>
      </w:r>
      <w:r w:rsidRPr="009901C4">
        <w:rPr>
          <w:noProof/>
        </w:rPr>
        <w:instrText xml:space="preserve"> XE "Device family name" </w:instrText>
      </w:r>
      <w:r w:rsidRPr="009901C4">
        <w:rPr>
          <w:noProof/>
        </w:rPr>
        <w:fldChar w:fldCharType="end"/>
      </w:r>
      <w:r w:rsidRPr="009901C4">
        <w:rPr>
          <w:noProof/>
        </w:rPr>
        <w:t xml:space="preserve">   (ST)   01250</w:t>
      </w:r>
      <w:bookmarkEnd w:id="2686"/>
      <w:bookmarkEnd w:id="2687"/>
    </w:p>
    <w:p w14:paraId="5090440D" w14:textId="77777777" w:rsidR="00DD6D98" w:rsidRPr="009901C4" w:rsidRDefault="00DD6D98" w:rsidP="00DD6D98">
      <w:pPr>
        <w:pStyle w:val="NormalIndented"/>
        <w:rPr>
          <w:noProof/>
        </w:rPr>
      </w:pPr>
      <w:r w:rsidRPr="009901C4">
        <w:rPr>
          <w:noProof/>
        </w:rPr>
        <w:t>Definition:  This field contains the name used by the manufacturer to describe the family of products to which this product belongs.</w:t>
      </w:r>
    </w:p>
    <w:p w14:paraId="498F862E" w14:textId="77777777" w:rsidR="00DD6D98" w:rsidRPr="009901C4" w:rsidRDefault="00DD6D98" w:rsidP="00182B11">
      <w:pPr>
        <w:pStyle w:val="Heading4"/>
        <w:rPr>
          <w:noProof/>
        </w:rPr>
      </w:pPr>
      <w:bookmarkStart w:id="2688" w:name="_Toc532896268"/>
      <w:bookmarkStart w:id="2689" w:name="_Toc246080"/>
      <w:r w:rsidRPr="009901C4">
        <w:rPr>
          <w:noProof/>
        </w:rPr>
        <w:lastRenderedPageBreak/>
        <w:t>PDC-5   Generic Name</w:t>
      </w:r>
      <w:r w:rsidRPr="009901C4">
        <w:rPr>
          <w:noProof/>
        </w:rPr>
        <w:fldChar w:fldCharType="begin"/>
      </w:r>
      <w:r w:rsidRPr="009901C4">
        <w:rPr>
          <w:noProof/>
        </w:rPr>
        <w:instrText xml:space="preserve"> XE "Generic name" </w:instrText>
      </w:r>
      <w:r w:rsidRPr="009901C4">
        <w:rPr>
          <w:noProof/>
        </w:rPr>
        <w:fldChar w:fldCharType="end"/>
      </w:r>
      <w:r w:rsidRPr="009901C4">
        <w:rPr>
          <w:noProof/>
        </w:rPr>
        <w:t xml:space="preserve">   (CWE)   01251</w:t>
      </w:r>
      <w:bookmarkEnd w:id="2688"/>
      <w:bookmarkEnd w:id="2689"/>
    </w:p>
    <w:p w14:paraId="221B7C4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7BD3BD" w14:textId="77777777" w:rsidR="00DD6D98" w:rsidRPr="009901C4" w:rsidRDefault="00DD6D98" w:rsidP="00DD6D98">
      <w:pPr>
        <w:pStyle w:val="NormalIndented"/>
        <w:rPr>
          <w:noProof/>
        </w:rPr>
      </w:pPr>
      <w:r w:rsidRPr="009901C4">
        <w:rPr>
          <w:noProof/>
        </w:rPr>
        <w:t>Definition:  This field contains the name generically used to identify the product.</w:t>
      </w:r>
      <w:r w:rsidRPr="00505B37">
        <w:t xml:space="preserve"> </w:t>
      </w:r>
      <w:r w:rsidRPr="00505B37">
        <w:rPr>
          <w:noProof/>
        </w:rPr>
        <w:t>Refer to Table 0676 - Generic Name in Chapter 2C for valid values.</w:t>
      </w:r>
    </w:p>
    <w:p w14:paraId="1076BDA0" w14:textId="77777777" w:rsidR="00DD6D98" w:rsidRPr="009901C4" w:rsidRDefault="00DD6D98" w:rsidP="00182B11">
      <w:pPr>
        <w:pStyle w:val="Heading4"/>
        <w:rPr>
          <w:noProof/>
        </w:rPr>
      </w:pPr>
      <w:bookmarkStart w:id="2690" w:name="_Toc532896269"/>
      <w:bookmarkStart w:id="2691" w:name="_Toc246081"/>
      <w:r w:rsidRPr="009901C4">
        <w:rPr>
          <w:noProof/>
        </w:rPr>
        <w:t>PDC-6   Model Identifier</w:t>
      </w:r>
      <w:r w:rsidRPr="009901C4">
        <w:rPr>
          <w:noProof/>
        </w:rPr>
        <w:fldChar w:fldCharType="begin"/>
      </w:r>
      <w:r w:rsidRPr="009901C4">
        <w:rPr>
          <w:noProof/>
        </w:rPr>
        <w:instrText xml:space="preserve"> XE "Model identifier" </w:instrText>
      </w:r>
      <w:r w:rsidRPr="009901C4">
        <w:rPr>
          <w:noProof/>
        </w:rPr>
        <w:fldChar w:fldCharType="end"/>
      </w:r>
      <w:r w:rsidRPr="009901C4">
        <w:rPr>
          <w:noProof/>
        </w:rPr>
        <w:t xml:space="preserve">   (ST)   01252</w:t>
      </w:r>
      <w:bookmarkEnd w:id="2690"/>
      <w:bookmarkEnd w:id="2691"/>
    </w:p>
    <w:p w14:paraId="36554CF0" w14:textId="77777777"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model identifier for the product.</w:t>
      </w:r>
    </w:p>
    <w:p w14:paraId="0175544E" w14:textId="77777777" w:rsidR="00DD6D98" w:rsidRPr="009901C4" w:rsidRDefault="00DD6D98" w:rsidP="00182B11">
      <w:pPr>
        <w:pStyle w:val="Heading4"/>
        <w:rPr>
          <w:noProof/>
        </w:rPr>
      </w:pPr>
      <w:bookmarkStart w:id="2692" w:name="_Toc532896270"/>
      <w:bookmarkStart w:id="2693" w:name="_Toc246082"/>
      <w:r w:rsidRPr="009901C4">
        <w:rPr>
          <w:noProof/>
        </w:rPr>
        <w:t>PDC-7   Catalogue Identifier</w:t>
      </w:r>
      <w:r w:rsidRPr="009901C4">
        <w:rPr>
          <w:noProof/>
        </w:rPr>
        <w:fldChar w:fldCharType="begin"/>
      </w:r>
      <w:r w:rsidRPr="009901C4">
        <w:rPr>
          <w:noProof/>
        </w:rPr>
        <w:instrText xml:space="preserve"> XE "Catalogue identifier" </w:instrText>
      </w:r>
      <w:r w:rsidRPr="009901C4">
        <w:rPr>
          <w:noProof/>
        </w:rPr>
        <w:fldChar w:fldCharType="end"/>
      </w:r>
      <w:r w:rsidRPr="009901C4">
        <w:rPr>
          <w:noProof/>
        </w:rPr>
        <w:t xml:space="preserve">   (ST)   01253</w:t>
      </w:r>
      <w:bookmarkEnd w:id="2692"/>
      <w:bookmarkEnd w:id="2693"/>
    </w:p>
    <w:p w14:paraId="0D2FE1E5" w14:textId="77777777"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catalogue identifier for the product.</w:t>
      </w:r>
    </w:p>
    <w:p w14:paraId="00F9D275" w14:textId="77777777" w:rsidR="00DD6D98" w:rsidRPr="009901C4" w:rsidRDefault="00DD6D98" w:rsidP="00182B11">
      <w:pPr>
        <w:pStyle w:val="Heading4"/>
        <w:rPr>
          <w:noProof/>
        </w:rPr>
      </w:pPr>
      <w:bookmarkStart w:id="2694" w:name="_Toc532896271"/>
      <w:bookmarkStart w:id="2695" w:name="_Toc246083"/>
      <w:r w:rsidRPr="009901C4">
        <w:rPr>
          <w:noProof/>
        </w:rPr>
        <w:t>PDC-8   Other Identifier</w:t>
      </w:r>
      <w:r w:rsidRPr="009901C4">
        <w:rPr>
          <w:noProof/>
        </w:rPr>
        <w:fldChar w:fldCharType="begin"/>
      </w:r>
      <w:r w:rsidRPr="009901C4">
        <w:rPr>
          <w:noProof/>
        </w:rPr>
        <w:instrText xml:space="preserve"> XE "Other identifier" </w:instrText>
      </w:r>
      <w:r w:rsidRPr="009901C4">
        <w:rPr>
          <w:noProof/>
        </w:rPr>
        <w:fldChar w:fldCharType="end"/>
      </w:r>
      <w:r w:rsidRPr="009901C4">
        <w:rPr>
          <w:noProof/>
        </w:rPr>
        <w:t xml:space="preserve">   (ST)   01254</w:t>
      </w:r>
      <w:bookmarkEnd w:id="2694"/>
      <w:bookmarkEnd w:id="2695"/>
    </w:p>
    <w:p w14:paraId="0B0B7D54" w14:textId="77777777" w:rsidR="00DD6D98" w:rsidRPr="009901C4" w:rsidRDefault="00DD6D98" w:rsidP="00DD6D98">
      <w:pPr>
        <w:pStyle w:val="NormalIndented"/>
        <w:rPr>
          <w:noProof/>
        </w:rPr>
      </w:pPr>
      <w:r w:rsidRPr="009901C4">
        <w:rPr>
          <w:noProof/>
        </w:rPr>
        <w:t>Definition:  This field contains any other identifier used to for the product.</w:t>
      </w:r>
    </w:p>
    <w:p w14:paraId="52D3BECB" w14:textId="77777777" w:rsidR="00DD6D98" w:rsidRPr="009901C4" w:rsidRDefault="00DD6D98" w:rsidP="00182B11">
      <w:pPr>
        <w:pStyle w:val="Heading4"/>
        <w:rPr>
          <w:noProof/>
        </w:rPr>
      </w:pPr>
      <w:bookmarkStart w:id="2696" w:name="_Toc532896272"/>
      <w:bookmarkStart w:id="2697" w:name="_Toc246084"/>
      <w:r w:rsidRPr="009901C4">
        <w:rPr>
          <w:noProof/>
        </w:rPr>
        <w:t>PDC-9   Product Code</w:t>
      </w:r>
      <w:r w:rsidRPr="009901C4">
        <w:rPr>
          <w:noProof/>
        </w:rPr>
        <w:fldChar w:fldCharType="begin"/>
      </w:r>
      <w:r w:rsidRPr="009901C4">
        <w:rPr>
          <w:noProof/>
        </w:rPr>
        <w:instrText xml:space="preserve"> XE "Product code" </w:instrText>
      </w:r>
      <w:r w:rsidRPr="009901C4">
        <w:rPr>
          <w:noProof/>
        </w:rPr>
        <w:fldChar w:fldCharType="end"/>
      </w:r>
      <w:r w:rsidRPr="009901C4">
        <w:rPr>
          <w:noProof/>
        </w:rPr>
        <w:t xml:space="preserve">   (CWE)   01255</w:t>
      </w:r>
      <w:bookmarkEnd w:id="2696"/>
      <w:bookmarkEnd w:id="2697"/>
    </w:p>
    <w:p w14:paraId="204B531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BEFE3C" w14:textId="77777777" w:rsidR="00DD6D98" w:rsidRPr="009901C4" w:rsidRDefault="00DD6D98" w:rsidP="00DD6D98">
      <w:pPr>
        <w:pStyle w:val="NormalIndented"/>
        <w:rPr>
          <w:noProof/>
        </w:rPr>
      </w:pPr>
      <w:r w:rsidRPr="009901C4">
        <w:rPr>
          <w:noProof/>
        </w:rPr>
        <w:t>Definition:  This field contains the product code from an external coding system such as that used by the CDRH at the FDA.</w:t>
      </w:r>
      <w:r w:rsidRPr="00505B37">
        <w:t xml:space="preserve"> </w:t>
      </w:r>
      <w:r w:rsidRPr="00505B37">
        <w:rPr>
          <w:noProof/>
        </w:rPr>
        <w:t>Refer to Table 0677 - Product Code in Chapter 2C for valid values.</w:t>
      </w:r>
      <w:bookmarkStart w:id="2698" w:name="_Toc532896273"/>
      <w:bookmarkStart w:id="2699" w:name="_Toc246085"/>
      <w:r w:rsidRPr="009901C4">
        <w:rPr>
          <w:noProof/>
        </w:rPr>
        <w:t>PDC-10   Marketing Basis</w:t>
      </w:r>
      <w:r w:rsidRPr="009901C4">
        <w:rPr>
          <w:noProof/>
        </w:rPr>
        <w:fldChar w:fldCharType="begin"/>
      </w:r>
      <w:r w:rsidRPr="009901C4">
        <w:rPr>
          <w:noProof/>
        </w:rPr>
        <w:instrText xml:space="preserve"> XE "Marketing basis" </w:instrText>
      </w:r>
      <w:r w:rsidRPr="009901C4">
        <w:rPr>
          <w:noProof/>
        </w:rPr>
        <w:fldChar w:fldCharType="end"/>
      </w:r>
      <w:r w:rsidRPr="009901C4">
        <w:rPr>
          <w:noProof/>
        </w:rPr>
        <w:t xml:space="preserve">   (ID)   01256</w:t>
      </w:r>
      <w:bookmarkEnd w:id="2698"/>
      <w:bookmarkEnd w:id="2699"/>
    </w:p>
    <w:p w14:paraId="2E2C00B7" w14:textId="77777777" w:rsidR="00DD6D98" w:rsidRPr="009901C4" w:rsidRDefault="00DD6D98" w:rsidP="00DD6D98">
      <w:pPr>
        <w:pStyle w:val="NormalIndented"/>
        <w:rPr>
          <w:noProof/>
        </w:rPr>
      </w:pPr>
      <w:r w:rsidRPr="009901C4">
        <w:rPr>
          <w:noProof/>
        </w:rPr>
        <w:t xml:space="preserve">Definition:  This field contains the basis for marketing approval.  Refer to </w:t>
      </w:r>
      <w:hyperlink r:id="rId171" w:anchor="HL70330" w:history="1">
        <w:r w:rsidRPr="009901C4">
          <w:rPr>
            <w:rStyle w:val="HyperlinkText"/>
            <w:noProof/>
          </w:rPr>
          <w:t xml:space="preserve">HL7 Table 0330 - Marketing </w:t>
        </w:r>
        <w:r>
          <w:rPr>
            <w:rStyle w:val="HyperlinkText"/>
            <w:noProof/>
          </w:rPr>
          <w:t>B</w:t>
        </w:r>
        <w:r w:rsidRPr="009901C4">
          <w:rPr>
            <w:rStyle w:val="HyperlinkText"/>
            <w:noProof/>
          </w:rPr>
          <w:t>asis</w:t>
        </w:r>
      </w:hyperlink>
      <w:r w:rsidRPr="009901C4">
        <w:rPr>
          <w:noProof/>
        </w:rPr>
        <w:t xml:space="preserve"> for valid values.  </w:t>
      </w:r>
    </w:p>
    <w:p w14:paraId="692439CE" w14:textId="77777777" w:rsidR="00DD6D98" w:rsidRPr="009901C4" w:rsidRDefault="00DD6D98" w:rsidP="00182B11">
      <w:pPr>
        <w:pStyle w:val="Heading4"/>
        <w:rPr>
          <w:noProof/>
        </w:rPr>
      </w:pPr>
      <w:bookmarkStart w:id="2700" w:name="HL70330"/>
      <w:bookmarkStart w:id="2701" w:name="_Toc234056258"/>
      <w:bookmarkStart w:id="2702" w:name="_Toc532896274"/>
      <w:bookmarkStart w:id="2703" w:name="_Toc246086"/>
      <w:bookmarkEnd w:id="2700"/>
      <w:bookmarkEnd w:id="2701"/>
      <w:r w:rsidRPr="009901C4">
        <w:rPr>
          <w:noProof/>
        </w:rPr>
        <w:t>PDC-11   Marketing Approval ID</w:t>
      </w:r>
      <w:r w:rsidRPr="009901C4">
        <w:rPr>
          <w:noProof/>
        </w:rPr>
        <w:fldChar w:fldCharType="begin"/>
      </w:r>
      <w:r w:rsidRPr="009901C4">
        <w:rPr>
          <w:noProof/>
        </w:rPr>
        <w:instrText xml:space="preserve"> XE "Marketing approval ID" </w:instrText>
      </w:r>
      <w:r w:rsidRPr="009901C4">
        <w:rPr>
          <w:noProof/>
        </w:rPr>
        <w:fldChar w:fldCharType="end"/>
      </w:r>
      <w:r w:rsidRPr="009901C4">
        <w:rPr>
          <w:noProof/>
        </w:rPr>
        <w:t xml:space="preserve">   (ST)   01257</w:t>
      </w:r>
      <w:bookmarkEnd w:id="2702"/>
      <w:bookmarkEnd w:id="2703"/>
    </w:p>
    <w:p w14:paraId="2DCA7F0F" w14:textId="77777777" w:rsidR="00DD6D98" w:rsidRPr="009901C4" w:rsidRDefault="00DD6D98" w:rsidP="00DD6D98">
      <w:pPr>
        <w:pStyle w:val="NormalIndented"/>
        <w:rPr>
          <w:noProof/>
        </w:rPr>
      </w:pPr>
      <w:r w:rsidRPr="009901C4">
        <w:rPr>
          <w:noProof/>
        </w:rPr>
        <w:t>Definition:  This field contains the designation or description of the marketing basis.</w:t>
      </w:r>
    </w:p>
    <w:p w14:paraId="4C793984" w14:textId="77777777" w:rsidR="00DD6D98" w:rsidRPr="009901C4" w:rsidRDefault="00DD6D98" w:rsidP="00182B11">
      <w:pPr>
        <w:pStyle w:val="Heading4"/>
        <w:rPr>
          <w:noProof/>
        </w:rPr>
      </w:pPr>
      <w:bookmarkStart w:id="2704" w:name="_Toc532896275"/>
      <w:bookmarkStart w:id="2705" w:name="_Toc246087"/>
      <w:r w:rsidRPr="009901C4">
        <w:rPr>
          <w:noProof/>
        </w:rPr>
        <w:t>PDC-12   Labeled Shelf Life</w:t>
      </w:r>
      <w:r w:rsidRPr="009901C4">
        <w:rPr>
          <w:noProof/>
        </w:rPr>
        <w:fldChar w:fldCharType="begin"/>
      </w:r>
      <w:r w:rsidRPr="009901C4">
        <w:rPr>
          <w:noProof/>
        </w:rPr>
        <w:instrText xml:space="preserve"> XE "Labeled shelf life" </w:instrText>
      </w:r>
      <w:r w:rsidRPr="009901C4">
        <w:rPr>
          <w:noProof/>
        </w:rPr>
        <w:fldChar w:fldCharType="end"/>
      </w:r>
      <w:r w:rsidRPr="009901C4">
        <w:rPr>
          <w:noProof/>
        </w:rPr>
        <w:t xml:space="preserve">   (CQ)   01258</w:t>
      </w:r>
      <w:bookmarkEnd w:id="2704"/>
      <w:bookmarkEnd w:id="2705"/>
    </w:p>
    <w:p w14:paraId="61A05957" w14:textId="77777777" w:rsidR="00DD6D98" w:rsidRDefault="00DD6D98" w:rsidP="00DD6D98">
      <w:pPr>
        <w:pStyle w:val="Components"/>
      </w:pPr>
      <w:r>
        <w:t>Components:  &lt;Quantity (NM)&gt; ^ &lt;Units (CWE)&gt;</w:t>
      </w:r>
    </w:p>
    <w:p w14:paraId="5F903705"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9BA18B" w14:textId="77777777" w:rsidR="00DD6D98" w:rsidRPr="009901C4" w:rsidRDefault="00DD6D98" w:rsidP="00DD6D98">
      <w:pPr>
        <w:pStyle w:val="NormalIndented"/>
        <w:rPr>
          <w:noProof/>
        </w:rPr>
      </w:pPr>
      <w:r w:rsidRPr="009901C4">
        <w:rPr>
          <w:noProof/>
        </w:rPr>
        <w:lastRenderedPageBreak/>
        <w:t>Definition:  This field contains the shelf life of the product as labeled.  This will usually be in months or years.  If there is no shelf life indicated in the product labeling, this field will be empty.</w:t>
      </w:r>
    </w:p>
    <w:p w14:paraId="7F912C75" w14:textId="77777777" w:rsidR="00DD6D98" w:rsidRPr="009901C4" w:rsidRDefault="00DD6D98" w:rsidP="00182B11">
      <w:pPr>
        <w:pStyle w:val="Heading4"/>
        <w:rPr>
          <w:noProof/>
        </w:rPr>
      </w:pPr>
      <w:bookmarkStart w:id="2706" w:name="_Toc532896276"/>
      <w:bookmarkStart w:id="2707" w:name="_Toc246088"/>
      <w:r w:rsidRPr="009901C4">
        <w:rPr>
          <w:noProof/>
        </w:rPr>
        <w:t>PDC-13   Expected Shelf Life</w:t>
      </w:r>
      <w:r w:rsidRPr="009901C4">
        <w:rPr>
          <w:noProof/>
        </w:rPr>
        <w:fldChar w:fldCharType="begin"/>
      </w:r>
      <w:r w:rsidRPr="009901C4">
        <w:rPr>
          <w:noProof/>
        </w:rPr>
        <w:instrText xml:space="preserve"> XE "Expected shelf life" </w:instrText>
      </w:r>
      <w:r w:rsidRPr="009901C4">
        <w:rPr>
          <w:noProof/>
        </w:rPr>
        <w:fldChar w:fldCharType="end"/>
      </w:r>
      <w:r w:rsidRPr="009901C4">
        <w:rPr>
          <w:noProof/>
        </w:rPr>
        <w:t xml:space="preserve">   (CQ)   01259</w:t>
      </w:r>
      <w:bookmarkEnd w:id="2706"/>
      <w:bookmarkEnd w:id="2707"/>
    </w:p>
    <w:p w14:paraId="7F6371F8" w14:textId="77777777" w:rsidR="00DD6D98" w:rsidRDefault="00DD6D98" w:rsidP="00DD6D98">
      <w:pPr>
        <w:pStyle w:val="Components"/>
      </w:pPr>
      <w:r>
        <w:t>Components:  &lt;Quantity (NM)&gt; ^ &lt;Units (CWE)&gt;</w:t>
      </w:r>
    </w:p>
    <w:p w14:paraId="251845D6"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3BD745" w14:textId="77777777" w:rsidR="00DD6D98" w:rsidRPr="009901C4" w:rsidRDefault="00DD6D98" w:rsidP="00DD6D98">
      <w:pPr>
        <w:pStyle w:val="NormalIndented"/>
        <w:rPr>
          <w:noProof/>
        </w:rPr>
      </w:pPr>
      <w:r w:rsidRPr="009901C4">
        <w:rPr>
          <w:noProof/>
        </w:rPr>
        <w:t>Definition:  This field contains the shelf life of the product expected by the manufacturer.  This will usually be in months or years.</w:t>
      </w:r>
    </w:p>
    <w:p w14:paraId="25BE3235" w14:textId="77777777" w:rsidR="00DD6D98" w:rsidRPr="009901C4" w:rsidRDefault="00DD6D98" w:rsidP="00182B11">
      <w:pPr>
        <w:pStyle w:val="Heading4"/>
        <w:rPr>
          <w:noProof/>
        </w:rPr>
      </w:pPr>
      <w:bookmarkStart w:id="2708" w:name="_Toc532896277"/>
      <w:bookmarkStart w:id="2709" w:name="_Toc246089"/>
      <w:r w:rsidRPr="009901C4">
        <w:rPr>
          <w:noProof/>
        </w:rPr>
        <w:t>PDC-14   Date First Marketed</w:t>
      </w:r>
      <w:r w:rsidRPr="009901C4">
        <w:rPr>
          <w:noProof/>
        </w:rPr>
        <w:fldChar w:fldCharType="begin"/>
      </w:r>
      <w:r w:rsidRPr="009901C4">
        <w:rPr>
          <w:noProof/>
        </w:rPr>
        <w:instrText xml:space="preserve"> XE "Date first marketed" </w:instrText>
      </w:r>
      <w:r w:rsidRPr="009901C4">
        <w:rPr>
          <w:noProof/>
        </w:rPr>
        <w:fldChar w:fldCharType="end"/>
      </w:r>
      <w:r w:rsidRPr="009901C4">
        <w:rPr>
          <w:noProof/>
        </w:rPr>
        <w:t xml:space="preserve">   (DTM)   01260</w:t>
      </w:r>
      <w:bookmarkEnd w:id="2708"/>
      <w:bookmarkEnd w:id="2709"/>
    </w:p>
    <w:p w14:paraId="0C98E151" w14:textId="77777777" w:rsidR="00DD6D98" w:rsidRPr="009901C4" w:rsidRDefault="00DD6D98" w:rsidP="00DD6D98">
      <w:pPr>
        <w:pStyle w:val="NormalIndented"/>
        <w:rPr>
          <w:noProof/>
        </w:rPr>
      </w:pPr>
      <w:r w:rsidRPr="009901C4">
        <w:rPr>
          <w:noProof/>
        </w:rPr>
        <w:t>Definition:  This field contains the date the product was first marketed in the country.</w:t>
      </w:r>
    </w:p>
    <w:p w14:paraId="60088D88" w14:textId="77777777" w:rsidR="00DD6D98" w:rsidRPr="009901C4" w:rsidRDefault="00DD6D98" w:rsidP="00182B11">
      <w:pPr>
        <w:pStyle w:val="Heading4"/>
        <w:rPr>
          <w:noProof/>
        </w:rPr>
      </w:pPr>
      <w:bookmarkStart w:id="2710" w:name="_Toc532896278"/>
      <w:bookmarkStart w:id="2711" w:name="_Toc246090"/>
      <w:r w:rsidRPr="009901C4">
        <w:rPr>
          <w:noProof/>
        </w:rPr>
        <w:t>PDC-15   Date Last Marketed</w:t>
      </w:r>
      <w:r w:rsidRPr="009901C4">
        <w:rPr>
          <w:noProof/>
        </w:rPr>
        <w:fldChar w:fldCharType="begin"/>
      </w:r>
      <w:r w:rsidRPr="009901C4">
        <w:rPr>
          <w:noProof/>
        </w:rPr>
        <w:instrText xml:space="preserve"> XE "Date last marketed" </w:instrText>
      </w:r>
      <w:r w:rsidRPr="009901C4">
        <w:rPr>
          <w:noProof/>
        </w:rPr>
        <w:fldChar w:fldCharType="end"/>
      </w:r>
      <w:r w:rsidRPr="009901C4">
        <w:rPr>
          <w:noProof/>
        </w:rPr>
        <w:t xml:space="preserve">   (DTM)   01261</w:t>
      </w:r>
      <w:bookmarkEnd w:id="2710"/>
      <w:bookmarkEnd w:id="2711"/>
    </w:p>
    <w:p w14:paraId="432A8195" w14:textId="77777777" w:rsidR="00DD6D98" w:rsidRPr="009901C4" w:rsidRDefault="00DD6D98" w:rsidP="00DD6D98">
      <w:pPr>
        <w:pStyle w:val="NormalIndented"/>
        <w:rPr>
          <w:noProof/>
        </w:rPr>
      </w:pPr>
      <w:r w:rsidRPr="009901C4">
        <w:rPr>
          <w:noProof/>
        </w:rPr>
        <w:t>Definition:  This field contains the date the product was last marketed in the country.  This field will be omitted if the product is still being marketed.</w:t>
      </w:r>
    </w:p>
    <w:p w14:paraId="50BA0F8A" w14:textId="77777777" w:rsidR="00DD6D98" w:rsidRPr="009901C4" w:rsidRDefault="00DD6D98" w:rsidP="00182B11">
      <w:pPr>
        <w:pStyle w:val="Heading3"/>
        <w:rPr>
          <w:noProof/>
        </w:rPr>
      </w:pPr>
      <w:bookmarkStart w:id="2712" w:name="_Toc495952587"/>
      <w:bookmarkStart w:id="2713" w:name="_Toc532896279"/>
      <w:bookmarkStart w:id="2714" w:name="_Toc246091"/>
      <w:bookmarkStart w:id="2715" w:name="_Toc861892"/>
      <w:bookmarkStart w:id="2716" w:name="_Toc862896"/>
      <w:bookmarkStart w:id="2717" w:name="_Toc866885"/>
      <w:bookmarkStart w:id="2718" w:name="_Toc879994"/>
      <w:bookmarkStart w:id="2719" w:name="_Toc138585511"/>
      <w:bookmarkStart w:id="2720" w:name="_Toc234051390"/>
      <w:bookmarkStart w:id="2721" w:name="_Toc28960226"/>
      <w:r w:rsidRPr="009901C4">
        <w:rPr>
          <w:noProof/>
        </w:rPr>
        <w:t>FAC</w:t>
      </w:r>
      <w:r w:rsidRPr="009901C4">
        <w:rPr>
          <w:noProof/>
        </w:rPr>
        <w:fldChar w:fldCharType="begin"/>
      </w:r>
      <w:r w:rsidRPr="009901C4">
        <w:rPr>
          <w:noProof/>
        </w:rPr>
        <w:instrText xml:space="preserve"> XE "FAC"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"Segments:FAC" </w:instrText>
      </w:r>
      <w:r w:rsidRPr="009901C4">
        <w:rPr>
          <w:noProof/>
        </w:rPr>
        <w:fldChar w:fldCharType="end"/>
      </w:r>
      <w:r w:rsidRPr="009901C4">
        <w:rPr>
          <w:noProof/>
        </w:rPr>
        <w:t>Facility Segment</w:t>
      </w:r>
      <w:bookmarkEnd w:id="2712"/>
      <w:bookmarkEnd w:id="2713"/>
      <w:bookmarkEnd w:id="2714"/>
      <w:bookmarkEnd w:id="2715"/>
      <w:bookmarkEnd w:id="2716"/>
      <w:bookmarkEnd w:id="2717"/>
      <w:bookmarkEnd w:id="2718"/>
      <w:bookmarkEnd w:id="2719"/>
      <w:bookmarkEnd w:id="2720"/>
      <w:bookmarkEnd w:id="2721"/>
    </w:p>
    <w:p w14:paraId="0CF2F5E1" w14:textId="77777777" w:rsidR="00DD6D98" w:rsidRPr="009901C4" w:rsidRDefault="00DD6D98" w:rsidP="00DD6D98">
      <w:pPr>
        <w:pStyle w:val="NormalIndented"/>
        <w:rPr>
          <w:b/>
        </w:rPr>
      </w:pPr>
      <w:r w:rsidRPr="009901C4">
        <w:rPr>
          <w:b/>
          <w:noProof/>
        </w:rPr>
        <w:t>This segment is maintained for backwards compatibility only as of V2.7.</w:t>
      </w:r>
      <w:r w:rsidRPr="009901C4">
        <w:rPr>
          <w:b/>
          <w:noProof/>
        </w:rPr>
        <w:fldChar w:fldCharType="begin"/>
      </w:r>
      <w:r w:rsidRPr="009901C4">
        <w:rPr>
          <w:b/>
          <w:noProof/>
        </w:rPr>
        <w:instrText xml:space="preserve"> XE "facility segment (FAC)" </w:instrText>
      </w:r>
      <w:r w:rsidRPr="009901C4">
        <w:rPr>
          <w:b/>
          <w:noProof/>
        </w:rPr>
        <w:fldChar w:fldCharType="end"/>
      </w:r>
    </w:p>
    <w:p w14:paraId="5FCF7CEC" w14:textId="77777777" w:rsidR="00DD6D98" w:rsidRPr="009901C4" w:rsidRDefault="00DD6D98" w:rsidP="00DD6D98">
      <w:pPr>
        <w:pStyle w:val="AttributeTableCaption"/>
        <w:rPr>
          <w:noProof/>
        </w:rPr>
      </w:pPr>
      <w:r w:rsidRPr="009901C4">
        <w:rPr>
          <w:noProof/>
        </w:rPr>
        <w:t>HL7 Attribute Table – FAC</w:t>
      </w:r>
      <w:bookmarkStart w:id="2722" w:name="FAC"/>
      <w:bookmarkEnd w:id="2722"/>
      <w:r w:rsidRPr="009901C4">
        <w:rPr>
          <w:noProof/>
        </w:rPr>
        <w:t xml:space="preserve"> – Facility </w:t>
      </w:r>
      <w:r w:rsidRPr="009901C4">
        <w:rPr>
          <w:noProof/>
        </w:rPr>
        <w:fldChar w:fldCharType="begin"/>
      </w:r>
      <w:r w:rsidRPr="009901C4">
        <w:rPr>
          <w:noProof/>
        </w:rPr>
        <w:instrText xml:space="preserve"> XE "HL7 Attribute Table - FAC" </w:instrText>
      </w:r>
      <w:r w:rsidRPr="009901C4">
        <w:rPr>
          <w:noProof/>
        </w:rPr>
        <w:fldChar w:fldCharType="end"/>
      </w:r>
      <w:r w:rsidRPr="009901C4">
        <w:rPr>
          <w:noProof/>
          <w:vanish/>
        </w:rPr>
        <w:fldChar w:fldCharType="begin"/>
      </w:r>
      <w:r w:rsidRPr="009901C4">
        <w:rPr>
          <w:noProof/>
          <w:vanish/>
        </w:rPr>
        <w:instrText xml:space="preserve"> XE "FAC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43D16AC4"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35F84ED0"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11F45CAE"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66942DE4"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DB163E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7951D00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2A7AC0F"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0580A8C6"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33D767E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9BAF18C" w14:textId="77777777" w:rsidR="00DD6D98" w:rsidRPr="009901C4" w:rsidRDefault="00DD6D98" w:rsidP="00DD6D98">
            <w:pPr>
              <w:pStyle w:val="AttributeTableHeader"/>
              <w:jc w:val="left"/>
              <w:rPr>
                <w:noProof/>
              </w:rPr>
            </w:pPr>
            <w:r w:rsidRPr="009901C4">
              <w:rPr>
                <w:noProof/>
              </w:rPr>
              <w:t>ELEMENT NAME</w:t>
            </w:r>
          </w:p>
        </w:tc>
      </w:tr>
      <w:tr w:rsidR="00B07676" w:rsidRPr="00D00BBD" w14:paraId="60AD624B"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53F9B20D"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2D30763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732E4A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79E27C"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7CF27B65"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D74D569"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62C29F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519B5A" w14:textId="77777777" w:rsidR="00DD6D98" w:rsidRPr="009901C4" w:rsidRDefault="00DD6D98" w:rsidP="00DD6D98">
            <w:pPr>
              <w:pStyle w:val="AttributeTableBody"/>
              <w:rPr>
                <w:noProof/>
              </w:rPr>
            </w:pPr>
            <w:r w:rsidRPr="009901C4">
              <w:rPr>
                <w:noProof/>
              </w:rPr>
              <w:t>01262</w:t>
            </w:r>
          </w:p>
        </w:tc>
        <w:tc>
          <w:tcPr>
            <w:tcW w:w="3888" w:type="dxa"/>
            <w:tcBorders>
              <w:top w:val="single" w:sz="4" w:space="0" w:color="auto"/>
              <w:left w:val="nil"/>
              <w:bottom w:val="dotted" w:sz="4" w:space="0" w:color="auto"/>
              <w:right w:val="nil"/>
            </w:tcBorders>
            <w:shd w:val="clear" w:color="auto" w:fill="FFFFFF"/>
          </w:tcPr>
          <w:p w14:paraId="40C1AA41" w14:textId="77777777" w:rsidR="00DD6D98" w:rsidRPr="009901C4" w:rsidRDefault="00DD6D98" w:rsidP="00DD6D98">
            <w:pPr>
              <w:pStyle w:val="AttributeTableBody"/>
              <w:jc w:val="left"/>
              <w:rPr>
                <w:noProof/>
              </w:rPr>
            </w:pPr>
            <w:r w:rsidRPr="009901C4">
              <w:rPr>
                <w:noProof/>
              </w:rPr>
              <w:t>Facility ID-FAC</w:t>
            </w:r>
          </w:p>
        </w:tc>
      </w:tr>
      <w:tr w:rsidR="00B07676" w:rsidRPr="00D00BBD" w14:paraId="7540CB0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A0B98D"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0EFB3C0E"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573B92D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7E27D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9CA36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D8FE7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DDC38" w14:textId="77777777" w:rsidR="00DD6D98" w:rsidRPr="009901C4" w:rsidRDefault="00573DBC" w:rsidP="00DD6D98">
            <w:pPr>
              <w:pStyle w:val="AttributeTableBody"/>
              <w:rPr>
                <w:rStyle w:val="HyperlinkTable"/>
                <w:noProof/>
              </w:rPr>
            </w:pPr>
            <w:hyperlink r:id="rId172" w:anchor="HL70331" w:history="1">
              <w:r w:rsidR="00DD6D98" w:rsidRPr="009901C4">
                <w:rPr>
                  <w:rStyle w:val="HyperlinkTable"/>
                  <w:noProof/>
                </w:rPr>
                <w:t>0331</w:t>
              </w:r>
            </w:hyperlink>
          </w:p>
        </w:tc>
        <w:tc>
          <w:tcPr>
            <w:tcW w:w="720" w:type="dxa"/>
            <w:tcBorders>
              <w:top w:val="dotted" w:sz="4" w:space="0" w:color="auto"/>
              <w:left w:val="nil"/>
              <w:bottom w:val="dotted" w:sz="4" w:space="0" w:color="auto"/>
              <w:right w:val="nil"/>
            </w:tcBorders>
            <w:shd w:val="clear" w:color="auto" w:fill="FFFFFF"/>
          </w:tcPr>
          <w:p w14:paraId="2716156E" w14:textId="77777777" w:rsidR="00DD6D98" w:rsidRPr="009901C4" w:rsidRDefault="00DD6D98" w:rsidP="00DD6D98">
            <w:pPr>
              <w:pStyle w:val="AttributeTableBody"/>
              <w:rPr>
                <w:noProof/>
              </w:rPr>
            </w:pPr>
            <w:r w:rsidRPr="009901C4">
              <w:rPr>
                <w:noProof/>
              </w:rPr>
              <w:t>01263</w:t>
            </w:r>
          </w:p>
        </w:tc>
        <w:tc>
          <w:tcPr>
            <w:tcW w:w="3888" w:type="dxa"/>
            <w:tcBorders>
              <w:top w:val="dotted" w:sz="4" w:space="0" w:color="auto"/>
              <w:left w:val="nil"/>
              <w:bottom w:val="dotted" w:sz="4" w:space="0" w:color="auto"/>
              <w:right w:val="nil"/>
            </w:tcBorders>
            <w:shd w:val="clear" w:color="auto" w:fill="FFFFFF"/>
          </w:tcPr>
          <w:p w14:paraId="1540E292" w14:textId="77777777" w:rsidR="00DD6D98" w:rsidRPr="009901C4" w:rsidRDefault="00DD6D98" w:rsidP="00DD6D98">
            <w:pPr>
              <w:pStyle w:val="AttributeTableBody"/>
              <w:jc w:val="left"/>
              <w:rPr>
                <w:noProof/>
              </w:rPr>
            </w:pPr>
            <w:r w:rsidRPr="009901C4">
              <w:rPr>
                <w:noProof/>
              </w:rPr>
              <w:t>Facility Type</w:t>
            </w:r>
          </w:p>
        </w:tc>
      </w:tr>
      <w:tr w:rsidR="00B07676" w:rsidRPr="00D00BBD" w14:paraId="43FA881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BAFE5A"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0DBC9E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A014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80D5F2"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F9C58C4"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3C06255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2D3D8D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32A692" w14:textId="77777777" w:rsidR="00DD6D98" w:rsidRPr="009901C4" w:rsidRDefault="00DD6D98" w:rsidP="00DD6D98">
            <w:pPr>
              <w:pStyle w:val="AttributeTableBody"/>
              <w:rPr>
                <w:noProof/>
              </w:rPr>
            </w:pPr>
            <w:r w:rsidRPr="009901C4">
              <w:rPr>
                <w:noProof/>
              </w:rPr>
              <w:t>01264</w:t>
            </w:r>
          </w:p>
        </w:tc>
        <w:tc>
          <w:tcPr>
            <w:tcW w:w="3888" w:type="dxa"/>
            <w:tcBorders>
              <w:top w:val="dotted" w:sz="4" w:space="0" w:color="auto"/>
              <w:left w:val="nil"/>
              <w:bottom w:val="dotted" w:sz="4" w:space="0" w:color="auto"/>
              <w:right w:val="nil"/>
            </w:tcBorders>
            <w:shd w:val="clear" w:color="auto" w:fill="FFFFFF"/>
          </w:tcPr>
          <w:p w14:paraId="462CE92F" w14:textId="77777777" w:rsidR="00DD6D98" w:rsidRPr="009901C4" w:rsidRDefault="00DD6D98" w:rsidP="00DD6D98">
            <w:pPr>
              <w:pStyle w:val="AttributeTableBody"/>
              <w:jc w:val="left"/>
              <w:rPr>
                <w:noProof/>
              </w:rPr>
            </w:pPr>
            <w:r w:rsidRPr="009901C4">
              <w:rPr>
                <w:noProof/>
              </w:rPr>
              <w:t>Facility Address</w:t>
            </w:r>
          </w:p>
        </w:tc>
      </w:tr>
      <w:tr w:rsidR="00B07676" w:rsidRPr="00D00BBD" w14:paraId="39ABF9B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44AAC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4E58AA3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7386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ABBC0"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15519EC7"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744EC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3834B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4A1263" w14:textId="77777777" w:rsidR="00DD6D98" w:rsidRPr="009901C4" w:rsidRDefault="00DD6D98" w:rsidP="00DD6D98">
            <w:pPr>
              <w:pStyle w:val="AttributeTableBody"/>
              <w:rPr>
                <w:noProof/>
              </w:rPr>
            </w:pPr>
            <w:r w:rsidRPr="009901C4">
              <w:rPr>
                <w:noProof/>
              </w:rPr>
              <w:t>01265</w:t>
            </w:r>
          </w:p>
        </w:tc>
        <w:tc>
          <w:tcPr>
            <w:tcW w:w="3888" w:type="dxa"/>
            <w:tcBorders>
              <w:top w:val="dotted" w:sz="4" w:space="0" w:color="auto"/>
              <w:left w:val="nil"/>
              <w:bottom w:val="dotted" w:sz="4" w:space="0" w:color="auto"/>
              <w:right w:val="nil"/>
            </w:tcBorders>
            <w:shd w:val="clear" w:color="auto" w:fill="FFFFFF"/>
          </w:tcPr>
          <w:p w14:paraId="39B040A0" w14:textId="77777777" w:rsidR="00DD6D98" w:rsidRPr="009901C4" w:rsidRDefault="00DD6D98" w:rsidP="00DD6D98">
            <w:pPr>
              <w:pStyle w:val="AttributeTableBody"/>
              <w:jc w:val="left"/>
              <w:rPr>
                <w:noProof/>
              </w:rPr>
            </w:pPr>
            <w:r w:rsidRPr="009901C4">
              <w:rPr>
                <w:noProof/>
              </w:rPr>
              <w:t>Facility Telecommunication</w:t>
            </w:r>
          </w:p>
        </w:tc>
      </w:tr>
      <w:tr w:rsidR="00B07676" w:rsidRPr="00D00BBD" w14:paraId="770582F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598A9AB"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1CB1CF1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61F07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28935"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D665B7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AD0D52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88F08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44DDB9" w14:textId="77777777" w:rsidR="00DD6D98" w:rsidRPr="009901C4" w:rsidRDefault="00DD6D98" w:rsidP="00DD6D98">
            <w:pPr>
              <w:pStyle w:val="AttributeTableBody"/>
              <w:rPr>
                <w:noProof/>
              </w:rPr>
            </w:pPr>
            <w:r w:rsidRPr="009901C4">
              <w:rPr>
                <w:noProof/>
              </w:rPr>
              <w:t>01266</w:t>
            </w:r>
          </w:p>
        </w:tc>
        <w:tc>
          <w:tcPr>
            <w:tcW w:w="3888" w:type="dxa"/>
            <w:tcBorders>
              <w:top w:val="dotted" w:sz="4" w:space="0" w:color="auto"/>
              <w:left w:val="nil"/>
              <w:bottom w:val="dotted" w:sz="4" w:space="0" w:color="auto"/>
              <w:right w:val="nil"/>
            </w:tcBorders>
            <w:shd w:val="clear" w:color="auto" w:fill="FFFFFF"/>
          </w:tcPr>
          <w:p w14:paraId="56FB0541" w14:textId="77777777" w:rsidR="00DD6D98" w:rsidRPr="009901C4" w:rsidRDefault="00DD6D98" w:rsidP="00DD6D98">
            <w:pPr>
              <w:pStyle w:val="AttributeTableBody"/>
              <w:jc w:val="left"/>
              <w:rPr>
                <w:noProof/>
              </w:rPr>
            </w:pPr>
            <w:r w:rsidRPr="009901C4">
              <w:rPr>
                <w:noProof/>
              </w:rPr>
              <w:t>Contact Person</w:t>
            </w:r>
          </w:p>
        </w:tc>
      </w:tr>
      <w:tr w:rsidR="00B07676" w:rsidRPr="00D00BBD" w14:paraId="22B87FB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97E8E08"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771BA13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5CDA4"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BAF122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6591D1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3BDE5E7"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729B3F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EB18D2" w14:textId="77777777" w:rsidR="00DD6D98" w:rsidRPr="009901C4" w:rsidRDefault="00DD6D98" w:rsidP="00DD6D98">
            <w:pPr>
              <w:pStyle w:val="AttributeTableBody"/>
              <w:rPr>
                <w:noProof/>
              </w:rPr>
            </w:pPr>
            <w:r w:rsidRPr="009901C4">
              <w:rPr>
                <w:noProof/>
              </w:rPr>
              <w:t>01267</w:t>
            </w:r>
          </w:p>
        </w:tc>
        <w:tc>
          <w:tcPr>
            <w:tcW w:w="3888" w:type="dxa"/>
            <w:tcBorders>
              <w:top w:val="dotted" w:sz="4" w:space="0" w:color="auto"/>
              <w:left w:val="nil"/>
              <w:bottom w:val="dotted" w:sz="4" w:space="0" w:color="auto"/>
              <w:right w:val="nil"/>
            </w:tcBorders>
            <w:shd w:val="clear" w:color="auto" w:fill="FFFFFF"/>
          </w:tcPr>
          <w:p w14:paraId="572432AA" w14:textId="77777777" w:rsidR="00DD6D98" w:rsidRPr="009901C4" w:rsidRDefault="00DD6D98" w:rsidP="00DD6D98">
            <w:pPr>
              <w:pStyle w:val="AttributeTableBody"/>
              <w:jc w:val="left"/>
              <w:rPr>
                <w:noProof/>
              </w:rPr>
            </w:pPr>
            <w:r w:rsidRPr="009901C4">
              <w:rPr>
                <w:noProof/>
              </w:rPr>
              <w:t>Contact Title</w:t>
            </w:r>
          </w:p>
        </w:tc>
      </w:tr>
      <w:tr w:rsidR="00B07676" w:rsidRPr="00D00BBD" w14:paraId="74FCC5C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B07A4A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0F43B3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AFD4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B2F5F1"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2091E9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8A5A08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50B9BC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4FBFC" w14:textId="77777777" w:rsidR="00DD6D98" w:rsidRPr="009901C4" w:rsidRDefault="00DD6D98" w:rsidP="00DD6D98">
            <w:pPr>
              <w:pStyle w:val="AttributeTableBody"/>
              <w:rPr>
                <w:noProof/>
              </w:rPr>
            </w:pPr>
            <w:r w:rsidRPr="009901C4">
              <w:rPr>
                <w:noProof/>
              </w:rPr>
              <w:t>01166</w:t>
            </w:r>
          </w:p>
        </w:tc>
        <w:tc>
          <w:tcPr>
            <w:tcW w:w="3888" w:type="dxa"/>
            <w:tcBorders>
              <w:top w:val="dotted" w:sz="4" w:space="0" w:color="auto"/>
              <w:left w:val="nil"/>
              <w:bottom w:val="dotted" w:sz="4" w:space="0" w:color="auto"/>
              <w:right w:val="nil"/>
            </w:tcBorders>
            <w:shd w:val="clear" w:color="auto" w:fill="FFFFFF"/>
          </w:tcPr>
          <w:p w14:paraId="4223DDB2" w14:textId="77777777" w:rsidR="00DD6D98" w:rsidRPr="009901C4" w:rsidRDefault="00DD6D98" w:rsidP="00DD6D98">
            <w:pPr>
              <w:pStyle w:val="AttributeTableBody"/>
              <w:jc w:val="left"/>
              <w:rPr>
                <w:noProof/>
              </w:rPr>
            </w:pPr>
            <w:r w:rsidRPr="009901C4">
              <w:rPr>
                <w:noProof/>
              </w:rPr>
              <w:t>Contact Address</w:t>
            </w:r>
          </w:p>
        </w:tc>
      </w:tr>
      <w:tr w:rsidR="00B07676" w:rsidRPr="00D00BBD" w14:paraId="54D0A6F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03BAA5A"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C02F06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C56C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29400B"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5A8AD19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A9787C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24031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CA6AD6" w14:textId="77777777" w:rsidR="00DD6D98" w:rsidRPr="009901C4" w:rsidRDefault="00DD6D98" w:rsidP="00DD6D98">
            <w:pPr>
              <w:pStyle w:val="AttributeTableBody"/>
              <w:rPr>
                <w:noProof/>
              </w:rPr>
            </w:pPr>
            <w:r w:rsidRPr="009901C4">
              <w:rPr>
                <w:noProof/>
              </w:rPr>
              <w:t>01269</w:t>
            </w:r>
          </w:p>
        </w:tc>
        <w:tc>
          <w:tcPr>
            <w:tcW w:w="3888" w:type="dxa"/>
            <w:tcBorders>
              <w:top w:val="dotted" w:sz="4" w:space="0" w:color="auto"/>
              <w:left w:val="nil"/>
              <w:bottom w:val="dotted" w:sz="4" w:space="0" w:color="auto"/>
              <w:right w:val="nil"/>
            </w:tcBorders>
            <w:shd w:val="clear" w:color="auto" w:fill="FFFFFF"/>
          </w:tcPr>
          <w:p w14:paraId="777168DC" w14:textId="77777777" w:rsidR="00DD6D98" w:rsidRPr="009901C4" w:rsidRDefault="00DD6D98" w:rsidP="00DD6D98">
            <w:pPr>
              <w:pStyle w:val="AttributeTableBody"/>
              <w:jc w:val="left"/>
              <w:rPr>
                <w:noProof/>
              </w:rPr>
            </w:pPr>
            <w:r w:rsidRPr="009901C4">
              <w:rPr>
                <w:noProof/>
              </w:rPr>
              <w:t>Contact Telecommunication</w:t>
            </w:r>
          </w:p>
        </w:tc>
      </w:tr>
      <w:tr w:rsidR="00B07676" w:rsidRPr="00D00BBD" w14:paraId="7017725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A188D3"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470AEA9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D721F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3FAD0B"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5DE596F"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E19DA6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0DB9A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B0A966" w14:textId="77777777" w:rsidR="00DD6D98" w:rsidRPr="009901C4" w:rsidRDefault="00DD6D98" w:rsidP="00DD6D98">
            <w:pPr>
              <w:pStyle w:val="AttributeTableBody"/>
              <w:rPr>
                <w:noProof/>
              </w:rPr>
            </w:pPr>
            <w:r w:rsidRPr="009901C4">
              <w:rPr>
                <w:noProof/>
              </w:rPr>
              <w:t>01270</w:t>
            </w:r>
          </w:p>
        </w:tc>
        <w:tc>
          <w:tcPr>
            <w:tcW w:w="3888" w:type="dxa"/>
            <w:tcBorders>
              <w:top w:val="dotted" w:sz="4" w:space="0" w:color="auto"/>
              <w:left w:val="nil"/>
              <w:bottom w:val="dotted" w:sz="4" w:space="0" w:color="auto"/>
              <w:right w:val="nil"/>
            </w:tcBorders>
            <w:shd w:val="clear" w:color="auto" w:fill="FFFFFF"/>
          </w:tcPr>
          <w:p w14:paraId="0B5FAA5D" w14:textId="77777777" w:rsidR="00DD6D98" w:rsidRPr="009901C4" w:rsidRDefault="00DD6D98" w:rsidP="00DD6D98">
            <w:pPr>
              <w:pStyle w:val="AttributeTableBody"/>
              <w:jc w:val="left"/>
              <w:rPr>
                <w:noProof/>
              </w:rPr>
            </w:pPr>
            <w:r w:rsidRPr="009901C4">
              <w:rPr>
                <w:noProof/>
              </w:rPr>
              <w:t>Signature Authority</w:t>
            </w:r>
          </w:p>
        </w:tc>
      </w:tr>
      <w:tr w:rsidR="00B07676" w:rsidRPr="00D00BBD" w14:paraId="74992A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E8B9661"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C14E8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254144" w14:textId="77777777"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14:paraId="154592D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291FF4D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A018E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8A15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12D256" w14:textId="77777777" w:rsidR="00DD6D98" w:rsidRPr="009901C4" w:rsidRDefault="00DD6D98" w:rsidP="00DD6D98">
            <w:pPr>
              <w:pStyle w:val="AttributeTableBody"/>
              <w:rPr>
                <w:noProof/>
              </w:rPr>
            </w:pPr>
            <w:r w:rsidRPr="009901C4">
              <w:rPr>
                <w:noProof/>
              </w:rPr>
              <w:t>01271</w:t>
            </w:r>
          </w:p>
        </w:tc>
        <w:tc>
          <w:tcPr>
            <w:tcW w:w="3888" w:type="dxa"/>
            <w:tcBorders>
              <w:top w:val="dotted" w:sz="4" w:space="0" w:color="auto"/>
              <w:left w:val="nil"/>
              <w:bottom w:val="dotted" w:sz="4" w:space="0" w:color="auto"/>
              <w:right w:val="nil"/>
            </w:tcBorders>
            <w:shd w:val="clear" w:color="auto" w:fill="FFFFFF"/>
          </w:tcPr>
          <w:p w14:paraId="531C0282" w14:textId="77777777" w:rsidR="00DD6D98" w:rsidRPr="009901C4" w:rsidRDefault="00DD6D98" w:rsidP="00DD6D98">
            <w:pPr>
              <w:pStyle w:val="AttributeTableBody"/>
              <w:jc w:val="left"/>
              <w:rPr>
                <w:noProof/>
              </w:rPr>
            </w:pPr>
            <w:r w:rsidRPr="009901C4">
              <w:rPr>
                <w:noProof/>
              </w:rPr>
              <w:t>Signature Authority Title</w:t>
            </w:r>
          </w:p>
        </w:tc>
      </w:tr>
      <w:tr w:rsidR="00B07676" w:rsidRPr="00D00BBD" w14:paraId="006B780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F46208"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461AA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C385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69FE27"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2547FFE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3008D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BCF2E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4988EE" w14:textId="77777777" w:rsidR="00DD6D98" w:rsidRPr="009901C4" w:rsidRDefault="00DD6D98" w:rsidP="00DD6D98">
            <w:pPr>
              <w:pStyle w:val="AttributeTableBody"/>
              <w:rPr>
                <w:noProof/>
              </w:rPr>
            </w:pPr>
            <w:r w:rsidRPr="009901C4">
              <w:rPr>
                <w:noProof/>
              </w:rPr>
              <w:t>01272</w:t>
            </w:r>
          </w:p>
        </w:tc>
        <w:tc>
          <w:tcPr>
            <w:tcW w:w="3888" w:type="dxa"/>
            <w:tcBorders>
              <w:top w:val="dotted" w:sz="4" w:space="0" w:color="auto"/>
              <w:left w:val="nil"/>
              <w:bottom w:val="dotted" w:sz="4" w:space="0" w:color="auto"/>
              <w:right w:val="nil"/>
            </w:tcBorders>
            <w:shd w:val="clear" w:color="auto" w:fill="FFFFFF"/>
          </w:tcPr>
          <w:p w14:paraId="6E16EC13" w14:textId="77777777" w:rsidR="00DD6D98" w:rsidRPr="009901C4" w:rsidRDefault="00DD6D98" w:rsidP="00DD6D98">
            <w:pPr>
              <w:pStyle w:val="AttributeTableBody"/>
              <w:jc w:val="left"/>
              <w:rPr>
                <w:noProof/>
              </w:rPr>
            </w:pPr>
            <w:r w:rsidRPr="009901C4">
              <w:rPr>
                <w:noProof/>
              </w:rPr>
              <w:t>Signature Authority Address</w:t>
            </w:r>
          </w:p>
        </w:tc>
      </w:tr>
      <w:tr w:rsidR="009F1C69" w:rsidRPr="00D00BBD" w14:paraId="61C26D83"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35E8B0B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single" w:sz="4" w:space="0" w:color="auto"/>
              <w:right w:val="nil"/>
            </w:tcBorders>
            <w:shd w:val="clear" w:color="auto" w:fill="FFFFFF"/>
          </w:tcPr>
          <w:p w14:paraId="3AD0F05E"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A223CE"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34497FC"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single" w:sz="4" w:space="0" w:color="auto"/>
              <w:right w:val="nil"/>
            </w:tcBorders>
            <w:shd w:val="clear" w:color="auto" w:fill="FFFFFF"/>
          </w:tcPr>
          <w:p w14:paraId="29878C0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0135DD4"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0368D5"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7D96C8D" w14:textId="77777777" w:rsidR="00DD6D98" w:rsidRPr="009901C4" w:rsidRDefault="00DD6D98" w:rsidP="00DD6D98">
            <w:pPr>
              <w:pStyle w:val="AttributeTableBody"/>
              <w:rPr>
                <w:noProof/>
              </w:rPr>
            </w:pPr>
            <w:r w:rsidRPr="009901C4">
              <w:rPr>
                <w:noProof/>
              </w:rPr>
              <w:t>01273</w:t>
            </w:r>
          </w:p>
        </w:tc>
        <w:tc>
          <w:tcPr>
            <w:tcW w:w="3888" w:type="dxa"/>
            <w:tcBorders>
              <w:top w:val="dotted" w:sz="4" w:space="0" w:color="auto"/>
              <w:left w:val="nil"/>
              <w:bottom w:val="single" w:sz="4" w:space="0" w:color="auto"/>
              <w:right w:val="nil"/>
            </w:tcBorders>
            <w:shd w:val="clear" w:color="auto" w:fill="FFFFFF"/>
          </w:tcPr>
          <w:p w14:paraId="5B262766" w14:textId="77777777" w:rsidR="00DD6D98" w:rsidRPr="009901C4" w:rsidRDefault="00DD6D98" w:rsidP="00DD6D98">
            <w:pPr>
              <w:pStyle w:val="AttributeTableBody"/>
              <w:jc w:val="left"/>
              <w:rPr>
                <w:noProof/>
              </w:rPr>
            </w:pPr>
            <w:r w:rsidRPr="009901C4">
              <w:rPr>
                <w:noProof/>
              </w:rPr>
              <w:t>Signature Authority Telecommunication</w:t>
            </w:r>
          </w:p>
        </w:tc>
      </w:tr>
    </w:tbl>
    <w:p w14:paraId="7AF02549" w14:textId="77777777" w:rsidR="00DD6D98" w:rsidRPr="009901C4" w:rsidRDefault="00DD6D98" w:rsidP="00182B11">
      <w:pPr>
        <w:pStyle w:val="Heading4"/>
        <w:rPr>
          <w:noProof/>
        </w:rPr>
      </w:pPr>
      <w:bookmarkStart w:id="2723" w:name="_Toc532896280"/>
      <w:bookmarkStart w:id="2724" w:name="_Toc246092"/>
      <w:r w:rsidRPr="009901C4">
        <w:rPr>
          <w:noProof/>
        </w:rPr>
        <w:t>FAC field definitions</w:t>
      </w:r>
      <w:bookmarkEnd w:id="2723"/>
      <w:bookmarkEnd w:id="2724"/>
      <w:r w:rsidRPr="009901C4">
        <w:rPr>
          <w:noProof/>
        </w:rPr>
        <w:fldChar w:fldCharType="begin"/>
      </w:r>
      <w:r w:rsidRPr="009901C4">
        <w:rPr>
          <w:noProof/>
        </w:rPr>
        <w:instrText xml:space="preserve"> XE "FAC - data element definitions" </w:instrText>
      </w:r>
      <w:r w:rsidRPr="009901C4">
        <w:rPr>
          <w:noProof/>
        </w:rPr>
        <w:fldChar w:fldCharType="end"/>
      </w:r>
      <w:bookmarkStart w:id="2725" w:name="_Toc234056293"/>
      <w:bookmarkEnd w:id="2725"/>
    </w:p>
    <w:p w14:paraId="69D35488" w14:textId="77777777" w:rsidR="00DD6D98" w:rsidRPr="009901C4" w:rsidRDefault="00DD6D98" w:rsidP="00182B11">
      <w:pPr>
        <w:pStyle w:val="Heading4"/>
        <w:rPr>
          <w:noProof/>
        </w:rPr>
      </w:pPr>
      <w:bookmarkStart w:id="2726" w:name="_Toc532896281"/>
      <w:bookmarkStart w:id="2727" w:name="_Toc246093"/>
      <w:r w:rsidRPr="009901C4">
        <w:rPr>
          <w:noProof/>
        </w:rPr>
        <w:t>FAC-1   Facility ID-FAC</w:t>
      </w:r>
      <w:r w:rsidRPr="009901C4">
        <w:rPr>
          <w:noProof/>
        </w:rPr>
        <w:fldChar w:fldCharType="begin"/>
      </w:r>
      <w:r w:rsidRPr="009901C4">
        <w:rPr>
          <w:noProof/>
        </w:rPr>
        <w:instrText xml:space="preserve"> XE "Facility ID-FAC" </w:instrText>
      </w:r>
      <w:r w:rsidRPr="009901C4">
        <w:rPr>
          <w:noProof/>
        </w:rPr>
        <w:fldChar w:fldCharType="end"/>
      </w:r>
      <w:r w:rsidRPr="009901C4">
        <w:rPr>
          <w:noProof/>
        </w:rPr>
        <w:t xml:space="preserve">   (EI)   01262</w:t>
      </w:r>
      <w:bookmarkEnd w:id="2726"/>
      <w:bookmarkEnd w:id="2727"/>
    </w:p>
    <w:p w14:paraId="6B5EDEB6" w14:textId="77777777" w:rsidR="00DD6D98" w:rsidRDefault="00DD6D98" w:rsidP="00DD6D98">
      <w:pPr>
        <w:pStyle w:val="Components"/>
      </w:pPr>
      <w:r>
        <w:t>Components:  &lt;Entity Identifier (ST)&gt; ^ &lt;Namespace ID (IS)&gt; ^ &lt;Universal ID (ST)&gt; ^ &lt;Universal ID Type (ID)&gt;</w:t>
      </w:r>
    </w:p>
    <w:p w14:paraId="3192EF3E" w14:textId="77777777" w:rsidR="00DD6D98" w:rsidRPr="009901C4" w:rsidRDefault="00DD6D98" w:rsidP="00DD6D98">
      <w:pPr>
        <w:pStyle w:val="NormalIndented"/>
        <w:rPr>
          <w:noProof/>
        </w:rPr>
      </w:pPr>
      <w:r w:rsidRPr="009901C4">
        <w:rPr>
          <w:noProof/>
        </w:rPr>
        <w:t>Definition:  This field contains the facility identifier.</w:t>
      </w:r>
    </w:p>
    <w:p w14:paraId="6CF0F291" w14:textId="77777777" w:rsidR="00DD6D98" w:rsidRPr="009901C4" w:rsidRDefault="00DD6D98" w:rsidP="00182B11">
      <w:pPr>
        <w:pStyle w:val="Heading4"/>
        <w:rPr>
          <w:noProof/>
        </w:rPr>
      </w:pPr>
      <w:bookmarkStart w:id="2728" w:name="_Toc532896282"/>
      <w:bookmarkStart w:id="2729" w:name="_Toc246094"/>
      <w:r w:rsidRPr="009901C4">
        <w:rPr>
          <w:noProof/>
        </w:rPr>
        <w:lastRenderedPageBreak/>
        <w:t>FAC-2   Facility Type</w:t>
      </w:r>
      <w:r w:rsidRPr="009901C4">
        <w:rPr>
          <w:noProof/>
        </w:rPr>
        <w:fldChar w:fldCharType="begin"/>
      </w:r>
      <w:r w:rsidRPr="009901C4">
        <w:rPr>
          <w:noProof/>
        </w:rPr>
        <w:instrText xml:space="preserve"> XE "Facility type" </w:instrText>
      </w:r>
      <w:r w:rsidRPr="009901C4">
        <w:rPr>
          <w:noProof/>
        </w:rPr>
        <w:fldChar w:fldCharType="end"/>
      </w:r>
      <w:r w:rsidRPr="009901C4">
        <w:rPr>
          <w:noProof/>
        </w:rPr>
        <w:t xml:space="preserve">   (ID)   01263</w:t>
      </w:r>
      <w:bookmarkEnd w:id="2728"/>
      <w:bookmarkEnd w:id="2729"/>
    </w:p>
    <w:p w14:paraId="729684BB" w14:textId="77777777" w:rsidR="00DD6D98" w:rsidRPr="009901C4" w:rsidRDefault="00DD6D98" w:rsidP="00DD6D98">
      <w:pPr>
        <w:pStyle w:val="NormalIndented"/>
        <w:rPr>
          <w:noProof/>
        </w:rPr>
      </w:pPr>
      <w:r w:rsidRPr="009901C4">
        <w:rPr>
          <w:noProof/>
        </w:rPr>
        <w:t xml:space="preserve">Definition:  This field contains the type of facility.  Refer to </w:t>
      </w:r>
      <w:hyperlink r:id="rId173" w:anchor="HL70331" w:history="1">
        <w:r>
          <w:rPr>
            <w:rStyle w:val="HyperlinkText"/>
            <w:noProof/>
          </w:rPr>
          <w:t>HL7 Table 0331 - Facility Type</w:t>
        </w:r>
      </w:hyperlink>
      <w:r w:rsidRPr="009901C4">
        <w:rPr>
          <w:noProof/>
        </w:rPr>
        <w:t xml:space="preserve"> for valid values.</w:t>
      </w:r>
    </w:p>
    <w:p w14:paraId="136EF50B" w14:textId="77777777" w:rsidR="00DD6D98" w:rsidRPr="009901C4" w:rsidRDefault="00DD6D98" w:rsidP="00182B11">
      <w:pPr>
        <w:pStyle w:val="Heading4"/>
        <w:rPr>
          <w:noProof/>
        </w:rPr>
      </w:pPr>
      <w:bookmarkStart w:id="2730" w:name="HL70331"/>
      <w:bookmarkStart w:id="2731" w:name="_Toc234056296"/>
      <w:bookmarkStart w:id="2732" w:name="_Toc532896283"/>
      <w:bookmarkStart w:id="2733" w:name="_Toc246095"/>
      <w:bookmarkEnd w:id="2730"/>
      <w:bookmarkEnd w:id="2731"/>
      <w:r w:rsidRPr="009901C4">
        <w:rPr>
          <w:noProof/>
        </w:rPr>
        <w:t>FAC-3   Facility Address</w:t>
      </w:r>
      <w:r w:rsidRPr="009901C4">
        <w:rPr>
          <w:noProof/>
        </w:rPr>
        <w:fldChar w:fldCharType="begin"/>
      </w:r>
      <w:r w:rsidRPr="009901C4">
        <w:rPr>
          <w:noProof/>
        </w:rPr>
        <w:instrText xml:space="preserve"> XE "Facility address" </w:instrText>
      </w:r>
      <w:r w:rsidRPr="009901C4">
        <w:rPr>
          <w:noProof/>
        </w:rPr>
        <w:fldChar w:fldCharType="end"/>
      </w:r>
      <w:r w:rsidRPr="009901C4">
        <w:rPr>
          <w:noProof/>
        </w:rPr>
        <w:t xml:space="preserve">   (XAD)   01264</w:t>
      </w:r>
      <w:bookmarkEnd w:id="2732"/>
      <w:bookmarkEnd w:id="2733"/>
    </w:p>
    <w:p w14:paraId="22BB6B42"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B0E88AA" w14:textId="77777777" w:rsidR="00DD6D98" w:rsidRDefault="00DD6D98" w:rsidP="00DD6D98">
      <w:pPr>
        <w:pStyle w:val="Components"/>
      </w:pPr>
      <w:r>
        <w:t>Subcomponents for Street Address (SAD):  &lt;Street or Mailing Address (ST)&gt; &amp; &lt;Street Name (ST)&gt; &amp; &lt;Dwelling Number (ST)&gt;</w:t>
      </w:r>
    </w:p>
    <w:p w14:paraId="479D9263"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05B56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0C4D24"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F81E12"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A667A7" w14:textId="77777777" w:rsidR="00DD6D98" w:rsidRDefault="00DD6D98" w:rsidP="00DD6D98">
      <w:pPr>
        <w:pStyle w:val="Components"/>
      </w:pPr>
      <w:r>
        <w:t>Subcomponents for Address Identifier (EI):  &lt;Entity Identifier (ST)&gt; &amp; &lt;Namespace ID (IS)&gt; &amp; &lt;Universal ID (ST)&gt; &amp; &lt;Universal ID Type (ID)&gt;</w:t>
      </w:r>
    </w:p>
    <w:p w14:paraId="52E35B6E" w14:textId="77777777"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address.</w:t>
      </w:r>
    </w:p>
    <w:p w14:paraId="77376060" w14:textId="77777777" w:rsidR="00DD6D98" w:rsidRPr="009901C4" w:rsidRDefault="00DD6D98" w:rsidP="00182B11">
      <w:pPr>
        <w:pStyle w:val="Heading4"/>
        <w:rPr>
          <w:noProof/>
        </w:rPr>
      </w:pPr>
      <w:bookmarkStart w:id="2734" w:name="_Toc532896284"/>
      <w:bookmarkStart w:id="2735" w:name="_Toc246096"/>
      <w:r w:rsidRPr="009901C4">
        <w:rPr>
          <w:noProof/>
        </w:rPr>
        <w:lastRenderedPageBreak/>
        <w:t>FAC-4   Facility Telecommunication</w:t>
      </w:r>
      <w:r w:rsidRPr="009901C4">
        <w:rPr>
          <w:noProof/>
        </w:rPr>
        <w:fldChar w:fldCharType="begin"/>
      </w:r>
      <w:r w:rsidRPr="009901C4">
        <w:rPr>
          <w:noProof/>
        </w:rPr>
        <w:instrText xml:space="preserve"> XE "Facility telecommunication" </w:instrText>
      </w:r>
      <w:r w:rsidRPr="009901C4">
        <w:rPr>
          <w:noProof/>
        </w:rPr>
        <w:fldChar w:fldCharType="end"/>
      </w:r>
      <w:r w:rsidRPr="009901C4">
        <w:rPr>
          <w:noProof/>
        </w:rPr>
        <w:t xml:space="preserve">   (XTN)   01265</w:t>
      </w:r>
      <w:bookmarkEnd w:id="2734"/>
      <w:bookmarkEnd w:id="2735"/>
    </w:p>
    <w:p w14:paraId="227945C7"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176A35C"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65BF83"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70DC2E"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4DBBB783" w14:textId="77777777"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telecommunication information.</w:t>
      </w:r>
    </w:p>
    <w:p w14:paraId="357BFE86" w14:textId="77777777" w:rsidR="00DD6D98" w:rsidRPr="009901C4" w:rsidRDefault="00DD6D98" w:rsidP="00182B11">
      <w:pPr>
        <w:pStyle w:val="Heading4"/>
        <w:rPr>
          <w:noProof/>
        </w:rPr>
      </w:pPr>
      <w:bookmarkStart w:id="2736" w:name="_Toc532896285"/>
      <w:bookmarkStart w:id="2737" w:name="_Toc246097"/>
      <w:r w:rsidRPr="009901C4">
        <w:rPr>
          <w:noProof/>
        </w:rPr>
        <w:t>FAC-5   Contact Person</w:t>
      </w:r>
      <w:r w:rsidRPr="009901C4">
        <w:rPr>
          <w:noProof/>
        </w:rPr>
        <w:fldChar w:fldCharType="begin"/>
      </w:r>
      <w:r w:rsidRPr="009901C4">
        <w:rPr>
          <w:noProof/>
        </w:rPr>
        <w:instrText xml:space="preserve"> XE "Contact person" </w:instrText>
      </w:r>
      <w:r w:rsidRPr="009901C4">
        <w:rPr>
          <w:noProof/>
        </w:rPr>
        <w:fldChar w:fldCharType="end"/>
      </w:r>
      <w:r w:rsidRPr="009901C4">
        <w:rPr>
          <w:noProof/>
        </w:rPr>
        <w:t xml:space="preserve">   (XCN)   01266</w:t>
      </w:r>
      <w:bookmarkEnd w:id="2736"/>
      <w:bookmarkEnd w:id="2737"/>
    </w:p>
    <w:p w14:paraId="70E01DAA"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0DEEB6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2FAD1B8"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4C7C39" w14:textId="77777777" w:rsidR="00DD6D98" w:rsidRDefault="00DD6D98" w:rsidP="00DD6D98">
      <w:pPr>
        <w:pStyle w:val="Components"/>
      </w:pPr>
      <w:r>
        <w:t>Subcomponents for Assigning Authority (HD):  &lt;Namespace ID (IS)&gt; &amp; &lt;Universal ID (ST)&gt; &amp; &lt;Universal ID Type (ID)&gt;</w:t>
      </w:r>
    </w:p>
    <w:p w14:paraId="504684A0" w14:textId="77777777" w:rsidR="00DD6D98" w:rsidRDefault="00DD6D98" w:rsidP="00DD6D98">
      <w:pPr>
        <w:pStyle w:val="Components"/>
      </w:pPr>
      <w:r>
        <w:lastRenderedPageBreak/>
        <w:t>Subcomponents for Assigning Facility (HD):  &lt;Namespace ID (IS)&gt; &amp; &lt;Universal ID (ST)&gt; &amp; &lt;Universal ID Type (ID)&gt;</w:t>
      </w:r>
    </w:p>
    <w:p w14:paraId="3C5AD9DF"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5217F"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C2C4A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FFFBE2"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name.</w:t>
      </w:r>
    </w:p>
    <w:p w14:paraId="3F6F018A" w14:textId="77777777" w:rsidR="00DD6D98" w:rsidRPr="009901C4" w:rsidRDefault="00DD6D98" w:rsidP="00182B11">
      <w:pPr>
        <w:pStyle w:val="Heading4"/>
        <w:rPr>
          <w:noProof/>
        </w:rPr>
      </w:pPr>
      <w:bookmarkStart w:id="2738" w:name="_Toc532896286"/>
      <w:bookmarkStart w:id="2739" w:name="_Toc246098"/>
      <w:r w:rsidRPr="009901C4">
        <w:rPr>
          <w:noProof/>
        </w:rPr>
        <w:t>FAC-6   Contact Title</w:t>
      </w:r>
      <w:r w:rsidRPr="009901C4">
        <w:rPr>
          <w:noProof/>
        </w:rPr>
        <w:fldChar w:fldCharType="begin"/>
      </w:r>
      <w:r w:rsidRPr="009901C4">
        <w:rPr>
          <w:noProof/>
        </w:rPr>
        <w:instrText xml:space="preserve"> XE "Contact title" </w:instrText>
      </w:r>
      <w:r w:rsidRPr="009901C4">
        <w:rPr>
          <w:noProof/>
        </w:rPr>
        <w:fldChar w:fldCharType="end"/>
      </w:r>
      <w:r w:rsidRPr="009901C4">
        <w:rPr>
          <w:noProof/>
        </w:rPr>
        <w:t xml:space="preserve">   (ST)   01267</w:t>
      </w:r>
      <w:bookmarkEnd w:id="2738"/>
      <w:bookmarkEnd w:id="2739"/>
    </w:p>
    <w:p w14:paraId="209AEF50"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title.</w:t>
      </w:r>
    </w:p>
    <w:p w14:paraId="72DBA447" w14:textId="77777777" w:rsidR="00DD6D98" w:rsidRPr="009901C4" w:rsidRDefault="00DD6D98" w:rsidP="00182B11">
      <w:pPr>
        <w:pStyle w:val="Heading4"/>
        <w:rPr>
          <w:noProof/>
        </w:rPr>
      </w:pPr>
      <w:bookmarkStart w:id="2740" w:name="_Toc532896287"/>
      <w:bookmarkStart w:id="2741" w:name="_Toc246099"/>
      <w:r w:rsidRPr="009901C4">
        <w:rPr>
          <w:noProof/>
        </w:rPr>
        <w:t>FAC-7   Contact Address</w:t>
      </w:r>
      <w:r w:rsidRPr="009901C4">
        <w:rPr>
          <w:noProof/>
        </w:rPr>
        <w:fldChar w:fldCharType="begin"/>
      </w:r>
      <w:r w:rsidRPr="009901C4">
        <w:rPr>
          <w:noProof/>
        </w:rPr>
        <w:instrText xml:space="preserve"> XE "Contact address" </w:instrText>
      </w:r>
      <w:r w:rsidRPr="009901C4">
        <w:rPr>
          <w:noProof/>
        </w:rPr>
        <w:fldChar w:fldCharType="end"/>
      </w:r>
      <w:r w:rsidRPr="009901C4">
        <w:rPr>
          <w:noProof/>
        </w:rPr>
        <w:t xml:space="preserve">   (XAD)   01166</w:t>
      </w:r>
      <w:bookmarkEnd w:id="2740"/>
      <w:bookmarkEnd w:id="2741"/>
    </w:p>
    <w:p w14:paraId="6F3A3E49"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8747886" w14:textId="77777777" w:rsidR="00DD6D98" w:rsidRDefault="00DD6D98" w:rsidP="00DD6D98">
      <w:pPr>
        <w:pStyle w:val="Components"/>
      </w:pPr>
      <w:r>
        <w:t>Subcomponents for Street Address (SAD):  &lt;Street or Mailing Address (ST)&gt; &amp; &lt;Street Name (ST)&gt; &amp; &lt;Dwelling Number (ST)&gt;</w:t>
      </w:r>
    </w:p>
    <w:p w14:paraId="174065DA"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902660" w14:textId="77777777" w:rsidR="00DD6D98" w:rsidRDefault="00DD6D98" w:rsidP="00DD6D98">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1D03F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2E2BCB"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52D766" w14:textId="77777777" w:rsidR="00DD6D98" w:rsidRDefault="00DD6D98" w:rsidP="00DD6D98">
      <w:pPr>
        <w:pStyle w:val="Components"/>
      </w:pPr>
      <w:r>
        <w:t>Subcomponents for Address Identifier (EI):  &lt;Entity Identifier (ST)&gt; &amp; &lt;Namespace ID (IS)&gt; &amp; &lt;Universal ID (ST)&gt; &amp; &lt;Universal ID Type (ID)&gt;</w:t>
      </w:r>
    </w:p>
    <w:p w14:paraId="2C1E36ED"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address.</w:t>
      </w:r>
    </w:p>
    <w:p w14:paraId="1E2DF7E5" w14:textId="77777777" w:rsidR="00DD6D98" w:rsidRPr="009901C4" w:rsidRDefault="00DD6D98" w:rsidP="00182B11">
      <w:pPr>
        <w:pStyle w:val="Heading4"/>
        <w:rPr>
          <w:noProof/>
        </w:rPr>
      </w:pPr>
      <w:bookmarkStart w:id="2742" w:name="_Toc532896288"/>
      <w:bookmarkStart w:id="2743" w:name="_Toc246100"/>
      <w:r w:rsidRPr="009901C4">
        <w:rPr>
          <w:noProof/>
        </w:rPr>
        <w:t>FAC-8   Contact Telecommunication</w:t>
      </w:r>
      <w:r w:rsidRPr="009901C4">
        <w:rPr>
          <w:noProof/>
        </w:rPr>
        <w:fldChar w:fldCharType="begin"/>
      </w:r>
      <w:r w:rsidRPr="009901C4">
        <w:rPr>
          <w:noProof/>
        </w:rPr>
        <w:instrText xml:space="preserve"> XE "Contact telecommunication" </w:instrText>
      </w:r>
      <w:r w:rsidRPr="009901C4">
        <w:rPr>
          <w:noProof/>
        </w:rPr>
        <w:fldChar w:fldCharType="end"/>
      </w:r>
      <w:r w:rsidRPr="009901C4">
        <w:rPr>
          <w:noProof/>
        </w:rPr>
        <w:t xml:space="preserve">   (XTN)   01269</w:t>
      </w:r>
      <w:bookmarkEnd w:id="2742"/>
      <w:bookmarkEnd w:id="2743"/>
    </w:p>
    <w:p w14:paraId="648BBED7"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0253637"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9DBC57" w14:textId="77777777" w:rsidR="00DD6D98" w:rsidRDefault="00DD6D98" w:rsidP="00DD6D9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F1FB5"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7A80553E"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telecommunication information.</w:t>
      </w:r>
    </w:p>
    <w:p w14:paraId="28531A58" w14:textId="77777777" w:rsidR="00DD6D98" w:rsidRPr="009901C4" w:rsidRDefault="00DD6D98" w:rsidP="00182B11">
      <w:pPr>
        <w:pStyle w:val="Heading4"/>
        <w:rPr>
          <w:noProof/>
        </w:rPr>
      </w:pPr>
      <w:bookmarkStart w:id="2744" w:name="_Toc532896289"/>
      <w:bookmarkStart w:id="2745" w:name="_Toc246101"/>
      <w:r w:rsidRPr="009901C4">
        <w:rPr>
          <w:noProof/>
        </w:rPr>
        <w:t>FAC-9   Signature Authority</w:t>
      </w:r>
      <w:r w:rsidRPr="009901C4">
        <w:rPr>
          <w:noProof/>
        </w:rPr>
        <w:fldChar w:fldCharType="begin"/>
      </w:r>
      <w:r w:rsidRPr="009901C4">
        <w:rPr>
          <w:noProof/>
        </w:rPr>
        <w:instrText xml:space="preserve"> XE "Signature authority" </w:instrText>
      </w:r>
      <w:r w:rsidRPr="009901C4">
        <w:rPr>
          <w:noProof/>
        </w:rPr>
        <w:fldChar w:fldCharType="end"/>
      </w:r>
      <w:r w:rsidRPr="009901C4">
        <w:rPr>
          <w:noProof/>
        </w:rPr>
        <w:t xml:space="preserve">   (XCN)   01270</w:t>
      </w:r>
      <w:bookmarkEnd w:id="2744"/>
      <w:bookmarkEnd w:id="2745"/>
    </w:p>
    <w:p w14:paraId="17266E53"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8631D27"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4D622115"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9BFA25" w14:textId="77777777" w:rsidR="00DD6D98" w:rsidRDefault="00DD6D98" w:rsidP="00DD6D98">
      <w:pPr>
        <w:pStyle w:val="Components"/>
      </w:pPr>
      <w:r>
        <w:t>Subcomponents for Assigning Authority (HD):  &lt;Namespace ID (IS)&gt; &amp; &lt;Universal ID (ST)&gt; &amp; &lt;Universal ID Type (ID)&gt;</w:t>
      </w:r>
    </w:p>
    <w:p w14:paraId="22D83D47" w14:textId="77777777" w:rsidR="00DD6D98" w:rsidRDefault="00DD6D98" w:rsidP="00DD6D98">
      <w:pPr>
        <w:pStyle w:val="Components"/>
      </w:pPr>
      <w:r>
        <w:t>Subcomponents for Assigning Facility (HD):  &lt;Namespace ID (IS)&gt; &amp; &lt;Universal ID (ST)&gt; &amp; &lt;Universal ID Type (ID)&gt;</w:t>
      </w:r>
    </w:p>
    <w:p w14:paraId="5CB38C7B"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2133A8" w14:textId="77777777" w:rsidR="00DD6D98" w:rsidRDefault="00DD6D98" w:rsidP="00DD6D98">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C7A03A"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5AB5FF" w14:textId="77777777" w:rsidR="00DD6D98" w:rsidRPr="009901C4" w:rsidRDefault="00DD6D98" w:rsidP="00DD6D98">
      <w:pPr>
        <w:pStyle w:val="NormalIndented"/>
        <w:rPr>
          <w:noProof/>
        </w:rPr>
      </w:pPr>
      <w:r w:rsidRPr="009901C4">
        <w:rPr>
          <w:noProof/>
        </w:rPr>
        <w:t>Definition:  This field contains the name of the individual with signature authority or who is responsible for the report.</w:t>
      </w:r>
    </w:p>
    <w:p w14:paraId="6304EB2D" w14:textId="77777777" w:rsidR="00DD6D98" w:rsidRPr="009901C4" w:rsidRDefault="00DD6D98" w:rsidP="00182B11">
      <w:pPr>
        <w:pStyle w:val="Heading4"/>
        <w:rPr>
          <w:noProof/>
        </w:rPr>
      </w:pPr>
      <w:bookmarkStart w:id="2746" w:name="_Toc532896290"/>
      <w:bookmarkStart w:id="2747" w:name="_Toc246102"/>
      <w:r w:rsidRPr="009901C4">
        <w:rPr>
          <w:noProof/>
        </w:rPr>
        <w:t>FAC-10   Signature Authority Title</w:t>
      </w:r>
      <w:r w:rsidRPr="009901C4">
        <w:rPr>
          <w:noProof/>
        </w:rPr>
        <w:fldChar w:fldCharType="begin"/>
      </w:r>
      <w:r w:rsidRPr="009901C4">
        <w:rPr>
          <w:noProof/>
        </w:rPr>
        <w:instrText xml:space="preserve"> XE "Signature authority title" </w:instrText>
      </w:r>
      <w:r w:rsidRPr="009901C4">
        <w:rPr>
          <w:noProof/>
        </w:rPr>
        <w:fldChar w:fldCharType="end"/>
      </w:r>
      <w:r w:rsidRPr="009901C4">
        <w:rPr>
          <w:noProof/>
        </w:rPr>
        <w:t xml:space="preserve">   (ST)   01271</w:t>
      </w:r>
      <w:bookmarkEnd w:id="2746"/>
      <w:bookmarkEnd w:id="2747"/>
    </w:p>
    <w:p w14:paraId="4EBEFAC8" w14:textId="77777777" w:rsidR="00DD6D98" w:rsidRPr="009901C4" w:rsidRDefault="00DD6D98" w:rsidP="00DD6D98">
      <w:pPr>
        <w:pStyle w:val="NormalIndented"/>
        <w:rPr>
          <w:noProof/>
        </w:rPr>
      </w:pPr>
      <w:r w:rsidRPr="009901C4">
        <w:rPr>
          <w:noProof/>
        </w:rPr>
        <w:t>Definition:  This field contains the title of the individual with signature authority or who is responsible for this report.</w:t>
      </w:r>
    </w:p>
    <w:p w14:paraId="0FA7B7E8" w14:textId="77777777" w:rsidR="00DD6D98" w:rsidRPr="009901C4" w:rsidRDefault="00DD6D98" w:rsidP="00182B11">
      <w:pPr>
        <w:pStyle w:val="Heading4"/>
        <w:rPr>
          <w:noProof/>
        </w:rPr>
      </w:pPr>
      <w:bookmarkStart w:id="2748" w:name="_Toc532896291"/>
      <w:bookmarkStart w:id="2749" w:name="_Toc246103"/>
      <w:r w:rsidRPr="009901C4">
        <w:rPr>
          <w:noProof/>
        </w:rPr>
        <w:t>FAC-11   Signature Authority Address</w:t>
      </w:r>
      <w:r w:rsidRPr="009901C4">
        <w:rPr>
          <w:noProof/>
        </w:rPr>
        <w:fldChar w:fldCharType="begin"/>
      </w:r>
      <w:r w:rsidRPr="009901C4">
        <w:rPr>
          <w:noProof/>
        </w:rPr>
        <w:instrText xml:space="preserve"> XE "Signature authority address" </w:instrText>
      </w:r>
      <w:r w:rsidRPr="009901C4">
        <w:rPr>
          <w:noProof/>
        </w:rPr>
        <w:fldChar w:fldCharType="end"/>
      </w:r>
      <w:r w:rsidRPr="009901C4">
        <w:rPr>
          <w:noProof/>
        </w:rPr>
        <w:t xml:space="preserve">   (XAD)   01272</w:t>
      </w:r>
      <w:bookmarkEnd w:id="2748"/>
      <w:bookmarkEnd w:id="2749"/>
    </w:p>
    <w:p w14:paraId="3046EC50"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E49946" w14:textId="77777777" w:rsidR="00DD6D98" w:rsidRDefault="00DD6D98" w:rsidP="00DD6D98">
      <w:pPr>
        <w:pStyle w:val="Components"/>
      </w:pPr>
      <w:r>
        <w:t>Subcomponents for Street Address (SAD):  &lt;Street or Mailing Address (ST)&gt; &amp; &lt;Street Name (ST)&gt; &amp; &lt;Dwelling Number (ST)&gt;</w:t>
      </w:r>
    </w:p>
    <w:p w14:paraId="7BD8CE98"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7A97F4"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24337F"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D8706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5CA3B0" w14:textId="77777777" w:rsidR="00DD6D98" w:rsidRDefault="00DD6D98" w:rsidP="00DD6D98">
      <w:pPr>
        <w:pStyle w:val="Components"/>
      </w:pPr>
      <w:r>
        <w:t>Subcomponents for Address Identifier (EI):  &lt;Entity Identifier (ST)&gt; &amp; &lt;Namespace ID (IS)&gt; &amp; &lt;Universal ID (ST)&gt; &amp; &lt;Universal ID Type (ID)&gt;</w:t>
      </w:r>
    </w:p>
    <w:p w14:paraId="77007E56" w14:textId="77777777" w:rsidR="00DD6D98" w:rsidRPr="009901C4" w:rsidRDefault="00DD6D98" w:rsidP="00DD6D98">
      <w:pPr>
        <w:pStyle w:val="NormalIndented"/>
        <w:rPr>
          <w:noProof/>
        </w:rPr>
      </w:pPr>
      <w:r w:rsidRPr="009901C4">
        <w:rPr>
          <w:noProof/>
        </w:rPr>
        <w:t>Definition:  This field contains the address of the individual with signature authority or who is responsible for this report.</w:t>
      </w:r>
    </w:p>
    <w:p w14:paraId="68FB9C8E" w14:textId="77777777" w:rsidR="00DD6D98" w:rsidRPr="009901C4" w:rsidRDefault="00DD6D98" w:rsidP="00182B11">
      <w:pPr>
        <w:pStyle w:val="Heading4"/>
        <w:rPr>
          <w:noProof/>
        </w:rPr>
      </w:pPr>
      <w:bookmarkStart w:id="2750" w:name="_Toc532896292"/>
      <w:bookmarkStart w:id="2751" w:name="_Toc246104"/>
      <w:r w:rsidRPr="009901C4">
        <w:rPr>
          <w:noProof/>
        </w:rPr>
        <w:t>FAC-12   Signature Authority Telecommunication</w:t>
      </w:r>
      <w:r w:rsidRPr="009901C4">
        <w:rPr>
          <w:noProof/>
        </w:rPr>
        <w:fldChar w:fldCharType="begin"/>
      </w:r>
      <w:r w:rsidRPr="009901C4">
        <w:rPr>
          <w:noProof/>
        </w:rPr>
        <w:instrText xml:space="preserve"> XE "Signature authority telecommunication" </w:instrText>
      </w:r>
      <w:r w:rsidRPr="009901C4">
        <w:rPr>
          <w:noProof/>
        </w:rPr>
        <w:fldChar w:fldCharType="end"/>
      </w:r>
      <w:r w:rsidRPr="009901C4">
        <w:rPr>
          <w:noProof/>
        </w:rPr>
        <w:t xml:space="preserve">   (XTN)   01273</w:t>
      </w:r>
      <w:bookmarkEnd w:id="2750"/>
      <w:bookmarkEnd w:id="2751"/>
    </w:p>
    <w:p w14:paraId="17B1E268"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E477C10"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6F21D8"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721F81"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5E2F6F01" w14:textId="77777777" w:rsidR="00DD6D98" w:rsidRPr="009901C4" w:rsidRDefault="00DD6D98" w:rsidP="00DD6D98">
      <w:pPr>
        <w:pStyle w:val="NormalIndented"/>
        <w:rPr>
          <w:noProof/>
        </w:rPr>
      </w:pPr>
      <w:r w:rsidRPr="009901C4">
        <w:rPr>
          <w:noProof/>
        </w:rPr>
        <w:t>Definition:  This field contains the telecommunication information of the individual with signature authority of who is responsible for this report.</w:t>
      </w:r>
    </w:p>
    <w:p w14:paraId="5CC25CB7" w14:textId="77777777" w:rsidR="00DD6D98" w:rsidRPr="009901C4" w:rsidRDefault="00DD6D98" w:rsidP="00182B11">
      <w:pPr>
        <w:pStyle w:val="Heading2"/>
        <w:rPr>
          <w:noProof/>
        </w:rPr>
      </w:pPr>
      <w:bookmarkStart w:id="2752" w:name="_Toc495952588"/>
      <w:bookmarkStart w:id="2753" w:name="_Toc532896293"/>
      <w:bookmarkStart w:id="2754" w:name="_Toc246105"/>
      <w:bookmarkStart w:id="2755" w:name="_Toc861893"/>
      <w:bookmarkStart w:id="2756" w:name="_Toc862897"/>
      <w:bookmarkStart w:id="2757" w:name="_Toc866886"/>
      <w:bookmarkStart w:id="2758" w:name="_Toc879995"/>
      <w:bookmarkStart w:id="2759" w:name="_Toc138585512"/>
      <w:bookmarkStart w:id="2760" w:name="_Toc234051391"/>
      <w:bookmarkStart w:id="2761" w:name="_Toc28960227"/>
      <w:r w:rsidRPr="00182B11">
        <w:lastRenderedPageBreak/>
        <w:t>Product</w:t>
      </w:r>
      <w:r w:rsidRPr="009901C4">
        <w:rPr>
          <w:noProof/>
        </w:rPr>
        <w:t xml:space="preserve"> Experience – Example</w:t>
      </w:r>
      <w:bookmarkEnd w:id="2632"/>
      <w:r w:rsidRPr="009901C4">
        <w:rPr>
          <w:noProof/>
        </w:rPr>
        <w:t>s of use</w:t>
      </w:r>
      <w:bookmarkEnd w:id="2752"/>
      <w:bookmarkEnd w:id="2753"/>
      <w:bookmarkEnd w:id="2754"/>
      <w:bookmarkEnd w:id="2755"/>
      <w:bookmarkEnd w:id="2756"/>
      <w:bookmarkEnd w:id="2757"/>
      <w:bookmarkEnd w:id="2758"/>
      <w:bookmarkEnd w:id="2759"/>
      <w:bookmarkEnd w:id="2760"/>
      <w:bookmarkEnd w:id="2761"/>
    </w:p>
    <w:p w14:paraId="276BD324" w14:textId="77777777" w:rsidR="00DD6D98" w:rsidRPr="009901C4" w:rsidRDefault="00DD6D98" w:rsidP="00DD6D98">
      <w:pPr>
        <w:pStyle w:val="Example"/>
      </w:pPr>
      <w:r w:rsidRPr="009901C4">
        <w:rPr>
          <w:u w:val="single"/>
        </w:rPr>
        <w:t>MSH</w:t>
      </w:r>
      <w:r w:rsidRPr="009901C4">
        <w:t>|^-&amp;|SAP||RAP||200006051512||PEX^P07|...&lt;cr&gt;</w:t>
      </w:r>
    </w:p>
    <w:p w14:paraId="6E8FCCD0" w14:textId="77777777" w:rsidR="00DD6D98" w:rsidRPr="009901C4" w:rsidRDefault="00DD6D98" w:rsidP="00DD6D98">
      <w:pPr>
        <w:pStyle w:val="Example"/>
      </w:pPr>
      <w:r w:rsidRPr="009901C4">
        <w:t>EVN|...&lt;cr&gt;</w:t>
      </w:r>
    </w:p>
    <w:p w14:paraId="1DB1455F" w14:textId="77777777" w:rsidR="00DD6D98" w:rsidRPr="009901C4" w:rsidRDefault="00DD6D98" w:rsidP="00DD6D98">
      <w:pPr>
        <w:pStyle w:val="Example"/>
      </w:pPr>
      <w:r w:rsidRPr="009901C4">
        <w:t>PID||1||A^A^A||19230616|F|||||||||||||||||Y|...&lt;cr&gt;</w:t>
      </w:r>
    </w:p>
    <w:p w14:paraId="34BF0017" w14:textId="77777777" w:rsidR="00DD6D98" w:rsidRPr="009901C4" w:rsidRDefault="00DD6D98" w:rsidP="00DD6D98">
      <w:pPr>
        <w:pStyle w:val="Example"/>
        <w:rPr>
          <w:b/>
        </w:rPr>
      </w:pPr>
      <w:r w:rsidRPr="009901C4">
        <w:rPr>
          <w:b/>
        </w:rPr>
        <w:t>Note:</w:t>
      </w:r>
      <w:r w:rsidRPr="009901C4">
        <w:rPr>
          <w:b/>
        </w:rPr>
        <w:tab/>
        <w:t>This section probably needs to have its own definition of the PID.  PID-3 is a required field in chapter 3, but in the context of this section probably shouldn</w:t>
      </w:r>
      <w:r>
        <w:rPr>
          <w:b/>
        </w:rPr>
        <w:t>'</w:t>
      </w:r>
      <w:r w:rsidRPr="009901C4">
        <w:rPr>
          <w:b/>
        </w:rPr>
        <w:t>t be required. I also removed PID-23, Birthplace (19950710).  A date is not a birthplace.</w:t>
      </w:r>
    </w:p>
    <w:p w14:paraId="1E733D23" w14:textId="77777777" w:rsidR="00DD6D98" w:rsidRPr="009901C4" w:rsidRDefault="00DD6D98" w:rsidP="00DD6D98">
      <w:pPr>
        <w:pStyle w:val="Example"/>
      </w:pPr>
      <w:r w:rsidRPr="009901C4">
        <w:t>PES|MakeADrug, Inc||Manufacturer Mall^^Ann Arbor^MI^99999|| GB95070448A|0|||19950704|19950710|10D|...&lt;cr&gt;</w:t>
      </w:r>
    </w:p>
    <w:p w14:paraId="45FD25D5" w14:textId="77777777" w:rsidR="00DD6D98" w:rsidRPr="009901C4" w:rsidRDefault="00DD6D98" w:rsidP="00DD6D98">
      <w:pPr>
        <w:pStyle w:val="Example"/>
      </w:pPr>
      <w:r w:rsidRPr="009901C4">
        <w:t>PEO||^Awaiting results of autopsy|19950704||||^^^^^GBR||S|N|D~H~O||Patient admitted via casualty with increased shortness of breath and left sided chest pain on 04 JUL 95 for assessment.~11-JUL-95 Patient admitted 09-JUL-95 at 11:30 PM with an 18 hour history of diarrhoea followed by collapse. On admission, patient was exhausted and dehydrated.  She had a rash on both breasts and abdomen. Patient found to have deteriorating renal function.  Patient commenced IV fluid, however patient was found dead on 10-JUL-95 morning.  Query vomited and aspirated. Post mortem requested. Events possibly related to study drug.|...&lt;cr&gt;</w:t>
      </w:r>
    </w:p>
    <w:p w14:paraId="1BA1261C" w14:textId="77777777" w:rsidR="00DD6D98" w:rsidRPr="009901C4" w:rsidRDefault="00DD6D98" w:rsidP="00DD6D98">
      <w:pPr>
        <w:pStyle w:val="Example"/>
      </w:pPr>
      <w:r w:rsidRPr="009901C4">
        <w:t>PCR|xxxxx^Wonder Drug 1^ATC|N|^antineoplastic|||||||^NON SMALL CELL LUNG CANCER|...&lt;cr&gt;</w:t>
      </w:r>
    </w:p>
    <w:p w14:paraId="103FCFD3" w14:textId="77777777" w:rsidR="00DD6D98" w:rsidRPr="009901C4" w:rsidRDefault="00DD6D98" w:rsidP="00DD6D98">
      <w:pPr>
        <w:pStyle w:val="Example"/>
      </w:pPr>
      <w:r w:rsidRPr="009901C4">
        <w:t>RXE|1^^^19950629^19950710|</w:t>
      </w:r>
      <w:r w:rsidRPr="009901C4">
        <w:rPr>
          <w:i/>
        </w:rPr>
        <w:t>xxxxx</w:t>
      </w:r>
      <w:r w:rsidRPr="009901C4">
        <w:t>^Wonder Drug 1^ATC|1||TAB|||||||||||||||||M1|3||||NON SMALL CELL LUNG CANCER|...&lt;cr&gt;</w:t>
      </w:r>
    </w:p>
    <w:p w14:paraId="7B148859" w14:textId="77777777" w:rsidR="00DD6D98" w:rsidRPr="009901C4" w:rsidRDefault="00DD6D98" w:rsidP="00DD6D98">
      <w:pPr>
        <w:pStyle w:val="Example"/>
      </w:pPr>
      <w:r w:rsidRPr="009901C4">
        <w:t xml:space="preserve">RXR|PO|...&lt;cr&gt; </w:t>
      </w:r>
    </w:p>
    <w:p w14:paraId="5DBFAF19" w14:textId="77777777" w:rsidR="00DD6D98" w:rsidRPr="009901C4" w:rsidRDefault="00DD6D98" w:rsidP="00DD6D98">
      <w:pPr>
        <w:pStyle w:val="Note"/>
        <w:ind w:left="1440"/>
        <w:rPr>
          <w:noProof/>
        </w:rPr>
      </w:pPr>
      <w:r w:rsidRPr="009901C4">
        <w:rPr>
          <w:rStyle w:val="Strong"/>
          <w:noProof/>
        </w:rPr>
        <w:t>Note:</w:t>
      </w:r>
      <w:r w:rsidRPr="009901C4">
        <w:rPr>
          <w:noProof/>
        </w:rPr>
        <w:tab/>
        <w:t>The message structure for the PEX does not allow repeating RXE/RXR groups within a PCR group.  This is probably a mistake in the message definition table for the PEX messages.</w:t>
      </w:r>
    </w:p>
    <w:p w14:paraId="1DAD3A29" w14:textId="77777777" w:rsidR="00DD6D98" w:rsidRPr="009901C4" w:rsidRDefault="00DD6D98" w:rsidP="00DD6D98">
      <w:pPr>
        <w:pStyle w:val="Example"/>
        <w:keepLines w:val="0"/>
        <w:widowControl w:val="0"/>
      </w:pPr>
      <w:r w:rsidRPr="009901C4">
        <w:t>PRB|AD|19950704|705^DYSPNEA^MEDR|...&lt;cr&gt;</w:t>
      </w:r>
    </w:p>
    <w:p w14:paraId="199CF5D6" w14:textId="77777777" w:rsidR="00DD6D98" w:rsidRPr="009901C4" w:rsidRDefault="00DD6D98" w:rsidP="00DD6D98">
      <w:pPr>
        <w:pStyle w:val="Example"/>
        <w:keepLines w:val="0"/>
        <w:widowControl w:val="0"/>
      </w:pPr>
      <w:r w:rsidRPr="009901C4">
        <w:t>PRB|AD|19950710|20143^DEATH^MEDR|...&lt;cr&gt;</w:t>
      </w:r>
    </w:p>
    <w:p w14:paraId="358FDC66" w14:textId="77777777" w:rsidR="00DD6D98" w:rsidRPr="009901C4" w:rsidRDefault="00DD6D98" w:rsidP="00DD6D98">
      <w:pPr>
        <w:pStyle w:val="Example"/>
        <w:keepLines w:val="0"/>
        <w:widowControl w:val="0"/>
      </w:pPr>
      <w:r w:rsidRPr="009901C4">
        <w:t>PRB|AD|19950704|18330^CHEST PAIN^MEDR|...&lt;cr&gt;</w:t>
      </w:r>
    </w:p>
    <w:p w14:paraId="6B06FDBC" w14:textId="77777777" w:rsidR="00DD6D98" w:rsidRPr="00A14353" w:rsidRDefault="00DD6D98" w:rsidP="00DD6D98">
      <w:pPr>
        <w:pStyle w:val="Example"/>
        <w:keepLines w:val="0"/>
        <w:widowControl w:val="0"/>
        <w:rPr>
          <w:lang w:val="es-MX"/>
        </w:rPr>
      </w:pPr>
      <w:r w:rsidRPr="00A14353">
        <w:rPr>
          <w:lang w:val="es-MX"/>
        </w:rPr>
        <w:t>PRB|AD|19950709|21197^DIARRHEA^MEDR|...&lt;cr&gt;</w:t>
      </w:r>
    </w:p>
    <w:p w14:paraId="0640F67C" w14:textId="77777777" w:rsidR="00DD6D98" w:rsidRPr="00A14353" w:rsidRDefault="00DD6D98" w:rsidP="00DD6D98">
      <w:pPr>
        <w:pStyle w:val="Example"/>
        <w:keepLines w:val="0"/>
        <w:widowControl w:val="0"/>
        <w:rPr>
          <w:lang w:val="es-MX"/>
        </w:rPr>
      </w:pPr>
      <w:r w:rsidRPr="00A14353">
        <w:rPr>
          <w:lang w:val="es-MX"/>
        </w:rPr>
        <w:t>PRB|AD|19950709|6432^SYNCOPE^MEDR|...&lt;cr&gt;</w:t>
      </w:r>
    </w:p>
    <w:p w14:paraId="053C96CB" w14:textId="77777777" w:rsidR="00DD6D98" w:rsidRPr="007D514E" w:rsidRDefault="00DD6D98" w:rsidP="00DD6D98">
      <w:pPr>
        <w:pStyle w:val="Example"/>
        <w:keepLines w:val="0"/>
        <w:widowControl w:val="0"/>
        <w:rPr>
          <w:lang w:val="es-MX"/>
          <w:rPrChange w:id="2762" w:author="Frank Oemig" w:date="2022-09-06T17:23:00Z">
            <w:rPr>
              <w:lang w:val="de-DE"/>
            </w:rPr>
          </w:rPrChange>
        </w:rPr>
      </w:pPr>
      <w:r w:rsidRPr="007D514E">
        <w:rPr>
          <w:lang w:val="es-MX"/>
          <w:rPrChange w:id="2763" w:author="Frank Oemig" w:date="2022-09-06T17:23:00Z">
            <w:rPr>
              <w:lang w:val="de-DE"/>
            </w:rPr>
          </w:rPrChange>
        </w:rPr>
        <w:t>PRB|AD|19950709|4966^DEHYDRATION^MEDR|...&lt;cr&gt;</w:t>
      </w:r>
    </w:p>
    <w:p w14:paraId="00718F84" w14:textId="77777777" w:rsidR="00DD6D98" w:rsidRPr="009901C4" w:rsidRDefault="00DD6D98" w:rsidP="00DD6D98">
      <w:pPr>
        <w:pStyle w:val="Example"/>
        <w:keepLines w:val="0"/>
        <w:widowControl w:val="0"/>
      </w:pPr>
      <w:r w:rsidRPr="009901C4">
        <w:t>PRB|AD|19950709|20544^KIDNEY FUNCTION ABNORMAL^MEDR|...&lt;cr&gt;</w:t>
      </w:r>
    </w:p>
    <w:p w14:paraId="1F9B5D0C" w14:textId="77777777" w:rsidR="00DD6D98" w:rsidRPr="009901C4" w:rsidRDefault="00DD6D98" w:rsidP="00DD6D98">
      <w:pPr>
        <w:pStyle w:val="Example"/>
        <w:keepLines w:val="0"/>
        <w:widowControl w:val="0"/>
      </w:pPr>
      <w:r w:rsidRPr="009901C4">
        <w:t>OBX|1|NM|804-5^lEUKOCYTES^LN||2300|10*3/ml|||||F|19940704|...&lt;cr&gt;</w:t>
      </w:r>
    </w:p>
    <w:p w14:paraId="264D61A4" w14:textId="77777777" w:rsidR="00DD6D98" w:rsidRPr="009901C4" w:rsidRDefault="00DD6D98" w:rsidP="00DD6D98">
      <w:pPr>
        <w:pStyle w:val="Example"/>
        <w:keepLines w:val="0"/>
        <w:widowControl w:val="0"/>
      </w:pPr>
      <w:r w:rsidRPr="009901C4">
        <w:t>OBX|2|NM|770-8^NEUTROPHILS/100 LEUKOCYTES^LN||1.9|%|||||F|19950704|...&lt;cr&gt;</w:t>
      </w:r>
    </w:p>
    <w:p w14:paraId="01A78C1D" w14:textId="77777777" w:rsidR="00DD6D98" w:rsidRPr="009901C4" w:rsidRDefault="00DD6D98" w:rsidP="00DD6D98">
      <w:pPr>
        <w:pStyle w:val="Example"/>
        <w:keepLines w:val="0"/>
        <w:widowControl w:val="0"/>
      </w:pPr>
      <w:r w:rsidRPr="009901C4">
        <w:t>OBX|3|NM|6299-2^UREA NITROGEN^LN||22.3|mg%|||||F|19950709|...&lt;cr&gt;</w:t>
      </w:r>
    </w:p>
    <w:p w14:paraId="13B6E0DC" w14:textId="77777777" w:rsidR="00DD6D98" w:rsidRPr="009901C4" w:rsidRDefault="00DD6D98" w:rsidP="00DD6D98">
      <w:pPr>
        <w:pStyle w:val="Example"/>
        <w:keepLines w:val="0"/>
        <w:widowControl w:val="0"/>
      </w:pPr>
      <w:r w:rsidRPr="009901C4">
        <w:t>OBX|4|NM|2160-0^CREATININE^LN||247|mmole|||||F|19950709|...&lt;cr&gt;</w:t>
      </w:r>
    </w:p>
    <w:p w14:paraId="69DD091C" w14:textId="77777777" w:rsidR="00DD6D98" w:rsidRPr="009901C4" w:rsidRDefault="00DD6D98" w:rsidP="00DD6D98">
      <w:pPr>
        <w:pStyle w:val="Example"/>
        <w:keepLines w:val="0"/>
        <w:widowControl w:val="0"/>
      </w:pPr>
      <w:r w:rsidRPr="009901C4">
        <w:t>NTE|||Additional details must be obtained from the affiliate in order to assess causality. A three day alert phone call was made to the FDA on 12-JUL-95|...&lt;cr&gt;</w:t>
      </w:r>
    </w:p>
    <w:p w14:paraId="5FB3792C" w14:textId="77777777" w:rsidR="00DD6D98" w:rsidRPr="009901C4" w:rsidRDefault="00DD6D98" w:rsidP="00182B11">
      <w:pPr>
        <w:pStyle w:val="Heading2"/>
        <w:rPr>
          <w:noProof/>
        </w:rPr>
      </w:pPr>
      <w:bookmarkStart w:id="2764" w:name="_Toc495952589"/>
      <w:bookmarkStart w:id="2765" w:name="_Toc532896294"/>
      <w:bookmarkStart w:id="2766" w:name="_Toc246106"/>
      <w:bookmarkStart w:id="2767" w:name="_Toc861894"/>
      <w:bookmarkStart w:id="2768" w:name="_Toc862898"/>
      <w:bookmarkStart w:id="2769" w:name="_Toc866887"/>
      <w:bookmarkStart w:id="2770" w:name="_Toc879996"/>
      <w:bookmarkStart w:id="2771" w:name="_Toc138585513"/>
      <w:bookmarkStart w:id="2772" w:name="_Toc234051392"/>
      <w:bookmarkStart w:id="2773" w:name="_Toc28960228"/>
      <w:r w:rsidRPr="009901C4">
        <w:rPr>
          <w:noProof/>
        </w:rPr>
        <w:t>Waveform</w:t>
      </w:r>
      <w:bookmarkEnd w:id="2764"/>
      <w:bookmarkEnd w:id="2765"/>
      <w:bookmarkEnd w:id="2766"/>
      <w:bookmarkEnd w:id="2767"/>
      <w:bookmarkEnd w:id="2768"/>
      <w:bookmarkEnd w:id="2769"/>
      <w:bookmarkEnd w:id="2770"/>
      <w:bookmarkEnd w:id="2771"/>
      <w:bookmarkEnd w:id="2772"/>
      <w:bookmarkEnd w:id="2773"/>
      <w:r w:rsidRPr="009901C4">
        <w:rPr>
          <w:noProof/>
        </w:rPr>
        <w:fldChar w:fldCharType="begin"/>
      </w:r>
      <w:r w:rsidRPr="009901C4">
        <w:rPr>
          <w:noProof/>
        </w:rPr>
        <w:instrText xml:space="preserve"> XE "</w:instrText>
      </w:r>
      <w:r w:rsidRPr="00182B11">
        <w:instrText>Waveform</w:instrText>
      </w:r>
      <w:r w:rsidRPr="009901C4">
        <w:rPr>
          <w:noProof/>
        </w:rPr>
        <w:instrText xml:space="preserve">" </w:instrText>
      </w:r>
      <w:r w:rsidRPr="009901C4">
        <w:rPr>
          <w:noProof/>
        </w:rPr>
        <w:fldChar w:fldCharType="end"/>
      </w:r>
    </w:p>
    <w:p w14:paraId="033C6C72" w14:textId="77777777"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 and</w:t>
      </w:r>
      <w:r>
        <w:rPr>
          <w:b/>
          <w:noProof/>
        </w:rPr>
        <w:t xml:space="preserve"> withdrawn as of v2.9</w:t>
      </w:r>
      <w:r w:rsidRPr="009901C4">
        <w:rPr>
          <w:b/>
          <w:noProof/>
        </w:rPr>
        <w:t>.  Implementers are encouraged to use</w:t>
      </w:r>
      <w:r w:rsidRPr="00116EB4">
        <w:rPr>
          <w:b/>
          <w:noProof/>
        </w:rPr>
        <w:t xml:space="preserve"> </w:t>
      </w:r>
      <w:r>
        <w:rPr>
          <w:b/>
          <w:noProof/>
        </w:rPr>
        <w:t>other V2 guidance (e.g., IHE's PCD profile) or</w:t>
      </w:r>
      <w:r w:rsidRPr="009901C4">
        <w:rPr>
          <w:b/>
          <w:noProof/>
        </w:rPr>
        <w:t xml:space="preserve"> V3 constructs to support waveform messages.</w:t>
      </w:r>
    </w:p>
    <w:p w14:paraId="401914A0" w14:textId="77777777" w:rsidR="00DD6D98" w:rsidRPr="009901C4" w:rsidRDefault="00DD6D98" w:rsidP="00182B11">
      <w:pPr>
        <w:pStyle w:val="Heading2"/>
        <w:rPr>
          <w:noProof/>
        </w:rPr>
      </w:pPr>
      <w:bookmarkStart w:id="2774" w:name="_Toc11774386"/>
      <w:bookmarkStart w:id="2775" w:name="_Toc11774387"/>
      <w:bookmarkStart w:id="2776" w:name="_Toc11774388"/>
      <w:bookmarkStart w:id="2777" w:name="_Toc11774389"/>
      <w:bookmarkStart w:id="2778" w:name="_Toc11774390"/>
      <w:bookmarkStart w:id="2779" w:name="_Toc11774391"/>
      <w:bookmarkStart w:id="2780" w:name="_Toc11774392"/>
      <w:bookmarkStart w:id="2781" w:name="_Toc23541961"/>
      <w:bookmarkStart w:id="2782" w:name="_Toc33362592"/>
      <w:bookmarkStart w:id="2783" w:name="_Specific_Observation_Id"/>
      <w:bookmarkStart w:id="2784" w:name="_Toc11774393"/>
      <w:bookmarkStart w:id="2785" w:name="_Toc11774394"/>
      <w:bookmarkStart w:id="2786" w:name="_Toc11774415"/>
      <w:bookmarkStart w:id="2787" w:name="_Toc532896323"/>
      <w:bookmarkStart w:id="2788" w:name="_Toc536859786"/>
      <w:bookmarkStart w:id="2789" w:name="_Toc246118"/>
      <w:bookmarkStart w:id="2790" w:name="_Toc234056330"/>
      <w:bookmarkStart w:id="2791" w:name="_Toc11774416"/>
      <w:bookmarkStart w:id="2792" w:name="_Toc11774417"/>
      <w:bookmarkStart w:id="2793" w:name="_Toc11774418"/>
      <w:bookmarkStart w:id="2794" w:name="_Toc11774419"/>
      <w:bookmarkStart w:id="2795" w:name="_Toc11774420"/>
      <w:bookmarkStart w:id="2796" w:name="_Toc11774421"/>
      <w:bookmarkStart w:id="2797" w:name="_Toc11774422"/>
      <w:bookmarkStart w:id="2798" w:name="_Toc11774423"/>
      <w:bookmarkStart w:id="2799" w:name="_Toc11774424"/>
      <w:bookmarkStart w:id="2800" w:name="_Toc11774425"/>
      <w:bookmarkStart w:id="2801" w:name="_Toc11774426"/>
      <w:bookmarkStart w:id="2802" w:name="_Toc11774427"/>
      <w:bookmarkStart w:id="2803" w:name="_Toc11774428"/>
      <w:bookmarkStart w:id="2804" w:name="HL70317"/>
      <w:bookmarkStart w:id="2805" w:name="_Toc234049185"/>
      <w:bookmarkStart w:id="2806" w:name="_Toc234051394"/>
      <w:bookmarkStart w:id="2807" w:name="_Toc234053036"/>
      <w:bookmarkStart w:id="2808" w:name="_Toc234056335"/>
      <w:bookmarkStart w:id="2809" w:name="_Toc234058144"/>
      <w:bookmarkStart w:id="2810" w:name="_Toc495952592"/>
      <w:bookmarkStart w:id="2811" w:name="_Toc532896328"/>
      <w:bookmarkStart w:id="2812" w:name="_Toc246123"/>
      <w:bookmarkStart w:id="2813" w:name="_Toc861897"/>
      <w:bookmarkStart w:id="2814" w:name="_Toc862901"/>
      <w:bookmarkStart w:id="2815" w:name="_Toc866890"/>
      <w:bookmarkStart w:id="2816" w:name="_Toc879999"/>
      <w:bookmarkStart w:id="2817" w:name="_Toc138585515"/>
      <w:bookmarkStart w:id="2818" w:name="_Ref175455946"/>
      <w:bookmarkStart w:id="2819" w:name="_Ref175455966"/>
      <w:bookmarkStart w:id="2820" w:name="_Toc234051419"/>
      <w:bookmarkStart w:id="2821" w:name="_Toc28960229"/>
      <w:bookmarkStart w:id="2822" w:name="_Toc348246971"/>
      <w:bookmarkStart w:id="2823" w:name="_Toc348255856"/>
      <w:bookmarkStart w:id="2824" w:name="_Toc348259659"/>
      <w:bookmarkStart w:id="2825" w:name="_Toc348342359"/>
      <w:bookmarkStart w:id="2826" w:name="_Toc348342511"/>
      <w:bookmarkStart w:id="2827" w:name="_Toc359236337"/>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r w:rsidRPr="009901C4">
        <w:rPr>
          <w:noProof/>
        </w:rPr>
        <w:t xml:space="preserve">Waveform – Trigger </w:t>
      </w:r>
      <w:r w:rsidRPr="00182B11">
        <w:t>Events</w:t>
      </w:r>
      <w:r w:rsidRPr="009901C4">
        <w:rPr>
          <w:noProof/>
        </w:rPr>
        <w:t xml:space="preserve"> &amp; Message Definitions</w:t>
      </w:r>
      <w:bookmarkEnd w:id="2810"/>
      <w:bookmarkEnd w:id="2811"/>
      <w:bookmarkEnd w:id="2812"/>
      <w:bookmarkEnd w:id="2813"/>
      <w:bookmarkEnd w:id="2814"/>
      <w:bookmarkEnd w:id="2815"/>
      <w:bookmarkEnd w:id="2816"/>
      <w:bookmarkEnd w:id="2817"/>
      <w:bookmarkEnd w:id="2818"/>
      <w:bookmarkEnd w:id="2819"/>
      <w:bookmarkEnd w:id="2820"/>
      <w:bookmarkEnd w:id="2821"/>
      <w:r w:rsidRPr="009901C4">
        <w:rPr>
          <w:noProof/>
        </w:rPr>
        <w:fldChar w:fldCharType="begin"/>
      </w:r>
      <w:r w:rsidRPr="009901C4">
        <w:rPr>
          <w:noProof/>
        </w:rPr>
        <w:instrText xml:space="preserve"> XE "Waveform - Trigger Events &amp; Message Definitions " </w:instrText>
      </w:r>
      <w:r w:rsidRPr="009901C4">
        <w:rPr>
          <w:noProof/>
        </w:rPr>
        <w:fldChar w:fldCharType="end"/>
      </w:r>
    </w:p>
    <w:p w14:paraId="1D391559" w14:textId="77777777"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w:t>
      </w:r>
      <w:r>
        <w:rPr>
          <w:b/>
          <w:noProof/>
        </w:rPr>
        <w:t xml:space="preserve"> and withdrawm as of v2.9</w:t>
      </w:r>
      <w:r w:rsidRPr="009901C4">
        <w:rPr>
          <w:b/>
          <w:bCs/>
          <w:noProof/>
        </w:rPr>
        <w:t>.  Implementers are encouraged to use</w:t>
      </w:r>
      <w:r w:rsidRPr="00116EB4">
        <w:rPr>
          <w:b/>
          <w:noProof/>
        </w:rPr>
        <w:t xml:space="preserve"> </w:t>
      </w:r>
      <w:r>
        <w:rPr>
          <w:b/>
          <w:noProof/>
        </w:rPr>
        <w:t>other V2 guidance (e.g., IHE's PCD profile) or</w:t>
      </w:r>
      <w:r w:rsidRPr="009901C4">
        <w:rPr>
          <w:b/>
          <w:bCs/>
          <w:noProof/>
        </w:rPr>
        <w:t xml:space="preserve"> </w:t>
      </w:r>
      <w:r>
        <w:rPr>
          <w:b/>
          <w:bCs/>
          <w:noProof/>
        </w:rPr>
        <w:t>V</w:t>
      </w:r>
      <w:r w:rsidRPr="009901C4">
        <w:rPr>
          <w:b/>
          <w:bCs/>
          <w:noProof/>
        </w:rPr>
        <w:t>3 as it expands its use cases in this space, while using older V2 versions until that point.</w:t>
      </w:r>
    </w:p>
    <w:p w14:paraId="31F4ABEF" w14:textId="77777777" w:rsidR="00DD6D98" w:rsidRPr="009901C4" w:rsidRDefault="00DD6D98" w:rsidP="00182B11">
      <w:pPr>
        <w:pStyle w:val="Heading2"/>
        <w:rPr>
          <w:noProof/>
        </w:rPr>
      </w:pPr>
      <w:bookmarkStart w:id="2828" w:name="_Toc11774430"/>
      <w:bookmarkStart w:id="2829" w:name="_Toc11774431"/>
      <w:bookmarkStart w:id="2830" w:name="_Toc11774432"/>
      <w:bookmarkStart w:id="2831" w:name="_Toc11774433"/>
      <w:bookmarkStart w:id="2832" w:name="_Toc11774434"/>
      <w:bookmarkStart w:id="2833" w:name="_Toc11774435"/>
      <w:bookmarkStart w:id="2834" w:name="_Toc11774436"/>
      <w:bookmarkStart w:id="2835" w:name="_Toc11774437"/>
      <w:bookmarkStart w:id="2836" w:name="_Toc11774438"/>
      <w:bookmarkStart w:id="2837" w:name="_Toc11774439"/>
      <w:bookmarkStart w:id="2838" w:name="_Toc11774440"/>
      <w:bookmarkStart w:id="2839" w:name="_Toc11774441"/>
      <w:bookmarkStart w:id="2840" w:name="_Toc11774442"/>
      <w:bookmarkStart w:id="2841" w:name="_Toc11774443"/>
      <w:bookmarkStart w:id="2842" w:name="OBXTIM"/>
      <w:bookmarkStart w:id="2843" w:name="_Toc11774444"/>
      <w:bookmarkStart w:id="2844" w:name="_Toc11774705"/>
      <w:bookmarkStart w:id="2845" w:name="_Toc11774706"/>
      <w:bookmarkStart w:id="2846" w:name="OBXCHN"/>
      <w:bookmarkStart w:id="2847" w:name="_Toc11774707"/>
      <w:bookmarkStart w:id="2848" w:name="_Toc11774968"/>
      <w:bookmarkStart w:id="2849" w:name="_Toc11774969"/>
      <w:bookmarkStart w:id="2850" w:name="_Toc11774970"/>
      <w:bookmarkStart w:id="2851" w:name="OBXWAV"/>
      <w:bookmarkStart w:id="2852" w:name="_Toc11774971"/>
      <w:bookmarkStart w:id="2853" w:name="_Toc11775232"/>
      <w:bookmarkStart w:id="2854" w:name="_Toc11775233"/>
      <w:bookmarkStart w:id="2855" w:name="_Toc11775234"/>
      <w:bookmarkStart w:id="2856" w:name="_Toc11775235"/>
      <w:bookmarkStart w:id="2857" w:name="_Toc11775236"/>
      <w:bookmarkStart w:id="2858" w:name="OBXANO"/>
      <w:bookmarkStart w:id="2859" w:name="_Toc11775237"/>
      <w:bookmarkStart w:id="2860" w:name="_Toc11775498"/>
      <w:bookmarkStart w:id="2861" w:name="_Toc11775499"/>
      <w:bookmarkStart w:id="2862" w:name="_Toc11775500"/>
      <w:bookmarkStart w:id="2863" w:name="_Toc11775501"/>
      <w:bookmarkStart w:id="2864" w:name="_Toc11775502"/>
      <w:bookmarkStart w:id="2865" w:name="_Toc11775503"/>
      <w:bookmarkStart w:id="2866" w:name="_Toc11775504"/>
      <w:bookmarkStart w:id="2867" w:name="_Toc11775505"/>
      <w:bookmarkStart w:id="2868" w:name="_Toc11775506"/>
      <w:bookmarkStart w:id="2869" w:name="_Toc11775507"/>
      <w:bookmarkStart w:id="2870" w:name="_Toc11775508"/>
      <w:bookmarkStart w:id="2871" w:name="_Toc11775509"/>
      <w:bookmarkStart w:id="2872" w:name="_Toc11775510"/>
      <w:bookmarkStart w:id="2873" w:name="_Toc11775511"/>
      <w:bookmarkStart w:id="2874" w:name="_Toc11775512"/>
      <w:bookmarkStart w:id="2875" w:name="_Toc11775513"/>
      <w:bookmarkStart w:id="2876" w:name="_Toc11775514"/>
      <w:bookmarkStart w:id="2877" w:name="_Toc11775515"/>
      <w:bookmarkStart w:id="2878" w:name="_Toc11775516"/>
      <w:bookmarkStart w:id="2879" w:name="_Toc11775517"/>
      <w:bookmarkStart w:id="2880" w:name="_Toc11775518"/>
      <w:bookmarkStart w:id="2881" w:name="_Toc11775519"/>
      <w:bookmarkStart w:id="2882" w:name="_Toc11775520"/>
      <w:bookmarkStart w:id="2883" w:name="_Toc11775521"/>
      <w:bookmarkStart w:id="2884" w:name="_Toc11775522"/>
      <w:bookmarkStart w:id="2885" w:name="_Toc11775523"/>
      <w:bookmarkStart w:id="2886" w:name="_Toc11775524"/>
      <w:bookmarkStart w:id="2887" w:name="_Toc11775525"/>
      <w:bookmarkStart w:id="2888" w:name="_Toc11775526"/>
      <w:bookmarkStart w:id="2889" w:name="_Toc11775527"/>
      <w:bookmarkStart w:id="2890" w:name="_Toc11775528"/>
      <w:bookmarkStart w:id="2891" w:name="_Toc11775529"/>
      <w:bookmarkStart w:id="2892" w:name="_Toc11775530"/>
      <w:bookmarkStart w:id="2893" w:name="_Toc11775531"/>
      <w:bookmarkStart w:id="2894" w:name="_Toc11775532"/>
      <w:bookmarkStart w:id="2895" w:name="_Toc11775533"/>
      <w:bookmarkStart w:id="2896" w:name="_Toc11775534"/>
      <w:bookmarkStart w:id="2897" w:name="_Toc11775535"/>
      <w:bookmarkStart w:id="2898" w:name="_Toc11775536"/>
      <w:bookmarkStart w:id="2899" w:name="_Toc11775537"/>
      <w:bookmarkStart w:id="2900" w:name="_Toc11775538"/>
      <w:bookmarkStart w:id="2901" w:name="_Toc11775539"/>
      <w:bookmarkStart w:id="2902" w:name="_Toc11775540"/>
      <w:bookmarkStart w:id="2903" w:name="_Toc11775541"/>
      <w:bookmarkStart w:id="2904" w:name="_Toc11775542"/>
      <w:bookmarkStart w:id="2905" w:name="_Toc11775543"/>
      <w:bookmarkStart w:id="2906" w:name="_Toc11775544"/>
      <w:bookmarkStart w:id="2907" w:name="_Toc11775545"/>
      <w:bookmarkStart w:id="2908" w:name="_Toc11775546"/>
      <w:bookmarkStart w:id="2909" w:name="_Toc11775547"/>
      <w:bookmarkStart w:id="2910" w:name="_Toc11775548"/>
      <w:bookmarkStart w:id="2911" w:name="_Toc11775549"/>
      <w:bookmarkStart w:id="2912" w:name="_Toc11775550"/>
      <w:bookmarkStart w:id="2913" w:name="_Toc11775551"/>
      <w:bookmarkStart w:id="2914" w:name="_Toc11775552"/>
      <w:bookmarkStart w:id="2915" w:name="_Toc11775553"/>
      <w:bookmarkStart w:id="2916" w:name="_Toc11775554"/>
      <w:bookmarkStart w:id="2917" w:name="_Toc11775555"/>
      <w:bookmarkStart w:id="2918" w:name="_Toc11775556"/>
      <w:bookmarkStart w:id="2919" w:name="_Toc11775557"/>
      <w:bookmarkStart w:id="2920" w:name="_Toc11775558"/>
      <w:bookmarkStart w:id="2921" w:name="_Toc11775559"/>
      <w:bookmarkStart w:id="2922" w:name="_Toc11775560"/>
      <w:bookmarkStart w:id="2923" w:name="_Toc11775561"/>
      <w:bookmarkStart w:id="2924" w:name="_Toc11775562"/>
      <w:bookmarkStart w:id="2925" w:name="_Toc11775563"/>
      <w:bookmarkStart w:id="2926" w:name="_Toc11775564"/>
      <w:bookmarkStart w:id="2927" w:name="_Toc11775565"/>
      <w:bookmarkStart w:id="2928" w:name="_Toc11775566"/>
      <w:bookmarkStart w:id="2929" w:name="_Toc11775567"/>
      <w:bookmarkStart w:id="2930" w:name="_Toc11775568"/>
      <w:bookmarkStart w:id="2931" w:name="_Toc234051434"/>
      <w:bookmarkStart w:id="2932" w:name="_Toc28960230"/>
      <w:bookmarkStart w:id="2933" w:name="_Toc495952607"/>
      <w:bookmarkStart w:id="2934" w:name="_Toc532896343"/>
      <w:bookmarkStart w:id="2935" w:name="_Toc246138"/>
      <w:bookmarkStart w:id="2936" w:name="_Toc861912"/>
      <w:bookmarkStart w:id="2937" w:name="_Toc862916"/>
      <w:bookmarkStart w:id="2938" w:name="_Toc866905"/>
      <w:bookmarkStart w:id="2939" w:name="_Toc880014"/>
      <w:bookmarkStart w:id="2940" w:name="_Toc138585530"/>
      <w:bookmarkStart w:id="2941" w:name="_Toc35923635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r w:rsidRPr="009901C4">
        <w:rPr>
          <w:noProof/>
        </w:rPr>
        <w:lastRenderedPageBreak/>
        <w:t>Sp</w:t>
      </w:r>
      <w:r w:rsidR="0023730D">
        <w:rPr>
          <w:noProof/>
        </w:rPr>
        <w:t>ecimen Shipment Manifest</w:t>
      </w:r>
      <w:bookmarkEnd w:id="2931"/>
      <w:bookmarkEnd w:id="2932"/>
    </w:p>
    <w:p w14:paraId="1274B6EF" w14:textId="77777777" w:rsidR="00DD6D98" w:rsidRPr="009901C4" w:rsidRDefault="00DD6D98" w:rsidP="00182B11">
      <w:pPr>
        <w:pStyle w:val="Heading3"/>
        <w:rPr>
          <w:noProof/>
        </w:rPr>
      </w:pPr>
      <w:bookmarkStart w:id="2942" w:name="_Toc234051435"/>
      <w:bookmarkStart w:id="2943" w:name="_Toc28960231"/>
      <w:r w:rsidRPr="009901C4">
        <w:rPr>
          <w:noProof/>
        </w:rPr>
        <w:t xml:space="preserve">OSM - Unsolicited Specimen </w:t>
      </w:r>
      <w:r w:rsidRPr="00182B11">
        <w:t>Shipment</w:t>
      </w:r>
      <w:r w:rsidRPr="009901C4">
        <w:rPr>
          <w:noProof/>
        </w:rPr>
        <w:t xml:space="preserve"> Manifest Message (Event R26)</w:t>
      </w:r>
      <w:bookmarkEnd w:id="2942"/>
      <w:bookmarkEnd w:id="2943"/>
    </w:p>
    <w:p w14:paraId="229AB0C3" w14:textId="77777777" w:rsidR="00DD6D98" w:rsidRPr="009901C4" w:rsidRDefault="00DD6D98" w:rsidP="00DD6D98">
      <w:pPr>
        <w:pStyle w:val="NormalIndented"/>
      </w:pPr>
      <w:r w:rsidRPr="009901C4">
        <w:t>The OSM^R26 Unsolicited Specimen Shipment Manifest message is used to communicate the contents of a specimen shipment to a specimen receiver (typically a laboratory).  The mes</w:t>
      </w:r>
      <w:r>
        <w:t>sage documents details regarding</w:t>
      </w:r>
      <w:r w:rsidRPr="009901C4">
        <w:t xml:space="preserve"> the following:</w:t>
      </w:r>
    </w:p>
    <w:p w14:paraId="237BFCB0" w14:textId="77777777" w:rsidR="00DD6D98" w:rsidRPr="009901C4" w:rsidRDefault="00DD6D98" w:rsidP="00DD6D98">
      <w:pPr>
        <w:pStyle w:val="NormalListBullets"/>
        <w:numPr>
          <w:ilvl w:val="0"/>
          <w:numId w:val="29"/>
        </w:numPr>
      </w:pPr>
      <w:r w:rsidRPr="009901C4">
        <w:t xml:space="preserve">Shipment information including sender, receiver, shipper, shipping container, </w:t>
      </w:r>
      <w:proofErr w:type="gramStart"/>
      <w:r w:rsidRPr="009901C4">
        <w:t>etc.</w:t>
      </w:r>
      <w:r>
        <w:t>;</w:t>
      </w:r>
      <w:proofErr w:type="gramEnd"/>
    </w:p>
    <w:p w14:paraId="6699A93A" w14:textId="77777777" w:rsidR="00DD6D98" w:rsidRPr="009901C4" w:rsidRDefault="00DD6D98" w:rsidP="00DD6D98">
      <w:pPr>
        <w:pStyle w:val="NormalListBullets"/>
        <w:numPr>
          <w:ilvl w:val="0"/>
          <w:numId w:val="29"/>
        </w:numPr>
      </w:pPr>
      <w:r w:rsidRPr="009901C4">
        <w:t xml:space="preserve">Specimens in the </w:t>
      </w:r>
      <w:proofErr w:type="gramStart"/>
      <w:r w:rsidRPr="009901C4">
        <w:t>shipment</w:t>
      </w:r>
      <w:r>
        <w:t>;</w:t>
      </w:r>
      <w:proofErr w:type="gramEnd"/>
    </w:p>
    <w:p w14:paraId="2FFE063D" w14:textId="77777777" w:rsidR="00DD6D98" w:rsidRPr="009901C4" w:rsidRDefault="00DD6D98" w:rsidP="00DD6D98">
      <w:pPr>
        <w:pStyle w:val="NormalListBullets"/>
        <w:numPr>
          <w:ilvl w:val="0"/>
          <w:numId w:val="29"/>
        </w:numPr>
      </w:pPr>
      <w:r w:rsidRPr="009901C4">
        <w:t>Specimen containers</w:t>
      </w:r>
      <w:r>
        <w:t>; and,</w:t>
      </w:r>
    </w:p>
    <w:p w14:paraId="3F4228C7" w14:textId="77777777" w:rsidR="00DD6D98" w:rsidRDefault="00DD6D98" w:rsidP="00DD6D98">
      <w:pPr>
        <w:pStyle w:val="NormalListBullets"/>
        <w:numPr>
          <w:ilvl w:val="0"/>
          <w:numId w:val="29"/>
        </w:numPr>
      </w:pPr>
      <w:r w:rsidRPr="009901C4">
        <w:t>Identification of persons/places/things associated with the specimens.</w:t>
      </w:r>
    </w:p>
    <w:p w14:paraId="6823333B" w14:textId="77777777" w:rsidR="00DD6D98" w:rsidRPr="009901C4" w:rsidRDefault="00DD6D98" w:rsidP="00DD6D98">
      <w:pPr>
        <w:pStyle w:val="MsgTableCaption"/>
        <w:rPr>
          <w:noProof/>
        </w:rPr>
      </w:pPr>
      <w:r w:rsidRPr="009901C4">
        <w:rPr>
          <w:noProof/>
        </w:rPr>
        <w:t>OSM^R26^OSM_R26: Specimen Shipment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9F1C69" w:rsidRPr="00D00BBD" w14:paraId="4C8D0D9A" w14:textId="77777777" w:rsidTr="00A84FFB">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29714F94" w14:textId="77777777" w:rsidR="00DD6D98" w:rsidRPr="00BA5A73" w:rsidRDefault="00DD6D98" w:rsidP="00DD6D98">
            <w:pPr>
              <w:pStyle w:val="MsgTableHeader"/>
            </w:pPr>
            <w:r w:rsidRPr="00BA5A73">
              <w:t>Segments</w:t>
            </w:r>
          </w:p>
        </w:tc>
        <w:tc>
          <w:tcPr>
            <w:tcW w:w="4319" w:type="dxa"/>
            <w:tcBorders>
              <w:top w:val="single" w:sz="2" w:space="0" w:color="auto"/>
              <w:left w:val="nil"/>
              <w:bottom w:val="single" w:sz="4" w:space="0" w:color="auto"/>
              <w:right w:val="nil"/>
            </w:tcBorders>
            <w:shd w:val="clear" w:color="auto" w:fill="FFFFFF"/>
          </w:tcPr>
          <w:p w14:paraId="7B069EE1"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480A0DD5" w14:textId="77777777" w:rsidR="00DD6D98" w:rsidRPr="00BA5A73" w:rsidRDefault="00DD6D98" w:rsidP="009F1C69">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44C17407" w14:textId="77777777" w:rsidR="00DD6D98" w:rsidRPr="00BA5A73" w:rsidRDefault="00DD6D98" w:rsidP="009F1C69">
            <w:pPr>
              <w:pStyle w:val="MsgTableHeader"/>
              <w:jc w:val="center"/>
            </w:pPr>
            <w:r w:rsidRPr="00BA5A73">
              <w:t>Chapter</w:t>
            </w:r>
          </w:p>
        </w:tc>
      </w:tr>
      <w:tr w:rsidR="00DD6D98" w:rsidRPr="00D00BBD" w14:paraId="6957C6B5" w14:textId="77777777" w:rsidTr="00A84FFB">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5A4FBDB6"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402DD71E"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39A2783C"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8EB6393" w14:textId="77777777" w:rsidR="00DD6D98" w:rsidRPr="009901C4" w:rsidRDefault="00DD6D98" w:rsidP="00DD6D98">
            <w:pPr>
              <w:pStyle w:val="MsgTableBody"/>
              <w:jc w:val="center"/>
              <w:rPr>
                <w:noProof/>
              </w:rPr>
            </w:pPr>
            <w:r w:rsidRPr="009901C4">
              <w:rPr>
                <w:noProof/>
              </w:rPr>
              <w:t>2</w:t>
            </w:r>
          </w:p>
        </w:tc>
      </w:tr>
      <w:tr w:rsidR="00DD6D98" w:rsidRPr="00D00BBD" w14:paraId="7127864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6EF275"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26585124"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52D95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C7EEF8" w14:textId="77777777" w:rsidR="00DD6D98" w:rsidRPr="009901C4" w:rsidRDefault="00DD6D98" w:rsidP="00DD6D98">
            <w:pPr>
              <w:pStyle w:val="MsgTableBody"/>
              <w:jc w:val="center"/>
              <w:rPr>
                <w:noProof/>
              </w:rPr>
            </w:pPr>
            <w:r>
              <w:rPr>
                <w:noProof/>
              </w:rPr>
              <w:t>3</w:t>
            </w:r>
          </w:p>
        </w:tc>
      </w:tr>
      <w:tr w:rsidR="00DD6D98" w:rsidRPr="00D00BBD" w14:paraId="591ACB0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57E229"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0A8BFC90"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764E69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EF3D98" w14:textId="77777777" w:rsidR="00DD6D98" w:rsidRPr="009901C4" w:rsidRDefault="00DD6D98" w:rsidP="00DD6D98">
            <w:pPr>
              <w:pStyle w:val="MsgTableBody"/>
              <w:jc w:val="center"/>
              <w:rPr>
                <w:noProof/>
              </w:rPr>
            </w:pPr>
            <w:r w:rsidRPr="009901C4">
              <w:rPr>
                <w:noProof/>
              </w:rPr>
              <w:t>2</w:t>
            </w:r>
          </w:p>
        </w:tc>
      </w:tr>
      <w:tr w:rsidR="00DD6D98" w:rsidRPr="00D00BBD" w14:paraId="367C429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EBD170"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38CEA63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CBF8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0FFD7C" w14:textId="77777777" w:rsidR="00DD6D98" w:rsidRPr="009901C4" w:rsidRDefault="00DD6D98" w:rsidP="00DD6D98">
            <w:pPr>
              <w:pStyle w:val="MsgTableBody"/>
              <w:jc w:val="center"/>
              <w:rPr>
                <w:noProof/>
              </w:rPr>
            </w:pPr>
            <w:r w:rsidRPr="009901C4">
              <w:rPr>
                <w:noProof/>
              </w:rPr>
              <w:t>2</w:t>
            </w:r>
          </w:p>
        </w:tc>
      </w:tr>
      <w:tr w:rsidR="00DD6D98" w:rsidRPr="00D00BBD" w14:paraId="2CDBCCCE"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1415DD"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1597AC29" w14:textId="77777777" w:rsidR="00DD6D98" w:rsidRPr="009901C4" w:rsidRDefault="00DD6D98" w:rsidP="00DD6D98">
            <w:pPr>
              <w:pStyle w:val="MsgTableBody"/>
              <w:rPr>
                <w:noProof/>
              </w:rPr>
            </w:pPr>
            <w:r w:rsidRPr="009901C4">
              <w:rPr>
                <w:noProof/>
              </w:rPr>
              <w:t>--- SHIPMENT begin</w:t>
            </w:r>
          </w:p>
        </w:tc>
        <w:tc>
          <w:tcPr>
            <w:tcW w:w="864" w:type="dxa"/>
            <w:tcBorders>
              <w:top w:val="dotted" w:sz="4" w:space="0" w:color="auto"/>
              <w:left w:val="nil"/>
              <w:bottom w:val="dotted" w:sz="4" w:space="0" w:color="auto"/>
              <w:right w:val="nil"/>
            </w:tcBorders>
            <w:shd w:val="clear" w:color="auto" w:fill="FFFFFF"/>
          </w:tcPr>
          <w:p w14:paraId="76B451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A57739" w14:textId="77777777" w:rsidR="00DD6D98" w:rsidRPr="009901C4" w:rsidRDefault="00DD6D98" w:rsidP="00DD6D98">
            <w:pPr>
              <w:pStyle w:val="MsgTableBody"/>
              <w:jc w:val="center"/>
              <w:rPr>
                <w:noProof/>
              </w:rPr>
            </w:pPr>
          </w:p>
        </w:tc>
      </w:tr>
      <w:tr w:rsidR="00DD6D98" w:rsidRPr="00D00BBD" w14:paraId="02E82C7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4CC17F" w14:textId="77777777" w:rsidR="00DD6D98" w:rsidRPr="009901C4" w:rsidRDefault="00DD6D98" w:rsidP="00DD6D98">
            <w:pPr>
              <w:pStyle w:val="MsgTableBody"/>
              <w:rPr>
                <w:noProof/>
              </w:rPr>
            </w:pPr>
            <w:r w:rsidRPr="009901C4">
              <w:rPr>
                <w:noProof/>
              </w:rPr>
              <w:t xml:space="preserve"> </w:t>
            </w:r>
            <w:hyperlink w:anchor="_SHP_-_Shipment" w:history="1">
              <w:r w:rsidRPr="009901C4">
                <w:rPr>
                  <w:rStyle w:val="Hyperlink"/>
                  <w:noProof/>
                </w:rPr>
                <w:t>SHP</w:t>
              </w:r>
            </w:hyperlink>
          </w:p>
        </w:tc>
        <w:tc>
          <w:tcPr>
            <w:tcW w:w="4319" w:type="dxa"/>
            <w:tcBorders>
              <w:top w:val="dotted" w:sz="4" w:space="0" w:color="auto"/>
              <w:left w:val="nil"/>
              <w:bottom w:val="dotted" w:sz="4" w:space="0" w:color="auto"/>
              <w:right w:val="nil"/>
            </w:tcBorders>
            <w:shd w:val="clear" w:color="auto" w:fill="FFFFFF"/>
          </w:tcPr>
          <w:p w14:paraId="26A7E3A1" w14:textId="77777777" w:rsidR="00DD6D98" w:rsidRPr="009901C4" w:rsidRDefault="00DD6D98" w:rsidP="00DD6D98">
            <w:pPr>
              <w:pStyle w:val="MsgTableBody"/>
              <w:rPr>
                <w:noProof/>
              </w:rPr>
            </w:pPr>
            <w:r w:rsidRPr="009901C4">
              <w:rPr>
                <w:noProof/>
              </w:rPr>
              <w:t>Shipment Segment</w:t>
            </w:r>
          </w:p>
        </w:tc>
        <w:tc>
          <w:tcPr>
            <w:tcW w:w="864" w:type="dxa"/>
            <w:tcBorders>
              <w:top w:val="dotted" w:sz="4" w:space="0" w:color="auto"/>
              <w:left w:val="nil"/>
              <w:bottom w:val="dotted" w:sz="4" w:space="0" w:color="auto"/>
              <w:right w:val="nil"/>
            </w:tcBorders>
            <w:shd w:val="clear" w:color="auto" w:fill="FFFFFF"/>
          </w:tcPr>
          <w:p w14:paraId="11D45D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1B5713" w14:textId="77777777" w:rsidR="00DD6D98" w:rsidRPr="009901C4" w:rsidRDefault="00DD6D98" w:rsidP="00DD6D98">
            <w:pPr>
              <w:pStyle w:val="MsgTableBody"/>
              <w:jc w:val="center"/>
              <w:rPr>
                <w:noProof/>
              </w:rPr>
            </w:pPr>
            <w:r w:rsidRPr="009901C4">
              <w:rPr>
                <w:noProof/>
              </w:rPr>
              <w:t>7</w:t>
            </w:r>
          </w:p>
        </w:tc>
      </w:tr>
      <w:tr w:rsidR="00DD6D98" w:rsidRPr="00D00BBD" w14:paraId="69BC67E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FEFD1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41359B" w14:textId="77777777" w:rsidR="00DD6D98" w:rsidRPr="009901C4" w:rsidRDefault="00DD6D98" w:rsidP="00DD6D98">
            <w:pPr>
              <w:pStyle w:val="MsgTableBody"/>
              <w:rPr>
                <w:noProof/>
              </w:rPr>
            </w:pPr>
            <w:r w:rsidRPr="009901C4">
              <w:rPr>
                <w:noProof/>
              </w:rPr>
              <w:t>Participation (for Shipment)</w:t>
            </w:r>
          </w:p>
        </w:tc>
        <w:tc>
          <w:tcPr>
            <w:tcW w:w="864" w:type="dxa"/>
            <w:tcBorders>
              <w:top w:val="dotted" w:sz="4" w:space="0" w:color="auto"/>
              <w:left w:val="nil"/>
              <w:bottom w:val="dotted" w:sz="4" w:space="0" w:color="auto"/>
              <w:right w:val="nil"/>
            </w:tcBorders>
            <w:shd w:val="clear" w:color="auto" w:fill="FFFFFF"/>
          </w:tcPr>
          <w:p w14:paraId="24B22D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802947" w14:textId="77777777" w:rsidR="00DD6D98" w:rsidRPr="009901C4" w:rsidRDefault="00DD6D98" w:rsidP="00DD6D98">
            <w:pPr>
              <w:pStyle w:val="MsgTableBody"/>
              <w:jc w:val="center"/>
              <w:rPr>
                <w:noProof/>
              </w:rPr>
            </w:pPr>
            <w:r w:rsidRPr="009901C4">
              <w:rPr>
                <w:noProof/>
              </w:rPr>
              <w:t>7</w:t>
            </w:r>
          </w:p>
        </w:tc>
      </w:tr>
      <w:tr w:rsidR="00DD6D98" w:rsidRPr="00D00BBD" w14:paraId="7F8AF252"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E9E97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AE8C6A" w14:textId="77777777" w:rsidR="00DD6D98" w:rsidRPr="009901C4" w:rsidRDefault="00DD6D98" w:rsidP="00DD6D98">
            <w:pPr>
              <w:pStyle w:val="MsgTableBody"/>
              <w:rPr>
                <w:noProof/>
              </w:rPr>
            </w:pPr>
            <w:r w:rsidRPr="009901C4">
              <w:rPr>
                <w:noProof/>
              </w:rPr>
              <w:t>--- SHIPPING_OBSERVATION begin</w:t>
            </w:r>
          </w:p>
        </w:tc>
        <w:tc>
          <w:tcPr>
            <w:tcW w:w="864" w:type="dxa"/>
            <w:tcBorders>
              <w:top w:val="dotted" w:sz="4" w:space="0" w:color="auto"/>
              <w:left w:val="nil"/>
              <w:bottom w:val="dotted" w:sz="4" w:space="0" w:color="auto"/>
              <w:right w:val="nil"/>
            </w:tcBorders>
            <w:shd w:val="clear" w:color="auto" w:fill="FFFFFF"/>
          </w:tcPr>
          <w:p w14:paraId="5E4DA7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0DC6A7" w14:textId="77777777" w:rsidR="00DD6D98" w:rsidRPr="009901C4" w:rsidRDefault="00DD6D98" w:rsidP="00DD6D98">
            <w:pPr>
              <w:pStyle w:val="MsgTableBody"/>
              <w:jc w:val="center"/>
              <w:rPr>
                <w:noProof/>
              </w:rPr>
            </w:pPr>
          </w:p>
        </w:tc>
      </w:tr>
      <w:tr w:rsidR="00DD6D98" w:rsidRPr="00D00BBD" w14:paraId="6DD7486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7F2515"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8BE62AE" w14:textId="77777777" w:rsidR="00DD6D98" w:rsidRPr="009901C4" w:rsidRDefault="00DD6D98" w:rsidP="00DD6D98">
            <w:pPr>
              <w:pStyle w:val="MsgTableBody"/>
              <w:rPr>
                <w:noProof/>
              </w:rPr>
            </w:pPr>
            <w:r w:rsidRPr="009901C4">
              <w:rPr>
                <w:noProof/>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3ADC951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4F575C" w14:textId="77777777" w:rsidR="00DD6D98" w:rsidRPr="009901C4" w:rsidRDefault="00DD6D98" w:rsidP="00DD6D98">
            <w:pPr>
              <w:pStyle w:val="MsgTableBody"/>
              <w:jc w:val="center"/>
              <w:rPr>
                <w:noProof/>
              </w:rPr>
            </w:pPr>
            <w:r w:rsidRPr="009901C4">
              <w:rPr>
                <w:noProof/>
              </w:rPr>
              <w:t>7</w:t>
            </w:r>
          </w:p>
        </w:tc>
      </w:tr>
      <w:tr w:rsidR="00DD6D98" w:rsidRPr="00D00BBD" w14:paraId="1363CF7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0708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6EABDCB" w14:textId="77777777" w:rsidR="00DD6D98" w:rsidRPr="009901C4" w:rsidRDefault="00DD6D98" w:rsidP="00DD6D98">
            <w:pPr>
              <w:pStyle w:val="MsgTableBody"/>
              <w:rPr>
                <w:noProof/>
              </w:rPr>
            </w:pPr>
            <w:r w:rsidRPr="009901C4">
              <w:rPr>
                <w:noProof/>
              </w:rPr>
              <w:t>Participation (for Shipping Observation)</w:t>
            </w:r>
          </w:p>
        </w:tc>
        <w:tc>
          <w:tcPr>
            <w:tcW w:w="864" w:type="dxa"/>
            <w:tcBorders>
              <w:top w:val="dotted" w:sz="4" w:space="0" w:color="auto"/>
              <w:left w:val="nil"/>
              <w:bottom w:val="dotted" w:sz="4" w:space="0" w:color="auto"/>
              <w:right w:val="nil"/>
            </w:tcBorders>
            <w:shd w:val="clear" w:color="auto" w:fill="FFFFFF"/>
          </w:tcPr>
          <w:p w14:paraId="567FF6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5F4FA" w14:textId="77777777" w:rsidR="00DD6D98" w:rsidRPr="009901C4" w:rsidRDefault="00DD6D98" w:rsidP="00DD6D98">
            <w:pPr>
              <w:pStyle w:val="MsgTableBody"/>
              <w:jc w:val="center"/>
              <w:rPr>
                <w:noProof/>
              </w:rPr>
            </w:pPr>
            <w:r w:rsidRPr="009901C4">
              <w:rPr>
                <w:noProof/>
              </w:rPr>
              <w:t>7</w:t>
            </w:r>
          </w:p>
        </w:tc>
      </w:tr>
      <w:tr w:rsidR="00DD6D98" w:rsidRPr="00D00BBD" w14:paraId="149459C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1C093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9A40CD" w14:textId="77777777" w:rsidR="00DD6D98" w:rsidRPr="009901C4" w:rsidRDefault="00DD6D98" w:rsidP="00DD6D98">
            <w:pPr>
              <w:pStyle w:val="MsgTableBody"/>
              <w:rPr>
                <w:noProof/>
              </w:rPr>
            </w:pPr>
            <w:r w:rsidRPr="009901C4">
              <w:rPr>
                <w:noProof/>
              </w:rPr>
              <w:t>--- SHIPPING_OBSERVATION end</w:t>
            </w:r>
          </w:p>
        </w:tc>
        <w:tc>
          <w:tcPr>
            <w:tcW w:w="864" w:type="dxa"/>
            <w:tcBorders>
              <w:top w:val="dotted" w:sz="4" w:space="0" w:color="auto"/>
              <w:left w:val="nil"/>
              <w:bottom w:val="dotted" w:sz="4" w:space="0" w:color="auto"/>
              <w:right w:val="nil"/>
            </w:tcBorders>
            <w:shd w:val="clear" w:color="auto" w:fill="FFFFFF"/>
          </w:tcPr>
          <w:p w14:paraId="7DB4A6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60A486" w14:textId="77777777" w:rsidR="00DD6D98" w:rsidRPr="009901C4" w:rsidRDefault="00DD6D98" w:rsidP="00DD6D98">
            <w:pPr>
              <w:pStyle w:val="MsgTableBody"/>
              <w:jc w:val="center"/>
              <w:rPr>
                <w:noProof/>
              </w:rPr>
            </w:pPr>
          </w:p>
        </w:tc>
      </w:tr>
      <w:tr w:rsidR="00DD6D98" w:rsidRPr="00D00BBD" w14:paraId="1CCA490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44405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6533C7" w14:textId="77777777" w:rsidR="00DD6D98" w:rsidRPr="009901C4" w:rsidRDefault="00DD6D98" w:rsidP="00DD6D98">
            <w:pPr>
              <w:pStyle w:val="MsgTableBody"/>
              <w:rPr>
                <w:noProof/>
              </w:rPr>
            </w:pPr>
            <w:r w:rsidRPr="009901C4">
              <w:rPr>
                <w:noProof/>
              </w:rPr>
              <w:t>--- PACKAGE begin</w:t>
            </w:r>
          </w:p>
        </w:tc>
        <w:tc>
          <w:tcPr>
            <w:tcW w:w="864" w:type="dxa"/>
            <w:tcBorders>
              <w:top w:val="dotted" w:sz="4" w:space="0" w:color="auto"/>
              <w:left w:val="nil"/>
              <w:bottom w:val="dotted" w:sz="4" w:space="0" w:color="auto"/>
              <w:right w:val="nil"/>
            </w:tcBorders>
            <w:shd w:val="clear" w:color="auto" w:fill="FFFFFF"/>
          </w:tcPr>
          <w:p w14:paraId="108041E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6CB78C" w14:textId="77777777" w:rsidR="00DD6D98" w:rsidRPr="009901C4" w:rsidRDefault="00DD6D98" w:rsidP="00DD6D98">
            <w:pPr>
              <w:pStyle w:val="MsgTableBody"/>
              <w:jc w:val="center"/>
              <w:rPr>
                <w:noProof/>
              </w:rPr>
            </w:pPr>
          </w:p>
        </w:tc>
      </w:tr>
      <w:tr w:rsidR="00DD6D98" w:rsidRPr="00D00BBD" w14:paraId="0A4ECEE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608336" w14:textId="77777777" w:rsidR="00DD6D98" w:rsidRPr="009901C4" w:rsidRDefault="00DD6D98" w:rsidP="00DD6D98">
            <w:pPr>
              <w:pStyle w:val="MsgTableBody"/>
              <w:rPr>
                <w:noProof/>
              </w:rPr>
            </w:pPr>
            <w:r w:rsidRPr="009901C4">
              <w:rPr>
                <w:noProof/>
              </w:rPr>
              <w:t xml:space="preserve">   </w:t>
            </w:r>
            <w:hyperlink w:anchor="_PAC_–_Shipment" w:history="1">
              <w:r w:rsidRPr="009901C4">
                <w:rPr>
                  <w:rStyle w:val="Hyperlink"/>
                  <w:noProof/>
                </w:rPr>
                <w:t>PAC</w:t>
              </w:r>
            </w:hyperlink>
          </w:p>
        </w:tc>
        <w:tc>
          <w:tcPr>
            <w:tcW w:w="4319" w:type="dxa"/>
            <w:tcBorders>
              <w:top w:val="dotted" w:sz="4" w:space="0" w:color="auto"/>
              <w:left w:val="nil"/>
              <w:bottom w:val="dotted" w:sz="4" w:space="0" w:color="auto"/>
              <w:right w:val="nil"/>
            </w:tcBorders>
            <w:shd w:val="clear" w:color="auto" w:fill="FFFFFF"/>
          </w:tcPr>
          <w:p w14:paraId="6C967725" w14:textId="77777777" w:rsidR="00DD6D98" w:rsidRPr="009901C4" w:rsidRDefault="00DD6D98" w:rsidP="00DD6D98">
            <w:pPr>
              <w:pStyle w:val="MsgTableBody"/>
              <w:rPr>
                <w:noProof/>
              </w:rPr>
            </w:pPr>
            <w:r w:rsidRPr="009901C4">
              <w:rPr>
                <w:noProof/>
              </w:rPr>
              <w:t>Shipping Package Segment</w:t>
            </w:r>
          </w:p>
        </w:tc>
        <w:tc>
          <w:tcPr>
            <w:tcW w:w="864" w:type="dxa"/>
            <w:tcBorders>
              <w:top w:val="dotted" w:sz="4" w:space="0" w:color="auto"/>
              <w:left w:val="nil"/>
              <w:bottom w:val="dotted" w:sz="4" w:space="0" w:color="auto"/>
              <w:right w:val="nil"/>
            </w:tcBorders>
            <w:shd w:val="clear" w:color="auto" w:fill="FFFFFF"/>
          </w:tcPr>
          <w:p w14:paraId="6365C00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858511" w14:textId="77777777" w:rsidR="00DD6D98" w:rsidRPr="009901C4" w:rsidRDefault="00DD6D98" w:rsidP="00DD6D98">
            <w:pPr>
              <w:pStyle w:val="MsgTableBody"/>
              <w:jc w:val="center"/>
              <w:rPr>
                <w:noProof/>
              </w:rPr>
            </w:pPr>
            <w:r w:rsidRPr="009901C4">
              <w:rPr>
                <w:noProof/>
              </w:rPr>
              <w:t>7</w:t>
            </w:r>
          </w:p>
        </w:tc>
      </w:tr>
      <w:tr w:rsidR="00DD6D98" w:rsidRPr="00D00BBD" w14:paraId="56C7B2D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64DCE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7A2624" w14:textId="77777777" w:rsidR="00DD6D98" w:rsidRPr="009901C4" w:rsidRDefault="00DD6D98" w:rsidP="00DD6D98">
            <w:pPr>
              <w:pStyle w:val="MsgTableBody"/>
              <w:rPr>
                <w:noProof/>
              </w:rPr>
            </w:pPr>
            <w:r w:rsidRPr="009901C4">
              <w:rPr>
                <w:noProof/>
              </w:rPr>
              <w:t>Participation (for Shipping Package)</w:t>
            </w:r>
          </w:p>
        </w:tc>
        <w:tc>
          <w:tcPr>
            <w:tcW w:w="864" w:type="dxa"/>
            <w:tcBorders>
              <w:top w:val="dotted" w:sz="4" w:space="0" w:color="auto"/>
              <w:left w:val="nil"/>
              <w:bottom w:val="dotted" w:sz="4" w:space="0" w:color="auto"/>
              <w:right w:val="nil"/>
            </w:tcBorders>
            <w:shd w:val="clear" w:color="auto" w:fill="FFFFFF"/>
          </w:tcPr>
          <w:p w14:paraId="2D15DF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26B3AC" w14:textId="77777777" w:rsidR="00DD6D98" w:rsidRPr="009901C4" w:rsidRDefault="00DD6D98" w:rsidP="00DD6D98">
            <w:pPr>
              <w:pStyle w:val="MsgTableBody"/>
              <w:jc w:val="center"/>
              <w:rPr>
                <w:noProof/>
              </w:rPr>
            </w:pPr>
            <w:r w:rsidRPr="009901C4">
              <w:rPr>
                <w:noProof/>
              </w:rPr>
              <w:t>7</w:t>
            </w:r>
          </w:p>
        </w:tc>
      </w:tr>
      <w:tr w:rsidR="00DD6D98" w:rsidRPr="00D00BBD" w14:paraId="2E01107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2598E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B67E735"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C1D97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47DD49" w14:textId="77777777" w:rsidR="00DD6D98" w:rsidRPr="009901C4" w:rsidRDefault="00DD6D98" w:rsidP="00DD6D98">
            <w:pPr>
              <w:pStyle w:val="MsgTableBody"/>
              <w:jc w:val="center"/>
              <w:rPr>
                <w:noProof/>
              </w:rPr>
            </w:pPr>
          </w:p>
        </w:tc>
      </w:tr>
      <w:tr w:rsidR="00DD6D98" w:rsidRPr="00D00BBD" w14:paraId="1813139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E06722"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30E18A60"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578644A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041128" w14:textId="77777777" w:rsidR="00DD6D98" w:rsidRPr="009901C4" w:rsidRDefault="00DD6D98" w:rsidP="00DD6D98">
            <w:pPr>
              <w:pStyle w:val="MsgTableBody"/>
              <w:jc w:val="center"/>
              <w:rPr>
                <w:noProof/>
              </w:rPr>
            </w:pPr>
            <w:r w:rsidRPr="009901C4">
              <w:rPr>
                <w:noProof/>
              </w:rPr>
              <w:t>7</w:t>
            </w:r>
          </w:p>
        </w:tc>
      </w:tr>
      <w:tr w:rsidR="00DD6D98" w:rsidRPr="00D00BBD" w14:paraId="206719F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E4069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DE7EB0" w14:textId="77777777" w:rsidR="00DD6D98" w:rsidRPr="009901C4" w:rsidRDefault="00DD6D98" w:rsidP="00DD6D98">
            <w:pPr>
              <w:pStyle w:val="MsgTableBody"/>
              <w:rPr>
                <w:noProof/>
              </w:rPr>
            </w:pPr>
            <w:r w:rsidRPr="009901C4">
              <w:rPr>
                <w:noProof/>
              </w:rPr>
              <w:t>Participation (for Specimen)</w:t>
            </w:r>
          </w:p>
        </w:tc>
        <w:tc>
          <w:tcPr>
            <w:tcW w:w="864" w:type="dxa"/>
            <w:tcBorders>
              <w:top w:val="dotted" w:sz="4" w:space="0" w:color="auto"/>
              <w:left w:val="nil"/>
              <w:bottom w:val="dotted" w:sz="4" w:space="0" w:color="auto"/>
              <w:right w:val="nil"/>
            </w:tcBorders>
            <w:shd w:val="clear" w:color="auto" w:fill="FFFFFF"/>
          </w:tcPr>
          <w:p w14:paraId="7EAF14F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C4C285" w14:textId="77777777" w:rsidR="00DD6D98" w:rsidRPr="009901C4" w:rsidRDefault="00DD6D98" w:rsidP="00DD6D98">
            <w:pPr>
              <w:pStyle w:val="MsgTableBody"/>
              <w:jc w:val="center"/>
              <w:rPr>
                <w:noProof/>
              </w:rPr>
            </w:pPr>
            <w:r w:rsidRPr="009901C4">
              <w:rPr>
                <w:noProof/>
              </w:rPr>
              <w:t>7</w:t>
            </w:r>
          </w:p>
        </w:tc>
      </w:tr>
      <w:tr w:rsidR="00DD6D98" w:rsidRPr="00D00BBD" w14:paraId="3A9D7E2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5D0F8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32950E2" w14:textId="77777777"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310D9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7C7B92" w14:textId="77777777" w:rsidR="00DD6D98" w:rsidRPr="009901C4" w:rsidRDefault="00DD6D98" w:rsidP="00DD6D98">
            <w:pPr>
              <w:pStyle w:val="MsgTableBody"/>
              <w:jc w:val="center"/>
              <w:rPr>
                <w:noProof/>
              </w:rPr>
            </w:pPr>
          </w:p>
        </w:tc>
      </w:tr>
      <w:tr w:rsidR="00DD6D98" w:rsidRPr="00D00BBD" w14:paraId="770709F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FEAB5D"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300E3E8" w14:textId="77777777" w:rsidR="00DD6D98" w:rsidRPr="009901C4" w:rsidRDefault="00DD6D98" w:rsidP="00DD6D98">
            <w:pPr>
              <w:pStyle w:val="MsgTableBody"/>
              <w:rPr>
                <w:noProof/>
              </w:rPr>
            </w:pPr>
            <w:r w:rsidRPr="009901C4">
              <w:rPr>
                <w:noProof/>
              </w:rPr>
              <w:t>Observation/Result Segment (For Specimen)</w:t>
            </w:r>
          </w:p>
        </w:tc>
        <w:tc>
          <w:tcPr>
            <w:tcW w:w="864" w:type="dxa"/>
            <w:tcBorders>
              <w:top w:val="dotted" w:sz="4" w:space="0" w:color="auto"/>
              <w:left w:val="nil"/>
              <w:bottom w:val="dotted" w:sz="4" w:space="0" w:color="auto"/>
              <w:right w:val="nil"/>
            </w:tcBorders>
            <w:shd w:val="clear" w:color="auto" w:fill="FFFFFF"/>
          </w:tcPr>
          <w:p w14:paraId="4433FBF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554364" w14:textId="77777777" w:rsidR="00DD6D98" w:rsidRPr="009901C4" w:rsidRDefault="00DD6D98" w:rsidP="00DD6D98">
            <w:pPr>
              <w:pStyle w:val="MsgTableBody"/>
              <w:jc w:val="center"/>
              <w:rPr>
                <w:noProof/>
              </w:rPr>
            </w:pPr>
            <w:r w:rsidRPr="009901C4">
              <w:rPr>
                <w:noProof/>
              </w:rPr>
              <w:t>7</w:t>
            </w:r>
          </w:p>
        </w:tc>
      </w:tr>
      <w:tr w:rsidR="00DD6D98" w:rsidRPr="00D00BBD" w14:paraId="06A783DD"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15991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B9E5A07" w14:textId="77777777"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74F076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11460" w14:textId="77777777" w:rsidR="00DD6D98" w:rsidRPr="009901C4" w:rsidRDefault="00DD6D98" w:rsidP="00DD6D98">
            <w:pPr>
              <w:pStyle w:val="MsgTableBody"/>
              <w:jc w:val="center"/>
              <w:rPr>
                <w:noProof/>
              </w:rPr>
            </w:pPr>
            <w:r w:rsidRPr="009901C4">
              <w:rPr>
                <w:noProof/>
              </w:rPr>
              <w:t>7</w:t>
            </w:r>
          </w:p>
        </w:tc>
      </w:tr>
      <w:tr w:rsidR="00DD6D98" w:rsidRPr="00D00BBD" w14:paraId="5D233C3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A78B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C7616F6" w14:textId="77777777"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95BDFB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A15AC0" w14:textId="77777777" w:rsidR="00DD6D98" w:rsidRPr="009901C4" w:rsidRDefault="00DD6D98" w:rsidP="00DD6D98">
            <w:pPr>
              <w:pStyle w:val="MsgTableBody"/>
              <w:jc w:val="center"/>
              <w:rPr>
                <w:noProof/>
              </w:rPr>
            </w:pPr>
          </w:p>
        </w:tc>
      </w:tr>
      <w:tr w:rsidR="00DD6D98" w:rsidRPr="00D00BBD" w14:paraId="38C2E57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CAA46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8113499"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671B81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4DE7D0" w14:textId="77777777" w:rsidR="00DD6D98" w:rsidRPr="009901C4" w:rsidRDefault="00DD6D98" w:rsidP="00DD6D98">
            <w:pPr>
              <w:pStyle w:val="MsgTableBody"/>
              <w:jc w:val="center"/>
              <w:rPr>
                <w:noProof/>
              </w:rPr>
            </w:pPr>
          </w:p>
        </w:tc>
      </w:tr>
      <w:tr w:rsidR="00DD6D98" w:rsidRPr="00D00BBD" w14:paraId="551000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E9C3F9"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4E0FF4B5"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552BA8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D92FEB" w14:textId="77777777" w:rsidR="00DD6D98" w:rsidRPr="009901C4" w:rsidRDefault="00DD6D98" w:rsidP="00DD6D98">
            <w:pPr>
              <w:pStyle w:val="MsgTableBody"/>
              <w:jc w:val="center"/>
              <w:rPr>
                <w:noProof/>
              </w:rPr>
            </w:pPr>
            <w:r w:rsidRPr="009901C4">
              <w:rPr>
                <w:noProof/>
              </w:rPr>
              <w:t>13</w:t>
            </w:r>
          </w:p>
        </w:tc>
      </w:tr>
      <w:tr w:rsidR="00DD6D98" w:rsidRPr="00D00BBD" w14:paraId="31A8E73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DD9BC0"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0DAD1016" w14:textId="77777777" w:rsidR="00DD6D98" w:rsidRPr="009901C4" w:rsidRDefault="00DD6D98" w:rsidP="00DD6D98">
            <w:pPr>
              <w:pStyle w:val="MsgTableBody"/>
              <w:rPr>
                <w:noProof/>
              </w:rPr>
            </w:pPr>
            <w:r w:rsidRPr="009901C4">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434ECE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5D418F" w14:textId="77777777" w:rsidR="00DD6D98" w:rsidRPr="009901C4" w:rsidRDefault="00DD6D98" w:rsidP="00DD6D98">
            <w:pPr>
              <w:pStyle w:val="MsgTableBody"/>
              <w:jc w:val="center"/>
              <w:rPr>
                <w:noProof/>
              </w:rPr>
            </w:pPr>
          </w:p>
        </w:tc>
      </w:tr>
      <w:tr w:rsidR="00DD6D98" w:rsidRPr="00D00BBD" w14:paraId="36D079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B9E6EB"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1DC8DF9" w14:textId="77777777" w:rsidR="00DD6D98" w:rsidRPr="009901C4" w:rsidRDefault="00DD6D98" w:rsidP="00DD6D98">
            <w:pPr>
              <w:pStyle w:val="MsgTableBody"/>
              <w:rPr>
                <w:noProof/>
              </w:rPr>
            </w:pPr>
            <w:r w:rsidRPr="009901C4">
              <w:rPr>
                <w:noProof/>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353F8A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9F496B" w14:textId="77777777" w:rsidR="00DD6D98" w:rsidRPr="009901C4" w:rsidRDefault="00DD6D98" w:rsidP="00DD6D98">
            <w:pPr>
              <w:pStyle w:val="MsgTableBody"/>
              <w:jc w:val="center"/>
              <w:rPr>
                <w:noProof/>
              </w:rPr>
            </w:pPr>
            <w:r w:rsidRPr="009901C4">
              <w:rPr>
                <w:noProof/>
              </w:rPr>
              <w:t>7</w:t>
            </w:r>
          </w:p>
        </w:tc>
      </w:tr>
      <w:tr w:rsidR="00DD6D98" w:rsidRPr="00D00BBD" w14:paraId="306FFFE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BF84E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C5AE584" w14:textId="77777777" w:rsidR="00DD6D98" w:rsidRPr="009901C4" w:rsidRDefault="00DD6D98" w:rsidP="00DD6D98">
            <w:pPr>
              <w:pStyle w:val="MsgTableBody"/>
              <w:rPr>
                <w:noProof/>
              </w:rPr>
            </w:pPr>
            <w:r w:rsidRPr="009901C4">
              <w:rPr>
                <w:noProof/>
              </w:rPr>
              <w:t xml:space="preserve">Participation (for </w:t>
            </w:r>
            <w:r>
              <w:rPr>
                <w:noProof/>
              </w:rPr>
              <w:t xml:space="preserve">Container </w:t>
            </w: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3623D0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58A86" w14:textId="77777777" w:rsidR="00DD6D98" w:rsidRPr="009901C4" w:rsidRDefault="00DD6D98" w:rsidP="00DD6D98">
            <w:pPr>
              <w:pStyle w:val="MsgTableBody"/>
              <w:jc w:val="center"/>
              <w:rPr>
                <w:noProof/>
              </w:rPr>
            </w:pPr>
            <w:r w:rsidRPr="009901C4">
              <w:rPr>
                <w:noProof/>
              </w:rPr>
              <w:t>7</w:t>
            </w:r>
          </w:p>
        </w:tc>
      </w:tr>
      <w:tr w:rsidR="00DD6D98" w:rsidRPr="00D00BBD" w14:paraId="37F4E6E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B86CB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52EE292" w14:textId="77777777" w:rsidR="00DD6D98" w:rsidRPr="009901C4" w:rsidRDefault="00DD6D98" w:rsidP="00DD6D98">
            <w:pPr>
              <w:pStyle w:val="MsgTableBody"/>
              <w:rPr>
                <w:noProof/>
              </w:rPr>
            </w:pPr>
            <w:r w:rsidRPr="009901C4">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52B6E9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1C8A5D" w14:textId="77777777" w:rsidR="00DD6D98" w:rsidRPr="009901C4" w:rsidRDefault="00DD6D98" w:rsidP="00DD6D98">
            <w:pPr>
              <w:pStyle w:val="MsgTableBody"/>
              <w:jc w:val="center"/>
              <w:rPr>
                <w:noProof/>
              </w:rPr>
            </w:pPr>
          </w:p>
        </w:tc>
      </w:tr>
      <w:tr w:rsidR="00DD6D98" w:rsidRPr="00D00BBD" w14:paraId="7DB921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4B12F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0229E63"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2B2318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810C13" w14:textId="77777777" w:rsidR="00DD6D98" w:rsidRPr="009901C4" w:rsidRDefault="00DD6D98" w:rsidP="00DD6D98">
            <w:pPr>
              <w:pStyle w:val="MsgTableBody"/>
              <w:jc w:val="center"/>
              <w:rPr>
                <w:noProof/>
              </w:rPr>
            </w:pPr>
          </w:p>
        </w:tc>
      </w:tr>
      <w:tr w:rsidR="00DD6D98" w:rsidRPr="00D00BBD" w14:paraId="7710CF7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34C13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CE53351" w14:textId="77777777"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14:paraId="7FEEB08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F7CA19" w14:textId="77777777" w:rsidR="00DD6D98" w:rsidRPr="009901C4" w:rsidRDefault="00DD6D98" w:rsidP="00DD6D98">
            <w:pPr>
              <w:pStyle w:val="MsgTableBody"/>
              <w:jc w:val="center"/>
              <w:rPr>
                <w:noProof/>
              </w:rPr>
            </w:pPr>
          </w:p>
        </w:tc>
      </w:tr>
      <w:tr w:rsidR="00DD6D98" w:rsidRPr="00D00BBD" w14:paraId="78E27A34"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F3CC6B"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55F5FAAA" w14:textId="77777777" w:rsidR="00DD6D98" w:rsidRPr="009901C4" w:rsidRDefault="00DD6D98" w:rsidP="00DD6D98">
            <w:pPr>
              <w:pStyle w:val="MsgTableBody"/>
              <w:rPr>
                <w:noProof/>
              </w:rPr>
            </w:pPr>
            <w:r w:rsidRPr="009901C4">
              <w:rPr>
                <w:noProof/>
              </w:rPr>
              <w:t>Patient Identification (For Person/Animal)</w:t>
            </w:r>
          </w:p>
        </w:tc>
        <w:tc>
          <w:tcPr>
            <w:tcW w:w="864" w:type="dxa"/>
            <w:tcBorders>
              <w:top w:val="dotted" w:sz="4" w:space="0" w:color="auto"/>
              <w:left w:val="nil"/>
              <w:bottom w:val="dotted" w:sz="4" w:space="0" w:color="auto"/>
              <w:right w:val="nil"/>
            </w:tcBorders>
            <w:shd w:val="clear" w:color="auto" w:fill="FFFFFF"/>
          </w:tcPr>
          <w:p w14:paraId="589E24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F591AD" w14:textId="77777777" w:rsidR="00DD6D98" w:rsidRPr="009901C4" w:rsidRDefault="00DD6D98" w:rsidP="00DD6D98">
            <w:pPr>
              <w:pStyle w:val="MsgTableBody"/>
              <w:jc w:val="center"/>
              <w:rPr>
                <w:noProof/>
              </w:rPr>
            </w:pPr>
            <w:r w:rsidRPr="009901C4">
              <w:rPr>
                <w:noProof/>
              </w:rPr>
              <w:t>3</w:t>
            </w:r>
          </w:p>
        </w:tc>
      </w:tr>
      <w:tr w:rsidR="00DD6D98" w:rsidRPr="00D00BBD" w14:paraId="03A35C02"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770D5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9484EA0"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5FD1F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B02C60" w14:textId="77777777" w:rsidR="00DD6D98" w:rsidRPr="009901C4" w:rsidRDefault="00DD6D98" w:rsidP="00DD6D98">
            <w:pPr>
              <w:pStyle w:val="MsgTableBody"/>
              <w:jc w:val="center"/>
              <w:rPr>
                <w:noProof/>
              </w:rPr>
            </w:pPr>
            <w:r w:rsidRPr="009901C4">
              <w:rPr>
                <w:noProof/>
              </w:rPr>
              <w:t>7</w:t>
            </w:r>
          </w:p>
        </w:tc>
      </w:tr>
      <w:tr w:rsidR="00DD6D98" w:rsidRPr="00D00BBD" w14:paraId="50A7D33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0D793E"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78F1020E" w14:textId="77777777" w:rsidR="00DD6D98" w:rsidRPr="009901C4" w:rsidRDefault="00DD6D98" w:rsidP="00DD6D98">
            <w:pPr>
              <w:pStyle w:val="MsgTableBody"/>
              <w:rPr>
                <w:noProof/>
              </w:rPr>
            </w:pPr>
            <w:r>
              <w:rPr>
                <w:noProof/>
              </w:rPr>
              <w:t>For backwards compability only as of V2.9.</w:t>
            </w:r>
          </w:p>
        </w:tc>
        <w:tc>
          <w:tcPr>
            <w:tcW w:w="864" w:type="dxa"/>
            <w:tcBorders>
              <w:top w:val="dotted" w:sz="4" w:space="0" w:color="auto"/>
              <w:left w:val="nil"/>
              <w:bottom w:val="dotted" w:sz="4" w:space="0" w:color="auto"/>
              <w:right w:val="nil"/>
            </w:tcBorders>
            <w:shd w:val="clear" w:color="auto" w:fill="FFFFFF"/>
          </w:tcPr>
          <w:p w14:paraId="50E8DEAD"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0B37BFA" w14:textId="77777777" w:rsidR="00DD6D98" w:rsidRPr="009901C4" w:rsidRDefault="00DD6D98" w:rsidP="00DD6D98">
            <w:pPr>
              <w:pStyle w:val="MsgTableBody"/>
              <w:jc w:val="center"/>
              <w:rPr>
                <w:noProof/>
              </w:rPr>
            </w:pPr>
            <w:r>
              <w:rPr>
                <w:noProof/>
              </w:rPr>
              <w:t>3</w:t>
            </w:r>
          </w:p>
        </w:tc>
      </w:tr>
      <w:tr w:rsidR="00DD6D98" w:rsidRPr="00D00BBD" w14:paraId="61A0C4F1"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5F34C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77C467" w14:textId="77777777"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29B679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6624DB" w14:textId="77777777" w:rsidR="00DD6D98" w:rsidRPr="009901C4" w:rsidRDefault="00DD6D98" w:rsidP="00DD6D98">
            <w:pPr>
              <w:pStyle w:val="MsgTableBody"/>
              <w:jc w:val="center"/>
              <w:rPr>
                <w:noProof/>
              </w:rPr>
            </w:pPr>
          </w:p>
        </w:tc>
      </w:tr>
      <w:tr w:rsidR="00DD6D98" w:rsidRPr="00D00BBD" w14:paraId="24E5CF6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B03427"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55CDBDDE" w14:textId="77777777" w:rsidR="00DD6D98" w:rsidRPr="009901C4" w:rsidRDefault="00DD6D98" w:rsidP="00DD6D98">
            <w:pPr>
              <w:pStyle w:val="MsgTableBody"/>
              <w:rPr>
                <w:noProof/>
              </w:rPr>
            </w:pPr>
            <w:r w:rsidRPr="009901C4">
              <w:rPr>
                <w:noProof/>
              </w:rPr>
              <w:t>Observation/Result Segment (For Patient)</w:t>
            </w:r>
          </w:p>
        </w:tc>
        <w:tc>
          <w:tcPr>
            <w:tcW w:w="864" w:type="dxa"/>
            <w:tcBorders>
              <w:top w:val="dotted" w:sz="4" w:space="0" w:color="auto"/>
              <w:left w:val="nil"/>
              <w:bottom w:val="dotted" w:sz="4" w:space="0" w:color="auto"/>
              <w:right w:val="nil"/>
            </w:tcBorders>
            <w:shd w:val="clear" w:color="auto" w:fill="FFFFFF"/>
          </w:tcPr>
          <w:p w14:paraId="50F9D7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D3BC26" w14:textId="77777777" w:rsidR="00DD6D98" w:rsidRPr="009901C4" w:rsidRDefault="00DD6D98" w:rsidP="00DD6D98">
            <w:pPr>
              <w:pStyle w:val="MsgTableBody"/>
              <w:jc w:val="center"/>
              <w:rPr>
                <w:noProof/>
              </w:rPr>
            </w:pPr>
            <w:r w:rsidRPr="009901C4">
              <w:rPr>
                <w:noProof/>
              </w:rPr>
              <w:t>7</w:t>
            </w:r>
          </w:p>
        </w:tc>
      </w:tr>
      <w:tr w:rsidR="00DD6D98" w:rsidRPr="00D00BBD" w14:paraId="2BB7050D"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5274D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9592E74"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D57E3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C034D1" w14:textId="77777777" w:rsidR="00DD6D98" w:rsidRPr="009901C4" w:rsidRDefault="00DD6D98" w:rsidP="00DD6D98">
            <w:pPr>
              <w:pStyle w:val="MsgTableBody"/>
              <w:jc w:val="center"/>
              <w:rPr>
                <w:noProof/>
              </w:rPr>
            </w:pPr>
            <w:r w:rsidRPr="009901C4">
              <w:rPr>
                <w:noProof/>
              </w:rPr>
              <w:t>7</w:t>
            </w:r>
          </w:p>
        </w:tc>
      </w:tr>
      <w:tr w:rsidR="00DD6D98" w:rsidRPr="00D00BBD" w14:paraId="4F821DD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49965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D1A7B66" w14:textId="77777777"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14:paraId="0BFCDD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C7BBF2" w14:textId="77777777" w:rsidR="00DD6D98" w:rsidRPr="009901C4" w:rsidRDefault="00DD6D98" w:rsidP="00DD6D98">
            <w:pPr>
              <w:pStyle w:val="MsgTableBody"/>
              <w:jc w:val="center"/>
              <w:rPr>
                <w:noProof/>
              </w:rPr>
            </w:pPr>
          </w:p>
        </w:tc>
      </w:tr>
      <w:tr w:rsidR="00EE419E" w:rsidRPr="00D00BBD" w14:paraId="2CEA05FA" w14:textId="77777777" w:rsidTr="00A84FFB">
        <w:trPr>
          <w:gridAfter w:val="1"/>
          <w:wAfter w:w="18" w:type="dxa"/>
          <w:jc w:val="center"/>
          <w:ins w:id="2944" w:author="Buitendijk, Hans" w:date="2022-09-06T09:04:00Z"/>
        </w:trPr>
        <w:tc>
          <w:tcPr>
            <w:tcW w:w="2881" w:type="dxa"/>
            <w:tcBorders>
              <w:top w:val="dotted" w:sz="4" w:space="0" w:color="auto"/>
              <w:left w:val="nil"/>
              <w:bottom w:val="dotted" w:sz="4" w:space="0" w:color="auto"/>
              <w:right w:val="nil"/>
            </w:tcBorders>
            <w:shd w:val="clear" w:color="auto" w:fill="FFFFFF"/>
          </w:tcPr>
          <w:p w14:paraId="58BF6D28" w14:textId="602CE5EE" w:rsidR="00EE419E" w:rsidRPr="009901C4" w:rsidRDefault="00EE419E" w:rsidP="00DD6D98">
            <w:pPr>
              <w:pStyle w:val="MsgTableBody"/>
              <w:rPr>
                <w:ins w:id="2945" w:author="Buitendijk, Hans" w:date="2022-09-06T09:04:00Z"/>
                <w:noProof/>
              </w:rPr>
            </w:pPr>
            <w:ins w:id="2946" w:author="Buitendijk, Hans" w:date="2022-09-06T09:04: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42CB69CD" w14:textId="080533D4" w:rsidR="00EE419E" w:rsidRPr="009901C4" w:rsidRDefault="00EE419E" w:rsidP="00DD6D98">
            <w:pPr>
              <w:pStyle w:val="MsgTableBody"/>
              <w:rPr>
                <w:ins w:id="2947" w:author="Buitendijk, Hans" w:date="2022-09-06T09:04:00Z"/>
                <w:noProof/>
              </w:rPr>
            </w:pPr>
            <w:ins w:id="2948" w:author="Buitendijk, Hans" w:date="2022-09-06T09:04: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10A6C840" w14:textId="77777777" w:rsidR="00EE419E" w:rsidRPr="009901C4" w:rsidRDefault="00EE419E" w:rsidP="00DD6D98">
            <w:pPr>
              <w:pStyle w:val="MsgTableBody"/>
              <w:jc w:val="center"/>
              <w:rPr>
                <w:ins w:id="2949" w:author="Buitendijk, Hans" w:date="2022-09-06T09:04:00Z"/>
                <w:noProof/>
              </w:rPr>
            </w:pPr>
          </w:p>
        </w:tc>
        <w:tc>
          <w:tcPr>
            <w:tcW w:w="1008" w:type="dxa"/>
            <w:gridSpan w:val="2"/>
            <w:tcBorders>
              <w:top w:val="dotted" w:sz="4" w:space="0" w:color="auto"/>
              <w:left w:val="nil"/>
              <w:bottom w:val="dotted" w:sz="4" w:space="0" w:color="auto"/>
              <w:right w:val="nil"/>
            </w:tcBorders>
            <w:shd w:val="clear" w:color="auto" w:fill="FFFFFF"/>
          </w:tcPr>
          <w:p w14:paraId="695CEC81" w14:textId="77777777" w:rsidR="00EE419E" w:rsidRPr="009901C4" w:rsidRDefault="00EE419E" w:rsidP="00DD6D98">
            <w:pPr>
              <w:pStyle w:val="MsgTableBody"/>
              <w:jc w:val="center"/>
              <w:rPr>
                <w:ins w:id="2950" w:author="Buitendijk, Hans" w:date="2022-09-06T09:04:00Z"/>
                <w:noProof/>
              </w:rPr>
            </w:pPr>
          </w:p>
        </w:tc>
      </w:tr>
      <w:tr w:rsidR="00DD6D98" w:rsidRPr="00D00BBD" w14:paraId="2801EDB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BF7C60" w14:textId="77777777" w:rsidR="00DD6D98" w:rsidRPr="009901C4" w:rsidRDefault="00DD6D98" w:rsidP="00DD6D98">
            <w:pPr>
              <w:pStyle w:val="MsgTableBody"/>
              <w:rPr>
                <w:noProof/>
              </w:rPr>
            </w:pPr>
            <w:r w:rsidRPr="009901C4">
              <w:rPr>
                <w:noProof/>
              </w:rPr>
              <w:t xml:space="preserve">      </w:t>
            </w:r>
            <w:del w:id="2951" w:author="Buitendijk, Hans" w:date="2022-09-06T09:04:00Z">
              <w:r w:rsidRPr="009901C4" w:rsidDel="00EE419E">
                <w:rPr>
                  <w:noProof/>
                </w:rPr>
                <w:delText>[{</w:delText>
              </w:r>
            </w:del>
            <w:r w:rsidRPr="009901C4">
              <w:rPr>
                <w:noProof/>
              </w:rPr>
              <w:t>NK1</w:t>
            </w:r>
            <w:del w:id="2952" w:author="Buitendijk, Hans" w:date="2022-09-06T09:04:00Z">
              <w:r w:rsidRPr="009901C4" w:rsidDel="00EE419E">
                <w:rPr>
                  <w:noProof/>
                </w:rPr>
                <w:delText>}]</w:delText>
              </w:r>
            </w:del>
          </w:p>
        </w:tc>
        <w:tc>
          <w:tcPr>
            <w:tcW w:w="4319" w:type="dxa"/>
            <w:tcBorders>
              <w:top w:val="dotted" w:sz="4" w:space="0" w:color="auto"/>
              <w:left w:val="nil"/>
              <w:bottom w:val="dotted" w:sz="4" w:space="0" w:color="auto"/>
              <w:right w:val="nil"/>
            </w:tcBorders>
            <w:shd w:val="clear" w:color="auto" w:fill="FFFFFF"/>
          </w:tcPr>
          <w:p w14:paraId="46133C5A" w14:textId="77777777" w:rsidR="00DD6D98" w:rsidRPr="009901C4" w:rsidRDefault="00DD6D98" w:rsidP="00DD6D98">
            <w:pPr>
              <w:pStyle w:val="MsgTableBody"/>
              <w:rPr>
                <w:noProof/>
              </w:rPr>
            </w:pPr>
            <w:r w:rsidRPr="009901C4">
              <w:rPr>
                <w:noProof/>
              </w:rPr>
              <w:t>Next of Kin/Associated Parties (For Person/Animal)</w:t>
            </w:r>
          </w:p>
        </w:tc>
        <w:tc>
          <w:tcPr>
            <w:tcW w:w="864" w:type="dxa"/>
            <w:tcBorders>
              <w:top w:val="dotted" w:sz="4" w:space="0" w:color="auto"/>
              <w:left w:val="nil"/>
              <w:bottom w:val="dotted" w:sz="4" w:space="0" w:color="auto"/>
              <w:right w:val="nil"/>
            </w:tcBorders>
            <w:shd w:val="clear" w:color="auto" w:fill="FFFFFF"/>
          </w:tcPr>
          <w:p w14:paraId="6AFF1B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CE7F99" w14:textId="77777777" w:rsidR="00DD6D98" w:rsidRPr="009901C4" w:rsidRDefault="00DD6D98" w:rsidP="00DD6D98">
            <w:pPr>
              <w:pStyle w:val="MsgTableBody"/>
              <w:jc w:val="center"/>
              <w:rPr>
                <w:noProof/>
              </w:rPr>
            </w:pPr>
          </w:p>
        </w:tc>
      </w:tr>
      <w:tr w:rsidR="00EE419E" w:rsidRPr="0001097E" w14:paraId="56417DA1" w14:textId="77777777" w:rsidTr="00EE419E">
        <w:tblPrEx>
          <w:shd w:val="clear" w:color="auto" w:fill="auto"/>
          <w:tblLook w:val="04A0" w:firstRow="1" w:lastRow="0" w:firstColumn="1" w:lastColumn="0" w:noHBand="0" w:noVBand="1"/>
        </w:tblPrEx>
        <w:trPr>
          <w:jc w:val="center"/>
          <w:ins w:id="2953" w:author="Buitendijk, Hans" w:date="2022-09-06T09:03:00Z"/>
        </w:trPr>
        <w:tc>
          <w:tcPr>
            <w:tcW w:w="2881" w:type="dxa"/>
            <w:tcBorders>
              <w:top w:val="dotted" w:sz="4" w:space="0" w:color="auto"/>
              <w:left w:val="nil"/>
              <w:bottom w:val="dotted" w:sz="4" w:space="0" w:color="auto"/>
              <w:right w:val="nil"/>
            </w:tcBorders>
            <w:shd w:val="clear" w:color="auto" w:fill="FFFFFF"/>
          </w:tcPr>
          <w:p w14:paraId="3D27F44F" w14:textId="6FEA695C" w:rsidR="00EE419E" w:rsidRPr="0052787A" w:rsidRDefault="00EE419E" w:rsidP="00DA5272">
            <w:pPr>
              <w:pStyle w:val="MsgTableBody"/>
              <w:rPr>
                <w:ins w:id="2954" w:author="Buitendijk, Hans" w:date="2022-09-06T09:03:00Z"/>
                <w:noProof/>
              </w:rPr>
            </w:pPr>
            <w:ins w:id="2955" w:author="Buitendijk, Hans" w:date="2022-09-06T09:03:00Z">
              <w:r>
                <w:rPr>
                  <w:noProof/>
                </w:rPr>
                <w:t xml:space="preserve">   </w:t>
              </w:r>
            </w:ins>
            <w:ins w:id="2956" w:author="Buitendijk, Hans" w:date="2022-09-06T09:04:00Z">
              <w:r>
                <w:rPr>
                  <w:noProof/>
                </w:rPr>
                <w:t xml:space="preserve">   </w:t>
              </w:r>
            </w:ins>
            <w:ins w:id="2957" w:author="Buitendijk, Hans" w:date="2022-09-06T09:03: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40D452D1" w14:textId="77777777" w:rsidR="00EE419E" w:rsidRPr="0052787A" w:rsidRDefault="00EE419E" w:rsidP="00DA5272">
            <w:pPr>
              <w:pStyle w:val="MsgTableBody"/>
              <w:rPr>
                <w:ins w:id="2958" w:author="Buitendijk, Hans" w:date="2022-09-06T09:03:00Z"/>
                <w:noProof/>
              </w:rPr>
            </w:pPr>
            <w:ins w:id="2959" w:author="Buitendijk, Hans" w:date="2022-09-06T09:03: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2C79E6C8" w14:textId="77777777" w:rsidR="00EE419E" w:rsidRPr="0052787A" w:rsidRDefault="00EE419E" w:rsidP="00DA5272">
            <w:pPr>
              <w:pStyle w:val="MsgTableBody"/>
              <w:rPr>
                <w:ins w:id="2960" w:author="Buitendijk, Hans" w:date="2022-09-06T09:03:00Z"/>
                <w:noProof/>
              </w:rPr>
            </w:pPr>
          </w:p>
        </w:tc>
        <w:tc>
          <w:tcPr>
            <w:tcW w:w="990" w:type="dxa"/>
            <w:gridSpan w:val="2"/>
            <w:tcBorders>
              <w:top w:val="dotted" w:sz="4" w:space="0" w:color="auto"/>
              <w:left w:val="nil"/>
              <w:bottom w:val="dotted" w:sz="4" w:space="0" w:color="auto"/>
              <w:right w:val="nil"/>
            </w:tcBorders>
            <w:shd w:val="clear" w:color="auto" w:fill="FFFFFF"/>
          </w:tcPr>
          <w:p w14:paraId="5B974BBD" w14:textId="77777777" w:rsidR="00EE419E" w:rsidRPr="0052787A" w:rsidRDefault="00EE419E" w:rsidP="00DA5272">
            <w:pPr>
              <w:pStyle w:val="MsgTableBody"/>
              <w:jc w:val="center"/>
              <w:rPr>
                <w:ins w:id="2961" w:author="Buitendijk, Hans" w:date="2022-09-06T09:03:00Z"/>
                <w:noProof/>
              </w:rPr>
            </w:pPr>
            <w:ins w:id="2962" w:author="Buitendijk, Hans" w:date="2022-09-06T09:03:00Z">
              <w:r>
                <w:rPr>
                  <w:noProof/>
                </w:rPr>
                <w:t>3</w:t>
              </w:r>
            </w:ins>
          </w:p>
        </w:tc>
      </w:tr>
      <w:tr w:rsidR="00EE419E" w:rsidRPr="0001097E" w14:paraId="4489B9DD" w14:textId="77777777" w:rsidTr="00EE419E">
        <w:tblPrEx>
          <w:shd w:val="clear" w:color="auto" w:fill="auto"/>
          <w:tblLook w:val="04A0" w:firstRow="1" w:lastRow="0" w:firstColumn="1" w:lastColumn="0" w:noHBand="0" w:noVBand="1"/>
        </w:tblPrEx>
        <w:trPr>
          <w:jc w:val="center"/>
          <w:ins w:id="2963" w:author="Buitendijk, Hans" w:date="2022-09-06T09:03:00Z"/>
        </w:trPr>
        <w:tc>
          <w:tcPr>
            <w:tcW w:w="2881" w:type="dxa"/>
            <w:tcBorders>
              <w:top w:val="dotted" w:sz="4" w:space="0" w:color="auto"/>
              <w:left w:val="nil"/>
              <w:bottom w:val="dotted" w:sz="4" w:space="0" w:color="auto"/>
              <w:right w:val="nil"/>
            </w:tcBorders>
            <w:shd w:val="clear" w:color="auto" w:fill="FFFFFF"/>
          </w:tcPr>
          <w:p w14:paraId="297D7FE0" w14:textId="4C53D4DB" w:rsidR="00EE419E" w:rsidRPr="0052787A" w:rsidRDefault="00EE419E" w:rsidP="00DA5272">
            <w:pPr>
              <w:pStyle w:val="MsgTableBody"/>
              <w:rPr>
                <w:ins w:id="2964" w:author="Buitendijk, Hans" w:date="2022-09-06T09:03:00Z"/>
                <w:noProof/>
              </w:rPr>
            </w:pPr>
            <w:ins w:id="2965" w:author="Buitendijk, Hans" w:date="2022-09-06T09:03:00Z">
              <w:r>
                <w:rPr>
                  <w:noProof/>
                </w:rPr>
                <w:t xml:space="preserve">    </w:t>
              </w:r>
            </w:ins>
            <w:ins w:id="2966" w:author="Buitendijk, Hans" w:date="2022-09-06T09:04:00Z">
              <w:r>
                <w:rPr>
                  <w:noProof/>
                </w:rPr>
                <w:t xml:space="preserve">   </w:t>
              </w:r>
            </w:ins>
            <w:ins w:id="2967" w:author="Buitendijk, Hans" w:date="2022-09-06T09:03:00Z">
              <w:r>
                <w:rPr>
                  <w:noProof/>
                </w:rPr>
                <w:t>[{GSR}]</w:t>
              </w:r>
            </w:ins>
          </w:p>
        </w:tc>
        <w:tc>
          <w:tcPr>
            <w:tcW w:w="4319" w:type="dxa"/>
            <w:tcBorders>
              <w:top w:val="dotted" w:sz="4" w:space="0" w:color="auto"/>
              <w:left w:val="nil"/>
              <w:bottom w:val="dotted" w:sz="4" w:space="0" w:color="auto"/>
              <w:right w:val="nil"/>
            </w:tcBorders>
            <w:shd w:val="clear" w:color="auto" w:fill="FFFFFF"/>
          </w:tcPr>
          <w:p w14:paraId="4E9F8DEA" w14:textId="77777777" w:rsidR="00EE419E" w:rsidRPr="0052787A" w:rsidRDefault="00EE419E" w:rsidP="00DA5272">
            <w:pPr>
              <w:pStyle w:val="MsgTableBody"/>
              <w:rPr>
                <w:ins w:id="2968" w:author="Buitendijk, Hans" w:date="2022-09-06T09:03:00Z"/>
                <w:noProof/>
              </w:rPr>
            </w:pPr>
            <w:ins w:id="2969" w:author="Buitendijk, Hans" w:date="2022-09-06T09:03: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5A14262B" w14:textId="77777777" w:rsidR="00EE419E" w:rsidRPr="0052787A" w:rsidRDefault="00EE419E" w:rsidP="00DA5272">
            <w:pPr>
              <w:pStyle w:val="MsgTableBody"/>
              <w:rPr>
                <w:ins w:id="2970" w:author="Buitendijk, Hans" w:date="2022-09-06T09:03:00Z"/>
                <w:noProof/>
              </w:rPr>
            </w:pPr>
          </w:p>
        </w:tc>
        <w:tc>
          <w:tcPr>
            <w:tcW w:w="990" w:type="dxa"/>
            <w:gridSpan w:val="2"/>
            <w:tcBorders>
              <w:top w:val="dotted" w:sz="4" w:space="0" w:color="auto"/>
              <w:left w:val="nil"/>
              <w:bottom w:val="dotted" w:sz="4" w:space="0" w:color="auto"/>
              <w:right w:val="nil"/>
            </w:tcBorders>
            <w:shd w:val="clear" w:color="auto" w:fill="FFFFFF"/>
          </w:tcPr>
          <w:p w14:paraId="5209297E" w14:textId="77777777" w:rsidR="00EE419E" w:rsidRPr="0052787A" w:rsidRDefault="00EE419E" w:rsidP="00DA5272">
            <w:pPr>
              <w:pStyle w:val="MsgTableBody"/>
              <w:jc w:val="center"/>
              <w:rPr>
                <w:ins w:id="2971" w:author="Buitendijk, Hans" w:date="2022-09-06T09:03:00Z"/>
                <w:noProof/>
              </w:rPr>
            </w:pPr>
            <w:ins w:id="2972" w:author="Buitendijk, Hans" w:date="2022-09-06T09:03:00Z">
              <w:r>
                <w:rPr>
                  <w:noProof/>
                </w:rPr>
                <w:t>3</w:t>
              </w:r>
            </w:ins>
          </w:p>
        </w:tc>
      </w:tr>
      <w:tr w:rsidR="00EE419E" w:rsidRPr="00D00BBD" w14:paraId="560C533B" w14:textId="77777777" w:rsidTr="00A84FFB">
        <w:trPr>
          <w:gridAfter w:val="1"/>
          <w:wAfter w:w="18" w:type="dxa"/>
          <w:jc w:val="center"/>
          <w:ins w:id="2973" w:author="Buitendijk, Hans" w:date="2022-09-06T09:04:00Z"/>
        </w:trPr>
        <w:tc>
          <w:tcPr>
            <w:tcW w:w="2881" w:type="dxa"/>
            <w:tcBorders>
              <w:top w:val="dotted" w:sz="4" w:space="0" w:color="auto"/>
              <w:left w:val="nil"/>
              <w:bottom w:val="dotted" w:sz="4" w:space="0" w:color="auto"/>
              <w:right w:val="nil"/>
            </w:tcBorders>
            <w:shd w:val="clear" w:color="auto" w:fill="FFFFFF"/>
          </w:tcPr>
          <w:p w14:paraId="220F6A6E" w14:textId="4DB1B92B" w:rsidR="00EE419E" w:rsidRPr="009901C4" w:rsidRDefault="00EE419E" w:rsidP="00DD6D98">
            <w:pPr>
              <w:pStyle w:val="MsgTableBody"/>
              <w:rPr>
                <w:ins w:id="2974" w:author="Buitendijk, Hans" w:date="2022-09-06T09:04:00Z"/>
                <w:noProof/>
              </w:rPr>
            </w:pPr>
            <w:ins w:id="2975" w:author="Buitendijk, Hans" w:date="2022-09-06T09:04: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4472BD6D" w14:textId="23BA183D" w:rsidR="00EE419E" w:rsidRPr="009901C4" w:rsidRDefault="00EE419E" w:rsidP="00DD6D98">
            <w:pPr>
              <w:pStyle w:val="MsgTableBody"/>
              <w:rPr>
                <w:ins w:id="2976" w:author="Buitendijk, Hans" w:date="2022-09-06T09:04:00Z"/>
                <w:noProof/>
              </w:rPr>
            </w:pPr>
            <w:ins w:id="2977" w:author="Buitendijk, Hans" w:date="2022-09-06T09:04: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00D9D2AC" w14:textId="77777777" w:rsidR="00EE419E" w:rsidRPr="009901C4" w:rsidRDefault="00EE419E" w:rsidP="00DD6D98">
            <w:pPr>
              <w:pStyle w:val="MsgTableBody"/>
              <w:jc w:val="center"/>
              <w:rPr>
                <w:ins w:id="2978" w:author="Buitendijk, Hans" w:date="2022-09-06T09:04:00Z"/>
                <w:noProof/>
              </w:rPr>
            </w:pPr>
          </w:p>
        </w:tc>
        <w:tc>
          <w:tcPr>
            <w:tcW w:w="1008" w:type="dxa"/>
            <w:gridSpan w:val="2"/>
            <w:tcBorders>
              <w:top w:val="dotted" w:sz="4" w:space="0" w:color="auto"/>
              <w:left w:val="nil"/>
              <w:bottom w:val="dotted" w:sz="4" w:space="0" w:color="auto"/>
              <w:right w:val="nil"/>
            </w:tcBorders>
            <w:shd w:val="clear" w:color="auto" w:fill="FFFFFF"/>
          </w:tcPr>
          <w:p w14:paraId="3F73BC51" w14:textId="77777777" w:rsidR="00EE419E" w:rsidRPr="009901C4" w:rsidRDefault="00EE419E" w:rsidP="00DD6D98">
            <w:pPr>
              <w:pStyle w:val="MsgTableBody"/>
              <w:jc w:val="center"/>
              <w:rPr>
                <w:ins w:id="2979" w:author="Buitendijk, Hans" w:date="2022-09-06T09:04:00Z"/>
                <w:noProof/>
              </w:rPr>
            </w:pPr>
          </w:p>
        </w:tc>
      </w:tr>
      <w:tr w:rsidR="00DD6D98" w:rsidRPr="00D00BBD" w14:paraId="708B34C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097D3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0158ADD" w14:textId="77777777"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14:paraId="757CF8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5E08FA" w14:textId="77777777" w:rsidR="00DD6D98" w:rsidRPr="009901C4" w:rsidRDefault="00DD6D98" w:rsidP="00DD6D98">
            <w:pPr>
              <w:pStyle w:val="MsgTableBody"/>
              <w:jc w:val="center"/>
              <w:rPr>
                <w:noProof/>
              </w:rPr>
            </w:pPr>
          </w:p>
        </w:tc>
      </w:tr>
      <w:tr w:rsidR="00DD6D98" w:rsidRPr="00D00BBD" w14:paraId="098C8EB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7403C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8C24C67" w14:textId="77777777"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14:paraId="40F9D4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4AA443" w14:textId="77777777" w:rsidR="00DD6D98" w:rsidRPr="009901C4" w:rsidRDefault="00DD6D98" w:rsidP="00DD6D98">
            <w:pPr>
              <w:pStyle w:val="MsgTableBody"/>
              <w:jc w:val="center"/>
              <w:rPr>
                <w:noProof/>
              </w:rPr>
            </w:pPr>
          </w:p>
        </w:tc>
      </w:tr>
      <w:tr w:rsidR="00DD6D98" w:rsidRPr="00D00BBD" w14:paraId="36B67E3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4C877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42F56015" w14:textId="77777777" w:rsidR="00DD6D98" w:rsidRPr="009901C4" w:rsidRDefault="00DD6D98" w:rsidP="00DD6D98">
            <w:pPr>
              <w:pStyle w:val="MsgTableBody"/>
              <w:rPr>
                <w:noProof/>
              </w:rPr>
            </w:pPr>
            <w:r w:rsidRPr="009901C4">
              <w:rPr>
                <w:noProof/>
              </w:rPr>
              <w:t>Patient Visit (For Population/Location)</w:t>
            </w:r>
          </w:p>
        </w:tc>
        <w:tc>
          <w:tcPr>
            <w:tcW w:w="864" w:type="dxa"/>
            <w:tcBorders>
              <w:top w:val="dotted" w:sz="4" w:space="0" w:color="auto"/>
              <w:left w:val="nil"/>
              <w:bottom w:val="dotted" w:sz="4" w:space="0" w:color="auto"/>
              <w:right w:val="nil"/>
            </w:tcBorders>
            <w:shd w:val="clear" w:color="auto" w:fill="FFFFFF"/>
          </w:tcPr>
          <w:p w14:paraId="5A73D1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FE810" w14:textId="77777777" w:rsidR="00DD6D98" w:rsidRPr="009901C4" w:rsidRDefault="00DD6D98" w:rsidP="00DD6D98">
            <w:pPr>
              <w:pStyle w:val="MsgTableBody"/>
              <w:jc w:val="center"/>
              <w:rPr>
                <w:noProof/>
              </w:rPr>
            </w:pPr>
            <w:r w:rsidRPr="009901C4">
              <w:rPr>
                <w:noProof/>
              </w:rPr>
              <w:t>3</w:t>
            </w:r>
          </w:p>
        </w:tc>
      </w:tr>
      <w:tr w:rsidR="00DD6D98" w:rsidRPr="00D00BBD" w14:paraId="0823406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14B3A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F3C3BC6"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4CDE0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233E8B" w14:textId="77777777" w:rsidR="00DD6D98" w:rsidRPr="009901C4" w:rsidRDefault="00DD6D98" w:rsidP="00DD6D98">
            <w:pPr>
              <w:pStyle w:val="MsgTableBody"/>
              <w:jc w:val="center"/>
              <w:rPr>
                <w:noProof/>
              </w:rPr>
            </w:pPr>
            <w:r w:rsidRPr="009901C4">
              <w:rPr>
                <w:noProof/>
              </w:rPr>
              <w:t>7</w:t>
            </w:r>
          </w:p>
        </w:tc>
      </w:tr>
      <w:tr w:rsidR="00DD6D98" w:rsidRPr="00D00BBD" w14:paraId="3126A48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6A64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8EBACB" w14:textId="77777777" w:rsidR="00DD6D98" w:rsidRPr="009901C4" w:rsidRDefault="00DD6D98" w:rsidP="00DD6D98">
            <w:pPr>
              <w:pStyle w:val="MsgTableBody"/>
              <w:rPr>
                <w:noProof/>
              </w:rPr>
            </w:pPr>
            <w:r w:rsidRPr="009901C4">
              <w:rPr>
                <w:noProof/>
              </w:rPr>
              <w:t>--- PATIENT_VISIT_OBSERVATION begin</w:t>
            </w:r>
          </w:p>
        </w:tc>
        <w:tc>
          <w:tcPr>
            <w:tcW w:w="864" w:type="dxa"/>
            <w:tcBorders>
              <w:top w:val="dotted" w:sz="4" w:space="0" w:color="auto"/>
              <w:left w:val="nil"/>
              <w:bottom w:val="dotted" w:sz="4" w:space="0" w:color="auto"/>
              <w:right w:val="nil"/>
            </w:tcBorders>
            <w:shd w:val="clear" w:color="auto" w:fill="FFFFFF"/>
          </w:tcPr>
          <w:p w14:paraId="3DA0E1E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081551" w14:textId="77777777" w:rsidR="00DD6D98" w:rsidRPr="009901C4" w:rsidRDefault="00DD6D98" w:rsidP="00DD6D98">
            <w:pPr>
              <w:pStyle w:val="MsgTableBody"/>
              <w:jc w:val="center"/>
              <w:rPr>
                <w:noProof/>
              </w:rPr>
            </w:pPr>
          </w:p>
        </w:tc>
      </w:tr>
      <w:tr w:rsidR="00DD6D98" w:rsidRPr="00D00BBD" w14:paraId="521C5E19"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3DD83"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7D5C315" w14:textId="77777777" w:rsidR="00DD6D98" w:rsidRPr="009901C4" w:rsidRDefault="00DD6D98" w:rsidP="00DD6D98">
            <w:pPr>
              <w:pStyle w:val="MsgTableBody"/>
              <w:rPr>
                <w:noProof/>
              </w:rPr>
            </w:pPr>
            <w:r w:rsidRPr="009901C4">
              <w:rPr>
                <w:noProof/>
              </w:rPr>
              <w:t>Observation/Result Segment (For Visit)</w:t>
            </w:r>
          </w:p>
        </w:tc>
        <w:tc>
          <w:tcPr>
            <w:tcW w:w="864" w:type="dxa"/>
            <w:tcBorders>
              <w:top w:val="dotted" w:sz="4" w:space="0" w:color="auto"/>
              <w:left w:val="nil"/>
              <w:bottom w:val="dotted" w:sz="4" w:space="0" w:color="auto"/>
              <w:right w:val="nil"/>
            </w:tcBorders>
            <w:shd w:val="clear" w:color="auto" w:fill="FFFFFF"/>
          </w:tcPr>
          <w:p w14:paraId="2EA9C3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CF8B36" w14:textId="77777777" w:rsidR="00DD6D98" w:rsidRPr="009901C4" w:rsidRDefault="00DD6D98" w:rsidP="00DD6D98">
            <w:pPr>
              <w:pStyle w:val="MsgTableBody"/>
              <w:jc w:val="center"/>
              <w:rPr>
                <w:noProof/>
              </w:rPr>
            </w:pPr>
            <w:r w:rsidRPr="009901C4">
              <w:rPr>
                <w:noProof/>
              </w:rPr>
              <w:t>7</w:t>
            </w:r>
          </w:p>
        </w:tc>
      </w:tr>
      <w:tr w:rsidR="00DD6D98" w:rsidRPr="00D00BBD" w14:paraId="1EF0D51E"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52C9D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416E286" w14:textId="77777777" w:rsidR="00DD6D98" w:rsidRPr="009901C4" w:rsidRDefault="00DD6D98" w:rsidP="00DD6D98">
            <w:pPr>
              <w:pStyle w:val="MsgTableBody"/>
              <w:rPr>
                <w:noProof/>
              </w:rPr>
            </w:pPr>
            <w:r w:rsidRPr="009901C4">
              <w:rPr>
                <w:noProof/>
              </w:rPr>
              <w:t>Participation (for Patient Visit Observation)</w:t>
            </w:r>
          </w:p>
        </w:tc>
        <w:tc>
          <w:tcPr>
            <w:tcW w:w="864" w:type="dxa"/>
            <w:tcBorders>
              <w:top w:val="dotted" w:sz="4" w:space="0" w:color="auto"/>
              <w:left w:val="nil"/>
              <w:bottom w:val="dotted" w:sz="4" w:space="0" w:color="auto"/>
              <w:right w:val="nil"/>
            </w:tcBorders>
            <w:shd w:val="clear" w:color="auto" w:fill="FFFFFF"/>
          </w:tcPr>
          <w:p w14:paraId="2CFD143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FD13E4" w14:textId="77777777" w:rsidR="00DD6D98" w:rsidRPr="009901C4" w:rsidRDefault="00DD6D98" w:rsidP="00DD6D98">
            <w:pPr>
              <w:pStyle w:val="MsgTableBody"/>
              <w:jc w:val="center"/>
              <w:rPr>
                <w:noProof/>
              </w:rPr>
            </w:pPr>
            <w:r w:rsidRPr="009901C4">
              <w:rPr>
                <w:noProof/>
              </w:rPr>
              <w:t>7</w:t>
            </w:r>
          </w:p>
        </w:tc>
      </w:tr>
      <w:tr w:rsidR="00DD6D98" w:rsidRPr="00D00BBD" w14:paraId="6875227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2C97B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1C5540D" w14:textId="77777777" w:rsidR="00DD6D98" w:rsidRPr="009901C4" w:rsidRDefault="00DD6D98" w:rsidP="00DD6D98">
            <w:pPr>
              <w:pStyle w:val="MsgTableBody"/>
              <w:rPr>
                <w:noProof/>
              </w:rPr>
            </w:pPr>
            <w:r w:rsidRPr="009901C4">
              <w:rPr>
                <w:noProof/>
              </w:rPr>
              <w:t>--- PATIENT_VISIT_OBSERVATION end</w:t>
            </w:r>
          </w:p>
        </w:tc>
        <w:tc>
          <w:tcPr>
            <w:tcW w:w="864" w:type="dxa"/>
            <w:tcBorders>
              <w:top w:val="dotted" w:sz="4" w:space="0" w:color="auto"/>
              <w:left w:val="nil"/>
              <w:bottom w:val="dotted" w:sz="4" w:space="0" w:color="auto"/>
              <w:right w:val="nil"/>
            </w:tcBorders>
            <w:shd w:val="clear" w:color="auto" w:fill="FFFFFF"/>
          </w:tcPr>
          <w:p w14:paraId="0A3620E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9483D" w14:textId="77777777" w:rsidR="00DD6D98" w:rsidRPr="009901C4" w:rsidRDefault="00DD6D98" w:rsidP="00DD6D98">
            <w:pPr>
              <w:pStyle w:val="MsgTableBody"/>
              <w:jc w:val="center"/>
              <w:rPr>
                <w:noProof/>
              </w:rPr>
            </w:pPr>
          </w:p>
        </w:tc>
      </w:tr>
      <w:tr w:rsidR="00DD6D98" w:rsidRPr="00D00BBD" w14:paraId="33F5950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B829BC"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642610D3" w14:textId="77777777" w:rsidR="00DD6D98" w:rsidRPr="009901C4" w:rsidRDefault="00DD6D98" w:rsidP="00DD6D98">
            <w:pPr>
              <w:pStyle w:val="MsgTableBody"/>
              <w:rPr>
                <w:noProof/>
              </w:rPr>
            </w:pPr>
            <w:r w:rsidRPr="009901C4">
              <w:rPr>
                <w:noProof/>
              </w:rPr>
              <w:t>Patient Identification (For Population)</w:t>
            </w:r>
          </w:p>
        </w:tc>
        <w:tc>
          <w:tcPr>
            <w:tcW w:w="864" w:type="dxa"/>
            <w:tcBorders>
              <w:top w:val="dotted" w:sz="4" w:space="0" w:color="auto"/>
              <w:left w:val="nil"/>
              <w:bottom w:val="dotted" w:sz="4" w:space="0" w:color="auto"/>
              <w:right w:val="nil"/>
            </w:tcBorders>
            <w:shd w:val="clear" w:color="auto" w:fill="FFFFFF"/>
          </w:tcPr>
          <w:p w14:paraId="23604E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FD119" w14:textId="77777777" w:rsidR="00DD6D98" w:rsidRPr="009901C4" w:rsidRDefault="00DD6D98" w:rsidP="00DD6D98">
            <w:pPr>
              <w:pStyle w:val="MsgTableBody"/>
              <w:jc w:val="center"/>
              <w:rPr>
                <w:noProof/>
              </w:rPr>
            </w:pPr>
            <w:r w:rsidRPr="009901C4">
              <w:rPr>
                <w:noProof/>
              </w:rPr>
              <w:t>3</w:t>
            </w:r>
          </w:p>
        </w:tc>
      </w:tr>
      <w:tr w:rsidR="00DD6D98" w:rsidRPr="00D00BBD" w14:paraId="4764555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64264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01D7D15"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65482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1568DA" w14:textId="77777777" w:rsidR="00DD6D98" w:rsidRPr="009901C4" w:rsidRDefault="00DD6D98" w:rsidP="00DD6D98">
            <w:pPr>
              <w:pStyle w:val="MsgTableBody"/>
              <w:jc w:val="center"/>
              <w:rPr>
                <w:noProof/>
              </w:rPr>
            </w:pPr>
            <w:r w:rsidRPr="009901C4">
              <w:rPr>
                <w:noProof/>
              </w:rPr>
              <w:t>7</w:t>
            </w:r>
          </w:p>
        </w:tc>
      </w:tr>
      <w:tr w:rsidR="00A84FFB" w:rsidRPr="00D00BBD" w14:paraId="1AA83029" w14:textId="77777777" w:rsidTr="00A84FFB">
        <w:trPr>
          <w:gridAfter w:val="1"/>
          <w:wAfter w:w="18" w:type="dxa"/>
          <w:jc w:val="center"/>
          <w:ins w:id="2980" w:author="Buitendijk, Hans" w:date="2022-09-06T09:05:00Z"/>
        </w:trPr>
        <w:tc>
          <w:tcPr>
            <w:tcW w:w="2881" w:type="dxa"/>
            <w:tcBorders>
              <w:top w:val="dotted" w:sz="4" w:space="0" w:color="auto"/>
              <w:left w:val="nil"/>
              <w:bottom w:val="dotted" w:sz="4" w:space="0" w:color="auto"/>
              <w:right w:val="nil"/>
            </w:tcBorders>
            <w:shd w:val="clear" w:color="auto" w:fill="FFFFFF"/>
          </w:tcPr>
          <w:p w14:paraId="3289B68F" w14:textId="308A029D" w:rsidR="00A84FFB" w:rsidRPr="009901C4" w:rsidRDefault="00A84FFB" w:rsidP="00DD6D98">
            <w:pPr>
              <w:pStyle w:val="MsgTableBody"/>
              <w:rPr>
                <w:ins w:id="2981" w:author="Buitendijk, Hans" w:date="2022-09-06T09:05:00Z"/>
                <w:noProof/>
              </w:rPr>
            </w:pPr>
            <w:ins w:id="2982" w:author="Buitendijk, Hans" w:date="2022-09-06T09:05:00Z">
              <w:r>
                <w:rPr>
                  <w:noProof/>
                </w:rPr>
                <w:lastRenderedPageBreak/>
                <w:t xml:space="preserve">   [{</w:t>
              </w:r>
            </w:ins>
          </w:p>
        </w:tc>
        <w:tc>
          <w:tcPr>
            <w:tcW w:w="4319" w:type="dxa"/>
            <w:tcBorders>
              <w:top w:val="dotted" w:sz="4" w:space="0" w:color="auto"/>
              <w:left w:val="nil"/>
              <w:bottom w:val="dotted" w:sz="4" w:space="0" w:color="auto"/>
              <w:right w:val="nil"/>
            </w:tcBorders>
            <w:shd w:val="clear" w:color="auto" w:fill="FFFFFF"/>
          </w:tcPr>
          <w:p w14:paraId="682D4B09" w14:textId="76791144" w:rsidR="00A84FFB" w:rsidRPr="009901C4" w:rsidRDefault="00A84FFB" w:rsidP="00DD6D98">
            <w:pPr>
              <w:pStyle w:val="MsgTableBody"/>
              <w:rPr>
                <w:ins w:id="2983" w:author="Buitendijk, Hans" w:date="2022-09-06T09:05:00Z"/>
                <w:noProof/>
              </w:rPr>
            </w:pPr>
            <w:ins w:id="2984" w:author="Buitendijk, Hans" w:date="2022-09-06T09:05: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2CA4963A" w14:textId="77777777" w:rsidR="00A84FFB" w:rsidRPr="009901C4" w:rsidRDefault="00A84FFB" w:rsidP="00DD6D98">
            <w:pPr>
              <w:pStyle w:val="MsgTableBody"/>
              <w:jc w:val="center"/>
              <w:rPr>
                <w:ins w:id="2985" w:author="Buitendijk, Hans" w:date="2022-09-06T09:05:00Z"/>
                <w:noProof/>
              </w:rPr>
            </w:pPr>
          </w:p>
        </w:tc>
        <w:tc>
          <w:tcPr>
            <w:tcW w:w="1008" w:type="dxa"/>
            <w:gridSpan w:val="2"/>
            <w:tcBorders>
              <w:top w:val="dotted" w:sz="4" w:space="0" w:color="auto"/>
              <w:left w:val="nil"/>
              <w:bottom w:val="dotted" w:sz="4" w:space="0" w:color="auto"/>
              <w:right w:val="nil"/>
            </w:tcBorders>
            <w:shd w:val="clear" w:color="auto" w:fill="FFFFFF"/>
          </w:tcPr>
          <w:p w14:paraId="4123EF82" w14:textId="77777777" w:rsidR="00A84FFB" w:rsidRPr="009901C4" w:rsidRDefault="00A84FFB" w:rsidP="00DD6D98">
            <w:pPr>
              <w:pStyle w:val="MsgTableBody"/>
              <w:jc w:val="center"/>
              <w:rPr>
                <w:ins w:id="2986" w:author="Buitendijk, Hans" w:date="2022-09-06T09:05:00Z"/>
                <w:noProof/>
              </w:rPr>
            </w:pPr>
          </w:p>
        </w:tc>
      </w:tr>
      <w:tr w:rsidR="00DD6D98" w:rsidRPr="00D00BBD" w14:paraId="273EE51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2B3595" w14:textId="77777777" w:rsidR="00DD6D98" w:rsidRPr="009901C4" w:rsidRDefault="00DD6D98" w:rsidP="00DD6D98">
            <w:pPr>
              <w:pStyle w:val="MsgTableBody"/>
              <w:rPr>
                <w:noProof/>
              </w:rPr>
            </w:pPr>
            <w:r w:rsidRPr="009901C4">
              <w:rPr>
                <w:noProof/>
              </w:rPr>
              <w:t xml:space="preserve">      </w:t>
            </w:r>
            <w:del w:id="2987" w:author="Buitendijk, Hans" w:date="2022-09-06T09:05:00Z">
              <w:r w:rsidRPr="009901C4" w:rsidDel="00A84FFB">
                <w:rPr>
                  <w:noProof/>
                </w:rPr>
                <w:delText>[{</w:delText>
              </w:r>
            </w:del>
            <w:r w:rsidRPr="009901C4">
              <w:rPr>
                <w:noProof/>
              </w:rPr>
              <w:t>NK1</w:t>
            </w:r>
            <w:del w:id="2988" w:author="Buitendijk, Hans" w:date="2022-09-06T09:05:00Z">
              <w:r w:rsidRPr="009901C4" w:rsidDel="00A84FFB">
                <w:rPr>
                  <w:noProof/>
                </w:rPr>
                <w:delText>}]</w:delText>
              </w:r>
            </w:del>
          </w:p>
        </w:tc>
        <w:tc>
          <w:tcPr>
            <w:tcW w:w="4319" w:type="dxa"/>
            <w:tcBorders>
              <w:top w:val="dotted" w:sz="4" w:space="0" w:color="auto"/>
              <w:left w:val="nil"/>
              <w:bottom w:val="dotted" w:sz="4" w:space="0" w:color="auto"/>
              <w:right w:val="nil"/>
            </w:tcBorders>
            <w:shd w:val="clear" w:color="auto" w:fill="FFFFFF"/>
          </w:tcPr>
          <w:p w14:paraId="67B397CD" w14:textId="77777777" w:rsidR="00DD6D98" w:rsidRPr="009901C4" w:rsidRDefault="00DD6D98" w:rsidP="00DD6D98">
            <w:pPr>
              <w:pStyle w:val="MsgTableBody"/>
              <w:rPr>
                <w:noProof/>
              </w:rPr>
            </w:pPr>
            <w:r w:rsidRPr="009901C4">
              <w:rPr>
                <w:noProof/>
              </w:rPr>
              <w:t>Next of Kin/Associated Parties (For Population/Location)</w:t>
            </w:r>
          </w:p>
        </w:tc>
        <w:tc>
          <w:tcPr>
            <w:tcW w:w="864" w:type="dxa"/>
            <w:tcBorders>
              <w:top w:val="dotted" w:sz="4" w:space="0" w:color="auto"/>
              <w:left w:val="nil"/>
              <w:bottom w:val="dotted" w:sz="4" w:space="0" w:color="auto"/>
              <w:right w:val="nil"/>
            </w:tcBorders>
            <w:shd w:val="clear" w:color="auto" w:fill="FFFFFF"/>
          </w:tcPr>
          <w:p w14:paraId="6FD38B4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933402" w14:textId="77777777" w:rsidR="00DD6D98" w:rsidRPr="009901C4" w:rsidRDefault="00DD6D98" w:rsidP="00DD6D98">
            <w:pPr>
              <w:pStyle w:val="MsgTableBody"/>
              <w:jc w:val="center"/>
              <w:rPr>
                <w:noProof/>
              </w:rPr>
            </w:pPr>
            <w:r w:rsidRPr="009901C4">
              <w:rPr>
                <w:noProof/>
              </w:rPr>
              <w:t>3</w:t>
            </w:r>
          </w:p>
        </w:tc>
      </w:tr>
      <w:tr w:rsidR="00A84FFB" w:rsidRPr="0001097E" w14:paraId="39056180" w14:textId="77777777" w:rsidTr="00DA5272">
        <w:tblPrEx>
          <w:shd w:val="clear" w:color="auto" w:fill="auto"/>
          <w:tblLook w:val="04A0" w:firstRow="1" w:lastRow="0" w:firstColumn="1" w:lastColumn="0" w:noHBand="0" w:noVBand="1"/>
        </w:tblPrEx>
        <w:trPr>
          <w:jc w:val="center"/>
          <w:ins w:id="2989" w:author="Buitendijk, Hans" w:date="2022-09-06T09:05:00Z"/>
        </w:trPr>
        <w:tc>
          <w:tcPr>
            <w:tcW w:w="2881" w:type="dxa"/>
            <w:tcBorders>
              <w:top w:val="dotted" w:sz="4" w:space="0" w:color="auto"/>
              <w:left w:val="nil"/>
              <w:bottom w:val="dotted" w:sz="4" w:space="0" w:color="auto"/>
              <w:right w:val="nil"/>
            </w:tcBorders>
            <w:shd w:val="clear" w:color="auto" w:fill="FFFFFF"/>
          </w:tcPr>
          <w:p w14:paraId="08D25A8C" w14:textId="77777777" w:rsidR="00A84FFB" w:rsidRPr="0052787A" w:rsidRDefault="00A84FFB" w:rsidP="00DA5272">
            <w:pPr>
              <w:pStyle w:val="MsgTableBody"/>
              <w:rPr>
                <w:ins w:id="2990" w:author="Buitendijk, Hans" w:date="2022-09-06T09:05:00Z"/>
                <w:noProof/>
              </w:rPr>
            </w:pPr>
            <w:ins w:id="2991" w:author="Buitendijk, Hans" w:date="2022-09-06T09:05: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08E85613" w14:textId="77777777" w:rsidR="00A84FFB" w:rsidRPr="0052787A" w:rsidRDefault="00A84FFB" w:rsidP="00DA5272">
            <w:pPr>
              <w:pStyle w:val="MsgTableBody"/>
              <w:rPr>
                <w:ins w:id="2992" w:author="Buitendijk, Hans" w:date="2022-09-06T09:05:00Z"/>
                <w:noProof/>
              </w:rPr>
            </w:pPr>
            <w:ins w:id="2993" w:author="Buitendijk, Hans" w:date="2022-09-06T09:05: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43AC6A1" w14:textId="77777777" w:rsidR="00A84FFB" w:rsidRPr="0052787A" w:rsidRDefault="00A84FFB" w:rsidP="00DA5272">
            <w:pPr>
              <w:pStyle w:val="MsgTableBody"/>
              <w:rPr>
                <w:ins w:id="2994" w:author="Buitendijk, Hans" w:date="2022-09-06T09:05:00Z"/>
                <w:noProof/>
              </w:rPr>
            </w:pPr>
          </w:p>
        </w:tc>
        <w:tc>
          <w:tcPr>
            <w:tcW w:w="990" w:type="dxa"/>
            <w:gridSpan w:val="2"/>
            <w:tcBorders>
              <w:top w:val="dotted" w:sz="4" w:space="0" w:color="auto"/>
              <w:left w:val="nil"/>
              <w:bottom w:val="dotted" w:sz="4" w:space="0" w:color="auto"/>
              <w:right w:val="nil"/>
            </w:tcBorders>
            <w:shd w:val="clear" w:color="auto" w:fill="FFFFFF"/>
          </w:tcPr>
          <w:p w14:paraId="6DE30360" w14:textId="77777777" w:rsidR="00A84FFB" w:rsidRPr="0052787A" w:rsidRDefault="00A84FFB" w:rsidP="00DA5272">
            <w:pPr>
              <w:pStyle w:val="MsgTableBody"/>
              <w:jc w:val="center"/>
              <w:rPr>
                <w:ins w:id="2995" w:author="Buitendijk, Hans" w:date="2022-09-06T09:05:00Z"/>
                <w:noProof/>
              </w:rPr>
            </w:pPr>
            <w:ins w:id="2996" w:author="Buitendijk, Hans" w:date="2022-09-06T09:05:00Z">
              <w:r>
                <w:rPr>
                  <w:noProof/>
                </w:rPr>
                <w:t>3</w:t>
              </w:r>
            </w:ins>
          </w:p>
        </w:tc>
      </w:tr>
      <w:tr w:rsidR="00A84FFB" w:rsidRPr="0001097E" w14:paraId="7E47C793" w14:textId="77777777" w:rsidTr="00DA5272">
        <w:tblPrEx>
          <w:shd w:val="clear" w:color="auto" w:fill="auto"/>
          <w:tblLook w:val="04A0" w:firstRow="1" w:lastRow="0" w:firstColumn="1" w:lastColumn="0" w:noHBand="0" w:noVBand="1"/>
        </w:tblPrEx>
        <w:trPr>
          <w:jc w:val="center"/>
          <w:ins w:id="2997" w:author="Buitendijk, Hans" w:date="2022-09-06T09:05:00Z"/>
        </w:trPr>
        <w:tc>
          <w:tcPr>
            <w:tcW w:w="2881" w:type="dxa"/>
            <w:tcBorders>
              <w:top w:val="dotted" w:sz="4" w:space="0" w:color="auto"/>
              <w:left w:val="nil"/>
              <w:bottom w:val="dotted" w:sz="4" w:space="0" w:color="auto"/>
              <w:right w:val="nil"/>
            </w:tcBorders>
            <w:shd w:val="clear" w:color="auto" w:fill="FFFFFF"/>
          </w:tcPr>
          <w:p w14:paraId="1E7A4D6F" w14:textId="77777777" w:rsidR="00A84FFB" w:rsidRPr="0052787A" w:rsidRDefault="00A84FFB" w:rsidP="00DA5272">
            <w:pPr>
              <w:pStyle w:val="MsgTableBody"/>
              <w:rPr>
                <w:ins w:id="2998" w:author="Buitendijk, Hans" w:date="2022-09-06T09:05:00Z"/>
                <w:noProof/>
              </w:rPr>
            </w:pPr>
            <w:ins w:id="2999" w:author="Buitendijk, Hans" w:date="2022-09-06T09:05: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54F95E4F" w14:textId="77777777" w:rsidR="00A84FFB" w:rsidRPr="0052787A" w:rsidRDefault="00A84FFB" w:rsidP="00DA5272">
            <w:pPr>
              <w:pStyle w:val="MsgTableBody"/>
              <w:rPr>
                <w:ins w:id="3000" w:author="Buitendijk, Hans" w:date="2022-09-06T09:05:00Z"/>
                <w:noProof/>
              </w:rPr>
            </w:pPr>
            <w:ins w:id="3001" w:author="Buitendijk, Hans" w:date="2022-09-06T09:05:00Z">
              <w:r>
                <w:rPr>
                  <w:noProof/>
                </w:rPr>
                <w:t>Recorded Gender and Sex</w:t>
              </w:r>
            </w:ins>
          </w:p>
        </w:tc>
        <w:tc>
          <w:tcPr>
            <w:tcW w:w="900" w:type="dxa"/>
            <w:gridSpan w:val="2"/>
            <w:tcBorders>
              <w:top w:val="dotted" w:sz="4" w:space="0" w:color="auto"/>
              <w:left w:val="nil"/>
              <w:bottom w:val="dotted" w:sz="4" w:space="0" w:color="auto"/>
              <w:right w:val="nil"/>
            </w:tcBorders>
            <w:shd w:val="clear" w:color="auto" w:fill="FFFFFF"/>
          </w:tcPr>
          <w:p w14:paraId="7DA3E55F" w14:textId="77777777" w:rsidR="00A84FFB" w:rsidRPr="0052787A" w:rsidRDefault="00A84FFB" w:rsidP="00DA5272">
            <w:pPr>
              <w:pStyle w:val="MsgTableBody"/>
              <w:rPr>
                <w:ins w:id="3002" w:author="Buitendijk, Hans" w:date="2022-09-06T09:05:00Z"/>
                <w:noProof/>
              </w:rPr>
            </w:pPr>
          </w:p>
        </w:tc>
        <w:tc>
          <w:tcPr>
            <w:tcW w:w="990" w:type="dxa"/>
            <w:gridSpan w:val="2"/>
            <w:tcBorders>
              <w:top w:val="dotted" w:sz="4" w:space="0" w:color="auto"/>
              <w:left w:val="nil"/>
              <w:bottom w:val="dotted" w:sz="4" w:space="0" w:color="auto"/>
              <w:right w:val="nil"/>
            </w:tcBorders>
            <w:shd w:val="clear" w:color="auto" w:fill="FFFFFF"/>
          </w:tcPr>
          <w:p w14:paraId="13A36433" w14:textId="77777777" w:rsidR="00A84FFB" w:rsidRPr="0052787A" w:rsidRDefault="00A84FFB" w:rsidP="00DA5272">
            <w:pPr>
              <w:pStyle w:val="MsgTableBody"/>
              <w:jc w:val="center"/>
              <w:rPr>
                <w:ins w:id="3003" w:author="Buitendijk, Hans" w:date="2022-09-06T09:05:00Z"/>
                <w:noProof/>
              </w:rPr>
            </w:pPr>
            <w:ins w:id="3004" w:author="Buitendijk, Hans" w:date="2022-09-06T09:05:00Z">
              <w:r>
                <w:rPr>
                  <w:noProof/>
                </w:rPr>
                <w:t>3</w:t>
              </w:r>
            </w:ins>
          </w:p>
        </w:tc>
      </w:tr>
      <w:tr w:rsidR="00A84FFB" w:rsidRPr="00D00BBD" w14:paraId="2B4DBBE8" w14:textId="77777777" w:rsidTr="00A84FFB">
        <w:trPr>
          <w:gridAfter w:val="1"/>
          <w:wAfter w:w="18" w:type="dxa"/>
          <w:jc w:val="center"/>
          <w:ins w:id="3005" w:author="Buitendijk, Hans" w:date="2022-09-06T09:05:00Z"/>
        </w:trPr>
        <w:tc>
          <w:tcPr>
            <w:tcW w:w="2881" w:type="dxa"/>
            <w:tcBorders>
              <w:top w:val="dotted" w:sz="4" w:space="0" w:color="auto"/>
              <w:left w:val="nil"/>
              <w:bottom w:val="dotted" w:sz="4" w:space="0" w:color="auto"/>
              <w:right w:val="nil"/>
            </w:tcBorders>
            <w:shd w:val="clear" w:color="auto" w:fill="FFFFFF"/>
          </w:tcPr>
          <w:p w14:paraId="22C04472" w14:textId="77777777" w:rsidR="00A84FFB" w:rsidRPr="009901C4" w:rsidRDefault="00A84FFB" w:rsidP="00DA5272">
            <w:pPr>
              <w:pStyle w:val="MsgTableBody"/>
              <w:rPr>
                <w:ins w:id="3006" w:author="Buitendijk, Hans" w:date="2022-09-06T09:05:00Z"/>
                <w:noProof/>
              </w:rPr>
            </w:pPr>
            <w:ins w:id="3007" w:author="Buitendijk, Hans" w:date="2022-09-06T09:05:00Z">
              <w:r>
                <w:rPr>
                  <w:noProof/>
                </w:rPr>
                <w:t xml:space="preserve">     }]</w:t>
              </w:r>
            </w:ins>
          </w:p>
        </w:tc>
        <w:tc>
          <w:tcPr>
            <w:tcW w:w="4319" w:type="dxa"/>
            <w:tcBorders>
              <w:top w:val="dotted" w:sz="4" w:space="0" w:color="auto"/>
              <w:left w:val="nil"/>
              <w:bottom w:val="dotted" w:sz="4" w:space="0" w:color="auto"/>
              <w:right w:val="nil"/>
            </w:tcBorders>
            <w:shd w:val="clear" w:color="auto" w:fill="FFFFFF"/>
          </w:tcPr>
          <w:p w14:paraId="450E8E93" w14:textId="77777777" w:rsidR="00A84FFB" w:rsidRPr="009901C4" w:rsidRDefault="00A84FFB" w:rsidP="00DA5272">
            <w:pPr>
              <w:pStyle w:val="MsgTableBody"/>
              <w:rPr>
                <w:ins w:id="3008" w:author="Buitendijk, Hans" w:date="2022-09-06T09:05:00Z"/>
                <w:noProof/>
              </w:rPr>
            </w:pPr>
            <w:ins w:id="3009" w:author="Buitendijk, Hans" w:date="2022-09-06T09:05: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5A8069FA" w14:textId="77777777" w:rsidR="00A84FFB" w:rsidRPr="009901C4" w:rsidRDefault="00A84FFB" w:rsidP="00DA5272">
            <w:pPr>
              <w:pStyle w:val="MsgTableBody"/>
              <w:jc w:val="center"/>
              <w:rPr>
                <w:ins w:id="3010" w:author="Buitendijk, Hans" w:date="2022-09-06T09:05:00Z"/>
                <w:noProof/>
              </w:rPr>
            </w:pPr>
          </w:p>
        </w:tc>
        <w:tc>
          <w:tcPr>
            <w:tcW w:w="1008" w:type="dxa"/>
            <w:gridSpan w:val="2"/>
            <w:tcBorders>
              <w:top w:val="dotted" w:sz="4" w:space="0" w:color="auto"/>
              <w:left w:val="nil"/>
              <w:bottom w:val="dotted" w:sz="4" w:space="0" w:color="auto"/>
              <w:right w:val="nil"/>
            </w:tcBorders>
            <w:shd w:val="clear" w:color="auto" w:fill="FFFFFF"/>
          </w:tcPr>
          <w:p w14:paraId="0B6E8E17" w14:textId="77777777" w:rsidR="00A84FFB" w:rsidRPr="009901C4" w:rsidRDefault="00A84FFB" w:rsidP="00DA5272">
            <w:pPr>
              <w:pStyle w:val="MsgTableBody"/>
              <w:jc w:val="center"/>
              <w:rPr>
                <w:ins w:id="3011" w:author="Buitendijk, Hans" w:date="2022-09-06T09:05:00Z"/>
                <w:noProof/>
              </w:rPr>
            </w:pPr>
          </w:p>
        </w:tc>
      </w:tr>
      <w:tr w:rsidR="00DD6D98" w:rsidRPr="00D00BBD" w14:paraId="164E8C1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E7EF0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6C91465" w14:textId="77777777"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14:paraId="6B20130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87A194" w14:textId="77777777" w:rsidR="00DD6D98" w:rsidRPr="009901C4" w:rsidRDefault="00DD6D98" w:rsidP="00DD6D98">
            <w:pPr>
              <w:pStyle w:val="MsgTableBody"/>
              <w:jc w:val="center"/>
              <w:rPr>
                <w:noProof/>
              </w:rPr>
            </w:pPr>
          </w:p>
        </w:tc>
      </w:tr>
      <w:tr w:rsidR="00DD6D98" w:rsidRPr="00D00BBD" w14:paraId="71BAAF3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61730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B8776A3"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76DF3E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7D0F23" w14:textId="77777777" w:rsidR="00DD6D98" w:rsidRPr="009901C4" w:rsidRDefault="00DD6D98" w:rsidP="00DD6D98">
            <w:pPr>
              <w:pStyle w:val="MsgTableBody"/>
              <w:jc w:val="center"/>
              <w:rPr>
                <w:noProof/>
              </w:rPr>
            </w:pPr>
          </w:p>
        </w:tc>
      </w:tr>
      <w:tr w:rsidR="00DD6D98" w:rsidRPr="00D00BBD" w14:paraId="3620FE81"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E0DAC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A35B944" w14:textId="77777777" w:rsidR="00DD6D98" w:rsidRPr="009901C4" w:rsidRDefault="00DD6D98" w:rsidP="00DD6D98">
            <w:pPr>
              <w:pStyle w:val="MsgTableBody"/>
              <w:rPr>
                <w:noProof/>
              </w:rPr>
            </w:pPr>
            <w:r w:rsidRPr="009901C4">
              <w:rPr>
                <w:noProof/>
              </w:rPr>
              <w:t>--- PACKAGE end</w:t>
            </w:r>
          </w:p>
        </w:tc>
        <w:tc>
          <w:tcPr>
            <w:tcW w:w="864" w:type="dxa"/>
            <w:tcBorders>
              <w:top w:val="dotted" w:sz="4" w:space="0" w:color="auto"/>
              <w:left w:val="nil"/>
              <w:bottom w:val="dotted" w:sz="4" w:space="0" w:color="auto"/>
              <w:right w:val="nil"/>
            </w:tcBorders>
            <w:shd w:val="clear" w:color="auto" w:fill="FFFFFF"/>
          </w:tcPr>
          <w:p w14:paraId="0A114FA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98D5D" w14:textId="77777777" w:rsidR="00DD6D98" w:rsidRPr="009901C4" w:rsidRDefault="00DD6D98" w:rsidP="00DD6D98">
            <w:pPr>
              <w:pStyle w:val="MsgTableBody"/>
              <w:jc w:val="center"/>
              <w:rPr>
                <w:noProof/>
              </w:rPr>
            </w:pPr>
          </w:p>
        </w:tc>
      </w:tr>
      <w:tr w:rsidR="00DD6D98" w:rsidRPr="00D00BBD" w14:paraId="12A08347" w14:textId="77777777" w:rsidTr="00A84FFB">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2AD06CE9"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single" w:sz="2" w:space="0" w:color="auto"/>
              <w:right w:val="nil"/>
            </w:tcBorders>
            <w:shd w:val="clear" w:color="auto" w:fill="FFFFFF"/>
          </w:tcPr>
          <w:p w14:paraId="18EEFC84" w14:textId="77777777" w:rsidR="00DD6D98" w:rsidRPr="009901C4" w:rsidRDefault="00DD6D98" w:rsidP="00DD6D98">
            <w:pPr>
              <w:pStyle w:val="MsgTableBody"/>
              <w:rPr>
                <w:noProof/>
              </w:rPr>
            </w:pPr>
            <w:r w:rsidRPr="009901C4">
              <w:rPr>
                <w:noProof/>
              </w:rPr>
              <w:t>--- SHIPMENT end</w:t>
            </w:r>
          </w:p>
        </w:tc>
        <w:tc>
          <w:tcPr>
            <w:tcW w:w="864" w:type="dxa"/>
            <w:tcBorders>
              <w:top w:val="dotted" w:sz="4" w:space="0" w:color="auto"/>
              <w:left w:val="nil"/>
              <w:bottom w:val="single" w:sz="2" w:space="0" w:color="auto"/>
              <w:right w:val="nil"/>
            </w:tcBorders>
            <w:shd w:val="clear" w:color="auto" w:fill="FFFFFF"/>
          </w:tcPr>
          <w:p w14:paraId="235A0D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0C78E07" w14:textId="77777777" w:rsidR="00DD6D98" w:rsidRPr="009901C4" w:rsidRDefault="00DD6D98" w:rsidP="00DD6D98">
            <w:pPr>
              <w:pStyle w:val="MsgTableBody"/>
              <w:jc w:val="center"/>
              <w:rPr>
                <w:noProof/>
              </w:rPr>
            </w:pPr>
          </w:p>
        </w:tc>
      </w:tr>
    </w:tbl>
    <w:p w14:paraId="32D90160" w14:textId="77777777"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410"/>
        <w:gridCol w:w="786"/>
        <w:gridCol w:w="1629"/>
        <w:gridCol w:w="1843"/>
      </w:tblGrid>
      <w:tr w:rsidR="00DD6D98" w:rsidRPr="009928E9" w14:paraId="60AF0C2B" w14:textId="77777777" w:rsidTr="00DD6D98">
        <w:trPr>
          <w:jc w:val="center"/>
        </w:trPr>
        <w:tc>
          <w:tcPr>
            <w:tcW w:w="8642" w:type="dxa"/>
            <w:gridSpan w:val="5"/>
          </w:tcPr>
          <w:p w14:paraId="4A169DC3" w14:textId="77777777" w:rsidR="00DD6D98" w:rsidRPr="0083614A" w:rsidRDefault="00DD6D98" w:rsidP="00DD6D98">
            <w:pPr>
              <w:pStyle w:val="ACK-ChoreographyHeader"/>
            </w:pPr>
            <w:r>
              <w:t>Acknowledgement Choreography</w:t>
            </w:r>
          </w:p>
        </w:tc>
      </w:tr>
      <w:tr w:rsidR="00DD6D98" w:rsidRPr="009928E9" w14:paraId="68A31F1F" w14:textId="77777777" w:rsidTr="00DD6D98">
        <w:trPr>
          <w:jc w:val="center"/>
        </w:trPr>
        <w:tc>
          <w:tcPr>
            <w:tcW w:w="8642" w:type="dxa"/>
            <w:gridSpan w:val="5"/>
          </w:tcPr>
          <w:p w14:paraId="3672AEA7" w14:textId="77777777" w:rsidR="00DD6D98" w:rsidRDefault="00DD6D98" w:rsidP="00DD6D98">
            <w:pPr>
              <w:pStyle w:val="ACK-ChoreographyHeader"/>
            </w:pPr>
            <w:r w:rsidRPr="009901C4">
              <w:rPr>
                <w:noProof/>
              </w:rPr>
              <w:t>OSM^R26^OSM_R26</w:t>
            </w:r>
          </w:p>
        </w:tc>
      </w:tr>
      <w:tr w:rsidR="00DD6D98" w:rsidRPr="009928E9" w14:paraId="6708BC43" w14:textId="77777777" w:rsidTr="00DD6D98">
        <w:trPr>
          <w:jc w:val="center"/>
        </w:trPr>
        <w:tc>
          <w:tcPr>
            <w:tcW w:w="1974" w:type="dxa"/>
          </w:tcPr>
          <w:p w14:paraId="54EDDC06" w14:textId="77777777" w:rsidR="00DD6D98" w:rsidRPr="0083614A" w:rsidRDefault="00DD6D98" w:rsidP="00DD6D98">
            <w:pPr>
              <w:pStyle w:val="ACK-ChoreographyBody"/>
            </w:pPr>
            <w:r w:rsidRPr="0083614A">
              <w:t>Field name</w:t>
            </w:r>
          </w:p>
        </w:tc>
        <w:tc>
          <w:tcPr>
            <w:tcW w:w="2410" w:type="dxa"/>
          </w:tcPr>
          <w:p w14:paraId="441EC45F" w14:textId="77777777" w:rsidR="00DD6D98" w:rsidRPr="0083614A" w:rsidRDefault="00DD6D98" w:rsidP="00DD6D98">
            <w:pPr>
              <w:pStyle w:val="ACK-ChoreographyBody"/>
            </w:pPr>
            <w:r w:rsidRPr="0083614A">
              <w:t>Field Value: Original mode</w:t>
            </w:r>
          </w:p>
        </w:tc>
        <w:tc>
          <w:tcPr>
            <w:tcW w:w="4258" w:type="dxa"/>
            <w:gridSpan w:val="3"/>
          </w:tcPr>
          <w:p w14:paraId="6B604374" w14:textId="77777777" w:rsidR="00DD6D98" w:rsidRPr="0083614A" w:rsidRDefault="00DD6D98" w:rsidP="00DD6D98">
            <w:pPr>
              <w:pStyle w:val="ACK-ChoreographyBody"/>
            </w:pPr>
            <w:r w:rsidRPr="0083614A">
              <w:t>Field value: Enhanced mode</w:t>
            </w:r>
          </w:p>
        </w:tc>
      </w:tr>
      <w:tr w:rsidR="00DD6D98" w:rsidRPr="009928E9" w14:paraId="7C3BB76F" w14:textId="77777777" w:rsidTr="00DD6D98">
        <w:trPr>
          <w:jc w:val="center"/>
        </w:trPr>
        <w:tc>
          <w:tcPr>
            <w:tcW w:w="1974" w:type="dxa"/>
          </w:tcPr>
          <w:p w14:paraId="552B51BF" w14:textId="77777777" w:rsidR="00DD6D98" w:rsidRPr="0083614A" w:rsidRDefault="00DD6D98" w:rsidP="00DD6D98">
            <w:pPr>
              <w:pStyle w:val="ACK-ChoreographyBody"/>
            </w:pPr>
            <w:r w:rsidRPr="0083614A">
              <w:t>MSH</w:t>
            </w:r>
            <w:r>
              <w:t>-</w:t>
            </w:r>
            <w:r w:rsidRPr="0083614A">
              <w:t>15</w:t>
            </w:r>
          </w:p>
        </w:tc>
        <w:tc>
          <w:tcPr>
            <w:tcW w:w="2410" w:type="dxa"/>
          </w:tcPr>
          <w:p w14:paraId="79EBEC71" w14:textId="77777777" w:rsidR="00DD6D98" w:rsidRPr="0083614A" w:rsidRDefault="00DD6D98" w:rsidP="00DD6D98">
            <w:pPr>
              <w:pStyle w:val="ACK-ChoreographyBody"/>
            </w:pPr>
            <w:r w:rsidRPr="0083614A">
              <w:t>Blank</w:t>
            </w:r>
          </w:p>
        </w:tc>
        <w:tc>
          <w:tcPr>
            <w:tcW w:w="786" w:type="dxa"/>
          </w:tcPr>
          <w:p w14:paraId="6ADAA601" w14:textId="77777777" w:rsidR="00DD6D98" w:rsidRPr="0083614A" w:rsidRDefault="00DD6D98" w:rsidP="00DD6D98">
            <w:pPr>
              <w:pStyle w:val="ACK-ChoreographyBody"/>
            </w:pPr>
            <w:r w:rsidRPr="0083614A">
              <w:t>NE</w:t>
            </w:r>
          </w:p>
        </w:tc>
        <w:tc>
          <w:tcPr>
            <w:tcW w:w="1629" w:type="dxa"/>
          </w:tcPr>
          <w:p w14:paraId="611F7769" w14:textId="77777777" w:rsidR="00DD6D98" w:rsidRPr="003C4436" w:rsidRDefault="00DD6D98" w:rsidP="00DD6D98">
            <w:pPr>
              <w:pStyle w:val="ACK-ChoreographyBody"/>
              <w:rPr>
                <w:szCs w:val="16"/>
              </w:rPr>
            </w:pPr>
            <w:r w:rsidRPr="003C4436">
              <w:rPr>
                <w:szCs w:val="16"/>
              </w:rPr>
              <w:t>NE</w:t>
            </w:r>
          </w:p>
        </w:tc>
        <w:tc>
          <w:tcPr>
            <w:tcW w:w="1843" w:type="dxa"/>
          </w:tcPr>
          <w:p w14:paraId="0F34EB83" w14:textId="77777777" w:rsidR="00DD6D98" w:rsidRPr="003C4436" w:rsidRDefault="00DD6D98" w:rsidP="00DD6D98">
            <w:pPr>
              <w:pStyle w:val="ACK-ChoreographyBody"/>
              <w:rPr>
                <w:szCs w:val="16"/>
              </w:rPr>
            </w:pPr>
            <w:r w:rsidRPr="003C4436">
              <w:rPr>
                <w:szCs w:val="16"/>
              </w:rPr>
              <w:t>AL, SU, ER</w:t>
            </w:r>
          </w:p>
        </w:tc>
      </w:tr>
      <w:tr w:rsidR="00DD6D98" w:rsidRPr="009928E9" w14:paraId="12110C3A" w14:textId="77777777" w:rsidTr="00DD6D98">
        <w:trPr>
          <w:jc w:val="center"/>
        </w:trPr>
        <w:tc>
          <w:tcPr>
            <w:tcW w:w="1974" w:type="dxa"/>
          </w:tcPr>
          <w:p w14:paraId="19F91C08" w14:textId="77777777" w:rsidR="00DD6D98" w:rsidRPr="0083614A" w:rsidRDefault="00DD6D98" w:rsidP="00DD6D98">
            <w:pPr>
              <w:pStyle w:val="ACK-ChoreographyBody"/>
            </w:pPr>
            <w:r w:rsidRPr="0083614A">
              <w:t>MSH</w:t>
            </w:r>
            <w:r>
              <w:t>-</w:t>
            </w:r>
            <w:r w:rsidRPr="0083614A">
              <w:t>16</w:t>
            </w:r>
          </w:p>
        </w:tc>
        <w:tc>
          <w:tcPr>
            <w:tcW w:w="2410" w:type="dxa"/>
          </w:tcPr>
          <w:p w14:paraId="04B51861" w14:textId="77777777" w:rsidR="00DD6D98" w:rsidRPr="0083614A" w:rsidRDefault="00DD6D98" w:rsidP="00DD6D98">
            <w:pPr>
              <w:pStyle w:val="ACK-ChoreographyBody"/>
            </w:pPr>
            <w:r w:rsidRPr="0083614A">
              <w:t>Blank</w:t>
            </w:r>
          </w:p>
        </w:tc>
        <w:tc>
          <w:tcPr>
            <w:tcW w:w="786" w:type="dxa"/>
          </w:tcPr>
          <w:p w14:paraId="327500EE" w14:textId="77777777" w:rsidR="00DD6D98" w:rsidRPr="0083614A" w:rsidRDefault="00DD6D98" w:rsidP="00DD6D98">
            <w:pPr>
              <w:pStyle w:val="ACK-ChoreographyBody"/>
            </w:pPr>
            <w:r w:rsidRPr="0083614A">
              <w:t>NE</w:t>
            </w:r>
          </w:p>
        </w:tc>
        <w:tc>
          <w:tcPr>
            <w:tcW w:w="1629" w:type="dxa"/>
          </w:tcPr>
          <w:p w14:paraId="4DB16D12" w14:textId="77777777" w:rsidR="00DD6D98" w:rsidRPr="003C4436" w:rsidRDefault="00DD6D98" w:rsidP="00DD6D98">
            <w:pPr>
              <w:pStyle w:val="ACK-ChoreographyBody"/>
              <w:rPr>
                <w:szCs w:val="16"/>
              </w:rPr>
            </w:pPr>
            <w:r w:rsidRPr="003C4436">
              <w:rPr>
                <w:szCs w:val="16"/>
              </w:rPr>
              <w:t>AL, SU, ER</w:t>
            </w:r>
          </w:p>
        </w:tc>
        <w:tc>
          <w:tcPr>
            <w:tcW w:w="1843" w:type="dxa"/>
          </w:tcPr>
          <w:p w14:paraId="2AB237BD" w14:textId="77777777" w:rsidR="00DD6D98" w:rsidRPr="003C4436" w:rsidRDefault="00DD6D98" w:rsidP="00DD6D98">
            <w:pPr>
              <w:pStyle w:val="ACK-ChoreographyBody"/>
              <w:rPr>
                <w:szCs w:val="16"/>
              </w:rPr>
            </w:pPr>
            <w:r w:rsidRPr="003C4436">
              <w:rPr>
                <w:szCs w:val="16"/>
              </w:rPr>
              <w:t>AL, SU, ER</w:t>
            </w:r>
          </w:p>
        </w:tc>
      </w:tr>
      <w:tr w:rsidR="00DD6D98" w:rsidRPr="009928E9" w14:paraId="63998B64" w14:textId="77777777" w:rsidTr="00DD6D98">
        <w:trPr>
          <w:jc w:val="center"/>
        </w:trPr>
        <w:tc>
          <w:tcPr>
            <w:tcW w:w="1974" w:type="dxa"/>
          </w:tcPr>
          <w:p w14:paraId="330EDA3F" w14:textId="77777777" w:rsidR="00DD6D98" w:rsidRPr="0083614A" w:rsidRDefault="00DD6D98" w:rsidP="00DD6D98">
            <w:pPr>
              <w:pStyle w:val="ACK-ChoreographyBody"/>
            </w:pPr>
            <w:r w:rsidRPr="0083614A">
              <w:t>Immediate Ack</w:t>
            </w:r>
          </w:p>
        </w:tc>
        <w:tc>
          <w:tcPr>
            <w:tcW w:w="2410" w:type="dxa"/>
          </w:tcPr>
          <w:p w14:paraId="5BD7802C" w14:textId="77777777" w:rsidR="00DD6D98" w:rsidRPr="0083614A" w:rsidRDefault="00DD6D98" w:rsidP="00DD6D98">
            <w:pPr>
              <w:pStyle w:val="ACK-ChoreographyBody"/>
            </w:pPr>
            <w:r w:rsidRPr="0083614A">
              <w:t>-</w:t>
            </w:r>
          </w:p>
        </w:tc>
        <w:tc>
          <w:tcPr>
            <w:tcW w:w="786" w:type="dxa"/>
          </w:tcPr>
          <w:p w14:paraId="755CF74A" w14:textId="77777777" w:rsidR="00DD6D98" w:rsidRPr="0083614A" w:rsidRDefault="00DD6D98" w:rsidP="00DD6D98">
            <w:pPr>
              <w:pStyle w:val="ACK-ChoreographyBody"/>
            </w:pPr>
            <w:r w:rsidRPr="0083614A">
              <w:t>-</w:t>
            </w:r>
          </w:p>
        </w:tc>
        <w:tc>
          <w:tcPr>
            <w:tcW w:w="1629" w:type="dxa"/>
          </w:tcPr>
          <w:p w14:paraId="0A87D3E3" w14:textId="77777777" w:rsidR="00DD6D98" w:rsidRPr="003C4436" w:rsidRDefault="00DD6D98" w:rsidP="00DD6D98">
            <w:pPr>
              <w:pStyle w:val="ACK-ChoreographyBody"/>
              <w:rPr>
                <w:szCs w:val="16"/>
              </w:rPr>
            </w:pPr>
            <w:r w:rsidRPr="003C4436">
              <w:rPr>
                <w:szCs w:val="16"/>
              </w:rPr>
              <w:t>-</w:t>
            </w:r>
          </w:p>
        </w:tc>
        <w:tc>
          <w:tcPr>
            <w:tcW w:w="1843" w:type="dxa"/>
          </w:tcPr>
          <w:p w14:paraId="17D864A3"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r w:rsidR="00DD6D98" w:rsidRPr="009928E9" w14:paraId="6E23AC54" w14:textId="77777777" w:rsidTr="00DD6D98">
        <w:trPr>
          <w:jc w:val="center"/>
        </w:trPr>
        <w:tc>
          <w:tcPr>
            <w:tcW w:w="1974" w:type="dxa"/>
          </w:tcPr>
          <w:p w14:paraId="148574CA" w14:textId="77777777" w:rsidR="00DD6D98" w:rsidRPr="0083614A" w:rsidRDefault="00DD6D98" w:rsidP="00DD6D98">
            <w:pPr>
              <w:pStyle w:val="ACK-ChoreographyBody"/>
            </w:pPr>
            <w:r w:rsidRPr="0083614A">
              <w:t>Application Ack</w:t>
            </w:r>
          </w:p>
        </w:tc>
        <w:tc>
          <w:tcPr>
            <w:tcW w:w="2410" w:type="dxa"/>
          </w:tcPr>
          <w:p w14:paraId="5EDE2DB7" w14:textId="77777777" w:rsidR="00DD6D98" w:rsidRPr="0083614A" w:rsidRDefault="00DD6D98" w:rsidP="00DD6D98">
            <w:pPr>
              <w:pStyle w:val="ACK-ChoreographyBody"/>
            </w:pPr>
            <w:r w:rsidRPr="003C4436">
              <w:rPr>
                <w:szCs w:val="16"/>
              </w:rPr>
              <w:t>ACK^</w:t>
            </w:r>
            <w:r>
              <w:rPr>
                <w:szCs w:val="16"/>
              </w:rPr>
              <w:t>R26</w:t>
            </w:r>
            <w:r w:rsidRPr="003C4436">
              <w:rPr>
                <w:szCs w:val="16"/>
              </w:rPr>
              <w:t>^ACK</w:t>
            </w:r>
          </w:p>
        </w:tc>
        <w:tc>
          <w:tcPr>
            <w:tcW w:w="786" w:type="dxa"/>
          </w:tcPr>
          <w:p w14:paraId="0C8CB880" w14:textId="77777777" w:rsidR="00DD6D98" w:rsidRPr="0083614A" w:rsidRDefault="00DD6D98" w:rsidP="00DD6D98">
            <w:pPr>
              <w:pStyle w:val="ACK-ChoreographyBody"/>
            </w:pPr>
            <w:r w:rsidRPr="0083614A">
              <w:t>-</w:t>
            </w:r>
          </w:p>
        </w:tc>
        <w:tc>
          <w:tcPr>
            <w:tcW w:w="1629" w:type="dxa"/>
          </w:tcPr>
          <w:p w14:paraId="0D8EB303"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c>
          <w:tcPr>
            <w:tcW w:w="1843" w:type="dxa"/>
          </w:tcPr>
          <w:p w14:paraId="36762985"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bl>
    <w:p w14:paraId="69970AA0" w14:textId="77777777" w:rsidR="00DD6D98" w:rsidRDefault="00DD6D98" w:rsidP="00DD6D98"/>
    <w:p w14:paraId="627F7C8E" w14:textId="77777777" w:rsidR="00DD6D98" w:rsidRPr="009901C4" w:rsidRDefault="00DD6D98" w:rsidP="00182B11">
      <w:pPr>
        <w:pStyle w:val="Heading4"/>
      </w:pPr>
      <w:r>
        <w:t>Segment Notes</w:t>
      </w:r>
    </w:p>
    <w:p w14:paraId="4FDA4B05" w14:textId="77777777" w:rsidR="00DD6D98" w:rsidRDefault="00DD6D98" w:rsidP="00DD6D98">
      <w:pPr>
        <w:pStyle w:val="NormalIndented"/>
      </w:pPr>
      <w:r w:rsidRPr="009901C4">
        <w:t>The</w:t>
      </w:r>
      <w:r>
        <w:t xml:space="preserve"> Participation</w:t>
      </w:r>
      <w:r w:rsidRPr="009901C4">
        <w:t xml:space="preserve"> </w:t>
      </w:r>
      <w:r>
        <w:t xml:space="preserve">(PRT) segment following the Shipment (SHP) segment is used </w:t>
      </w:r>
      <w:r w:rsidRPr="009662EB">
        <w:t xml:space="preserve">to document participants in a shipment. A minimum of one </w:t>
      </w:r>
      <w:r>
        <w:t>Participation</w:t>
      </w:r>
      <w:r w:rsidRPr="009901C4">
        <w:t xml:space="preserve"> </w:t>
      </w:r>
      <w:r w:rsidRPr="009662EB">
        <w:t xml:space="preserve">segment is required for documenting the destination of the shipment. Other participants including shipment originator, shipment packer, shipment waypoints, etc. can </w:t>
      </w:r>
      <w:r>
        <w:t xml:space="preserve">also </w:t>
      </w:r>
      <w:r w:rsidRPr="009662EB">
        <w:t xml:space="preserve">be documented using the </w:t>
      </w:r>
      <w:r>
        <w:t>Participation</w:t>
      </w:r>
      <w:r w:rsidRPr="009901C4">
        <w:t xml:space="preserve"> </w:t>
      </w:r>
      <w:r w:rsidRPr="009662EB">
        <w:t>segment.</w:t>
      </w:r>
    </w:p>
    <w:p w14:paraId="047CED31" w14:textId="77777777" w:rsidR="00DD6D98" w:rsidRDefault="00DD6D98" w:rsidP="00DD6D98">
      <w:pPr>
        <w:pStyle w:val="NormalIndented"/>
      </w:pPr>
      <w:r>
        <w:t xml:space="preserve">The Observation/Result (OBX) segment in the SHIPPING_OBSERVATION segment group </w:t>
      </w:r>
      <w:r w:rsidRPr="009662EB">
        <w:t xml:space="preserve">is used to carry any additional shipping information or observations that are not carried in the </w:t>
      </w:r>
      <w:r>
        <w:t>Shipment</w:t>
      </w:r>
      <w:r w:rsidRPr="009662EB">
        <w:t xml:space="preserve"> </w:t>
      </w:r>
      <w:r>
        <w:t>s</w:t>
      </w:r>
      <w:r w:rsidRPr="009662EB">
        <w:t>egment.</w:t>
      </w:r>
    </w:p>
    <w:p w14:paraId="47A41345" w14:textId="77777777" w:rsidR="00DD6D98" w:rsidRDefault="00DD6D98" w:rsidP="00DD6D98">
      <w:pPr>
        <w:pStyle w:val="NormalIndented"/>
      </w:pPr>
      <w:r w:rsidRPr="009901C4">
        <w:t>The</w:t>
      </w:r>
      <w:r>
        <w:t xml:space="preserve"> Participation</w:t>
      </w:r>
      <w:r w:rsidRPr="009901C4">
        <w:t xml:space="preserve"> </w:t>
      </w:r>
      <w:r>
        <w:t xml:space="preserve">(PRT) segment following the Specimen (SPM) segment is used </w:t>
      </w:r>
      <w:r w:rsidRPr="009662EB">
        <w:t>to</w:t>
      </w:r>
      <w:r>
        <w:t xml:space="preserve"> i</w:t>
      </w:r>
      <w:r w:rsidRPr="005630CE">
        <w:t>dentify the person(s) who collected the specimen.</w:t>
      </w:r>
    </w:p>
    <w:p w14:paraId="7C8406D2" w14:textId="77777777" w:rsidR="00DD6D98" w:rsidRDefault="00DD6D98" w:rsidP="00DD6D98">
      <w:pPr>
        <w:pStyle w:val="NormalIndented"/>
      </w:pPr>
      <w:r w:rsidRPr="005630CE">
        <w:t xml:space="preserve">The Observation/Result (OBX) segment </w:t>
      </w:r>
      <w:r>
        <w:t xml:space="preserve">in the SPECIMEN_OBSERVATION segment group is </w:t>
      </w:r>
      <w:r w:rsidRPr="005630CE">
        <w:t>used to document any additional</w:t>
      </w:r>
      <w:r>
        <w:t xml:space="preserve"> shipping information that is no</w:t>
      </w:r>
      <w:r w:rsidRPr="005630CE">
        <w:t xml:space="preserve">t conveyed in the </w:t>
      </w:r>
      <w:r>
        <w:t>Specimen (</w:t>
      </w:r>
      <w:r w:rsidRPr="005630CE">
        <w:t>SPM</w:t>
      </w:r>
      <w:r>
        <w:t>) segment</w:t>
      </w:r>
      <w:r w:rsidRPr="005630CE">
        <w:t>.</w:t>
      </w:r>
    </w:p>
    <w:p w14:paraId="70068E70" w14:textId="77777777" w:rsidR="00DD6D98" w:rsidRDefault="00DD6D98" w:rsidP="00DD6D98">
      <w:pPr>
        <w:pStyle w:val="NormalIndented"/>
      </w:pPr>
      <w:r w:rsidRPr="005630CE">
        <w:t xml:space="preserve">The </w:t>
      </w:r>
      <w:r>
        <w:t>Co</w:t>
      </w:r>
      <w:r w:rsidRPr="005630CE">
        <w:t>ntainer</w:t>
      </w:r>
      <w:r>
        <w:t xml:space="preserve"> (SAC)</w:t>
      </w:r>
      <w:r w:rsidRPr="005630CE">
        <w:t xml:space="preserve"> segment is used to document the containers for a specimen.  If it is necessary to document where in a package a particular specimen container is found, use SAC</w:t>
      </w:r>
      <w:r>
        <w:t>-</w:t>
      </w:r>
      <w:r w:rsidRPr="005630CE">
        <w:t>11 (</w:t>
      </w:r>
      <w:r>
        <w:t>Position in C</w:t>
      </w:r>
      <w:r w:rsidRPr="005630CE">
        <w:t>arrier) to convey this position.</w:t>
      </w:r>
      <w:r>
        <w:t xml:space="preserve">  SAC-10 (Carrier Identifier</w:t>
      </w:r>
      <w:r w:rsidRPr="005630CE">
        <w:t>) can be used to carry the identifier of the package within which the specimen container is located.</w:t>
      </w:r>
    </w:p>
    <w:p w14:paraId="46934B1C" w14:textId="77777777" w:rsidR="00DD6D98" w:rsidRDefault="00DD6D98" w:rsidP="00DD6D98">
      <w:pPr>
        <w:pStyle w:val="NormalIndented"/>
      </w:pPr>
      <w:r w:rsidRPr="00E7215E">
        <w:t xml:space="preserve">The Observation/Result (OBX) segment </w:t>
      </w:r>
      <w:r>
        <w:t>in the CONTAINER_OBSERVATION segment group</w:t>
      </w:r>
      <w:r w:rsidRPr="00E7215E">
        <w:t xml:space="preserve"> is used to document observations regarding the specimen container.</w:t>
      </w:r>
    </w:p>
    <w:p w14:paraId="1BB544B8" w14:textId="77777777" w:rsidR="00DD6D98" w:rsidRDefault="00DD6D98" w:rsidP="00DD6D98">
      <w:pPr>
        <w:pStyle w:val="NormalIndented"/>
      </w:pPr>
      <w:r w:rsidRPr="00E7215E">
        <w:lastRenderedPageBreak/>
        <w:t xml:space="preserve">The SUBJECT_PERSON/ANIMAL_IDENTIFICATION </w:t>
      </w:r>
      <w:r>
        <w:t xml:space="preserve">segment </w:t>
      </w:r>
      <w:r w:rsidRPr="00E7215E">
        <w:t xml:space="preserve">group is used to associate a specimen with the person or animal the specimen was obtained from.  If the subject of the testing is something other than a person, the </w:t>
      </w:r>
      <w:r>
        <w:t>Next of Kin/Associated Parties (</w:t>
      </w:r>
      <w:r w:rsidRPr="00E7215E">
        <w:t>NK1</w:t>
      </w:r>
      <w:r>
        <w:t>) segment</w:t>
      </w:r>
      <w:r w:rsidRPr="00E7215E">
        <w:t xml:space="preserve"> will document the person or organization responsible or owning the subject.  For patients who are persons, the NK1 </w:t>
      </w:r>
      <w:r>
        <w:t xml:space="preserve">segment </w:t>
      </w:r>
      <w:r w:rsidRPr="00E7215E">
        <w:t>documents the next of kin of the patient.</w:t>
      </w:r>
    </w:p>
    <w:p w14:paraId="141A0EA1" w14:textId="77777777" w:rsidR="00DD6D98" w:rsidRDefault="00DD6D98" w:rsidP="00DD6D98">
      <w:pPr>
        <w:pStyle w:val="NormalIndented"/>
      </w:pPr>
      <w:r w:rsidRPr="00E7215E">
        <w:t xml:space="preserve">If the specimen was obtained from a population of animals or a </w:t>
      </w:r>
      <w:proofErr w:type="gramStart"/>
      <w:r w:rsidRPr="00E7215E">
        <w:t>location</w:t>
      </w:r>
      <w:proofErr w:type="gramEnd"/>
      <w:r w:rsidRPr="00E7215E">
        <w:t xml:space="preserve"> then the SUBJECT_POPULATION/LOCATION_IDENTIFICATION </w:t>
      </w:r>
      <w:r>
        <w:t xml:space="preserve">segment group </w:t>
      </w:r>
      <w:r w:rsidRPr="00E7215E">
        <w:t>should be used instead.</w:t>
      </w:r>
      <w:r>
        <w:t xml:space="preserve"> </w:t>
      </w:r>
      <w:r w:rsidRPr="00E7215E">
        <w:t xml:space="preserve">The Patient Identification (PID) segment </w:t>
      </w:r>
      <w:r>
        <w:t xml:space="preserve">in this segment group </w:t>
      </w:r>
      <w:r w:rsidRPr="00E7215E">
        <w:t xml:space="preserve">is </w:t>
      </w:r>
      <w:r>
        <w:t>used</w:t>
      </w:r>
      <w:r w:rsidRPr="00E7215E">
        <w:t xml:space="preserve"> to carry the species, </w:t>
      </w:r>
      <w:proofErr w:type="gramStart"/>
      <w:r w:rsidRPr="00E7215E">
        <w:t>breed</w:t>
      </w:r>
      <w:proofErr w:type="gramEnd"/>
      <w:r w:rsidRPr="00E7215E">
        <w:t xml:space="preserve"> and strain information for a population.</w:t>
      </w:r>
      <w:r>
        <w:t xml:space="preserve"> </w:t>
      </w:r>
      <w:r w:rsidRPr="00E7215E">
        <w:t>The N</w:t>
      </w:r>
      <w:r>
        <w:t>ext of Kin (NK1) s</w:t>
      </w:r>
      <w:r w:rsidRPr="00E7215E">
        <w:t>egment</w:t>
      </w:r>
      <w:r>
        <w:t xml:space="preserve"> in this segment group</w:t>
      </w:r>
      <w:r w:rsidRPr="00E7215E">
        <w:t xml:space="preserve"> is </w:t>
      </w:r>
      <w:r>
        <w:t>used</w:t>
      </w:r>
      <w:r w:rsidRPr="00E7215E">
        <w:t xml:space="preserve"> to convey information regarding the owner or responsible party for a population of animals or a location.</w:t>
      </w:r>
    </w:p>
    <w:p w14:paraId="46AFEA6A" w14:textId="77777777" w:rsidR="00DD6D98" w:rsidRDefault="00DD6D98" w:rsidP="00DD6D98">
      <w:pPr>
        <w:pStyle w:val="NormalIndented"/>
      </w:pPr>
      <w:r>
        <w:t>The Patient V</w:t>
      </w:r>
      <w:r w:rsidRPr="00E7215E">
        <w:t>isit (PV1) segment is used to provide basic information about a patient encounter where the specimen was taken.</w:t>
      </w:r>
    </w:p>
    <w:p w14:paraId="65C0B9A0" w14:textId="77777777" w:rsidR="00DD6D98" w:rsidRPr="009901C4" w:rsidRDefault="00DD6D98" w:rsidP="00DD6D98">
      <w:pPr>
        <w:pStyle w:val="NormalIndented"/>
      </w:pPr>
      <w:r w:rsidRPr="00E7215E">
        <w:t xml:space="preserve">The Observation/Result (OBX) segment </w:t>
      </w:r>
      <w:r>
        <w:t>in the PATIENT_VISIT_OBSERVATION segment group</w:t>
      </w:r>
      <w:r w:rsidRPr="00E7215E">
        <w:t xml:space="preserve"> is used to document observations regarding the visit.</w:t>
      </w:r>
    </w:p>
    <w:p w14:paraId="2D9E1627" w14:textId="77777777" w:rsidR="00DD6D98" w:rsidRPr="009901C4" w:rsidRDefault="00DD6D98" w:rsidP="00182B11">
      <w:pPr>
        <w:pStyle w:val="Heading4"/>
      </w:pPr>
      <w:r w:rsidRPr="009901C4">
        <w:t>Actors</w:t>
      </w:r>
    </w:p>
    <w:p w14:paraId="24C4A6A5" w14:textId="77777777" w:rsidR="00DD6D98" w:rsidRPr="009901C4" w:rsidRDefault="00DD6D98" w:rsidP="00182B11">
      <w:pPr>
        <w:pStyle w:val="Heading5"/>
      </w:pPr>
      <w:r w:rsidRPr="009901C4">
        <w:t>Specimen Shipper</w:t>
      </w:r>
    </w:p>
    <w:p w14:paraId="2739BE91" w14:textId="77777777" w:rsidR="00DD6D98" w:rsidRPr="009901C4" w:rsidRDefault="00DD6D98" w:rsidP="00DD6D98">
      <w:pPr>
        <w:pStyle w:val="NormalIndented"/>
      </w:pPr>
      <w:r w:rsidRPr="009901C4">
        <w:t>The Specimen Shipper actor is an application capable of sending specimen shipments and transmitting the specimen shipment manifest message.</w:t>
      </w:r>
    </w:p>
    <w:p w14:paraId="6D50841C" w14:textId="77777777" w:rsidR="00DD6D98" w:rsidRPr="009901C4" w:rsidRDefault="00DD6D98" w:rsidP="00182B11">
      <w:pPr>
        <w:pStyle w:val="Heading5"/>
      </w:pPr>
      <w:r w:rsidRPr="009901C4">
        <w:t xml:space="preserve">Specimen Shipment </w:t>
      </w:r>
      <w:r w:rsidRPr="00182B11">
        <w:t>Receiver</w:t>
      </w:r>
    </w:p>
    <w:p w14:paraId="44E9124B" w14:textId="77777777" w:rsidR="00DD6D98" w:rsidRPr="009901C4" w:rsidRDefault="00DD6D98" w:rsidP="00DD6D98">
      <w:pPr>
        <w:pStyle w:val="NormalIndented"/>
      </w:pPr>
      <w:r w:rsidRPr="009901C4">
        <w:t xml:space="preserve">The Specimen Shipment Receiver actor is an application capable of receiving specimen shipments as well as specimen shipment manifest messages.  </w:t>
      </w:r>
      <w:proofErr w:type="gramStart"/>
      <w:r w:rsidRPr="009901C4">
        <w:t>Typically</w:t>
      </w:r>
      <w:proofErr w:type="gramEnd"/>
      <w:r w:rsidRPr="009901C4">
        <w:t xml:space="preserve"> this application is associated with a Laboratory.</w:t>
      </w:r>
    </w:p>
    <w:p w14:paraId="3C6FA548" w14:textId="77777777" w:rsidR="00DD6D98" w:rsidRPr="009901C4" w:rsidRDefault="00DD6D98" w:rsidP="00182B11">
      <w:pPr>
        <w:pStyle w:val="Heading4"/>
      </w:pPr>
      <w:r w:rsidRPr="009901C4">
        <w:t xml:space="preserve">Activity </w:t>
      </w:r>
      <w:r w:rsidRPr="00182B11">
        <w:t>Diagram</w:t>
      </w:r>
    </w:p>
    <w:p w14:paraId="2224936D" w14:textId="77777777" w:rsidR="00DD6D98" w:rsidRPr="009901C4" w:rsidRDefault="00DD6D98" w:rsidP="00DD6D98">
      <w:pPr>
        <w:pStyle w:val="NormalIndented"/>
      </w:pPr>
      <w:r w:rsidRPr="009901C4">
        <w:t xml:space="preserve">The following activity diagram illustrates the usage of this message.  The message is initially sent from the Specimen Shipper at the point the specimen is shipped.  The actual point of transmission of the message could occur as soon as all the contents of the shipment have been identified, and the transporters shipment id has been assigned to the shipment.  The specimen shipment receiver will send back transaction using the Specimen Shipment Manifest message indicating the specimen shipment has been accepted or rejected.  This normally will occur after the shipment has been physically received and evaluated.  Note that this response back is not considered an application </w:t>
      </w:r>
      <w:proofErr w:type="gramStart"/>
      <w:r w:rsidRPr="009901C4">
        <w:t>acknowledgment, and</w:t>
      </w:r>
      <w:proofErr w:type="gramEnd"/>
      <w:r w:rsidRPr="009901C4">
        <w:t xml:space="preserve"> is certainly not required.  Its purpose is to update the shipper with the status of the shipment.</w:t>
      </w:r>
    </w:p>
    <w:p w14:paraId="70386F06" w14:textId="77777777" w:rsidR="00DD6D98" w:rsidRDefault="00DD6D98" w:rsidP="00DD6D98">
      <w:pPr>
        <w:jc w:val="center"/>
        <w:rPr>
          <w:b/>
          <w:bCs/>
          <w:sz w:val="28"/>
          <w:szCs w:val="28"/>
        </w:rPr>
      </w:pPr>
      <w:r>
        <w:rPr>
          <w:b/>
          <w:noProof/>
          <w:sz w:val="28"/>
          <w:szCs w:val="28"/>
        </w:rPr>
        <w:lastRenderedPageBreak/>
        <w:drawing>
          <wp:inline distT="0" distB="0" distL="0" distR="0" wp14:anchorId="40DB8F0F" wp14:editId="420C1115">
            <wp:extent cx="4410075" cy="4581525"/>
            <wp:effectExtent l="0" t="0" r="9525" b="9525"/>
            <wp:docPr id="3" name="Picture 3" descr="SpecimenShipmentModel-20080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cimenShipmentModel-20080624"/>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4410075" cy="4581525"/>
                    </a:xfrm>
                    <a:prstGeom prst="rect">
                      <a:avLst/>
                    </a:prstGeom>
                    <a:noFill/>
                    <a:ln>
                      <a:noFill/>
                    </a:ln>
                  </pic:spPr>
                </pic:pic>
              </a:graphicData>
            </a:graphic>
          </wp:inline>
        </w:drawing>
      </w:r>
    </w:p>
    <w:p w14:paraId="40081C63" w14:textId="77777777" w:rsidR="00DD6D98" w:rsidRPr="009901C4" w:rsidRDefault="00DD6D98" w:rsidP="00182B11">
      <w:pPr>
        <w:pStyle w:val="Heading3"/>
      </w:pPr>
      <w:bookmarkStart w:id="3012" w:name="_Toc11775571"/>
      <w:bookmarkStart w:id="3013" w:name="_Toc11775880"/>
      <w:bookmarkStart w:id="3014" w:name="_SHP_-_Shipment"/>
      <w:bookmarkStart w:id="3015" w:name="_Toc234051436"/>
      <w:bookmarkStart w:id="3016" w:name="_Toc28960232"/>
      <w:bookmarkEnd w:id="3012"/>
      <w:bookmarkEnd w:id="3013"/>
      <w:bookmarkEnd w:id="3014"/>
      <w:r w:rsidRPr="009901C4">
        <w:rPr>
          <w:noProof/>
        </w:rPr>
        <w:t>SHP - Shipment Segment</w:t>
      </w:r>
      <w:bookmarkEnd w:id="3015"/>
      <w:bookmarkEnd w:id="3016"/>
      <w:r w:rsidRPr="009901C4">
        <w:rPr>
          <w:noProof/>
        </w:rPr>
        <w:t xml:space="preserve"> </w:t>
      </w:r>
    </w:p>
    <w:p w14:paraId="1235C853" w14:textId="77777777" w:rsidR="00DD6D98" w:rsidRPr="009901C4" w:rsidRDefault="00DD6D98" w:rsidP="00DD6D98">
      <w:pPr>
        <w:pStyle w:val="NormalIndented"/>
      </w:pPr>
      <w:r w:rsidRPr="009901C4">
        <w:t>The intent of this segment is to describe the information associated with the transportation of the shipment.</w:t>
      </w:r>
    </w:p>
    <w:p w14:paraId="3452E122" w14:textId="77777777" w:rsidR="00DD6D98" w:rsidRPr="009901C4" w:rsidRDefault="00DD6D98" w:rsidP="00DD6D98">
      <w:pPr>
        <w:pStyle w:val="AttributeTableCaption"/>
        <w:rPr>
          <w:noProof/>
        </w:rPr>
      </w:pPr>
      <w:r w:rsidRPr="009901C4">
        <w:rPr>
          <w:noProof/>
        </w:rPr>
        <w:t>HL7 Attribute Table – SHP – Shipment</w:t>
      </w:r>
      <w:r w:rsidRPr="009901C4">
        <w:rPr>
          <w:noProof/>
        </w:rPr>
        <w:fldChar w:fldCharType="begin"/>
      </w:r>
      <w:r w:rsidRPr="009901C4">
        <w:rPr>
          <w:noProof/>
        </w:rPr>
        <w:instrText xml:space="preserve"> XE "HL7 Attribute Table: SHP" </w:instrText>
      </w:r>
      <w:r w:rsidRPr="009901C4">
        <w:rPr>
          <w:noProof/>
        </w:rPr>
        <w:fldChar w:fldCharType="end"/>
      </w:r>
      <w:r w:rsidRPr="009901C4">
        <w:rPr>
          <w:noProof/>
          <w:vanish/>
        </w:rPr>
        <w:fldChar w:fldCharType="begin"/>
      </w:r>
      <w:r w:rsidRPr="009901C4">
        <w:rPr>
          <w:noProof/>
          <w:vanish/>
        </w:rPr>
        <w:instrText xml:space="preserve"> XE "SHP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61AF22DF"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6A93AC0B" w14:textId="77777777"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14:paraId="3E3C01E8" w14:textId="77777777"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14:paraId="1F21E7F1" w14:textId="77777777"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14:paraId="72CBC70A" w14:textId="77777777"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14:paraId="0E9FB735" w14:textId="77777777"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14:paraId="20442760" w14:textId="77777777"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14:paraId="71A74D69" w14:textId="77777777"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14:paraId="3A51B68C" w14:textId="77777777"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14:paraId="6BD4E702" w14:textId="77777777" w:rsidR="00DD6D98" w:rsidRPr="009901C4" w:rsidRDefault="00DD6D98" w:rsidP="00DD6D98">
            <w:pPr>
              <w:pStyle w:val="AttributeTableHeader"/>
              <w:jc w:val="left"/>
            </w:pPr>
            <w:r w:rsidRPr="009901C4">
              <w:t>ELEMENT NAME</w:t>
            </w:r>
          </w:p>
        </w:tc>
      </w:tr>
      <w:tr w:rsidR="00B07676" w:rsidRPr="00D00BBD" w14:paraId="3F5854F3"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16D9BBA0"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39FFB135"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213E0E0E"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64ADF3B8" w14:textId="77777777"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14:paraId="006BC25F" w14:textId="77777777"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14:paraId="410C78E6"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1686E6DA"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5052E939" w14:textId="77777777" w:rsidR="00DD6D98" w:rsidRPr="009901C4" w:rsidRDefault="00DD6D98" w:rsidP="00DD6D98">
            <w:pPr>
              <w:pStyle w:val="AttributeTableBody"/>
            </w:pPr>
            <w:r w:rsidRPr="009901C4">
              <w:t>02317</w:t>
            </w:r>
          </w:p>
        </w:tc>
        <w:tc>
          <w:tcPr>
            <w:tcW w:w="3888" w:type="dxa"/>
            <w:tcBorders>
              <w:top w:val="single" w:sz="4" w:space="0" w:color="auto"/>
              <w:left w:val="nil"/>
              <w:bottom w:val="dotted" w:sz="4" w:space="0" w:color="auto"/>
              <w:right w:val="nil"/>
            </w:tcBorders>
            <w:shd w:val="clear" w:color="auto" w:fill="FFFFFF"/>
          </w:tcPr>
          <w:p w14:paraId="17CA1A1C" w14:textId="77777777" w:rsidR="00DD6D98" w:rsidRPr="009901C4" w:rsidRDefault="00DD6D98" w:rsidP="00DD6D98">
            <w:pPr>
              <w:pStyle w:val="AttributeTableBody"/>
              <w:jc w:val="left"/>
            </w:pPr>
            <w:r w:rsidRPr="009901C4">
              <w:t>Shipment ID</w:t>
            </w:r>
          </w:p>
        </w:tc>
      </w:tr>
      <w:tr w:rsidR="00B07676" w:rsidRPr="00D00BBD" w14:paraId="67B59B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ABFD1A2" w14:textId="77777777"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14:paraId="6BDA082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775A8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BD95DF0"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6CF5990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24FD71E6"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2A0746D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43682F8" w14:textId="77777777" w:rsidR="00DD6D98" w:rsidRPr="009901C4" w:rsidRDefault="00DD6D98" w:rsidP="00DD6D98">
            <w:pPr>
              <w:pStyle w:val="AttributeTableBody"/>
            </w:pPr>
            <w:r w:rsidRPr="009901C4">
              <w:t>02318</w:t>
            </w:r>
          </w:p>
        </w:tc>
        <w:tc>
          <w:tcPr>
            <w:tcW w:w="3888" w:type="dxa"/>
            <w:tcBorders>
              <w:top w:val="dotted" w:sz="4" w:space="0" w:color="auto"/>
              <w:left w:val="nil"/>
              <w:bottom w:val="dotted" w:sz="4" w:space="0" w:color="auto"/>
              <w:right w:val="nil"/>
            </w:tcBorders>
            <w:shd w:val="clear" w:color="auto" w:fill="FFFFFF"/>
          </w:tcPr>
          <w:p w14:paraId="6A4B5981" w14:textId="77777777" w:rsidR="00DD6D98" w:rsidRPr="009901C4" w:rsidRDefault="00DD6D98" w:rsidP="00DD6D98">
            <w:pPr>
              <w:pStyle w:val="AttributeTableBody"/>
              <w:jc w:val="left"/>
            </w:pPr>
            <w:r w:rsidRPr="009901C4">
              <w:t>Internal Shipment ID</w:t>
            </w:r>
          </w:p>
        </w:tc>
      </w:tr>
      <w:tr w:rsidR="00B07676" w:rsidRPr="00D00BBD" w14:paraId="2DF6D1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D2DB829" w14:textId="77777777"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14:paraId="1DFEDDC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58EEFD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792D434"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06E3C056"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6A5656DE"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D4F6243" w14:textId="77777777" w:rsidR="00DD6D98" w:rsidRPr="009F614C" w:rsidRDefault="00573DBC" w:rsidP="00DD6D98">
            <w:pPr>
              <w:pStyle w:val="AttributeTableBody"/>
            </w:pPr>
            <w:hyperlink r:id="rId175" w:anchor="HL70905" w:history="1">
              <w:r w:rsidR="00DD6D98" w:rsidRPr="003659E3">
                <w:rPr>
                  <w:rStyle w:val="Hyperlink"/>
                </w:rPr>
                <w:t>0905</w:t>
              </w:r>
            </w:hyperlink>
          </w:p>
        </w:tc>
        <w:tc>
          <w:tcPr>
            <w:tcW w:w="720" w:type="dxa"/>
            <w:tcBorders>
              <w:top w:val="dotted" w:sz="4" w:space="0" w:color="auto"/>
              <w:left w:val="nil"/>
              <w:bottom w:val="dotted" w:sz="4" w:space="0" w:color="auto"/>
              <w:right w:val="nil"/>
            </w:tcBorders>
            <w:shd w:val="clear" w:color="auto" w:fill="FFFFFF"/>
          </w:tcPr>
          <w:p w14:paraId="39794F20" w14:textId="77777777" w:rsidR="00DD6D98" w:rsidRPr="009901C4" w:rsidRDefault="00DD6D98" w:rsidP="00DD6D98">
            <w:pPr>
              <w:pStyle w:val="AttributeTableBody"/>
            </w:pPr>
            <w:r w:rsidRPr="009901C4">
              <w:t>02319</w:t>
            </w:r>
          </w:p>
        </w:tc>
        <w:tc>
          <w:tcPr>
            <w:tcW w:w="3888" w:type="dxa"/>
            <w:tcBorders>
              <w:top w:val="dotted" w:sz="4" w:space="0" w:color="auto"/>
              <w:left w:val="nil"/>
              <w:bottom w:val="dotted" w:sz="4" w:space="0" w:color="auto"/>
              <w:right w:val="nil"/>
            </w:tcBorders>
            <w:shd w:val="clear" w:color="auto" w:fill="FFFFFF"/>
          </w:tcPr>
          <w:p w14:paraId="7DDD4D99" w14:textId="77777777" w:rsidR="00DD6D98" w:rsidRPr="009901C4" w:rsidRDefault="00DD6D98" w:rsidP="00DD6D98">
            <w:pPr>
              <w:pStyle w:val="AttributeTableBody"/>
              <w:jc w:val="left"/>
            </w:pPr>
            <w:r w:rsidRPr="009901C4">
              <w:t>Shipment Status</w:t>
            </w:r>
          </w:p>
        </w:tc>
      </w:tr>
      <w:tr w:rsidR="00B07676" w:rsidRPr="00D00BBD" w14:paraId="3F9C7F0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0D5E33C"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587B606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02DD63D"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980A9F1" w14:textId="77777777" w:rsidR="00DD6D98" w:rsidRPr="009901C4" w:rsidRDefault="00DD6D98" w:rsidP="00DD6D98">
            <w:pPr>
              <w:pStyle w:val="AttributeTableBody"/>
            </w:pPr>
            <w:r w:rsidRPr="009901C4">
              <w:t>DTM</w:t>
            </w:r>
          </w:p>
        </w:tc>
        <w:tc>
          <w:tcPr>
            <w:tcW w:w="648" w:type="dxa"/>
            <w:tcBorders>
              <w:top w:val="dotted" w:sz="4" w:space="0" w:color="auto"/>
              <w:left w:val="nil"/>
              <w:bottom w:val="dotted" w:sz="4" w:space="0" w:color="auto"/>
              <w:right w:val="nil"/>
            </w:tcBorders>
            <w:shd w:val="clear" w:color="auto" w:fill="FFFFFF"/>
          </w:tcPr>
          <w:p w14:paraId="68045CD6" w14:textId="77777777"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14:paraId="0A6A793A"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1B966B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0A70AC5" w14:textId="77777777" w:rsidR="00DD6D98" w:rsidRPr="009901C4" w:rsidRDefault="00DD6D98" w:rsidP="00DD6D98">
            <w:pPr>
              <w:pStyle w:val="AttributeTableBody"/>
            </w:pPr>
            <w:r w:rsidRPr="009901C4">
              <w:t>02320</w:t>
            </w:r>
          </w:p>
        </w:tc>
        <w:tc>
          <w:tcPr>
            <w:tcW w:w="3888" w:type="dxa"/>
            <w:tcBorders>
              <w:top w:val="dotted" w:sz="4" w:space="0" w:color="auto"/>
              <w:left w:val="nil"/>
              <w:bottom w:val="dotted" w:sz="4" w:space="0" w:color="auto"/>
              <w:right w:val="nil"/>
            </w:tcBorders>
            <w:shd w:val="clear" w:color="auto" w:fill="FFFFFF"/>
          </w:tcPr>
          <w:p w14:paraId="1355048E" w14:textId="77777777" w:rsidR="00DD6D98" w:rsidRPr="009901C4" w:rsidRDefault="00DD6D98" w:rsidP="00DD6D98">
            <w:pPr>
              <w:pStyle w:val="AttributeTableBody"/>
              <w:jc w:val="left"/>
            </w:pPr>
            <w:r>
              <w:t>Shipment Status Date/T</w:t>
            </w:r>
            <w:r w:rsidRPr="009901C4">
              <w:t>ime</w:t>
            </w:r>
          </w:p>
        </w:tc>
      </w:tr>
      <w:tr w:rsidR="00B07676" w:rsidRPr="00D00BBD" w14:paraId="0D3527C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1C1CEEF" w14:textId="77777777"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14:paraId="332CAB2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3AEA24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D935C18" w14:textId="77777777" w:rsidR="00DD6D98" w:rsidRPr="009901C4" w:rsidRDefault="00DD6D98" w:rsidP="00DD6D98">
            <w:pPr>
              <w:pStyle w:val="AttributeTableBody"/>
            </w:pPr>
            <w:r w:rsidRPr="009901C4">
              <w:t>TX</w:t>
            </w:r>
          </w:p>
        </w:tc>
        <w:tc>
          <w:tcPr>
            <w:tcW w:w="648" w:type="dxa"/>
            <w:tcBorders>
              <w:top w:val="dotted" w:sz="4" w:space="0" w:color="auto"/>
              <w:left w:val="nil"/>
              <w:bottom w:val="dotted" w:sz="4" w:space="0" w:color="auto"/>
              <w:right w:val="nil"/>
            </w:tcBorders>
            <w:shd w:val="clear" w:color="auto" w:fill="FFFFFF"/>
          </w:tcPr>
          <w:p w14:paraId="494105AC"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E836230"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715AA8F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E104021" w14:textId="77777777" w:rsidR="00DD6D98" w:rsidRPr="009901C4" w:rsidRDefault="00DD6D98" w:rsidP="00DD6D98">
            <w:pPr>
              <w:pStyle w:val="AttributeTableBody"/>
            </w:pPr>
            <w:r w:rsidRPr="009901C4">
              <w:t>02321</w:t>
            </w:r>
          </w:p>
        </w:tc>
        <w:tc>
          <w:tcPr>
            <w:tcW w:w="3888" w:type="dxa"/>
            <w:tcBorders>
              <w:top w:val="dotted" w:sz="4" w:space="0" w:color="auto"/>
              <w:left w:val="nil"/>
              <w:bottom w:val="dotted" w:sz="4" w:space="0" w:color="auto"/>
              <w:right w:val="nil"/>
            </w:tcBorders>
            <w:shd w:val="clear" w:color="auto" w:fill="FFFFFF"/>
          </w:tcPr>
          <w:p w14:paraId="10790157" w14:textId="77777777" w:rsidR="00DD6D98" w:rsidRPr="009901C4" w:rsidRDefault="00DD6D98" w:rsidP="00DD6D98">
            <w:pPr>
              <w:pStyle w:val="AttributeTableBody"/>
              <w:jc w:val="left"/>
            </w:pPr>
            <w:r w:rsidRPr="009901C4">
              <w:t>Shipment Status Reason</w:t>
            </w:r>
          </w:p>
        </w:tc>
      </w:tr>
      <w:tr w:rsidR="00B07676" w:rsidRPr="00D00BBD" w14:paraId="4526126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B4471A2" w14:textId="77777777"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14:paraId="1BC83A5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B737B1D"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847015E"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70C5A79"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FF7C04D"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E993CD7" w14:textId="77777777" w:rsidR="00DD6D98" w:rsidRPr="009901C4" w:rsidRDefault="00573DBC" w:rsidP="00DD6D98">
            <w:pPr>
              <w:pStyle w:val="AttributeTableBody"/>
            </w:pPr>
            <w:hyperlink r:id="rId176" w:anchor="HL70906" w:history="1">
              <w:r w:rsidR="00DD6D98" w:rsidRPr="009901C4">
                <w:rPr>
                  <w:rStyle w:val="Hyperlink"/>
                </w:rPr>
                <w:t>0906</w:t>
              </w:r>
            </w:hyperlink>
          </w:p>
        </w:tc>
        <w:tc>
          <w:tcPr>
            <w:tcW w:w="720" w:type="dxa"/>
            <w:tcBorders>
              <w:top w:val="dotted" w:sz="4" w:space="0" w:color="auto"/>
              <w:left w:val="nil"/>
              <w:bottom w:val="dotted" w:sz="4" w:space="0" w:color="auto"/>
              <w:right w:val="nil"/>
            </w:tcBorders>
            <w:shd w:val="clear" w:color="auto" w:fill="FFFFFF"/>
          </w:tcPr>
          <w:p w14:paraId="17BFC90B" w14:textId="77777777" w:rsidR="00DD6D98" w:rsidRPr="009901C4" w:rsidRDefault="00DD6D98" w:rsidP="00DD6D98">
            <w:pPr>
              <w:pStyle w:val="AttributeTableBody"/>
            </w:pPr>
            <w:r w:rsidRPr="009901C4">
              <w:t>02322</w:t>
            </w:r>
          </w:p>
        </w:tc>
        <w:tc>
          <w:tcPr>
            <w:tcW w:w="3888" w:type="dxa"/>
            <w:tcBorders>
              <w:top w:val="dotted" w:sz="4" w:space="0" w:color="auto"/>
              <w:left w:val="nil"/>
              <w:bottom w:val="dotted" w:sz="4" w:space="0" w:color="auto"/>
              <w:right w:val="nil"/>
            </w:tcBorders>
            <w:shd w:val="clear" w:color="auto" w:fill="FFFFFF"/>
          </w:tcPr>
          <w:p w14:paraId="339062AB" w14:textId="77777777" w:rsidR="00DD6D98" w:rsidRPr="009901C4" w:rsidRDefault="00DD6D98" w:rsidP="00DD6D98">
            <w:pPr>
              <w:pStyle w:val="AttributeTableBody"/>
              <w:jc w:val="left"/>
            </w:pPr>
            <w:r w:rsidRPr="009901C4">
              <w:t>Shipment Priority</w:t>
            </w:r>
          </w:p>
        </w:tc>
      </w:tr>
      <w:tr w:rsidR="00B07676" w:rsidRPr="00D00BBD" w14:paraId="5B136F5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9C38C1" w14:textId="77777777"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14:paraId="643A275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033B26"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500E9C8"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F159AB6"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2ADD1807"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EEF8B32" w14:textId="77777777" w:rsidR="00DD6D98" w:rsidRPr="009901C4" w:rsidRDefault="00573DBC" w:rsidP="00DD6D98">
            <w:pPr>
              <w:pStyle w:val="AttributeTableBody"/>
            </w:pPr>
            <w:hyperlink r:id="rId177" w:anchor="HL70907" w:history="1">
              <w:r w:rsidR="00DD6D98" w:rsidRPr="009901C4">
                <w:rPr>
                  <w:rStyle w:val="Hyperlink"/>
                </w:rPr>
                <w:t>0907</w:t>
              </w:r>
            </w:hyperlink>
          </w:p>
        </w:tc>
        <w:tc>
          <w:tcPr>
            <w:tcW w:w="720" w:type="dxa"/>
            <w:tcBorders>
              <w:top w:val="dotted" w:sz="4" w:space="0" w:color="auto"/>
              <w:left w:val="nil"/>
              <w:bottom w:val="dotted" w:sz="4" w:space="0" w:color="auto"/>
              <w:right w:val="nil"/>
            </w:tcBorders>
            <w:shd w:val="clear" w:color="auto" w:fill="FFFFFF"/>
          </w:tcPr>
          <w:p w14:paraId="46BC0861" w14:textId="77777777" w:rsidR="00DD6D98" w:rsidRPr="009901C4" w:rsidRDefault="00DD6D98" w:rsidP="00DD6D98">
            <w:pPr>
              <w:pStyle w:val="AttributeTableBody"/>
            </w:pPr>
            <w:r w:rsidRPr="009901C4">
              <w:t>02323</w:t>
            </w:r>
          </w:p>
        </w:tc>
        <w:tc>
          <w:tcPr>
            <w:tcW w:w="3888" w:type="dxa"/>
            <w:tcBorders>
              <w:top w:val="dotted" w:sz="4" w:space="0" w:color="auto"/>
              <w:left w:val="nil"/>
              <w:bottom w:val="dotted" w:sz="4" w:space="0" w:color="auto"/>
              <w:right w:val="nil"/>
            </w:tcBorders>
            <w:shd w:val="clear" w:color="auto" w:fill="FFFFFF"/>
          </w:tcPr>
          <w:p w14:paraId="369A5DF6" w14:textId="77777777" w:rsidR="00DD6D98" w:rsidRPr="009901C4" w:rsidRDefault="00DD6D98" w:rsidP="00DD6D98">
            <w:pPr>
              <w:pStyle w:val="AttributeTableBody"/>
              <w:jc w:val="left"/>
            </w:pPr>
            <w:r w:rsidRPr="009901C4">
              <w:t>Shipment Confidentiality</w:t>
            </w:r>
          </w:p>
        </w:tc>
      </w:tr>
      <w:tr w:rsidR="00B07676" w:rsidRPr="00D00BBD" w14:paraId="1E9A81A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A38007" w14:textId="77777777"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14:paraId="02734618"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B54A704"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199802F3" w14:textId="77777777" w:rsidR="00DD6D98" w:rsidRPr="009901C4" w:rsidRDefault="00DD6D98" w:rsidP="00DD6D98">
            <w:pPr>
              <w:pStyle w:val="AttributeTableBody"/>
            </w:pPr>
            <w:r w:rsidRPr="009901C4">
              <w:t>NM</w:t>
            </w:r>
          </w:p>
        </w:tc>
        <w:tc>
          <w:tcPr>
            <w:tcW w:w="648" w:type="dxa"/>
            <w:tcBorders>
              <w:top w:val="dotted" w:sz="4" w:space="0" w:color="auto"/>
              <w:left w:val="nil"/>
              <w:bottom w:val="dotted" w:sz="4" w:space="0" w:color="auto"/>
              <w:right w:val="nil"/>
            </w:tcBorders>
            <w:shd w:val="clear" w:color="auto" w:fill="FFFFFF"/>
          </w:tcPr>
          <w:p w14:paraId="77B5DB1F"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6A432F8"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4440D9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1C9335E" w14:textId="77777777" w:rsidR="00DD6D98" w:rsidRPr="009901C4" w:rsidRDefault="00DD6D98" w:rsidP="00DD6D98">
            <w:pPr>
              <w:pStyle w:val="AttributeTableBody"/>
            </w:pPr>
            <w:r w:rsidRPr="009901C4">
              <w:t>02324</w:t>
            </w:r>
          </w:p>
        </w:tc>
        <w:tc>
          <w:tcPr>
            <w:tcW w:w="3888" w:type="dxa"/>
            <w:tcBorders>
              <w:top w:val="dotted" w:sz="4" w:space="0" w:color="auto"/>
              <w:left w:val="nil"/>
              <w:bottom w:val="dotted" w:sz="4" w:space="0" w:color="auto"/>
              <w:right w:val="nil"/>
            </w:tcBorders>
            <w:shd w:val="clear" w:color="auto" w:fill="FFFFFF"/>
          </w:tcPr>
          <w:p w14:paraId="0EC45FC3" w14:textId="77777777" w:rsidR="00DD6D98" w:rsidRPr="009901C4" w:rsidRDefault="00DD6D98" w:rsidP="00DD6D98">
            <w:pPr>
              <w:pStyle w:val="AttributeTableBody"/>
              <w:jc w:val="left"/>
            </w:pPr>
            <w:r w:rsidRPr="009901C4">
              <w:t>Number of Packages in Shipment</w:t>
            </w:r>
          </w:p>
        </w:tc>
      </w:tr>
      <w:tr w:rsidR="00B07676" w:rsidRPr="00D00BBD" w14:paraId="04E1049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86D886A" w14:textId="77777777" w:rsidR="00DD6D98" w:rsidRPr="009901C4" w:rsidRDefault="00DD6D98" w:rsidP="00DD6D98">
            <w:pPr>
              <w:pStyle w:val="AttributeTableBody"/>
            </w:pPr>
            <w:r w:rsidRPr="009901C4">
              <w:t>9</w:t>
            </w:r>
          </w:p>
        </w:tc>
        <w:tc>
          <w:tcPr>
            <w:tcW w:w="648" w:type="dxa"/>
            <w:tcBorders>
              <w:top w:val="dotted" w:sz="4" w:space="0" w:color="auto"/>
              <w:left w:val="nil"/>
              <w:bottom w:val="dotted" w:sz="4" w:space="0" w:color="auto"/>
              <w:right w:val="nil"/>
            </w:tcBorders>
            <w:shd w:val="clear" w:color="auto" w:fill="FFFFFF"/>
          </w:tcPr>
          <w:p w14:paraId="0D1717B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9F471DC"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1C0E43B"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20008713"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F4A9CFF"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C75CC35" w14:textId="77777777" w:rsidR="00DD6D98" w:rsidRPr="009901C4" w:rsidRDefault="00573DBC" w:rsidP="00DD6D98">
            <w:pPr>
              <w:pStyle w:val="AttributeTableBody"/>
            </w:pPr>
            <w:hyperlink r:id="rId178" w:anchor="HL70544" w:history="1">
              <w:r w:rsidR="00DD6D98" w:rsidRPr="009901C4">
                <w:rPr>
                  <w:rStyle w:val="Hyperlink"/>
                </w:rPr>
                <w:t>0544</w:t>
              </w:r>
            </w:hyperlink>
          </w:p>
        </w:tc>
        <w:tc>
          <w:tcPr>
            <w:tcW w:w="720" w:type="dxa"/>
            <w:tcBorders>
              <w:top w:val="dotted" w:sz="4" w:space="0" w:color="auto"/>
              <w:left w:val="nil"/>
              <w:bottom w:val="dotted" w:sz="4" w:space="0" w:color="auto"/>
              <w:right w:val="nil"/>
            </w:tcBorders>
            <w:shd w:val="clear" w:color="auto" w:fill="FFFFFF"/>
          </w:tcPr>
          <w:p w14:paraId="4E280AD5" w14:textId="77777777" w:rsidR="00DD6D98" w:rsidRPr="009901C4" w:rsidRDefault="00DD6D98" w:rsidP="00DD6D98">
            <w:pPr>
              <w:pStyle w:val="AttributeTableBody"/>
            </w:pPr>
            <w:r w:rsidRPr="009901C4">
              <w:t>02325</w:t>
            </w:r>
          </w:p>
        </w:tc>
        <w:tc>
          <w:tcPr>
            <w:tcW w:w="3888" w:type="dxa"/>
            <w:tcBorders>
              <w:top w:val="dotted" w:sz="4" w:space="0" w:color="auto"/>
              <w:left w:val="nil"/>
              <w:bottom w:val="dotted" w:sz="4" w:space="0" w:color="auto"/>
              <w:right w:val="nil"/>
            </w:tcBorders>
            <w:shd w:val="clear" w:color="auto" w:fill="FFFFFF"/>
          </w:tcPr>
          <w:p w14:paraId="713477B3" w14:textId="77777777" w:rsidR="00DD6D98" w:rsidRPr="009901C4" w:rsidRDefault="00DD6D98" w:rsidP="00DD6D98">
            <w:pPr>
              <w:pStyle w:val="AttributeTableBody"/>
              <w:jc w:val="left"/>
            </w:pPr>
            <w:r w:rsidRPr="009901C4">
              <w:t>Shipment Condition</w:t>
            </w:r>
          </w:p>
        </w:tc>
      </w:tr>
      <w:tr w:rsidR="00B07676" w:rsidRPr="00D00BBD" w14:paraId="129A4B1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78EFF0" w14:textId="77777777"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14:paraId="0599AC0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36A046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536C3AC"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0FD6D6E"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755C0DE4"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678DEA79" w14:textId="77777777" w:rsidR="00DD6D98" w:rsidRPr="009901C4" w:rsidRDefault="00573DBC" w:rsidP="00DD6D98">
            <w:pPr>
              <w:pStyle w:val="AttributeTableBody"/>
            </w:pPr>
            <w:hyperlink r:id="rId179" w:anchor="HL70376" w:history="1">
              <w:r w:rsidR="00DD6D98" w:rsidRPr="009F614C">
                <w:rPr>
                  <w:rStyle w:val="Hyperlink"/>
                </w:rPr>
                <w:t>0376</w:t>
              </w:r>
            </w:hyperlink>
          </w:p>
        </w:tc>
        <w:tc>
          <w:tcPr>
            <w:tcW w:w="720" w:type="dxa"/>
            <w:tcBorders>
              <w:top w:val="dotted" w:sz="4" w:space="0" w:color="auto"/>
              <w:left w:val="nil"/>
              <w:bottom w:val="dotted" w:sz="4" w:space="0" w:color="auto"/>
              <w:right w:val="nil"/>
            </w:tcBorders>
            <w:shd w:val="clear" w:color="auto" w:fill="FFFFFF"/>
          </w:tcPr>
          <w:p w14:paraId="4A690D88" w14:textId="77777777" w:rsidR="00DD6D98" w:rsidRPr="009901C4" w:rsidRDefault="00DD6D98" w:rsidP="00DD6D98">
            <w:pPr>
              <w:pStyle w:val="AttributeTableBody"/>
            </w:pPr>
            <w:r w:rsidRPr="009901C4">
              <w:t>02326</w:t>
            </w:r>
          </w:p>
        </w:tc>
        <w:tc>
          <w:tcPr>
            <w:tcW w:w="3888" w:type="dxa"/>
            <w:tcBorders>
              <w:top w:val="dotted" w:sz="4" w:space="0" w:color="auto"/>
              <w:left w:val="nil"/>
              <w:bottom w:val="dotted" w:sz="4" w:space="0" w:color="auto"/>
              <w:right w:val="nil"/>
            </w:tcBorders>
            <w:shd w:val="clear" w:color="auto" w:fill="FFFFFF"/>
          </w:tcPr>
          <w:p w14:paraId="3B38F1A0" w14:textId="77777777" w:rsidR="00DD6D98" w:rsidRPr="009901C4" w:rsidRDefault="00DD6D98" w:rsidP="00DD6D98">
            <w:pPr>
              <w:pStyle w:val="AttributeTableBody"/>
              <w:jc w:val="left"/>
            </w:pPr>
            <w:r w:rsidRPr="009901C4">
              <w:t>Shipment Handling Code</w:t>
            </w:r>
          </w:p>
        </w:tc>
      </w:tr>
      <w:tr w:rsidR="00B07676" w:rsidRPr="00D00BBD" w14:paraId="78624F8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43F5B2A" w14:textId="77777777" w:rsidR="00DD6D98" w:rsidRPr="009901C4" w:rsidRDefault="00DD6D98" w:rsidP="00DD6D98">
            <w:pPr>
              <w:pStyle w:val="AttributeTableBody"/>
            </w:pPr>
            <w:r w:rsidRPr="009901C4">
              <w:t>11</w:t>
            </w:r>
          </w:p>
        </w:tc>
        <w:tc>
          <w:tcPr>
            <w:tcW w:w="648" w:type="dxa"/>
            <w:tcBorders>
              <w:top w:val="dotted" w:sz="4" w:space="0" w:color="auto"/>
              <w:left w:val="nil"/>
              <w:bottom w:val="dotted" w:sz="4" w:space="0" w:color="auto"/>
              <w:right w:val="nil"/>
            </w:tcBorders>
            <w:shd w:val="clear" w:color="auto" w:fill="FFFFFF"/>
          </w:tcPr>
          <w:p w14:paraId="4D9941B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B7B9D3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04B319B"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7FBACCF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3C570344"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1251D32" w14:textId="77777777" w:rsidR="00DD6D98" w:rsidRPr="009901C4" w:rsidRDefault="00573DBC" w:rsidP="00DD6D98">
            <w:pPr>
              <w:pStyle w:val="AttributeTableBody"/>
            </w:pPr>
            <w:hyperlink r:id="rId180" w:anchor="HL70489" w:history="1">
              <w:r w:rsidR="00DD6D98" w:rsidRPr="009F614C">
                <w:rPr>
                  <w:rStyle w:val="Hyperlink"/>
                </w:rPr>
                <w:t>0489</w:t>
              </w:r>
            </w:hyperlink>
          </w:p>
        </w:tc>
        <w:tc>
          <w:tcPr>
            <w:tcW w:w="720" w:type="dxa"/>
            <w:tcBorders>
              <w:top w:val="dotted" w:sz="4" w:space="0" w:color="auto"/>
              <w:left w:val="nil"/>
              <w:bottom w:val="dotted" w:sz="4" w:space="0" w:color="auto"/>
              <w:right w:val="nil"/>
            </w:tcBorders>
            <w:shd w:val="clear" w:color="auto" w:fill="FFFFFF"/>
          </w:tcPr>
          <w:p w14:paraId="37DDEAAB" w14:textId="77777777" w:rsidR="00DD6D98" w:rsidRPr="009901C4" w:rsidRDefault="00DD6D98" w:rsidP="00DD6D98">
            <w:pPr>
              <w:pStyle w:val="AttributeTableBody"/>
            </w:pPr>
            <w:r w:rsidRPr="009901C4">
              <w:t>02327</w:t>
            </w:r>
          </w:p>
        </w:tc>
        <w:tc>
          <w:tcPr>
            <w:tcW w:w="3888" w:type="dxa"/>
            <w:tcBorders>
              <w:top w:val="dotted" w:sz="4" w:space="0" w:color="auto"/>
              <w:left w:val="nil"/>
              <w:bottom w:val="dotted" w:sz="4" w:space="0" w:color="auto"/>
              <w:right w:val="nil"/>
            </w:tcBorders>
            <w:shd w:val="clear" w:color="auto" w:fill="FFFFFF"/>
          </w:tcPr>
          <w:p w14:paraId="5780845A" w14:textId="77777777" w:rsidR="00DD6D98" w:rsidRPr="009901C4" w:rsidRDefault="00DD6D98" w:rsidP="00DD6D98">
            <w:pPr>
              <w:pStyle w:val="AttributeTableBody"/>
              <w:jc w:val="left"/>
            </w:pPr>
            <w:r w:rsidRPr="009901C4">
              <w:t>Shipment Risk Code</w:t>
            </w:r>
          </w:p>
        </w:tc>
      </w:tr>
      <w:tr w:rsidR="009F1C69" w:rsidRPr="00D05DE6" w14:paraId="4E2F300D"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6E92D2C6" w14:textId="77777777" w:rsidR="00DD6D98" w:rsidRPr="00837249" w:rsidRDefault="00DD6D98" w:rsidP="00DD6D98">
            <w:pPr>
              <w:pStyle w:val="AttributeTableBody"/>
              <w:rPr>
                <w:color w:val="000000" w:themeColor="text1"/>
              </w:rPr>
            </w:pPr>
            <w:r w:rsidRPr="00837249">
              <w:rPr>
                <w:color w:val="000000" w:themeColor="text1"/>
              </w:rPr>
              <w:lastRenderedPageBreak/>
              <w:t>12</w:t>
            </w:r>
          </w:p>
        </w:tc>
        <w:tc>
          <w:tcPr>
            <w:tcW w:w="648" w:type="dxa"/>
            <w:tcBorders>
              <w:top w:val="dotted" w:sz="4" w:space="0" w:color="auto"/>
              <w:left w:val="nil"/>
              <w:bottom w:val="single" w:sz="4" w:space="0" w:color="auto"/>
              <w:right w:val="nil"/>
            </w:tcBorders>
            <w:shd w:val="clear" w:color="auto" w:fill="FFFFFF"/>
          </w:tcPr>
          <w:p w14:paraId="11ACEE31" w14:textId="4C421C00" w:rsidR="00DD6D98" w:rsidRPr="00837249" w:rsidRDefault="004350ED" w:rsidP="00DD6D98">
            <w:pPr>
              <w:pStyle w:val="AttributeTableBody"/>
              <w:rPr>
                <w:noProof/>
                <w:color w:val="000000" w:themeColor="text1"/>
              </w:rPr>
            </w:pPr>
            <w:ins w:id="3017" w:author="Frank Oemig" w:date="2022-09-07T17:38:00Z">
              <w:r>
                <w:rPr>
                  <w:noProof/>
                  <w:color w:val="000000" w:themeColor="text1"/>
                </w:rPr>
                <w:t>1..1</w:t>
              </w:r>
            </w:ins>
            <w:del w:id="3018" w:author="Frank Oemig" w:date="2022-09-07T17:38:00Z">
              <w:r w:rsidR="00DD6D98" w:rsidRPr="00837249" w:rsidDel="004350ED">
                <w:rPr>
                  <w:noProof/>
                  <w:color w:val="000000" w:themeColor="text1"/>
                </w:rPr>
                <w:delText>2..2</w:delText>
              </w:r>
            </w:del>
          </w:p>
        </w:tc>
        <w:tc>
          <w:tcPr>
            <w:tcW w:w="720" w:type="dxa"/>
            <w:tcBorders>
              <w:top w:val="dotted" w:sz="4" w:space="0" w:color="auto"/>
              <w:left w:val="nil"/>
              <w:bottom w:val="single" w:sz="4" w:space="0" w:color="auto"/>
              <w:right w:val="nil"/>
            </w:tcBorders>
            <w:shd w:val="clear" w:color="auto" w:fill="FFFFFF"/>
          </w:tcPr>
          <w:p w14:paraId="323A95CF"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0C91EF08"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558BCEA9"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6F84118B"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38A1EDC5" w14:textId="77777777" w:rsidR="00DD6D98" w:rsidRPr="0045408A" w:rsidRDefault="00573DBC" w:rsidP="00DD6D98">
            <w:pPr>
              <w:pStyle w:val="AttributeTableBody"/>
              <w:rPr>
                <w:rStyle w:val="HyperlinkTable"/>
              </w:rPr>
            </w:pPr>
            <w:hyperlink r:id="rId181"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372B642D"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16AEE260"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03533EE3" w14:textId="77777777" w:rsidR="00DD6D98" w:rsidRPr="009901C4" w:rsidRDefault="00DD6D98" w:rsidP="00182B11">
      <w:pPr>
        <w:pStyle w:val="Heading4"/>
        <w:rPr>
          <w:noProof/>
        </w:rPr>
      </w:pPr>
      <w:r w:rsidRPr="009901C4">
        <w:rPr>
          <w:noProof/>
        </w:rPr>
        <w:t xml:space="preserve">SHP Field </w:t>
      </w:r>
      <w:r w:rsidRPr="00182B11">
        <w:t>Definitions</w:t>
      </w:r>
      <w:r w:rsidRPr="009901C4">
        <w:rPr>
          <w:noProof/>
        </w:rPr>
        <w:fldChar w:fldCharType="begin"/>
      </w:r>
      <w:r w:rsidRPr="009901C4">
        <w:rPr>
          <w:noProof/>
        </w:rPr>
        <w:instrText xml:space="preserve"> XE "SHP – data element definitions" </w:instrText>
      </w:r>
      <w:r w:rsidRPr="009901C4">
        <w:rPr>
          <w:noProof/>
        </w:rPr>
        <w:fldChar w:fldCharType="end"/>
      </w:r>
      <w:bookmarkStart w:id="3019" w:name="_Toc234056443"/>
      <w:bookmarkEnd w:id="3019"/>
    </w:p>
    <w:p w14:paraId="2BA04DFA" w14:textId="77777777" w:rsidR="00DD6D98" w:rsidRPr="009901C4" w:rsidRDefault="00DD6D98" w:rsidP="00182B11">
      <w:pPr>
        <w:pStyle w:val="Heading4"/>
        <w:rPr>
          <w:noProof/>
        </w:rPr>
      </w:pPr>
      <w:r w:rsidRPr="009901C4">
        <w:rPr>
          <w:noProof/>
        </w:rPr>
        <w:t>SHP-1   Shipment ID</w:t>
      </w:r>
      <w:r w:rsidRPr="009901C4">
        <w:rPr>
          <w:noProof/>
        </w:rPr>
        <w:fldChar w:fldCharType="begin"/>
      </w:r>
      <w:r w:rsidRPr="009901C4">
        <w:rPr>
          <w:noProof/>
        </w:rPr>
        <w:instrText xml:space="preserve"> XE "Shipment ID"</w:instrText>
      </w:r>
      <w:r w:rsidRPr="009901C4">
        <w:rPr>
          <w:noProof/>
        </w:rPr>
        <w:fldChar w:fldCharType="end"/>
      </w:r>
      <w:r w:rsidRPr="009901C4">
        <w:rPr>
          <w:noProof/>
        </w:rPr>
        <w:t xml:space="preserve">   (EI)   02317</w:t>
      </w:r>
    </w:p>
    <w:p w14:paraId="3FDC3C8D" w14:textId="77777777" w:rsidR="00DD6D98" w:rsidRDefault="00DD6D98" w:rsidP="00DD6D98">
      <w:pPr>
        <w:pStyle w:val="Components"/>
      </w:pPr>
      <w:r>
        <w:t>Components:  &lt;Entity Identifier (ST)&gt; ^ &lt;Namespace ID (IS)&gt; ^ &lt;Universal ID (ST)&gt; ^ &lt;Universal ID Type (ID)&gt;</w:t>
      </w:r>
    </w:p>
    <w:p w14:paraId="7F0BB7B3" w14:textId="77777777" w:rsidR="00DD6D98" w:rsidRPr="009901C4" w:rsidRDefault="00DD6D98" w:rsidP="00DD6D98">
      <w:pPr>
        <w:pStyle w:val="NormalIndented"/>
      </w:pPr>
      <w:r w:rsidRPr="009901C4">
        <w:t>Definition:  The shipment id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14:paraId="7F933CFE" w14:textId="77777777" w:rsidR="00DD6D98" w:rsidRPr="009901C4" w:rsidRDefault="00DD6D98" w:rsidP="00182B11">
      <w:pPr>
        <w:pStyle w:val="Heading4"/>
        <w:rPr>
          <w:noProof/>
        </w:rPr>
      </w:pPr>
      <w:r w:rsidRPr="009901C4">
        <w:rPr>
          <w:noProof/>
        </w:rPr>
        <w:t>SHP-2   Internal Shipment ID</w:t>
      </w:r>
      <w:r w:rsidRPr="009901C4">
        <w:rPr>
          <w:noProof/>
        </w:rPr>
        <w:fldChar w:fldCharType="begin"/>
      </w:r>
      <w:r w:rsidRPr="009901C4">
        <w:rPr>
          <w:noProof/>
        </w:rPr>
        <w:instrText xml:space="preserve"> XE "Internal Shipment ID"</w:instrText>
      </w:r>
      <w:r w:rsidRPr="009901C4">
        <w:rPr>
          <w:noProof/>
        </w:rPr>
        <w:fldChar w:fldCharType="end"/>
      </w:r>
      <w:r w:rsidRPr="009901C4">
        <w:rPr>
          <w:noProof/>
        </w:rPr>
        <w:t xml:space="preserve">   (EI)   02318</w:t>
      </w:r>
    </w:p>
    <w:p w14:paraId="4E97DCED" w14:textId="77777777" w:rsidR="00DD6D98" w:rsidRDefault="00DD6D98" w:rsidP="00DD6D98">
      <w:pPr>
        <w:pStyle w:val="Components"/>
      </w:pPr>
      <w:r>
        <w:t>Components:  &lt;Entity Identifier (ST)&gt; ^ &lt;Namespace ID (IS)&gt; ^ &lt;Universal ID (ST)&gt; ^ &lt;Universal ID Type (ID)&gt;</w:t>
      </w:r>
    </w:p>
    <w:p w14:paraId="3303454B" w14:textId="77777777" w:rsidR="00DD6D98" w:rsidRPr="009901C4" w:rsidRDefault="00DD6D98" w:rsidP="00DD6D98">
      <w:pPr>
        <w:pStyle w:val="NormalIndented"/>
      </w:pPr>
      <w:r w:rsidRPr="009901C4">
        <w:t>Definition:  The internal shipment id is an identifier assigned to the shipment by the sender or addressee of the shipment.  The field repeats allowing multiple identifiers to be transmitted.</w:t>
      </w:r>
    </w:p>
    <w:p w14:paraId="1F8615E1" w14:textId="77777777" w:rsidR="00DD6D98" w:rsidRPr="009901C4" w:rsidRDefault="00DD6D98" w:rsidP="00182B11">
      <w:pPr>
        <w:pStyle w:val="Heading4"/>
        <w:rPr>
          <w:noProof/>
        </w:rPr>
      </w:pPr>
      <w:r w:rsidRPr="009901C4">
        <w:rPr>
          <w:noProof/>
        </w:rPr>
        <w:t>SHP-3   Shipment Status</w:t>
      </w:r>
      <w:r w:rsidRPr="009901C4">
        <w:rPr>
          <w:noProof/>
        </w:rPr>
        <w:fldChar w:fldCharType="begin"/>
      </w:r>
      <w:r w:rsidRPr="009901C4">
        <w:rPr>
          <w:noProof/>
        </w:rPr>
        <w:instrText xml:space="preserve"> XE "Shipment status"</w:instrText>
      </w:r>
      <w:r w:rsidRPr="009901C4">
        <w:rPr>
          <w:noProof/>
        </w:rPr>
        <w:fldChar w:fldCharType="end"/>
      </w:r>
      <w:r w:rsidRPr="009901C4">
        <w:rPr>
          <w:noProof/>
        </w:rPr>
        <w:t xml:space="preserve">   (CWE)   02319</w:t>
      </w:r>
    </w:p>
    <w:p w14:paraId="7602251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55C0B7" w14:textId="77777777" w:rsidR="00DD6D98" w:rsidRPr="009901C4" w:rsidRDefault="00DD6D98" w:rsidP="00DD6D98">
      <w:pPr>
        <w:pStyle w:val="NormalIndented"/>
      </w:pPr>
      <w:r w:rsidRPr="009901C4">
        <w:t xml:space="preserve">Definition:  The shipment status specifies where in the shipment process the package is at the time of messaging.  Refer to </w:t>
      </w:r>
      <w:hyperlink r:id="rId182" w:anchor="HL70905" w:history="1">
        <w:r w:rsidRPr="009F614C">
          <w:rPr>
            <w:rStyle w:val="HyperlinkText"/>
          </w:rPr>
          <w:t>HL7 Table 0905 – Shipment Status</w:t>
        </w:r>
      </w:hyperlink>
      <w:r w:rsidRPr="009901C4">
        <w:t xml:space="preserve"> for specific values:</w:t>
      </w:r>
    </w:p>
    <w:p w14:paraId="33CF12E9" w14:textId="77777777" w:rsidR="00DD6D98" w:rsidRPr="009901C4" w:rsidRDefault="00DD6D98" w:rsidP="00182B11">
      <w:pPr>
        <w:pStyle w:val="Heading4"/>
        <w:rPr>
          <w:noProof/>
        </w:rPr>
      </w:pPr>
      <w:r w:rsidRPr="009901C4">
        <w:rPr>
          <w:noProof/>
        </w:rPr>
        <w:t xml:space="preserve">SHP-4  </w:t>
      </w:r>
      <w:r>
        <w:rPr>
          <w:noProof/>
        </w:rPr>
        <w:t xml:space="preserve"> Shipment Status Date/T</w:t>
      </w:r>
      <w:r w:rsidRPr="009901C4">
        <w:rPr>
          <w:noProof/>
        </w:rPr>
        <w:t>ime</w:t>
      </w:r>
      <w:r w:rsidRPr="009901C4">
        <w:rPr>
          <w:noProof/>
        </w:rPr>
        <w:fldChar w:fldCharType="begin"/>
      </w:r>
      <w:r w:rsidRPr="009901C4">
        <w:rPr>
          <w:noProof/>
        </w:rPr>
        <w:instrText xml:space="preserve"> XE "Shipment status date/time"</w:instrText>
      </w:r>
      <w:r w:rsidRPr="009901C4">
        <w:rPr>
          <w:noProof/>
        </w:rPr>
        <w:fldChar w:fldCharType="end"/>
      </w:r>
      <w:r w:rsidRPr="009901C4">
        <w:rPr>
          <w:noProof/>
        </w:rPr>
        <w:t xml:space="preserve">   (DTM)  02320</w:t>
      </w:r>
    </w:p>
    <w:p w14:paraId="2A1533BC" w14:textId="77777777" w:rsidR="00DD6D98" w:rsidRPr="009901C4" w:rsidRDefault="00DD6D98" w:rsidP="00DD6D98">
      <w:pPr>
        <w:pStyle w:val="NormalIndented"/>
      </w:pPr>
      <w:r w:rsidRPr="009901C4">
        <w:t xml:space="preserve">Definition:  The shipment status date/time carries the date and time the status in </w:t>
      </w:r>
      <w:r w:rsidRPr="009F614C">
        <w:rPr>
          <w:rStyle w:val="ReferenceAttribute"/>
        </w:rPr>
        <w:t>SHP-3 Shipment Status</w:t>
      </w:r>
      <w:r w:rsidRPr="009901C4">
        <w:t xml:space="preserve"> occurred.</w:t>
      </w:r>
    </w:p>
    <w:p w14:paraId="0A6E8AE4" w14:textId="77777777" w:rsidR="00DD6D98" w:rsidRPr="009901C4" w:rsidRDefault="00DD6D98" w:rsidP="00182B11">
      <w:pPr>
        <w:pStyle w:val="Heading4"/>
        <w:rPr>
          <w:noProof/>
        </w:rPr>
      </w:pPr>
      <w:r w:rsidRPr="009901C4">
        <w:rPr>
          <w:noProof/>
        </w:rPr>
        <w:t>SHP-5   S</w:t>
      </w:r>
      <w:r>
        <w:rPr>
          <w:noProof/>
        </w:rPr>
        <w:t>hipment S</w:t>
      </w:r>
      <w:r w:rsidRPr="009901C4">
        <w:rPr>
          <w:noProof/>
        </w:rPr>
        <w:t xml:space="preserve">tatus </w:t>
      </w:r>
      <w:r>
        <w:rPr>
          <w:noProof/>
        </w:rPr>
        <w:t>R</w:t>
      </w:r>
      <w:r w:rsidRPr="009901C4">
        <w:rPr>
          <w:noProof/>
        </w:rPr>
        <w:t>eason</w:t>
      </w:r>
      <w:r w:rsidRPr="009901C4">
        <w:rPr>
          <w:noProof/>
        </w:rPr>
        <w:fldChar w:fldCharType="begin"/>
      </w:r>
      <w:r w:rsidRPr="009901C4">
        <w:rPr>
          <w:noProof/>
        </w:rPr>
        <w:instrText xml:space="preserve"> XE "Shipment status reason"</w:instrText>
      </w:r>
      <w:r w:rsidRPr="009901C4">
        <w:rPr>
          <w:noProof/>
        </w:rPr>
        <w:fldChar w:fldCharType="end"/>
      </w:r>
      <w:r w:rsidRPr="009901C4">
        <w:rPr>
          <w:noProof/>
        </w:rPr>
        <w:t xml:space="preserve">   (TX)   02321</w:t>
      </w:r>
    </w:p>
    <w:p w14:paraId="4DD30D44" w14:textId="77777777" w:rsidR="00DD6D98" w:rsidRPr="009901C4" w:rsidRDefault="00DD6D98" w:rsidP="00DD6D98">
      <w:pPr>
        <w:pStyle w:val="NormalIndented"/>
      </w:pPr>
      <w:r w:rsidRPr="009901C4">
        <w:t xml:space="preserve">Definition:  The shipment status reason is used to document the reason for the status in </w:t>
      </w:r>
      <w:r w:rsidRPr="009F614C">
        <w:rPr>
          <w:rStyle w:val="ReferenceAttribute"/>
        </w:rPr>
        <w:t>SHP-3 Shipment Status</w:t>
      </w:r>
      <w:r w:rsidRPr="009901C4">
        <w:t>.  This reason field is of particular importance when a shipment is rejected.</w:t>
      </w:r>
    </w:p>
    <w:p w14:paraId="34B0CBA3" w14:textId="77777777" w:rsidR="00DD6D98" w:rsidRPr="009901C4" w:rsidRDefault="00DD6D98" w:rsidP="00182B11">
      <w:pPr>
        <w:pStyle w:val="Heading4"/>
        <w:rPr>
          <w:noProof/>
        </w:rPr>
      </w:pPr>
      <w:r w:rsidRPr="009901C4">
        <w:rPr>
          <w:noProof/>
        </w:rPr>
        <w:t>SHP-6   Shipment Priority</w:t>
      </w:r>
      <w:r w:rsidRPr="009901C4">
        <w:rPr>
          <w:noProof/>
        </w:rPr>
        <w:fldChar w:fldCharType="begin"/>
      </w:r>
      <w:r w:rsidRPr="009901C4">
        <w:rPr>
          <w:noProof/>
        </w:rPr>
        <w:instrText xml:space="preserve"> XE "Shipment priority"</w:instrText>
      </w:r>
      <w:r w:rsidRPr="009901C4">
        <w:rPr>
          <w:noProof/>
        </w:rPr>
        <w:fldChar w:fldCharType="end"/>
      </w:r>
      <w:r w:rsidRPr="009901C4">
        <w:rPr>
          <w:noProof/>
        </w:rPr>
        <w:t xml:space="preserve">   (CWE)   02322</w:t>
      </w:r>
    </w:p>
    <w:p w14:paraId="7D80EF3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656033" w14:textId="77777777" w:rsidR="00DD6D98" w:rsidRPr="009901C4" w:rsidRDefault="00DD6D98" w:rsidP="00DD6D98">
      <w:pPr>
        <w:pStyle w:val="NormalIndented"/>
      </w:pPr>
      <w:r w:rsidRPr="009901C4">
        <w:t xml:space="preserve">Definition:  The shipment priority documents the priority the shipment has been given by the sender.  Refer to </w:t>
      </w:r>
      <w:hyperlink r:id="rId183" w:anchor="HL70906" w:history="1">
        <w:r w:rsidRPr="009F614C">
          <w:rPr>
            <w:rStyle w:val="HyperlinkText"/>
          </w:rPr>
          <w:t xml:space="preserve">HL7 Table 0906 - </w:t>
        </w:r>
        <w:proofErr w:type="spellStart"/>
        <w:r w:rsidRPr="009F614C">
          <w:rPr>
            <w:rStyle w:val="HyperlinkText"/>
          </w:rPr>
          <w:t>ActPriority</w:t>
        </w:r>
        <w:proofErr w:type="spellEnd"/>
      </w:hyperlink>
      <w:r w:rsidRPr="009901C4">
        <w:t xml:space="preserve"> for specific values.</w:t>
      </w:r>
    </w:p>
    <w:p w14:paraId="0A287B4B" w14:textId="77777777" w:rsidR="00DD6D98" w:rsidRPr="009901C4" w:rsidRDefault="00DD6D98" w:rsidP="00182B11">
      <w:pPr>
        <w:pStyle w:val="Heading4"/>
        <w:rPr>
          <w:noProof/>
        </w:rPr>
      </w:pPr>
      <w:r w:rsidRPr="009901C4">
        <w:rPr>
          <w:noProof/>
        </w:rPr>
        <w:lastRenderedPageBreak/>
        <w:t>SHP-7   Shipment Confidentiality</w:t>
      </w:r>
      <w:r w:rsidRPr="009901C4">
        <w:rPr>
          <w:noProof/>
        </w:rPr>
        <w:fldChar w:fldCharType="begin"/>
      </w:r>
      <w:r w:rsidRPr="009901C4">
        <w:rPr>
          <w:noProof/>
        </w:rPr>
        <w:instrText xml:space="preserve"> XE "Shipment confidentiality"</w:instrText>
      </w:r>
      <w:r w:rsidRPr="009901C4">
        <w:rPr>
          <w:noProof/>
        </w:rPr>
        <w:fldChar w:fldCharType="end"/>
      </w:r>
      <w:r w:rsidRPr="009901C4">
        <w:rPr>
          <w:noProof/>
        </w:rPr>
        <w:t xml:space="preserve">   (CWE)   02323</w:t>
      </w:r>
    </w:p>
    <w:p w14:paraId="4E0E9BE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7FB47A" w14:textId="77777777" w:rsidR="00DD6D98" w:rsidRPr="009901C4" w:rsidRDefault="00DD6D98" w:rsidP="00DD6D98">
      <w:pPr>
        <w:pStyle w:val="NormalIndented"/>
      </w:pPr>
      <w:r w:rsidRPr="009901C4">
        <w:t xml:space="preserve">Definition:  The shipment confidentiality documents any confidentiality that may be associated with this </w:t>
      </w:r>
      <w:proofErr w:type="gramStart"/>
      <w:r w:rsidRPr="009901C4">
        <w:t>particular shipment</w:t>
      </w:r>
      <w:proofErr w:type="gramEnd"/>
      <w:r w:rsidRPr="009901C4">
        <w:t xml:space="preserve">.  Refer to </w:t>
      </w:r>
      <w:hyperlink r:id="rId184" w:anchor="HL70907" w:history="1">
        <w:r w:rsidRPr="009F614C">
          <w:rPr>
            <w:rStyle w:val="HyperlinkText"/>
          </w:rPr>
          <w:t>HL7 Table 0907 – Confidentiality</w:t>
        </w:r>
      </w:hyperlink>
      <w:r w:rsidRPr="009901C4">
        <w:t xml:space="preserve"> for specific values.</w:t>
      </w:r>
    </w:p>
    <w:p w14:paraId="3B3B71B4" w14:textId="77777777" w:rsidR="00DD6D98" w:rsidRPr="009901C4" w:rsidRDefault="00DD6D98" w:rsidP="00182B11">
      <w:pPr>
        <w:pStyle w:val="Heading4"/>
        <w:rPr>
          <w:noProof/>
        </w:rPr>
      </w:pPr>
      <w:r w:rsidRPr="009901C4">
        <w:rPr>
          <w:noProof/>
        </w:rPr>
        <w:t>SHP-8   Number of Packages in Shipment</w:t>
      </w:r>
      <w:r w:rsidRPr="009901C4">
        <w:rPr>
          <w:noProof/>
        </w:rPr>
        <w:fldChar w:fldCharType="begin"/>
      </w:r>
      <w:r w:rsidRPr="009901C4">
        <w:rPr>
          <w:noProof/>
        </w:rPr>
        <w:instrText xml:space="preserve"> XE "Number of packages in shipment"</w:instrText>
      </w:r>
      <w:r w:rsidRPr="009901C4">
        <w:rPr>
          <w:noProof/>
        </w:rPr>
        <w:fldChar w:fldCharType="end"/>
      </w:r>
      <w:r w:rsidRPr="009901C4">
        <w:rPr>
          <w:noProof/>
        </w:rPr>
        <w:t xml:space="preserve">   (NM)   02324</w:t>
      </w:r>
    </w:p>
    <w:p w14:paraId="7285E7DF" w14:textId="77777777" w:rsidR="00DD6D98" w:rsidRDefault="00DD6D98" w:rsidP="00DD6D98">
      <w:pPr>
        <w:pStyle w:val="NormalIndented"/>
      </w:pPr>
      <w:r w:rsidRPr="009901C4">
        <w:t xml:space="preserve">Definition:  The number of packages in shipment field documents the total number of separate packages </w:t>
      </w:r>
      <w:r>
        <w:t xml:space="preserve">that </w:t>
      </w:r>
      <w:r w:rsidRPr="009901C4">
        <w:t xml:space="preserve">are contained in the shipment.  This total should not include packages that are nested inside of one another.  For </w:t>
      </w:r>
      <w:proofErr w:type="gramStart"/>
      <w:r w:rsidRPr="009901C4">
        <w:t>instance</w:t>
      </w:r>
      <w:proofErr w:type="gramEnd"/>
      <w:r w:rsidRPr="009901C4">
        <w:t xml:space="preserve"> if a shipment consisted of 3 separate boxes, this field would contain the value </w:t>
      </w:r>
    </w:p>
    <w:p w14:paraId="161D3BEB" w14:textId="77777777" w:rsidR="00DD6D98" w:rsidRPr="009901C4" w:rsidRDefault="00DD6D98" w:rsidP="00DD6D98">
      <w:pPr>
        <w:pStyle w:val="NormalIndented"/>
      </w:pPr>
      <w:r>
        <w:t>"</w:t>
      </w:r>
      <w:r w:rsidRPr="009901C4">
        <w:t>…|3</w:t>
      </w:r>
      <w:r>
        <w:t>|…"</w:t>
      </w:r>
      <w:r w:rsidRPr="009901C4">
        <w:t>.</w:t>
      </w:r>
    </w:p>
    <w:p w14:paraId="7A905B0B" w14:textId="77777777" w:rsidR="00DD6D98" w:rsidRPr="009901C4" w:rsidRDefault="00DD6D98" w:rsidP="00182B11">
      <w:pPr>
        <w:pStyle w:val="Heading4"/>
        <w:rPr>
          <w:noProof/>
        </w:rPr>
      </w:pPr>
      <w:r w:rsidRPr="009901C4">
        <w:rPr>
          <w:noProof/>
        </w:rPr>
        <w:t>SHP-9   Shipment Condition</w:t>
      </w:r>
      <w:r w:rsidRPr="009901C4">
        <w:rPr>
          <w:noProof/>
        </w:rPr>
        <w:fldChar w:fldCharType="begin"/>
      </w:r>
      <w:r w:rsidRPr="009901C4">
        <w:rPr>
          <w:noProof/>
        </w:rPr>
        <w:instrText xml:space="preserve"> XE "Shipment condition"</w:instrText>
      </w:r>
      <w:r w:rsidRPr="009901C4">
        <w:rPr>
          <w:noProof/>
        </w:rPr>
        <w:fldChar w:fldCharType="end"/>
      </w:r>
      <w:r w:rsidRPr="009901C4">
        <w:rPr>
          <w:noProof/>
        </w:rPr>
        <w:t xml:space="preserve">   (CWE)   02325</w:t>
      </w:r>
    </w:p>
    <w:p w14:paraId="0F01A97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DCDEBA7" w14:textId="77777777" w:rsidR="00DD6D98" w:rsidRPr="009901C4" w:rsidRDefault="00DD6D98" w:rsidP="00DD6D98">
      <w:pPr>
        <w:pStyle w:val="NormalIndented"/>
      </w:pPr>
      <w:r w:rsidRPr="009901C4">
        <w:t xml:space="preserve">Definition:  The shipment condition field allows the receiver of the shipment to document the condition of the shipment when it was received.  Refer to </w:t>
      </w:r>
      <w:hyperlink r:id="rId185" w:anchor="HL70544" w:history="1">
        <w:r w:rsidRPr="00CC2F63">
          <w:rPr>
            <w:rStyle w:val="HyperlinkText"/>
          </w:rPr>
          <w:t>HL7 Table 0544 – Container Condition</w:t>
        </w:r>
      </w:hyperlink>
      <w:r w:rsidRPr="009901C4">
        <w:t xml:space="preserve"> for suggested values.  Many of the values found in Table 0544 are associated with values found in Table 0376 (Special</w:t>
      </w:r>
      <w:r>
        <w:t xml:space="preserve"> Handling Codes).  Values from T</w:t>
      </w:r>
      <w:r w:rsidRPr="009901C4">
        <w:t xml:space="preserve">able 0376 have had an X placed in front of them, and the meaning of the code has been changed to indicate that the type of handling has failed during shipment.  For </w:t>
      </w:r>
      <w:proofErr w:type="gramStart"/>
      <w:r w:rsidRPr="009901C4">
        <w:t>instance</w:t>
      </w:r>
      <w:proofErr w:type="gramEnd"/>
      <w:r w:rsidRPr="009901C4">
        <w:t xml:space="preserve"> if a handling code indicated that the shipment was to be kept at body temperature (C37), and the shipment arrived at some other temperature, the XC37 condition code would be used to indicate the shipment arrived with a temperature outside the range indicated by the handling code.</w:t>
      </w:r>
    </w:p>
    <w:p w14:paraId="6FD647D2" w14:textId="77777777" w:rsidR="00DD6D98" w:rsidRPr="009901C4" w:rsidRDefault="00DD6D98" w:rsidP="00182B11">
      <w:pPr>
        <w:pStyle w:val="Heading4"/>
        <w:rPr>
          <w:noProof/>
        </w:rPr>
      </w:pPr>
      <w:r w:rsidRPr="009901C4">
        <w:rPr>
          <w:noProof/>
        </w:rPr>
        <w:t>SHP-10   Shipment Handling Code</w:t>
      </w:r>
      <w:r w:rsidRPr="009901C4">
        <w:rPr>
          <w:noProof/>
        </w:rPr>
        <w:fldChar w:fldCharType="begin"/>
      </w:r>
      <w:r w:rsidRPr="009901C4">
        <w:rPr>
          <w:noProof/>
        </w:rPr>
        <w:instrText xml:space="preserve"> XE "Shipment handling code"</w:instrText>
      </w:r>
      <w:r w:rsidRPr="009901C4">
        <w:rPr>
          <w:noProof/>
        </w:rPr>
        <w:fldChar w:fldCharType="end"/>
      </w:r>
      <w:r w:rsidRPr="009901C4">
        <w:rPr>
          <w:noProof/>
        </w:rPr>
        <w:t xml:space="preserve">   (CWE)   02326</w:t>
      </w:r>
    </w:p>
    <w:p w14:paraId="0A8E418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54DE3" w14:textId="77777777" w:rsidR="00DD6D98" w:rsidRPr="009901C4" w:rsidRDefault="00DD6D98" w:rsidP="00DD6D98">
      <w:pPr>
        <w:pStyle w:val="NormalIndented"/>
      </w:pPr>
      <w:r w:rsidRPr="009901C4">
        <w:t xml:space="preserve">Definition: This describes how the shipment needs to be handled during transport. Refer to </w:t>
      </w:r>
      <w:hyperlink r:id="rId186" w:anchor="HL70376" w:history="1">
        <w:r w:rsidRPr="00B4448B">
          <w:rPr>
            <w:rStyle w:val="HyperlinkText"/>
          </w:rPr>
          <w:t>User-defined Table 0376 – Special Handling Code</w:t>
        </w:r>
      </w:hyperlink>
      <w:r w:rsidRPr="009901C4">
        <w:t xml:space="preserve"> for suggested values.</w:t>
      </w:r>
    </w:p>
    <w:p w14:paraId="4539AF84" w14:textId="77777777" w:rsidR="00DD6D98" w:rsidRPr="009901C4" w:rsidRDefault="00DD6D98" w:rsidP="00182B11">
      <w:pPr>
        <w:pStyle w:val="Heading4"/>
        <w:rPr>
          <w:noProof/>
        </w:rPr>
      </w:pPr>
      <w:r w:rsidRPr="009901C4">
        <w:rPr>
          <w:noProof/>
        </w:rPr>
        <w:lastRenderedPageBreak/>
        <w:t>SHP-11   Shipment Risk Code</w:t>
      </w:r>
      <w:r w:rsidRPr="009901C4">
        <w:rPr>
          <w:noProof/>
        </w:rPr>
        <w:fldChar w:fldCharType="begin"/>
      </w:r>
      <w:r w:rsidRPr="009901C4">
        <w:rPr>
          <w:noProof/>
        </w:rPr>
        <w:instrText xml:space="preserve"> XE "Shipment risk code"</w:instrText>
      </w:r>
      <w:r w:rsidRPr="009901C4">
        <w:rPr>
          <w:noProof/>
        </w:rPr>
        <w:fldChar w:fldCharType="end"/>
      </w:r>
      <w:r w:rsidRPr="009901C4">
        <w:rPr>
          <w:noProof/>
        </w:rPr>
        <w:t xml:space="preserve">   (CWE)   02327</w:t>
      </w:r>
    </w:p>
    <w:p w14:paraId="510F41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578B2C" w14:textId="77777777" w:rsidR="00DD6D98" w:rsidRPr="009901C4" w:rsidRDefault="00DD6D98" w:rsidP="00DD6D98">
      <w:pPr>
        <w:pStyle w:val="NormalIndented"/>
      </w:pPr>
      <w:r w:rsidRPr="009901C4">
        <w:t xml:space="preserve">Definition: This field contains any known or suspected hazards associated with this shipment, e.g., exceptionally infectious agent or blood from a hepatitis patient.  Refer to </w:t>
      </w:r>
      <w:hyperlink r:id="rId187" w:anchor="HL70489" w:history="1">
        <w:r w:rsidRPr="00B4448B">
          <w:rPr>
            <w:rStyle w:val="HyperlinkText"/>
          </w:rPr>
          <w:t>User-defined Table 0489 – Risk Codes</w:t>
        </w:r>
      </w:hyperlink>
      <w:r w:rsidRPr="009901C4">
        <w:t xml:space="preserve"> for suggested values.</w:t>
      </w:r>
    </w:p>
    <w:p w14:paraId="26830475" w14:textId="77777777" w:rsidR="00DD6D98" w:rsidRPr="00837249" w:rsidRDefault="00DD6D98" w:rsidP="00182B11">
      <w:pPr>
        <w:pStyle w:val="Heading4"/>
      </w:pPr>
      <w:bookmarkStart w:id="3020" w:name="_PAC_–_Shipment"/>
      <w:bookmarkStart w:id="3021" w:name="_Toc202544557"/>
      <w:bookmarkStart w:id="3022" w:name="_Toc234049228"/>
      <w:bookmarkStart w:id="3023" w:name="_Toc234051437"/>
      <w:bookmarkStart w:id="3024" w:name="_Toc234053079"/>
      <w:bookmarkStart w:id="3025" w:name="_Toc234056547"/>
      <w:bookmarkStart w:id="3026" w:name="_Toc234058187"/>
      <w:bookmarkStart w:id="3027" w:name="_Toc202544567"/>
      <w:bookmarkStart w:id="3028" w:name="_Toc234049238"/>
      <w:bookmarkStart w:id="3029" w:name="_Toc234051447"/>
      <w:bookmarkStart w:id="3030" w:name="_Toc234053089"/>
      <w:bookmarkStart w:id="3031" w:name="_Toc234056557"/>
      <w:bookmarkStart w:id="3032" w:name="_Toc234058197"/>
      <w:bookmarkStart w:id="3033" w:name="_Toc202544573"/>
      <w:bookmarkStart w:id="3034" w:name="_Toc234049244"/>
      <w:bookmarkStart w:id="3035" w:name="_Toc234051453"/>
      <w:bookmarkStart w:id="3036" w:name="_Toc234053095"/>
      <w:bookmarkStart w:id="3037" w:name="_Toc234056563"/>
      <w:bookmarkStart w:id="3038" w:name="_Toc234058203"/>
      <w:bookmarkStart w:id="3039" w:name="_Toc202544579"/>
      <w:bookmarkStart w:id="3040" w:name="_Toc234049250"/>
      <w:bookmarkStart w:id="3041" w:name="_Toc234051459"/>
      <w:bookmarkStart w:id="3042" w:name="_Toc234053101"/>
      <w:bookmarkStart w:id="3043" w:name="_Toc234056569"/>
      <w:bookmarkStart w:id="3044" w:name="_Toc234058209"/>
      <w:bookmarkStart w:id="3045" w:name="_Toc202544590"/>
      <w:bookmarkStart w:id="3046" w:name="_Toc234049261"/>
      <w:bookmarkStart w:id="3047" w:name="_Toc234051470"/>
      <w:bookmarkStart w:id="3048" w:name="_Toc234053112"/>
      <w:bookmarkStart w:id="3049" w:name="_Toc234056580"/>
      <w:bookmarkStart w:id="3050" w:name="_Toc234058220"/>
      <w:bookmarkStart w:id="3051" w:name="_Toc202544597"/>
      <w:bookmarkStart w:id="3052" w:name="_Toc234049268"/>
      <w:bookmarkStart w:id="3053" w:name="_Toc234051477"/>
      <w:bookmarkStart w:id="3054" w:name="_Toc234053119"/>
      <w:bookmarkStart w:id="3055" w:name="_Toc234056587"/>
      <w:bookmarkStart w:id="3056" w:name="_Toc234058227"/>
      <w:bookmarkStart w:id="3057" w:name="_Toc202544601"/>
      <w:bookmarkStart w:id="3058" w:name="_Toc234049272"/>
      <w:bookmarkStart w:id="3059" w:name="_Toc234051481"/>
      <w:bookmarkStart w:id="3060" w:name="_Toc234053123"/>
      <w:bookmarkStart w:id="3061" w:name="_Toc234056591"/>
      <w:bookmarkStart w:id="3062" w:name="_Toc234058231"/>
      <w:bookmarkStart w:id="3063" w:name="_Toc202544606"/>
      <w:bookmarkStart w:id="3064" w:name="_Toc234049277"/>
      <w:bookmarkStart w:id="3065" w:name="_Toc234051486"/>
      <w:bookmarkStart w:id="3066" w:name="_Toc234053128"/>
      <w:bookmarkStart w:id="3067" w:name="_Toc234056596"/>
      <w:bookmarkStart w:id="3068" w:name="_Toc234058236"/>
      <w:bookmarkStart w:id="3069" w:name="_Toc202544614"/>
      <w:bookmarkStart w:id="3070" w:name="_Toc234049285"/>
      <w:bookmarkStart w:id="3071" w:name="_Toc234051494"/>
      <w:bookmarkStart w:id="3072" w:name="_Toc234053136"/>
      <w:bookmarkStart w:id="3073" w:name="_Toc234056604"/>
      <w:bookmarkStart w:id="3074" w:name="_Toc234058244"/>
      <w:bookmarkStart w:id="3075" w:name="_Toc202544759"/>
      <w:bookmarkStart w:id="3076" w:name="_Toc234049430"/>
      <w:bookmarkStart w:id="3077" w:name="_Toc234051639"/>
      <w:bookmarkStart w:id="3078" w:name="_Toc234053281"/>
      <w:bookmarkStart w:id="3079" w:name="_Toc234056749"/>
      <w:bookmarkStart w:id="3080" w:name="_Toc234058389"/>
      <w:bookmarkStart w:id="3081" w:name="_Toc202544760"/>
      <w:bookmarkStart w:id="3082" w:name="_Toc234049431"/>
      <w:bookmarkStart w:id="3083" w:name="_Toc234051640"/>
      <w:bookmarkStart w:id="3084" w:name="_Toc234053282"/>
      <w:bookmarkStart w:id="3085" w:name="_Toc234056750"/>
      <w:bookmarkStart w:id="3086" w:name="_Toc234058390"/>
      <w:bookmarkStart w:id="3087" w:name="_Toc202544762"/>
      <w:bookmarkStart w:id="3088" w:name="_Toc234049433"/>
      <w:bookmarkStart w:id="3089" w:name="_Toc234051642"/>
      <w:bookmarkStart w:id="3090" w:name="_Toc234053284"/>
      <w:bookmarkStart w:id="3091" w:name="_Toc234056752"/>
      <w:bookmarkStart w:id="3092" w:name="_Toc234058392"/>
      <w:bookmarkStart w:id="3093" w:name="_Toc202544765"/>
      <w:bookmarkStart w:id="3094" w:name="_Toc234049436"/>
      <w:bookmarkStart w:id="3095" w:name="_Toc234051645"/>
      <w:bookmarkStart w:id="3096" w:name="_Toc234053287"/>
      <w:bookmarkStart w:id="3097" w:name="_Toc234056755"/>
      <w:bookmarkStart w:id="3098" w:name="_Toc234058395"/>
      <w:bookmarkStart w:id="3099" w:name="_Toc202544769"/>
      <w:bookmarkStart w:id="3100" w:name="_Toc234049440"/>
      <w:bookmarkStart w:id="3101" w:name="_Toc234051649"/>
      <w:bookmarkStart w:id="3102" w:name="_Toc234053291"/>
      <w:bookmarkStart w:id="3103" w:name="_Toc234056759"/>
      <w:bookmarkStart w:id="3104" w:name="_Toc234058399"/>
      <w:bookmarkStart w:id="3105" w:name="_Toc202544774"/>
      <w:bookmarkStart w:id="3106" w:name="_Toc234049445"/>
      <w:bookmarkStart w:id="3107" w:name="_Toc234051654"/>
      <w:bookmarkStart w:id="3108" w:name="_Toc234053296"/>
      <w:bookmarkStart w:id="3109" w:name="_Toc234056764"/>
      <w:bookmarkStart w:id="3110" w:name="_Toc234058404"/>
      <w:bookmarkStart w:id="3111" w:name="_Toc202544778"/>
      <w:bookmarkStart w:id="3112" w:name="_Toc234049449"/>
      <w:bookmarkStart w:id="3113" w:name="_Toc234051658"/>
      <w:bookmarkStart w:id="3114" w:name="_Toc234053300"/>
      <w:bookmarkStart w:id="3115" w:name="_Toc234056768"/>
      <w:bookmarkStart w:id="3116" w:name="_Toc234058408"/>
      <w:bookmarkStart w:id="3117" w:name="_Toc202544788"/>
      <w:bookmarkStart w:id="3118" w:name="_Toc234049459"/>
      <w:bookmarkStart w:id="3119" w:name="_Toc234051668"/>
      <w:bookmarkStart w:id="3120" w:name="_Toc234053310"/>
      <w:bookmarkStart w:id="3121" w:name="_Toc234056778"/>
      <w:bookmarkStart w:id="3122" w:name="_Toc234058418"/>
      <w:bookmarkStart w:id="3123" w:name="_Toc202544794"/>
      <w:bookmarkStart w:id="3124" w:name="_Toc234049465"/>
      <w:bookmarkStart w:id="3125" w:name="_Toc234051674"/>
      <w:bookmarkStart w:id="3126" w:name="_Toc234053316"/>
      <w:bookmarkStart w:id="3127" w:name="_Toc234056784"/>
      <w:bookmarkStart w:id="3128" w:name="_Toc234058424"/>
      <w:bookmarkStart w:id="3129" w:name="_Toc202544804"/>
      <w:bookmarkStart w:id="3130" w:name="_Toc234049475"/>
      <w:bookmarkStart w:id="3131" w:name="_Toc234051684"/>
      <w:bookmarkStart w:id="3132" w:name="_Toc234053326"/>
      <w:bookmarkStart w:id="3133" w:name="_Toc234056794"/>
      <w:bookmarkStart w:id="3134" w:name="_Toc234058434"/>
      <w:bookmarkStart w:id="3135" w:name="_Toc202544810"/>
      <w:bookmarkStart w:id="3136" w:name="_Toc234049481"/>
      <w:bookmarkStart w:id="3137" w:name="_Toc234051690"/>
      <w:bookmarkStart w:id="3138" w:name="_Toc234053332"/>
      <w:bookmarkStart w:id="3139" w:name="_Toc234056800"/>
      <w:bookmarkStart w:id="3140" w:name="_Toc234058440"/>
      <w:bookmarkStart w:id="3141" w:name="_Toc202544820"/>
      <w:bookmarkStart w:id="3142" w:name="_Toc234049491"/>
      <w:bookmarkStart w:id="3143" w:name="_Toc234051700"/>
      <w:bookmarkStart w:id="3144" w:name="_Toc234053342"/>
      <w:bookmarkStart w:id="3145" w:name="_Toc234056810"/>
      <w:bookmarkStart w:id="3146" w:name="_Toc234058450"/>
      <w:bookmarkStart w:id="3147" w:name="_Toc202544826"/>
      <w:bookmarkStart w:id="3148" w:name="_Toc234049497"/>
      <w:bookmarkStart w:id="3149" w:name="_Toc234051706"/>
      <w:bookmarkStart w:id="3150" w:name="_Toc234053348"/>
      <w:bookmarkStart w:id="3151" w:name="_Toc234056816"/>
      <w:bookmarkStart w:id="3152" w:name="_Toc234058456"/>
      <w:bookmarkStart w:id="3153" w:name="_Toc202544835"/>
      <w:bookmarkStart w:id="3154" w:name="_Toc234049506"/>
      <w:bookmarkStart w:id="3155" w:name="_Toc234051715"/>
      <w:bookmarkStart w:id="3156" w:name="_Toc234053357"/>
      <w:bookmarkStart w:id="3157" w:name="_Toc234056825"/>
      <w:bookmarkStart w:id="3158" w:name="_Toc234058465"/>
      <w:bookmarkStart w:id="3159" w:name="_Toc202544841"/>
      <w:bookmarkStart w:id="3160" w:name="_Toc234049512"/>
      <w:bookmarkStart w:id="3161" w:name="_Toc234051721"/>
      <w:bookmarkStart w:id="3162" w:name="_Toc234053363"/>
      <w:bookmarkStart w:id="3163" w:name="_Toc234056831"/>
      <w:bookmarkStart w:id="3164" w:name="_Toc234058471"/>
      <w:bookmarkStart w:id="3165" w:name="_Toc202544843"/>
      <w:bookmarkStart w:id="3166" w:name="_Toc234049514"/>
      <w:bookmarkStart w:id="3167" w:name="_Toc234051723"/>
      <w:bookmarkStart w:id="3168" w:name="_Toc234053365"/>
      <w:bookmarkStart w:id="3169" w:name="_Toc234056833"/>
      <w:bookmarkStart w:id="3170" w:name="_Toc234058473"/>
      <w:bookmarkStart w:id="3171" w:name="_Toc202544845"/>
      <w:bookmarkStart w:id="3172" w:name="_Toc234049516"/>
      <w:bookmarkStart w:id="3173" w:name="_Toc234051725"/>
      <w:bookmarkStart w:id="3174" w:name="_Toc234053367"/>
      <w:bookmarkStart w:id="3175" w:name="_Toc234056835"/>
      <w:bookmarkStart w:id="3176" w:name="_Toc234058475"/>
      <w:bookmarkStart w:id="3177" w:name="_Toc202544848"/>
      <w:bookmarkStart w:id="3178" w:name="_Toc234049519"/>
      <w:bookmarkStart w:id="3179" w:name="_Toc234051728"/>
      <w:bookmarkStart w:id="3180" w:name="_Toc234053370"/>
      <w:bookmarkStart w:id="3181" w:name="_Toc234056838"/>
      <w:bookmarkStart w:id="3182" w:name="_Toc234058478"/>
      <w:bookmarkStart w:id="3183" w:name="_Toc234051738"/>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r w:rsidRPr="00837249">
        <w:t>SHP-12   Action Code</w:t>
      </w:r>
      <w:r w:rsidRPr="00837249">
        <w:fldChar w:fldCharType="begin"/>
      </w:r>
      <w:r w:rsidRPr="00837249">
        <w:instrText xml:space="preserve"> XE “filler order number” </w:instrText>
      </w:r>
      <w:r w:rsidRPr="00837249">
        <w:fldChar w:fldCharType="end"/>
      </w:r>
      <w:proofErr w:type="gramStart"/>
      <w:r w:rsidRPr="00837249">
        <w:t xml:space="preserve">   (</w:t>
      </w:r>
      <w:proofErr w:type="gramEnd"/>
      <w:r w:rsidRPr="00837249">
        <w:t>ID)   00816</w:t>
      </w:r>
    </w:p>
    <w:p w14:paraId="0B4EBE72" w14:textId="77777777"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88"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66ECC8E5"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SHP-1 is valued in accordance with the guidance in Chapter 2, Section 2.10.4.2.</w:t>
      </w:r>
    </w:p>
    <w:p w14:paraId="24E3DCD9" w14:textId="77777777" w:rsidR="00DD6D98" w:rsidRPr="009901C4" w:rsidRDefault="00DD6D98" w:rsidP="00182B11">
      <w:pPr>
        <w:pStyle w:val="Heading3"/>
      </w:pPr>
      <w:bookmarkStart w:id="3184" w:name="_Toc28960233"/>
      <w:r w:rsidRPr="009901C4">
        <w:t>PAC – Shipment Package Segment</w:t>
      </w:r>
      <w:bookmarkEnd w:id="3183"/>
      <w:bookmarkEnd w:id="3184"/>
    </w:p>
    <w:p w14:paraId="549C3AA3" w14:textId="77777777" w:rsidR="00DD6D98" w:rsidRPr="009901C4" w:rsidRDefault="00DD6D98" w:rsidP="00DD6D98">
      <w:pPr>
        <w:pStyle w:val="NormalIndented"/>
      </w:pPr>
      <w:r w:rsidRPr="009901C4">
        <w:t>The intent of this segment is to describe the information associated with the shipping package specimens are sent in.</w:t>
      </w:r>
    </w:p>
    <w:p w14:paraId="088255D6" w14:textId="77777777" w:rsidR="00DD6D98" w:rsidRPr="009901C4" w:rsidRDefault="00DD6D98" w:rsidP="00DD6D98">
      <w:pPr>
        <w:pStyle w:val="AttributeTableCaption"/>
        <w:rPr>
          <w:noProof/>
        </w:rPr>
      </w:pPr>
      <w:r w:rsidRPr="009901C4">
        <w:rPr>
          <w:noProof/>
        </w:rPr>
        <w:t>HL7 Attribute Table – PAC – Shipment Package</w:t>
      </w:r>
      <w:r w:rsidRPr="009901C4">
        <w:rPr>
          <w:noProof/>
        </w:rPr>
        <w:fldChar w:fldCharType="begin"/>
      </w:r>
      <w:r w:rsidRPr="009901C4">
        <w:rPr>
          <w:noProof/>
        </w:rPr>
        <w:instrText xml:space="preserve"> XE "HL7 Attribute Table: PAC" </w:instrText>
      </w:r>
      <w:r w:rsidRPr="009901C4">
        <w:rPr>
          <w:noProof/>
        </w:rPr>
        <w:fldChar w:fldCharType="end"/>
      </w:r>
      <w:r w:rsidRPr="009901C4">
        <w:rPr>
          <w:noProof/>
          <w:vanish/>
        </w:rPr>
        <w:fldChar w:fldCharType="begin"/>
      </w:r>
      <w:r w:rsidRPr="009901C4">
        <w:rPr>
          <w:noProof/>
          <w:vanish/>
        </w:rPr>
        <w:instrText xml:space="preserve"> XE "PAC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C69C857"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0B23A553" w14:textId="77777777"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14:paraId="718A0591" w14:textId="77777777"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14:paraId="57047027" w14:textId="77777777"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14:paraId="604F7855" w14:textId="77777777"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14:paraId="63C851DC" w14:textId="77777777"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14:paraId="16F93DDD" w14:textId="77777777"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14:paraId="72C71210" w14:textId="77777777"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14:paraId="5A0CD44A" w14:textId="77777777"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14:paraId="39390B0D" w14:textId="77777777" w:rsidR="00DD6D98" w:rsidRPr="009901C4" w:rsidRDefault="00DD6D98" w:rsidP="00DD6D98">
            <w:pPr>
              <w:pStyle w:val="AttributeTableHeader"/>
              <w:jc w:val="left"/>
            </w:pPr>
            <w:r w:rsidRPr="009901C4">
              <w:t>ELEMENT NAME</w:t>
            </w:r>
          </w:p>
        </w:tc>
      </w:tr>
      <w:tr w:rsidR="00B07676" w:rsidRPr="00D00BBD" w14:paraId="5667EF86"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61378A8B"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2ACAE7A4" w14:textId="77777777"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14:paraId="45253CB2"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40964265" w14:textId="77777777" w:rsidR="00DD6D98" w:rsidRPr="009901C4" w:rsidRDefault="00DD6D98" w:rsidP="00DD6D98">
            <w:pPr>
              <w:pStyle w:val="AttributeTableBody"/>
            </w:pPr>
            <w:r w:rsidRPr="009901C4">
              <w:t>SI</w:t>
            </w:r>
          </w:p>
        </w:tc>
        <w:tc>
          <w:tcPr>
            <w:tcW w:w="648" w:type="dxa"/>
            <w:tcBorders>
              <w:top w:val="single" w:sz="4" w:space="0" w:color="auto"/>
              <w:left w:val="nil"/>
              <w:bottom w:val="dotted" w:sz="4" w:space="0" w:color="auto"/>
              <w:right w:val="nil"/>
            </w:tcBorders>
            <w:shd w:val="clear" w:color="auto" w:fill="FFFFFF"/>
          </w:tcPr>
          <w:p w14:paraId="5F7DEC57" w14:textId="77777777"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14:paraId="7CE0A2AA"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50CD4486"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6DCAB0C1" w14:textId="77777777" w:rsidR="00DD6D98" w:rsidRPr="009901C4" w:rsidRDefault="00DD6D98" w:rsidP="00DD6D98">
            <w:pPr>
              <w:pStyle w:val="AttributeTableBody"/>
            </w:pPr>
            <w:r w:rsidRPr="009901C4">
              <w:t>02350</w:t>
            </w:r>
          </w:p>
        </w:tc>
        <w:tc>
          <w:tcPr>
            <w:tcW w:w="3888" w:type="dxa"/>
            <w:tcBorders>
              <w:top w:val="single" w:sz="4" w:space="0" w:color="auto"/>
              <w:left w:val="nil"/>
              <w:bottom w:val="dotted" w:sz="4" w:space="0" w:color="auto"/>
              <w:right w:val="nil"/>
            </w:tcBorders>
            <w:shd w:val="clear" w:color="auto" w:fill="FFFFFF"/>
          </w:tcPr>
          <w:p w14:paraId="13EBC16B" w14:textId="77777777" w:rsidR="00DD6D98" w:rsidRPr="009901C4" w:rsidRDefault="00DD6D98" w:rsidP="00DD6D98">
            <w:pPr>
              <w:pStyle w:val="AttributeTableBody"/>
              <w:jc w:val="left"/>
            </w:pPr>
            <w:r w:rsidRPr="009901C4">
              <w:t>Set Id – PAC</w:t>
            </w:r>
          </w:p>
        </w:tc>
      </w:tr>
      <w:tr w:rsidR="00B07676" w:rsidRPr="00D00BBD" w14:paraId="2AD1821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CD6B9" w14:textId="77777777"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14:paraId="40A6586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899BE6F"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D2B7473"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171F4E99" w14:textId="77777777"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14:paraId="27170FDC"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AC8415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F7E8476" w14:textId="77777777" w:rsidR="00DD6D98" w:rsidRPr="009901C4" w:rsidRDefault="00DD6D98" w:rsidP="00DD6D98">
            <w:pPr>
              <w:pStyle w:val="AttributeTableBody"/>
            </w:pPr>
            <w:r w:rsidRPr="009901C4">
              <w:t>02351</w:t>
            </w:r>
          </w:p>
        </w:tc>
        <w:tc>
          <w:tcPr>
            <w:tcW w:w="3888" w:type="dxa"/>
            <w:tcBorders>
              <w:top w:val="dotted" w:sz="4" w:space="0" w:color="auto"/>
              <w:left w:val="nil"/>
              <w:bottom w:val="dotted" w:sz="4" w:space="0" w:color="auto"/>
              <w:right w:val="nil"/>
            </w:tcBorders>
            <w:shd w:val="clear" w:color="auto" w:fill="FFFFFF"/>
          </w:tcPr>
          <w:p w14:paraId="23AC7A03" w14:textId="77777777" w:rsidR="00DD6D98" w:rsidRPr="009901C4" w:rsidRDefault="00DD6D98" w:rsidP="00DD6D98">
            <w:pPr>
              <w:pStyle w:val="AttributeTableBody"/>
              <w:jc w:val="left"/>
            </w:pPr>
            <w:r w:rsidRPr="009901C4">
              <w:t>Package ID</w:t>
            </w:r>
          </w:p>
        </w:tc>
      </w:tr>
      <w:tr w:rsidR="00B07676" w:rsidRPr="00D00BBD" w14:paraId="7190891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27833EC" w14:textId="77777777"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14:paraId="186CCBD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0D4A83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944EBF1"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041C405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ADDF205"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F9A998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900EFF1" w14:textId="77777777" w:rsidR="00DD6D98" w:rsidRPr="009901C4" w:rsidRDefault="00DD6D98" w:rsidP="00DD6D98">
            <w:pPr>
              <w:pStyle w:val="AttributeTableBody"/>
            </w:pPr>
            <w:r w:rsidRPr="009901C4">
              <w:t>02352</w:t>
            </w:r>
          </w:p>
        </w:tc>
        <w:tc>
          <w:tcPr>
            <w:tcW w:w="3888" w:type="dxa"/>
            <w:tcBorders>
              <w:top w:val="dotted" w:sz="4" w:space="0" w:color="auto"/>
              <w:left w:val="nil"/>
              <w:bottom w:val="dotted" w:sz="4" w:space="0" w:color="auto"/>
              <w:right w:val="nil"/>
            </w:tcBorders>
            <w:shd w:val="clear" w:color="auto" w:fill="FFFFFF"/>
          </w:tcPr>
          <w:p w14:paraId="2401BBDB" w14:textId="77777777" w:rsidR="00DD6D98" w:rsidRPr="009901C4" w:rsidRDefault="00DD6D98" w:rsidP="00DD6D98">
            <w:pPr>
              <w:pStyle w:val="AttributeTableBody"/>
              <w:jc w:val="left"/>
            </w:pPr>
            <w:r w:rsidRPr="009901C4">
              <w:t>Parent Package ID</w:t>
            </w:r>
          </w:p>
        </w:tc>
      </w:tr>
      <w:tr w:rsidR="00B07676" w:rsidRPr="00D00BBD" w14:paraId="7942868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0E80A9A"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70EB884A"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6D870A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86579C7" w14:textId="77777777" w:rsidR="00DD6D98" w:rsidRPr="009901C4" w:rsidRDefault="00DD6D98" w:rsidP="00DD6D98">
            <w:pPr>
              <w:pStyle w:val="AttributeTableBody"/>
            </w:pPr>
            <w:r w:rsidRPr="009901C4">
              <w:t>NA</w:t>
            </w:r>
          </w:p>
        </w:tc>
        <w:tc>
          <w:tcPr>
            <w:tcW w:w="648" w:type="dxa"/>
            <w:tcBorders>
              <w:top w:val="dotted" w:sz="4" w:space="0" w:color="auto"/>
              <w:left w:val="nil"/>
              <w:bottom w:val="dotted" w:sz="4" w:space="0" w:color="auto"/>
              <w:right w:val="nil"/>
            </w:tcBorders>
            <w:shd w:val="clear" w:color="auto" w:fill="FFFFFF"/>
          </w:tcPr>
          <w:p w14:paraId="37FD7DFE"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2D743AE"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674C2BD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03B022A" w14:textId="77777777" w:rsidR="00DD6D98" w:rsidRPr="009901C4" w:rsidRDefault="00DD6D98" w:rsidP="00DD6D98">
            <w:pPr>
              <w:pStyle w:val="AttributeTableBody"/>
            </w:pPr>
            <w:r w:rsidRPr="009901C4">
              <w:t>02353</w:t>
            </w:r>
          </w:p>
        </w:tc>
        <w:tc>
          <w:tcPr>
            <w:tcW w:w="3888" w:type="dxa"/>
            <w:tcBorders>
              <w:top w:val="dotted" w:sz="4" w:space="0" w:color="auto"/>
              <w:left w:val="nil"/>
              <w:bottom w:val="dotted" w:sz="4" w:space="0" w:color="auto"/>
              <w:right w:val="nil"/>
            </w:tcBorders>
            <w:shd w:val="clear" w:color="auto" w:fill="FFFFFF"/>
          </w:tcPr>
          <w:p w14:paraId="22CEF966" w14:textId="77777777" w:rsidR="00DD6D98" w:rsidRPr="009901C4" w:rsidRDefault="00DD6D98" w:rsidP="00DD6D98">
            <w:pPr>
              <w:pStyle w:val="AttributeTableBody"/>
              <w:jc w:val="left"/>
            </w:pPr>
            <w:r w:rsidRPr="009901C4">
              <w:t>Position in Parent Package</w:t>
            </w:r>
          </w:p>
        </w:tc>
      </w:tr>
      <w:tr w:rsidR="00B07676" w:rsidRPr="00D00BBD" w14:paraId="5C4B18E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82F1BDF" w14:textId="77777777"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14:paraId="124CEA3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BC12BC6"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CB919D5"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5420BE1E" w14:textId="77777777"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14:paraId="072A7884"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35E1DD9" w14:textId="77777777" w:rsidR="00DD6D98" w:rsidRPr="009901C4" w:rsidRDefault="00573DBC" w:rsidP="00DD6D98">
            <w:pPr>
              <w:pStyle w:val="AttributeTableBody"/>
            </w:pPr>
            <w:hyperlink r:id="rId189" w:anchor="HL70908" w:history="1">
              <w:r w:rsidR="00DD6D98" w:rsidRPr="0048285A">
                <w:rPr>
                  <w:rStyle w:val="Hyperlink"/>
                </w:rPr>
                <w:t>0908</w:t>
              </w:r>
            </w:hyperlink>
          </w:p>
        </w:tc>
        <w:tc>
          <w:tcPr>
            <w:tcW w:w="720" w:type="dxa"/>
            <w:tcBorders>
              <w:top w:val="dotted" w:sz="4" w:space="0" w:color="auto"/>
              <w:left w:val="nil"/>
              <w:bottom w:val="dotted" w:sz="4" w:space="0" w:color="auto"/>
              <w:right w:val="nil"/>
            </w:tcBorders>
            <w:shd w:val="clear" w:color="auto" w:fill="FFFFFF"/>
          </w:tcPr>
          <w:p w14:paraId="4CABC2A8" w14:textId="77777777" w:rsidR="00DD6D98" w:rsidRPr="009901C4" w:rsidRDefault="00DD6D98" w:rsidP="00DD6D98">
            <w:pPr>
              <w:pStyle w:val="AttributeTableBody"/>
            </w:pPr>
            <w:r w:rsidRPr="009901C4">
              <w:t>02354</w:t>
            </w:r>
          </w:p>
        </w:tc>
        <w:tc>
          <w:tcPr>
            <w:tcW w:w="3888" w:type="dxa"/>
            <w:tcBorders>
              <w:top w:val="dotted" w:sz="4" w:space="0" w:color="auto"/>
              <w:left w:val="nil"/>
              <w:bottom w:val="dotted" w:sz="4" w:space="0" w:color="auto"/>
              <w:right w:val="nil"/>
            </w:tcBorders>
            <w:shd w:val="clear" w:color="auto" w:fill="FFFFFF"/>
          </w:tcPr>
          <w:p w14:paraId="7457830A" w14:textId="77777777" w:rsidR="00DD6D98" w:rsidRPr="009901C4" w:rsidRDefault="00DD6D98" w:rsidP="00DD6D98">
            <w:pPr>
              <w:pStyle w:val="AttributeTableBody"/>
              <w:jc w:val="left"/>
            </w:pPr>
            <w:r w:rsidRPr="009901C4">
              <w:t>Package Type</w:t>
            </w:r>
          </w:p>
        </w:tc>
      </w:tr>
      <w:tr w:rsidR="00B07676" w:rsidRPr="00D00BBD" w14:paraId="74A6534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8085DDE" w14:textId="77777777"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14:paraId="0405EDB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27D0D5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275EBF2"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40E969DF"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58F6A60"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9F0C0F5" w14:textId="77777777" w:rsidR="00DD6D98" w:rsidRPr="009901C4" w:rsidRDefault="00573DBC" w:rsidP="00DD6D98">
            <w:pPr>
              <w:pStyle w:val="AttributeTableBody"/>
            </w:pPr>
            <w:hyperlink r:id="rId190" w:anchor="HL70544" w:history="1">
              <w:r w:rsidR="00DD6D98" w:rsidRPr="0048285A">
                <w:rPr>
                  <w:rStyle w:val="Hyperlink"/>
                </w:rPr>
                <w:t>0544</w:t>
              </w:r>
            </w:hyperlink>
          </w:p>
        </w:tc>
        <w:tc>
          <w:tcPr>
            <w:tcW w:w="720" w:type="dxa"/>
            <w:tcBorders>
              <w:top w:val="dotted" w:sz="4" w:space="0" w:color="auto"/>
              <w:left w:val="nil"/>
              <w:bottom w:val="dotted" w:sz="4" w:space="0" w:color="auto"/>
              <w:right w:val="nil"/>
            </w:tcBorders>
            <w:shd w:val="clear" w:color="auto" w:fill="FFFFFF"/>
          </w:tcPr>
          <w:p w14:paraId="24278046" w14:textId="77777777" w:rsidR="00DD6D98" w:rsidRPr="009901C4" w:rsidRDefault="00DD6D98" w:rsidP="00DD6D98">
            <w:pPr>
              <w:pStyle w:val="AttributeTableBody"/>
            </w:pPr>
            <w:r w:rsidRPr="009901C4">
              <w:t>02355</w:t>
            </w:r>
          </w:p>
        </w:tc>
        <w:tc>
          <w:tcPr>
            <w:tcW w:w="3888" w:type="dxa"/>
            <w:tcBorders>
              <w:top w:val="dotted" w:sz="4" w:space="0" w:color="auto"/>
              <w:left w:val="nil"/>
              <w:bottom w:val="dotted" w:sz="4" w:space="0" w:color="auto"/>
              <w:right w:val="nil"/>
            </w:tcBorders>
            <w:shd w:val="clear" w:color="auto" w:fill="FFFFFF"/>
          </w:tcPr>
          <w:p w14:paraId="1A70CE48" w14:textId="77777777" w:rsidR="00DD6D98" w:rsidRPr="009901C4" w:rsidRDefault="00DD6D98" w:rsidP="00DD6D98">
            <w:pPr>
              <w:pStyle w:val="AttributeTableBody"/>
              <w:jc w:val="left"/>
            </w:pPr>
            <w:r w:rsidRPr="009901C4">
              <w:t>Package Condition</w:t>
            </w:r>
          </w:p>
        </w:tc>
      </w:tr>
      <w:tr w:rsidR="00B07676" w:rsidRPr="00D00BBD" w14:paraId="60CA870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BD4E02C" w14:textId="77777777"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14:paraId="20A8BFB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4CEBCA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A26F901"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142B5BA8"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E67E9A9"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537BE9FC" w14:textId="77777777" w:rsidR="00DD6D98" w:rsidRPr="009901C4" w:rsidRDefault="00573DBC" w:rsidP="00DD6D98">
            <w:pPr>
              <w:pStyle w:val="AttributeTableBody"/>
            </w:pPr>
            <w:hyperlink r:id="rId191" w:anchor="HL70376" w:history="1">
              <w:r w:rsidR="00DD6D98" w:rsidRPr="0048285A">
                <w:rPr>
                  <w:rStyle w:val="Hyperlink"/>
                </w:rPr>
                <w:t>0376</w:t>
              </w:r>
            </w:hyperlink>
          </w:p>
        </w:tc>
        <w:tc>
          <w:tcPr>
            <w:tcW w:w="720" w:type="dxa"/>
            <w:tcBorders>
              <w:top w:val="dotted" w:sz="4" w:space="0" w:color="auto"/>
              <w:left w:val="nil"/>
              <w:bottom w:val="dotted" w:sz="4" w:space="0" w:color="auto"/>
              <w:right w:val="nil"/>
            </w:tcBorders>
            <w:shd w:val="clear" w:color="auto" w:fill="FFFFFF"/>
          </w:tcPr>
          <w:p w14:paraId="53CC5079" w14:textId="77777777" w:rsidR="00DD6D98" w:rsidRPr="009901C4" w:rsidRDefault="00DD6D98" w:rsidP="00DD6D98">
            <w:pPr>
              <w:pStyle w:val="AttributeTableBody"/>
            </w:pPr>
            <w:r w:rsidRPr="009901C4">
              <w:t>02356</w:t>
            </w:r>
          </w:p>
        </w:tc>
        <w:tc>
          <w:tcPr>
            <w:tcW w:w="3888" w:type="dxa"/>
            <w:tcBorders>
              <w:top w:val="dotted" w:sz="4" w:space="0" w:color="auto"/>
              <w:left w:val="nil"/>
              <w:bottom w:val="dotted" w:sz="4" w:space="0" w:color="auto"/>
              <w:right w:val="nil"/>
            </w:tcBorders>
            <w:shd w:val="clear" w:color="auto" w:fill="FFFFFF"/>
          </w:tcPr>
          <w:p w14:paraId="60380952" w14:textId="77777777" w:rsidR="00DD6D98" w:rsidRPr="009901C4" w:rsidRDefault="00DD6D98" w:rsidP="00DD6D98">
            <w:pPr>
              <w:pStyle w:val="AttributeTableBody"/>
              <w:jc w:val="left"/>
            </w:pPr>
            <w:r w:rsidRPr="009901C4">
              <w:t>Package Handling Code</w:t>
            </w:r>
          </w:p>
        </w:tc>
      </w:tr>
      <w:tr w:rsidR="00B07676" w:rsidRPr="00D00BBD" w14:paraId="0492EA7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ABC5A7" w14:textId="77777777"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14:paraId="5CCA7FE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F994111"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56210F4"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E312A11"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6F27CEAD"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6530B077" w14:textId="77777777" w:rsidR="00DD6D98" w:rsidRPr="009901C4" w:rsidRDefault="00573DBC" w:rsidP="00DD6D98">
            <w:pPr>
              <w:pStyle w:val="AttributeTableBody"/>
            </w:pPr>
            <w:hyperlink r:id="rId192" w:anchor="HL70489" w:history="1">
              <w:r w:rsidR="00DD6D98" w:rsidRPr="0048285A">
                <w:rPr>
                  <w:rStyle w:val="Hyperlink"/>
                </w:rPr>
                <w:t>0489</w:t>
              </w:r>
            </w:hyperlink>
          </w:p>
        </w:tc>
        <w:tc>
          <w:tcPr>
            <w:tcW w:w="720" w:type="dxa"/>
            <w:tcBorders>
              <w:top w:val="dotted" w:sz="4" w:space="0" w:color="auto"/>
              <w:left w:val="nil"/>
              <w:bottom w:val="dotted" w:sz="4" w:space="0" w:color="auto"/>
              <w:right w:val="nil"/>
            </w:tcBorders>
            <w:shd w:val="clear" w:color="auto" w:fill="FFFFFF"/>
          </w:tcPr>
          <w:p w14:paraId="17EEBB8C" w14:textId="77777777" w:rsidR="00DD6D98" w:rsidRPr="009901C4" w:rsidRDefault="00DD6D98" w:rsidP="00DD6D98">
            <w:pPr>
              <w:pStyle w:val="AttributeTableBody"/>
            </w:pPr>
            <w:r w:rsidRPr="009901C4">
              <w:t>02357</w:t>
            </w:r>
          </w:p>
        </w:tc>
        <w:tc>
          <w:tcPr>
            <w:tcW w:w="3888" w:type="dxa"/>
            <w:tcBorders>
              <w:top w:val="dotted" w:sz="4" w:space="0" w:color="auto"/>
              <w:left w:val="nil"/>
              <w:bottom w:val="dotted" w:sz="4" w:space="0" w:color="auto"/>
              <w:right w:val="nil"/>
            </w:tcBorders>
            <w:shd w:val="clear" w:color="auto" w:fill="FFFFFF"/>
          </w:tcPr>
          <w:p w14:paraId="3C9D9611" w14:textId="77777777" w:rsidR="00DD6D98" w:rsidRPr="009901C4" w:rsidRDefault="00DD6D98" w:rsidP="00DD6D98">
            <w:pPr>
              <w:pStyle w:val="AttributeTableBody"/>
              <w:jc w:val="left"/>
            </w:pPr>
            <w:r w:rsidRPr="009901C4">
              <w:t>Package Risk Code</w:t>
            </w:r>
          </w:p>
        </w:tc>
      </w:tr>
      <w:tr w:rsidR="009F1C69" w:rsidRPr="00D05DE6" w14:paraId="718236A8"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3397402" w14:textId="77777777" w:rsidR="00DD6D98" w:rsidRPr="00837249" w:rsidRDefault="00DD6D98" w:rsidP="00DD6D98">
            <w:pPr>
              <w:pStyle w:val="AttributeTableBody"/>
              <w:rPr>
                <w:color w:val="000000" w:themeColor="text1"/>
              </w:rPr>
            </w:pPr>
            <w:r w:rsidRPr="00837249">
              <w:rPr>
                <w:color w:val="000000" w:themeColor="text1"/>
              </w:rPr>
              <w:t>9</w:t>
            </w:r>
          </w:p>
        </w:tc>
        <w:tc>
          <w:tcPr>
            <w:tcW w:w="648" w:type="dxa"/>
            <w:tcBorders>
              <w:top w:val="dotted" w:sz="4" w:space="0" w:color="auto"/>
              <w:left w:val="nil"/>
              <w:bottom w:val="single" w:sz="4" w:space="0" w:color="auto"/>
              <w:right w:val="nil"/>
            </w:tcBorders>
            <w:shd w:val="clear" w:color="auto" w:fill="FFFFFF"/>
          </w:tcPr>
          <w:p w14:paraId="1E241A9D" w14:textId="279E4071" w:rsidR="00DD6D98" w:rsidRPr="00837249" w:rsidRDefault="004350ED" w:rsidP="00DD6D98">
            <w:pPr>
              <w:pStyle w:val="AttributeTableBody"/>
              <w:rPr>
                <w:noProof/>
                <w:color w:val="000000" w:themeColor="text1"/>
              </w:rPr>
            </w:pPr>
            <w:ins w:id="3185" w:author="Frank Oemig" w:date="2022-09-07T17:39:00Z">
              <w:r>
                <w:rPr>
                  <w:noProof/>
                  <w:color w:val="000000" w:themeColor="text1"/>
                </w:rPr>
                <w:t>1..1</w:t>
              </w:r>
            </w:ins>
            <w:del w:id="3186" w:author="Frank Oemig" w:date="2022-09-07T17:39:00Z">
              <w:r w:rsidR="00DD6D98" w:rsidRPr="00837249" w:rsidDel="004350ED">
                <w:rPr>
                  <w:noProof/>
                  <w:color w:val="000000" w:themeColor="text1"/>
                </w:rPr>
                <w:delText>2..2</w:delText>
              </w:r>
            </w:del>
          </w:p>
        </w:tc>
        <w:tc>
          <w:tcPr>
            <w:tcW w:w="720" w:type="dxa"/>
            <w:tcBorders>
              <w:top w:val="dotted" w:sz="4" w:space="0" w:color="auto"/>
              <w:left w:val="nil"/>
              <w:bottom w:val="single" w:sz="4" w:space="0" w:color="auto"/>
              <w:right w:val="nil"/>
            </w:tcBorders>
            <w:shd w:val="clear" w:color="auto" w:fill="FFFFFF"/>
          </w:tcPr>
          <w:p w14:paraId="6A1DC11D"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12866BB3"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49DE76A9"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767B19EB"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6B9E351E" w14:textId="77777777" w:rsidR="00DD6D98" w:rsidRPr="0045408A" w:rsidRDefault="00573DBC" w:rsidP="00DD6D98">
            <w:pPr>
              <w:pStyle w:val="AttributeTableBody"/>
              <w:rPr>
                <w:rStyle w:val="HyperlinkTable"/>
              </w:rPr>
            </w:pPr>
            <w:hyperlink r:id="rId193"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2F68BDB4"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60427B54"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2B77AF83" w14:textId="77777777" w:rsidR="00DD6D98" w:rsidRPr="009901C4" w:rsidRDefault="00DD6D98" w:rsidP="00DD6D98"/>
    <w:p w14:paraId="2994FE65" w14:textId="77777777" w:rsidR="00DD6D98" w:rsidRPr="009901C4" w:rsidRDefault="00DD6D98" w:rsidP="00182B11">
      <w:pPr>
        <w:pStyle w:val="Heading4"/>
      </w:pPr>
      <w:r w:rsidRPr="009901C4">
        <w:t>PAC Field Definitions</w:t>
      </w:r>
      <w:r w:rsidRPr="009901C4">
        <w:rPr>
          <w:noProof/>
        </w:rPr>
        <w:fldChar w:fldCharType="begin"/>
      </w:r>
      <w:r w:rsidRPr="009901C4">
        <w:rPr>
          <w:noProof/>
        </w:rPr>
        <w:instrText xml:space="preserve"> </w:instrText>
      </w:r>
      <w:r w:rsidRPr="00182B11">
        <w:instrText>XE</w:instrText>
      </w:r>
      <w:r w:rsidRPr="009901C4">
        <w:rPr>
          <w:noProof/>
        </w:rPr>
        <w:instrText xml:space="preserve"> "PAC - data element definitions"</w:instrText>
      </w:r>
      <w:r w:rsidRPr="009901C4">
        <w:rPr>
          <w:noProof/>
        </w:rPr>
        <w:fldChar w:fldCharType="end"/>
      </w:r>
      <w:bookmarkStart w:id="3187" w:name="_Toc234056849"/>
      <w:bookmarkEnd w:id="3187"/>
    </w:p>
    <w:p w14:paraId="53F03F4F" w14:textId="77777777" w:rsidR="00DD6D98" w:rsidRPr="009901C4" w:rsidRDefault="00DD6D98" w:rsidP="00182B11">
      <w:pPr>
        <w:pStyle w:val="Heading4"/>
      </w:pPr>
      <w:r w:rsidRPr="009901C4">
        <w:t>PAC-1   Set Id – PAC</w:t>
      </w:r>
      <w:r w:rsidRPr="009901C4">
        <w:rPr>
          <w:noProof/>
        </w:rPr>
        <w:fldChar w:fldCharType="begin"/>
      </w:r>
      <w:r w:rsidRPr="009901C4">
        <w:rPr>
          <w:noProof/>
        </w:rPr>
        <w:instrText xml:space="preserve"> XE "Set ID - PAC"</w:instrText>
      </w:r>
      <w:r w:rsidRPr="009901C4">
        <w:rPr>
          <w:noProof/>
        </w:rPr>
        <w:fldChar w:fldCharType="end"/>
      </w:r>
      <w:proofErr w:type="gramStart"/>
      <w:r w:rsidRPr="009901C4">
        <w:rPr>
          <w:noProof/>
        </w:rPr>
        <w:t xml:space="preserve">  </w:t>
      </w:r>
      <w:r w:rsidRPr="009901C4">
        <w:t xml:space="preserve"> (</w:t>
      </w:r>
      <w:proofErr w:type="gramEnd"/>
      <w:r w:rsidRPr="009901C4">
        <w:t>SI)   02350</w:t>
      </w:r>
    </w:p>
    <w:p w14:paraId="42B992A4" w14:textId="77777777" w:rsidR="00DD6D98" w:rsidRPr="009901C4" w:rsidRDefault="00DD6D98" w:rsidP="00DD6D98">
      <w:pPr>
        <w:pStyle w:val="NormalIndented"/>
      </w:pPr>
      <w:r w:rsidRPr="009901C4">
        <w:t>Definition:  This field contains the sequence number. This field is used to identify PAC segment instances in message structures where the PAC segment repeats</w:t>
      </w:r>
    </w:p>
    <w:p w14:paraId="643B685B" w14:textId="77777777" w:rsidR="00DD6D98" w:rsidRPr="009901C4" w:rsidRDefault="00DD6D98" w:rsidP="00182B11">
      <w:pPr>
        <w:pStyle w:val="Heading4"/>
      </w:pPr>
      <w:r w:rsidRPr="009901C4">
        <w:t>PAC-2   Package ID</w:t>
      </w:r>
      <w:r w:rsidRPr="009901C4">
        <w:rPr>
          <w:noProof/>
        </w:rPr>
        <w:fldChar w:fldCharType="begin"/>
      </w:r>
      <w:r w:rsidRPr="009901C4">
        <w:rPr>
          <w:noProof/>
        </w:rPr>
        <w:instrText xml:space="preserve"> XE "Package id"</w:instrText>
      </w:r>
      <w:r w:rsidRPr="009901C4">
        <w:rPr>
          <w:noProof/>
        </w:rPr>
        <w:fldChar w:fldCharType="end"/>
      </w:r>
      <w:proofErr w:type="gramStart"/>
      <w:r w:rsidRPr="009901C4">
        <w:rPr>
          <w:noProof/>
        </w:rPr>
        <w:t xml:space="preserve">  </w:t>
      </w:r>
      <w:r w:rsidRPr="009901C4">
        <w:t xml:space="preserve"> (</w:t>
      </w:r>
      <w:proofErr w:type="gramEnd"/>
      <w:r w:rsidRPr="009901C4">
        <w:t>EI)   02351</w:t>
      </w:r>
    </w:p>
    <w:p w14:paraId="561F4F89" w14:textId="77777777" w:rsidR="00DD6D98" w:rsidRDefault="00DD6D98" w:rsidP="00DD6D98">
      <w:pPr>
        <w:pStyle w:val="Components"/>
      </w:pPr>
      <w:r>
        <w:t>Components:  &lt;Entity Identifier (ST)&gt; ^ &lt;Namespace ID (IS)&gt; ^ &lt;Universal ID (ST)&gt; ^ &lt;Universal ID Type (ID)&gt;</w:t>
      </w:r>
    </w:p>
    <w:p w14:paraId="0A3B2ADE" w14:textId="77777777" w:rsidR="00DD6D98" w:rsidRPr="009901C4" w:rsidRDefault="00DD6D98" w:rsidP="00DD6D98">
      <w:pPr>
        <w:pStyle w:val="NormalIndented"/>
      </w:pPr>
      <w:r w:rsidRPr="009901C4">
        <w:t>Definition:  The Package ID uniquely identifies this package from all other packages within its shipment.</w:t>
      </w:r>
    </w:p>
    <w:p w14:paraId="1AE82FF0" w14:textId="77777777" w:rsidR="00DD6D98" w:rsidRPr="009901C4" w:rsidRDefault="00DD6D98" w:rsidP="00DD6D98">
      <w:pPr>
        <w:pStyle w:val="NormalIndented"/>
      </w:pPr>
      <w:r>
        <w:t xml:space="preserve">Condition: If </w:t>
      </w:r>
      <w:r w:rsidRPr="00CE63CB">
        <w:rPr>
          <w:rStyle w:val="ReferenceAttribute"/>
        </w:rPr>
        <w:t>SHP-8 Number of Packages in Shipment</w:t>
      </w:r>
      <w:r w:rsidRPr="009901C4">
        <w:t xml:space="preserve"> is greater </w:t>
      </w:r>
      <w:proofErr w:type="spellStart"/>
      <w:r w:rsidRPr="009901C4">
        <w:t>then</w:t>
      </w:r>
      <w:proofErr w:type="spellEnd"/>
      <w:r w:rsidRPr="009901C4">
        <w:t xml:space="preserve"> 1, then Package ID must be valued.</w:t>
      </w:r>
    </w:p>
    <w:p w14:paraId="5883C0E2" w14:textId="77777777" w:rsidR="00DD6D98" w:rsidRPr="009901C4" w:rsidRDefault="00DD6D98" w:rsidP="00182B11">
      <w:pPr>
        <w:pStyle w:val="Heading4"/>
      </w:pPr>
      <w:r w:rsidRPr="009901C4">
        <w:lastRenderedPageBreak/>
        <w:t>PAC-3   Parent Package ID</w:t>
      </w:r>
      <w:r w:rsidRPr="009901C4">
        <w:rPr>
          <w:noProof/>
        </w:rPr>
        <w:fldChar w:fldCharType="begin"/>
      </w:r>
      <w:r w:rsidRPr="009901C4">
        <w:rPr>
          <w:noProof/>
        </w:rPr>
        <w:instrText xml:space="preserve"> XE "Parent package id"</w:instrText>
      </w:r>
      <w:r w:rsidRPr="009901C4">
        <w:rPr>
          <w:noProof/>
        </w:rPr>
        <w:fldChar w:fldCharType="end"/>
      </w:r>
      <w:proofErr w:type="gramStart"/>
      <w:r w:rsidRPr="009901C4">
        <w:t xml:space="preserve">   (</w:t>
      </w:r>
      <w:proofErr w:type="gramEnd"/>
      <w:r w:rsidRPr="009901C4">
        <w:t>EI)   02352</w:t>
      </w:r>
    </w:p>
    <w:p w14:paraId="518B8EDE" w14:textId="77777777" w:rsidR="00DD6D98" w:rsidRDefault="00DD6D98" w:rsidP="00DD6D98">
      <w:pPr>
        <w:pStyle w:val="Components"/>
      </w:pPr>
      <w:r>
        <w:t>Components:  &lt;Entity Identifier (ST)&gt; ^ &lt;Namespace ID (IS)&gt; ^ &lt;Universal ID (ST)&gt; ^ &lt;Universal ID Type (ID)&gt;</w:t>
      </w:r>
    </w:p>
    <w:p w14:paraId="71F4C2A5" w14:textId="77777777" w:rsidR="00DD6D98" w:rsidRPr="009901C4" w:rsidRDefault="00DD6D98" w:rsidP="00DD6D98">
      <w:pPr>
        <w:pStyle w:val="NormalIndented"/>
      </w:pPr>
      <w:r w:rsidRPr="009901C4">
        <w:t xml:space="preserve">Definition:  The parent package id identifies the package which contains this package. This is used to link a nested set of packages. For </w:t>
      </w:r>
      <w:proofErr w:type="gramStart"/>
      <w:r w:rsidRPr="009901C4">
        <w:t>instance</w:t>
      </w:r>
      <w:proofErr w:type="gramEnd"/>
      <w:r w:rsidRPr="009901C4">
        <w:t xml:space="preserve"> a shipping container may itself contain several smaller packages.  These contained packages would identify the shipping container as their parent package.  Multiple layers of nested packaging can be documented in this fashion.</w:t>
      </w:r>
    </w:p>
    <w:p w14:paraId="55DC38A3" w14:textId="77777777" w:rsidR="00DD6D98" w:rsidRPr="009901C4" w:rsidRDefault="00DD6D98" w:rsidP="00182B11">
      <w:pPr>
        <w:pStyle w:val="Heading4"/>
      </w:pPr>
      <w:r w:rsidRPr="009901C4">
        <w:t>PAC-4   Position in Parent Package</w:t>
      </w:r>
      <w:r w:rsidRPr="009901C4">
        <w:rPr>
          <w:noProof/>
        </w:rPr>
        <w:fldChar w:fldCharType="begin"/>
      </w:r>
      <w:r w:rsidRPr="009901C4">
        <w:rPr>
          <w:noProof/>
        </w:rPr>
        <w:instrText xml:space="preserve"> XE "Position in parent package"</w:instrText>
      </w:r>
      <w:r w:rsidRPr="009901C4">
        <w:rPr>
          <w:noProof/>
        </w:rPr>
        <w:fldChar w:fldCharType="end"/>
      </w:r>
      <w:proofErr w:type="gramStart"/>
      <w:r w:rsidRPr="009901C4">
        <w:rPr>
          <w:noProof/>
        </w:rPr>
        <w:t xml:space="preserve">  </w:t>
      </w:r>
      <w:r w:rsidRPr="009901C4">
        <w:t xml:space="preserve"> (</w:t>
      </w:r>
      <w:proofErr w:type="gramEnd"/>
      <w:r w:rsidRPr="009901C4">
        <w:t>NA)   02353</w:t>
      </w:r>
    </w:p>
    <w:p w14:paraId="7C75B96D" w14:textId="77777777" w:rsidR="00DD6D98" w:rsidRDefault="00DD6D98" w:rsidP="00DD6D98">
      <w:pPr>
        <w:pStyle w:val="Components"/>
      </w:pPr>
      <w:bookmarkStart w:id="3188" w:name="NAComponent"/>
      <w:r>
        <w:t>Components:  &lt;Value1 (NM)&gt; ^ &lt;Value2 (NM)&gt; ^ &lt;Value3 (NM)&gt; ^ &lt;Value4 (NM)&gt; ^ &lt; ()&gt;</w:t>
      </w:r>
      <w:bookmarkEnd w:id="3188"/>
    </w:p>
    <w:p w14:paraId="4B57803C" w14:textId="77777777" w:rsidR="00DD6D98" w:rsidRPr="009901C4" w:rsidRDefault="00DD6D98" w:rsidP="00DD6D98">
      <w:pPr>
        <w:pStyle w:val="NormalIndented"/>
      </w:pPr>
      <w:r w:rsidRPr="009901C4">
        <w:t>Definition:  The position in parent package field is used when it is important to communicate specifically where in the parent package this package resides.  Each position is identified with a position number.  The NA (numeric array) data type is used to allow, if necessary, to transfer multiple axis information, e.g., 2-dimensional tray (X^Y).</w:t>
      </w:r>
    </w:p>
    <w:p w14:paraId="76DF5E87" w14:textId="77777777" w:rsidR="00DD6D98" w:rsidRPr="009901C4" w:rsidRDefault="00DD6D98" w:rsidP="00182B11">
      <w:pPr>
        <w:pStyle w:val="Heading4"/>
      </w:pPr>
      <w:r w:rsidRPr="009901C4">
        <w:t>PAC-5   Package Type</w:t>
      </w:r>
      <w:r w:rsidRPr="009901C4">
        <w:rPr>
          <w:noProof/>
        </w:rPr>
        <w:fldChar w:fldCharType="begin"/>
      </w:r>
      <w:r w:rsidRPr="009901C4">
        <w:rPr>
          <w:noProof/>
        </w:rPr>
        <w:instrText xml:space="preserve"> XE "Package type"</w:instrText>
      </w:r>
      <w:r w:rsidRPr="009901C4">
        <w:rPr>
          <w:noProof/>
        </w:rPr>
        <w:fldChar w:fldCharType="end"/>
      </w:r>
      <w:proofErr w:type="gramStart"/>
      <w:r w:rsidRPr="009901C4">
        <w:t xml:space="preserve">   (</w:t>
      </w:r>
      <w:proofErr w:type="gramEnd"/>
      <w:r w:rsidRPr="009901C4">
        <w:t>CWE)   02354</w:t>
      </w:r>
    </w:p>
    <w:p w14:paraId="723A4DF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EC0F2" w14:textId="77777777" w:rsidR="00DD6D98" w:rsidRPr="009901C4" w:rsidRDefault="00DD6D98" w:rsidP="00DD6D98">
      <w:pPr>
        <w:pStyle w:val="NormalIndented"/>
      </w:pPr>
      <w:r w:rsidRPr="009901C4">
        <w:t xml:space="preserve">Definition:  The package type field identifies the type of container.  See </w:t>
      </w:r>
      <w:hyperlink r:id="rId194" w:anchor="HL70908" w:history="1">
        <w:r>
          <w:rPr>
            <w:rStyle w:val="HyperlinkText"/>
          </w:rPr>
          <w:t>User-defined Table 0908 – Package Type</w:t>
        </w:r>
      </w:hyperlink>
      <w:r w:rsidRPr="009901C4">
        <w:t xml:space="preserve"> for values.</w:t>
      </w:r>
    </w:p>
    <w:p w14:paraId="33CCDC41" w14:textId="77777777" w:rsidR="00DD6D98" w:rsidRPr="009901C4" w:rsidRDefault="00DD6D98" w:rsidP="00182B11">
      <w:pPr>
        <w:pStyle w:val="Heading4"/>
      </w:pPr>
      <w:r w:rsidRPr="009901C4">
        <w:t>PAC-6   Package Condition</w:t>
      </w:r>
      <w:r w:rsidRPr="009901C4">
        <w:rPr>
          <w:noProof/>
        </w:rPr>
        <w:fldChar w:fldCharType="begin"/>
      </w:r>
      <w:r w:rsidRPr="009901C4">
        <w:rPr>
          <w:noProof/>
        </w:rPr>
        <w:instrText xml:space="preserve"> XE "Package condition"</w:instrText>
      </w:r>
      <w:r w:rsidRPr="009901C4">
        <w:rPr>
          <w:noProof/>
        </w:rPr>
        <w:fldChar w:fldCharType="end"/>
      </w:r>
      <w:proofErr w:type="gramStart"/>
      <w:r w:rsidRPr="009901C4">
        <w:rPr>
          <w:noProof/>
        </w:rPr>
        <w:t xml:space="preserve">  </w:t>
      </w:r>
      <w:r w:rsidRPr="009901C4">
        <w:t xml:space="preserve"> (</w:t>
      </w:r>
      <w:proofErr w:type="gramEnd"/>
      <w:r w:rsidRPr="009901C4">
        <w:t>CWE)   02355</w:t>
      </w:r>
    </w:p>
    <w:p w14:paraId="552A895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E4E098" w14:textId="77777777" w:rsidR="00DD6D98" w:rsidRPr="009901C4" w:rsidRDefault="00DD6D98" w:rsidP="00DD6D98">
      <w:pPr>
        <w:pStyle w:val="NormalIndented"/>
      </w:pPr>
      <w:r w:rsidRPr="009901C4">
        <w:t xml:space="preserve">Definition:  The package condition field describes the condition of the package at the time of the message.  Refer to </w:t>
      </w:r>
      <w:hyperlink r:id="rId195" w:anchor="HL70544" w:history="1">
        <w:r w:rsidRPr="00CE63CB">
          <w:rPr>
            <w:rStyle w:val="HyperlinkText"/>
          </w:rPr>
          <w:t>HL7 Table 0544 – Container Condition</w:t>
        </w:r>
      </w:hyperlink>
      <w:r w:rsidRPr="009901C4">
        <w:t xml:space="preserve"> for suggested values.</w:t>
      </w:r>
    </w:p>
    <w:p w14:paraId="76891450" w14:textId="77777777" w:rsidR="00DD6D98" w:rsidRPr="009901C4" w:rsidRDefault="00DD6D98" w:rsidP="00182B11">
      <w:pPr>
        <w:pStyle w:val="Heading4"/>
      </w:pPr>
      <w:r w:rsidRPr="009901C4">
        <w:t>PAC-7   Package Handling Code</w:t>
      </w:r>
      <w:r w:rsidRPr="009901C4">
        <w:rPr>
          <w:noProof/>
        </w:rPr>
        <w:fldChar w:fldCharType="begin"/>
      </w:r>
      <w:r w:rsidRPr="009901C4">
        <w:rPr>
          <w:noProof/>
        </w:rPr>
        <w:instrText xml:space="preserve"> XE "Package handling code"</w:instrText>
      </w:r>
      <w:r w:rsidRPr="009901C4">
        <w:rPr>
          <w:noProof/>
        </w:rPr>
        <w:fldChar w:fldCharType="end"/>
      </w:r>
      <w:proofErr w:type="gramStart"/>
      <w:r w:rsidRPr="009901C4">
        <w:rPr>
          <w:noProof/>
        </w:rPr>
        <w:t xml:space="preserve">  </w:t>
      </w:r>
      <w:r w:rsidRPr="009901C4">
        <w:t xml:space="preserve"> (</w:t>
      </w:r>
      <w:proofErr w:type="gramEnd"/>
      <w:r w:rsidRPr="009901C4">
        <w:t>CWE)   02356</w:t>
      </w:r>
    </w:p>
    <w:p w14:paraId="03DD2CE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0FC2A0" w14:textId="77777777" w:rsidR="00DD6D98" w:rsidRPr="009901C4" w:rsidRDefault="00DD6D98" w:rsidP="00DD6D98">
      <w:pPr>
        <w:pStyle w:val="NormalIndented"/>
      </w:pPr>
      <w:r w:rsidRPr="009901C4">
        <w:t xml:space="preserve">Definition: This describes how the package needs to be handled during transport.  Refer to </w:t>
      </w:r>
      <w:hyperlink r:id="rId196" w:anchor="HL70376" w:history="1">
        <w:r w:rsidRPr="00CE63CB">
          <w:rPr>
            <w:rStyle w:val="HyperlinkText"/>
          </w:rPr>
          <w:t>User-defined Table 0376 – Special Handling Code</w:t>
        </w:r>
      </w:hyperlink>
      <w:r w:rsidRPr="009901C4">
        <w:t xml:space="preserve"> for suggested values.</w:t>
      </w:r>
    </w:p>
    <w:p w14:paraId="12AA5CE1" w14:textId="77777777" w:rsidR="00DD6D98" w:rsidRPr="009901C4" w:rsidRDefault="00DD6D98" w:rsidP="00182B11">
      <w:pPr>
        <w:pStyle w:val="Heading4"/>
      </w:pPr>
      <w:r w:rsidRPr="009901C4">
        <w:lastRenderedPageBreak/>
        <w:t>PAC-8   Package Risk Code</w:t>
      </w:r>
      <w:r w:rsidRPr="009901C4">
        <w:rPr>
          <w:noProof/>
        </w:rPr>
        <w:fldChar w:fldCharType="begin"/>
      </w:r>
      <w:r w:rsidRPr="009901C4">
        <w:rPr>
          <w:noProof/>
        </w:rPr>
        <w:instrText xml:space="preserve"> XE "Package risk code"</w:instrText>
      </w:r>
      <w:r w:rsidRPr="009901C4">
        <w:rPr>
          <w:noProof/>
        </w:rPr>
        <w:fldChar w:fldCharType="end"/>
      </w:r>
      <w:proofErr w:type="gramStart"/>
      <w:r w:rsidRPr="009901C4">
        <w:rPr>
          <w:noProof/>
        </w:rPr>
        <w:t xml:space="preserve">  </w:t>
      </w:r>
      <w:r w:rsidRPr="009901C4">
        <w:t xml:space="preserve"> (</w:t>
      </w:r>
      <w:proofErr w:type="gramEnd"/>
      <w:r w:rsidRPr="009901C4">
        <w:t>CWE)   02357</w:t>
      </w:r>
    </w:p>
    <w:p w14:paraId="2CB9D4A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06F0C" w14:textId="77777777" w:rsidR="00DD6D98" w:rsidRPr="009901C4" w:rsidRDefault="00DD6D98" w:rsidP="00DD6D98">
      <w:pPr>
        <w:pStyle w:val="NormalIndented"/>
      </w:pPr>
      <w:r w:rsidRPr="009901C4">
        <w:t xml:space="preserve">Definition: This field contains any known or suspected hazards associated with this package, e.g., exceptionally infectious agent or blood from a hepatitis patient.  Refer to </w:t>
      </w:r>
      <w:hyperlink r:id="rId197" w:anchor="HL70489" w:history="1">
        <w:r w:rsidRPr="00CE63CB">
          <w:rPr>
            <w:rStyle w:val="HyperlinkText"/>
          </w:rPr>
          <w:t>User-defined Table 0489 – Risk Codes</w:t>
        </w:r>
      </w:hyperlink>
      <w:r w:rsidRPr="009901C4">
        <w:t xml:space="preserve"> for suggested values.</w:t>
      </w:r>
    </w:p>
    <w:p w14:paraId="275111C7" w14:textId="77777777" w:rsidR="00DD6D98" w:rsidRPr="00837249" w:rsidRDefault="00DD6D98" w:rsidP="00182B11">
      <w:pPr>
        <w:pStyle w:val="Heading4"/>
      </w:pPr>
      <w:bookmarkStart w:id="3189" w:name="_Toc202544859"/>
      <w:bookmarkStart w:id="3190" w:name="_Toc234049530"/>
      <w:bookmarkStart w:id="3191" w:name="_Toc234051739"/>
      <w:bookmarkStart w:id="3192" w:name="_Toc234053381"/>
      <w:bookmarkStart w:id="3193" w:name="_Toc234056859"/>
      <w:bookmarkStart w:id="3194" w:name="_Toc234058489"/>
      <w:bookmarkStart w:id="3195" w:name="_Toc202544869"/>
      <w:bookmarkStart w:id="3196" w:name="_Toc234049540"/>
      <w:bookmarkStart w:id="3197" w:name="_Toc234051749"/>
      <w:bookmarkStart w:id="3198" w:name="_Toc234053391"/>
      <w:bookmarkStart w:id="3199" w:name="_Toc234056869"/>
      <w:bookmarkStart w:id="3200" w:name="_Toc234058499"/>
      <w:bookmarkStart w:id="3201" w:name="_Toc202544875"/>
      <w:bookmarkStart w:id="3202" w:name="_Toc234049546"/>
      <w:bookmarkStart w:id="3203" w:name="_Toc234051755"/>
      <w:bookmarkStart w:id="3204" w:name="_Toc234053397"/>
      <w:bookmarkStart w:id="3205" w:name="_Toc234056875"/>
      <w:bookmarkStart w:id="3206" w:name="_Toc234058505"/>
      <w:bookmarkStart w:id="3207" w:name="_Toc202544880"/>
      <w:bookmarkStart w:id="3208" w:name="_Toc234049551"/>
      <w:bookmarkStart w:id="3209" w:name="_Toc234051760"/>
      <w:bookmarkStart w:id="3210" w:name="_Toc234053402"/>
      <w:bookmarkStart w:id="3211" w:name="_Toc234056880"/>
      <w:bookmarkStart w:id="3212" w:name="_Toc234058510"/>
      <w:bookmarkStart w:id="3213" w:name="_Toc234051761"/>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r w:rsidRPr="00837249">
        <w:t>PAC-9   Action Code</w:t>
      </w:r>
      <w:r w:rsidRPr="00837249">
        <w:fldChar w:fldCharType="begin"/>
      </w:r>
      <w:r w:rsidRPr="00837249">
        <w:instrText xml:space="preserve"> XE “filler order number” </w:instrText>
      </w:r>
      <w:r w:rsidRPr="00837249">
        <w:fldChar w:fldCharType="end"/>
      </w:r>
      <w:proofErr w:type="gramStart"/>
      <w:r w:rsidRPr="00837249">
        <w:t xml:space="preserve">   (</w:t>
      </w:r>
      <w:proofErr w:type="gramEnd"/>
      <w:r w:rsidRPr="00837249">
        <w:t>ID)   00816</w:t>
      </w:r>
    </w:p>
    <w:p w14:paraId="6C23C0DA" w14:textId="77777777"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98"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32AA68ED"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PAC-2 is valued in accordance with the guidance in Chapter 2, Section 2.10.4.2.</w:t>
      </w:r>
    </w:p>
    <w:p w14:paraId="4E881E25" w14:textId="77777777" w:rsidR="00DD6D98" w:rsidRPr="009901C4" w:rsidRDefault="00DD6D98" w:rsidP="00182B11">
      <w:pPr>
        <w:pStyle w:val="Heading2"/>
        <w:rPr>
          <w:noProof/>
        </w:rPr>
      </w:pPr>
      <w:bookmarkStart w:id="3214" w:name="_Toc28960234"/>
      <w:r w:rsidRPr="009901C4">
        <w:rPr>
          <w:noProof/>
        </w:rPr>
        <w:t>T</w:t>
      </w:r>
      <w:r w:rsidR="0023730D">
        <w:rPr>
          <w:noProof/>
        </w:rPr>
        <w:t>ables Listings</w:t>
      </w:r>
      <w:bookmarkEnd w:id="2933"/>
      <w:bookmarkEnd w:id="2934"/>
      <w:bookmarkEnd w:id="2935"/>
      <w:bookmarkEnd w:id="2936"/>
      <w:bookmarkEnd w:id="2937"/>
      <w:bookmarkEnd w:id="2938"/>
      <w:bookmarkEnd w:id="2939"/>
      <w:bookmarkEnd w:id="2940"/>
      <w:bookmarkEnd w:id="3213"/>
      <w:bookmarkEnd w:id="3214"/>
    </w:p>
    <w:p w14:paraId="56F9474F" w14:textId="77777777" w:rsidR="00DD6D98" w:rsidRPr="009901C4" w:rsidRDefault="00DD6D98" w:rsidP="00182B11">
      <w:pPr>
        <w:pStyle w:val="Heading3"/>
        <w:rPr>
          <w:noProof/>
        </w:rPr>
      </w:pPr>
      <w:bookmarkStart w:id="3215" w:name="_Toc23541979"/>
      <w:bookmarkStart w:id="3216" w:name="_Toc33362610"/>
      <w:bookmarkStart w:id="3217" w:name="_Toc234049553"/>
      <w:bookmarkStart w:id="3218" w:name="_Toc234051762"/>
      <w:bookmarkStart w:id="3219" w:name="_Toc234053404"/>
      <w:bookmarkStart w:id="3220" w:name="_Toc234056882"/>
      <w:bookmarkStart w:id="3221" w:name="_Toc234058512"/>
      <w:bookmarkStart w:id="3222" w:name="HL70163"/>
      <w:bookmarkStart w:id="3223" w:name="_Toc234049555"/>
      <w:bookmarkStart w:id="3224" w:name="_Toc234051764"/>
      <w:bookmarkStart w:id="3225" w:name="_Toc234053406"/>
      <w:bookmarkStart w:id="3226" w:name="_Toc234056884"/>
      <w:bookmarkStart w:id="3227" w:name="_Toc234058514"/>
      <w:bookmarkStart w:id="3228" w:name="_Toc33362612"/>
      <w:bookmarkStart w:id="3229" w:name="_Toc234049776"/>
      <w:bookmarkStart w:id="3230" w:name="_Toc234051985"/>
      <w:bookmarkStart w:id="3231" w:name="_Toc234053627"/>
      <w:bookmarkStart w:id="3232" w:name="_Toc234057105"/>
      <w:bookmarkStart w:id="3233" w:name="_Toc234058735"/>
      <w:bookmarkStart w:id="3234" w:name="HL70070"/>
      <w:bookmarkStart w:id="3235" w:name="_Toc234049778"/>
      <w:bookmarkStart w:id="3236" w:name="_Toc234051987"/>
      <w:bookmarkStart w:id="3237" w:name="_Toc234053629"/>
      <w:bookmarkStart w:id="3238" w:name="_Toc234057107"/>
      <w:bookmarkStart w:id="3239" w:name="_Toc234058737"/>
      <w:bookmarkStart w:id="3240" w:name="_Ref490469815"/>
      <w:bookmarkStart w:id="3241" w:name="_Toc495952611"/>
      <w:bookmarkStart w:id="3242" w:name="_Toc532896347"/>
      <w:bookmarkStart w:id="3243" w:name="_Toc246143"/>
      <w:bookmarkStart w:id="3244" w:name="_Toc861917"/>
      <w:bookmarkStart w:id="3245" w:name="_Toc862921"/>
      <w:bookmarkStart w:id="3246" w:name="_Toc866910"/>
      <w:bookmarkStart w:id="3247" w:name="_Toc880019"/>
      <w:bookmarkStart w:id="3248" w:name="_Toc138585533"/>
      <w:bookmarkStart w:id="3249" w:name="_Toc234052492"/>
      <w:bookmarkStart w:id="3250" w:name="_Toc28960235"/>
      <w:bookmarkStart w:id="3251" w:name="Fig7"/>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r w:rsidRPr="009901C4">
        <w:rPr>
          <w:noProof/>
        </w:rPr>
        <w:t>Common ISO Derived Units &amp; ISO+ Extensions</w:t>
      </w:r>
      <w:bookmarkEnd w:id="3240"/>
      <w:bookmarkEnd w:id="3241"/>
      <w:bookmarkEnd w:id="3242"/>
      <w:bookmarkEnd w:id="3243"/>
      <w:bookmarkEnd w:id="3244"/>
      <w:bookmarkEnd w:id="3245"/>
      <w:bookmarkEnd w:id="3246"/>
      <w:bookmarkEnd w:id="3247"/>
      <w:bookmarkEnd w:id="3248"/>
      <w:bookmarkEnd w:id="3249"/>
      <w:bookmarkEnd w:id="3250"/>
    </w:p>
    <w:p w14:paraId="343181AF" w14:textId="77777777" w:rsidR="00DD6D98" w:rsidRPr="009901C4" w:rsidRDefault="00DD6D98" w:rsidP="00DD6D98">
      <w:pPr>
        <w:pStyle w:val="OtherTableCaption"/>
        <w:rPr>
          <w:noProof/>
        </w:rPr>
      </w:pPr>
      <w:r w:rsidRPr="009901C4">
        <w:rPr>
          <w:noProof/>
        </w:rPr>
        <w:t>Figure 7-10.  Common ISO derived units and ISO+ extensions</w:t>
      </w:r>
      <w:bookmarkEnd w:id="3251"/>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1678"/>
        <w:gridCol w:w="6926"/>
      </w:tblGrid>
      <w:tr w:rsidR="00DD6D98" w:rsidRPr="00D00BBD" w14:paraId="5CD825EC" w14:textId="77777777" w:rsidTr="00DD6D98">
        <w:trPr>
          <w:cantSplit/>
          <w:tblHeader/>
          <w:jc w:val="center"/>
        </w:trPr>
        <w:tc>
          <w:tcPr>
            <w:tcW w:w="1678" w:type="dxa"/>
            <w:tcBorders>
              <w:top w:val="double" w:sz="6" w:space="0" w:color="auto"/>
            </w:tcBorders>
            <w:shd w:val="pct10" w:color="auto" w:fill="auto"/>
          </w:tcPr>
          <w:p w14:paraId="6A48E433" w14:textId="77777777" w:rsidR="00DD6D98" w:rsidRPr="009901C4" w:rsidRDefault="00DD6D98" w:rsidP="00DD6D98">
            <w:pPr>
              <w:pStyle w:val="OtherTableHeader"/>
              <w:rPr>
                <w:noProof/>
              </w:rPr>
            </w:pPr>
            <w:r w:rsidRPr="009901C4">
              <w:rPr>
                <w:noProof/>
              </w:rPr>
              <w:t>Code/Abbr.</w:t>
            </w:r>
          </w:p>
        </w:tc>
        <w:tc>
          <w:tcPr>
            <w:tcW w:w="6926" w:type="dxa"/>
            <w:tcBorders>
              <w:top w:val="double" w:sz="6" w:space="0" w:color="auto"/>
            </w:tcBorders>
            <w:shd w:val="pct10" w:color="auto" w:fill="auto"/>
          </w:tcPr>
          <w:p w14:paraId="09675943" w14:textId="77777777" w:rsidR="00DD6D98" w:rsidRPr="009901C4" w:rsidRDefault="00DD6D98" w:rsidP="00DD6D98">
            <w:pPr>
              <w:pStyle w:val="OtherTableHeader"/>
              <w:rPr>
                <w:noProof/>
              </w:rPr>
            </w:pPr>
            <w:r w:rsidRPr="009901C4">
              <w:rPr>
                <w:noProof/>
              </w:rPr>
              <w:t>Name</w:t>
            </w:r>
          </w:p>
        </w:tc>
      </w:tr>
      <w:tr w:rsidR="00DD6D98" w:rsidRPr="00D00BBD" w14:paraId="0C5FC564" w14:textId="77777777" w:rsidTr="00DD6D98">
        <w:trPr>
          <w:cantSplit/>
          <w:jc w:val="center"/>
        </w:trPr>
        <w:tc>
          <w:tcPr>
            <w:tcW w:w="1678" w:type="dxa"/>
          </w:tcPr>
          <w:p w14:paraId="6B33AC9E" w14:textId="77777777" w:rsidR="00DD6D98" w:rsidRPr="009901C4" w:rsidRDefault="00DD6D98" w:rsidP="00DD6D98">
            <w:pPr>
              <w:pStyle w:val="OtherTableBody"/>
              <w:rPr>
                <w:noProof/>
              </w:rPr>
            </w:pPr>
            <w:r w:rsidRPr="009901C4">
              <w:rPr>
                <w:noProof/>
              </w:rPr>
              <w:t>/(arb_u)</w:t>
            </w:r>
          </w:p>
        </w:tc>
        <w:tc>
          <w:tcPr>
            <w:tcW w:w="6926" w:type="dxa"/>
          </w:tcPr>
          <w:p w14:paraId="38721A17" w14:textId="77777777" w:rsidR="00DD6D98" w:rsidRPr="009901C4" w:rsidRDefault="00DD6D98" w:rsidP="00DD6D98">
            <w:pPr>
              <w:pStyle w:val="OtherTableBody"/>
              <w:rPr>
                <w:noProof/>
              </w:rPr>
            </w:pPr>
            <w:r w:rsidRPr="009901C4">
              <w:rPr>
                <w:noProof/>
              </w:rPr>
              <w:t>*1 / arbitrary unit</w:t>
            </w:r>
          </w:p>
        </w:tc>
      </w:tr>
      <w:tr w:rsidR="00DD6D98" w:rsidRPr="00D00BBD" w14:paraId="3877160B" w14:textId="77777777" w:rsidTr="00DD6D98">
        <w:trPr>
          <w:cantSplit/>
          <w:jc w:val="center"/>
        </w:trPr>
        <w:tc>
          <w:tcPr>
            <w:tcW w:w="1678" w:type="dxa"/>
          </w:tcPr>
          <w:p w14:paraId="5124496B" w14:textId="77777777" w:rsidR="00DD6D98" w:rsidRPr="009901C4" w:rsidRDefault="00DD6D98" w:rsidP="00DD6D98">
            <w:pPr>
              <w:pStyle w:val="OtherTableBody"/>
              <w:rPr>
                <w:noProof/>
              </w:rPr>
            </w:pPr>
            <w:r w:rsidRPr="009901C4">
              <w:rPr>
                <w:noProof/>
              </w:rPr>
              <w:t>/iu</w:t>
            </w:r>
          </w:p>
        </w:tc>
        <w:tc>
          <w:tcPr>
            <w:tcW w:w="6926" w:type="dxa"/>
          </w:tcPr>
          <w:p w14:paraId="782181A2" w14:textId="77777777" w:rsidR="00DD6D98" w:rsidRPr="009901C4" w:rsidRDefault="00DD6D98" w:rsidP="00DD6D98">
            <w:pPr>
              <w:pStyle w:val="OtherTableBody"/>
              <w:rPr>
                <w:noProof/>
              </w:rPr>
            </w:pPr>
            <w:r w:rsidRPr="009901C4">
              <w:rPr>
                <w:noProof/>
              </w:rPr>
              <w:t>*1 / international unit</w:t>
            </w:r>
          </w:p>
        </w:tc>
      </w:tr>
      <w:tr w:rsidR="00DD6D98" w:rsidRPr="00D00BBD" w14:paraId="7B7749F4" w14:textId="77777777" w:rsidTr="00DD6D98">
        <w:trPr>
          <w:cantSplit/>
          <w:jc w:val="center"/>
        </w:trPr>
        <w:tc>
          <w:tcPr>
            <w:tcW w:w="1678" w:type="dxa"/>
          </w:tcPr>
          <w:p w14:paraId="4B9576F1" w14:textId="77777777" w:rsidR="00DD6D98" w:rsidRPr="009901C4" w:rsidRDefault="00DD6D98" w:rsidP="00DD6D98">
            <w:pPr>
              <w:pStyle w:val="OtherTableBody"/>
              <w:rPr>
                <w:noProof/>
              </w:rPr>
            </w:pPr>
            <w:r w:rsidRPr="009901C4">
              <w:rPr>
                <w:noProof/>
              </w:rPr>
              <w:t>/kg</w:t>
            </w:r>
          </w:p>
        </w:tc>
        <w:tc>
          <w:tcPr>
            <w:tcW w:w="6926" w:type="dxa"/>
          </w:tcPr>
          <w:p w14:paraId="4000D850" w14:textId="77777777" w:rsidR="00DD6D98" w:rsidRPr="009901C4" w:rsidRDefault="00DD6D98" w:rsidP="00DD6D98">
            <w:pPr>
              <w:pStyle w:val="OtherTableBody"/>
              <w:rPr>
                <w:noProof/>
              </w:rPr>
            </w:pPr>
            <w:r w:rsidRPr="009901C4">
              <w:rPr>
                <w:noProof/>
              </w:rPr>
              <w:t>*1 / kilogram</w:t>
            </w:r>
          </w:p>
        </w:tc>
      </w:tr>
      <w:tr w:rsidR="00DD6D98" w:rsidRPr="00D00BBD" w14:paraId="77DE90BA" w14:textId="77777777" w:rsidTr="00DD6D98">
        <w:trPr>
          <w:cantSplit/>
          <w:jc w:val="center"/>
        </w:trPr>
        <w:tc>
          <w:tcPr>
            <w:tcW w:w="1678" w:type="dxa"/>
          </w:tcPr>
          <w:p w14:paraId="2A5D0E21" w14:textId="77777777" w:rsidR="00DD6D98" w:rsidRPr="009901C4" w:rsidRDefault="00DD6D98" w:rsidP="00DD6D98">
            <w:pPr>
              <w:pStyle w:val="OtherTableBody"/>
              <w:rPr>
                <w:noProof/>
              </w:rPr>
            </w:pPr>
            <w:r w:rsidRPr="009901C4">
              <w:rPr>
                <w:noProof/>
              </w:rPr>
              <w:t>/L</w:t>
            </w:r>
          </w:p>
        </w:tc>
        <w:tc>
          <w:tcPr>
            <w:tcW w:w="6926" w:type="dxa"/>
          </w:tcPr>
          <w:p w14:paraId="4EF3BE76" w14:textId="77777777" w:rsidR="00DD6D98" w:rsidRPr="009901C4" w:rsidRDefault="00DD6D98" w:rsidP="00DD6D98">
            <w:pPr>
              <w:pStyle w:val="OtherTableBody"/>
              <w:rPr>
                <w:noProof/>
              </w:rPr>
            </w:pPr>
            <w:r w:rsidRPr="009901C4">
              <w:rPr>
                <w:noProof/>
              </w:rPr>
              <w:t xml:space="preserve"> 1 / liter</w:t>
            </w:r>
          </w:p>
        </w:tc>
      </w:tr>
      <w:tr w:rsidR="00DD6D98" w:rsidRPr="00D00BBD" w14:paraId="0141C27C" w14:textId="77777777" w:rsidTr="00DD6D98">
        <w:trPr>
          <w:cantSplit/>
          <w:jc w:val="center"/>
        </w:trPr>
        <w:tc>
          <w:tcPr>
            <w:tcW w:w="1678" w:type="dxa"/>
          </w:tcPr>
          <w:p w14:paraId="306323EF" w14:textId="77777777" w:rsidR="00DD6D98" w:rsidRPr="009901C4" w:rsidRDefault="00DD6D98" w:rsidP="00DD6D98">
            <w:pPr>
              <w:pStyle w:val="OtherTableBody"/>
              <w:rPr>
                <w:noProof/>
              </w:rPr>
            </w:pPr>
            <w:r w:rsidRPr="009901C4">
              <w:rPr>
                <w:noProof/>
              </w:rPr>
              <w:t>1/mL</w:t>
            </w:r>
          </w:p>
        </w:tc>
        <w:tc>
          <w:tcPr>
            <w:tcW w:w="6926" w:type="dxa"/>
          </w:tcPr>
          <w:p w14:paraId="6666651C" w14:textId="77777777" w:rsidR="00DD6D98" w:rsidRPr="009901C4" w:rsidRDefault="00DD6D98" w:rsidP="00DD6D98">
            <w:pPr>
              <w:pStyle w:val="OtherTableBody"/>
              <w:rPr>
                <w:noProof/>
              </w:rPr>
            </w:pPr>
            <w:r w:rsidRPr="009901C4">
              <w:rPr>
                <w:noProof/>
              </w:rPr>
              <w:t xml:space="preserve">*1 / milliliter </w:t>
            </w:r>
          </w:p>
        </w:tc>
      </w:tr>
      <w:tr w:rsidR="00DD6D98" w:rsidRPr="00D00BBD" w14:paraId="165C2EED" w14:textId="77777777" w:rsidTr="00DD6D98">
        <w:trPr>
          <w:cantSplit/>
          <w:jc w:val="center"/>
        </w:trPr>
        <w:tc>
          <w:tcPr>
            <w:tcW w:w="1678" w:type="dxa"/>
          </w:tcPr>
          <w:p w14:paraId="52CEC452" w14:textId="77777777" w:rsidR="00DD6D98" w:rsidRPr="009901C4" w:rsidRDefault="00DD6D98" w:rsidP="00DD6D98">
            <w:pPr>
              <w:pStyle w:val="OtherTableBody"/>
              <w:rPr>
                <w:noProof/>
              </w:rPr>
            </w:pPr>
            <w:r w:rsidRPr="009901C4">
              <w:rPr>
                <w:noProof/>
              </w:rPr>
              <w:t>10.L/min</w:t>
            </w:r>
          </w:p>
        </w:tc>
        <w:tc>
          <w:tcPr>
            <w:tcW w:w="6926" w:type="dxa"/>
          </w:tcPr>
          <w:p w14:paraId="614E5D3F" w14:textId="77777777" w:rsidR="00DD6D98" w:rsidRPr="009901C4" w:rsidRDefault="00DD6D98" w:rsidP="00DD6D98">
            <w:pPr>
              <w:pStyle w:val="OtherTableBody"/>
              <w:rPr>
                <w:noProof/>
              </w:rPr>
            </w:pPr>
            <w:r w:rsidRPr="009901C4">
              <w:rPr>
                <w:noProof/>
              </w:rPr>
              <w:t>*10 x liter / minute</w:t>
            </w:r>
          </w:p>
        </w:tc>
      </w:tr>
      <w:tr w:rsidR="00DD6D98" w:rsidRPr="0045408A" w14:paraId="5CE6A7D6" w14:textId="77777777" w:rsidTr="00DD6D98">
        <w:trPr>
          <w:cantSplit/>
          <w:jc w:val="center"/>
        </w:trPr>
        <w:tc>
          <w:tcPr>
            <w:tcW w:w="1678" w:type="dxa"/>
          </w:tcPr>
          <w:p w14:paraId="6981094B" w14:textId="77777777" w:rsidR="00DD6D98" w:rsidRPr="009901C4" w:rsidRDefault="00DD6D98" w:rsidP="00DD6D98">
            <w:pPr>
              <w:pStyle w:val="OtherTableBody"/>
              <w:rPr>
                <w:noProof/>
              </w:rPr>
            </w:pPr>
            <w:r w:rsidRPr="009901C4">
              <w:rPr>
                <w:noProof/>
              </w:rPr>
              <w:t>10.L /(min.m2)</w:t>
            </w:r>
          </w:p>
        </w:tc>
        <w:tc>
          <w:tcPr>
            <w:tcW w:w="6926" w:type="dxa"/>
          </w:tcPr>
          <w:p w14:paraId="164E823A" w14:textId="77777777" w:rsidR="00DD6D98" w:rsidRPr="00F80B5C" w:rsidRDefault="00DD6D98" w:rsidP="00DD6D98">
            <w:pPr>
              <w:pStyle w:val="OtherTableBody"/>
              <w:rPr>
                <w:noProof/>
                <w:lang w:val="de-DE"/>
              </w:rPr>
            </w:pPr>
            <w:r w:rsidRPr="00F80B5C">
              <w:rPr>
                <w:noProof/>
                <w:lang w:val="de-DE"/>
              </w:rPr>
              <w:t>*10 x (liter / minute) / meter</w:t>
            </w:r>
            <w:r w:rsidRPr="00F80B5C">
              <w:rPr>
                <w:noProof/>
                <w:vertAlign w:val="superscript"/>
                <w:lang w:val="de-DE"/>
              </w:rPr>
              <w:t>2</w:t>
            </w:r>
            <w:r w:rsidRPr="00F80B5C">
              <w:rPr>
                <w:noProof/>
                <w:lang w:val="de-DE"/>
              </w:rPr>
              <w:t xml:space="preserve"> = liter / (minute </w:t>
            </w:r>
            <w:r w:rsidRPr="009901C4">
              <w:rPr>
                <w:rFonts w:ascii="Symbol" w:hAnsi="Symbol"/>
                <w:noProof/>
              </w:rPr>
              <w:t></w:t>
            </w:r>
            <w:r w:rsidRPr="00F80B5C">
              <w:rPr>
                <w:noProof/>
                <w:lang w:val="de-DE"/>
              </w:rPr>
              <w:t xml:space="preserve"> meter</w:t>
            </w:r>
            <w:r w:rsidRPr="00F80B5C">
              <w:rPr>
                <w:noProof/>
                <w:vertAlign w:val="superscript"/>
                <w:lang w:val="de-DE"/>
              </w:rPr>
              <w:t>2</w:t>
            </w:r>
            <w:r w:rsidRPr="00F80B5C">
              <w:rPr>
                <w:noProof/>
                <w:lang w:val="de-DE"/>
              </w:rPr>
              <w:t>)</w:t>
            </w:r>
          </w:p>
        </w:tc>
      </w:tr>
      <w:tr w:rsidR="00DD6D98" w:rsidRPr="00D00BBD" w14:paraId="28E68D7B" w14:textId="77777777" w:rsidTr="00DD6D98">
        <w:trPr>
          <w:cantSplit/>
          <w:jc w:val="center"/>
        </w:trPr>
        <w:tc>
          <w:tcPr>
            <w:tcW w:w="1678" w:type="dxa"/>
          </w:tcPr>
          <w:p w14:paraId="17C1A27F" w14:textId="77777777" w:rsidR="00DD6D98" w:rsidRPr="009901C4" w:rsidRDefault="00DD6D98" w:rsidP="00DD6D98">
            <w:pPr>
              <w:pStyle w:val="OtherTableBody"/>
              <w:rPr>
                <w:noProof/>
              </w:rPr>
            </w:pPr>
            <w:r w:rsidRPr="009901C4">
              <w:rPr>
                <w:noProof/>
              </w:rPr>
              <w:t>10*3/mm3</w:t>
            </w:r>
          </w:p>
        </w:tc>
        <w:tc>
          <w:tcPr>
            <w:tcW w:w="6926" w:type="dxa"/>
          </w:tcPr>
          <w:p w14:paraId="7A83AF3C"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cubic millimeter (e.g., white blood cell count)</w:t>
            </w:r>
          </w:p>
        </w:tc>
      </w:tr>
      <w:tr w:rsidR="00DD6D98" w:rsidRPr="00D00BBD" w14:paraId="2BF35712" w14:textId="77777777" w:rsidTr="00DD6D98">
        <w:trPr>
          <w:cantSplit/>
          <w:jc w:val="center"/>
        </w:trPr>
        <w:tc>
          <w:tcPr>
            <w:tcW w:w="1678" w:type="dxa"/>
          </w:tcPr>
          <w:p w14:paraId="2FCE64C0" w14:textId="77777777" w:rsidR="00DD6D98" w:rsidRPr="009901C4" w:rsidRDefault="00DD6D98" w:rsidP="00DD6D98">
            <w:pPr>
              <w:pStyle w:val="OtherTableBody"/>
              <w:rPr>
                <w:noProof/>
              </w:rPr>
            </w:pPr>
            <w:r w:rsidRPr="009901C4">
              <w:rPr>
                <w:noProof/>
              </w:rPr>
              <w:t>10*3/L</w:t>
            </w:r>
          </w:p>
        </w:tc>
        <w:tc>
          <w:tcPr>
            <w:tcW w:w="6926" w:type="dxa"/>
          </w:tcPr>
          <w:p w14:paraId="1BFBF504"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Liter</w:t>
            </w:r>
          </w:p>
        </w:tc>
      </w:tr>
      <w:tr w:rsidR="00DD6D98" w:rsidRPr="00D00BBD" w14:paraId="3C57E9FD" w14:textId="77777777" w:rsidTr="00DD6D98">
        <w:trPr>
          <w:cantSplit/>
          <w:jc w:val="center"/>
        </w:trPr>
        <w:tc>
          <w:tcPr>
            <w:tcW w:w="1678" w:type="dxa"/>
          </w:tcPr>
          <w:p w14:paraId="3160255B" w14:textId="77777777" w:rsidR="00DD6D98" w:rsidRPr="009901C4" w:rsidRDefault="00DD6D98" w:rsidP="00DD6D98">
            <w:pPr>
              <w:pStyle w:val="OtherTableBody"/>
              <w:rPr>
                <w:noProof/>
              </w:rPr>
            </w:pPr>
            <w:r w:rsidRPr="009901C4">
              <w:rPr>
                <w:noProof/>
              </w:rPr>
              <w:t>10*3/mL</w:t>
            </w:r>
          </w:p>
        </w:tc>
        <w:tc>
          <w:tcPr>
            <w:tcW w:w="6926" w:type="dxa"/>
          </w:tcPr>
          <w:p w14:paraId="5085E967"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milliliter</w:t>
            </w:r>
          </w:p>
        </w:tc>
      </w:tr>
      <w:tr w:rsidR="00DD6D98" w:rsidRPr="00D00BBD" w14:paraId="72709754" w14:textId="77777777" w:rsidTr="00DD6D98">
        <w:trPr>
          <w:cantSplit/>
          <w:jc w:val="center"/>
        </w:trPr>
        <w:tc>
          <w:tcPr>
            <w:tcW w:w="1678" w:type="dxa"/>
          </w:tcPr>
          <w:p w14:paraId="13B85306" w14:textId="77777777" w:rsidR="00DD6D98" w:rsidRPr="009901C4" w:rsidRDefault="00DD6D98" w:rsidP="00DD6D98">
            <w:pPr>
              <w:pStyle w:val="OtherTableBody"/>
              <w:rPr>
                <w:noProof/>
              </w:rPr>
            </w:pPr>
            <w:r w:rsidRPr="009901C4">
              <w:rPr>
                <w:noProof/>
              </w:rPr>
              <w:t>10*6/mm3</w:t>
            </w:r>
          </w:p>
        </w:tc>
        <w:tc>
          <w:tcPr>
            <w:tcW w:w="6926" w:type="dxa"/>
          </w:tcPr>
          <w:p w14:paraId="2155C4EE"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millimeter</w:t>
            </w:r>
            <w:r w:rsidRPr="009901C4">
              <w:rPr>
                <w:noProof/>
                <w:vertAlign w:val="superscript"/>
              </w:rPr>
              <w:t>3</w:t>
            </w:r>
          </w:p>
        </w:tc>
      </w:tr>
      <w:tr w:rsidR="00DD6D98" w:rsidRPr="00D00BBD" w14:paraId="7AAFE3A0" w14:textId="77777777" w:rsidTr="00DD6D98">
        <w:trPr>
          <w:cantSplit/>
          <w:jc w:val="center"/>
        </w:trPr>
        <w:tc>
          <w:tcPr>
            <w:tcW w:w="1678" w:type="dxa"/>
          </w:tcPr>
          <w:p w14:paraId="646A6C8C" w14:textId="77777777" w:rsidR="00DD6D98" w:rsidRPr="009901C4" w:rsidRDefault="00DD6D98" w:rsidP="00DD6D98">
            <w:pPr>
              <w:pStyle w:val="OtherTableBody"/>
              <w:rPr>
                <w:noProof/>
              </w:rPr>
            </w:pPr>
            <w:r w:rsidRPr="009901C4">
              <w:rPr>
                <w:noProof/>
              </w:rPr>
              <w:t>10*6/L</w:t>
            </w:r>
          </w:p>
        </w:tc>
        <w:tc>
          <w:tcPr>
            <w:tcW w:w="6926" w:type="dxa"/>
          </w:tcPr>
          <w:p w14:paraId="61D31A96"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Liter</w:t>
            </w:r>
          </w:p>
        </w:tc>
      </w:tr>
      <w:tr w:rsidR="00DD6D98" w:rsidRPr="00D00BBD" w14:paraId="0C2EE26B" w14:textId="77777777" w:rsidTr="00DD6D98">
        <w:trPr>
          <w:cantSplit/>
          <w:jc w:val="center"/>
        </w:trPr>
        <w:tc>
          <w:tcPr>
            <w:tcW w:w="1678" w:type="dxa"/>
          </w:tcPr>
          <w:p w14:paraId="48BC69FC" w14:textId="77777777" w:rsidR="00DD6D98" w:rsidRPr="009901C4" w:rsidRDefault="00DD6D98" w:rsidP="00DD6D98">
            <w:pPr>
              <w:pStyle w:val="OtherTableBody"/>
              <w:rPr>
                <w:noProof/>
              </w:rPr>
            </w:pPr>
            <w:r w:rsidRPr="009901C4">
              <w:rPr>
                <w:noProof/>
              </w:rPr>
              <w:t>10*6/mL</w:t>
            </w:r>
          </w:p>
        </w:tc>
        <w:tc>
          <w:tcPr>
            <w:tcW w:w="6926" w:type="dxa"/>
          </w:tcPr>
          <w:p w14:paraId="7F3AC1EF"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milliliter</w:t>
            </w:r>
          </w:p>
        </w:tc>
      </w:tr>
      <w:tr w:rsidR="00DD6D98" w:rsidRPr="00D00BBD" w14:paraId="419DCA75" w14:textId="77777777" w:rsidTr="00DD6D98">
        <w:trPr>
          <w:cantSplit/>
          <w:jc w:val="center"/>
        </w:trPr>
        <w:tc>
          <w:tcPr>
            <w:tcW w:w="1678" w:type="dxa"/>
          </w:tcPr>
          <w:p w14:paraId="7DB0C842" w14:textId="77777777" w:rsidR="00DD6D98" w:rsidRPr="009901C4" w:rsidRDefault="00DD6D98" w:rsidP="00DD6D98">
            <w:pPr>
              <w:pStyle w:val="OtherTableBody"/>
              <w:rPr>
                <w:noProof/>
              </w:rPr>
            </w:pPr>
            <w:r w:rsidRPr="009901C4">
              <w:rPr>
                <w:noProof/>
              </w:rPr>
              <w:t>10*9/mm3</w:t>
            </w:r>
          </w:p>
        </w:tc>
        <w:tc>
          <w:tcPr>
            <w:tcW w:w="6926" w:type="dxa"/>
          </w:tcPr>
          <w:p w14:paraId="01FF7E52"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millimeter</w:t>
            </w:r>
            <w:r w:rsidRPr="009901C4">
              <w:rPr>
                <w:noProof/>
                <w:vertAlign w:val="superscript"/>
              </w:rPr>
              <w:t>3</w:t>
            </w:r>
          </w:p>
        </w:tc>
      </w:tr>
      <w:tr w:rsidR="00DD6D98" w:rsidRPr="00D00BBD" w14:paraId="3FEBB7B1" w14:textId="77777777" w:rsidTr="00DD6D98">
        <w:trPr>
          <w:cantSplit/>
          <w:jc w:val="center"/>
        </w:trPr>
        <w:tc>
          <w:tcPr>
            <w:tcW w:w="1678" w:type="dxa"/>
          </w:tcPr>
          <w:p w14:paraId="5D6CCCF6" w14:textId="77777777" w:rsidR="00DD6D98" w:rsidRPr="009901C4" w:rsidRDefault="00DD6D98" w:rsidP="00DD6D98">
            <w:pPr>
              <w:pStyle w:val="OtherTableBody"/>
              <w:rPr>
                <w:noProof/>
              </w:rPr>
            </w:pPr>
            <w:r w:rsidRPr="009901C4">
              <w:rPr>
                <w:noProof/>
              </w:rPr>
              <w:t>10*9/L</w:t>
            </w:r>
          </w:p>
        </w:tc>
        <w:tc>
          <w:tcPr>
            <w:tcW w:w="6926" w:type="dxa"/>
          </w:tcPr>
          <w:p w14:paraId="31FFDDC6"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Liter</w:t>
            </w:r>
          </w:p>
        </w:tc>
      </w:tr>
      <w:tr w:rsidR="00DD6D98" w:rsidRPr="00D00BBD" w14:paraId="7FE0AEFE" w14:textId="77777777" w:rsidTr="00DD6D98">
        <w:trPr>
          <w:cantSplit/>
          <w:jc w:val="center"/>
        </w:trPr>
        <w:tc>
          <w:tcPr>
            <w:tcW w:w="1678" w:type="dxa"/>
          </w:tcPr>
          <w:p w14:paraId="50F2D512" w14:textId="77777777" w:rsidR="00DD6D98" w:rsidRPr="009901C4" w:rsidRDefault="00DD6D98" w:rsidP="00DD6D98">
            <w:pPr>
              <w:pStyle w:val="OtherTableBody"/>
              <w:rPr>
                <w:noProof/>
              </w:rPr>
            </w:pPr>
            <w:r w:rsidRPr="009901C4">
              <w:rPr>
                <w:noProof/>
              </w:rPr>
              <w:t>10*9/mL</w:t>
            </w:r>
          </w:p>
        </w:tc>
        <w:tc>
          <w:tcPr>
            <w:tcW w:w="6926" w:type="dxa"/>
          </w:tcPr>
          <w:p w14:paraId="0EE4F03B"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milliliter</w:t>
            </w:r>
          </w:p>
        </w:tc>
      </w:tr>
      <w:tr w:rsidR="00DD6D98" w:rsidRPr="00D00BBD" w14:paraId="553EF9C8" w14:textId="77777777" w:rsidTr="00DD6D98">
        <w:trPr>
          <w:cantSplit/>
          <w:jc w:val="center"/>
        </w:trPr>
        <w:tc>
          <w:tcPr>
            <w:tcW w:w="1678" w:type="dxa"/>
          </w:tcPr>
          <w:p w14:paraId="69A642E1" w14:textId="77777777" w:rsidR="00DD6D98" w:rsidRPr="009901C4" w:rsidRDefault="00DD6D98" w:rsidP="00DD6D98">
            <w:pPr>
              <w:pStyle w:val="OtherTableBody"/>
              <w:rPr>
                <w:noProof/>
              </w:rPr>
            </w:pPr>
            <w:r w:rsidRPr="009901C4">
              <w:rPr>
                <w:noProof/>
              </w:rPr>
              <w:t>10*12/L</w:t>
            </w:r>
          </w:p>
        </w:tc>
        <w:tc>
          <w:tcPr>
            <w:tcW w:w="6926" w:type="dxa"/>
          </w:tcPr>
          <w:p w14:paraId="2A608E47" w14:textId="77777777" w:rsidR="00DD6D98" w:rsidRPr="009901C4" w:rsidRDefault="00DD6D98" w:rsidP="00DD6D98">
            <w:pPr>
              <w:pStyle w:val="OtherTableBody"/>
              <w:rPr>
                <w:noProof/>
              </w:rPr>
            </w:pPr>
            <w:r w:rsidRPr="009901C4">
              <w:rPr>
                <w:noProof/>
              </w:rPr>
              <w:t>*10</w:t>
            </w:r>
            <w:r w:rsidRPr="009901C4">
              <w:rPr>
                <w:noProof/>
                <w:vertAlign w:val="superscript"/>
              </w:rPr>
              <w:t>12</w:t>
            </w:r>
            <w:r w:rsidRPr="009901C4">
              <w:rPr>
                <w:noProof/>
              </w:rPr>
              <w:t xml:space="preserve"> / Liter</w:t>
            </w:r>
          </w:p>
        </w:tc>
      </w:tr>
      <w:tr w:rsidR="00DD6D98" w:rsidRPr="00D00BBD" w14:paraId="1C6D17D0" w14:textId="77777777" w:rsidTr="00DD6D98">
        <w:trPr>
          <w:cantSplit/>
          <w:jc w:val="center"/>
        </w:trPr>
        <w:tc>
          <w:tcPr>
            <w:tcW w:w="1678" w:type="dxa"/>
          </w:tcPr>
          <w:p w14:paraId="6C014C23" w14:textId="77777777" w:rsidR="00DD6D98" w:rsidRPr="009901C4" w:rsidRDefault="00DD6D98" w:rsidP="00DD6D98">
            <w:pPr>
              <w:pStyle w:val="OtherTableBody"/>
              <w:rPr>
                <w:noProof/>
              </w:rPr>
            </w:pPr>
            <w:r w:rsidRPr="009901C4">
              <w:rPr>
                <w:noProof/>
              </w:rPr>
              <w:t>10*3(rbc)</w:t>
            </w:r>
          </w:p>
        </w:tc>
        <w:tc>
          <w:tcPr>
            <w:tcW w:w="6926" w:type="dxa"/>
          </w:tcPr>
          <w:p w14:paraId="08D2DCCB" w14:textId="77777777" w:rsidR="00DD6D98" w:rsidRPr="009901C4" w:rsidRDefault="00DD6D98" w:rsidP="00DD6D98">
            <w:pPr>
              <w:pStyle w:val="OtherTableBody"/>
              <w:rPr>
                <w:noProof/>
              </w:rPr>
            </w:pPr>
            <w:r w:rsidRPr="009901C4">
              <w:rPr>
                <w:noProof/>
              </w:rPr>
              <w:t>*1000 red blood cells</w:t>
            </w:r>
            <w:r w:rsidRPr="009901C4">
              <w:rPr>
                <w:noProof/>
                <w:vertAlign w:val="superscript"/>
              </w:rPr>
              <w:t>†</w:t>
            </w:r>
          </w:p>
        </w:tc>
      </w:tr>
      <w:tr w:rsidR="00DD6D98" w:rsidRPr="00D00BBD" w14:paraId="2B229DC8" w14:textId="77777777" w:rsidTr="00DD6D98">
        <w:trPr>
          <w:cantSplit/>
          <w:jc w:val="center"/>
        </w:trPr>
        <w:tc>
          <w:tcPr>
            <w:tcW w:w="1678" w:type="dxa"/>
          </w:tcPr>
          <w:p w14:paraId="203745A8" w14:textId="77777777" w:rsidR="00DD6D98" w:rsidRPr="009901C4" w:rsidRDefault="00DD6D98" w:rsidP="00DD6D98">
            <w:pPr>
              <w:pStyle w:val="OtherTableBody"/>
              <w:rPr>
                <w:noProof/>
              </w:rPr>
            </w:pPr>
            <w:r w:rsidRPr="009901C4">
              <w:rPr>
                <w:noProof/>
              </w:rPr>
              <w:t>a/m</w:t>
            </w:r>
          </w:p>
        </w:tc>
        <w:tc>
          <w:tcPr>
            <w:tcW w:w="6926" w:type="dxa"/>
          </w:tcPr>
          <w:p w14:paraId="0377EF43" w14:textId="77777777" w:rsidR="00DD6D98" w:rsidRPr="009901C4" w:rsidRDefault="00DD6D98" w:rsidP="00DD6D98">
            <w:pPr>
              <w:pStyle w:val="OtherTableBody"/>
              <w:rPr>
                <w:noProof/>
              </w:rPr>
            </w:pPr>
            <w:r w:rsidRPr="009901C4">
              <w:rPr>
                <w:noProof/>
              </w:rPr>
              <w:t>Ampere per meter</w:t>
            </w:r>
          </w:p>
        </w:tc>
      </w:tr>
      <w:tr w:rsidR="00DD6D98" w:rsidRPr="00D00BBD" w14:paraId="11D28AC4" w14:textId="77777777" w:rsidTr="00DD6D98">
        <w:trPr>
          <w:cantSplit/>
          <w:jc w:val="center"/>
        </w:trPr>
        <w:tc>
          <w:tcPr>
            <w:tcW w:w="1678" w:type="dxa"/>
          </w:tcPr>
          <w:p w14:paraId="6A0BBD39" w14:textId="77777777" w:rsidR="00DD6D98" w:rsidRPr="009901C4" w:rsidRDefault="00DD6D98" w:rsidP="00DD6D98">
            <w:pPr>
              <w:pStyle w:val="OtherTableBody"/>
              <w:rPr>
                <w:noProof/>
              </w:rPr>
            </w:pPr>
            <w:r w:rsidRPr="009901C4">
              <w:rPr>
                <w:noProof/>
              </w:rPr>
              <w:t>(arb_u)</w:t>
            </w:r>
          </w:p>
        </w:tc>
        <w:tc>
          <w:tcPr>
            <w:tcW w:w="6926" w:type="dxa"/>
          </w:tcPr>
          <w:p w14:paraId="5F671D0E" w14:textId="77777777" w:rsidR="00DD6D98" w:rsidRPr="009901C4" w:rsidRDefault="00DD6D98" w:rsidP="00DD6D98">
            <w:pPr>
              <w:pStyle w:val="OtherTableBody"/>
              <w:rPr>
                <w:noProof/>
              </w:rPr>
            </w:pPr>
            <w:r w:rsidRPr="009901C4">
              <w:rPr>
                <w:noProof/>
              </w:rPr>
              <w:t>*Arbitrary unit</w:t>
            </w:r>
          </w:p>
        </w:tc>
      </w:tr>
      <w:tr w:rsidR="00DD6D98" w:rsidRPr="00D00BBD" w14:paraId="6D77D760" w14:textId="77777777" w:rsidTr="00DD6D98">
        <w:trPr>
          <w:cantSplit/>
          <w:jc w:val="center"/>
        </w:trPr>
        <w:tc>
          <w:tcPr>
            <w:tcW w:w="1678" w:type="dxa"/>
          </w:tcPr>
          <w:p w14:paraId="55222B29" w14:textId="77777777" w:rsidR="00DD6D98" w:rsidRPr="009901C4" w:rsidRDefault="00DD6D98" w:rsidP="00DD6D98">
            <w:pPr>
              <w:pStyle w:val="OtherTableBody"/>
              <w:rPr>
                <w:noProof/>
              </w:rPr>
            </w:pPr>
            <w:r w:rsidRPr="009901C4">
              <w:rPr>
                <w:noProof/>
              </w:rPr>
              <w:t>bar</w:t>
            </w:r>
          </w:p>
        </w:tc>
        <w:tc>
          <w:tcPr>
            <w:tcW w:w="6926" w:type="dxa"/>
          </w:tcPr>
          <w:p w14:paraId="1ADEB94F" w14:textId="77777777" w:rsidR="00DD6D98" w:rsidRPr="009901C4" w:rsidRDefault="00DD6D98" w:rsidP="00DD6D98">
            <w:pPr>
              <w:pStyle w:val="OtherTableBody"/>
              <w:rPr>
                <w:noProof/>
              </w:rPr>
            </w:pPr>
            <w:r w:rsidRPr="009901C4">
              <w:rPr>
                <w:noProof/>
              </w:rPr>
              <w:t xml:space="preserve"> Bar (pressure; 1 bar = 100 kilopascals)</w:t>
            </w:r>
          </w:p>
        </w:tc>
      </w:tr>
      <w:tr w:rsidR="00DD6D98" w:rsidRPr="00D00BBD" w14:paraId="5E4230D7" w14:textId="77777777" w:rsidTr="00DD6D98">
        <w:trPr>
          <w:cantSplit/>
          <w:jc w:val="center"/>
        </w:trPr>
        <w:tc>
          <w:tcPr>
            <w:tcW w:w="1678" w:type="dxa"/>
          </w:tcPr>
          <w:p w14:paraId="298E6940" w14:textId="77777777" w:rsidR="00DD6D98" w:rsidRPr="009901C4" w:rsidRDefault="00DD6D98" w:rsidP="00DD6D98">
            <w:pPr>
              <w:pStyle w:val="OtherTableBody"/>
              <w:rPr>
                <w:noProof/>
              </w:rPr>
            </w:pPr>
            <w:r w:rsidRPr="009901C4">
              <w:rPr>
                <w:noProof/>
              </w:rPr>
              <w:t>/min</w:t>
            </w:r>
          </w:p>
        </w:tc>
        <w:tc>
          <w:tcPr>
            <w:tcW w:w="6926" w:type="dxa"/>
          </w:tcPr>
          <w:p w14:paraId="57687AF7" w14:textId="77777777" w:rsidR="00DD6D98" w:rsidRPr="009901C4" w:rsidRDefault="00DD6D98" w:rsidP="00DD6D98">
            <w:pPr>
              <w:pStyle w:val="OtherTableBody"/>
              <w:rPr>
                <w:noProof/>
              </w:rPr>
            </w:pPr>
            <w:r w:rsidRPr="009901C4">
              <w:rPr>
                <w:noProof/>
              </w:rPr>
              <w:t xml:space="preserve"> Beats or Other Events Per Minute</w:t>
            </w:r>
          </w:p>
        </w:tc>
      </w:tr>
      <w:tr w:rsidR="00DD6D98" w:rsidRPr="00D00BBD" w14:paraId="28098CE7" w14:textId="77777777" w:rsidTr="00DD6D98">
        <w:trPr>
          <w:cantSplit/>
          <w:jc w:val="center"/>
        </w:trPr>
        <w:tc>
          <w:tcPr>
            <w:tcW w:w="1678" w:type="dxa"/>
          </w:tcPr>
          <w:p w14:paraId="2C58A384" w14:textId="77777777" w:rsidR="00DD6D98" w:rsidRPr="009901C4" w:rsidRDefault="00DD6D98" w:rsidP="00DD6D98">
            <w:pPr>
              <w:pStyle w:val="OtherTableBody"/>
              <w:rPr>
                <w:noProof/>
              </w:rPr>
            </w:pPr>
            <w:r w:rsidRPr="009901C4">
              <w:rPr>
                <w:noProof/>
              </w:rPr>
              <w:t>bq</w:t>
            </w:r>
          </w:p>
        </w:tc>
        <w:tc>
          <w:tcPr>
            <w:tcW w:w="6926" w:type="dxa"/>
          </w:tcPr>
          <w:p w14:paraId="5F85B8A5" w14:textId="77777777" w:rsidR="00DD6D98" w:rsidRPr="009901C4" w:rsidRDefault="00DD6D98" w:rsidP="00DD6D98">
            <w:pPr>
              <w:pStyle w:val="OtherTableBody"/>
              <w:rPr>
                <w:noProof/>
              </w:rPr>
            </w:pPr>
            <w:r w:rsidRPr="009901C4">
              <w:rPr>
                <w:noProof/>
              </w:rPr>
              <w:t xml:space="preserve"> Becquerel</w:t>
            </w:r>
          </w:p>
        </w:tc>
      </w:tr>
      <w:tr w:rsidR="00DD6D98" w:rsidRPr="00D00BBD" w14:paraId="622B1021" w14:textId="77777777" w:rsidTr="00DD6D98">
        <w:trPr>
          <w:cantSplit/>
          <w:jc w:val="center"/>
        </w:trPr>
        <w:tc>
          <w:tcPr>
            <w:tcW w:w="1678" w:type="dxa"/>
          </w:tcPr>
          <w:p w14:paraId="116F302B" w14:textId="77777777" w:rsidR="00DD6D98" w:rsidRPr="009901C4" w:rsidRDefault="00DD6D98" w:rsidP="00DD6D98">
            <w:pPr>
              <w:pStyle w:val="OtherTableBody"/>
              <w:rPr>
                <w:noProof/>
              </w:rPr>
            </w:pPr>
            <w:r w:rsidRPr="009901C4">
              <w:rPr>
                <w:noProof/>
              </w:rPr>
              <w:t>(bdsk_u)</w:t>
            </w:r>
          </w:p>
        </w:tc>
        <w:tc>
          <w:tcPr>
            <w:tcW w:w="6926" w:type="dxa"/>
          </w:tcPr>
          <w:p w14:paraId="7197A893" w14:textId="77777777" w:rsidR="00DD6D98" w:rsidRPr="009901C4" w:rsidRDefault="00DD6D98" w:rsidP="00DD6D98">
            <w:pPr>
              <w:pStyle w:val="OtherTableBody"/>
              <w:rPr>
                <w:noProof/>
              </w:rPr>
            </w:pPr>
            <w:r w:rsidRPr="009901C4">
              <w:rPr>
                <w:noProof/>
              </w:rPr>
              <w:t>*Bodansky Units</w:t>
            </w:r>
          </w:p>
        </w:tc>
      </w:tr>
      <w:tr w:rsidR="00DD6D98" w:rsidRPr="00D00BBD" w14:paraId="7999A6D3" w14:textId="77777777" w:rsidTr="00DD6D98">
        <w:trPr>
          <w:cantSplit/>
          <w:jc w:val="center"/>
        </w:trPr>
        <w:tc>
          <w:tcPr>
            <w:tcW w:w="1678" w:type="dxa"/>
          </w:tcPr>
          <w:p w14:paraId="29169E3A" w14:textId="77777777" w:rsidR="00DD6D98" w:rsidRPr="009901C4" w:rsidRDefault="00DD6D98" w:rsidP="00DD6D98">
            <w:pPr>
              <w:pStyle w:val="OtherTableBody"/>
              <w:rPr>
                <w:noProof/>
              </w:rPr>
            </w:pPr>
            <w:r w:rsidRPr="009901C4">
              <w:rPr>
                <w:noProof/>
              </w:rPr>
              <w:t>(bsa)</w:t>
            </w:r>
          </w:p>
        </w:tc>
        <w:tc>
          <w:tcPr>
            <w:tcW w:w="6926" w:type="dxa"/>
          </w:tcPr>
          <w:p w14:paraId="63C0E18C" w14:textId="77777777" w:rsidR="00DD6D98" w:rsidRPr="009901C4" w:rsidRDefault="00DD6D98" w:rsidP="00DD6D98">
            <w:pPr>
              <w:pStyle w:val="OtherTableBody"/>
              <w:rPr>
                <w:noProof/>
              </w:rPr>
            </w:pPr>
            <w:r w:rsidRPr="009901C4">
              <w:rPr>
                <w:noProof/>
              </w:rPr>
              <w:t>*Body surface area</w:t>
            </w:r>
          </w:p>
        </w:tc>
      </w:tr>
      <w:tr w:rsidR="00DD6D98" w:rsidRPr="00D00BBD" w14:paraId="4C9A4547" w14:textId="77777777" w:rsidTr="00DD6D98">
        <w:trPr>
          <w:cantSplit/>
          <w:jc w:val="center"/>
        </w:trPr>
        <w:tc>
          <w:tcPr>
            <w:tcW w:w="1678" w:type="dxa"/>
          </w:tcPr>
          <w:p w14:paraId="16A1ED3B" w14:textId="77777777" w:rsidR="00DD6D98" w:rsidRPr="009901C4" w:rsidRDefault="00DD6D98" w:rsidP="00DD6D98">
            <w:pPr>
              <w:pStyle w:val="OtherTableBody"/>
              <w:rPr>
                <w:noProof/>
              </w:rPr>
            </w:pPr>
            <w:r w:rsidRPr="009901C4">
              <w:rPr>
                <w:noProof/>
              </w:rPr>
              <w:t>(cal)</w:t>
            </w:r>
          </w:p>
        </w:tc>
        <w:tc>
          <w:tcPr>
            <w:tcW w:w="6926" w:type="dxa"/>
          </w:tcPr>
          <w:p w14:paraId="5D16BE95" w14:textId="77777777" w:rsidR="00DD6D98" w:rsidRPr="009901C4" w:rsidRDefault="00DD6D98" w:rsidP="00DD6D98">
            <w:pPr>
              <w:pStyle w:val="OtherTableBody"/>
              <w:rPr>
                <w:noProof/>
              </w:rPr>
            </w:pPr>
            <w:r w:rsidRPr="009901C4">
              <w:rPr>
                <w:noProof/>
              </w:rPr>
              <w:t xml:space="preserve">*Calorie </w:t>
            </w:r>
          </w:p>
        </w:tc>
      </w:tr>
      <w:tr w:rsidR="00DD6D98" w:rsidRPr="00D00BBD" w14:paraId="3D0E5E49" w14:textId="77777777" w:rsidTr="00DD6D98">
        <w:trPr>
          <w:cantSplit/>
          <w:jc w:val="center"/>
        </w:trPr>
        <w:tc>
          <w:tcPr>
            <w:tcW w:w="1678" w:type="dxa"/>
          </w:tcPr>
          <w:p w14:paraId="556084E4" w14:textId="77777777" w:rsidR="00DD6D98" w:rsidRPr="009901C4" w:rsidRDefault="00DD6D98" w:rsidP="00DD6D98">
            <w:pPr>
              <w:pStyle w:val="OtherTableBody"/>
              <w:rPr>
                <w:noProof/>
              </w:rPr>
            </w:pPr>
            <w:r w:rsidRPr="009901C4">
              <w:rPr>
                <w:noProof/>
              </w:rPr>
              <w:t>1</w:t>
            </w:r>
          </w:p>
        </w:tc>
        <w:tc>
          <w:tcPr>
            <w:tcW w:w="6926" w:type="dxa"/>
          </w:tcPr>
          <w:p w14:paraId="72D6FF55" w14:textId="77777777" w:rsidR="00DD6D98" w:rsidRPr="009901C4" w:rsidRDefault="00DD6D98" w:rsidP="00DD6D98">
            <w:pPr>
              <w:pStyle w:val="OtherTableBody"/>
              <w:rPr>
                <w:noProof/>
              </w:rPr>
            </w:pPr>
            <w:r w:rsidRPr="009901C4">
              <w:rPr>
                <w:noProof/>
              </w:rPr>
              <w:t>*Catalytic Fraction</w:t>
            </w:r>
          </w:p>
        </w:tc>
      </w:tr>
      <w:tr w:rsidR="00DD6D98" w:rsidRPr="00D00BBD" w14:paraId="0EF36930" w14:textId="77777777" w:rsidTr="00DD6D98">
        <w:trPr>
          <w:cantSplit/>
          <w:jc w:val="center"/>
        </w:trPr>
        <w:tc>
          <w:tcPr>
            <w:tcW w:w="1678" w:type="dxa"/>
          </w:tcPr>
          <w:p w14:paraId="6B43DA7A" w14:textId="77777777" w:rsidR="00DD6D98" w:rsidRPr="009901C4" w:rsidRDefault="00DD6D98" w:rsidP="00DD6D98">
            <w:pPr>
              <w:pStyle w:val="OtherTableBody"/>
              <w:rPr>
                <w:noProof/>
              </w:rPr>
            </w:pPr>
            <w:r w:rsidRPr="009901C4">
              <w:rPr>
                <w:noProof/>
              </w:rPr>
              <w:lastRenderedPageBreak/>
              <w:t>/L</w:t>
            </w:r>
          </w:p>
        </w:tc>
        <w:tc>
          <w:tcPr>
            <w:tcW w:w="6926" w:type="dxa"/>
          </w:tcPr>
          <w:p w14:paraId="252170DC" w14:textId="77777777" w:rsidR="00DD6D98" w:rsidRPr="009901C4" w:rsidRDefault="00DD6D98" w:rsidP="00DD6D98">
            <w:pPr>
              <w:pStyle w:val="OtherTableBody"/>
              <w:rPr>
                <w:noProof/>
              </w:rPr>
            </w:pPr>
            <w:r w:rsidRPr="009901C4">
              <w:rPr>
                <w:noProof/>
              </w:rPr>
              <w:t xml:space="preserve"> Cells / Liter</w:t>
            </w:r>
          </w:p>
        </w:tc>
      </w:tr>
      <w:tr w:rsidR="00DD6D98" w:rsidRPr="00D00BBD" w14:paraId="3C4159E7" w14:textId="77777777" w:rsidTr="00DD6D98">
        <w:trPr>
          <w:cantSplit/>
          <w:jc w:val="center"/>
        </w:trPr>
        <w:tc>
          <w:tcPr>
            <w:tcW w:w="1678" w:type="dxa"/>
          </w:tcPr>
          <w:p w14:paraId="2B1711EF" w14:textId="77777777" w:rsidR="00DD6D98" w:rsidRPr="009901C4" w:rsidRDefault="00DD6D98" w:rsidP="00DD6D98">
            <w:pPr>
              <w:pStyle w:val="OtherTableBody"/>
              <w:rPr>
                <w:noProof/>
              </w:rPr>
            </w:pPr>
            <w:r w:rsidRPr="009901C4">
              <w:rPr>
                <w:noProof/>
              </w:rPr>
              <w:t>cm</w:t>
            </w:r>
          </w:p>
        </w:tc>
        <w:tc>
          <w:tcPr>
            <w:tcW w:w="6926" w:type="dxa"/>
          </w:tcPr>
          <w:p w14:paraId="2F17B9D8" w14:textId="77777777" w:rsidR="00DD6D98" w:rsidRPr="009901C4" w:rsidRDefault="00DD6D98" w:rsidP="00DD6D98">
            <w:pPr>
              <w:pStyle w:val="OtherTableBody"/>
              <w:rPr>
                <w:noProof/>
              </w:rPr>
            </w:pPr>
            <w:r w:rsidRPr="009901C4">
              <w:rPr>
                <w:noProof/>
              </w:rPr>
              <w:t xml:space="preserve"> Centimeter</w:t>
            </w:r>
          </w:p>
        </w:tc>
      </w:tr>
      <w:tr w:rsidR="00DD6D98" w:rsidRPr="00D00BBD" w14:paraId="16C1F1A1" w14:textId="77777777" w:rsidTr="00DD6D98">
        <w:trPr>
          <w:cantSplit/>
          <w:jc w:val="center"/>
        </w:trPr>
        <w:tc>
          <w:tcPr>
            <w:tcW w:w="1678" w:type="dxa"/>
          </w:tcPr>
          <w:p w14:paraId="3222C2DE" w14:textId="77777777" w:rsidR="00DD6D98" w:rsidRPr="009901C4" w:rsidRDefault="00DD6D98" w:rsidP="00DD6D98">
            <w:pPr>
              <w:pStyle w:val="OtherTableBody"/>
              <w:rPr>
                <w:noProof/>
              </w:rPr>
            </w:pPr>
            <w:r w:rsidRPr="009901C4">
              <w:rPr>
                <w:noProof/>
              </w:rPr>
              <w:t>cm_h20</w:t>
            </w:r>
          </w:p>
        </w:tc>
        <w:tc>
          <w:tcPr>
            <w:tcW w:w="6926" w:type="dxa"/>
          </w:tcPr>
          <w:p w14:paraId="7A9A9137" w14:textId="77777777" w:rsidR="00DD6D98" w:rsidRPr="009901C4" w:rsidRDefault="00DD6D98" w:rsidP="00DD6D98">
            <w:pPr>
              <w:pStyle w:val="OtherTableBody"/>
              <w:rPr>
                <w:noProof/>
              </w:rPr>
            </w:pPr>
            <w:r w:rsidRPr="009901C4">
              <w:rPr>
                <w:noProof/>
              </w:rPr>
              <w:t>* Centimeters of water =H</w:t>
            </w:r>
            <w:r w:rsidRPr="009901C4">
              <w:rPr>
                <w:noProof/>
                <w:vertAlign w:val="subscript"/>
              </w:rPr>
              <w:t>2</w:t>
            </w:r>
            <w:r w:rsidRPr="009901C4">
              <w:rPr>
                <w:noProof/>
              </w:rPr>
              <w:t>0 (pressure)</w:t>
            </w:r>
          </w:p>
        </w:tc>
      </w:tr>
      <w:tr w:rsidR="00DD6D98" w:rsidRPr="00D00BBD" w14:paraId="5D59E6D8" w14:textId="77777777" w:rsidTr="00DD6D98">
        <w:trPr>
          <w:cantSplit/>
          <w:jc w:val="center"/>
        </w:trPr>
        <w:tc>
          <w:tcPr>
            <w:tcW w:w="1678" w:type="dxa"/>
          </w:tcPr>
          <w:p w14:paraId="295F70B3" w14:textId="77777777" w:rsidR="00DD6D98" w:rsidRPr="009901C4" w:rsidRDefault="00DD6D98" w:rsidP="00DD6D98">
            <w:pPr>
              <w:pStyle w:val="OtherTableBody"/>
              <w:rPr>
                <w:noProof/>
              </w:rPr>
            </w:pPr>
            <w:r w:rsidRPr="009901C4">
              <w:rPr>
                <w:noProof/>
              </w:rPr>
              <w:t>cm_h20.s/L</w:t>
            </w:r>
          </w:p>
        </w:tc>
        <w:tc>
          <w:tcPr>
            <w:tcW w:w="6926" w:type="dxa"/>
          </w:tcPr>
          <w:p w14:paraId="4D735A3E" w14:textId="77777777"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(liter / second) = (centimeters H</w:t>
            </w:r>
            <w:r w:rsidRPr="009901C4">
              <w:rPr>
                <w:noProof/>
                <w:vertAlign w:val="subscript"/>
              </w:rPr>
              <w:t>2</w:t>
            </w:r>
            <w:r w:rsidRPr="009901C4">
              <w:rPr>
                <w:noProof/>
              </w:rPr>
              <w:t xml:space="preserve">0 </w:t>
            </w:r>
            <w:r w:rsidRPr="009901C4">
              <w:rPr>
                <w:rFonts w:ascii="Symbol" w:hAnsi="Symbol"/>
                <w:noProof/>
              </w:rPr>
              <w:t></w:t>
            </w:r>
            <w:r w:rsidRPr="009901C4">
              <w:rPr>
                <w:noProof/>
              </w:rPr>
              <w:t xml:space="preserve"> second) / liter (e.g., mean pulmonary resistance)</w:t>
            </w:r>
          </w:p>
        </w:tc>
      </w:tr>
      <w:tr w:rsidR="00DD6D98" w:rsidRPr="00D00BBD" w14:paraId="38A30007" w14:textId="77777777" w:rsidTr="00DD6D98">
        <w:trPr>
          <w:cantSplit/>
          <w:jc w:val="center"/>
        </w:trPr>
        <w:tc>
          <w:tcPr>
            <w:tcW w:w="1678" w:type="dxa"/>
          </w:tcPr>
          <w:p w14:paraId="5CF9E301" w14:textId="77777777" w:rsidR="00DD6D98" w:rsidRPr="009901C4" w:rsidRDefault="00DD6D98" w:rsidP="00DD6D98">
            <w:pPr>
              <w:pStyle w:val="OtherTableBody"/>
              <w:rPr>
                <w:noProof/>
              </w:rPr>
            </w:pPr>
            <w:r w:rsidRPr="009901C4">
              <w:rPr>
                <w:noProof/>
              </w:rPr>
              <w:t>cm_h20/(s.m)</w:t>
            </w:r>
          </w:p>
        </w:tc>
        <w:tc>
          <w:tcPr>
            <w:tcW w:w="6926" w:type="dxa"/>
          </w:tcPr>
          <w:p w14:paraId="798684D6" w14:textId="77777777"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second) / meter = centimeters H</w:t>
            </w:r>
            <w:r w:rsidRPr="009901C4">
              <w:rPr>
                <w:noProof/>
                <w:vertAlign w:val="subscript"/>
              </w:rPr>
              <w:t>2</w:t>
            </w:r>
            <w:r w:rsidRPr="009901C4">
              <w:rPr>
                <w:noProof/>
              </w:rPr>
              <w:t xml:space="preserve">0 / (second </w:t>
            </w:r>
            <w:r w:rsidRPr="009901C4">
              <w:rPr>
                <w:rFonts w:ascii="Symbol" w:hAnsi="Symbol"/>
                <w:noProof/>
              </w:rPr>
              <w:t></w:t>
            </w:r>
            <w:r w:rsidRPr="009901C4">
              <w:rPr>
                <w:noProof/>
              </w:rPr>
              <w:t xml:space="preserve"> meter) (e.g., pulmonary pressure time product)</w:t>
            </w:r>
          </w:p>
        </w:tc>
      </w:tr>
      <w:tr w:rsidR="00DD6D98" w:rsidRPr="00D00BBD" w14:paraId="07EAA950" w14:textId="77777777" w:rsidTr="00DD6D98">
        <w:trPr>
          <w:cantSplit/>
          <w:jc w:val="center"/>
        </w:trPr>
        <w:tc>
          <w:tcPr>
            <w:tcW w:w="1678" w:type="dxa"/>
          </w:tcPr>
          <w:p w14:paraId="6044D0CD" w14:textId="77777777" w:rsidR="00DD6D98" w:rsidRPr="009901C4" w:rsidRDefault="00DD6D98" w:rsidP="00DD6D98">
            <w:pPr>
              <w:pStyle w:val="OtherTableBody"/>
              <w:rPr>
                <w:noProof/>
              </w:rPr>
            </w:pPr>
            <w:r w:rsidRPr="009901C4">
              <w:rPr>
                <w:noProof/>
              </w:rPr>
              <w:t>(cfu)</w:t>
            </w:r>
          </w:p>
        </w:tc>
        <w:tc>
          <w:tcPr>
            <w:tcW w:w="6926" w:type="dxa"/>
          </w:tcPr>
          <w:p w14:paraId="4B0B3485" w14:textId="77777777" w:rsidR="00DD6D98" w:rsidRPr="009901C4" w:rsidRDefault="00DD6D98" w:rsidP="00DD6D98">
            <w:pPr>
              <w:pStyle w:val="OtherTableBody"/>
              <w:rPr>
                <w:noProof/>
              </w:rPr>
            </w:pPr>
            <w:r w:rsidRPr="009901C4">
              <w:rPr>
                <w:noProof/>
              </w:rPr>
              <w:t>*Colony Forming Units</w:t>
            </w:r>
          </w:p>
        </w:tc>
      </w:tr>
      <w:tr w:rsidR="00DD6D98" w:rsidRPr="00D00BBD" w14:paraId="1BE5F0AE" w14:textId="77777777" w:rsidTr="00DD6D98">
        <w:trPr>
          <w:cantSplit/>
          <w:jc w:val="center"/>
        </w:trPr>
        <w:tc>
          <w:tcPr>
            <w:tcW w:w="1678" w:type="dxa"/>
          </w:tcPr>
          <w:p w14:paraId="506E111E" w14:textId="77777777" w:rsidR="00DD6D98" w:rsidRPr="009901C4" w:rsidRDefault="00DD6D98" w:rsidP="00DD6D98">
            <w:pPr>
              <w:pStyle w:val="OtherTableBody"/>
              <w:rPr>
                <w:noProof/>
              </w:rPr>
            </w:pPr>
            <w:r w:rsidRPr="009901C4">
              <w:rPr>
                <w:noProof/>
              </w:rPr>
              <w:t>m3/s</w:t>
            </w:r>
          </w:p>
        </w:tc>
        <w:tc>
          <w:tcPr>
            <w:tcW w:w="6926" w:type="dxa"/>
          </w:tcPr>
          <w:p w14:paraId="29938870" w14:textId="77777777" w:rsidR="00DD6D98" w:rsidRPr="009901C4" w:rsidRDefault="00DD6D98" w:rsidP="00DD6D98">
            <w:pPr>
              <w:pStyle w:val="OtherTableBody"/>
              <w:rPr>
                <w:noProof/>
              </w:rPr>
            </w:pPr>
            <w:r w:rsidRPr="009901C4">
              <w:rPr>
                <w:noProof/>
              </w:rPr>
              <w:t>Cubic meter per second</w:t>
            </w:r>
          </w:p>
        </w:tc>
      </w:tr>
      <w:tr w:rsidR="00DD6D98" w:rsidRPr="00D00BBD" w14:paraId="2951D249" w14:textId="77777777" w:rsidTr="00DD6D98">
        <w:trPr>
          <w:cantSplit/>
          <w:jc w:val="center"/>
        </w:trPr>
        <w:tc>
          <w:tcPr>
            <w:tcW w:w="1678" w:type="dxa"/>
          </w:tcPr>
          <w:p w14:paraId="5F4EFB55" w14:textId="77777777" w:rsidR="00DD6D98" w:rsidRPr="009901C4" w:rsidRDefault="00DD6D98" w:rsidP="00DD6D98">
            <w:pPr>
              <w:pStyle w:val="OtherTableBody"/>
              <w:rPr>
                <w:noProof/>
              </w:rPr>
            </w:pPr>
            <w:r w:rsidRPr="009901C4">
              <w:rPr>
                <w:noProof/>
              </w:rPr>
              <w:t>d</w:t>
            </w:r>
          </w:p>
        </w:tc>
        <w:tc>
          <w:tcPr>
            <w:tcW w:w="6926" w:type="dxa"/>
          </w:tcPr>
          <w:p w14:paraId="740CC797" w14:textId="77777777" w:rsidR="00DD6D98" w:rsidRPr="009901C4" w:rsidRDefault="00DD6D98" w:rsidP="00DD6D98">
            <w:pPr>
              <w:pStyle w:val="OtherTableBody"/>
              <w:rPr>
                <w:noProof/>
              </w:rPr>
            </w:pPr>
            <w:r w:rsidRPr="009901C4">
              <w:rPr>
                <w:noProof/>
              </w:rPr>
              <w:t xml:space="preserve"> Day</w:t>
            </w:r>
            <w:r w:rsidRPr="009901C4">
              <w:rPr>
                <w:noProof/>
              </w:rPr>
              <w:tab/>
            </w:r>
          </w:p>
        </w:tc>
      </w:tr>
      <w:tr w:rsidR="00DD6D98" w:rsidRPr="00D00BBD" w14:paraId="694A3408" w14:textId="77777777" w:rsidTr="00DD6D98">
        <w:trPr>
          <w:cantSplit/>
          <w:jc w:val="center"/>
        </w:trPr>
        <w:tc>
          <w:tcPr>
            <w:tcW w:w="1678" w:type="dxa"/>
          </w:tcPr>
          <w:p w14:paraId="42FCF9AF" w14:textId="77777777" w:rsidR="00DD6D98" w:rsidRPr="009901C4" w:rsidRDefault="00DD6D98" w:rsidP="00DD6D98">
            <w:pPr>
              <w:pStyle w:val="OtherTableBody"/>
              <w:rPr>
                <w:noProof/>
              </w:rPr>
            </w:pPr>
            <w:r w:rsidRPr="009901C4">
              <w:rPr>
                <w:noProof/>
              </w:rPr>
              <w:t>db</w:t>
            </w:r>
          </w:p>
        </w:tc>
        <w:tc>
          <w:tcPr>
            <w:tcW w:w="6926" w:type="dxa"/>
          </w:tcPr>
          <w:p w14:paraId="7E038D21" w14:textId="77777777" w:rsidR="00DD6D98" w:rsidRPr="009901C4" w:rsidRDefault="00DD6D98" w:rsidP="00DD6D98">
            <w:pPr>
              <w:pStyle w:val="OtherTableBody"/>
              <w:rPr>
                <w:noProof/>
              </w:rPr>
            </w:pPr>
            <w:r w:rsidRPr="009901C4">
              <w:rPr>
                <w:noProof/>
              </w:rPr>
              <w:t xml:space="preserve"> Decibels </w:t>
            </w:r>
          </w:p>
        </w:tc>
      </w:tr>
      <w:tr w:rsidR="00DD6D98" w:rsidRPr="00D00BBD" w14:paraId="2F34BD60" w14:textId="77777777" w:rsidTr="00DD6D98">
        <w:trPr>
          <w:cantSplit/>
          <w:jc w:val="center"/>
        </w:trPr>
        <w:tc>
          <w:tcPr>
            <w:tcW w:w="1678" w:type="dxa"/>
          </w:tcPr>
          <w:p w14:paraId="5EBAF949" w14:textId="77777777" w:rsidR="00DD6D98" w:rsidRPr="009901C4" w:rsidRDefault="00DD6D98" w:rsidP="00DD6D98">
            <w:pPr>
              <w:pStyle w:val="OtherTableBody"/>
              <w:rPr>
                <w:noProof/>
              </w:rPr>
            </w:pPr>
            <w:r w:rsidRPr="009901C4">
              <w:rPr>
                <w:noProof/>
              </w:rPr>
              <w:t>dba</w:t>
            </w:r>
          </w:p>
        </w:tc>
        <w:tc>
          <w:tcPr>
            <w:tcW w:w="6926" w:type="dxa"/>
          </w:tcPr>
          <w:p w14:paraId="45FA5251" w14:textId="77777777" w:rsidR="00DD6D98" w:rsidRPr="009901C4" w:rsidRDefault="00DD6D98" w:rsidP="00DD6D98">
            <w:pPr>
              <w:pStyle w:val="OtherTableBody"/>
              <w:rPr>
                <w:noProof/>
              </w:rPr>
            </w:pPr>
            <w:r w:rsidRPr="009901C4">
              <w:rPr>
                <w:noProof/>
              </w:rPr>
              <w:t>*Decibels a Scale</w:t>
            </w:r>
          </w:p>
        </w:tc>
      </w:tr>
      <w:tr w:rsidR="00DD6D98" w:rsidRPr="00D00BBD" w14:paraId="3794E52A" w14:textId="77777777" w:rsidTr="00DD6D98">
        <w:trPr>
          <w:cantSplit/>
          <w:jc w:val="center"/>
        </w:trPr>
        <w:tc>
          <w:tcPr>
            <w:tcW w:w="1678" w:type="dxa"/>
          </w:tcPr>
          <w:p w14:paraId="1551DE73" w14:textId="77777777" w:rsidR="00DD6D98" w:rsidRPr="009901C4" w:rsidRDefault="00DD6D98" w:rsidP="00DD6D98">
            <w:pPr>
              <w:pStyle w:val="OtherTableBody"/>
              <w:rPr>
                <w:noProof/>
              </w:rPr>
            </w:pPr>
            <w:r w:rsidRPr="009901C4">
              <w:rPr>
                <w:noProof/>
              </w:rPr>
              <w:t>cel</w:t>
            </w:r>
          </w:p>
        </w:tc>
        <w:tc>
          <w:tcPr>
            <w:tcW w:w="6926" w:type="dxa"/>
          </w:tcPr>
          <w:p w14:paraId="00CF9BB3" w14:textId="77777777" w:rsidR="00DD6D98" w:rsidRPr="009901C4" w:rsidRDefault="00DD6D98" w:rsidP="00DD6D98">
            <w:pPr>
              <w:pStyle w:val="OtherTableBody"/>
              <w:rPr>
                <w:noProof/>
              </w:rPr>
            </w:pPr>
            <w:r w:rsidRPr="009901C4">
              <w:rPr>
                <w:noProof/>
              </w:rPr>
              <w:t xml:space="preserve"> Degrees Celsius</w:t>
            </w:r>
          </w:p>
        </w:tc>
      </w:tr>
      <w:tr w:rsidR="00DD6D98" w:rsidRPr="00D00BBD" w14:paraId="6B3A75B5" w14:textId="77777777" w:rsidTr="00DD6D98">
        <w:trPr>
          <w:cantSplit/>
          <w:jc w:val="center"/>
        </w:trPr>
        <w:tc>
          <w:tcPr>
            <w:tcW w:w="1678" w:type="dxa"/>
          </w:tcPr>
          <w:p w14:paraId="66284C81" w14:textId="77777777" w:rsidR="00DD6D98" w:rsidRPr="009901C4" w:rsidRDefault="00DD6D98" w:rsidP="00DD6D98">
            <w:pPr>
              <w:pStyle w:val="OtherTableBody"/>
              <w:rPr>
                <w:noProof/>
              </w:rPr>
            </w:pPr>
            <w:r w:rsidRPr="009901C4">
              <w:rPr>
                <w:noProof/>
              </w:rPr>
              <w:t>deg</w:t>
            </w:r>
          </w:p>
        </w:tc>
        <w:tc>
          <w:tcPr>
            <w:tcW w:w="6926" w:type="dxa"/>
          </w:tcPr>
          <w:p w14:paraId="330BEAC6" w14:textId="77777777" w:rsidR="00DD6D98" w:rsidRPr="009901C4" w:rsidRDefault="00DD6D98" w:rsidP="00DD6D98">
            <w:pPr>
              <w:pStyle w:val="OtherTableBody"/>
              <w:rPr>
                <w:noProof/>
              </w:rPr>
            </w:pPr>
            <w:r w:rsidRPr="009901C4">
              <w:rPr>
                <w:noProof/>
              </w:rPr>
              <w:t xml:space="preserve"> Degrees of Angle</w:t>
            </w:r>
          </w:p>
        </w:tc>
      </w:tr>
      <w:tr w:rsidR="00DD6D98" w:rsidRPr="00D00BBD" w14:paraId="30EE2974" w14:textId="77777777" w:rsidTr="00DD6D98">
        <w:trPr>
          <w:cantSplit/>
          <w:jc w:val="center"/>
        </w:trPr>
        <w:tc>
          <w:tcPr>
            <w:tcW w:w="1678" w:type="dxa"/>
          </w:tcPr>
          <w:p w14:paraId="3CC2A168" w14:textId="77777777" w:rsidR="00DD6D98" w:rsidRPr="009901C4" w:rsidRDefault="00DD6D98" w:rsidP="00DD6D98">
            <w:pPr>
              <w:pStyle w:val="OtherTableBody"/>
              <w:rPr>
                <w:noProof/>
              </w:rPr>
            </w:pPr>
            <w:r w:rsidRPr="009901C4">
              <w:rPr>
                <w:noProof/>
              </w:rPr>
              <w:t>(drop)</w:t>
            </w:r>
          </w:p>
        </w:tc>
        <w:tc>
          <w:tcPr>
            <w:tcW w:w="6926" w:type="dxa"/>
          </w:tcPr>
          <w:p w14:paraId="11B6E7FA" w14:textId="77777777" w:rsidR="00DD6D98" w:rsidRPr="009901C4" w:rsidRDefault="00DD6D98" w:rsidP="00DD6D98">
            <w:pPr>
              <w:pStyle w:val="OtherTableBody"/>
              <w:rPr>
                <w:noProof/>
              </w:rPr>
            </w:pPr>
            <w:r w:rsidRPr="009901C4">
              <w:rPr>
                <w:noProof/>
              </w:rPr>
              <w:t>Drop</w:t>
            </w:r>
          </w:p>
        </w:tc>
      </w:tr>
      <w:tr w:rsidR="00DD6D98" w:rsidRPr="00D00BBD" w14:paraId="604B4CA1" w14:textId="77777777" w:rsidTr="00DD6D98">
        <w:trPr>
          <w:cantSplit/>
          <w:jc w:val="center"/>
        </w:trPr>
        <w:tc>
          <w:tcPr>
            <w:tcW w:w="1678" w:type="dxa"/>
          </w:tcPr>
          <w:p w14:paraId="3BB9137E" w14:textId="77777777" w:rsidR="00DD6D98" w:rsidRPr="009901C4" w:rsidRDefault="00DD6D98" w:rsidP="00DD6D98">
            <w:pPr>
              <w:pStyle w:val="OtherTableBody"/>
              <w:rPr>
                <w:noProof/>
              </w:rPr>
            </w:pPr>
            <w:r w:rsidRPr="009901C4">
              <w:rPr>
                <w:noProof/>
              </w:rPr>
              <w:t>10.un.s/cm5</w:t>
            </w:r>
          </w:p>
        </w:tc>
        <w:tc>
          <w:tcPr>
            <w:tcW w:w="6926" w:type="dxa"/>
          </w:tcPr>
          <w:p w14:paraId="462DA622" w14:textId="77777777"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(1 dyne =  10 micronewton = 10 un) (e.g., systemic vascular resistance) </w:t>
            </w:r>
          </w:p>
        </w:tc>
      </w:tr>
      <w:tr w:rsidR="00DD6D98" w:rsidRPr="00D00BBD" w14:paraId="59AAC637" w14:textId="77777777" w:rsidTr="00DD6D98">
        <w:trPr>
          <w:cantSplit/>
          <w:jc w:val="center"/>
        </w:trPr>
        <w:tc>
          <w:tcPr>
            <w:tcW w:w="1678" w:type="dxa"/>
          </w:tcPr>
          <w:p w14:paraId="43C79401" w14:textId="77777777" w:rsidR="00DD6D98" w:rsidRPr="009901C4" w:rsidRDefault="00DD6D98" w:rsidP="00DD6D98">
            <w:pPr>
              <w:pStyle w:val="OtherTableBody"/>
              <w:rPr>
                <w:noProof/>
              </w:rPr>
            </w:pPr>
            <w:r w:rsidRPr="009901C4">
              <w:rPr>
                <w:noProof/>
              </w:rPr>
              <w:t>10.un.s/(cm5.m2)</w:t>
            </w:r>
          </w:p>
        </w:tc>
        <w:tc>
          <w:tcPr>
            <w:tcW w:w="6926" w:type="dxa"/>
          </w:tcPr>
          <w:p w14:paraId="5A85CA32" w14:textId="77777777"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 meter</w:t>
            </w:r>
            <w:r w:rsidRPr="009901C4">
              <w:rPr>
                <w:noProof/>
                <w:vertAlign w:val="superscript"/>
              </w:rPr>
              <w:t>2</w:t>
            </w:r>
            <w:r w:rsidRPr="009901C4">
              <w:rPr>
                <w:noProof/>
              </w:rPr>
              <w:t xml:space="preserve">  =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w:t>
            </w:r>
            <w:r w:rsidRPr="009901C4">
              <w:rPr>
                <w:rFonts w:ascii="Symbol" w:hAnsi="Symbol"/>
                <w:noProof/>
              </w:rPr>
              <w:t></w:t>
            </w:r>
            <w:r w:rsidRPr="009901C4">
              <w:rPr>
                <w:noProof/>
              </w:rPr>
              <w:t xml:space="preserve"> meter</w:t>
            </w:r>
            <w:r w:rsidRPr="009901C4">
              <w:rPr>
                <w:noProof/>
                <w:vertAlign w:val="superscript"/>
              </w:rPr>
              <w:t>2</w:t>
            </w:r>
            <w:r w:rsidRPr="009901C4">
              <w:rPr>
                <w:noProof/>
              </w:rPr>
              <w:t>)     (1 dyne  = 10 micronewton = 10 un) (e.g., systemic vascular resistance/body surface area)</w:t>
            </w:r>
          </w:p>
        </w:tc>
      </w:tr>
      <w:tr w:rsidR="00DD6D98" w:rsidRPr="00D00BBD" w14:paraId="6C3DB6AB" w14:textId="77777777" w:rsidTr="00DD6D98">
        <w:trPr>
          <w:cantSplit/>
          <w:jc w:val="center"/>
        </w:trPr>
        <w:tc>
          <w:tcPr>
            <w:tcW w:w="1678" w:type="dxa"/>
          </w:tcPr>
          <w:p w14:paraId="078314F5" w14:textId="77777777" w:rsidR="00DD6D98" w:rsidRPr="009901C4" w:rsidRDefault="00DD6D98" w:rsidP="00DD6D98">
            <w:pPr>
              <w:pStyle w:val="OtherTableBody"/>
              <w:rPr>
                <w:noProof/>
              </w:rPr>
            </w:pPr>
            <w:r w:rsidRPr="009901C4">
              <w:rPr>
                <w:noProof/>
              </w:rPr>
              <w:t>ev</w:t>
            </w:r>
          </w:p>
        </w:tc>
        <w:tc>
          <w:tcPr>
            <w:tcW w:w="6926" w:type="dxa"/>
          </w:tcPr>
          <w:p w14:paraId="4AC7C0D6" w14:textId="77777777" w:rsidR="00DD6D98" w:rsidRPr="009901C4" w:rsidRDefault="00DD6D98" w:rsidP="00DD6D98">
            <w:pPr>
              <w:pStyle w:val="OtherTableBody"/>
              <w:rPr>
                <w:noProof/>
              </w:rPr>
            </w:pPr>
            <w:r w:rsidRPr="009901C4">
              <w:rPr>
                <w:noProof/>
              </w:rPr>
              <w:t xml:space="preserve"> Electron volts (1 electron volt = 160.217 zeptojoules)</w:t>
            </w:r>
          </w:p>
        </w:tc>
      </w:tr>
      <w:tr w:rsidR="00DD6D98" w:rsidRPr="00D00BBD" w14:paraId="71611B42" w14:textId="77777777" w:rsidTr="00DD6D98">
        <w:trPr>
          <w:cantSplit/>
          <w:jc w:val="center"/>
        </w:trPr>
        <w:tc>
          <w:tcPr>
            <w:tcW w:w="1678" w:type="dxa"/>
          </w:tcPr>
          <w:p w14:paraId="1695B1AA" w14:textId="77777777" w:rsidR="00DD6D98" w:rsidRPr="009901C4" w:rsidRDefault="00DD6D98" w:rsidP="00DD6D98">
            <w:pPr>
              <w:pStyle w:val="OtherTableBody"/>
              <w:rPr>
                <w:noProof/>
              </w:rPr>
            </w:pPr>
            <w:r w:rsidRPr="009901C4">
              <w:rPr>
                <w:noProof/>
              </w:rPr>
              <w:t>eq</w:t>
            </w:r>
          </w:p>
        </w:tc>
        <w:tc>
          <w:tcPr>
            <w:tcW w:w="6926" w:type="dxa"/>
          </w:tcPr>
          <w:p w14:paraId="07CD7DD5" w14:textId="77777777" w:rsidR="00DD6D98" w:rsidRPr="009901C4" w:rsidRDefault="00DD6D98" w:rsidP="00DD6D98">
            <w:pPr>
              <w:pStyle w:val="OtherTableBody"/>
              <w:rPr>
                <w:noProof/>
              </w:rPr>
            </w:pPr>
            <w:r w:rsidRPr="009901C4">
              <w:rPr>
                <w:noProof/>
              </w:rPr>
              <w:t xml:space="preserve"> Equivalent</w:t>
            </w:r>
          </w:p>
        </w:tc>
      </w:tr>
      <w:tr w:rsidR="00DD6D98" w:rsidRPr="00D00BBD" w14:paraId="6EEE7F43" w14:textId="77777777" w:rsidTr="00DD6D98">
        <w:trPr>
          <w:cantSplit/>
          <w:jc w:val="center"/>
        </w:trPr>
        <w:tc>
          <w:tcPr>
            <w:tcW w:w="1678" w:type="dxa"/>
          </w:tcPr>
          <w:p w14:paraId="355FACBC" w14:textId="77777777" w:rsidR="00DD6D98" w:rsidRPr="009901C4" w:rsidRDefault="00DD6D98" w:rsidP="00DD6D98">
            <w:pPr>
              <w:pStyle w:val="OtherTableBody"/>
              <w:rPr>
                <w:noProof/>
              </w:rPr>
            </w:pPr>
            <w:r w:rsidRPr="009901C4">
              <w:rPr>
                <w:noProof/>
              </w:rPr>
              <w:t>f</w:t>
            </w:r>
          </w:p>
        </w:tc>
        <w:tc>
          <w:tcPr>
            <w:tcW w:w="6926" w:type="dxa"/>
          </w:tcPr>
          <w:p w14:paraId="32728895" w14:textId="77777777" w:rsidR="00DD6D98" w:rsidRPr="009901C4" w:rsidRDefault="00DD6D98" w:rsidP="00DD6D98">
            <w:pPr>
              <w:pStyle w:val="OtherTableBody"/>
              <w:rPr>
                <w:noProof/>
              </w:rPr>
            </w:pPr>
            <w:r w:rsidRPr="009901C4">
              <w:rPr>
                <w:noProof/>
              </w:rPr>
              <w:t xml:space="preserve"> Farad (capacitance)</w:t>
            </w:r>
          </w:p>
        </w:tc>
      </w:tr>
      <w:tr w:rsidR="00DD6D98" w:rsidRPr="00D00BBD" w14:paraId="3A17DBE1" w14:textId="77777777" w:rsidTr="00DD6D98">
        <w:trPr>
          <w:cantSplit/>
          <w:jc w:val="center"/>
        </w:trPr>
        <w:tc>
          <w:tcPr>
            <w:tcW w:w="1678" w:type="dxa"/>
          </w:tcPr>
          <w:p w14:paraId="4E9523F3" w14:textId="77777777" w:rsidR="00DD6D98" w:rsidRPr="009901C4" w:rsidRDefault="00DD6D98" w:rsidP="00DD6D98">
            <w:pPr>
              <w:pStyle w:val="OtherTableBody"/>
              <w:rPr>
                <w:noProof/>
              </w:rPr>
            </w:pPr>
            <w:r w:rsidRPr="009901C4">
              <w:rPr>
                <w:noProof/>
              </w:rPr>
              <w:t>fg</w:t>
            </w:r>
          </w:p>
        </w:tc>
        <w:tc>
          <w:tcPr>
            <w:tcW w:w="6926" w:type="dxa"/>
          </w:tcPr>
          <w:p w14:paraId="4A910FCC" w14:textId="77777777" w:rsidR="00DD6D98" w:rsidRPr="009901C4" w:rsidRDefault="00DD6D98" w:rsidP="00DD6D98">
            <w:pPr>
              <w:pStyle w:val="OtherTableBody"/>
              <w:rPr>
                <w:noProof/>
              </w:rPr>
            </w:pPr>
            <w:r w:rsidRPr="009901C4">
              <w:rPr>
                <w:noProof/>
              </w:rPr>
              <w:t xml:space="preserve"> Femtogram</w:t>
            </w:r>
          </w:p>
        </w:tc>
      </w:tr>
      <w:tr w:rsidR="00DD6D98" w:rsidRPr="00D00BBD" w14:paraId="3DE29609" w14:textId="77777777" w:rsidTr="00DD6D98">
        <w:trPr>
          <w:cantSplit/>
          <w:jc w:val="center"/>
        </w:trPr>
        <w:tc>
          <w:tcPr>
            <w:tcW w:w="1678" w:type="dxa"/>
          </w:tcPr>
          <w:p w14:paraId="405B0740" w14:textId="77777777" w:rsidR="00DD6D98" w:rsidRPr="009901C4" w:rsidRDefault="00DD6D98" w:rsidP="00DD6D98">
            <w:pPr>
              <w:pStyle w:val="OtherTableBody"/>
              <w:rPr>
                <w:noProof/>
              </w:rPr>
            </w:pPr>
            <w:r w:rsidRPr="009901C4">
              <w:rPr>
                <w:noProof/>
              </w:rPr>
              <w:t>fL</w:t>
            </w:r>
          </w:p>
        </w:tc>
        <w:tc>
          <w:tcPr>
            <w:tcW w:w="6926" w:type="dxa"/>
          </w:tcPr>
          <w:p w14:paraId="7F320B25" w14:textId="77777777" w:rsidR="00DD6D98" w:rsidRPr="009901C4" w:rsidRDefault="00DD6D98" w:rsidP="00DD6D98">
            <w:pPr>
              <w:pStyle w:val="OtherTableBody"/>
              <w:rPr>
                <w:noProof/>
              </w:rPr>
            </w:pPr>
            <w:r w:rsidRPr="009901C4">
              <w:rPr>
                <w:noProof/>
              </w:rPr>
              <w:t xml:space="preserve"> Femtoliter</w:t>
            </w:r>
          </w:p>
        </w:tc>
      </w:tr>
      <w:tr w:rsidR="00DD6D98" w:rsidRPr="00D00BBD" w14:paraId="6D7FE188" w14:textId="77777777" w:rsidTr="00DD6D98">
        <w:trPr>
          <w:cantSplit/>
          <w:jc w:val="center"/>
        </w:trPr>
        <w:tc>
          <w:tcPr>
            <w:tcW w:w="1678" w:type="dxa"/>
          </w:tcPr>
          <w:p w14:paraId="38A29A08" w14:textId="77777777" w:rsidR="00DD6D98" w:rsidRPr="009901C4" w:rsidRDefault="00DD6D98" w:rsidP="00DD6D98">
            <w:pPr>
              <w:pStyle w:val="OtherTableBody"/>
              <w:rPr>
                <w:noProof/>
              </w:rPr>
            </w:pPr>
            <w:r w:rsidRPr="009901C4">
              <w:rPr>
                <w:noProof/>
              </w:rPr>
              <w:t>fmol</w:t>
            </w:r>
          </w:p>
        </w:tc>
        <w:tc>
          <w:tcPr>
            <w:tcW w:w="6926" w:type="dxa"/>
          </w:tcPr>
          <w:p w14:paraId="50FBF8AD" w14:textId="77777777" w:rsidR="00DD6D98" w:rsidRPr="009901C4" w:rsidRDefault="00DD6D98" w:rsidP="00DD6D98">
            <w:pPr>
              <w:pStyle w:val="OtherTableBody"/>
              <w:rPr>
                <w:noProof/>
              </w:rPr>
            </w:pPr>
            <w:r w:rsidRPr="009901C4">
              <w:rPr>
                <w:noProof/>
              </w:rPr>
              <w:t xml:space="preserve"> Femtomole</w:t>
            </w:r>
          </w:p>
        </w:tc>
      </w:tr>
      <w:tr w:rsidR="00DD6D98" w:rsidRPr="00D00BBD" w14:paraId="2809FCBF" w14:textId="77777777" w:rsidTr="00DD6D98">
        <w:trPr>
          <w:cantSplit/>
          <w:jc w:val="center"/>
        </w:trPr>
        <w:tc>
          <w:tcPr>
            <w:tcW w:w="1678" w:type="dxa"/>
          </w:tcPr>
          <w:p w14:paraId="5DFC12B2" w14:textId="77777777" w:rsidR="00DD6D98" w:rsidRPr="009901C4" w:rsidRDefault="00DD6D98" w:rsidP="00DD6D98">
            <w:pPr>
              <w:pStyle w:val="OtherTableBody"/>
              <w:rPr>
                <w:noProof/>
              </w:rPr>
            </w:pPr>
            <w:r w:rsidRPr="009901C4">
              <w:rPr>
                <w:noProof/>
              </w:rPr>
              <w:t>/mL</w:t>
            </w:r>
          </w:p>
        </w:tc>
        <w:tc>
          <w:tcPr>
            <w:tcW w:w="6926" w:type="dxa"/>
          </w:tcPr>
          <w:p w14:paraId="2A660CE8" w14:textId="77777777" w:rsidR="00DD6D98" w:rsidRPr="009901C4" w:rsidRDefault="00DD6D98" w:rsidP="00DD6D98">
            <w:pPr>
              <w:pStyle w:val="OtherTableBody"/>
              <w:rPr>
                <w:noProof/>
              </w:rPr>
            </w:pPr>
            <w:r w:rsidRPr="009901C4">
              <w:rPr>
                <w:noProof/>
              </w:rPr>
              <w:t>*Fibers / milliliter</w:t>
            </w:r>
          </w:p>
        </w:tc>
      </w:tr>
      <w:tr w:rsidR="00DD6D98" w:rsidRPr="00D00BBD" w14:paraId="78C34D4D" w14:textId="77777777" w:rsidTr="00DD6D98">
        <w:trPr>
          <w:cantSplit/>
          <w:jc w:val="center"/>
        </w:trPr>
        <w:tc>
          <w:tcPr>
            <w:tcW w:w="1678" w:type="dxa"/>
          </w:tcPr>
          <w:p w14:paraId="2231E469" w14:textId="77777777" w:rsidR="00DD6D98" w:rsidRPr="009901C4" w:rsidRDefault="00DD6D98" w:rsidP="00DD6D98">
            <w:pPr>
              <w:pStyle w:val="OtherTableBody"/>
              <w:rPr>
                <w:noProof/>
              </w:rPr>
            </w:pPr>
            <w:r w:rsidRPr="009901C4">
              <w:rPr>
                <w:noProof/>
              </w:rPr>
              <w:t>g</w:t>
            </w:r>
          </w:p>
        </w:tc>
        <w:tc>
          <w:tcPr>
            <w:tcW w:w="6926" w:type="dxa"/>
          </w:tcPr>
          <w:p w14:paraId="6F144C62" w14:textId="77777777" w:rsidR="00DD6D98" w:rsidRPr="009901C4" w:rsidRDefault="00DD6D98" w:rsidP="00DD6D98">
            <w:pPr>
              <w:pStyle w:val="OtherTableBody"/>
              <w:rPr>
                <w:noProof/>
              </w:rPr>
            </w:pPr>
            <w:r w:rsidRPr="009901C4">
              <w:rPr>
                <w:noProof/>
              </w:rPr>
              <w:t xml:space="preserve"> Gram</w:t>
            </w:r>
          </w:p>
        </w:tc>
      </w:tr>
      <w:tr w:rsidR="00DD6D98" w:rsidRPr="00D00BBD" w14:paraId="18403485" w14:textId="77777777" w:rsidTr="00DD6D98">
        <w:trPr>
          <w:cantSplit/>
          <w:jc w:val="center"/>
        </w:trPr>
        <w:tc>
          <w:tcPr>
            <w:tcW w:w="1678" w:type="dxa"/>
          </w:tcPr>
          <w:p w14:paraId="77796CFE" w14:textId="77777777" w:rsidR="00DD6D98" w:rsidRPr="009901C4" w:rsidRDefault="00DD6D98" w:rsidP="00DD6D98">
            <w:pPr>
              <w:pStyle w:val="OtherTableBody"/>
              <w:rPr>
                <w:noProof/>
              </w:rPr>
            </w:pPr>
            <w:r w:rsidRPr="009901C4">
              <w:rPr>
                <w:noProof/>
                <w:vertAlign w:val="subscript"/>
              </w:rPr>
              <w:t>g/d</w:t>
            </w:r>
          </w:p>
        </w:tc>
        <w:tc>
          <w:tcPr>
            <w:tcW w:w="6926" w:type="dxa"/>
          </w:tcPr>
          <w:p w14:paraId="08574D61" w14:textId="77777777" w:rsidR="00DD6D98" w:rsidRPr="009901C4" w:rsidRDefault="00DD6D98" w:rsidP="00DD6D98">
            <w:pPr>
              <w:pStyle w:val="OtherTableBody"/>
              <w:rPr>
                <w:noProof/>
              </w:rPr>
            </w:pPr>
            <w:r w:rsidRPr="009901C4">
              <w:rPr>
                <w:noProof/>
              </w:rPr>
              <w:t>*Gram / Day</w:t>
            </w:r>
          </w:p>
        </w:tc>
      </w:tr>
      <w:tr w:rsidR="00DD6D98" w:rsidRPr="00D00BBD" w14:paraId="1E753D02" w14:textId="77777777" w:rsidTr="00DD6D98">
        <w:trPr>
          <w:cantSplit/>
          <w:jc w:val="center"/>
        </w:trPr>
        <w:tc>
          <w:tcPr>
            <w:tcW w:w="1678" w:type="dxa"/>
          </w:tcPr>
          <w:p w14:paraId="722B8138" w14:textId="77777777" w:rsidR="00DD6D98" w:rsidRPr="009901C4" w:rsidRDefault="00DD6D98" w:rsidP="00DD6D98">
            <w:pPr>
              <w:pStyle w:val="OtherTableBody"/>
              <w:rPr>
                <w:noProof/>
              </w:rPr>
            </w:pPr>
            <w:r w:rsidRPr="009901C4">
              <w:rPr>
                <w:noProof/>
              </w:rPr>
              <w:t>g/dL</w:t>
            </w:r>
          </w:p>
        </w:tc>
        <w:tc>
          <w:tcPr>
            <w:tcW w:w="6926" w:type="dxa"/>
          </w:tcPr>
          <w:p w14:paraId="0A09364F" w14:textId="77777777" w:rsidR="00DD6D98" w:rsidRPr="009901C4" w:rsidRDefault="00DD6D98" w:rsidP="00DD6D98">
            <w:pPr>
              <w:pStyle w:val="OtherTableBody"/>
              <w:rPr>
                <w:noProof/>
              </w:rPr>
            </w:pPr>
            <w:r w:rsidRPr="009901C4">
              <w:rPr>
                <w:noProof/>
              </w:rPr>
              <w:t xml:space="preserve"> Gram / Deciliter</w:t>
            </w:r>
          </w:p>
        </w:tc>
      </w:tr>
      <w:tr w:rsidR="00DD6D98" w:rsidRPr="00D00BBD" w14:paraId="43D044D9" w14:textId="77777777" w:rsidTr="00DD6D98">
        <w:trPr>
          <w:cantSplit/>
          <w:jc w:val="center"/>
        </w:trPr>
        <w:tc>
          <w:tcPr>
            <w:tcW w:w="1678" w:type="dxa"/>
          </w:tcPr>
          <w:p w14:paraId="12B23412" w14:textId="77777777" w:rsidR="00DD6D98" w:rsidRPr="009901C4" w:rsidRDefault="00DD6D98" w:rsidP="00DD6D98">
            <w:pPr>
              <w:pStyle w:val="OtherTableBody"/>
              <w:rPr>
                <w:noProof/>
              </w:rPr>
            </w:pPr>
            <w:r w:rsidRPr="009901C4">
              <w:rPr>
                <w:noProof/>
              </w:rPr>
              <w:t>g/hr</w:t>
            </w:r>
          </w:p>
        </w:tc>
        <w:tc>
          <w:tcPr>
            <w:tcW w:w="6926" w:type="dxa"/>
          </w:tcPr>
          <w:p w14:paraId="59844ECF" w14:textId="77777777" w:rsidR="00DD6D98" w:rsidRPr="009901C4" w:rsidRDefault="00DD6D98" w:rsidP="00DD6D98">
            <w:pPr>
              <w:pStyle w:val="OtherTableBody"/>
              <w:rPr>
                <w:noProof/>
              </w:rPr>
            </w:pPr>
            <w:r w:rsidRPr="009901C4">
              <w:rPr>
                <w:noProof/>
              </w:rPr>
              <w:t xml:space="preserve"> Gram / Hour</w:t>
            </w:r>
          </w:p>
        </w:tc>
      </w:tr>
      <w:tr w:rsidR="00DD6D98" w:rsidRPr="00D00BBD" w14:paraId="39D22F94" w14:textId="77777777" w:rsidTr="00DD6D98">
        <w:trPr>
          <w:cantSplit/>
          <w:jc w:val="center"/>
        </w:trPr>
        <w:tc>
          <w:tcPr>
            <w:tcW w:w="1678" w:type="dxa"/>
          </w:tcPr>
          <w:p w14:paraId="27EE1705" w14:textId="77777777" w:rsidR="00DD6D98" w:rsidRPr="009901C4" w:rsidRDefault="00DD6D98" w:rsidP="00DD6D98">
            <w:pPr>
              <w:pStyle w:val="OtherTableBody"/>
              <w:rPr>
                <w:noProof/>
              </w:rPr>
            </w:pPr>
            <w:r w:rsidRPr="009901C4">
              <w:rPr>
                <w:noProof/>
              </w:rPr>
              <w:t>g/(8.hr)</w:t>
            </w:r>
          </w:p>
        </w:tc>
        <w:tc>
          <w:tcPr>
            <w:tcW w:w="6926" w:type="dxa"/>
          </w:tcPr>
          <w:p w14:paraId="73F5DAA7" w14:textId="77777777" w:rsidR="00DD6D98" w:rsidRPr="009901C4" w:rsidRDefault="00DD6D98" w:rsidP="00DD6D98">
            <w:pPr>
              <w:pStyle w:val="OtherTableBody"/>
              <w:rPr>
                <w:noProof/>
              </w:rPr>
            </w:pPr>
            <w:r w:rsidRPr="009901C4">
              <w:rPr>
                <w:noProof/>
              </w:rPr>
              <w:t>*Gram / 8 Hour Shift</w:t>
            </w:r>
          </w:p>
        </w:tc>
      </w:tr>
      <w:tr w:rsidR="00DD6D98" w:rsidRPr="00D00BBD" w14:paraId="5CD320B4" w14:textId="77777777" w:rsidTr="00DD6D98">
        <w:trPr>
          <w:cantSplit/>
          <w:jc w:val="center"/>
        </w:trPr>
        <w:tc>
          <w:tcPr>
            <w:tcW w:w="1678" w:type="dxa"/>
          </w:tcPr>
          <w:p w14:paraId="4F7824CB" w14:textId="77777777" w:rsidR="00DD6D98" w:rsidRPr="009901C4" w:rsidRDefault="00DD6D98" w:rsidP="00DD6D98">
            <w:pPr>
              <w:pStyle w:val="OtherTableBody"/>
              <w:rPr>
                <w:noProof/>
              </w:rPr>
            </w:pPr>
            <w:r w:rsidRPr="009901C4">
              <w:rPr>
                <w:noProof/>
              </w:rPr>
              <w:t>g/kg</w:t>
            </w:r>
          </w:p>
        </w:tc>
        <w:tc>
          <w:tcPr>
            <w:tcW w:w="6926" w:type="dxa"/>
          </w:tcPr>
          <w:p w14:paraId="4F286C64" w14:textId="77777777" w:rsidR="00DD6D98" w:rsidRPr="009901C4" w:rsidRDefault="00DD6D98" w:rsidP="00DD6D98">
            <w:pPr>
              <w:pStyle w:val="OtherTableBody"/>
              <w:rPr>
                <w:noProof/>
              </w:rPr>
            </w:pPr>
            <w:r w:rsidRPr="009901C4">
              <w:rPr>
                <w:noProof/>
              </w:rPr>
              <w:t xml:space="preserve"> Gram / Kilogram (e.g., mass dose of medication per body weight)</w:t>
            </w:r>
          </w:p>
        </w:tc>
      </w:tr>
      <w:tr w:rsidR="00DD6D98" w:rsidRPr="00D00BBD" w14:paraId="09C3F5C8" w14:textId="77777777" w:rsidTr="00DD6D98">
        <w:trPr>
          <w:cantSplit/>
          <w:jc w:val="center"/>
        </w:trPr>
        <w:tc>
          <w:tcPr>
            <w:tcW w:w="1678" w:type="dxa"/>
          </w:tcPr>
          <w:p w14:paraId="2A9A7435" w14:textId="77777777" w:rsidR="00DD6D98" w:rsidRPr="009901C4" w:rsidRDefault="00DD6D98" w:rsidP="00DD6D98">
            <w:pPr>
              <w:pStyle w:val="OtherTableBody"/>
              <w:rPr>
                <w:noProof/>
              </w:rPr>
            </w:pPr>
            <w:r w:rsidRPr="009901C4">
              <w:rPr>
                <w:noProof/>
              </w:rPr>
              <w:t>g/(kg.d)</w:t>
            </w:r>
          </w:p>
        </w:tc>
        <w:tc>
          <w:tcPr>
            <w:tcW w:w="6926" w:type="dxa"/>
          </w:tcPr>
          <w:p w14:paraId="0268CE6E" w14:textId="77777777" w:rsidR="00DD6D98" w:rsidRPr="009901C4" w:rsidRDefault="00DD6D98" w:rsidP="00DD6D98">
            <w:pPr>
              <w:pStyle w:val="OtherTableBody"/>
              <w:rPr>
                <w:noProof/>
              </w:rPr>
            </w:pPr>
            <w:r w:rsidRPr="009901C4">
              <w:rPr>
                <w:noProof/>
              </w:rPr>
              <w:t xml:space="preserve"> (Gram / Kilogram) / Day = gram / (kilogram </w:t>
            </w:r>
            <w:r w:rsidRPr="009901C4">
              <w:rPr>
                <w:rFonts w:ascii="Symbol" w:hAnsi="Symbol"/>
                <w:noProof/>
              </w:rPr>
              <w:t></w:t>
            </w:r>
            <w:r w:rsidRPr="009901C4">
              <w:rPr>
                <w:noProof/>
              </w:rPr>
              <w:t xml:space="preserve"> day) (e.g., mass dose of medication per body weight per day)</w:t>
            </w:r>
          </w:p>
        </w:tc>
      </w:tr>
      <w:tr w:rsidR="00DD6D98" w:rsidRPr="00D00BBD" w14:paraId="38B578B2" w14:textId="77777777" w:rsidTr="00DD6D98">
        <w:trPr>
          <w:cantSplit/>
          <w:jc w:val="center"/>
        </w:trPr>
        <w:tc>
          <w:tcPr>
            <w:tcW w:w="1678" w:type="dxa"/>
          </w:tcPr>
          <w:p w14:paraId="3DB8A664" w14:textId="77777777" w:rsidR="00DD6D98" w:rsidRPr="009901C4" w:rsidRDefault="00DD6D98" w:rsidP="00DD6D98">
            <w:pPr>
              <w:pStyle w:val="OtherTableBody"/>
              <w:rPr>
                <w:noProof/>
              </w:rPr>
            </w:pPr>
            <w:r w:rsidRPr="009901C4">
              <w:rPr>
                <w:noProof/>
              </w:rPr>
              <w:t>g/(kg.hr)</w:t>
            </w:r>
          </w:p>
        </w:tc>
        <w:tc>
          <w:tcPr>
            <w:tcW w:w="6926" w:type="dxa"/>
          </w:tcPr>
          <w:p w14:paraId="6FD425A7" w14:textId="77777777" w:rsidR="00DD6D98" w:rsidRPr="009901C4" w:rsidRDefault="00DD6D98" w:rsidP="00DD6D98">
            <w:pPr>
              <w:pStyle w:val="OtherTableBody"/>
              <w:rPr>
                <w:noProof/>
              </w:rPr>
            </w:pPr>
            <w:r w:rsidRPr="009901C4">
              <w:rPr>
                <w:noProof/>
              </w:rPr>
              <w:t xml:space="preserve"> (Gram / Kilogram) / Hour = gram / (kilogram </w:t>
            </w:r>
            <w:r w:rsidRPr="009901C4">
              <w:rPr>
                <w:rFonts w:ascii="Symbol" w:hAnsi="Symbol"/>
                <w:noProof/>
              </w:rPr>
              <w:t></w:t>
            </w:r>
            <w:r w:rsidRPr="009901C4">
              <w:rPr>
                <w:noProof/>
              </w:rPr>
              <w:t xml:space="preserve"> hour)</w:t>
            </w:r>
            <w:r w:rsidRPr="009901C4">
              <w:rPr>
                <w:noProof/>
                <w:vertAlign w:val="subscript"/>
              </w:rPr>
              <w:t xml:space="preserve"> </w:t>
            </w:r>
            <w:r w:rsidRPr="009901C4">
              <w:rPr>
                <w:noProof/>
              </w:rPr>
              <w:t>(e.g., mass dose of medication per body weight per hour)</w:t>
            </w:r>
          </w:p>
        </w:tc>
      </w:tr>
      <w:tr w:rsidR="00DD6D98" w:rsidRPr="00D00BBD" w14:paraId="790010F7" w14:textId="77777777" w:rsidTr="00DD6D98">
        <w:trPr>
          <w:cantSplit/>
          <w:jc w:val="center"/>
        </w:trPr>
        <w:tc>
          <w:tcPr>
            <w:tcW w:w="1678" w:type="dxa"/>
          </w:tcPr>
          <w:p w14:paraId="24E4166A" w14:textId="77777777" w:rsidR="00DD6D98" w:rsidRPr="009901C4" w:rsidRDefault="00DD6D98" w:rsidP="00DD6D98">
            <w:pPr>
              <w:pStyle w:val="OtherTableBody"/>
              <w:rPr>
                <w:noProof/>
              </w:rPr>
            </w:pPr>
            <w:r w:rsidRPr="009901C4">
              <w:rPr>
                <w:noProof/>
              </w:rPr>
              <w:t>g/(8.kg.hr)</w:t>
            </w:r>
          </w:p>
        </w:tc>
        <w:tc>
          <w:tcPr>
            <w:tcW w:w="6926" w:type="dxa"/>
          </w:tcPr>
          <w:p w14:paraId="5D3C9A80" w14:textId="77777777" w:rsidR="00DD6D98" w:rsidRPr="009901C4" w:rsidRDefault="00DD6D98" w:rsidP="00DD6D98">
            <w:pPr>
              <w:pStyle w:val="OtherTableBody"/>
              <w:rPr>
                <w:noProof/>
              </w:rPr>
            </w:pPr>
            <w:r w:rsidRPr="009901C4">
              <w:rPr>
                <w:noProof/>
              </w:rPr>
              <w:t xml:space="preserve"> (Gram / Kilogram) /8 Hour Shift = gram / (kilogram </w:t>
            </w:r>
            <w:r w:rsidRPr="009901C4">
              <w:rPr>
                <w:rFonts w:ascii="Symbol" w:hAnsi="Symbol"/>
                <w:noProof/>
              </w:rPr>
              <w:t></w:t>
            </w:r>
            <w:r w:rsidRPr="009901C4">
              <w:rPr>
                <w:noProof/>
              </w:rPr>
              <w:t xml:space="preserve"> 8 hour shift)</w:t>
            </w:r>
            <w:r w:rsidRPr="009901C4">
              <w:rPr>
                <w:noProof/>
                <w:vertAlign w:val="subscript"/>
              </w:rPr>
              <w:t xml:space="preserve"> </w:t>
            </w:r>
            <w:r w:rsidRPr="009901C4">
              <w:rPr>
                <w:noProof/>
              </w:rPr>
              <w:t>(e.g., mass dose of medication per body weight per 8 hour shift)</w:t>
            </w:r>
          </w:p>
        </w:tc>
      </w:tr>
      <w:tr w:rsidR="00DD6D98" w:rsidRPr="00D00BBD" w14:paraId="7C7CB488" w14:textId="77777777" w:rsidTr="00DD6D98">
        <w:trPr>
          <w:cantSplit/>
          <w:jc w:val="center"/>
        </w:trPr>
        <w:tc>
          <w:tcPr>
            <w:tcW w:w="1678" w:type="dxa"/>
          </w:tcPr>
          <w:p w14:paraId="1297C639" w14:textId="77777777" w:rsidR="00DD6D98" w:rsidRPr="009901C4" w:rsidRDefault="00DD6D98" w:rsidP="00DD6D98">
            <w:pPr>
              <w:pStyle w:val="OtherTableBody"/>
              <w:rPr>
                <w:noProof/>
              </w:rPr>
            </w:pPr>
            <w:r w:rsidRPr="009901C4">
              <w:rPr>
                <w:noProof/>
              </w:rPr>
              <w:t>g/(kg.min)</w:t>
            </w:r>
          </w:p>
        </w:tc>
        <w:tc>
          <w:tcPr>
            <w:tcW w:w="6926" w:type="dxa"/>
          </w:tcPr>
          <w:p w14:paraId="639C4129" w14:textId="77777777" w:rsidR="00DD6D98" w:rsidRPr="009901C4" w:rsidRDefault="00DD6D98" w:rsidP="00DD6D98">
            <w:pPr>
              <w:pStyle w:val="OtherTableBody"/>
              <w:rPr>
                <w:noProof/>
              </w:rPr>
            </w:pPr>
            <w:r w:rsidRPr="009901C4">
              <w:rPr>
                <w:noProof/>
              </w:rPr>
              <w:t xml:space="preserve"> (Gram / Kilogram) / Minute = gram / (kilogram </w:t>
            </w:r>
            <w:r w:rsidRPr="009901C4">
              <w:rPr>
                <w:rFonts w:ascii="Symbol" w:hAnsi="Symbol"/>
                <w:noProof/>
              </w:rPr>
              <w:t></w:t>
            </w:r>
            <w:r w:rsidRPr="009901C4">
              <w:rPr>
                <w:noProof/>
              </w:rPr>
              <w:t xml:space="preserve"> minute</w:t>
            </w:r>
            <w:r w:rsidRPr="009901C4">
              <w:rPr>
                <w:noProof/>
                <w:vertAlign w:val="subscript"/>
              </w:rPr>
              <w:t xml:space="preserve">) </w:t>
            </w:r>
            <w:r w:rsidRPr="009901C4">
              <w:rPr>
                <w:noProof/>
              </w:rPr>
              <w:t>(e.g., mass dose of medication per body weight per minute)</w:t>
            </w:r>
          </w:p>
        </w:tc>
      </w:tr>
      <w:tr w:rsidR="00DD6D98" w:rsidRPr="00D00BBD" w14:paraId="0DE9B943" w14:textId="77777777" w:rsidTr="00DD6D98">
        <w:trPr>
          <w:cantSplit/>
          <w:jc w:val="center"/>
        </w:trPr>
        <w:tc>
          <w:tcPr>
            <w:tcW w:w="1678" w:type="dxa"/>
          </w:tcPr>
          <w:p w14:paraId="5726C229" w14:textId="77777777" w:rsidR="00DD6D98" w:rsidRPr="009901C4" w:rsidRDefault="00DD6D98" w:rsidP="00DD6D98">
            <w:pPr>
              <w:pStyle w:val="OtherTableBody"/>
              <w:rPr>
                <w:noProof/>
              </w:rPr>
            </w:pPr>
            <w:r w:rsidRPr="009901C4">
              <w:rPr>
                <w:noProof/>
              </w:rPr>
              <w:t>g/L</w:t>
            </w:r>
          </w:p>
        </w:tc>
        <w:tc>
          <w:tcPr>
            <w:tcW w:w="6926" w:type="dxa"/>
          </w:tcPr>
          <w:p w14:paraId="04F3895F" w14:textId="77777777" w:rsidR="00DD6D98" w:rsidRPr="009901C4" w:rsidRDefault="00DD6D98" w:rsidP="00DD6D98">
            <w:pPr>
              <w:pStyle w:val="OtherTableBody"/>
              <w:rPr>
                <w:noProof/>
              </w:rPr>
            </w:pPr>
            <w:r w:rsidRPr="009901C4">
              <w:rPr>
                <w:noProof/>
              </w:rPr>
              <w:t xml:space="preserve"> Gram / Liter</w:t>
            </w:r>
          </w:p>
        </w:tc>
      </w:tr>
      <w:tr w:rsidR="00DD6D98" w:rsidRPr="00D00BBD" w14:paraId="75A84819" w14:textId="77777777" w:rsidTr="00DD6D98">
        <w:trPr>
          <w:cantSplit/>
          <w:jc w:val="center"/>
        </w:trPr>
        <w:tc>
          <w:tcPr>
            <w:tcW w:w="1678" w:type="dxa"/>
          </w:tcPr>
          <w:p w14:paraId="5A74F836" w14:textId="77777777" w:rsidR="00DD6D98" w:rsidRPr="009901C4" w:rsidRDefault="00DD6D98" w:rsidP="00DD6D98">
            <w:pPr>
              <w:pStyle w:val="OtherTableBody"/>
              <w:rPr>
                <w:noProof/>
              </w:rPr>
            </w:pPr>
            <w:r w:rsidRPr="009901C4">
              <w:rPr>
                <w:noProof/>
              </w:rPr>
              <w:t>g/m2</w:t>
            </w:r>
          </w:p>
        </w:tc>
        <w:tc>
          <w:tcPr>
            <w:tcW w:w="6926" w:type="dxa"/>
          </w:tcPr>
          <w:p w14:paraId="54630449" w14:textId="77777777" w:rsidR="00DD6D98" w:rsidRPr="009901C4" w:rsidRDefault="00DD6D98" w:rsidP="00DD6D98">
            <w:pPr>
              <w:pStyle w:val="OtherTableBody"/>
              <w:rPr>
                <w:noProof/>
              </w:rPr>
            </w:pPr>
            <w:r w:rsidRPr="009901C4">
              <w:rPr>
                <w:noProof/>
              </w:rPr>
              <w:t xml:space="preserve"> Gram / Meter</w:t>
            </w:r>
            <w:r w:rsidRPr="009901C4">
              <w:rPr>
                <w:noProof/>
                <w:vertAlign w:val="superscript"/>
              </w:rPr>
              <w:t>2</w:t>
            </w:r>
            <w:r w:rsidRPr="009901C4">
              <w:rPr>
                <w:noProof/>
              </w:rPr>
              <w:t xml:space="preserve"> (e.g., mass does of medication per body surface area)</w:t>
            </w:r>
          </w:p>
        </w:tc>
      </w:tr>
      <w:tr w:rsidR="00DD6D98" w:rsidRPr="00D00BBD" w14:paraId="75C30DC1" w14:textId="77777777" w:rsidTr="00DD6D98">
        <w:trPr>
          <w:cantSplit/>
          <w:jc w:val="center"/>
        </w:trPr>
        <w:tc>
          <w:tcPr>
            <w:tcW w:w="1678" w:type="dxa"/>
          </w:tcPr>
          <w:p w14:paraId="53E2D048" w14:textId="77777777" w:rsidR="00DD6D98" w:rsidRPr="009901C4" w:rsidRDefault="00DD6D98" w:rsidP="00DD6D98">
            <w:pPr>
              <w:pStyle w:val="OtherTableBody"/>
              <w:rPr>
                <w:noProof/>
              </w:rPr>
            </w:pPr>
            <w:r w:rsidRPr="009901C4">
              <w:rPr>
                <w:noProof/>
              </w:rPr>
              <w:t>g/min</w:t>
            </w:r>
          </w:p>
        </w:tc>
        <w:tc>
          <w:tcPr>
            <w:tcW w:w="6926" w:type="dxa"/>
          </w:tcPr>
          <w:p w14:paraId="3F5D34E5" w14:textId="77777777" w:rsidR="00DD6D98" w:rsidRPr="009901C4" w:rsidRDefault="00DD6D98" w:rsidP="00DD6D98">
            <w:pPr>
              <w:pStyle w:val="OtherTableBody"/>
              <w:rPr>
                <w:noProof/>
              </w:rPr>
            </w:pPr>
            <w:r w:rsidRPr="009901C4">
              <w:rPr>
                <w:noProof/>
              </w:rPr>
              <w:t xml:space="preserve"> Gram / Minute</w:t>
            </w:r>
          </w:p>
        </w:tc>
      </w:tr>
      <w:tr w:rsidR="00DD6D98" w:rsidRPr="00D00BBD" w14:paraId="1244532F" w14:textId="77777777" w:rsidTr="00DD6D98">
        <w:trPr>
          <w:cantSplit/>
          <w:jc w:val="center"/>
        </w:trPr>
        <w:tc>
          <w:tcPr>
            <w:tcW w:w="1678" w:type="dxa"/>
          </w:tcPr>
          <w:p w14:paraId="56F399C7" w14:textId="77777777" w:rsidR="00DD6D98" w:rsidRPr="009901C4" w:rsidRDefault="00DD6D98" w:rsidP="00DD6D98">
            <w:pPr>
              <w:pStyle w:val="OtherTableBody"/>
              <w:rPr>
                <w:noProof/>
              </w:rPr>
            </w:pPr>
            <w:r w:rsidRPr="009901C4">
              <w:rPr>
                <w:noProof/>
              </w:rPr>
              <w:t>g.m/(hb)</w:t>
            </w:r>
          </w:p>
        </w:tc>
        <w:tc>
          <w:tcPr>
            <w:tcW w:w="6926" w:type="dxa"/>
          </w:tcPr>
          <w:p w14:paraId="5A5F3A16" w14:textId="77777777" w:rsidR="00DD6D98" w:rsidRPr="009901C4" w:rsidRDefault="00DD6D98" w:rsidP="00DD6D98">
            <w:pPr>
              <w:pStyle w:val="OtherTableBody"/>
              <w:rPr>
                <w:noProof/>
              </w:rPr>
            </w:pPr>
            <w:r w:rsidRPr="009901C4">
              <w:rPr>
                <w:noProof/>
              </w:rPr>
              <w:t xml:space="preserve"> Gram </w:t>
            </w:r>
            <w:r w:rsidRPr="009901C4">
              <w:rPr>
                <w:rFonts w:ascii="Symbol" w:hAnsi="Symbol"/>
                <w:noProof/>
              </w:rPr>
              <w:t></w:t>
            </w:r>
            <w:r w:rsidRPr="009901C4">
              <w:rPr>
                <w:noProof/>
              </w:rPr>
              <w:t xml:space="preserve"> meter / heart beat (e.g., ventricular stroke work)</w:t>
            </w:r>
          </w:p>
        </w:tc>
      </w:tr>
      <w:tr w:rsidR="00DD6D98" w:rsidRPr="00D00BBD" w14:paraId="4CEFA846" w14:textId="77777777" w:rsidTr="00DD6D98">
        <w:trPr>
          <w:cantSplit/>
          <w:jc w:val="center"/>
        </w:trPr>
        <w:tc>
          <w:tcPr>
            <w:tcW w:w="1678" w:type="dxa"/>
          </w:tcPr>
          <w:p w14:paraId="6237E8D8" w14:textId="77777777" w:rsidR="00DD6D98" w:rsidRPr="009901C4" w:rsidRDefault="00DD6D98" w:rsidP="00DD6D98">
            <w:pPr>
              <w:pStyle w:val="OtherTableBody"/>
              <w:rPr>
                <w:noProof/>
              </w:rPr>
            </w:pPr>
            <w:r w:rsidRPr="009901C4">
              <w:rPr>
                <w:noProof/>
              </w:rPr>
              <w:t>g.m/((hb).m2)</w:t>
            </w:r>
          </w:p>
        </w:tc>
        <w:tc>
          <w:tcPr>
            <w:tcW w:w="6926" w:type="dxa"/>
          </w:tcPr>
          <w:p w14:paraId="15EC9E35" w14:textId="77777777" w:rsidR="00DD6D98" w:rsidRPr="007D514E" w:rsidRDefault="00DD6D98" w:rsidP="00DD6D98">
            <w:pPr>
              <w:pStyle w:val="OtherTableBody"/>
              <w:rPr>
                <w:noProof/>
                <w:lang w:val="nl-NL"/>
                <w:rPrChange w:id="3252" w:author="Frank Oemig" w:date="2022-09-06T17:23:00Z">
                  <w:rPr>
                    <w:noProof/>
                    <w:lang w:val="de-DE"/>
                  </w:rPr>
                </w:rPrChange>
              </w:rPr>
            </w:pPr>
            <w:r w:rsidRPr="007D514E">
              <w:rPr>
                <w:noProof/>
                <w:lang w:val="nl-NL"/>
                <w:rPrChange w:id="3253" w:author="Frank Oemig" w:date="2022-09-06T17:23:00Z">
                  <w:rPr>
                    <w:noProof/>
                    <w:lang w:val="de-DE"/>
                  </w:rPr>
                </w:rPrChange>
              </w:rPr>
              <w:t xml:space="preserve"> (Gram </w:t>
            </w:r>
            <w:r w:rsidRPr="009901C4">
              <w:rPr>
                <w:rFonts w:ascii="Symbol" w:hAnsi="Symbol"/>
                <w:noProof/>
              </w:rPr>
              <w:t></w:t>
            </w:r>
            <w:r w:rsidRPr="007D514E">
              <w:rPr>
                <w:noProof/>
                <w:lang w:val="nl-NL"/>
                <w:rPrChange w:id="3254" w:author="Frank Oemig" w:date="2022-09-06T17:23:00Z">
                  <w:rPr>
                    <w:noProof/>
                    <w:lang w:val="de-DE"/>
                  </w:rPr>
                </w:rPrChange>
              </w:rPr>
              <w:t xml:space="preserve"> meter/ heartbeat) / meter</w:t>
            </w:r>
            <w:r w:rsidRPr="007D514E">
              <w:rPr>
                <w:noProof/>
                <w:vertAlign w:val="superscript"/>
                <w:lang w:val="nl-NL"/>
                <w:rPrChange w:id="3255" w:author="Frank Oemig" w:date="2022-09-06T17:23:00Z">
                  <w:rPr>
                    <w:noProof/>
                    <w:vertAlign w:val="superscript"/>
                    <w:lang w:val="de-DE"/>
                  </w:rPr>
                </w:rPrChange>
              </w:rPr>
              <w:t>2</w:t>
            </w:r>
            <w:r w:rsidRPr="007D514E">
              <w:rPr>
                <w:noProof/>
                <w:lang w:val="nl-NL"/>
                <w:rPrChange w:id="3256" w:author="Frank Oemig" w:date="2022-09-06T17:23:00Z">
                  <w:rPr>
                    <w:noProof/>
                    <w:lang w:val="de-DE"/>
                  </w:rPr>
                </w:rPrChange>
              </w:rPr>
              <w:t xml:space="preserve"> = (gram </w:t>
            </w:r>
            <w:r w:rsidRPr="009901C4">
              <w:rPr>
                <w:rFonts w:ascii="Symbol" w:hAnsi="Symbol"/>
                <w:noProof/>
              </w:rPr>
              <w:t></w:t>
            </w:r>
            <w:r w:rsidRPr="007D514E">
              <w:rPr>
                <w:noProof/>
                <w:lang w:val="nl-NL"/>
                <w:rPrChange w:id="3257" w:author="Frank Oemig" w:date="2022-09-06T17:23:00Z">
                  <w:rPr>
                    <w:noProof/>
                    <w:lang w:val="de-DE"/>
                  </w:rPr>
                </w:rPrChange>
              </w:rPr>
              <w:t xml:space="preserve"> meter) / (heartbeat </w:t>
            </w:r>
            <w:r w:rsidRPr="009901C4">
              <w:rPr>
                <w:rFonts w:ascii="Symbol" w:hAnsi="Symbol"/>
                <w:noProof/>
              </w:rPr>
              <w:t></w:t>
            </w:r>
            <w:r w:rsidRPr="007D514E">
              <w:rPr>
                <w:noProof/>
                <w:lang w:val="nl-NL"/>
                <w:rPrChange w:id="3258" w:author="Frank Oemig" w:date="2022-09-06T17:23:00Z">
                  <w:rPr>
                    <w:noProof/>
                    <w:lang w:val="de-DE"/>
                  </w:rPr>
                </w:rPrChange>
              </w:rPr>
              <w:t xml:space="preserve"> meter</w:t>
            </w:r>
            <w:r w:rsidRPr="007D514E">
              <w:rPr>
                <w:noProof/>
                <w:vertAlign w:val="superscript"/>
                <w:lang w:val="nl-NL"/>
                <w:rPrChange w:id="3259" w:author="Frank Oemig" w:date="2022-09-06T17:23:00Z">
                  <w:rPr>
                    <w:noProof/>
                    <w:vertAlign w:val="superscript"/>
                    <w:lang w:val="de-DE"/>
                  </w:rPr>
                </w:rPrChange>
              </w:rPr>
              <w:t>2</w:t>
            </w:r>
            <w:r w:rsidRPr="007D514E">
              <w:rPr>
                <w:noProof/>
                <w:lang w:val="nl-NL"/>
                <w:rPrChange w:id="3260" w:author="Frank Oemig" w:date="2022-09-06T17:23:00Z">
                  <w:rPr>
                    <w:noProof/>
                    <w:lang w:val="de-DE"/>
                  </w:rPr>
                </w:rPrChange>
              </w:rPr>
              <w:t xml:space="preserve">) </w:t>
            </w:r>
          </w:p>
          <w:p w14:paraId="317E14C5" w14:textId="77777777" w:rsidR="00DD6D98" w:rsidRPr="009901C4" w:rsidRDefault="00DD6D98" w:rsidP="00DD6D98">
            <w:pPr>
              <w:pStyle w:val="OtherTableBody"/>
              <w:rPr>
                <w:noProof/>
              </w:rPr>
            </w:pPr>
            <w:r w:rsidRPr="009901C4">
              <w:rPr>
                <w:noProof/>
              </w:rPr>
              <w:t>(e.g., ventricular stroke work/body surface area,  ventricular stroke work index)</w:t>
            </w:r>
          </w:p>
        </w:tc>
      </w:tr>
      <w:tr w:rsidR="00DD6D98" w:rsidRPr="00D00BBD" w14:paraId="739D09CF" w14:textId="77777777" w:rsidTr="00DD6D98">
        <w:trPr>
          <w:cantSplit/>
          <w:jc w:val="center"/>
        </w:trPr>
        <w:tc>
          <w:tcPr>
            <w:tcW w:w="1678" w:type="dxa"/>
          </w:tcPr>
          <w:p w14:paraId="2117760D" w14:textId="77777777" w:rsidR="00DD6D98" w:rsidRPr="009901C4" w:rsidRDefault="00DD6D98" w:rsidP="00DD6D98">
            <w:pPr>
              <w:pStyle w:val="OtherTableBody"/>
              <w:rPr>
                <w:noProof/>
              </w:rPr>
            </w:pPr>
            <w:r w:rsidRPr="009901C4">
              <w:rPr>
                <w:noProof/>
              </w:rPr>
              <w:t>g(creat)</w:t>
            </w:r>
          </w:p>
        </w:tc>
        <w:tc>
          <w:tcPr>
            <w:tcW w:w="6926" w:type="dxa"/>
          </w:tcPr>
          <w:p w14:paraId="1C18846D" w14:textId="77777777" w:rsidR="00DD6D98" w:rsidRPr="009901C4" w:rsidRDefault="00DD6D98" w:rsidP="00DD6D98">
            <w:pPr>
              <w:pStyle w:val="OtherTableBody"/>
              <w:rPr>
                <w:noProof/>
              </w:rPr>
            </w:pPr>
            <w:r w:rsidRPr="009901C4">
              <w:rPr>
                <w:noProof/>
              </w:rPr>
              <w:t>*Gram creatinine</w:t>
            </w:r>
          </w:p>
        </w:tc>
      </w:tr>
      <w:tr w:rsidR="00DD6D98" w:rsidRPr="00D00BBD" w14:paraId="694B4770" w14:textId="77777777" w:rsidTr="00DD6D98">
        <w:trPr>
          <w:cantSplit/>
          <w:jc w:val="center"/>
        </w:trPr>
        <w:tc>
          <w:tcPr>
            <w:tcW w:w="1678" w:type="dxa"/>
          </w:tcPr>
          <w:p w14:paraId="6A8E3D96" w14:textId="77777777" w:rsidR="00DD6D98" w:rsidRPr="009901C4" w:rsidRDefault="00DD6D98" w:rsidP="00DD6D98">
            <w:pPr>
              <w:pStyle w:val="OtherTableBody"/>
              <w:rPr>
                <w:noProof/>
              </w:rPr>
            </w:pPr>
            <w:r w:rsidRPr="009901C4">
              <w:rPr>
                <w:noProof/>
              </w:rPr>
              <w:t>g(hgb)</w:t>
            </w:r>
          </w:p>
        </w:tc>
        <w:tc>
          <w:tcPr>
            <w:tcW w:w="6926" w:type="dxa"/>
          </w:tcPr>
          <w:p w14:paraId="6DDD9934" w14:textId="77777777" w:rsidR="00DD6D98" w:rsidRPr="009901C4" w:rsidRDefault="00DD6D98" w:rsidP="00DD6D98">
            <w:pPr>
              <w:pStyle w:val="OtherTableBody"/>
              <w:rPr>
                <w:noProof/>
              </w:rPr>
            </w:pPr>
            <w:r w:rsidRPr="009901C4">
              <w:rPr>
                <w:noProof/>
              </w:rPr>
              <w:t>*Gram hemoglobin</w:t>
            </w:r>
          </w:p>
        </w:tc>
      </w:tr>
      <w:tr w:rsidR="00DD6D98" w:rsidRPr="00D00BBD" w14:paraId="3AFA9D24" w14:textId="77777777" w:rsidTr="00DD6D98">
        <w:trPr>
          <w:cantSplit/>
          <w:jc w:val="center"/>
        </w:trPr>
        <w:tc>
          <w:tcPr>
            <w:tcW w:w="1678" w:type="dxa"/>
          </w:tcPr>
          <w:p w14:paraId="08009518" w14:textId="77777777" w:rsidR="00DD6D98" w:rsidRPr="009901C4" w:rsidRDefault="00DD6D98" w:rsidP="00DD6D98">
            <w:pPr>
              <w:pStyle w:val="OtherTableBody"/>
              <w:rPr>
                <w:noProof/>
              </w:rPr>
            </w:pPr>
            <w:r w:rsidRPr="009901C4">
              <w:rPr>
                <w:noProof/>
              </w:rPr>
              <w:t>g.m</w:t>
            </w:r>
          </w:p>
        </w:tc>
        <w:tc>
          <w:tcPr>
            <w:tcW w:w="6926" w:type="dxa"/>
          </w:tcPr>
          <w:p w14:paraId="1964616F" w14:textId="77777777" w:rsidR="00DD6D98" w:rsidRPr="009901C4" w:rsidRDefault="00DD6D98" w:rsidP="00DD6D98">
            <w:pPr>
              <w:pStyle w:val="OtherTableBody"/>
              <w:rPr>
                <w:noProof/>
              </w:rPr>
            </w:pPr>
            <w:r w:rsidRPr="009901C4">
              <w:rPr>
                <w:noProof/>
              </w:rPr>
              <w:t>Gram meter</w:t>
            </w:r>
          </w:p>
        </w:tc>
      </w:tr>
      <w:tr w:rsidR="00DD6D98" w:rsidRPr="00D00BBD" w14:paraId="21DC7D97" w14:textId="77777777" w:rsidTr="00DD6D98">
        <w:trPr>
          <w:cantSplit/>
          <w:jc w:val="center"/>
        </w:trPr>
        <w:tc>
          <w:tcPr>
            <w:tcW w:w="1678" w:type="dxa"/>
          </w:tcPr>
          <w:p w14:paraId="3B6B424C" w14:textId="77777777" w:rsidR="00DD6D98" w:rsidRPr="009901C4" w:rsidRDefault="00DD6D98" w:rsidP="00DD6D98">
            <w:pPr>
              <w:pStyle w:val="OtherTableBody"/>
              <w:rPr>
                <w:noProof/>
              </w:rPr>
            </w:pPr>
            <w:r w:rsidRPr="009901C4">
              <w:rPr>
                <w:noProof/>
              </w:rPr>
              <w:t>g(tot_nit)</w:t>
            </w:r>
          </w:p>
        </w:tc>
        <w:tc>
          <w:tcPr>
            <w:tcW w:w="6926" w:type="dxa"/>
          </w:tcPr>
          <w:p w14:paraId="1CDB3DBF" w14:textId="77777777" w:rsidR="00DD6D98" w:rsidRPr="009901C4" w:rsidRDefault="00DD6D98" w:rsidP="00DD6D98">
            <w:pPr>
              <w:pStyle w:val="OtherTableBody"/>
              <w:rPr>
                <w:noProof/>
              </w:rPr>
            </w:pPr>
            <w:r w:rsidRPr="009901C4">
              <w:rPr>
                <w:noProof/>
              </w:rPr>
              <w:t>*Gram total nitrogen</w:t>
            </w:r>
          </w:p>
        </w:tc>
      </w:tr>
      <w:tr w:rsidR="00DD6D98" w:rsidRPr="00D00BBD" w14:paraId="7F428394" w14:textId="77777777" w:rsidTr="00DD6D98">
        <w:trPr>
          <w:cantSplit/>
          <w:jc w:val="center"/>
        </w:trPr>
        <w:tc>
          <w:tcPr>
            <w:tcW w:w="1678" w:type="dxa"/>
          </w:tcPr>
          <w:p w14:paraId="22CABBFC" w14:textId="77777777" w:rsidR="00DD6D98" w:rsidRPr="009901C4" w:rsidRDefault="00DD6D98" w:rsidP="00DD6D98">
            <w:pPr>
              <w:pStyle w:val="OtherTableBody"/>
              <w:rPr>
                <w:noProof/>
              </w:rPr>
            </w:pPr>
            <w:r w:rsidRPr="009901C4">
              <w:rPr>
                <w:noProof/>
              </w:rPr>
              <w:t>g(tot_prot)</w:t>
            </w:r>
          </w:p>
        </w:tc>
        <w:tc>
          <w:tcPr>
            <w:tcW w:w="6926" w:type="dxa"/>
          </w:tcPr>
          <w:p w14:paraId="569A79E1" w14:textId="77777777" w:rsidR="00DD6D98" w:rsidRPr="009901C4" w:rsidRDefault="00DD6D98" w:rsidP="00DD6D98">
            <w:pPr>
              <w:pStyle w:val="OtherTableBody"/>
              <w:rPr>
                <w:noProof/>
              </w:rPr>
            </w:pPr>
            <w:r w:rsidRPr="009901C4">
              <w:rPr>
                <w:noProof/>
              </w:rPr>
              <w:t>*Gram total protein</w:t>
            </w:r>
          </w:p>
        </w:tc>
      </w:tr>
      <w:tr w:rsidR="00DD6D98" w:rsidRPr="00D00BBD" w14:paraId="23B2B420" w14:textId="77777777" w:rsidTr="00DD6D98">
        <w:trPr>
          <w:cantSplit/>
          <w:jc w:val="center"/>
        </w:trPr>
        <w:tc>
          <w:tcPr>
            <w:tcW w:w="1678" w:type="dxa"/>
          </w:tcPr>
          <w:p w14:paraId="35BEB29D" w14:textId="77777777" w:rsidR="00DD6D98" w:rsidRPr="009901C4" w:rsidRDefault="00DD6D98" w:rsidP="00DD6D98">
            <w:pPr>
              <w:pStyle w:val="OtherTableBody"/>
              <w:rPr>
                <w:noProof/>
              </w:rPr>
            </w:pPr>
            <w:r w:rsidRPr="009901C4">
              <w:rPr>
                <w:noProof/>
              </w:rPr>
              <w:t>g(wet_tis)</w:t>
            </w:r>
          </w:p>
        </w:tc>
        <w:tc>
          <w:tcPr>
            <w:tcW w:w="6926" w:type="dxa"/>
          </w:tcPr>
          <w:p w14:paraId="6FD6EF99" w14:textId="77777777" w:rsidR="00DD6D98" w:rsidRPr="009901C4" w:rsidRDefault="00DD6D98" w:rsidP="00DD6D98">
            <w:pPr>
              <w:pStyle w:val="OtherTableBody"/>
              <w:rPr>
                <w:noProof/>
              </w:rPr>
            </w:pPr>
            <w:r w:rsidRPr="009901C4">
              <w:rPr>
                <w:noProof/>
              </w:rPr>
              <w:t>*Gram wet weight tissue</w:t>
            </w:r>
          </w:p>
        </w:tc>
      </w:tr>
      <w:tr w:rsidR="00DD6D98" w:rsidRPr="00D00BBD" w14:paraId="301EE90B" w14:textId="77777777" w:rsidTr="00DD6D98">
        <w:trPr>
          <w:cantSplit/>
          <w:jc w:val="center"/>
        </w:trPr>
        <w:tc>
          <w:tcPr>
            <w:tcW w:w="1678" w:type="dxa"/>
          </w:tcPr>
          <w:p w14:paraId="19B4E6B3" w14:textId="77777777" w:rsidR="00DD6D98" w:rsidRPr="009901C4" w:rsidRDefault="00DD6D98" w:rsidP="00DD6D98">
            <w:pPr>
              <w:pStyle w:val="OtherTableBody"/>
              <w:rPr>
                <w:noProof/>
              </w:rPr>
            </w:pPr>
            <w:r w:rsidRPr="009901C4">
              <w:rPr>
                <w:noProof/>
              </w:rPr>
              <w:t>gy</w:t>
            </w:r>
          </w:p>
        </w:tc>
        <w:tc>
          <w:tcPr>
            <w:tcW w:w="6926" w:type="dxa"/>
          </w:tcPr>
          <w:p w14:paraId="4C0327E9" w14:textId="77777777" w:rsidR="00DD6D98" w:rsidRPr="009901C4" w:rsidRDefault="00DD6D98" w:rsidP="00DD6D98">
            <w:pPr>
              <w:pStyle w:val="OtherTableBody"/>
              <w:rPr>
                <w:noProof/>
              </w:rPr>
            </w:pPr>
            <w:r w:rsidRPr="009901C4">
              <w:rPr>
                <w:noProof/>
              </w:rPr>
              <w:t xml:space="preserve"> Grey (absorbed radiation dose)</w:t>
            </w:r>
          </w:p>
        </w:tc>
      </w:tr>
      <w:tr w:rsidR="00DD6D98" w:rsidRPr="00D00BBD" w14:paraId="0971D796" w14:textId="77777777" w:rsidTr="00DD6D98">
        <w:trPr>
          <w:cantSplit/>
          <w:jc w:val="center"/>
        </w:trPr>
        <w:tc>
          <w:tcPr>
            <w:tcW w:w="1678" w:type="dxa"/>
          </w:tcPr>
          <w:p w14:paraId="2CDF04D8" w14:textId="77777777" w:rsidR="00DD6D98" w:rsidRPr="009901C4" w:rsidRDefault="00DD6D98" w:rsidP="00DD6D98">
            <w:pPr>
              <w:pStyle w:val="OtherTableBody"/>
              <w:rPr>
                <w:noProof/>
              </w:rPr>
            </w:pPr>
            <w:r w:rsidRPr="009901C4">
              <w:rPr>
                <w:noProof/>
              </w:rPr>
              <w:t>hL</w:t>
            </w:r>
          </w:p>
        </w:tc>
        <w:tc>
          <w:tcPr>
            <w:tcW w:w="6926" w:type="dxa"/>
          </w:tcPr>
          <w:p w14:paraId="02C98EA4" w14:textId="77777777" w:rsidR="00DD6D98" w:rsidRPr="009901C4" w:rsidRDefault="00DD6D98" w:rsidP="00DD6D98">
            <w:pPr>
              <w:pStyle w:val="OtherTableBody"/>
              <w:rPr>
                <w:noProof/>
              </w:rPr>
            </w:pPr>
            <w:r w:rsidRPr="009901C4">
              <w:rPr>
                <w:noProof/>
              </w:rPr>
              <w:t xml:space="preserve"> Hectaliter = 10</w:t>
            </w:r>
            <w:r w:rsidRPr="009901C4">
              <w:rPr>
                <w:noProof/>
                <w:vertAlign w:val="superscript"/>
              </w:rPr>
              <w:t>2</w:t>
            </w:r>
            <w:r w:rsidRPr="009901C4">
              <w:rPr>
                <w:noProof/>
              </w:rPr>
              <w:t xml:space="preserve"> liter</w:t>
            </w:r>
          </w:p>
        </w:tc>
      </w:tr>
      <w:tr w:rsidR="00DD6D98" w:rsidRPr="00D00BBD" w14:paraId="6752BA6E" w14:textId="77777777" w:rsidTr="00DD6D98">
        <w:trPr>
          <w:cantSplit/>
          <w:jc w:val="center"/>
        </w:trPr>
        <w:tc>
          <w:tcPr>
            <w:tcW w:w="1678" w:type="dxa"/>
          </w:tcPr>
          <w:p w14:paraId="6F685D33" w14:textId="77777777" w:rsidR="00DD6D98" w:rsidRPr="009901C4" w:rsidRDefault="00DD6D98" w:rsidP="00DD6D98">
            <w:pPr>
              <w:pStyle w:val="OtherTableBody"/>
              <w:rPr>
                <w:noProof/>
              </w:rPr>
            </w:pPr>
            <w:r w:rsidRPr="009901C4">
              <w:rPr>
                <w:noProof/>
              </w:rPr>
              <w:t>h</w:t>
            </w:r>
          </w:p>
        </w:tc>
        <w:tc>
          <w:tcPr>
            <w:tcW w:w="6926" w:type="dxa"/>
          </w:tcPr>
          <w:p w14:paraId="11CC57D8" w14:textId="77777777" w:rsidR="00DD6D98" w:rsidRPr="009901C4" w:rsidRDefault="00DD6D98" w:rsidP="00DD6D98">
            <w:pPr>
              <w:pStyle w:val="OtherTableBody"/>
              <w:rPr>
                <w:noProof/>
              </w:rPr>
            </w:pPr>
            <w:r w:rsidRPr="009901C4">
              <w:rPr>
                <w:noProof/>
              </w:rPr>
              <w:t xml:space="preserve"> Henry</w:t>
            </w:r>
          </w:p>
        </w:tc>
      </w:tr>
      <w:tr w:rsidR="00DD6D98" w:rsidRPr="00D00BBD" w14:paraId="270610E7" w14:textId="77777777" w:rsidTr="00DD6D98">
        <w:trPr>
          <w:cantSplit/>
          <w:jc w:val="center"/>
        </w:trPr>
        <w:tc>
          <w:tcPr>
            <w:tcW w:w="1678" w:type="dxa"/>
          </w:tcPr>
          <w:p w14:paraId="6BC6FA4E" w14:textId="77777777" w:rsidR="00DD6D98" w:rsidRPr="009901C4" w:rsidRDefault="00DD6D98" w:rsidP="00DD6D98">
            <w:pPr>
              <w:pStyle w:val="OtherTableBody"/>
              <w:rPr>
                <w:noProof/>
              </w:rPr>
            </w:pPr>
            <w:r w:rsidRPr="009901C4">
              <w:rPr>
                <w:noProof/>
              </w:rPr>
              <w:lastRenderedPageBreak/>
              <w:t>in</w:t>
            </w:r>
          </w:p>
        </w:tc>
        <w:tc>
          <w:tcPr>
            <w:tcW w:w="6926" w:type="dxa"/>
          </w:tcPr>
          <w:p w14:paraId="4B7D7533" w14:textId="77777777" w:rsidR="00DD6D98" w:rsidRPr="009901C4" w:rsidRDefault="00DD6D98" w:rsidP="00DD6D98">
            <w:pPr>
              <w:pStyle w:val="OtherTableBody"/>
              <w:rPr>
                <w:noProof/>
              </w:rPr>
            </w:pPr>
            <w:r w:rsidRPr="009901C4">
              <w:rPr>
                <w:noProof/>
              </w:rPr>
              <w:t xml:space="preserve"> Inches</w:t>
            </w:r>
          </w:p>
        </w:tc>
      </w:tr>
      <w:tr w:rsidR="00DD6D98" w:rsidRPr="00D00BBD" w14:paraId="2F07F7E3" w14:textId="77777777" w:rsidTr="00DD6D98">
        <w:trPr>
          <w:cantSplit/>
          <w:jc w:val="center"/>
        </w:trPr>
        <w:tc>
          <w:tcPr>
            <w:tcW w:w="1678" w:type="dxa"/>
          </w:tcPr>
          <w:p w14:paraId="2EC32C8F" w14:textId="77777777" w:rsidR="00DD6D98" w:rsidRPr="009901C4" w:rsidRDefault="00DD6D98" w:rsidP="00DD6D98">
            <w:pPr>
              <w:pStyle w:val="OtherTableBody"/>
              <w:rPr>
                <w:noProof/>
              </w:rPr>
            </w:pPr>
            <w:r w:rsidRPr="009901C4">
              <w:rPr>
                <w:noProof/>
              </w:rPr>
              <w:t>in_hg</w:t>
            </w:r>
          </w:p>
        </w:tc>
        <w:tc>
          <w:tcPr>
            <w:tcW w:w="6926" w:type="dxa"/>
          </w:tcPr>
          <w:p w14:paraId="10913E19" w14:textId="77777777" w:rsidR="00DD6D98" w:rsidRPr="009901C4" w:rsidRDefault="00DD6D98" w:rsidP="00DD6D98">
            <w:pPr>
              <w:pStyle w:val="OtherTableBody"/>
              <w:rPr>
                <w:noProof/>
              </w:rPr>
            </w:pPr>
            <w:r w:rsidRPr="009901C4">
              <w:rPr>
                <w:noProof/>
              </w:rPr>
              <w:t xml:space="preserve"> Inches of Mercury (=Hg)</w:t>
            </w:r>
          </w:p>
        </w:tc>
      </w:tr>
      <w:tr w:rsidR="00DD6D98" w:rsidRPr="00D00BBD" w14:paraId="6FB2FC91" w14:textId="77777777" w:rsidTr="00DD6D98">
        <w:trPr>
          <w:cantSplit/>
          <w:jc w:val="center"/>
        </w:trPr>
        <w:tc>
          <w:tcPr>
            <w:tcW w:w="1678" w:type="dxa"/>
          </w:tcPr>
          <w:p w14:paraId="5FBD78C9" w14:textId="77777777" w:rsidR="00DD6D98" w:rsidRPr="009901C4" w:rsidRDefault="00DD6D98" w:rsidP="00DD6D98">
            <w:pPr>
              <w:pStyle w:val="OtherTableBody"/>
              <w:rPr>
                <w:noProof/>
              </w:rPr>
            </w:pPr>
            <w:r w:rsidRPr="009901C4">
              <w:rPr>
                <w:noProof/>
              </w:rPr>
              <w:t>iu</w:t>
            </w:r>
          </w:p>
        </w:tc>
        <w:tc>
          <w:tcPr>
            <w:tcW w:w="6926" w:type="dxa"/>
          </w:tcPr>
          <w:p w14:paraId="02CF8F24" w14:textId="77777777" w:rsidR="00DD6D98" w:rsidRPr="009901C4" w:rsidRDefault="00DD6D98" w:rsidP="00DD6D98">
            <w:pPr>
              <w:pStyle w:val="OtherTableBody"/>
              <w:rPr>
                <w:noProof/>
              </w:rPr>
            </w:pPr>
            <w:r w:rsidRPr="009901C4">
              <w:rPr>
                <w:noProof/>
              </w:rPr>
              <w:t>*International Unit</w:t>
            </w:r>
          </w:p>
        </w:tc>
      </w:tr>
      <w:tr w:rsidR="00DD6D98" w:rsidRPr="00D00BBD" w14:paraId="039414FE" w14:textId="77777777" w:rsidTr="00DD6D98">
        <w:trPr>
          <w:cantSplit/>
          <w:jc w:val="center"/>
        </w:trPr>
        <w:tc>
          <w:tcPr>
            <w:tcW w:w="1678" w:type="dxa"/>
          </w:tcPr>
          <w:p w14:paraId="40903220" w14:textId="77777777" w:rsidR="00DD6D98" w:rsidRPr="009901C4" w:rsidRDefault="00DD6D98" w:rsidP="00DD6D98">
            <w:pPr>
              <w:pStyle w:val="OtherTableBody"/>
              <w:rPr>
                <w:noProof/>
              </w:rPr>
            </w:pPr>
            <w:r w:rsidRPr="009901C4">
              <w:rPr>
                <w:noProof/>
              </w:rPr>
              <w:t>iu/d</w:t>
            </w:r>
          </w:p>
        </w:tc>
        <w:tc>
          <w:tcPr>
            <w:tcW w:w="6926" w:type="dxa"/>
          </w:tcPr>
          <w:p w14:paraId="76DFD24F" w14:textId="77777777" w:rsidR="00DD6D98" w:rsidRPr="009901C4" w:rsidRDefault="00DD6D98" w:rsidP="00DD6D98">
            <w:pPr>
              <w:pStyle w:val="OtherTableBody"/>
              <w:rPr>
                <w:noProof/>
              </w:rPr>
            </w:pPr>
            <w:r w:rsidRPr="009901C4">
              <w:rPr>
                <w:noProof/>
              </w:rPr>
              <w:t>*International Unit / Day</w:t>
            </w:r>
          </w:p>
        </w:tc>
      </w:tr>
      <w:tr w:rsidR="00DD6D98" w:rsidRPr="00D00BBD" w14:paraId="07C587E0" w14:textId="77777777" w:rsidTr="00DD6D98">
        <w:trPr>
          <w:cantSplit/>
          <w:jc w:val="center"/>
        </w:trPr>
        <w:tc>
          <w:tcPr>
            <w:tcW w:w="1678" w:type="dxa"/>
          </w:tcPr>
          <w:p w14:paraId="62F60427" w14:textId="77777777" w:rsidR="00DD6D98" w:rsidRPr="009901C4" w:rsidRDefault="00DD6D98" w:rsidP="00DD6D98">
            <w:pPr>
              <w:pStyle w:val="OtherTableBody"/>
              <w:rPr>
                <w:noProof/>
              </w:rPr>
            </w:pPr>
            <w:r w:rsidRPr="009901C4">
              <w:rPr>
                <w:noProof/>
              </w:rPr>
              <w:t>iu/hr</w:t>
            </w:r>
          </w:p>
        </w:tc>
        <w:tc>
          <w:tcPr>
            <w:tcW w:w="6926" w:type="dxa"/>
          </w:tcPr>
          <w:p w14:paraId="130A28A2" w14:textId="77777777" w:rsidR="00DD6D98" w:rsidRPr="009901C4" w:rsidRDefault="00DD6D98" w:rsidP="00DD6D98">
            <w:pPr>
              <w:pStyle w:val="OtherTableBody"/>
              <w:rPr>
                <w:noProof/>
              </w:rPr>
            </w:pPr>
            <w:r w:rsidRPr="009901C4">
              <w:rPr>
                <w:noProof/>
              </w:rPr>
              <w:t>*International Unit / Hour</w:t>
            </w:r>
          </w:p>
        </w:tc>
      </w:tr>
      <w:tr w:rsidR="00DD6D98" w:rsidRPr="00D00BBD" w14:paraId="1A259640" w14:textId="77777777" w:rsidTr="00DD6D98">
        <w:trPr>
          <w:cantSplit/>
          <w:jc w:val="center"/>
        </w:trPr>
        <w:tc>
          <w:tcPr>
            <w:tcW w:w="1678" w:type="dxa"/>
          </w:tcPr>
          <w:p w14:paraId="3FFA589E" w14:textId="77777777" w:rsidR="00DD6D98" w:rsidRPr="009901C4" w:rsidRDefault="00DD6D98" w:rsidP="00DD6D98">
            <w:pPr>
              <w:pStyle w:val="OtherTableBody"/>
              <w:rPr>
                <w:noProof/>
              </w:rPr>
            </w:pPr>
            <w:r w:rsidRPr="009901C4">
              <w:rPr>
                <w:noProof/>
              </w:rPr>
              <w:t>iu/kg</w:t>
            </w:r>
          </w:p>
        </w:tc>
        <w:tc>
          <w:tcPr>
            <w:tcW w:w="6926" w:type="dxa"/>
          </w:tcPr>
          <w:p w14:paraId="022680BD" w14:textId="77777777" w:rsidR="00DD6D98" w:rsidRPr="009901C4" w:rsidRDefault="00DD6D98" w:rsidP="00DD6D98">
            <w:pPr>
              <w:pStyle w:val="OtherTableBody"/>
              <w:rPr>
                <w:noProof/>
              </w:rPr>
            </w:pPr>
            <w:r w:rsidRPr="009901C4">
              <w:rPr>
                <w:noProof/>
              </w:rPr>
              <w:t xml:space="preserve"> International Unit / Kilogram</w:t>
            </w:r>
          </w:p>
        </w:tc>
      </w:tr>
      <w:tr w:rsidR="00DD6D98" w:rsidRPr="00D00BBD" w14:paraId="2517062D" w14:textId="77777777" w:rsidTr="00DD6D98">
        <w:trPr>
          <w:cantSplit/>
          <w:jc w:val="center"/>
        </w:trPr>
        <w:tc>
          <w:tcPr>
            <w:tcW w:w="1678" w:type="dxa"/>
          </w:tcPr>
          <w:p w14:paraId="2F01C296" w14:textId="77777777" w:rsidR="00DD6D98" w:rsidRPr="009901C4" w:rsidRDefault="00DD6D98" w:rsidP="00DD6D98">
            <w:pPr>
              <w:pStyle w:val="OtherTableBody"/>
              <w:rPr>
                <w:noProof/>
              </w:rPr>
            </w:pPr>
            <w:r w:rsidRPr="009901C4">
              <w:rPr>
                <w:noProof/>
              </w:rPr>
              <w:t>iu/L</w:t>
            </w:r>
          </w:p>
        </w:tc>
        <w:tc>
          <w:tcPr>
            <w:tcW w:w="6926" w:type="dxa"/>
          </w:tcPr>
          <w:p w14:paraId="7192BAD9" w14:textId="77777777" w:rsidR="00DD6D98" w:rsidRPr="009901C4" w:rsidRDefault="00DD6D98" w:rsidP="00DD6D98">
            <w:pPr>
              <w:pStyle w:val="OtherTableBody"/>
              <w:rPr>
                <w:noProof/>
              </w:rPr>
            </w:pPr>
            <w:r w:rsidRPr="009901C4">
              <w:rPr>
                <w:noProof/>
              </w:rPr>
              <w:t>*International Unit / Liter</w:t>
            </w:r>
          </w:p>
        </w:tc>
      </w:tr>
      <w:tr w:rsidR="00DD6D98" w:rsidRPr="00D00BBD" w14:paraId="78850D15" w14:textId="77777777" w:rsidTr="00DD6D98">
        <w:trPr>
          <w:cantSplit/>
          <w:jc w:val="center"/>
        </w:trPr>
        <w:tc>
          <w:tcPr>
            <w:tcW w:w="1678" w:type="dxa"/>
          </w:tcPr>
          <w:p w14:paraId="7F54C330" w14:textId="77777777" w:rsidR="00DD6D98" w:rsidRPr="009901C4" w:rsidRDefault="00DD6D98" w:rsidP="00DD6D98">
            <w:pPr>
              <w:pStyle w:val="OtherTableBody"/>
              <w:rPr>
                <w:noProof/>
              </w:rPr>
            </w:pPr>
            <w:r w:rsidRPr="009901C4">
              <w:rPr>
                <w:noProof/>
              </w:rPr>
              <w:t>iu/mL</w:t>
            </w:r>
          </w:p>
        </w:tc>
        <w:tc>
          <w:tcPr>
            <w:tcW w:w="6926" w:type="dxa"/>
          </w:tcPr>
          <w:p w14:paraId="71D0F648" w14:textId="77777777" w:rsidR="00DD6D98" w:rsidRPr="009901C4" w:rsidRDefault="00DD6D98" w:rsidP="00DD6D98">
            <w:pPr>
              <w:pStyle w:val="OtherTableBody"/>
              <w:rPr>
                <w:noProof/>
              </w:rPr>
            </w:pPr>
            <w:r w:rsidRPr="009901C4">
              <w:rPr>
                <w:noProof/>
              </w:rPr>
              <w:t>*International Unit / Milliliter</w:t>
            </w:r>
          </w:p>
        </w:tc>
      </w:tr>
      <w:tr w:rsidR="00DD6D98" w:rsidRPr="00D00BBD" w14:paraId="09EA255B" w14:textId="77777777" w:rsidTr="00DD6D98">
        <w:trPr>
          <w:cantSplit/>
          <w:jc w:val="center"/>
        </w:trPr>
        <w:tc>
          <w:tcPr>
            <w:tcW w:w="1678" w:type="dxa"/>
          </w:tcPr>
          <w:p w14:paraId="2353D23F" w14:textId="77777777" w:rsidR="00DD6D98" w:rsidRPr="009901C4" w:rsidRDefault="00DD6D98" w:rsidP="00DD6D98">
            <w:pPr>
              <w:pStyle w:val="OtherTableBody"/>
              <w:rPr>
                <w:noProof/>
              </w:rPr>
            </w:pPr>
            <w:r w:rsidRPr="009901C4">
              <w:rPr>
                <w:noProof/>
              </w:rPr>
              <w:t>iu/min</w:t>
            </w:r>
          </w:p>
        </w:tc>
        <w:tc>
          <w:tcPr>
            <w:tcW w:w="6926" w:type="dxa"/>
          </w:tcPr>
          <w:p w14:paraId="61B578DA" w14:textId="77777777" w:rsidR="00DD6D98" w:rsidRPr="009901C4" w:rsidRDefault="00DD6D98" w:rsidP="00DD6D98">
            <w:pPr>
              <w:pStyle w:val="OtherTableBody"/>
              <w:rPr>
                <w:noProof/>
              </w:rPr>
            </w:pPr>
            <w:r w:rsidRPr="009901C4">
              <w:rPr>
                <w:noProof/>
              </w:rPr>
              <w:t>*International Unit / Minute</w:t>
            </w:r>
          </w:p>
        </w:tc>
      </w:tr>
      <w:tr w:rsidR="00DD6D98" w:rsidRPr="00D00BBD" w14:paraId="36F09B49" w14:textId="77777777" w:rsidTr="00DD6D98">
        <w:trPr>
          <w:cantSplit/>
          <w:jc w:val="center"/>
        </w:trPr>
        <w:tc>
          <w:tcPr>
            <w:tcW w:w="1678" w:type="dxa"/>
          </w:tcPr>
          <w:p w14:paraId="76A7C595" w14:textId="77777777" w:rsidR="00DD6D98" w:rsidRPr="009901C4" w:rsidRDefault="00DD6D98" w:rsidP="00DD6D98">
            <w:pPr>
              <w:pStyle w:val="OtherTableBody"/>
              <w:rPr>
                <w:noProof/>
              </w:rPr>
            </w:pPr>
            <w:r w:rsidRPr="009901C4">
              <w:rPr>
                <w:noProof/>
              </w:rPr>
              <w:t>j/L</w:t>
            </w:r>
          </w:p>
        </w:tc>
        <w:tc>
          <w:tcPr>
            <w:tcW w:w="6926" w:type="dxa"/>
          </w:tcPr>
          <w:p w14:paraId="1D53E7CE" w14:textId="77777777" w:rsidR="00DD6D98" w:rsidRPr="009901C4" w:rsidRDefault="00DD6D98" w:rsidP="00DD6D98">
            <w:pPr>
              <w:pStyle w:val="OtherTableBody"/>
              <w:rPr>
                <w:noProof/>
              </w:rPr>
            </w:pPr>
            <w:r w:rsidRPr="009901C4">
              <w:rPr>
                <w:noProof/>
              </w:rPr>
              <w:t xml:space="preserve"> Joule/liter (e.g., work of breathing)</w:t>
            </w:r>
          </w:p>
        </w:tc>
      </w:tr>
      <w:tr w:rsidR="00DD6D98" w:rsidRPr="00D00BBD" w14:paraId="7AF37F44" w14:textId="77777777" w:rsidTr="00DD6D98">
        <w:trPr>
          <w:cantSplit/>
          <w:jc w:val="center"/>
        </w:trPr>
        <w:tc>
          <w:tcPr>
            <w:tcW w:w="1678" w:type="dxa"/>
          </w:tcPr>
          <w:p w14:paraId="47820401" w14:textId="77777777" w:rsidR="00DD6D98" w:rsidRPr="009901C4" w:rsidRDefault="00DD6D98" w:rsidP="00DD6D98">
            <w:pPr>
              <w:pStyle w:val="OtherTableBody"/>
              <w:rPr>
                <w:noProof/>
              </w:rPr>
            </w:pPr>
            <w:r w:rsidRPr="009901C4">
              <w:rPr>
                <w:noProof/>
              </w:rPr>
              <w:t>kat</w:t>
            </w:r>
          </w:p>
        </w:tc>
        <w:tc>
          <w:tcPr>
            <w:tcW w:w="6926" w:type="dxa"/>
          </w:tcPr>
          <w:p w14:paraId="61E074F3" w14:textId="77777777" w:rsidR="00DD6D98" w:rsidRPr="009901C4" w:rsidRDefault="00DD6D98" w:rsidP="00DD6D98">
            <w:pPr>
              <w:pStyle w:val="OtherTableBody"/>
              <w:rPr>
                <w:noProof/>
              </w:rPr>
            </w:pPr>
            <w:r w:rsidRPr="009901C4">
              <w:rPr>
                <w:noProof/>
              </w:rPr>
              <w:t>*Katal</w:t>
            </w:r>
          </w:p>
        </w:tc>
      </w:tr>
      <w:tr w:rsidR="00DD6D98" w:rsidRPr="00D00BBD" w14:paraId="1A1F62B7" w14:textId="77777777" w:rsidTr="00DD6D98">
        <w:trPr>
          <w:cantSplit/>
          <w:jc w:val="center"/>
        </w:trPr>
        <w:tc>
          <w:tcPr>
            <w:tcW w:w="1678" w:type="dxa"/>
          </w:tcPr>
          <w:p w14:paraId="6A66509B" w14:textId="77777777" w:rsidR="00DD6D98" w:rsidRPr="009901C4" w:rsidRDefault="00DD6D98" w:rsidP="00DD6D98">
            <w:pPr>
              <w:pStyle w:val="OtherTableBody"/>
              <w:rPr>
                <w:noProof/>
              </w:rPr>
            </w:pPr>
            <w:r w:rsidRPr="009901C4">
              <w:rPr>
                <w:noProof/>
              </w:rPr>
              <w:t>kat/kg</w:t>
            </w:r>
          </w:p>
        </w:tc>
        <w:tc>
          <w:tcPr>
            <w:tcW w:w="6926" w:type="dxa"/>
          </w:tcPr>
          <w:p w14:paraId="722F42B7" w14:textId="77777777" w:rsidR="00DD6D98" w:rsidRPr="009901C4" w:rsidRDefault="00DD6D98" w:rsidP="00DD6D98">
            <w:pPr>
              <w:pStyle w:val="OtherTableBody"/>
              <w:rPr>
                <w:noProof/>
              </w:rPr>
            </w:pPr>
            <w:r w:rsidRPr="009901C4">
              <w:rPr>
                <w:noProof/>
              </w:rPr>
              <w:t>*Katal / Kilogram</w:t>
            </w:r>
          </w:p>
        </w:tc>
      </w:tr>
      <w:tr w:rsidR="00DD6D98" w:rsidRPr="00D00BBD" w14:paraId="65002E0D" w14:textId="77777777" w:rsidTr="00DD6D98">
        <w:trPr>
          <w:cantSplit/>
          <w:jc w:val="center"/>
        </w:trPr>
        <w:tc>
          <w:tcPr>
            <w:tcW w:w="1678" w:type="dxa"/>
          </w:tcPr>
          <w:p w14:paraId="411AC040" w14:textId="77777777" w:rsidR="00DD6D98" w:rsidRPr="009901C4" w:rsidRDefault="00DD6D98" w:rsidP="00DD6D98">
            <w:pPr>
              <w:pStyle w:val="OtherTableBody"/>
              <w:rPr>
                <w:noProof/>
              </w:rPr>
            </w:pPr>
            <w:r w:rsidRPr="009901C4">
              <w:rPr>
                <w:noProof/>
              </w:rPr>
              <w:t>kat/L</w:t>
            </w:r>
          </w:p>
        </w:tc>
        <w:tc>
          <w:tcPr>
            <w:tcW w:w="6926" w:type="dxa"/>
          </w:tcPr>
          <w:p w14:paraId="3A4E32D0" w14:textId="77777777" w:rsidR="00DD6D98" w:rsidRPr="009901C4" w:rsidRDefault="00DD6D98" w:rsidP="00DD6D98">
            <w:pPr>
              <w:pStyle w:val="OtherTableBody"/>
              <w:rPr>
                <w:noProof/>
              </w:rPr>
            </w:pPr>
            <w:r w:rsidRPr="009901C4">
              <w:rPr>
                <w:noProof/>
              </w:rPr>
              <w:t>*Katal / Liter</w:t>
            </w:r>
          </w:p>
        </w:tc>
      </w:tr>
      <w:tr w:rsidR="00DD6D98" w:rsidRPr="00D00BBD" w14:paraId="1EBDFCF7" w14:textId="77777777" w:rsidTr="00DD6D98">
        <w:trPr>
          <w:cantSplit/>
          <w:jc w:val="center"/>
        </w:trPr>
        <w:tc>
          <w:tcPr>
            <w:tcW w:w="1678" w:type="dxa"/>
          </w:tcPr>
          <w:p w14:paraId="52F3966B" w14:textId="77777777" w:rsidR="00DD6D98" w:rsidRPr="009901C4" w:rsidRDefault="00DD6D98" w:rsidP="00DD6D98">
            <w:pPr>
              <w:pStyle w:val="OtherTableBody"/>
              <w:rPr>
                <w:noProof/>
              </w:rPr>
            </w:pPr>
            <w:r w:rsidRPr="009901C4">
              <w:rPr>
                <w:noProof/>
              </w:rPr>
              <w:t>k/watt</w:t>
            </w:r>
          </w:p>
        </w:tc>
        <w:tc>
          <w:tcPr>
            <w:tcW w:w="6926" w:type="dxa"/>
          </w:tcPr>
          <w:p w14:paraId="65DE5DB6" w14:textId="77777777" w:rsidR="00DD6D98" w:rsidRPr="009901C4" w:rsidRDefault="00DD6D98" w:rsidP="00DD6D98">
            <w:pPr>
              <w:pStyle w:val="OtherTableBody"/>
              <w:rPr>
                <w:noProof/>
              </w:rPr>
            </w:pPr>
            <w:r w:rsidRPr="009901C4">
              <w:rPr>
                <w:noProof/>
              </w:rPr>
              <w:t>Kelvin per watt</w:t>
            </w:r>
          </w:p>
        </w:tc>
      </w:tr>
      <w:tr w:rsidR="00DD6D98" w:rsidRPr="00D00BBD" w14:paraId="3C68D686" w14:textId="77777777" w:rsidTr="00DD6D98">
        <w:trPr>
          <w:cantSplit/>
          <w:jc w:val="center"/>
        </w:trPr>
        <w:tc>
          <w:tcPr>
            <w:tcW w:w="1678" w:type="dxa"/>
          </w:tcPr>
          <w:p w14:paraId="799E4E24" w14:textId="77777777" w:rsidR="00DD6D98" w:rsidRPr="009901C4" w:rsidRDefault="00DD6D98" w:rsidP="00DD6D98">
            <w:pPr>
              <w:pStyle w:val="OtherTableBody"/>
              <w:rPr>
                <w:noProof/>
              </w:rPr>
            </w:pPr>
            <w:r w:rsidRPr="009901C4">
              <w:rPr>
                <w:noProof/>
              </w:rPr>
              <w:t>(kcal)</w:t>
            </w:r>
          </w:p>
        </w:tc>
        <w:tc>
          <w:tcPr>
            <w:tcW w:w="6926" w:type="dxa"/>
          </w:tcPr>
          <w:p w14:paraId="4928C70B" w14:textId="77777777" w:rsidR="00DD6D98" w:rsidRPr="009901C4" w:rsidRDefault="00DD6D98" w:rsidP="00DD6D98">
            <w:pPr>
              <w:pStyle w:val="OtherTableBody"/>
              <w:rPr>
                <w:noProof/>
              </w:rPr>
            </w:pPr>
            <w:r w:rsidRPr="009901C4">
              <w:rPr>
                <w:noProof/>
              </w:rPr>
              <w:t xml:space="preserve"> Kilocalorie (1 kcal = 6.693 kilojoule)</w:t>
            </w:r>
          </w:p>
        </w:tc>
      </w:tr>
      <w:tr w:rsidR="00DD6D98" w:rsidRPr="00D00BBD" w14:paraId="1B93416A" w14:textId="77777777" w:rsidTr="00DD6D98">
        <w:trPr>
          <w:cantSplit/>
          <w:jc w:val="center"/>
        </w:trPr>
        <w:tc>
          <w:tcPr>
            <w:tcW w:w="1678" w:type="dxa"/>
          </w:tcPr>
          <w:p w14:paraId="1CFAB13E" w14:textId="77777777" w:rsidR="00DD6D98" w:rsidRPr="009901C4" w:rsidRDefault="00DD6D98" w:rsidP="00DD6D98">
            <w:pPr>
              <w:pStyle w:val="OtherTableBody"/>
              <w:rPr>
                <w:noProof/>
              </w:rPr>
            </w:pPr>
            <w:r w:rsidRPr="009901C4">
              <w:rPr>
                <w:noProof/>
              </w:rPr>
              <w:t>(kcal)/d</w:t>
            </w:r>
          </w:p>
        </w:tc>
        <w:tc>
          <w:tcPr>
            <w:tcW w:w="6926" w:type="dxa"/>
          </w:tcPr>
          <w:p w14:paraId="586E53D7" w14:textId="77777777" w:rsidR="00DD6D98" w:rsidRPr="009901C4" w:rsidRDefault="00DD6D98" w:rsidP="00DD6D98">
            <w:pPr>
              <w:pStyle w:val="OtherTableBody"/>
              <w:rPr>
                <w:noProof/>
              </w:rPr>
            </w:pPr>
            <w:r w:rsidRPr="009901C4">
              <w:rPr>
                <w:noProof/>
              </w:rPr>
              <w:t>*Kilocalorie / Day</w:t>
            </w:r>
          </w:p>
        </w:tc>
      </w:tr>
      <w:tr w:rsidR="00DD6D98" w:rsidRPr="00D00BBD" w14:paraId="20AFCF64" w14:textId="77777777" w:rsidTr="00DD6D98">
        <w:trPr>
          <w:cantSplit/>
          <w:jc w:val="center"/>
        </w:trPr>
        <w:tc>
          <w:tcPr>
            <w:tcW w:w="1678" w:type="dxa"/>
          </w:tcPr>
          <w:p w14:paraId="7B413EF8" w14:textId="77777777" w:rsidR="00DD6D98" w:rsidRPr="009901C4" w:rsidRDefault="00DD6D98" w:rsidP="00DD6D98">
            <w:pPr>
              <w:pStyle w:val="OtherTableBody"/>
              <w:rPr>
                <w:noProof/>
              </w:rPr>
            </w:pPr>
            <w:r w:rsidRPr="009901C4">
              <w:rPr>
                <w:noProof/>
              </w:rPr>
              <w:t>(kcal)/hr</w:t>
            </w:r>
          </w:p>
        </w:tc>
        <w:tc>
          <w:tcPr>
            <w:tcW w:w="6926" w:type="dxa"/>
          </w:tcPr>
          <w:p w14:paraId="1119AA88" w14:textId="77777777" w:rsidR="00DD6D98" w:rsidRPr="009901C4" w:rsidRDefault="00DD6D98" w:rsidP="00DD6D98">
            <w:pPr>
              <w:pStyle w:val="OtherTableBody"/>
              <w:rPr>
                <w:noProof/>
              </w:rPr>
            </w:pPr>
            <w:r w:rsidRPr="009901C4">
              <w:rPr>
                <w:noProof/>
              </w:rPr>
              <w:t>*Kilocalorie / Hour</w:t>
            </w:r>
          </w:p>
        </w:tc>
      </w:tr>
      <w:tr w:rsidR="00DD6D98" w:rsidRPr="00D00BBD" w14:paraId="43F3A9BD" w14:textId="77777777" w:rsidTr="00DD6D98">
        <w:trPr>
          <w:cantSplit/>
          <w:jc w:val="center"/>
        </w:trPr>
        <w:tc>
          <w:tcPr>
            <w:tcW w:w="1678" w:type="dxa"/>
          </w:tcPr>
          <w:p w14:paraId="13B3FAB6" w14:textId="77777777" w:rsidR="00DD6D98" w:rsidRPr="009901C4" w:rsidRDefault="00DD6D98" w:rsidP="00DD6D98">
            <w:pPr>
              <w:pStyle w:val="OtherTableBody"/>
              <w:rPr>
                <w:noProof/>
              </w:rPr>
            </w:pPr>
            <w:r w:rsidRPr="009901C4">
              <w:rPr>
                <w:noProof/>
              </w:rPr>
              <w:t>(kcal)/(8.hr)</w:t>
            </w:r>
          </w:p>
        </w:tc>
        <w:tc>
          <w:tcPr>
            <w:tcW w:w="6926" w:type="dxa"/>
          </w:tcPr>
          <w:p w14:paraId="7AA5C140" w14:textId="77777777" w:rsidR="00DD6D98" w:rsidRPr="009901C4" w:rsidRDefault="00DD6D98" w:rsidP="00DD6D98">
            <w:pPr>
              <w:pStyle w:val="OtherTableBody"/>
              <w:rPr>
                <w:noProof/>
              </w:rPr>
            </w:pPr>
            <w:r w:rsidRPr="009901C4">
              <w:rPr>
                <w:noProof/>
              </w:rPr>
              <w:t>*Kilocalorie / 8 Hours Shift</w:t>
            </w:r>
          </w:p>
        </w:tc>
      </w:tr>
      <w:tr w:rsidR="00DD6D98" w:rsidRPr="00D00BBD" w14:paraId="62E59505" w14:textId="77777777" w:rsidTr="00DD6D98">
        <w:trPr>
          <w:cantSplit/>
          <w:jc w:val="center"/>
        </w:trPr>
        <w:tc>
          <w:tcPr>
            <w:tcW w:w="1678" w:type="dxa"/>
          </w:tcPr>
          <w:p w14:paraId="75C38A4E" w14:textId="77777777" w:rsidR="00DD6D98" w:rsidRPr="009901C4" w:rsidRDefault="00DD6D98" w:rsidP="00DD6D98">
            <w:pPr>
              <w:pStyle w:val="OtherTableBody"/>
              <w:rPr>
                <w:noProof/>
              </w:rPr>
            </w:pPr>
            <w:r w:rsidRPr="009901C4">
              <w:rPr>
                <w:noProof/>
              </w:rPr>
              <w:t>kg</w:t>
            </w:r>
          </w:p>
        </w:tc>
        <w:tc>
          <w:tcPr>
            <w:tcW w:w="6926" w:type="dxa"/>
          </w:tcPr>
          <w:p w14:paraId="699DB996" w14:textId="77777777" w:rsidR="00DD6D98" w:rsidRPr="009901C4" w:rsidRDefault="00DD6D98" w:rsidP="00DD6D98">
            <w:pPr>
              <w:pStyle w:val="OtherTableBody"/>
              <w:rPr>
                <w:noProof/>
              </w:rPr>
            </w:pPr>
            <w:r w:rsidRPr="009901C4">
              <w:rPr>
                <w:noProof/>
              </w:rPr>
              <w:t xml:space="preserve"> Kilogram</w:t>
            </w:r>
          </w:p>
        </w:tc>
      </w:tr>
      <w:tr w:rsidR="00DD6D98" w:rsidRPr="00D00BBD" w14:paraId="478331E4" w14:textId="77777777" w:rsidTr="00DD6D98">
        <w:trPr>
          <w:cantSplit/>
          <w:jc w:val="center"/>
        </w:trPr>
        <w:tc>
          <w:tcPr>
            <w:tcW w:w="1678" w:type="dxa"/>
          </w:tcPr>
          <w:p w14:paraId="1C92BF61" w14:textId="77777777" w:rsidR="00DD6D98" w:rsidRPr="009901C4" w:rsidRDefault="00DD6D98" w:rsidP="00DD6D98">
            <w:pPr>
              <w:pStyle w:val="OtherTableBody"/>
              <w:rPr>
                <w:noProof/>
              </w:rPr>
            </w:pPr>
            <w:r w:rsidRPr="009901C4">
              <w:rPr>
                <w:noProof/>
              </w:rPr>
              <w:t>kg(body_wt)</w:t>
            </w:r>
          </w:p>
        </w:tc>
        <w:tc>
          <w:tcPr>
            <w:tcW w:w="6926" w:type="dxa"/>
          </w:tcPr>
          <w:p w14:paraId="44C4A88E" w14:textId="77777777" w:rsidR="00DD6D98" w:rsidRPr="009901C4" w:rsidRDefault="00DD6D98" w:rsidP="00DD6D98">
            <w:pPr>
              <w:pStyle w:val="OtherTableBody"/>
              <w:rPr>
                <w:noProof/>
              </w:rPr>
            </w:pPr>
            <w:r w:rsidRPr="009901C4">
              <w:rPr>
                <w:noProof/>
              </w:rPr>
              <w:t>* kilogram body weight</w:t>
            </w:r>
          </w:p>
        </w:tc>
      </w:tr>
      <w:tr w:rsidR="00DD6D98" w:rsidRPr="00D00BBD" w14:paraId="69A099A4" w14:textId="77777777" w:rsidTr="00DD6D98">
        <w:trPr>
          <w:cantSplit/>
          <w:jc w:val="center"/>
        </w:trPr>
        <w:tc>
          <w:tcPr>
            <w:tcW w:w="1678" w:type="dxa"/>
          </w:tcPr>
          <w:p w14:paraId="0F1DDDA9" w14:textId="77777777" w:rsidR="00DD6D98" w:rsidRPr="009901C4" w:rsidRDefault="00DD6D98" w:rsidP="00DD6D98">
            <w:pPr>
              <w:pStyle w:val="OtherTableBody"/>
              <w:rPr>
                <w:noProof/>
              </w:rPr>
            </w:pPr>
            <w:r w:rsidRPr="009901C4">
              <w:rPr>
                <w:noProof/>
              </w:rPr>
              <w:t>kg/m3</w:t>
            </w:r>
          </w:p>
        </w:tc>
        <w:tc>
          <w:tcPr>
            <w:tcW w:w="6926" w:type="dxa"/>
          </w:tcPr>
          <w:p w14:paraId="07CD4A1B" w14:textId="77777777" w:rsidR="00DD6D98" w:rsidRPr="009901C4" w:rsidRDefault="00DD6D98" w:rsidP="00DD6D98">
            <w:pPr>
              <w:pStyle w:val="OtherTableBody"/>
              <w:rPr>
                <w:noProof/>
              </w:rPr>
            </w:pPr>
            <w:r w:rsidRPr="009901C4">
              <w:rPr>
                <w:noProof/>
              </w:rPr>
              <w:t>Kilogram per cubic meter</w:t>
            </w:r>
          </w:p>
        </w:tc>
      </w:tr>
      <w:tr w:rsidR="00DD6D98" w:rsidRPr="00D00BBD" w14:paraId="6F147557" w14:textId="77777777" w:rsidTr="00DD6D98">
        <w:trPr>
          <w:cantSplit/>
          <w:jc w:val="center"/>
        </w:trPr>
        <w:tc>
          <w:tcPr>
            <w:tcW w:w="1678" w:type="dxa"/>
          </w:tcPr>
          <w:p w14:paraId="51330C62" w14:textId="77777777" w:rsidR="00DD6D98" w:rsidRPr="009901C4" w:rsidRDefault="00DD6D98" w:rsidP="00DD6D98">
            <w:pPr>
              <w:pStyle w:val="OtherTableBody"/>
              <w:rPr>
                <w:noProof/>
              </w:rPr>
            </w:pPr>
            <w:r w:rsidRPr="009901C4">
              <w:rPr>
                <w:noProof/>
              </w:rPr>
              <w:t>kh/h</w:t>
            </w:r>
          </w:p>
        </w:tc>
        <w:tc>
          <w:tcPr>
            <w:tcW w:w="6926" w:type="dxa"/>
          </w:tcPr>
          <w:p w14:paraId="2E6EE358" w14:textId="77777777" w:rsidR="00DD6D98" w:rsidRPr="009901C4" w:rsidRDefault="00DD6D98" w:rsidP="00DD6D98">
            <w:pPr>
              <w:pStyle w:val="OtherTableBody"/>
              <w:rPr>
                <w:noProof/>
              </w:rPr>
            </w:pPr>
            <w:r w:rsidRPr="009901C4">
              <w:rPr>
                <w:noProof/>
              </w:rPr>
              <w:t>Kilogram per hour</w:t>
            </w:r>
          </w:p>
        </w:tc>
      </w:tr>
      <w:tr w:rsidR="00DD6D98" w:rsidRPr="00D00BBD" w14:paraId="6C396890" w14:textId="77777777" w:rsidTr="00DD6D98">
        <w:trPr>
          <w:cantSplit/>
          <w:jc w:val="center"/>
        </w:trPr>
        <w:tc>
          <w:tcPr>
            <w:tcW w:w="1678" w:type="dxa"/>
          </w:tcPr>
          <w:p w14:paraId="7EE68AA8" w14:textId="77777777" w:rsidR="00DD6D98" w:rsidRPr="009901C4" w:rsidRDefault="00DD6D98" w:rsidP="00DD6D98">
            <w:pPr>
              <w:pStyle w:val="OtherTableBody"/>
              <w:rPr>
                <w:noProof/>
              </w:rPr>
            </w:pPr>
            <w:r w:rsidRPr="009901C4">
              <w:rPr>
                <w:noProof/>
              </w:rPr>
              <w:t>kg/L</w:t>
            </w:r>
          </w:p>
        </w:tc>
        <w:tc>
          <w:tcPr>
            <w:tcW w:w="6926" w:type="dxa"/>
          </w:tcPr>
          <w:p w14:paraId="6D623934" w14:textId="77777777" w:rsidR="00DD6D98" w:rsidRPr="009901C4" w:rsidRDefault="00DD6D98" w:rsidP="00DD6D98">
            <w:pPr>
              <w:pStyle w:val="OtherTableBody"/>
              <w:rPr>
                <w:noProof/>
              </w:rPr>
            </w:pPr>
            <w:r w:rsidRPr="009901C4">
              <w:rPr>
                <w:noProof/>
              </w:rPr>
              <w:t xml:space="preserve"> Kilogram / liter</w:t>
            </w:r>
          </w:p>
        </w:tc>
      </w:tr>
      <w:tr w:rsidR="00DD6D98" w:rsidRPr="00D00BBD" w14:paraId="75D6663C" w14:textId="77777777" w:rsidTr="00DD6D98">
        <w:trPr>
          <w:cantSplit/>
          <w:jc w:val="center"/>
        </w:trPr>
        <w:tc>
          <w:tcPr>
            <w:tcW w:w="1678" w:type="dxa"/>
          </w:tcPr>
          <w:p w14:paraId="716D5312" w14:textId="77777777" w:rsidR="00DD6D98" w:rsidRPr="009901C4" w:rsidRDefault="00DD6D98" w:rsidP="00DD6D98">
            <w:pPr>
              <w:pStyle w:val="OtherTableBody"/>
              <w:rPr>
                <w:noProof/>
              </w:rPr>
            </w:pPr>
            <w:r w:rsidRPr="009901C4">
              <w:rPr>
                <w:noProof/>
              </w:rPr>
              <w:t>kg/min</w:t>
            </w:r>
          </w:p>
        </w:tc>
        <w:tc>
          <w:tcPr>
            <w:tcW w:w="6926" w:type="dxa"/>
          </w:tcPr>
          <w:p w14:paraId="0A18D600" w14:textId="77777777" w:rsidR="00DD6D98" w:rsidRPr="009901C4" w:rsidRDefault="00DD6D98" w:rsidP="00DD6D98">
            <w:pPr>
              <w:pStyle w:val="OtherTableBody"/>
              <w:rPr>
                <w:noProof/>
              </w:rPr>
            </w:pPr>
            <w:r w:rsidRPr="009901C4">
              <w:rPr>
                <w:noProof/>
              </w:rPr>
              <w:t>Kilogram per minute</w:t>
            </w:r>
          </w:p>
        </w:tc>
      </w:tr>
      <w:tr w:rsidR="00DD6D98" w:rsidRPr="00D00BBD" w14:paraId="7CDBC491" w14:textId="77777777" w:rsidTr="00DD6D98">
        <w:trPr>
          <w:cantSplit/>
          <w:jc w:val="center"/>
        </w:trPr>
        <w:tc>
          <w:tcPr>
            <w:tcW w:w="1678" w:type="dxa"/>
          </w:tcPr>
          <w:p w14:paraId="3D1CFA64" w14:textId="77777777" w:rsidR="00DD6D98" w:rsidRPr="009901C4" w:rsidRDefault="00DD6D98" w:rsidP="00DD6D98">
            <w:pPr>
              <w:pStyle w:val="OtherTableBody"/>
              <w:rPr>
                <w:noProof/>
              </w:rPr>
            </w:pPr>
            <w:r w:rsidRPr="009901C4">
              <w:rPr>
                <w:noProof/>
              </w:rPr>
              <w:t>kg/mol</w:t>
            </w:r>
          </w:p>
        </w:tc>
        <w:tc>
          <w:tcPr>
            <w:tcW w:w="6926" w:type="dxa"/>
          </w:tcPr>
          <w:p w14:paraId="1BBEAC11" w14:textId="77777777" w:rsidR="00DD6D98" w:rsidRPr="009901C4" w:rsidRDefault="00DD6D98" w:rsidP="00DD6D98">
            <w:pPr>
              <w:pStyle w:val="OtherTableBody"/>
              <w:rPr>
                <w:noProof/>
              </w:rPr>
            </w:pPr>
            <w:r w:rsidRPr="009901C4">
              <w:rPr>
                <w:noProof/>
              </w:rPr>
              <w:t xml:space="preserve"> Kilogram / mole</w:t>
            </w:r>
          </w:p>
        </w:tc>
      </w:tr>
      <w:tr w:rsidR="00DD6D98" w:rsidRPr="00D00BBD" w14:paraId="783385DC" w14:textId="77777777" w:rsidTr="00DD6D98">
        <w:trPr>
          <w:cantSplit/>
          <w:jc w:val="center"/>
        </w:trPr>
        <w:tc>
          <w:tcPr>
            <w:tcW w:w="1678" w:type="dxa"/>
          </w:tcPr>
          <w:p w14:paraId="1610D7F4" w14:textId="77777777" w:rsidR="00DD6D98" w:rsidRPr="009901C4" w:rsidRDefault="00DD6D98" w:rsidP="00DD6D98">
            <w:pPr>
              <w:pStyle w:val="OtherTableBody"/>
              <w:rPr>
                <w:noProof/>
              </w:rPr>
            </w:pPr>
            <w:r w:rsidRPr="009901C4">
              <w:rPr>
                <w:noProof/>
              </w:rPr>
              <w:t>kg/s</w:t>
            </w:r>
          </w:p>
        </w:tc>
        <w:tc>
          <w:tcPr>
            <w:tcW w:w="6926" w:type="dxa"/>
          </w:tcPr>
          <w:p w14:paraId="1F396710" w14:textId="77777777" w:rsidR="00DD6D98" w:rsidRPr="009901C4" w:rsidRDefault="00DD6D98" w:rsidP="00DD6D98">
            <w:pPr>
              <w:pStyle w:val="OtherTableBody"/>
              <w:rPr>
                <w:noProof/>
              </w:rPr>
            </w:pPr>
            <w:r w:rsidRPr="009901C4">
              <w:rPr>
                <w:noProof/>
              </w:rPr>
              <w:t xml:space="preserve"> Kilogram / second</w:t>
            </w:r>
          </w:p>
        </w:tc>
      </w:tr>
      <w:tr w:rsidR="00DD6D98" w:rsidRPr="00426433" w14:paraId="34CC1540" w14:textId="77777777" w:rsidTr="00DD6D98">
        <w:trPr>
          <w:cantSplit/>
          <w:jc w:val="center"/>
        </w:trPr>
        <w:tc>
          <w:tcPr>
            <w:tcW w:w="1678" w:type="dxa"/>
          </w:tcPr>
          <w:p w14:paraId="6BA339D6" w14:textId="77777777" w:rsidR="00DD6D98" w:rsidRPr="009901C4" w:rsidRDefault="00DD6D98" w:rsidP="00DD6D98">
            <w:pPr>
              <w:pStyle w:val="OtherTableBody"/>
              <w:rPr>
                <w:noProof/>
              </w:rPr>
            </w:pPr>
            <w:r w:rsidRPr="009901C4">
              <w:rPr>
                <w:noProof/>
              </w:rPr>
              <w:t>kg/(s.m2)</w:t>
            </w:r>
          </w:p>
        </w:tc>
        <w:tc>
          <w:tcPr>
            <w:tcW w:w="6926" w:type="dxa"/>
          </w:tcPr>
          <w:p w14:paraId="6FEEBCC0" w14:textId="77777777" w:rsidR="00DD6D98" w:rsidRPr="007D514E" w:rsidRDefault="00DD6D98" w:rsidP="00DD6D98">
            <w:pPr>
              <w:pStyle w:val="OtherTableBody"/>
              <w:rPr>
                <w:noProof/>
                <w:lang w:val="nl-NL"/>
                <w:rPrChange w:id="3261" w:author="Frank Oemig" w:date="2022-09-06T17:23:00Z">
                  <w:rPr>
                    <w:noProof/>
                  </w:rPr>
                </w:rPrChange>
              </w:rPr>
            </w:pPr>
            <w:r w:rsidRPr="007D514E">
              <w:rPr>
                <w:noProof/>
                <w:lang w:val="nl-NL"/>
                <w:rPrChange w:id="3262" w:author="Frank Oemig" w:date="2022-09-06T17:23:00Z">
                  <w:rPr>
                    <w:noProof/>
                  </w:rPr>
                </w:rPrChange>
              </w:rPr>
              <w:t xml:space="preserve"> (Kilogram / second)/ meter</w:t>
            </w:r>
            <w:r w:rsidRPr="007D514E">
              <w:rPr>
                <w:noProof/>
                <w:vertAlign w:val="superscript"/>
                <w:lang w:val="nl-NL"/>
                <w:rPrChange w:id="3263" w:author="Frank Oemig" w:date="2022-09-06T17:23:00Z">
                  <w:rPr>
                    <w:noProof/>
                    <w:vertAlign w:val="superscript"/>
                  </w:rPr>
                </w:rPrChange>
              </w:rPr>
              <w:t>2</w:t>
            </w:r>
            <w:r w:rsidRPr="007D514E">
              <w:rPr>
                <w:noProof/>
                <w:lang w:val="nl-NL"/>
                <w:rPrChange w:id="3264" w:author="Frank Oemig" w:date="2022-09-06T17:23:00Z">
                  <w:rPr>
                    <w:noProof/>
                  </w:rPr>
                </w:rPrChange>
              </w:rPr>
              <w:t xml:space="preserve"> = kilogram / (second </w:t>
            </w:r>
            <w:r w:rsidRPr="009901C4">
              <w:rPr>
                <w:rFonts w:ascii="Symbol" w:hAnsi="Symbol"/>
                <w:noProof/>
              </w:rPr>
              <w:t></w:t>
            </w:r>
            <w:r w:rsidRPr="007D514E">
              <w:rPr>
                <w:noProof/>
                <w:lang w:val="nl-NL"/>
                <w:rPrChange w:id="3265" w:author="Frank Oemig" w:date="2022-09-06T17:23:00Z">
                  <w:rPr>
                    <w:noProof/>
                  </w:rPr>
                </w:rPrChange>
              </w:rPr>
              <w:t xml:space="preserve"> meter</w:t>
            </w:r>
            <w:r w:rsidRPr="007D514E">
              <w:rPr>
                <w:noProof/>
                <w:vertAlign w:val="superscript"/>
                <w:lang w:val="nl-NL"/>
                <w:rPrChange w:id="3266" w:author="Frank Oemig" w:date="2022-09-06T17:23:00Z">
                  <w:rPr>
                    <w:noProof/>
                    <w:vertAlign w:val="superscript"/>
                  </w:rPr>
                </w:rPrChange>
              </w:rPr>
              <w:t>2</w:t>
            </w:r>
            <w:r w:rsidRPr="007D514E">
              <w:rPr>
                <w:noProof/>
                <w:lang w:val="nl-NL"/>
                <w:rPrChange w:id="3267" w:author="Frank Oemig" w:date="2022-09-06T17:23:00Z">
                  <w:rPr>
                    <w:noProof/>
                  </w:rPr>
                </w:rPrChange>
              </w:rPr>
              <w:t>)</w:t>
            </w:r>
          </w:p>
        </w:tc>
      </w:tr>
      <w:tr w:rsidR="00DD6D98" w:rsidRPr="00D00BBD" w14:paraId="07B0682F" w14:textId="77777777" w:rsidTr="00DD6D98">
        <w:trPr>
          <w:cantSplit/>
          <w:jc w:val="center"/>
        </w:trPr>
        <w:tc>
          <w:tcPr>
            <w:tcW w:w="1678" w:type="dxa"/>
          </w:tcPr>
          <w:p w14:paraId="145809B3" w14:textId="77777777" w:rsidR="00DD6D98" w:rsidRPr="009901C4" w:rsidRDefault="00DD6D98" w:rsidP="00DD6D98">
            <w:pPr>
              <w:pStyle w:val="OtherTableBody"/>
              <w:rPr>
                <w:noProof/>
              </w:rPr>
            </w:pPr>
            <w:r w:rsidRPr="009901C4">
              <w:rPr>
                <w:noProof/>
              </w:rPr>
              <w:t>kg/ms</w:t>
            </w:r>
          </w:p>
        </w:tc>
        <w:tc>
          <w:tcPr>
            <w:tcW w:w="6926" w:type="dxa"/>
          </w:tcPr>
          <w:p w14:paraId="1078DC84" w14:textId="77777777" w:rsidR="00DD6D98" w:rsidRPr="009901C4" w:rsidRDefault="00DD6D98" w:rsidP="00DD6D98">
            <w:pPr>
              <w:pStyle w:val="OtherTableBody"/>
              <w:rPr>
                <w:noProof/>
              </w:rPr>
            </w:pPr>
            <w:r w:rsidRPr="009901C4">
              <w:rPr>
                <w:noProof/>
              </w:rPr>
              <w:t>Kilogram per square meter</w:t>
            </w:r>
          </w:p>
        </w:tc>
      </w:tr>
      <w:tr w:rsidR="00DD6D98" w:rsidRPr="00D00BBD" w14:paraId="561252C6" w14:textId="77777777" w:rsidTr="00DD6D98">
        <w:trPr>
          <w:cantSplit/>
          <w:jc w:val="center"/>
        </w:trPr>
        <w:tc>
          <w:tcPr>
            <w:tcW w:w="1678" w:type="dxa"/>
          </w:tcPr>
          <w:p w14:paraId="15997758" w14:textId="77777777" w:rsidR="00DD6D98" w:rsidRPr="009901C4" w:rsidRDefault="00DD6D98" w:rsidP="00DD6D98">
            <w:pPr>
              <w:pStyle w:val="OtherTableBody"/>
              <w:rPr>
                <w:noProof/>
              </w:rPr>
            </w:pPr>
            <w:r w:rsidRPr="009901C4">
              <w:rPr>
                <w:noProof/>
              </w:rPr>
              <w:t>kg.m/s</w:t>
            </w:r>
          </w:p>
        </w:tc>
        <w:tc>
          <w:tcPr>
            <w:tcW w:w="6926" w:type="dxa"/>
          </w:tcPr>
          <w:p w14:paraId="3B841B26" w14:textId="77777777" w:rsidR="00DD6D98" w:rsidRPr="009901C4" w:rsidRDefault="00DD6D98" w:rsidP="00DD6D98">
            <w:pPr>
              <w:pStyle w:val="OtherTableBody"/>
              <w:rPr>
                <w:noProof/>
              </w:rPr>
            </w:pPr>
            <w:r w:rsidRPr="009901C4">
              <w:rPr>
                <w:noProof/>
              </w:rPr>
              <w:t>Kilogram meter per second</w:t>
            </w:r>
          </w:p>
        </w:tc>
      </w:tr>
      <w:tr w:rsidR="00DD6D98" w:rsidRPr="00D00BBD" w14:paraId="730C0388" w14:textId="77777777" w:rsidTr="00DD6D98">
        <w:trPr>
          <w:cantSplit/>
          <w:jc w:val="center"/>
        </w:trPr>
        <w:tc>
          <w:tcPr>
            <w:tcW w:w="1678" w:type="dxa"/>
          </w:tcPr>
          <w:p w14:paraId="17FE6B32" w14:textId="77777777" w:rsidR="00DD6D98" w:rsidRPr="009901C4" w:rsidRDefault="00DD6D98" w:rsidP="00DD6D98">
            <w:pPr>
              <w:pStyle w:val="OtherTableBody"/>
              <w:rPr>
                <w:noProof/>
              </w:rPr>
            </w:pPr>
            <w:r w:rsidRPr="009901C4">
              <w:rPr>
                <w:noProof/>
              </w:rPr>
              <w:t>kpa</w:t>
            </w:r>
          </w:p>
        </w:tc>
        <w:tc>
          <w:tcPr>
            <w:tcW w:w="6926" w:type="dxa"/>
          </w:tcPr>
          <w:p w14:paraId="16631AE8" w14:textId="77777777" w:rsidR="00DD6D98" w:rsidRPr="009901C4" w:rsidRDefault="00DD6D98" w:rsidP="00DD6D98">
            <w:pPr>
              <w:pStyle w:val="OtherTableBody"/>
              <w:rPr>
                <w:noProof/>
              </w:rPr>
            </w:pPr>
            <w:r w:rsidRPr="009901C4">
              <w:rPr>
                <w:noProof/>
              </w:rPr>
              <w:t xml:space="preserve"> Kilopascal (1 mmHg = 0.1333 kilopascals)</w:t>
            </w:r>
          </w:p>
        </w:tc>
      </w:tr>
      <w:tr w:rsidR="00DD6D98" w:rsidRPr="00D00BBD" w14:paraId="157FE1E3" w14:textId="77777777" w:rsidTr="00DD6D98">
        <w:trPr>
          <w:cantSplit/>
          <w:jc w:val="center"/>
        </w:trPr>
        <w:tc>
          <w:tcPr>
            <w:tcW w:w="1678" w:type="dxa"/>
          </w:tcPr>
          <w:p w14:paraId="2EF05CA9" w14:textId="77777777" w:rsidR="00DD6D98" w:rsidRPr="009901C4" w:rsidRDefault="00DD6D98" w:rsidP="00DD6D98">
            <w:pPr>
              <w:pStyle w:val="OtherTableBody"/>
              <w:rPr>
                <w:noProof/>
              </w:rPr>
            </w:pPr>
            <w:r w:rsidRPr="009901C4">
              <w:rPr>
                <w:noProof/>
              </w:rPr>
              <w:t>ks</w:t>
            </w:r>
          </w:p>
        </w:tc>
        <w:tc>
          <w:tcPr>
            <w:tcW w:w="6926" w:type="dxa"/>
          </w:tcPr>
          <w:p w14:paraId="561F9ABB" w14:textId="77777777" w:rsidR="00DD6D98" w:rsidRPr="009901C4" w:rsidRDefault="00DD6D98" w:rsidP="00DD6D98">
            <w:pPr>
              <w:pStyle w:val="OtherTableBody"/>
              <w:rPr>
                <w:noProof/>
              </w:rPr>
            </w:pPr>
            <w:r w:rsidRPr="009901C4">
              <w:rPr>
                <w:noProof/>
              </w:rPr>
              <w:t xml:space="preserve"> Kilosecond</w:t>
            </w:r>
          </w:p>
        </w:tc>
      </w:tr>
      <w:tr w:rsidR="00DD6D98" w:rsidRPr="00D00BBD" w14:paraId="10D86011" w14:textId="77777777" w:rsidTr="00DD6D98">
        <w:trPr>
          <w:cantSplit/>
          <w:jc w:val="center"/>
        </w:trPr>
        <w:tc>
          <w:tcPr>
            <w:tcW w:w="1678" w:type="dxa"/>
          </w:tcPr>
          <w:p w14:paraId="66096ECB" w14:textId="77777777" w:rsidR="00DD6D98" w:rsidRPr="009901C4" w:rsidRDefault="00DD6D98" w:rsidP="00DD6D98">
            <w:pPr>
              <w:pStyle w:val="OtherTableBody"/>
              <w:rPr>
                <w:noProof/>
              </w:rPr>
            </w:pPr>
            <w:r w:rsidRPr="009901C4">
              <w:rPr>
                <w:noProof/>
              </w:rPr>
              <w:t>(ka_u)</w:t>
            </w:r>
          </w:p>
        </w:tc>
        <w:tc>
          <w:tcPr>
            <w:tcW w:w="6926" w:type="dxa"/>
          </w:tcPr>
          <w:p w14:paraId="12EC5DD5" w14:textId="77777777" w:rsidR="00DD6D98" w:rsidRPr="009901C4" w:rsidRDefault="00DD6D98" w:rsidP="00DD6D98">
            <w:pPr>
              <w:pStyle w:val="OtherTableBody"/>
              <w:rPr>
                <w:noProof/>
              </w:rPr>
            </w:pPr>
            <w:r w:rsidRPr="009901C4">
              <w:rPr>
                <w:noProof/>
              </w:rPr>
              <w:t xml:space="preserve"> King-Armstrong Unit</w:t>
            </w:r>
          </w:p>
        </w:tc>
      </w:tr>
      <w:tr w:rsidR="00DD6D98" w:rsidRPr="00D00BBD" w14:paraId="420AC5CA" w14:textId="77777777" w:rsidTr="00DD6D98">
        <w:trPr>
          <w:cantSplit/>
          <w:jc w:val="center"/>
        </w:trPr>
        <w:tc>
          <w:tcPr>
            <w:tcW w:w="1678" w:type="dxa"/>
          </w:tcPr>
          <w:p w14:paraId="57EA1BAE" w14:textId="77777777" w:rsidR="00DD6D98" w:rsidRPr="009901C4" w:rsidRDefault="00DD6D98" w:rsidP="00DD6D98">
            <w:pPr>
              <w:pStyle w:val="OtherTableBody"/>
              <w:rPr>
                <w:noProof/>
              </w:rPr>
            </w:pPr>
            <w:r w:rsidRPr="009901C4">
              <w:rPr>
                <w:noProof/>
              </w:rPr>
              <w:t>(knk_u)</w:t>
            </w:r>
          </w:p>
        </w:tc>
        <w:tc>
          <w:tcPr>
            <w:tcW w:w="6926" w:type="dxa"/>
          </w:tcPr>
          <w:p w14:paraId="4B34C232" w14:textId="77777777" w:rsidR="00DD6D98" w:rsidRPr="009901C4" w:rsidRDefault="00DD6D98" w:rsidP="00DD6D98">
            <w:pPr>
              <w:pStyle w:val="OtherTableBody"/>
              <w:rPr>
                <w:noProof/>
              </w:rPr>
            </w:pPr>
            <w:r w:rsidRPr="009901C4">
              <w:rPr>
                <w:noProof/>
              </w:rPr>
              <w:t>*Kunkel Units</w:t>
            </w:r>
          </w:p>
        </w:tc>
      </w:tr>
      <w:tr w:rsidR="00DD6D98" w:rsidRPr="00D00BBD" w14:paraId="1DB00C92" w14:textId="77777777" w:rsidTr="00DD6D98">
        <w:trPr>
          <w:cantSplit/>
          <w:jc w:val="center"/>
        </w:trPr>
        <w:tc>
          <w:tcPr>
            <w:tcW w:w="1678" w:type="dxa"/>
          </w:tcPr>
          <w:p w14:paraId="3252B71E" w14:textId="77777777" w:rsidR="00DD6D98" w:rsidRPr="009901C4" w:rsidRDefault="00DD6D98" w:rsidP="00DD6D98">
            <w:pPr>
              <w:pStyle w:val="OtherTableBody"/>
              <w:rPr>
                <w:noProof/>
              </w:rPr>
            </w:pPr>
            <w:r w:rsidRPr="009901C4">
              <w:rPr>
                <w:noProof/>
              </w:rPr>
              <w:t>L</w:t>
            </w:r>
          </w:p>
        </w:tc>
        <w:tc>
          <w:tcPr>
            <w:tcW w:w="6926" w:type="dxa"/>
          </w:tcPr>
          <w:p w14:paraId="2A47C07C" w14:textId="77777777" w:rsidR="00DD6D98" w:rsidRPr="009901C4" w:rsidRDefault="00DD6D98" w:rsidP="00DD6D98">
            <w:pPr>
              <w:pStyle w:val="OtherTableBody"/>
              <w:rPr>
                <w:noProof/>
              </w:rPr>
            </w:pPr>
            <w:r w:rsidRPr="009901C4">
              <w:rPr>
                <w:noProof/>
              </w:rPr>
              <w:t xml:space="preserve"> Liter</w:t>
            </w:r>
          </w:p>
        </w:tc>
      </w:tr>
      <w:tr w:rsidR="00DD6D98" w:rsidRPr="00D00BBD" w14:paraId="71D1012A" w14:textId="77777777" w:rsidTr="00DD6D98">
        <w:trPr>
          <w:cantSplit/>
          <w:jc w:val="center"/>
        </w:trPr>
        <w:tc>
          <w:tcPr>
            <w:tcW w:w="1678" w:type="dxa"/>
          </w:tcPr>
          <w:p w14:paraId="05DF075F" w14:textId="77777777" w:rsidR="00DD6D98" w:rsidRPr="009901C4" w:rsidRDefault="00DD6D98" w:rsidP="00DD6D98">
            <w:pPr>
              <w:pStyle w:val="OtherTableBody"/>
              <w:rPr>
                <w:noProof/>
              </w:rPr>
            </w:pPr>
            <w:r w:rsidRPr="009901C4">
              <w:rPr>
                <w:noProof/>
              </w:rPr>
              <w:t>L/d</w:t>
            </w:r>
          </w:p>
        </w:tc>
        <w:tc>
          <w:tcPr>
            <w:tcW w:w="6926" w:type="dxa"/>
          </w:tcPr>
          <w:p w14:paraId="582A822E" w14:textId="77777777" w:rsidR="00DD6D98" w:rsidRPr="009901C4" w:rsidRDefault="00DD6D98" w:rsidP="00DD6D98">
            <w:pPr>
              <w:pStyle w:val="OtherTableBody"/>
              <w:rPr>
                <w:noProof/>
              </w:rPr>
            </w:pPr>
            <w:r w:rsidRPr="009901C4">
              <w:rPr>
                <w:noProof/>
              </w:rPr>
              <w:t>*Liter / Day</w:t>
            </w:r>
          </w:p>
        </w:tc>
      </w:tr>
      <w:tr w:rsidR="00DD6D98" w:rsidRPr="00D00BBD" w14:paraId="44F2259E" w14:textId="77777777" w:rsidTr="00DD6D98">
        <w:trPr>
          <w:cantSplit/>
          <w:jc w:val="center"/>
        </w:trPr>
        <w:tc>
          <w:tcPr>
            <w:tcW w:w="1678" w:type="dxa"/>
          </w:tcPr>
          <w:p w14:paraId="7A269C05" w14:textId="77777777" w:rsidR="00DD6D98" w:rsidRPr="009901C4" w:rsidRDefault="00DD6D98" w:rsidP="00DD6D98">
            <w:pPr>
              <w:pStyle w:val="OtherTableBody"/>
              <w:rPr>
                <w:noProof/>
              </w:rPr>
            </w:pPr>
            <w:r w:rsidRPr="009901C4">
              <w:rPr>
                <w:noProof/>
              </w:rPr>
              <w:t>L/hr</w:t>
            </w:r>
          </w:p>
        </w:tc>
        <w:tc>
          <w:tcPr>
            <w:tcW w:w="6926" w:type="dxa"/>
          </w:tcPr>
          <w:p w14:paraId="363C5E15" w14:textId="77777777" w:rsidR="00DD6D98" w:rsidRPr="009901C4" w:rsidRDefault="00DD6D98" w:rsidP="00DD6D98">
            <w:pPr>
              <w:pStyle w:val="OtherTableBody"/>
              <w:rPr>
                <w:noProof/>
              </w:rPr>
            </w:pPr>
            <w:r w:rsidRPr="009901C4">
              <w:rPr>
                <w:noProof/>
              </w:rPr>
              <w:t xml:space="preserve"> Liter / hour</w:t>
            </w:r>
          </w:p>
        </w:tc>
      </w:tr>
      <w:tr w:rsidR="00DD6D98" w:rsidRPr="00D00BBD" w14:paraId="64AE5759" w14:textId="77777777" w:rsidTr="00DD6D98">
        <w:trPr>
          <w:cantSplit/>
          <w:jc w:val="center"/>
        </w:trPr>
        <w:tc>
          <w:tcPr>
            <w:tcW w:w="1678" w:type="dxa"/>
          </w:tcPr>
          <w:p w14:paraId="1899FE02" w14:textId="77777777" w:rsidR="00DD6D98" w:rsidRPr="009901C4" w:rsidRDefault="00DD6D98" w:rsidP="00DD6D98">
            <w:pPr>
              <w:pStyle w:val="OtherTableBody"/>
              <w:rPr>
                <w:noProof/>
              </w:rPr>
            </w:pPr>
            <w:r w:rsidRPr="009901C4">
              <w:rPr>
                <w:noProof/>
              </w:rPr>
              <w:t>L/(8.hr)</w:t>
            </w:r>
          </w:p>
        </w:tc>
        <w:tc>
          <w:tcPr>
            <w:tcW w:w="6926" w:type="dxa"/>
          </w:tcPr>
          <w:p w14:paraId="66B263DF" w14:textId="77777777" w:rsidR="00DD6D98" w:rsidRPr="009901C4" w:rsidRDefault="00DD6D98" w:rsidP="00DD6D98">
            <w:pPr>
              <w:pStyle w:val="OtherTableBody"/>
              <w:rPr>
                <w:noProof/>
              </w:rPr>
            </w:pPr>
            <w:r w:rsidRPr="009901C4">
              <w:rPr>
                <w:noProof/>
              </w:rPr>
              <w:t>*Liter / 8 hour shift</w:t>
            </w:r>
          </w:p>
        </w:tc>
      </w:tr>
      <w:tr w:rsidR="00DD6D98" w:rsidRPr="00D00BBD" w14:paraId="336BB146" w14:textId="77777777" w:rsidTr="00DD6D98">
        <w:trPr>
          <w:cantSplit/>
          <w:jc w:val="center"/>
        </w:trPr>
        <w:tc>
          <w:tcPr>
            <w:tcW w:w="1678" w:type="dxa"/>
          </w:tcPr>
          <w:p w14:paraId="0F59DC68" w14:textId="77777777" w:rsidR="00DD6D98" w:rsidRPr="009901C4" w:rsidRDefault="00DD6D98" w:rsidP="00DD6D98">
            <w:pPr>
              <w:pStyle w:val="OtherTableBody"/>
              <w:rPr>
                <w:noProof/>
              </w:rPr>
            </w:pPr>
            <w:r w:rsidRPr="009901C4">
              <w:rPr>
                <w:noProof/>
              </w:rPr>
              <w:t>L/kg</w:t>
            </w:r>
          </w:p>
        </w:tc>
        <w:tc>
          <w:tcPr>
            <w:tcW w:w="6926" w:type="dxa"/>
          </w:tcPr>
          <w:p w14:paraId="05694AEA" w14:textId="77777777" w:rsidR="00DD6D98" w:rsidRPr="009901C4" w:rsidRDefault="00DD6D98" w:rsidP="00DD6D98">
            <w:pPr>
              <w:pStyle w:val="OtherTableBody"/>
              <w:rPr>
                <w:noProof/>
              </w:rPr>
            </w:pPr>
            <w:r w:rsidRPr="009901C4">
              <w:rPr>
                <w:noProof/>
              </w:rPr>
              <w:t xml:space="preserve"> Liter / kilogram</w:t>
            </w:r>
          </w:p>
        </w:tc>
      </w:tr>
      <w:tr w:rsidR="00DD6D98" w:rsidRPr="00D00BBD" w14:paraId="54797938" w14:textId="77777777" w:rsidTr="00DD6D98">
        <w:trPr>
          <w:cantSplit/>
          <w:jc w:val="center"/>
        </w:trPr>
        <w:tc>
          <w:tcPr>
            <w:tcW w:w="1678" w:type="dxa"/>
          </w:tcPr>
          <w:p w14:paraId="457CA219" w14:textId="77777777" w:rsidR="00DD6D98" w:rsidRPr="009901C4" w:rsidRDefault="00DD6D98" w:rsidP="00DD6D98">
            <w:pPr>
              <w:pStyle w:val="OtherTableBody"/>
              <w:rPr>
                <w:noProof/>
              </w:rPr>
            </w:pPr>
            <w:r w:rsidRPr="009901C4">
              <w:rPr>
                <w:noProof/>
              </w:rPr>
              <w:t>L/min</w:t>
            </w:r>
          </w:p>
        </w:tc>
        <w:tc>
          <w:tcPr>
            <w:tcW w:w="6926" w:type="dxa"/>
          </w:tcPr>
          <w:p w14:paraId="5963607D" w14:textId="77777777" w:rsidR="00DD6D98" w:rsidRPr="009901C4" w:rsidRDefault="00DD6D98" w:rsidP="00DD6D98">
            <w:pPr>
              <w:pStyle w:val="OtherTableBody"/>
              <w:rPr>
                <w:noProof/>
              </w:rPr>
            </w:pPr>
            <w:r w:rsidRPr="009901C4">
              <w:rPr>
                <w:noProof/>
              </w:rPr>
              <w:t xml:space="preserve"> Liter / minute</w:t>
            </w:r>
          </w:p>
        </w:tc>
      </w:tr>
      <w:tr w:rsidR="00DD6D98" w:rsidRPr="00D00BBD" w14:paraId="1CF65E82" w14:textId="77777777" w:rsidTr="00DD6D98">
        <w:trPr>
          <w:cantSplit/>
          <w:jc w:val="center"/>
        </w:trPr>
        <w:tc>
          <w:tcPr>
            <w:tcW w:w="1678" w:type="dxa"/>
          </w:tcPr>
          <w:p w14:paraId="532C4311" w14:textId="77777777" w:rsidR="00DD6D98" w:rsidRPr="009901C4" w:rsidRDefault="00DD6D98" w:rsidP="00DD6D98">
            <w:pPr>
              <w:pStyle w:val="OtherTableBody"/>
              <w:rPr>
                <w:noProof/>
              </w:rPr>
            </w:pPr>
            <w:r w:rsidRPr="009901C4">
              <w:rPr>
                <w:noProof/>
              </w:rPr>
              <w:t>L/(min.m2)</w:t>
            </w:r>
          </w:p>
        </w:tc>
        <w:tc>
          <w:tcPr>
            <w:tcW w:w="6926" w:type="dxa"/>
          </w:tcPr>
          <w:p w14:paraId="6415C854" w14:textId="77777777" w:rsidR="00DD6D98" w:rsidRPr="007D514E" w:rsidRDefault="00DD6D98" w:rsidP="00DD6D98">
            <w:pPr>
              <w:pStyle w:val="OtherTableBody"/>
              <w:rPr>
                <w:noProof/>
                <w:rPrChange w:id="3268" w:author="Frank Oemig" w:date="2022-09-06T17:23:00Z">
                  <w:rPr>
                    <w:noProof/>
                    <w:lang w:val="de-DE"/>
                  </w:rPr>
                </w:rPrChange>
              </w:rPr>
            </w:pPr>
            <w:r w:rsidRPr="007D514E">
              <w:rPr>
                <w:noProof/>
                <w:rPrChange w:id="3269" w:author="Frank Oemig" w:date="2022-09-06T17:23:00Z">
                  <w:rPr>
                    <w:noProof/>
                    <w:lang w:val="de-DE"/>
                  </w:rPr>
                </w:rPrChange>
              </w:rPr>
              <w:t xml:space="preserve"> (Liter / minute) / meter</w:t>
            </w:r>
            <w:r w:rsidRPr="007D514E">
              <w:rPr>
                <w:noProof/>
                <w:vertAlign w:val="superscript"/>
                <w:rPrChange w:id="3270" w:author="Frank Oemig" w:date="2022-09-06T17:23:00Z">
                  <w:rPr>
                    <w:noProof/>
                    <w:vertAlign w:val="superscript"/>
                    <w:lang w:val="de-DE"/>
                  </w:rPr>
                </w:rPrChange>
              </w:rPr>
              <w:t>2</w:t>
            </w:r>
            <w:r w:rsidRPr="007D514E">
              <w:rPr>
                <w:noProof/>
                <w:rPrChange w:id="3271" w:author="Frank Oemig" w:date="2022-09-06T17:23:00Z">
                  <w:rPr>
                    <w:noProof/>
                    <w:lang w:val="de-DE"/>
                  </w:rPr>
                </w:rPrChange>
              </w:rPr>
              <w:t xml:space="preserve"> = liter / (minute </w:t>
            </w:r>
            <w:r w:rsidRPr="009901C4">
              <w:rPr>
                <w:rFonts w:ascii="Symbol" w:hAnsi="Symbol"/>
                <w:noProof/>
              </w:rPr>
              <w:t></w:t>
            </w:r>
            <w:r w:rsidRPr="007D514E">
              <w:rPr>
                <w:noProof/>
                <w:rPrChange w:id="3272" w:author="Frank Oemig" w:date="2022-09-06T17:23:00Z">
                  <w:rPr>
                    <w:noProof/>
                    <w:lang w:val="de-DE"/>
                  </w:rPr>
                </w:rPrChange>
              </w:rPr>
              <w:t xml:space="preserve"> meter</w:t>
            </w:r>
            <w:r w:rsidRPr="007D514E">
              <w:rPr>
                <w:noProof/>
                <w:vertAlign w:val="superscript"/>
                <w:rPrChange w:id="3273" w:author="Frank Oemig" w:date="2022-09-06T17:23:00Z">
                  <w:rPr>
                    <w:noProof/>
                    <w:vertAlign w:val="superscript"/>
                    <w:lang w:val="de-DE"/>
                  </w:rPr>
                </w:rPrChange>
              </w:rPr>
              <w:t>2</w:t>
            </w:r>
            <w:r w:rsidRPr="007D514E">
              <w:rPr>
                <w:noProof/>
                <w:rPrChange w:id="3274" w:author="Frank Oemig" w:date="2022-09-06T17:23:00Z">
                  <w:rPr>
                    <w:noProof/>
                    <w:lang w:val="de-DE"/>
                  </w:rPr>
                </w:rPrChange>
              </w:rPr>
              <w:t xml:space="preserve">) </w:t>
            </w:r>
          </w:p>
          <w:p w14:paraId="32B32099" w14:textId="77777777" w:rsidR="00DD6D98" w:rsidRPr="009901C4" w:rsidRDefault="00DD6D98" w:rsidP="00DD6D98">
            <w:pPr>
              <w:pStyle w:val="OtherTableBody"/>
              <w:rPr>
                <w:noProof/>
              </w:rPr>
            </w:pPr>
            <w:r w:rsidRPr="009901C4">
              <w:rPr>
                <w:noProof/>
              </w:rPr>
              <w:t>(e.g., cardiac output/body surface area = cardiac index)</w:t>
            </w:r>
          </w:p>
        </w:tc>
      </w:tr>
      <w:tr w:rsidR="00DD6D98" w:rsidRPr="00D00BBD" w14:paraId="2D545895" w14:textId="77777777" w:rsidTr="00DD6D98">
        <w:trPr>
          <w:cantSplit/>
          <w:jc w:val="center"/>
        </w:trPr>
        <w:tc>
          <w:tcPr>
            <w:tcW w:w="1678" w:type="dxa"/>
          </w:tcPr>
          <w:p w14:paraId="32945B4C" w14:textId="77777777" w:rsidR="00DD6D98" w:rsidRPr="009901C4" w:rsidRDefault="00DD6D98" w:rsidP="00DD6D98">
            <w:pPr>
              <w:pStyle w:val="OtherTableBody"/>
              <w:rPr>
                <w:noProof/>
              </w:rPr>
            </w:pPr>
            <w:r w:rsidRPr="009901C4">
              <w:rPr>
                <w:noProof/>
              </w:rPr>
              <w:t>L/s</w:t>
            </w:r>
          </w:p>
        </w:tc>
        <w:tc>
          <w:tcPr>
            <w:tcW w:w="6926" w:type="dxa"/>
          </w:tcPr>
          <w:p w14:paraId="007F43B0" w14:textId="77777777" w:rsidR="00DD6D98" w:rsidRPr="009901C4" w:rsidRDefault="00DD6D98" w:rsidP="00DD6D98">
            <w:pPr>
              <w:pStyle w:val="OtherTableBody"/>
              <w:rPr>
                <w:noProof/>
              </w:rPr>
            </w:pPr>
            <w:r w:rsidRPr="009901C4">
              <w:rPr>
                <w:noProof/>
              </w:rPr>
              <w:t xml:space="preserve"> Liter / second (e.g., peak expiratory flow)</w:t>
            </w:r>
          </w:p>
        </w:tc>
      </w:tr>
      <w:tr w:rsidR="00DD6D98" w:rsidRPr="00D00BBD" w14:paraId="4A1ACB8F" w14:textId="77777777" w:rsidTr="00DD6D98">
        <w:trPr>
          <w:cantSplit/>
          <w:jc w:val="center"/>
        </w:trPr>
        <w:tc>
          <w:tcPr>
            <w:tcW w:w="1678" w:type="dxa"/>
          </w:tcPr>
          <w:p w14:paraId="17D714F7" w14:textId="77777777" w:rsidR="00DD6D98" w:rsidRPr="009901C4" w:rsidRDefault="00DD6D98" w:rsidP="00DD6D98">
            <w:pPr>
              <w:pStyle w:val="OtherTableBody"/>
              <w:rPr>
                <w:noProof/>
              </w:rPr>
            </w:pPr>
            <w:r w:rsidRPr="009901C4">
              <w:rPr>
                <w:noProof/>
              </w:rPr>
              <w:t>L.s</w:t>
            </w:r>
          </w:p>
        </w:tc>
        <w:tc>
          <w:tcPr>
            <w:tcW w:w="6926" w:type="dxa"/>
          </w:tcPr>
          <w:p w14:paraId="314BF5A0" w14:textId="77777777" w:rsidR="00DD6D98" w:rsidRPr="009901C4" w:rsidRDefault="00DD6D98" w:rsidP="00DD6D98">
            <w:pPr>
              <w:pStyle w:val="OtherTableBody"/>
              <w:rPr>
                <w:noProof/>
              </w:rPr>
            </w:pPr>
            <w:r w:rsidRPr="009901C4">
              <w:rPr>
                <w:noProof/>
              </w:rPr>
              <w:t xml:space="preserve"> Liter / second / second</w:t>
            </w:r>
            <w:r w:rsidRPr="009901C4">
              <w:rPr>
                <w:noProof/>
                <w:vertAlign w:val="superscript"/>
              </w:rPr>
              <w:t>2</w:t>
            </w:r>
            <w:r w:rsidRPr="009901C4">
              <w:rPr>
                <w:noProof/>
              </w:rPr>
              <w:t xml:space="preserve">  = liter </w:t>
            </w:r>
            <w:r w:rsidRPr="009901C4">
              <w:rPr>
                <w:rFonts w:ascii="Symbol" w:hAnsi="Symbol"/>
                <w:noProof/>
              </w:rPr>
              <w:t></w:t>
            </w:r>
            <w:r w:rsidRPr="009901C4">
              <w:rPr>
                <w:noProof/>
              </w:rPr>
              <w:t xml:space="preserve"> second</w:t>
            </w:r>
          </w:p>
        </w:tc>
      </w:tr>
      <w:tr w:rsidR="00DD6D98" w:rsidRPr="00D00BBD" w14:paraId="7CC17AE9" w14:textId="77777777" w:rsidTr="00DD6D98">
        <w:trPr>
          <w:cantSplit/>
          <w:jc w:val="center"/>
        </w:trPr>
        <w:tc>
          <w:tcPr>
            <w:tcW w:w="1678" w:type="dxa"/>
          </w:tcPr>
          <w:p w14:paraId="010019A3" w14:textId="77777777" w:rsidR="00DD6D98" w:rsidRPr="009901C4" w:rsidRDefault="00DD6D98" w:rsidP="00DD6D98">
            <w:pPr>
              <w:pStyle w:val="OtherTableBody"/>
              <w:rPr>
                <w:noProof/>
              </w:rPr>
            </w:pPr>
            <w:r w:rsidRPr="009901C4">
              <w:rPr>
                <w:noProof/>
              </w:rPr>
              <w:t>lm</w:t>
            </w:r>
          </w:p>
        </w:tc>
        <w:tc>
          <w:tcPr>
            <w:tcW w:w="6926" w:type="dxa"/>
          </w:tcPr>
          <w:p w14:paraId="7BE43490" w14:textId="77777777" w:rsidR="00DD6D98" w:rsidRPr="009901C4" w:rsidRDefault="00DD6D98" w:rsidP="00DD6D98">
            <w:pPr>
              <w:pStyle w:val="OtherTableBody"/>
              <w:rPr>
                <w:noProof/>
              </w:rPr>
            </w:pPr>
            <w:r w:rsidRPr="009901C4">
              <w:rPr>
                <w:noProof/>
              </w:rPr>
              <w:t xml:space="preserve"> Lumen</w:t>
            </w:r>
          </w:p>
        </w:tc>
      </w:tr>
      <w:tr w:rsidR="00DD6D98" w:rsidRPr="00D00BBD" w14:paraId="1F16B998" w14:textId="77777777" w:rsidTr="00DD6D98">
        <w:trPr>
          <w:cantSplit/>
          <w:jc w:val="center"/>
        </w:trPr>
        <w:tc>
          <w:tcPr>
            <w:tcW w:w="1678" w:type="dxa"/>
          </w:tcPr>
          <w:p w14:paraId="2595391A" w14:textId="77777777" w:rsidR="00DD6D98" w:rsidRPr="009901C4" w:rsidRDefault="00DD6D98" w:rsidP="00DD6D98">
            <w:pPr>
              <w:pStyle w:val="OtherTableBody"/>
              <w:rPr>
                <w:noProof/>
              </w:rPr>
            </w:pPr>
            <w:r w:rsidRPr="009901C4">
              <w:rPr>
                <w:noProof/>
              </w:rPr>
              <w:t>lm/m2</w:t>
            </w:r>
          </w:p>
        </w:tc>
        <w:tc>
          <w:tcPr>
            <w:tcW w:w="6926" w:type="dxa"/>
          </w:tcPr>
          <w:p w14:paraId="68BC690B" w14:textId="77777777" w:rsidR="00DD6D98" w:rsidRPr="009901C4" w:rsidRDefault="00DD6D98" w:rsidP="00DD6D98">
            <w:pPr>
              <w:pStyle w:val="OtherTableBody"/>
              <w:rPr>
                <w:noProof/>
              </w:rPr>
            </w:pPr>
            <w:r w:rsidRPr="009901C4">
              <w:rPr>
                <w:noProof/>
              </w:rPr>
              <w:t xml:space="preserve"> Lumen / Meter</w:t>
            </w:r>
            <w:r w:rsidRPr="009901C4">
              <w:rPr>
                <w:noProof/>
                <w:vertAlign w:val="superscript"/>
              </w:rPr>
              <w:t>2</w:t>
            </w:r>
          </w:p>
        </w:tc>
      </w:tr>
      <w:tr w:rsidR="00DD6D98" w:rsidRPr="00D00BBD" w14:paraId="185A6BF3" w14:textId="77777777" w:rsidTr="00DD6D98">
        <w:trPr>
          <w:cantSplit/>
          <w:jc w:val="center"/>
        </w:trPr>
        <w:tc>
          <w:tcPr>
            <w:tcW w:w="1678" w:type="dxa"/>
          </w:tcPr>
          <w:p w14:paraId="45DAB397" w14:textId="77777777" w:rsidR="00DD6D98" w:rsidRPr="009901C4" w:rsidRDefault="00DD6D98" w:rsidP="00DD6D98">
            <w:pPr>
              <w:pStyle w:val="OtherTableBody"/>
              <w:rPr>
                <w:noProof/>
              </w:rPr>
            </w:pPr>
            <w:r w:rsidRPr="009901C4">
              <w:rPr>
                <w:noProof/>
              </w:rPr>
              <w:t>(mclg_u)</w:t>
            </w:r>
          </w:p>
        </w:tc>
        <w:tc>
          <w:tcPr>
            <w:tcW w:w="6926" w:type="dxa"/>
          </w:tcPr>
          <w:p w14:paraId="72288A9C" w14:textId="77777777" w:rsidR="00DD6D98" w:rsidRPr="009901C4" w:rsidRDefault="00DD6D98" w:rsidP="00DD6D98">
            <w:pPr>
              <w:pStyle w:val="OtherTableBody"/>
              <w:rPr>
                <w:noProof/>
              </w:rPr>
            </w:pPr>
            <w:r w:rsidRPr="009901C4">
              <w:rPr>
                <w:noProof/>
              </w:rPr>
              <w:t>*MacLagan Units</w:t>
            </w:r>
          </w:p>
        </w:tc>
      </w:tr>
      <w:tr w:rsidR="00DD6D98" w:rsidRPr="00D00BBD" w14:paraId="61DF55D1" w14:textId="77777777" w:rsidTr="00DD6D98">
        <w:trPr>
          <w:cantSplit/>
          <w:jc w:val="center"/>
        </w:trPr>
        <w:tc>
          <w:tcPr>
            <w:tcW w:w="1678" w:type="dxa"/>
          </w:tcPr>
          <w:p w14:paraId="5FEC04B2" w14:textId="77777777" w:rsidR="00DD6D98" w:rsidRPr="009901C4" w:rsidRDefault="00DD6D98" w:rsidP="00DD6D98">
            <w:pPr>
              <w:pStyle w:val="OtherTableBody"/>
              <w:rPr>
                <w:noProof/>
              </w:rPr>
            </w:pPr>
            <w:r w:rsidRPr="009901C4">
              <w:rPr>
                <w:noProof/>
              </w:rPr>
              <w:t>mas</w:t>
            </w:r>
          </w:p>
        </w:tc>
        <w:tc>
          <w:tcPr>
            <w:tcW w:w="6926" w:type="dxa"/>
          </w:tcPr>
          <w:p w14:paraId="7C7CFC13" w14:textId="77777777" w:rsidR="00DD6D98" w:rsidRPr="009901C4" w:rsidRDefault="00DD6D98" w:rsidP="00DD6D98">
            <w:pPr>
              <w:pStyle w:val="OtherTableBody"/>
              <w:rPr>
                <w:noProof/>
              </w:rPr>
            </w:pPr>
            <w:r w:rsidRPr="009901C4">
              <w:rPr>
                <w:noProof/>
              </w:rPr>
              <w:t xml:space="preserve"> Megasecond</w:t>
            </w:r>
          </w:p>
        </w:tc>
      </w:tr>
      <w:tr w:rsidR="00DD6D98" w:rsidRPr="00D00BBD" w14:paraId="2D3ECDA8" w14:textId="77777777" w:rsidTr="00DD6D98">
        <w:trPr>
          <w:cantSplit/>
          <w:jc w:val="center"/>
        </w:trPr>
        <w:tc>
          <w:tcPr>
            <w:tcW w:w="1678" w:type="dxa"/>
          </w:tcPr>
          <w:p w14:paraId="4FEC28F0" w14:textId="77777777" w:rsidR="00DD6D98" w:rsidRPr="009901C4" w:rsidRDefault="00DD6D98" w:rsidP="00DD6D98">
            <w:pPr>
              <w:pStyle w:val="OtherTableBody"/>
              <w:rPr>
                <w:noProof/>
              </w:rPr>
            </w:pPr>
            <w:r w:rsidRPr="009901C4">
              <w:rPr>
                <w:noProof/>
              </w:rPr>
              <w:t>m</w:t>
            </w:r>
          </w:p>
        </w:tc>
        <w:tc>
          <w:tcPr>
            <w:tcW w:w="6926" w:type="dxa"/>
          </w:tcPr>
          <w:p w14:paraId="31EB5C40" w14:textId="77777777" w:rsidR="00DD6D98" w:rsidRPr="009901C4" w:rsidRDefault="00DD6D98" w:rsidP="00DD6D98">
            <w:pPr>
              <w:pStyle w:val="OtherTableBody"/>
              <w:rPr>
                <w:noProof/>
              </w:rPr>
            </w:pPr>
            <w:r w:rsidRPr="009901C4">
              <w:rPr>
                <w:noProof/>
              </w:rPr>
              <w:t xml:space="preserve"> Meter</w:t>
            </w:r>
          </w:p>
        </w:tc>
      </w:tr>
      <w:tr w:rsidR="00DD6D98" w:rsidRPr="00D00BBD" w14:paraId="7BADFB47" w14:textId="77777777" w:rsidTr="00DD6D98">
        <w:trPr>
          <w:cantSplit/>
          <w:jc w:val="center"/>
        </w:trPr>
        <w:tc>
          <w:tcPr>
            <w:tcW w:w="1678" w:type="dxa"/>
          </w:tcPr>
          <w:p w14:paraId="5D6467AB" w14:textId="77777777" w:rsidR="00DD6D98" w:rsidRPr="009901C4" w:rsidRDefault="00DD6D98" w:rsidP="00DD6D98">
            <w:pPr>
              <w:pStyle w:val="OtherTableBody"/>
              <w:rPr>
                <w:noProof/>
              </w:rPr>
            </w:pPr>
            <w:r w:rsidRPr="009901C4">
              <w:rPr>
                <w:noProof/>
              </w:rPr>
              <w:t>m2</w:t>
            </w:r>
          </w:p>
        </w:tc>
        <w:tc>
          <w:tcPr>
            <w:tcW w:w="6926" w:type="dxa"/>
          </w:tcPr>
          <w:p w14:paraId="6FE9E974" w14:textId="77777777" w:rsidR="00DD6D98" w:rsidRPr="009901C4" w:rsidRDefault="00DD6D98" w:rsidP="00DD6D98">
            <w:pPr>
              <w:pStyle w:val="OtherTableBody"/>
              <w:rPr>
                <w:noProof/>
              </w:rPr>
            </w:pPr>
            <w:r w:rsidRPr="009901C4">
              <w:rPr>
                <w:noProof/>
              </w:rPr>
              <w:t xml:space="preserve"> Meter</w:t>
            </w:r>
            <w:r w:rsidRPr="009901C4">
              <w:rPr>
                <w:noProof/>
                <w:vertAlign w:val="superscript"/>
              </w:rPr>
              <w:t>2</w:t>
            </w:r>
            <w:r w:rsidRPr="009901C4">
              <w:rPr>
                <w:noProof/>
              </w:rPr>
              <w:t xml:space="preserve"> (e.g., body surface area)</w:t>
            </w:r>
          </w:p>
        </w:tc>
      </w:tr>
      <w:tr w:rsidR="00DD6D98" w:rsidRPr="00D00BBD" w14:paraId="2D696354" w14:textId="77777777" w:rsidTr="00DD6D98">
        <w:trPr>
          <w:cantSplit/>
          <w:jc w:val="center"/>
        </w:trPr>
        <w:tc>
          <w:tcPr>
            <w:tcW w:w="1678" w:type="dxa"/>
          </w:tcPr>
          <w:p w14:paraId="5C8DC19C" w14:textId="77777777" w:rsidR="00DD6D98" w:rsidRPr="009901C4" w:rsidRDefault="00DD6D98" w:rsidP="00DD6D98">
            <w:pPr>
              <w:pStyle w:val="OtherTableBody"/>
              <w:rPr>
                <w:noProof/>
              </w:rPr>
            </w:pPr>
            <w:r w:rsidRPr="009901C4">
              <w:rPr>
                <w:noProof/>
              </w:rPr>
              <w:t>m/s</w:t>
            </w:r>
          </w:p>
        </w:tc>
        <w:tc>
          <w:tcPr>
            <w:tcW w:w="6926" w:type="dxa"/>
          </w:tcPr>
          <w:p w14:paraId="45497063" w14:textId="77777777" w:rsidR="00DD6D98" w:rsidRPr="009901C4" w:rsidRDefault="00DD6D98" w:rsidP="00DD6D98">
            <w:pPr>
              <w:pStyle w:val="OtherTableBody"/>
              <w:rPr>
                <w:noProof/>
              </w:rPr>
            </w:pPr>
            <w:r w:rsidRPr="009901C4">
              <w:rPr>
                <w:noProof/>
              </w:rPr>
              <w:t xml:space="preserve"> Meter / Second</w:t>
            </w:r>
          </w:p>
        </w:tc>
      </w:tr>
      <w:tr w:rsidR="00DD6D98" w:rsidRPr="00D00BBD" w14:paraId="45E1C427" w14:textId="77777777" w:rsidTr="00DD6D98">
        <w:trPr>
          <w:cantSplit/>
          <w:jc w:val="center"/>
        </w:trPr>
        <w:tc>
          <w:tcPr>
            <w:tcW w:w="1678" w:type="dxa"/>
          </w:tcPr>
          <w:p w14:paraId="3F144D6E" w14:textId="77777777" w:rsidR="00DD6D98" w:rsidRPr="009901C4" w:rsidRDefault="00DD6D98" w:rsidP="00DD6D98">
            <w:pPr>
              <w:pStyle w:val="OtherTableBody"/>
              <w:rPr>
                <w:noProof/>
              </w:rPr>
            </w:pPr>
            <w:r w:rsidRPr="009901C4">
              <w:rPr>
                <w:noProof/>
              </w:rPr>
              <w:t>m/s2</w:t>
            </w:r>
          </w:p>
        </w:tc>
        <w:tc>
          <w:tcPr>
            <w:tcW w:w="6926" w:type="dxa"/>
          </w:tcPr>
          <w:p w14:paraId="08EB4C7B" w14:textId="77777777" w:rsidR="00DD6D98" w:rsidRPr="009901C4" w:rsidRDefault="00DD6D98" w:rsidP="00DD6D98">
            <w:pPr>
              <w:pStyle w:val="OtherTableBody"/>
              <w:rPr>
                <w:noProof/>
              </w:rPr>
            </w:pPr>
            <w:r w:rsidRPr="009901C4">
              <w:rPr>
                <w:noProof/>
              </w:rPr>
              <w:t xml:space="preserve"> Meter / Second</w:t>
            </w:r>
            <w:r w:rsidRPr="009901C4">
              <w:rPr>
                <w:noProof/>
                <w:vertAlign w:val="superscript"/>
              </w:rPr>
              <w:t>2</w:t>
            </w:r>
          </w:p>
        </w:tc>
      </w:tr>
      <w:tr w:rsidR="00DD6D98" w:rsidRPr="00D00BBD" w14:paraId="3FCA0AA0" w14:textId="77777777" w:rsidTr="00DD6D98">
        <w:trPr>
          <w:cantSplit/>
          <w:jc w:val="center"/>
        </w:trPr>
        <w:tc>
          <w:tcPr>
            <w:tcW w:w="1678" w:type="dxa"/>
          </w:tcPr>
          <w:p w14:paraId="012EF239" w14:textId="77777777" w:rsidR="00DD6D98" w:rsidRPr="009901C4" w:rsidRDefault="00DD6D98" w:rsidP="00DD6D98">
            <w:pPr>
              <w:pStyle w:val="OtherTableBody"/>
              <w:rPr>
                <w:noProof/>
              </w:rPr>
            </w:pPr>
            <w:r w:rsidRPr="009901C4">
              <w:rPr>
                <w:noProof/>
              </w:rPr>
              <w:t>ueq</w:t>
            </w:r>
          </w:p>
        </w:tc>
        <w:tc>
          <w:tcPr>
            <w:tcW w:w="6926" w:type="dxa"/>
          </w:tcPr>
          <w:p w14:paraId="010F3753" w14:textId="77777777" w:rsidR="00DD6D98" w:rsidRPr="009901C4" w:rsidRDefault="00DD6D98" w:rsidP="00DD6D98">
            <w:pPr>
              <w:pStyle w:val="OtherTableBody"/>
              <w:rPr>
                <w:noProof/>
              </w:rPr>
            </w:pPr>
            <w:r w:rsidRPr="009901C4">
              <w:rPr>
                <w:noProof/>
              </w:rPr>
              <w:t>*Microequivalents</w:t>
            </w:r>
          </w:p>
        </w:tc>
      </w:tr>
      <w:tr w:rsidR="00DD6D98" w:rsidRPr="00D00BBD" w14:paraId="72F06C75" w14:textId="77777777" w:rsidTr="00DD6D98">
        <w:trPr>
          <w:cantSplit/>
          <w:jc w:val="center"/>
        </w:trPr>
        <w:tc>
          <w:tcPr>
            <w:tcW w:w="1678" w:type="dxa"/>
          </w:tcPr>
          <w:p w14:paraId="45066630" w14:textId="77777777" w:rsidR="00DD6D98" w:rsidRPr="009901C4" w:rsidRDefault="00DD6D98" w:rsidP="00DD6D98">
            <w:pPr>
              <w:pStyle w:val="OtherTableBody"/>
              <w:rPr>
                <w:noProof/>
              </w:rPr>
            </w:pPr>
            <w:r w:rsidRPr="009901C4">
              <w:rPr>
                <w:noProof/>
              </w:rPr>
              <w:t>ug</w:t>
            </w:r>
          </w:p>
        </w:tc>
        <w:tc>
          <w:tcPr>
            <w:tcW w:w="6926" w:type="dxa"/>
          </w:tcPr>
          <w:p w14:paraId="218B2AA9" w14:textId="77777777" w:rsidR="00DD6D98" w:rsidRPr="009901C4" w:rsidRDefault="00DD6D98" w:rsidP="00DD6D98">
            <w:pPr>
              <w:pStyle w:val="OtherTableBody"/>
              <w:rPr>
                <w:noProof/>
              </w:rPr>
            </w:pPr>
            <w:r w:rsidRPr="009901C4">
              <w:rPr>
                <w:noProof/>
              </w:rPr>
              <w:t xml:space="preserve"> Microgram</w:t>
            </w:r>
          </w:p>
        </w:tc>
      </w:tr>
      <w:tr w:rsidR="00DD6D98" w:rsidRPr="00D00BBD" w14:paraId="70359023" w14:textId="77777777" w:rsidTr="00DD6D98">
        <w:trPr>
          <w:cantSplit/>
          <w:jc w:val="center"/>
        </w:trPr>
        <w:tc>
          <w:tcPr>
            <w:tcW w:w="1678" w:type="dxa"/>
          </w:tcPr>
          <w:p w14:paraId="0C7DC742" w14:textId="77777777" w:rsidR="00DD6D98" w:rsidRPr="009901C4" w:rsidRDefault="00DD6D98" w:rsidP="00DD6D98">
            <w:pPr>
              <w:pStyle w:val="OtherTableBody"/>
              <w:rPr>
                <w:noProof/>
              </w:rPr>
            </w:pPr>
            <w:r w:rsidRPr="009901C4">
              <w:rPr>
                <w:noProof/>
              </w:rPr>
              <w:t>ug/d</w:t>
            </w:r>
          </w:p>
        </w:tc>
        <w:tc>
          <w:tcPr>
            <w:tcW w:w="6926" w:type="dxa"/>
          </w:tcPr>
          <w:p w14:paraId="5051E11A" w14:textId="77777777" w:rsidR="00DD6D98" w:rsidRPr="009901C4" w:rsidRDefault="00DD6D98" w:rsidP="00DD6D98">
            <w:pPr>
              <w:pStyle w:val="OtherTableBody"/>
              <w:rPr>
                <w:noProof/>
              </w:rPr>
            </w:pPr>
            <w:r w:rsidRPr="009901C4">
              <w:rPr>
                <w:noProof/>
              </w:rPr>
              <w:t xml:space="preserve"> Microgram / Day</w:t>
            </w:r>
          </w:p>
        </w:tc>
      </w:tr>
      <w:tr w:rsidR="00DD6D98" w:rsidRPr="00D00BBD" w14:paraId="167E96A2" w14:textId="77777777" w:rsidTr="00DD6D98">
        <w:trPr>
          <w:cantSplit/>
          <w:jc w:val="center"/>
        </w:trPr>
        <w:tc>
          <w:tcPr>
            <w:tcW w:w="1678" w:type="dxa"/>
          </w:tcPr>
          <w:p w14:paraId="51E78BEB" w14:textId="77777777" w:rsidR="00DD6D98" w:rsidRPr="009901C4" w:rsidRDefault="00DD6D98" w:rsidP="00DD6D98">
            <w:pPr>
              <w:pStyle w:val="OtherTableBody"/>
              <w:rPr>
                <w:noProof/>
              </w:rPr>
            </w:pPr>
            <w:r w:rsidRPr="009901C4">
              <w:rPr>
                <w:noProof/>
              </w:rPr>
              <w:t>ug/dL</w:t>
            </w:r>
          </w:p>
        </w:tc>
        <w:tc>
          <w:tcPr>
            <w:tcW w:w="6926" w:type="dxa"/>
          </w:tcPr>
          <w:p w14:paraId="3AEFA44B" w14:textId="77777777" w:rsidR="00DD6D98" w:rsidRPr="009901C4" w:rsidRDefault="00DD6D98" w:rsidP="00DD6D98">
            <w:pPr>
              <w:pStyle w:val="OtherTableBody"/>
              <w:rPr>
                <w:noProof/>
              </w:rPr>
            </w:pPr>
            <w:r w:rsidRPr="009901C4">
              <w:rPr>
                <w:noProof/>
              </w:rPr>
              <w:t xml:space="preserve"> Microgram / Deciliter</w:t>
            </w:r>
          </w:p>
        </w:tc>
      </w:tr>
      <w:tr w:rsidR="00DD6D98" w:rsidRPr="00D00BBD" w14:paraId="43103BAD" w14:textId="77777777" w:rsidTr="00DD6D98">
        <w:trPr>
          <w:cantSplit/>
          <w:jc w:val="center"/>
        </w:trPr>
        <w:tc>
          <w:tcPr>
            <w:tcW w:w="1678" w:type="dxa"/>
          </w:tcPr>
          <w:p w14:paraId="11657FF9" w14:textId="77777777" w:rsidR="00DD6D98" w:rsidRPr="009901C4" w:rsidRDefault="00DD6D98" w:rsidP="00DD6D98">
            <w:pPr>
              <w:pStyle w:val="OtherTableBody"/>
              <w:rPr>
                <w:noProof/>
              </w:rPr>
            </w:pPr>
            <w:r w:rsidRPr="009901C4">
              <w:rPr>
                <w:noProof/>
              </w:rPr>
              <w:lastRenderedPageBreak/>
              <w:t>ug/g</w:t>
            </w:r>
          </w:p>
        </w:tc>
        <w:tc>
          <w:tcPr>
            <w:tcW w:w="6926" w:type="dxa"/>
          </w:tcPr>
          <w:p w14:paraId="7DEB32FE" w14:textId="77777777" w:rsidR="00DD6D98" w:rsidRPr="009901C4" w:rsidRDefault="00DD6D98" w:rsidP="00DD6D98">
            <w:pPr>
              <w:pStyle w:val="OtherTableBody"/>
              <w:rPr>
                <w:noProof/>
              </w:rPr>
            </w:pPr>
            <w:r w:rsidRPr="009901C4">
              <w:rPr>
                <w:noProof/>
              </w:rPr>
              <w:t xml:space="preserve"> Microgram / Gram</w:t>
            </w:r>
          </w:p>
        </w:tc>
      </w:tr>
      <w:tr w:rsidR="00DD6D98" w:rsidRPr="00D00BBD" w14:paraId="60C71D1E" w14:textId="77777777" w:rsidTr="00DD6D98">
        <w:trPr>
          <w:cantSplit/>
          <w:jc w:val="center"/>
        </w:trPr>
        <w:tc>
          <w:tcPr>
            <w:tcW w:w="1678" w:type="dxa"/>
          </w:tcPr>
          <w:p w14:paraId="60CE29FF" w14:textId="77777777" w:rsidR="00DD6D98" w:rsidRPr="009901C4" w:rsidRDefault="00DD6D98" w:rsidP="00DD6D98">
            <w:pPr>
              <w:pStyle w:val="OtherTableBody"/>
              <w:rPr>
                <w:noProof/>
              </w:rPr>
            </w:pPr>
            <w:r w:rsidRPr="009901C4">
              <w:rPr>
                <w:noProof/>
              </w:rPr>
              <w:t>ug/hr</w:t>
            </w:r>
          </w:p>
        </w:tc>
        <w:tc>
          <w:tcPr>
            <w:tcW w:w="6926" w:type="dxa"/>
          </w:tcPr>
          <w:p w14:paraId="602E06C8" w14:textId="77777777" w:rsidR="00DD6D98" w:rsidRPr="009901C4" w:rsidRDefault="00DD6D98" w:rsidP="00DD6D98">
            <w:pPr>
              <w:pStyle w:val="OtherTableBody"/>
              <w:rPr>
                <w:noProof/>
              </w:rPr>
            </w:pPr>
            <w:r w:rsidRPr="009901C4">
              <w:rPr>
                <w:noProof/>
              </w:rPr>
              <w:t>*Microgram / Hour</w:t>
            </w:r>
          </w:p>
        </w:tc>
      </w:tr>
      <w:tr w:rsidR="00DD6D98" w:rsidRPr="00D00BBD" w14:paraId="7B002389" w14:textId="77777777" w:rsidTr="00DD6D98">
        <w:trPr>
          <w:cantSplit/>
          <w:jc w:val="center"/>
        </w:trPr>
        <w:tc>
          <w:tcPr>
            <w:tcW w:w="1678" w:type="dxa"/>
          </w:tcPr>
          <w:p w14:paraId="51B4E868" w14:textId="77777777" w:rsidR="00DD6D98" w:rsidRPr="009901C4" w:rsidRDefault="00DD6D98" w:rsidP="00DD6D98">
            <w:pPr>
              <w:pStyle w:val="OtherTableBody"/>
              <w:rPr>
                <w:noProof/>
              </w:rPr>
            </w:pPr>
            <w:r w:rsidRPr="009901C4">
              <w:rPr>
                <w:noProof/>
              </w:rPr>
              <w:t>ug(8hr)</w:t>
            </w:r>
          </w:p>
        </w:tc>
        <w:tc>
          <w:tcPr>
            <w:tcW w:w="6926" w:type="dxa"/>
          </w:tcPr>
          <w:p w14:paraId="2444B5D3" w14:textId="77777777" w:rsidR="00DD6D98" w:rsidRPr="009901C4" w:rsidRDefault="00DD6D98" w:rsidP="00DD6D98">
            <w:pPr>
              <w:pStyle w:val="OtherTableBody"/>
              <w:rPr>
                <w:noProof/>
              </w:rPr>
            </w:pPr>
            <w:r w:rsidRPr="009901C4">
              <w:rPr>
                <w:noProof/>
              </w:rPr>
              <w:t xml:space="preserve"> Microgram / 8 Hour Shift</w:t>
            </w:r>
          </w:p>
        </w:tc>
      </w:tr>
      <w:tr w:rsidR="00DD6D98" w:rsidRPr="00D00BBD" w14:paraId="6E9DDF85" w14:textId="77777777" w:rsidTr="00DD6D98">
        <w:trPr>
          <w:cantSplit/>
          <w:jc w:val="center"/>
        </w:trPr>
        <w:tc>
          <w:tcPr>
            <w:tcW w:w="1678" w:type="dxa"/>
          </w:tcPr>
          <w:p w14:paraId="4F602E56" w14:textId="77777777" w:rsidR="00DD6D98" w:rsidRPr="009901C4" w:rsidRDefault="00DD6D98" w:rsidP="00DD6D98">
            <w:pPr>
              <w:pStyle w:val="OtherTableBody"/>
              <w:rPr>
                <w:noProof/>
              </w:rPr>
            </w:pPr>
            <w:r w:rsidRPr="009901C4">
              <w:rPr>
                <w:noProof/>
              </w:rPr>
              <w:t>ug/kg</w:t>
            </w:r>
          </w:p>
        </w:tc>
        <w:tc>
          <w:tcPr>
            <w:tcW w:w="6926" w:type="dxa"/>
          </w:tcPr>
          <w:p w14:paraId="37DE84EA" w14:textId="77777777" w:rsidR="00DD6D98" w:rsidRPr="009901C4" w:rsidRDefault="00DD6D98" w:rsidP="00DD6D98">
            <w:pPr>
              <w:pStyle w:val="OtherTableBody"/>
              <w:rPr>
                <w:noProof/>
              </w:rPr>
            </w:pPr>
            <w:r w:rsidRPr="009901C4">
              <w:rPr>
                <w:noProof/>
              </w:rPr>
              <w:t xml:space="preserve"> Microgram / Kilogram</w:t>
            </w:r>
          </w:p>
        </w:tc>
      </w:tr>
      <w:tr w:rsidR="00DD6D98" w:rsidRPr="00D00BBD" w14:paraId="4BE8CF89" w14:textId="77777777" w:rsidTr="00DD6D98">
        <w:trPr>
          <w:cantSplit/>
          <w:jc w:val="center"/>
        </w:trPr>
        <w:tc>
          <w:tcPr>
            <w:tcW w:w="1678" w:type="dxa"/>
          </w:tcPr>
          <w:p w14:paraId="3994DB57" w14:textId="77777777" w:rsidR="00DD6D98" w:rsidRPr="009901C4" w:rsidRDefault="00DD6D98" w:rsidP="00DD6D98">
            <w:pPr>
              <w:pStyle w:val="OtherTableBody"/>
              <w:rPr>
                <w:noProof/>
              </w:rPr>
            </w:pPr>
            <w:r w:rsidRPr="009901C4">
              <w:rPr>
                <w:noProof/>
              </w:rPr>
              <w:t>ug/(kg.d)</w:t>
            </w:r>
          </w:p>
        </w:tc>
        <w:tc>
          <w:tcPr>
            <w:tcW w:w="6926" w:type="dxa"/>
          </w:tcPr>
          <w:p w14:paraId="1EAF7359" w14:textId="77777777" w:rsidR="00DD6D98" w:rsidRPr="009901C4" w:rsidRDefault="00DD6D98" w:rsidP="00DD6D98">
            <w:pPr>
              <w:pStyle w:val="OtherTableBody"/>
              <w:rPr>
                <w:noProof/>
              </w:rPr>
            </w:pPr>
            <w:r w:rsidRPr="009901C4">
              <w:rPr>
                <w:noProof/>
              </w:rPr>
              <w:t xml:space="preserve"> (Microgram / Kilogram) /Day = microgram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4B66B432" w14:textId="77777777" w:rsidTr="00DD6D98">
        <w:trPr>
          <w:cantSplit/>
          <w:jc w:val="center"/>
        </w:trPr>
        <w:tc>
          <w:tcPr>
            <w:tcW w:w="1678" w:type="dxa"/>
          </w:tcPr>
          <w:p w14:paraId="3D6E8912" w14:textId="77777777" w:rsidR="00DD6D98" w:rsidRPr="009901C4" w:rsidRDefault="00DD6D98" w:rsidP="00DD6D98">
            <w:pPr>
              <w:pStyle w:val="OtherTableBody"/>
              <w:rPr>
                <w:noProof/>
              </w:rPr>
            </w:pPr>
            <w:r w:rsidRPr="009901C4">
              <w:rPr>
                <w:noProof/>
              </w:rPr>
              <w:t>ug/(kg.hr)</w:t>
            </w:r>
          </w:p>
        </w:tc>
        <w:tc>
          <w:tcPr>
            <w:tcW w:w="6926" w:type="dxa"/>
          </w:tcPr>
          <w:p w14:paraId="548D4A42" w14:textId="77777777" w:rsidR="00DD6D98" w:rsidRPr="009901C4" w:rsidRDefault="00DD6D98" w:rsidP="00DD6D98">
            <w:pPr>
              <w:pStyle w:val="OtherTableBody"/>
              <w:rPr>
                <w:noProof/>
              </w:rPr>
            </w:pPr>
            <w:r w:rsidRPr="009901C4">
              <w:rPr>
                <w:noProof/>
              </w:rPr>
              <w:t xml:space="preserve"> (Microgram / Kilogram) / Hour = microgram / (kilogram </w:t>
            </w:r>
            <w:r w:rsidRPr="009901C4">
              <w:rPr>
                <w:rFonts w:ascii="Symbol" w:hAnsi="Symbol"/>
                <w:noProof/>
              </w:rPr>
              <w:t></w:t>
            </w:r>
            <w:r w:rsidRPr="009901C4">
              <w:rPr>
                <w:noProof/>
              </w:rPr>
              <w:t xml:space="preserve"> hours) (e.g., mass dose of medication per patient body weight per hour)</w:t>
            </w:r>
          </w:p>
        </w:tc>
      </w:tr>
      <w:tr w:rsidR="00DD6D98" w:rsidRPr="00D00BBD" w14:paraId="7EEEB3B1" w14:textId="77777777" w:rsidTr="00DD6D98">
        <w:trPr>
          <w:cantSplit/>
          <w:jc w:val="center"/>
        </w:trPr>
        <w:tc>
          <w:tcPr>
            <w:tcW w:w="1678" w:type="dxa"/>
          </w:tcPr>
          <w:p w14:paraId="3E1BC36C" w14:textId="77777777" w:rsidR="00DD6D98" w:rsidRPr="009901C4" w:rsidRDefault="00DD6D98" w:rsidP="00DD6D98">
            <w:pPr>
              <w:pStyle w:val="OtherTableBody"/>
              <w:rPr>
                <w:noProof/>
              </w:rPr>
            </w:pPr>
            <w:r w:rsidRPr="009901C4">
              <w:rPr>
                <w:noProof/>
              </w:rPr>
              <w:t>ug/(8.hr.kg)</w:t>
            </w:r>
          </w:p>
        </w:tc>
        <w:tc>
          <w:tcPr>
            <w:tcW w:w="6926" w:type="dxa"/>
          </w:tcPr>
          <w:p w14:paraId="4A24D73B" w14:textId="77777777" w:rsidR="00DD6D98" w:rsidRPr="009901C4" w:rsidRDefault="00DD6D98" w:rsidP="00DD6D98">
            <w:pPr>
              <w:pStyle w:val="OtherTableBody"/>
              <w:rPr>
                <w:noProof/>
              </w:rPr>
            </w:pPr>
            <w:r w:rsidRPr="009901C4">
              <w:rPr>
                <w:noProof/>
              </w:rPr>
              <w:t xml:space="preserve"> (Microgram / Kilogram) / 8 hour shift  = microgram / (kilogram </w:t>
            </w:r>
            <w:r w:rsidRPr="009901C4">
              <w:rPr>
                <w:rFonts w:ascii="Symbol" w:hAnsi="Symbol"/>
                <w:noProof/>
              </w:rPr>
              <w:t></w:t>
            </w:r>
            <w:r w:rsidRPr="009901C4">
              <w:rPr>
                <w:noProof/>
              </w:rPr>
              <w:t xml:space="preserve"> 8 hour shift) </w:t>
            </w:r>
          </w:p>
          <w:p w14:paraId="0261D9D7" w14:textId="77777777" w:rsidR="00DD6D98" w:rsidRPr="009901C4" w:rsidRDefault="00DD6D98" w:rsidP="00DD6D98">
            <w:pPr>
              <w:pStyle w:val="OtherTableBody"/>
              <w:rPr>
                <w:noProof/>
              </w:rPr>
            </w:pPr>
            <w:r w:rsidRPr="009901C4">
              <w:rPr>
                <w:noProof/>
              </w:rPr>
              <w:t>(e.g., mass dose of medication  per patient body weight per 8 hour shift)</w:t>
            </w:r>
          </w:p>
        </w:tc>
      </w:tr>
      <w:tr w:rsidR="00DD6D98" w:rsidRPr="00D00BBD" w14:paraId="5E822E33" w14:textId="77777777" w:rsidTr="00DD6D98">
        <w:trPr>
          <w:cantSplit/>
          <w:jc w:val="center"/>
        </w:trPr>
        <w:tc>
          <w:tcPr>
            <w:tcW w:w="1678" w:type="dxa"/>
          </w:tcPr>
          <w:p w14:paraId="26707C0D" w14:textId="77777777" w:rsidR="00DD6D98" w:rsidRPr="009901C4" w:rsidRDefault="00DD6D98" w:rsidP="00DD6D98">
            <w:pPr>
              <w:pStyle w:val="OtherTableBody"/>
              <w:rPr>
                <w:noProof/>
              </w:rPr>
            </w:pPr>
            <w:r w:rsidRPr="009901C4">
              <w:rPr>
                <w:noProof/>
              </w:rPr>
              <w:t>ug/(kg.min)</w:t>
            </w:r>
          </w:p>
        </w:tc>
        <w:tc>
          <w:tcPr>
            <w:tcW w:w="6926" w:type="dxa"/>
          </w:tcPr>
          <w:p w14:paraId="4453B4BF" w14:textId="77777777" w:rsidR="00DD6D98" w:rsidRPr="007D514E" w:rsidRDefault="00DD6D98" w:rsidP="00DD6D98">
            <w:pPr>
              <w:pStyle w:val="OtherTableBody"/>
              <w:rPr>
                <w:noProof/>
                <w:lang w:val="nl-NL"/>
                <w:rPrChange w:id="3275" w:author="Frank Oemig" w:date="2022-09-06T17:23:00Z">
                  <w:rPr>
                    <w:noProof/>
                  </w:rPr>
                </w:rPrChange>
              </w:rPr>
            </w:pPr>
            <w:r w:rsidRPr="007D514E">
              <w:rPr>
                <w:noProof/>
                <w:lang w:val="nl-NL"/>
                <w:rPrChange w:id="3276" w:author="Frank Oemig" w:date="2022-09-06T17:23:00Z">
                  <w:rPr>
                    <w:noProof/>
                  </w:rPr>
                </w:rPrChange>
              </w:rPr>
              <w:t xml:space="preserve"> (Microgram / Kilogram) / Minute  = microgram / (kilogram </w:t>
            </w:r>
            <w:r w:rsidRPr="009901C4">
              <w:rPr>
                <w:rFonts w:ascii="Symbol" w:hAnsi="Symbol"/>
                <w:noProof/>
              </w:rPr>
              <w:t></w:t>
            </w:r>
            <w:r w:rsidRPr="007D514E">
              <w:rPr>
                <w:noProof/>
                <w:lang w:val="nl-NL"/>
                <w:rPrChange w:id="3277" w:author="Frank Oemig" w:date="2022-09-06T17:23:00Z">
                  <w:rPr>
                    <w:noProof/>
                  </w:rPr>
                </w:rPrChange>
              </w:rPr>
              <w:t xml:space="preserve"> minute) </w:t>
            </w:r>
          </w:p>
          <w:p w14:paraId="5A49DBCD" w14:textId="77777777" w:rsidR="00DD6D98" w:rsidRPr="009901C4" w:rsidRDefault="00DD6D98" w:rsidP="00DD6D98">
            <w:pPr>
              <w:pStyle w:val="OtherTableBody"/>
              <w:rPr>
                <w:noProof/>
              </w:rPr>
            </w:pPr>
            <w:r w:rsidRPr="009901C4">
              <w:rPr>
                <w:noProof/>
              </w:rPr>
              <w:t>(e.g., mass dose of medication per patient body weight per minute)</w:t>
            </w:r>
          </w:p>
        </w:tc>
      </w:tr>
      <w:tr w:rsidR="00DD6D98" w:rsidRPr="00D00BBD" w14:paraId="44F4450A" w14:textId="77777777" w:rsidTr="00DD6D98">
        <w:trPr>
          <w:cantSplit/>
          <w:jc w:val="center"/>
        </w:trPr>
        <w:tc>
          <w:tcPr>
            <w:tcW w:w="1678" w:type="dxa"/>
          </w:tcPr>
          <w:p w14:paraId="4333357E" w14:textId="77777777" w:rsidR="00DD6D98" w:rsidRPr="009901C4" w:rsidRDefault="00DD6D98" w:rsidP="00DD6D98">
            <w:pPr>
              <w:pStyle w:val="OtherTableBody"/>
              <w:rPr>
                <w:noProof/>
              </w:rPr>
            </w:pPr>
            <w:r w:rsidRPr="009901C4">
              <w:rPr>
                <w:noProof/>
              </w:rPr>
              <w:t>ug/L</w:t>
            </w:r>
          </w:p>
        </w:tc>
        <w:tc>
          <w:tcPr>
            <w:tcW w:w="6926" w:type="dxa"/>
          </w:tcPr>
          <w:p w14:paraId="1E97E9E2" w14:textId="77777777" w:rsidR="00DD6D98" w:rsidRPr="009901C4" w:rsidRDefault="00DD6D98" w:rsidP="00DD6D98">
            <w:pPr>
              <w:pStyle w:val="OtherTableBody"/>
              <w:rPr>
                <w:noProof/>
              </w:rPr>
            </w:pPr>
            <w:r w:rsidRPr="009901C4">
              <w:rPr>
                <w:noProof/>
              </w:rPr>
              <w:t xml:space="preserve"> Microgram / Liter</w:t>
            </w:r>
          </w:p>
        </w:tc>
      </w:tr>
      <w:tr w:rsidR="00DD6D98" w:rsidRPr="00D00BBD" w14:paraId="621A639F" w14:textId="77777777" w:rsidTr="00DD6D98">
        <w:trPr>
          <w:cantSplit/>
          <w:jc w:val="center"/>
        </w:trPr>
        <w:tc>
          <w:tcPr>
            <w:tcW w:w="1678" w:type="dxa"/>
          </w:tcPr>
          <w:p w14:paraId="6A09647A" w14:textId="77777777" w:rsidR="00DD6D98" w:rsidRPr="009901C4" w:rsidRDefault="00DD6D98" w:rsidP="00DD6D98">
            <w:pPr>
              <w:pStyle w:val="OtherTableBody"/>
              <w:rPr>
                <w:noProof/>
              </w:rPr>
            </w:pPr>
            <w:r w:rsidRPr="009901C4">
              <w:rPr>
                <w:noProof/>
              </w:rPr>
              <w:t>ug/m2</w:t>
            </w:r>
          </w:p>
        </w:tc>
        <w:tc>
          <w:tcPr>
            <w:tcW w:w="6926" w:type="dxa"/>
          </w:tcPr>
          <w:p w14:paraId="05607FFB" w14:textId="77777777" w:rsidR="00DD6D98" w:rsidRPr="009901C4" w:rsidRDefault="00DD6D98" w:rsidP="00DD6D98">
            <w:pPr>
              <w:pStyle w:val="OtherTableBody"/>
              <w:rPr>
                <w:noProof/>
              </w:rPr>
            </w:pPr>
            <w:r w:rsidRPr="009901C4">
              <w:rPr>
                <w:noProof/>
              </w:rPr>
              <w:t xml:space="preserve"> Microgram / Meter</w:t>
            </w:r>
            <w:r w:rsidRPr="009901C4">
              <w:rPr>
                <w:noProof/>
                <w:vertAlign w:val="superscript"/>
              </w:rPr>
              <w:t>2</w:t>
            </w:r>
            <w:r w:rsidRPr="009901C4">
              <w:rPr>
                <w:noProof/>
              </w:rPr>
              <w:t xml:space="preserve"> (e.g., mass dose of medication per patient body surface area)</w:t>
            </w:r>
          </w:p>
        </w:tc>
      </w:tr>
      <w:tr w:rsidR="00DD6D98" w:rsidRPr="00D00BBD" w14:paraId="698D7A82" w14:textId="77777777" w:rsidTr="00DD6D98">
        <w:trPr>
          <w:cantSplit/>
          <w:jc w:val="center"/>
        </w:trPr>
        <w:tc>
          <w:tcPr>
            <w:tcW w:w="1678" w:type="dxa"/>
          </w:tcPr>
          <w:p w14:paraId="296CC7BE" w14:textId="77777777" w:rsidR="00DD6D98" w:rsidRPr="009901C4" w:rsidRDefault="00DD6D98" w:rsidP="00DD6D98">
            <w:pPr>
              <w:pStyle w:val="OtherTableBody"/>
              <w:rPr>
                <w:noProof/>
              </w:rPr>
            </w:pPr>
            <w:r w:rsidRPr="009901C4">
              <w:rPr>
                <w:noProof/>
              </w:rPr>
              <w:t>ug/min</w:t>
            </w:r>
          </w:p>
        </w:tc>
        <w:tc>
          <w:tcPr>
            <w:tcW w:w="6926" w:type="dxa"/>
          </w:tcPr>
          <w:p w14:paraId="4D379CF6" w14:textId="77777777" w:rsidR="00DD6D98" w:rsidRPr="009901C4" w:rsidRDefault="00DD6D98" w:rsidP="00DD6D98">
            <w:pPr>
              <w:pStyle w:val="OtherTableBody"/>
              <w:rPr>
                <w:noProof/>
              </w:rPr>
            </w:pPr>
            <w:r w:rsidRPr="009901C4">
              <w:rPr>
                <w:noProof/>
              </w:rPr>
              <w:t xml:space="preserve"> Microgram / Minute</w:t>
            </w:r>
          </w:p>
        </w:tc>
      </w:tr>
      <w:tr w:rsidR="00DD6D98" w:rsidRPr="00D00BBD" w14:paraId="1DD602B3" w14:textId="77777777" w:rsidTr="00DD6D98">
        <w:trPr>
          <w:cantSplit/>
          <w:jc w:val="center"/>
        </w:trPr>
        <w:tc>
          <w:tcPr>
            <w:tcW w:w="1678" w:type="dxa"/>
          </w:tcPr>
          <w:p w14:paraId="73A1B1B4" w14:textId="77777777" w:rsidR="00DD6D98" w:rsidRPr="009901C4" w:rsidRDefault="00DD6D98" w:rsidP="00DD6D98">
            <w:pPr>
              <w:pStyle w:val="OtherTableBody"/>
              <w:rPr>
                <w:noProof/>
              </w:rPr>
            </w:pPr>
            <w:r w:rsidRPr="009901C4">
              <w:rPr>
                <w:noProof/>
              </w:rPr>
              <w:t>uiu</w:t>
            </w:r>
          </w:p>
        </w:tc>
        <w:tc>
          <w:tcPr>
            <w:tcW w:w="6926" w:type="dxa"/>
          </w:tcPr>
          <w:p w14:paraId="1D2B367C" w14:textId="77777777" w:rsidR="00DD6D98" w:rsidRPr="009901C4" w:rsidRDefault="00DD6D98" w:rsidP="00DD6D98">
            <w:pPr>
              <w:pStyle w:val="OtherTableBody"/>
              <w:rPr>
                <w:noProof/>
              </w:rPr>
            </w:pPr>
            <w:r w:rsidRPr="009901C4">
              <w:rPr>
                <w:noProof/>
              </w:rPr>
              <w:t xml:space="preserve">*Micro international unit </w:t>
            </w:r>
          </w:p>
        </w:tc>
      </w:tr>
      <w:tr w:rsidR="00DD6D98" w:rsidRPr="00D00BBD" w14:paraId="27FB3876" w14:textId="77777777" w:rsidTr="00DD6D98">
        <w:trPr>
          <w:cantSplit/>
          <w:jc w:val="center"/>
        </w:trPr>
        <w:tc>
          <w:tcPr>
            <w:tcW w:w="1678" w:type="dxa"/>
          </w:tcPr>
          <w:p w14:paraId="363243BA" w14:textId="77777777" w:rsidR="00DD6D98" w:rsidRPr="009901C4" w:rsidRDefault="00DD6D98" w:rsidP="00DD6D98">
            <w:pPr>
              <w:pStyle w:val="OtherTableBody"/>
              <w:rPr>
                <w:noProof/>
              </w:rPr>
            </w:pPr>
            <w:r w:rsidRPr="009901C4">
              <w:rPr>
                <w:noProof/>
              </w:rPr>
              <w:t>ukat</w:t>
            </w:r>
          </w:p>
        </w:tc>
        <w:tc>
          <w:tcPr>
            <w:tcW w:w="6926" w:type="dxa"/>
          </w:tcPr>
          <w:p w14:paraId="415D00F9" w14:textId="77777777" w:rsidR="00DD6D98" w:rsidRPr="009901C4" w:rsidRDefault="00DD6D98" w:rsidP="00DD6D98">
            <w:pPr>
              <w:pStyle w:val="OtherTableBody"/>
              <w:rPr>
                <w:noProof/>
              </w:rPr>
            </w:pPr>
            <w:r w:rsidRPr="009901C4">
              <w:rPr>
                <w:noProof/>
              </w:rPr>
              <w:t>*Microkatel</w:t>
            </w:r>
          </w:p>
        </w:tc>
      </w:tr>
      <w:tr w:rsidR="00DD6D98" w:rsidRPr="00D00BBD" w14:paraId="331BA58F" w14:textId="77777777" w:rsidTr="00DD6D98">
        <w:trPr>
          <w:cantSplit/>
          <w:jc w:val="center"/>
        </w:trPr>
        <w:tc>
          <w:tcPr>
            <w:tcW w:w="1678" w:type="dxa"/>
          </w:tcPr>
          <w:p w14:paraId="6BB1BED6" w14:textId="77777777" w:rsidR="00DD6D98" w:rsidRPr="009901C4" w:rsidRDefault="00DD6D98" w:rsidP="00DD6D98">
            <w:pPr>
              <w:pStyle w:val="OtherTableBody"/>
              <w:rPr>
                <w:noProof/>
              </w:rPr>
            </w:pPr>
            <w:r w:rsidRPr="009901C4">
              <w:rPr>
                <w:noProof/>
              </w:rPr>
              <w:t>um</w:t>
            </w:r>
          </w:p>
        </w:tc>
        <w:tc>
          <w:tcPr>
            <w:tcW w:w="6926" w:type="dxa"/>
          </w:tcPr>
          <w:p w14:paraId="1CF30BE2" w14:textId="77777777" w:rsidR="00DD6D98" w:rsidRPr="009901C4" w:rsidRDefault="00DD6D98" w:rsidP="00DD6D98">
            <w:pPr>
              <w:pStyle w:val="OtherTableBody"/>
              <w:rPr>
                <w:noProof/>
              </w:rPr>
            </w:pPr>
            <w:r w:rsidRPr="009901C4">
              <w:rPr>
                <w:noProof/>
              </w:rPr>
              <w:t xml:space="preserve"> Micrometer (Micron)</w:t>
            </w:r>
          </w:p>
        </w:tc>
      </w:tr>
      <w:tr w:rsidR="00DD6D98" w:rsidRPr="00D00BBD" w14:paraId="141E6745" w14:textId="77777777" w:rsidTr="00DD6D98">
        <w:trPr>
          <w:cantSplit/>
          <w:jc w:val="center"/>
        </w:trPr>
        <w:tc>
          <w:tcPr>
            <w:tcW w:w="1678" w:type="dxa"/>
          </w:tcPr>
          <w:p w14:paraId="46AB2B3A" w14:textId="77777777" w:rsidR="00DD6D98" w:rsidRPr="009901C4" w:rsidRDefault="00DD6D98" w:rsidP="00DD6D98">
            <w:pPr>
              <w:pStyle w:val="OtherTableBody"/>
              <w:rPr>
                <w:noProof/>
              </w:rPr>
            </w:pPr>
            <w:r w:rsidRPr="009901C4">
              <w:rPr>
                <w:noProof/>
              </w:rPr>
              <w:t>umol</w:t>
            </w:r>
          </w:p>
        </w:tc>
        <w:tc>
          <w:tcPr>
            <w:tcW w:w="6926" w:type="dxa"/>
          </w:tcPr>
          <w:p w14:paraId="2FA62677" w14:textId="77777777" w:rsidR="00DD6D98" w:rsidRPr="009901C4" w:rsidRDefault="00DD6D98" w:rsidP="00DD6D98">
            <w:pPr>
              <w:pStyle w:val="OtherTableBody"/>
              <w:rPr>
                <w:noProof/>
              </w:rPr>
            </w:pPr>
            <w:r w:rsidRPr="009901C4">
              <w:rPr>
                <w:noProof/>
              </w:rPr>
              <w:t xml:space="preserve"> Micromole     </w:t>
            </w:r>
          </w:p>
        </w:tc>
      </w:tr>
      <w:tr w:rsidR="00DD6D98" w:rsidRPr="00D00BBD" w14:paraId="3A929219" w14:textId="77777777" w:rsidTr="00DD6D98">
        <w:trPr>
          <w:cantSplit/>
          <w:jc w:val="center"/>
        </w:trPr>
        <w:tc>
          <w:tcPr>
            <w:tcW w:w="1678" w:type="dxa"/>
          </w:tcPr>
          <w:p w14:paraId="6D6C72D8" w14:textId="77777777" w:rsidR="00DD6D98" w:rsidRPr="009901C4" w:rsidRDefault="00DD6D98" w:rsidP="00DD6D98">
            <w:pPr>
              <w:pStyle w:val="OtherTableBody"/>
              <w:rPr>
                <w:noProof/>
              </w:rPr>
            </w:pPr>
            <w:r w:rsidRPr="009901C4">
              <w:rPr>
                <w:noProof/>
              </w:rPr>
              <w:t>umol/d</w:t>
            </w:r>
          </w:p>
        </w:tc>
        <w:tc>
          <w:tcPr>
            <w:tcW w:w="6926" w:type="dxa"/>
          </w:tcPr>
          <w:p w14:paraId="747EABD2" w14:textId="77777777" w:rsidR="00DD6D98" w:rsidRPr="009901C4" w:rsidRDefault="00DD6D98" w:rsidP="00DD6D98">
            <w:pPr>
              <w:pStyle w:val="OtherTableBody"/>
              <w:rPr>
                <w:noProof/>
              </w:rPr>
            </w:pPr>
            <w:r w:rsidRPr="009901C4">
              <w:rPr>
                <w:noProof/>
              </w:rPr>
              <w:t xml:space="preserve"> Micromole / Day</w:t>
            </w:r>
          </w:p>
        </w:tc>
      </w:tr>
      <w:tr w:rsidR="00DD6D98" w:rsidRPr="00D00BBD" w14:paraId="470E7C5A" w14:textId="77777777" w:rsidTr="00DD6D98">
        <w:trPr>
          <w:cantSplit/>
          <w:jc w:val="center"/>
        </w:trPr>
        <w:tc>
          <w:tcPr>
            <w:tcW w:w="1678" w:type="dxa"/>
          </w:tcPr>
          <w:p w14:paraId="23FB97D5" w14:textId="77777777" w:rsidR="00DD6D98" w:rsidRPr="009901C4" w:rsidRDefault="00DD6D98" w:rsidP="00DD6D98">
            <w:pPr>
              <w:pStyle w:val="OtherTableBody"/>
              <w:rPr>
                <w:noProof/>
              </w:rPr>
            </w:pPr>
            <w:r w:rsidRPr="009901C4">
              <w:rPr>
                <w:noProof/>
              </w:rPr>
              <w:t>umol/L</w:t>
            </w:r>
          </w:p>
        </w:tc>
        <w:tc>
          <w:tcPr>
            <w:tcW w:w="6926" w:type="dxa"/>
          </w:tcPr>
          <w:p w14:paraId="05FC9C8D" w14:textId="77777777" w:rsidR="00DD6D98" w:rsidRPr="009901C4" w:rsidRDefault="00DD6D98" w:rsidP="00DD6D98">
            <w:pPr>
              <w:pStyle w:val="OtherTableBody"/>
              <w:rPr>
                <w:noProof/>
              </w:rPr>
            </w:pPr>
            <w:r w:rsidRPr="009901C4">
              <w:rPr>
                <w:noProof/>
              </w:rPr>
              <w:t xml:space="preserve"> Micromole / Liter</w:t>
            </w:r>
          </w:p>
        </w:tc>
      </w:tr>
      <w:tr w:rsidR="00DD6D98" w:rsidRPr="00D00BBD" w14:paraId="46406B56" w14:textId="77777777" w:rsidTr="00DD6D98">
        <w:trPr>
          <w:cantSplit/>
          <w:jc w:val="center"/>
        </w:trPr>
        <w:tc>
          <w:tcPr>
            <w:tcW w:w="1678" w:type="dxa"/>
          </w:tcPr>
          <w:p w14:paraId="11C56C34" w14:textId="77777777" w:rsidR="00DD6D98" w:rsidRPr="009901C4" w:rsidRDefault="00DD6D98" w:rsidP="00DD6D98">
            <w:pPr>
              <w:pStyle w:val="OtherTableBody"/>
              <w:rPr>
                <w:noProof/>
              </w:rPr>
            </w:pPr>
            <w:r w:rsidRPr="009901C4">
              <w:rPr>
                <w:noProof/>
              </w:rPr>
              <w:t>umol/min</w:t>
            </w:r>
          </w:p>
        </w:tc>
        <w:tc>
          <w:tcPr>
            <w:tcW w:w="6926" w:type="dxa"/>
          </w:tcPr>
          <w:p w14:paraId="5DD4C2C2" w14:textId="77777777" w:rsidR="00DD6D98" w:rsidRPr="009901C4" w:rsidRDefault="00DD6D98" w:rsidP="00DD6D98">
            <w:pPr>
              <w:pStyle w:val="OtherTableBody"/>
              <w:rPr>
                <w:noProof/>
              </w:rPr>
            </w:pPr>
            <w:r w:rsidRPr="009901C4">
              <w:rPr>
                <w:noProof/>
              </w:rPr>
              <w:t xml:space="preserve"> Micromole / Minute</w:t>
            </w:r>
          </w:p>
        </w:tc>
      </w:tr>
      <w:tr w:rsidR="00DD6D98" w:rsidRPr="00D00BBD" w14:paraId="031A80C6" w14:textId="77777777" w:rsidTr="00DD6D98">
        <w:trPr>
          <w:cantSplit/>
          <w:jc w:val="center"/>
        </w:trPr>
        <w:tc>
          <w:tcPr>
            <w:tcW w:w="1678" w:type="dxa"/>
          </w:tcPr>
          <w:p w14:paraId="30629A6F" w14:textId="77777777" w:rsidR="00DD6D98" w:rsidRPr="009901C4" w:rsidRDefault="00DD6D98" w:rsidP="00DD6D98">
            <w:pPr>
              <w:pStyle w:val="OtherTableBody"/>
              <w:rPr>
                <w:noProof/>
              </w:rPr>
            </w:pPr>
            <w:r w:rsidRPr="009901C4">
              <w:rPr>
                <w:noProof/>
              </w:rPr>
              <w:t>us</w:t>
            </w:r>
          </w:p>
        </w:tc>
        <w:tc>
          <w:tcPr>
            <w:tcW w:w="6926" w:type="dxa"/>
          </w:tcPr>
          <w:p w14:paraId="51CB6625" w14:textId="77777777" w:rsidR="00DD6D98" w:rsidRPr="009901C4" w:rsidRDefault="00DD6D98" w:rsidP="00DD6D98">
            <w:pPr>
              <w:pStyle w:val="OtherTableBody"/>
              <w:rPr>
                <w:noProof/>
              </w:rPr>
            </w:pPr>
            <w:r w:rsidRPr="009901C4">
              <w:rPr>
                <w:noProof/>
              </w:rPr>
              <w:t xml:space="preserve"> Microsecond</w:t>
            </w:r>
          </w:p>
        </w:tc>
      </w:tr>
      <w:tr w:rsidR="00DD6D98" w:rsidRPr="00D00BBD" w14:paraId="45C23782" w14:textId="77777777" w:rsidTr="00DD6D98">
        <w:trPr>
          <w:cantSplit/>
          <w:jc w:val="center"/>
        </w:trPr>
        <w:tc>
          <w:tcPr>
            <w:tcW w:w="1678" w:type="dxa"/>
          </w:tcPr>
          <w:p w14:paraId="2ACACB8D" w14:textId="77777777" w:rsidR="00DD6D98" w:rsidRPr="009901C4" w:rsidRDefault="00DD6D98" w:rsidP="00DD6D98">
            <w:pPr>
              <w:pStyle w:val="OtherTableBody"/>
              <w:rPr>
                <w:noProof/>
              </w:rPr>
            </w:pPr>
            <w:r w:rsidRPr="009901C4">
              <w:rPr>
                <w:noProof/>
              </w:rPr>
              <w:t>uv</w:t>
            </w:r>
          </w:p>
        </w:tc>
        <w:tc>
          <w:tcPr>
            <w:tcW w:w="6926" w:type="dxa"/>
          </w:tcPr>
          <w:p w14:paraId="40EFACBA" w14:textId="77777777" w:rsidR="00DD6D98" w:rsidRPr="009901C4" w:rsidRDefault="00DD6D98" w:rsidP="00DD6D98">
            <w:pPr>
              <w:pStyle w:val="OtherTableBody"/>
              <w:rPr>
                <w:noProof/>
              </w:rPr>
            </w:pPr>
            <w:r w:rsidRPr="009901C4">
              <w:rPr>
                <w:noProof/>
              </w:rPr>
              <w:t xml:space="preserve"> Microvolt</w:t>
            </w:r>
          </w:p>
        </w:tc>
      </w:tr>
      <w:tr w:rsidR="00DD6D98" w:rsidRPr="00D00BBD" w14:paraId="3A961454" w14:textId="77777777" w:rsidTr="00DD6D98">
        <w:trPr>
          <w:cantSplit/>
          <w:jc w:val="center"/>
        </w:trPr>
        <w:tc>
          <w:tcPr>
            <w:tcW w:w="1678" w:type="dxa"/>
          </w:tcPr>
          <w:p w14:paraId="46D84B32" w14:textId="77777777" w:rsidR="00DD6D98" w:rsidRPr="009901C4" w:rsidRDefault="00DD6D98" w:rsidP="00DD6D98">
            <w:pPr>
              <w:pStyle w:val="OtherTableBody"/>
              <w:rPr>
                <w:noProof/>
              </w:rPr>
            </w:pPr>
            <w:r w:rsidRPr="009901C4">
              <w:rPr>
                <w:noProof/>
              </w:rPr>
              <w:t>mbar</w:t>
            </w:r>
          </w:p>
        </w:tc>
        <w:tc>
          <w:tcPr>
            <w:tcW w:w="6926" w:type="dxa"/>
          </w:tcPr>
          <w:p w14:paraId="72C99640" w14:textId="77777777" w:rsidR="00DD6D98" w:rsidRPr="009901C4" w:rsidRDefault="00DD6D98" w:rsidP="00DD6D98">
            <w:pPr>
              <w:pStyle w:val="OtherTableBody"/>
              <w:rPr>
                <w:noProof/>
              </w:rPr>
            </w:pPr>
            <w:r w:rsidRPr="009901C4">
              <w:rPr>
                <w:noProof/>
              </w:rPr>
              <w:t xml:space="preserve"> Millibar (1 millibar = 100 pascals)</w:t>
            </w:r>
          </w:p>
        </w:tc>
      </w:tr>
      <w:tr w:rsidR="00DD6D98" w:rsidRPr="00D00BBD" w14:paraId="290193D3" w14:textId="77777777" w:rsidTr="00DD6D98">
        <w:trPr>
          <w:cantSplit/>
          <w:jc w:val="center"/>
        </w:trPr>
        <w:tc>
          <w:tcPr>
            <w:tcW w:w="1678" w:type="dxa"/>
          </w:tcPr>
          <w:p w14:paraId="2A96B6C1" w14:textId="77777777" w:rsidR="00DD6D98" w:rsidRPr="009901C4" w:rsidRDefault="00DD6D98" w:rsidP="00DD6D98">
            <w:pPr>
              <w:pStyle w:val="OtherTableBody"/>
              <w:rPr>
                <w:noProof/>
              </w:rPr>
            </w:pPr>
            <w:r w:rsidRPr="009901C4">
              <w:rPr>
                <w:noProof/>
              </w:rPr>
              <w:t>mbar.s/L</w:t>
            </w:r>
          </w:p>
        </w:tc>
        <w:tc>
          <w:tcPr>
            <w:tcW w:w="6926" w:type="dxa"/>
          </w:tcPr>
          <w:p w14:paraId="72EDD497" w14:textId="77777777" w:rsidR="00DD6D98" w:rsidRPr="009901C4" w:rsidRDefault="00DD6D98" w:rsidP="00DD6D98">
            <w:pPr>
              <w:pStyle w:val="OtherTableBody"/>
              <w:rPr>
                <w:noProof/>
              </w:rPr>
            </w:pPr>
            <w:r w:rsidRPr="009901C4">
              <w:rPr>
                <w:noProof/>
              </w:rPr>
              <w:t xml:space="preserve"> Millibar / (liter / second) =(millibar </w:t>
            </w:r>
            <w:r w:rsidRPr="009901C4">
              <w:rPr>
                <w:rFonts w:ascii="Symbol" w:hAnsi="Symbol"/>
                <w:noProof/>
              </w:rPr>
              <w:t></w:t>
            </w:r>
            <w:r w:rsidRPr="009901C4">
              <w:rPr>
                <w:noProof/>
              </w:rPr>
              <w:t xml:space="preserve"> second) / liter (e.g., expiratory resistance)</w:t>
            </w:r>
          </w:p>
        </w:tc>
      </w:tr>
      <w:tr w:rsidR="00DD6D98" w:rsidRPr="00D00BBD" w14:paraId="233C8826" w14:textId="77777777" w:rsidTr="00DD6D98">
        <w:trPr>
          <w:cantSplit/>
          <w:jc w:val="center"/>
        </w:trPr>
        <w:tc>
          <w:tcPr>
            <w:tcW w:w="1678" w:type="dxa"/>
          </w:tcPr>
          <w:p w14:paraId="3C90DFF1" w14:textId="77777777" w:rsidR="00DD6D98" w:rsidRPr="009901C4" w:rsidRDefault="00DD6D98" w:rsidP="00DD6D98">
            <w:pPr>
              <w:pStyle w:val="OtherTableBody"/>
              <w:rPr>
                <w:noProof/>
              </w:rPr>
            </w:pPr>
            <w:r w:rsidRPr="009901C4">
              <w:rPr>
                <w:noProof/>
              </w:rPr>
              <w:t>meq</w:t>
            </w:r>
          </w:p>
        </w:tc>
        <w:tc>
          <w:tcPr>
            <w:tcW w:w="6926" w:type="dxa"/>
          </w:tcPr>
          <w:p w14:paraId="1CEBF5AC" w14:textId="77777777" w:rsidR="00DD6D98" w:rsidRPr="009901C4" w:rsidRDefault="00DD6D98" w:rsidP="00DD6D98">
            <w:pPr>
              <w:pStyle w:val="OtherTableBody"/>
              <w:rPr>
                <w:noProof/>
              </w:rPr>
            </w:pPr>
            <w:r w:rsidRPr="009901C4">
              <w:rPr>
                <w:noProof/>
              </w:rPr>
              <w:t>*Milliequivalent</w:t>
            </w:r>
          </w:p>
        </w:tc>
      </w:tr>
      <w:tr w:rsidR="00DD6D98" w:rsidRPr="00D00BBD" w14:paraId="6BA4F617" w14:textId="77777777" w:rsidTr="00DD6D98">
        <w:trPr>
          <w:cantSplit/>
          <w:jc w:val="center"/>
        </w:trPr>
        <w:tc>
          <w:tcPr>
            <w:tcW w:w="1678" w:type="dxa"/>
          </w:tcPr>
          <w:p w14:paraId="643FEA47" w14:textId="77777777" w:rsidR="00DD6D98" w:rsidRPr="009901C4" w:rsidRDefault="00DD6D98" w:rsidP="00DD6D98">
            <w:pPr>
              <w:pStyle w:val="OtherTableBody"/>
              <w:rPr>
                <w:noProof/>
              </w:rPr>
            </w:pPr>
            <w:r w:rsidRPr="009901C4">
              <w:rPr>
                <w:noProof/>
              </w:rPr>
              <w:t>meq/d</w:t>
            </w:r>
          </w:p>
        </w:tc>
        <w:tc>
          <w:tcPr>
            <w:tcW w:w="6926" w:type="dxa"/>
          </w:tcPr>
          <w:p w14:paraId="030B82C8" w14:textId="77777777" w:rsidR="00DD6D98" w:rsidRPr="009901C4" w:rsidRDefault="00DD6D98" w:rsidP="00DD6D98">
            <w:pPr>
              <w:pStyle w:val="OtherTableBody"/>
              <w:rPr>
                <w:noProof/>
              </w:rPr>
            </w:pPr>
            <w:r w:rsidRPr="009901C4">
              <w:rPr>
                <w:noProof/>
              </w:rPr>
              <w:t>*Milliequivalent / Day</w:t>
            </w:r>
          </w:p>
        </w:tc>
      </w:tr>
      <w:tr w:rsidR="00DD6D98" w:rsidRPr="00D00BBD" w14:paraId="4C277DC0" w14:textId="77777777" w:rsidTr="00DD6D98">
        <w:trPr>
          <w:cantSplit/>
          <w:jc w:val="center"/>
        </w:trPr>
        <w:tc>
          <w:tcPr>
            <w:tcW w:w="1678" w:type="dxa"/>
          </w:tcPr>
          <w:p w14:paraId="3281BC7B" w14:textId="77777777" w:rsidR="00DD6D98" w:rsidRPr="009901C4" w:rsidRDefault="00DD6D98" w:rsidP="00DD6D98">
            <w:pPr>
              <w:pStyle w:val="OtherTableBody"/>
              <w:rPr>
                <w:noProof/>
              </w:rPr>
            </w:pPr>
            <w:r w:rsidRPr="009901C4">
              <w:rPr>
                <w:noProof/>
              </w:rPr>
              <w:t>meq/hr</w:t>
            </w:r>
          </w:p>
        </w:tc>
        <w:tc>
          <w:tcPr>
            <w:tcW w:w="6926" w:type="dxa"/>
          </w:tcPr>
          <w:p w14:paraId="36288949" w14:textId="77777777" w:rsidR="00DD6D98" w:rsidRPr="009901C4" w:rsidRDefault="00DD6D98" w:rsidP="00DD6D98">
            <w:pPr>
              <w:pStyle w:val="OtherTableBody"/>
              <w:rPr>
                <w:noProof/>
              </w:rPr>
            </w:pPr>
            <w:r w:rsidRPr="009901C4">
              <w:rPr>
                <w:noProof/>
              </w:rPr>
              <w:t>*Milliequivalent / Hour</w:t>
            </w:r>
          </w:p>
        </w:tc>
      </w:tr>
      <w:tr w:rsidR="00DD6D98" w:rsidRPr="00D00BBD" w14:paraId="2CB948C0" w14:textId="77777777" w:rsidTr="00DD6D98">
        <w:trPr>
          <w:cantSplit/>
          <w:jc w:val="center"/>
        </w:trPr>
        <w:tc>
          <w:tcPr>
            <w:tcW w:w="1678" w:type="dxa"/>
          </w:tcPr>
          <w:p w14:paraId="22100C7D" w14:textId="77777777" w:rsidR="00DD6D98" w:rsidRPr="009901C4" w:rsidRDefault="00DD6D98" w:rsidP="00DD6D98">
            <w:pPr>
              <w:pStyle w:val="OtherTableBody"/>
              <w:rPr>
                <w:noProof/>
              </w:rPr>
            </w:pPr>
            <w:r w:rsidRPr="009901C4">
              <w:rPr>
                <w:noProof/>
              </w:rPr>
              <w:t>meq/(8.hr)</w:t>
            </w:r>
          </w:p>
        </w:tc>
        <w:tc>
          <w:tcPr>
            <w:tcW w:w="6926" w:type="dxa"/>
          </w:tcPr>
          <w:p w14:paraId="5CBBD3CD" w14:textId="77777777" w:rsidR="00DD6D98" w:rsidRPr="009901C4" w:rsidRDefault="00DD6D98" w:rsidP="00DD6D98">
            <w:pPr>
              <w:pStyle w:val="OtherTableBody"/>
              <w:rPr>
                <w:noProof/>
              </w:rPr>
            </w:pPr>
            <w:r w:rsidRPr="009901C4">
              <w:rPr>
                <w:noProof/>
              </w:rPr>
              <w:t xml:space="preserve"> Milliequivalent / 8 Hour Shift</w:t>
            </w:r>
          </w:p>
        </w:tc>
      </w:tr>
      <w:tr w:rsidR="00DD6D98" w:rsidRPr="00D00BBD" w14:paraId="0EEA63F0" w14:textId="77777777" w:rsidTr="00DD6D98">
        <w:trPr>
          <w:cantSplit/>
          <w:jc w:val="center"/>
        </w:trPr>
        <w:tc>
          <w:tcPr>
            <w:tcW w:w="1678" w:type="dxa"/>
          </w:tcPr>
          <w:p w14:paraId="5B28A918" w14:textId="77777777" w:rsidR="00DD6D98" w:rsidRPr="009901C4" w:rsidRDefault="00DD6D98" w:rsidP="00DD6D98">
            <w:pPr>
              <w:pStyle w:val="OtherTableBody"/>
              <w:rPr>
                <w:noProof/>
              </w:rPr>
            </w:pPr>
            <w:r w:rsidRPr="009901C4">
              <w:rPr>
                <w:noProof/>
              </w:rPr>
              <w:t>meq/kg</w:t>
            </w:r>
          </w:p>
        </w:tc>
        <w:tc>
          <w:tcPr>
            <w:tcW w:w="6926" w:type="dxa"/>
          </w:tcPr>
          <w:p w14:paraId="41EBD22A" w14:textId="77777777" w:rsidR="00DD6D98" w:rsidRPr="009901C4" w:rsidRDefault="00DD6D98" w:rsidP="00DD6D98">
            <w:pPr>
              <w:pStyle w:val="OtherTableBody"/>
              <w:rPr>
                <w:noProof/>
              </w:rPr>
            </w:pPr>
            <w:r w:rsidRPr="009901C4">
              <w:rPr>
                <w:noProof/>
              </w:rPr>
              <w:t xml:space="preserve"> Milliequivalent / Kilogram (e.g., dose of medication in milliequivalents per patient body weight)</w:t>
            </w:r>
          </w:p>
        </w:tc>
      </w:tr>
      <w:tr w:rsidR="00DD6D98" w:rsidRPr="00D00BBD" w14:paraId="19BD40E1" w14:textId="77777777" w:rsidTr="00DD6D98">
        <w:trPr>
          <w:cantSplit/>
          <w:jc w:val="center"/>
        </w:trPr>
        <w:tc>
          <w:tcPr>
            <w:tcW w:w="1678" w:type="dxa"/>
          </w:tcPr>
          <w:p w14:paraId="51089706" w14:textId="77777777" w:rsidR="00DD6D98" w:rsidRPr="009901C4" w:rsidRDefault="00DD6D98" w:rsidP="00DD6D98">
            <w:pPr>
              <w:pStyle w:val="OtherTableBody"/>
              <w:rPr>
                <w:noProof/>
              </w:rPr>
            </w:pPr>
            <w:r w:rsidRPr="009901C4">
              <w:rPr>
                <w:noProof/>
              </w:rPr>
              <w:t>meq/(kg.d)</w:t>
            </w:r>
          </w:p>
        </w:tc>
        <w:tc>
          <w:tcPr>
            <w:tcW w:w="6926" w:type="dxa"/>
          </w:tcPr>
          <w:p w14:paraId="51969ACB" w14:textId="77777777" w:rsidR="00DD6D98" w:rsidRPr="009901C4" w:rsidRDefault="00DD6D98" w:rsidP="00DD6D98">
            <w:pPr>
              <w:pStyle w:val="OtherTableBody"/>
              <w:rPr>
                <w:noProof/>
              </w:rPr>
            </w:pPr>
            <w:r w:rsidRPr="009901C4">
              <w:rPr>
                <w:noProof/>
              </w:rPr>
              <w:t xml:space="preserve"> (Milliequivalents / Kilogram) / Day = milliequivalents / (kilogram </w:t>
            </w:r>
            <w:r w:rsidRPr="009901C4">
              <w:rPr>
                <w:rFonts w:ascii="Symbol" w:hAnsi="Symbol"/>
                <w:noProof/>
              </w:rPr>
              <w:t></w:t>
            </w:r>
            <w:r w:rsidRPr="009901C4">
              <w:rPr>
                <w:noProof/>
              </w:rPr>
              <w:t xml:space="preserve"> day) (e.g., dose of medication in milliequivalents per patient body weight per day)</w:t>
            </w:r>
          </w:p>
        </w:tc>
      </w:tr>
      <w:tr w:rsidR="00DD6D98" w:rsidRPr="00D00BBD" w14:paraId="1BE55AAD" w14:textId="77777777" w:rsidTr="00DD6D98">
        <w:trPr>
          <w:cantSplit/>
          <w:jc w:val="center"/>
        </w:trPr>
        <w:tc>
          <w:tcPr>
            <w:tcW w:w="1678" w:type="dxa"/>
          </w:tcPr>
          <w:p w14:paraId="0C6EB722" w14:textId="77777777" w:rsidR="00DD6D98" w:rsidRPr="009901C4" w:rsidRDefault="00DD6D98" w:rsidP="00DD6D98">
            <w:pPr>
              <w:pStyle w:val="OtherTableBody"/>
              <w:rPr>
                <w:noProof/>
              </w:rPr>
            </w:pPr>
            <w:r w:rsidRPr="009901C4">
              <w:rPr>
                <w:noProof/>
              </w:rPr>
              <w:t>meq/(kg.hr)</w:t>
            </w:r>
          </w:p>
        </w:tc>
        <w:tc>
          <w:tcPr>
            <w:tcW w:w="6926" w:type="dxa"/>
          </w:tcPr>
          <w:p w14:paraId="0E743A18" w14:textId="77777777" w:rsidR="00DD6D98" w:rsidRPr="009901C4" w:rsidRDefault="00DD6D98" w:rsidP="00DD6D98">
            <w:pPr>
              <w:pStyle w:val="OtherTableBody"/>
              <w:rPr>
                <w:noProof/>
              </w:rPr>
            </w:pPr>
            <w:r w:rsidRPr="009901C4">
              <w:rPr>
                <w:noProof/>
              </w:rPr>
              <w:t xml:space="preserve"> (Milliequivalents / Kilogram) / Hour  = milliequivalents / (kilogram </w:t>
            </w:r>
            <w:r w:rsidRPr="009901C4">
              <w:rPr>
                <w:rFonts w:ascii="Symbol" w:hAnsi="Symbol"/>
                <w:noProof/>
              </w:rPr>
              <w:t></w:t>
            </w:r>
            <w:r w:rsidRPr="009901C4">
              <w:rPr>
                <w:noProof/>
              </w:rPr>
              <w:t xml:space="preserve"> hour) (e.g., dose of medication in milliequivalents per patient body weight per hour)</w:t>
            </w:r>
          </w:p>
        </w:tc>
      </w:tr>
      <w:tr w:rsidR="00DD6D98" w:rsidRPr="00D00BBD" w14:paraId="7372690B" w14:textId="77777777" w:rsidTr="00DD6D98">
        <w:trPr>
          <w:cantSplit/>
          <w:jc w:val="center"/>
        </w:trPr>
        <w:tc>
          <w:tcPr>
            <w:tcW w:w="1678" w:type="dxa"/>
          </w:tcPr>
          <w:p w14:paraId="48D45BEA" w14:textId="77777777" w:rsidR="00DD6D98" w:rsidRPr="009901C4" w:rsidRDefault="00DD6D98" w:rsidP="00DD6D98">
            <w:pPr>
              <w:pStyle w:val="OtherTableBody"/>
              <w:rPr>
                <w:noProof/>
              </w:rPr>
            </w:pPr>
            <w:r w:rsidRPr="009901C4">
              <w:rPr>
                <w:noProof/>
              </w:rPr>
              <w:t>meq/(8.hr.kg)</w:t>
            </w:r>
          </w:p>
        </w:tc>
        <w:tc>
          <w:tcPr>
            <w:tcW w:w="6926" w:type="dxa"/>
          </w:tcPr>
          <w:p w14:paraId="15D6FB46" w14:textId="77777777" w:rsidR="00DD6D98" w:rsidRPr="009901C4" w:rsidRDefault="00DD6D98" w:rsidP="00DD6D98">
            <w:pPr>
              <w:pStyle w:val="OtherTableBody"/>
              <w:rPr>
                <w:noProof/>
              </w:rPr>
            </w:pPr>
            <w:r w:rsidRPr="009901C4">
              <w:rPr>
                <w:noProof/>
              </w:rPr>
              <w:t xml:space="preserve"> (Milliequivalents / Kilogram) / 8 Hour Shift  = milliequivalents / (kilogram </w:t>
            </w:r>
            <w:r w:rsidRPr="009901C4">
              <w:rPr>
                <w:rFonts w:ascii="Symbol" w:hAnsi="Symbol"/>
                <w:noProof/>
              </w:rPr>
              <w:t></w:t>
            </w:r>
            <w:r w:rsidRPr="009901C4">
              <w:rPr>
                <w:noProof/>
              </w:rPr>
              <w:t xml:space="preserve"> 8 hour shift) (e.g., dose of medication  in milliequivalents per patient body weight per 8 hour shift)</w:t>
            </w:r>
          </w:p>
        </w:tc>
      </w:tr>
      <w:tr w:rsidR="00DD6D98" w:rsidRPr="00D00BBD" w14:paraId="70EC93DE" w14:textId="77777777" w:rsidTr="00DD6D98">
        <w:trPr>
          <w:cantSplit/>
          <w:jc w:val="center"/>
        </w:trPr>
        <w:tc>
          <w:tcPr>
            <w:tcW w:w="1678" w:type="dxa"/>
          </w:tcPr>
          <w:p w14:paraId="0734C92E" w14:textId="77777777" w:rsidR="00DD6D98" w:rsidRPr="009901C4" w:rsidRDefault="00DD6D98" w:rsidP="00DD6D98">
            <w:pPr>
              <w:pStyle w:val="OtherTableBody"/>
              <w:rPr>
                <w:noProof/>
              </w:rPr>
            </w:pPr>
            <w:r w:rsidRPr="009901C4">
              <w:rPr>
                <w:noProof/>
              </w:rPr>
              <w:t>meq/(kg.min)</w:t>
            </w:r>
          </w:p>
        </w:tc>
        <w:tc>
          <w:tcPr>
            <w:tcW w:w="6926" w:type="dxa"/>
          </w:tcPr>
          <w:p w14:paraId="0F1698B2" w14:textId="77777777" w:rsidR="00DD6D98" w:rsidRPr="009901C4" w:rsidRDefault="00DD6D98" w:rsidP="00DD6D98">
            <w:pPr>
              <w:pStyle w:val="OtherTableBody"/>
              <w:rPr>
                <w:noProof/>
              </w:rPr>
            </w:pPr>
            <w:r w:rsidRPr="009901C4">
              <w:rPr>
                <w:noProof/>
              </w:rPr>
              <w:t xml:space="preserve"> (Milliequivalents / Kilogram) / Minute  = milliequivalents / (kilogram </w:t>
            </w:r>
            <w:r w:rsidRPr="009901C4">
              <w:rPr>
                <w:rFonts w:ascii="Symbol" w:hAnsi="Symbol"/>
                <w:noProof/>
              </w:rPr>
              <w:t></w:t>
            </w:r>
            <w:r w:rsidRPr="009901C4">
              <w:rPr>
                <w:noProof/>
              </w:rPr>
              <w:t xml:space="preserve"> minute) (e.g., dose of medication  in milliequivalents per patient body weight per minute)</w:t>
            </w:r>
          </w:p>
        </w:tc>
      </w:tr>
      <w:tr w:rsidR="00DD6D98" w:rsidRPr="00D00BBD" w14:paraId="3B59589E" w14:textId="77777777" w:rsidTr="00DD6D98">
        <w:trPr>
          <w:cantSplit/>
          <w:jc w:val="center"/>
        </w:trPr>
        <w:tc>
          <w:tcPr>
            <w:tcW w:w="1678" w:type="dxa"/>
          </w:tcPr>
          <w:p w14:paraId="3EF1961F" w14:textId="77777777" w:rsidR="00DD6D98" w:rsidRPr="009901C4" w:rsidRDefault="00DD6D98" w:rsidP="00DD6D98">
            <w:pPr>
              <w:pStyle w:val="OtherTableBody"/>
              <w:rPr>
                <w:noProof/>
              </w:rPr>
            </w:pPr>
            <w:r w:rsidRPr="009901C4">
              <w:rPr>
                <w:noProof/>
              </w:rPr>
              <w:t>meq/L</w:t>
            </w:r>
          </w:p>
        </w:tc>
        <w:tc>
          <w:tcPr>
            <w:tcW w:w="6926" w:type="dxa"/>
          </w:tcPr>
          <w:p w14:paraId="55190172" w14:textId="77777777" w:rsidR="00DD6D98" w:rsidRPr="009901C4" w:rsidRDefault="00DD6D98" w:rsidP="00DD6D98">
            <w:pPr>
              <w:pStyle w:val="OtherTableBody"/>
              <w:rPr>
                <w:noProof/>
              </w:rPr>
            </w:pPr>
            <w:r w:rsidRPr="009901C4">
              <w:rPr>
                <w:noProof/>
              </w:rPr>
              <w:t xml:space="preserve"> Milliequivalent / Liter</w:t>
            </w:r>
          </w:p>
        </w:tc>
      </w:tr>
      <w:tr w:rsidR="00DD6D98" w:rsidRPr="00D00BBD" w14:paraId="4841327A" w14:textId="77777777" w:rsidTr="00DD6D98">
        <w:trPr>
          <w:cantSplit/>
          <w:jc w:val="center"/>
        </w:trPr>
        <w:tc>
          <w:tcPr>
            <w:tcW w:w="1678" w:type="dxa"/>
          </w:tcPr>
          <w:p w14:paraId="6DA975F2" w14:textId="77777777" w:rsidR="00DD6D98" w:rsidRPr="009901C4" w:rsidRDefault="00DD6D98" w:rsidP="00DD6D98">
            <w:pPr>
              <w:pStyle w:val="OtherTableBody"/>
              <w:rPr>
                <w:noProof/>
              </w:rPr>
            </w:pPr>
          </w:p>
        </w:tc>
        <w:tc>
          <w:tcPr>
            <w:tcW w:w="6926" w:type="dxa"/>
          </w:tcPr>
          <w:p w14:paraId="191EA8DF" w14:textId="77777777" w:rsidR="00DD6D98" w:rsidRPr="009901C4" w:rsidRDefault="00DD6D98" w:rsidP="00DD6D98">
            <w:pPr>
              <w:pStyle w:val="OtherTableBody"/>
              <w:rPr>
                <w:noProof/>
              </w:rPr>
            </w:pPr>
            <w:r w:rsidRPr="009901C4">
              <w:rPr>
                <w:noProof/>
              </w:rPr>
              <w:t xml:space="preserve"> Milliequivalent / Meter</w:t>
            </w:r>
            <w:r w:rsidRPr="009901C4">
              <w:rPr>
                <w:noProof/>
                <w:vertAlign w:val="superscript"/>
              </w:rPr>
              <w:t>2</w:t>
            </w:r>
            <w:r w:rsidRPr="009901C4">
              <w:rPr>
                <w:noProof/>
              </w:rPr>
              <w:t xml:space="preserve"> (e.g., dose of medication in milliequivalents per patient body surface area)</w:t>
            </w:r>
          </w:p>
        </w:tc>
      </w:tr>
      <w:tr w:rsidR="00DD6D98" w:rsidRPr="00D00BBD" w14:paraId="4A3DC47C" w14:textId="77777777" w:rsidTr="00DD6D98">
        <w:trPr>
          <w:cantSplit/>
          <w:jc w:val="center"/>
        </w:trPr>
        <w:tc>
          <w:tcPr>
            <w:tcW w:w="1678" w:type="dxa"/>
          </w:tcPr>
          <w:p w14:paraId="083A4665" w14:textId="77777777" w:rsidR="00DD6D98" w:rsidRPr="009901C4" w:rsidRDefault="00DD6D98" w:rsidP="00DD6D98">
            <w:pPr>
              <w:pStyle w:val="OtherTableBody"/>
              <w:rPr>
                <w:noProof/>
              </w:rPr>
            </w:pPr>
            <w:r w:rsidRPr="009901C4">
              <w:rPr>
                <w:noProof/>
              </w:rPr>
              <w:t>meq/min</w:t>
            </w:r>
          </w:p>
        </w:tc>
        <w:tc>
          <w:tcPr>
            <w:tcW w:w="6926" w:type="dxa"/>
          </w:tcPr>
          <w:p w14:paraId="3EAB3C86" w14:textId="77777777" w:rsidR="00DD6D98" w:rsidRPr="009901C4" w:rsidRDefault="00DD6D98" w:rsidP="00DD6D98">
            <w:pPr>
              <w:pStyle w:val="OtherTableBody"/>
              <w:rPr>
                <w:noProof/>
              </w:rPr>
            </w:pPr>
            <w:r w:rsidRPr="009901C4">
              <w:rPr>
                <w:noProof/>
              </w:rPr>
              <w:t xml:space="preserve"> Milliequivalent / Minute</w:t>
            </w:r>
          </w:p>
        </w:tc>
      </w:tr>
      <w:tr w:rsidR="00DD6D98" w:rsidRPr="00D00BBD" w14:paraId="315E732B" w14:textId="77777777" w:rsidTr="00DD6D98">
        <w:trPr>
          <w:cantSplit/>
          <w:jc w:val="center"/>
        </w:trPr>
        <w:tc>
          <w:tcPr>
            <w:tcW w:w="1678" w:type="dxa"/>
          </w:tcPr>
          <w:p w14:paraId="3EA7A0CA" w14:textId="77777777" w:rsidR="00DD6D98" w:rsidRPr="009901C4" w:rsidRDefault="00DD6D98" w:rsidP="00DD6D98">
            <w:pPr>
              <w:pStyle w:val="OtherTableBody"/>
              <w:rPr>
                <w:noProof/>
              </w:rPr>
            </w:pPr>
            <w:r w:rsidRPr="009901C4">
              <w:rPr>
                <w:noProof/>
              </w:rPr>
              <w:t>mg</w:t>
            </w:r>
          </w:p>
        </w:tc>
        <w:tc>
          <w:tcPr>
            <w:tcW w:w="6926" w:type="dxa"/>
          </w:tcPr>
          <w:p w14:paraId="3FD033C2" w14:textId="77777777" w:rsidR="00DD6D98" w:rsidRPr="009901C4" w:rsidRDefault="00DD6D98" w:rsidP="00DD6D98">
            <w:pPr>
              <w:pStyle w:val="OtherTableBody"/>
              <w:rPr>
                <w:noProof/>
              </w:rPr>
            </w:pPr>
            <w:r w:rsidRPr="009901C4">
              <w:rPr>
                <w:noProof/>
              </w:rPr>
              <w:t xml:space="preserve"> Milligram</w:t>
            </w:r>
          </w:p>
        </w:tc>
      </w:tr>
      <w:tr w:rsidR="00DD6D98" w:rsidRPr="00D00BBD" w14:paraId="684723C6" w14:textId="77777777" w:rsidTr="00DD6D98">
        <w:trPr>
          <w:cantSplit/>
          <w:jc w:val="center"/>
        </w:trPr>
        <w:tc>
          <w:tcPr>
            <w:tcW w:w="1678" w:type="dxa"/>
          </w:tcPr>
          <w:p w14:paraId="0F74FC5C" w14:textId="77777777" w:rsidR="00DD6D98" w:rsidRPr="009901C4" w:rsidRDefault="00DD6D98" w:rsidP="00DD6D98">
            <w:pPr>
              <w:pStyle w:val="OtherTableBody"/>
              <w:rPr>
                <w:noProof/>
              </w:rPr>
            </w:pPr>
            <w:r w:rsidRPr="009901C4">
              <w:rPr>
                <w:noProof/>
              </w:rPr>
              <w:t>mg/m3</w:t>
            </w:r>
          </w:p>
        </w:tc>
        <w:tc>
          <w:tcPr>
            <w:tcW w:w="6926" w:type="dxa"/>
          </w:tcPr>
          <w:p w14:paraId="160210B1" w14:textId="77777777" w:rsidR="00DD6D98" w:rsidRPr="009901C4" w:rsidRDefault="00DD6D98" w:rsidP="00DD6D98">
            <w:pPr>
              <w:pStyle w:val="OtherTableBody"/>
              <w:rPr>
                <w:noProof/>
              </w:rPr>
            </w:pPr>
            <w:r w:rsidRPr="009901C4">
              <w:rPr>
                <w:noProof/>
              </w:rPr>
              <w:t xml:space="preserve"> Milligram / Meter</w:t>
            </w:r>
            <w:r w:rsidRPr="009901C4">
              <w:rPr>
                <w:noProof/>
                <w:vertAlign w:val="superscript"/>
              </w:rPr>
              <w:t>3</w:t>
            </w:r>
          </w:p>
        </w:tc>
      </w:tr>
      <w:tr w:rsidR="00DD6D98" w:rsidRPr="00D00BBD" w14:paraId="3AA99AD9" w14:textId="77777777" w:rsidTr="00DD6D98">
        <w:trPr>
          <w:cantSplit/>
          <w:jc w:val="center"/>
        </w:trPr>
        <w:tc>
          <w:tcPr>
            <w:tcW w:w="1678" w:type="dxa"/>
          </w:tcPr>
          <w:p w14:paraId="0C345C18" w14:textId="77777777" w:rsidR="00DD6D98" w:rsidRPr="009901C4" w:rsidRDefault="00DD6D98" w:rsidP="00DD6D98">
            <w:pPr>
              <w:pStyle w:val="OtherTableBody"/>
              <w:rPr>
                <w:noProof/>
              </w:rPr>
            </w:pPr>
            <w:r w:rsidRPr="009901C4">
              <w:rPr>
                <w:noProof/>
              </w:rPr>
              <w:t>mg/d</w:t>
            </w:r>
          </w:p>
        </w:tc>
        <w:tc>
          <w:tcPr>
            <w:tcW w:w="6926" w:type="dxa"/>
          </w:tcPr>
          <w:p w14:paraId="4FBDAD2E" w14:textId="77777777" w:rsidR="00DD6D98" w:rsidRPr="009901C4" w:rsidRDefault="00DD6D98" w:rsidP="00DD6D98">
            <w:pPr>
              <w:pStyle w:val="OtherTableBody"/>
              <w:rPr>
                <w:noProof/>
              </w:rPr>
            </w:pPr>
            <w:r w:rsidRPr="009901C4">
              <w:rPr>
                <w:noProof/>
              </w:rPr>
              <w:t xml:space="preserve"> Milligram / Day</w:t>
            </w:r>
          </w:p>
        </w:tc>
      </w:tr>
      <w:tr w:rsidR="00DD6D98" w:rsidRPr="00D00BBD" w14:paraId="10382247" w14:textId="77777777" w:rsidTr="00DD6D98">
        <w:trPr>
          <w:cantSplit/>
          <w:jc w:val="center"/>
        </w:trPr>
        <w:tc>
          <w:tcPr>
            <w:tcW w:w="1678" w:type="dxa"/>
          </w:tcPr>
          <w:p w14:paraId="17A64835" w14:textId="77777777" w:rsidR="00DD6D98" w:rsidRPr="009901C4" w:rsidRDefault="00DD6D98" w:rsidP="00DD6D98">
            <w:pPr>
              <w:pStyle w:val="OtherTableBody"/>
              <w:rPr>
                <w:noProof/>
              </w:rPr>
            </w:pPr>
            <w:r w:rsidRPr="009901C4">
              <w:rPr>
                <w:noProof/>
              </w:rPr>
              <w:t>mg/dL</w:t>
            </w:r>
          </w:p>
        </w:tc>
        <w:tc>
          <w:tcPr>
            <w:tcW w:w="6926" w:type="dxa"/>
          </w:tcPr>
          <w:p w14:paraId="612CD6C5" w14:textId="77777777" w:rsidR="00DD6D98" w:rsidRPr="009901C4" w:rsidRDefault="00DD6D98" w:rsidP="00DD6D98">
            <w:pPr>
              <w:pStyle w:val="OtherTableBody"/>
              <w:rPr>
                <w:noProof/>
              </w:rPr>
            </w:pPr>
            <w:r w:rsidRPr="009901C4">
              <w:rPr>
                <w:noProof/>
              </w:rPr>
              <w:t xml:space="preserve"> Milligram / Deciliter</w:t>
            </w:r>
          </w:p>
        </w:tc>
      </w:tr>
      <w:tr w:rsidR="00DD6D98" w:rsidRPr="00D00BBD" w14:paraId="71576BCF" w14:textId="77777777" w:rsidTr="00DD6D98">
        <w:trPr>
          <w:cantSplit/>
          <w:jc w:val="center"/>
        </w:trPr>
        <w:tc>
          <w:tcPr>
            <w:tcW w:w="1678" w:type="dxa"/>
          </w:tcPr>
          <w:p w14:paraId="5487C80C" w14:textId="77777777" w:rsidR="00DD6D98" w:rsidRPr="009901C4" w:rsidRDefault="00DD6D98" w:rsidP="00DD6D98">
            <w:pPr>
              <w:pStyle w:val="OtherTableBody"/>
              <w:rPr>
                <w:noProof/>
              </w:rPr>
            </w:pPr>
            <w:r w:rsidRPr="009901C4">
              <w:rPr>
                <w:noProof/>
              </w:rPr>
              <w:t>mg/hr</w:t>
            </w:r>
          </w:p>
        </w:tc>
        <w:tc>
          <w:tcPr>
            <w:tcW w:w="6926" w:type="dxa"/>
          </w:tcPr>
          <w:p w14:paraId="78124E6C" w14:textId="77777777" w:rsidR="00DD6D98" w:rsidRPr="009901C4" w:rsidRDefault="00DD6D98" w:rsidP="00DD6D98">
            <w:pPr>
              <w:pStyle w:val="OtherTableBody"/>
              <w:rPr>
                <w:noProof/>
              </w:rPr>
            </w:pPr>
            <w:r w:rsidRPr="009901C4">
              <w:rPr>
                <w:noProof/>
              </w:rPr>
              <w:t xml:space="preserve"> Milligram / Hour</w:t>
            </w:r>
          </w:p>
        </w:tc>
      </w:tr>
      <w:tr w:rsidR="00DD6D98" w:rsidRPr="00D00BBD" w14:paraId="2EC87B34" w14:textId="77777777" w:rsidTr="00DD6D98">
        <w:trPr>
          <w:cantSplit/>
          <w:jc w:val="center"/>
        </w:trPr>
        <w:tc>
          <w:tcPr>
            <w:tcW w:w="1678" w:type="dxa"/>
          </w:tcPr>
          <w:p w14:paraId="41CFD7AA" w14:textId="77777777" w:rsidR="00DD6D98" w:rsidRPr="009901C4" w:rsidRDefault="00DD6D98" w:rsidP="00DD6D98">
            <w:pPr>
              <w:pStyle w:val="OtherTableBody"/>
              <w:rPr>
                <w:noProof/>
              </w:rPr>
            </w:pPr>
            <w:r w:rsidRPr="009901C4">
              <w:rPr>
                <w:noProof/>
              </w:rPr>
              <w:t>mg/(8.hr)</w:t>
            </w:r>
          </w:p>
        </w:tc>
        <w:tc>
          <w:tcPr>
            <w:tcW w:w="6926" w:type="dxa"/>
          </w:tcPr>
          <w:p w14:paraId="5D916B26" w14:textId="77777777" w:rsidR="00DD6D98" w:rsidRPr="009901C4" w:rsidRDefault="00DD6D98" w:rsidP="00DD6D98">
            <w:pPr>
              <w:pStyle w:val="OtherTableBody"/>
              <w:rPr>
                <w:noProof/>
              </w:rPr>
            </w:pPr>
            <w:r w:rsidRPr="009901C4">
              <w:rPr>
                <w:noProof/>
              </w:rPr>
              <w:t xml:space="preserve"> Milligram / 8 Hour shift</w:t>
            </w:r>
          </w:p>
        </w:tc>
      </w:tr>
      <w:tr w:rsidR="00DD6D98" w:rsidRPr="00D00BBD" w14:paraId="4E4875A2" w14:textId="77777777" w:rsidTr="00DD6D98">
        <w:trPr>
          <w:cantSplit/>
          <w:jc w:val="center"/>
        </w:trPr>
        <w:tc>
          <w:tcPr>
            <w:tcW w:w="1678" w:type="dxa"/>
          </w:tcPr>
          <w:p w14:paraId="5C2B5108" w14:textId="77777777" w:rsidR="00DD6D98" w:rsidRPr="009901C4" w:rsidRDefault="00DD6D98" w:rsidP="00DD6D98">
            <w:pPr>
              <w:pStyle w:val="OtherTableBody"/>
              <w:rPr>
                <w:noProof/>
              </w:rPr>
            </w:pPr>
            <w:r w:rsidRPr="009901C4">
              <w:rPr>
                <w:noProof/>
              </w:rPr>
              <w:t>mg/kg</w:t>
            </w:r>
          </w:p>
        </w:tc>
        <w:tc>
          <w:tcPr>
            <w:tcW w:w="6926" w:type="dxa"/>
          </w:tcPr>
          <w:p w14:paraId="04D08344" w14:textId="77777777" w:rsidR="00DD6D98" w:rsidRPr="009901C4" w:rsidRDefault="00DD6D98" w:rsidP="00DD6D98">
            <w:pPr>
              <w:pStyle w:val="OtherTableBody"/>
              <w:rPr>
                <w:noProof/>
              </w:rPr>
            </w:pPr>
            <w:r w:rsidRPr="009901C4">
              <w:rPr>
                <w:noProof/>
              </w:rPr>
              <w:t xml:space="preserve"> Milligram / Kilogram</w:t>
            </w:r>
          </w:p>
        </w:tc>
      </w:tr>
      <w:tr w:rsidR="00DD6D98" w:rsidRPr="00D00BBD" w14:paraId="38AE647F" w14:textId="77777777" w:rsidTr="00DD6D98">
        <w:trPr>
          <w:cantSplit/>
          <w:jc w:val="center"/>
        </w:trPr>
        <w:tc>
          <w:tcPr>
            <w:tcW w:w="1678" w:type="dxa"/>
          </w:tcPr>
          <w:p w14:paraId="4CD5AEF4" w14:textId="77777777" w:rsidR="00DD6D98" w:rsidRPr="009901C4" w:rsidRDefault="00DD6D98" w:rsidP="00DD6D98">
            <w:pPr>
              <w:pStyle w:val="OtherTableBody"/>
              <w:rPr>
                <w:noProof/>
              </w:rPr>
            </w:pPr>
            <w:r w:rsidRPr="009901C4">
              <w:rPr>
                <w:noProof/>
              </w:rPr>
              <w:t>mg/(kg.d)</w:t>
            </w:r>
          </w:p>
        </w:tc>
        <w:tc>
          <w:tcPr>
            <w:tcW w:w="6926" w:type="dxa"/>
          </w:tcPr>
          <w:p w14:paraId="3CA59E15" w14:textId="77777777" w:rsidR="00DD6D98" w:rsidRPr="009901C4" w:rsidRDefault="00DD6D98" w:rsidP="00DD6D98">
            <w:pPr>
              <w:pStyle w:val="OtherTableBody"/>
              <w:rPr>
                <w:noProof/>
              </w:rPr>
            </w:pPr>
            <w:r w:rsidRPr="009901C4">
              <w:rPr>
                <w:noProof/>
              </w:rPr>
              <w:t xml:space="preserve"> (Milligram / Kilogram) / Day = milligram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47E2E44F" w14:textId="77777777" w:rsidTr="00DD6D98">
        <w:trPr>
          <w:cantSplit/>
          <w:jc w:val="center"/>
        </w:trPr>
        <w:tc>
          <w:tcPr>
            <w:tcW w:w="1678" w:type="dxa"/>
          </w:tcPr>
          <w:p w14:paraId="15521FF3" w14:textId="77777777" w:rsidR="00DD6D98" w:rsidRPr="009901C4" w:rsidRDefault="00DD6D98" w:rsidP="00DD6D98">
            <w:pPr>
              <w:pStyle w:val="OtherTableBody"/>
              <w:rPr>
                <w:noProof/>
              </w:rPr>
            </w:pPr>
            <w:r w:rsidRPr="009901C4">
              <w:rPr>
                <w:noProof/>
              </w:rPr>
              <w:t>mg/(kg.hr)</w:t>
            </w:r>
          </w:p>
        </w:tc>
        <w:tc>
          <w:tcPr>
            <w:tcW w:w="6926" w:type="dxa"/>
          </w:tcPr>
          <w:p w14:paraId="0AA06F84" w14:textId="77777777" w:rsidR="00DD6D98" w:rsidRPr="009901C4" w:rsidRDefault="00DD6D98" w:rsidP="00DD6D98">
            <w:pPr>
              <w:pStyle w:val="OtherTableBody"/>
              <w:rPr>
                <w:noProof/>
              </w:rPr>
            </w:pPr>
            <w:r w:rsidRPr="009901C4">
              <w:rPr>
                <w:noProof/>
              </w:rPr>
              <w:t xml:space="preserve"> (Milligram / Kilogram) / Hour  = milligram/ (kilogram </w:t>
            </w:r>
            <w:r w:rsidRPr="009901C4">
              <w:rPr>
                <w:rFonts w:ascii="Symbol" w:hAnsi="Symbol"/>
                <w:noProof/>
              </w:rPr>
              <w:t></w:t>
            </w:r>
            <w:r w:rsidRPr="009901C4">
              <w:rPr>
                <w:noProof/>
              </w:rPr>
              <w:t xml:space="preserve"> hour) (e.g., mass dose of medication per patient body weight per hour)</w:t>
            </w:r>
          </w:p>
        </w:tc>
      </w:tr>
      <w:tr w:rsidR="00DD6D98" w:rsidRPr="00D00BBD" w14:paraId="7E96AEF4" w14:textId="77777777" w:rsidTr="00DD6D98">
        <w:trPr>
          <w:cantSplit/>
          <w:jc w:val="center"/>
        </w:trPr>
        <w:tc>
          <w:tcPr>
            <w:tcW w:w="1678" w:type="dxa"/>
          </w:tcPr>
          <w:p w14:paraId="665D7DDE" w14:textId="77777777" w:rsidR="00DD6D98" w:rsidRPr="009901C4" w:rsidRDefault="00DD6D98" w:rsidP="00DD6D98">
            <w:pPr>
              <w:pStyle w:val="OtherTableBody"/>
              <w:rPr>
                <w:noProof/>
              </w:rPr>
            </w:pPr>
            <w:r w:rsidRPr="009901C4">
              <w:rPr>
                <w:noProof/>
              </w:rPr>
              <w:lastRenderedPageBreak/>
              <w:t>mg/(8.hr.kg)</w:t>
            </w:r>
          </w:p>
        </w:tc>
        <w:tc>
          <w:tcPr>
            <w:tcW w:w="6926" w:type="dxa"/>
          </w:tcPr>
          <w:p w14:paraId="2BB29F51" w14:textId="77777777" w:rsidR="00DD6D98" w:rsidRPr="009901C4" w:rsidRDefault="00DD6D98" w:rsidP="00DD6D98">
            <w:pPr>
              <w:pStyle w:val="OtherTableBody"/>
              <w:rPr>
                <w:noProof/>
              </w:rPr>
            </w:pPr>
            <w:r w:rsidRPr="009901C4">
              <w:rPr>
                <w:noProof/>
              </w:rPr>
              <w:t xml:space="preserve"> (Milligram / Kilogram) /8 Hour Shift = milligram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14:paraId="43869E09" w14:textId="77777777" w:rsidTr="00DD6D98">
        <w:trPr>
          <w:cantSplit/>
          <w:jc w:val="center"/>
        </w:trPr>
        <w:tc>
          <w:tcPr>
            <w:tcW w:w="1678" w:type="dxa"/>
          </w:tcPr>
          <w:p w14:paraId="75C2C03F" w14:textId="77777777" w:rsidR="00DD6D98" w:rsidRPr="009901C4" w:rsidRDefault="00DD6D98" w:rsidP="00DD6D98">
            <w:pPr>
              <w:pStyle w:val="OtherTableBody"/>
              <w:rPr>
                <w:noProof/>
              </w:rPr>
            </w:pPr>
            <w:r w:rsidRPr="009901C4">
              <w:rPr>
                <w:noProof/>
              </w:rPr>
              <w:t>mg/(kg.min)</w:t>
            </w:r>
          </w:p>
        </w:tc>
        <w:tc>
          <w:tcPr>
            <w:tcW w:w="6926" w:type="dxa"/>
          </w:tcPr>
          <w:p w14:paraId="4B562999" w14:textId="77777777" w:rsidR="00DD6D98" w:rsidRPr="009901C4" w:rsidRDefault="00DD6D98" w:rsidP="00DD6D98">
            <w:pPr>
              <w:pStyle w:val="OtherTableBody"/>
              <w:rPr>
                <w:noProof/>
              </w:rPr>
            </w:pPr>
            <w:r w:rsidRPr="009901C4">
              <w:rPr>
                <w:noProof/>
              </w:rPr>
              <w:t xml:space="preserve"> (Milligram / Kilogram) / Minute  = milligram / (kilogram </w:t>
            </w:r>
            <w:r w:rsidRPr="009901C4">
              <w:rPr>
                <w:rFonts w:ascii="Symbol" w:hAnsi="Symbol"/>
                <w:noProof/>
              </w:rPr>
              <w:t></w:t>
            </w:r>
            <w:r w:rsidRPr="009901C4">
              <w:rPr>
                <w:noProof/>
              </w:rPr>
              <w:t xml:space="preserve"> minute) (e.g., mass dose of medication per patient body weight per hour)</w:t>
            </w:r>
          </w:p>
        </w:tc>
      </w:tr>
      <w:tr w:rsidR="00DD6D98" w:rsidRPr="00D00BBD" w14:paraId="124AD2C8" w14:textId="77777777" w:rsidTr="00DD6D98">
        <w:trPr>
          <w:cantSplit/>
          <w:jc w:val="center"/>
        </w:trPr>
        <w:tc>
          <w:tcPr>
            <w:tcW w:w="1678" w:type="dxa"/>
          </w:tcPr>
          <w:p w14:paraId="1E6995BD" w14:textId="77777777" w:rsidR="00DD6D98" w:rsidRPr="009901C4" w:rsidRDefault="00DD6D98" w:rsidP="00DD6D98">
            <w:pPr>
              <w:pStyle w:val="OtherTableBody"/>
              <w:rPr>
                <w:noProof/>
              </w:rPr>
            </w:pPr>
            <w:r w:rsidRPr="009901C4">
              <w:rPr>
                <w:noProof/>
              </w:rPr>
              <w:t>mg/L</w:t>
            </w:r>
          </w:p>
        </w:tc>
        <w:tc>
          <w:tcPr>
            <w:tcW w:w="6926" w:type="dxa"/>
          </w:tcPr>
          <w:p w14:paraId="53A23EAA" w14:textId="77777777" w:rsidR="00DD6D98" w:rsidRPr="009901C4" w:rsidRDefault="00DD6D98" w:rsidP="00DD6D98">
            <w:pPr>
              <w:pStyle w:val="OtherTableBody"/>
              <w:rPr>
                <w:noProof/>
              </w:rPr>
            </w:pPr>
            <w:r w:rsidRPr="009901C4">
              <w:rPr>
                <w:noProof/>
              </w:rPr>
              <w:t xml:space="preserve"> Milligram / Liter</w:t>
            </w:r>
          </w:p>
        </w:tc>
      </w:tr>
      <w:tr w:rsidR="00DD6D98" w:rsidRPr="00D00BBD" w14:paraId="049D8124" w14:textId="77777777" w:rsidTr="00DD6D98">
        <w:trPr>
          <w:cantSplit/>
          <w:jc w:val="center"/>
        </w:trPr>
        <w:tc>
          <w:tcPr>
            <w:tcW w:w="1678" w:type="dxa"/>
          </w:tcPr>
          <w:p w14:paraId="5B850005" w14:textId="77777777" w:rsidR="00DD6D98" w:rsidRPr="009901C4" w:rsidRDefault="00DD6D98" w:rsidP="00DD6D98">
            <w:pPr>
              <w:pStyle w:val="OtherTableBody"/>
              <w:rPr>
                <w:noProof/>
              </w:rPr>
            </w:pPr>
            <w:r w:rsidRPr="009901C4">
              <w:rPr>
                <w:noProof/>
              </w:rPr>
              <w:t>mg/m2</w:t>
            </w:r>
          </w:p>
        </w:tc>
        <w:tc>
          <w:tcPr>
            <w:tcW w:w="6926" w:type="dxa"/>
          </w:tcPr>
          <w:p w14:paraId="185EB6F5" w14:textId="77777777" w:rsidR="00DD6D98" w:rsidRPr="009901C4" w:rsidRDefault="00DD6D98" w:rsidP="00DD6D98">
            <w:pPr>
              <w:pStyle w:val="OtherTableBody"/>
              <w:rPr>
                <w:noProof/>
              </w:rPr>
            </w:pPr>
            <w:r w:rsidRPr="009901C4">
              <w:rPr>
                <w:noProof/>
              </w:rPr>
              <w:t xml:space="preserve"> Milligram / Meter</w:t>
            </w:r>
            <w:r w:rsidRPr="009901C4">
              <w:rPr>
                <w:noProof/>
                <w:vertAlign w:val="superscript"/>
              </w:rPr>
              <w:t>2</w:t>
            </w:r>
            <w:r w:rsidRPr="009901C4">
              <w:rPr>
                <w:noProof/>
              </w:rPr>
              <w:t xml:space="preserve"> (e.g., mass dose of medication per patient body surface area)</w:t>
            </w:r>
          </w:p>
        </w:tc>
      </w:tr>
      <w:tr w:rsidR="00DD6D98" w:rsidRPr="00D00BBD" w14:paraId="7E0B4A21" w14:textId="77777777" w:rsidTr="00DD6D98">
        <w:trPr>
          <w:cantSplit/>
          <w:jc w:val="center"/>
        </w:trPr>
        <w:tc>
          <w:tcPr>
            <w:tcW w:w="1678" w:type="dxa"/>
          </w:tcPr>
          <w:p w14:paraId="296FF508" w14:textId="77777777" w:rsidR="00DD6D98" w:rsidRPr="009901C4" w:rsidRDefault="00DD6D98" w:rsidP="00DD6D98">
            <w:pPr>
              <w:pStyle w:val="OtherTableBody"/>
              <w:rPr>
                <w:noProof/>
              </w:rPr>
            </w:pPr>
            <w:r w:rsidRPr="009901C4">
              <w:rPr>
                <w:noProof/>
              </w:rPr>
              <w:t>mg/min</w:t>
            </w:r>
          </w:p>
        </w:tc>
        <w:tc>
          <w:tcPr>
            <w:tcW w:w="6926" w:type="dxa"/>
          </w:tcPr>
          <w:p w14:paraId="4717FB2A" w14:textId="77777777" w:rsidR="00DD6D98" w:rsidRPr="009901C4" w:rsidRDefault="00DD6D98" w:rsidP="00DD6D98">
            <w:pPr>
              <w:pStyle w:val="OtherTableBody"/>
              <w:rPr>
                <w:noProof/>
              </w:rPr>
            </w:pPr>
            <w:r w:rsidRPr="009901C4">
              <w:rPr>
                <w:noProof/>
              </w:rPr>
              <w:t xml:space="preserve"> Milligram / Minute</w:t>
            </w:r>
          </w:p>
        </w:tc>
      </w:tr>
      <w:tr w:rsidR="00DD6D98" w:rsidRPr="00D00BBD" w14:paraId="6C119CFD" w14:textId="77777777" w:rsidTr="00DD6D98">
        <w:trPr>
          <w:cantSplit/>
          <w:jc w:val="center"/>
        </w:trPr>
        <w:tc>
          <w:tcPr>
            <w:tcW w:w="1678" w:type="dxa"/>
          </w:tcPr>
          <w:p w14:paraId="1227C5F5" w14:textId="77777777" w:rsidR="00DD6D98" w:rsidRPr="009901C4" w:rsidRDefault="00DD6D98" w:rsidP="00DD6D98">
            <w:pPr>
              <w:pStyle w:val="OtherTableBody"/>
              <w:rPr>
                <w:noProof/>
              </w:rPr>
            </w:pPr>
            <w:r w:rsidRPr="009901C4">
              <w:rPr>
                <w:noProof/>
              </w:rPr>
              <w:t>mL</w:t>
            </w:r>
          </w:p>
        </w:tc>
        <w:tc>
          <w:tcPr>
            <w:tcW w:w="6926" w:type="dxa"/>
          </w:tcPr>
          <w:p w14:paraId="1AE2061F" w14:textId="77777777" w:rsidR="00DD6D98" w:rsidRPr="009901C4" w:rsidRDefault="00DD6D98" w:rsidP="00DD6D98">
            <w:pPr>
              <w:pStyle w:val="OtherTableBody"/>
              <w:rPr>
                <w:noProof/>
              </w:rPr>
            </w:pPr>
            <w:r w:rsidRPr="009901C4">
              <w:rPr>
                <w:noProof/>
              </w:rPr>
              <w:t xml:space="preserve"> Milliliter</w:t>
            </w:r>
          </w:p>
        </w:tc>
      </w:tr>
      <w:tr w:rsidR="00DD6D98" w:rsidRPr="00D00BBD" w14:paraId="611B7175" w14:textId="77777777" w:rsidTr="00DD6D98">
        <w:trPr>
          <w:cantSplit/>
          <w:jc w:val="center"/>
        </w:trPr>
        <w:tc>
          <w:tcPr>
            <w:tcW w:w="1678" w:type="dxa"/>
          </w:tcPr>
          <w:p w14:paraId="7AC08BEB" w14:textId="77777777" w:rsidR="00DD6D98" w:rsidRPr="009901C4" w:rsidRDefault="00DD6D98" w:rsidP="00DD6D98">
            <w:pPr>
              <w:pStyle w:val="OtherTableBody"/>
              <w:rPr>
                <w:noProof/>
              </w:rPr>
            </w:pPr>
            <w:r w:rsidRPr="009901C4">
              <w:rPr>
                <w:noProof/>
              </w:rPr>
              <w:t>mL/cm_h20</w:t>
            </w:r>
          </w:p>
        </w:tc>
        <w:tc>
          <w:tcPr>
            <w:tcW w:w="6926" w:type="dxa"/>
          </w:tcPr>
          <w:p w14:paraId="47C4B9DF" w14:textId="77777777" w:rsidR="00DD6D98" w:rsidRPr="009901C4" w:rsidRDefault="00DD6D98" w:rsidP="00DD6D98">
            <w:pPr>
              <w:pStyle w:val="OtherTableBody"/>
              <w:rPr>
                <w:noProof/>
              </w:rPr>
            </w:pPr>
            <w:r w:rsidRPr="009901C4">
              <w:rPr>
                <w:noProof/>
              </w:rPr>
              <w:t xml:space="preserve"> Milliliter / Centimeters of Water (H</w:t>
            </w:r>
            <w:r w:rsidRPr="009901C4">
              <w:rPr>
                <w:noProof/>
                <w:vertAlign w:val="subscript"/>
              </w:rPr>
              <w:t>2</w:t>
            </w:r>
            <w:r w:rsidRPr="009901C4">
              <w:rPr>
                <w:noProof/>
              </w:rPr>
              <w:t>0) (e.g., dynamic lung compliance)</w:t>
            </w:r>
          </w:p>
        </w:tc>
      </w:tr>
      <w:tr w:rsidR="00DD6D98" w:rsidRPr="00D00BBD" w14:paraId="6833D639" w14:textId="77777777" w:rsidTr="00DD6D98">
        <w:trPr>
          <w:cantSplit/>
          <w:jc w:val="center"/>
        </w:trPr>
        <w:tc>
          <w:tcPr>
            <w:tcW w:w="1678" w:type="dxa"/>
          </w:tcPr>
          <w:p w14:paraId="74DC8059" w14:textId="77777777" w:rsidR="00DD6D98" w:rsidRPr="009901C4" w:rsidRDefault="00DD6D98" w:rsidP="00DD6D98">
            <w:pPr>
              <w:pStyle w:val="OtherTableBody"/>
              <w:rPr>
                <w:noProof/>
              </w:rPr>
            </w:pPr>
            <w:r w:rsidRPr="009901C4">
              <w:rPr>
                <w:noProof/>
              </w:rPr>
              <w:t>mL/d</w:t>
            </w:r>
          </w:p>
        </w:tc>
        <w:tc>
          <w:tcPr>
            <w:tcW w:w="6926" w:type="dxa"/>
          </w:tcPr>
          <w:p w14:paraId="4A34D749" w14:textId="77777777" w:rsidR="00DD6D98" w:rsidRPr="009901C4" w:rsidRDefault="00DD6D98" w:rsidP="00DD6D98">
            <w:pPr>
              <w:pStyle w:val="OtherTableBody"/>
              <w:rPr>
                <w:noProof/>
              </w:rPr>
            </w:pPr>
            <w:r w:rsidRPr="009901C4">
              <w:rPr>
                <w:noProof/>
              </w:rPr>
              <w:t>*Milliliter / Day</w:t>
            </w:r>
          </w:p>
        </w:tc>
      </w:tr>
      <w:tr w:rsidR="00DD6D98" w:rsidRPr="00D00BBD" w14:paraId="2AFD4D71" w14:textId="77777777" w:rsidTr="00DD6D98">
        <w:trPr>
          <w:cantSplit/>
          <w:jc w:val="center"/>
        </w:trPr>
        <w:tc>
          <w:tcPr>
            <w:tcW w:w="1678" w:type="dxa"/>
          </w:tcPr>
          <w:p w14:paraId="27AE2638" w14:textId="77777777" w:rsidR="00DD6D98" w:rsidRPr="009901C4" w:rsidRDefault="00DD6D98" w:rsidP="00DD6D98">
            <w:pPr>
              <w:pStyle w:val="OtherTableBody"/>
              <w:rPr>
                <w:noProof/>
              </w:rPr>
            </w:pPr>
            <w:r w:rsidRPr="009901C4">
              <w:rPr>
                <w:noProof/>
              </w:rPr>
              <w:t>mL/(hb)</w:t>
            </w:r>
          </w:p>
        </w:tc>
        <w:tc>
          <w:tcPr>
            <w:tcW w:w="6926" w:type="dxa"/>
          </w:tcPr>
          <w:p w14:paraId="5EFD0031" w14:textId="77777777" w:rsidR="00DD6D98" w:rsidRPr="009901C4" w:rsidRDefault="00DD6D98" w:rsidP="00DD6D98">
            <w:pPr>
              <w:pStyle w:val="OtherTableBody"/>
              <w:rPr>
                <w:noProof/>
              </w:rPr>
            </w:pPr>
            <w:r w:rsidRPr="009901C4">
              <w:rPr>
                <w:noProof/>
              </w:rPr>
              <w:t xml:space="preserve"> Milliliter / Heart Beat (e.g., stroke volume)</w:t>
            </w:r>
          </w:p>
        </w:tc>
      </w:tr>
      <w:tr w:rsidR="00DD6D98" w:rsidRPr="00D00BBD" w14:paraId="5DAB8F07" w14:textId="77777777" w:rsidTr="00DD6D98">
        <w:trPr>
          <w:cantSplit/>
          <w:jc w:val="center"/>
        </w:trPr>
        <w:tc>
          <w:tcPr>
            <w:tcW w:w="1678" w:type="dxa"/>
          </w:tcPr>
          <w:p w14:paraId="5290A245" w14:textId="77777777" w:rsidR="00DD6D98" w:rsidRPr="009901C4" w:rsidRDefault="00DD6D98" w:rsidP="00DD6D98">
            <w:pPr>
              <w:pStyle w:val="OtherTableBody"/>
              <w:rPr>
                <w:noProof/>
              </w:rPr>
            </w:pPr>
            <w:r w:rsidRPr="009901C4">
              <w:rPr>
                <w:noProof/>
              </w:rPr>
              <w:t>mL/((hb).m2)</w:t>
            </w:r>
          </w:p>
        </w:tc>
        <w:tc>
          <w:tcPr>
            <w:tcW w:w="6926" w:type="dxa"/>
          </w:tcPr>
          <w:p w14:paraId="11AE1014" w14:textId="77777777" w:rsidR="00DD6D98" w:rsidRPr="009901C4" w:rsidRDefault="00DD6D98" w:rsidP="00DD6D98">
            <w:pPr>
              <w:pStyle w:val="OtherTableBody"/>
              <w:rPr>
                <w:noProof/>
              </w:rPr>
            </w:pPr>
            <w:r w:rsidRPr="009901C4">
              <w:rPr>
                <w:noProof/>
              </w:rPr>
              <w:t xml:space="preserve"> (Milliliter / Heart Beat) / Meter</w:t>
            </w:r>
            <w:r w:rsidRPr="009901C4">
              <w:rPr>
                <w:noProof/>
                <w:vertAlign w:val="superscript"/>
              </w:rPr>
              <w:t>2</w:t>
            </w:r>
            <w:r w:rsidRPr="009901C4">
              <w:rPr>
                <w:noProof/>
              </w:rPr>
              <w:t xml:space="preserve"> = Milliliter / (Heart Beat </w:t>
            </w:r>
            <w:r w:rsidRPr="009901C4">
              <w:rPr>
                <w:rFonts w:ascii="Symbol" w:hAnsi="Symbol"/>
                <w:noProof/>
              </w:rPr>
              <w:t></w:t>
            </w:r>
            <w:r w:rsidRPr="009901C4">
              <w:rPr>
                <w:noProof/>
              </w:rPr>
              <w:t xml:space="preserve"> Meter</w:t>
            </w:r>
            <w:r w:rsidRPr="009901C4">
              <w:rPr>
                <w:noProof/>
                <w:vertAlign w:val="superscript"/>
              </w:rPr>
              <w:t>2</w:t>
            </w:r>
            <w:r w:rsidRPr="009901C4">
              <w:rPr>
                <w:noProof/>
              </w:rPr>
              <w:t>) (e.g., ventricular stroke volume index)</w:t>
            </w:r>
          </w:p>
        </w:tc>
      </w:tr>
      <w:tr w:rsidR="00DD6D98" w:rsidRPr="00D00BBD" w14:paraId="70289A90" w14:textId="77777777" w:rsidTr="00DD6D98">
        <w:trPr>
          <w:cantSplit/>
          <w:jc w:val="center"/>
        </w:trPr>
        <w:tc>
          <w:tcPr>
            <w:tcW w:w="1678" w:type="dxa"/>
          </w:tcPr>
          <w:p w14:paraId="199AEF7D" w14:textId="77777777" w:rsidR="00DD6D98" w:rsidRPr="009901C4" w:rsidRDefault="00DD6D98" w:rsidP="00DD6D98">
            <w:pPr>
              <w:pStyle w:val="OtherTableBody"/>
              <w:rPr>
                <w:noProof/>
              </w:rPr>
            </w:pPr>
            <w:r w:rsidRPr="009901C4">
              <w:rPr>
                <w:noProof/>
              </w:rPr>
              <w:t>mL/hr</w:t>
            </w:r>
          </w:p>
        </w:tc>
        <w:tc>
          <w:tcPr>
            <w:tcW w:w="6926" w:type="dxa"/>
          </w:tcPr>
          <w:p w14:paraId="67E2501F" w14:textId="77777777" w:rsidR="00DD6D98" w:rsidRPr="009901C4" w:rsidRDefault="00DD6D98" w:rsidP="00DD6D98">
            <w:pPr>
              <w:pStyle w:val="OtherTableBody"/>
              <w:rPr>
                <w:noProof/>
              </w:rPr>
            </w:pPr>
            <w:r w:rsidRPr="009901C4">
              <w:rPr>
                <w:noProof/>
              </w:rPr>
              <w:t>*Milliliter / Hour</w:t>
            </w:r>
          </w:p>
        </w:tc>
      </w:tr>
      <w:tr w:rsidR="00DD6D98" w:rsidRPr="00D00BBD" w14:paraId="59D12600" w14:textId="77777777" w:rsidTr="00DD6D98">
        <w:trPr>
          <w:cantSplit/>
          <w:jc w:val="center"/>
        </w:trPr>
        <w:tc>
          <w:tcPr>
            <w:tcW w:w="1678" w:type="dxa"/>
          </w:tcPr>
          <w:p w14:paraId="60BE7654" w14:textId="77777777" w:rsidR="00DD6D98" w:rsidRPr="009901C4" w:rsidRDefault="00DD6D98" w:rsidP="00DD6D98">
            <w:pPr>
              <w:pStyle w:val="OtherTableBody"/>
              <w:rPr>
                <w:noProof/>
              </w:rPr>
            </w:pPr>
            <w:r w:rsidRPr="009901C4">
              <w:rPr>
                <w:noProof/>
              </w:rPr>
              <w:t>mL/(8.hr)</w:t>
            </w:r>
          </w:p>
        </w:tc>
        <w:tc>
          <w:tcPr>
            <w:tcW w:w="6926" w:type="dxa"/>
          </w:tcPr>
          <w:p w14:paraId="05CE63A3" w14:textId="77777777" w:rsidR="00DD6D98" w:rsidRPr="009901C4" w:rsidRDefault="00DD6D98" w:rsidP="00DD6D98">
            <w:pPr>
              <w:pStyle w:val="OtherTableBody"/>
              <w:rPr>
                <w:noProof/>
              </w:rPr>
            </w:pPr>
            <w:r w:rsidRPr="009901C4">
              <w:rPr>
                <w:noProof/>
              </w:rPr>
              <w:t>*Milliliter / 8 Hour Shift</w:t>
            </w:r>
          </w:p>
        </w:tc>
      </w:tr>
      <w:tr w:rsidR="00DD6D98" w:rsidRPr="00D00BBD" w14:paraId="3A97D0C9" w14:textId="77777777" w:rsidTr="00DD6D98">
        <w:trPr>
          <w:cantSplit/>
          <w:jc w:val="center"/>
        </w:trPr>
        <w:tc>
          <w:tcPr>
            <w:tcW w:w="1678" w:type="dxa"/>
          </w:tcPr>
          <w:p w14:paraId="47ABBA45" w14:textId="77777777" w:rsidR="00DD6D98" w:rsidRPr="009901C4" w:rsidRDefault="00DD6D98" w:rsidP="00DD6D98">
            <w:pPr>
              <w:pStyle w:val="OtherTableBody"/>
              <w:rPr>
                <w:noProof/>
              </w:rPr>
            </w:pPr>
            <w:r w:rsidRPr="009901C4">
              <w:rPr>
                <w:noProof/>
              </w:rPr>
              <w:t>mL/kg</w:t>
            </w:r>
          </w:p>
        </w:tc>
        <w:tc>
          <w:tcPr>
            <w:tcW w:w="6926" w:type="dxa"/>
          </w:tcPr>
          <w:p w14:paraId="2215D4F7" w14:textId="77777777" w:rsidR="00DD6D98" w:rsidRPr="009901C4" w:rsidRDefault="00DD6D98" w:rsidP="00DD6D98">
            <w:pPr>
              <w:pStyle w:val="OtherTableBody"/>
              <w:rPr>
                <w:noProof/>
              </w:rPr>
            </w:pPr>
            <w:r w:rsidRPr="009901C4">
              <w:rPr>
                <w:noProof/>
              </w:rPr>
              <w:t xml:space="preserve"> Milliliter / Kilogram  (e.g., volume dose of medication or treatment per patient body weight)</w:t>
            </w:r>
          </w:p>
        </w:tc>
      </w:tr>
      <w:tr w:rsidR="00DD6D98" w:rsidRPr="00D00BBD" w14:paraId="03EE861C" w14:textId="77777777" w:rsidTr="00DD6D98">
        <w:trPr>
          <w:cantSplit/>
          <w:jc w:val="center"/>
        </w:trPr>
        <w:tc>
          <w:tcPr>
            <w:tcW w:w="1678" w:type="dxa"/>
          </w:tcPr>
          <w:p w14:paraId="6D318CAD" w14:textId="77777777" w:rsidR="00DD6D98" w:rsidRPr="009901C4" w:rsidRDefault="00DD6D98" w:rsidP="00DD6D98">
            <w:pPr>
              <w:pStyle w:val="OtherTableBody"/>
              <w:rPr>
                <w:noProof/>
              </w:rPr>
            </w:pPr>
            <w:r w:rsidRPr="009901C4">
              <w:rPr>
                <w:noProof/>
              </w:rPr>
              <w:t>mL/(kg.d)</w:t>
            </w:r>
          </w:p>
        </w:tc>
        <w:tc>
          <w:tcPr>
            <w:tcW w:w="6926" w:type="dxa"/>
          </w:tcPr>
          <w:p w14:paraId="20EECB00" w14:textId="77777777" w:rsidR="00DD6D98" w:rsidRPr="009901C4" w:rsidRDefault="00DD6D98" w:rsidP="00DD6D98">
            <w:pPr>
              <w:pStyle w:val="OtherTableBody"/>
              <w:rPr>
                <w:noProof/>
              </w:rPr>
            </w:pPr>
            <w:r w:rsidRPr="009901C4">
              <w:rPr>
                <w:noProof/>
              </w:rPr>
              <w:t xml:space="preserve"> (Milliliter / Kilogram) / Day  = milliliter / (kilogram </w:t>
            </w:r>
            <w:r w:rsidRPr="009901C4">
              <w:rPr>
                <w:rFonts w:ascii="Symbol" w:hAnsi="Symbol"/>
                <w:noProof/>
              </w:rPr>
              <w:t></w:t>
            </w:r>
            <w:r w:rsidRPr="009901C4">
              <w:rPr>
                <w:noProof/>
              </w:rPr>
              <w:t xml:space="preserve"> day) (e.g., volume dose of medication or treatment per patient body weight per day)</w:t>
            </w:r>
          </w:p>
        </w:tc>
      </w:tr>
      <w:tr w:rsidR="00DD6D98" w:rsidRPr="00D00BBD" w14:paraId="25ECDD2F" w14:textId="77777777" w:rsidTr="00DD6D98">
        <w:trPr>
          <w:cantSplit/>
          <w:jc w:val="center"/>
        </w:trPr>
        <w:tc>
          <w:tcPr>
            <w:tcW w:w="1678" w:type="dxa"/>
          </w:tcPr>
          <w:p w14:paraId="709BA21B" w14:textId="77777777" w:rsidR="00DD6D98" w:rsidRPr="009901C4" w:rsidRDefault="00DD6D98" w:rsidP="00DD6D98">
            <w:pPr>
              <w:pStyle w:val="OtherTableBody"/>
              <w:rPr>
                <w:noProof/>
              </w:rPr>
            </w:pPr>
            <w:r w:rsidRPr="009901C4">
              <w:rPr>
                <w:noProof/>
              </w:rPr>
              <w:t>mL/(kg.hr)</w:t>
            </w:r>
          </w:p>
        </w:tc>
        <w:tc>
          <w:tcPr>
            <w:tcW w:w="6926" w:type="dxa"/>
          </w:tcPr>
          <w:p w14:paraId="1DA6E005" w14:textId="77777777" w:rsidR="00DD6D98" w:rsidRPr="009901C4" w:rsidRDefault="00DD6D98" w:rsidP="00DD6D98">
            <w:pPr>
              <w:pStyle w:val="OtherTableBody"/>
              <w:rPr>
                <w:noProof/>
              </w:rPr>
            </w:pPr>
            <w:r w:rsidRPr="009901C4">
              <w:rPr>
                <w:noProof/>
              </w:rPr>
              <w:t xml:space="preserve"> (Milliliter / Kilogram) / Hour = milliliter / (kilogram </w:t>
            </w:r>
            <w:r w:rsidRPr="009901C4">
              <w:rPr>
                <w:rFonts w:ascii="Symbol" w:hAnsi="Symbol"/>
                <w:noProof/>
              </w:rPr>
              <w:t></w:t>
            </w:r>
            <w:r w:rsidRPr="009901C4">
              <w:rPr>
                <w:noProof/>
              </w:rPr>
              <w:t xml:space="preserve"> hour) (e.g., volume dose of medication or treatment per patient body weight per hour)</w:t>
            </w:r>
          </w:p>
        </w:tc>
      </w:tr>
      <w:tr w:rsidR="00DD6D98" w:rsidRPr="00D00BBD" w14:paraId="770A4ED4" w14:textId="77777777" w:rsidTr="00DD6D98">
        <w:trPr>
          <w:cantSplit/>
          <w:jc w:val="center"/>
        </w:trPr>
        <w:tc>
          <w:tcPr>
            <w:tcW w:w="1678" w:type="dxa"/>
          </w:tcPr>
          <w:p w14:paraId="0AEE24DA" w14:textId="77777777" w:rsidR="00DD6D98" w:rsidRPr="009901C4" w:rsidRDefault="00DD6D98" w:rsidP="00DD6D98">
            <w:pPr>
              <w:pStyle w:val="OtherTableBody"/>
              <w:rPr>
                <w:noProof/>
              </w:rPr>
            </w:pPr>
            <w:r w:rsidRPr="009901C4">
              <w:rPr>
                <w:noProof/>
              </w:rPr>
              <w:t>mL/(8.hr.kg)</w:t>
            </w:r>
          </w:p>
        </w:tc>
        <w:tc>
          <w:tcPr>
            <w:tcW w:w="6926" w:type="dxa"/>
          </w:tcPr>
          <w:p w14:paraId="6D086B53" w14:textId="77777777" w:rsidR="00DD6D98" w:rsidRPr="009901C4" w:rsidRDefault="00DD6D98" w:rsidP="00DD6D98">
            <w:pPr>
              <w:pStyle w:val="OtherTableBody"/>
              <w:rPr>
                <w:noProof/>
              </w:rPr>
            </w:pPr>
            <w:r w:rsidRPr="009901C4">
              <w:rPr>
                <w:noProof/>
              </w:rPr>
              <w:t xml:space="preserve"> (Milliliter / Kilogram) / 8 Hour Shift = milliliter / (kilogram </w:t>
            </w:r>
            <w:r w:rsidRPr="009901C4">
              <w:rPr>
                <w:rFonts w:ascii="Symbol" w:hAnsi="Symbol"/>
                <w:noProof/>
              </w:rPr>
              <w:t></w:t>
            </w:r>
            <w:r w:rsidRPr="009901C4">
              <w:rPr>
                <w:noProof/>
              </w:rPr>
              <w:t xml:space="preserve"> 8 hour shift) (e.g., volume dose of medication or treatment per body weight per 8 hour shift)</w:t>
            </w:r>
          </w:p>
        </w:tc>
      </w:tr>
      <w:tr w:rsidR="00DD6D98" w:rsidRPr="00D00BBD" w14:paraId="4C4D8ED4" w14:textId="77777777" w:rsidTr="00DD6D98">
        <w:trPr>
          <w:cantSplit/>
          <w:jc w:val="center"/>
        </w:trPr>
        <w:tc>
          <w:tcPr>
            <w:tcW w:w="1678" w:type="dxa"/>
          </w:tcPr>
          <w:p w14:paraId="617F08A2" w14:textId="77777777" w:rsidR="00DD6D98" w:rsidRPr="009901C4" w:rsidRDefault="00DD6D98" w:rsidP="00DD6D98">
            <w:pPr>
              <w:pStyle w:val="OtherTableBody"/>
              <w:rPr>
                <w:noProof/>
              </w:rPr>
            </w:pPr>
            <w:r w:rsidRPr="009901C4">
              <w:rPr>
                <w:noProof/>
              </w:rPr>
              <w:t>mL/(kg.min)</w:t>
            </w:r>
          </w:p>
        </w:tc>
        <w:tc>
          <w:tcPr>
            <w:tcW w:w="6926" w:type="dxa"/>
          </w:tcPr>
          <w:p w14:paraId="617B2529" w14:textId="77777777" w:rsidR="00DD6D98" w:rsidRPr="009901C4" w:rsidRDefault="00DD6D98" w:rsidP="00DD6D98">
            <w:pPr>
              <w:pStyle w:val="OtherTableBody"/>
              <w:rPr>
                <w:noProof/>
              </w:rPr>
            </w:pPr>
            <w:r w:rsidRPr="009901C4">
              <w:rPr>
                <w:noProof/>
              </w:rPr>
              <w:t xml:space="preserve"> (Milliliter / Kilogram) / Minute = milliliter / (kilogram </w:t>
            </w:r>
            <w:r w:rsidRPr="009901C4">
              <w:rPr>
                <w:rFonts w:ascii="Symbol" w:hAnsi="Symbol"/>
                <w:noProof/>
              </w:rPr>
              <w:t></w:t>
            </w:r>
            <w:r w:rsidRPr="009901C4">
              <w:rPr>
                <w:noProof/>
              </w:rPr>
              <w:t xml:space="preserve"> minute) (e.g., volume dose of medication or treatment per patient body weight per minute)</w:t>
            </w:r>
          </w:p>
        </w:tc>
      </w:tr>
      <w:tr w:rsidR="00DD6D98" w:rsidRPr="00D00BBD" w14:paraId="13A54E6C" w14:textId="77777777" w:rsidTr="00DD6D98">
        <w:trPr>
          <w:cantSplit/>
          <w:jc w:val="center"/>
        </w:trPr>
        <w:tc>
          <w:tcPr>
            <w:tcW w:w="1678" w:type="dxa"/>
          </w:tcPr>
          <w:p w14:paraId="566D3B4C" w14:textId="77777777" w:rsidR="00DD6D98" w:rsidRPr="009901C4" w:rsidRDefault="00DD6D98" w:rsidP="00DD6D98">
            <w:pPr>
              <w:pStyle w:val="OtherTableBody"/>
              <w:rPr>
                <w:noProof/>
              </w:rPr>
            </w:pPr>
            <w:r w:rsidRPr="009901C4">
              <w:rPr>
                <w:noProof/>
              </w:rPr>
              <w:t>mL/m2</w:t>
            </w:r>
          </w:p>
        </w:tc>
        <w:tc>
          <w:tcPr>
            <w:tcW w:w="6926" w:type="dxa"/>
          </w:tcPr>
          <w:p w14:paraId="3788BC1C" w14:textId="77777777" w:rsidR="00DD6D98" w:rsidRPr="009901C4" w:rsidRDefault="00DD6D98" w:rsidP="00DD6D98">
            <w:pPr>
              <w:pStyle w:val="OtherTableBody"/>
              <w:rPr>
                <w:noProof/>
              </w:rPr>
            </w:pPr>
            <w:r w:rsidRPr="009901C4">
              <w:rPr>
                <w:noProof/>
              </w:rPr>
              <w:t xml:space="preserve"> Milliliter / Meter</w:t>
            </w:r>
            <w:r w:rsidRPr="009901C4">
              <w:rPr>
                <w:noProof/>
                <w:vertAlign w:val="superscript"/>
              </w:rPr>
              <w:t>2</w:t>
            </w:r>
            <w:r w:rsidRPr="009901C4">
              <w:rPr>
                <w:noProof/>
              </w:rPr>
              <w:t xml:space="preserve"> (e.g., volume of medication or other treatment per patient body surface area)</w:t>
            </w:r>
          </w:p>
        </w:tc>
      </w:tr>
      <w:tr w:rsidR="00DD6D98" w:rsidRPr="00D00BBD" w14:paraId="6D7B31B4" w14:textId="77777777" w:rsidTr="00DD6D98">
        <w:trPr>
          <w:cantSplit/>
          <w:jc w:val="center"/>
        </w:trPr>
        <w:tc>
          <w:tcPr>
            <w:tcW w:w="1678" w:type="dxa"/>
          </w:tcPr>
          <w:p w14:paraId="47BE4D51" w14:textId="77777777" w:rsidR="00DD6D98" w:rsidRPr="009901C4" w:rsidRDefault="00DD6D98" w:rsidP="00DD6D98">
            <w:pPr>
              <w:pStyle w:val="OtherTableBody"/>
              <w:rPr>
                <w:noProof/>
              </w:rPr>
            </w:pPr>
            <w:r w:rsidRPr="009901C4">
              <w:rPr>
                <w:noProof/>
              </w:rPr>
              <w:t>mL/mbar</w:t>
            </w:r>
          </w:p>
        </w:tc>
        <w:tc>
          <w:tcPr>
            <w:tcW w:w="6926" w:type="dxa"/>
          </w:tcPr>
          <w:p w14:paraId="6AA8EC39" w14:textId="77777777" w:rsidR="00DD6D98" w:rsidRPr="009901C4" w:rsidRDefault="00DD6D98" w:rsidP="00DD6D98">
            <w:pPr>
              <w:pStyle w:val="OtherTableBody"/>
              <w:rPr>
                <w:noProof/>
              </w:rPr>
            </w:pPr>
            <w:r w:rsidRPr="009901C4">
              <w:rPr>
                <w:noProof/>
              </w:rPr>
              <w:t xml:space="preserve"> Milliliter / Millibar (e.g., dynamic lung compliance)</w:t>
            </w:r>
          </w:p>
        </w:tc>
      </w:tr>
      <w:tr w:rsidR="00DD6D98" w:rsidRPr="00D00BBD" w14:paraId="01ACDCA5" w14:textId="77777777" w:rsidTr="00DD6D98">
        <w:trPr>
          <w:cantSplit/>
          <w:jc w:val="center"/>
        </w:trPr>
        <w:tc>
          <w:tcPr>
            <w:tcW w:w="1678" w:type="dxa"/>
          </w:tcPr>
          <w:p w14:paraId="2A2EAEEB" w14:textId="77777777" w:rsidR="00DD6D98" w:rsidRPr="009901C4" w:rsidRDefault="00DD6D98" w:rsidP="00DD6D98">
            <w:pPr>
              <w:pStyle w:val="OtherTableBody"/>
              <w:rPr>
                <w:noProof/>
              </w:rPr>
            </w:pPr>
            <w:r w:rsidRPr="009901C4">
              <w:rPr>
                <w:noProof/>
              </w:rPr>
              <w:t>mL/min</w:t>
            </w:r>
          </w:p>
        </w:tc>
        <w:tc>
          <w:tcPr>
            <w:tcW w:w="6926" w:type="dxa"/>
          </w:tcPr>
          <w:p w14:paraId="5BF92FD5" w14:textId="77777777" w:rsidR="00DD6D98" w:rsidRPr="009901C4" w:rsidRDefault="00DD6D98" w:rsidP="00DD6D98">
            <w:pPr>
              <w:pStyle w:val="OtherTableBody"/>
              <w:rPr>
                <w:noProof/>
              </w:rPr>
            </w:pPr>
            <w:r w:rsidRPr="009901C4">
              <w:rPr>
                <w:noProof/>
              </w:rPr>
              <w:t xml:space="preserve"> Milliliter / Minute</w:t>
            </w:r>
          </w:p>
        </w:tc>
      </w:tr>
      <w:tr w:rsidR="00DD6D98" w:rsidRPr="00D00BBD" w14:paraId="0037C7AA" w14:textId="77777777" w:rsidTr="00DD6D98">
        <w:trPr>
          <w:cantSplit/>
          <w:jc w:val="center"/>
        </w:trPr>
        <w:tc>
          <w:tcPr>
            <w:tcW w:w="1678" w:type="dxa"/>
          </w:tcPr>
          <w:p w14:paraId="5F994662" w14:textId="77777777" w:rsidR="00DD6D98" w:rsidRPr="009901C4" w:rsidRDefault="00DD6D98" w:rsidP="00DD6D98">
            <w:pPr>
              <w:pStyle w:val="OtherTableBody"/>
              <w:rPr>
                <w:noProof/>
              </w:rPr>
            </w:pPr>
            <w:r w:rsidRPr="009901C4">
              <w:rPr>
                <w:noProof/>
              </w:rPr>
              <w:t>mL/(min.m2)</w:t>
            </w:r>
          </w:p>
        </w:tc>
        <w:tc>
          <w:tcPr>
            <w:tcW w:w="6926" w:type="dxa"/>
          </w:tcPr>
          <w:p w14:paraId="162E1066" w14:textId="77777777" w:rsidR="00DD6D98" w:rsidRPr="009901C4" w:rsidRDefault="00DD6D98" w:rsidP="00DD6D98">
            <w:pPr>
              <w:pStyle w:val="OtherTableBody"/>
              <w:rPr>
                <w:noProof/>
              </w:rPr>
            </w:pPr>
            <w:r w:rsidRPr="009901C4">
              <w:rPr>
                <w:noProof/>
              </w:rPr>
              <w:t xml:space="preserve"> (Milliliter / Minute) / Meter</w:t>
            </w:r>
            <w:r w:rsidRPr="009901C4">
              <w:rPr>
                <w:noProof/>
                <w:vertAlign w:val="superscript"/>
              </w:rPr>
              <w:t>2</w:t>
            </w:r>
            <w:r w:rsidRPr="009901C4">
              <w:rPr>
                <w:noProof/>
              </w:rPr>
              <w:t xml:space="preserve">  = milliliter / (minute </w:t>
            </w:r>
            <w:r w:rsidRPr="009901C4">
              <w:rPr>
                <w:rFonts w:ascii="Symbol" w:hAnsi="Symbol"/>
                <w:noProof/>
              </w:rPr>
              <w:t></w:t>
            </w:r>
            <w:r w:rsidRPr="009901C4">
              <w:rPr>
                <w:noProof/>
              </w:rPr>
              <w:t xml:space="preserve"> meter</w:t>
            </w:r>
            <w:r w:rsidRPr="009901C4">
              <w:rPr>
                <w:noProof/>
                <w:vertAlign w:val="superscript"/>
              </w:rPr>
              <w:t>2</w:t>
            </w:r>
            <w:r w:rsidRPr="009901C4">
              <w:rPr>
                <w:noProof/>
              </w:rPr>
              <w:t>) (e.g., milliliters of prescribed infusion per body surface area; oxygen consumption index)</w:t>
            </w:r>
          </w:p>
        </w:tc>
      </w:tr>
      <w:tr w:rsidR="00DD6D98" w:rsidRPr="00D00BBD" w14:paraId="0CC62B77" w14:textId="77777777" w:rsidTr="00DD6D98">
        <w:trPr>
          <w:cantSplit/>
          <w:jc w:val="center"/>
        </w:trPr>
        <w:tc>
          <w:tcPr>
            <w:tcW w:w="1678" w:type="dxa"/>
          </w:tcPr>
          <w:p w14:paraId="76F3777B" w14:textId="77777777" w:rsidR="00DD6D98" w:rsidRPr="009901C4" w:rsidRDefault="00DD6D98" w:rsidP="00DD6D98">
            <w:pPr>
              <w:pStyle w:val="OtherTableBody"/>
              <w:rPr>
                <w:noProof/>
              </w:rPr>
            </w:pPr>
            <w:r w:rsidRPr="009901C4">
              <w:rPr>
                <w:noProof/>
              </w:rPr>
              <w:t>mL/s</w:t>
            </w:r>
          </w:p>
        </w:tc>
        <w:tc>
          <w:tcPr>
            <w:tcW w:w="6926" w:type="dxa"/>
          </w:tcPr>
          <w:p w14:paraId="753BA8C3" w14:textId="77777777" w:rsidR="00DD6D98" w:rsidRPr="009901C4" w:rsidRDefault="00DD6D98" w:rsidP="00DD6D98">
            <w:pPr>
              <w:pStyle w:val="OtherTableBody"/>
              <w:rPr>
                <w:noProof/>
              </w:rPr>
            </w:pPr>
            <w:r w:rsidRPr="009901C4">
              <w:rPr>
                <w:noProof/>
              </w:rPr>
              <w:t xml:space="preserve"> Milliliter / Second</w:t>
            </w:r>
          </w:p>
        </w:tc>
      </w:tr>
      <w:tr w:rsidR="00DD6D98" w:rsidRPr="00D00BBD" w14:paraId="515A484F" w14:textId="77777777" w:rsidTr="00DD6D98">
        <w:trPr>
          <w:cantSplit/>
          <w:jc w:val="center"/>
        </w:trPr>
        <w:tc>
          <w:tcPr>
            <w:tcW w:w="1678" w:type="dxa"/>
          </w:tcPr>
          <w:p w14:paraId="297E39FE" w14:textId="77777777" w:rsidR="00DD6D98" w:rsidRPr="009901C4" w:rsidRDefault="00DD6D98" w:rsidP="00DD6D98">
            <w:pPr>
              <w:pStyle w:val="OtherTableBody"/>
              <w:rPr>
                <w:noProof/>
              </w:rPr>
            </w:pPr>
            <w:r w:rsidRPr="009901C4">
              <w:rPr>
                <w:noProof/>
              </w:rPr>
              <w:t>mm</w:t>
            </w:r>
          </w:p>
        </w:tc>
        <w:tc>
          <w:tcPr>
            <w:tcW w:w="6926" w:type="dxa"/>
          </w:tcPr>
          <w:p w14:paraId="6A837CDE" w14:textId="77777777" w:rsidR="00DD6D98" w:rsidRPr="009901C4" w:rsidRDefault="00DD6D98" w:rsidP="00DD6D98">
            <w:pPr>
              <w:pStyle w:val="OtherTableBody"/>
              <w:rPr>
                <w:noProof/>
              </w:rPr>
            </w:pPr>
            <w:r w:rsidRPr="009901C4">
              <w:rPr>
                <w:noProof/>
              </w:rPr>
              <w:t xml:space="preserve"> Millimeter</w:t>
            </w:r>
          </w:p>
        </w:tc>
      </w:tr>
      <w:tr w:rsidR="00DD6D98" w:rsidRPr="00D00BBD" w14:paraId="5FCD68BE" w14:textId="77777777" w:rsidTr="00DD6D98">
        <w:trPr>
          <w:cantSplit/>
          <w:jc w:val="center"/>
        </w:trPr>
        <w:tc>
          <w:tcPr>
            <w:tcW w:w="1678" w:type="dxa"/>
          </w:tcPr>
          <w:p w14:paraId="0F94DB9D" w14:textId="77777777" w:rsidR="00DD6D98" w:rsidRPr="009901C4" w:rsidRDefault="00DD6D98" w:rsidP="00DD6D98">
            <w:pPr>
              <w:pStyle w:val="OtherTableBody"/>
              <w:rPr>
                <w:noProof/>
              </w:rPr>
            </w:pPr>
            <w:r w:rsidRPr="009901C4">
              <w:rPr>
                <w:noProof/>
              </w:rPr>
              <w:t>mm(hg)</w:t>
            </w:r>
          </w:p>
        </w:tc>
        <w:tc>
          <w:tcPr>
            <w:tcW w:w="6926" w:type="dxa"/>
          </w:tcPr>
          <w:p w14:paraId="5CB9D280" w14:textId="77777777" w:rsidR="00DD6D98" w:rsidRPr="00D6706C" w:rsidRDefault="00DD6D98" w:rsidP="00DD6D98">
            <w:pPr>
              <w:pStyle w:val="OtherTableBody"/>
              <w:rPr>
                <w:noProof/>
              </w:rPr>
            </w:pPr>
            <w:r w:rsidRPr="00D6706C">
              <w:rPr>
                <w:noProof/>
              </w:rPr>
              <w:t>*Millimeter (HG) (1 mm Hg = 133.322 kilopascals)</w:t>
            </w:r>
          </w:p>
        </w:tc>
      </w:tr>
      <w:tr w:rsidR="00DD6D98" w:rsidRPr="00D00BBD" w14:paraId="695A7BED" w14:textId="77777777" w:rsidTr="00DD6D98">
        <w:trPr>
          <w:cantSplit/>
          <w:jc w:val="center"/>
        </w:trPr>
        <w:tc>
          <w:tcPr>
            <w:tcW w:w="1678" w:type="dxa"/>
          </w:tcPr>
          <w:p w14:paraId="66381E9B" w14:textId="77777777" w:rsidR="00DD6D98" w:rsidRPr="009901C4" w:rsidRDefault="00DD6D98" w:rsidP="00DD6D98">
            <w:pPr>
              <w:pStyle w:val="OtherTableBody"/>
              <w:rPr>
                <w:noProof/>
              </w:rPr>
            </w:pPr>
            <w:r w:rsidRPr="009901C4">
              <w:rPr>
                <w:noProof/>
              </w:rPr>
              <w:t>mm/hr</w:t>
            </w:r>
          </w:p>
        </w:tc>
        <w:tc>
          <w:tcPr>
            <w:tcW w:w="6926" w:type="dxa"/>
          </w:tcPr>
          <w:p w14:paraId="11FB1B7E" w14:textId="77777777" w:rsidR="00DD6D98" w:rsidRPr="009901C4" w:rsidRDefault="00DD6D98" w:rsidP="00DD6D98">
            <w:pPr>
              <w:pStyle w:val="OtherTableBody"/>
              <w:rPr>
                <w:noProof/>
              </w:rPr>
            </w:pPr>
            <w:r w:rsidRPr="009901C4">
              <w:rPr>
                <w:noProof/>
              </w:rPr>
              <w:t xml:space="preserve"> Millimeter/ Hour</w:t>
            </w:r>
          </w:p>
        </w:tc>
      </w:tr>
      <w:tr w:rsidR="00DD6D98" w:rsidRPr="00D00BBD" w14:paraId="363630ED" w14:textId="77777777" w:rsidTr="00DD6D98">
        <w:trPr>
          <w:cantSplit/>
          <w:jc w:val="center"/>
        </w:trPr>
        <w:tc>
          <w:tcPr>
            <w:tcW w:w="1678" w:type="dxa"/>
          </w:tcPr>
          <w:p w14:paraId="4F51140E" w14:textId="77777777" w:rsidR="00DD6D98" w:rsidRPr="009901C4" w:rsidRDefault="00DD6D98" w:rsidP="00DD6D98">
            <w:pPr>
              <w:pStyle w:val="OtherTableBody"/>
              <w:rPr>
                <w:noProof/>
              </w:rPr>
            </w:pPr>
            <w:r w:rsidRPr="009901C4">
              <w:rPr>
                <w:noProof/>
              </w:rPr>
              <w:t>mmol/kg</w:t>
            </w:r>
          </w:p>
        </w:tc>
        <w:tc>
          <w:tcPr>
            <w:tcW w:w="6926" w:type="dxa"/>
          </w:tcPr>
          <w:p w14:paraId="747B3892" w14:textId="77777777" w:rsidR="00DD6D98" w:rsidRPr="009901C4" w:rsidRDefault="00DD6D98" w:rsidP="00DD6D98">
            <w:pPr>
              <w:pStyle w:val="OtherTableBody"/>
              <w:rPr>
                <w:noProof/>
              </w:rPr>
            </w:pPr>
            <w:r w:rsidRPr="009901C4">
              <w:rPr>
                <w:noProof/>
              </w:rPr>
              <w:t xml:space="preserve"> Millimole / Kilogram  (e.g., molar dose of medication per patient body weight)</w:t>
            </w:r>
          </w:p>
        </w:tc>
      </w:tr>
      <w:tr w:rsidR="00DD6D98" w:rsidRPr="00D00BBD" w14:paraId="69F8034D" w14:textId="77777777" w:rsidTr="00DD6D98">
        <w:trPr>
          <w:cantSplit/>
          <w:jc w:val="center"/>
        </w:trPr>
        <w:tc>
          <w:tcPr>
            <w:tcW w:w="1678" w:type="dxa"/>
          </w:tcPr>
          <w:p w14:paraId="57FFBF8D" w14:textId="77777777" w:rsidR="00DD6D98" w:rsidRPr="009901C4" w:rsidRDefault="00DD6D98" w:rsidP="00DD6D98">
            <w:pPr>
              <w:pStyle w:val="OtherTableBody"/>
              <w:rPr>
                <w:noProof/>
              </w:rPr>
            </w:pPr>
            <w:r w:rsidRPr="009901C4">
              <w:rPr>
                <w:noProof/>
              </w:rPr>
              <w:t>mmol/(kg.d)</w:t>
            </w:r>
          </w:p>
        </w:tc>
        <w:tc>
          <w:tcPr>
            <w:tcW w:w="6926" w:type="dxa"/>
          </w:tcPr>
          <w:p w14:paraId="09645AB2" w14:textId="77777777" w:rsidR="00DD6D98" w:rsidRPr="009901C4" w:rsidRDefault="00DD6D98" w:rsidP="00DD6D98">
            <w:pPr>
              <w:pStyle w:val="OtherTableBody"/>
              <w:rPr>
                <w:noProof/>
              </w:rPr>
            </w:pPr>
            <w:r w:rsidRPr="009901C4">
              <w:rPr>
                <w:noProof/>
              </w:rPr>
              <w:t xml:space="preserve"> (Millimole / Kilogram) / Day = millimole / (kilogram </w:t>
            </w:r>
            <w:r w:rsidRPr="009901C4">
              <w:rPr>
                <w:rFonts w:ascii="Symbol" w:hAnsi="Symbol"/>
                <w:noProof/>
              </w:rPr>
              <w:t></w:t>
            </w:r>
            <w:r w:rsidRPr="009901C4">
              <w:rPr>
                <w:noProof/>
              </w:rPr>
              <w:t xml:space="preserve"> day) (e.g., molar dose of medication per patient body weight per day)</w:t>
            </w:r>
          </w:p>
        </w:tc>
      </w:tr>
      <w:tr w:rsidR="00DD6D98" w:rsidRPr="00D00BBD" w14:paraId="4CD7AE28" w14:textId="77777777" w:rsidTr="00DD6D98">
        <w:trPr>
          <w:cantSplit/>
          <w:jc w:val="center"/>
        </w:trPr>
        <w:tc>
          <w:tcPr>
            <w:tcW w:w="1678" w:type="dxa"/>
          </w:tcPr>
          <w:p w14:paraId="6AA39A5B" w14:textId="77777777" w:rsidR="00DD6D98" w:rsidRPr="009901C4" w:rsidRDefault="00DD6D98" w:rsidP="00DD6D98">
            <w:pPr>
              <w:pStyle w:val="OtherTableBody"/>
              <w:rPr>
                <w:noProof/>
              </w:rPr>
            </w:pPr>
            <w:r w:rsidRPr="009901C4">
              <w:rPr>
                <w:noProof/>
              </w:rPr>
              <w:t>mmol/(kg.hr)</w:t>
            </w:r>
          </w:p>
        </w:tc>
        <w:tc>
          <w:tcPr>
            <w:tcW w:w="6926" w:type="dxa"/>
          </w:tcPr>
          <w:p w14:paraId="216578CA" w14:textId="77777777" w:rsidR="00DD6D98" w:rsidRPr="009901C4" w:rsidRDefault="00DD6D98" w:rsidP="00DD6D98">
            <w:pPr>
              <w:pStyle w:val="OtherTableBody"/>
              <w:rPr>
                <w:noProof/>
              </w:rPr>
            </w:pPr>
            <w:r w:rsidRPr="009901C4">
              <w:rPr>
                <w:noProof/>
              </w:rPr>
              <w:t xml:space="preserve"> (Millimole / Kilogram) / Hour = millimole / (kilogram </w:t>
            </w:r>
            <w:r w:rsidRPr="009901C4">
              <w:rPr>
                <w:rFonts w:ascii="Symbol" w:hAnsi="Symbol"/>
                <w:noProof/>
              </w:rPr>
              <w:t></w:t>
            </w:r>
            <w:r w:rsidRPr="009901C4">
              <w:rPr>
                <w:noProof/>
              </w:rPr>
              <w:t xml:space="preserve"> hour) (e.g., molar dose of medication per patient body weight per hour)</w:t>
            </w:r>
          </w:p>
        </w:tc>
      </w:tr>
      <w:tr w:rsidR="00DD6D98" w:rsidRPr="00D00BBD" w14:paraId="7E716F2D" w14:textId="77777777" w:rsidTr="00DD6D98">
        <w:trPr>
          <w:cantSplit/>
          <w:jc w:val="center"/>
        </w:trPr>
        <w:tc>
          <w:tcPr>
            <w:tcW w:w="1678" w:type="dxa"/>
          </w:tcPr>
          <w:p w14:paraId="09410708" w14:textId="77777777" w:rsidR="00DD6D98" w:rsidRPr="009901C4" w:rsidRDefault="00DD6D98" w:rsidP="00DD6D98">
            <w:pPr>
              <w:pStyle w:val="OtherTableBody"/>
              <w:rPr>
                <w:noProof/>
              </w:rPr>
            </w:pPr>
            <w:r w:rsidRPr="009901C4">
              <w:rPr>
                <w:noProof/>
              </w:rPr>
              <w:t>mmol/(8.hr.kg)</w:t>
            </w:r>
          </w:p>
        </w:tc>
        <w:tc>
          <w:tcPr>
            <w:tcW w:w="6926" w:type="dxa"/>
          </w:tcPr>
          <w:p w14:paraId="1EB770DC" w14:textId="77777777" w:rsidR="00DD6D98" w:rsidRPr="009901C4" w:rsidRDefault="00DD6D98" w:rsidP="00DD6D98">
            <w:pPr>
              <w:pStyle w:val="OtherTableBody"/>
              <w:rPr>
                <w:noProof/>
              </w:rPr>
            </w:pPr>
            <w:r w:rsidRPr="009901C4">
              <w:rPr>
                <w:noProof/>
              </w:rPr>
              <w:t xml:space="preserve"> (Millimole / Kilogram) / 8 Hour Shift = millimole / (kilogram </w:t>
            </w:r>
            <w:r w:rsidRPr="009901C4">
              <w:rPr>
                <w:rFonts w:ascii="Symbol" w:hAnsi="Symbol"/>
                <w:noProof/>
              </w:rPr>
              <w:t></w:t>
            </w:r>
            <w:r w:rsidRPr="009901C4">
              <w:rPr>
                <w:noProof/>
              </w:rPr>
              <w:t xml:space="preserve"> 8 hour shift) (e.g., molar dose of medication  per patient body weight per 8 hour shift)</w:t>
            </w:r>
          </w:p>
        </w:tc>
      </w:tr>
      <w:tr w:rsidR="00DD6D98" w:rsidRPr="00D00BBD" w14:paraId="619629DD" w14:textId="77777777" w:rsidTr="00DD6D98">
        <w:trPr>
          <w:cantSplit/>
          <w:jc w:val="center"/>
        </w:trPr>
        <w:tc>
          <w:tcPr>
            <w:tcW w:w="1678" w:type="dxa"/>
          </w:tcPr>
          <w:p w14:paraId="60C30795" w14:textId="77777777" w:rsidR="00DD6D98" w:rsidRPr="009901C4" w:rsidRDefault="00DD6D98" w:rsidP="00DD6D98">
            <w:pPr>
              <w:pStyle w:val="OtherTableBody"/>
              <w:rPr>
                <w:noProof/>
              </w:rPr>
            </w:pPr>
            <w:r w:rsidRPr="009901C4">
              <w:rPr>
                <w:noProof/>
              </w:rPr>
              <w:t>mmol/(kg.min)</w:t>
            </w:r>
          </w:p>
        </w:tc>
        <w:tc>
          <w:tcPr>
            <w:tcW w:w="6926" w:type="dxa"/>
          </w:tcPr>
          <w:p w14:paraId="3506D13F" w14:textId="77777777" w:rsidR="00DD6D98" w:rsidRPr="009901C4" w:rsidRDefault="00DD6D98" w:rsidP="00DD6D98">
            <w:pPr>
              <w:pStyle w:val="OtherTableBody"/>
              <w:rPr>
                <w:noProof/>
              </w:rPr>
            </w:pPr>
            <w:r w:rsidRPr="009901C4">
              <w:rPr>
                <w:noProof/>
              </w:rPr>
              <w:t xml:space="preserve"> (Millimole / Kilogram) / Minute = millimole / (kilogram </w:t>
            </w:r>
            <w:r w:rsidRPr="009901C4">
              <w:rPr>
                <w:rFonts w:ascii="Symbol" w:hAnsi="Symbol"/>
                <w:noProof/>
              </w:rPr>
              <w:t></w:t>
            </w:r>
            <w:r w:rsidRPr="009901C4">
              <w:rPr>
                <w:noProof/>
              </w:rPr>
              <w:t xml:space="preserve"> minute) (e.g., molar dose of medication per patient body weight per minute)</w:t>
            </w:r>
          </w:p>
        </w:tc>
      </w:tr>
      <w:tr w:rsidR="00DD6D98" w:rsidRPr="00D00BBD" w14:paraId="5DCDACB8" w14:textId="77777777" w:rsidTr="00DD6D98">
        <w:trPr>
          <w:cantSplit/>
          <w:jc w:val="center"/>
        </w:trPr>
        <w:tc>
          <w:tcPr>
            <w:tcW w:w="1678" w:type="dxa"/>
          </w:tcPr>
          <w:p w14:paraId="58D0E42B" w14:textId="77777777" w:rsidR="00DD6D98" w:rsidRPr="009901C4" w:rsidRDefault="00DD6D98" w:rsidP="00DD6D98">
            <w:pPr>
              <w:pStyle w:val="OtherTableBody"/>
              <w:rPr>
                <w:noProof/>
              </w:rPr>
            </w:pPr>
            <w:r w:rsidRPr="009901C4">
              <w:rPr>
                <w:noProof/>
              </w:rPr>
              <w:t>mmol/L</w:t>
            </w:r>
          </w:p>
        </w:tc>
        <w:tc>
          <w:tcPr>
            <w:tcW w:w="6926" w:type="dxa"/>
          </w:tcPr>
          <w:p w14:paraId="60CE1A23" w14:textId="77777777" w:rsidR="00DD6D98" w:rsidRPr="009901C4" w:rsidRDefault="00DD6D98" w:rsidP="00DD6D98">
            <w:pPr>
              <w:pStyle w:val="OtherTableBody"/>
              <w:rPr>
                <w:noProof/>
              </w:rPr>
            </w:pPr>
            <w:r w:rsidRPr="009901C4">
              <w:rPr>
                <w:noProof/>
              </w:rPr>
              <w:t xml:space="preserve"> Millimole / Liter</w:t>
            </w:r>
          </w:p>
        </w:tc>
      </w:tr>
      <w:tr w:rsidR="00DD6D98" w:rsidRPr="00D00BBD" w14:paraId="7A68BCD5" w14:textId="77777777" w:rsidTr="00DD6D98">
        <w:trPr>
          <w:cantSplit/>
          <w:jc w:val="center"/>
        </w:trPr>
        <w:tc>
          <w:tcPr>
            <w:tcW w:w="1678" w:type="dxa"/>
          </w:tcPr>
          <w:p w14:paraId="36680049" w14:textId="77777777" w:rsidR="00DD6D98" w:rsidRPr="009901C4" w:rsidRDefault="00DD6D98" w:rsidP="00DD6D98">
            <w:pPr>
              <w:pStyle w:val="OtherTableBody"/>
              <w:rPr>
                <w:noProof/>
              </w:rPr>
            </w:pPr>
            <w:r w:rsidRPr="009901C4">
              <w:rPr>
                <w:noProof/>
              </w:rPr>
              <w:t>mmol/hr</w:t>
            </w:r>
          </w:p>
        </w:tc>
        <w:tc>
          <w:tcPr>
            <w:tcW w:w="6926" w:type="dxa"/>
          </w:tcPr>
          <w:p w14:paraId="4EDFCA82" w14:textId="77777777" w:rsidR="00DD6D98" w:rsidRPr="009901C4" w:rsidRDefault="00DD6D98" w:rsidP="00DD6D98">
            <w:pPr>
              <w:pStyle w:val="OtherTableBody"/>
              <w:rPr>
                <w:noProof/>
              </w:rPr>
            </w:pPr>
            <w:r w:rsidRPr="009901C4">
              <w:rPr>
                <w:noProof/>
              </w:rPr>
              <w:t xml:space="preserve"> Millimole / Hour</w:t>
            </w:r>
          </w:p>
        </w:tc>
      </w:tr>
      <w:tr w:rsidR="00DD6D98" w:rsidRPr="00D00BBD" w14:paraId="3638166B" w14:textId="77777777" w:rsidTr="00DD6D98">
        <w:trPr>
          <w:cantSplit/>
          <w:jc w:val="center"/>
        </w:trPr>
        <w:tc>
          <w:tcPr>
            <w:tcW w:w="1678" w:type="dxa"/>
          </w:tcPr>
          <w:p w14:paraId="1F212EE4" w14:textId="77777777" w:rsidR="00DD6D98" w:rsidRPr="009901C4" w:rsidRDefault="00DD6D98" w:rsidP="00DD6D98">
            <w:pPr>
              <w:pStyle w:val="OtherTableBody"/>
              <w:rPr>
                <w:noProof/>
              </w:rPr>
            </w:pPr>
            <w:r w:rsidRPr="009901C4">
              <w:rPr>
                <w:noProof/>
              </w:rPr>
              <w:t>mmol/(8hr)</w:t>
            </w:r>
          </w:p>
        </w:tc>
        <w:tc>
          <w:tcPr>
            <w:tcW w:w="6926" w:type="dxa"/>
          </w:tcPr>
          <w:p w14:paraId="5710AFE0" w14:textId="77777777" w:rsidR="00DD6D98" w:rsidRPr="009901C4" w:rsidRDefault="00DD6D98" w:rsidP="00DD6D98">
            <w:pPr>
              <w:pStyle w:val="OtherTableBody"/>
              <w:rPr>
                <w:noProof/>
              </w:rPr>
            </w:pPr>
            <w:r w:rsidRPr="009901C4">
              <w:rPr>
                <w:noProof/>
              </w:rPr>
              <w:t xml:space="preserve"> Millimole / 8 Hour Shift</w:t>
            </w:r>
          </w:p>
        </w:tc>
      </w:tr>
      <w:tr w:rsidR="00DD6D98" w:rsidRPr="00D00BBD" w14:paraId="687E5C2A" w14:textId="77777777" w:rsidTr="00DD6D98">
        <w:trPr>
          <w:cantSplit/>
          <w:jc w:val="center"/>
        </w:trPr>
        <w:tc>
          <w:tcPr>
            <w:tcW w:w="1678" w:type="dxa"/>
          </w:tcPr>
          <w:p w14:paraId="20C0CBE2" w14:textId="77777777" w:rsidR="00DD6D98" w:rsidRPr="009901C4" w:rsidRDefault="00DD6D98" w:rsidP="00DD6D98">
            <w:pPr>
              <w:pStyle w:val="OtherTableBody"/>
              <w:rPr>
                <w:noProof/>
              </w:rPr>
            </w:pPr>
            <w:r w:rsidRPr="009901C4">
              <w:rPr>
                <w:noProof/>
              </w:rPr>
              <w:t>mmol/min</w:t>
            </w:r>
          </w:p>
        </w:tc>
        <w:tc>
          <w:tcPr>
            <w:tcW w:w="6926" w:type="dxa"/>
          </w:tcPr>
          <w:p w14:paraId="1F5A5BBE" w14:textId="77777777" w:rsidR="00DD6D98" w:rsidRPr="009901C4" w:rsidRDefault="00DD6D98" w:rsidP="00DD6D98">
            <w:pPr>
              <w:pStyle w:val="OtherTableBody"/>
              <w:rPr>
                <w:noProof/>
              </w:rPr>
            </w:pPr>
            <w:r w:rsidRPr="009901C4">
              <w:rPr>
                <w:noProof/>
              </w:rPr>
              <w:t xml:space="preserve"> Millimole / Minute</w:t>
            </w:r>
          </w:p>
        </w:tc>
      </w:tr>
      <w:tr w:rsidR="00DD6D98" w:rsidRPr="00D00BBD" w14:paraId="2798FD82" w14:textId="77777777" w:rsidTr="00DD6D98">
        <w:trPr>
          <w:cantSplit/>
          <w:jc w:val="center"/>
        </w:trPr>
        <w:tc>
          <w:tcPr>
            <w:tcW w:w="1678" w:type="dxa"/>
          </w:tcPr>
          <w:p w14:paraId="52A2B6C9" w14:textId="77777777" w:rsidR="00DD6D98" w:rsidRPr="009901C4" w:rsidRDefault="00DD6D98" w:rsidP="00DD6D98">
            <w:pPr>
              <w:pStyle w:val="OtherTableBody"/>
              <w:rPr>
                <w:noProof/>
              </w:rPr>
            </w:pPr>
            <w:r w:rsidRPr="009901C4">
              <w:rPr>
                <w:noProof/>
              </w:rPr>
              <w:t>mmol/m2</w:t>
            </w:r>
          </w:p>
        </w:tc>
        <w:tc>
          <w:tcPr>
            <w:tcW w:w="6926" w:type="dxa"/>
          </w:tcPr>
          <w:p w14:paraId="474B1CB4" w14:textId="77777777" w:rsidR="00DD6D98" w:rsidRPr="009901C4" w:rsidRDefault="00DD6D98" w:rsidP="00DD6D98">
            <w:pPr>
              <w:pStyle w:val="OtherTableBody"/>
              <w:rPr>
                <w:noProof/>
              </w:rPr>
            </w:pPr>
            <w:r w:rsidRPr="009901C4">
              <w:rPr>
                <w:noProof/>
              </w:rPr>
              <w:t xml:space="preserve"> Millimole / Meter</w:t>
            </w:r>
            <w:r w:rsidRPr="009901C4">
              <w:rPr>
                <w:noProof/>
                <w:vertAlign w:val="superscript"/>
              </w:rPr>
              <w:t>2</w:t>
            </w:r>
            <w:r w:rsidRPr="009901C4">
              <w:rPr>
                <w:noProof/>
              </w:rPr>
              <w:t xml:space="preserve"> (e.g., molar dose of medication per patient body surface area)</w:t>
            </w:r>
          </w:p>
        </w:tc>
      </w:tr>
      <w:tr w:rsidR="00DD6D98" w:rsidRPr="00D00BBD" w14:paraId="79561B16" w14:textId="77777777" w:rsidTr="00DD6D98">
        <w:trPr>
          <w:cantSplit/>
          <w:jc w:val="center"/>
        </w:trPr>
        <w:tc>
          <w:tcPr>
            <w:tcW w:w="1678" w:type="dxa"/>
          </w:tcPr>
          <w:p w14:paraId="33422F15" w14:textId="77777777" w:rsidR="00DD6D98" w:rsidRPr="009901C4" w:rsidRDefault="00DD6D98" w:rsidP="00DD6D98">
            <w:pPr>
              <w:pStyle w:val="OtherTableBody"/>
              <w:rPr>
                <w:noProof/>
              </w:rPr>
            </w:pPr>
            <w:r w:rsidRPr="009901C4">
              <w:rPr>
                <w:noProof/>
              </w:rPr>
              <w:t>mosm/L</w:t>
            </w:r>
          </w:p>
        </w:tc>
        <w:tc>
          <w:tcPr>
            <w:tcW w:w="6926" w:type="dxa"/>
          </w:tcPr>
          <w:p w14:paraId="0D14FDB7" w14:textId="77777777" w:rsidR="00DD6D98" w:rsidRPr="009901C4" w:rsidRDefault="00DD6D98" w:rsidP="00DD6D98">
            <w:pPr>
              <w:pStyle w:val="OtherTableBody"/>
              <w:rPr>
                <w:noProof/>
              </w:rPr>
            </w:pPr>
            <w:r w:rsidRPr="009901C4">
              <w:rPr>
                <w:noProof/>
              </w:rPr>
              <w:t>*Milliosmole / Liter</w:t>
            </w:r>
          </w:p>
        </w:tc>
      </w:tr>
      <w:tr w:rsidR="00DD6D98" w:rsidRPr="00D00BBD" w14:paraId="67EDA187" w14:textId="77777777" w:rsidTr="00DD6D98">
        <w:trPr>
          <w:cantSplit/>
          <w:jc w:val="center"/>
        </w:trPr>
        <w:tc>
          <w:tcPr>
            <w:tcW w:w="1678" w:type="dxa"/>
          </w:tcPr>
          <w:p w14:paraId="775A1160" w14:textId="77777777" w:rsidR="00DD6D98" w:rsidRPr="009901C4" w:rsidRDefault="00DD6D98" w:rsidP="00DD6D98">
            <w:pPr>
              <w:pStyle w:val="OtherTableBody"/>
              <w:rPr>
                <w:noProof/>
              </w:rPr>
            </w:pPr>
            <w:r w:rsidRPr="009901C4">
              <w:rPr>
                <w:noProof/>
              </w:rPr>
              <w:t>ms</w:t>
            </w:r>
          </w:p>
        </w:tc>
        <w:tc>
          <w:tcPr>
            <w:tcW w:w="6926" w:type="dxa"/>
          </w:tcPr>
          <w:p w14:paraId="55598FC7" w14:textId="77777777" w:rsidR="00DD6D98" w:rsidRPr="009901C4" w:rsidRDefault="00DD6D98" w:rsidP="00DD6D98">
            <w:pPr>
              <w:pStyle w:val="OtherTableBody"/>
              <w:rPr>
                <w:noProof/>
              </w:rPr>
            </w:pPr>
            <w:r w:rsidRPr="009901C4">
              <w:rPr>
                <w:noProof/>
              </w:rPr>
              <w:t xml:space="preserve"> Milliseconds</w:t>
            </w:r>
          </w:p>
        </w:tc>
      </w:tr>
      <w:tr w:rsidR="00DD6D98" w:rsidRPr="00D00BBD" w14:paraId="2CB3EDC1" w14:textId="77777777" w:rsidTr="00DD6D98">
        <w:trPr>
          <w:cantSplit/>
          <w:jc w:val="center"/>
        </w:trPr>
        <w:tc>
          <w:tcPr>
            <w:tcW w:w="1678" w:type="dxa"/>
          </w:tcPr>
          <w:p w14:paraId="225AA8E3" w14:textId="77777777" w:rsidR="00DD6D98" w:rsidRPr="009901C4" w:rsidRDefault="00DD6D98" w:rsidP="00DD6D98">
            <w:pPr>
              <w:pStyle w:val="OtherTableBody"/>
              <w:rPr>
                <w:noProof/>
              </w:rPr>
            </w:pPr>
            <w:r w:rsidRPr="009901C4">
              <w:rPr>
                <w:noProof/>
              </w:rPr>
              <w:t>mv</w:t>
            </w:r>
          </w:p>
        </w:tc>
        <w:tc>
          <w:tcPr>
            <w:tcW w:w="6926" w:type="dxa"/>
          </w:tcPr>
          <w:p w14:paraId="0B0DD513" w14:textId="77777777" w:rsidR="00DD6D98" w:rsidRPr="009901C4" w:rsidRDefault="00DD6D98" w:rsidP="00DD6D98">
            <w:pPr>
              <w:pStyle w:val="OtherTableBody"/>
              <w:rPr>
                <w:noProof/>
              </w:rPr>
            </w:pPr>
            <w:r w:rsidRPr="009901C4">
              <w:rPr>
                <w:noProof/>
              </w:rPr>
              <w:t xml:space="preserve"> Millivolts</w:t>
            </w:r>
          </w:p>
        </w:tc>
      </w:tr>
      <w:tr w:rsidR="00DD6D98" w:rsidRPr="00D00BBD" w14:paraId="0A953783" w14:textId="77777777" w:rsidTr="00DD6D98">
        <w:trPr>
          <w:cantSplit/>
          <w:jc w:val="center"/>
        </w:trPr>
        <w:tc>
          <w:tcPr>
            <w:tcW w:w="1678" w:type="dxa"/>
          </w:tcPr>
          <w:p w14:paraId="0DB4D344" w14:textId="77777777" w:rsidR="00DD6D98" w:rsidRPr="009901C4" w:rsidRDefault="00DD6D98" w:rsidP="00DD6D98">
            <w:pPr>
              <w:pStyle w:val="OtherTableBody"/>
              <w:rPr>
                <w:noProof/>
              </w:rPr>
            </w:pPr>
            <w:r w:rsidRPr="009901C4">
              <w:rPr>
                <w:noProof/>
              </w:rPr>
              <w:t>miu/mL</w:t>
            </w:r>
          </w:p>
        </w:tc>
        <w:tc>
          <w:tcPr>
            <w:tcW w:w="6926" w:type="dxa"/>
          </w:tcPr>
          <w:p w14:paraId="6D199C7C" w14:textId="77777777" w:rsidR="00DD6D98" w:rsidRPr="009901C4" w:rsidRDefault="00DD6D98" w:rsidP="00DD6D98">
            <w:pPr>
              <w:pStyle w:val="OtherTableBody"/>
              <w:rPr>
                <w:noProof/>
              </w:rPr>
            </w:pPr>
            <w:r w:rsidRPr="009901C4">
              <w:rPr>
                <w:noProof/>
              </w:rPr>
              <w:t>*Milliunit / Milliliter</w:t>
            </w:r>
          </w:p>
        </w:tc>
      </w:tr>
      <w:tr w:rsidR="00DD6D98" w:rsidRPr="00D00BBD" w14:paraId="2F573162" w14:textId="77777777" w:rsidTr="00DD6D98">
        <w:trPr>
          <w:cantSplit/>
          <w:jc w:val="center"/>
        </w:trPr>
        <w:tc>
          <w:tcPr>
            <w:tcW w:w="1678" w:type="dxa"/>
          </w:tcPr>
          <w:p w14:paraId="197F56D0" w14:textId="77777777" w:rsidR="00DD6D98" w:rsidRPr="009901C4" w:rsidRDefault="00DD6D98" w:rsidP="00DD6D98">
            <w:pPr>
              <w:pStyle w:val="OtherTableBody"/>
              <w:rPr>
                <w:noProof/>
              </w:rPr>
            </w:pPr>
            <w:r w:rsidRPr="009901C4">
              <w:rPr>
                <w:noProof/>
              </w:rPr>
              <w:t>mol/m3</w:t>
            </w:r>
          </w:p>
        </w:tc>
        <w:tc>
          <w:tcPr>
            <w:tcW w:w="6926" w:type="dxa"/>
          </w:tcPr>
          <w:p w14:paraId="45322235" w14:textId="77777777" w:rsidR="00DD6D98" w:rsidRPr="009901C4" w:rsidRDefault="00DD6D98" w:rsidP="00DD6D98">
            <w:pPr>
              <w:pStyle w:val="OtherTableBody"/>
              <w:rPr>
                <w:noProof/>
              </w:rPr>
            </w:pPr>
            <w:r w:rsidRPr="009901C4">
              <w:rPr>
                <w:noProof/>
              </w:rPr>
              <w:t>Mole per cubic meter</w:t>
            </w:r>
          </w:p>
        </w:tc>
      </w:tr>
      <w:tr w:rsidR="00DD6D98" w:rsidRPr="00D00BBD" w14:paraId="27871653" w14:textId="77777777" w:rsidTr="00DD6D98">
        <w:trPr>
          <w:cantSplit/>
          <w:jc w:val="center"/>
        </w:trPr>
        <w:tc>
          <w:tcPr>
            <w:tcW w:w="1678" w:type="dxa"/>
          </w:tcPr>
          <w:p w14:paraId="3F0E462E" w14:textId="77777777" w:rsidR="00DD6D98" w:rsidRPr="009901C4" w:rsidRDefault="00DD6D98" w:rsidP="00DD6D98">
            <w:pPr>
              <w:pStyle w:val="OtherTableBody"/>
              <w:rPr>
                <w:noProof/>
              </w:rPr>
            </w:pPr>
            <w:r w:rsidRPr="009901C4">
              <w:rPr>
                <w:noProof/>
              </w:rPr>
              <w:t>mol/kg</w:t>
            </w:r>
          </w:p>
        </w:tc>
        <w:tc>
          <w:tcPr>
            <w:tcW w:w="6926" w:type="dxa"/>
          </w:tcPr>
          <w:p w14:paraId="21A73ACA" w14:textId="77777777" w:rsidR="00DD6D98" w:rsidRPr="009901C4" w:rsidRDefault="00DD6D98" w:rsidP="00DD6D98">
            <w:pPr>
              <w:pStyle w:val="OtherTableBody"/>
              <w:rPr>
                <w:noProof/>
              </w:rPr>
            </w:pPr>
            <w:r w:rsidRPr="009901C4">
              <w:rPr>
                <w:noProof/>
              </w:rPr>
              <w:t xml:space="preserve"> Mole / Kilogram</w:t>
            </w:r>
          </w:p>
        </w:tc>
      </w:tr>
      <w:tr w:rsidR="00DD6D98" w:rsidRPr="00D00BBD" w14:paraId="583C40EB" w14:textId="77777777" w:rsidTr="00DD6D98">
        <w:trPr>
          <w:cantSplit/>
          <w:jc w:val="center"/>
        </w:trPr>
        <w:tc>
          <w:tcPr>
            <w:tcW w:w="1678" w:type="dxa"/>
          </w:tcPr>
          <w:p w14:paraId="047037D0" w14:textId="77777777" w:rsidR="00DD6D98" w:rsidRPr="009901C4" w:rsidRDefault="00DD6D98" w:rsidP="00DD6D98">
            <w:pPr>
              <w:pStyle w:val="OtherTableBody"/>
              <w:rPr>
                <w:noProof/>
              </w:rPr>
            </w:pPr>
            <w:r w:rsidRPr="009901C4">
              <w:rPr>
                <w:noProof/>
              </w:rPr>
              <w:t>mol/(kg.s)</w:t>
            </w:r>
          </w:p>
        </w:tc>
        <w:tc>
          <w:tcPr>
            <w:tcW w:w="6926" w:type="dxa"/>
          </w:tcPr>
          <w:p w14:paraId="6019C8E1" w14:textId="77777777" w:rsidR="00DD6D98" w:rsidRPr="009901C4" w:rsidRDefault="00DD6D98" w:rsidP="00DD6D98">
            <w:pPr>
              <w:pStyle w:val="OtherTableBody"/>
              <w:rPr>
                <w:noProof/>
              </w:rPr>
            </w:pPr>
            <w:r w:rsidRPr="009901C4">
              <w:rPr>
                <w:noProof/>
              </w:rPr>
              <w:t xml:space="preserve"> (Mole / Kilogram) / Second = mole / (kilogram </w:t>
            </w:r>
            <w:r w:rsidRPr="009901C4">
              <w:rPr>
                <w:rFonts w:ascii="Symbol" w:hAnsi="Symbol"/>
                <w:noProof/>
              </w:rPr>
              <w:t></w:t>
            </w:r>
            <w:r w:rsidRPr="009901C4">
              <w:rPr>
                <w:noProof/>
              </w:rPr>
              <w:t xml:space="preserve"> second)</w:t>
            </w:r>
          </w:p>
        </w:tc>
      </w:tr>
      <w:tr w:rsidR="00DD6D98" w:rsidRPr="00D00BBD" w14:paraId="4488AF5D" w14:textId="77777777" w:rsidTr="00DD6D98">
        <w:trPr>
          <w:cantSplit/>
          <w:jc w:val="center"/>
        </w:trPr>
        <w:tc>
          <w:tcPr>
            <w:tcW w:w="1678" w:type="dxa"/>
          </w:tcPr>
          <w:p w14:paraId="1A9367C4" w14:textId="77777777" w:rsidR="00DD6D98" w:rsidRPr="009901C4" w:rsidRDefault="00DD6D98" w:rsidP="00DD6D98">
            <w:pPr>
              <w:pStyle w:val="OtherTableBody"/>
              <w:rPr>
                <w:noProof/>
              </w:rPr>
            </w:pPr>
            <w:r w:rsidRPr="009901C4">
              <w:rPr>
                <w:noProof/>
              </w:rPr>
              <w:t>mol/L</w:t>
            </w:r>
          </w:p>
        </w:tc>
        <w:tc>
          <w:tcPr>
            <w:tcW w:w="6926" w:type="dxa"/>
          </w:tcPr>
          <w:p w14:paraId="24008F5D" w14:textId="77777777" w:rsidR="00DD6D98" w:rsidRPr="009901C4" w:rsidRDefault="00DD6D98" w:rsidP="00DD6D98">
            <w:pPr>
              <w:pStyle w:val="OtherTableBody"/>
              <w:rPr>
                <w:noProof/>
              </w:rPr>
            </w:pPr>
            <w:r w:rsidRPr="009901C4">
              <w:rPr>
                <w:noProof/>
              </w:rPr>
              <w:t xml:space="preserve"> Mole / Liter</w:t>
            </w:r>
          </w:p>
        </w:tc>
      </w:tr>
      <w:tr w:rsidR="00DD6D98" w:rsidRPr="00D00BBD" w14:paraId="305276D6" w14:textId="77777777" w:rsidTr="00DD6D98">
        <w:trPr>
          <w:cantSplit/>
          <w:jc w:val="center"/>
        </w:trPr>
        <w:tc>
          <w:tcPr>
            <w:tcW w:w="1678" w:type="dxa"/>
          </w:tcPr>
          <w:p w14:paraId="4ABC4EB0" w14:textId="77777777" w:rsidR="00DD6D98" w:rsidRPr="009901C4" w:rsidRDefault="00DD6D98" w:rsidP="00DD6D98">
            <w:pPr>
              <w:pStyle w:val="OtherTableBody"/>
              <w:rPr>
                <w:noProof/>
              </w:rPr>
            </w:pPr>
            <w:r w:rsidRPr="009901C4">
              <w:rPr>
                <w:noProof/>
              </w:rPr>
              <w:t>mol/s</w:t>
            </w:r>
          </w:p>
        </w:tc>
        <w:tc>
          <w:tcPr>
            <w:tcW w:w="6926" w:type="dxa"/>
          </w:tcPr>
          <w:p w14:paraId="35238FDA" w14:textId="77777777" w:rsidR="00DD6D98" w:rsidRPr="009901C4" w:rsidRDefault="00DD6D98" w:rsidP="00DD6D98">
            <w:pPr>
              <w:pStyle w:val="OtherTableBody"/>
              <w:rPr>
                <w:noProof/>
              </w:rPr>
            </w:pPr>
            <w:r w:rsidRPr="009901C4">
              <w:rPr>
                <w:noProof/>
              </w:rPr>
              <w:t xml:space="preserve"> Mole / Second</w:t>
            </w:r>
          </w:p>
        </w:tc>
      </w:tr>
      <w:tr w:rsidR="00DD6D98" w:rsidRPr="00D00BBD" w14:paraId="5C369888" w14:textId="77777777" w:rsidTr="00DD6D98">
        <w:trPr>
          <w:cantSplit/>
          <w:jc w:val="center"/>
        </w:trPr>
        <w:tc>
          <w:tcPr>
            <w:tcW w:w="1678" w:type="dxa"/>
          </w:tcPr>
          <w:p w14:paraId="66A5C502" w14:textId="77777777" w:rsidR="00DD6D98" w:rsidRPr="009901C4" w:rsidRDefault="00DD6D98" w:rsidP="00DD6D98">
            <w:pPr>
              <w:pStyle w:val="OtherTableBody"/>
              <w:rPr>
                <w:noProof/>
              </w:rPr>
            </w:pPr>
            <w:r w:rsidRPr="009901C4">
              <w:rPr>
                <w:noProof/>
              </w:rPr>
              <w:lastRenderedPageBreak/>
              <w:t>ng</w:t>
            </w:r>
          </w:p>
        </w:tc>
        <w:tc>
          <w:tcPr>
            <w:tcW w:w="6926" w:type="dxa"/>
          </w:tcPr>
          <w:p w14:paraId="0083D2B2" w14:textId="77777777" w:rsidR="00DD6D98" w:rsidRPr="009901C4" w:rsidRDefault="00DD6D98" w:rsidP="00DD6D98">
            <w:pPr>
              <w:pStyle w:val="OtherTableBody"/>
              <w:rPr>
                <w:noProof/>
              </w:rPr>
            </w:pPr>
            <w:r w:rsidRPr="009901C4">
              <w:rPr>
                <w:noProof/>
              </w:rPr>
              <w:t xml:space="preserve"> Nanogram</w:t>
            </w:r>
          </w:p>
        </w:tc>
      </w:tr>
      <w:tr w:rsidR="00DD6D98" w:rsidRPr="00D00BBD" w14:paraId="3E80DADE" w14:textId="77777777" w:rsidTr="00DD6D98">
        <w:trPr>
          <w:cantSplit/>
          <w:jc w:val="center"/>
        </w:trPr>
        <w:tc>
          <w:tcPr>
            <w:tcW w:w="1678" w:type="dxa"/>
          </w:tcPr>
          <w:p w14:paraId="35867725" w14:textId="77777777" w:rsidR="00DD6D98" w:rsidRPr="009901C4" w:rsidRDefault="00DD6D98" w:rsidP="00DD6D98">
            <w:pPr>
              <w:pStyle w:val="OtherTableBody"/>
              <w:rPr>
                <w:noProof/>
              </w:rPr>
            </w:pPr>
            <w:r w:rsidRPr="009901C4">
              <w:rPr>
                <w:noProof/>
              </w:rPr>
              <w:t>ng/d</w:t>
            </w:r>
          </w:p>
        </w:tc>
        <w:tc>
          <w:tcPr>
            <w:tcW w:w="6926" w:type="dxa"/>
          </w:tcPr>
          <w:p w14:paraId="02958E4D" w14:textId="77777777" w:rsidR="00DD6D98" w:rsidRPr="009901C4" w:rsidRDefault="00DD6D98" w:rsidP="00DD6D98">
            <w:pPr>
              <w:pStyle w:val="OtherTableBody"/>
              <w:rPr>
                <w:noProof/>
              </w:rPr>
            </w:pPr>
            <w:r w:rsidRPr="009901C4">
              <w:rPr>
                <w:noProof/>
              </w:rPr>
              <w:t xml:space="preserve"> Nanogram / Day</w:t>
            </w:r>
          </w:p>
        </w:tc>
      </w:tr>
      <w:tr w:rsidR="00DD6D98" w:rsidRPr="00D00BBD" w14:paraId="29A1B14B" w14:textId="77777777" w:rsidTr="00DD6D98">
        <w:trPr>
          <w:cantSplit/>
          <w:jc w:val="center"/>
        </w:trPr>
        <w:tc>
          <w:tcPr>
            <w:tcW w:w="1678" w:type="dxa"/>
          </w:tcPr>
          <w:p w14:paraId="705947A5" w14:textId="77777777" w:rsidR="00DD6D98" w:rsidRPr="009901C4" w:rsidRDefault="00DD6D98" w:rsidP="00DD6D98">
            <w:pPr>
              <w:pStyle w:val="OtherTableBody"/>
              <w:rPr>
                <w:noProof/>
              </w:rPr>
            </w:pPr>
            <w:r w:rsidRPr="009901C4">
              <w:rPr>
                <w:noProof/>
              </w:rPr>
              <w:t>ng/hr</w:t>
            </w:r>
          </w:p>
        </w:tc>
        <w:tc>
          <w:tcPr>
            <w:tcW w:w="6926" w:type="dxa"/>
          </w:tcPr>
          <w:p w14:paraId="2C1E8359" w14:textId="77777777" w:rsidR="00DD6D98" w:rsidRPr="009901C4" w:rsidRDefault="00DD6D98" w:rsidP="00DD6D98">
            <w:pPr>
              <w:pStyle w:val="OtherTableBody"/>
              <w:rPr>
                <w:noProof/>
              </w:rPr>
            </w:pPr>
            <w:r w:rsidRPr="009901C4">
              <w:rPr>
                <w:noProof/>
              </w:rPr>
              <w:t>*Nanogram / Hour</w:t>
            </w:r>
          </w:p>
        </w:tc>
      </w:tr>
      <w:tr w:rsidR="00DD6D98" w:rsidRPr="00D00BBD" w14:paraId="00290442" w14:textId="77777777" w:rsidTr="00DD6D98">
        <w:trPr>
          <w:cantSplit/>
          <w:jc w:val="center"/>
        </w:trPr>
        <w:tc>
          <w:tcPr>
            <w:tcW w:w="1678" w:type="dxa"/>
          </w:tcPr>
          <w:p w14:paraId="3B1B5A6C" w14:textId="77777777" w:rsidR="00DD6D98" w:rsidRPr="009901C4" w:rsidRDefault="00DD6D98" w:rsidP="00DD6D98">
            <w:pPr>
              <w:pStyle w:val="OtherTableBody"/>
              <w:rPr>
                <w:noProof/>
              </w:rPr>
            </w:pPr>
            <w:r w:rsidRPr="009901C4">
              <w:rPr>
                <w:noProof/>
              </w:rPr>
              <w:t>ng/(8.hr)</w:t>
            </w:r>
          </w:p>
        </w:tc>
        <w:tc>
          <w:tcPr>
            <w:tcW w:w="6926" w:type="dxa"/>
          </w:tcPr>
          <w:p w14:paraId="2368A259" w14:textId="77777777" w:rsidR="00DD6D98" w:rsidRPr="009901C4" w:rsidRDefault="00DD6D98" w:rsidP="00DD6D98">
            <w:pPr>
              <w:pStyle w:val="OtherTableBody"/>
              <w:rPr>
                <w:noProof/>
              </w:rPr>
            </w:pPr>
            <w:r w:rsidRPr="009901C4">
              <w:rPr>
                <w:noProof/>
              </w:rPr>
              <w:t xml:space="preserve"> Nanogram / 8 Hour shift</w:t>
            </w:r>
          </w:p>
        </w:tc>
      </w:tr>
      <w:tr w:rsidR="00DD6D98" w:rsidRPr="00D00BBD" w14:paraId="54A41CD4" w14:textId="77777777" w:rsidTr="00DD6D98">
        <w:trPr>
          <w:cantSplit/>
          <w:jc w:val="center"/>
        </w:trPr>
        <w:tc>
          <w:tcPr>
            <w:tcW w:w="1678" w:type="dxa"/>
          </w:tcPr>
          <w:p w14:paraId="4094F5E0" w14:textId="77777777" w:rsidR="00DD6D98" w:rsidRPr="009901C4" w:rsidRDefault="00DD6D98" w:rsidP="00DD6D98">
            <w:pPr>
              <w:pStyle w:val="OtherTableBody"/>
              <w:rPr>
                <w:noProof/>
              </w:rPr>
            </w:pPr>
            <w:r w:rsidRPr="009901C4">
              <w:rPr>
                <w:noProof/>
              </w:rPr>
              <w:t>ng/L</w:t>
            </w:r>
          </w:p>
        </w:tc>
        <w:tc>
          <w:tcPr>
            <w:tcW w:w="6926" w:type="dxa"/>
          </w:tcPr>
          <w:p w14:paraId="2DA95810" w14:textId="77777777" w:rsidR="00DD6D98" w:rsidRPr="009901C4" w:rsidRDefault="00DD6D98" w:rsidP="00DD6D98">
            <w:pPr>
              <w:pStyle w:val="OtherTableBody"/>
              <w:rPr>
                <w:noProof/>
              </w:rPr>
            </w:pPr>
            <w:r w:rsidRPr="009901C4">
              <w:rPr>
                <w:noProof/>
              </w:rPr>
              <w:t xml:space="preserve"> Nanogram / Liter</w:t>
            </w:r>
          </w:p>
        </w:tc>
      </w:tr>
      <w:tr w:rsidR="00DD6D98" w:rsidRPr="00D00BBD" w14:paraId="5EC9A145" w14:textId="77777777" w:rsidTr="00DD6D98">
        <w:trPr>
          <w:cantSplit/>
          <w:jc w:val="center"/>
        </w:trPr>
        <w:tc>
          <w:tcPr>
            <w:tcW w:w="1678" w:type="dxa"/>
          </w:tcPr>
          <w:p w14:paraId="36F2C1A4" w14:textId="77777777" w:rsidR="00DD6D98" w:rsidRPr="009901C4" w:rsidRDefault="00DD6D98" w:rsidP="00DD6D98">
            <w:pPr>
              <w:pStyle w:val="OtherTableBody"/>
              <w:rPr>
                <w:noProof/>
              </w:rPr>
            </w:pPr>
            <w:r w:rsidRPr="009901C4">
              <w:rPr>
                <w:noProof/>
              </w:rPr>
              <w:t>ng/kg</w:t>
            </w:r>
          </w:p>
        </w:tc>
        <w:tc>
          <w:tcPr>
            <w:tcW w:w="6926" w:type="dxa"/>
          </w:tcPr>
          <w:p w14:paraId="19FB7524" w14:textId="77777777" w:rsidR="00DD6D98" w:rsidRPr="009901C4" w:rsidRDefault="00DD6D98" w:rsidP="00DD6D98">
            <w:pPr>
              <w:pStyle w:val="OtherTableBody"/>
              <w:rPr>
                <w:noProof/>
              </w:rPr>
            </w:pPr>
            <w:r w:rsidRPr="009901C4">
              <w:rPr>
                <w:noProof/>
              </w:rPr>
              <w:t xml:space="preserve"> Nanogram / Kilogram (e.g., mass dose of medication  per patient body weight)</w:t>
            </w:r>
          </w:p>
        </w:tc>
      </w:tr>
      <w:tr w:rsidR="00DD6D98" w:rsidRPr="00D00BBD" w14:paraId="3BD27042" w14:textId="77777777" w:rsidTr="00DD6D98">
        <w:trPr>
          <w:cantSplit/>
          <w:jc w:val="center"/>
        </w:trPr>
        <w:tc>
          <w:tcPr>
            <w:tcW w:w="1678" w:type="dxa"/>
          </w:tcPr>
          <w:p w14:paraId="783CC0EF" w14:textId="77777777" w:rsidR="00DD6D98" w:rsidRPr="009901C4" w:rsidRDefault="00DD6D98" w:rsidP="00DD6D98">
            <w:pPr>
              <w:pStyle w:val="OtherTableBody"/>
              <w:rPr>
                <w:noProof/>
              </w:rPr>
            </w:pPr>
            <w:r w:rsidRPr="009901C4">
              <w:rPr>
                <w:noProof/>
              </w:rPr>
              <w:t>ng/(kg.d)</w:t>
            </w:r>
          </w:p>
        </w:tc>
        <w:tc>
          <w:tcPr>
            <w:tcW w:w="6926" w:type="dxa"/>
          </w:tcPr>
          <w:p w14:paraId="4DC28E1B" w14:textId="77777777" w:rsidR="00DD6D98" w:rsidRPr="009901C4" w:rsidRDefault="00DD6D98" w:rsidP="00DD6D98">
            <w:pPr>
              <w:pStyle w:val="OtherTableBody"/>
              <w:rPr>
                <w:noProof/>
              </w:rPr>
            </w:pPr>
            <w:r w:rsidRPr="009901C4">
              <w:rPr>
                <w:noProof/>
              </w:rPr>
              <w:t xml:space="preserve"> (Nanogram / Kilogram) / Day = nanogram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2E65B706" w14:textId="77777777" w:rsidTr="00DD6D98">
        <w:trPr>
          <w:cantSplit/>
          <w:jc w:val="center"/>
        </w:trPr>
        <w:tc>
          <w:tcPr>
            <w:tcW w:w="1678" w:type="dxa"/>
          </w:tcPr>
          <w:p w14:paraId="132974A3" w14:textId="77777777" w:rsidR="00DD6D98" w:rsidRPr="009901C4" w:rsidRDefault="00DD6D98" w:rsidP="00DD6D98">
            <w:pPr>
              <w:pStyle w:val="OtherTableBody"/>
              <w:rPr>
                <w:noProof/>
              </w:rPr>
            </w:pPr>
            <w:r w:rsidRPr="009901C4">
              <w:rPr>
                <w:noProof/>
              </w:rPr>
              <w:t>ng/(kg.hr)</w:t>
            </w:r>
          </w:p>
        </w:tc>
        <w:tc>
          <w:tcPr>
            <w:tcW w:w="6926" w:type="dxa"/>
          </w:tcPr>
          <w:p w14:paraId="386C50D4" w14:textId="77777777" w:rsidR="00DD6D98" w:rsidRPr="009901C4" w:rsidRDefault="00DD6D98" w:rsidP="00DD6D98">
            <w:pPr>
              <w:pStyle w:val="OtherTableBody"/>
              <w:rPr>
                <w:noProof/>
              </w:rPr>
            </w:pPr>
            <w:r w:rsidRPr="009901C4">
              <w:rPr>
                <w:noProof/>
              </w:rPr>
              <w:t xml:space="preserve"> (Nanogram / Kilogram) / Hour = nanogram / (kilogram </w:t>
            </w:r>
            <w:r w:rsidRPr="009901C4">
              <w:rPr>
                <w:rFonts w:ascii="Symbol" w:hAnsi="Symbol"/>
                <w:noProof/>
              </w:rPr>
              <w:t></w:t>
            </w:r>
            <w:r w:rsidRPr="009901C4">
              <w:rPr>
                <w:noProof/>
              </w:rPr>
              <w:t xml:space="preserve"> hour) (e.g., mass dose of medication per patient body weight per hour)</w:t>
            </w:r>
          </w:p>
        </w:tc>
      </w:tr>
      <w:tr w:rsidR="00DD6D98" w:rsidRPr="00D00BBD" w14:paraId="78C3E3FA" w14:textId="77777777" w:rsidTr="00DD6D98">
        <w:trPr>
          <w:cantSplit/>
          <w:jc w:val="center"/>
        </w:trPr>
        <w:tc>
          <w:tcPr>
            <w:tcW w:w="1678" w:type="dxa"/>
          </w:tcPr>
          <w:p w14:paraId="0F2B2B23" w14:textId="77777777" w:rsidR="00DD6D98" w:rsidRPr="009901C4" w:rsidRDefault="00DD6D98" w:rsidP="00DD6D98">
            <w:pPr>
              <w:pStyle w:val="OtherTableBody"/>
              <w:rPr>
                <w:noProof/>
              </w:rPr>
            </w:pPr>
            <w:r w:rsidRPr="009901C4">
              <w:rPr>
                <w:noProof/>
              </w:rPr>
              <w:t>ng/(8.hr.kg)</w:t>
            </w:r>
          </w:p>
        </w:tc>
        <w:tc>
          <w:tcPr>
            <w:tcW w:w="6926" w:type="dxa"/>
          </w:tcPr>
          <w:p w14:paraId="06229BE9" w14:textId="77777777" w:rsidR="00DD6D98" w:rsidRPr="009901C4" w:rsidRDefault="00DD6D98" w:rsidP="00DD6D98">
            <w:pPr>
              <w:pStyle w:val="OtherTableBody"/>
              <w:rPr>
                <w:noProof/>
              </w:rPr>
            </w:pPr>
            <w:r w:rsidRPr="009901C4">
              <w:rPr>
                <w:noProof/>
              </w:rPr>
              <w:t xml:space="preserve"> (Nanogram / Kilogram) / 8 Hour Shift = nanogram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14:paraId="156FDC79" w14:textId="77777777" w:rsidTr="00DD6D98">
        <w:trPr>
          <w:cantSplit/>
          <w:jc w:val="center"/>
        </w:trPr>
        <w:tc>
          <w:tcPr>
            <w:tcW w:w="1678" w:type="dxa"/>
          </w:tcPr>
          <w:p w14:paraId="0E0DDFB7" w14:textId="77777777" w:rsidR="00DD6D98" w:rsidRPr="009901C4" w:rsidRDefault="00DD6D98" w:rsidP="00DD6D98">
            <w:pPr>
              <w:pStyle w:val="OtherTableBody"/>
              <w:rPr>
                <w:noProof/>
              </w:rPr>
            </w:pPr>
            <w:r w:rsidRPr="009901C4">
              <w:rPr>
                <w:noProof/>
              </w:rPr>
              <w:t>ng/(kg.min)</w:t>
            </w:r>
          </w:p>
        </w:tc>
        <w:tc>
          <w:tcPr>
            <w:tcW w:w="6926" w:type="dxa"/>
          </w:tcPr>
          <w:p w14:paraId="454C268E" w14:textId="77777777" w:rsidR="00DD6D98" w:rsidRPr="009901C4" w:rsidRDefault="00DD6D98" w:rsidP="00DD6D98">
            <w:pPr>
              <w:pStyle w:val="OtherTableBody"/>
              <w:rPr>
                <w:noProof/>
              </w:rPr>
            </w:pPr>
            <w:r w:rsidRPr="009901C4">
              <w:rPr>
                <w:noProof/>
              </w:rPr>
              <w:t xml:space="preserve"> (Nanogram / Kilogram) / Minute = nanogram / (kilogram </w:t>
            </w:r>
            <w:r w:rsidRPr="009901C4">
              <w:rPr>
                <w:rFonts w:ascii="Symbol" w:hAnsi="Symbol"/>
                <w:noProof/>
              </w:rPr>
              <w:t></w:t>
            </w:r>
            <w:r w:rsidRPr="009901C4">
              <w:rPr>
                <w:noProof/>
              </w:rPr>
              <w:t xml:space="preserve"> minute) (e.g., mass dose of medication  per patient body weight per minute)</w:t>
            </w:r>
          </w:p>
        </w:tc>
      </w:tr>
      <w:tr w:rsidR="00DD6D98" w:rsidRPr="00D00BBD" w14:paraId="64D5CD6D" w14:textId="77777777" w:rsidTr="00DD6D98">
        <w:trPr>
          <w:cantSplit/>
          <w:jc w:val="center"/>
        </w:trPr>
        <w:tc>
          <w:tcPr>
            <w:tcW w:w="1678" w:type="dxa"/>
          </w:tcPr>
          <w:p w14:paraId="7F69BAFC" w14:textId="77777777" w:rsidR="00DD6D98" w:rsidRPr="009901C4" w:rsidRDefault="00DD6D98" w:rsidP="00DD6D98">
            <w:pPr>
              <w:pStyle w:val="OtherTableBody"/>
              <w:rPr>
                <w:noProof/>
              </w:rPr>
            </w:pPr>
            <w:r w:rsidRPr="009901C4">
              <w:rPr>
                <w:noProof/>
              </w:rPr>
              <w:t>ng/m2</w:t>
            </w:r>
          </w:p>
        </w:tc>
        <w:tc>
          <w:tcPr>
            <w:tcW w:w="6926" w:type="dxa"/>
          </w:tcPr>
          <w:p w14:paraId="16375C1F" w14:textId="77777777" w:rsidR="00DD6D98" w:rsidRPr="009901C4" w:rsidRDefault="00DD6D98" w:rsidP="00DD6D98">
            <w:pPr>
              <w:pStyle w:val="OtherTableBody"/>
              <w:rPr>
                <w:noProof/>
              </w:rPr>
            </w:pPr>
            <w:r w:rsidRPr="009901C4">
              <w:rPr>
                <w:noProof/>
              </w:rPr>
              <w:t>Nanogram / Meter</w:t>
            </w:r>
            <w:r w:rsidRPr="009901C4">
              <w:rPr>
                <w:noProof/>
                <w:vertAlign w:val="superscript"/>
              </w:rPr>
              <w:t>2</w:t>
            </w:r>
            <w:r w:rsidRPr="009901C4">
              <w:rPr>
                <w:noProof/>
              </w:rPr>
              <w:t xml:space="preserve"> (e.g., mass dose of medication per patient body surface area)</w:t>
            </w:r>
          </w:p>
        </w:tc>
      </w:tr>
      <w:tr w:rsidR="00DD6D98" w:rsidRPr="00D00BBD" w14:paraId="526912E3" w14:textId="77777777" w:rsidTr="00DD6D98">
        <w:trPr>
          <w:cantSplit/>
          <w:jc w:val="center"/>
        </w:trPr>
        <w:tc>
          <w:tcPr>
            <w:tcW w:w="1678" w:type="dxa"/>
          </w:tcPr>
          <w:p w14:paraId="7936C954" w14:textId="77777777" w:rsidR="00DD6D98" w:rsidRPr="009901C4" w:rsidRDefault="00DD6D98" w:rsidP="00DD6D98">
            <w:pPr>
              <w:pStyle w:val="OtherTableBody"/>
              <w:rPr>
                <w:noProof/>
              </w:rPr>
            </w:pPr>
            <w:r w:rsidRPr="009901C4">
              <w:rPr>
                <w:noProof/>
              </w:rPr>
              <w:t>ng/mL</w:t>
            </w:r>
          </w:p>
        </w:tc>
        <w:tc>
          <w:tcPr>
            <w:tcW w:w="6926" w:type="dxa"/>
          </w:tcPr>
          <w:p w14:paraId="45D68996" w14:textId="77777777" w:rsidR="00DD6D98" w:rsidRPr="009901C4" w:rsidRDefault="00DD6D98" w:rsidP="00DD6D98">
            <w:pPr>
              <w:pStyle w:val="OtherTableBody"/>
              <w:rPr>
                <w:noProof/>
              </w:rPr>
            </w:pPr>
            <w:r w:rsidRPr="009901C4">
              <w:rPr>
                <w:noProof/>
              </w:rPr>
              <w:t>Nanogram / Milliliter</w:t>
            </w:r>
          </w:p>
        </w:tc>
      </w:tr>
      <w:tr w:rsidR="00DD6D98" w:rsidRPr="00D00BBD" w14:paraId="4F7130D2" w14:textId="77777777" w:rsidTr="00DD6D98">
        <w:trPr>
          <w:cantSplit/>
          <w:jc w:val="center"/>
        </w:trPr>
        <w:tc>
          <w:tcPr>
            <w:tcW w:w="1678" w:type="dxa"/>
          </w:tcPr>
          <w:p w14:paraId="24066EAD" w14:textId="77777777" w:rsidR="00DD6D98" w:rsidRPr="009901C4" w:rsidRDefault="00DD6D98" w:rsidP="00DD6D98">
            <w:pPr>
              <w:pStyle w:val="OtherTableBody"/>
              <w:rPr>
                <w:noProof/>
              </w:rPr>
            </w:pPr>
            <w:r w:rsidRPr="009901C4">
              <w:rPr>
                <w:noProof/>
              </w:rPr>
              <w:t>ng/min</w:t>
            </w:r>
          </w:p>
        </w:tc>
        <w:tc>
          <w:tcPr>
            <w:tcW w:w="6926" w:type="dxa"/>
          </w:tcPr>
          <w:p w14:paraId="25D09F04" w14:textId="77777777" w:rsidR="00DD6D98" w:rsidRPr="009901C4" w:rsidRDefault="00DD6D98" w:rsidP="00DD6D98">
            <w:pPr>
              <w:pStyle w:val="OtherTableBody"/>
              <w:rPr>
                <w:noProof/>
              </w:rPr>
            </w:pPr>
            <w:r w:rsidRPr="009901C4">
              <w:rPr>
                <w:noProof/>
              </w:rPr>
              <w:t>*Nanogram / Minute</w:t>
            </w:r>
          </w:p>
        </w:tc>
      </w:tr>
      <w:tr w:rsidR="00DD6D98" w:rsidRPr="00D00BBD" w14:paraId="28DC0444" w14:textId="77777777" w:rsidTr="00DD6D98">
        <w:trPr>
          <w:cantSplit/>
          <w:jc w:val="center"/>
        </w:trPr>
        <w:tc>
          <w:tcPr>
            <w:tcW w:w="1678" w:type="dxa"/>
          </w:tcPr>
          <w:p w14:paraId="446AD65C" w14:textId="77777777" w:rsidR="00DD6D98" w:rsidRPr="009901C4" w:rsidRDefault="00DD6D98" w:rsidP="00DD6D98">
            <w:pPr>
              <w:pStyle w:val="OtherTableBody"/>
              <w:rPr>
                <w:noProof/>
              </w:rPr>
            </w:pPr>
            <w:r w:rsidRPr="009901C4">
              <w:rPr>
                <w:noProof/>
              </w:rPr>
              <w:t>ng/s</w:t>
            </w:r>
          </w:p>
        </w:tc>
        <w:tc>
          <w:tcPr>
            <w:tcW w:w="6926" w:type="dxa"/>
          </w:tcPr>
          <w:p w14:paraId="51AE5ABE" w14:textId="77777777" w:rsidR="00DD6D98" w:rsidRPr="009901C4" w:rsidRDefault="00DD6D98" w:rsidP="00DD6D98">
            <w:pPr>
              <w:pStyle w:val="OtherTableBody"/>
              <w:rPr>
                <w:noProof/>
              </w:rPr>
            </w:pPr>
            <w:r w:rsidRPr="009901C4">
              <w:rPr>
                <w:noProof/>
              </w:rPr>
              <w:t>*Nanogram / Second</w:t>
            </w:r>
          </w:p>
        </w:tc>
      </w:tr>
      <w:tr w:rsidR="00DD6D98" w:rsidRPr="00D00BBD" w14:paraId="4A0A7A4B" w14:textId="77777777" w:rsidTr="00DD6D98">
        <w:trPr>
          <w:cantSplit/>
          <w:jc w:val="center"/>
        </w:trPr>
        <w:tc>
          <w:tcPr>
            <w:tcW w:w="1678" w:type="dxa"/>
          </w:tcPr>
          <w:p w14:paraId="1B9C64FF" w14:textId="77777777" w:rsidR="00DD6D98" w:rsidRPr="009901C4" w:rsidRDefault="00DD6D98" w:rsidP="00DD6D98">
            <w:pPr>
              <w:pStyle w:val="OtherTableBody"/>
              <w:rPr>
                <w:noProof/>
              </w:rPr>
            </w:pPr>
            <w:r w:rsidRPr="009901C4">
              <w:rPr>
                <w:noProof/>
              </w:rPr>
              <w:t>nkat</w:t>
            </w:r>
          </w:p>
        </w:tc>
        <w:tc>
          <w:tcPr>
            <w:tcW w:w="6926" w:type="dxa"/>
          </w:tcPr>
          <w:p w14:paraId="59DB3844" w14:textId="77777777" w:rsidR="00DD6D98" w:rsidRPr="009901C4" w:rsidRDefault="00DD6D98" w:rsidP="00DD6D98">
            <w:pPr>
              <w:pStyle w:val="OtherTableBody"/>
              <w:rPr>
                <w:noProof/>
              </w:rPr>
            </w:pPr>
            <w:r w:rsidRPr="009901C4">
              <w:rPr>
                <w:noProof/>
              </w:rPr>
              <w:t>*Nanokatel</w:t>
            </w:r>
          </w:p>
        </w:tc>
      </w:tr>
      <w:tr w:rsidR="00DD6D98" w:rsidRPr="00D00BBD" w14:paraId="376E1098" w14:textId="77777777" w:rsidTr="00DD6D98">
        <w:trPr>
          <w:cantSplit/>
          <w:jc w:val="center"/>
        </w:trPr>
        <w:tc>
          <w:tcPr>
            <w:tcW w:w="1678" w:type="dxa"/>
          </w:tcPr>
          <w:p w14:paraId="0F02772D" w14:textId="77777777" w:rsidR="00DD6D98" w:rsidRPr="009901C4" w:rsidRDefault="00DD6D98" w:rsidP="00DD6D98">
            <w:pPr>
              <w:pStyle w:val="OtherTableBody"/>
              <w:rPr>
                <w:noProof/>
              </w:rPr>
            </w:pPr>
            <w:r w:rsidRPr="009901C4">
              <w:rPr>
                <w:noProof/>
              </w:rPr>
              <w:t>nm</w:t>
            </w:r>
          </w:p>
        </w:tc>
        <w:tc>
          <w:tcPr>
            <w:tcW w:w="6926" w:type="dxa"/>
          </w:tcPr>
          <w:p w14:paraId="6CA2AA59" w14:textId="77777777" w:rsidR="00DD6D98" w:rsidRPr="009901C4" w:rsidRDefault="00DD6D98" w:rsidP="00DD6D98">
            <w:pPr>
              <w:pStyle w:val="OtherTableBody"/>
              <w:rPr>
                <w:noProof/>
              </w:rPr>
            </w:pPr>
            <w:r w:rsidRPr="009901C4">
              <w:rPr>
                <w:noProof/>
              </w:rPr>
              <w:t>Nanometer</w:t>
            </w:r>
          </w:p>
        </w:tc>
      </w:tr>
      <w:tr w:rsidR="00DD6D98" w:rsidRPr="00D00BBD" w14:paraId="2416F2AD" w14:textId="77777777" w:rsidTr="00DD6D98">
        <w:trPr>
          <w:cantSplit/>
          <w:jc w:val="center"/>
        </w:trPr>
        <w:tc>
          <w:tcPr>
            <w:tcW w:w="1678" w:type="dxa"/>
          </w:tcPr>
          <w:p w14:paraId="147F5F3A" w14:textId="77777777" w:rsidR="00DD6D98" w:rsidRPr="009901C4" w:rsidRDefault="00DD6D98" w:rsidP="00DD6D98">
            <w:pPr>
              <w:pStyle w:val="OtherTableBody"/>
              <w:rPr>
                <w:noProof/>
              </w:rPr>
            </w:pPr>
            <w:r w:rsidRPr="009901C4">
              <w:rPr>
                <w:noProof/>
              </w:rPr>
              <w:t>nmol/s</w:t>
            </w:r>
          </w:p>
        </w:tc>
        <w:tc>
          <w:tcPr>
            <w:tcW w:w="6926" w:type="dxa"/>
          </w:tcPr>
          <w:p w14:paraId="7574FCE6" w14:textId="77777777" w:rsidR="00DD6D98" w:rsidRPr="009901C4" w:rsidRDefault="00DD6D98" w:rsidP="00DD6D98">
            <w:pPr>
              <w:pStyle w:val="OtherTableBody"/>
              <w:rPr>
                <w:noProof/>
              </w:rPr>
            </w:pPr>
            <w:r w:rsidRPr="009901C4">
              <w:rPr>
                <w:noProof/>
              </w:rPr>
              <w:t>Nanomole / Second</w:t>
            </w:r>
          </w:p>
        </w:tc>
      </w:tr>
      <w:tr w:rsidR="00DD6D98" w:rsidRPr="00D00BBD" w14:paraId="34C4DA0D" w14:textId="77777777" w:rsidTr="00DD6D98">
        <w:trPr>
          <w:cantSplit/>
          <w:jc w:val="center"/>
        </w:trPr>
        <w:tc>
          <w:tcPr>
            <w:tcW w:w="1678" w:type="dxa"/>
          </w:tcPr>
          <w:p w14:paraId="1F6898B6" w14:textId="77777777" w:rsidR="00DD6D98" w:rsidRPr="009901C4" w:rsidRDefault="00DD6D98" w:rsidP="00DD6D98">
            <w:pPr>
              <w:pStyle w:val="OtherTableBody"/>
              <w:rPr>
                <w:noProof/>
              </w:rPr>
            </w:pPr>
            <w:r w:rsidRPr="009901C4">
              <w:rPr>
                <w:noProof/>
              </w:rPr>
              <w:t>ns</w:t>
            </w:r>
          </w:p>
        </w:tc>
        <w:tc>
          <w:tcPr>
            <w:tcW w:w="6926" w:type="dxa"/>
          </w:tcPr>
          <w:p w14:paraId="0AB74AFF" w14:textId="77777777" w:rsidR="00DD6D98" w:rsidRPr="009901C4" w:rsidRDefault="00DD6D98" w:rsidP="00DD6D98">
            <w:pPr>
              <w:pStyle w:val="OtherTableBody"/>
              <w:rPr>
                <w:noProof/>
              </w:rPr>
            </w:pPr>
            <w:r w:rsidRPr="009901C4">
              <w:rPr>
                <w:noProof/>
              </w:rPr>
              <w:t>Nanosecond</w:t>
            </w:r>
          </w:p>
        </w:tc>
      </w:tr>
      <w:tr w:rsidR="00DD6D98" w:rsidRPr="00D00BBD" w14:paraId="1AD525F5" w14:textId="77777777" w:rsidTr="00DD6D98">
        <w:trPr>
          <w:cantSplit/>
          <w:jc w:val="center"/>
        </w:trPr>
        <w:tc>
          <w:tcPr>
            <w:tcW w:w="1678" w:type="dxa"/>
          </w:tcPr>
          <w:p w14:paraId="7EEDEE26" w14:textId="77777777" w:rsidR="00DD6D98" w:rsidRPr="009901C4" w:rsidRDefault="00DD6D98" w:rsidP="00DD6D98">
            <w:pPr>
              <w:pStyle w:val="OtherTableBody"/>
              <w:rPr>
                <w:noProof/>
              </w:rPr>
            </w:pPr>
            <w:r w:rsidRPr="009901C4">
              <w:rPr>
                <w:noProof/>
              </w:rPr>
              <w:t>n</w:t>
            </w:r>
          </w:p>
        </w:tc>
        <w:tc>
          <w:tcPr>
            <w:tcW w:w="6926" w:type="dxa"/>
          </w:tcPr>
          <w:p w14:paraId="08D6284F" w14:textId="77777777" w:rsidR="00DD6D98" w:rsidRPr="009901C4" w:rsidRDefault="00DD6D98" w:rsidP="00DD6D98">
            <w:pPr>
              <w:pStyle w:val="OtherTableBody"/>
              <w:rPr>
                <w:noProof/>
              </w:rPr>
            </w:pPr>
            <w:r w:rsidRPr="009901C4">
              <w:rPr>
                <w:noProof/>
              </w:rPr>
              <w:t>Newton (force)</w:t>
            </w:r>
          </w:p>
        </w:tc>
      </w:tr>
      <w:tr w:rsidR="00DD6D98" w:rsidRPr="00D00BBD" w14:paraId="50537415" w14:textId="77777777" w:rsidTr="00DD6D98">
        <w:trPr>
          <w:cantSplit/>
          <w:jc w:val="center"/>
        </w:trPr>
        <w:tc>
          <w:tcPr>
            <w:tcW w:w="1678" w:type="dxa"/>
          </w:tcPr>
          <w:p w14:paraId="7E1DF7E0" w14:textId="77777777" w:rsidR="00DD6D98" w:rsidRPr="009901C4" w:rsidRDefault="00DD6D98" w:rsidP="00DD6D98">
            <w:pPr>
              <w:pStyle w:val="OtherTableBody"/>
              <w:rPr>
                <w:noProof/>
              </w:rPr>
            </w:pPr>
            <w:r w:rsidRPr="009901C4">
              <w:rPr>
                <w:noProof/>
              </w:rPr>
              <w:t>n.s</w:t>
            </w:r>
          </w:p>
        </w:tc>
        <w:tc>
          <w:tcPr>
            <w:tcW w:w="6926" w:type="dxa"/>
          </w:tcPr>
          <w:p w14:paraId="5EBB3E57" w14:textId="77777777" w:rsidR="00DD6D98" w:rsidRPr="009901C4" w:rsidRDefault="00DD6D98" w:rsidP="00DD6D98">
            <w:pPr>
              <w:pStyle w:val="OtherTableBody"/>
              <w:rPr>
                <w:noProof/>
              </w:rPr>
            </w:pPr>
            <w:r w:rsidRPr="009901C4">
              <w:rPr>
                <w:noProof/>
              </w:rPr>
              <w:t>Newton second</w:t>
            </w:r>
          </w:p>
        </w:tc>
      </w:tr>
      <w:tr w:rsidR="00DD6D98" w:rsidRPr="00D00BBD" w14:paraId="2779D79F" w14:textId="77777777" w:rsidTr="00DD6D98">
        <w:trPr>
          <w:cantSplit/>
          <w:jc w:val="center"/>
        </w:trPr>
        <w:tc>
          <w:tcPr>
            <w:tcW w:w="1678" w:type="dxa"/>
          </w:tcPr>
          <w:p w14:paraId="2C9939B9" w14:textId="77777777" w:rsidR="00DD6D98" w:rsidRPr="009901C4" w:rsidRDefault="00DD6D98" w:rsidP="00DD6D98">
            <w:pPr>
              <w:pStyle w:val="OtherTableBody"/>
              <w:rPr>
                <w:noProof/>
              </w:rPr>
            </w:pPr>
            <w:r w:rsidRPr="009901C4">
              <w:rPr>
                <w:noProof/>
              </w:rPr>
              <w:t>(od)</w:t>
            </w:r>
          </w:p>
        </w:tc>
        <w:tc>
          <w:tcPr>
            <w:tcW w:w="6926" w:type="dxa"/>
          </w:tcPr>
          <w:p w14:paraId="0D483DDC" w14:textId="77777777" w:rsidR="00DD6D98" w:rsidRPr="009901C4" w:rsidRDefault="00DD6D98" w:rsidP="00DD6D98">
            <w:pPr>
              <w:pStyle w:val="OtherTableBody"/>
              <w:rPr>
                <w:noProof/>
              </w:rPr>
            </w:pPr>
            <w:r w:rsidRPr="009901C4">
              <w:rPr>
                <w:noProof/>
              </w:rPr>
              <w:t>*O.D. (optical density)</w:t>
            </w:r>
          </w:p>
        </w:tc>
      </w:tr>
      <w:tr w:rsidR="00DD6D98" w:rsidRPr="00D00BBD" w14:paraId="2F618A50" w14:textId="77777777" w:rsidTr="00DD6D98">
        <w:trPr>
          <w:cantSplit/>
          <w:jc w:val="center"/>
        </w:trPr>
        <w:tc>
          <w:tcPr>
            <w:tcW w:w="1678" w:type="dxa"/>
          </w:tcPr>
          <w:p w14:paraId="0851B92B" w14:textId="77777777" w:rsidR="00DD6D98" w:rsidRPr="009901C4" w:rsidRDefault="00DD6D98" w:rsidP="00DD6D98">
            <w:pPr>
              <w:pStyle w:val="OtherTableBody"/>
              <w:rPr>
                <w:noProof/>
              </w:rPr>
            </w:pPr>
            <w:r w:rsidRPr="009901C4">
              <w:rPr>
                <w:noProof/>
              </w:rPr>
              <w:t>ohm</w:t>
            </w:r>
          </w:p>
        </w:tc>
        <w:tc>
          <w:tcPr>
            <w:tcW w:w="6926" w:type="dxa"/>
          </w:tcPr>
          <w:p w14:paraId="42396842" w14:textId="77777777" w:rsidR="00DD6D98" w:rsidRPr="009901C4" w:rsidRDefault="00DD6D98" w:rsidP="00DD6D98">
            <w:pPr>
              <w:pStyle w:val="OtherTableBody"/>
              <w:rPr>
                <w:noProof/>
              </w:rPr>
            </w:pPr>
            <w:r w:rsidRPr="009901C4">
              <w:rPr>
                <w:noProof/>
              </w:rPr>
              <w:t>Ohm (electrical resistance)</w:t>
            </w:r>
          </w:p>
        </w:tc>
      </w:tr>
      <w:tr w:rsidR="00DD6D98" w:rsidRPr="00D00BBD" w14:paraId="50C5ECD9" w14:textId="77777777" w:rsidTr="00DD6D98">
        <w:trPr>
          <w:cantSplit/>
          <w:jc w:val="center"/>
        </w:trPr>
        <w:tc>
          <w:tcPr>
            <w:tcW w:w="1678" w:type="dxa"/>
          </w:tcPr>
          <w:p w14:paraId="4C03ECD6" w14:textId="77777777" w:rsidR="00DD6D98" w:rsidRPr="009901C4" w:rsidRDefault="00DD6D98" w:rsidP="00DD6D98">
            <w:pPr>
              <w:pStyle w:val="OtherTableBody"/>
              <w:rPr>
                <w:noProof/>
              </w:rPr>
            </w:pPr>
            <w:r w:rsidRPr="009901C4">
              <w:rPr>
                <w:noProof/>
              </w:rPr>
              <w:t>ohm.m</w:t>
            </w:r>
          </w:p>
        </w:tc>
        <w:tc>
          <w:tcPr>
            <w:tcW w:w="6926" w:type="dxa"/>
          </w:tcPr>
          <w:p w14:paraId="4DA1BC69" w14:textId="77777777" w:rsidR="00DD6D98" w:rsidRPr="009901C4" w:rsidRDefault="00DD6D98" w:rsidP="00DD6D98">
            <w:pPr>
              <w:pStyle w:val="OtherTableBody"/>
              <w:rPr>
                <w:noProof/>
              </w:rPr>
            </w:pPr>
            <w:r w:rsidRPr="009901C4">
              <w:rPr>
                <w:noProof/>
              </w:rPr>
              <w:t>Ohm meter</w:t>
            </w:r>
          </w:p>
        </w:tc>
      </w:tr>
      <w:tr w:rsidR="00DD6D98" w:rsidRPr="00D00BBD" w14:paraId="7384F2EC" w14:textId="77777777" w:rsidTr="00DD6D98">
        <w:trPr>
          <w:cantSplit/>
          <w:jc w:val="center"/>
        </w:trPr>
        <w:tc>
          <w:tcPr>
            <w:tcW w:w="1678" w:type="dxa"/>
          </w:tcPr>
          <w:p w14:paraId="541C1F77" w14:textId="77777777" w:rsidR="00DD6D98" w:rsidRPr="009901C4" w:rsidRDefault="00DD6D98" w:rsidP="00DD6D98">
            <w:pPr>
              <w:pStyle w:val="OtherTableBody"/>
              <w:rPr>
                <w:noProof/>
              </w:rPr>
            </w:pPr>
            <w:r w:rsidRPr="009901C4">
              <w:rPr>
                <w:noProof/>
              </w:rPr>
              <w:t>osmol</w:t>
            </w:r>
          </w:p>
        </w:tc>
        <w:tc>
          <w:tcPr>
            <w:tcW w:w="6926" w:type="dxa"/>
          </w:tcPr>
          <w:p w14:paraId="55F001E1" w14:textId="77777777" w:rsidR="00DD6D98" w:rsidRPr="009901C4" w:rsidRDefault="00DD6D98" w:rsidP="00DD6D98">
            <w:pPr>
              <w:pStyle w:val="OtherTableBody"/>
              <w:rPr>
                <w:noProof/>
              </w:rPr>
            </w:pPr>
            <w:r w:rsidRPr="009901C4">
              <w:rPr>
                <w:noProof/>
              </w:rPr>
              <w:t>Osmole</w:t>
            </w:r>
          </w:p>
        </w:tc>
      </w:tr>
      <w:tr w:rsidR="00DD6D98" w:rsidRPr="00D00BBD" w14:paraId="456FB040" w14:textId="77777777" w:rsidTr="00DD6D98">
        <w:trPr>
          <w:cantSplit/>
          <w:jc w:val="center"/>
        </w:trPr>
        <w:tc>
          <w:tcPr>
            <w:tcW w:w="1678" w:type="dxa"/>
          </w:tcPr>
          <w:p w14:paraId="4E682DF0" w14:textId="77777777" w:rsidR="00DD6D98" w:rsidRPr="009901C4" w:rsidRDefault="00DD6D98" w:rsidP="00DD6D98">
            <w:pPr>
              <w:pStyle w:val="OtherTableBody"/>
              <w:rPr>
                <w:noProof/>
              </w:rPr>
            </w:pPr>
            <w:r w:rsidRPr="009901C4">
              <w:rPr>
                <w:noProof/>
              </w:rPr>
              <w:t>osmol/kg</w:t>
            </w:r>
          </w:p>
        </w:tc>
        <w:tc>
          <w:tcPr>
            <w:tcW w:w="6926" w:type="dxa"/>
          </w:tcPr>
          <w:p w14:paraId="0DB720BD" w14:textId="77777777" w:rsidR="00DD6D98" w:rsidRPr="009901C4" w:rsidRDefault="00DD6D98" w:rsidP="00DD6D98">
            <w:pPr>
              <w:pStyle w:val="OtherTableBody"/>
              <w:rPr>
                <w:noProof/>
              </w:rPr>
            </w:pPr>
            <w:r w:rsidRPr="009901C4">
              <w:rPr>
                <w:noProof/>
              </w:rPr>
              <w:t>Osmole per kilogram</w:t>
            </w:r>
          </w:p>
        </w:tc>
      </w:tr>
      <w:tr w:rsidR="00DD6D98" w:rsidRPr="00D00BBD" w14:paraId="3B3E1DA8" w14:textId="77777777" w:rsidTr="00DD6D98">
        <w:trPr>
          <w:cantSplit/>
          <w:jc w:val="center"/>
        </w:trPr>
        <w:tc>
          <w:tcPr>
            <w:tcW w:w="1678" w:type="dxa"/>
          </w:tcPr>
          <w:p w14:paraId="68C96CED" w14:textId="77777777" w:rsidR="00DD6D98" w:rsidRPr="009901C4" w:rsidRDefault="00DD6D98" w:rsidP="00DD6D98">
            <w:pPr>
              <w:pStyle w:val="OtherTableBody"/>
              <w:rPr>
                <w:noProof/>
              </w:rPr>
            </w:pPr>
            <w:r w:rsidRPr="009901C4">
              <w:rPr>
                <w:noProof/>
              </w:rPr>
              <w:t>osmol/L</w:t>
            </w:r>
          </w:p>
        </w:tc>
        <w:tc>
          <w:tcPr>
            <w:tcW w:w="6926" w:type="dxa"/>
          </w:tcPr>
          <w:p w14:paraId="1264AC99" w14:textId="77777777" w:rsidR="00DD6D98" w:rsidRPr="009901C4" w:rsidRDefault="00DD6D98" w:rsidP="00DD6D98">
            <w:pPr>
              <w:pStyle w:val="OtherTableBody"/>
              <w:rPr>
                <w:noProof/>
              </w:rPr>
            </w:pPr>
            <w:r w:rsidRPr="009901C4">
              <w:rPr>
                <w:noProof/>
              </w:rPr>
              <w:t>Osmole per liter</w:t>
            </w:r>
          </w:p>
        </w:tc>
      </w:tr>
      <w:tr w:rsidR="00DD6D98" w:rsidRPr="00D00BBD" w14:paraId="46D70684" w14:textId="77777777" w:rsidTr="00DD6D98">
        <w:trPr>
          <w:cantSplit/>
          <w:jc w:val="center"/>
        </w:trPr>
        <w:tc>
          <w:tcPr>
            <w:tcW w:w="1678" w:type="dxa"/>
          </w:tcPr>
          <w:p w14:paraId="59049916" w14:textId="77777777" w:rsidR="00DD6D98" w:rsidRPr="009901C4" w:rsidRDefault="00DD6D98" w:rsidP="00DD6D98">
            <w:pPr>
              <w:pStyle w:val="OtherTableBody"/>
              <w:rPr>
                <w:noProof/>
              </w:rPr>
            </w:pPr>
            <w:r w:rsidRPr="009901C4">
              <w:rPr>
                <w:noProof/>
              </w:rPr>
              <w:t>/m3</w:t>
            </w:r>
          </w:p>
        </w:tc>
        <w:tc>
          <w:tcPr>
            <w:tcW w:w="6926" w:type="dxa"/>
          </w:tcPr>
          <w:p w14:paraId="2071BFC7" w14:textId="77777777" w:rsidR="00DD6D98" w:rsidRPr="009901C4" w:rsidRDefault="00DD6D98" w:rsidP="00DD6D98">
            <w:pPr>
              <w:pStyle w:val="OtherTableBody"/>
              <w:rPr>
                <w:noProof/>
              </w:rPr>
            </w:pPr>
            <w:r w:rsidRPr="009901C4">
              <w:rPr>
                <w:noProof/>
              </w:rPr>
              <w:t>*Particles / Meter</w:t>
            </w:r>
            <w:r w:rsidRPr="009901C4">
              <w:rPr>
                <w:noProof/>
                <w:vertAlign w:val="superscript"/>
              </w:rPr>
              <w:t>3</w:t>
            </w:r>
          </w:p>
        </w:tc>
      </w:tr>
      <w:tr w:rsidR="00DD6D98" w:rsidRPr="00D00BBD" w14:paraId="51F10FF2" w14:textId="77777777" w:rsidTr="00DD6D98">
        <w:trPr>
          <w:cantSplit/>
          <w:jc w:val="center"/>
        </w:trPr>
        <w:tc>
          <w:tcPr>
            <w:tcW w:w="1678" w:type="dxa"/>
          </w:tcPr>
          <w:p w14:paraId="4221CBE5" w14:textId="77777777" w:rsidR="00DD6D98" w:rsidRPr="009901C4" w:rsidRDefault="00DD6D98" w:rsidP="00DD6D98">
            <w:pPr>
              <w:pStyle w:val="OtherTableBody"/>
              <w:rPr>
                <w:noProof/>
              </w:rPr>
            </w:pPr>
            <w:r w:rsidRPr="009901C4">
              <w:rPr>
                <w:noProof/>
              </w:rPr>
              <w:t>/L</w:t>
            </w:r>
          </w:p>
        </w:tc>
        <w:tc>
          <w:tcPr>
            <w:tcW w:w="6926" w:type="dxa"/>
          </w:tcPr>
          <w:p w14:paraId="2597F725" w14:textId="77777777" w:rsidR="00DD6D98" w:rsidRPr="009901C4" w:rsidRDefault="00DD6D98" w:rsidP="00DD6D98">
            <w:pPr>
              <w:pStyle w:val="OtherTableBody"/>
              <w:rPr>
                <w:noProof/>
              </w:rPr>
            </w:pPr>
            <w:r w:rsidRPr="009901C4">
              <w:rPr>
                <w:noProof/>
              </w:rPr>
              <w:t>*Particles / Liter</w:t>
            </w:r>
          </w:p>
        </w:tc>
      </w:tr>
      <w:tr w:rsidR="00DD6D98" w:rsidRPr="00D00BBD" w14:paraId="7D76D0CD" w14:textId="77777777" w:rsidTr="00DD6D98">
        <w:trPr>
          <w:cantSplit/>
          <w:jc w:val="center"/>
        </w:trPr>
        <w:tc>
          <w:tcPr>
            <w:tcW w:w="1678" w:type="dxa"/>
          </w:tcPr>
          <w:p w14:paraId="27FD9806" w14:textId="77777777" w:rsidR="00DD6D98" w:rsidRPr="009901C4" w:rsidRDefault="00DD6D98" w:rsidP="00DD6D98">
            <w:pPr>
              <w:pStyle w:val="OtherTableBody"/>
              <w:rPr>
                <w:noProof/>
              </w:rPr>
            </w:pPr>
            <w:r w:rsidRPr="009901C4">
              <w:rPr>
                <w:noProof/>
              </w:rPr>
              <w:t>/(tot)</w:t>
            </w:r>
          </w:p>
        </w:tc>
        <w:tc>
          <w:tcPr>
            <w:tcW w:w="6926" w:type="dxa"/>
          </w:tcPr>
          <w:p w14:paraId="46BDE13E" w14:textId="77777777" w:rsidR="00DD6D98" w:rsidRPr="009901C4" w:rsidRDefault="00DD6D98" w:rsidP="00DD6D98">
            <w:pPr>
              <w:pStyle w:val="OtherTableBody"/>
              <w:rPr>
                <w:noProof/>
              </w:rPr>
            </w:pPr>
            <w:r w:rsidRPr="009901C4">
              <w:rPr>
                <w:noProof/>
              </w:rPr>
              <w:t>*Particles / Total Count</w:t>
            </w:r>
          </w:p>
        </w:tc>
      </w:tr>
      <w:tr w:rsidR="00DD6D98" w:rsidRPr="00D00BBD" w14:paraId="6C58ED79" w14:textId="77777777" w:rsidTr="00DD6D98">
        <w:trPr>
          <w:cantSplit/>
          <w:jc w:val="center"/>
        </w:trPr>
        <w:tc>
          <w:tcPr>
            <w:tcW w:w="1678" w:type="dxa"/>
          </w:tcPr>
          <w:p w14:paraId="52353B0A" w14:textId="77777777" w:rsidR="00DD6D98" w:rsidRPr="009901C4" w:rsidRDefault="00DD6D98" w:rsidP="00DD6D98">
            <w:pPr>
              <w:pStyle w:val="OtherTableBody"/>
              <w:rPr>
                <w:noProof/>
              </w:rPr>
            </w:pPr>
            <w:r w:rsidRPr="009901C4">
              <w:rPr>
                <w:noProof/>
              </w:rPr>
              <w:t>(ppb)</w:t>
            </w:r>
          </w:p>
        </w:tc>
        <w:tc>
          <w:tcPr>
            <w:tcW w:w="6926" w:type="dxa"/>
          </w:tcPr>
          <w:p w14:paraId="5F26BE21" w14:textId="77777777" w:rsidR="00DD6D98" w:rsidRPr="009901C4" w:rsidRDefault="00DD6D98" w:rsidP="00DD6D98">
            <w:pPr>
              <w:pStyle w:val="OtherTableBody"/>
              <w:rPr>
                <w:noProof/>
              </w:rPr>
            </w:pPr>
            <w:r w:rsidRPr="009901C4">
              <w:rPr>
                <w:noProof/>
              </w:rPr>
              <w:t>*Parts Per Billion</w:t>
            </w:r>
          </w:p>
        </w:tc>
      </w:tr>
      <w:tr w:rsidR="00DD6D98" w:rsidRPr="00D00BBD" w14:paraId="7A956F6E" w14:textId="77777777" w:rsidTr="00DD6D98">
        <w:trPr>
          <w:cantSplit/>
          <w:jc w:val="center"/>
        </w:trPr>
        <w:tc>
          <w:tcPr>
            <w:tcW w:w="1678" w:type="dxa"/>
          </w:tcPr>
          <w:p w14:paraId="2A9B33F8" w14:textId="77777777" w:rsidR="00DD6D98" w:rsidRPr="009901C4" w:rsidRDefault="00DD6D98" w:rsidP="00DD6D98">
            <w:pPr>
              <w:pStyle w:val="OtherTableBody"/>
              <w:rPr>
                <w:noProof/>
              </w:rPr>
            </w:pPr>
            <w:r w:rsidRPr="009901C4">
              <w:rPr>
                <w:noProof/>
              </w:rPr>
              <w:t>(ppm)</w:t>
            </w:r>
          </w:p>
        </w:tc>
        <w:tc>
          <w:tcPr>
            <w:tcW w:w="6926" w:type="dxa"/>
          </w:tcPr>
          <w:p w14:paraId="1F25720F" w14:textId="77777777" w:rsidR="00DD6D98" w:rsidRPr="009901C4" w:rsidRDefault="00DD6D98" w:rsidP="00DD6D98">
            <w:pPr>
              <w:pStyle w:val="OtherTableBody"/>
              <w:rPr>
                <w:noProof/>
              </w:rPr>
            </w:pPr>
            <w:r w:rsidRPr="009901C4">
              <w:rPr>
                <w:noProof/>
              </w:rPr>
              <w:t>*Parts Per Million</w:t>
            </w:r>
          </w:p>
        </w:tc>
      </w:tr>
      <w:tr w:rsidR="00DD6D98" w:rsidRPr="00D00BBD" w14:paraId="4DAC762F" w14:textId="77777777" w:rsidTr="00DD6D98">
        <w:trPr>
          <w:cantSplit/>
          <w:jc w:val="center"/>
        </w:trPr>
        <w:tc>
          <w:tcPr>
            <w:tcW w:w="1678" w:type="dxa"/>
          </w:tcPr>
          <w:p w14:paraId="51E0C1D3" w14:textId="77777777" w:rsidR="00DD6D98" w:rsidRPr="009901C4" w:rsidRDefault="00DD6D98" w:rsidP="00DD6D98">
            <w:pPr>
              <w:pStyle w:val="OtherTableBody"/>
              <w:rPr>
                <w:noProof/>
              </w:rPr>
            </w:pPr>
            <w:r w:rsidRPr="009901C4">
              <w:rPr>
                <w:noProof/>
              </w:rPr>
              <w:t>(ppth)</w:t>
            </w:r>
          </w:p>
        </w:tc>
        <w:tc>
          <w:tcPr>
            <w:tcW w:w="6926" w:type="dxa"/>
          </w:tcPr>
          <w:p w14:paraId="3678A707" w14:textId="77777777" w:rsidR="00DD6D98" w:rsidRPr="009901C4" w:rsidRDefault="00DD6D98" w:rsidP="00DD6D98">
            <w:pPr>
              <w:pStyle w:val="OtherTableBody"/>
              <w:rPr>
                <w:noProof/>
              </w:rPr>
            </w:pPr>
            <w:r w:rsidRPr="009901C4">
              <w:rPr>
                <w:noProof/>
              </w:rPr>
              <w:t>Parts per thousand</w:t>
            </w:r>
          </w:p>
        </w:tc>
      </w:tr>
      <w:tr w:rsidR="00DD6D98" w:rsidRPr="00D00BBD" w14:paraId="6AB0E90F" w14:textId="77777777" w:rsidTr="00DD6D98">
        <w:trPr>
          <w:cantSplit/>
          <w:jc w:val="center"/>
        </w:trPr>
        <w:tc>
          <w:tcPr>
            <w:tcW w:w="1678" w:type="dxa"/>
          </w:tcPr>
          <w:p w14:paraId="6C3EBD37" w14:textId="77777777" w:rsidR="00DD6D98" w:rsidRPr="009901C4" w:rsidRDefault="00DD6D98" w:rsidP="00DD6D98">
            <w:pPr>
              <w:pStyle w:val="OtherTableBody"/>
              <w:rPr>
                <w:noProof/>
              </w:rPr>
            </w:pPr>
            <w:r w:rsidRPr="009901C4">
              <w:rPr>
                <w:noProof/>
              </w:rPr>
              <w:t>(ppt)</w:t>
            </w:r>
          </w:p>
        </w:tc>
        <w:tc>
          <w:tcPr>
            <w:tcW w:w="6926" w:type="dxa"/>
          </w:tcPr>
          <w:p w14:paraId="3DEDE682" w14:textId="77777777" w:rsidR="00DD6D98" w:rsidRPr="009901C4" w:rsidRDefault="00DD6D98" w:rsidP="00DD6D98">
            <w:pPr>
              <w:pStyle w:val="OtherTableBody"/>
              <w:rPr>
                <w:noProof/>
              </w:rPr>
            </w:pPr>
            <w:r w:rsidRPr="009901C4">
              <w:rPr>
                <w:noProof/>
              </w:rPr>
              <w:t>Parts per trillion (10^12)</w:t>
            </w:r>
          </w:p>
        </w:tc>
      </w:tr>
      <w:tr w:rsidR="00DD6D98" w:rsidRPr="00D00BBD" w14:paraId="17E30328" w14:textId="77777777" w:rsidTr="00DD6D98">
        <w:trPr>
          <w:cantSplit/>
          <w:jc w:val="center"/>
        </w:trPr>
        <w:tc>
          <w:tcPr>
            <w:tcW w:w="1678" w:type="dxa"/>
          </w:tcPr>
          <w:p w14:paraId="1FE9CA81" w14:textId="77777777" w:rsidR="00DD6D98" w:rsidRPr="009901C4" w:rsidRDefault="00DD6D98" w:rsidP="00DD6D98">
            <w:pPr>
              <w:pStyle w:val="OtherTableBody"/>
              <w:rPr>
                <w:noProof/>
              </w:rPr>
            </w:pPr>
            <w:r w:rsidRPr="009901C4">
              <w:rPr>
                <w:noProof/>
              </w:rPr>
              <w:t>pal</w:t>
            </w:r>
          </w:p>
        </w:tc>
        <w:tc>
          <w:tcPr>
            <w:tcW w:w="6926" w:type="dxa"/>
          </w:tcPr>
          <w:p w14:paraId="670A7979" w14:textId="77777777" w:rsidR="00DD6D98" w:rsidRPr="009901C4" w:rsidRDefault="00DD6D98" w:rsidP="00DD6D98">
            <w:pPr>
              <w:pStyle w:val="OtherTableBody"/>
              <w:rPr>
                <w:noProof/>
              </w:rPr>
            </w:pPr>
            <w:r w:rsidRPr="009901C4">
              <w:rPr>
                <w:noProof/>
              </w:rPr>
              <w:t>Pascal (pressure)</w:t>
            </w:r>
          </w:p>
        </w:tc>
      </w:tr>
      <w:tr w:rsidR="00DD6D98" w:rsidRPr="00D00BBD" w14:paraId="49E81169" w14:textId="77777777" w:rsidTr="00DD6D98">
        <w:trPr>
          <w:cantSplit/>
          <w:jc w:val="center"/>
        </w:trPr>
        <w:tc>
          <w:tcPr>
            <w:tcW w:w="1678" w:type="dxa"/>
          </w:tcPr>
          <w:p w14:paraId="7AFCD418" w14:textId="77777777" w:rsidR="00DD6D98" w:rsidRPr="009901C4" w:rsidRDefault="00DD6D98" w:rsidP="00DD6D98">
            <w:pPr>
              <w:pStyle w:val="OtherTableBody"/>
              <w:rPr>
                <w:noProof/>
              </w:rPr>
            </w:pPr>
            <w:r w:rsidRPr="009901C4">
              <w:rPr>
                <w:noProof/>
              </w:rPr>
              <w:t>/(hpf)</w:t>
            </w:r>
          </w:p>
        </w:tc>
        <w:tc>
          <w:tcPr>
            <w:tcW w:w="6926" w:type="dxa"/>
          </w:tcPr>
          <w:p w14:paraId="50619042" w14:textId="77777777" w:rsidR="00DD6D98" w:rsidRPr="009901C4" w:rsidRDefault="00DD6D98" w:rsidP="00DD6D98">
            <w:pPr>
              <w:pStyle w:val="OtherTableBody"/>
              <w:rPr>
                <w:noProof/>
              </w:rPr>
            </w:pPr>
            <w:r w:rsidRPr="009901C4">
              <w:rPr>
                <w:noProof/>
              </w:rPr>
              <w:t>*Per High Power Field</w:t>
            </w:r>
          </w:p>
        </w:tc>
      </w:tr>
      <w:tr w:rsidR="00DD6D98" w:rsidRPr="00D00BBD" w14:paraId="6012D26A" w14:textId="77777777" w:rsidTr="00DD6D98">
        <w:trPr>
          <w:cantSplit/>
          <w:jc w:val="center"/>
        </w:trPr>
        <w:tc>
          <w:tcPr>
            <w:tcW w:w="1678" w:type="dxa"/>
          </w:tcPr>
          <w:p w14:paraId="66F0D663" w14:textId="77777777" w:rsidR="00DD6D98" w:rsidRPr="009901C4" w:rsidRDefault="00DD6D98" w:rsidP="00DD6D98">
            <w:pPr>
              <w:pStyle w:val="OtherTableBody"/>
              <w:rPr>
                <w:noProof/>
              </w:rPr>
            </w:pPr>
            <w:r w:rsidRPr="009901C4">
              <w:rPr>
                <w:noProof/>
              </w:rPr>
              <w:t>(ph)</w:t>
            </w:r>
          </w:p>
        </w:tc>
        <w:tc>
          <w:tcPr>
            <w:tcW w:w="6926" w:type="dxa"/>
          </w:tcPr>
          <w:p w14:paraId="405D8DB9" w14:textId="77777777" w:rsidR="00DD6D98" w:rsidRPr="009901C4" w:rsidRDefault="00DD6D98" w:rsidP="00DD6D98">
            <w:pPr>
              <w:pStyle w:val="OtherTableBody"/>
              <w:rPr>
                <w:noProof/>
              </w:rPr>
            </w:pPr>
            <w:r w:rsidRPr="009901C4">
              <w:rPr>
                <w:noProof/>
              </w:rPr>
              <w:t>*pH</w:t>
            </w:r>
          </w:p>
        </w:tc>
      </w:tr>
      <w:tr w:rsidR="00DD6D98" w:rsidRPr="00D00BBD" w14:paraId="3C2F3912" w14:textId="77777777" w:rsidTr="00DD6D98">
        <w:trPr>
          <w:cantSplit/>
          <w:jc w:val="center"/>
        </w:trPr>
        <w:tc>
          <w:tcPr>
            <w:tcW w:w="1678" w:type="dxa"/>
          </w:tcPr>
          <w:p w14:paraId="4D1F0F0A" w14:textId="77777777" w:rsidR="00DD6D98" w:rsidRPr="009901C4" w:rsidRDefault="00DD6D98" w:rsidP="00DD6D98">
            <w:pPr>
              <w:pStyle w:val="OtherTableBody"/>
              <w:rPr>
                <w:noProof/>
              </w:rPr>
            </w:pPr>
            <w:r w:rsidRPr="009901C4">
              <w:rPr>
                <w:noProof/>
              </w:rPr>
              <w:t>pa</w:t>
            </w:r>
          </w:p>
        </w:tc>
        <w:tc>
          <w:tcPr>
            <w:tcW w:w="6926" w:type="dxa"/>
          </w:tcPr>
          <w:p w14:paraId="3B90C701" w14:textId="77777777" w:rsidR="00DD6D98" w:rsidRPr="009901C4" w:rsidRDefault="00DD6D98" w:rsidP="00DD6D98">
            <w:pPr>
              <w:pStyle w:val="OtherTableBody"/>
              <w:rPr>
                <w:noProof/>
              </w:rPr>
            </w:pPr>
            <w:r w:rsidRPr="009901C4">
              <w:rPr>
                <w:noProof/>
              </w:rPr>
              <w:t xml:space="preserve"> Picoampere</w:t>
            </w:r>
          </w:p>
        </w:tc>
      </w:tr>
      <w:tr w:rsidR="00DD6D98" w:rsidRPr="00D00BBD" w14:paraId="4392829F" w14:textId="77777777" w:rsidTr="00DD6D98">
        <w:trPr>
          <w:cantSplit/>
          <w:jc w:val="center"/>
        </w:trPr>
        <w:tc>
          <w:tcPr>
            <w:tcW w:w="1678" w:type="dxa"/>
          </w:tcPr>
          <w:p w14:paraId="7AAD3ADB" w14:textId="77777777" w:rsidR="00DD6D98" w:rsidRPr="009901C4" w:rsidRDefault="00DD6D98" w:rsidP="00DD6D98">
            <w:pPr>
              <w:pStyle w:val="OtherTableBody"/>
              <w:rPr>
                <w:noProof/>
              </w:rPr>
            </w:pPr>
            <w:r w:rsidRPr="009901C4">
              <w:rPr>
                <w:noProof/>
              </w:rPr>
              <w:t>pg</w:t>
            </w:r>
          </w:p>
        </w:tc>
        <w:tc>
          <w:tcPr>
            <w:tcW w:w="6926" w:type="dxa"/>
          </w:tcPr>
          <w:p w14:paraId="62B7E329" w14:textId="77777777" w:rsidR="00DD6D98" w:rsidRPr="009901C4" w:rsidRDefault="00DD6D98" w:rsidP="00DD6D98">
            <w:pPr>
              <w:pStyle w:val="OtherTableBody"/>
              <w:rPr>
                <w:noProof/>
              </w:rPr>
            </w:pPr>
            <w:r w:rsidRPr="009901C4">
              <w:rPr>
                <w:noProof/>
              </w:rPr>
              <w:t xml:space="preserve"> Picogram</w:t>
            </w:r>
          </w:p>
        </w:tc>
      </w:tr>
      <w:tr w:rsidR="00DD6D98" w:rsidRPr="00D00BBD" w14:paraId="253E4B26" w14:textId="77777777" w:rsidTr="00DD6D98">
        <w:trPr>
          <w:cantSplit/>
          <w:jc w:val="center"/>
        </w:trPr>
        <w:tc>
          <w:tcPr>
            <w:tcW w:w="1678" w:type="dxa"/>
          </w:tcPr>
          <w:p w14:paraId="66A9E8B9" w14:textId="77777777" w:rsidR="00DD6D98" w:rsidRPr="009901C4" w:rsidRDefault="00DD6D98" w:rsidP="00DD6D98">
            <w:pPr>
              <w:pStyle w:val="OtherTableBody"/>
              <w:rPr>
                <w:noProof/>
              </w:rPr>
            </w:pPr>
            <w:r w:rsidRPr="009901C4">
              <w:rPr>
                <w:noProof/>
              </w:rPr>
              <w:t>pg/L</w:t>
            </w:r>
          </w:p>
        </w:tc>
        <w:tc>
          <w:tcPr>
            <w:tcW w:w="6926" w:type="dxa"/>
          </w:tcPr>
          <w:p w14:paraId="1F51EEAE" w14:textId="77777777" w:rsidR="00DD6D98" w:rsidRPr="009901C4" w:rsidRDefault="00DD6D98" w:rsidP="00DD6D98">
            <w:pPr>
              <w:pStyle w:val="OtherTableBody"/>
              <w:rPr>
                <w:noProof/>
              </w:rPr>
            </w:pPr>
            <w:r w:rsidRPr="009901C4">
              <w:rPr>
                <w:noProof/>
              </w:rPr>
              <w:t xml:space="preserve"> Picogram / Liter</w:t>
            </w:r>
          </w:p>
        </w:tc>
      </w:tr>
      <w:tr w:rsidR="00DD6D98" w:rsidRPr="00D00BBD" w14:paraId="7166622B" w14:textId="77777777" w:rsidTr="00DD6D98">
        <w:trPr>
          <w:cantSplit/>
          <w:jc w:val="center"/>
        </w:trPr>
        <w:tc>
          <w:tcPr>
            <w:tcW w:w="1678" w:type="dxa"/>
          </w:tcPr>
          <w:p w14:paraId="61D5C4A6" w14:textId="77777777" w:rsidR="00DD6D98" w:rsidRPr="009901C4" w:rsidRDefault="00DD6D98" w:rsidP="00DD6D98">
            <w:pPr>
              <w:pStyle w:val="OtherTableBody"/>
              <w:rPr>
                <w:noProof/>
              </w:rPr>
            </w:pPr>
            <w:r w:rsidRPr="009901C4">
              <w:rPr>
                <w:noProof/>
              </w:rPr>
              <w:t>pg/mL</w:t>
            </w:r>
          </w:p>
        </w:tc>
        <w:tc>
          <w:tcPr>
            <w:tcW w:w="6926" w:type="dxa"/>
          </w:tcPr>
          <w:p w14:paraId="60E5F7F5" w14:textId="77777777" w:rsidR="00DD6D98" w:rsidRPr="009901C4" w:rsidRDefault="00DD6D98" w:rsidP="00DD6D98">
            <w:pPr>
              <w:pStyle w:val="OtherTableBody"/>
              <w:rPr>
                <w:noProof/>
              </w:rPr>
            </w:pPr>
            <w:r w:rsidRPr="009901C4">
              <w:rPr>
                <w:noProof/>
              </w:rPr>
              <w:t xml:space="preserve"> Picogram / Milliliter</w:t>
            </w:r>
          </w:p>
        </w:tc>
      </w:tr>
      <w:tr w:rsidR="00DD6D98" w:rsidRPr="00D00BBD" w14:paraId="724AD351" w14:textId="77777777" w:rsidTr="00DD6D98">
        <w:trPr>
          <w:cantSplit/>
          <w:jc w:val="center"/>
        </w:trPr>
        <w:tc>
          <w:tcPr>
            <w:tcW w:w="1678" w:type="dxa"/>
          </w:tcPr>
          <w:p w14:paraId="7FD10899" w14:textId="77777777" w:rsidR="00DD6D98" w:rsidRPr="009901C4" w:rsidRDefault="00DD6D98" w:rsidP="00DD6D98">
            <w:pPr>
              <w:pStyle w:val="OtherTableBody"/>
              <w:rPr>
                <w:noProof/>
              </w:rPr>
            </w:pPr>
            <w:r w:rsidRPr="009901C4">
              <w:rPr>
                <w:noProof/>
              </w:rPr>
              <w:t>pkat</w:t>
            </w:r>
          </w:p>
        </w:tc>
        <w:tc>
          <w:tcPr>
            <w:tcW w:w="6926" w:type="dxa"/>
          </w:tcPr>
          <w:p w14:paraId="1143D4E3" w14:textId="77777777" w:rsidR="00DD6D98" w:rsidRPr="009901C4" w:rsidRDefault="00DD6D98" w:rsidP="00DD6D98">
            <w:pPr>
              <w:pStyle w:val="OtherTableBody"/>
              <w:rPr>
                <w:noProof/>
              </w:rPr>
            </w:pPr>
            <w:r w:rsidRPr="009901C4">
              <w:rPr>
                <w:noProof/>
              </w:rPr>
              <w:t>*Picokatel</w:t>
            </w:r>
          </w:p>
        </w:tc>
      </w:tr>
      <w:tr w:rsidR="00DD6D98" w:rsidRPr="00D00BBD" w14:paraId="2D21AE50" w14:textId="77777777" w:rsidTr="00DD6D98">
        <w:trPr>
          <w:cantSplit/>
          <w:jc w:val="center"/>
        </w:trPr>
        <w:tc>
          <w:tcPr>
            <w:tcW w:w="1678" w:type="dxa"/>
          </w:tcPr>
          <w:p w14:paraId="3B99B5E0" w14:textId="77777777" w:rsidR="00DD6D98" w:rsidRPr="009901C4" w:rsidRDefault="00DD6D98" w:rsidP="00DD6D98">
            <w:pPr>
              <w:pStyle w:val="OtherTableBody"/>
              <w:rPr>
                <w:noProof/>
              </w:rPr>
            </w:pPr>
            <w:r w:rsidRPr="009901C4">
              <w:rPr>
                <w:noProof/>
              </w:rPr>
              <w:t>pm</w:t>
            </w:r>
          </w:p>
        </w:tc>
        <w:tc>
          <w:tcPr>
            <w:tcW w:w="6926" w:type="dxa"/>
          </w:tcPr>
          <w:p w14:paraId="12E31823" w14:textId="77777777" w:rsidR="00DD6D98" w:rsidRPr="009901C4" w:rsidRDefault="00DD6D98" w:rsidP="00DD6D98">
            <w:pPr>
              <w:pStyle w:val="OtherTableBody"/>
              <w:rPr>
                <w:noProof/>
              </w:rPr>
            </w:pPr>
            <w:r w:rsidRPr="009901C4">
              <w:rPr>
                <w:noProof/>
              </w:rPr>
              <w:t xml:space="preserve"> Picometer</w:t>
            </w:r>
          </w:p>
        </w:tc>
      </w:tr>
      <w:tr w:rsidR="00DD6D98" w:rsidRPr="00D00BBD" w14:paraId="4C9411B6" w14:textId="77777777" w:rsidTr="00DD6D98">
        <w:trPr>
          <w:cantSplit/>
          <w:jc w:val="center"/>
        </w:trPr>
        <w:tc>
          <w:tcPr>
            <w:tcW w:w="1678" w:type="dxa"/>
          </w:tcPr>
          <w:p w14:paraId="0029045D" w14:textId="77777777" w:rsidR="00DD6D98" w:rsidRPr="009901C4" w:rsidRDefault="00DD6D98" w:rsidP="00DD6D98">
            <w:pPr>
              <w:pStyle w:val="OtherTableBody"/>
              <w:rPr>
                <w:noProof/>
              </w:rPr>
            </w:pPr>
            <w:r w:rsidRPr="009901C4">
              <w:rPr>
                <w:noProof/>
              </w:rPr>
              <w:t>pmol</w:t>
            </w:r>
          </w:p>
        </w:tc>
        <w:tc>
          <w:tcPr>
            <w:tcW w:w="6926" w:type="dxa"/>
          </w:tcPr>
          <w:p w14:paraId="40991A55" w14:textId="77777777" w:rsidR="00DD6D98" w:rsidRPr="009901C4" w:rsidRDefault="00DD6D98" w:rsidP="00DD6D98">
            <w:pPr>
              <w:pStyle w:val="OtherTableBody"/>
              <w:rPr>
                <w:noProof/>
              </w:rPr>
            </w:pPr>
            <w:r w:rsidRPr="009901C4">
              <w:rPr>
                <w:noProof/>
              </w:rPr>
              <w:t>*Picomole</w:t>
            </w:r>
          </w:p>
        </w:tc>
      </w:tr>
      <w:tr w:rsidR="00DD6D98" w:rsidRPr="00D00BBD" w14:paraId="0C1E2A89" w14:textId="77777777" w:rsidTr="00DD6D98">
        <w:trPr>
          <w:cantSplit/>
          <w:jc w:val="center"/>
        </w:trPr>
        <w:tc>
          <w:tcPr>
            <w:tcW w:w="1678" w:type="dxa"/>
          </w:tcPr>
          <w:p w14:paraId="67784B61" w14:textId="77777777" w:rsidR="00DD6D98" w:rsidRPr="009901C4" w:rsidRDefault="00DD6D98" w:rsidP="00DD6D98">
            <w:pPr>
              <w:pStyle w:val="OtherTableBody"/>
              <w:rPr>
                <w:noProof/>
              </w:rPr>
            </w:pPr>
            <w:r w:rsidRPr="009901C4">
              <w:rPr>
                <w:noProof/>
              </w:rPr>
              <w:t>ps</w:t>
            </w:r>
          </w:p>
        </w:tc>
        <w:tc>
          <w:tcPr>
            <w:tcW w:w="6926" w:type="dxa"/>
          </w:tcPr>
          <w:p w14:paraId="0CF0C765" w14:textId="77777777" w:rsidR="00DD6D98" w:rsidRPr="009901C4" w:rsidRDefault="00DD6D98" w:rsidP="00DD6D98">
            <w:pPr>
              <w:pStyle w:val="OtherTableBody"/>
              <w:rPr>
                <w:noProof/>
              </w:rPr>
            </w:pPr>
            <w:r w:rsidRPr="009901C4">
              <w:rPr>
                <w:noProof/>
              </w:rPr>
              <w:t xml:space="preserve"> Picosecond</w:t>
            </w:r>
          </w:p>
        </w:tc>
      </w:tr>
      <w:tr w:rsidR="00DD6D98" w:rsidRPr="00D00BBD" w14:paraId="1361A2F0" w14:textId="77777777" w:rsidTr="00DD6D98">
        <w:trPr>
          <w:cantSplit/>
          <w:jc w:val="center"/>
        </w:trPr>
        <w:tc>
          <w:tcPr>
            <w:tcW w:w="1678" w:type="dxa"/>
          </w:tcPr>
          <w:p w14:paraId="7C529020" w14:textId="77777777" w:rsidR="00DD6D98" w:rsidRPr="009901C4" w:rsidRDefault="00DD6D98" w:rsidP="00DD6D98">
            <w:pPr>
              <w:pStyle w:val="OtherTableBody"/>
              <w:rPr>
                <w:noProof/>
              </w:rPr>
            </w:pPr>
            <w:r w:rsidRPr="009901C4">
              <w:rPr>
                <w:noProof/>
              </w:rPr>
              <w:t>pt</w:t>
            </w:r>
          </w:p>
        </w:tc>
        <w:tc>
          <w:tcPr>
            <w:tcW w:w="6926" w:type="dxa"/>
          </w:tcPr>
          <w:p w14:paraId="06700AF9" w14:textId="77777777" w:rsidR="00DD6D98" w:rsidRPr="009901C4" w:rsidRDefault="00DD6D98" w:rsidP="00DD6D98">
            <w:pPr>
              <w:pStyle w:val="OtherTableBody"/>
              <w:rPr>
                <w:noProof/>
              </w:rPr>
            </w:pPr>
            <w:r w:rsidRPr="009901C4">
              <w:rPr>
                <w:noProof/>
              </w:rPr>
              <w:t xml:space="preserve"> Picotesla</w:t>
            </w:r>
          </w:p>
        </w:tc>
      </w:tr>
      <w:tr w:rsidR="00DD6D98" w:rsidRPr="00D00BBD" w14:paraId="74C8A928" w14:textId="77777777" w:rsidTr="00DD6D98">
        <w:trPr>
          <w:cantSplit/>
          <w:jc w:val="center"/>
        </w:trPr>
        <w:tc>
          <w:tcPr>
            <w:tcW w:w="1678" w:type="dxa"/>
          </w:tcPr>
          <w:p w14:paraId="23B498AC" w14:textId="77777777" w:rsidR="00DD6D98" w:rsidRPr="009901C4" w:rsidRDefault="00DD6D98" w:rsidP="00DD6D98">
            <w:pPr>
              <w:pStyle w:val="OtherTableBody"/>
              <w:rPr>
                <w:noProof/>
              </w:rPr>
            </w:pPr>
            <w:r w:rsidRPr="009901C4">
              <w:rPr>
                <w:noProof/>
              </w:rPr>
              <w:t>(pu)</w:t>
            </w:r>
          </w:p>
        </w:tc>
        <w:tc>
          <w:tcPr>
            <w:tcW w:w="6926" w:type="dxa"/>
          </w:tcPr>
          <w:p w14:paraId="6251BCE6" w14:textId="77777777" w:rsidR="00DD6D98" w:rsidRPr="009901C4" w:rsidRDefault="00DD6D98" w:rsidP="00DD6D98">
            <w:pPr>
              <w:pStyle w:val="OtherTableBody"/>
              <w:rPr>
                <w:noProof/>
              </w:rPr>
            </w:pPr>
            <w:r w:rsidRPr="009901C4">
              <w:rPr>
                <w:noProof/>
              </w:rPr>
              <w:t>*P.U.</w:t>
            </w:r>
          </w:p>
        </w:tc>
      </w:tr>
      <w:tr w:rsidR="00DD6D98" w:rsidRPr="00D00BBD" w14:paraId="551E4647" w14:textId="77777777" w:rsidTr="00DD6D98">
        <w:trPr>
          <w:cantSplit/>
          <w:jc w:val="center"/>
        </w:trPr>
        <w:tc>
          <w:tcPr>
            <w:tcW w:w="1678" w:type="dxa"/>
          </w:tcPr>
          <w:p w14:paraId="510E490F" w14:textId="77777777" w:rsidR="00DD6D98" w:rsidRPr="009901C4" w:rsidRDefault="00DD6D98" w:rsidP="00DD6D98">
            <w:pPr>
              <w:pStyle w:val="OtherTableBody"/>
              <w:rPr>
                <w:noProof/>
              </w:rPr>
            </w:pPr>
            <w:r w:rsidRPr="009901C4">
              <w:rPr>
                <w:noProof/>
              </w:rPr>
              <w:t>%</w:t>
            </w:r>
          </w:p>
        </w:tc>
        <w:tc>
          <w:tcPr>
            <w:tcW w:w="6926" w:type="dxa"/>
          </w:tcPr>
          <w:p w14:paraId="2C15A316" w14:textId="77777777" w:rsidR="00DD6D98" w:rsidRPr="009901C4" w:rsidRDefault="00DD6D98" w:rsidP="00DD6D98">
            <w:pPr>
              <w:pStyle w:val="OtherTableBody"/>
              <w:rPr>
                <w:noProof/>
              </w:rPr>
            </w:pPr>
            <w:r w:rsidRPr="009901C4">
              <w:rPr>
                <w:noProof/>
              </w:rPr>
              <w:t>Percent</w:t>
            </w:r>
          </w:p>
        </w:tc>
      </w:tr>
      <w:tr w:rsidR="00DD6D98" w:rsidRPr="00D00BBD" w14:paraId="572026BA" w14:textId="77777777" w:rsidTr="00DD6D98">
        <w:trPr>
          <w:cantSplit/>
          <w:jc w:val="center"/>
        </w:trPr>
        <w:tc>
          <w:tcPr>
            <w:tcW w:w="1678" w:type="dxa"/>
          </w:tcPr>
          <w:p w14:paraId="057AEFFB" w14:textId="77777777" w:rsidR="00DD6D98" w:rsidRPr="009901C4" w:rsidRDefault="00DD6D98" w:rsidP="00DD6D98">
            <w:pPr>
              <w:pStyle w:val="OtherTableBody"/>
              <w:rPr>
                <w:noProof/>
              </w:rPr>
            </w:pPr>
            <w:r w:rsidRPr="009901C4">
              <w:rPr>
                <w:noProof/>
              </w:rPr>
              <w:t>dm2/s2</w:t>
            </w:r>
          </w:p>
        </w:tc>
        <w:tc>
          <w:tcPr>
            <w:tcW w:w="6926" w:type="dxa"/>
          </w:tcPr>
          <w:p w14:paraId="58553005" w14:textId="77777777" w:rsidR="00DD6D98" w:rsidRPr="009901C4" w:rsidRDefault="00DD6D98" w:rsidP="00DD6D98">
            <w:pPr>
              <w:pStyle w:val="OtherTableBody"/>
              <w:rPr>
                <w:noProof/>
              </w:rPr>
            </w:pPr>
            <w:r w:rsidRPr="009901C4">
              <w:rPr>
                <w:noProof/>
              </w:rPr>
              <w:t>Rem (roentgen equivalent man) = 10</w:t>
            </w:r>
            <w:r w:rsidRPr="009901C4">
              <w:rPr>
                <w:noProof/>
                <w:vertAlign w:val="superscript"/>
              </w:rPr>
              <w:t>-2</w:t>
            </w:r>
            <w:r w:rsidRPr="009901C4">
              <w:rPr>
                <w:noProof/>
              </w:rPr>
              <w:t xml:space="preserve"> meter</w:t>
            </w:r>
            <w:r w:rsidRPr="009901C4">
              <w:rPr>
                <w:noProof/>
                <w:vertAlign w:val="superscript"/>
              </w:rPr>
              <w:t xml:space="preserve">2 </w:t>
            </w:r>
            <w:r w:rsidRPr="009901C4">
              <w:rPr>
                <w:noProof/>
              </w:rPr>
              <w:t>/ second</w:t>
            </w:r>
            <w:r w:rsidRPr="009901C4">
              <w:rPr>
                <w:noProof/>
                <w:vertAlign w:val="superscript"/>
              </w:rPr>
              <w:t>2</w:t>
            </w:r>
            <w:r w:rsidRPr="009901C4">
              <w:rPr>
                <w:noProof/>
              </w:rPr>
              <w:t xml:space="preserve"> = decimeter</w:t>
            </w:r>
            <w:r w:rsidRPr="009901C4">
              <w:rPr>
                <w:noProof/>
                <w:vertAlign w:val="superscript"/>
              </w:rPr>
              <w:t>2</w:t>
            </w:r>
            <w:r w:rsidRPr="009901C4">
              <w:rPr>
                <w:noProof/>
              </w:rPr>
              <w:t xml:space="preserve"> / second</w:t>
            </w:r>
            <w:r w:rsidRPr="009901C4">
              <w:rPr>
                <w:noProof/>
                <w:vertAlign w:val="superscript"/>
              </w:rPr>
              <w:t>2</w:t>
            </w:r>
            <w:r w:rsidRPr="009901C4">
              <w:rPr>
                <w:noProof/>
              </w:rPr>
              <w:t xml:space="preserve"> Dose of ionizing radiation equivalent to 1 rad of x-ray or gamma ray) [From Dorland's Medical Dictionary]</w:t>
            </w:r>
          </w:p>
        </w:tc>
      </w:tr>
      <w:tr w:rsidR="00DD6D98" w:rsidRPr="00D00BBD" w14:paraId="667A3A8E" w14:textId="77777777" w:rsidTr="00DD6D98">
        <w:trPr>
          <w:cantSplit/>
          <w:jc w:val="center"/>
        </w:trPr>
        <w:tc>
          <w:tcPr>
            <w:tcW w:w="1678" w:type="dxa"/>
          </w:tcPr>
          <w:p w14:paraId="077A9187" w14:textId="77777777" w:rsidR="00DD6D98" w:rsidRPr="009901C4" w:rsidRDefault="00DD6D98" w:rsidP="00DD6D98">
            <w:pPr>
              <w:pStyle w:val="OtherTableBody"/>
              <w:rPr>
                <w:noProof/>
              </w:rPr>
            </w:pPr>
            <w:r w:rsidRPr="009901C4">
              <w:rPr>
                <w:noProof/>
              </w:rPr>
              <w:t>sec</w:t>
            </w:r>
          </w:p>
        </w:tc>
        <w:tc>
          <w:tcPr>
            <w:tcW w:w="6926" w:type="dxa"/>
          </w:tcPr>
          <w:p w14:paraId="042DA75D" w14:textId="77777777" w:rsidR="00DD6D98" w:rsidRPr="009901C4" w:rsidRDefault="00DD6D98" w:rsidP="00DD6D98">
            <w:pPr>
              <w:pStyle w:val="OtherTableBody"/>
              <w:rPr>
                <w:noProof/>
              </w:rPr>
            </w:pPr>
            <w:r w:rsidRPr="009901C4">
              <w:rPr>
                <w:noProof/>
              </w:rPr>
              <w:t>Seconds of arc</w:t>
            </w:r>
          </w:p>
        </w:tc>
      </w:tr>
      <w:tr w:rsidR="00DD6D98" w:rsidRPr="00D00BBD" w14:paraId="2587B5BC" w14:textId="77777777" w:rsidTr="00DD6D98">
        <w:trPr>
          <w:cantSplit/>
          <w:jc w:val="center"/>
        </w:trPr>
        <w:tc>
          <w:tcPr>
            <w:tcW w:w="1678" w:type="dxa"/>
          </w:tcPr>
          <w:p w14:paraId="7A253405" w14:textId="77777777" w:rsidR="00DD6D98" w:rsidRPr="009901C4" w:rsidRDefault="00DD6D98" w:rsidP="00DD6D98">
            <w:pPr>
              <w:pStyle w:val="OtherTableBody"/>
              <w:rPr>
                <w:noProof/>
              </w:rPr>
            </w:pPr>
            <w:r w:rsidRPr="009901C4">
              <w:rPr>
                <w:noProof/>
              </w:rPr>
              <w:lastRenderedPageBreak/>
              <w:t>sie</w:t>
            </w:r>
          </w:p>
        </w:tc>
        <w:tc>
          <w:tcPr>
            <w:tcW w:w="6926" w:type="dxa"/>
          </w:tcPr>
          <w:p w14:paraId="0049AD3D" w14:textId="77777777" w:rsidR="00DD6D98" w:rsidRPr="009901C4" w:rsidRDefault="00DD6D98" w:rsidP="00DD6D98">
            <w:pPr>
              <w:pStyle w:val="OtherTableBody"/>
              <w:rPr>
                <w:noProof/>
              </w:rPr>
            </w:pPr>
            <w:r w:rsidRPr="009901C4">
              <w:rPr>
                <w:noProof/>
              </w:rPr>
              <w:t>Siemens (electrical conductance)</w:t>
            </w:r>
          </w:p>
        </w:tc>
      </w:tr>
      <w:tr w:rsidR="00DD6D98" w:rsidRPr="00D00BBD" w14:paraId="30993BBE" w14:textId="77777777" w:rsidTr="00DD6D98">
        <w:trPr>
          <w:cantSplit/>
          <w:jc w:val="center"/>
        </w:trPr>
        <w:tc>
          <w:tcPr>
            <w:tcW w:w="1678" w:type="dxa"/>
          </w:tcPr>
          <w:p w14:paraId="6253A618" w14:textId="77777777" w:rsidR="00DD6D98" w:rsidRPr="009901C4" w:rsidRDefault="00DD6D98" w:rsidP="00DD6D98">
            <w:pPr>
              <w:pStyle w:val="OtherTableBody"/>
              <w:rPr>
                <w:noProof/>
              </w:rPr>
            </w:pPr>
            <w:r w:rsidRPr="009901C4">
              <w:rPr>
                <w:noProof/>
              </w:rPr>
              <w:t>sv</w:t>
            </w:r>
          </w:p>
        </w:tc>
        <w:tc>
          <w:tcPr>
            <w:tcW w:w="6926" w:type="dxa"/>
          </w:tcPr>
          <w:p w14:paraId="3E17C2CE" w14:textId="77777777" w:rsidR="00DD6D98" w:rsidRPr="009901C4" w:rsidRDefault="00DD6D98" w:rsidP="00DD6D98">
            <w:pPr>
              <w:pStyle w:val="OtherTableBody"/>
              <w:rPr>
                <w:noProof/>
              </w:rPr>
            </w:pPr>
            <w:r w:rsidRPr="009901C4">
              <w:rPr>
                <w:noProof/>
              </w:rPr>
              <w:t>Sievert</w:t>
            </w:r>
          </w:p>
        </w:tc>
      </w:tr>
      <w:tr w:rsidR="00DD6D98" w:rsidRPr="00D00BBD" w14:paraId="686B4983" w14:textId="77777777" w:rsidTr="00DD6D98">
        <w:trPr>
          <w:cantSplit/>
          <w:jc w:val="center"/>
        </w:trPr>
        <w:tc>
          <w:tcPr>
            <w:tcW w:w="1678" w:type="dxa"/>
          </w:tcPr>
          <w:p w14:paraId="0195B8E0" w14:textId="77777777" w:rsidR="00DD6D98" w:rsidRPr="009901C4" w:rsidRDefault="00DD6D98" w:rsidP="00DD6D98">
            <w:pPr>
              <w:pStyle w:val="OtherTableBody"/>
              <w:rPr>
                <w:noProof/>
              </w:rPr>
            </w:pPr>
            <w:r w:rsidRPr="009901C4">
              <w:rPr>
                <w:noProof/>
              </w:rPr>
              <w:t>m2/s</w:t>
            </w:r>
          </w:p>
        </w:tc>
        <w:tc>
          <w:tcPr>
            <w:tcW w:w="6926" w:type="dxa"/>
          </w:tcPr>
          <w:p w14:paraId="67E21C79" w14:textId="77777777" w:rsidR="00DD6D98" w:rsidRPr="009901C4" w:rsidRDefault="00DD6D98" w:rsidP="00DD6D98">
            <w:pPr>
              <w:pStyle w:val="OtherTableBody"/>
              <w:rPr>
                <w:noProof/>
              </w:rPr>
            </w:pPr>
            <w:r w:rsidRPr="009901C4">
              <w:rPr>
                <w:noProof/>
              </w:rPr>
              <w:t>Square meter / second</w:t>
            </w:r>
          </w:p>
        </w:tc>
      </w:tr>
      <w:tr w:rsidR="00DD6D98" w:rsidRPr="00D00BBD" w14:paraId="28BAA71A" w14:textId="77777777" w:rsidTr="00DD6D98">
        <w:trPr>
          <w:cantSplit/>
          <w:jc w:val="center"/>
        </w:trPr>
        <w:tc>
          <w:tcPr>
            <w:tcW w:w="1678" w:type="dxa"/>
          </w:tcPr>
          <w:p w14:paraId="76F0200C" w14:textId="77777777" w:rsidR="00DD6D98" w:rsidRPr="009901C4" w:rsidRDefault="00DD6D98" w:rsidP="00DD6D98">
            <w:pPr>
              <w:pStyle w:val="OtherTableBody"/>
              <w:rPr>
                <w:noProof/>
              </w:rPr>
            </w:pPr>
            <w:r w:rsidRPr="009901C4">
              <w:rPr>
                <w:noProof/>
              </w:rPr>
              <w:t>cm2/s</w:t>
            </w:r>
          </w:p>
        </w:tc>
        <w:tc>
          <w:tcPr>
            <w:tcW w:w="6926" w:type="dxa"/>
          </w:tcPr>
          <w:p w14:paraId="750A570E" w14:textId="77777777" w:rsidR="00DD6D98" w:rsidRPr="009901C4" w:rsidRDefault="00DD6D98" w:rsidP="00DD6D98">
            <w:pPr>
              <w:pStyle w:val="OtherTableBody"/>
              <w:rPr>
                <w:noProof/>
              </w:rPr>
            </w:pPr>
            <w:r w:rsidRPr="009901C4">
              <w:rPr>
                <w:noProof/>
              </w:rPr>
              <w:t>Square centimeter / second</w:t>
            </w:r>
          </w:p>
        </w:tc>
      </w:tr>
      <w:tr w:rsidR="00DD6D98" w:rsidRPr="00D00BBD" w14:paraId="3979D740" w14:textId="77777777" w:rsidTr="00DD6D98">
        <w:trPr>
          <w:cantSplit/>
          <w:jc w:val="center"/>
        </w:trPr>
        <w:tc>
          <w:tcPr>
            <w:tcW w:w="1678" w:type="dxa"/>
          </w:tcPr>
          <w:p w14:paraId="1BA96365" w14:textId="77777777" w:rsidR="00DD6D98" w:rsidRPr="009901C4" w:rsidRDefault="00DD6D98" w:rsidP="00DD6D98">
            <w:pPr>
              <w:pStyle w:val="OtherTableBody"/>
              <w:rPr>
                <w:noProof/>
              </w:rPr>
            </w:pPr>
            <w:r w:rsidRPr="009901C4">
              <w:rPr>
                <w:noProof/>
              </w:rPr>
              <w:t>t</w:t>
            </w:r>
          </w:p>
        </w:tc>
        <w:tc>
          <w:tcPr>
            <w:tcW w:w="6926" w:type="dxa"/>
          </w:tcPr>
          <w:p w14:paraId="4C56D017" w14:textId="77777777" w:rsidR="00DD6D98" w:rsidRPr="009901C4" w:rsidRDefault="00DD6D98" w:rsidP="00DD6D98">
            <w:pPr>
              <w:pStyle w:val="OtherTableBody"/>
              <w:rPr>
                <w:noProof/>
              </w:rPr>
            </w:pPr>
            <w:r w:rsidRPr="009901C4">
              <w:rPr>
                <w:noProof/>
              </w:rPr>
              <w:t>Tesla (magnetic flux density)</w:t>
            </w:r>
          </w:p>
        </w:tc>
      </w:tr>
      <w:tr w:rsidR="00DD6D98" w:rsidRPr="00D00BBD" w14:paraId="251EEB32" w14:textId="77777777" w:rsidTr="00DD6D98">
        <w:trPr>
          <w:cantSplit/>
          <w:jc w:val="center"/>
        </w:trPr>
        <w:tc>
          <w:tcPr>
            <w:tcW w:w="1678" w:type="dxa"/>
          </w:tcPr>
          <w:p w14:paraId="12438460" w14:textId="77777777" w:rsidR="00DD6D98" w:rsidRPr="009901C4" w:rsidRDefault="00DD6D98" w:rsidP="00DD6D98">
            <w:pPr>
              <w:pStyle w:val="OtherTableBody"/>
              <w:rPr>
                <w:noProof/>
              </w:rPr>
            </w:pPr>
            <w:r w:rsidRPr="009901C4">
              <w:rPr>
                <w:noProof/>
              </w:rPr>
              <w:t>(td_u)</w:t>
            </w:r>
          </w:p>
        </w:tc>
        <w:tc>
          <w:tcPr>
            <w:tcW w:w="6926" w:type="dxa"/>
          </w:tcPr>
          <w:p w14:paraId="433A0D59" w14:textId="77777777" w:rsidR="00DD6D98" w:rsidRPr="009901C4" w:rsidRDefault="00DD6D98" w:rsidP="00DD6D98">
            <w:pPr>
              <w:pStyle w:val="OtherTableBody"/>
              <w:rPr>
                <w:noProof/>
              </w:rPr>
            </w:pPr>
            <w:r w:rsidRPr="009901C4">
              <w:rPr>
                <w:noProof/>
              </w:rPr>
              <w:t>Todd Unit</w:t>
            </w:r>
          </w:p>
        </w:tc>
      </w:tr>
      <w:tr w:rsidR="00DD6D98" w:rsidRPr="00D00BBD" w14:paraId="4E429EEF" w14:textId="77777777" w:rsidTr="00DD6D98">
        <w:trPr>
          <w:cantSplit/>
          <w:jc w:val="center"/>
        </w:trPr>
        <w:tc>
          <w:tcPr>
            <w:tcW w:w="1678" w:type="dxa"/>
          </w:tcPr>
          <w:p w14:paraId="2E31AB2A" w14:textId="77777777" w:rsidR="00DD6D98" w:rsidRPr="009901C4" w:rsidRDefault="00DD6D98" w:rsidP="00DD6D98">
            <w:pPr>
              <w:pStyle w:val="OtherTableBody"/>
              <w:rPr>
                <w:noProof/>
              </w:rPr>
            </w:pPr>
            <w:r w:rsidRPr="009901C4">
              <w:rPr>
                <w:noProof/>
              </w:rPr>
              <w:t>v</w:t>
            </w:r>
          </w:p>
        </w:tc>
        <w:tc>
          <w:tcPr>
            <w:tcW w:w="6926" w:type="dxa"/>
          </w:tcPr>
          <w:p w14:paraId="42804778" w14:textId="77777777" w:rsidR="00DD6D98" w:rsidRPr="009901C4" w:rsidRDefault="00DD6D98" w:rsidP="00DD6D98">
            <w:pPr>
              <w:pStyle w:val="OtherTableBody"/>
              <w:rPr>
                <w:noProof/>
              </w:rPr>
            </w:pPr>
            <w:r w:rsidRPr="009901C4">
              <w:rPr>
                <w:noProof/>
              </w:rPr>
              <w:t>Volt (electric potential difference)</w:t>
            </w:r>
          </w:p>
        </w:tc>
      </w:tr>
      <w:tr w:rsidR="00DD6D98" w:rsidRPr="00D00BBD" w14:paraId="1857D1CA" w14:textId="77777777" w:rsidTr="00DD6D98">
        <w:trPr>
          <w:cantSplit/>
          <w:jc w:val="center"/>
        </w:trPr>
        <w:tc>
          <w:tcPr>
            <w:tcW w:w="1678" w:type="dxa"/>
          </w:tcPr>
          <w:p w14:paraId="6CD81695" w14:textId="77777777" w:rsidR="00DD6D98" w:rsidRPr="009901C4" w:rsidRDefault="00DD6D98" w:rsidP="00DD6D98">
            <w:pPr>
              <w:pStyle w:val="OtherTableBody"/>
              <w:rPr>
                <w:noProof/>
              </w:rPr>
            </w:pPr>
            <w:r w:rsidRPr="009901C4">
              <w:rPr>
                <w:noProof/>
              </w:rPr>
              <w:t>1</w:t>
            </w:r>
          </w:p>
        </w:tc>
        <w:tc>
          <w:tcPr>
            <w:tcW w:w="6926" w:type="dxa"/>
          </w:tcPr>
          <w:p w14:paraId="38E73137" w14:textId="77777777" w:rsidR="00DD6D98" w:rsidRPr="009901C4" w:rsidRDefault="00DD6D98" w:rsidP="00DD6D98">
            <w:pPr>
              <w:pStyle w:val="OtherTableBody"/>
              <w:rPr>
                <w:noProof/>
              </w:rPr>
            </w:pPr>
            <w:r w:rsidRPr="009901C4">
              <w:rPr>
                <w:noProof/>
              </w:rPr>
              <w:t>Volume Fraction</w:t>
            </w:r>
          </w:p>
        </w:tc>
      </w:tr>
      <w:tr w:rsidR="00DD6D98" w:rsidRPr="00D00BBD" w14:paraId="26073047" w14:textId="77777777" w:rsidTr="00DD6D98">
        <w:trPr>
          <w:cantSplit/>
          <w:jc w:val="center"/>
        </w:trPr>
        <w:tc>
          <w:tcPr>
            <w:tcW w:w="1678" w:type="dxa"/>
          </w:tcPr>
          <w:p w14:paraId="7C17FECE" w14:textId="77777777" w:rsidR="00DD6D98" w:rsidRPr="009901C4" w:rsidRDefault="00DD6D98" w:rsidP="00DD6D98">
            <w:pPr>
              <w:pStyle w:val="OtherTableBody"/>
              <w:rPr>
                <w:noProof/>
              </w:rPr>
            </w:pPr>
            <w:r w:rsidRPr="009901C4">
              <w:rPr>
                <w:noProof/>
              </w:rPr>
              <w:t>wb</w:t>
            </w:r>
          </w:p>
        </w:tc>
        <w:tc>
          <w:tcPr>
            <w:tcW w:w="6926" w:type="dxa"/>
          </w:tcPr>
          <w:p w14:paraId="3F972F87" w14:textId="77777777" w:rsidR="00DD6D98" w:rsidRPr="009901C4" w:rsidRDefault="00DD6D98" w:rsidP="00DD6D98">
            <w:pPr>
              <w:pStyle w:val="OtherTableBody"/>
              <w:rPr>
                <w:noProof/>
              </w:rPr>
            </w:pPr>
            <w:r w:rsidRPr="009901C4">
              <w:rPr>
                <w:noProof/>
              </w:rPr>
              <w:t>Weber (magnetic flux)</w:t>
            </w:r>
          </w:p>
        </w:tc>
      </w:tr>
      <w:tr w:rsidR="00DD6D98" w:rsidRPr="00D00BBD" w14:paraId="1422A9CD" w14:textId="77777777" w:rsidTr="00DD6D98">
        <w:trPr>
          <w:cantSplit/>
          <w:jc w:val="center"/>
        </w:trPr>
        <w:tc>
          <w:tcPr>
            <w:tcW w:w="8604" w:type="dxa"/>
            <w:gridSpan w:val="2"/>
            <w:tcBorders>
              <w:bottom w:val="double" w:sz="6" w:space="0" w:color="auto"/>
            </w:tcBorders>
          </w:tcPr>
          <w:p w14:paraId="7CD3CC49" w14:textId="77777777" w:rsidR="00DD6D98" w:rsidRPr="009901C4" w:rsidRDefault="00DD6D98" w:rsidP="00DD6D98">
            <w:pPr>
              <w:pStyle w:val="OtherTableBody"/>
              <w:rPr>
                <w:noProof/>
              </w:rPr>
            </w:pPr>
            <w:r w:rsidRPr="009901C4">
              <w:rPr>
                <w:noProof/>
              </w:rPr>
              <w:t>*Starred items are not genuine ISO, but do not conflict.</w:t>
            </w:r>
          </w:p>
          <w:p w14:paraId="64510B12" w14:textId="77777777" w:rsidR="00DD6D98" w:rsidRPr="009901C4" w:rsidRDefault="00DD6D98" w:rsidP="00DD6D98">
            <w:pPr>
              <w:pStyle w:val="OtherTableBody"/>
              <w:rPr>
                <w:noProof/>
              </w:rPr>
            </w:pPr>
            <w:r w:rsidRPr="009901C4">
              <w:rPr>
                <w:noProof/>
              </w:rPr>
              <w:t>†This approach to units is discouraged by IUPAC. We leave them solely for backward compatibility</w:t>
            </w:r>
          </w:p>
        </w:tc>
      </w:tr>
    </w:tbl>
    <w:p w14:paraId="10D8E568" w14:textId="77777777" w:rsidR="00DD6D98" w:rsidRPr="009901C4" w:rsidRDefault="00DD6D98" w:rsidP="00DD6D98">
      <w:pPr>
        <w:pStyle w:val="NormalIndented"/>
        <w:rPr>
          <w:noProof/>
        </w:rPr>
      </w:pPr>
      <w:bookmarkStart w:id="3278" w:name="HL70371"/>
      <w:bookmarkStart w:id="3279" w:name="HL70488"/>
      <w:bookmarkStart w:id="3280" w:name="_Toc495952612"/>
      <w:bookmarkStart w:id="3281" w:name="_Toc532896348"/>
      <w:bookmarkStart w:id="3282" w:name="_Toc246147"/>
      <w:bookmarkStart w:id="3283" w:name="_Toc861921"/>
      <w:bookmarkStart w:id="3284" w:name="_Toc862925"/>
      <w:bookmarkStart w:id="3285" w:name="_Toc866914"/>
      <w:bookmarkStart w:id="3286" w:name="_Toc880023"/>
      <w:bookmarkStart w:id="3287" w:name="_Toc138585537"/>
      <w:bookmarkEnd w:id="3278"/>
      <w:bookmarkEnd w:id="3279"/>
    </w:p>
    <w:p w14:paraId="6BE588A4" w14:textId="77777777" w:rsidR="00DD6D98" w:rsidRPr="009901C4" w:rsidRDefault="00DD6D98" w:rsidP="00182B11">
      <w:pPr>
        <w:pStyle w:val="Heading3"/>
        <w:rPr>
          <w:noProof/>
        </w:rPr>
      </w:pPr>
      <w:bookmarkStart w:id="3288" w:name="_Toc234052493"/>
      <w:bookmarkStart w:id="3289" w:name="_Toc28960236"/>
      <w:r w:rsidRPr="009901C4">
        <w:rPr>
          <w:noProof/>
        </w:rPr>
        <w:t xml:space="preserve">External Units of Measure </w:t>
      </w:r>
      <w:r w:rsidRPr="00182B11">
        <w:t>Examples</w:t>
      </w:r>
      <w:bookmarkEnd w:id="3288"/>
      <w:bookmarkEnd w:id="3289"/>
    </w:p>
    <w:p w14:paraId="5FB7EED1" w14:textId="77777777" w:rsidR="00DD6D98" w:rsidRPr="009901C4" w:rsidRDefault="00DD6D98" w:rsidP="00DD6D98">
      <w:pPr>
        <w:pStyle w:val="OtherTableCaption"/>
        <w:rPr>
          <w:noProof/>
        </w:rPr>
      </w:pPr>
      <w:r w:rsidRPr="009901C4">
        <w:rPr>
          <w:noProof/>
        </w:rPr>
        <w:t>Figure 7-11.  ISO single case units abbreviations</w:t>
      </w:r>
    </w:p>
    <w:tbl>
      <w:tblPr>
        <w:tblW w:w="0" w:type="auto"/>
        <w:tblInd w:w="864" w:type="dxa"/>
        <w:tblLayout w:type="fixed"/>
        <w:tblCellMar>
          <w:left w:w="158" w:type="dxa"/>
          <w:right w:w="158" w:type="dxa"/>
        </w:tblCellMar>
        <w:tblLook w:val="0000" w:firstRow="0" w:lastRow="0" w:firstColumn="0" w:lastColumn="0" w:noHBand="0" w:noVBand="0"/>
      </w:tblPr>
      <w:tblGrid>
        <w:gridCol w:w="1560"/>
        <w:gridCol w:w="1413"/>
        <w:gridCol w:w="1132"/>
        <w:gridCol w:w="1411"/>
        <w:gridCol w:w="1279"/>
        <w:gridCol w:w="1417"/>
      </w:tblGrid>
      <w:tr w:rsidR="00DD6D98" w:rsidRPr="00D00BBD" w14:paraId="234F114C" w14:textId="77777777" w:rsidTr="00DD6D98">
        <w:tc>
          <w:tcPr>
            <w:tcW w:w="1560" w:type="dxa"/>
            <w:tcBorders>
              <w:top w:val="double" w:sz="6" w:space="0" w:color="000000"/>
              <w:left w:val="double" w:sz="6" w:space="0" w:color="000000"/>
              <w:right w:val="single" w:sz="6" w:space="0" w:color="000000"/>
            </w:tcBorders>
            <w:shd w:val="pct10" w:color="auto" w:fill="auto"/>
          </w:tcPr>
          <w:p w14:paraId="2E51AFDA" w14:textId="77777777" w:rsidR="00DD6D98" w:rsidRPr="009901C4" w:rsidRDefault="00DD6D98" w:rsidP="00DD6D98">
            <w:pPr>
              <w:pStyle w:val="OtherTableHeader"/>
              <w:rPr>
                <w:noProof/>
              </w:rPr>
            </w:pPr>
            <w:r w:rsidRPr="009901C4">
              <w:rPr>
                <w:noProof/>
              </w:rPr>
              <w:t>Units</w:t>
            </w:r>
          </w:p>
        </w:tc>
        <w:tc>
          <w:tcPr>
            <w:tcW w:w="1413" w:type="dxa"/>
            <w:tcBorders>
              <w:top w:val="double" w:sz="6" w:space="0" w:color="000000"/>
              <w:left w:val="nil"/>
              <w:right w:val="single" w:sz="6" w:space="0" w:color="000000"/>
            </w:tcBorders>
            <w:shd w:val="pct10" w:color="auto" w:fill="auto"/>
          </w:tcPr>
          <w:p w14:paraId="0ED41591" w14:textId="77777777" w:rsidR="00DD6D98" w:rsidRPr="009901C4" w:rsidRDefault="00DD6D98" w:rsidP="00DD6D98">
            <w:pPr>
              <w:pStyle w:val="OtherTableHeader"/>
              <w:rPr>
                <w:noProof/>
              </w:rPr>
            </w:pPr>
            <w:r w:rsidRPr="009901C4">
              <w:rPr>
                <w:noProof/>
              </w:rPr>
              <w:t>Abbreviation</w:t>
            </w:r>
          </w:p>
        </w:tc>
        <w:tc>
          <w:tcPr>
            <w:tcW w:w="1132" w:type="dxa"/>
            <w:tcBorders>
              <w:top w:val="double" w:sz="6" w:space="0" w:color="000000"/>
              <w:left w:val="single" w:sz="6" w:space="0" w:color="000000"/>
              <w:right w:val="single" w:sz="6" w:space="0" w:color="000000"/>
            </w:tcBorders>
            <w:shd w:val="pct10" w:color="auto" w:fill="auto"/>
          </w:tcPr>
          <w:p w14:paraId="794C0735" w14:textId="77777777" w:rsidR="00DD6D98" w:rsidRPr="009901C4" w:rsidRDefault="00DD6D98" w:rsidP="00DD6D98">
            <w:pPr>
              <w:pStyle w:val="OtherTableHeader"/>
              <w:rPr>
                <w:noProof/>
              </w:rPr>
            </w:pPr>
            <w:r w:rsidRPr="009901C4">
              <w:rPr>
                <w:noProof/>
              </w:rPr>
              <w:t>Units</w:t>
            </w:r>
          </w:p>
        </w:tc>
        <w:tc>
          <w:tcPr>
            <w:tcW w:w="1411" w:type="dxa"/>
            <w:tcBorders>
              <w:top w:val="double" w:sz="6" w:space="0" w:color="000000"/>
              <w:left w:val="single" w:sz="6" w:space="0" w:color="000000"/>
              <w:right w:val="single" w:sz="6" w:space="0" w:color="000000"/>
            </w:tcBorders>
            <w:shd w:val="pct10" w:color="auto" w:fill="auto"/>
          </w:tcPr>
          <w:p w14:paraId="74BD6A8C" w14:textId="77777777" w:rsidR="00DD6D98" w:rsidRPr="009901C4" w:rsidRDefault="00DD6D98" w:rsidP="00DD6D98">
            <w:pPr>
              <w:pStyle w:val="OtherTableHeader"/>
              <w:rPr>
                <w:noProof/>
              </w:rPr>
            </w:pPr>
            <w:r w:rsidRPr="009901C4">
              <w:rPr>
                <w:noProof/>
              </w:rPr>
              <w:t>Abbreviation</w:t>
            </w:r>
          </w:p>
        </w:tc>
        <w:tc>
          <w:tcPr>
            <w:tcW w:w="1279" w:type="dxa"/>
            <w:tcBorders>
              <w:top w:val="double" w:sz="6" w:space="0" w:color="000000"/>
              <w:left w:val="single" w:sz="6" w:space="0" w:color="000000"/>
              <w:right w:val="single" w:sz="6" w:space="0" w:color="000000"/>
            </w:tcBorders>
            <w:shd w:val="pct10" w:color="auto" w:fill="auto"/>
          </w:tcPr>
          <w:p w14:paraId="21AD6516" w14:textId="77777777" w:rsidR="00DD6D98" w:rsidRPr="009901C4" w:rsidRDefault="00DD6D98" w:rsidP="00DD6D98">
            <w:pPr>
              <w:pStyle w:val="OtherTableHeader"/>
              <w:rPr>
                <w:noProof/>
              </w:rPr>
            </w:pPr>
            <w:r w:rsidRPr="009901C4">
              <w:rPr>
                <w:noProof/>
              </w:rPr>
              <w:t>Units</w:t>
            </w:r>
          </w:p>
        </w:tc>
        <w:tc>
          <w:tcPr>
            <w:tcW w:w="1417" w:type="dxa"/>
            <w:tcBorders>
              <w:top w:val="double" w:sz="6" w:space="0" w:color="000000"/>
              <w:left w:val="single" w:sz="6" w:space="0" w:color="000000"/>
              <w:right w:val="double" w:sz="6" w:space="0" w:color="000000"/>
            </w:tcBorders>
            <w:shd w:val="pct10" w:color="auto" w:fill="auto"/>
          </w:tcPr>
          <w:p w14:paraId="140BC9F2" w14:textId="77777777" w:rsidR="00DD6D98" w:rsidRPr="009901C4" w:rsidRDefault="00DD6D98" w:rsidP="00DD6D98">
            <w:pPr>
              <w:pStyle w:val="OtherTableHeader"/>
              <w:rPr>
                <w:noProof/>
              </w:rPr>
            </w:pPr>
            <w:r w:rsidRPr="009901C4">
              <w:rPr>
                <w:noProof/>
              </w:rPr>
              <w:t>Abbreviation</w:t>
            </w:r>
          </w:p>
        </w:tc>
      </w:tr>
      <w:tr w:rsidR="00DD6D98" w:rsidRPr="00D00BBD" w14:paraId="5087F2E2" w14:textId="77777777" w:rsidTr="00DD6D98">
        <w:tc>
          <w:tcPr>
            <w:tcW w:w="8212" w:type="dxa"/>
            <w:gridSpan w:val="6"/>
            <w:tcBorders>
              <w:top w:val="single" w:sz="6" w:space="0" w:color="000000"/>
              <w:left w:val="double" w:sz="6" w:space="0" w:color="000000"/>
              <w:bottom w:val="single" w:sz="6" w:space="0" w:color="000000"/>
              <w:right w:val="double" w:sz="6" w:space="0" w:color="000000"/>
            </w:tcBorders>
          </w:tcPr>
          <w:p w14:paraId="2B5755EB" w14:textId="77777777" w:rsidR="00DD6D98" w:rsidRPr="009901C4" w:rsidRDefault="00DD6D98" w:rsidP="00DD6D98">
            <w:pPr>
              <w:pStyle w:val="OtherTableBody"/>
              <w:rPr>
                <w:noProof/>
              </w:rPr>
            </w:pPr>
            <w:r w:rsidRPr="009901C4">
              <w:rPr>
                <w:noProof/>
              </w:rPr>
              <w:t>Base units code/abbreviations</w:t>
            </w:r>
          </w:p>
        </w:tc>
      </w:tr>
      <w:tr w:rsidR="00DD6D98" w:rsidRPr="00D00BBD" w14:paraId="4D62CA25" w14:textId="77777777" w:rsidTr="00DD6D98">
        <w:tc>
          <w:tcPr>
            <w:tcW w:w="1560" w:type="dxa"/>
            <w:tcBorders>
              <w:left w:val="double" w:sz="6" w:space="0" w:color="000000"/>
              <w:right w:val="single" w:sz="6" w:space="0" w:color="000000"/>
            </w:tcBorders>
          </w:tcPr>
          <w:p w14:paraId="0A7DB221" w14:textId="77777777" w:rsidR="00DD6D98" w:rsidRPr="009901C4" w:rsidRDefault="00DD6D98" w:rsidP="00DD6D98">
            <w:pPr>
              <w:pStyle w:val="OtherTableBody"/>
              <w:rPr>
                <w:noProof/>
              </w:rPr>
            </w:pPr>
            <w:r w:rsidRPr="009901C4">
              <w:rPr>
                <w:noProof/>
              </w:rPr>
              <w:t>Ampere</w:t>
            </w:r>
          </w:p>
        </w:tc>
        <w:tc>
          <w:tcPr>
            <w:tcW w:w="1413" w:type="dxa"/>
            <w:tcBorders>
              <w:left w:val="nil"/>
            </w:tcBorders>
          </w:tcPr>
          <w:p w14:paraId="1327504B" w14:textId="77777777" w:rsidR="00DD6D98" w:rsidRPr="009901C4" w:rsidRDefault="00DD6D98" w:rsidP="00DD6D98">
            <w:pPr>
              <w:pStyle w:val="OtherTableBody"/>
              <w:rPr>
                <w:noProof/>
              </w:rPr>
            </w:pPr>
            <w:r w:rsidRPr="009901C4">
              <w:rPr>
                <w:noProof/>
              </w:rPr>
              <w:t>a</w:t>
            </w:r>
          </w:p>
        </w:tc>
        <w:tc>
          <w:tcPr>
            <w:tcW w:w="1132" w:type="dxa"/>
            <w:tcBorders>
              <w:left w:val="single" w:sz="6" w:space="0" w:color="000000"/>
            </w:tcBorders>
          </w:tcPr>
          <w:p w14:paraId="663FF87A" w14:textId="77777777" w:rsidR="00DD6D98" w:rsidRPr="009901C4" w:rsidRDefault="00DD6D98" w:rsidP="00DD6D98">
            <w:pPr>
              <w:pStyle w:val="OtherTableBody"/>
              <w:rPr>
                <w:noProof/>
              </w:rPr>
            </w:pPr>
            <w:r w:rsidRPr="009901C4">
              <w:rPr>
                <w:noProof/>
              </w:rPr>
              <w:t>kelvin</w:t>
            </w:r>
          </w:p>
        </w:tc>
        <w:tc>
          <w:tcPr>
            <w:tcW w:w="1411" w:type="dxa"/>
            <w:tcBorders>
              <w:left w:val="single" w:sz="6" w:space="0" w:color="000000"/>
            </w:tcBorders>
          </w:tcPr>
          <w:p w14:paraId="3F2C591B" w14:textId="77777777" w:rsidR="00DD6D98" w:rsidRPr="009901C4" w:rsidRDefault="00DD6D98" w:rsidP="00DD6D98">
            <w:pPr>
              <w:pStyle w:val="OtherTableBody"/>
              <w:rPr>
                <w:noProof/>
              </w:rPr>
            </w:pPr>
            <w:r w:rsidRPr="009901C4">
              <w:rPr>
                <w:noProof/>
              </w:rPr>
              <w:t>K</w:t>
            </w:r>
          </w:p>
        </w:tc>
        <w:tc>
          <w:tcPr>
            <w:tcW w:w="1279" w:type="dxa"/>
            <w:tcBorders>
              <w:left w:val="single" w:sz="6" w:space="0" w:color="000000"/>
            </w:tcBorders>
          </w:tcPr>
          <w:p w14:paraId="23633328" w14:textId="77777777" w:rsidR="00DD6D98" w:rsidRPr="009901C4" w:rsidRDefault="00DD6D98" w:rsidP="00DD6D98">
            <w:pPr>
              <w:pStyle w:val="OtherTableBody"/>
              <w:rPr>
                <w:noProof/>
              </w:rPr>
            </w:pPr>
            <w:r w:rsidRPr="009901C4">
              <w:rPr>
                <w:noProof/>
              </w:rPr>
              <w:t>meter</w:t>
            </w:r>
          </w:p>
        </w:tc>
        <w:tc>
          <w:tcPr>
            <w:tcW w:w="1417" w:type="dxa"/>
            <w:tcBorders>
              <w:left w:val="single" w:sz="6" w:space="0" w:color="000000"/>
              <w:right w:val="double" w:sz="6" w:space="0" w:color="000000"/>
            </w:tcBorders>
          </w:tcPr>
          <w:p w14:paraId="2FAE50E9" w14:textId="77777777" w:rsidR="00DD6D98" w:rsidRPr="009901C4" w:rsidRDefault="00DD6D98" w:rsidP="00DD6D98">
            <w:pPr>
              <w:pStyle w:val="OtherTableBody"/>
              <w:rPr>
                <w:noProof/>
              </w:rPr>
            </w:pPr>
            <w:r w:rsidRPr="009901C4">
              <w:rPr>
                <w:noProof/>
              </w:rPr>
              <w:t>m</w:t>
            </w:r>
          </w:p>
        </w:tc>
      </w:tr>
      <w:tr w:rsidR="00DD6D98" w:rsidRPr="00D00BBD" w14:paraId="562AA843" w14:textId="77777777" w:rsidTr="00DD6D98">
        <w:tc>
          <w:tcPr>
            <w:tcW w:w="1560" w:type="dxa"/>
            <w:tcBorders>
              <w:left w:val="double" w:sz="6" w:space="0" w:color="000000"/>
              <w:right w:val="single" w:sz="6" w:space="0" w:color="000000"/>
            </w:tcBorders>
          </w:tcPr>
          <w:p w14:paraId="61F1BC90" w14:textId="77777777" w:rsidR="00DD6D98" w:rsidRPr="009901C4" w:rsidRDefault="00DD6D98" w:rsidP="00DD6D98">
            <w:pPr>
              <w:pStyle w:val="OtherTableBody"/>
              <w:rPr>
                <w:noProof/>
              </w:rPr>
            </w:pPr>
            <w:r w:rsidRPr="009901C4">
              <w:rPr>
                <w:noProof/>
              </w:rPr>
              <w:t>Candela</w:t>
            </w:r>
          </w:p>
        </w:tc>
        <w:tc>
          <w:tcPr>
            <w:tcW w:w="1413" w:type="dxa"/>
            <w:tcBorders>
              <w:left w:val="nil"/>
            </w:tcBorders>
          </w:tcPr>
          <w:p w14:paraId="11DBD953" w14:textId="77777777" w:rsidR="00DD6D98" w:rsidRPr="009901C4" w:rsidRDefault="00DD6D98" w:rsidP="00DD6D98">
            <w:pPr>
              <w:pStyle w:val="OtherTableBody"/>
              <w:rPr>
                <w:noProof/>
              </w:rPr>
            </w:pPr>
            <w:r w:rsidRPr="009901C4">
              <w:rPr>
                <w:noProof/>
              </w:rPr>
              <w:t>cd</w:t>
            </w:r>
          </w:p>
        </w:tc>
        <w:tc>
          <w:tcPr>
            <w:tcW w:w="1132" w:type="dxa"/>
            <w:tcBorders>
              <w:left w:val="single" w:sz="6" w:space="0" w:color="000000"/>
            </w:tcBorders>
          </w:tcPr>
          <w:p w14:paraId="3A2D060A" w14:textId="77777777" w:rsidR="00DD6D98" w:rsidRPr="009901C4" w:rsidRDefault="00DD6D98" w:rsidP="00DD6D98">
            <w:pPr>
              <w:pStyle w:val="OtherTableBody"/>
              <w:rPr>
                <w:noProof/>
              </w:rPr>
            </w:pPr>
            <w:r w:rsidRPr="009901C4">
              <w:rPr>
                <w:noProof/>
              </w:rPr>
              <w:t>Kilogram</w:t>
            </w:r>
          </w:p>
        </w:tc>
        <w:tc>
          <w:tcPr>
            <w:tcW w:w="1411" w:type="dxa"/>
            <w:tcBorders>
              <w:left w:val="single" w:sz="6" w:space="0" w:color="000000"/>
            </w:tcBorders>
          </w:tcPr>
          <w:p w14:paraId="6C4D9302" w14:textId="77777777" w:rsidR="00DD6D98" w:rsidRPr="009901C4" w:rsidRDefault="00DD6D98" w:rsidP="00DD6D98">
            <w:pPr>
              <w:pStyle w:val="OtherTableBody"/>
              <w:rPr>
                <w:noProof/>
              </w:rPr>
            </w:pPr>
            <w:r w:rsidRPr="009901C4">
              <w:rPr>
                <w:noProof/>
              </w:rPr>
              <w:t>Kg</w:t>
            </w:r>
          </w:p>
        </w:tc>
        <w:tc>
          <w:tcPr>
            <w:tcW w:w="1279" w:type="dxa"/>
            <w:tcBorders>
              <w:left w:val="single" w:sz="6" w:space="0" w:color="000000"/>
            </w:tcBorders>
          </w:tcPr>
          <w:p w14:paraId="770DAAB6" w14:textId="77777777" w:rsidR="00DD6D98" w:rsidRPr="009901C4" w:rsidRDefault="00DD6D98" w:rsidP="00DD6D98">
            <w:pPr>
              <w:pStyle w:val="OtherTableBody"/>
              <w:rPr>
                <w:noProof/>
              </w:rPr>
            </w:pPr>
            <w:r w:rsidRPr="009901C4">
              <w:rPr>
                <w:noProof/>
              </w:rPr>
              <w:t>mole</w:t>
            </w:r>
          </w:p>
        </w:tc>
        <w:tc>
          <w:tcPr>
            <w:tcW w:w="1417" w:type="dxa"/>
            <w:tcBorders>
              <w:left w:val="single" w:sz="6" w:space="0" w:color="000000"/>
              <w:right w:val="double" w:sz="6" w:space="0" w:color="000000"/>
            </w:tcBorders>
          </w:tcPr>
          <w:p w14:paraId="625AF30A" w14:textId="77777777" w:rsidR="00DD6D98" w:rsidRPr="009901C4" w:rsidRDefault="00DD6D98" w:rsidP="00DD6D98">
            <w:pPr>
              <w:pStyle w:val="OtherTableBody"/>
              <w:rPr>
                <w:noProof/>
              </w:rPr>
            </w:pPr>
            <w:r w:rsidRPr="009901C4">
              <w:rPr>
                <w:noProof/>
              </w:rPr>
              <w:t>mol</w:t>
            </w:r>
          </w:p>
        </w:tc>
      </w:tr>
      <w:tr w:rsidR="00DD6D98" w:rsidRPr="00D00BBD" w14:paraId="2ED8AE14" w14:textId="77777777" w:rsidTr="00DD6D98">
        <w:tc>
          <w:tcPr>
            <w:tcW w:w="1560" w:type="dxa"/>
            <w:tcBorders>
              <w:left w:val="double" w:sz="6" w:space="0" w:color="000000"/>
              <w:right w:val="single" w:sz="6" w:space="0" w:color="000000"/>
            </w:tcBorders>
          </w:tcPr>
          <w:p w14:paraId="3D86062E" w14:textId="77777777" w:rsidR="00DD6D98" w:rsidRPr="009901C4" w:rsidRDefault="00DD6D98" w:rsidP="00DD6D98">
            <w:pPr>
              <w:pStyle w:val="OtherTableBody"/>
              <w:rPr>
                <w:noProof/>
              </w:rPr>
            </w:pPr>
          </w:p>
        </w:tc>
        <w:tc>
          <w:tcPr>
            <w:tcW w:w="1413" w:type="dxa"/>
            <w:tcBorders>
              <w:left w:val="nil"/>
            </w:tcBorders>
          </w:tcPr>
          <w:p w14:paraId="59A7E581" w14:textId="77777777" w:rsidR="00DD6D98" w:rsidRPr="009901C4" w:rsidRDefault="00DD6D98" w:rsidP="00DD6D98">
            <w:pPr>
              <w:pStyle w:val="OtherTableBody"/>
              <w:rPr>
                <w:noProof/>
              </w:rPr>
            </w:pPr>
          </w:p>
        </w:tc>
        <w:tc>
          <w:tcPr>
            <w:tcW w:w="1132" w:type="dxa"/>
            <w:tcBorders>
              <w:left w:val="single" w:sz="6" w:space="0" w:color="000000"/>
            </w:tcBorders>
          </w:tcPr>
          <w:p w14:paraId="191C7B0E" w14:textId="77777777" w:rsidR="00DD6D98" w:rsidRPr="009901C4" w:rsidRDefault="00DD6D98" w:rsidP="00DD6D98">
            <w:pPr>
              <w:pStyle w:val="OtherTableBody"/>
              <w:rPr>
                <w:noProof/>
              </w:rPr>
            </w:pPr>
          </w:p>
        </w:tc>
        <w:tc>
          <w:tcPr>
            <w:tcW w:w="1411" w:type="dxa"/>
            <w:tcBorders>
              <w:left w:val="single" w:sz="6" w:space="0" w:color="000000"/>
            </w:tcBorders>
          </w:tcPr>
          <w:p w14:paraId="74A97EDB" w14:textId="77777777" w:rsidR="00DD6D98" w:rsidRPr="009901C4" w:rsidRDefault="00DD6D98" w:rsidP="00DD6D98">
            <w:pPr>
              <w:pStyle w:val="OtherTableBody"/>
              <w:rPr>
                <w:noProof/>
              </w:rPr>
            </w:pPr>
          </w:p>
        </w:tc>
        <w:tc>
          <w:tcPr>
            <w:tcW w:w="1279" w:type="dxa"/>
            <w:tcBorders>
              <w:left w:val="single" w:sz="6" w:space="0" w:color="000000"/>
            </w:tcBorders>
          </w:tcPr>
          <w:p w14:paraId="25748F4C" w14:textId="77777777" w:rsidR="00DD6D98" w:rsidRPr="009901C4" w:rsidRDefault="00DD6D98" w:rsidP="00DD6D98">
            <w:pPr>
              <w:pStyle w:val="OtherTableBody"/>
              <w:rPr>
                <w:noProof/>
              </w:rPr>
            </w:pPr>
            <w:r w:rsidRPr="009901C4">
              <w:rPr>
                <w:noProof/>
              </w:rPr>
              <w:t>second</w:t>
            </w:r>
          </w:p>
        </w:tc>
        <w:tc>
          <w:tcPr>
            <w:tcW w:w="1417" w:type="dxa"/>
            <w:tcBorders>
              <w:left w:val="single" w:sz="6" w:space="0" w:color="000000"/>
              <w:right w:val="double" w:sz="6" w:space="0" w:color="000000"/>
            </w:tcBorders>
          </w:tcPr>
          <w:p w14:paraId="03AA1448" w14:textId="77777777" w:rsidR="00DD6D98" w:rsidRPr="009901C4" w:rsidRDefault="00DD6D98" w:rsidP="00DD6D98">
            <w:pPr>
              <w:pStyle w:val="OtherTableBody"/>
              <w:rPr>
                <w:noProof/>
              </w:rPr>
            </w:pPr>
            <w:r w:rsidRPr="009901C4">
              <w:rPr>
                <w:noProof/>
              </w:rPr>
              <w:t>s</w:t>
            </w:r>
          </w:p>
        </w:tc>
      </w:tr>
      <w:tr w:rsidR="00DD6D98" w:rsidRPr="00D00BBD" w14:paraId="590D399B" w14:textId="77777777" w:rsidTr="00DD6D98">
        <w:tc>
          <w:tcPr>
            <w:tcW w:w="8212" w:type="dxa"/>
            <w:gridSpan w:val="6"/>
            <w:tcBorders>
              <w:top w:val="single" w:sz="6" w:space="0" w:color="000000"/>
              <w:left w:val="double" w:sz="6" w:space="0" w:color="000000"/>
              <w:right w:val="double" w:sz="6" w:space="0" w:color="000000"/>
            </w:tcBorders>
          </w:tcPr>
          <w:p w14:paraId="499AF747" w14:textId="77777777" w:rsidR="00DD6D98" w:rsidRPr="009901C4" w:rsidRDefault="00DD6D98" w:rsidP="00DD6D98">
            <w:pPr>
              <w:pStyle w:val="OtherTableBody"/>
              <w:keepNext/>
              <w:rPr>
                <w:noProof/>
              </w:rPr>
            </w:pPr>
            <w:r w:rsidRPr="009901C4">
              <w:rPr>
                <w:noProof/>
              </w:rPr>
              <w:t>Derived units with specified name and abbreviation</w:t>
            </w:r>
          </w:p>
        </w:tc>
      </w:tr>
      <w:tr w:rsidR="00DD6D98" w:rsidRPr="00D00BBD" w14:paraId="5C8D476F" w14:textId="77777777" w:rsidTr="00DD6D98">
        <w:tc>
          <w:tcPr>
            <w:tcW w:w="1560" w:type="dxa"/>
            <w:tcBorders>
              <w:top w:val="single" w:sz="6" w:space="0" w:color="000000"/>
              <w:left w:val="double" w:sz="6" w:space="0" w:color="000000"/>
              <w:right w:val="single" w:sz="6" w:space="0" w:color="000000"/>
            </w:tcBorders>
          </w:tcPr>
          <w:p w14:paraId="6B67CED7" w14:textId="77777777" w:rsidR="00DD6D98" w:rsidRPr="009901C4" w:rsidRDefault="00DD6D98" w:rsidP="00DD6D98">
            <w:pPr>
              <w:pStyle w:val="OtherTableBody"/>
              <w:rPr>
                <w:noProof/>
              </w:rPr>
            </w:pPr>
            <w:r w:rsidRPr="009901C4">
              <w:rPr>
                <w:noProof/>
              </w:rPr>
              <w:t>coulomb</w:t>
            </w:r>
          </w:p>
        </w:tc>
        <w:tc>
          <w:tcPr>
            <w:tcW w:w="1413" w:type="dxa"/>
            <w:tcBorders>
              <w:top w:val="single" w:sz="6" w:space="0" w:color="000000"/>
              <w:left w:val="nil"/>
              <w:right w:val="single" w:sz="6" w:space="0" w:color="000000"/>
            </w:tcBorders>
          </w:tcPr>
          <w:p w14:paraId="0876FEA7" w14:textId="77777777" w:rsidR="00DD6D98" w:rsidRPr="009901C4" w:rsidRDefault="00DD6D98" w:rsidP="00DD6D98">
            <w:pPr>
              <w:pStyle w:val="OtherTableBody"/>
              <w:rPr>
                <w:noProof/>
              </w:rPr>
            </w:pPr>
            <w:r w:rsidRPr="009901C4">
              <w:rPr>
                <w:noProof/>
              </w:rPr>
              <w:t>c</w:t>
            </w:r>
          </w:p>
        </w:tc>
        <w:tc>
          <w:tcPr>
            <w:tcW w:w="1132" w:type="dxa"/>
            <w:tcBorders>
              <w:top w:val="single" w:sz="6" w:space="0" w:color="000000"/>
              <w:left w:val="single" w:sz="6" w:space="0" w:color="000000"/>
              <w:right w:val="single" w:sz="6" w:space="0" w:color="000000"/>
            </w:tcBorders>
          </w:tcPr>
          <w:p w14:paraId="5813F98D" w14:textId="77777777" w:rsidR="00DD6D98" w:rsidRPr="009901C4" w:rsidRDefault="00DD6D98" w:rsidP="00DD6D98">
            <w:pPr>
              <w:pStyle w:val="OtherTableBody"/>
              <w:rPr>
                <w:noProof/>
              </w:rPr>
            </w:pPr>
            <w:r w:rsidRPr="009901C4">
              <w:rPr>
                <w:noProof/>
              </w:rPr>
              <w:t>hour</w:t>
            </w:r>
          </w:p>
        </w:tc>
        <w:tc>
          <w:tcPr>
            <w:tcW w:w="1411" w:type="dxa"/>
            <w:tcBorders>
              <w:top w:val="single" w:sz="6" w:space="0" w:color="000000"/>
              <w:left w:val="single" w:sz="6" w:space="0" w:color="000000"/>
              <w:right w:val="single" w:sz="6" w:space="0" w:color="000000"/>
            </w:tcBorders>
          </w:tcPr>
          <w:p w14:paraId="1159687F" w14:textId="77777777" w:rsidR="00DD6D98" w:rsidRPr="009901C4" w:rsidRDefault="00DD6D98" w:rsidP="00DD6D98">
            <w:pPr>
              <w:pStyle w:val="OtherTableBody"/>
              <w:rPr>
                <w:noProof/>
              </w:rPr>
            </w:pPr>
            <w:r w:rsidRPr="009901C4">
              <w:rPr>
                <w:noProof/>
              </w:rPr>
              <w:t>Hr</w:t>
            </w:r>
          </w:p>
        </w:tc>
        <w:tc>
          <w:tcPr>
            <w:tcW w:w="1279" w:type="dxa"/>
            <w:tcBorders>
              <w:top w:val="single" w:sz="6" w:space="0" w:color="000000"/>
              <w:left w:val="single" w:sz="6" w:space="0" w:color="000000"/>
              <w:right w:val="single" w:sz="6" w:space="0" w:color="000000"/>
            </w:tcBorders>
          </w:tcPr>
          <w:p w14:paraId="2E0A948C" w14:textId="77777777" w:rsidR="00DD6D98" w:rsidRPr="009901C4" w:rsidRDefault="00DD6D98" w:rsidP="00DD6D98">
            <w:pPr>
              <w:pStyle w:val="OtherTableBody"/>
              <w:rPr>
                <w:noProof/>
              </w:rPr>
            </w:pPr>
            <w:r w:rsidRPr="009901C4">
              <w:rPr>
                <w:noProof/>
              </w:rPr>
              <w:t>pascal</w:t>
            </w:r>
          </w:p>
        </w:tc>
        <w:tc>
          <w:tcPr>
            <w:tcW w:w="1417" w:type="dxa"/>
            <w:tcBorders>
              <w:top w:val="single" w:sz="6" w:space="0" w:color="000000"/>
              <w:left w:val="single" w:sz="6" w:space="0" w:color="000000"/>
              <w:right w:val="double" w:sz="6" w:space="0" w:color="000000"/>
            </w:tcBorders>
          </w:tcPr>
          <w:p w14:paraId="66F1927A" w14:textId="77777777" w:rsidR="00DD6D98" w:rsidRPr="009901C4" w:rsidRDefault="00DD6D98" w:rsidP="00DD6D98">
            <w:pPr>
              <w:pStyle w:val="OtherTableBody"/>
              <w:rPr>
                <w:noProof/>
              </w:rPr>
            </w:pPr>
            <w:r w:rsidRPr="009901C4">
              <w:rPr>
                <w:noProof/>
              </w:rPr>
              <w:t>pal</w:t>
            </w:r>
          </w:p>
        </w:tc>
      </w:tr>
      <w:tr w:rsidR="00DD6D98" w:rsidRPr="00D00BBD" w14:paraId="5035BDAB" w14:textId="77777777" w:rsidTr="00DD6D98">
        <w:tc>
          <w:tcPr>
            <w:tcW w:w="1560" w:type="dxa"/>
            <w:tcBorders>
              <w:left w:val="double" w:sz="6" w:space="0" w:color="000000"/>
              <w:right w:val="single" w:sz="6" w:space="0" w:color="000000"/>
            </w:tcBorders>
          </w:tcPr>
          <w:p w14:paraId="32FA437E" w14:textId="77777777" w:rsidR="00DD6D98" w:rsidRPr="009901C4" w:rsidRDefault="00DD6D98" w:rsidP="00DD6D98">
            <w:pPr>
              <w:pStyle w:val="OtherTableBody"/>
              <w:rPr>
                <w:noProof/>
              </w:rPr>
            </w:pPr>
            <w:r w:rsidRPr="009901C4">
              <w:rPr>
                <w:noProof/>
              </w:rPr>
              <w:t>day</w:t>
            </w:r>
          </w:p>
        </w:tc>
        <w:tc>
          <w:tcPr>
            <w:tcW w:w="1413" w:type="dxa"/>
            <w:tcBorders>
              <w:left w:val="nil"/>
              <w:right w:val="single" w:sz="6" w:space="0" w:color="000000"/>
            </w:tcBorders>
          </w:tcPr>
          <w:p w14:paraId="45FC0E44" w14:textId="77777777" w:rsidR="00DD6D98" w:rsidRPr="009901C4" w:rsidRDefault="00DD6D98" w:rsidP="00DD6D98">
            <w:pPr>
              <w:pStyle w:val="OtherTableBody"/>
              <w:rPr>
                <w:noProof/>
              </w:rPr>
            </w:pPr>
            <w:r w:rsidRPr="009901C4">
              <w:rPr>
                <w:noProof/>
              </w:rPr>
              <w:t>d</w:t>
            </w:r>
          </w:p>
        </w:tc>
        <w:tc>
          <w:tcPr>
            <w:tcW w:w="1132" w:type="dxa"/>
            <w:tcBorders>
              <w:left w:val="single" w:sz="6" w:space="0" w:color="000000"/>
              <w:right w:val="single" w:sz="6" w:space="0" w:color="000000"/>
            </w:tcBorders>
          </w:tcPr>
          <w:p w14:paraId="71BC2A35" w14:textId="77777777" w:rsidR="00DD6D98" w:rsidRPr="009901C4" w:rsidRDefault="00DD6D98" w:rsidP="00DD6D98">
            <w:pPr>
              <w:pStyle w:val="OtherTableBody"/>
              <w:rPr>
                <w:noProof/>
              </w:rPr>
            </w:pPr>
            <w:r w:rsidRPr="009901C4">
              <w:rPr>
                <w:noProof/>
              </w:rPr>
              <w:t>joule</w:t>
            </w:r>
          </w:p>
        </w:tc>
        <w:tc>
          <w:tcPr>
            <w:tcW w:w="1411" w:type="dxa"/>
            <w:tcBorders>
              <w:left w:val="single" w:sz="6" w:space="0" w:color="000000"/>
              <w:right w:val="single" w:sz="6" w:space="0" w:color="000000"/>
            </w:tcBorders>
          </w:tcPr>
          <w:p w14:paraId="5AAC157C" w14:textId="77777777" w:rsidR="00DD6D98" w:rsidRPr="009901C4" w:rsidRDefault="00DD6D98" w:rsidP="00DD6D98">
            <w:pPr>
              <w:pStyle w:val="OtherTableBody"/>
              <w:rPr>
                <w:noProof/>
              </w:rPr>
            </w:pPr>
            <w:r w:rsidRPr="009901C4">
              <w:rPr>
                <w:noProof/>
              </w:rPr>
              <w:t>J</w:t>
            </w:r>
          </w:p>
        </w:tc>
        <w:tc>
          <w:tcPr>
            <w:tcW w:w="1279" w:type="dxa"/>
            <w:tcBorders>
              <w:left w:val="single" w:sz="6" w:space="0" w:color="000000"/>
              <w:right w:val="single" w:sz="6" w:space="0" w:color="000000"/>
            </w:tcBorders>
          </w:tcPr>
          <w:p w14:paraId="16C114FC" w14:textId="77777777" w:rsidR="00DD6D98" w:rsidRPr="009901C4" w:rsidRDefault="00DD6D98" w:rsidP="00DD6D98">
            <w:pPr>
              <w:pStyle w:val="OtherTableBody"/>
              <w:rPr>
                <w:noProof/>
              </w:rPr>
            </w:pPr>
            <w:r w:rsidRPr="009901C4">
              <w:rPr>
                <w:noProof/>
              </w:rPr>
              <w:t>volt</w:t>
            </w:r>
          </w:p>
        </w:tc>
        <w:tc>
          <w:tcPr>
            <w:tcW w:w="1417" w:type="dxa"/>
            <w:tcBorders>
              <w:left w:val="single" w:sz="6" w:space="0" w:color="000000"/>
              <w:right w:val="double" w:sz="6" w:space="0" w:color="000000"/>
            </w:tcBorders>
          </w:tcPr>
          <w:p w14:paraId="084EC059" w14:textId="77777777" w:rsidR="00DD6D98" w:rsidRPr="009901C4" w:rsidRDefault="00DD6D98" w:rsidP="00DD6D98">
            <w:pPr>
              <w:pStyle w:val="OtherTableBody"/>
              <w:rPr>
                <w:noProof/>
              </w:rPr>
            </w:pPr>
            <w:r w:rsidRPr="009901C4">
              <w:rPr>
                <w:noProof/>
              </w:rPr>
              <w:t>v</w:t>
            </w:r>
          </w:p>
        </w:tc>
      </w:tr>
      <w:tr w:rsidR="00DD6D98" w:rsidRPr="00D00BBD" w14:paraId="16352ED9" w14:textId="77777777" w:rsidTr="00DD6D98">
        <w:tc>
          <w:tcPr>
            <w:tcW w:w="1560" w:type="dxa"/>
            <w:tcBorders>
              <w:left w:val="double" w:sz="6" w:space="0" w:color="000000"/>
              <w:right w:val="single" w:sz="6" w:space="0" w:color="000000"/>
            </w:tcBorders>
          </w:tcPr>
          <w:p w14:paraId="38BA30D3" w14:textId="77777777" w:rsidR="00DD6D98" w:rsidRPr="009901C4" w:rsidRDefault="00DD6D98" w:rsidP="00DD6D98">
            <w:pPr>
              <w:pStyle w:val="OtherTableBody"/>
              <w:rPr>
                <w:noProof/>
              </w:rPr>
            </w:pPr>
            <w:r w:rsidRPr="009901C4">
              <w:rPr>
                <w:noProof/>
              </w:rPr>
              <w:t>degree Celsius</w:t>
            </w:r>
          </w:p>
        </w:tc>
        <w:tc>
          <w:tcPr>
            <w:tcW w:w="1413" w:type="dxa"/>
            <w:tcBorders>
              <w:left w:val="nil"/>
              <w:right w:val="single" w:sz="6" w:space="0" w:color="000000"/>
            </w:tcBorders>
          </w:tcPr>
          <w:p w14:paraId="59EFD11D" w14:textId="77777777" w:rsidR="00DD6D98" w:rsidRPr="009901C4" w:rsidRDefault="00DD6D98" w:rsidP="00DD6D98">
            <w:pPr>
              <w:pStyle w:val="OtherTableBody"/>
              <w:rPr>
                <w:noProof/>
              </w:rPr>
            </w:pPr>
            <w:r w:rsidRPr="009901C4">
              <w:rPr>
                <w:noProof/>
              </w:rPr>
              <w:t>cel</w:t>
            </w:r>
          </w:p>
        </w:tc>
        <w:tc>
          <w:tcPr>
            <w:tcW w:w="1132" w:type="dxa"/>
            <w:tcBorders>
              <w:left w:val="single" w:sz="6" w:space="0" w:color="000000"/>
              <w:right w:val="single" w:sz="6" w:space="0" w:color="000000"/>
            </w:tcBorders>
          </w:tcPr>
          <w:p w14:paraId="603623CB" w14:textId="77777777" w:rsidR="00DD6D98" w:rsidRPr="009901C4" w:rsidRDefault="00DD6D98" w:rsidP="00DD6D98">
            <w:pPr>
              <w:pStyle w:val="OtherTableBody"/>
              <w:rPr>
                <w:noProof/>
              </w:rPr>
            </w:pPr>
            <w:r w:rsidRPr="009901C4">
              <w:rPr>
                <w:noProof/>
              </w:rPr>
              <w:t>minute (ti)</w:t>
            </w:r>
          </w:p>
        </w:tc>
        <w:tc>
          <w:tcPr>
            <w:tcW w:w="1411" w:type="dxa"/>
            <w:tcBorders>
              <w:left w:val="single" w:sz="6" w:space="0" w:color="000000"/>
              <w:right w:val="single" w:sz="6" w:space="0" w:color="000000"/>
            </w:tcBorders>
          </w:tcPr>
          <w:p w14:paraId="18080FEB" w14:textId="77777777" w:rsidR="00DD6D98" w:rsidRPr="009901C4" w:rsidRDefault="00DD6D98" w:rsidP="00DD6D98">
            <w:pPr>
              <w:pStyle w:val="OtherTableBody"/>
              <w:rPr>
                <w:noProof/>
              </w:rPr>
            </w:pPr>
            <w:r w:rsidRPr="009901C4">
              <w:rPr>
                <w:noProof/>
              </w:rPr>
              <w:t>Min</w:t>
            </w:r>
          </w:p>
        </w:tc>
        <w:tc>
          <w:tcPr>
            <w:tcW w:w="1279" w:type="dxa"/>
            <w:tcBorders>
              <w:left w:val="single" w:sz="6" w:space="0" w:color="000000"/>
              <w:right w:val="single" w:sz="6" w:space="0" w:color="000000"/>
            </w:tcBorders>
          </w:tcPr>
          <w:p w14:paraId="085776CD" w14:textId="77777777" w:rsidR="00DD6D98" w:rsidRPr="009901C4" w:rsidRDefault="00DD6D98" w:rsidP="00DD6D98">
            <w:pPr>
              <w:pStyle w:val="OtherTableBody"/>
              <w:rPr>
                <w:noProof/>
              </w:rPr>
            </w:pPr>
            <w:r w:rsidRPr="009901C4">
              <w:rPr>
                <w:noProof/>
              </w:rPr>
              <w:t>watt</w:t>
            </w:r>
          </w:p>
        </w:tc>
        <w:tc>
          <w:tcPr>
            <w:tcW w:w="1417" w:type="dxa"/>
            <w:tcBorders>
              <w:left w:val="single" w:sz="6" w:space="0" w:color="000000"/>
              <w:right w:val="double" w:sz="6" w:space="0" w:color="000000"/>
            </w:tcBorders>
          </w:tcPr>
          <w:p w14:paraId="1E755471" w14:textId="77777777" w:rsidR="00DD6D98" w:rsidRPr="009901C4" w:rsidRDefault="00DD6D98" w:rsidP="00DD6D98">
            <w:pPr>
              <w:pStyle w:val="OtherTableBody"/>
              <w:rPr>
                <w:noProof/>
              </w:rPr>
            </w:pPr>
            <w:r w:rsidRPr="009901C4">
              <w:rPr>
                <w:noProof/>
              </w:rPr>
              <w:t>w</w:t>
            </w:r>
          </w:p>
        </w:tc>
      </w:tr>
      <w:tr w:rsidR="00DD6D98" w:rsidRPr="00D00BBD" w14:paraId="017BF9F3" w14:textId="77777777" w:rsidTr="00DD6D98">
        <w:tc>
          <w:tcPr>
            <w:tcW w:w="1560" w:type="dxa"/>
            <w:tcBorders>
              <w:left w:val="double" w:sz="6" w:space="0" w:color="000000"/>
              <w:right w:val="single" w:sz="6" w:space="0" w:color="000000"/>
            </w:tcBorders>
          </w:tcPr>
          <w:p w14:paraId="1152EC5D" w14:textId="77777777" w:rsidR="00DD6D98" w:rsidRPr="009901C4" w:rsidRDefault="00DD6D98" w:rsidP="00DD6D98">
            <w:pPr>
              <w:pStyle w:val="OtherTableBody"/>
              <w:rPr>
                <w:noProof/>
              </w:rPr>
            </w:pPr>
            <w:r w:rsidRPr="009901C4">
              <w:rPr>
                <w:noProof/>
              </w:rPr>
              <w:t>farad</w:t>
            </w:r>
          </w:p>
        </w:tc>
        <w:tc>
          <w:tcPr>
            <w:tcW w:w="1413" w:type="dxa"/>
            <w:tcBorders>
              <w:left w:val="nil"/>
              <w:right w:val="single" w:sz="6" w:space="0" w:color="000000"/>
            </w:tcBorders>
          </w:tcPr>
          <w:p w14:paraId="354261BC" w14:textId="77777777" w:rsidR="00DD6D98" w:rsidRPr="009901C4" w:rsidRDefault="00DD6D98" w:rsidP="00DD6D98">
            <w:pPr>
              <w:pStyle w:val="OtherTableBody"/>
              <w:rPr>
                <w:noProof/>
              </w:rPr>
            </w:pPr>
            <w:r w:rsidRPr="009901C4">
              <w:rPr>
                <w:noProof/>
              </w:rPr>
              <w:t>f</w:t>
            </w:r>
          </w:p>
        </w:tc>
        <w:tc>
          <w:tcPr>
            <w:tcW w:w="1132" w:type="dxa"/>
            <w:tcBorders>
              <w:left w:val="single" w:sz="6" w:space="0" w:color="000000"/>
              <w:right w:val="single" w:sz="6" w:space="0" w:color="000000"/>
            </w:tcBorders>
          </w:tcPr>
          <w:p w14:paraId="4EAC3ABE" w14:textId="77777777" w:rsidR="00DD6D98" w:rsidRPr="009901C4" w:rsidRDefault="00DD6D98" w:rsidP="00DD6D98">
            <w:pPr>
              <w:pStyle w:val="OtherTableBody"/>
              <w:rPr>
                <w:noProof/>
              </w:rPr>
            </w:pPr>
            <w:r w:rsidRPr="009901C4">
              <w:rPr>
                <w:noProof/>
              </w:rPr>
              <w:t>newton</w:t>
            </w:r>
          </w:p>
        </w:tc>
        <w:tc>
          <w:tcPr>
            <w:tcW w:w="1411" w:type="dxa"/>
            <w:tcBorders>
              <w:left w:val="single" w:sz="6" w:space="0" w:color="000000"/>
              <w:right w:val="single" w:sz="6" w:space="0" w:color="000000"/>
            </w:tcBorders>
          </w:tcPr>
          <w:p w14:paraId="405675DF" w14:textId="77777777" w:rsidR="00DD6D98" w:rsidRPr="009901C4" w:rsidRDefault="00DD6D98" w:rsidP="00DD6D98">
            <w:pPr>
              <w:pStyle w:val="OtherTableBody"/>
              <w:rPr>
                <w:noProof/>
              </w:rPr>
            </w:pPr>
            <w:r w:rsidRPr="009901C4">
              <w:rPr>
                <w:noProof/>
              </w:rPr>
              <w:t>N</w:t>
            </w:r>
          </w:p>
        </w:tc>
        <w:tc>
          <w:tcPr>
            <w:tcW w:w="1279" w:type="dxa"/>
            <w:tcBorders>
              <w:left w:val="single" w:sz="6" w:space="0" w:color="000000"/>
              <w:right w:val="single" w:sz="6" w:space="0" w:color="000000"/>
            </w:tcBorders>
          </w:tcPr>
          <w:p w14:paraId="4FF4C699" w14:textId="77777777" w:rsidR="00DD6D98" w:rsidRPr="009901C4" w:rsidRDefault="00DD6D98" w:rsidP="00DD6D98">
            <w:pPr>
              <w:pStyle w:val="OtherTableBody"/>
              <w:rPr>
                <w:noProof/>
              </w:rPr>
            </w:pPr>
            <w:r w:rsidRPr="009901C4">
              <w:rPr>
                <w:noProof/>
              </w:rPr>
              <w:t>weber</w:t>
            </w:r>
          </w:p>
        </w:tc>
        <w:tc>
          <w:tcPr>
            <w:tcW w:w="1417" w:type="dxa"/>
            <w:tcBorders>
              <w:left w:val="single" w:sz="6" w:space="0" w:color="000000"/>
              <w:right w:val="double" w:sz="6" w:space="0" w:color="000000"/>
            </w:tcBorders>
          </w:tcPr>
          <w:p w14:paraId="7C73CC92" w14:textId="77777777" w:rsidR="00DD6D98" w:rsidRPr="009901C4" w:rsidRDefault="00DD6D98" w:rsidP="00DD6D98">
            <w:pPr>
              <w:pStyle w:val="OtherTableBody"/>
              <w:rPr>
                <w:noProof/>
              </w:rPr>
            </w:pPr>
            <w:r w:rsidRPr="009901C4">
              <w:rPr>
                <w:noProof/>
              </w:rPr>
              <w:t>wb</w:t>
            </w:r>
          </w:p>
        </w:tc>
      </w:tr>
      <w:tr w:rsidR="00DD6D98" w:rsidRPr="00D00BBD" w14:paraId="18BC6846" w14:textId="77777777" w:rsidTr="00DD6D98">
        <w:tc>
          <w:tcPr>
            <w:tcW w:w="1560" w:type="dxa"/>
            <w:tcBorders>
              <w:left w:val="double" w:sz="6" w:space="0" w:color="000000"/>
              <w:right w:val="single" w:sz="6" w:space="0" w:color="000000"/>
            </w:tcBorders>
          </w:tcPr>
          <w:p w14:paraId="0C308AF7" w14:textId="77777777" w:rsidR="00DD6D98" w:rsidRPr="009901C4" w:rsidRDefault="00DD6D98" w:rsidP="00DD6D98">
            <w:pPr>
              <w:pStyle w:val="OtherTableBody"/>
              <w:rPr>
                <w:noProof/>
              </w:rPr>
            </w:pPr>
            <w:r w:rsidRPr="009901C4">
              <w:rPr>
                <w:noProof/>
              </w:rPr>
              <w:t>hertz</w:t>
            </w:r>
          </w:p>
        </w:tc>
        <w:tc>
          <w:tcPr>
            <w:tcW w:w="1413" w:type="dxa"/>
            <w:tcBorders>
              <w:left w:val="nil"/>
              <w:right w:val="single" w:sz="6" w:space="0" w:color="000000"/>
            </w:tcBorders>
          </w:tcPr>
          <w:p w14:paraId="3D4FD53D" w14:textId="77777777" w:rsidR="00DD6D98" w:rsidRPr="009901C4" w:rsidRDefault="00DD6D98" w:rsidP="00DD6D98">
            <w:pPr>
              <w:pStyle w:val="OtherTableBody"/>
              <w:rPr>
                <w:noProof/>
              </w:rPr>
            </w:pPr>
            <w:r w:rsidRPr="009901C4">
              <w:rPr>
                <w:noProof/>
              </w:rPr>
              <w:t>hz</w:t>
            </w:r>
          </w:p>
        </w:tc>
        <w:tc>
          <w:tcPr>
            <w:tcW w:w="1132" w:type="dxa"/>
            <w:tcBorders>
              <w:left w:val="single" w:sz="6" w:space="0" w:color="000000"/>
              <w:right w:val="single" w:sz="6" w:space="0" w:color="000000"/>
            </w:tcBorders>
          </w:tcPr>
          <w:p w14:paraId="3AB44A48" w14:textId="77777777" w:rsidR="00DD6D98" w:rsidRPr="009901C4" w:rsidRDefault="00DD6D98" w:rsidP="00DD6D98">
            <w:pPr>
              <w:pStyle w:val="OtherTableBody"/>
              <w:rPr>
                <w:noProof/>
              </w:rPr>
            </w:pPr>
            <w:r w:rsidRPr="009901C4">
              <w:rPr>
                <w:noProof/>
              </w:rPr>
              <w:t>ohm</w:t>
            </w:r>
          </w:p>
        </w:tc>
        <w:tc>
          <w:tcPr>
            <w:tcW w:w="1411" w:type="dxa"/>
            <w:tcBorders>
              <w:left w:val="single" w:sz="6" w:space="0" w:color="000000"/>
              <w:right w:val="single" w:sz="6" w:space="0" w:color="000000"/>
            </w:tcBorders>
          </w:tcPr>
          <w:p w14:paraId="31928878" w14:textId="77777777" w:rsidR="00DD6D98" w:rsidRPr="009901C4" w:rsidRDefault="00DD6D98" w:rsidP="00DD6D98">
            <w:pPr>
              <w:pStyle w:val="OtherTableBody"/>
              <w:rPr>
                <w:noProof/>
              </w:rPr>
            </w:pPr>
            <w:r w:rsidRPr="009901C4">
              <w:rPr>
                <w:noProof/>
              </w:rPr>
              <w:t>Ohm</w:t>
            </w:r>
          </w:p>
        </w:tc>
        <w:tc>
          <w:tcPr>
            <w:tcW w:w="1279" w:type="dxa"/>
            <w:tcBorders>
              <w:left w:val="single" w:sz="6" w:space="0" w:color="000000"/>
              <w:right w:val="single" w:sz="6" w:space="0" w:color="000000"/>
            </w:tcBorders>
          </w:tcPr>
          <w:p w14:paraId="5D8A350A" w14:textId="77777777" w:rsidR="00DD6D98" w:rsidRPr="009901C4" w:rsidRDefault="00DD6D98" w:rsidP="00DD6D98">
            <w:pPr>
              <w:pStyle w:val="OtherTableBody"/>
              <w:rPr>
                <w:noProof/>
              </w:rPr>
            </w:pPr>
            <w:r w:rsidRPr="009901C4">
              <w:rPr>
                <w:noProof/>
              </w:rPr>
              <w:t>year</w:t>
            </w:r>
          </w:p>
        </w:tc>
        <w:tc>
          <w:tcPr>
            <w:tcW w:w="1417" w:type="dxa"/>
            <w:tcBorders>
              <w:left w:val="single" w:sz="6" w:space="0" w:color="000000"/>
              <w:right w:val="double" w:sz="6" w:space="0" w:color="000000"/>
            </w:tcBorders>
          </w:tcPr>
          <w:p w14:paraId="1A21AB7C" w14:textId="77777777" w:rsidR="00DD6D98" w:rsidRPr="009901C4" w:rsidRDefault="00DD6D98" w:rsidP="00DD6D98">
            <w:pPr>
              <w:pStyle w:val="OtherTableBody"/>
              <w:rPr>
                <w:noProof/>
              </w:rPr>
            </w:pPr>
            <w:r w:rsidRPr="009901C4">
              <w:rPr>
                <w:noProof/>
              </w:rPr>
              <w:t>ann</w:t>
            </w:r>
          </w:p>
        </w:tc>
      </w:tr>
      <w:tr w:rsidR="00DD6D98" w:rsidRPr="00D00BBD" w14:paraId="03E9E5FF" w14:textId="77777777" w:rsidTr="00DD6D98">
        <w:tc>
          <w:tcPr>
            <w:tcW w:w="8212" w:type="dxa"/>
            <w:gridSpan w:val="6"/>
            <w:tcBorders>
              <w:top w:val="single" w:sz="6" w:space="0" w:color="000000"/>
              <w:left w:val="double" w:sz="6" w:space="0" w:color="000000"/>
              <w:right w:val="double" w:sz="6" w:space="0" w:color="000000"/>
            </w:tcBorders>
          </w:tcPr>
          <w:p w14:paraId="0EF91010" w14:textId="77777777" w:rsidR="00DD6D98" w:rsidRPr="009901C4" w:rsidRDefault="00DD6D98" w:rsidP="00DD6D98">
            <w:pPr>
              <w:pStyle w:val="OtherTableBody"/>
              <w:rPr>
                <w:noProof/>
              </w:rPr>
            </w:pPr>
            <w:r w:rsidRPr="009901C4">
              <w:rPr>
                <w:noProof/>
              </w:rPr>
              <w:t>Other units</w:t>
            </w:r>
          </w:p>
        </w:tc>
      </w:tr>
      <w:tr w:rsidR="00DD6D98" w:rsidRPr="00D00BBD" w14:paraId="736C6DDB" w14:textId="77777777" w:rsidTr="00DD6D98">
        <w:tc>
          <w:tcPr>
            <w:tcW w:w="1560" w:type="dxa"/>
            <w:tcBorders>
              <w:top w:val="single" w:sz="6" w:space="0" w:color="000000"/>
              <w:left w:val="double" w:sz="6" w:space="0" w:color="000000"/>
              <w:right w:val="single" w:sz="6" w:space="0" w:color="000000"/>
            </w:tcBorders>
          </w:tcPr>
          <w:p w14:paraId="3F29133F" w14:textId="77777777" w:rsidR="00DD6D98" w:rsidRPr="009901C4" w:rsidRDefault="00DD6D98" w:rsidP="00DD6D98">
            <w:pPr>
              <w:pStyle w:val="OtherTableBody"/>
              <w:rPr>
                <w:noProof/>
              </w:rPr>
            </w:pPr>
            <w:r w:rsidRPr="009901C4">
              <w:rPr>
                <w:noProof/>
              </w:rPr>
              <w:t>atomic mass unit</w:t>
            </w:r>
          </w:p>
        </w:tc>
        <w:tc>
          <w:tcPr>
            <w:tcW w:w="1413" w:type="dxa"/>
            <w:tcBorders>
              <w:top w:val="single" w:sz="6" w:space="0" w:color="000000"/>
              <w:left w:val="nil"/>
            </w:tcBorders>
          </w:tcPr>
          <w:p w14:paraId="25D426CA" w14:textId="77777777" w:rsidR="00DD6D98" w:rsidRPr="009901C4" w:rsidRDefault="00DD6D98" w:rsidP="00DD6D98">
            <w:pPr>
              <w:pStyle w:val="OtherTableBody"/>
              <w:rPr>
                <w:noProof/>
              </w:rPr>
            </w:pPr>
            <w:r w:rsidRPr="009901C4">
              <w:rPr>
                <w:noProof/>
              </w:rPr>
              <w:t>u</w:t>
            </w:r>
          </w:p>
        </w:tc>
        <w:tc>
          <w:tcPr>
            <w:tcW w:w="1132" w:type="dxa"/>
            <w:tcBorders>
              <w:top w:val="single" w:sz="6" w:space="0" w:color="000000"/>
            </w:tcBorders>
          </w:tcPr>
          <w:p w14:paraId="56E0D11F" w14:textId="77777777" w:rsidR="00DD6D98" w:rsidRPr="009901C4" w:rsidRDefault="00DD6D98" w:rsidP="00DD6D98">
            <w:pPr>
              <w:pStyle w:val="OtherTableBody"/>
              <w:rPr>
                <w:noProof/>
              </w:rPr>
            </w:pPr>
            <w:r w:rsidRPr="009901C4">
              <w:rPr>
                <w:noProof/>
              </w:rPr>
              <w:t>grey</w:t>
            </w:r>
          </w:p>
        </w:tc>
        <w:tc>
          <w:tcPr>
            <w:tcW w:w="1411" w:type="dxa"/>
            <w:tcBorders>
              <w:top w:val="single" w:sz="6" w:space="0" w:color="000000"/>
            </w:tcBorders>
          </w:tcPr>
          <w:p w14:paraId="09C385E1" w14:textId="77777777" w:rsidR="00DD6D98" w:rsidRPr="009901C4" w:rsidRDefault="00DD6D98" w:rsidP="00DD6D98">
            <w:pPr>
              <w:pStyle w:val="OtherTableBody"/>
              <w:rPr>
                <w:noProof/>
              </w:rPr>
            </w:pPr>
            <w:r w:rsidRPr="009901C4">
              <w:rPr>
                <w:noProof/>
              </w:rPr>
              <w:t>gy</w:t>
            </w:r>
          </w:p>
        </w:tc>
        <w:tc>
          <w:tcPr>
            <w:tcW w:w="1279" w:type="dxa"/>
            <w:tcBorders>
              <w:top w:val="single" w:sz="6" w:space="0" w:color="000000"/>
            </w:tcBorders>
          </w:tcPr>
          <w:p w14:paraId="2CF3C6A1" w14:textId="77777777" w:rsidR="00DD6D98" w:rsidRPr="009901C4" w:rsidRDefault="00DD6D98" w:rsidP="00DD6D98">
            <w:pPr>
              <w:pStyle w:val="OtherTableBody"/>
              <w:rPr>
                <w:noProof/>
              </w:rPr>
            </w:pPr>
            <w:r w:rsidRPr="009901C4">
              <w:rPr>
                <w:noProof/>
              </w:rPr>
              <w:t>minute of arc</w:t>
            </w:r>
          </w:p>
        </w:tc>
        <w:tc>
          <w:tcPr>
            <w:tcW w:w="1417" w:type="dxa"/>
            <w:tcBorders>
              <w:top w:val="single" w:sz="6" w:space="0" w:color="000000"/>
              <w:right w:val="double" w:sz="6" w:space="0" w:color="000000"/>
            </w:tcBorders>
          </w:tcPr>
          <w:p w14:paraId="1F17E9AE" w14:textId="77777777" w:rsidR="00DD6D98" w:rsidRPr="009901C4" w:rsidRDefault="00DD6D98" w:rsidP="00DD6D98">
            <w:pPr>
              <w:pStyle w:val="OtherTableBody"/>
              <w:rPr>
                <w:noProof/>
              </w:rPr>
            </w:pPr>
            <w:r w:rsidRPr="009901C4">
              <w:rPr>
                <w:noProof/>
              </w:rPr>
              <w:t>mnt</w:t>
            </w:r>
          </w:p>
        </w:tc>
      </w:tr>
      <w:tr w:rsidR="00DD6D98" w:rsidRPr="00D00BBD" w14:paraId="183D2C99" w14:textId="77777777" w:rsidTr="00DD6D98">
        <w:tc>
          <w:tcPr>
            <w:tcW w:w="1560" w:type="dxa"/>
            <w:tcBorders>
              <w:left w:val="double" w:sz="6" w:space="0" w:color="000000"/>
              <w:right w:val="single" w:sz="6" w:space="0" w:color="000000"/>
            </w:tcBorders>
          </w:tcPr>
          <w:p w14:paraId="21BF6CDC" w14:textId="77777777" w:rsidR="00DD6D98" w:rsidRPr="009901C4" w:rsidRDefault="00DD6D98" w:rsidP="00DD6D98">
            <w:pPr>
              <w:pStyle w:val="OtherTableBody"/>
              <w:rPr>
                <w:noProof/>
              </w:rPr>
            </w:pPr>
            <w:r w:rsidRPr="009901C4">
              <w:rPr>
                <w:noProof/>
              </w:rPr>
              <w:t>Bel</w:t>
            </w:r>
          </w:p>
        </w:tc>
        <w:tc>
          <w:tcPr>
            <w:tcW w:w="1413" w:type="dxa"/>
            <w:tcBorders>
              <w:left w:val="nil"/>
            </w:tcBorders>
          </w:tcPr>
          <w:p w14:paraId="47C008F7" w14:textId="77777777" w:rsidR="00DD6D98" w:rsidRPr="009901C4" w:rsidRDefault="00DD6D98" w:rsidP="00DD6D98">
            <w:pPr>
              <w:pStyle w:val="OtherTableBody"/>
              <w:rPr>
                <w:noProof/>
              </w:rPr>
            </w:pPr>
            <w:r w:rsidRPr="009901C4">
              <w:rPr>
                <w:noProof/>
              </w:rPr>
              <w:t>b</w:t>
            </w:r>
          </w:p>
        </w:tc>
        <w:tc>
          <w:tcPr>
            <w:tcW w:w="1132" w:type="dxa"/>
          </w:tcPr>
          <w:p w14:paraId="2D24CBCA" w14:textId="77777777" w:rsidR="00DD6D98" w:rsidRPr="009901C4" w:rsidRDefault="00DD6D98" w:rsidP="00DD6D98">
            <w:pPr>
              <w:pStyle w:val="OtherTableBody"/>
              <w:rPr>
                <w:noProof/>
              </w:rPr>
            </w:pPr>
            <w:r w:rsidRPr="009901C4">
              <w:rPr>
                <w:noProof/>
              </w:rPr>
              <w:t>henry</w:t>
            </w:r>
          </w:p>
        </w:tc>
        <w:tc>
          <w:tcPr>
            <w:tcW w:w="1411" w:type="dxa"/>
          </w:tcPr>
          <w:p w14:paraId="77AAD8F9" w14:textId="77777777" w:rsidR="00DD6D98" w:rsidRPr="009901C4" w:rsidRDefault="00DD6D98" w:rsidP="00DD6D98">
            <w:pPr>
              <w:pStyle w:val="OtherTableBody"/>
              <w:rPr>
                <w:noProof/>
              </w:rPr>
            </w:pPr>
            <w:r w:rsidRPr="009901C4">
              <w:rPr>
                <w:noProof/>
              </w:rPr>
              <w:t>h</w:t>
            </w:r>
          </w:p>
        </w:tc>
        <w:tc>
          <w:tcPr>
            <w:tcW w:w="1279" w:type="dxa"/>
          </w:tcPr>
          <w:p w14:paraId="7052CB6E" w14:textId="77777777" w:rsidR="00DD6D98" w:rsidRPr="009901C4" w:rsidRDefault="00DD6D98" w:rsidP="00DD6D98">
            <w:pPr>
              <w:pStyle w:val="OtherTableBody"/>
              <w:rPr>
                <w:noProof/>
              </w:rPr>
            </w:pPr>
            <w:r w:rsidRPr="009901C4">
              <w:rPr>
                <w:noProof/>
              </w:rPr>
              <w:t>radian</w:t>
            </w:r>
          </w:p>
        </w:tc>
        <w:tc>
          <w:tcPr>
            <w:tcW w:w="1417" w:type="dxa"/>
            <w:tcBorders>
              <w:right w:val="double" w:sz="6" w:space="0" w:color="000000"/>
            </w:tcBorders>
          </w:tcPr>
          <w:p w14:paraId="33532848" w14:textId="77777777" w:rsidR="00DD6D98" w:rsidRPr="009901C4" w:rsidRDefault="00DD6D98" w:rsidP="00DD6D98">
            <w:pPr>
              <w:pStyle w:val="OtherTableBody"/>
              <w:rPr>
                <w:noProof/>
              </w:rPr>
            </w:pPr>
            <w:r w:rsidRPr="009901C4">
              <w:rPr>
                <w:noProof/>
              </w:rPr>
              <w:t>rad</w:t>
            </w:r>
          </w:p>
        </w:tc>
      </w:tr>
      <w:tr w:rsidR="00DD6D98" w:rsidRPr="00D00BBD" w14:paraId="6D26B913" w14:textId="77777777" w:rsidTr="00DD6D98">
        <w:tc>
          <w:tcPr>
            <w:tcW w:w="1560" w:type="dxa"/>
            <w:tcBorders>
              <w:left w:val="double" w:sz="6" w:space="0" w:color="000000"/>
              <w:right w:val="single" w:sz="6" w:space="0" w:color="000000"/>
            </w:tcBorders>
          </w:tcPr>
          <w:p w14:paraId="7DE4A645" w14:textId="77777777" w:rsidR="00DD6D98" w:rsidRPr="009901C4" w:rsidRDefault="00DD6D98" w:rsidP="00DD6D98">
            <w:pPr>
              <w:pStyle w:val="OtherTableBody"/>
              <w:rPr>
                <w:noProof/>
              </w:rPr>
            </w:pPr>
            <w:r w:rsidRPr="009901C4">
              <w:rPr>
                <w:noProof/>
              </w:rPr>
              <w:t>Decibel</w:t>
            </w:r>
          </w:p>
        </w:tc>
        <w:tc>
          <w:tcPr>
            <w:tcW w:w="1413" w:type="dxa"/>
            <w:tcBorders>
              <w:left w:val="nil"/>
            </w:tcBorders>
          </w:tcPr>
          <w:p w14:paraId="47CBAA37" w14:textId="77777777" w:rsidR="00DD6D98" w:rsidRPr="009901C4" w:rsidRDefault="00DD6D98" w:rsidP="00DD6D98">
            <w:pPr>
              <w:pStyle w:val="OtherTableBody"/>
              <w:rPr>
                <w:noProof/>
              </w:rPr>
            </w:pPr>
            <w:r w:rsidRPr="009901C4">
              <w:rPr>
                <w:noProof/>
              </w:rPr>
              <w:t>db</w:t>
            </w:r>
          </w:p>
        </w:tc>
        <w:tc>
          <w:tcPr>
            <w:tcW w:w="1132" w:type="dxa"/>
          </w:tcPr>
          <w:p w14:paraId="6B4DD146" w14:textId="77777777" w:rsidR="00DD6D98" w:rsidRPr="009901C4" w:rsidRDefault="00DD6D98" w:rsidP="00DD6D98">
            <w:pPr>
              <w:pStyle w:val="OtherTableBody"/>
              <w:rPr>
                <w:noProof/>
              </w:rPr>
            </w:pPr>
            <w:r w:rsidRPr="009901C4">
              <w:rPr>
                <w:noProof/>
              </w:rPr>
              <w:t>liter</w:t>
            </w:r>
          </w:p>
        </w:tc>
        <w:tc>
          <w:tcPr>
            <w:tcW w:w="1411" w:type="dxa"/>
          </w:tcPr>
          <w:p w14:paraId="23626DB5" w14:textId="77777777" w:rsidR="00DD6D98" w:rsidRPr="009901C4" w:rsidRDefault="00DD6D98" w:rsidP="00DD6D98">
            <w:pPr>
              <w:pStyle w:val="OtherTableBody"/>
              <w:rPr>
                <w:noProof/>
              </w:rPr>
            </w:pPr>
            <w:r w:rsidRPr="009901C4">
              <w:rPr>
                <w:noProof/>
              </w:rPr>
              <w:t>l</w:t>
            </w:r>
          </w:p>
        </w:tc>
        <w:tc>
          <w:tcPr>
            <w:tcW w:w="1279" w:type="dxa"/>
          </w:tcPr>
          <w:p w14:paraId="12177539" w14:textId="77777777" w:rsidR="00DD6D98" w:rsidRPr="009901C4" w:rsidRDefault="00DD6D98" w:rsidP="00DD6D98">
            <w:pPr>
              <w:pStyle w:val="OtherTableBody"/>
              <w:rPr>
                <w:noProof/>
              </w:rPr>
            </w:pPr>
            <w:r w:rsidRPr="009901C4">
              <w:rPr>
                <w:noProof/>
              </w:rPr>
              <w:t>siemens</w:t>
            </w:r>
          </w:p>
        </w:tc>
        <w:tc>
          <w:tcPr>
            <w:tcW w:w="1417" w:type="dxa"/>
            <w:tcBorders>
              <w:right w:val="double" w:sz="6" w:space="0" w:color="000000"/>
            </w:tcBorders>
          </w:tcPr>
          <w:p w14:paraId="28F8D597" w14:textId="77777777" w:rsidR="00DD6D98" w:rsidRPr="009901C4" w:rsidRDefault="00DD6D98" w:rsidP="00DD6D98">
            <w:pPr>
              <w:pStyle w:val="OtherTableBody"/>
              <w:rPr>
                <w:noProof/>
              </w:rPr>
            </w:pPr>
            <w:r w:rsidRPr="009901C4">
              <w:rPr>
                <w:noProof/>
              </w:rPr>
              <w:t>sie</w:t>
            </w:r>
          </w:p>
        </w:tc>
      </w:tr>
      <w:tr w:rsidR="00DD6D98" w:rsidRPr="00D00BBD" w14:paraId="22075A9B" w14:textId="77777777" w:rsidTr="00DD6D98">
        <w:tc>
          <w:tcPr>
            <w:tcW w:w="1560" w:type="dxa"/>
            <w:tcBorders>
              <w:left w:val="double" w:sz="6" w:space="0" w:color="000000"/>
              <w:right w:val="single" w:sz="6" w:space="0" w:color="000000"/>
            </w:tcBorders>
          </w:tcPr>
          <w:p w14:paraId="01970917" w14:textId="77777777" w:rsidR="00DD6D98" w:rsidRPr="009901C4" w:rsidRDefault="00DD6D98" w:rsidP="00DD6D98">
            <w:pPr>
              <w:pStyle w:val="OtherTableBody"/>
              <w:rPr>
                <w:noProof/>
              </w:rPr>
            </w:pPr>
            <w:r w:rsidRPr="009901C4">
              <w:rPr>
                <w:noProof/>
              </w:rPr>
              <w:t>Degree</w:t>
            </w:r>
          </w:p>
        </w:tc>
        <w:tc>
          <w:tcPr>
            <w:tcW w:w="1413" w:type="dxa"/>
            <w:tcBorders>
              <w:left w:val="nil"/>
            </w:tcBorders>
          </w:tcPr>
          <w:p w14:paraId="1A445C26" w14:textId="77777777" w:rsidR="00DD6D98" w:rsidRPr="009901C4" w:rsidRDefault="00DD6D98" w:rsidP="00DD6D98">
            <w:pPr>
              <w:pStyle w:val="OtherTableBody"/>
              <w:rPr>
                <w:noProof/>
              </w:rPr>
            </w:pPr>
            <w:r w:rsidRPr="009901C4">
              <w:rPr>
                <w:noProof/>
              </w:rPr>
              <w:t>deg</w:t>
            </w:r>
          </w:p>
        </w:tc>
        <w:tc>
          <w:tcPr>
            <w:tcW w:w="1132" w:type="dxa"/>
          </w:tcPr>
          <w:p w14:paraId="4B8FD866" w14:textId="77777777" w:rsidR="00DD6D98" w:rsidRPr="009901C4" w:rsidRDefault="00DD6D98" w:rsidP="00DD6D98">
            <w:pPr>
              <w:pStyle w:val="OtherTableBody"/>
              <w:rPr>
                <w:noProof/>
              </w:rPr>
            </w:pPr>
            <w:r w:rsidRPr="009901C4">
              <w:rPr>
                <w:noProof/>
              </w:rPr>
              <w:t>lumen</w:t>
            </w:r>
          </w:p>
        </w:tc>
        <w:tc>
          <w:tcPr>
            <w:tcW w:w="1411" w:type="dxa"/>
          </w:tcPr>
          <w:p w14:paraId="686DA80B" w14:textId="77777777" w:rsidR="00DD6D98" w:rsidRPr="009901C4" w:rsidRDefault="00DD6D98" w:rsidP="00DD6D98">
            <w:pPr>
              <w:pStyle w:val="OtherTableBody"/>
              <w:rPr>
                <w:noProof/>
              </w:rPr>
            </w:pPr>
            <w:r w:rsidRPr="009901C4">
              <w:rPr>
                <w:noProof/>
              </w:rPr>
              <w:t>Lm</w:t>
            </w:r>
          </w:p>
        </w:tc>
        <w:tc>
          <w:tcPr>
            <w:tcW w:w="1279" w:type="dxa"/>
          </w:tcPr>
          <w:p w14:paraId="51D48E34" w14:textId="77777777" w:rsidR="00DD6D98" w:rsidRPr="009901C4" w:rsidRDefault="00DD6D98" w:rsidP="00DD6D98">
            <w:pPr>
              <w:pStyle w:val="OtherTableBody"/>
              <w:rPr>
                <w:noProof/>
              </w:rPr>
            </w:pPr>
            <w:r w:rsidRPr="009901C4">
              <w:rPr>
                <w:noProof/>
              </w:rPr>
              <w:t>steradian</w:t>
            </w:r>
          </w:p>
        </w:tc>
        <w:tc>
          <w:tcPr>
            <w:tcW w:w="1417" w:type="dxa"/>
            <w:tcBorders>
              <w:right w:val="double" w:sz="6" w:space="0" w:color="000000"/>
            </w:tcBorders>
          </w:tcPr>
          <w:p w14:paraId="6260436B" w14:textId="77777777" w:rsidR="00DD6D98" w:rsidRPr="009901C4" w:rsidRDefault="00DD6D98" w:rsidP="00DD6D98">
            <w:pPr>
              <w:pStyle w:val="OtherTableBody"/>
              <w:rPr>
                <w:noProof/>
              </w:rPr>
            </w:pPr>
            <w:r w:rsidRPr="009901C4">
              <w:rPr>
                <w:noProof/>
              </w:rPr>
              <w:t>sr</w:t>
            </w:r>
          </w:p>
        </w:tc>
      </w:tr>
      <w:tr w:rsidR="00DD6D98" w:rsidRPr="00D00BBD" w14:paraId="18389C95" w14:textId="77777777" w:rsidTr="00DD6D98">
        <w:tc>
          <w:tcPr>
            <w:tcW w:w="1560" w:type="dxa"/>
            <w:tcBorders>
              <w:left w:val="double" w:sz="6" w:space="0" w:color="000000"/>
              <w:right w:val="single" w:sz="6" w:space="0" w:color="000000"/>
            </w:tcBorders>
          </w:tcPr>
          <w:p w14:paraId="0F2BB405" w14:textId="77777777" w:rsidR="00DD6D98" w:rsidRPr="009901C4" w:rsidRDefault="00DD6D98" w:rsidP="00DD6D98">
            <w:pPr>
              <w:pStyle w:val="OtherTableBody"/>
              <w:rPr>
                <w:noProof/>
              </w:rPr>
            </w:pPr>
            <w:r w:rsidRPr="009901C4">
              <w:rPr>
                <w:noProof/>
              </w:rPr>
              <w:t>Gram</w:t>
            </w:r>
          </w:p>
        </w:tc>
        <w:tc>
          <w:tcPr>
            <w:tcW w:w="1413" w:type="dxa"/>
            <w:tcBorders>
              <w:left w:val="nil"/>
            </w:tcBorders>
          </w:tcPr>
          <w:p w14:paraId="1AA5D0C7" w14:textId="77777777" w:rsidR="00DD6D98" w:rsidRPr="009901C4" w:rsidRDefault="00DD6D98" w:rsidP="00DD6D98">
            <w:pPr>
              <w:pStyle w:val="OtherTableBody"/>
              <w:rPr>
                <w:noProof/>
              </w:rPr>
            </w:pPr>
            <w:r w:rsidRPr="009901C4">
              <w:rPr>
                <w:noProof/>
              </w:rPr>
              <w:t>g</w:t>
            </w:r>
          </w:p>
        </w:tc>
        <w:tc>
          <w:tcPr>
            <w:tcW w:w="1132" w:type="dxa"/>
          </w:tcPr>
          <w:p w14:paraId="6647152B" w14:textId="77777777" w:rsidR="00DD6D98" w:rsidRPr="009901C4" w:rsidRDefault="00DD6D98" w:rsidP="00DD6D98">
            <w:pPr>
              <w:pStyle w:val="OtherTableBody"/>
              <w:rPr>
                <w:noProof/>
              </w:rPr>
            </w:pPr>
            <w:r w:rsidRPr="009901C4">
              <w:rPr>
                <w:noProof/>
              </w:rPr>
              <w:t>lux</w:t>
            </w:r>
          </w:p>
        </w:tc>
        <w:tc>
          <w:tcPr>
            <w:tcW w:w="1411" w:type="dxa"/>
          </w:tcPr>
          <w:p w14:paraId="5003F946" w14:textId="77777777" w:rsidR="00DD6D98" w:rsidRPr="009901C4" w:rsidRDefault="00DD6D98" w:rsidP="00DD6D98">
            <w:pPr>
              <w:pStyle w:val="OtherTableBody"/>
              <w:rPr>
                <w:noProof/>
              </w:rPr>
            </w:pPr>
            <w:r w:rsidRPr="009901C4">
              <w:rPr>
                <w:noProof/>
              </w:rPr>
              <w:t>Lx</w:t>
            </w:r>
          </w:p>
        </w:tc>
        <w:tc>
          <w:tcPr>
            <w:tcW w:w="1279" w:type="dxa"/>
          </w:tcPr>
          <w:p w14:paraId="437EC66D" w14:textId="77777777" w:rsidR="00DD6D98" w:rsidRPr="009901C4" w:rsidRDefault="00DD6D98" w:rsidP="00DD6D98">
            <w:pPr>
              <w:pStyle w:val="OtherTableBody"/>
              <w:rPr>
                <w:noProof/>
              </w:rPr>
            </w:pPr>
            <w:r w:rsidRPr="009901C4">
              <w:rPr>
                <w:noProof/>
              </w:rPr>
              <w:t>tesla</w:t>
            </w:r>
          </w:p>
        </w:tc>
        <w:tc>
          <w:tcPr>
            <w:tcW w:w="1417" w:type="dxa"/>
            <w:tcBorders>
              <w:right w:val="double" w:sz="6" w:space="0" w:color="000000"/>
            </w:tcBorders>
          </w:tcPr>
          <w:p w14:paraId="718F0ED3" w14:textId="77777777" w:rsidR="00DD6D98" w:rsidRPr="009901C4" w:rsidRDefault="00DD6D98" w:rsidP="00DD6D98">
            <w:pPr>
              <w:pStyle w:val="OtherTableBody"/>
              <w:rPr>
                <w:noProof/>
              </w:rPr>
            </w:pPr>
            <w:r w:rsidRPr="009901C4">
              <w:rPr>
                <w:noProof/>
              </w:rPr>
              <w:t>t</w:t>
            </w:r>
          </w:p>
        </w:tc>
      </w:tr>
      <w:tr w:rsidR="00DD6D98" w:rsidRPr="00D00BBD" w14:paraId="5D2A171E" w14:textId="77777777" w:rsidTr="00DD6D98">
        <w:tc>
          <w:tcPr>
            <w:tcW w:w="8212" w:type="dxa"/>
            <w:gridSpan w:val="6"/>
            <w:tcBorders>
              <w:top w:val="single" w:sz="6" w:space="0" w:color="000000"/>
              <w:left w:val="double" w:sz="6" w:space="0" w:color="000000"/>
              <w:bottom w:val="double" w:sz="6" w:space="0" w:color="000000"/>
              <w:right w:val="double" w:sz="6" w:space="0" w:color="000000"/>
            </w:tcBorders>
          </w:tcPr>
          <w:p w14:paraId="4EDBB135" w14:textId="77777777" w:rsidR="00DD6D98" w:rsidRPr="009901C4" w:rsidRDefault="00DD6D98" w:rsidP="00DD6D98">
            <w:pPr>
              <w:pStyle w:val="OtherTableBody"/>
              <w:rPr>
                <w:noProof/>
              </w:rPr>
            </w:pPr>
            <w:r w:rsidRPr="009901C4">
              <w:rPr>
                <w:noProof/>
              </w:rPr>
              <w:t>See ISO 2955-1983 for full set</w:t>
            </w:r>
          </w:p>
        </w:tc>
      </w:tr>
    </w:tbl>
    <w:p w14:paraId="32C5C413" w14:textId="77777777" w:rsidR="00DD6D98" w:rsidRPr="009901C4" w:rsidRDefault="00DD6D98" w:rsidP="00DD6D98">
      <w:pPr>
        <w:pStyle w:val="OtherTableCaption"/>
        <w:rPr>
          <w:noProof/>
        </w:rPr>
      </w:pPr>
      <w:r w:rsidRPr="009901C4">
        <w:rPr>
          <w:noProof/>
        </w:rPr>
        <w:t>Figure 7-12.  ANSI+ unit codes for some U.S. customary units</w:t>
      </w:r>
    </w:p>
    <w:tbl>
      <w:tblPr>
        <w:tblW w:w="0" w:type="auto"/>
        <w:jc w:val="center"/>
        <w:tblLayout w:type="fixed"/>
        <w:tblCellMar>
          <w:left w:w="149" w:type="dxa"/>
          <w:right w:w="149" w:type="dxa"/>
        </w:tblCellMar>
        <w:tblLook w:val="0000" w:firstRow="0" w:lastRow="0" w:firstColumn="0" w:lastColumn="0" w:noHBand="0" w:noVBand="0"/>
      </w:tblPr>
      <w:tblGrid>
        <w:gridCol w:w="1789"/>
        <w:gridCol w:w="27"/>
        <w:gridCol w:w="1429"/>
        <w:gridCol w:w="27"/>
        <w:gridCol w:w="1719"/>
        <w:gridCol w:w="27"/>
        <w:gridCol w:w="1346"/>
        <w:gridCol w:w="27"/>
        <w:gridCol w:w="975"/>
        <w:gridCol w:w="27"/>
        <w:gridCol w:w="1383"/>
      </w:tblGrid>
      <w:tr w:rsidR="00DD6D98" w:rsidRPr="00D00BBD" w14:paraId="15788026" w14:textId="77777777" w:rsidTr="00DD6D98">
        <w:trPr>
          <w:jc w:val="center"/>
        </w:trPr>
        <w:tc>
          <w:tcPr>
            <w:tcW w:w="1789" w:type="dxa"/>
            <w:tcBorders>
              <w:top w:val="double" w:sz="6" w:space="0" w:color="auto"/>
              <w:left w:val="double" w:sz="6" w:space="0" w:color="auto"/>
              <w:bottom w:val="single" w:sz="6" w:space="0" w:color="auto"/>
            </w:tcBorders>
            <w:shd w:val="pct10" w:color="auto" w:fill="auto"/>
          </w:tcPr>
          <w:p w14:paraId="67FFCF23" w14:textId="77777777" w:rsidR="00DD6D98" w:rsidRPr="009901C4" w:rsidRDefault="00DD6D98" w:rsidP="00DD6D98">
            <w:pPr>
              <w:pStyle w:val="OtherTableHeader"/>
              <w:rPr>
                <w:noProof/>
              </w:rPr>
            </w:pPr>
            <w:r w:rsidRPr="009901C4">
              <w:rPr>
                <w:noProof/>
              </w:rPr>
              <w:t>Units</w:t>
            </w:r>
          </w:p>
        </w:tc>
        <w:tc>
          <w:tcPr>
            <w:tcW w:w="1456" w:type="dxa"/>
            <w:gridSpan w:val="2"/>
            <w:tcBorders>
              <w:top w:val="double" w:sz="6" w:space="0" w:color="auto"/>
              <w:left w:val="single" w:sz="6" w:space="0" w:color="auto"/>
              <w:bottom w:val="single" w:sz="6" w:space="0" w:color="auto"/>
            </w:tcBorders>
            <w:shd w:val="pct10" w:color="auto" w:fill="auto"/>
          </w:tcPr>
          <w:p w14:paraId="5BBA616E" w14:textId="77777777" w:rsidR="00DD6D98" w:rsidRPr="009901C4" w:rsidRDefault="00DD6D98" w:rsidP="00DD6D98">
            <w:pPr>
              <w:pStyle w:val="OtherTableHeader"/>
              <w:rPr>
                <w:noProof/>
              </w:rPr>
            </w:pPr>
            <w:r w:rsidRPr="009901C4">
              <w:rPr>
                <w:noProof/>
              </w:rPr>
              <w:t>Abbreviation</w:t>
            </w:r>
          </w:p>
        </w:tc>
        <w:tc>
          <w:tcPr>
            <w:tcW w:w="1746" w:type="dxa"/>
            <w:gridSpan w:val="2"/>
            <w:tcBorders>
              <w:top w:val="double" w:sz="6" w:space="0" w:color="auto"/>
              <w:left w:val="single" w:sz="6" w:space="0" w:color="auto"/>
              <w:bottom w:val="single" w:sz="6" w:space="0" w:color="auto"/>
            </w:tcBorders>
            <w:shd w:val="pct10" w:color="auto" w:fill="auto"/>
          </w:tcPr>
          <w:p w14:paraId="1838B27F" w14:textId="77777777" w:rsidR="00DD6D98" w:rsidRPr="009901C4" w:rsidRDefault="00DD6D98" w:rsidP="00DD6D98">
            <w:pPr>
              <w:pStyle w:val="OtherTableHeader"/>
              <w:rPr>
                <w:noProof/>
              </w:rPr>
            </w:pPr>
            <w:r w:rsidRPr="009901C4">
              <w:rPr>
                <w:noProof/>
              </w:rPr>
              <w:t>Units</w:t>
            </w:r>
          </w:p>
        </w:tc>
        <w:tc>
          <w:tcPr>
            <w:tcW w:w="1373" w:type="dxa"/>
            <w:gridSpan w:val="2"/>
            <w:tcBorders>
              <w:top w:val="double" w:sz="6" w:space="0" w:color="auto"/>
              <w:left w:val="single" w:sz="6" w:space="0" w:color="auto"/>
              <w:bottom w:val="single" w:sz="6" w:space="0" w:color="auto"/>
            </w:tcBorders>
            <w:shd w:val="pct10" w:color="auto" w:fill="auto"/>
          </w:tcPr>
          <w:p w14:paraId="52247D70" w14:textId="77777777" w:rsidR="00DD6D98" w:rsidRPr="009901C4" w:rsidRDefault="00DD6D98" w:rsidP="00DD6D98">
            <w:pPr>
              <w:pStyle w:val="OtherTableHeader"/>
              <w:rPr>
                <w:noProof/>
              </w:rPr>
            </w:pPr>
            <w:r w:rsidRPr="009901C4">
              <w:rPr>
                <w:noProof/>
              </w:rPr>
              <w:t>Abbreviation</w:t>
            </w:r>
          </w:p>
        </w:tc>
        <w:tc>
          <w:tcPr>
            <w:tcW w:w="1002" w:type="dxa"/>
            <w:gridSpan w:val="2"/>
            <w:tcBorders>
              <w:top w:val="double" w:sz="6" w:space="0" w:color="auto"/>
              <w:left w:val="single" w:sz="6" w:space="0" w:color="auto"/>
            </w:tcBorders>
            <w:shd w:val="pct10" w:color="auto" w:fill="auto"/>
          </w:tcPr>
          <w:p w14:paraId="5CED2094" w14:textId="77777777" w:rsidR="00DD6D98" w:rsidRPr="009901C4" w:rsidRDefault="00DD6D98" w:rsidP="00DD6D98">
            <w:pPr>
              <w:pStyle w:val="OtherTableHeader"/>
              <w:rPr>
                <w:noProof/>
              </w:rPr>
            </w:pPr>
            <w:r w:rsidRPr="009901C4">
              <w:rPr>
                <w:noProof/>
              </w:rPr>
              <w:t>Units</w:t>
            </w:r>
          </w:p>
        </w:tc>
        <w:tc>
          <w:tcPr>
            <w:tcW w:w="1410" w:type="dxa"/>
            <w:gridSpan w:val="2"/>
            <w:tcBorders>
              <w:top w:val="double" w:sz="6" w:space="0" w:color="auto"/>
              <w:left w:val="single" w:sz="6" w:space="0" w:color="auto"/>
              <w:right w:val="double" w:sz="6" w:space="0" w:color="auto"/>
            </w:tcBorders>
            <w:shd w:val="pct10" w:color="auto" w:fill="auto"/>
          </w:tcPr>
          <w:p w14:paraId="1007C761" w14:textId="77777777" w:rsidR="00DD6D98" w:rsidRPr="009901C4" w:rsidRDefault="00DD6D98" w:rsidP="00DD6D98">
            <w:pPr>
              <w:pStyle w:val="OtherTableHeader"/>
              <w:rPr>
                <w:noProof/>
              </w:rPr>
            </w:pPr>
            <w:r w:rsidRPr="009901C4">
              <w:rPr>
                <w:noProof/>
              </w:rPr>
              <w:t>Abbreviation</w:t>
            </w:r>
          </w:p>
        </w:tc>
      </w:tr>
      <w:tr w:rsidR="00DD6D98" w:rsidRPr="00D00BBD" w14:paraId="0340C3D6" w14:textId="77777777" w:rsidTr="00DD6D98">
        <w:trPr>
          <w:jc w:val="center"/>
        </w:trPr>
        <w:tc>
          <w:tcPr>
            <w:tcW w:w="3245" w:type="dxa"/>
            <w:gridSpan w:val="3"/>
            <w:tcBorders>
              <w:left w:val="double" w:sz="6" w:space="0" w:color="auto"/>
            </w:tcBorders>
          </w:tcPr>
          <w:p w14:paraId="4AD8F637" w14:textId="77777777" w:rsidR="00DD6D98" w:rsidRPr="009901C4" w:rsidRDefault="00DD6D98" w:rsidP="00DD6D98">
            <w:pPr>
              <w:pStyle w:val="OtherTableBody"/>
              <w:keepNext/>
              <w:rPr>
                <w:noProof/>
              </w:rPr>
            </w:pPr>
            <w:r w:rsidRPr="009901C4">
              <w:rPr>
                <w:noProof/>
              </w:rPr>
              <w:t>LENGTH</w:t>
            </w:r>
          </w:p>
        </w:tc>
        <w:tc>
          <w:tcPr>
            <w:tcW w:w="3119" w:type="dxa"/>
            <w:gridSpan w:val="4"/>
            <w:tcBorders>
              <w:left w:val="single" w:sz="6" w:space="0" w:color="auto"/>
            </w:tcBorders>
          </w:tcPr>
          <w:p w14:paraId="006A6F9B" w14:textId="77777777" w:rsidR="00DD6D98" w:rsidRPr="009901C4" w:rsidRDefault="00DD6D98" w:rsidP="00DD6D98">
            <w:pPr>
              <w:pStyle w:val="OtherTableBody"/>
              <w:keepNext/>
              <w:rPr>
                <w:noProof/>
              </w:rPr>
            </w:pPr>
            <w:r w:rsidRPr="009901C4">
              <w:rPr>
                <w:noProof/>
              </w:rPr>
              <w:t>VOLUME</w:t>
            </w:r>
          </w:p>
        </w:tc>
        <w:tc>
          <w:tcPr>
            <w:tcW w:w="2412" w:type="dxa"/>
            <w:gridSpan w:val="4"/>
            <w:tcBorders>
              <w:top w:val="single" w:sz="6" w:space="0" w:color="auto"/>
              <w:left w:val="single" w:sz="6" w:space="0" w:color="auto"/>
              <w:right w:val="double" w:sz="6" w:space="0" w:color="auto"/>
            </w:tcBorders>
          </w:tcPr>
          <w:p w14:paraId="0E4835B3" w14:textId="77777777" w:rsidR="00DD6D98" w:rsidRPr="009901C4" w:rsidRDefault="00DD6D98" w:rsidP="00DD6D98">
            <w:pPr>
              <w:pStyle w:val="OtherTableBody"/>
              <w:keepNext/>
              <w:rPr>
                <w:noProof/>
              </w:rPr>
            </w:pPr>
            <w:r w:rsidRPr="009901C4">
              <w:rPr>
                <w:noProof/>
              </w:rPr>
              <w:t>TIME</w:t>
            </w:r>
          </w:p>
        </w:tc>
      </w:tr>
      <w:tr w:rsidR="00DD6D98" w:rsidRPr="00D00BBD" w14:paraId="55670D4E" w14:textId="77777777" w:rsidTr="00DD6D98">
        <w:trPr>
          <w:jc w:val="center"/>
        </w:trPr>
        <w:tc>
          <w:tcPr>
            <w:tcW w:w="1789" w:type="dxa"/>
            <w:tcBorders>
              <w:top w:val="single" w:sz="6" w:space="0" w:color="auto"/>
              <w:left w:val="double" w:sz="6" w:space="0" w:color="auto"/>
            </w:tcBorders>
          </w:tcPr>
          <w:p w14:paraId="66A5A35F" w14:textId="77777777" w:rsidR="00DD6D98" w:rsidRPr="009901C4" w:rsidRDefault="00DD6D98" w:rsidP="00DD6D98">
            <w:pPr>
              <w:pStyle w:val="OtherTableBody"/>
              <w:rPr>
                <w:noProof/>
              </w:rPr>
            </w:pPr>
            <w:r w:rsidRPr="009901C4">
              <w:rPr>
                <w:noProof/>
              </w:rPr>
              <w:t>Inch</w:t>
            </w:r>
          </w:p>
        </w:tc>
        <w:tc>
          <w:tcPr>
            <w:tcW w:w="1456" w:type="dxa"/>
            <w:gridSpan w:val="2"/>
            <w:tcBorders>
              <w:top w:val="single" w:sz="6" w:space="0" w:color="auto"/>
            </w:tcBorders>
          </w:tcPr>
          <w:p w14:paraId="7B7965AA" w14:textId="77777777" w:rsidR="00DD6D98" w:rsidRPr="009901C4" w:rsidRDefault="00DD6D98" w:rsidP="00DD6D98">
            <w:pPr>
              <w:pStyle w:val="OtherTableBody"/>
              <w:rPr>
                <w:noProof/>
              </w:rPr>
            </w:pPr>
            <w:r w:rsidRPr="009901C4">
              <w:rPr>
                <w:noProof/>
              </w:rPr>
              <w:t>In</w:t>
            </w:r>
          </w:p>
        </w:tc>
        <w:tc>
          <w:tcPr>
            <w:tcW w:w="1746" w:type="dxa"/>
            <w:gridSpan w:val="2"/>
            <w:tcBorders>
              <w:top w:val="single" w:sz="6" w:space="0" w:color="auto"/>
              <w:left w:val="single" w:sz="6" w:space="0" w:color="auto"/>
            </w:tcBorders>
          </w:tcPr>
          <w:p w14:paraId="7B3E245D" w14:textId="77777777" w:rsidR="00DD6D98" w:rsidRPr="009901C4" w:rsidRDefault="00DD6D98" w:rsidP="00DD6D98">
            <w:pPr>
              <w:pStyle w:val="OtherTableBody"/>
              <w:rPr>
                <w:noProof/>
              </w:rPr>
            </w:pPr>
            <w:r w:rsidRPr="009901C4">
              <w:rPr>
                <w:noProof/>
              </w:rPr>
              <w:t>cubic foot</w:t>
            </w:r>
          </w:p>
        </w:tc>
        <w:tc>
          <w:tcPr>
            <w:tcW w:w="1373" w:type="dxa"/>
            <w:gridSpan w:val="2"/>
            <w:tcBorders>
              <w:top w:val="single" w:sz="6" w:space="0" w:color="auto"/>
            </w:tcBorders>
          </w:tcPr>
          <w:p w14:paraId="1A05FC7F" w14:textId="77777777" w:rsidR="00DD6D98" w:rsidRPr="009901C4" w:rsidRDefault="00DD6D98" w:rsidP="00DD6D98">
            <w:pPr>
              <w:pStyle w:val="OtherTableBody"/>
              <w:rPr>
                <w:noProof/>
              </w:rPr>
            </w:pPr>
            <w:r w:rsidRPr="009901C4">
              <w:rPr>
                <w:noProof/>
              </w:rPr>
              <w:t>Cft</w:t>
            </w:r>
          </w:p>
        </w:tc>
        <w:tc>
          <w:tcPr>
            <w:tcW w:w="1002" w:type="dxa"/>
            <w:gridSpan w:val="2"/>
            <w:tcBorders>
              <w:top w:val="single" w:sz="6" w:space="0" w:color="auto"/>
              <w:left w:val="single" w:sz="6" w:space="0" w:color="auto"/>
            </w:tcBorders>
          </w:tcPr>
          <w:p w14:paraId="72B45F96" w14:textId="77777777" w:rsidR="00DD6D98" w:rsidRPr="009901C4" w:rsidRDefault="00DD6D98" w:rsidP="00DD6D98">
            <w:pPr>
              <w:pStyle w:val="OtherTableBody"/>
              <w:rPr>
                <w:noProof/>
              </w:rPr>
            </w:pPr>
            <w:r w:rsidRPr="009901C4">
              <w:rPr>
                <w:noProof/>
              </w:rPr>
              <w:t>Year</w:t>
            </w:r>
          </w:p>
        </w:tc>
        <w:tc>
          <w:tcPr>
            <w:tcW w:w="1410" w:type="dxa"/>
            <w:gridSpan w:val="2"/>
            <w:tcBorders>
              <w:top w:val="single" w:sz="6" w:space="0" w:color="auto"/>
              <w:right w:val="double" w:sz="6" w:space="0" w:color="auto"/>
            </w:tcBorders>
          </w:tcPr>
          <w:p w14:paraId="0CC3FA54" w14:textId="77777777" w:rsidR="00DD6D98" w:rsidRPr="009901C4" w:rsidRDefault="00DD6D98" w:rsidP="00DD6D98">
            <w:pPr>
              <w:pStyle w:val="OtherTableBody"/>
              <w:rPr>
                <w:noProof/>
              </w:rPr>
            </w:pPr>
            <w:r w:rsidRPr="009901C4">
              <w:rPr>
                <w:noProof/>
              </w:rPr>
              <w:t>yr</w:t>
            </w:r>
          </w:p>
        </w:tc>
      </w:tr>
      <w:tr w:rsidR="00DD6D98" w:rsidRPr="00D00BBD" w14:paraId="6F68162E" w14:textId="77777777" w:rsidTr="00DD6D98">
        <w:trPr>
          <w:jc w:val="center"/>
        </w:trPr>
        <w:tc>
          <w:tcPr>
            <w:tcW w:w="1789" w:type="dxa"/>
            <w:tcBorders>
              <w:left w:val="double" w:sz="6" w:space="0" w:color="auto"/>
            </w:tcBorders>
          </w:tcPr>
          <w:p w14:paraId="6D764A4A" w14:textId="77777777" w:rsidR="00DD6D98" w:rsidRPr="009901C4" w:rsidRDefault="00DD6D98" w:rsidP="00DD6D98">
            <w:pPr>
              <w:pStyle w:val="OtherTableBody"/>
              <w:rPr>
                <w:noProof/>
              </w:rPr>
            </w:pPr>
            <w:r w:rsidRPr="009901C4">
              <w:rPr>
                <w:noProof/>
              </w:rPr>
              <w:t>Foot</w:t>
            </w:r>
          </w:p>
        </w:tc>
        <w:tc>
          <w:tcPr>
            <w:tcW w:w="1456" w:type="dxa"/>
            <w:gridSpan w:val="2"/>
          </w:tcPr>
          <w:p w14:paraId="6E0CFABB" w14:textId="77777777" w:rsidR="00DD6D98" w:rsidRPr="009901C4" w:rsidRDefault="00DD6D98" w:rsidP="00DD6D98">
            <w:pPr>
              <w:pStyle w:val="OtherTableBody"/>
              <w:rPr>
                <w:noProof/>
              </w:rPr>
            </w:pPr>
            <w:r w:rsidRPr="009901C4">
              <w:rPr>
                <w:noProof/>
              </w:rPr>
              <w:t>Ft</w:t>
            </w:r>
          </w:p>
        </w:tc>
        <w:tc>
          <w:tcPr>
            <w:tcW w:w="1746" w:type="dxa"/>
            <w:gridSpan w:val="2"/>
            <w:tcBorders>
              <w:left w:val="single" w:sz="6" w:space="0" w:color="auto"/>
            </w:tcBorders>
          </w:tcPr>
          <w:p w14:paraId="02FBCFE6" w14:textId="77777777" w:rsidR="00DD6D98" w:rsidRPr="009901C4" w:rsidRDefault="00DD6D98" w:rsidP="00DD6D98">
            <w:pPr>
              <w:pStyle w:val="OtherTableBody"/>
              <w:rPr>
                <w:noProof/>
              </w:rPr>
            </w:pPr>
            <w:r w:rsidRPr="009901C4">
              <w:rPr>
                <w:noProof/>
              </w:rPr>
              <w:t>cubic inch</w:t>
            </w:r>
          </w:p>
        </w:tc>
        <w:tc>
          <w:tcPr>
            <w:tcW w:w="1373" w:type="dxa"/>
            <w:gridSpan w:val="2"/>
          </w:tcPr>
          <w:p w14:paraId="116356B1" w14:textId="77777777" w:rsidR="00DD6D98" w:rsidRPr="009901C4" w:rsidRDefault="00DD6D98" w:rsidP="00DD6D98">
            <w:pPr>
              <w:pStyle w:val="OtherTableBody"/>
              <w:rPr>
                <w:noProof/>
              </w:rPr>
            </w:pPr>
            <w:r w:rsidRPr="009901C4">
              <w:rPr>
                <w:noProof/>
              </w:rPr>
              <w:t>Cin</w:t>
            </w:r>
          </w:p>
        </w:tc>
        <w:tc>
          <w:tcPr>
            <w:tcW w:w="1002" w:type="dxa"/>
            <w:gridSpan w:val="2"/>
            <w:tcBorders>
              <w:left w:val="single" w:sz="6" w:space="0" w:color="auto"/>
            </w:tcBorders>
          </w:tcPr>
          <w:p w14:paraId="2B017742" w14:textId="77777777" w:rsidR="00DD6D98" w:rsidRPr="009901C4" w:rsidRDefault="00DD6D98" w:rsidP="00DD6D98">
            <w:pPr>
              <w:pStyle w:val="OtherTableBody"/>
              <w:rPr>
                <w:noProof/>
              </w:rPr>
            </w:pPr>
            <w:r w:rsidRPr="009901C4">
              <w:rPr>
                <w:noProof/>
              </w:rPr>
              <w:t>Month</w:t>
            </w:r>
          </w:p>
        </w:tc>
        <w:tc>
          <w:tcPr>
            <w:tcW w:w="1410" w:type="dxa"/>
            <w:gridSpan w:val="2"/>
            <w:tcBorders>
              <w:right w:val="double" w:sz="6" w:space="0" w:color="auto"/>
            </w:tcBorders>
          </w:tcPr>
          <w:p w14:paraId="7248D6DF" w14:textId="77777777" w:rsidR="00DD6D98" w:rsidRPr="009901C4" w:rsidRDefault="00DD6D98" w:rsidP="00DD6D98">
            <w:pPr>
              <w:pStyle w:val="OtherTableBody"/>
              <w:rPr>
                <w:noProof/>
              </w:rPr>
            </w:pPr>
            <w:r w:rsidRPr="009901C4">
              <w:rPr>
                <w:noProof/>
              </w:rPr>
              <w:t>mo</w:t>
            </w:r>
          </w:p>
        </w:tc>
      </w:tr>
      <w:tr w:rsidR="00DD6D98" w:rsidRPr="00D00BBD" w14:paraId="56A0F882" w14:textId="77777777" w:rsidTr="00DD6D98">
        <w:trPr>
          <w:jc w:val="center"/>
        </w:trPr>
        <w:tc>
          <w:tcPr>
            <w:tcW w:w="1789" w:type="dxa"/>
            <w:tcBorders>
              <w:left w:val="double" w:sz="6" w:space="0" w:color="auto"/>
            </w:tcBorders>
          </w:tcPr>
          <w:p w14:paraId="0727D594" w14:textId="77777777" w:rsidR="00DD6D98" w:rsidRPr="009901C4" w:rsidRDefault="00DD6D98" w:rsidP="00DD6D98">
            <w:pPr>
              <w:pStyle w:val="OtherTableBody"/>
              <w:rPr>
                <w:noProof/>
              </w:rPr>
            </w:pPr>
            <w:r w:rsidRPr="009901C4">
              <w:rPr>
                <w:noProof/>
              </w:rPr>
              <w:t>Mile (statute)</w:t>
            </w:r>
          </w:p>
        </w:tc>
        <w:tc>
          <w:tcPr>
            <w:tcW w:w="1456" w:type="dxa"/>
            <w:gridSpan w:val="2"/>
          </w:tcPr>
          <w:p w14:paraId="1E3953C7" w14:textId="77777777" w:rsidR="00DD6D98" w:rsidRPr="009901C4" w:rsidRDefault="00DD6D98" w:rsidP="00DD6D98">
            <w:pPr>
              <w:pStyle w:val="OtherTableBody"/>
              <w:rPr>
                <w:noProof/>
              </w:rPr>
            </w:pPr>
            <w:r w:rsidRPr="009901C4">
              <w:rPr>
                <w:noProof/>
              </w:rPr>
              <w:t>Mi</w:t>
            </w:r>
          </w:p>
        </w:tc>
        <w:tc>
          <w:tcPr>
            <w:tcW w:w="1746" w:type="dxa"/>
            <w:gridSpan w:val="2"/>
            <w:tcBorders>
              <w:left w:val="single" w:sz="6" w:space="0" w:color="auto"/>
            </w:tcBorders>
          </w:tcPr>
          <w:p w14:paraId="184FB7F0" w14:textId="77777777" w:rsidR="00DD6D98" w:rsidRPr="009901C4" w:rsidRDefault="00DD6D98" w:rsidP="00DD6D98">
            <w:pPr>
              <w:pStyle w:val="OtherTableBody"/>
              <w:rPr>
                <w:noProof/>
              </w:rPr>
            </w:pPr>
            <w:r w:rsidRPr="009901C4">
              <w:rPr>
                <w:noProof/>
              </w:rPr>
              <w:t>cubic yard</w:t>
            </w:r>
          </w:p>
        </w:tc>
        <w:tc>
          <w:tcPr>
            <w:tcW w:w="1373" w:type="dxa"/>
            <w:gridSpan w:val="2"/>
          </w:tcPr>
          <w:p w14:paraId="45501FF8" w14:textId="77777777" w:rsidR="00DD6D98" w:rsidRPr="009901C4" w:rsidRDefault="00DD6D98" w:rsidP="00DD6D98">
            <w:pPr>
              <w:pStyle w:val="OtherTableBody"/>
              <w:rPr>
                <w:noProof/>
              </w:rPr>
            </w:pPr>
            <w:r w:rsidRPr="009901C4">
              <w:rPr>
                <w:noProof/>
              </w:rPr>
              <w:t>Cyd</w:t>
            </w:r>
          </w:p>
        </w:tc>
        <w:tc>
          <w:tcPr>
            <w:tcW w:w="1002" w:type="dxa"/>
            <w:gridSpan w:val="2"/>
            <w:tcBorders>
              <w:left w:val="single" w:sz="6" w:space="0" w:color="auto"/>
            </w:tcBorders>
          </w:tcPr>
          <w:p w14:paraId="2DE74643" w14:textId="77777777" w:rsidR="00DD6D98" w:rsidRPr="009901C4" w:rsidRDefault="00DD6D98" w:rsidP="00DD6D98">
            <w:pPr>
              <w:pStyle w:val="OtherTableBody"/>
              <w:rPr>
                <w:noProof/>
              </w:rPr>
            </w:pPr>
            <w:r w:rsidRPr="009901C4">
              <w:rPr>
                <w:noProof/>
              </w:rPr>
              <w:t>Week</w:t>
            </w:r>
          </w:p>
        </w:tc>
        <w:tc>
          <w:tcPr>
            <w:tcW w:w="1410" w:type="dxa"/>
            <w:gridSpan w:val="2"/>
            <w:tcBorders>
              <w:right w:val="double" w:sz="6" w:space="0" w:color="auto"/>
            </w:tcBorders>
          </w:tcPr>
          <w:p w14:paraId="1C7F31AA" w14:textId="77777777" w:rsidR="00DD6D98" w:rsidRPr="009901C4" w:rsidRDefault="00DD6D98" w:rsidP="00DD6D98">
            <w:pPr>
              <w:pStyle w:val="OtherTableBody"/>
              <w:rPr>
                <w:noProof/>
              </w:rPr>
            </w:pPr>
            <w:r w:rsidRPr="009901C4">
              <w:rPr>
                <w:noProof/>
              </w:rPr>
              <w:t>wk</w:t>
            </w:r>
          </w:p>
        </w:tc>
      </w:tr>
      <w:tr w:rsidR="00DD6D98" w:rsidRPr="00D00BBD" w14:paraId="2B365DD6" w14:textId="77777777" w:rsidTr="00DD6D98">
        <w:trPr>
          <w:jc w:val="center"/>
        </w:trPr>
        <w:tc>
          <w:tcPr>
            <w:tcW w:w="1789" w:type="dxa"/>
            <w:tcBorders>
              <w:left w:val="double" w:sz="6" w:space="0" w:color="auto"/>
            </w:tcBorders>
          </w:tcPr>
          <w:p w14:paraId="786A8471" w14:textId="77777777" w:rsidR="00DD6D98" w:rsidRPr="009901C4" w:rsidRDefault="00DD6D98" w:rsidP="00DD6D98">
            <w:pPr>
              <w:pStyle w:val="OtherTableBody"/>
              <w:rPr>
                <w:noProof/>
              </w:rPr>
            </w:pPr>
            <w:r w:rsidRPr="009901C4">
              <w:rPr>
                <w:noProof/>
              </w:rPr>
              <w:t>nautical mile</w:t>
            </w:r>
          </w:p>
        </w:tc>
        <w:tc>
          <w:tcPr>
            <w:tcW w:w="1456" w:type="dxa"/>
            <w:gridSpan w:val="2"/>
          </w:tcPr>
          <w:p w14:paraId="2967CE80" w14:textId="77777777" w:rsidR="00DD6D98" w:rsidRPr="009901C4" w:rsidRDefault="00DD6D98" w:rsidP="00DD6D98">
            <w:pPr>
              <w:pStyle w:val="OtherTableBody"/>
              <w:rPr>
                <w:noProof/>
              </w:rPr>
            </w:pPr>
            <w:r w:rsidRPr="009901C4">
              <w:rPr>
                <w:noProof/>
              </w:rPr>
              <w:t>Nmi</w:t>
            </w:r>
          </w:p>
        </w:tc>
        <w:tc>
          <w:tcPr>
            <w:tcW w:w="1746" w:type="dxa"/>
            <w:gridSpan w:val="2"/>
            <w:tcBorders>
              <w:left w:val="single" w:sz="6" w:space="0" w:color="auto"/>
            </w:tcBorders>
          </w:tcPr>
          <w:p w14:paraId="0E69CA43" w14:textId="77777777" w:rsidR="00DD6D98" w:rsidRPr="009901C4" w:rsidRDefault="00DD6D98" w:rsidP="00DD6D98">
            <w:pPr>
              <w:pStyle w:val="OtherTableBody"/>
              <w:rPr>
                <w:noProof/>
              </w:rPr>
            </w:pPr>
            <w:r w:rsidRPr="009901C4">
              <w:rPr>
                <w:noProof/>
              </w:rPr>
              <w:t>tablespoon</w:t>
            </w:r>
          </w:p>
        </w:tc>
        <w:tc>
          <w:tcPr>
            <w:tcW w:w="1373" w:type="dxa"/>
            <w:gridSpan w:val="2"/>
          </w:tcPr>
          <w:p w14:paraId="0B8123F1" w14:textId="77777777" w:rsidR="00DD6D98" w:rsidRPr="009901C4" w:rsidRDefault="00DD6D98" w:rsidP="00DD6D98">
            <w:pPr>
              <w:pStyle w:val="OtherTableBody"/>
              <w:rPr>
                <w:noProof/>
              </w:rPr>
            </w:pPr>
            <w:r w:rsidRPr="009901C4">
              <w:rPr>
                <w:noProof/>
              </w:rPr>
              <w:t>Tbs</w:t>
            </w:r>
          </w:p>
        </w:tc>
        <w:tc>
          <w:tcPr>
            <w:tcW w:w="1002" w:type="dxa"/>
            <w:gridSpan w:val="2"/>
            <w:tcBorders>
              <w:left w:val="single" w:sz="6" w:space="0" w:color="auto"/>
            </w:tcBorders>
          </w:tcPr>
          <w:p w14:paraId="744C7F7B" w14:textId="77777777" w:rsidR="00DD6D98" w:rsidRPr="009901C4" w:rsidRDefault="00DD6D98" w:rsidP="00DD6D98">
            <w:pPr>
              <w:pStyle w:val="OtherTableBody"/>
              <w:rPr>
                <w:noProof/>
              </w:rPr>
            </w:pPr>
            <w:r w:rsidRPr="009901C4">
              <w:rPr>
                <w:noProof/>
              </w:rPr>
              <w:t>Day</w:t>
            </w:r>
          </w:p>
        </w:tc>
        <w:tc>
          <w:tcPr>
            <w:tcW w:w="1410" w:type="dxa"/>
            <w:gridSpan w:val="2"/>
            <w:tcBorders>
              <w:right w:val="double" w:sz="6" w:space="0" w:color="auto"/>
            </w:tcBorders>
          </w:tcPr>
          <w:p w14:paraId="35C394F5" w14:textId="77777777" w:rsidR="00DD6D98" w:rsidRPr="009901C4" w:rsidRDefault="00DD6D98" w:rsidP="00DD6D98">
            <w:pPr>
              <w:pStyle w:val="OtherTableBody"/>
              <w:rPr>
                <w:noProof/>
              </w:rPr>
            </w:pPr>
            <w:r w:rsidRPr="009901C4">
              <w:rPr>
                <w:noProof/>
              </w:rPr>
              <w:t>d</w:t>
            </w:r>
          </w:p>
        </w:tc>
      </w:tr>
      <w:tr w:rsidR="00DD6D98" w:rsidRPr="00D00BBD" w14:paraId="5CECD9E5" w14:textId="77777777" w:rsidTr="00DD6D98">
        <w:trPr>
          <w:jc w:val="center"/>
        </w:trPr>
        <w:tc>
          <w:tcPr>
            <w:tcW w:w="1789" w:type="dxa"/>
            <w:tcBorders>
              <w:left w:val="double" w:sz="6" w:space="0" w:color="auto"/>
            </w:tcBorders>
          </w:tcPr>
          <w:p w14:paraId="5FBAA49F" w14:textId="77777777" w:rsidR="00DD6D98" w:rsidRPr="009901C4" w:rsidRDefault="00DD6D98" w:rsidP="00DD6D98">
            <w:pPr>
              <w:pStyle w:val="OtherTableBody"/>
              <w:rPr>
                <w:noProof/>
              </w:rPr>
            </w:pPr>
            <w:r w:rsidRPr="009901C4">
              <w:rPr>
                <w:noProof/>
              </w:rPr>
              <w:t>Rod</w:t>
            </w:r>
          </w:p>
        </w:tc>
        <w:tc>
          <w:tcPr>
            <w:tcW w:w="1456" w:type="dxa"/>
            <w:gridSpan w:val="2"/>
          </w:tcPr>
          <w:p w14:paraId="164A455A" w14:textId="77777777" w:rsidR="00DD6D98" w:rsidRPr="009901C4" w:rsidRDefault="00DD6D98" w:rsidP="00DD6D98">
            <w:pPr>
              <w:pStyle w:val="OtherTableBody"/>
              <w:rPr>
                <w:noProof/>
              </w:rPr>
            </w:pPr>
            <w:r w:rsidRPr="009901C4">
              <w:rPr>
                <w:noProof/>
              </w:rPr>
              <w:t>Rod</w:t>
            </w:r>
          </w:p>
        </w:tc>
        <w:tc>
          <w:tcPr>
            <w:tcW w:w="1746" w:type="dxa"/>
            <w:gridSpan w:val="2"/>
            <w:tcBorders>
              <w:left w:val="single" w:sz="6" w:space="0" w:color="auto"/>
            </w:tcBorders>
          </w:tcPr>
          <w:p w14:paraId="3A533C27" w14:textId="77777777" w:rsidR="00DD6D98" w:rsidRPr="009901C4" w:rsidRDefault="00DD6D98" w:rsidP="00DD6D98">
            <w:pPr>
              <w:pStyle w:val="OtherTableBody"/>
              <w:rPr>
                <w:noProof/>
              </w:rPr>
            </w:pPr>
            <w:r w:rsidRPr="009901C4">
              <w:rPr>
                <w:noProof/>
              </w:rPr>
              <w:t>teaspoon</w:t>
            </w:r>
          </w:p>
        </w:tc>
        <w:tc>
          <w:tcPr>
            <w:tcW w:w="1373" w:type="dxa"/>
            <w:gridSpan w:val="2"/>
          </w:tcPr>
          <w:p w14:paraId="26376F53" w14:textId="77777777" w:rsidR="00DD6D98" w:rsidRPr="009901C4" w:rsidRDefault="00DD6D98" w:rsidP="00DD6D98">
            <w:pPr>
              <w:pStyle w:val="OtherTableBody"/>
              <w:rPr>
                <w:noProof/>
              </w:rPr>
            </w:pPr>
            <w:r w:rsidRPr="009901C4">
              <w:rPr>
                <w:noProof/>
              </w:rPr>
              <w:t>Tsp</w:t>
            </w:r>
          </w:p>
        </w:tc>
        <w:tc>
          <w:tcPr>
            <w:tcW w:w="1002" w:type="dxa"/>
            <w:gridSpan w:val="2"/>
            <w:tcBorders>
              <w:left w:val="single" w:sz="6" w:space="0" w:color="auto"/>
            </w:tcBorders>
          </w:tcPr>
          <w:p w14:paraId="37B67DBF" w14:textId="77777777" w:rsidR="00DD6D98" w:rsidRPr="009901C4" w:rsidRDefault="00DD6D98" w:rsidP="00DD6D98">
            <w:pPr>
              <w:pStyle w:val="OtherTableBody"/>
              <w:rPr>
                <w:noProof/>
              </w:rPr>
            </w:pPr>
            <w:r w:rsidRPr="009901C4">
              <w:rPr>
                <w:noProof/>
              </w:rPr>
              <w:t>Hour</w:t>
            </w:r>
          </w:p>
        </w:tc>
        <w:tc>
          <w:tcPr>
            <w:tcW w:w="1410" w:type="dxa"/>
            <w:gridSpan w:val="2"/>
            <w:tcBorders>
              <w:right w:val="double" w:sz="6" w:space="0" w:color="auto"/>
            </w:tcBorders>
          </w:tcPr>
          <w:p w14:paraId="6F02E3DF" w14:textId="77777777" w:rsidR="00DD6D98" w:rsidRPr="009901C4" w:rsidRDefault="00DD6D98" w:rsidP="00DD6D98">
            <w:pPr>
              <w:pStyle w:val="OtherTableBody"/>
              <w:rPr>
                <w:noProof/>
              </w:rPr>
            </w:pPr>
            <w:r w:rsidRPr="009901C4">
              <w:rPr>
                <w:noProof/>
              </w:rPr>
              <w:t>hr</w:t>
            </w:r>
          </w:p>
        </w:tc>
      </w:tr>
      <w:tr w:rsidR="00DD6D98" w:rsidRPr="00D00BBD" w14:paraId="71E49A52" w14:textId="77777777" w:rsidTr="00DD6D98">
        <w:trPr>
          <w:jc w:val="center"/>
        </w:trPr>
        <w:tc>
          <w:tcPr>
            <w:tcW w:w="1789" w:type="dxa"/>
            <w:tcBorders>
              <w:left w:val="double" w:sz="6" w:space="0" w:color="auto"/>
            </w:tcBorders>
          </w:tcPr>
          <w:p w14:paraId="05701803" w14:textId="77777777" w:rsidR="00DD6D98" w:rsidRPr="009901C4" w:rsidRDefault="00DD6D98" w:rsidP="00DD6D98">
            <w:pPr>
              <w:pStyle w:val="OtherTableBody"/>
              <w:rPr>
                <w:noProof/>
              </w:rPr>
            </w:pPr>
            <w:r w:rsidRPr="009901C4">
              <w:rPr>
                <w:noProof/>
              </w:rPr>
              <w:t>Yard</w:t>
            </w:r>
          </w:p>
        </w:tc>
        <w:tc>
          <w:tcPr>
            <w:tcW w:w="1456" w:type="dxa"/>
            <w:gridSpan w:val="2"/>
          </w:tcPr>
          <w:p w14:paraId="3855DB32" w14:textId="77777777" w:rsidR="00DD6D98" w:rsidRPr="009901C4" w:rsidRDefault="00DD6D98" w:rsidP="00DD6D98">
            <w:pPr>
              <w:pStyle w:val="OtherTableBody"/>
              <w:rPr>
                <w:noProof/>
              </w:rPr>
            </w:pPr>
            <w:r w:rsidRPr="009901C4">
              <w:rPr>
                <w:noProof/>
              </w:rPr>
              <w:t>Yd</w:t>
            </w:r>
          </w:p>
        </w:tc>
        <w:tc>
          <w:tcPr>
            <w:tcW w:w="1746" w:type="dxa"/>
            <w:gridSpan w:val="2"/>
            <w:tcBorders>
              <w:left w:val="single" w:sz="6" w:space="0" w:color="auto"/>
            </w:tcBorders>
          </w:tcPr>
          <w:p w14:paraId="50C6D82B" w14:textId="77777777" w:rsidR="00DD6D98" w:rsidRPr="009901C4" w:rsidRDefault="00DD6D98" w:rsidP="00DD6D98">
            <w:pPr>
              <w:pStyle w:val="OtherTableBody"/>
              <w:rPr>
                <w:noProof/>
              </w:rPr>
            </w:pPr>
            <w:r w:rsidRPr="009901C4">
              <w:rPr>
                <w:noProof/>
              </w:rPr>
              <w:t>pint</w:t>
            </w:r>
          </w:p>
        </w:tc>
        <w:tc>
          <w:tcPr>
            <w:tcW w:w="1373" w:type="dxa"/>
            <w:gridSpan w:val="2"/>
          </w:tcPr>
          <w:p w14:paraId="775FBCA3" w14:textId="77777777" w:rsidR="00DD6D98" w:rsidRPr="009901C4" w:rsidRDefault="00DD6D98" w:rsidP="00DD6D98">
            <w:pPr>
              <w:pStyle w:val="OtherTableBody"/>
              <w:rPr>
                <w:noProof/>
              </w:rPr>
            </w:pPr>
            <w:r w:rsidRPr="009901C4">
              <w:rPr>
                <w:noProof/>
              </w:rPr>
              <w:t>Pt</w:t>
            </w:r>
          </w:p>
        </w:tc>
        <w:tc>
          <w:tcPr>
            <w:tcW w:w="1002" w:type="dxa"/>
            <w:gridSpan w:val="2"/>
            <w:tcBorders>
              <w:left w:val="single" w:sz="6" w:space="0" w:color="auto"/>
            </w:tcBorders>
          </w:tcPr>
          <w:p w14:paraId="2ED4C34F" w14:textId="77777777" w:rsidR="00DD6D98" w:rsidRPr="009901C4" w:rsidRDefault="00DD6D98" w:rsidP="00DD6D98">
            <w:pPr>
              <w:pStyle w:val="OtherTableBody"/>
              <w:rPr>
                <w:noProof/>
              </w:rPr>
            </w:pPr>
            <w:r w:rsidRPr="009901C4">
              <w:rPr>
                <w:noProof/>
              </w:rPr>
              <w:t xml:space="preserve">minute </w:t>
            </w:r>
          </w:p>
        </w:tc>
        <w:tc>
          <w:tcPr>
            <w:tcW w:w="1410" w:type="dxa"/>
            <w:gridSpan w:val="2"/>
            <w:tcBorders>
              <w:right w:val="double" w:sz="6" w:space="0" w:color="auto"/>
            </w:tcBorders>
          </w:tcPr>
          <w:p w14:paraId="33557E8C" w14:textId="77777777" w:rsidR="00DD6D98" w:rsidRPr="009901C4" w:rsidRDefault="00DD6D98" w:rsidP="00DD6D98">
            <w:pPr>
              <w:pStyle w:val="OtherTableBody"/>
              <w:rPr>
                <w:noProof/>
              </w:rPr>
            </w:pPr>
            <w:r w:rsidRPr="009901C4">
              <w:rPr>
                <w:noProof/>
              </w:rPr>
              <w:t>min</w:t>
            </w:r>
          </w:p>
        </w:tc>
      </w:tr>
      <w:tr w:rsidR="00DD6D98" w:rsidRPr="00D00BBD" w14:paraId="014C6746" w14:textId="77777777" w:rsidTr="00DD6D98">
        <w:trPr>
          <w:jc w:val="center"/>
        </w:trPr>
        <w:tc>
          <w:tcPr>
            <w:tcW w:w="1789" w:type="dxa"/>
            <w:tcBorders>
              <w:left w:val="double" w:sz="6" w:space="0" w:color="auto"/>
            </w:tcBorders>
          </w:tcPr>
          <w:p w14:paraId="6A013758" w14:textId="77777777" w:rsidR="00DD6D98" w:rsidRPr="009901C4" w:rsidRDefault="00DD6D98" w:rsidP="00DD6D98">
            <w:pPr>
              <w:pStyle w:val="OtherTableBody"/>
              <w:rPr>
                <w:noProof/>
              </w:rPr>
            </w:pPr>
          </w:p>
        </w:tc>
        <w:tc>
          <w:tcPr>
            <w:tcW w:w="1456" w:type="dxa"/>
            <w:gridSpan w:val="2"/>
          </w:tcPr>
          <w:p w14:paraId="4BB5190A" w14:textId="77777777" w:rsidR="00DD6D98" w:rsidRPr="009901C4" w:rsidRDefault="00DD6D98" w:rsidP="00DD6D98">
            <w:pPr>
              <w:pStyle w:val="OtherTableBody"/>
              <w:rPr>
                <w:noProof/>
              </w:rPr>
            </w:pPr>
          </w:p>
        </w:tc>
        <w:tc>
          <w:tcPr>
            <w:tcW w:w="1746" w:type="dxa"/>
            <w:gridSpan w:val="2"/>
            <w:tcBorders>
              <w:left w:val="single" w:sz="6" w:space="0" w:color="auto"/>
            </w:tcBorders>
          </w:tcPr>
          <w:p w14:paraId="7D8E67F3" w14:textId="77777777" w:rsidR="00DD6D98" w:rsidRPr="009901C4" w:rsidRDefault="00DD6D98" w:rsidP="00DD6D98">
            <w:pPr>
              <w:pStyle w:val="OtherTableBody"/>
              <w:rPr>
                <w:noProof/>
              </w:rPr>
            </w:pPr>
            <w:r w:rsidRPr="009901C4">
              <w:rPr>
                <w:noProof/>
              </w:rPr>
              <w:t>quart</w:t>
            </w:r>
          </w:p>
        </w:tc>
        <w:tc>
          <w:tcPr>
            <w:tcW w:w="1373" w:type="dxa"/>
            <w:gridSpan w:val="2"/>
          </w:tcPr>
          <w:p w14:paraId="5B36D4E1" w14:textId="77777777" w:rsidR="00DD6D98" w:rsidRPr="009901C4" w:rsidRDefault="00DD6D98" w:rsidP="00DD6D98">
            <w:pPr>
              <w:pStyle w:val="OtherTableBody"/>
              <w:rPr>
                <w:noProof/>
              </w:rPr>
            </w:pPr>
            <w:r w:rsidRPr="009901C4">
              <w:rPr>
                <w:noProof/>
              </w:rPr>
              <w:t>Qt</w:t>
            </w:r>
          </w:p>
        </w:tc>
        <w:tc>
          <w:tcPr>
            <w:tcW w:w="1002" w:type="dxa"/>
            <w:gridSpan w:val="2"/>
            <w:tcBorders>
              <w:left w:val="single" w:sz="6" w:space="0" w:color="auto"/>
            </w:tcBorders>
          </w:tcPr>
          <w:p w14:paraId="6191A277" w14:textId="77777777" w:rsidR="00DD6D98" w:rsidRPr="009901C4" w:rsidRDefault="00DD6D98" w:rsidP="00DD6D98">
            <w:pPr>
              <w:pStyle w:val="OtherTableBody"/>
              <w:rPr>
                <w:noProof/>
              </w:rPr>
            </w:pPr>
            <w:r w:rsidRPr="009901C4">
              <w:rPr>
                <w:noProof/>
              </w:rPr>
              <w:t>second</w:t>
            </w:r>
          </w:p>
        </w:tc>
        <w:tc>
          <w:tcPr>
            <w:tcW w:w="1410" w:type="dxa"/>
            <w:gridSpan w:val="2"/>
            <w:tcBorders>
              <w:right w:val="double" w:sz="6" w:space="0" w:color="auto"/>
            </w:tcBorders>
          </w:tcPr>
          <w:p w14:paraId="2B128A32" w14:textId="77777777" w:rsidR="00DD6D98" w:rsidRPr="009901C4" w:rsidRDefault="00DD6D98" w:rsidP="00DD6D98">
            <w:pPr>
              <w:pStyle w:val="OtherTableBody"/>
              <w:rPr>
                <w:noProof/>
              </w:rPr>
            </w:pPr>
            <w:r w:rsidRPr="009901C4">
              <w:rPr>
                <w:noProof/>
              </w:rPr>
              <w:t>sec</w:t>
            </w:r>
          </w:p>
        </w:tc>
      </w:tr>
      <w:tr w:rsidR="00DD6D98" w:rsidRPr="00D00BBD" w14:paraId="6E70060E" w14:textId="77777777" w:rsidTr="00DD6D98">
        <w:trPr>
          <w:jc w:val="center"/>
        </w:trPr>
        <w:tc>
          <w:tcPr>
            <w:tcW w:w="1789" w:type="dxa"/>
            <w:tcBorders>
              <w:left w:val="double" w:sz="6" w:space="0" w:color="auto"/>
            </w:tcBorders>
          </w:tcPr>
          <w:p w14:paraId="6B22AA5D" w14:textId="77777777" w:rsidR="00DD6D98" w:rsidRPr="009901C4" w:rsidRDefault="00DD6D98" w:rsidP="00DD6D98">
            <w:pPr>
              <w:pStyle w:val="OtherTableBody"/>
              <w:rPr>
                <w:noProof/>
              </w:rPr>
            </w:pPr>
          </w:p>
        </w:tc>
        <w:tc>
          <w:tcPr>
            <w:tcW w:w="1456" w:type="dxa"/>
            <w:gridSpan w:val="2"/>
          </w:tcPr>
          <w:p w14:paraId="2BEEABFF" w14:textId="77777777" w:rsidR="00DD6D98" w:rsidRPr="009901C4" w:rsidRDefault="00DD6D98" w:rsidP="00DD6D98">
            <w:pPr>
              <w:pStyle w:val="OtherTableBody"/>
              <w:rPr>
                <w:noProof/>
              </w:rPr>
            </w:pPr>
          </w:p>
        </w:tc>
        <w:tc>
          <w:tcPr>
            <w:tcW w:w="1746" w:type="dxa"/>
            <w:gridSpan w:val="2"/>
            <w:tcBorders>
              <w:left w:val="single" w:sz="6" w:space="0" w:color="auto"/>
            </w:tcBorders>
          </w:tcPr>
          <w:p w14:paraId="7E491E8A" w14:textId="77777777" w:rsidR="00DD6D98" w:rsidRPr="009901C4" w:rsidRDefault="00DD6D98" w:rsidP="00DD6D98">
            <w:pPr>
              <w:pStyle w:val="OtherTableBody"/>
              <w:rPr>
                <w:noProof/>
              </w:rPr>
            </w:pPr>
            <w:r w:rsidRPr="009901C4">
              <w:rPr>
                <w:noProof/>
              </w:rPr>
              <w:t>gallon</w:t>
            </w:r>
          </w:p>
        </w:tc>
        <w:tc>
          <w:tcPr>
            <w:tcW w:w="1373" w:type="dxa"/>
            <w:gridSpan w:val="2"/>
          </w:tcPr>
          <w:p w14:paraId="56258A38" w14:textId="77777777" w:rsidR="00DD6D98" w:rsidRPr="009901C4" w:rsidRDefault="00DD6D98" w:rsidP="00DD6D98">
            <w:pPr>
              <w:pStyle w:val="OtherTableBody"/>
              <w:rPr>
                <w:noProof/>
              </w:rPr>
            </w:pPr>
            <w:r w:rsidRPr="009901C4">
              <w:rPr>
                <w:noProof/>
              </w:rPr>
              <w:t>Gal</w:t>
            </w:r>
          </w:p>
        </w:tc>
        <w:tc>
          <w:tcPr>
            <w:tcW w:w="1002" w:type="dxa"/>
            <w:gridSpan w:val="2"/>
            <w:tcBorders>
              <w:left w:val="single" w:sz="6" w:space="0" w:color="auto"/>
            </w:tcBorders>
          </w:tcPr>
          <w:p w14:paraId="79346A5F"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6AE1AB28" w14:textId="77777777" w:rsidR="00DD6D98" w:rsidRPr="009901C4" w:rsidRDefault="00DD6D98" w:rsidP="00DD6D98">
            <w:pPr>
              <w:pStyle w:val="OtherTableBody"/>
              <w:rPr>
                <w:noProof/>
              </w:rPr>
            </w:pPr>
          </w:p>
        </w:tc>
      </w:tr>
      <w:tr w:rsidR="00DD6D98" w:rsidRPr="00D00BBD" w14:paraId="18713131" w14:textId="77777777" w:rsidTr="00DD6D98">
        <w:trPr>
          <w:jc w:val="center"/>
        </w:trPr>
        <w:tc>
          <w:tcPr>
            <w:tcW w:w="1789" w:type="dxa"/>
            <w:tcBorders>
              <w:left w:val="double" w:sz="6" w:space="0" w:color="auto"/>
            </w:tcBorders>
          </w:tcPr>
          <w:p w14:paraId="5AA52FE9" w14:textId="77777777" w:rsidR="00DD6D98" w:rsidRPr="009901C4" w:rsidRDefault="00DD6D98" w:rsidP="00DD6D98">
            <w:pPr>
              <w:pStyle w:val="OtherTableBody"/>
              <w:rPr>
                <w:noProof/>
              </w:rPr>
            </w:pPr>
          </w:p>
        </w:tc>
        <w:tc>
          <w:tcPr>
            <w:tcW w:w="1456" w:type="dxa"/>
            <w:gridSpan w:val="2"/>
          </w:tcPr>
          <w:p w14:paraId="0E2BDBFC" w14:textId="77777777" w:rsidR="00DD6D98" w:rsidRPr="009901C4" w:rsidRDefault="00DD6D98" w:rsidP="00DD6D98">
            <w:pPr>
              <w:pStyle w:val="OtherTableBody"/>
              <w:rPr>
                <w:noProof/>
              </w:rPr>
            </w:pPr>
          </w:p>
        </w:tc>
        <w:tc>
          <w:tcPr>
            <w:tcW w:w="1746" w:type="dxa"/>
            <w:gridSpan w:val="2"/>
            <w:tcBorders>
              <w:left w:val="single" w:sz="6" w:space="0" w:color="auto"/>
            </w:tcBorders>
          </w:tcPr>
          <w:p w14:paraId="43A2F9F6" w14:textId="77777777" w:rsidR="00DD6D98" w:rsidRPr="009901C4" w:rsidRDefault="00DD6D98" w:rsidP="00DD6D98">
            <w:pPr>
              <w:pStyle w:val="OtherTableBody"/>
              <w:rPr>
                <w:noProof/>
              </w:rPr>
            </w:pPr>
            <w:r w:rsidRPr="009901C4">
              <w:rPr>
                <w:noProof/>
              </w:rPr>
              <w:t>ounce (fluid)</w:t>
            </w:r>
          </w:p>
        </w:tc>
        <w:tc>
          <w:tcPr>
            <w:tcW w:w="1373" w:type="dxa"/>
            <w:gridSpan w:val="2"/>
          </w:tcPr>
          <w:p w14:paraId="5E5C1AAC" w14:textId="77777777" w:rsidR="00DD6D98" w:rsidRPr="009901C4" w:rsidRDefault="00DD6D98" w:rsidP="00DD6D98">
            <w:pPr>
              <w:pStyle w:val="OtherTableBody"/>
              <w:rPr>
                <w:noProof/>
              </w:rPr>
            </w:pPr>
            <w:r w:rsidRPr="009901C4">
              <w:rPr>
                <w:noProof/>
              </w:rPr>
              <w:t>Foz</w:t>
            </w:r>
          </w:p>
        </w:tc>
        <w:tc>
          <w:tcPr>
            <w:tcW w:w="1002" w:type="dxa"/>
            <w:gridSpan w:val="2"/>
            <w:tcBorders>
              <w:left w:val="single" w:sz="6" w:space="0" w:color="auto"/>
            </w:tcBorders>
          </w:tcPr>
          <w:p w14:paraId="0E781D31"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31049913" w14:textId="77777777" w:rsidR="00DD6D98" w:rsidRPr="009901C4" w:rsidRDefault="00DD6D98" w:rsidP="00DD6D98">
            <w:pPr>
              <w:pStyle w:val="OtherTableBody"/>
              <w:rPr>
                <w:noProof/>
              </w:rPr>
            </w:pPr>
          </w:p>
        </w:tc>
      </w:tr>
      <w:tr w:rsidR="00DD6D98" w:rsidRPr="00D00BBD" w14:paraId="0FD23D38" w14:textId="77777777" w:rsidTr="00DD6D98">
        <w:trPr>
          <w:jc w:val="center"/>
        </w:trPr>
        <w:tc>
          <w:tcPr>
            <w:tcW w:w="3245" w:type="dxa"/>
            <w:gridSpan w:val="3"/>
            <w:tcBorders>
              <w:top w:val="single" w:sz="6" w:space="0" w:color="auto"/>
              <w:left w:val="double" w:sz="6" w:space="0" w:color="auto"/>
            </w:tcBorders>
          </w:tcPr>
          <w:p w14:paraId="4978DC9F" w14:textId="77777777" w:rsidR="00DD6D98" w:rsidRPr="009901C4" w:rsidRDefault="00DD6D98" w:rsidP="00DD6D98">
            <w:pPr>
              <w:pStyle w:val="OtherTableBody"/>
              <w:rPr>
                <w:noProof/>
              </w:rPr>
            </w:pPr>
            <w:r w:rsidRPr="009901C4">
              <w:rPr>
                <w:noProof/>
              </w:rPr>
              <w:t>AREA</w:t>
            </w:r>
          </w:p>
        </w:tc>
        <w:tc>
          <w:tcPr>
            <w:tcW w:w="3119" w:type="dxa"/>
            <w:gridSpan w:val="4"/>
            <w:tcBorders>
              <w:top w:val="single" w:sz="6" w:space="0" w:color="auto"/>
              <w:left w:val="single" w:sz="6" w:space="0" w:color="auto"/>
            </w:tcBorders>
          </w:tcPr>
          <w:p w14:paraId="3CB4A5F7" w14:textId="77777777" w:rsidR="00DD6D98" w:rsidRPr="009901C4" w:rsidRDefault="00DD6D98" w:rsidP="00DD6D98">
            <w:pPr>
              <w:pStyle w:val="OtherTableBody"/>
              <w:rPr>
                <w:noProof/>
              </w:rPr>
            </w:pPr>
            <w:r w:rsidRPr="009901C4">
              <w:rPr>
                <w:noProof/>
              </w:rPr>
              <w:t>MASS</w:t>
            </w:r>
          </w:p>
        </w:tc>
        <w:tc>
          <w:tcPr>
            <w:tcW w:w="1002" w:type="dxa"/>
            <w:gridSpan w:val="2"/>
            <w:tcBorders>
              <w:top w:val="single" w:sz="6" w:space="0" w:color="auto"/>
              <w:left w:val="single" w:sz="6" w:space="0" w:color="auto"/>
            </w:tcBorders>
          </w:tcPr>
          <w:p w14:paraId="794FC546" w14:textId="77777777" w:rsidR="00DD6D98" w:rsidRPr="009901C4" w:rsidRDefault="00DD6D98" w:rsidP="00DD6D98">
            <w:pPr>
              <w:pStyle w:val="OtherTableBody"/>
              <w:rPr>
                <w:noProof/>
              </w:rPr>
            </w:pPr>
          </w:p>
        </w:tc>
        <w:tc>
          <w:tcPr>
            <w:tcW w:w="1410" w:type="dxa"/>
            <w:gridSpan w:val="2"/>
            <w:tcBorders>
              <w:top w:val="single" w:sz="6" w:space="0" w:color="auto"/>
              <w:right w:val="double" w:sz="6" w:space="0" w:color="auto"/>
            </w:tcBorders>
          </w:tcPr>
          <w:p w14:paraId="045018C0" w14:textId="77777777" w:rsidR="00DD6D98" w:rsidRPr="009901C4" w:rsidRDefault="00DD6D98" w:rsidP="00DD6D98">
            <w:pPr>
              <w:pStyle w:val="OtherTableBody"/>
              <w:rPr>
                <w:noProof/>
              </w:rPr>
            </w:pPr>
          </w:p>
        </w:tc>
      </w:tr>
      <w:tr w:rsidR="00DD6D98" w:rsidRPr="00D00BBD" w14:paraId="5430F09A" w14:textId="77777777" w:rsidTr="00DD6D98">
        <w:trPr>
          <w:jc w:val="center"/>
        </w:trPr>
        <w:tc>
          <w:tcPr>
            <w:tcW w:w="1789" w:type="dxa"/>
            <w:tcBorders>
              <w:top w:val="single" w:sz="6" w:space="0" w:color="auto"/>
              <w:left w:val="double" w:sz="6" w:space="0" w:color="auto"/>
            </w:tcBorders>
          </w:tcPr>
          <w:p w14:paraId="0F833B0E" w14:textId="77777777" w:rsidR="00DD6D98" w:rsidRPr="009901C4" w:rsidRDefault="00DD6D98" w:rsidP="00DD6D98">
            <w:pPr>
              <w:pStyle w:val="OtherTableBody"/>
              <w:rPr>
                <w:noProof/>
              </w:rPr>
            </w:pPr>
            <w:r w:rsidRPr="009901C4">
              <w:rPr>
                <w:noProof/>
              </w:rPr>
              <w:t>square foot</w:t>
            </w:r>
          </w:p>
        </w:tc>
        <w:tc>
          <w:tcPr>
            <w:tcW w:w="1456" w:type="dxa"/>
            <w:gridSpan w:val="2"/>
            <w:tcBorders>
              <w:top w:val="single" w:sz="6" w:space="0" w:color="auto"/>
            </w:tcBorders>
          </w:tcPr>
          <w:p w14:paraId="387D33EB" w14:textId="77777777" w:rsidR="00DD6D98" w:rsidRPr="009901C4" w:rsidRDefault="00DD6D98" w:rsidP="00DD6D98">
            <w:pPr>
              <w:pStyle w:val="OtherTableBody"/>
              <w:rPr>
                <w:noProof/>
              </w:rPr>
            </w:pPr>
            <w:r w:rsidRPr="009901C4">
              <w:rPr>
                <w:noProof/>
              </w:rPr>
              <w:t>Sqf</w:t>
            </w:r>
          </w:p>
        </w:tc>
        <w:tc>
          <w:tcPr>
            <w:tcW w:w="1746" w:type="dxa"/>
            <w:gridSpan w:val="2"/>
            <w:tcBorders>
              <w:top w:val="single" w:sz="6" w:space="0" w:color="auto"/>
              <w:left w:val="single" w:sz="6" w:space="0" w:color="auto"/>
            </w:tcBorders>
          </w:tcPr>
          <w:p w14:paraId="363DA22D" w14:textId="77777777" w:rsidR="00DD6D98" w:rsidRPr="009901C4" w:rsidRDefault="00DD6D98" w:rsidP="00DD6D98">
            <w:pPr>
              <w:pStyle w:val="OtherTableBody"/>
              <w:rPr>
                <w:noProof/>
              </w:rPr>
            </w:pPr>
            <w:r w:rsidRPr="009901C4">
              <w:rPr>
                <w:noProof/>
              </w:rPr>
              <w:t>dram</w:t>
            </w:r>
          </w:p>
        </w:tc>
        <w:tc>
          <w:tcPr>
            <w:tcW w:w="1373" w:type="dxa"/>
            <w:gridSpan w:val="2"/>
            <w:tcBorders>
              <w:top w:val="single" w:sz="6" w:space="0" w:color="auto"/>
            </w:tcBorders>
          </w:tcPr>
          <w:p w14:paraId="75837016" w14:textId="77777777" w:rsidR="00DD6D98" w:rsidRPr="009901C4" w:rsidRDefault="00DD6D98" w:rsidP="00DD6D98">
            <w:pPr>
              <w:pStyle w:val="OtherTableBody"/>
              <w:rPr>
                <w:noProof/>
              </w:rPr>
            </w:pPr>
            <w:r w:rsidRPr="009901C4">
              <w:rPr>
                <w:noProof/>
              </w:rPr>
              <w:t>Dr</w:t>
            </w:r>
          </w:p>
        </w:tc>
        <w:tc>
          <w:tcPr>
            <w:tcW w:w="1002" w:type="dxa"/>
            <w:gridSpan w:val="2"/>
            <w:tcBorders>
              <w:left w:val="single" w:sz="6" w:space="0" w:color="auto"/>
            </w:tcBorders>
          </w:tcPr>
          <w:p w14:paraId="4E6FF0BB"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37730FC6" w14:textId="77777777" w:rsidR="00DD6D98" w:rsidRPr="009901C4" w:rsidRDefault="00DD6D98" w:rsidP="00DD6D98">
            <w:pPr>
              <w:pStyle w:val="OtherTableBody"/>
              <w:rPr>
                <w:noProof/>
              </w:rPr>
            </w:pPr>
          </w:p>
        </w:tc>
      </w:tr>
      <w:tr w:rsidR="00DD6D98" w:rsidRPr="00D00BBD" w14:paraId="588CBFF2" w14:textId="77777777" w:rsidTr="00DD6D98">
        <w:trPr>
          <w:jc w:val="center"/>
        </w:trPr>
        <w:tc>
          <w:tcPr>
            <w:tcW w:w="1789" w:type="dxa"/>
            <w:tcBorders>
              <w:left w:val="double" w:sz="6" w:space="0" w:color="auto"/>
            </w:tcBorders>
          </w:tcPr>
          <w:p w14:paraId="748B1D55" w14:textId="77777777" w:rsidR="00DD6D98" w:rsidRPr="009901C4" w:rsidRDefault="00DD6D98" w:rsidP="00DD6D98">
            <w:pPr>
              <w:pStyle w:val="OtherTableBody"/>
              <w:rPr>
                <w:noProof/>
              </w:rPr>
            </w:pPr>
            <w:r w:rsidRPr="009901C4">
              <w:rPr>
                <w:noProof/>
              </w:rPr>
              <w:t>square inch</w:t>
            </w:r>
          </w:p>
        </w:tc>
        <w:tc>
          <w:tcPr>
            <w:tcW w:w="1456" w:type="dxa"/>
            <w:gridSpan w:val="2"/>
          </w:tcPr>
          <w:p w14:paraId="17F13A78" w14:textId="77777777" w:rsidR="00DD6D98" w:rsidRPr="009901C4" w:rsidRDefault="00DD6D98" w:rsidP="00DD6D98">
            <w:pPr>
              <w:pStyle w:val="OtherTableBody"/>
              <w:rPr>
                <w:noProof/>
              </w:rPr>
            </w:pPr>
            <w:r w:rsidRPr="009901C4">
              <w:rPr>
                <w:noProof/>
              </w:rPr>
              <w:t>Sin</w:t>
            </w:r>
          </w:p>
        </w:tc>
        <w:tc>
          <w:tcPr>
            <w:tcW w:w="1746" w:type="dxa"/>
            <w:gridSpan w:val="2"/>
            <w:tcBorders>
              <w:left w:val="single" w:sz="6" w:space="0" w:color="auto"/>
            </w:tcBorders>
          </w:tcPr>
          <w:p w14:paraId="1C5CD959" w14:textId="77777777" w:rsidR="00DD6D98" w:rsidRPr="009901C4" w:rsidRDefault="00DD6D98" w:rsidP="00DD6D98">
            <w:pPr>
              <w:pStyle w:val="OtherTableBody"/>
              <w:rPr>
                <w:noProof/>
              </w:rPr>
            </w:pPr>
            <w:r w:rsidRPr="009901C4">
              <w:rPr>
                <w:noProof/>
              </w:rPr>
              <w:t>grain</w:t>
            </w:r>
          </w:p>
        </w:tc>
        <w:tc>
          <w:tcPr>
            <w:tcW w:w="1373" w:type="dxa"/>
            <w:gridSpan w:val="2"/>
          </w:tcPr>
          <w:p w14:paraId="310AF750" w14:textId="77777777" w:rsidR="00DD6D98" w:rsidRPr="009901C4" w:rsidRDefault="00DD6D98" w:rsidP="00DD6D98">
            <w:pPr>
              <w:pStyle w:val="OtherTableBody"/>
              <w:rPr>
                <w:noProof/>
              </w:rPr>
            </w:pPr>
            <w:r w:rsidRPr="009901C4">
              <w:rPr>
                <w:noProof/>
              </w:rPr>
              <w:t>gr (avoir)</w:t>
            </w:r>
          </w:p>
        </w:tc>
        <w:tc>
          <w:tcPr>
            <w:tcW w:w="1002" w:type="dxa"/>
            <w:gridSpan w:val="2"/>
            <w:tcBorders>
              <w:left w:val="single" w:sz="6" w:space="0" w:color="auto"/>
            </w:tcBorders>
          </w:tcPr>
          <w:p w14:paraId="0CBE7296"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013E92A7" w14:textId="77777777" w:rsidR="00DD6D98" w:rsidRPr="009901C4" w:rsidRDefault="00DD6D98" w:rsidP="00DD6D98">
            <w:pPr>
              <w:pStyle w:val="OtherTableBody"/>
              <w:rPr>
                <w:noProof/>
              </w:rPr>
            </w:pPr>
          </w:p>
        </w:tc>
      </w:tr>
      <w:tr w:rsidR="00DD6D98" w:rsidRPr="00D00BBD" w14:paraId="6733D86E" w14:textId="77777777" w:rsidTr="00DD6D98">
        <w:trPr>
          <w:jc w:val="center"/>
        </w:trPr>
        <w:tc>
          <w:tcPr>
            <w:tcW w:w="1789" w:type="dxa"/>
            <w:tcBorders>
              <w:left w:val="double" w:sz="6" w:space="0" w:color="auto"/>
            </w:tcBorders>
          </w:tcPr>
          <w:p w14:paraId="2AAC985C" w14:textId="77777777" w:rsidR="00DD6D98" w:rsidRPr="009901C4" w:rsidRDefault="00DD6D98" w:rsidP="00DD6D98">
            <w:pPr>
              <w:pStyle w:val="OtherTableBody"/>
              <w:rPr>
                <w:noProof/>
              </w:rPr>
            </w:pPr>
            <w:r w:rsidRPr="009901C4">
              <w:rPr>
                <w:noProof/>
              </w:rPr>
              <w:t>square yard</w:t>
            </w:r>
          </w:p>
        </w:tc>
        <w:tc>
          <w:tcPr>
            <w:tcW w:w="1456" w:type="dxa"/>
            <w:gridSpan w:val="2"/>
          </w:tcPr>
          <w:p w14:paraId="3A5DC083" w14:textId="77777777" w:rsidR="00DD6D98" w:rsidRPr="009901C4" w:rsidRDefault="00DD6D98" w:rsidP="00DD6D98">
            <w:pPr>
              <w:pStyle w:val="OtherTableBody"/>
              <w:rPr>
                <w:noProof/>
              </w:rPr>
            </w:pPr>
            <w:r w:rsidRPr="009901C4">
              <w:rPr>
                <w:noProof/>
              </w:rPr>
              <w:t>Syd</w:t>
            </w:r>
          </w:p>
        </w:tc>
        <w:tc>
          <w:tcPr>
            <w:tcW w:w="1746" w:type="dxa"/>
            <w:gridSpan w:val="2"/>
            <w:tcBorders>
              <w:left w:val="single" w:sz="6" w:space="0" w:color="auto"/>
            </w:tcBorders>
          </w:tcPr>
          <w:p w14:paraId="39AF392F" w14:textId="77777777" w:rsidR="00DD6D98" w:rsidRPr="009901C4" w:rsidRDefault="00DD6D98" w:rsidP="00DD6D98">
            <w:pPr>
              <w:pStyle w:val="OtherTableBody"/>
              <w:rPr>
                <w:noProof/>
              </w:rPr>
            </w:pPr>
            <w:r w:rsidRPr="009901C4">
              <w:rPr>
                <w:noProof/>
              </w:rPr>
              <w:t>ounce (weight)</w:t>
            </w:r>
          </w:p>
        </w:tc>
        <w:tc>
          <w:tcPr>
            <w:tcW w:w="1373" w:type="dxa"/>
            <w:gridSpan w:val="2"/>
          </w:tcPr>
          <w:p w14:paraId="12318084" w14:textId="77777777" w:rsidR="00DD6D98" w:rsidRPr="009901C4" w:rsidRDefault="00DD6D98" w:rsidP="00DD6D98">
            <w:pPr>
              <w:pStyle w:val="OtherTableBody"/>
              <w:rPr>
                <w:noProof/>
              </w:rPr>
            </w:pPr>
            <w:r w:rsidRPr="009901C4">
              <w:rPr>
                <w:noProof/>
              </w:rPr>
              <w:t>Oz</w:t>
            </w:r>
          </w:p>
        </w:tc>
        <w:tc>
          <w:tcPr>
            <w:tcW w:w="1002" w:type="dxa"/>
            <w:gridSpan w:val="2"/>
            <w:tcBorders>
              <w:left w:val="single" w:sz="6" w:space="0" w:color="auto"/>
            </w:tcBorders>
          </w:tcPr>
          <w:p w14:paraId="101C0386"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1DBFEEAB" w14:textId="77777777" w:rsidR="00DD6D98" w:rsidRPr="009901C4" w:rsidRDefault="00DD6D98" w:rsidP="00DD6D98">
            <w:pPr>
              <w:pStyle w:val="OtherTableBody"/>
              <w:rPr>
                <w:noProof/>
              </w:rPr>
            </w:pPr>
          </w:p>
        </w:tc>
      </w:tr>
      <w:tr w:rsidR="00DD6D98" w:rsidRPr="00D00BBD" w14:paraId="2805ACBC" w14:textId="77777777" w:rsidTr="00DD6D98">
        <w:trPr>
          <w:jc w:val="center"/>
        </w:trPr>
        <w:tc>
          <w:tcPr>
            <w:tcW w:w="1789" w:type="dxa"/>
            <w:tcBorders>
              <w:left w:val="double" w:sz="6" w:space="0" w:color="auto"/>
            </w:tcBorders>
          </w:tcPr>
          <w:p w14:paraId="4B02EAA6" w14:textId="77777777" w:rsidR="00DD6D98" w:rsidRPr="009901C4" w:rsidRDefault="00DD6D98" w:rsidP="00DD6D98">
            <w:pPr>
              <w:pStyle w:val="OtherTableBody"/>
              <w:rPr>
                <w:noProof/>
              </w:rPr>
            </w:pPr>
          </w:p>
        </w:tc>
        <w:tc>
          <w:tcPr>
            <w:tcW w:w="1456" w:type="dxa"/>
            <w:gridSpan w:val="2"/>
          </w:tcPr>
          <w:p w14:paraId="49F0B15B" w14:textId="77777777" w:rsidR="00DD6D98" w:rsidRPr="009901C4" w:rsidRDefault="00DD6D98" w:rsidP="00DD6D98">
            <w:pPr>
              <w:pStyle w:val="OtherTableBody"/>
              <w:rPr>
                <w:noProof/>
              </w:rPr>
            </w:pPr>
          </w:p>
        </w:tc>
        <w:tc>
          <w:tcPr>
            <w:tcW w:w="1746" w:type="dxa"/>
            <w:gridSpan w:val="2"/>
            <w:tcBorders>
              <w:left w:val="single" w:sz="6" w:space="0" w:color="auto"/>
            </w:tcBorders>
          </w:tcPr>
          <w:p w14:paraId="31D0BBBD" w14:textId="77777777" w:rsidR="00DD6D98" w:rsidRPr="009901C4" w:rsidRDefault="00DD6D98" w:rsidP="00DD6D98">
            <w:pPr>
              <w:pStyle w:val="OtherTableBody"/>
              <w:rPr>
                <w:noProof/>
              </w:rPr>
            </w:pPr>
            <w:r w:rsidRPr="009901C4">
              <w:rPr>
                <w:noProof/>
              </w:rPr>
              <w:t>pound</w:t>
            </w:r>
          </w:p>
        </w:tc>
        <w:tc>
          <w:tcPr>
            <w:tcW w:w="1373" w:type="dxa"/>
            <w:gridSpan w:val="2"/>
          </w:tcPr>
          <w:p w14:paraId="2FBF06AC" w14:textId="77777777" w:rsidR="00DD6D98" w:rsidRPr="009901C4" w:rsidRDefault="00DD6D98" w:rsidP="00DD6D98">
            <w:pPr>
              <w:pStyle w:val="OtherTableBody"/>
              <w:rPr>
                <w:noProof/>
              </w:rPr>
            </w:pPr>
            <w:r w:rsidRPr="009901C4">
              <w:rPr>
                <w:noProof/>
              </w:rPr>
              <w:t>Lb</w:t>
            </w:r>
          </w:p>
        </w:tc>
        <w:tc>
          <w:tcPr>
            <w:tcW w:w="1002" w:type="dxa"/>
            <w:gridSpan w:val="2"/>
            <w:tcBorders>
              <w:left w:val="single" w:sz="6" w:space="0" w:color="auto"/>
            </w:tcBorders>
          </w:tcPr>
          <w:p w14:paraId="4E6FB320"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2E37A6C5" w14:textId="77777777" w:rsidR="00DD6D98" w:rsidRPr="009901C4" w:rsidRDefault="00DD6D98" w:rsidP="00DD6D98">
            <w:pPr>
              <w:pStyle w:val="OtherTableBody"/>
              <w:rPr>
                <w:noProof/>
              </w:rPr>
            </w:pPr>
          </w:p>
        </w:tc>
      </w:tr>
      <w:tr w:rsidR="00DD6D98" w:rsidRPr="00D00BBD" w14:paraId="7B6DC283" w14:textId="77777777" w:rsidTr="00DD6D98">
        <w:trPr>
          <w:jc w:val="center"/>
        </w:trPr>
        <w:tc>
          <w:tcPr>
            <w:tcW w:w="8776" w:type="dxa"/>
            <w:gridSpan w:val="11"/>
            <w:tcBorders>
              <w:top w:val="single" w:sz="6" w:space="0" w:color="auto"/>
              <w:left w:val="double" w:sz="6" w:space="0" w:color="auto"/>
              <w:right w:val="double" w:sz="6" w:space="0" w:color="auto"/>
            </w:tcBorders>
          </w:tcPr>
          <w:p w14:paraId="7CC0619D" w14:textId="77777777" w:rsidR="00DD6D98" w:rsidRPr="009901C4" w:rsidRDefault="00DD6D98" w:rsidP="00DD6D98">
            <w:pPr>
              <w:pStyle w:val="OtherTableBody"/>
              <w:rPr>
                <w:noProof/>
              </w:rPr>
            </w:pPr>
            <w:r w:rsidRPr="009901C4">
              <w:rPr>
                <w:noProof/>
              </w:rPr>
              <w:t>Other ANSI units, derived units, and miscellaneous</w:t>
            </w:r>
          </w:p>
        </w:tc>
      </w:tr>
      <w:tr w:rsidR="00DD6D98" w:rsidRPr="00D00BBD" w14:paraId="4D96737D" w14:textId="77777777" w:rsidTr="00DD6D98">
        <w:tblPrEx>
          <w:tblCellMar>
            <w:left w:w="122" w:type="dxa"/>
            <w:right w:w="122" w:type="dxa"/>
          </w:tblCellMar>
        </w:tblPrEx>
        <w:trPr>
          <w:jc w:val="center"/>
        </w:trPr>
        <w:tc>
          <w:tcPr>
            <w:tcW w:w="1816" w:type="dxa"/>
            <w:gridSpan w:val="2"/>
            <w:tcBorders>
              <w:top w:val="single" w:sz="6" w:space="0" w:color="auto"/>
              <w:left w:val="double" w:sz="6" w:space="0" w:color="auto"/>
            </w:tcBorders>
          </w:tcPr>
          <w:p w14:paraId="3CCC0CCF" w14:textId="77777777" w:rsidR="00DD6D98" w:rsidRPr="009901C4" w:rsidRDefault="00DD6D98" w:rsidP="00DD6D98">
            <w:pPr>
              <w:pStyle w:val="OtherTableBody"/>
              <w:rPr>
                <w:noProof/>
              </w:rPr>
            </w:pPr>
            <w:r w:rsidRPr="009901C4">
              <w:rPr>
                <w:noProof/>
              </w:rPr>
              <w:t>**British thermal unit</w:t>
            </w:r>
          </w:p>
        </w:tc>
        <w:tc>
          <w:tcPr>
            <w:tcW w:w="1456" w:type="dxa"/>
            <w:gridSpan w:val="2"/>
            <w:tcBorders>
              <w:top w:val="single" w:sz="6" w:space="0" w:color="auto"/>
            </w:tcBorders>
          </w:tcPr>
          <w:p w14:paraId="7B14265B" w14:textId="77777777" w:rsidR="00DD6D98" w:rsidRPr="009901C4" w:rsidRDefault="00DD6D98" w:rsidP="00DD6D98">
            <w:pPr>
              <w:pStyle w:val="OtherTableBody"/>
              <w:rPr>
                <w:noProof/>
              </w:rPr>
            </w:pPr>
            <w:r w:rsidRPr="009901C4">
              <w:rPr>
                <w:noProof/>
              </w:rPr>
              <w:t>Btu</w:t>
            </w:r>
          </w:p>
        </w:tc>
        <w:tc>
          <w:tcPr>
            <w:tcW w:w="1746" w:type="dxa"/>
            <w:gridSpan w:val="2"/>
            <w:tcBorders>
              <w:top w:val="single" w:sz="6" w:space="0" w:color="auto"/>
            </w:tcBorders>
          </w:tcPr>
          <w:p w14:paraId="4F1063FF" w14:textId="77777777" w:rsidR="00DD6D98" w:rsidRPr="009901C4" w:rsidRDefault="00DD6D98" w:rsidP="00DD6D98">
            <w:pPr>
              <w:pStyle w:val="OtherTableBody"/>
              <w:rPr>
                <w:noProof/>
              </w:rPr>
            </w:pPr>
            <w:r w:rsidRPr="009901C4">
              <w:rPr>
                <w:noProof/>
              </w:rPr>
              <w:t>**degrees Fahrenheit</w:t>
            </w:r>
          </w:p>
        </w:tc>
        <w:tc>
          <w:tcPr>
            <w:tcW w:w="1373" w:type="dxa"/>
            <w:gridSpan w:val="2"/>
            <w:tcBorders>
              <w:top w:val="single" w:sz="6" w:space="0" w:color="auto"/>
            </w:tcBorders>
          </w:tcPr>
          <w:p w14:paraId="42D9200D" w14:textId="77777777" w:rsidR="00DD6D98" w:rsidRPr="009901C4" w:rsidRDefault="00DD6D98" w:rsidP="00DD6D98">
            <w:pPr>
              <w:pStyle w:val="OtherTableBody"/>
              <w:rPr>
                <w:noProof/>
              </w:rPr>
            </w:pPr>
            <w:r w:rsidRPr="009901C4">
              <w:rPr>
                <w:noProof/>
              </w:rPr>
              <w:t>Degf</w:t>
            </w:r>
          </w:p>
        </w:tc>
        <w:tc>
          <w:tcPr>
            <w:tcW w:w="1002" w:type="dxa"/>
            <w:gridSpan w:val="2"/>
            <w:tcBorders>
              <w:top w:val="single" w:sz="6" w:space="0" w:color="auto"/>
            </w:tcBorders>
          </w:tcPr>
          <w:p w14:paraId="1EAF7A93" w14:textId="77777777" w:rsidR="00DD6D98" w:rsidRPr="009901C4" w:rsidRDefault="00DD6D98" w:rsidP="00DD6D98">
            <w:pPr>
              <w:pStyle w:val="OtherTableBody"/>
              <w:rPr>
                <w:noProof/>
              </w:rPr>
            </w:pPr>
            <w:r w:rsidRPr="009901C4">
              <w:rPr>
                <w:noProof/>
              </w:rPr>
              <w:t>**millirad</w:t>
            </w:r>
          </w:p>
        </w:tc>
        <w:tc>
          <w:tcPr>
            <w:tcW w:w="1383" w:type="dxa"/>
            <w:tcBorders>
              <w:top w:val="single" w:sz="6" w:space="0" w:color="auto"/>
              <w:right w:val="double" w:sz="6" w:space="0" w:color="auto"/>
            </w:tcBorders>
          </w:tcPr>
          <w:p w14:paraId="4CFE29CD" w14:textId="77777777" w:rsidR="00DD6D98" w:rsidRPr="009901C4" w:rsidRDefault="00DD6D98" w:rsidP="00DD6D98">
            <w:pPr>
              <w:pStyle w:val="OtherTableBody"/>
              <w:rPr>
                <w:noProof/>
              </w:rPr>
            </w:pPr>
            <w:r w:rsidRPr="009901C4">
              <w:rPr>
                <w:noProof/>
              </w:rPr>
              <w:t>mrad</w:t>
            </w:r>
          </w:p>
        </w:tc>
      </w:tr>
      <w:tr w:rsidR="00DD6D98" w:rsidRPr="00D00BBD" w14:paraId="2D468418" w14:textId="77777777" w:rsidTr="00DD6D98">
        <w:trPr>
          <w:jc w:val="center"/>
        </w:trPr>
        <w:tc>
          <w:tcPr>
            <w:tcW w:w="1789" w:type="dxa"/>
            <w:tcBorders>
              <w:left w:val="double" w:sz="6" w:space="0" w:color="auto"/>
            </w:tcBorders>
          </w:tcPr>
          <w:p w14:paraId="1FD97055" w14:textId="77777777" w:rsidR="00DD6D98" w:rsidRPr="009901C4" w:rsidRDefault="00DD6D98" w:rsidP="00DD6D98">
            <w:pPr>
              <w:pStyle w:val="OtherTableBody"/>
              <w:rPr>
                <w:noProof/>
              </w:rPr>
            </w:pPr>
            <w:r w:rsidRPr="009901C4">
              <w:rPr>
                <w:noProof/>
              </w:rPr>
              <w:lastRenderedPageBreak/>
              <w:t>cubic feet/minute</w:t>
            </w:r>
          </w:p>
        </w:tc>
        <w:tc>
          <w:tcPr>
            <w:tcW w:w="1456" w:type="dxa"/>
            <w:gridSpan w:val="2"/>
          </w:tcPr>
          <w:p w14:paraId="73B73242" w14:textId="77777777" w:rsidR="00DD6D98" w:rsidRPr="009901C4" w:rsidRDefault="00DD6D98" w:rsidP="00DD6D98">
            <w:pPr>
              <w:pStyle w:val="OtherTableBody"/>
              <w:rPr>
                <w:noProof/>
              </w:rPr>
            </w:pPr>
            <w:r w:rsidRPr="009901C4">
              <w:rPr>
                <w:noProof/>
              </w:rPr>
              <w:t>cft/min</w:t>
            </w:r>
          </w:p>
        </w:tc>
        <w:tc>
          <w:tcPr>
            <w:tcW w:w="1746" w:type="dxa"/>
            <w:gridSpan w:val="2"/>
          </w:tcPr>
          <w:p w14:paraId="561015D2" w14:textId="77777777" w:rsidR="00DD6D98" w:rsidRPr="009901C4" w:rsidRDefault="00DD6D98" w:rsidP="00DD6D98">
            <w:pPr>
              <w:pStyle w:val="OtherTableBody"/>
              <w:rPr>
                <w:noProof/>
              </w:rPr>
            </w:pPr>
            <w:r w:rsidRPr="009901C4">
              <w:rPr>
                <w:noProof/>
              </w:rPr>
              <w:t>**feet/minute</w:t>
            </w:r>
          </w:p>
        </w:tc>
        <w:tc>
          <w:tcPr>
            <w:tcW w:w="1373" w:type="dxa"/>
            <w:gridSpan w:val="2"/>
          </w:tcPr>
          <w:p w14:paraId="4221FF44" w14:textId="77777777" w:rsidR="00DD6D98" w:rsidRPr="009901C4" w:rsidRDefault="00DD6D98" w:rsidP="00DD6D98">
            <w:pPr>
              <w:pStyle w:val="OtherTableBody"/>
              <w:rPr>
                <w:noProof/>
              </w:rPr>
            </w:pPr>
            <w:r w:rsidRPr="009901C4">
              <w:rPr>
                <w:noProof/>
              </w:rPr>
              <w:t>ft/min</w:t>
            </w:r>
          </w:p>
        </w:tc>
        <w:tc>
          <w:tcPr>
            <w:tcW w:w="1002" w:type="dxa"/>
            <w:gridSpan w:val="2"/>
          </w:tcPr>
          <w:p w14:paraId="2D4AB5B6" w14:textId="77777777" w:rsidR="00DD6D98" w:rsidRPr="009901C4" w:rsidRDefault="00DD6D98" w:rsidP="00DD6D98">
            <w:pPr>
              <w:pStyle w:val="OtherTableBody"/>
              <w:rPr>
                <w:noProof/>
              </w:rPr>
            </w:pPr>
            <w:r w:rsidRPr="009901C4">
              <w:rPr>
                <w:noProof/>
              </w:rPr>
              <w:t>**RAD</w:t>
            </w:r>
          </w:p>
        </w:tc>
        <w:tc>
          <w:tcPr>
            <w:tcW w:w="1410" w:type="dxa"/>
            <w:gridSpan w:val="2"/>
            <w:tcBorders>
              <w:right w:val="double" w:sz="6" w:space="0" w:color="auto"/>
            </w:tcBorders>
          </w:tcPr>
          <w:p w14:paraId="2629D113" w14:textId="77777777" w:rsidR="00DD6D98" w:rsidRPr="009901C4" w:rsidRDefault="00DD6D98" w:rsidP="00DD6D98">
            <w:pPr>
              <w:pStyle w:val="OtherTableBody"/>
              <w:rPr>
                <w:noProof/>
              </w:rPr>
            </w:pPr>
            <w:r w:rsidRPr="009901C4">
              <w:rPr>
                <w:noProof/>
              </w:rPr>
              <w:t>rad</w:t>
            </w:r>
          </w:p>
        </w:tc>
      </w:tr>
      <w:tr w:rsidR="00DD6D98" w:rsidRPr="00D00BBD" w14:paraId="777A9D65"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05465D6C" w14:textId="77777777" w:rsidR="00DD6D98" w:rsidRPr="009901C4" w:rsidRDefault="00DD6D98" w:rsidP="00DD6D98">
            <w:pPr>
              <w:pStyle w:val="OtherTableBody"/>
              <w:rPr>
                <w:noProof/>
              </w:rPr>
            </w:pPr>
            <w:r w:rsidRPr="009901C4">
              <w:rPr>
                <w:b/>
                <w:noProof/>
              </w:rPr>
              <w:t>Note:</w:t>
            </w:r>
            <w:r w:rsidRPr="009901C4">
              <w:rPr>
                <w:noProof/>
              </w:rPr>
              <w:tab/>
              <w:t xml:space="preserve">The abbreviations for conventional U.S. units of time are the same as ISO, except for year.  ISO = ANN, AMSI = yr.  The metric units in X3.50 are the same as ISO, except for: pascal ("pa" in ANSI, "pal" in ISO); ANSI uses "min" for both time and arc while ISO uses "mnt" for minutes of arc; and in ISA seconds are abbreviated "s", in ANSI, "sec". </w:t>
            </w:r>
          </w:p>
        </w:tc>
      </w:tr>
      <w:tr w:rsidR="00DD6D98" w:rsidRPr="00D00BBD" w14:paraId="1A2BBBBC"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35F52F7E" w14:textId="77777777" w:rsidR="00DD6D98" w:rsidRPr="009901C4" w:rsidRDefault="00DD6D98" w:rsidP="00DD6D98">
            <w:pPr>
              <w:pStyle w:val="OtherTableBody"/>
              <w:rPr>
                <w:noProof/>
              </w:rPr>
            </w:pPr>
            <w:r w:rsidRPr="009901C4">
              <w:rPr>
                <w:b/>
                <w:noProof/>
              </w:rPr>
              <w:t xml:space="preserve">Caution: </w:t>
            </w:r>
            <w:r w:rsidRPr="009901C4">
              <w:rPr>
                <w:noProof/>
              </w:rPr>
              <w:t xml:space="preserve">  Because the ANS+ specification includes both ISO and US customary units, as well as miscellaneous non-metric units, some of the abbreviations are ambiguous.  Although there should be little confusion, in the context of a particular observation, this ambiguity is a good reason for a voiding ANS+ unit codes when possible.</w:t>
            </w:r>
          </w:p>
        </w:tc>
      </w:tr>
      <w:tr w:rsidR="00DD6D98" w:rsidRPr="00D00BBD" w14:paraId="649672B2"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1ACDCF4D" w14:textId="77777777" w:rsidR="00DD6D98" w:rsidRPr="009901C4" w:rsidRDefault="00DD6D98" w:rsidP="00DD6D98">
            <w:pPr>
              <w:pStyle w:val="OtherTableBody"/>
              <w:rPr>
                <w:noProof/>
              </w:rPr>
            </w:pPr>
            <w:r w:rsidRPr="009901C4">
              <w:rPr>
                <w:noProof/>
              </w:rPr>
              <w:t>This list is not exhaustive.  Refer to ANSI X3.50-1986, Table 1, for other metric and standard U.S. units.</w:t>
            </w:r>
          </w:p>
        </w:tc>
      </w:tr>
      <w:tr w:rsidR="00DD6D98" w:rsidRPr="00D00BBD" w14:paraId="720526E2" w14:textId="77777777" w:rsidTr="00DD6D98">
        <w:trPr>
          <w:jc w:val="center"/>
        </w:trPr>
        <w:tc>
          <w:tcPr>
            <w:tcW w:w="8776" w:type="dxa"/>
            <w:gridSpan w:val="11"/>
            <w:tcBorders>
              <w:top w:val="single" w:sz="6" w:space="0" w:color="auto"/>
              <w:left w:val="double" w:sz="6" w:space="0" w:color="auto"/>
              <w:bottom w:val="double" w:sz="6" w:space="0" w:color="auto"/>
              <w:right w:val="double" w:sz="6" w:space="0" w:color="auto"/>
            </w:tcBorders>
          </w:tcPr>
          <w:p w14:paraId="7ABAF991" w14:textId="77777777" w:rsidR="00DD6D98" w:rsidRPr="009901C4" w:rsidRDefault="00DD6D98" w:rsidP="00DD6D98">
            <w:pPr>
              <w:pStyle w:val="OtherTableBody"/>
              <w:rPr>
                <w:noProof/>
              </w:rPr>
            </w:pPr>
            <w:r w:rsidRPr="009901C4">
              <w:rPr>
                <w:noProof/>
              </w:rPr>
              <w:t>**Non-metric units not explicitly listed in ANSI</w:t>
            </w:r>
          </w:p>
        </w:tc>
      </w:tr>
    </w:tbl>
    <w:p w14:paraId="4AB1AC01" w14:textId="77777777" w:rsidR="00DD6D98" w:rsidRPr="009901C4" w:rsidRDefault="00DD6D98" w:rsidP="00DD6D98">
      <w:pPr>
        <w:pStyle w:val="NormalIndented"/>
        <w:suppressAutoHyphens/>
        <w:rPr>
          <w:noProof/>
        </w:rPr>
      </w:pPr>
    </w:p>
    <w:p w14:paraId="1D207E9A" w14:textId="77777777" w:rsidR="00DD6D98" w:rsidRPr="009901C4" w:rsidRDefault="00DD6D98" w:rsidP="00DD6D98">
      <w:pPr>
        <w:pStyle w:val="NormalIndented"/>
        <w:suppressAutoHyphens/>
        <w:rPr>
          <w:noProof/>
        </w:rPr>
      </w:pPr>
      <w:r w:rsidRPr="009901C4">
        <w:rPr>
          <w:noProof/>
        </w:rPr>
        <w:t>The ISO abbreviations for multiplier prefixes are given in Figure 7-13.  Prefixes ranging from 10</w:t>
      </w:r>
      <w:r w:rsidRPr="009901C4">
        <w:rPr>
          <w:noProof/>
          <w:vertAlign w:val="superscript"/>
        </w:rPr>
        <w:t>-24</w:t>
      </w:r>
      <w:r w:rsidRPr="009901C4">
        <w:rPr>
          <w:noProof/>
        </w:rPr>
        <w:t xml:space="preserve"> (1/billion billionth) to 10</w:t>
      </w:r>
      <w:r w:rsidRPr="009901C4">
        <w:rPr>
          <w:noProof/>
          <w:vertAlign w:val="superscript"/>
        </w:rPr>
        <w:t>24</w:t>
      </w:r>
      <w:r w:rsidRPr="009901C4">
        <w:rPr>
          <w:noProof/>
        </w:rPr>
        <w:t xml:space="preserve"> (a billion billion) are available.  The single case abbreviation for kilo (x1000) is </w:t>
      </w:r>
      <w:r w:rsidRPr="009901C4">
        <w:rPr>
          <w:rStyle w:val="Strong"/>
          <w:noProof/>
        </w:rPr>
        <w:t>k</w:t>
      </w:r>
      <w:r w:rsidRPr="009901C4">
        <w:rPr>
          <w:noProof/>
        </w:rPr>
        <w:t xml:space="preserve">.  A unit consisting of 1000 seconds would be abbreviated as </w:t>
      </w:r>
      <w:r w:rsidRPr="009901C4">
        <w:rPr>
          <w:rStyle w:val="Strong"/>
          <w:noProof/>
        </w:rPr>
        <w:t>ks</w:t>
      </w:r>
      <w:r w:rsidRPr="009901C4">
        <w:rPr>
          <w:noProof/>
        </w:rPr>
        <w:t xml:space="preserve">, 1000 grams as </w:t>
      </w:r>
      <w:r w:rsidRPr="009901C4">
        <w:rPr>
          <w:rStyle w:val="Strong"/>
          <w:noProof/>
        </w:rPr>
        <w:t>kg</w:t>
      </w:r>
      <w:r w:rsidRPr="009901C4">
        <w:rPr>
          <w:noProof/>
        </w:rPr>
        <w:t xml:space="preserve">, 1000 meters as </w:t>
      </w:r>
      <w:r w:rsidRPr="009901C4">
        <w:rPr>
          <w:rStyle w:val="Strong"/>
          <w:noProof/>
        </w:rPr>
        <w:t>km</w:t>
      </w:r>
      <w:r w:rsidRPr="009901C4">
        <w:rPr>
          <w:noProof/>
        </w:rPr>
        <w:t>, and so on.  Some prefixes share the abbreviation of a base unit.  Farad and femto, for example, (10</w:t>
      </w:r>
      <w:r w:rsidRPr="009901C4">
        <w:rPr>
          <w:noProof/>
          <w:vertAlign w:val="superscript"/>
        </w:rPr>
        <w:t>-18</w:t>
      </w:r>
      <w:r w:rsidRPr="009901C4">
        <w:rPr>
          <w:noProof/>
        </w:rPr>
        <w:t xml:space="preserve">) both have the abbreviation of </w:t>
      </w:r>
      <w:r w:rsidRPr="009901C4">
        <w:rPr>
          <w:rStyle w:val="Strong"/>
          <w:noProof/>
        </w:rPr>
        <w:t>f</w:t>
      </w:r>
      <w:r w:rsidRPr="009901C4">
        <w:rPr>
          <w:noProof/>
        </w:rPr>
        <w:t xml:space="preserve">.  To avoid confusion, ISO forbids the use of solitary prefixes. It also deprecates the use of two prefixes in one complex unit. Thus, </w:t>
      </w:r>
      <w:r w:rsidRPr="009901C4">
        <w:rPr>
          <w:rStyle w:val="Strong"/>
          <w:noProof/>
        </w:rPr>
        <w:t>f</w:t>
      </w:r>
      <w:r w:rsidRPr="009901C4">
        <w:rPr>
          <w:noProof/>
        </w:rPr>
        <w:t xml:space="preserve"> always means farad, </w:t>
      </w:r>
      <w:r w:rsidRPr="009901C4">
        <w:rPr>
          <w:rStyle w:val="Strong"/>
          <w:noProof/>
        </w:rPr>
        <w:t>ff</w:t>
      </w:r>
      <w:r w:rsidRPr="009901C4">
        <w:rPr>
          <w:noProof/>
        </w:rPr>
        <w:t xml:space="preserve"> would mean 1 million billionth of a farad.  Compound prefixes are not allowed.</w:t>
      </w:r>
    </w:p>
    <w:p w14:paraId="02A5A46E" w14:textId="77777777" w:rsidR="00DD6D98" w:rsidRPr="009901C4" w:rsidRDefault="00DD6D98" w:rsidP="00DD6D98">
      <w:pPr>
        <w:pStyle w:val="NormalIndented"/>
        <w:keepLines/>
        <w:rPr>
          <w:noProof/>
        </w:rPr>
      </w:pPr>
      <w:r w:rsidRPr="009901C4">
        <w:rPr>
          <w:noProof/>
        </w:rPr>
        <w:t>A unit can be raised to an exponential power.  Positive exponents are represented by a number immediately following a unit</w:t>
      </w:r>
      <w:r>
        <w:rPr>
          <w:noProof/>
        </w:rPr>
        <w:t>'</w:t>
      </w:r>
      <w:r w:rsidRPr="009901C4">
        <w:rPr>
          <w:noProof/>
        </w:rPr>
        <w:t xml:space="preserve">s abbreviation, i.e., a square meter would be denoted by m2.  Negative exponents are signified by a negative number following the base unit, e.g., </w:t>
      </w:r>
      <w:r w:rsidRPr="009901C4">
        <w:rPr>
          <w:rStyle w:val="Strong"/>
          <w:noProof/>
        </w:rPr>
        <w:t>1/m2</w:t>
      </w:r>
      <w:r w:rsidRPr="009901C4">
        <w:rPr>
          <w:noProof/>
        </w:rPr>
        <w:t xml:space="preserve"> would be represented </w:t>
      </w:r>
      <w:r w:rsidRPr="009901C4">
        <w:rPr>
          <w:rStyle w:val="Strong"/>
          <w:noProof/>
        </w:rPr>
        <w:t>as m-2.</w:t>
      </w:r>
      <w:r w:rsidRPr="009901C4">
        <w:rPr>
          <w:noProof/>
        </w:rPr>
        <w:t xml:space="preserve">  Fractional exponents are expressed by a numeric fraction in parentheses: the square root of a meter would be expressed as m(1/2). The multiplication of units is signified by a period (.) between the units, e.g., meters X seconds would be denoted </w:t>
      </w:r>
      <w:r w:rsidRPr="009901C4">
        <w:rPr>
          <w:rStyle w:val="Strong"/>
          <w:noProof/>
        </w:rPr>
        <w:t>m.s</w:t>
      </w:r>
      <w:r w:rsidRPr="009901C4">
        <w:rPr>
          <w:noProof/>
        </w:rPr>
        <w:t xml:space="preserve">.  Notice that spaces are not permitted.  Division is signified by a slash (/) between two units, e.g. meters per second would be denoted as </w:t>
      </w:r>
      <w:r w:rsidRPr="009901C4">
        <w:rPr>
          <w:rStyle w:val="Strong"/>
          <w:noProof/>
        </w:rPr>
        <w:t>m/s</w:t>
      </w:r>
      <w:r w:rsidRPr="009901C4">
        <w:rPr>
          <w:noProof/>
        </w:rPr>
        <w:t xml:space="preserve">.  Algebraic combinations of ISO unit abbreviations constructed by dividing, multiplying, or exponentiating base ISO units, are also valid ISO abbreviations units.  Exponentiation has precedence over multiplication or division. For example, microvolts squared per hertz (a unit of spectral power) would be denoted </w:t>
      </w:r>
      <w:r w:rsidRPr="009901C4">
        <w:rPr>
          <w:rStyle w:val="Strong"/>
          <w:noProof/>
        </w:rPr>
        <w:t>uv2/hz</w:t>
      </w:r>
      <w:r w:rsidRPr="009901C4">
        <w:rPr>
          <w:noProof/>
        </w:rPr>
        <w:t xml:space="preserve"> and evaluated as uv </w:t>
      </w:r>
      <w:r w:rsidRPr="009901C4">
        <w:rPr>
          <w:noProof/>
          <w:vertAlign w:val="superscript"/>
        </w:rPr>
        <w:t>2</w:t>
      </w:r>
      <w:r w:rsidRPr="009901C4">
        <w:rPr>
          <w:noProof/>
        </w:rPr>
        <w:t>/hz</w:t>
      </w:r>
      <w:r w:rsidRPr="009901C4">
        <w:rPr>
          <w:noProof/>
          <w:vertAlign w:val="subscript"/>
        </w:rPr>
        <w:t xml:space="preserve"> </w:t>
      </w:r>
      <w:r w:rsidRPr="009901C4">
        <w:rPr>
          <w:noProof/>
        </w:rPr>
        <w:t>while microvolts per square root of hertz (a unit of spectral amplitude) would be denoted uv/hz(1/2) and evaluated as uv/hz</w:t>
      </w:r>
      <w:r w:rsidRPr="009901C4">
        <w:rPr>
          <w:noProof/>
          <w:vertAlign w:val="superscript"/>
        </w:rPr>
        <w:t>½</w:t>
      </w:r>
      <w:r w:rsidRPr="009901C4">
        <w:rPr>
          <w:noProof/>
        </w:rPr>
        <w:t>.  If more than one division operator is included in the expression the associations should be parenthesized to avoid any ambiguity, but the best approach is to convert a/(b/c) to a.c/b or a.c.b-1 to simplify the expression.</w:t>
      </w:r>
    </w:p>
    <w:p w14:paraId="27A1B234" w14:textId="77777777" w:rsidR="00DD6D98" w:rsidRPr="009901C4" w:rsidRDefault="00DD6D98" w:rsidP="00DD6D98">
      <w:pPr>
        <w:pStyle w:val="OtherTableCaption"/>
        <w:rPr>
          <w:noProof/>
        </w:rPr>
      </w:pPr>
      <w:r w:rsidRPr="009901C4">
        <w:rPr>
          <w:noProof/>
        </w:rPr>
        <w:t>Figure 7-13.  Single case ISO abbreviations for multiplier prefixes</w:t>
      </w:r>
    </w:p>
    <w:tbl>
      <w:tblPr>
        <w:tblW w:w="0" w:type="auto"/>
        <w:jc w:val="center"/>
        <w:tblBorders>
          <w:top w:val="double" w:sz="6" w:space="0" w:color="auto"/>
          <w:left w:val="double" w:sz="6" w:space="0" w:color="auto"/>
          <w:bottom w:val="double" w:sz="6" w:space="0" w:color="auto"/>
          <w:right w:val="doub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918"/>
        <w:gridCol w:w="792"/>
        <w:gridCol w:w="792"/>
        <w:gridCol w:w="918"/>
        <w:gridCol w:w="918"/>
        <w:gridCol w:w="918"/>
      </w:tblGrid>
      <w:tr w:rsidR="00DD6D98" w:rsidRPr="00D00BBD" w14:paraId="08ADA016" w14:textId="77777777" w:rsidTr="00DD6D98">
        <w:trPr>
          <w:tblHeader/>
          <w:jc w:val="center"/>
        </w:trPr>
        <w:tc>
          <w:tcPr>
            <w:tcW w:w="918" w:type="dxa"/>
            <w:tcBorders>
              <w:top w:val="double" w:sz="6" w:space="0" w:color="auto"/>
              <w:bottom w:val="single" w:sz="6" w:space="0" w:color="auto"/>
            </w:tcBorders>
            <w:shd w:val="pct10" w:color="auto" w:fill="auto"/>
          </w:tcPr>
          <w:p w14:paraId="013E4F1C" w14:textId="77777777" w:rsidR="00DD6D98" w:rsidRPr="009901C4" w:rsidRDefault="00DD6D98" w:rsidP="00DD6D98">
            <w:pPr>
              <w:pStyle w:val="OtherTableHeader"/>
              <w:rPr>
                <w:noProof/>
              </w:rPr>
            </w:pPr>
            <w:r w:rsidRPr="009901C4">
              <w:rPr>
                <w:noProof/>
              </w:rPr>
              <w:t>Prefix</w:t>
            </w:r>
          </w:p>
        </w:tc>
        <w:tc>
          <w:tcPr>
            <w:tcW w:w="792" w:type="dxa"/>
            <w:tcBorders>
              <w:top w:val="double" w:sz="6" w:space="0" w:color="auto"/>
              <w:bottom w:val="single" w:sz="6" w:space="0" w:color="auto"/>
            </w:tcBorders>
            <w:shd w:val="pct10" w:color="auto" w:fill="auto"/>
          </w:tcPr>
          <w:p w14:paraId="4E6DA3F6" w14:textId="77777777" w:rsidR="00DD6D98" w:rsidRPr="009901C4" w:rsidRDefault="00DD6D98" w:rsidP="00DD6D98">
            <w:pPr>
              <w:pStyle w:val="OtherTableHeader"/>
              <w:rPr>
                <w:noProof/>
              </w:rPr>
            </w:pPr>
          </w:p>
        </w:tc>
        <w:tc>
          <w:tcPr>
            <w:tcW w:w="792" w:type="dxa"/>
            <w:tcBorders>
              <w:top w:val="double" w:sz="6" w:space="0" w:color="auto"/>
              <w:bottom w:val="single" w:sz="6" w:space="0" w:color="auto"/>
            </w:tcBorders>
            <w:shd w:val="pct10" w:color="auto" w:fill="auto"/>
          </w:tcPr>
          <w:p w14:paraId="5F37F673" w14:textId="77777777" w:rsidR="00DD6D98" w:rsidRPr="009901C4" w:rsidRDefault="00DD6D98" w:rsidP="00DD6D98">
            <w:pPr>
              <w:pStyle w:val="OtherTableHeader"/>
              <w:rPr>
                <w:noProof/>
              </w:rPr>
            </w:pPr>
            <w:r w:rsidRPr="009901C4">
              <w:rPr>
                <w:noProof/>
              </w:rPr>
              <w:t>Code</w:t>
            </w:r>
          </w:p>
        </w:tc>
        <w:tc>
          <w:tcPr>
            <w:tcW w:w="918" w:type="dxa"/>
            <w:tcBorders>
              <w:top w:val="double" w:sz="6" w:space="0" w:color="auto"/>
              <w:bottom w:val="single" w:sz="6" w:space="0" w:color="auto"/>
            </w:tcBorders>
            <w:shd w:val="pct10" w:color="auto" w:fill="auto"/>
          </w:tcPr>
          <w:p w14:paraId="00F6762B" w14:textId="77777777" w:rsidR="00DD6D98" w:rsidRPr="009901C4" w:rsidRDefault="00DD6D98" w:rsidP="00DD6D98">
            <w:pPr>
              <w:pStyle w:val="OtherTableHeader"/>
              <w:rPr>
                <w:noProof/>
              </w:rPr>
            </w:pPr>
            <w:r w:rsidRPr="009901C4">
              <w:rPr>
                <w:noProof/>
              </w:rPr>
              <w:t>Prefix</w:t>
            </w:r>
          </w:p>
        </w:tc>
        <w:tc>
          <w:tcPr>
            <w:tcW w:w="918" w:type="dxa"/>
            <w:tcBorders>
              <w:top w:val="double" w:sz="6" w:space="0" w:color="auto"/>
              <w:bottom w:val="single" w:sz="6" w:space="0" w:color="auto"/>
            </w:tcBorders>
            <w:shd w:val="pct10" w:color="auto" w:fill="auto"/>
          </w:tcPr>
          <w:p w14:paraId="0A2001AD" w14:textId="77777777" w:rsidR="00DD6D98" w:rsidRPr="009901C4" w:rsidRDefault="00DD6D98" w:rsidP="00DD6D98">
            <w:pPr>
              <w:pStyle w:val="OtherTableHeader"/>
              <w:rPr>
                <w:noProof/>
              </w:rPr>
            </w:pPr>
          </w:p>
        </w:tc>
        <w:tc>
          <w:tcPr>
            <w:tcW w:w="918" w:type="dxa"/>
            <w:tcBorders>
              <w:top w:val="double" w:sz="6" w:space="0" w:color="auto"/>
              <w:bottom w:val="single" w:sz="6" w:space="0" w:color="auto"/>
            </w:tcBorders>
            <w:shd w:val="pct10" w:color="auto" w:fill="auto"/>
          </w:tcPr>
          <w:p w14:paraId="08ED0A37" w14:textId="77777777" w:rsidR="00DD6D98" w:rsidRPr="009901C4" w:rsidRDefault="00DD6D98" w:rsidP="00DD6D98">
            <w:pPr>
              <w:pStyle w:val="OtherTableHeader"/>
              <w:rPr>
                <w:noProof/>
              </w:rPr>
            </w:pPr>
            <w:r w:rsidRPr="009901C4">
              <w:rPr>
                <w:noProof/>
              </w:rPr>
              <w:t>Code</w:t>
            </w:r>
          </w:p>
        </w:tc>
      </w:tr>
      <w:tr w:rsidR="00DD6D98" w:rsidRPr="00D00BBD" w14:paraId="3FFFB296" w14:textId="77777777" w:rsidTr="00DD6D98">
        <w:trPr>
          <w:jc w:val="center"/>
        </w:trPr>
        <w:tc>
          <w:tcPr>
            <w:tcW w:w="918" w:type="dxa"/>
          </w:tcPr>
          <w:p w14:paraId="07E31B63" w14:textId="77777777" w:rsidR="00DD6D98" w:rsidRPr="009901C4" w:rsidRDefault="00DD6D98" w:rsidP="00DD6D98">
            <w:pPr>
              <w:pStyle w:val="OtherTableBody"/>
              <w:rPr>
                <w:noProof/>
              </w:rPr>
            </w:pPr>
            <w:r w:rsidRPr="009901C4">
              <w:rPr>
                <w:noProof/>
              </w:rPr>
              <w:t>yotta*</w:t>
            </w:r>
          </w:p>
        </w:tc>
        <w:tc>
          <w:tcPr>
            <w:tcW w:w="792" w:type="dxa"/>
          </w:tcPr>
          <w:p w14:paraId="2E9E6751" w14:textId="77777777" w:rsidR="00DD6D98" w:rsidRPr="009901C4" w:rsidRDefault="00DD6D98" w:rsidP="00DD6D98">
            <w:pPr>
              <w:pStyle w:val="OtherTableBody"/>
              <w:rPr>
                <w:noProof/>
              </w:rPr>
            </w:pPr>
            <w:r w:rsidRPr="009901C4">
              <w:rPr>
                <w:noProof/>
              </w:rPr>
              <w:t>10</w:t>
            </w:r>
            <w:r w:rsidRPr="009901C4">
              <w:rPr>
                <w:noProof/>
                <w:vertAlign w:val="superscript"/>
              </w:rPr>
              <w:t>24</w:t>
            </w:r>
          </w:p>
        </w:tc>
        <w:tc>
          <w:tcPr>
            <w:tcW w:w="792" w:type="dxa"/>
          </w:tcPr>
          <w:p w14:paraId="0DEE4F0E" w14:textId="77777777" w:rsidR="00DD6D98" w:rsidRPr="009901C4" w:rsidRDefault="00DD6D98" w:rsidP="00DD6D98">
            <w:pPr>
              <w:pStyle w:val="OtherTableBody"/>
              <w:rPr>
                <w:noProof/>
              </w:rPr>
            </w:pPr>
            <w:r w:rsidRPr="009901C4">
              <w:rPr>
                <w:noProof/>
              </w:rPr>
              <w:t>ya</w:t>
            </w:r>
          </w:p>
        </w:tc>
        <w:tc>
          <w:tcPr>
            <w:tcW w:w="918" w:type="dxa"/>
          </w:tcPr>
          <w:p w14:paraId="0A5B85E6" w14:textId="77777777" w:rsidR="00DD6D98" w:rsidRPr="009901C4" w:rsidRDefault="00DD6D98" w:rsidP="00DD6D98">
            <w:pPr>
              <w:pStyle w:val="OtherTableBody"/>
              <w:rPr>
                <w:noProof/>
              </w:rPr>
            </w:pPr>
            <w:r w:rsidRPr="009901C4">
              <w:rPr>
                <w:noProof/>
              </w:rPr>
              <w:t>yocto</w:t>
            </w:r>
          </w:p>
        </w:tc>
        <w:tc>
          <w:tcPr>
            <w:tcW w:w="918" w:type="dxa"/>
          </w:tcPr>
          <w:p w14:paraId="742C6E0E" w14:textId="77777777" w:rsidR="00DD6D98" w:rsidRPr="009901C4" w:rsidRDefault="00DD6D98" w:rsidP="00DD6D98">
            <w:pPr>
              <w:pStyle w:val="OtherTableBody"/>
              <w:rPr>
                <w:noProof/>
              </w:rPr>
            </w:pPr>
            <w:r w:rsidRPr="009901C4">
              <w:rPr>
                <w:noProof/>
              </w:rPr>
              <w:t>10</w:t>
            </w:r>
            <w:r w:rsidRPr="009901C4">
              <w:rPr>
                <w:noProof/>
                <w:vertAlign w:val="superscript"/>
              </w:rPr>
              <w:t>-24</w:t>
            </w:r>
          </w:p>
        </w:tc>
        <w:tc>
          <w:tcPr>
            <w:tcW w:w="918" w:type="dxa"/>
          </w:tcPr>
          <w:p w14:paraId="6786F8B2" w14:textId="77777777" w:rsidR="00DD6D98" w:rsidRPr="009901C4" w:rsidRDefault="00DD6D98" w:rsidP="00DD6D98">
            <w:pPr>
              <w:pStyle w:val="OtherTableBody"/>
              <w:rPr>
                <w:noProof/>
              </w:rPr>
            </w:pPr>
            <w:r w:rsidRPr="009901C4">
              <w:rPr>
                <w:noProof/>
              </w:rPr>
              <w:t>Y</w:t>
            </w:r>
          </w:p>
        </w:tc>
      </w:tr>
      <w:tr w:rsidR="00DD6D98" w:rsidRPr="00D00BBD" w14:paraId="68016E45" w14:textId="77777777" w:rsidTr="00DD6D98">
        <w:trPr>
          <w:jc w:val="center"/>
        </w:trPr>
        <w:tc>
          <w:tcPr>
            <w:tcW w:w="918" w:type="dxa"/>
          </w:tcPr>
          <w:p w14:paraId="4F72E9E0" w14:textId="77777777" w:rsidR="00DD6D98" w:rsidRPr="009901C4" w:rsidRDefault="00DD6D98" w:rsidP="00DD6D98">
            <w:pPr>
              <w:pStyle w:val="OtherTableBody"/>
              <w:rPr>
                <w:noProof/>
              </w:rPr>
            </w:pPr>
            <w:r w:rsidRPr="009901C4">
              <w:rPr>
                <w:noProof/>
              </w:rPr>
              <w:t>zetta*</w:t>
            </w:r>
          </w:p>
        </w:tc>
        <w:tc>
          <w:tcPr>
            <w:tcW w:w="792" w:type="dxa"/>
          </w:tcPr>
          <w:p w14:paraId="068317DC" w14:textId="77777777" w:rsidR="00DD6D98" w:rsidRPr="009901C4" w:rsidRDefault="00DD6D98" w:rsidP="00DD6D98">
            <w:pPr>
              <w:pStyle w:val="OtherTableBody"/>
              <w:rPr>
                <w:noProof/>
              </w:rPr>
            </w:pPr>
            <w:r w:rsidRPr="009901C4">
              <w:rPr>
                <w:noProof/>
              </w:rPr>
              <w:t>10</w:t>
            </w:r>
            <w:r w:rsidRPr="009901C4">
              <w:rPr>
                <w:noProof/>
                <w:vertAlign w:val="superscript"/>
              </w:rPr>
              <w:t>21</w:t>
            </w:r>
          </w:p>
        </w:tc>
        <w:tc>
          <w:tcPr>
            <w:tcW w:w="792" w:type="dxa"/>
          </w:tcPr>
          <w:p w14:paraId="6E371275" w14:textId="77777777" w:rsidR="00DD6D98" w:rsidRPr="009901C4" w:rsidRDefault="00DD6D98" w:rsidP="00DD6D98">
            <w:pPr>
              <w:pStyle w:val="OtherTableBody"/>
              <w:rPr>
                <w:noProof/>
              </w:rPr>
            </w:pPr>
            <w:r w:rsidRPr="009901C4">
              <w:rPr>
                <w:noProof/>
              </w:rPr>
              <w:t>za</w:t>
            </w:r>
          </w:p>
        </w:tc>
        <w:tc>
          <w:tcPr>
            <w:tcW w:w="918" w:type="dxa"/>
          </w:tcPr>
          <w:p w14:paraId="51CC13E8" w14:textId="77777777" w:rsidR="00DD6D98" w:rsidRPr="009901C4" w:rsidRDefault="00DD6D98" w:rsidP="00DD6D98">
            <w:pPr>
              <w:pStyle w:val="OtherTableBody"/>
              <w:rPr>
                <w:noProof/>
              </w:rPr>
            </w:pPr>
            <w:r w:rsidRPr="009901C4">
              <w:rPr>
                <w:noProof/>
              </w:rPr>
              <w:t>zepto</w:t>
            </w:r>
          </w:p>
        </w:tc>
        <w:tc>
          <w:tcPr>
            <w:tcW w:w="918" w:type="dxa"/>
          </w:tcPr>
          <w:p w14:paraId="1D24796F" w14:textId="77777777" w:rsidR="00DD6D98" w:rsidRPr="009901C4" w:rsidRDefault="00DD6D98" w:rsidP="00DD6D98">
            <w:pPr>
              <w:pStyle w:val="OtherTableBody"/>
              <w:rPr>
                <w:noProof/>
              </w:rPr>
            </w:pPr>
            <w:r w:rsidRPr="009901C4">
              <w:rPr>
                <w:noProof/>
              </w:rPr>
              <w:t>10</w:t>
            </w:r>
            <w:r w:rsidRPr="009901C4">
              <w:rPr>
                <w:noProof/>
                <w:vertAlign w:val="superscript"/>
              </w:rPr>
              <w:t>-21</w:t>
            </w:r>
          </w:p>
        </w:tc>
        <w:tc>
          <w:tcPr>
            <w:tcW w:w="918" w:type="dxa"/>
          </w:tcPr>
          <w:p w14:paraId="1B535C1C" w14:textId="77777777" w:rsidR="00DD6D98" w:rsidRPr="009901C4" w:rsidRDefault="00DD6D98" w:rsidP="00DD6D98">
            <w:pPr>
              <w:pStyle w:val="OtherTableBody"/>
              <w:rPr>
                <w:noProof/>
              </w:rPr>
            </w:pPr>
            <w:r w:rsidRPr="009901C4">
              <w:rPr>
                <w:noProof/>
              </w:rPr>
              <w:t>Z</w:t>
            </w:r>
          </w:p>
        </w:tc>
      </w:tr>
      <w:tr w:rsidR="00DD6D98" w:rsidRPr="00D00BBD" w14:paraId="34A222A6" w14:textId="77777777" w:rsidTr="00DD6D98">
        <w:trPr>
          <w:jc w:val="center"/>
        </w:trPr>
        <w:tc>
          <w:tcPr>
            <w:tcW w:w="918" w:type="dxa"/>
          </w:tcPr>
          <w:p w14:paraId="19F02D94" w14:textId="77777777" w:rsidR="00DD6D98" w:rsidRPr="009901C4" w:rsidRDefault="00DD6D98" w:rsidP="00DD6D98">
            <w:pPr>
              <w:pStyle w:val="OtherTableBody"/>
              <w:rPr>
                <w:noProof/>
              </w:rPr>
            </w:pPr>
            <w:r w:rsidRPr="009901C4">
              <w:rPr>
                <w:noProof/>
              </w:rPr>
              <w:t>exa</w:t>
            </w:r>
          </w:p>
        </w:tc>
        <w:tc>
          <w:tcPr>
            <w:tcW w:w="792" w:type="dxa"/>
          </w:tcPr>
          <w:p w14:paraId="2E113872" w14:textId="77777777" w:rsidR="00DD6D98" w:rsidRPr="009901C4" w:rsidRDefault="00DD6D98" w:rsidP="00DD6D98">
            <w:pPr>
              <w:pStyle w:val="OtherTableBody"/>
              <w:rPr>
                <w:noProof/>
              </w:rPr>
            </w:pPr>
            <w:r w:rsidRPr="009901C4">
              <w:rPr>
                <w:noProof/>
              </w:rPr>
              <w:t>10</w:t>
            </w:r>
            <w:r w:rsidRPr="009901C4">
              <w:rPr>
                <w:noProof/>
                <w:vertAlign w:val="superscript"/>
              </w:rPr>
              <w:t>18</w:t>
            </w:r>
          </w:p>
        </w:tc>
        <w:tc>
          <w:tcPr>
            <w:tcW w:w="792" w:type="dxa"/>
          </w:tcPr>
          <w:p w14:paraId="65AF314C" w14:textId="77777777" w:rsidR="00DD6D98" w:rsidRPr="009901C4" w:rsidRDefault="00DD6D98" w:rsidP="00DD6D98">
            <w:pPr>
              <w:pStyle w:val="OtherTableBody"/>
              <w:rPr>
                <w:noProof/>
              </w:rPr>
            </w:pPr>
            <w:r w:rsidRPr="009901C4">
              <w:rPr>
                <w:noProof/>
              </w:rPr>
              <w:t>ex</w:t>
            </w:r>
          </w:p>
        </w:tc>
        <w:tc>
          <w:tcPr>
            <w:tcW w:w="918" w:type="dxa"/>
          </w:tcPr>
          <w:p w14:paraId="0D03202E" w14:textId="77777777" w:rsidR="00DD6D98" w:rsidRPr="009901C4" w:rsidRDefault="00DD6D98" w:rsidP="00DD6D98">
            <w:pPr>
              <w:pStyle w:val="OtherTableBody"/>
              <w:rPr>
                <w:noProof/>
              </w:rPr>
            </w:pPr>
            <w:r w:rsidRPr="009901C4">
              <w:rPr>
                <w:noProof/>
              </w:rPr>
              <w:t>atto</w:t>
            </w:r>
          </w:p>
        </w:tc>
        <w:tc>
          <w:tcPr>
            <w:tcW w:w="918" w:type="dxa"/>
          </w:tcPr>
          <w:p w14:paraId="4BF649F2" w14:textId="77777777" w:rsidR="00DD6D98" w:rsidRPr="009901C4" w:rsidRDefault="00DD6D98" w:rsidP="00DD6D98">
            <w:pPr>
              <w:pStyle w:val="OtherTableBody"/>
              <w:rPr>
                <w:noProof/>
              </w:rPr>
            </w:pPr>
            <w:r w:rsidRPr="009901C4">
              <w:rPr>
                <w:noProof/>
              </w:rPr>
              <w:t>10</w:t>
            </w:r>
            <w:r w:rsidRPr="009901C4">
              <w:rPr>
                <w:noProof/>
                <w:vertAlign w:val="superscript"/>
              </w:rPr>
              <w:t>-18</w:t>
            </w:r>
          </w:p>
        </w:tc>
        <w:tc>
          <w:tcPr>
            <w:tcW w:w="918" w:type="dxa"/>
          </w:tcPr>
          <w:p w14:paraId="427F9C76" w14:textId="77777777" w:rsidR="00DD6D98" w:rsidRPr="009901C4" w:rsidRDefault="00DD6D98" w:rsidP="00DD6D98">
            <w:pPr>
              <w:pStyle w:val="OtherTableBody"/>
              <w:rPr>
                <w:noProof/>
              </w:rPr>
            </w:pPr>
            <w:r w:rsidRPr="009901C4">
              <w:rPr>
                <w:noProof/>
              </w:rPr>
              <w:t>A</w:t>
            </w:r>
          </w:p>
        </w:tc>
      </w:tr>
      <w:tr w:rsidR="00DD6D98" w:rsidRPr="00D00BBD" w14:paraId="6A8CE0FC" w14:textId="77777777" w:rsidTr="00DD6D98">
        <w:trPr>
          <w:jc w:val="center"/>
        </w:trPr>
        <w:tc>
          <w:tcPr>
            <w:tcW w:w="918" w:type="dxa"/>
          </w:tcPr>
          <w:p w14:paraId="4B181498" w14:textId="77777777" w:rsidR="00DD6D98" w:rsidRPr="009901C4" w:rsidRDefault="00DD6D98" w:rsidP="00DD6D98">
            <w:pPr>
              <w:pStyle w:val="OtherTableBody"/>
              <w:rPr>
                <w:noProof/>
              </w:rPr>
            </w:pPr>
            <w:r w:rsidRPr="009901C4">
              <w:rPr>
                <w:noProof/>
              </w:rPr>
              <w:t>peta</w:t>
            </w:r>
          </w:p>
        </w:tc>
        <w:tc>
          <w:tcPr>
            <w:tcW w:w="792" w:type="dxa"/>
          </w:tcPr>
          <w:p w14:paraId="75DAE056" w14:textId="77777777" w:rsidR="00DD6D98" w:rsidRPr="009901C4" w:rsidRDefault="00DD6D98" w:rsidP="00DD6D98">
            <w:pPr>
              <w:pStyle w:val="OtherTableBody"/>
              <w:rPr>
                <w:noProof/>
              </w:rPr>
            </w:pPr>
            <w:r w:rsidRPr="009901C4">
              <w:rPr>
                <w:noProof/>
              </w:rPr>
              <w:t>10</w:t>
            </w:r>
            <w:r w:rsidRPr="009901C4">
              <w:rPr>
                <w:noProof/>
                <w:vertAlign w:val="superscript"/>
              </w:rPr>
              <w:t>15</w:t>
            </w:r>
          </w:p>
        </w:tc>
        <w:tc>
          <w:tcPr>
            <w:tcW w:w="792" w:type="dxa"/>
          </w:tcPr>
          <w:p w14:paraId="68DD2A44" w14:textId="77777777" w:rsidR="00DD6D98" w:rsidRPr="009901C4" w:rsidRDefault="00DD6D98" w:rsidP="00DD6D98">
            <w:pPr>
              <w:pStyle w:val="OtherTableBody"/>
              <w:rPr>
                <w:noProof/>
              </w:rPr>
            </w:pPr>
            <w:r w:rsidRPr="009901C4">
              <w:rPr>
                <w:noProof/>
              </w:rPr>
              <w:t>pe</w:t>
            </w:r>
          </w:p>
        </w:tc>
        <w:tc>
          <w:tcPr>
            <w:tcW w:w="918" w:type="dxa"/>
          </w:tcPr>
          <w:p w14:paraId="07AB699E" w14:textId="77777777" w:rsidR="00DD6D98" w:rsidRPr="009901C4" w:rsidRDefault="00DD6D98" w:rsidP="00DD6D98">
            <w:pPr>
              <w:pStyle w:val="OtherTableBody"/>
              <w:rPr>
                <w:noProof/>
              </w:rPr>
            </w:pPr>
            <w:r w:rsidRPr="009901C4">
              <w:rPr>
                <w:noProof/>
              </w:rPr>
              <w:t>femto</w:t>
            </w:r>
          </w:p>
        </w:tc>
        <w:tc>
          <w:tcPr>
            <w:tcW w:w="918" w:type="dxa"/>
          </w:tcPr>
          <w:p w14:paraId="55FF8FFD" w14:textId="77777777" w:rsidR="00DD6D98" w:rsidRPr="009901C4" w:rsidRDefault="00DD6D98" w:rsidP="00DD6D98">
            <w:pPr>
              <w:pStyle w:val="OtherTableBody"/>
              <w:rPr>
                <w:noProof/>
              </w:rPr>
            </w:pPr>
            <w:r w:rsidRPr="009901C4">
              <w:rPr>
                <w:noProof/>
              </w:rPr>
              <w:t>10</w:t>
            </w:r>
            <w:r w:rsidRPr="009901C4">
              <w:rPr>
                <w:noProof/>
                <w:vertAlign w:val="superscript"/>
              </w:rPr>
              <w:t>-15</w:t>
            </w:r>
          </w:p>
        </w:tc>
        <w:tc>
          <w:tcPr>
            <w:tcW w:w="918" w:type="dxa"/>
          </w:tcPr>
          <w:p w14:paraId="4843C296" w14:textId="77777777" w:rsidR="00DD6D98" w:rsidRPr="009901C4" w:rsidRDefault="00DD6D98" w:rsidP="00DD6D98">
            <w:pPr>
              <w:pStyle w:val="OtherTableBody"/>
              <w:rPr>
                <w:noProof/>
              </w:rPr>
            </w:pPr>
            <w:r w:rsidRPr="009901C4">
              <w:rPr>
                <w:noProof/>
              </w:rPr>
              <w:t>F</w:t>
            </w:r>
          </w:p>
        </w:tc>
      </w:tr>
      <w:tr w:rsidR="00DD6D98" w:rsidRPr="00D00BBD" w14:paraId="54E8873B" w14:textId="77777777" w:rsidTr="00DD6D98">
        <w:trPr>
          <w:jc w:val="center"/>
        </w:trPr>
        <w:tc>
          <w:tcPr>
            <w:tcW w:w="918" w:type="dxa"/>
          </w:tcPr>
          <w:p w14:paraId="39A02459" w14:textId="77777777" w:rsidR="00DD6D98" w:rsidRPr="009901C4" w:rsidRDefault="00DD6D98" w:rsidP="00DD6D98">
            <w:pPr>
              <w:pStyle w:val="OtherTableBody"/>
              <w:rPr>
                <w:noProof/>
              </w:rPr>
            </w:pPr>
            <w:r w:rsidRPr="009901C4">
              <w:rPr>
                <w:noProof/>
              </w:rPr>
              <w:t>tera</w:t>
            </w:r>
          </w:p>
        </w:tc>
        <w:tc>
          <w:tcPr>
            <w:tcW w:w="792" w:type="dxa"/>
          </w:tcPr>
          <w:p w14:paraId="4F9F4D63" w14:textId="77777777" w:rsidR="00DD6D98" w:rsidRPr="009901C4" w:rsidRDefault="00DD6D98" w:rsidP="00DD6D98">
            <w:pPr>
              <w:pStyle w:val="OtherTableBody"/>
              <w:rPr>
                <w:noProof/>
              </w:rPr>
            </w:pPr>
            <w:r w:rsidRPr="009901C4">
              <w:rPr>
                <w:noProof/>
              </w:rPr>
              <w:t>10</w:t>
            </w:r>
            <w:r w:rsidRPr="009901C4">
              <w:rPr>
                <w:noProof/>
                <w:vertAlign w:val="superscript"/>
              </w:rPr>
              <w:t>12</w:t>
            </w:r>
          </w:p>
        </w:tc>
        <w:tc>
          <w:tcPr>
            <w:tcW w:w="792" w:type="dxa"/>
          </w:tcPr>
          <w:p w14:paraId="2D68ADC0" w14:textId="77777777" w:rsidR="00DD6D98" w:rsidRPr="009901C4" w:rsidRDefault="00DD6D98" w:rsidP="00DD6D98">
            <w:pPr>
              <w:pStyle w:val="OtherTableBody"/>
              <w:rPr>
                <w:noProof/>
              </w:rPr>
            </w:pPr>
            <w:r w:rsidRPr="009901C4">
              <w:rPr>
                <w:noProof/>
              </w:rPr>
              <w:t>t</w:t>
            </w:r>
          </w:p>
        </w:tc>
        <w:tc>
          <w:tcPr>
            <w:tcW w:w="918" w:type="dxa"/>
          </w:tcPr>
          <w:p w14:paraId="23DE6FF9" w14:textId="77777777" w:rsidR="00DD6D98" w:rsidRPr="009901C4" w:rsidRDefault="00DD6D98" w:rsidP="00DD6D98">
            <w:pPr>
              <w:pStyle w:val="OtherTableBody"/>
              <w:rPr>
                <w:noProof/>
              </w:rPr>
            </w:pPr>
            <w:r w:rsidRPr="009901C4">
              <w:rPr>
                <w:noProof/>
              </w:rPr>
              <w:t>pico</w:t>
            </w:r>
          </w:p>
        </w:tc>
        <w:tc>
          <w:tcPr>
            <w:tcW w:w="918" w:type="dxa"/>
          </w:tcPr>
          <w:p w14:paraId="277A7967" w14:textId="77777777" w:rsidR="00DD6D98" w:rsidRPr="009901C4" w:rsidRDefault="00DD6D98" w:rsidP="00DD6D98">
            <w:pPr>
              <w:pStyle w:val="OtherTableBody"/>
              <w:rPr>
                <w:noProof/>
              </w:rPr>
            </w:pPr>
            <w:r w:rsidRPr="009901C4">
              <w:rPr>
                <w:noProof/>
              </w:rPr>
              <w:t>10</w:t>
            </w:r>
            <w:r w:rsidRPr="009901C4">
              <w:rPr>
                <w:noProof/>
                <w:vertAlign w:val="superscript"/>
              </w:rPr>
              <w:t>-12</w:t>
            </w:r>
          </w:p>
        </w:tc>
        <w:tc>
          <w:tcPr>
            <w:tcW w:w="918" w:type="dxa"/>
          </w:tcPr>
          <w:p w14:paraId="20902502" w14:textId="77777777" w:rsidR="00DD6D98" w:rsidRPr="009901C4" w:rsidRDefault="00DD6D98" w:rsidP="00DD6D98">
            <w:pPr>
              <w:pStyle w:val="OtherTableBody"/>
              <w:rPr>
                <w:noProof/>
              </w:rPr>
            </w:pPr>
            <w:r w:rsidRPr="009901C4">
              <w:rPr>
                <w:noProof/>
              </w:rPr>
              <w:t>p</w:t>
            </w:r>
          </w:p>
        </w:tc>
      </w:tr>
      <w:tr w:rsidR="00DD6D98" w:rsidRPr="00D00BBD" w14:paraId="3491F16F" w14:textId="77777777" w:rsidTr="00DD6D98">
        <w:trPr>
          <w:jc w:val="center"/>
        </w:trPr>
        <w:tc>
          <w:tcPr>
            <w:tcW w:w="918" w:type="dxa"/>
          </w:tcPr>
          <w:p w14:paraId="7798C38A" w14:textId="77777777" w:rsidR="00DD6D98" w:rsidRPr="009901C4" w:rsidRDefault="00DD6D98" w:rsidP="00DD6D98">
            <w:pPr>
              <w:pStyle w:val="OtherTableBody"/>
              <w:rPr>
                <w:noProof/>
              </w:rPr>
            </w:pPr>
            <w:r w:rsidRPr="009901C4">
              <w:rPr>
                <w:noProof/>
              </w:rPr>
              <w:t>giga</w:t>
            </w:r>
          </w:p>
        </w:tc>
        <w:tc>
          <w:tcPr>
            <w:tcW w:w="792" w:type="dxa"/>
          </w:tcPr>
          <w:p w14:paraId="3A926E8F" w14:textId="77777777" w:rsidR="00DD6D98" w:rsidRPr="009901C4" w:rsidRDefault="00DD6D98" w:rsidP="00DD6D98">
            <w:pPr>
              <w:pStyle w:val="OtherTableBody"/>
              <w:rPr>
                <w:noProof/>
              </w:rPr>
            </w:pPr>
            <w:r w:rsidRPr="009901C4">
              <w:rPr>
                <w:noProof/>
              </w:rPr>
              <w:t>10</w:t>
            </w:r>
            <w:r w:rsidRPr="009901C4">
              <w:rPr>
                <w:noProof/>
                <w:vertAlign w:val="superscript"/>
              </w:rPr>
              <w:t>9</w:t>
            </w:r>
          </w:p>
        </w:tc>
        <w:tc>
          <w:tcPr>
            <w:tcW w:w="792" w:type="dxa"/>
          </w:tcPr>
          <w:p w14:paraId="1EA82D4E" w14:textId="77777777" w:rsidR="00DD6D98" w:rsidRPr="009901C4" w:rsidRDefault="00DD6D98" w:rsidP="00DD6D98">
            <w:pPr>
              <w:pStyle w:val="OtherTableBody"/>
              <w:rPr>
                <w:noProof/>
              </w:rPr>
            </w:pPr>
            <w:r w:rsidRPr="009901C4">
              <w:rPr>
                <w:noProof/>
              </w:rPr>
              <w:t>g</w:t>
            </w:r>
          </w:p>
        </w:tc>
        <w:tc>
          <w:tcPr>
            <w:tcW w:w="918" w:type="dxa"/>
          </w:tcPr>
          <w:p w14:paraId="34DEDC82" w14:textId="77777777" w:rsidR="00DD6D98" w:rsidRPr="009901C4" w:rsidRDefault="00DD6D98" w:rsidP="00DD6D98">
            <w:pPr>
              <w:pStyle w:val="OtherTableBody"/>
              <w:rPr>
                <w:noProof/>
              </w:rPr>
            </w:pPr>
            <w:r w:rsidRPr="009901C4">
              <w:rPr>
                <w:noProof/>
              </w:rPr>
              <w:t>nano</w:t>
            </w:r>
          </w:p>
        </w:tc>
        <w:tc>
          <w:tcPr>
            <w:tcW w:w="918" w:type="dxa"/>
          </w:tcPr>
          <w:p w14:paraId="64BE3287" w14:textId="77777777" w:rsidR="00DD6D98" w:rsidRPr="009901C4" w:rsidRDefault="00DD6D98" w:rsidP="00DD6D98">
            <w:pPr>
              <w:pStyle w:val="OtherTableBody"/>
              <w:rPr>
                <w:noProof/>
              </w:rPr>
            </w:pPr>
            <w:r w:rsidRPr="009901C4">
              <w:rPr>
                <w:noProof/>
              </w:rPr>
              <w:t>10</w:t>
            </w:r>
            <w:r w:rsidRPr="009901C4">
              <w:rPr>
                <w:noProof/>
                <w:vertAlign w:val="superscript"/>
              </w:rPr>
              <w:t>-9</w:t>
            </w:r>
          </w:p>
        </w:tc>
        <w:tc>
          <w:tcPr>
            <w:tcW w:w="918" w:type="dxa"/>
          </w:tcPr>
          <w:p w14:paraId="6FA553EF" w14:textId="77777777" w:rsidR="00DD6D98" w:rsidRPr="009901C4" w:rsidRDefault="00DD6D98" w:rsidP="00DD6D98">
            <w:pPr>
              <w:pStyle w:val="OtherTableBody"/>
              <w:rPr>
                <w:noProof/>
              </w:rPr>
            </w:pPr>
            <w:r w:rsidRPr="009901C4">
              <w:rPr>
                <w:noProof/>
              </w:rPr>
              <w:t>n</w:t>
            </w:r>
          </w:p>
        </w:tc>
      </w:tr>
      <w:tr w:rsidR="00DD6D98" w:rsidRPr="00D00BBD" w14:paraId="05A4FDE8" w14:textId="77777777" w:rsidTr="00DD6D98">
        <w:trPr>
          <w:jc w:val="center"/>
        </w:trPr>
        <w:tc>
          <w:tcPr>
            <w:tcW w:w="918" w:type="dxa"/>
          </w:tcPr>
          <w:p w14:paraId="5DE801AB" w14:textId="77777777" w:rsidR="00DD6D98" w:rsidRPr="009901C4" w:rsidRDefault="00DD6D98" w:rsidP="00DD6D98">
            <w:pPr>
              <w:pStyle w:val="OtherTableBody"/>
              <w:rPr>
                <w:noProof/>
              </w:rPr>
            </w:pPr>
            <w:r w:rsidRPr="009901C4">
              <w:rPr>
                <w:noProof/>
              </w:rPr>
              <w:t>mega</w:t>
            </w:r>
          </w:p>
        </w:tc>
        <w:tc>
          <w:tcPr>
            <w:tcW w:w="792" w:type="dxa"/>
          </w:tcPr>
          <w:p w14:paraId="2894EEDD" w14:textId="77777777" w:rsidR="00DD6D98" w:rsidRPr="009901C4" w:rsidRDefault="00DD6D98" w:rsidP="00DD6D98">
            <w:pPr>
              <w:pStyle w:val="OtherTableBody"/>
              <w:rPr>
                <w:noProof/>
              </w:rPr>
            </w:pPr>
            <w:r w:rsidRPr="009901C4">
              <w:rPr>
                <w:noProof/>
              </w:rPr>
              <w:t>10</w:t>
            </w:r>
            <w:r w:rsidRPr="009901C4">
              <w:rPr>
                <w:noProof/>
                <w:vertAlign w:val="superscript"/>
              </w:rPr>
              <w:t>6</w:t>
            </w:r>
          </w:p>
        </w:tc>
        <w:tc>
          <w:tcPr>
            <w:tcW w:w="792" w:type="dxa"/>
          </w:tcPr>
          <w:p w14:paraId="749C63C8" w14:textId="77777777" w:rsidR="00DD6D98" w:rsidRPr="009901C4" w:rsidRDefault="00DD6D98" w:rsidP="00DD6D98">
            <w:pPr>
              <w:pStyle w:val="OtherTableBody"/>
              <w:rPr>
                <w:noProof/>
              </w:rPr>
            </w:pPr>
            <w:r w:rsidRPr="009901C4">
              <w:rPr>
                <w:noProof/>
              </w:rPr>
              <w:t>ma</w:t>
            </w:r>
          </w:p>
        </w:tc>
        <w:tc>
          <w:tcPr>
            <w:tcW w:w="918" w:type="dxa"/>
          </w:tcPr>
          <w:p w14:paraId="2EACE525" w14:textId="77777777" w:rsidR="00DD6D98" w:rsidRPr="009901C4" w:rsidRDefault="00DD6D98" w:rsidP="00DD6D98">
            <w:pPr>
              <w:pStyle w:val="OtherTableBody"/>
              <w:rPr>
                <w:noProof/>
              </w:rPr>
            </w:pPr>
            <w:r w:rsidRPr="009901C4">
              <w:rPr>
                <w:noProof/>
              </w:rPr>
              <w:t>micro</w:t>
            </w:r>
          </w:p>
        </w:tc>
        <w:tc>
          <w:tcPr>
            <w:tcW w:w="918" w:type="dxa"/>
          </w:tcPr>
          <w:p w14:paraId="39DF8F17" w14:textId="77777777" w:rsidR="00DD6D98" w:rsidRPr="009901C4" w:rsidRDefault="00DD6D98" w:rsidP="00DD6D98">
            <w:pPr>
              <w:pStyle w:val="OtherTableBody"/>
              <w:rPr>
                <w:noProof/>
              </w:rPr>
            </w:pPr>
            <w:r w:rsidRPr="009901C4">
              <w:rPr>
                <w:noProof/>
              </w:rPr>
              <w:t>10</w:t>
            </w:r>
            <w:r w:rsidRPr="009901C4">
              <w:rPr>
                <w:noProof/>
                <w:vertAlign w:val="superscript"/>
              </w:rPr>
              <w:t>-6</w:t>
            </w:r>
          </w:p>
        </w:tc>
        <w:tc>
          <w:tcPr>
            <w:tcW w:w="918" w:type="dxa"/>
          </w:tcPr>
          <w:p w14:paraId="5081263E" w14:textId="77777777" w:rsidR="00DD6D98" w:rsidRPr="009901C4" w:rsidRDefault="00DD6D98" w:rsidP="00DD6D98">
            <w:pPr>
              <w:pStyle w:val="OtherTableBody"/>
              <w:rPr>
                <w:noProof/>
              </w:rPr>
            </w:pPr>
            <w:r w:rsidRPr="009901C4">
              <w:rPr>
                <w:noProof/>
              </w:rPr>
              <w:t>u</w:t>
            </w:r>
          </w:p>
        </w:tc>
      </w:tr>
      <w:tr w:rsidR="00DD6D98" w:rsidRPr="00D00BBD" w14:paraId="7230C831" w14:textId="77777777" w:rsidTr="00DD6D98">
        <w:trPr>
          <w:jc w:val="center"/>
        </w:trPr>
        <w:tc>
          <w:tcPr>
            <w:tcW w:w="918" w:type="dxa"/>
          </w:tcPr>
          <w:p w14:paraId="25AD578B" w14:textId="77777777" w:rsidR="00DD6D98" w:rsidRPr="009901C4" w:rsidRDefault="00DD6D98" w:rsidP="00DD6D98">
            <w:pPr>
              <w:pStyle w:val="OtherTableBody"/>
              <w:rPr>
                <w:noProof/>
              </w:rPr>
            </w:pPr>
            <w:r w:rsidRPr="009901C4">
              <w:rPr>
                <w:noProof/>
              </w:rPr>
              <w:t>kilo</w:t>
            </w:r>
          </w:p>
        </w:tc>
        <w:tc>
          <w:tcPr>
            <w:tcW w:w="792" w:type="dxa"/>
          </w:tcPr>
          <w:p w14:paraId="0604340F" w14:textId="77777777" w:rsidR="00DD6D98" w:rsidRPr="009901C4" w:rsidRDefault="00DD6D98" w:rsidP="00DD6D98">
            <w:pPr>
              <w:pStyle w:val="OtherTableBody"/>
              <w:rPr>
                <w:noProof/>
              </w:rPr>
            </w:pPr>
            <w:r w:rsidRPr="009901C4">
              <w:rPr>
                <w:noProof/>
              </w:rPr>
              <w:t>10</w:t>
            </w:r>
            <w:r w:rsidRPr="009901C4">
              <w:rPr>
                <w:noProof/>
                <w:vertAlign w:val="superscript"/>
              </w:rPr>
              <w:t>3</w:t>
            </w:r>
          </w:p>
        </w:tc>
        <w:tc>
          <w:tcPr>
            <w:tcW w:w="792" w:type="dxa"/>
          </w:tcPr>
          <w:p w14:paraId="6A4DDEA4" w14:textId="77777777" w:rsidR="00DD6D98" w:rsidRPr="009901C4" w:rsidRDefault="00DD6D98" w:rsidP="00DD6D98">
            <w:pPr>
              <w:pStyle w:val="OtherTableBody"/>
              <w:rPr>
                <w:noProof/>
              </w:rPr>
            </w:pPr>
            <w:r w:rsidRPr="009901C4">
              <w:rPr>
                <w:noProof/>
              </w:rPr>
              <w:t>k</w:t>
            </w:r>
          </w:p>
        </w:tc>
        <w:tc>
          <w:tcPr>
            <w:tcW w:w="918" w:type="dxa"/>
          </w:tcPr>
          <w:p w14:paraId="48632673" w14:textId="77777777" w:rsidR="00DD6D98" w:rsidRPr="009901C4" w:rsidRDefault="00DD6D98" w:rsidP="00DD6D98">
            <w:pPr>
              <w:pStyle w:val="OtherTableBody"/>
              <w:rPr>
                <w:noProof/>
              </w:rPr>
            </w:pPr>
            <w:r w:rsidRPr="009901C4">
              <w:rPr>
                <w:noProof/>
              </w:rPr>
              <w:t>milli</w:t>
            </w:r>
          </w:p>
        </w:tc>
        <w:tc>
          <w:tcPr>
            <w:tcW w:w="918" w:type="dxa"/>
          </w:tcPr>
          <w:p w14:paraId="1EC6E0B2" w14:textId="77777777" w:rsidR="00DD6D98" w:rsidRPr="009901C4" w:rsidRDefault="00DD6D98" w:rsidP="00DD6D98">
            <w:pPr>
              <w:pStyle w:val="OtherTableBody"/>
              <w:rPr>
                <w:noProof/>
              </w:rPr>
            </w:pPr>
            <w:r w:rsidRPr="009901C4">
              <w:rPr>
                <w:noProof/>
              </w:rPr>
              <w:t>10</w:t>
            </w:r>
            <w:r w:rsidRPr="009901C4">
              <w:rPr>
                <w:noProof/>
                <w:vertAlign w:val="superscript"/>
              </w:rPr>
              <w:t>-3</w:t>
            </w:r>
          </w:p>
        </w:tc>
        <w:tc>
          <w:tcPr>
            <w:tcW w:w="918" w:type="dxa"/>
          </w:tcPr>
          <w:p w14:paraId="4EA6DB1D" w14:textId="77777777" w:rsidR="00DD6D98" w:rsidRPr="009901C4" w:rsidRDefault="00DD6D98" w:rsidP="00DD6D98">
            <w:pPr>
              <w:pStyle w:val="OtherTableBody"/>
              <w:rPr>
                <w:noProof/>
              </w:rPr>
            </w:pPr>
            <w:r w:rsidRPr="009901C4">
              <w:rPr>
                <w:noProof/>
              </w:rPr>
              <w:t>m</w:t>
            </w:r>
          </w:p>
        </w:tc>
      </w:tr>
      <w:tr w:rsidR="00DD6D98" w:rsidRPr="00D00BBD" w14:paraId="4A956544" w14:textId="77777777" w:rsidTr="00DD6D98">
        <w:trPr>
          <w:jc w:val="center"/>
        </w:trPr>
        <w:tc>
          <w:tcPr>
            <w:tcW w:w="918" w:type="dxa"/>
          </w:tcPr>
          <w:p w14:paraId="547CE5C7" w14:textId="77777777" w:rsidR="00DD6D98" w:rsidRPr="009901C4" w:rsidRDefault="00DD6D98" w:rsidP="00DD6D98">
            <w:pPr>
              <w:pStyle w:val="OtherTableBody"/>
              <w:rPr>
                <w:noProof/>
              </w:rPr>
            </w:pPr>
            <w:r w:rsidRPr="009901C4">
              <w:rPr>
                <w:noProof/>
              </w:rPr>
              <w:t>hecto</w:t>
            </w:r>
          </w:p>
        </w:tc>
        <w:tc>
          <w:tcPr>
            <w:tcW w:w="792" w:type="dxa"/>
          </w:tcPr>
          <w:p w14:paraId="5687E560" w14:textId="77777777" w:rsidR="00DD6D98" w:rsidRPr="009901C4" w:rsidRDefault="00DD6D98" w:rsidP="00DD6D98">
            <w:pPr>
              <w:pStyle w:val="OtherTableBody"/>
              <w:rPr>
                <w:noProof/>
              </w:rPr>
            </w:pPr>
            <w:r w:rsidRPr="009901C4">
              <w:rPr>
                <w:noProof/>
              </w:rPr>
              <w:t>10</w:t>
            </w:r>
            <w:r w:rsidRPr="009901C4">
              <w:rPr>
                <w:noProof/>
                <w:vertAlign w:val="superscript"/>
              </w:rPr>
              <w:t>2</w:t>
            </w:r>
          </w:p>
        </w:tc>
        <w:tc>
          <w:tcPr>
            <w:tcW w:w="792" w:type="dxa"/>
          </w:tcPr>
          <w:p w14:paraId="367764CC" w14:textId="77777777" w:rsidR="00DD6D98" w:rsidRPr="009901C4" w:rsidRDefault="00DD6D98" w:rsidP="00DD6D98">
            <w:pPr>
              <w:pStyle w:val="OtherTableBody"/>
              <w:rPr>
                <w:noProof/>
              </w:rPr>
            </w:pPr>
            <w:r w:rsidRPr="009901C4">
              <w:rPr>
                <w:noProof/>
              </w:rPr>
              <w:t>h</w:t>
            </w:r>
          </w:p>
        </w:tc>
        <w:tc>
          <w:tcPr>
            <w:tcW w:w="918" w:type="dxa"/>
          </w:tcPr>
          <w:p w14:paraId="1D62C68B" w14:textId="77777777" w:rsidR="00DD6D98" w:rsidRPr="009901C4" w:rsidRDefault="00DD6D98" w:rsidP="00DD6D98">
            <w:pPr>
              <w:pStyle w:val="OtherTableBody"/>
              <w:rPr>
                <w:noProof/>
              </w:rPr>
            </w:pPr>
            <w:r w:rsidRPr="009901C4">
              <w:rPr>
                <w:noProof/>
              </w:rPr>
              <w:t>centi</w:t>
            </w:r>
          </w:p>
        </w:tc>
        <w:tc>
          <w:tcPr>
            <w:tcW w:w="918" w:type="dxa"/>
          </w:tcPr>
          <w:p w14:paraId="71679391" w14:textId="77777777" w:rsidR="00DD6D98" w:rsidRPr="009901C4" w:rsidRDefault="00DD6D98" w:rsidP="00DD6D98">
            <w:pPr>
              <w:pStyle w:val="OtherTableBody"/>
              <w:rPr>
                <w:noProof/>
              </w:rPr>
            </w:pPr>
            <w:r w:rsidRPr="009901C4">
              <w:rPr>
                <w:noProof/>
              </w:rPr>
              <w:t>10</w:t>
            </w:r>
            <w:r w:rsidRPr="009901C4">
              <w:rPr>
                <w:noProof/>
                <w:vertAlign w:val="superscript"/>
              </w:rPr>
              <w:t>-2</w:t>
            </w:r>
          </w:p>
        </w:tc>
        <w:tc>
          <w:tcPr>
            <w:tcW w:w="918" w:type="dxa"/>
          </w:tcPr>
          <w:p w14:paraId="2D95100C" w14:textId="77777777" w:rsidR="00DD6D98" w:rsidRPr="009901C4" w:rsidRDefault="00DD6D98" w:rsidP="00DD6D98">
            <w:pPr>
              <w:pStyle w:val="OtherTableBody"/>
              <w:rPr>
                <w:noProof/>
              </w:rPr>
            </w:pPr>
            <w:r w:rsidRPr="009901C4">
              <w:rPr>
                <w:noProof/>
              </w:rPr>
              <w:t>c</w:t>
            </w:r>
          </w:p>
        </w:tc>
      </w:tr>
      <w:tr w:rsidR="00DD6D98" w:rsidRPr="00D00BBD" w14:paraId="069F3DBC" w14:textId="77777777" w:rsidTr="00DD6D98">
        <w:trPr>
          <w:jc w:val="center"/>
        </w:trPr>
        <w:tc>
          <w:tcPr>
            <w:tcW w:w="918" w:type="dxa"/>
            <w:tcBorders>
              <w:bottom w:val="nil"/>
            </w:tcBorders>
          </w:tcPr>
          <w:p w14:paraId="605AB16D" w14:textId="77777777" w:rsidR="00DD6D98" w:rsidRPr="009901C4" w:rsidRDefault="00DD6D98" w:rsidP="00DD6D98">
            <w:pPr>
              <w:pStyle w:val="OtherTableBody"/>
              <w:rPr>
                <w:noProof/>
              </w:rPr>
            </w:pPr>
            <w:r w:rsidRPr="009901C4">
              <w:rPr>
                <w:noProof/>
              </w:rPr>
              <w:t>deca</w:t>
            </w:r>
          </w:p>
        </w:tc>
        <w:tc>
          <w:tcPr>
            <w:tcW w:w="792" w:type="dxa"/>
            <w:tcBorders>
              <w:bottom w:val="nil"/>
            </w:tcBorders>
          </w:tcPr>
          <w:p w14:paraId="125586A1" w14:textId="77777777" w:rsidR="00DD6D98" w:rsidRPr="009901C4" w:rsidRDefault="00DD6D98" w:rsidP="00DD6D98">
            <w:pPr>
              <w:pStyle w:val="OtherTableBody"/>
              <w:rPr>
                <w:noProof/>
              </w:rPr>
            </w:pPr>
            <w:r w:rsidRPr="009901C4">
              <w:rPr>
                <w:noProof/>
              </w:rPr>
              <w:t>10</w:t>
            </w:r>
            <w:r w:rsidRPr="009901C4">
              <w:rPr>
                <w:noProof/>
                <w:vertAlign w:val="superscript"/>
              </w:rPr>
              <w:t>1</w:t>
            </w:r>
          </w:p>
        </w:tc>
        <w:tc>
          <w:tcPr>
            <w:tcW w:w="792" w:type="dxa"/>
            <w:tcBorders>
              <w:bottom w:val="nil"/>
            </w:tcBorders>
          </w:tcPr>
          <w:p w14:paraId="761A94C5" w14:textId="77777777" w:rsidR="00DD6D98" w:rsidRPr="009901C4" w:rsidRDefault="00DD6D98" w:rsidP="00DD6D98">
            <w:pPr>
              <w:pStyle w:val="OtherTableBody"/>
              <w:rPr>
                <w:noProof/>
              </w:rPr>
            </w:pPr>
            <w:r w:rsidRPr="009901C4">
              <w:rPr>
                <w:noProof/>
              </w:rPr>
              <w:t>da</w:t>
            </w:r>
          </w:p>
        </w:tc>
        <w:tc>
          <w:tcPr>
            <w:tcW w:w="918" w:type="dxa"/>
            <w:tcBorders>
              <w:bottom w:val="nil"/>
            </w:tcBorders>
          </w:tcPr>
          <w:p w14:paraId="74CA31F0" w14:textId="77777777" w:rsidR="00DD6D98" w:rsidRPr="009901C4" w:rsidRDefault="00DD6D98" w:rsidP="00DD6D98">
            <w:pPr>
              <w:pStyle w:val="OtherTableBody"/>
              <w:rPr>
                <w:noProof/>
              </w:rPr>
            </w:pPr>
            <w:r w:rsidRPr="009901C4">
              <w:rPr>
                <w:noProof/>
              </w:rPr>
              <w:t>deci</w:t>
            </w:r>
          </w:p>
        </w:tc>
        <w:tc>
          <w:tcPr>
            <w:tcW w:w="918" w:type="dxa"/>
            <w:tcBorders>
              <w:bottom w:val="nil"/>
            </w:tcBorders>
          </w:tcPr>
          <w:p w14:paraId="0BEAC571" w14:textId="77777777" w:rsidR="00DD6D98" w:rsidRPr="009901C4" w:rsidRDefault="00DD6D98" w:rsidP="00DD6D98">
            <w:pPr>
              <w:pStyle w:val="OtherTableBody"/>
              <w:rPr>
                <w:noProof/>
              </w:rPr>
            </w:pPr>
            <w:r w:rsidRPr="009901C4">
              <w:rPr>
                <w:noProof/>
              </w:rPr>
              <w:t>10</w:t>
            </w:r>
            <w:r w:rsidRPr="009901C4">
              <w:rPr>
                <w:noProof/>
                <w:vertAlign w:val="superscript"/>
              </w:rPr>
              <w:t>-1</w:t>
            </w:r>
          </w:p>
        </w:tc>
        <w:tc>
          <w:tcPr>
            <w:tcW w:w="918" w:type="dxa"/>
            <w:tcBorders>
              <w:bottom w:val="nil"/>
            </w:tcBorders>
          </w:tcPr>
          <w:p w14:paraId="48A54044" w14:textId="77777777" w:rsidR="00DD6D98" w:rsidRPr="009901C4" w:rsidRDefault="00DD6D98" w:rsidP="00DD6D98">
            <w:pPr>
              <w:pStyle w:val="OtherTableBody"/>
              <w:rPr>
                <w:noProof/>
              </w:rPr>
            </w:pPr>
            <w:r w:rsidRPr="009901C4">
              <w:rPr>
                <w:noProof/>
              </w:rPr>
              <w:t>d</w:t>
            </w:r>
          </w:p>
        </w:tc>
      </w:tr>
      <w:tr w:rsidR="00DD6D98" w:rsidRPr="00D00BBD" w14:paraId="4E9AF7B5" w14:textId="77777777" w:rsidTr="00DD6D98">
        <w:trPr>
          <w:jc w:val="center"/>
        </w:trPr>
        <w:tc>
          <w:tcPr>
            <w:tcW w:w="5256" w:type="dxa"/>
            <w:gridSpan w:val="6"/>
            <w:tcBorders>
              <w:top w:val="single" w:sz="4" w:space="0" w:color="auto"/>
              <w:bottom w:val="double" w:sz="6" w:space="0" w:color="auto"/>
            </w:tcBorders>
          </w:tcPr>
          <w:p w14:paraId="260FFE49" w14:textId="77777777" w:rsidR="00DD6D98" w:rsidRPr="009901C4" w:rsidRDefault="00DD6D98" w:rsidP="00DD6D98">
            <w:pPr>
              <w:pStyle w:val="OtherTableBody"/>
              <w:rPr>
                <w:noProof/>
              </w:rPr>
            </w:pPr>
            <w:r w:rsidRPr="009901C4">
              <w:rPr>
                <w:noProof/>
              </w:rPr>
              <w:t>*These abbreviations are not defined in the ISO specification for single case abbreviations.</w:t>
            </w:r>
          </w:p>
        </w:tc>
      </w:tr>
    </w:tbl>
    <w:p w14:paraId="2A1DB5A5" w14:textId="77777777" w:rsidR="00DD6D98" w:rsidRPr="009901C4" w:rsidRDefault="00DD6D98" w:rsidP="00DD6D98"/>
    <w:p w14:paraId="50CE3B14" w14:textId="77777777" w:rsidR="00DD6D98" w:rsidRPr="009901C4" w:rsidRDefault="00DD6D98" w:rsidP="00DD6D98">
      <w:pPr>
        <w:pStyle w:val="NormalIndented"/>
        <w:rPr>
          <w:noProof/>
        </w:rPr>
      </w:pPr>
      <w:r w:rsidRPr="009901C4">
        <w:rPr>
          <w:noProof/>
        </w:rPr>
        <w:t>Figure 7-9 lists the abbreviations for common ISO derived units.  It also includes standard unit abbreviations for common units, e.g., Milliequivalents, and international units, mm(Hg), and for counting per which we denote by a division sign, a denominator, but no numerator, e.g., /c, that are not part of the above referenced ISO standards.  We have extended the units table to better accommodate drug routes and physiologic measures, and otherwise fill in gaps in v2.2.</w:t>
      </w:r>
    </w:p>
    <w:p w14:paraId="12BD5AB1" w14:textId="77777777" w:rsidR="00DD6D98" w:rsidRPr="009901C4" w:rsidRDefault="00DD6D98" w:rsidP="00DD6D98">
      <w:pPr>
        <w:pStyle w:val="NormalIndented"/>
        <w:rPr>
          <w:noProof/>
        </w:rPr>
      </w:pPr>
      <w:r w:rsidRPr="009901C4">
        <w:rPr>
          <w:noProof/>
        </w:rPr>
        <w:lastRenderedPageBreak/>
        <w:t>We have generally followed the IUPAC 1995 Silver Book</w:t>
      </w:r>
      <w:r w:rsidRPr="009901C4">
        <w:rPr>
          <w:noProof/>
          <w:vertAlign w:val="superscript"/>
        </w:rPr>
        <w:t>2</w:t>
      </w:r>
      <w:r w:rsidRPr="009901C4">
        <w:rPr>
          <w:noProof/>
        </w:rPr>
        <w:t xml:space="preserve"> in the definitions of units. However, IUPAC specifies standards for reporting or displaying units and employs 8-bit data sets to distinguish them. This Standard is concerned with the </w:t>
      </w:r>
      <w:r w:rsidRPr="009901C4">
        <w:rPr>
          <w:rStyle w:val="Emphasis"/>
          <w:iCs/>
          <w:noProof/>
        </w:rPr>
        <w:t xml:space="preserve">transmission </w:t>
      </w:r>
      <w:r w:rsidRPr="009901C4">
        <w:rPr>
          <w:noProof/>
        </w:rPr>
        <w:t xml:space="preserve">of patient information. Therefore, we have restricted ourselves to case insensitive alphabetic characters and a few special characters (e.g., ".", "/", "(", ")", "*", and "_") to avoid any possible confusion in the transmission.  Therefore, we use ISO 2955-1983 (Information processing -- representation of SI and other units in systems with limited character sets) and ANSI X3.50-1986 (Representations for U.S. customary, SI, and other units to be used in systems with limited character sets) case insensitive units abbreviations where they are defined. This means that in some cases, IUPAC abbreviations have different abbreviations in ISO+ even when the IUPAC abbreviations use only standard alphabetic characters.  For example, </w:t>
      </w:r>
      <w:r w:rsidRPr="009901C4">
        <w:rPr>
          <w:rStyle w:val="Strong"/>
          <w:noProof/>
        </w:rPr>
        <w:t>Pascal</w:t>
      </w:r>
      <w:r w:rsidRPr="009901C4">
        <w:rPr>
          <w:noProof/>
        </w:rPr>
        <w:t xml:space="preserve"> is abbreviated </w:t>
      </w:r>
      <w:r w:rsidRPr="009901C4">
        <w:rPr>
          <w:rStyle w:val="Strong"/>
          <w:noProof/>
        </w:rPr>
        <w:t>Pa</w:t>
      </w:r>
      <w:r w:rsidRPr="009901C4">
        <w:rPr>
          <w:noProof/>
        </w:rPr>
        <w:t xml:space="preserve"> in IUPAC but </w:t>
      </w:r>
      <w:r w:rsidRPr="009901C4">
        <w:rPr>
          <w:rStyle w:val="Strong"/>
          <w:noProof/>
        </w:rPr>
        <w:t>PAL</w:t>
      </w:r>
      <w:r w:rsidRPr="009901C4">
        <w:rPr>
          <w:noProof/>
        </w:rPr>
        <w:t xml:space="preserve"> in ISO+ (following ISO 2955) because </w:t>
      </w:r>
      <w:r w:rsidRPr="009901C4">
        <w:rPr>
          <w:rStyle w:val="Strong"/>
          <w:noProof/>
        </w:rPr>
        <w:t>Pa</w:t>
      </w:r>
      <w:r w:rsidRPr="009901C4">
        <w:rPr>
          <w:noProof/>
        </w:rPr>
        <w:t xml:space="preserve"> in a case insensitive context also means </w:t>
      </w:r>
      <w:r w:rsidRPr="009901C4">
        <w:rPr>
          <w:rStyle w:val="Strong"/>
          <w:noProof/>
        </w:rPr>
        <w:t>Picoampere</w:t>
      </w:r>
      <w:r w:rsidRPr="009901C4">
        <w:rPr>
          <w:noProof/>
        </w:rPr>
        <w:t xml:space="preserve">.  However, the requirements for transmission do not preclude usage of IUPAC standards for presentation on paper or video display reports to end-users. </w:t>
      </w:r>
    </w:p>
    <w:p w14:paraId="054CE569" w14:textId="77777777" w:rsidR="00DD6D98" w:rsidRPr="009901C4" w:rsidRDefault="00DD6D98" w:rsidP="00DD6D98">
      <w:pPr>
        <w:pStyle w:val="NormalIndented"/>
        <w:rPr>
          <w:noProof/>
        </w:rPr>
      </w:pPr>
      <w:r w:rsidRPr="009901C4">
        <w:rPr>
          <w:noProof/>
        </w:rPr>
        <w:t xml:space="preserve">All unit abbreviations are case insensitive. One could write milliliters as ML, ml, or mL. In this table we have used lower case for all of the abbreviations except for the letter </w:t>
      </w:r>
      <w:r w:rsidRPr="009901C4">
        <w:rPr>
          <w:rStyle w:val="Strong"/>
          <w:noProof/>
        </w:rPr>
        <w:t>L</w:t>
      </w:r>
      <w:r w:rsidRPr="009901C4">
        <w:rPr>
          <w:noProof/>
        </w:rPr>
        <w:t xml:space="preserve"> which we represent in upper case so that readers will not confuse it with the numeral one (1). This is just a change in presentation, not a change in the Standard. </w:t>
      </w:r>
      <w:r w:rsidRPr="009901C4">
        <w:rPr>
          <w:rStyle w:val="Strong"/>
          <w:noProof/>
        </w:rPr>
        <w:t xml:space="preserve"> </w:t>
      </w:r>
      <w:r w:rsidRPr="009901C4">
        <w:rPr>
          <w:noProof/>
        </w:rPr>
        <w:t>Systems should continue to send the codes as upper or lower case as they always have.</w:t>
      </w:r>
    </w:p>
    <w:p w14:paraId="7209ADF4" w14:textId="77777777" w:rsidR="00DD6D98" w:rsidRPr="009901C4" w:rsidRDefault="00DD6D98" w:rsidP="00182B11">
      <w:pPr>
        <w:pStyle w:val="Heading2"/>
        <w:rPr>
          <w:noProof/>
        </w:rPr>
      </w:pPr>
      <w:bookmarkStart w:id="3290" w:name="_Toc234052494"/>
      <w:bookmarkStart w:id="3291" w:name="_Toc28960237"/>
      <w:r w:rsidRPr="009901C4">
        <w:rPr>
          <w:noProof/>
        </w:rPr>
        <w:t xml:space="preserve">Outstanding </w:t>
      </w:r>
      <w:r w:rsidRPr="00182B11">
        <w:t>Issues</w:t>
      </w:r>
      <w:bookmarkEnd w:id="1734"/>
      <w:bookmarkEnd w:id="1735"/>
      <w:bookmarkEnd w:id="1736"/>
      <w:bookmarkEnd w:id="1737"/>
      <w:bookmarkEnd w:id="1738"/>
      <w:bookmarkEnd w:id="1739"/>
      <w:bookmarkEnd w:id="1740"/>
      <w:bookmarkEnd w:id="2941"/>
      <w:bookmarkEnd w:id="3280"/>
      <w:bookmarkEnd w:id="3281"/>
      <w:bookmarkEnd w:id="3282"/>
      <w:bookmarkEnd w:id="3283"/>
      <w:bookmarkEnd w:id="3284"/>
      <w:bookmarkEnd w:id="3285"/>
      <w:bookmarkEnd w:id="3286"/>
      <w:bookmarkEnd w:id="3287"/>
      <w:bookmarkEnd w:id="3290"/>
      <w:bookmarkEnd w:id="3291"/>
    </w:p>
    <w:p w14:paraId="78636E69" w14:textId="77777777" w:rsidR="00DD6D98" w:rsidRPr="009901C4" w:rsidRDefault="00DD6D98" w:rsidP="00DD6D98">
      <w:p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rPr>
          <w:rFonts w:ascii="CG Times" w:hAnsi="CG Times"/>
          <w:noProof/>
        </w:rPr>
      </w:pPr>
      <w:r w:rsidRPr="009901C4">
        <w:rPr>
          <w:rFonts w:ascii="CG Times" w:hAnsi="CG Times"/>
          <w:noProof/>
        </w:rPr>
        <w:t xml:space="preserve">None.  </w:t>
      </w:r>
    </w:p>
    <w:p w14:paraId="198FAD41" w14:textId="77777777" w:rsidR="00DD6D98" w:rsidRPr="009901C4" w:rsidRDefault="00DD6D98" w:rsidP="00DD6D98">
      <w:pPr>
        <w:rPr>
          <w:noProof/>
        </w:rPr>
      </w:pPr>
    </w:p>
    <w:p w14:paraId="37F65AE0" w14:textId="77777777" w:rsidR="00DD6D98" w:rsidRDefault="00DD6D98">
      <w:pPr>
        <w:rPr>
          <w:noProof/>
        </w:rPr>
      </w:pPr>
    </w:p>
    <w:sectPr w:rsidR="00DD6D98" w:rsidSect="002425C4">
      <w:headerReference w:type="even" r:id="rId199"/>
      <w:headerReference w:type="default" r:id="rId200"/>
      <w:footerReference w:type="even" r:id="rId201"/>
      <w:footerReference w:type="default" r:id="rId202"/>
      <w:footerReference w:type="first" r:id="rId20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97D20" w14:textId="77777777" w:rsidR="000A0594" w:rsidRDefault="000A0594" w:rsidP="009E61BC">
      <w:pPr>
        <w:spacing w:after="0" w:line="240" w:lineRule="auto"/>
      </w:pPr>
      <w:r>
        <w:separator/>
      </w:r>
    </w:p>
  </w:endnote>
  <w:endnote w:type="continuationSeparator" w:id="0">
    <w:p w14:paraId="7255F0CD" w14:textId="77777777" w:rsidR="000A0594" w:rsidRDefault="000A0594"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ans-serif">
    <w:altName w:val="Times New Roman"/>
    <w:panose1 w:val="00000000000000000000"/>
    <w:charset w:val="00"/>
    <w:family w:val="roman"/>
    <w:notTrueType/>
    <w:pitch w:val="default"/>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3802A" w14:textId="6C2D0C98" w:rsidR="00E645CE" w:rsidRPr="00ED3B18" w:rsidRDefault="00E645CE" w:rsidP="00751841">
    <w:pPr>
      <w:pStyle w:val="Footer"/>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Pr>
        <w:rStyle w:val="PageNumber"/>
        <w:noProof/>
        <w:kern w:val="16"/>
        <w:sz w:val="16"/>
      </w:rPr>
      <w:t>10</w:t>
    </w:r>
    <w:r w:rsidRPr="00887E0C">
      <w:rPr>
        <w:rStyle w:val="PageNumber"/>
        <w:kern w:val="16"/>
        <w:sz w:val="16"/>
      </w:rPr>
      <w:fldChar w:fldCharType="end"/>
    </w:r>
    <w:r w:rsidRPr="00ED3B18">
      <w:rPr>
        <w:rStyle w:val="PageNumber"/>
        <w:kern w:val="16"/>
        <w:sz w:val="16"/>
      </w:rPr>
      <w:tab/>
    </w:r>
    <w:del w:id="3292" w:author="Lynn Laakso" w:date="2022-09-09T13:13:00Z">
      <w:r w:rsidRPr="00ED3B18" w:rsidDel="00D63853">
        <w:delText xml:space="preserve">Health Level Seven, </w:delText>
      </w:r>
    </w:del>
    <w:r w:rsidRPr="00ED3B18">
      <w:t xml:space="preserve">Version </w:t>
    </w:r>
    <w:r w:rsidRPr="00887E0C">
      <w:fldChar w:fldCharType="begin"/>
    </w:r>
    <w:r w:rsidRPr="00ED3B18">
      <w:instrText xml:space="preserve"> DOCPROPERTY release_version \* MERGEFORMAT </w:instrText>
    </w:r>
    <w:r w:rsidRPr="00887E0C">
      <w:fldChar w:fldCharType="separate"/>
    </w:r>
    <w:r w:rsidR="00BA54E3">
      <w:t>2.9.1</w:t>
    </w:r>
    <w:r w:rsidRPr="00887E0C">
      <w:fldChar w:fldCharType="end"/>
    </w:r>
    <w:del w:id="3293" w:author="Lynn Laakso" w:date="2022-09-09T13:13:00Z">
      <w:r w:rsidRPr="00ED3B18" w:rsidDel="00D63853">
        <w:delText xml:space="preserve"> © </w:delText>
      </w:r>
      <w:r w:rsidRPr="00887E0C" w:rsidDel="00D63853">
        <w:fldChar w:fldCharType="begin"/>
      </w:r>
      <w:r w:rsidRPr="00ED3B18" w:rsidDel="00D63853">
        <w:delInstrText xml:space="preserve"> DOCPROPERTY release_year \* MERGEFORMAT </w:delInstrText>
      </w:r>
      <w:r w:rsidRPr="00887E0C" w:rsidDel="00D63853">
        <w:fldChar w:fldCharType="separate"/>
      </w:r>
      <w:r w:rsidR="007D514E" w:rsidDel="00D63853">
        <w:delText>2022</w:delText>
      </w:r>
      <w:r w:rsidRPr="00887E0C" w:rsidDel="00D63853">
        <w:fldChar w:fldCharType="end"/>
      </w:r>
    </w:del>
    <w:r w:rsidRPr="00ED3B18">
      <w:t xml:space="preserve">.  </w:t>
    </w:r>
    <w:moveFromRangeStart w:id="3294" w:author="Lynn Laakso" w:date="2022-09-09T13:13:00Z" w:name="move113621628"/>
    <w:moveFrom w:id="3295" w:author="Lynn Laakso" w:date="2022-09-09T13:13:00Z">
      <w:r w:rsidRPr="00ED3B18" w:rsidDel="00D63853">
        <w:t>All rights reserved.</w:t>
      </w:r>
    </w:moveFrom>
    <w:moveFromRangeEnd w:id="3294"/>
  </w:p>
  <w:p w14:paraId="6338C0F8" w14:textId="0CA3E5B8" w:rsidR="00E645CE" w:rsidRPr="00ED3B18" w:rsidRDefault="00D63853" w:rsidP="00751841">
    <w:pPr>
      <w:pStyle w:val="Footer"/>
    </w:pPr>
    <w:ins w:id="3296" w:author="Lynn Laakso" w:date="2022-09-09T13:13:00Z">
      <w:r w:rsidRPr="00ED3B18">
        <w:t xml:space="preserve">© </w:t>
      </w:r>
      <w:r w:rsidRPr="00887E0C">
        <w:fldChar w:fldCharType="begin"/>
      </w:r>
      <w:r w:rsidRPr="00ED3B18">
        <w:instrText xml:space="preserve"> DOCPROPERTY release_year \* MERGEFORMAT </w:instrText>
      </w:r>
      <w:r w:rsidRPr="00887E0C">
        <w:fldChar w:fldCharType="separate"/>
      </w:r>
    </w:ins>
    <w:r w:rsidR="00BA54E3">
      <w:t>2022</w:t>
    </w:r>
    <w:ins w:id="3297" w:author="Lynn Laakso" w:date="2022-09-09T13:13:00Z">
      <w:r w:rsidRPr="00887E0C">
        <w:fldChar w:fldCharType="end"/>
      </w:r>
      <w:r>
        <w:t xml:space="preserve"> </w:t>
      </w:r>
    </w:ins>
    <w:del w:id="3298" w:author="Lynn Laakso" w:date="2022-09-09T13:13:00Z">
      <w:r w:rsidDel="00D63853">
        <w:fldChar w:fldCharType="begin"/>
      </w:r>
      <w:r w:rsidDel="00D63853">
        <w:delInstrText xml:space="preserve"> DOCPROPERTY release_month \* MERGEFORMAT </w:delInstrText>
      </w:r>
      <w:r w:rsidDel="00D63853">
        <w:fldChar w:fldCharType="separate"/>
      </w:r>
      <w:r w:rsidR="007D514E" w:rsidDel="00D63853">
        <w:delText>September</w:delText>
      </w:r>
      <w:r w:rsidDel="00D63853">
        <w:fldChar w:fldCharType="end"/>
      </w:r>
      <w:r w:rsidR="00E645CE" w:rsidRPr="00ED3B18" w:rsidDel="00D63853">
        <w:delText xml:space="preserve">  </w:delText>
      </w:r>
      <w:r w:rsidR="00E645CE" w:rsidRPr="00887E0C" w:rsidDel="00D63853">
        <w:fldChar w:fldCharType="begin"/>
      </w:r>
      <w:r w:rsidR="00E645CE" w:rsidRPr="00ED3B18" w:rsidDel="00D63853">
        <w:delInstrText xml:space="preserve"> DOCPROPERTY release_year \* MERGEFORMAT </w:delInstrText>
      </w:r>
      <w:r w:rsidR="00E645CE" w:rsidRPr="00887E0C" w:rsidDel="00D63853">
        <w:fldChar w:fldCharType="separate"/>
      </w:r>
      <w:r w:rsidR="007D514E" w:rsidDel="00D63853">
        <w:delText>2022</w:delText>
      </w:r>
      <w:r w:rsidR="00E645CE" w:rsidRPr="00887E0C" w:rsidDel="00D63853">
        <w:fldChar w:fldCharType="end"/>
      </w:r>
    </w:del>
    <w:ins w:id="3299" w:author="Lynn Laakso" w:date="2022-09-09T13:13:00Z">
      <w:r w:rsidRPr="00ED3B18">
        <w:t>Health Level Seven,</w:t>
      </w:r>
      <w:r>
        <w:t xml:space="preserve"> International. </w:t>
      </w:r>
    </w:ins>
    <w:moveToRangeStart w:id="3300" w:author="Lynn Laakso" w:date="2022-09-09T13:13:00Z" w:name="move113621628"/>
    <w:moveTo w:id="3301" w:author="Lynn Laakso" w:date="2022-09-09T13:13:00Z">
      <w:r w:rsidRPr="00ED3B18">
        <w:t>All rights reserved.</w:t>
      </w:r>
    </w:moveTo>
    <w:moveToRangeEnd w:id="3300"/>
    <w:r w:rsidR="00E645CE" w:rsidRPr="00ED3B18">
      <w:tab/>
    </w:r>
    <w:ins w:id="3302" w:author="Lynn Laakso" w:date="2022-09-09T13:13:00Z">
      <w:r>
        <w:fldChar w:fldCharType="begin"/>
      </w:r>
      <w:r>
        <w:instrText xml:space="preserve"> DOCPROPERTY release_month \* MERGEFORMAT </w:instrText>
      </w:r>
      <w:r>
        <w:fldChar w:fldCharType="separate"/>
      </w:r>
    </w:ins>
    <w:r w:rsidR="00BA54E3">
      <w:t>September</w:t>
    </w:r>
    <w:ins w:id="3303" w:author="Lynn Laakso" w:date="2022-09-09T13:13:00Z">
      <w:r>
        <w:fldChar w:fldCharType="end"/>
      </w:r>
      <w:r w:rsidRPr="00ED3B18">
        <w:t xml:space="preserve">  </w:t>
      </w:r>
      <w:r w:rsidRPr="00887E0C">
        <w:fldChar w:fldCharType="begin"/>
      </w:r>
      <w:r w:rsidRPr="00ED3B18">
        <w:instrText xml:space="preserve"> DOCPROPERTY release_year \* MERGEFORMAT </w:instrText>
      </w:r>
      <w:r w:rsidRPr="00887E0C">
        <w:fldChar w:fldCharType="separate"/>
      </w:r>
    </w:ins>
    <w:r w:rsidR="00BA54E3">
      <w:t>2022</w:t>
    </w:r>
    <w:ins w:id="3304" w:author="Lynn Laakso" w:date="2022-09-09T13:13:00Z">
      <w:r w:rsidRPr="00887E0C">
        <w:fldChar w:fldCharType="end"/>
      </w:r>
      <w:r>
        <w:t xml:space="preserve"> </w:t>
      </w:r>
    </w:ins>
    <w:r w:rsidR="00E645CE" w:rsidRPr="00887E0C">
      <w:fldChar w:fldCharType="begin"/>
    </w:r>
    <w:r w:rsidR="00E645CE" w:rsidRPr="00ED3B18">
      <w:instrText xml:space="preserve"> DOCPROPERTY release_status \* MERGEFORMAT </w:instrText>
    </w:r>
    <w:r w:rsidR="00E645CE" w:rsidRPr="00887E0C">
      <w:fldChar w:fldCharType="separate"/>
    </w:r>
    <w:r w:rsidR="00BA54E3">
      <w:t>Normative Ballot #1</w:t>
    </w:r>
    <w:r w:rsidR="00E645CE" w:rsidRPr="00887E0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D5552" w14:textId="3BEF6A2D" w:rsidR="00D63853" w:rsidRPr="00ED3B18" w:rsidRDefault="00D63853" w:rsidP="00D63853">
    <w:pPr>
      <w:pStyle w:val="Footer"/>
      <w:rPr>
        <w:ins w:id="3305" w:author="Lynn Laakso" w:date="2022-09-09T13:14:00Z"/>
      </w:rPr>
    </w:pPr>
    <w:ins w:id="3306" w:author="Lynn Laakso" w:date="2022-09-09T13:14:00Z">
      <w:r w:rsidRPr="00ED3B18">
        <w:t xml:space="preserve">Version </w:t>
      </w:r>
      <w:r w:rsidRPr="00887E0C">
        <w:fldChar w:fldCharType="begin"/>
      </w:r>
      <w:r w:rsidRPr="00ED3B18">
        <w:instrText xml:space="preserve"> DOCPROPERTY release_version \* MERGEFORMAT </w:instrText>
      </w:r>
      <w:r w:rsidRPr="00887E0C">
        <w:fldChar w:fldCharType="separate"/>
      </w:r>
    </w:ins>
    <w:r w:rsidR="00BA54E3">
      <w:t>2.9.1</w:t>
    </w:r>
    <w:ins w:id="3307" w:author="Lynn Laakso" w:date="2022-09-09T13:14:00Z">
      <w:r w:rsidRPr="00887E0C">
        <w:fldChar w:fldCharType="end"/>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rPr>
        <w:t>1</w:t>
      </w:r>
      <w:r w:rsidRPr="00887E0C">
        <w:rPr>
          <w:rStyle w:val="PageNumber"/>
        </w:rPr>
        <w:fldChar w:fldCharType="end"/>
      </w:r>
    </w:ins>
  </w:p>
  <w:p w14:paraId="782D61B2" w14:textId="1E64D5AE" w:rsidR="00E645CE" w:rsidDel="00D63853" w:rsidRDefault="00D63853" w:rsidP="00E73E25">
    <w:pPr>
      <w:pStyle w:val="Footer"/>
      <w:rPr>
        <w:del w:id="3308" w:author="Lynn Laakso" w:date="2022-09-09T13:14:00Z"/>
      </w:rPr>
    </w:pPr>
    <w:ins w:id="3309" w:author="Lynn Laakso" w:date="2022-09-09T13:14:00Z">
      <w:r w:rsidRPr="00ED3B18">
        <w:t xml:space="preserve">© </w:t>
      </w:r>
      <w:r w:rsidRPr="00887E0C">
        <w:fldChar w:fldCharType="begin"/>
      </w:r>
      <w:r w:rsidRPr="00ED3B18">
        <w:instrText xml:space="preserve"> DOCPROPERTY release_year \* MERGEFORMAT </w:instrText>
      </w:r>
      <w:r w:rsidRPr="00887E0C">
        <w:fldChar w:fldCharType="separate"/>
      </w:r>
    </w:ins>
    <w:r w:rsidR="00BA54E3">
      <w:t>2022</w:t>
    </w:r>
    <w:ins w:id="3310" w:author="Lynn Laakso" w:date="2022-09-09T13:14:00Z">
      <w:r w:rsidRPr="00887E0C">
        <w:fldChar w:fldCharType="end"/>
      </w:r>
      <w:r>
        <w:t xml:space="preserve"> </w:t>
      </w:r>
      <w:r w:rsidRPr="00ED3B18">
        <w:t>Health Level Seven,</w:t>
      </w:r>
      <w:r>
        <w:t xml:space="preserve"> International. </w:t>
      </w:r>
      <w:r w:rsidRPr="00ED3B18">
        <w:t>All rights reserved.</w:t>
      </w:r>
      <w:r w:rsidRPr="00ED3B18">
        <w:tab/>
      </w:r>
      <w:r>
        <w:fldChar w:fldCharType="begin"/>
      </w:r>
      <w:r>
        <w:instrText xml:space="preserve"> DOCPROPERTY release_month \* MERGEFORMAT </w:instrText>
      </w:r>
      <w:r>
        <w:fldChar w:fldCharType="separate"/>
      </w:r>
    </w:ins>
    <w:r w:rsidR="00BA54E3">
      <w:t>September</w:t>
    </w:r>
    <w:ins w:id="3311" w:author="Lynn Laakso" w:date="2022-09-09T13:14:00Z">
      <w:r>
        <w:fldChar w:fldCharType="end"/>
      </w:r>
      <w:r w:rsidRPr="00ED3B18">
        <w:t xml:space="preserve">  </w:t>
      </w:r>
      <w:r w:rsidRPr="00887E0C">
        <w:fldChar w:fldCharType="begin"/>
      </w:r>
      <w:r w:rsidRPr="00ED3B18">
        <w:instrText xml:space="preserve"> DOCPROPERTY release_year \* MERGEFORMAT </w:instrText>
      </w:r>
      <w:r w:rsidRPr="00887E0C">
        <w:fldChar w:fldCharType="separate"/>
      </w:r>
    </w:ins>
    <w:r w:rsidR="00BA54E3">
      <w:t>2022</w:t>
    </w:r>
    <w:ins w:id="3312" w:author="Lynn Laakso" w:date="2022-09-09T13:14:00Z">
      <w:r w:rsidRPr="00887E0C">
        <w:fldChar w:fldCharType="end"/>
      </w:r>
      <w:r>
        <w:t xml:space="preserve"> </w:t>
      </w:r>
      <w:r w:rsidRPr="00887E0C">
        <w:fldChar w:fldCharType="begin"/>
      </w:r>
      <w:r w:rsidRPr="00ED3B18">
        <w:instrText xml:space="preserve"> DOCPROPERTY release_status \* MERGEFORMAT </w:instrText>
      </w:r>
      <w:r w:rsidRPr="00887E0C">
        <w:fldChar w:fldCharType="separate"/>
      </w:r>
    </w:ins>
    <w:r w:rsidR="00BA54E3">
      <w:t>Normative Ballot #1</w:t>
    </w:r>
    <w:ins w:id="3313" w:author="Lynn Laakso" w:date="2022-09-09T13:14:00Z">
      <w:r w:rsidRPr="00887E0C">
        <w:fldChar w:fldCharType="end"/>
      </w:r>
    </w:ins>
    <w:del w:id="3314" w:author="Lynn Laakso" w:date="2022-09-09T13:14:00Z">
      <w:r w:rsidR="00E645CE" w:rsidDel="00D63853">
        <w:delText xml:space="preserve">Health Level Seven, Version </w:delText>
      </w:r>
      <w:r w:rsidDel="00D63853">
        <w:fldChar w:fldCharType="begin"/>
      </w:r>
      <w:r w:rsidDel="00D63853">
        <w:delInstrText xml:space="preserve"> DOCPROPERTY release_version \* MERGEFORMAT </w:delInstrText>
      </w:r>
      <w:r w:rsidDel="00D63853">
        <w:fldChar w:fldCharType="separate"/>
      </w:r>
      <w:r w:rsidR="007D514E" w:rsidDel="00D63853">
        <w:delText>2.9.1</w:delText>
      </w:r>
      <w:r w:rsidDel="00D63853">
        <w:fldChar w:fldCharType="end"/>
      </w:r>
      <w:r w:rsidR="00E645CE" w:rsidDel="00D63853">
        <w:delText xml:space="preserve"> © </w:delText>
      </w:r>
      <w:r w:rsidDel="00D63853">
        <w:fldChar w:fldCharType="begin"/>
      </w:r>
      <w:r w:rsidDel="00D63853">
        <w:delInstrText xml:space="preserve"> DOCPROPERTY release_year \* MERGEFORMAT </w:delInstrText>
      </w:r>
      <w:r w:rsidDel="00D63853">
        <w:fldChar w:fldCharType="separate"/>
      </w:r>
      <w:r w:rsidR="007D514E" w:rsidDel="00D63853">
        <w:delText>2022</w:delText>
      </w:r>
      <w:r w:rsidDel="00D63853">
        <w:fldChar w:fldCharType="end"/>
      </w:r>
      <w:r w:rsidR="00E645CE" w:rsidDel="00D63853">
        <w:delText>.  All rights reserved.</w:delText>
      </w:r>
      <w:r w:rsidR="00E645CE" w:rsidDel="00D63853">
        <w:tab/>
        <w:delText xml:space="preserve">Page </w:delText>
      </w:r>
      <w:r w:rsidR="00E645CE" w:rsidDel="00D63853">
        <w:rPr>
          <w:rStyle w:val="PageNumber"/>
        </w:rPr>
        <w:fldChar w:fldCharType="begin"/>
      </w:r>
      <w:r w:rsidR="00E645CE" w:rsidDel="00D63853">
        <w:rPr>
          <w:rStyle w:val="PageNumber"/>
        </w:rPr>
        <w:delInstrText xml:space="preserve"> PAGE </w:delInstrText>
      </w:r>
      <w:r w:rsidR="00E645CE" w:rsidDel="00D63853">
        <w:rPr>
          <w:rStyle w:val="PageNumber"/>
        </w:rPr>
        <w:fldChar w:fldCharType="separate"/>
      </w:r>
      <w:r w:rsidR="00E645CE" w:rsidDel="00D63853">
        <w:rPr>
          <w:rStyle w:val="PageNumber"/>
          <w:noProof/>
        </w:rPr>
        <w:delText>11</w:delText>
      </w:r>
      <w:r w:rsidR="00E645CE" w:rsidDel="00D63853">
        <w:rPr>
          <w:rStyle w:val="PageNumber"/>
        </w:rPr>
        <w:fldChar w:fldCharType="end"/>
      </w:r>
    </w:del>
  </w:p>
  <w:p w14:paraId="0009F26A" w14:textId="3E4DA770" w:rsidR="00E645CE" w:rsidRPr="00B64408" w:rsidRDefault="00E645CE" w:rsidP="00E73E25">
    <w:pPr>
      <w:pStyle w:val="Footer"/>
    </w:pPr>
    <w:del w:id="3315" w:author="Lynn Laakso" w:date="2022-09-09T13:14:00Z">
      <w:r w:rsidDel="00D63853">
        <w:rPr>
          <w:bCs/>
        </w:rPr>
        <w:fldChar w:fldCharType="begin"/>
      </w:r>
      <w:r w:rsidDel="00D63853">
        <w:rPr>
          <w:bCs/>
        </w:rPr>
        <w:delInstrText xml:space="preserve"> DOCPROPERTY release_status \* MERGEFORMAT </w:delInstrText>
      </w:r>
      <w:r w:rsidDel="00D63853">
        <w:rPr>
          <w:bCs/>
        </w:rPr>
        <w:fldChar w:fldCharType="separate"/>
      </w:r>
      <w:r w:rsidR="007D514E" w:rsidDel="00D63853">
        <w:rPr>
          <w:bCs/>
        </w:rPr>
        <w:delText>Normative Ballot #1</w:delText>
      </w:r>
      <w:r w:rsidDel="00D63853">
        <w:fldChar w:fldCharType="end"/>
      </w:r>
      <w:r w:rsidDel="00D63853">
        <w:tab/>
      </w:r>
      <w:r w:rsidDel="00D63853">
        <w:fldChar w:fldCharType="begin"/>
      </w:r>
      <w:r w:rsidDel="00D63853">
        <w:delInstrText xml:space="preserve"> DOCPROPERTY release_month \* MERGEFORMAT </w:delInstrText>
      </w:r>
      <w:r w:rsidDel="00D63853">
        <w:fldChar w:fldCharType="separate"/>
      </w:r>
      <w:r w:rsidR="007D514E" w:rsidDel="00D63853">
        <w:delText>September</w:delText>
      </w:r>
      <w:r w:rsidDel="00D63853">
        <w:fldChar w:fldCharType="end"/>
      </w:r>
      <w:r w:rsidR="001C5B79" w:rsidRPr="00ED3B18" w:rsidDel="00D63853">
        <w:delText xml:space="preserve">  </w:delText>
      </w:r>
      <w:r w:rsidR="001C5B79" w:rsidRPr="00887E0C" w:rsidDel="00D63853">
        <w:fldChar w:fldCharType="begin"/>
      </w:r>
      <w:r w:rsidR="001C5B79" w:rsidRPr="00ED3B18" w:rsidDel="00D63853">
        <w:delInstrText xml:space="preserve"> DOCPROPERTY release_year \* MERGEFORMAT </w:delInstrText>
      </w:r>
      <w:r w:rsidR="001C5B79" w:rsidRPr="00887E0C" w:rsidDel="00D63853">
        <w:fldChar w:fldCharType="separate"/>
      </w:r>
      <w:r w:rsidR="007D514E" w:rsidDel="00D63853">
        <w:delText>2022</w:delText>
      </w:r>
      <w:r w:rsidR="001C5B79" w:rsidRPr="00887E0C" w:rsidDel="00D63853">
        <w:fldChar w:fldCharType="end"/>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61997" w14:textId="734F90A3" w:rsidR="00E645CE" w:rsidRPr="00ED3B18" w:rsidRDefault="00E645CE" w:rsidP="00E73E25">
    <w:pPr>
      <w:pStyle w:val="Footer"/>
    </w:pPr>
    <w:del w:id="3316" w:author="Lynn Laakso" w:date="2022-09-09T13:13:00Z">
      <w:r w:rsidRPr="00ED3B18" w:rsidDel="00D63853">
        <w:delText xml:space="preserve">Health Level Seven, </w:delText>
      </w:r>
    </w:del>
    <w:r w:rsidRPr="00ED3B18">
      <w:t xml:space="preserve">Version </w:t>
    </w:r>
    <w:r w:rsidRPr="00887E0C">
      <w:fldChar w:fldCharType="begin"/>
    </w:r>
    <w:r w:rsidRPr="00ED3B18">
      <w:instrText xml:space="preserve"> DOCPROPERTY release_version \* MERGEFORMAT </w:instrText>
    </w:r>
    <w:r w:rsidRPr="00887E0C">
      <w:fldChar w:fldCharType="separate"/>
    </w:r>
    <w:r w:rsidR="00BA54E3">
      <w:t>2.9.1</w:t>
    </w:r>
    <w:r w:rsidRPr="00887E0C">
      <w:fldChar w:fldCharType="end"/>
    </w:r>
    <w:del w:id="3317" w:author="Lynn Laakso" w:date="2022-09-09T13:13:00Z">
      <w:r w:rsidRPr="00ED3B18" w:rsidDel="00D63853">
        <w:delText xml:space="preserve"> © </w:delText>
      </w:r>
      <w:r w:rsidRPr="00887E0C" w:rsidDel="00D63853">
        <w:fldChar w:fldCharType="begin"/>
      </w:r>
      <w:r w:rsidRPr="00ED3B18" w:rsidDel="00D63853">
        <w:delInstrText xml:space="preserve"> DOCPROPERTY release_year \* MERGEFORMAT </w:delInstrText>
      </w:r>
      <w:r w:rsidRPr="00887E0C" w:rsidDel="00D63853">
        <w:fldChar w:fldCharType="separate"/>
      </w:r>
      <w:r w:rsidR="007D514E" w:rsidDel="00D63853">
        <w:delText>2022</w:delText>
      </w:r>
      <w:r w:rsidRPr="00887E0C" w:rsidDel="00D63853">
        <w:fldChar w:fldCharType="end"/>
      </w:r>
      <w:r w:rsidRPr="00ED3B18" w:rsidDel="00D63853">
        <w:delText>.  All rights reserved</w:delText>
      </w:r>
    </w:del>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noProof/>
      </w:rPr>
      <w:t>1</w:t>
    </w:r>
    <w:r w:rsidRPr="00887E0C">
      <w:rPr>
        <w:rStyle w:val="PageNumber"/>
      </w:rPr>
      <w:fldChar w:fldCharType="end"/>
    </w:r>
  </w:p>
  <w:p w14:paraId="25506B9A" w14:textId="445BE8A3" w:rsidR="00E645CE" w:rsidRPr="00ED3B18" w:rsidRDefault="00D63853">
    <w:pPr>
      <w:pStyle w:val="Footer"/>
      <w:pPrChange w:id="3318" w:author="Lynn Laakso" w:date="2022-09-09T13:13:00Z">
        <w:pPr>
          <w:pStyle w:val="Footer"/>
          <w:tabs>
            <w:tab w:val="left" w:pos="5940"/>
          </w:tabs>
        </w:pPr>
      </w:pPrChange>
    </w:pPr>
    <w:ins w:id="3319" w:author="Lynn Laakso" w:date="2022-09-09T13:13:00Z">
      <w:r w:rsidRPr="00ED3B18">
        <w:t xml:space="preserve">© </w:t>
      </w:r>
      <w:r w:rsidRPr="00887E0C">
        <w:fldChar w:fldCharType="begin"/>
      </w:r>
      <w:r w:rsidRPr="00ED3B18">
        <w:instrText xml:space="preserve"> DOCPROPERTY release_year \* MERGEFORMAT </w:instrText>
      </w:r>
      <w:r w:rsidRPr="00887E0C">
        <w:fldChar w:fldCharType="separate"/>
      </w:r>
    </w:ins>
    <w:r w:rsidR="00BA54E3">
      <w:t>2022</w:t>
    </w:r>
    <w:ins w:id="3320" w:author="Lynn Laakso" w:date="2022-09-09T13:13:00Z">
      <w:r w:rsidRPr="00887E0C">
        <w:fldChar w:fldCharType="end"/>
      </w:r>
      <w:r>
        <w:t xml:space="preserve"> </w:t>
      </w:r>
      <w:r w:rsidRPr="00ED3B18">
        <w:t>Health Level Seven,</w:t>
      </w:r>
      <w:r>
        <w:t xml:space="preserve"> International. </w:t>
      </w:r>
      <w:r w:rsidRPr="00ED3B18">
        <w:t>All rights reserved.</w:t>
      </w:r>
      <w:r w:rsidRPr="00ED3B18">
        <w:tab/>
      </w:r>
      <w:r>
        <w:fldChar w:fldCharType="begin"/>
      </w:r>
      <w:r>
        <w:instrText xml:space="preserve"> DOCPROPERTY release_month \* MERGEFORMAT </w:instrText>
      </w:r>
      <w:r>
        <w:fldChar w:fldCharType="separate"/>
      </w:r>
    </w:ins>
    <w:r w:rsidR="00BA54E3">
      <w:t>September</w:t>
    </w:r>
    <w:ins w:id="3321" w:author="Lynn Laakso" w:date="2022-09-09T13:13:00Z">
      <w:r>
        <w:fldChar w:fldCharType="end"/>
      </w:r>
      <w:r w:rsidRPr="00ED3B18">
        <w:t xml:space="preserve">  </w:t>
      </w:r>
      <w:r w:rsidRPr="00887E0C">
        <w:fldChar w:fldCharType="begin"/>
      </w:r>
      <w:r w:rsidRPr="00ED3B18">
        <w:instrText xml:space="preserve"> DOCPROPERTY release_year \* MERGEFORMAT </w:instrText>
      </w:r>
      <w:r w:rsidRPr="00887E0C">
        <w:fldChar w:fldCharType="separate"/>
      </w:r>
    </w:ins>
    <w:r w:rsidR="00BA54E3">
      <w:t>2022</w:t>
    </w:r>
    <w:ins w:id="3322" w:author="Lynn Laakso" w:date="2022-09-09T13:13:00Z">
      <w:r w:rsidRPr="00887E0C">
        <w:fldChar w:fldCharType="end"/>
      </w:r>
      <w:r>
        <w:t xml:space="preserve"> </w:t>
      </w:r>
      <w:r w:rsidRPr="00887E0C">
        <w:fldChar w:fldCharType="begin"/>
      </w:r>
      <w:r w:rsidRPr="00ED3B18">
        <w:instrText xml:space="preserve"> DOCPROPERTY release_status \* MERGEFORMAT </w:instrText>
      </w:r>
      <w:r w:rsidRPr="00887E0C">
        <w:fldChar w:fldCharType="separate"/>
      </w:r>
    </w:ins>
    <w:r w:rsidR="00BA54E3">
      <w:t>Normative Ballot #1</w:t>
    </w:r>
    <w:ins w:id="3323" w:author="Lynn Laakso" w:date="2022-09-09T13:13:00Z">
      <w:r w:rsidRPr="00887E0C">
        <w:fldChar w:fldCharType="end"/>
      </w:r>
    </w:ins>
    <w:del w:id="3324" w:author="Lynn Laakso" w:date="2022-09-09T13:13:00Z">
      <w:r w:rsidR="00E645CE" w:rsidRPr="00887E0C" w:rsidDel="00D63853">
        <w:fldChar w:fldCharType="begin"/>
      </w:r>
      <w:r w:rsidR="00E645CE" w:rsidRPr="00ED3B18" w:rsidDel="00D63853">
        <w:delInstrText xml:space="preserve"> DOCPROPERTY release_status \* MERGEFORMAT </w:delInstrText>
      </w:r>
      <w:r w:rsidR="00E645CE" w:rsidRPr="00887E0C" w:rsidDel="00D63853">
        <w:fldChar w:fldCharType="separate"/>
      </w:r>
      <w:r w:rsidR="007D514E" w:rsidDel="00D63853">
        <w:delText>Normative Ballot #1</w:delText>
      </w:r>
      <w:r w:rsidR="00E645CE" w:rsidRPr="00887E0C" w:rsidDel="00D63853">
        <w:fldChar w:fldCharType="end"/>
      </w:r>
      <w:r w:rsidR="00E645CE" w:rsidRPr="00ED3B18" w:rsidDel="00D63853">
        <w:tab/>
      </w:r>
      <w:r w:rsidR="00E645CE" w:rsidRPr="00ED3B18" w:rsidDel="00D63853">
        <w:tab/>
      </w:r>
      <w:r w:rsidR="00E645CE" w:rsidRPr="00887E0C" w:rsidDel="00D63853">
        <w:rPr>
          <w:bCs/>
        </w:rPr>
        <w:fldChar w:fldCharType="begin"/>
      </w:r>
      <w:r w:rsidR="00E645CE" w:rsidRPr="00ED3B18" w:rsidDel="00D63853">
        <w:rPr>
          <w:bCs/>
        </w:rPr>
        <w:delInstrText xml:space="preserve"> DOCPROPERTY release_</w:delInstrText>
      </w:r>
      <w:r w:rsidR="00E645CE" w:rsidDel="00D63853">
        <w:rPr>
          <w:bCs/>
        </w:rPr>
        <w:delInstrText>month</w:delInstrText>
      </w:r>
      <w:r w:rsidR="00E645CE" w:rsidRPr="00ED3B18" w:rsidDel="00D63853">
        <w:rPr>
          <w:bCs/>
        </w:rPr>
        <w:delInstrText xml:space="preserve"> \* MERGEFORMAT </w:delInstrText>
      </w:r>
      <w:r w:rsidR="00E645CE" w:rsidRPr="00887E0C" w:rsidDel="00D63853">
        <w:rPr>
          <w:bCs/>
        </w:rPr>
        <w:fldChar w:fldCharType="separate"/>
      </w:r>
      <w:r w:rsidR="007D514E" w:rsidDel="00D63853">
        <w:rPr>
          <w:bCs/>
        </w:rPr>
        <w:delText>September</w:delText>
      </w:r>
      <w:r w:rsidR="00E645CE" w:rsidRPr="00887E0C" w:rsidDel="00D63853">
        <w:rPr>
          <w:bCs/>
        </w:rPr>
        <w:fldChar w:fldCharType="end"/>
      </w:r>
      <w:r w:rsidR="00E645CE" w:rsidDel="00D63853">
        <w:rPr>
          <w:bCs/>
        </w:rPr>
        <w:delText xml:space="preserve"> </w:delText>
      </w:r>
      <w:r w:rsidR="00E645CE" w:rsidRPr="00887E0C" w:rsidDel="00D63853">
        <w:rPr>
          <w:bCs/>
        </w:rPr>
        <w:fldChar w:fldCharType="begin"/>
      </w:r>
      <w:r w:rsidR="00E645CE" w:rsidRPr="00ED3B18" w:rsidDel="00D63853">
        <w:rPr>
          <w:bCs/>
        </w:rPr>
        <w:delInstrText xml:space="preserve"> DOCPROPERTY release_year \* MERGEFORMAT </w:delInstrText>
      </w:r>
      <w:r w:rsidR="00E645CE" w:rsidRPr="00887E0C" w:rsidDel="00D63853">
        <w:rPr>
          <w:bCs/>
        </w:rPr>
        <w:fldChar w:fldCharType="separate"/>
      </w:r>
      <w:r w:rsidR="007D514E" w:rsidDel="00D63853">
        <w:rPr>
          <w:bCs/>
        </w:rPr>
        <w:delText>2022</w:delText>
      </w:r>
      <w:r w:rsidR="00E645CE" w:rsidRPr="00887E0C" w:rsidDel="00D63853">
        <w:rPr>
          <w:bCs/>
        </w:rPr>
        <w:fldChar w:fldCharType="end"/>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FC846" w14:textId="77777777" w:rsidR="000A0594" w:rsidRDefault="000A0594" w:rsidP="009E61BC">
      <w:pPr>
        <w:spacing w:after="0" w:line="240" w:lineRule="auto"/>
      </w:pPr>
      <w:r>
        <w:separator/>
      </w:r>
    </w:p>
  </w:footnote>
  <w:footnote w:type="continuationSeparator" w:id="0">
    <w:p w14:paraId="2FA2A355" w14:textId="77777777" w:rsidR="000A0594" w:rsidRDefault="000A0594" w:rsidP="009E61BC">
      <w:pPr>
        <w:spacing w:after="0" w:line="240" w:lineRule="auto"/>
      </w:pPr>
      <w:r>
        <w:continuationSeparator/>
      </w:r>
    </w:p>
  </w:footnote>
  <w:footnote w:id="1">
    <w:p w14:paraId="184B91ED" w14:textId="77777777" w:rsidR="00E645CE" w:rsidRDefault="00E645CE" w:rsidP="00DD6D98">
      <w:pPr>
        <w:pStyle w:val="FootnoteText"/>
      </w:pPr>
      <w:r>
        <w:rPr>
          <w:rStyle w:val="FootnoteReference"/>
        </w:rPr>
        <w:footnoteRef/>
      </w:r>
      <w:r>
        <w:t xml:space="preserve"> </w:t>
      </w:r>
      <w:r>
        <w:tab/>
      </w:r>
      <w:r w:rsidRPr="00971DF6">
        <w:t xml:space="preserve">1. </w:t>
      </w:r>
      <w:r w:rsidRPr="00441AE6">
        <w:t>McDonald CJ, Huff SM, Deckard J, Armson S, Abhyankar S, Vreeman DJ, eds. Logical Observation Identifiers Names and Codes (LOINC®) Users’ Guide. Indianapolis: Regenstrief Institute; 2016. http://loinc.org/downloads</w:t>
      </w:r>
      <w:r w:rsidRPr="00971DF6">
        <w:br/>
      </w:r>
      <w:r>
        <w:t>2</w:t>
      </w:r>
      <w:r w:rsidRPr="00971DF6">
        <w:t>. LOINC, a universal standard for identifying laboratory observations: a 5-year update.</w:t>
      </w:r>
      <w:r w:rsidRPr="00971DF6">
        <w:br/>
        <w:t>McDonald CJ, Huff SM, Suico JG, Hill G, Leavelle D, Aller R, Forrey A, Mercer K, DeMoor G, Hook J, Williams W, Case J, Maloney P.</w:t>
      </w:r>
      <w:r w:rsidRPr="00971DF6">
        <w:br/>
        <w:t>Clin Chem. 2003 Apr;49(4):624-33.</w:t>
      </w:r>
      <w:r w:rsidRPr="00971DF6">
        <w:br/>
        <w:t>PMID: 12651816 Free Article:</w:t>
      </w:r>
    </w:p>
  </w:footnote>
  <w:footnote w:id="2">
    <w:p w14:paraId="2629DEF5" w14:textId="77777777" w:rsidR="00E645CE" w:rsidRDefault="00E645CE" w:rsidP="00DD6D98">
      <w:pPr>
        <w:pStyle w:val="FootnoteText"/>
      </w:pPr>
      <w:r>
        <w:rPr>
          <w:rStyle w:val="FootnoteReference"/>
        </w:rPr>
        <w:footnoteRef/>
      </w:r>
      <w:r>
        <w:t xml:space="preserve"> See </w:t>
      </w:r>
      <w:hyperlink r:id="rId1" w:history="1">
        <w:r>
          <w:rPr>
            <w:rStyle w:val="Hyperlink"/>
            <w:rFonts w:cs="Courier New"/>
          </w:rPr>
          <w:t>www.fda.gov/udi</w:t>
        </w:r>
      </w:hyperlink>
      <w:r>
        <w:t xml:space="preserve">. </w:t>
      </w:r>
    </w:p>
    <w:p w14:paraId="2F5B16C6" w14:textId="77777777" w:rsidR="00E645CE" w:rsidRDefault="00E645CE" w:rsidP="00DD6D98">
      <w:pPr>
        <w:pStyle w:val="FootnoteText"/>
      </w:pPr>
      <w:r>
        <w:t xml:space="preserve"> </w:t>
      </w:r>
    </w:p>
  </w:footnote>
  <w:footnote w:id="3">
    <w:p w14:paraId="5485857E" w14:textId="77777777" w:rsidR="00E645CE" w:rsidRDefault="00E645CE" w:rsidP="00DD6D98">
      <w:pPr>
        <w:pStyle w:val="FootnoteText"/>
      </w:pPr>
      <w:r>
        <w:rPr>
          <w:rStyle w:val="FootnoteReference"/>
        </w:rPr>
        <w:footnoteRef/>
      </w:r>
      <w:r>
        <w:t xml:space="preserve"> See www.fda.gov/udi</w:t>
      </w:r>
    </w:p>
  </w:footnote>
  <w:footnote w:id="4">
    <w:p w14:paraId="215F0B44" w14:textId="77777777" w:rsidR="00E645CE" w:rsidRDefault="00E645CE" w:rsidP="00DD6D98">
      <w:pPr>
        <w:pStyle w:val="FootnoteText"/>
      </w:pPr>
      <w:r>
        <w:rPr>
          <w:rStyle w:val="FootnoteReference"/>
        </w:rPr>
        <w:footnoteRef/>
      </w:r>
      <w:r>
        <w:t xml:space="preserve">  Information on Integrating the Healthcare Enterprise (“IHE”), including PCD message profiles are available at </w:t>
      </w:r>
      <w:hyperlink r:id="rId2" w:history="1">
        <w:r>
          <w:rPr>
            <w:rStyle w:val="Hyperlink"/>
            <w:rFonts w:cs="Courier New"/>
          </w:rPr>
          <w:t>www.IHE.net</w:t>
        </w:r>
      </w:hyperlink>
      <w:r>
        <w:t xml:space="preserve">.  </w:t>
      </w:r>
    </w:p>
  </w:footnote>
  <w:footnote w:id="5">
    <w:p w14:paraId="563FF709" w14:textId="77777777" w:rsidR="00E645CE" w:rsidRDefault="00E645CE" w:rsidP="00DD6D98">
      <w:pPr>
        <w:pStyle w:val="FootnoteText"/>
      </w:pPr>
      <w:r>
        <w:rPr>
          <w:rStyle w:val="FootnoteReference"/>
        </w:rPr>
        <w:footnoteRef/>
      </w:r>
      <w:r>
        <w:t xml:space="preserve"> Additional ISO/IEEE 11073-1010x standards may be used to represent abstract device semantics, such as ISO/IEEE 11073-10102 Annotated ECG.</w:t>
      </w:r>
    </w:p>
  </w:footnote>
  <w:footnote w:id="6">
    <w:p w14:paraId="6EF4EB1C" w14:textId="77777777" w:rsidR="00E645CE" w:rsidRDefault="00E645CE" w:rsidP="00DD6D98">
      <w:pPr>
        <w:pStyle w:val="FootnoteText"/>
      </w:pPr>
      <w:r>
        <w:rPr>
          <w:rStyle w:val="FootnoteReference"/>
        </w:rPr>
        <w:footnoteRef/>
      </w:r>
      <w:r>
        <w:t xml:space="preserve"> See section 7.4.2.5 OBX-4 Observation Sub-ID discussion, including Figure 7-4 Example of sub</w:t>
      </w:r>
      <w:r>
        <w:noBreakHyphen/>
        <w:t>identifier usage.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E3A9A" w14:textId="77777777" w:rsidR="00E645CE" w:rsidRDefault="00E645CE">
    <w:pPr>
      <w:pStyle w:val="Header"/>
      <w:pBdr>
        <w:bottom w:val="single" w:sz="6" w:space="1" w:color="auto"/>
      </w:pBdr>
      <w:tabs>
        <w:tab w:val="right" w:pos="9360"/>
      </w:tabs>
    </w:pPr>
    <w:r>
      <w:t>Chapter 7: Observation Reporting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D6C60" w14:textId="77777777" w:rsidR="00E645CE" w:rsidRDefault="00E645CE">
    <w:pPr>
      <w:pStyle w:val="Header"/>
      <w:pBdr>
        <w:bottom w:val="single" w:sz="6" w:space="1" w:color="auto"/>
      </w:pBdr>
      <w:tabs>
        <w:tab w:val="right" w:pos="9360"/>
      </w:tabs>
      <w:jc w:val="right"/>
    </w:pPr>
    <w:r>
      <w:t>Chapter 7: Observation Reporting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FB0D068"/>
    <w:lvl w:ilvl="0">
      <w:start w:val="7"/>
      <w:numFmt w:val="decimal"/>
      <w:suff w:val="nothing"/>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numFmt w:val="decimal"/>
      <w:lvlText w:val="%1.%2.%3.%4"/>
      <w:lvlJc w:val="left"/>
      <w:pPr>
        <w:tabs>
          <w:tab w:val="num" w:pos="1440"/>
        </w:tabs>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 w15:restartNumberingAfterBreak="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3" w15:restartNumberingAfterBreak="0">
    <w:nsid w:val="12184BFE"/>
    <w:multiLevelType w:val="hybridMultilevel"/>
    <w:tmpl w:val="43D23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E03E91"/>
    <w:multiLevelType w:val="hybridMultilevel"/>
    <w:tmpl w:val="B968818A"/>
    <w:lvl w:ilvl="0" w:tplc="FFFFFFFF">
      <w:start w:val="1"/>
      <w:numFmt w:val="lowerLetter"/>
      <w:pStyle w:val="NormalListAlpha"/>
      <w:lvlText w:val="%1)"/>
      <w:lvlJc w:val="left"/>
      <w:pPr>
        <w:tabs>
          <w:tab w:val="num" w:pos="1080"/>
        </w:tabs>
        <w:ind w:left="1080" w:hanging="360"/>
      </w:pPr>
      <w:rPr>
        <w:rFonts w:cs="Times New Roman"/>
      </w:rPr>
    </w:lvl>
    <w:lvl w:ilvl="1" w:tplc="FFFFFFFF" w:tentative="1">
      <w:start w:val="1"/>
      <w:numFmt w:val="lowerLetter"/>
      <w:lvlText w:val="%2."/>
      <w:lvlJc w:val="left"/>
      <w:pPr>
        <w:tabs>
          <w:tab w:val="num" w:pos="1800"/>
        </w:tabs>
        <w:ind w:left="1800" w:hanging="360"/>
      </w:pPr>
      <w:rPr>
        <w:rFonts w:cs="Times New Roman"/>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5" w15:restartNumberingAfterBreak="0">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6" w15:restartNumberingAfterBreak="0">
    <w:nsid w:val="1D544372"/>
    <w:multiLevelType w:val="hybridMultilevel"/>
    <w:tmpl w:val="5A584634"/>
    <w:lvl w:ilvl="0" w:tplc="172C526A">
      <w:start w:val="1"/>
      <w:numFmt w:val="bullet"/>
      <w:pStyle w:val="EndnoteText"/>
      <w:lvlText w:val=""/>
      <w:lvlJc w:val="left"/>
      <w:pPr>
        <w:tabs>
          <w:tab w:val="num" w:pos="1008"/>
        </w:tabs>
        <w:ind w:left="1008"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8" w15:restartNumberingAfterBreak="0">
    <w:nsid w:val="212B375B"/>
    <w:multiLevelType w:val="multilevel"/>
    <w:tmpl w:val="FDD6827A"/>
    <w:lvl w:ilvl="0">
      <w:start w:val="7"/>
      <w:numFmt w:val="decimal"/>
      <w:pStyle w:val="Heading1"/>
      <w:suff w:val="nothing"/>
      <w:lvlText w:val="%1"/>
      <w:lvlJc w:val="left"/>
      <w:pPr>
        <w:ind w:left="0" w:firstLine="0"/>
      </w:pPr>
      <w:rPr>
        <w:rFonts w:cs="Times New Roman" w:hint="default"/>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isLgl/>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9"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1"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14"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6" w15:restartNumberingAfterBreak="0">
    <w:nsid w:val="4E7D5D9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7"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56C6335F"/>
    <w:multiLevelType w:val="hybridMultilevel"/>
    <w:tmpl w:val="FAB6D6F4"/>
    <w:lvl w:ilvl="0" w:tplc="FFFFFFFF">
      <w:start w:val="1"/>
      <w:numFmt w:val="bullet"/>
      <w:pStyle w:val="ListBullet"/>
      <w:lvlText w:val=""/>
      <w:lvlJc w:val="left"/>
      <w:pPr>
        <w:tabs>
          <w:tab w:val="num" w:pos="1080"/>
        </w:tabs>
        <w:ind w:left="1296" w:hanging="288"/>
      </w:pPr>
      <w:rPr>
        <w:rFonts w:ascii="Symbol" w:hAnsi="Symbol"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0"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1"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2"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lvlText w:val="(%6)"/>
      <w:lvlJc w:val="left"/>
      <w:pPr>
        <w:tabs>
          <w:tab w:val="num" w:pos="3960"/>
        </w:tabs>
        <w:ind w:left="3600"/>
      </w:pPr>
      <w:rPr>
        <w:rFonts w:cs="Times New Roman"/>
      </w:rPr>
    </w:lvl>
    <w:lvl w:ilvl="6">
      <w:start w:val="1"/>
      <w:numFmt w:val="decimal"/>
      <w:lvlText w:val="(%7)"/>
      <w:lvlJc w:val="left"/>
      <w:pPr>
        <w:tabs>
          <w:tab w:val="num" w:pos="4680"/>
        </w:tabs>
        <w:ind w:left="4320"/>
      </w:pPr>
      <w:rPr>
        <w:rFonts w:cs="Times New Roman"/>
      </w:rPr>
    </w:lvl>
    <w:lvl w:ilvl="7">
      <w:start w:val="1"/>
      <w:numFmt w:val="decimal"/>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25"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abstractNum w:abstractNumId="26" w15:restartNumberingAfterBreak="0">
    <w:nsid w:val="741D511E"/>
    <w:multiLevelType w:val="singleLevel"/>
    <w:tmpl w:val="55643980"/>
    <w:lvl w:ilvl="0">
      <w:start w:val="1"/>
      <w:numFmt w:val="decimal"/>
      <w:lvlText w:val="%1)"/>
      <w:legacy w:legacy="1" w:legacySpace="0" w:legacyIndent="283"/>
      <w:lvlJc w:val="left"/>
      <w:pPr>
        <w:ind w:left="1651" w:hanging="283"/>
      </w:pPr>
      <w:rPr>
        <w:rFonts w:cs="Times New Roman"/>
      </w:rPr>
    </w:lvl>
  </w:abstractNum>
  <w:num w:numId="1" w16cid:durableId="843517467">
    <w:abstractNumId w:val="21"/>
  </w:num>
  <w:num w:numId="2" w16cid:durableId="281032313">
    <w:abstractNumId w:val="8"/>
  </w:num>
  <w:num w:numId="3" w16cid:durableId="2083217004">
    <w:abstractNumId w:val="15"/>
  </w:num>
  <w:num w:numId="4" w16cid:durableId="1640183502">
    <w:abstractNumId w:val="2"/>
  </w:num>
  <w:num w:numId="5" w16cid:durableId="1665670382">
    <w:abstractNumId w:val="10"/>
  </w:num>
  <w:num w:numId="6" w16cid:durableId="479418239">
    <w:abstractNumId w:val="11"/>
  </w:num>
  <w:num w:numId="7" w16cid:durableId="1312174631">
    <w:abstractNumId w:val="14"/>
  </w:num>
  <w:num w:numId="8" w16cid:durableId="1309749001">
    <w:abstractNumId w:val="13"/>
  </w:num>
  <w:num w:numId="9" w16cid:durableId="1740439680">
    <w:abstractNumId w:val="7"/>
  </w:num>
  <w:num w:numId="10" w16cid:durableId="994840815">
    <w:abstractNumId w:val="23"/>
  </w:num>
  <w:num w:numId="11" w16cid:durableId="1555001348">
    <w:abstractNumId w:val="18"/>
  </w:num>
  <w:num w:numId="12" w16cid:durableId="1117717604">
    <w:abstractNumId w:val="25"/>
  </w:num>
  <w:num w:numId="13" w16cid:durableId="1843814749">
    <w:abstractNumId w:val="12"/>
  </w:num>
  <w:num w:numId="14" w16cid:durableId="40642192">
    <w:abstractNumId w:val="20"/>
  </w:num>
  <w:num w:numId="15" w16cid:durableId="1421025522">
    <w:abstractNumId w:val="17"/>
  </w:num>
  <w:num w:numId="16" w16cid:durableId="1808890277">
    <w:abstractNumId w:val="9"/>
  </w:num>
  <w:num w:numId="17" w16cid:durableId="1867237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9530721">
    <w:abstractNumId w:val="8"/>
  </w:num>
  <w:num w:numId="19" w16cid:durableId="1989354694">
    <w:abstractNumId w:val="0"/>
  </w:num>
  <w:num w:numId="20" w16cid:durableId="1191652211">
    <w:abstractNumId w:val="6"/>
  </w:num>
  <w:num w:numId="21" w16cid:durableId="1731616357">
    <w:abstractNumId w:val="4"/>
  </w:num>
  <w:num w:numId="22" w16cid:durableId="343017981">
    <w:abstractNumId w:val="4"/>
    <w:lvlOverride w:ilvl="0">
      <w:startOverride w:val="1"/>
    </w:lvlOverride>
  </w:num>
  <w:num w:numId="23" w16cid:durableId="2042705073">
    <w:abstractNumId w:val="26"/>
  </w:num>
  <w:num w:numId="24" w16cid:durableId="163403185">
    <w:abstractNumId w:val="5"/>
  </w:num>
  <w:num w:numId="25" w16cid:durableId="134227803">
    <w:abstractNumId w:val="16"/>
  </w:num>
  <w:num w:numId="26" w16cid:durableId="135151462">
    <w:abstractNumId w:val="24"/>
  </w:num>
  <w:num w:numId="27" w16cid:durableId="709110697">
    <w:abstractNumId w:val="19"/>
  </w:num>
  <w:num w:numId="28" w16cid:durableId="151528976">
    <w:abstractNumId w:val="3"/>
  </w:num>
  <w:num w:numId="29" w16cid:durableId="161506030">
    <w:abstractNumId w:val="1"/>
  </w:num>
  <w:num w:numId="30" w16cid:durableId="664821437">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1" w16cid:durableId="131294608">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2" w16cid:durableId="1381200604">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Buitendijk, Hans">
    <w15:presenceInfo w15:providerId="AD" w15:userId="S::HB036784@cerner.net::eca9cd21-6248-4c8b-ae44-6327576d4c54"/>
  </w15:person>
  <w15:person w15:author="Frank Oemig">
    <w15:presenceInfo w15:providerId="Windows Live" w15:userId="157b668585b94537"/>
  </w15:person>
  <w15:person w15:author="Craig Newman">
    <w15:presenceInfo w15:providerId="AD" w15:userId="S::Craig.Newman@Altarum.org::12887d91-09b3-475f-a544-dbb757be9f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evenAndOddHeaders/>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1BC"/>
    <w:rsid w:val="0000191A"/>
    <w:rsid w:val="00020DA4"/>
    <w:rsid w:val="000230F0"/>
    <w:rsid w:val="00025C82"/>
    <w:rsid w:val="000333F7"/>
    <w:rsid w:val="00044CC2"/>
    <w:rsid w:val="00060202"/>
    <w:rsid w:val="000708FA"/>
    <w:rsid w:val="000A0594"/>
    <w:rsid w:val="000A3C99"/>
    <w:rsid w:val="000A4977"/>
    <w:rsid w:val="000B0EC7"/>
    <w:rsid w:val="000D23FF"/>
    <w:rsid w:val="000D276F"/>
    <w:rsid w:val="000E0249"/>
    <w:rsid w:val="000E0E3B"/>
    <w:rsid w:val="000E7064"/>
    <w:rsid w:val="000F6B66"/>
    <w:rsid w:val="001166C4"/>
    <w:rsid w:val="00123D09"/>
    <w:rsid w:val="00130242"/>
    <w:rsid w:val="00130FCC"/>
    <w:rsid w:val="00150AC6"/>
    <w:rsid w:val="00155A9B"/>
    <w:rsid w:val="001573A5"/>
    <w:rsid w:val="00165E6D"/>
    <w:rsid w:val="001718D6"/>
    <w:rsid w:val="00182B11"/>
    <w:rsid w:val="00183BD9"/>
    <w:rsid w:val="001A4A16"/>
    <w:rsid w:val="001B1135"/>
    <w:rsid w:val="001B5967"/>
    <w:rsid w:val="001C22F0"/>
    <w:rsid w:val="001C5B79"/>
    <w:rsid w:val="001D755C"/>
    <w:rsid w:val="001D763B"/>
    <w:rsid w:val="001E1EC4"/>
    <w:rsid w:val="001E7831"/>
    <w:rsid w:val="001F53AD"/>
    <w:rsid w:val="001F5E93"/>
    <w:rsid w:val="001F6424"/>
    <w:rsid w:val="00210165"/>
    <w:rsid w:val="00213A19"/>
    <w:rsid w:val="00215CB7"/>
    <w:rsid w:val="00233B1B"/>
    <w:rsid w:val="0023730D"/>
    <w:rsid w:val="002425C4"/>
    <w:rsid w:val="0024598F"/>
    <w:rsid w:val="00256E85"/>
    <w:rsid w:val="00264490"/>
    <w:rsid w:val="00276CAC"/>
    <w:rsid w:val="00286458"/>
    <w:rsid w:val="002929EE"/>
    <w:rsid w:val="00296270"/>
    <w:rsid w:val="0029681F"/>
    <w:rsid w:val="002D0A53"/>
    <w:rsid w:val="002D1E6A"/>
    <w:rsid w:val="002D2EEE"/>
    <w:rsid w:val="002D5642"/>
    <w:rsid w:val="002D7D60"/>
    <w:rsid w:val="002F29A1"/>
    <w:rsid w:val="002F2AFA"/>
    <w:rsid w:val="00315673"/>
    <w:rsid w:val="0032138B"/>
    <w:rsid w:val="003250A2"/>
    <w:rsid w:val="003265D5"/>
    <w:rsid w:val="003403F9"/>
    <w:rsid w:val="0035182D"/>
    <w:rsid w:val="0035398F"/>
    <w:rsid w:val="00360A58"/>
    <w:rsid w:val="00370ED7"/>
    <w:rsid w:val="00374B55"/>
    <w:rsid w:val="00376807"/>
    <w:rsid w:val="00376F3F"/>
    <w:rsid w:val="003A7935"/>
    <w:rsid w:val="003B30F0"/>
    <w:rsid w:val="003C3904"/>
    <w:rsid w:val="003D3E4B"/>
    <w:rsid w:val="003E48B2"/>
    <w:rsid w:val="00403B56"/>
    <w:rsid w:val="004151E0"/>
    <w:rsid w:val="00420866"/>
    <w:rsid w:val="004217DA"/>
    <w:rsid w:val="00426433"/>
    <w:rsid w:val="0043481A"/>
    <w:rsid w:val="004350ED"/>
    <w:rsid w:val="00435319"/>
    <w:rsid w:val="00447084"/>
    <w:rsid w:val="0045408A"/>
    <w:rsid w:val="00457ABF"/>
    <w:rsid w:val="004624EB"/>
    <w:rsid w:val="0046320A"/>
    <w:rsid w:val="004708B8"/>
    <w:rsid w:val="00476AEE"/>
    <w:rsid w:val="0048076F"/>
    <w:rsid w:val="004829BB"/>
    <w:rsid w:val="00482D25"/>
    <w:rsid w:val="004902D4"/>
    <w:rsid w:val="004A6B22"/>
    <w:rsid w:val="004B21B9"/>
    <w:rsid w:val="004B275C"/>
    <w:rsid w:val="004C4AFB"/>
    <w:rsid w:val="004C6AD1"/>
    <w:rsid w:val="004D167B"/>
    <w:rsid w:val="004D571B"/>
    <w:rsid w:val="004D79BA"/>
    <w:rsid w:val="004E51C4"/>
    <w:rsid w:val="004F2A84"/>
    <w:rsid w:val="00500848"/>
    <w:rsid w:val="00505F6B"/>
    <w:rsid w:val="005119D1"/>
    <w:rsid w:val="005349DA"/>
    <w:rsid w:val="00554E3E"/>
    <w:rsid w:val="00560C03"/>
    <w:rsid w:val="00573DBC"/>
    <w:rsid w:val="00584E13"/>
    <w:rsid w:val="00590E97"/>
    <w:rsid w:val="005921BB"/>
    <w:rsid w:val="005B064E"/>
    <w:rsid w:val="005B3A23"/>
    <w:rsid w:val="005B65F4"/>
    <w:rsid w:val="005C4503"/>
    <w:rsid w:val="005C57AE"/>
    <w:rsid w:val="005D4209"/>
    <w:rsid w:val="005D7FD1"/>
    <w:rsid w:val="005E2B4E"/>
    <w:rsid w:val="005F4891"/>
    <w:rsid w:val="005F5B75"/>
    <w:rsid w:val="00610351"/>
    <w:rsid w:val="00630FEA"/>
    <w:rsid w:val="00635EBD"/>
    <w:rsid w:val="00663DE3"/>
    <w:rsid w:val="00664D2B"/>
    <w:rsid w:val="0067295F"/>
    <w:rsid w:val="006860C0"/>
    <w:rsid w:val="006B0427"/>
    <w:rsid w:val="006B4B9C"/>
    <w:rsid w:val="006C2931"/>
    <w:rsid w:val="006C4118"/>
    <w:rsid w:val="006F1F3E"/>
    <w:rsid w:val="006F6C7A"/>
    <w:rsid w:val="0070216B"/>
    <w:rsid w:val="00702BF4"/>
    <w:rsid w:val="00704983"/>
    <w:rsid w:val="00711555"/>
    <w:rsid w:val="00713BF5"/>
    <w:rsid w:val="0072344C"/>
    <w:rsid w:val="00724553"/>
    <w:rsid w:val="00734732"/>
    <w:rsid w:val="00741A91"/>
    <w:rsid w:val="00751841"/>
    <w:rsid w:val="00757A39"/>
    <w:rsid w:val="00765354"/>
    <w:rsid w:val="00766FC3"/>
    <w:rsid w:val="00781548"/>
    <w:rsid w:val="00785AA9"/>
    <w:rsid w:val="007875E3"/>
    <w:rsid w:val="00791B8C"/>
    <w:rsid w:val="00793F23"/>
    <w:rsid w:val="00796168"/>
    <w:rsid w:val="007A1264"/>
    <w:rsid w:val="007B2EBF"/>
    <w:rsid w:val="007D2B62"/>
    <w:rsid w:val="007D514E"/>
    <w:rsid w:val="007F7337"/>
    <w:rsid w:val="0082033D"/>
    <w:rsid w:val="00825C14"/>
    <w:rsid w:val="008263F5"/>
    <w:rsid w:val="00826F44"/>
    <w:rsid w:val="008270B4"/>
    <w:rsid w:val="008277A0"/>
    <w:rsid w:val="00834733"/>
    <w:rsid w:val="00834A05"/>
    <w:rsid w:val="008422A3"/>
    <w:rsid w:val="00843BF9"/>
    <w:rsid w:val="0086024E"/>
    <w:rsid w:val="00866D9A"/>
    <w:rsid w:val="00874907"/>
    <w:rsid w:val="008763AE"/>
    <w:rsid w:val="00882C3A"/>
    <w:rsid w:val="0088610D"/>
    <w:rsid w:val="008879FE"/>
    <w:rsid w:val="00887E0C"/>
    <w:rsid w:val="00893E86"/>
    <w:rsid w:val="008A496B"/>
    <w:rsid w:val="008C2985"/>
    <w:rsid w:val="008C3A4A"/>
    <w:rsid w:val="008C7CDF"/>
    <w:rsid w:val="008D27BC"/>
    <w:rsid w:val="008D692D"/>
    <w:rsid w:val="008F1F2F"/>
    <w:rsid w:val="008F4FE1"/>
    <w:rsid w:val="00922D6C"/>
    <w:rsid w:val="00935844"/>
    <w:rsid w:val="009552B1"/>
    <w:rsid w:val="00971AC1"/>
    <w:rsid w:val="00973149"/>
    <w:rsid w:val="00984CF4"/>
    <w:rsid w:val="0098763D"/>
    <w:rsid w:val="009A196E"/>
    <w:rsid w:val="009A3189"/>
    <w:rsid w:val="009A7BAC"/>
    <w:rsid w:val="009C5F69"/>
    <w:rsid w:val="009C7578"/>
    <w:rsid w:val="009E61BC"/>
    <w:rsid w:val="009E6A8D"/>
    <w:rsid w:val="009F1C69"/>
    <w:rsid w:val="00A021C0"/>
    <w:rsid w:val="00A10E1C"/>
    <w:rsid w:val="00A12F43"/>
    <w:rsid w:val="00A17FA2"/>
    <w:rsid w:val="00A36991"/>
    <w:rsid w:val="00A60050"/>
    <w:rsid w:val="00A66401"/>
    <w:rsid w:val="00A8043F"/>
    <w:rsid w:val="00A84FFB"/>
    <w:rsid w:val="00A879DA"/>
    <w:rsid w:val="00A87F61"/>
    <w:rsid w:val="00A93A8E"/>
    <w:rsid w:val="00AB0781"/>
    <w:rsid w:val="00AB1145"/>
    <w:rsid w:val="00AB21E5"/>
    <w:rsid w:val="00AB57C8"/>
    <w:rsid w:val="00AC44C1"/>
    <w:rsid w:val="00AC708A"/>
    <w:rsid w:val="00AC7CE4"/>
    <w:rsid w:val="00AE01ED"/>
    <w:rsid w:val="00AF25BF"/>
    <w:rsid w:val="00B05100"/>
    <w:rsid w:val="00B07676"/>
    <w:rsid w:val="00B242A7"/>
    <w:rsid w:val="00B265E3"/>
    <w:rsid w:val="00B33ED9"/>
    <w:rsid w:val="00B462B6"/>
    <w:rsid w:val="00B64408"/>
    <w:rsid w:val="00B7184A"/>
    <w:rsid w:val="00B8483E"/>
    <w:rsid w:val="00B868E9"/>
    <w:rsid w:val="00BA11D5"/>
    <w:rsid w:val="00BA398B"/>
    <w:rsid w:val="00BA4446"/>
    <w:rsid w:val="00BA54E3"/>
    <w:rsid w:val="00BB62FD"/>
    <w:rsid w:val="00BB6B90"/>
    <w:rsid w:val="00BD5139"/>
    <w:rsid w:val="00BE5C1C"/>
    <w:rsid w:val="00BE6159"/>
    <w:rsid w:val="00BF32F7"/>
    <w:rsid w:val="00BF792D"/>
    <w:rsid w:val="00C15BB2"/>
    <w:rsid w:val="00C21EE2"/>
    <w:rsid w:val="00C25B3C"/>
    <w:rsid w:val="00C263A9"/>
    <w:rsid w:val="00C31F8C"/>
    <w:rsid w:val="00C3263D"/>
    <w:rsid w:val="00C3303F"/>
    <w:rsid w:val="00C33149"/>
    <w:rsid w:val="00C3355D"/>
    <w:rsid w:val="00C344D6"/>
    <w:rsid w:val="00C476DD"/>
    <w:rsid w:val="00C50010"/>
    <w:rsid w:val="00C50C55"/>
    <w:rsid w:val="00C60531"/>
    <w:rsid w:val="00C6361C"/>
    <w:rsid w:val="00C71E68"/>
    <w:rsid w:val="00C73B43"/>
    <w:rsid w:val="00C97E94"/>
    <w:rsid w:val="00CA2BAF"/>
    <w:rsid w:val="00CA6DC5"/>
    <w:rsid w:val="00CE12EB"/>
    <w:rsid w:val="00CF1F33"/>
    <w:rsid w:val="00CF2378"/>
    <w:rsid w:val="00D008E6"/>
    <w:rsid w:val="00D02027"/>
    <w:rsid w:val="00D0609A"/>
    <w:rsid w:val="00D11C55"/>
    <w:rsid w:val="00D1613C"/>
    <w:rsid w:val="00D20A17"/>
    <w:rsid w:val="00D26A26"/>
    <w:rsid w:val="00D33019"/>
    <w:rsid w:val="00D352B4"/>
    <w:rsid w:val="00D37199"/>
    <w:rsid w:val="00D52EF7"/>
    <w:rsid w:val="00D63853"/>
    <w:rsid w:val="00D649AA"/>
    <w:rsid w:val="00D7035D"/>
    <w:rsid w:val="00D70E6D"/>
    <w:rsid w:val="00DB45D1"/>
    <w:rsid w:val="00DC05E4"/>
    <w:rsid w:val="00DC3F50"/>
    <w:rsid w:val="00DC6C85"/>
    <w:rsid w:val="00DD5D9B"/>
    <w:rsid w:val="00DD638C"/>
    <w:rsid w:val="00DD6D98"/>
    <w:rsid w:val="00DE1282"/>
    <w:rsid w:val="00DF0F93"/>
    <w:rsid w:val="00DF5191"/>
    <w:rsid w:val="00DF7D11"/>
    <w:rsid w:val="00E33E43"/>
    <w:rsid w:val="00E41496"/>
    <w:rsid w:val="00E558DC"/>
    <w:rsid w:val="00E645CE"/>
    <w:rsid w:val="00E65A47"/>
    <w:rsid w:val="00E73E25"/>
    <w:rsid w:val="00EB2600"/>
    <w:rsid w:val="00EB47D7"/>
    <w:rsid w:val="00ED3B18"/>
    <w:rsid w:val="00ED44DE"/>
    <w:rsid w:val="00EE12C6"/>
    <w:rsid w:val="00EE419E"/>
    <w:rsid w:val="00EE7573"/>
    <w:rsid w:val="00EF291B"/>
    <w:rsid w:val="00EF2D42"/>
    <w:rsid w:val="00F067A3"/>
    <w:rsid w:val="00F524DE"/>
    <w:rsid w:val="00F564EB"/>
    <w:rsid w:val="00F579BD"/>
    <w:rsid w:val="00F767F9"/>
    <w:rsid w:val="00F83F62"/>
    <w:rsid w:val="00F951D1"/>
    <w:rsid w:val="00F97390"/>
    <w:rsid w:val="00FA1666"/>
    <w:rsid w:val="00FB4E0F"/>
    <w:rsid w:val="00FC6D07"/>
    <w:rsid w:val="00FC726F"/>
    <w:rsid w:val="00FC78AF"/>
    <w:rsid w:val="00FE3AB0"/>
    <w:rsid w:val="00FF251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828F9C7"/>
  <w15:docId w15:val="{0F5218B0-9D17-4DA0-9551-3C84BBA5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135"/>
    <w:pPr>
      <w:spacing w:after="200" w:line="276" w:lineRule="auto"/>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spacing w:before="240"/>
      <w:outlineLvl w:val="2"/>
    </w:pPr>
    <w:rPr>
      <w:caps w:val="0"/>
      <w:sz w:val="24"/>
    </w:rPr>
  </w:style>
  <w:style w:type="paragraph" w:styleId="Heading4">
    <w:name w:val="heading 4"/>
    <w:basedOn w:val="Heading3"/>
    <w:next w:val="NormalIndented"/>
    <w:link w:val="Heading4Char"/>
    <w:qFormat/>
    <w:rsid w:val="00DD6D98"/>
    <w:pPr>
      <w:keepLines/>
      <w:numPr>
        <w:ilvl w:val="3"/>
      </w:numPr>
      <w:spacing w:before="120"/>
      <w:outlineLvl w:val="3"/>
    </w:pPr>
    <w:rPr>
      <w:b w:val="0"/>
      <w:sz w:val="20"/>
    </w:rPr>
  </w:style>
  <w:style w:type="paragraph" w:styleId="Heading5">
    <w:name w:val="heading 5"/>
    <w:basedOn w:val="Heading4"/>
    <w:next w:val="NormalIndented"/>
    <w:link w:val="Heading5Char"/>
    <w:qFormat/>
    <w:rsid w:val="009E61BC"/>
    <w:pPr>
      <w:numPr>
        <w:ilvl w:val="4"/>
      </w:numPr>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DD6D98"/>
    <w:rPr>
      <w:rFonts w:ascii="Arial" w:eastAsia="Times New Roman" w:hAnsi="Arial"/>
      <w:kern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70216B"/>
    <w:pPr>
      <w:tabs>
        <w:tab w:val="left" w:pos="648"/>
        <w:tab w:val="right" w:leader="dot" w:pos="9360"/>
      </w:tabs>
      <w:spacing w:before="120" w:after="120" w:line="240" w:lineRule="auto"/>
    </w:pPr>
    <w:rPr>
      <w:rFonts w:eastAsia="Times New Roman"/>
      <w:b/>
      <w:caps/>
      <w:kern w:val="20"/>
      <w:szCs w:val="20"/>
    </w:rPr>
  </w:style>
  <w:style w:type="paragraph" w:styleId="TOC2">
    <w:name w:val="toc 2"/>
    <w:basedOn w:val="TOC1"/>
    <w:next w:val="Normal"/>
    <w:autoRedefine/>
    <w:uiPriority w:val="39"/>
    <w:rsid w:val="00D63853"/>
    <w:pPr>
      <w:tabs>
        <w:tab w:val="clear" w:pos="648"/>
        <w:tab w:val="left" w:pos="567"/>
      </w:tabs>
      <w:ind w:left="1077" w:right="720" w:hanging="1077"/>
      <w:pPrChange w:id="0" w:author="Lynn Laakso" w:date="2022-09-09T13:14:00Z">
        <w:pPr>
          <w:tabs>
            <w:tab w:val="left" w:pos="567"/>
            <w:tab w:val="right" w:leader="dot" w:pos="9360"/>
          </w:tabs>
          <w:spacing w:before="120" w:after="120"/>
          <w:ind w:left="1077" w:right="720" w:hanging="1077"/>
        </w:pPr>
      </w:pPrChange>
    </w:pPr>
    <w:rPr>
      <w:bCs/>
      <w:caps w:val="0"/>
      <w:rPrChange w:id="0" w:author="Lynn Laakso" w:date="2022-09-09T13:14:00Z">
        <w:rPr>
          <w:b/>
          <w:bCs/>
          <w:kern w:val="20"/>
          <w:lang w:val="en-US" w:eastAsia="en-US" w:bidi="ar-SA"/>
        </w:rPr>
      </w:rPrChange>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DD6D98"/>
    <w:pPr>
      <w:keepNext/>
      <w:keepLines/>
      <w:spacing w:after="120" w:line="240" w:lineRule="auto"/>
      <w:ind w:left="1872" w:hanging="360"/>
    </w:pPr>
    <w:rPr>
      <w:rFonts w:ascii="Courier New" w:eastAsia="Times New Roman" w:hAnsi="Courier New"/>
      <w:noProof/>
      <w:kern w:val="17"/>
      <w:sz w:val="16"/>
      <w:szCs w:val="20"/>
    </w:rPr>
  </w:style>
  <w:style w:type="paragraph" w:styleId="Footer">
    <w:name w:val="footer"/>
    <w:basedOn w:val="Normal"/>
    <w:link w:val="FooterChar"/>
    <w:rsid w:val="00DD6D98"/>
    <w:pPr>
      <w:pBdr>
        <w:top w:val="single" w:sz="2" w:space="1" w:color="auto"/>
      </w:pBdr>
      <w:tabs>
        <w:tab w:val="right" w:pos="9360"/>
        <w:tab w:val="right" w:pos="13680"/>
      </w:tabs>
      <w:spacing w:after="0" w:line="240" w:lineRule="auto"/>
    </w:pPr>
    <w:rPr>
      <w:rFonts w:eastAsia="Times New Roman"/>
      <w:kern w:val="16"/>
      <w:sz w:val="16"/>
      <w:szCs w:val="20"/>
    </w:rPr>
  </w:style>
  <w:style w:type="character" w:customStyle="1" w:styleId="FooterChar">
    <w:name w:val="Footer Char"/>
    <w:link w:val="Footer"/>
    <w:rsid w:val="00DD6D98"/>
    <w:rPr>
      <w:rFonts w:ascii="Times New Roman" w:eastAsia="Times New Roman" w:hAnsi="Times New Roman"/>
      <w:kern w:val="16"/>
      <w:sz w:val="16"/>
    </w:rPr>
  </w:style>
  <w:style w:type="character" w:styleId="FootnoteReference">
    <w:name w:val="footnote reference"/>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9E61BC"/>
    <w:pPr>
      <w:widowControl w:val="0"/>
      <w:spacing w:after="120" w:line="240" w:lineRule="exact"/>
    </w:pPr>
    <w:rPr>
      <w:rFonts w:ascii="Courier New" w:eastAsia="Times New Roman" w:hAnsi="Courier New" w:cs="Courier New"/>
      <w:kern w:val="20"/>
      <w:sz w:val="16"/>
      <w:szCs w:val="20"/>
    </w:rPr>
  </w:style>
  <w:style w:type="paragraph" w:customStyle="1" w:styleId="MsgTableCaption">
    <w:name w:val="Msg Table Caption"/>
    <w:basedOn w:val="MsgTableBody"/>
    <w:rsid w:val="009E61BC"/>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spacing w:after="120" w:line="240" w:lineRule="auto"/>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Strong">
    <w:name w:val="Strong"/>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MsgTableBodyChar">
    <w:name w:val="Msg Table Body Char"/>
    <w:rsid w:val="009E61BC"/>
    <w:rPr>
      <w:rFonts w:ascii="Courier New" w:hAnsi="Courier New" w:cs="Times New Roman"/>
      <w:b w:val="0"/>
      <w:i w:val="0"/>
      <w:kern w:val="20"/>
      <w:sz w:val="16"/>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ootnoteTextChar">
    <w:name w:val="Footnote Text Char"/>
    <w:link w:val="FootnoteText"/>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Caption">
    <w:name w:val="ACK-Choreography Caption"/>
    <w:basedOn w:val="Subtitle"/>
    <w:rsid w:val="00751841"/>
    <w:pPr>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751841"/>
    <w:pPr>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styleId="EndnoteText">
    <w:name w:val="endnote text"/>
    <w:basedOn w:val="Normal"/>
    <w:link w:val="EndnoteTextChar"/>
    <w:semiHidden/>
    <w:rsid w:val="00DD6D98"/>
    <w:pPr>
      <w:numPr>
        <w:numId w:val="20"/>
      </w:numPr>
      <w:tabs>
        <w:tab w:val="clear" w:pos="1008"/>
      </w:tabs>
      <w:spacing w:before="120" w:after="120" w:line="200" w:lineRule="exact"/>
      <w:ind w:left="0" w:firstLine="0"/>
    </w:pPr>
    <w:rPr>
      <w:kern w:val="20"/>
      <w:szCs w:val="20"/>
    </w:rPr>
  </w:style>
  <w:style w:type="character" w:customStyle="1" w:styleId="EndnoteTextChar">
    <w:name w:val="Endnote Text Char"/>
    <w:basedOn w:val="DefaultParagraphFont"/>
    <w:link w:val="EndnoteText"/>
    <w:semiHidden/>
    <w:rsid w:val="00DD6D98"/>
    <w:rPr>
      <w:rFonts w:ascii="Times New Roman" w:hAnsi="Times New Roman"/>
      <w:kern w:val="20"/>
    </w:rPr>
  </w:style>
  <w:style w:type="paragraph" w:customStyle="1" w:styleId="Note">
    <w:name w:val="Note"/>
    <w:basedOn w:val="Normal"/>
    <w:rsid w:val="00DD6D98"/>
    <w:pPr>
      <w:pBdr>
        <w:top w:val="single" w:sz="2" w:space="1" w:color="auto"/>
        <w:left w:val="single" w:sz="2" w:space="4" w:color="auto"/>
        <w:bottom w:val="single" w:sz="2" w:space="1" w:color="auto"/>
        <w:right w:val="single" w:sz="2" w:space="4" w:color="auto"/>
      </w:pBdr>
      <w:tabs>
        <w:tab w:val="left" w:pos="720"/>
        <w:tab w:val="left" w:pos="1440"/>
      </w:tabs>
      <w:spacing w:before="80" w:after="60" w:line="240" w:lineRule="auto"/>
    </w:pPr>
    <w:rPr>
      <w:rFonts w:ascii="Arial" w:hAnsi="Arial" w:cs="Arial"/>
      <w:kern w:val="16"/>
      <w:sz w:val="18"/>
      <w:szCs w:val="20"/>
    </w:rPr>
  </w:style>
  <w:style w:type="paragraph" w:customStyle="1" w:styleId="NormalListAlpha">
    <w:name w:val="Normal List Alpha"/>
    <w:basedOn w:val="Normal"/>
    <w:rsid w:val="00DD6D98"/>
    <w:pPr>
      <w:widowControl w:val="0"/>
      <w:numPr>
        <w:numId w:val="21"/>
      </w:numPr>
      <w:tabs>
        <w:tab w:val="clear" w:pos="1080"/>
        <w:tab w:val="left" w:pos="1368"/>
      </w:tabs>
      <w:spacing w:before="120" w:after="120" w:line="240" w:lineRule="auto"/>
      <w:ind w:left="1296" w:hanging="288"/>
    </w:pPr>
    <w:rPr>
      <w:kern w:val="20"/>
      <w:szCs w:val="20"/>
    </w:rPr>
  </w:style>
  <w:style w:type="character" w:styleId="Emphasis">
    <w:name w:val="Emphasis"/>
    <w:qFormat/>
    <w:rsid w:val="00DD6D98"/>
    <w:rPr>
      <w:rFonts w:ascii="Times New Roman" w:hAnsi="Times New Roman"/>
      <w:i/>
      <w:kern w:val="20"/>
      <w:sz w:val="20"/>
      <w:u w:val="none"/>
    </w:rPr>
  </w:style>
  <w:style w:type="paragraph" w:customStyle="1" w:styleId="NormalListNumbered">
    <w:name w:val="Normal List Numbered"/>
    <w:basedOn w:val="Normal"/>
    <w:rsid w:val="00DD6D98"/>
    <w:pPr>
      <w:widowControl w:val="0"/>
      <w:tabs>
        <w:tab w:val="left" w:pos="1728"/>
      </w:tabs>
      <w:spacing w:before="120" w:after="120" w:line="240" w:lineRule="auto"/>
      <w:ind w:left="1584" w:hanging="288"/>
    </w:pPr>
    <w:rPr>
      <w:kern w:val="20"/>
      <w:szCs w:val="20"/>
    </w:rPr>
  </w:style>
  <w:style w:type="paragraph" w:styleId="ListBullet">
    <w:name w:val="List Bullet"/>
    <w:basedOn w:val="Normal"/>
    <w:autoRedefine/>
    <w:rsid w:val="00DD6D98"/>
    <w:pPr>
      <w:numPr>
        <w:numId w:val="27"/>
      </w:numPr>
      <w:spacing w:after="120" w:line="240" w:lineRule="auto"/>
    </w:pPr>
    <w:rPr>
      <w:noProof/>
      <w:kern w:val="20"/>
      <w:szCs w:val="20"/>
    </w:rPr>
  </w:style>
  <w:style w:type="character" w:customStyle="1" w:styleId="CommentTextChar">
    <w:name w:val="Comment Text Char"/>
    <w:link w:val="CommentText"/>
    <w:locked/>
    <w:rsid w:val="00DD6D98"/>
    <w:rPr>
      <w:rFonts w:ascii="Times New Roman" w:eastAsia="MS Mincho" w:hAnsi="Times New Roman"/>
      <w:lang w:eastAsia="ja-JP"/>
    </w:rPr>
  </w:style>
  <w:style w:type="paragraph" w:styleId="CommentText">
    <w:name w:val="annotation text"/>
    <w:basedOn w:val="Normal"/>
    <w:link w:val="CommentTextChar"/>
    <w:rsid w:val="00DD6D98"/>
    <w:pPr>
      <w:spacing w:after="120" w:line="240" w:lineRule="auto"/>
    </w:pPr>
    <w:rPr>
      <w:rFonts w:eastAsia="MS Mincho"/>
      <w:szCs w:val="20"/>
      <w:lang w:eastAsia="ja-JP"/>
    </w:rPr>
  </w:style>
  <w:style w:type="character" w:customStyle="1" w:styleId="KommentartextZchn1">
    <w:name w:val="Kommentartext Zchn1"/>
    <w:basedOn w:val="DefaultParagraphFont"/>
    <w:uiPriority w:val="99"/>
    <w:semiHidden/>
    <w:rsid w:val="00DD6D98"/>
    <w:rPr>
      <w:rFonts w:ascii="Times New Roman" w:hAnsi="Times New Roman"/>
    </w:rPr>
  </w:style>
  <w:style w:type="character" w:customStyle="1" w:styleId="CommentSubjectChar">
    <w:name w:val="Comment Subject Char"/>
    <w:link w:val="CommentSubject"/>
    <w:locked/>
    <w:rsid w:val="00DD6D98"/>
    <w:rPr>
      <w:rFonts w:ascii="Times New Roman" w:eastAsia="MS Mincho" w:hAnsi="Times New Roman"/>
      <w:b/>
      <w:bCs/>
      <w:lang w:eastAsia="ja-JP"/>
    </w:rPr>
  </w:style>
  <w:style w:type="paragraph" w:styleId="CommentSubject">
    <w:name w:val="annotation subject"/>
    <w:basedOn w:val="CommentText"/>
    <w:next w:val="CommentText"/>
    <w:link w:val="CommentSubjectChar"/>
    <w:rsid w:val="00DD6D98"/>
    <w:rPr>
      <w:b/>
      <w:bCs/>
    </w:rPr>
  </w:style>
  <w:style w:type="character" w:customStyle="1" w:styleId="KommentarthemaZchn1">
    <w:name w:val="Kommentarthema Zchn1"/>
    <w:basedOn w:val="KommentartextZchn1"/>
    <w:uiPriority w:val="99"/>
    <w:semiHidden/>
    <w:rsid w:val="00DD6D98"/>
    <w:rPr>
      <w:rFonts w:ascii="Times New Roman" w:hAnsi="Times New Roman"/>
      <w:b/>
      <w:bCs/>
    </w:rPr>
  </w:style>
  <w:style w:type="character" w:styleId="CommentReference">
    <w:name w:val="annotation reference"/>
    <w:rsid w:val="00DD6D98"/>
    <w:rPr>
      <w:rFonts w:cs="Times New Roman"/>
      <w:sz w:val="16"/>
      <w:szCs w:val="16"/>
    </w:rPr>
  </w:style>
  <w:style w:type="paragraph" w:customStyle="1" w:styleId="ACK-ChoreographyHeader">
    <w:name w:val="ACK-Choreography Header"/>
    <w:basedOn w:val="Subtitle"/>
    <w:rsid w:val="00DD6D98"/>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styleId="Date">
    <w:name w:val="Date"/>
    <w:basedOn w:val="Normal"/>
    <w:next w:val="Normal"/>
    <w:link w:val="DateChar"/>
    <w:rsid w:val="00DD6D98"/>
    <w:rPr>
      <w:rFonts w:eastAsia="Times New Roman"/>
    </w:rPr>
  </w:style>
  <w:style w:type="character" w:customStyle="1" w:styleId="DateChar">
    <w:name w:val="Date Char"/>
    <w:basedOn w:val="DefaultParagraphFont"/>
    <w:link w:val="Date"/>
    <w:rsid w:val="00DD6D98"/>
    <w:rPr>
      <w:rFonts w:ascii="Times New Roman" w:eastAsia="Times New Roman" w:hAnsi="Times New Roman"/>
      <w:szCs w:val="22"/>
    </w:rPr>
  </w:style>
  <w:style w:type="paragraph" w:styleId="NoSpacing">
    <w:name w:val="No Spacing"/>
    <w:basedOn w:val="Normal"/>
    <w:uiPriority w:val="1"/>
    <w:qFormat/>
    <w:rsid w:val="00DD6D98"/>
    <w:pPr>
      <w:spacing w:after="0" w:line="240" w:lineRule="auto"/>
    </w:pPr>
    <w:rPr>
      <w:rFonts w:ascii="Calibri" w:eastAsiaTheme="minorHAnsi" w:hAnsi="Calibri" w:cs="Calibri"/>
      <w:color w:val="000000"/>
      <w:sz w:val="22"/>
    </w:rPr>
  </w:style>
  <w:style w:type="character" w:customStyle="1" w:styleId="referencehl7table">
    <w:name w:val="referencehl7table"/>
    <w:basedOn w:val="DefaultParagraphFont"/>
    <w:rsid w:val="00DD6D98"/>
    <w:rPr>
      <w:rFonts w:ascii="Times New Roman" w:hAnsi="Times New Roman" w:cs="Times New Roman" w:hint="default"/>
      <w:i/>
      <w:iCs/>
      <w:strike w:val="0"/>
      <w:dstrike w:val="0"/>
      <w:color w:val="0000FF"/>
      <w:u w:val="none"/>
      <w:effect w:val="none"/>
      <w:vertAlign w:val="baseline"/>
    </w:rPr>
  </w:style>
  <w:style w:type="paragraph" w:customStyle="1" w:styleId="Default">
    <w:name w:val="Default"/>
    <w:rsid w:val="00DD6D98"/>
    <w:pPr>
      <w:autoSpaceDE w:val="0"/>
      <w:autoSpaceDN w:val="0"/>
      <w:adjustRightInd w:val="0"/>
    </w:pPr>
    <w:rPr>
      <w:rFonts w:ascii="Arial" w:hAnsi="Arial" w:cs="Arial"/>
      <w:color w:val="000000"/>
      <w:sz w:val="24"/>
      <w:szCs w:val="24"/>
    </w:rPr>
  </w:style>
  <w:style w:type="character" w:customStyle="1" w:styleId="UnresolvedMention1">
    <w:name w:val="Unresolved Mention1"/>
    <w:basedOn w:val="DefaultParagraphFont"/>
    <w:uiPriority w:val="99"/>
    <w:semiHidden/>
    <w:unhideWhenUsed/>
    <w:rsid w:val="00DD6D98"/>
    <w:rPr>
      <w:color w:val="808080"/>
      <w:shd w:val="clear" w:color="auto" w:fill="E6E6E6"/>
    </w:rPr>
  </w:style>
  <w:style w:type="paragraph" w:customStyle="1" w:styleId="QryTableHeader">
    <w:name w:val="Qry Table Header"/>
    <w:basedOn w:val="Normal"/>
    <w:rsid w:val="00DD6D98"/>
    <w:pPr>
      <w:widowControl w:val="0"/>
      <w:spacing w:before="40" w:after="20" w:line="240" w:lineRule="auto"/>
    </w:pPr>
    <w:rPr>
      <w:rFonts w:ascii="Arial" w:hAnsi="Arial" w:cs="Arial"/>
      <w:b/>
      <w:kern w:val="20"/>
      <w:sz w:val="16"/>
      <w:szCs w:val="20"/>
    </w:rPr>
  </w:style>
  <w:style w:type="paragraph" w:customStyle="1" w:styleId="QryTableID">
    <w:name w:val="Qry Table ID"/>
    <w:basedOn w:val="QryTableName"/>
    <w:rsid w:val="00DD6D98"/>
  </w:style>
  <w:style w:type="paragraph" w:customStyle="1" w:styleId="QryTableName">
    <w:name w:val="Qry Table Name"/>
    <w:basedOn w:val="Normal"/>
    <w:rsid w:val="00DD6D98"/>
    <w:pPr>
      <w:widowControl w:val="0"/>
      <w:spacing w:before="20" w:after="10" w:line="240" w:lineRule="auto"/>
    </w:pPr>
    <w:rPr>
      <w:rFonts w:ascii="Arial" w:hAnsi="Arial" w:cs="Arial"/>
      <w:kern w:val="20"/>
      <w:sz w:val="16"/>
      <w:szCs w:val="20"/>
    </w:rPr>
  </w:style>
  <w:style w:type="paragraph" w:customStyle="1" w:styleId="QryTableVirtualHeader">
    <w:name w:val="Qry Table Virtual Header"/>
    <w:basedOn w:val="QryTableHeader"/>
    <w:rsid w:val="00DD6D98"/>
  </w:style>
  <w:style w:type="paragraph" w:customStyle="1" w:styleId="QryTableTriggerQuery">
    <w:name w:val="Qry Table Trigger Query"/>
    <w:basedOn w:val="QryTableName"/>
    <w:rsid w:val="00DD6D98"/>
  </w:style>
  <w:style w:type="paragraph" w:customStyle="1" w:styleId="QryTableMode">
    <w:name w:val="Qry Table Mode"/>
    <w:basedOn w:val="QryTableName"/>
    <w:rsid w:val="00DD6D98"/>
  </w:style>
  <w:style w:type="paragraph" w:customStyle="1" w:styleId="QryTableResponseTrigger">
    <w:name w:val="Qry Table Response Trigger"/>
    <w:basedOn w:val="QryTableName"/>
    <w:rsid w:val="00DD6D98"/>
  </w:style>
  <w:style w:type="paragraph" w:customStyle="1" w:styleId="QryTablePriority">
    <w:name w:val="Qry Table Priority"/>
    <w:basedOn w:val="QryTableCharacteristicsQuery"/>
    <w:rsid w:val="00DD6D98"/>
  </w:style>
  <w:style w:type="paragraph" w:customStyle="1" w:styleId="QryTableCharacteristicsQuery">
    <w:name w:val="Qry Table Characteristics Query"/>
    <w:basedOn w:val="QryTableName"/>
    <w:rsid w:val="00DD6D98"/>
  </w:style>
  <w:style w:type="paragraph" w:customStyle="1" w:styleId="QryTablePurpose">
    <w:name w:val="Qry Table Purpose"/>
    <w:basedOn w:val="QryTableName"/>
    <w:rsid w:val="00DD6D98"/>
  </w:style>
  <w:style w:type="paragraph" w:customStyle="1" w:styleId="QryTableInputHeader">
    <w:name w:val="Qry Table Input Header"/>
    <w:basedOn w:val="QryTableHeader"/>
    <w:rsid w:val="00DD6D98"/>
  </w:style>
  <w:style w:type="paragraph" w:customStyle="1" w:styleId="QryTableInput">
    <w:name w:val="Qry Table Input"/>
    <w:basedOn w:val="QryTableName"/>
    <w:rsid w:val="00DD6D98"/>
  </w:style>
  <w:style w:type="paragraph" w:customStyle="1" w:styleId="QryTableInputParamHeader">
    <w:name w:val="Qry Table Input Param Header"/>
    <w:basedOn w:val="QryTableHeader"/>
    <w:rsid w:val="00DD6D98"/>
  </w:style>
  <w:style w:type="paragraph" w:customStyle="1" w:styleId="QryTableInputParam">
    <w:name w:val="Qry Table Input Param"/>
    <w:basedOn w:val="QryTableName"/>
    <w:rsid w:val="00DD6D98"/>
  </w:style>
  <w:style w:type="paragraph" w:customStyle="1" w:styleId="QryTableType">
    <w:name w:val="Qry Table Type"/>
    <w:basedOn w:val="QryTableName"/>
    <w:rsid w:val="00DD6D98"/>
  </w:style>
  <w:style w:type="paragraph" w:customStyle="1" w:styleId="QryTableVirtual">
    <w:name w:val="Qry Table Virtual"/>
    <w:basedOn w:val="QryTableName"/>
    <w:rsid w:val="00DD6D98"/>
  </w:style>
  <w:style w:type="character" w:customStyle="1" w:styleId="DocumentMapChar1">
    <w:name w:val="Document Map Char1"/>
    <w:semiHidden/>
    <w:rsid w:val="00DD6D98"/>
    <w:rPr>
      <w:rFonts w:ascii="Tahoma" w:hAnsi="Tahoma" w:cs="Tahoma"/>
      <w:sz w:val="16"/>
      <w:szCs w:val="16"/>
    </w:rPr>
  </w:style>
  <w:style w:type="character" w:customStyle="1" w:styleId="CommentTextChar1">
    <w:name w:val="Comment Text Char1"/>
    <w:semiHidden/>
    <w:rsid w:val="00DD6D98"/>
    <w:rPr>
      <w:rFonts w:cs="Times New Roman"/>
      <w:sz w:val="20"/>
      <w:szCs w:val="20"/>
    </w:rPr>
  </w:style>
  <w:style w:type="character" w:customStyle="1" w:styleId="CommentSubjectChar1">
    <w:name w:val="Comment Subject Char1"/>
    <w:semiHidden/>
    <w:rsid w:val="00DD6D98"/>
    <w:rPr>
      <w:rFonts w:cs="Times New Roman"/>
      <w:b/>
      <w:bCs/>
      <w:sz w:val="20"/>
      <w:szCs w:val="20"/>
    </w:rPr>
  </w:style>
  <w:style w:type="paragraph" w:customStyle="1" w:styleId="QryTableCaption">
    <w:name w:val="Qry Table Caption"/>
    <w:basedOn w:val="Normal"/>
    <w:rsid w:val="00DD6D98"/>
    <w:pPr>
      <w:widowControl w:val="0"/>
      <w:spacing w:before="120" w:after="120" w:line="240" w:lineRule="auto"/>
      <w:jc w:val="center"/>
    </w:pPr>
    <w:rPr>
      <w:b/>
      <w:kern w:val="20"/>
      <w:sz w:val="24"/>
      <w:szCs w:val="20"/>
    </w:rPr>
  </w:style>
  <w:style w:type="character" w:styleId="HTMLCite">
    <w:name w:val="HTML Cite"/>
    <w:rsid w:val="00DD6D98"/>
    <w:rPr>
      <w:i/>
    </w:rPr>
  </w:style>
  <w:style w:type="character" w:customStyle="1" w:styleId="BalloonTextChar1">
    <w:name w:val="Balloon Text Char1"/>
    <w:semiHidden/>
    <w:rsid w:val="00DD6D98"/>
    <w:rPr>
      <w:rFonts w:ascii="Tahoma" w:hAnsi="Tahoma" w:cs="Tahoma"/>
      <w:sz w:val="16"/>
      <w:szCs w:val="16"/>
    </w:rPr>
  </w:style>
  <w:style w:type="character" w:customStyle="1" w:styleId="TitleChar1">
    <w:name w:val="Title Char1"/>
    <w:basedOn w:val="DefaultParagraphFont"/>
    <w:rsid w:val="00DD6D98"/>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rsid w:val="002929EE"/>
    <w:pPr>
      <w:tabs>
        <w:tab w:val="left" w:pos="1276"/>
        <w:tab w:val="right" w:pos="9356"/>
      </w:tabs>
      <w:spacing w:after="0" w:line="240" w:lineRule="auto"/>
      <w:ind w:left="1276" w:right="567" w:hanging="709"/>
    </w:pPr>
  </w:style>
  <w:style w:type="paragraph" w:styleId="TOC4">
    <w:name w:val="toc 4"/>
    <w:basedOn w:val="Normal"/>
    <w:next w:val="Normal"/>
    <w:autoRedefine/>
    <w:uiPriority w:val="39"/>
    <w:rsid w:val="00DD6D98"/>
    <w:pPr>
      <w:spacing w:after="100"/>
      <w:ind w:left="660"/>
    </w:pPr>
  </w:style>
  <w:style w:type="paragraph" w:styleId="TOC5">
    <w:name w:val="toc 5"/>
    <w:basedOn w:val="Normal"/>
    <w:next w:val="Normal"/>
    <w:autoRedefine/>
    <w:uiPriority w:val="39"/>
    <w:rsid w:val="00DD6D98"/>
    <w:pPr>
      <w:spacing w:after="100"/>
      <w:ind w:left="880"/>
    </w:pPr>
  </w:style>
  <w:style w:type="paragraph" w:styleId="TOC6">
    <w:name w:val="toc 6"/>
    <w:basedOn w:val="Normal"/>
    <w:next w:val="Normal"/>
    <w:autoRedefine/>
    <w:uiPriority w:val="39"/>
    <w:rsid w:val="00DD6D98"/>
    <w:pPr>
      <w:spacing w:after="100"/>
      <w:ind w:left="1100"/>
    </w:pPr>
  </w:style>
  <w:style w:type="paragraph" w:styleId="TOC7">
    <w:name w:val="toc 7"/>
    <w:basedOn w:val="Normal"/>
    <w:next w:val="Normal"/>
    <w:autoRedefine/>
    <w:uiPriority w:val="39"/>
    <w:rsid w:val="00DD6D98"/>
    <w:pPr>
      <w:spacing w:after="100"/>
      <w:ind w:left="1320"/>
    </w:pPr>
  </w:style>
  <w:style w:type="paragraph" w:styleId="TOC8">
    <w:name w:val="toc 8"/>
    <w:basedOn w:val="Normal"/>
    <w:next w:val="Normal"/>
    <w:autoRedefine/>
    <w:uiPriority w:val="39"/>
    <w:rsid w:val="00DD6D98"/>
    <w:pPr>
      <w:spacing w:after="100"/>
      <w:ind w:left="1540"/>
    </w:pPr>
  </w:style>
  <w:style w:type="paragraph" w:styleId="TOC9">
    <w:name w:val="toc 9"/>
    <w:basedOn w:val="Normal"/>
    <w:next w:val="Normal"/>
    <w:autoRedefine/>
    <w:uiPriority w:val="39"/>
    <w:rsid w:val="00DD6D98"/>
    <w:pPr>
      <w:spacing w:after="100"/>
      <w:ind w:left="1760"/>
    </w:pPr>
  </w:style>
  <w:style w:type="character" w:styleId="UnresolvedMention">
    <w:name w:val="Unresolved Mention"/>
    <w:basedOn w:val="DefaultParagraphFont"/>
    <w:uiPriority w:val="99"/>
    <w:semiHidden/>
    <w:unhideWhenUsed/>
    <w:rsid w:val="00DD6D98"/>
    <w:rPr>
      <w:color w:val="808080"/>
      <w:shd w:val="clear" w:color="auto" w:fill="E6E6E6"/>
    </w:rPr>
  </w:style>
  <w:style w:type="paragraph" w:customStyle="1" w:styleId="AttributeTableHeaderExample">
    <w:name w:val="Attribute Table Header Example"/>
    <w:basedOn w:val="Heading1"/>
    <w:link w:val="AttributeTableHeaderExampleZchn"/>
    <w:rsid w:val="00E645CE"/>
    <w:rPr>
      <w:noProof/>
    </w:rPr>
  </w:style>
  <w:style w:type="character" w:customStyle="1" w:styleId="AttributeTableHeaderExampleZchn">
    <w:name w:val="Attribute Table Header Example Zchn"/>
    <w:basedOn w:val="Heading1Char"/>
    <w:link w:val="AttributeTableHeaderExample"/>
    <w:rsid w:val="00E645CE"/>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E645CE"/>
    <w:rPr>
      <w:noProof/>
    </w:rPr>
  </w:style>
  <w:style w:type="character" w:customStyle="1" w:styleId="ComponentTableHeaderZchn">
    <w:name w:val="Component Table Header Zchn"/>
    <w:basedOn w:val="Heading1Char"/>
    <w:link w:val="ComponentTableHeader"/>
    <w:rsid w:val="00E645CE"/>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E645CE"/>
    <w:rPr>
      <w:noProof/>
    </w:rPr>
  </w:style>
  <w:style w:type="character" w:customStyle="1" w:styleId="MsgTableHeaderExampleZchn">
    <w:name w:val="Msg Table Header Example Zchn"/>
    <w:basedOn w:val="Heading1Char"/>
    <w:link w:val="MsgTableHeaderExample"/>
    <w:rsid w:val="00E645CE"/>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E645CE"/>
    <w:rPr>
      <w:noProof/>
    </w:rPr>
  </w:style>
  <w:style w:type="character" w:customStyle="1" w:styleId="UserTableHeaderExampleZchn">
    <w:name w:val="User Table Header Example Zchn"/>
    <w:basedOn w:val="Heading1Char"/>
    <w:link w:val="UserTableHeaderExample"/>
    <w:rsid w:val="00E645CE"/>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E645CE"/>
    <w:pPr>
      <w:spacing w:before="20"/>
      <w:jc w:val="left"/>
    </w:pPr>
    <w:rPr>
      <w:rFonts w:ascii="Arial" w:hAnsi="Arial" w:cs="Arial"/>
      <w:noProof/>
      <w:sz w:val="16"/>
    </w:rPr>
  </w:style>
  <w:style w:type="character" w:customStyle="1" w:styleId="HL7TableHeaderZchn">
    <w:name w:val="HL7 Table Header Zchn"/>
    <w:basedOn w:val="Heading1Char"/>
    <w:link w:val="HL7TableHeader"/>
    <w:rsid w:val="00E645CE"/>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E645CE"/>
    <w:rPr>
      <w:noProof/>
    </w:rPr>
  </w:style>
  <w:style w:type="character" w:customStyle="1" w:styleId="HL7TableHeaderExampleZchn">
    <w:name w:val="HL7 Table Header Example Zchn"/>
    <w:basedOn w:val="Heading1Char"/>
    <w:link w:val="HL7TableHeaderExample"/>
    <w:rsid w:val="00E645CE"/>
    <w:rPr>
      <w:rFonts w:ascii="Times New Roman" w:eastAsia="Times New Roman" w:hAnsi="Times New Roman"/>
      <w:b/>
      <w:noProof/>
      <w:kern w:val="28"/>
      <w:sz w:val="72"/>
    </w:rPr>
  </w:style>
  <w:style w:type="paragraph" w:customStyle="1" w:styleId="HL7TableBody">
    <w:name w:val="HL7 Table Body"/>
    <w:basedOn w:val="Heading1"/>
    <w:link w:val="HL7TableBodyZchn"/>
    <w:rsid w:val="00E645CE"/>
    <w:rPr>
      <w:noProof/>
    </w:rPr>
  </w:style>
  <w:style w:type="character" w:customStyle="1" w:styleId="HL7TableBodyZchn">
    <w:name w:val="HL7 Table Body Zchn"/>
    <w:basedOn w:val="Heading1Char"/>
    <w:link w:val="HL7TableBody"/>
    <w:rsid w:val="00E645CE"/>
    <w:rPr>
      <w:rFonts w:ascii="Times New Roman" w:eastAsia="Times New Roman" w:hAnsi="Times New Roman"/>
      <w:b/>
      <w:noProof/>
      <w:kern w:val="28"/>
      <w:sz w:val="72"/>
    </w:rPr>
  </w:style>
  <w:style w:type="paragraph" w:customStyle="1" w:styleId="ANSIdesignation">
    <w:name w:val="ANSI designation"/>
    <w:basedOn w:val="Normal"/>
    <w:rsid w:val="0045408A"/>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205" Type="http://schemas.microsoft.com/office/2011/relationships/people" Target="people.xml"/><Relationship Id="rId107" Type="http://schemas.openxmlformats.org/officeDocument/2006/relationships/hyperlink" Target="file:///E:\V2\v2.9%20final%20Nov%20from%20Frank\V29_CH02C_Tables.docx" TargetMode="External"/><Relationship Id="rId11" Type="http://schemas.openxmlformats.org/officeDocument/2006/relationships/hyperlink" Target="http://www.hl7.org/permalink/?GenderHarmonyIGBallot"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https://na01.safelinks.protection.outlook.com/?url=https%3A%2F%2Fmcmail.mayo.edu%2Fowa%2FUrlBlockedError.aspx&amp;data=02%7C01%7CHans.Buitendijk%40Cerner.com%7C94563515a95347b47e2a08d56ca7de79%7C0ffca1dc22de4c19b786f0dbf79a3c2e%7C0%7C0%7C636534390612534684&amp;sdata=98cL%2B7xxtWw9ruy81%2FrxSZUwPIHr2uRIsEX2zsmJT%2BI%3D&amp;reserved=0"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206" Type="http://schemas.openxmlformats.org/officeDocument/2006/relationships/theme" Target="theme/theme1.xml"/><Relationship Id="rId12"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http://www.regenstrief.org/loinc/loinc.htm"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199" Type="http://schemas.openxmlformats.org/officeDocument/2006/relationships/header" Target="header1.xml"/><Relationship Id="rId203" Type="http://schemas.openxmlformats.org/officeDocument/2006/relationships/footer" Target="footer3.xm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image" Target="media/image4.wmf"/><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image" Target="media/image5.png"/><Relationship Id="rId179"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fontTable" Target="fontTable.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mailto:ord@lists.hl7.org"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image" Target="media/image2.gif"/><Relationship Id="rId18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image" Target="media/image3.emf"/><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header" Target="header2.xm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oleObject" Target="embeddings/Microsoft_Visio_2003-2010_Drawing.vsd"/><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201" Type="http://schemas.openxmlformats.org/officeDocument/2006/relationships/footer" Target="footer1.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file:///E:\V2\v2.9%20final%20Nov%20from%20Frank\V29_CH02C_Tables.docx" TargetMode="External"/><Relationship Id="rId202" Type="http://schemas.openxmlformats.org/officeDocument/2006/relationships/footer" Target="footer2.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IHE.net" TargetMode="External"/><Relationship Id="rId1" Type="http://schemas.openxmlformats.org/officeDocument/2006/relationships/hyperlink" Target="http://www.fda.gov/udi"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E625B-EE21-409C-A7CC-803D923289B0}">
  <ds:schemaRefs>
    <ds:schemaRef ds:uri="http://schemas.openxmlformats.org/officeDocument/2006/bibliography"/>
  </ds:schemaRefs>
</ds:datastoreItem>
</file>

<file path=docMetadata/LabelInfo.xml><?xml version="1.0" encoding="utf-8"?>
<clbl:labelList xmlns:clbl="http://schemas.microsoft.com/office/2020/mipLabelMetadata">
  <clbl:label id="{fbc493a8-0d24-4454-a815-f4ca58e8c09d}" enabled="0" method="" siteId="{fbc493a8-0d24-4454-a815-f4ca58e8c09d}" removed="1"/>
</clbl:labelList>
</file>

<file path=docProps/app.xml><?xml version="1.0" encoding="utf-8"?>
<Properties xmlns="http://schemas.openxmlformats.org/officeDocument/2006/extended-properties" xmlns:vt="http://schemas.openxmlformats.org/officeDocument/2006/docPropsVTypes">
  <Template>Normal</Template>
  <TotalTime>6</TotalTime>
  <Pages>190</Pages>
  <Words>87583</Words>
  <Characters>499228</Characters>
  <Application>Microsoft Office Word</Application>
  <DocSecurity>0</DocSecurity>
  <Lines>4160</Lines>
  <Paragraphs>1171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CH 07 Observations</vt:lpstr>
      <vt:lpstr>V2.9 Chapter 6 - Financial Management</vt:lpstr>
    </vt:vector>
  </TitlesOfParts>
  <Company>Oracle Cerner</Company>
  <LinksUpToDate>false</LinksUpToDate>
  <CharactersWithSpaces>585640</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 07 Observations</dc:title>
  <dc:creator>Hans Buitendijk</dc:creator>
  <cp:lastModifiedBy>Craig Newman</cp:lastModifiedBy>
  <cp:revision>4</cp:revision>
  <cp:lastPrinted>2022-09-09T17:32:00Z</cp:lastPrinted>
  <dcterms:created xsi:type="dcterms:W3CDTF">2023-06-16T17:40:00Z</dcterms:created>
  <dcterms:modified xsi:type="dcterms:W3CDTF">2023-07-03T12:47:00Z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Organization">
    <vt:lpwstr>HL7</vt:lpwstr>
  </property>
  <property fmtid="{D5CDD505-2E9C-101B-9397-08002B2CF9AE}" pid="7" name="fo_checked">
    <vt:filetime>2022-09-06T10:00:00Z</vt:filetime>
  </property>
</Properties>
</file>