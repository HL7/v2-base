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1E59" w14:textId="7B10C3EF" w:rsidR="00A74F21" w:rsidRPr="00BE29E2" w:rsidRDefault="007D7589" w:rsidP="00BE29E2">
      <w:pPr>
        <w:jc w:val="right"/>
        <w:rPr>
          <w:rFonts w:ascii="Arial Narrow" w:hAnsi="Arial Narrow"/>
          <w:sz w:val="32"/>
          <w:szCs w:val="32"/>
        </w:rPr>
      </w:pPr>
      <w:bookmarkStart w:id="0" w:name="_Toc25579082"/>
      <w:bookmarkStart w:id="1" w:name="_Ref485518975"/>
      <w:bookmarkStart w:id="2" w:name="_Toc1802300"/>
      <w:bookmarkStart w:id="3" w:name="_Toc22448375"/>
      <w:bookmarkStart w:id="4" w:name="_Toc22697567"/>
      <w:bookmarkStart w:id="5" w:name="_Toc24273601"/>
      <w:bookmarkStart w:id="6" w:name="_Ref171418399"/>
      <w:bookmarkStart w:id="7" w:name="_Toc179780623"/>
      <w:r w:rsidRPr="00BE29E2">
        <w:rPr>
          <w:rFonts w:ascii="Arial Narrow" w:hAnsi="Arial Narrow"/>
          <w:noProof/>
          <w:sz w:val="32"/>
          <w:szCs w:val="32"/>
        </w:rPr>
        <w:drawing>
          <wp:anchor distT="0" distB="0" distL="114300" distR="114300" simplePos="0" relativeHeight="251659264" behindDoc="0" locked="0" layoutInCell="1" allowOverlap="1" wp14:anchorId="0A0B79CD" wp14:editId="3202BE83">
            <wp:simplePos x="0" y="0"/>
            <wp:positionH relativeFrom="column">
              <wp:posOffset>-47625</wp:posOffset>
            </wp:positionH>
            <wp:positionV relativeFrom="paragraph">
              <wp:posOffset>8255</wp:posOffset>
            </wp:positionV>
            <wp:extent cx="1965960" cy="1483360"/>
            <wp:effectExtent l="0" t="0" r="0" b="254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65960" cy="1483360"/>
                    </a:xfrm>
                    <a:prstGeom prst="rect">
                      <a:avLst/>
                    </a:prstGeom>
                    <a:noFill/>
                  </pic:spPr>
                </pic:pic>
              </a:graphicData>
            </a:graphic>
            <wp14:sizeRelH relativeFrom="page">
              <wp14:pctWidth>0</wp14:pctWidth>
            </wp14:sizeRelH>
            <wp14:sizeRelV relativeFrom="page">
              <wp14:pctHeight>0</wp14:pctHeight>
            </wp14:sizeRelV>
          </wp:anchor>
        </w:drawing>
      </w:r>
      <w:bookmarkEnd w:id="0"/>
      <w:r w:rsidR="00BE29E2" w:rsidRPr="00BE29E2">
        <w:rPr>
          <w:rFonts w:ascii="Arial Narrow" w:hAnsi="Arial Narrow"/>
          <w:noProof/>
          <w:sz w:val="32"/>
          <w:szCs w:val="32"/>
        </w:rPr>
        <w:t>V291_R1_N1_2022SEP</w:t>
      </w:r>
    </w:p>
    <w:p w14:paraId="4CC82455" w14:textId="77777777" w:rsidR="007D2F7A" w:rsidRDefault="007D2F7A" w:rsidP="00421439">
      <w:pPr>
        <w:pStyle w:val="Heading1"/>
        <w:rPr>
          <w:noProof/>
        </w:rPr>
      </w:pPr>
      <w:r w:rsidRPr="008A0EE7">
        <w:rPr>
          <w:noProof/>
        </w:rPr>
        <w:br/>
      </w:r>
      <w:bookmarkStart w:id="8" w:name="_Hlt478463698"/>
      <w:bookmarkEnd w:id="1"/>
      <w:bookmarkEnd w:id="2"/>
      <w:bookmarkEnd w:id="3"/>
      <w:bookmarkEnd w:id="8"/>
      <w:r w:rsidRPr="008A0EE7">
        <w:rPr>
          <w:noProof/>
        </w:rPr>
        <w:t>Control</w:t>
      </w:r>
      <w:r w:rsidR="00421439">
        <w:rPr>
          <w:noProof/>
        </w:rPr>
        <w:t>: Data Types</w:t>
      </w:r>
      <w:bookmarkEnd w:id="4"/>
      <w:bookmarkEnd w:id="5"/>
      <w:bookmarkEnd w:id="6"/>
      <w:bookmarkEnd w:id="7"/>
      <w:r w:rsidRPr="008A0EE7">
        <w:rPr>
          <w:noProof/>
        </w:rPr>
        <w:fldChar w:fldCharType="begin"/>
      </w:r>
      <w:r w:rsidRPr="008A0EE7">
        <w:rPr>
          <w:noProof/>
        </w:rPr>
        <w:instrText>xe "Control</w:instrText>
      </w:r>
      <w:r w:rsidR="00421439">
        <w:rPr>
          <w:noProof/>
        </w:rPr>
        <w:instrText>: Data Types</w:instrText>
      </w:r>
      <w:r w:rsidRPr="008A0EE7">
        <w:rPr>
          <w:noProof/>
        </w:rPr>
        <w:instrText>"</w:instrText>
      </w:r>
      <w:r w:rsidRPr="008A0EE7">
        <w:rPr>
          <w:noProof/>
        </w:rPr>
        <w:fldChar w:fldCharType="end"/>
      </w:r>
    </w:p>
    <w:p w14:paraId="3526AF37" w14:textId="5F10D6E3" w:rsidR="007D2F7A" w:rsidRDefault="00FF190F">
      <w:pPr>
        <w:rPr>
          <w:noProof/>
        </w:rPr>
      </w:pPr>
      <w:r>
        <w:rPr>
          <w:vanish/>
        </w:rPr>
        <w:fldChar w:fldCharType="begin"/>
      </w:r>
      <w:r>
        <w:rPr>
          <w:vanish/>
        </w:rPr>
        <w:instrText xml:space="preserve"> SEQ Kapitel \r 2 \* MERGEFORMAT </w:instrText>
      </w:r>
      <w:r>
        <w:rPr>
          <w:vanish/>
        </w:rPr>
        <w:fldChar w:fldCharType="separate"/>
      </w:r>
      <w:r w:rsidR="000C054D">
        <w:rPr>
          <w:noProof/>
          <w:vanish/>
        </w:rPr>
        <w:t>2</w:t>
      </w:r>
      <w:r>
        <w:rPr>
          <w:vanish/>
        </w:rPr>
        <w:fldChar w:fldCharType="end"/>
      </w:r>
    </w:p>
    <w:p w14:paraId="6F8FC28C" w14:textId="57A356D8" w:rsidR="00BE29E2" w:rsidRDefault="00BE29E2" w:rsidP="00BE29E2">
      <w:pPr>
        <w:pStyle w:val="Heading3"/>
        <w:numPr>
          <w:ilvl w:val="0"/>
          <w:numId w:val="0"/>
        </w:numPr>
        <w:rPr>
          <w:ins w:id="9" w:author="Craig Newman" w:date="2023-06-30T10:57:00Z"/>
          <w:rStyle w:val="Hyperlink"/>
          <w:rFonts w:ascii="Arial" w:hAnsi="Arial" w:cs="Arial"/>
          <w:sz w:val="24"/>
          <w:szCs w:val="24"/>
        </w:rPr>
      </w:pPr>
      <w:bookmarkStart w:id="10" w:name="_Hlk113628941"/>
      <w:bookmarkStart w:id="11" w:name="_Toc28952998"/>
      <w:r>
        <w:t xml:space="preserve">NOTE TO BALLOTERS: </w:t>
      </w:r>
      <w:del w:id="12" w:author="Craig Newman" w:date="2023-06-30T10:56:00Z">
        <w:r w:rsidDel="00FE3C84">
          <w:delText xml:space="preserve">This content is unchanged from </w:delText>
        </w:r>
        <w:r w:rsidDel="00FE3C84">
          <w:fldChar w:fldCharType="begin"/>
        </w:r>
        <w:r w:rsidDel="00FE3C84">
          <w:delInstrText xml:space="preserve"> HYPERLINK "https://www.hl7.org/implement/standards/product_brief.cfm?product_id=516" </w:delInstrText>
        </w:r>
        <w:r w:rsidDel="00FE3C84">
          <w:fldChar w:fldCharType="separate"/>
        </w:r>
        <w:r w:rsidRPr="009569D2" w:rsidDel="00FE3C84">
          <w:rPr>
            <w:rStyle w:val="Hyperlink"/>
            <w:rFonts w:ascii="Arial" w:hAnsi="Arial" w:cs="Arial"/>
            <w:sz w:val="24"/>
            <w:szCs w:val="24"/>
          </w:rPr>
          <w:delText>HL7 Messaging Standard Version 2.9</w:delText>
        </w:r>
        <w:r w:rsidDel="00FE3C84">
          <w:rPr>
            <w:rStyle w:val="Hyperlink"/>
            <w:rFonts w:ascii="Arial" w:hAnsi="Arial" w:cs="Arial"/>
            <w:sz w:val="24"/>
            <w:szCs w:val="24"/>
          </w:rPr>
          <w:fldChar w:fldCharType="end"/>
        </w:r>
      </w:del>
    </w:p>
    <w:p w14:paraId="631152D9" w14:textId="7086C8B5"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3" w:author="Craig Newman" w:date="2023-06-30T10:57:00Z"/>
          <w:rFonts w:eastAsia="MS Mincho"/>
          <w:kern w:val="20"/>
          <w:szCs w:val="20"/>
        </w:rPr>
      </w:pPr>
      <w:ins w:id="14" w:author="Craig Newman" w:date="2023-06-30T10:57:00Z">
        <w:r w:rsidRPr="009307B3">
          <w:rPr>
            <w:rFonts w:eastAsia="MS Mincho"/>
            <w:kern w:val="20"/>
            <w:szCs w:val="20"/>
          </w:rPr>
          <w:t xml:space="preserve">This is the </w:t>
        </w:r>
        <w:r>
          <w:rPr>
            <w:rFonts w:eastAsia="MS Mincho"/>
            <w:kern w:val="20"/>
            <w:szCs w:val="20"/>
          </w:rPr>
          <w:t>Second</w:t>
        </w:r>
        <w:r w:rsidRPr="009307B3">
          <w:rPr>
            <w:rFonts w:eastAsia="MS Mincho"/>
            <w:kern w:val="20"/>
            <w:szCs w:val="20"/>
          </w:rPr>
          <w:t xml:space="preserve"> Normative Ballot for Version 2.9.1.</w:t>
        </w:r>
      </w:ins>
    </w:p>
    <w:p w14:paraId="2AA43410"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5" w:author="Craig Newman" w:date="2023-06-30T10:57:00Z"/>
          <w:rFonts w:eastAsia="MS Mincho"/>
          <w:kern w:val="20"/>
          <w:szCs w:val="20"/>
        </w:rPr>
      </w:pPr>
      <w:ins w:id="16" w:author="Craig Newman" w:date="2023-06-30T10:57: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786E0C7F"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7" w:author="Craig Newman" w:date="2023-06-30T10:57:00Z"/>
          <w:rFonts w:eastAsia="MS Mincho"/>
          <w:kern w:val="20"/>
          <w:szCs w:val="20"/>
        </w:rPr>
      </w:pPr>
      <w:ins w:id="18" w:author="Craig Newman" w:date="2023-06-30T10:57:00Z">
        <w:r w:rsidRPr="009307B3">
          <w:rPr>
            <w:rFonts w:eastAsia="MS Mincho"/>
            <w:kern w:val="20"/>
            <w:szCs w:val="20"/>
          </w:rPr>
          <w:t>The following table itemizes the changes that have been applied to the chapter.</w:t>
        </w:r>
      </w:ins>
    </w:p>
    <w:p w14:paraId="30E2574E"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9" w:author="Craig Newman" w:date="2023-06-30T10:57:00Z"/>
          <w:rFonts w:eastAsia="MS Mincho"/>
          <w:kern w:val="20"/>
          <w:szCs w:val="20"/>
        </w:rPr>
      </w:pPr>
      <w:ins w:id="20" w:author="Craig Newman" w:date="2023-06-30T10:57:00Z">
        <w:r w:rsidRPr="009307B3">
          <w:rPr>
            <w:rFonts w:eastAsia="MS Mincho"/>
            <w:kern w:val="20"/>
            <w:szCs w:val="20"/>
          </w:rPr>
          <w:t xml:space="preserve">HL7 HQ, the Work Group Chairs and the International Affiliates thank you for your consideration! </w:t>
        </w:r>
      </w:ins>
    </w:p>
    <w:p w14:paraId="763C05DA" w14:textId="77777777" w:rsidR="008F7B5C"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1" w:author="Craig Newman" w:date="2023-06-30T10:57:00Z"/>
          <w:rFonts w:eastAsia="MS Mincho"/>
          <w:kern w:val="20"/>
          <w:szCs w:val="20"/>
        </w:rPr>
      </w:pPr>
      <w:bookmarkStart w:id="22" w:name="_Hlk109927075"/>
      <w:ins w:id="23" w:author="Craig Newman" w:date="2023-06-30T10:57:00Z">
        <w:r>
          <w:rPr>
            <w:rFonts w:eastAsia="MS Mincho"/>
            <w:kern w:val="20"/>
            <w:szCs w:val="20"/>
          </w:rPr>
          <w:t>For this chapter we have the following questions:</w:t>
        </w:r>
      </w:ins>
    </w:p>
    <w:p w14:paraId="77B97713" w14:textId="77777777" w:rsidR="008F7B5C" w:rsidRPr="009307B3" w:rsidRDefault="008F7B5C" w:rsidP="008F7B5C">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4" w:author="Craig Newman" w:date="2023-06-30T10:57:00Z"/>
          <w:rFonts w:eastAsia="MS Mincho"/>
          <w:kern w:val="20"/>
          <w:szCs w:val="20"/>
        </w:rPr>
      </w:pPr>
    </w:p>
    <w:bookmarkEnd w:id="22"/>
    <w:p w14:paraId="211A0FE9" w14:textId="77777777" w:rsidR="008F7B5C" w:rsidRDefault="008F7B5C" w:rsidP="008F7B5C">
      <w:pPr>
        <w:rPr>
          <w:ins w:id="25" w:author="Craig Newman" w:date="2023-06-30T10:57:00Z"/>
        </w:rPr>
      </w:pPr>
    </w:p>
    <w:p w14:paraId="7FE128CB" w14:textId="77777777" w:rsidR="008F7B5C" w:rsidRDefault="008F7B5C" w:rsidP="008F7B5C">
      <w:pPr>
        <w:rPr>
          <w:ins w:id="26" w:author="Craig Newman" w:date="2023-06-30T10:5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13"/>
        <w:gridCol w:w="2078"/>
        <w:gridCol w:w="2722"/>
        <w:gridCol w:w="1055"/>
        <w:gridCol w:w="1172"/>
        <w:gridCol w:w="690"/>
      </w:tblGrid>
      <w:tr w:rsidR="002B04EF" w14:paraId="22E7F928" w14:textId="77777777" w:rsidTr="00DA4B53">
        <w:trPr>
          <w:trHeight w:val="530"/>
          <w:tblHeader/>
          <w:ins w:id="27" w:author="Craig Newman" w:date="2023-06-30T10:57:00Z"/>
        </w:trPr>
        <w:tc>
          <w:tcPr>
            <w:tcW w:w="927" w:type="dxa"/>
            <w:shd w:val="clear" w:color="auto" w:fill="D9D9D9"/>
          </w:tcPr>
          <w:p w14:paraId="7BE6FB10" w14:textId="77777777" w:rsidR="008F7B5C" w:rsidRDefault="008F7B5C" w:rsidP="00DA4B53">
            <w:pPr>
              <w:widowControl w:val="0"/>
              <w:autoSpaceDE w:val="0"/>
              <w:autoSpaceDN w:val="0"/>
              <w:adjustRightInd w:val="0"/>
              <w:spacing w:before="110"/>
              <w:rPr>
                <w:ins w:id="28" w:author="Craig Newman" w:date="2023-06-30T10:57:00Z"/>
                <w:rFonts w:ascii="Arial" w:hAnsi="Arial"/>
              </w:rPr>
            </w:pPr>
            <w:ins w:id="29" w:author="Craig Newman" w:date="2023-06-30T10:57:00Z">
              <w:r>
                <w:rPr>
                  <w:b/>
                  <w:bCs/>
                  <w:i/>
                  <w:iCs/>
                  <w:color w:val="000080"/>
                </w:rPr>
                <w:t>Section</w:t>
              </w:r>
            </w:ins>
          </w:p>
        </w:tc>
        <w:tc>
          <w:tcPr>
            <w:tcW w:w="2369" w:type="dxa"/>
            <w:shd w:val="clear" w:color="auto" w:fill="D9D9D9"/>
          </w:tcPr>
          <w:p w14:paraId="673A96D0" w14:textId="77777777" w:rsidR="008F7B5C" w:rsidRDefault="008F7B5C" w:rsidP="00DA4B53">
            <w:pPr>
              <w:widowControl w:val="0"/>
              <w:autoSpaceDE w:val="0"/>
              <w:autoSpaceDN w:val="0"/>
              <w:adjustRightInd w:val="0"/>
              <w:spacing w:before="110"/>
              <w:rPr>
                <w:ins w:id="30" w:author="Craig Newman" w:date="2023-06-30T10:57:00Z"/>
                <w:rFonts w:ascii="Arial" w:hAnsi="Arial"/>
              </w:rPr>
            </w:pPr>
            <w:ins w:id="31" w:author="Craig Newman" w:date="2023-06-30T10:57:00Z">
              <w:r>
                <w:rPr>
                  <w:b/>
                  <w:bCs/>
                  <w:i/>
                  <w:iCs/>
                  <w:color w:val="000080"/>
                </w:rPr>
                <w:t>Section Name</w:t>
              </w:r>
            </w:ins>
          </w:p>
        </w:tc>
        <w:tc>
          <w:tcPr>
            <w:tcW w:w="3089" w:type="dxa"/>
            <w:shd w:val="clear" w:color="auto" w:fill="D9D9D9"/>
          </w:tcPr>
          <w:p w14:paraId="4DB88918" w14:textId="77777777" w:rsidR="008F7B5C" w:rsidRDefault="008F7B5C" w:rsidP="00DA4B53">
            <w:pPr>
              <w:widowControl w:val="0"/>
              <w:autoSpaceDE w:val="0"/>
              <w:autoSpaceDN w:val="0"/>
              <w:adjustRightInd w:val="0"/>
              <w:spacing w:before="110"/>
              <w:rPr>
                <w:ins w:id="32" w:author="Craig Newman" w:date="2023-06-30T10:57:00Z"/>
                <w:rFonts w:ascii="Arial" w:hAnsi="Arial"/>
              </w:rPr>
            </w:pPr>
            <w:ins w:id="33" w:author="Craig Newman" w:date="2023-06-30T10:57:00Z">
              <w:r>
                <w:rPr>
                  <w:b/>
                  <w:bCs/>
                  <w:i/>
                  <w:iCs/>
                  <w:color w:val="000080"/>
                </w:rPr>
                <w:t>Change  Type</w:t>
              </w:r>
            </w:ins>
          </w:p>
        </w:tc>
        <w:tc>
          <w:tcPr>
            <w:tcW w:w="1080" w:type="dxa"/>
            <w:shd w:val="clear" w:color="auto" w:fill="D9D9D9"/>
          </w:tcPr>
          <w:p w14:paraId="3B704E43" w14:textId="77777777" w:rsidR="008F7B5C" w:rsidRPr="005E5A1E" w:rsidRDefault="008F7B5C" w:rsidP="00DA4B53">
            <w:pPr>
              <w:widowControl w:val="0"/>
              <w:autoSpaceDE w:val="0"/>
              <w:autoSpaceDN w:val="0"/>
              <w:adjustRightInd w:val="0"/>
              <w:spacing w:before="110"/>
              <w:rPr>
                <w:ins w:id="34" w:author="Craig Newman" w:date="2023-06-30T10:57:00Z"/>
                <w:b/>
                <w:bCs/>
                <w:i/>
                <w:iCs/>
                <w:color w:val="000080"/>
              </w:rPr>
            </w:pPr>
            <w:ins w:id="35" w:author="Craig Newman" w:date="2023-06-30T10:57:00Z">
              <w:r w:rsidRPr="005E5A1E">
                <w:rPr>
                  <w:b/>
                  <w:bCs/>
                  <w:i/>
                  <w:iCs/>
                  <w:color w:val="000080"/>
                </w:rPr>
                <w:t>Proposal #</w:t>
              </w:r>
            </w:ins>
          </w:p>
        </w:tc>
        <w:tc>
          <w:tcPr>
            <w:tcW w:w="1172" w:type="dxa"/>
            <w:shd w:val="clear" w:color="auto" w:fill="D9D9D9"/>
          </w:tcPr>
          <w:p w14:paraId="5E77336F" w14:textId="77777777" w:rsidR="008F7B5C" w:rsidRDefault="008F7B5C" w:rsidP="00DA4B53">
            <w:pPr>
              <w:widowControl w:val="0"/>
              <w:autoSpaceDE w:val="0"/>
              <w:autoSpaceDN w:val="0"/>
              <w:adjustRightInd w:val="0"/>
              <w:spacing w:before="110"/>
              <w:jc w:val="center"/>
              <w:rPr>
                <w:ins w:id="36" w:author="Craig Newman" w:date="2023-06-30T10:57:00Z"/>
                <w:b/>
                <w:bCs/>
                <w:i/>
                <w:iCs/>
                <w:color w:val="000080"/>
                <w:sz w:val="28"/>
                <w:szCs w:val="28"/>
              </w:rPr>
            </w:pPr>
            <w:ins w:id="37" w:author="Craig Newman" w:date="2023-06-30T10:57:00Z">
              <w:r>
                <w:rPr>
                  <w:b/>
                  <w:bCs/>
                  <w:i/>
                  <w:iCs/>
                  <w:color w:val="000080"/>
                </w:rPr>
                <w:t>Substantive</w:t>
              </w:r>
              <w:r>
                <w:rPr>
                  <w:b/>
                  <w:bCs/>
                  <w:i/>
                  <w:iCs/>
                  <w:color w:val="000080"/>
                </w:rPr>
                <w:br/>
                <w:t>Y/N</w:t>
              </w:r>
            </w:ins>
          </w:p>
        </w:tc>
        <w:tc>
          <w:tcPr>
            <w:tcW w:w="713" w:type="dxa"/>
            <w:shd w:val="clear" w:color="auto" w:fill="D9D9D9"/>
          </w:tcPr>
          <w:p w14:paraId="1DFD1406" w14:textId="77777777" w:rsidR="008F7B5C" w:rsidRDefault="008F7B5C" w:rsidP="00DA4B53">
            <w:pPr>
              <w:widowControl w:val="0"/>
              <w:autoSpaceDE w:val="0"/>
              <w:autoSpaceDN w:val="0"/>
              <w:adjustRightInd w:val="0"/>
              <w:spacing w:before="110"/>
              <w:jc w:val="center"/>
              <w:rPr>
                <w:ins w:id="38" w:author="Craig Newman" w:date="2023-06-30T10:57:00Z"/>
                <w:b/>
                <w:bCs/>
                <w:i/>
                <w:iCs/>
                <w:color w:val="000080"/>
                <w:sz w:val="28"/>
                <w:szCs w:val="28"/>
              </w:rPr>
            </w:pPr>
            <w:ins w:id="39" w:author="Craig Newman" w:date="2023-06-30T10:57:00Z">
              <w:r>
                <w:rPr>
                  <w:b/>
                  <w:bCs/>
                  <w:i/>
                  <w:iCs/>
                  <w:color w:val="000080"/>
                </w:rPr>
                <w:t>Line</w:t>
              </w:r>
              <w:r>
                <w:rPr>
                  <w:b/>
                  <w:bCs/>
                  <w:i/>
                  <w:iCs/>
                  <w:color w:val="000080"/>
                </w:rPr>
                <w:br/>
                <w:t>Item</w:t>
              </w:r>
            </w:ins>
          </w:p>
        </w:tc>
      </w:tr>
      <w:tr w:rsidR="002B04EF" w14:paraId="0364CD67" w14:textId="77777777" w:rsidTr="00DA4B53">
        <w:trPr>
          <w:trHeight w:val="530"/>
          <w:ins w:id="40" w:author="Craig Newman" w:date="2023-06-30T10:57:00Z"/>
        </w:trPr>
        <w:tc>
          <w:tcPr>
            <w:tcW w:w="927" w:type="dxa"/>
            <w:shd w:val="clear" w:color="auto" w:fill="D9D9D9"/>
          </w:tcPr>
          <w:p w14:paraId="470B1C40" w14:textId="263F0284" w:rsidR="008F7B5C" w:rsidRDefault="008F7B5C" w:rsidP="00DA4B53">
            <w:pPr>
              <w:widowControl w:val="0"/>
              <w:autoSpaceDE w:val="0"/>
              <w:autoSpaceDN w:val="0"/>
              <w:adjustRightInd w:val="0"/>
              <w:spacing w:before="110"/>
              <w:rPr>
                <w:ins w:id="41" w:author="Craig Newman" w:date="2023-06-30T10:57:00Z"/>
                <w:b/>
                <w:bCs/>
                <w:i/>
                <w:iCs/>
                <w:color w:val="000080"/>
              </w:rPr>
            </w:pPr>
            <w:ins w:id="42" w:author="Craig Newman" w:date="2023-06-30T10:57:00Z">
              <w:r>
                <w:rPr>
                  <w:b/>
                  <w:bCs/>
                  <w:i/>
                  <w:iCs/>
                  <w:color w:val="000080"/>
                </w:rPr>
                <w:t>2A.</w:t>
              </w:r>
              <w:r w:rsidR="002B04EF">
                <w:rPr>
                  <w:b/>
                  <w:bCs/>
                  <w:i/>
                  <w:iCs/>
                  <w:color w:val="000080"/>
                </w:rPr>
                <w:t>2.63</w:t>
              </w:r>
            </w:ins>
          </w:p>
        </w:tc>
        <w:tc>
          <w:tcPr>
            <w:tcW w:w="2369" w:type="dxa"/>
            <w:shd w:val="clear" w:color="auto" w:fill="D9D9D9"/>
          </w:tcPr>
          <w:p w14:paraId="1047990C" w14:textId="722337A8" w:rsidR="008F7B5C" w:rsidRPr="00810A3C" w:rsidRDefault="002B04EF" w:rsidP="00DA4B53">
            <w:pPr>
              <w:widowControl w:val="0"/>
              <w:autoSpaceDE w:val="0"/>
              <w:autoSpaceDN w:val="0"/>
              <w:adjustRightInd w:val="0"/>
              <w:spacing w:before="110"/>
              <w:rPr>
                <w:ins w:id="43" w:author="Craig Newman" w:date="2023-06-30T10:57:00Z"/>
                <w:bCs/>
                <w:i/>
                <w:iCs/>
                <w:noProof/>
              </w:rPr>
            </w:pPr>
            <w:ins w:id="44" w:author="Craig Newman" w:date="2023-06-30T10:57:00Z">
              <w:r>
                <w:rPr>
                  <w:bCs/>
                  <w:i/>
                  <w:iCs/>
                  <w:noProof/>
                </w:rPr>
                <w:t>RFR</w:t>
              </w:r>
            </w:ins>
          </w:p>
        </w:tc>
        <w:tc>
          <w:tcPr>
            <w:tcW w:w="3089" w:type="dxa"/>
            <w:shd w:val="clear" w:color="auto" w:fill="D9D9D9"/>
          </w:tcPr>
          <w:p w14:paraId="25C71403" w14:textId="5872E8EB" w:rsidR="008F7B5C" w:rsidRPr="00810A3C" w:rsidRDefault="002B04EF" w:rsidP="00DA4B53">
            <w:pPr>
              <w:widowControl w:val="0"/>
              <w:autoSpaceDE w:val="0"/>
              <w:autoSpaceDN w:val="0"/>
              <w:adjustRightInd w:val="0"/>
              <w:spacing w:before="110"/>
              <w:rPr>
                <w:ins w:id="45" w:author="Craig Newman" w:date="2023-06-30T10:57:00Z"/>
                <w:color w:val="000080"/>
              </w:rPr>
            </w:pPr>
            <w:ins w:id="46" w:author="Craig Newman" w:date="2023-06-30T10:57:00Z">
              <w:r>
                <w:rPr>
                  <w:color w:val="000080"/>
                </w:rPr>
                <w:t>Update</w:t>
              </w:r>
            </w:ins>
            <w:ins w:id="47" w:author="Craig Newman" w:date="2023-06-30T10:58:00Z">
              <w:r>
                <w:rPr>
                  <w:color w:val="000080"/>
                </w:rPr>
                <w:t>d Component 2 to be more general</w:t>
              </w:r>
            </w:ins>
          </w:p>
        </w:tc>
        <w:tc>
          <w:tcPr>
            <w:tcW w:w="1080" w:type="dxa"/>
            <w:shd w:val="clear" w:color="auto" w:fill="D9D9D9"/>
          </w:tcPr>
          <w:p w14:paraId="615788D6" w14:textId="2DC97011" w:rsidR="008F7B5C" w:rsidRPr="00810A3C" w:rsidRDefault="002B04EF" w:rsidP="00DA4B53">
            <w:pPr>
              <w:widowControl w:val="0"/>
              <w:autoSpaceDE w:val="0"/>
              <w:autoSpaceDN w:val="0"/>
              <w:adjustRightInd w:val="0"/>
              <w:spacing w:before="110"/>
              <w:rPr>
                <w:ins w:id="48" w:author="Craig Newman" w:date="2023-06-30T10:57:00Z"/>
              </w:rPr>
            </w:pPr>
            <w:ins w:id="49" w:author="Craig Newman" w:date="2023-06-30T10:58:00Z">
              <w:r>
                <w:t>V2-</w:t>
              </w:r>
              <w:r w:rsidR="00EB6E90">
                <w:t>25518</w:t>
              </w:r>
            </w:ins>
          </w:p>
        </w:tc>
        <w:tc>
          <w:tcPr>
            <w:tcW w:w="1172" w:type="dxa"/>
            <w:shd w:val="clear" w:color="auto" w:fill="D9D9D9"/>
          </w:tcPr>
          <w:p w14:paraId="76295A19" w14:textId="0F3C7B44" w:rsidR="008F7B5C" w:rsidRPr="0069575B" w:rsidRDefault="00EB6E90" w:rsidP="00DA4B53">
            <w:pPr>
              <w:widowControl w:val="0"/>
              <w:autoSpaceDE w:val="0"/>
              <w:autoSpaceDN w:val="0"/>
              <w:adjustRightInd w:val="0"/>
              <w:spacing w:before="110"/>
              <w:rPr>
                <w:ins w:id="50" w:author="Craig Newman" w:date="2023-06-30T10:57:00Z"/>
                <w:b/>
                <w:bCs/>
                <w:i/>
                <w:iCs/>
                <w:color w:val="000080"/>
              </w:rPr>
            </w:pPr>
            <w:ins w:id="51" w:author="Craig Newman" w:date="2023-06-30T10:58:00Z">
              <w:r>
                <w:rPr>
                  <w:b/>
                  <w:bCs/>
                  <w:i/>
                  <w:iCs/>
                  <w:color w:val="000080"/>
                </w:rPr>
                <w:t>No</w:t>
              </w:r>
            </w:ins>
          </w:p>
        </w:tc>
        <w:tc>
          <w:tcPr>
            <w:tcW w:w="713" w:type="dxa"/>
            <w:shd w:val="clear" w:color="auto" w:fill="D9D9D9"/>
          </w:tcPr>
          <w:p w14:paraId="2B72618D" w14:textId="77777777" w:rsidR="008F7B5C" w:rsidRPr="0069575B" w:rsidRDefault="008F7B5C" w:rsidP="00DA4B53">
            <w:pPr>
              <w:widowControl w:val="0"/>
              <w:autoSpaceDE w:val="0"/>
              <w:autoSpaceDN w:val="0"/>
              <w:adjustRightInd w:val="0"/>
              <w:spacing w:before="110"/>
              <w:rPr>
                <w:ins w:id="52" w:author="Craig Newman" w:date="2023-06-30T10:57:00Z"/>
                <w:b/>
                <w:bCs/>
                <w:i/>
                <w:iCs/>
                <w:color w:val="000080"/>
              </w:rPr>
            </w:pPr>
          </w:p>
        </w:tc>
      </w:tr>
    </w:tbl>
    <w:p w14:paraId="39C848D1" w14:textId="77777777" w:rsidR="008F7B5C" w:rsidRPr="008F7B5C" w:rsidRDefault="008F7B5C">
      <w:pPr>
        <w:pStyle w:val="NormalIndented"/>
        <w:pPrChange w:id="53" w:author="Craig Newman" w:date="2023-06-30T10:57:00Z">
          <w:pPr>
            <w:pStyle w:val="Heading3"/>
            <w:numPr>
              <w:ilvl w:val="0"/>
              <w:numId w:val="0"/>
            </w:numPr>
            <w:tabs>
              <w:tab w:val="clear" w:pos="1440"/>
            </w:tabs>
          </w:pPr>
        </w:pPrChange>
      </w:pPr>
    </w:p>
    <w:bookmarkEnd w:id="10"/>
    <w:p w14:paraId="281C9EC2" w14:textId="6E4DAF11" w:rsidR="00421439" w:rsidRPr="008A0EE7" w:rsidRDefault="00421439" w:rsidP="00BE29E2">
      <w:pPr>
        <w:pStyle w:val="Heading2"/>
        <w:numPr>
          <w:ilvl w:val="0"/>
          <w:numId w:val="0"/>
        </w:numPr>
        <w:rPr>
          <w:noProof/>
        </w:rPr>
      </w:pPr>
      <w:r w:rsidRPr="00421439">
        <w:rPr>
          <w:noProof/>
        </w:rPr>
        <w:t>C</w:t>
      </w:r>
      <w:r w:rsidR="006F7F1F">
        <w:rPr>
          <w:noProof/>
        </w:rPr>
        <w:t xml:space="preserve">hapter </w:t>
      </w:r>
      <w:r w:rsidRPr="00421439">
        <w:rPr>
          <w:noProof/>
        </w:rPr>
        <w:t>2</w:t>
      </w:r>
      <w:r>
        <w:rPr>
          <w:noProof/>
        </w:rPr>
        <w:t>A</w:t>
      </w:r>
      <w:r w:rsidRPr="00421439">
        <w:rPr>
          <w:noProof/>
        </w:rPr>
        <w:t xml:space="preserve"> C</w:t>
      </w:r>
      <w:r w:rsidR="006F7F1F">
        <w:rPr>
          <w:noProof/>
        </w:rPr>
        <w:t>ontents</w:t>
      </w:r>
      <w:bookmarkEnd w:id="11"/>
    </w:p>
    <w:p w14:paraId="6D0340C8" w14:textId="2DE71B63" w:rsidR="00C16C21" w:rsidRDefault="00C16C21">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8952998" w:history="1">
        <w:r w:rsidRPr="00C53C57">
          <w:rPr>
            <w:rStyle w:val="Hyperlink"/>
          </w:rPr>
          <w:t>2A.1</w:t>
        </w:r>
        <w:r>
          <w:rPr>
            <w:rFonts w:asciiTheme="minorHAnsi" w:eastAsiaTheme="minorEastAsia" w:hAnsiTheme="minorHAnsi" w:cstheme="minorBidi"/>
            <w:b w:val="0"/>
            <w:kern w:val="0"/>
            <w:sz w:val="22"/>
            <w:szCs w:val="22"/>
          </w:rPr>
          <w:tab/>
        </w:r>
        <w:r w:rsidRPr="00C53C57">
          <w:rPr>
            <w:rStyle w:val="Hyperlink"/>
          </w:rPr>
          <w:t>Chapter 2A Contents</w:t>
        </w:r>
        <w:r>
          <w:rPr>
            <w:webHidden/>
          </w:rPr>
          <w:tab/>
        </w:r>
        <w:r>
          <w:rPr>
            <w:webHidden/>
          </w:rPr>
          <w:fldChar w:fldCharType="begin"/>
        </w:r>
        <w:r>
          <w:rPr>
            <w:webHidden/>
          </w:rPr>
          <w:instrText xml:space="preserve"> PAGEREF _Toc28952998 \h </w:instrText>
        </w:r>
        <w:r>
          <w:rPr>
            <w:webHidden/>
          </w:rPr>
        </w:r>
        <w:r>
          <w:rPr>
            <w:webHidden/>
          </w:rPr>
          <w:fldChar w:fldCharType="separate"/>
        </w:r>
        <w:r w:rsidR="000C054D">
          <w:rPr>
            <w:webHidden/>
          </w:rPr>
          <w:t>1</w:t>
        </w:r>
        <w:r>
          <w:rPr>
            <w:webHidden/>
          </w:rPr>
          <w:fldChar w:fldCharType="end"/>
        </w:r>
      </w:hyperlink>
    </w:p>
    <w:p w14:paraId="30D91D5C" w14:textId="5BD45652" w:rsidR="00C16C21" w:rsidRDefault="00000000">
      <w:pPr>
        <w:pStyle w:val="TOC2"/>
        <w:rPr>
          <w:rFonts w:asciiTheme="minorHAnsi" w:eastAsiaTheme="minorEastAsia" w:hAnsiTheme="minorHAnsi" w:cstheme="minorBidi"/>
          <w:b w:val="0"/>
          <w:kern w:val="0"/>
          <w:sz w:val="22"/>
          <w:szCs w:val="22"/>
        </w:rPr>
      </w:pPr>
      <w:hyperlink w:anchor="_Toc28952999" w:history="1">
        <w:r w:rsidR="00C16C21" w:rsidRPr="00C53C57">
          <w:rPr>
            <w:rStyle w:val="Hyperlink"/>
          </w:rPr>
          <w:t>2A.2</w:t>
        </w:r>
        <w:r w:rsidR="00C16C21">
          <w:rPr>
            <w:rFonts w:asciiTheme="minorHAnsi" w:eastAsiaTheme="minorEastAsia" w:hAnsiTheme="minorHAnsi" w:cstheme="minorBidi"/>
            <w:b w:val="0"/>
            <w:kern w:val="0"/>
            <w:sz w:val="22"/>
            <w:szCs w:val="22"/>
          </w:rPr>
          <w:tab/>
        </w:r>
        <w:r w:rsidR="00C16C21" w:rsidRPr="00C53C57">
          <w:rPr>
            <w:rStyle w:val="Hyperlink"/>
          </w:rPr>
          <w:t>Purpose</w:t>
        </w:r>
        <w:r w:rsidR="00C16C21">
          <w:rPr>
            <w:webHidden/>
          </w:rPr>
          <w:tab/>
        </w:r>
        <w:r w:rsidR="00C16C21">
          <w:rPr>
            <w:webHidden/>
          </w:rPr>
          <w:fldChar w:fldCharType="begin"/>
        </w:r>
        <w:r w:rsidR="00C16C21">
          <w:rPr>
            <w:webHidden/>
          </w:rPr>
          <w:instrText xml:space="preserve"> PAGEREF _Toc28952999 \h </w:instrText>
        </w:r>
        <w:r w:rsidR="00C16C21">
          <w:rPr>
            <w:webHidden/>
          </w:rPr>
        </w:r>
        <w:r w:rsidR="00C16C21">
          <w:rPr>
            <w:webHidden/>
          </w:rPr>
          <w:fldChar w:fldCharType="separate"/>
        </w:r>
        <w:r w:rsidR="000C054D">
          <w:rPr>
            <w:webHidden/>
          </w:rPr>
          <w:t>3</w:t>
        </w:r>
        <w:r w:rsidR="00C16C21">
          <w:rPr>
            <w:webHidden/>
          </w:rPr>
          <w:fldChar w:fldCharType="end"/>
        </w:r>
      </w:hyperlink>
    </w:p>
    <w:p w14:paraId="1448310F" w14:textId="380F93BE" w:rsidR="00C16C21" w:rsidRDefault="00000000">
      <w:pPr>
        <w:pStyle w:val="TOC2"/>
        <w:rPr>
          <w:rFonts w:asciiTheme="minorHAnsi" w:eastAsiaTheme="minorEastAsia" w:hAnsiTheme="minorHAnsi" w:cstheme="minorBidi"/>
          <w:b w:val="0"/>
          <w:kern w:val="0"/>
          <w:sz w:val="22"/>
          <w:szCs w:val="22"/>
        </w:rPr>
      </w:pPr>
      <w:hyperlink w:anchor="_Toc28953000" w:history="1">
        <w:r w:rsidR="00C16C21" w:rsidRPr="00C53C57">
          <w:rPr>
            <w:rStyle w:val="Hyperlink"/>
          </w:rPr>
          <w:t>2A.3</w:t>
        </w:r>
        <w:r w:rsidR="00C16C21">
          <w:rPr>
            <w:rFonts w:asciiTheme="minorHAnsi" w:eastAsiaTheme="minorEastAsia" w:hAnsiTheme="minorHAnsi" w:cstheme="minorBidi"/>
            <w:b w:val="0"/>
            <w:kern w:val="0"/>
            <w:sz w:val="22"/>
            <w:szCs w:val="22"/>
          </w:rPr>
          <w:tab/>
        </w:r>
        <w:r w:rsidR="00C16C21" w:rsidRPr="00C53C57">
          <w:rPr>
            <w:rStyle w:val="Hyperlink"/>
          </w:rPr>
          <w:t>Data Types</w:t>
        </w:r>
        <w:r w:rsidR="00C16C21">
          <w:rPr>
            <w:webHidden/>
          </w:rPr>
          <w:tab/>
        </w:r>
        <w:r w:rsidR="00C16C21">
          <w:rPr>
            <w:webHidden/>
          </w:rPr>
          <w:fldChar w:fldCharType="begin"/>
        </w:r>
        <w:r w:rsidR="00C16C21">
          <w:rPr>
            <w:webHidden/>
          </w:rPr>
          <w:instrText xml:space="preserve"> PAGEREF _Toc28953000 \h </w:instrText>
        </w:r>
        <w:r w:rsidR="00C16C21">
          <w:rPr>
            <w:webHidden/>
          </w:rPr>
        </w:r>
        <w:r w:rsidR="00C16C21">
          <w:rPr>
            <w:webHidden/>
          </w:rPr>
          <w:fldChar w:fldCharType="separate"/>
        </w:r>
        <w:r w:rsidR="000C054D">
          <w:rPr>
            <w:webHidden/>
          </w:rPr>
          <w:t>3</w:t>
        </w:r>
        <w:r w:rsidR="00C16C21">
          <w:rPr>
            <w:webHidden/>
          </w:rPr>
          <w:fldChar w:fldCharType="end"/>
        </w:r>
      </w:hyperlink>
    </w:p>
    <w:p w14:paraId="308ECFBC" w14:textId="4D601679" w:rsidR="00C16C21" w:rsidRDefault="00000000">
      <w:pPr>
        <w:pStyle w:val="TOC3"/>
        <w:rPr>
          <w:rFonts w:asciiTheme="minorHAnsi" w:eastAsiaTheme="minorEastAsia" w:hAnsiTheme="minorHAnsi" w:cstheme="minorBidi"/>
          <w:noProof/>
          <w:sz w:val="22"/>
        </w:rPr>
      </w:pPr>
      <w:hyperlink w:anchor="_Toc28953001" w:history="1">
        <w:r w:rsidR="00C16C21" w:rsidRPr="00C53C57">
          <w:rPr>
            <w:rStyle w:val="Hyperlink"/>
            <w:noProof/>
          </w:rPr>
          <w:t>2A.3.1</w:t>
        </w:r>
        <w:r w:rsidR="00C16C21">
          <w:rPr>
            <w:rFonts w:asciiTheme="minorHAnsi" w:eastAsiaTheme="minorEastAsia" w:hAnsiTheme="minorHAnsi" w:cstheme="minorBidi"/>
            <w:noProof/>
            <w:sz w:val="22"/>
          </w:rPr>
          <w:tab/>
        </w:r>
        <w:r w:rsidR="00C16C21" w:rsidRPr="00C53C57">
          <w:rPr>
            <w:rStyle w:val="Hyperlink"/>
            <w:noProof/>
          </w:rPr>
          <w:t>AD - address</w:t>
        </w:r>
        <w:r w:rsidR="00C16C21">
          <w:rPr>
            <w:noProof/>
            <w:webHidden/>
          </w:rPr>
          <w:tab/>
        </w:r>
        <w:r w:rsidR="00C16C21">
          <w:rPr>
            <w:noProof/>
            <w:webHidden/>
          </w:rPr>
          <w:fldChar w:fldCharType="begin"/>
        </w:r>
        <w:r w:rsidR="00C16C21">
          <w:rPr>
            <w:noProof/>
            <w:webHidden/>
          </w:rPr>
          <w:instrText xml:space="preserve"> PAGEREF _Toc28953001 \h </w:instrText>
        </w:r>
        <w:r w:rsidR="00C16C21">
          <w:rPr>
            <w:noProof/>
            <w:webHidden/>
          </w:rPr>
        </w:r>
        <w:r w:rsidR="00C16C21">
          <w:rPr>
            <w:noProof/>
            <w:webHidden/>
          </w:rPr>
          <w:fldChar w:fldCharType="separate"/>
        </w:r>
        <w:r w:rsidR="000C054D">
          <w:rPr>
            <w:noProof/>
            <w:webHidden/>
          </w:rPr>
          <w:t>3</w:t>
        </w:r>
        <w:r w:rsidR="00C16C21">
          <w:rPr>
            <w:noProof/>
            <w:webHidden/>
          </w:rPr>
          <w:fldChar w:fldCharType="end"/>
        </w:r>
      </w:hyperlink>
    </w:p>
    <w:p w14:paraId="71C43D7B" w14:textId="291E9BA1" w:rsidR="00C16C21" w:rsidRDefault="00000000">
      <w:pPr>
        <w:pStyle w:val="TOC3"/>
        <w:rPr>
          <w:rFonts w:asciiTheme="minorHAnsi" w:eastAsiaTheme="minorEastAsia" w:hAnsiTheme="minorHAnsi" w:cstheme="minorBidi"/>
          <w:noProof/>
          <w:sz w:val="22"/>
        </w:rPr>
      </w:pPr>
      <w:hyperlink w:anchor="_Toc28953002" w:history="1">
        <w:r w:rsidR="00C16C21" w:rsidRPr="00C53C57">
          <w:rPr>
            <w:rStyle w:val="Hyperlink"/>
            <w:noProof/>
            <w:snapToGrid w:val="0"/>
          </w:rPr>
          <w:t>2A.3.2</w:t>
        </w:r>
        <w:r w:rsidR="00C16C21">
          <w:rPr>
            <w:rFonts w:asciiTheme="minorHAnsi" w:eastAsiaTheme="minorEastAsia" w:hAnsiTheme="minorHAnsi" w:cstheme="minorBidi"/>
            <w:noProof/>
            <w:sz w:val="22"/>
          </w:rPr>
          <w:tab/>
        </w:r>
        <w:r w:rsidR="00C16C21" w:rsidRPr="00C53C57">
          <w:rPr>
            <w:rStyle w:val="Hyperlink"/>
            <w:noProof/>
          </w:rPr>
          <w:t xml:space="preserve">AUI - </w:t>
        </w:r>
        <w:r w:rsidR="00C16C21" w:rsidRPr="00C53C57">
          <w:rPr>
            <w:rStyle w:val="Hyperlink"/>
            <w:noProof/>
            <w:snapToGrid w:val="0"/>
          </w:rPr>
          <w:t>authorization information</w:t>
        </w:r>
        <w:r w:rsidR="00C16C21">
          <w:rPr>
            <w:noProof/>
            <w:webHidden/>
          </w:rPr>
          <w:tab/>
        </w:r>
        <w:r w:rsidR="00C16C21">
          <w:rPr>
            <w:noProof/>
            <w:webHidden/>
          </w:rPr>
          <w:fldChar w:fldCharType="begin"/>
        </w:r>
        <w:r w:rsidR="00C16C21">
          <w:rPr>
            <w:noProof/>
            <w:webHidden/>
          </w:rPr>
          <w:instrText xml:space="preserve"> PAGEREF _Toc28953002 \h </w:instrText>
        </w:r>
        <w:r w:rsidR="00C16C21">
          <w:rPr>
            <w:noProof/>
            <w:webHidden/>
          </w:rPr>
        </w:r>
        <w:r w:rsidR="00C16C21">
          <w:rPr>
            <w:noProof/>
            <w:webHidden/>
          </w:rPr>
          <w:fldChar w:fldCharType="separate"/>
        </w:r>
        <w:r w:rsidR="000C054D">
          <w:rPr>
            <w:noProof/>
            <w:webHidden/>
          </w:rPr>
          <w:t>4</w:t>
        </w:r>
        <w:r w:rsidR="00C16C21">
          <w:rPr>
            <w:noProof/>
            <w:webHidden/>
          </w:rPr>
          <w:fldChar w:fldCharType="end"/>
        </w:r>
      </w:hyperlink>
    </w:p>
    <w:p w14:paraId="10777DE4" w14:textId="7760981F" w:rsidR="00C16C21" w:rsidRDefault="00000000">
      <w:pPr>
        <w:pStyle w:val="TOC3"/>
        <w:rPr>
          <w:rFonts w:asciiTheme="minorHAnsi" w:eastAsiaTheme="minorEastAsia" w:hAnsiTheme="minorHAnsi" w:cstheme="minorBidi"/>
          <w:noProof/>
          <w:sz w:val="22"/>
        </w:rPr>
      </w:pPr>
      <w:hyperlink w:anchor="_Toc28953003" w:history="1">
        <w:r w:rsidR="00C16C21" w:rsidRPr="00C53C57">
          <w:rPr>
            <w:rStyle w:val="Hyperlink"/>
            <w:noProof/>
          </w:rPr>
          <w:t>2A.3.3</w:t>
        </w:r>
        <w:r w:rsidR="00C16C21">
          <w:rPr>
            <w:rFonts w:asciiTheme="minorHAnsi" w:eastAsiaTheme="minorEastAsia" w:hAnsiTheme="minorHAnsi" w:cstheme="minorBidi"/>
            <w:noProof/>
            <w:sz w:val="22"/>
          </w:rPr>
          <w:tab/>
        </w:r>
        <w:r w:rsidR="00C16C21" w:rsidRPr="00C53C57">
          <w:rPr>
            <w:rStyle w:val="Hyperlink"/>
            <w:noProof/>
          </w:rPr>
          <w:t>CCD - charge code and date</w:t>
        </w:r>
        <w:r w:rsidR="00C16C21">
          <w:rPr>
            <w:noProof/>
            <w:webHidden/>
          </w:rPr>
          <w:tab/>
        </w:r>
        <w:r w:rsidR="00C16C21">
          <w:rPr>
            <w:noProof/>
            <w:webHidden/>
          </w:rPr>
          <w:fldChar w:fldCharType="begin"/>
        </w:r>
        <w:r w:rsidR="00C16C21">
          <w:rPr>
            <w:noProof/>
            <w:webHidden/>
          </w:rPr>
          <w:instrText xml:space="preserve"> PAGEREF _Toc28953003 \h </w:instrText>
        </w:r>
        <w:r w:rsidR="00C16C21">
          <w:rPr>
            <w:noProof/>
            <w:webHidden/>
          </w:rPr>
        </w:r>
        <w:r w:rsidR="00C16C21">
          <w:rPr>
            <w:noProof/>
            <w:webHidden/>
          </w:rPr>
          <w:fldChar w:fldCharType="separate"/>
        </w:r>
        <w:r w:rsidR="000C054D">
          <w:rPr>
            <w:noProof/>
            <w:webHidden/>
          </w:rPr>
          <w:t>5</w:t>
        </w:r>
        <w:r w:rsidR="00C16C21">
          <w:rPr>
            <w:noProof/>
            <w:webHidden/>
          </w:rPr>
          <w:fldChar w:fldCharType="end"/>
        </w:r>
      </w:hyperlink>
    </w:p>
    <w:p w14:paraId="53253E03" w14:textId="00154700" w:rsidR="00C16C21" w:rsidRDefault="00000000">
      <w:pPr>
        <w:pStyle w:val="TOC3"/>
        <w:rPr>
          <w:rFonts w:asciiTheme="minorHAnsi" w:eastAsiaTheme="minorEastAsia" w:hAnsiTheme="minorHAnsi" w:cstheme="minorBidi"/>
          <w:noProof/>
          <w:sz w:val="22"/>
        </w:rPr>
      </w:pPr>
      <w:hyperlink w:anchor="_Toc28953004" w:history="1">
        <w:r w:rsidR="00C16C21" w:rsidRPr="00C53C57">
          <w:rPr>
            <w:rStyle w:val="Hyperlink"/>
            <w:noProof/>
          </w:rPr>
          <w:t>2A.3.4</w:t>
        </w:r>
        <w:r w:rsidR="00C16C21">
          <w:rPr>
            <w:rFonts w:asciiTheme="minorHAnsi" w:eastAsiaTheme="minorEastAsia" w:hAnsiTheme="minorHAnsi" w:cstheme="minorBidi"/>
            <w:noProof/>
            <w:sz w:val="22"/>
          </w:rPr>
          <w:tab/>
        </w:r>
        <w:r w:rsidR="00C16C21" w:rsidRPr="00C53C57">
          <w:rPr>
            <w:rStyle w:val="Hyperlink"/>
            <w:noProof/>
          </w:rPr>
          <w:t>CCP - channel calibration parameters</w:t>
        </w:r>
        <w:r w:rsidR="00C16C21">
          <w:rPr>
            <w:noProof/>
            <w:webHidden/>
          </w:rPr>
          <w:tab/>
        </w:r>
        <w:r w:rsidR="00C16C21">
          <w:rPr>
            <w:noProof/>
            <w:webHidden/>
          </w:rPr>
          <w:fldChar w:fldCharType="begin"/>
        </w:r>
        <w:r w:rsidR="00C16C21">
          <w:rPr>
            <w:noProof/>
            <w:webHidden/>
          </w:rPr>
          <w:instrText xml:space="preserve"> PAGEREF _Toc28953004 \h </w:instrText>
        </w:r>
        <w:r w:rsidR="00C16C21">
          <w:rPr>
            <w:noProof/>
            <w:webHidden/>
          </w:rPr>
        </w:r>
        <w:r w:rsidR="00C16C21">
          <w:rPr>
            <w:noProof/>
            <w:webHidden/>
          </w:rPr>
          <w:fldChar w:fldCharType="separate"/>
        </w:r>
        <w:r w:rsidR="000C054D">
          <w:rPr>
            <w:noProof/>
            <w:webHidden/>
          </w:rPr>
          <w:t>5</w:t>
        </w:r>
        <w:r w:rsidR="00C16C21">
          <w:rPr>
            <w:noProof/>
            <w:webHidden/>
          </w:rPr>
          <w:fldChar w:fldCharType="end"/>
        </w:r>
      </w:hyperlink>
    </w:p>
    <w:p w14:paraId="56C8DD0B" w14:textId="121A2CBA" w:rsidR="00C16C21" w:rsidRDefault="00000000">
      <w:pPr>
        <w:pStyle w:val="TOC3"/>
        <w:rPr>
          <w:rFonts w:asciiTheme="minorHAnsi" w:eastAsiaTheme="minorEastAsia" w:hAnsiTheme="minorHAnsi" w:cstheme="minorBidi"/>
          <w:noProof/>
          <w:sz w:val="22"/>
        </w:rPr>
      </w:pPr>
      <w:hyperlink w:anchor="_Toc28953005" w:history="1">
        <w:r w:rsidR="00C16C21" w:rsidRPr="00C53C57">
          <w:rPr>
            <w:rStyle w:val="Hyperlink"/>
            <w:noProof/>
          </w:rPr>
          <w:t>2A.3.5</w:t>
        </w:r>
        <w:r w:rsidR="00C16C21">
          <w:rPr>
            <w:rFonts w:asciiTheme="minorHAnsi" w:eastAsiaTheme="minorEastAsia" w:hAnsiTheme="minorHAnsi" w:cstheme="minorBidi"/>
            <w:noProof/>
            <w:sz w:val="22"/>
          </w:rPr>
          <w:tab/>
        </w:r>
        <w:r w:rsidR="00C16C21" w:rsidRPr="00C53C57">
          <w:rPr>
            <w:rStyle w:val="Hyperlink"/>
            <w:noProof/>
          </w:rPr>
          <w:t>CD - channel definition</w:t>
        </w:r>
        <w:r w:rsidR="00C16C21">
          <w:rPr>
            <w:noProof/>
            <w:webHidden/>
          </w:rPr>
          <w:tab/>
        </w:r>
        <w:r w:rsidR="00C16C21">
          <w:rPr>
            <w:noProof/>
            <w:webHidden/>
          </w:rPr>
          <w:fldChar w:fldCharType="begin"/>
        </w:r>
        <w:r w:rsidR="00C16C21">
          <w:rPr>
            <w:noProof/>
            <w:webHidden/>
          </w:rPr>
          <w:instrText xml:space="preserve"> PAGEREF _Toc28953005 \h </w:instrText>
        </w:r>
        <w:r w:rsidR="00C16C21">
          <w:rPr>
            <w:noProof/>
            <w:webHidden/>
          </w:rPr>
        </w:r>
        <w:r w:rsidR="00C16C21">
          <w:rPr>
            <w:noProof/>
            <w:webHidden/>
          </w:rPr>
          <w:fldChar w:fldCharType="separate"/>
        </w:r>
        <w:r w:rsidR="000C054D">
          <w:rPr>
            <w:noProof/>
            <w:webHidden/>
          </w:rPr>
          <w:t>6</w:t>
        </w:r>
        <w:r w:rsidR="00C16C21">
          <w:rPr>
            <w:noProof/>
            <w:webHidden/>
          </w:rPr>
          <w:fldChar w:fldCharType="end"/>
        </w:r>
      </w:hyperlink>
    </w:p>
    <w:p w14:paraId="72D4D4AC" w14:textId="5D97DAA8" w:rsidR="00C16C21" w:rsidRDefault="00000000">
      <w:pPr>
        <w:pStyle w:val="TOC3"/>
        <w:rPr>
          <w:rFonts w:asciiTheme="minorHAnsi" w:eastAsiaTheme="minorEastAsia" w:hAnsiTheme="minorHAnsi" w:cstheme="minorBidi"/>
          <w:noProof/>
          <w:sz w:val="22"/>
        </w:rPr>
      </w:pPr>
      <w:hyperlink w:anchor="_Toc28953006" w:history="1">
        <w:r w:rsidR="00C16C21" w:rsidRPr="00C53C57">
          <w:rPr>
            <w:rStyle w:val="Hyperlink"/>
            <w:noProof/>
          </w:rPr>
          <w:t>2A.3.6</w:t>
        </w:r>
        <w:r w:rsidR="00C16C21">
          <w:rPr>
            <w:rFonts w:asciiTheme="minorHAnsi" w:eastAsiaTheme="minorEastAsia" w:hAnsiTheme="minorHAnsi" w:cstheme="minorBidi"/>
            <w:noProof/>
            <w:sz w:val="22"/>
          </w:rPr>
          <w:tab/>
        </w:r>
        <w:r w:rsidR="00C16C21" w:rsidRPr="00C53C57">
          <w:rPr>
            <w:rStyle w:val="Hyperlink"/>
            <w:noProof/>
          </w:rPr>
          <w:t>WITHDRAWN (CE – coded entry)</w:t>
        </w:r>
        <w:r w:rsidR="00C16C21">
          <w:rPr>
            <w:noProof/>
            <w:webHidden/>
          </w:rPr>
          <w:tab/>
        </w:r>
        <w:r w:rsidR="00C16C21">
          <w:rPr>
            <w:noProof/>
            <w:webHidden/>
          </w:rPr>
          <w:fldChar w:fldCharType="begin"/>
        </w:r>
        <w:r w:rsidR="00C16C21">
          <w:rPr>
            <w:noProof/>
            <w:webHidden/>
          </w:rPr>
          <w:instrText xml:space="preserve"> PAGEREF _Toc28953006 \h </w:instrText>
        </w:r>
        <w:r w:rsidR="00C16C21">
          <w:rPr>
            <w:noProof/>
            <w:webHidden/>
          </w:rPr>
        </w:r>
        <w:r w:rsidR="00C16C21">
          <w:rPr>
            <w:noProof/>
            <w:webHidden/>
          </w:rPr>
          <w:fldChar w:fldCharType="separate"/>
        </w:r>
        <w:r w:rsidR="000C054D">
          <w:rPr>
            <w:noProof/>
            <w:webHidden/>
          </w:rPr>
          <w:t>8</w:t>
        </w:r>
        <w:r w:rsidR="00C16C21">
          <w:rPr>
            <w:noProof/>
            <w:webHidden/>
          </w:rPr>
          <w:fldChar w:fldCharType="end"/>
        </w:r>
      </w:hyperlink>
    </w:p>
    <w:p w14:paraId="69EFB6FA" w14:textId="5D6199E9" w:rsidR="00C16C21" w:rsidRDefault="00000000">
      <w:pPr>
        <w:pStyle w:val="TOC3"/>
        <w:rPr>
          <w:rFonts w:asciiTheme="minorHAnsi" w:eastAsiaTheme="minorEastAsia" w:hAnsiTheme="minorHAnsi" w:cstheme="minorBidi"/>
          <w:noProof/>
          <w:sz w:val="22"/>
        </w:rPr>
      </w:pPr>
      <w:hyperlink w:anchor="_Toc28953007" w:history="1">
        <w:r w:rsidR="00C16C21" w:rsidRPr="00C53C57">
          <w:rPr>
            <w:rStyle w:val="Hyperlink"/>
            <w:noProof/>
          </w:rPr>
          <w:t>2A.3.7</w:t>
        </w:r>
        <w:r w:rsidR="00C16C21">
          <w:rPr>
            <w:rFonts w:asciiTheme="minorHAnsi" w:eastAsiaTheme="minorEastAsia" w:hAnsiTheme="minorHAnsi" w:cstheme="minorBidi"/>
            <w:noProof/>
            <w:sz w:val="22"/>
          </w:rPr>
          <w:tab/>
        </w:r>
        <w:r w:rsidR="00C16C21" w:rsidRPr="00C53C57">
          <w:rPr>
            <w:rStyle w:val="Hyperlink"/>
            <w:noProof/>
          </w:rPr>
          <w:t>CF - coded element with formatted values</w:t>
        </w:r>
        <w:r w:rsidR="00C16C21">
          <w:rPr>
            <w:noProof/>
            <w:webHidden/>
          </w:rPr>
          <w:tab/>
        </w:r>
        <w:r w:rsidR="00C16C21">
          <w:rPr>
            <w:noProof/>
            <w:webHidden/>
          </w:rPr>
          <w:fldChar w:fldCharType="begin"/>
        </w:r>
        <w:r w:rsidR="00C16C21">
          <w:rPr>
            <w:noProof/>
            <w:webHidden/>
          </w:rPr>
          <w:instrText xml:space="preserve"> PAGEREF _Toc28953007 \h </w:instrText>
        </w:r>
        <w:r w:rsidR="00C16C21">
          <w:rPr>
            <w:noProof/>
            <w:webHidden/>
          </w:rPr>
        </w:r>
        <w:r w:rsidR="00C16C21">
          <w:rPr>
            <w:noProof/>
            <w:webHidden/>
          </w:rPr>
          <w:fldChar w:fldCharType="separate"/>
        </w:r>
        <w:r w:rsidR="000C054D">
          <w:rPr>
            <w:noProof/>
            <w:webHidden/>
          </w:rPr>
          <w:t>8</w:t>
        </w:r>
        <w:r w:rsidR="00C16C21">
          <w:rPr>
            <w:noProof/>
            <w:webHidden/>
          </w:rPr>
          <w:fldChar w:fldCharType="end"/>
        </w:r>
      </w:hyperlink>
    </w:p>
    <w:p w14:paraId="2C4B95A0" w14:textId="1D7A69EE" w:rsidR="00C16C21" w:rsidRDefault="00000000">
      <w:pPr>
        <w:pStyle w:val="TOC3"/>
        <w:rPr>
          <w:rFonts w:asciiTheme="minorHAnsi" w:eastAsiaTheme="minorEastAsia" w:hAnsiTheme="minorHAnsi" w:cstheme="minorBidi"/>
          <w:noProof/>
          <w:sz w:val="22"/>
        </w:rPr>
      </w:pPr>
      <w:hyperlink w:anchor="_Toc28953008" w:history="1">
        <w:r w:rsidR="00C16C21" w:rsidRPr="00C53C57">
          <w:rPr>
            <w:rStyle w:val="Hyperlink"/>
            <w:noProof/>
          </w:rPr>
          <w:t>2A.3.8</w:t>
        </w:r>
        <w:r w:rsidR="00C16C21">
          <w:rPr>
            <w:rFonts w:asciiTheme="minorHAnsi" w:eastAsiaTheme="minorEastAsia" w:hAnsiTheme="minorHAnsi" w:cstheme="minorBidi"/>
            <w:noProof/>
            <w:sz w:val="22"/>
          </w:rPr>
          <w:tab/>
        </w:r>
        <w:r w:rsidR="00C16C21" w:rsidRPr="00C53C57">
          <w:rPr>
            <w:rStyle w:val="Hyperlink"/>
            <w:noProof/>
          </w:rPr>
          <w:t>CNE – coded with no exceptions</w:t>
        </w:r>
        <w:r w:rsidR="00C16C21">
          <w:rPr>
            <w:noProof/>
            <w:webHidden/>
          </w:rPr>
          <w:tab/>
        </w:r>
        <w:r w:rsidR="00C16C21">
          <w:rPr>
            <w:noProof/>
            <w:webHidden/>
          </w:rPr>
          <w:fldChar w:fldCharType="begin"/>
        </w:r>
        <w:r w:rsidR="00C16C21">
          <w:rPr>
            <w:noProof/>
            <w:webHidden/>
          </w:rPr>
          <w:instrText xml:space="preserve"> PAGEREF _Toc28953008 \h </w:instrText>
        </w:r>
        <w:r w:rsidR="00C16C21">
          <w:rPr>
            <w:noProof/>
            <w:webHidden/>
          </w:rPr>
        </w:r>
        <w:r w:rsidR="00C16C21">
          <w:rPr>
            <w:noProof/>
            <w:webHidden/>
          </w:rPr>
          <w:fldChar w:fldCharType="separate"/>
        </w:r>
        <w:r w:rsidR="000C054D">
          <w:rPr>
            <w:noProof/>
            <w:webHidden/>
          </w:rPr>
          <w:t>12</w:t>
        </w:r>
        <w:r w:rsidR="00C16C21">
          <w:rPr>
            <w:noProof/>
            <w:webHidden/>
          </w:rPr>
          <w:fldChar w:fldCharType="end"/>
        </w:r>
      </w:hyperlink>
    </w:p>
    <w:p w14:paraId="6AB7D7D1" w14:textId="08D27917" w:rsidR="00C16C21" w:rsidRDefault="00000000">
      <w:pPr>
        <w:pStyle w:val="TOC3"/>
        <w:rPr>
          <w:rFonts w:asciiTheme="minorHAnsi" w:eastAsiaTheme="minorEastAsia" w:hAnsiTheme="minorHAnsi" w:cstheme="minorBidi"/>
          <w:noProof/>
          <w:sz w:val="22"/>
        </w:rPr>
      </w:pPr>
      <w:hyperlink w:anchor="_Toc28953009" w:history="1">
        <w:r w:rsidR="00C16C21" w:rsidRPr="00C53C57">
          <w:rPr>
            <w:rStyle w:val="Hyperlink"/>
            <w:noProof/>
          </w:rPr>
          <w:t>2A.3.9</w:t>
        </w:r>
        <w:r w:rsidR="00C16C21">
          <w:rPr>
            <w:rFonts w:asciiTheme="minorHAnsi" w:eastAsiaTheme="minorEastAsia" w:hAnsiTheme="minorHAnsi" w:cstheme="minorBidi"/>
            <w:noProof/>
            <w:sz w:val="22"/>
          </w:rPr>
          <w:tab/>
        </w:r>
        <w:r w:rsidR="00C16C21" w:rsidRPr="00C53C57">
          <w:rPr>
            <w:rStyle w:val="Hyperlink"/>
            <w:noProof/>
          </w:rPr>
          <w:t>CNN - composite ID number and name simplified</w:t>
        </w:r>
        <w:r w:rsidR="00C16C21">
          <w:rPr>
            <w:noProof/>
            <w:webHidden/>
          </w:rPr>
          <w:tab/>
        </w:r>
        <w:r w:rsidR="00C16C21">
          <w:rPr>
            <w:noProof/>
            <w:webHidden/>
          </w:rPr>
          <w:fldChar w:fldCharType="begin"/>
        </w:r>
        <w:r w:rsidR="00C16C21">
          <w:rPr>
            <w:noProof/>
            <w:webHidden/>
          </w:rPr>
          <w:instrText xml:space="preserve"> PAGEREF _Toc28953009 \h </w:instrText>
        </w:r>
        <w:r w:rsidR="00C16C21">
          <w:rPr>
            <w:noProof/>
            <w:webHidden/>
          </w:rPr>
        </w:r>
        <w:r w:rsidR="00C16C21">
          <w:rPr>
            <w:noProof/>
            <w:webHidden/>
          </w:rPr>
          <w:fldChar w:fldCharType="separate"/>
        </w:r>
        <w:r w:rsidR="000C054D">
          <w:rPr>
            <w:noProof/>
            <w:webHidden/>
          </w:rPr>
          <w:t>17</w:t>
        </w:r>
        <w:r w:rsidR="00C16C21">
          <w:rPr>
            <w:noProof/>
            <w:webHidden/>
          </w:rPr>
          <w:fldChar w:fldCharType="end"/>
        </w:r>
      </w:hyperlink>
    </w:p>
    <w:p w14:paraId="29DF4BB6" w14:textId="6ECD5BA6" w:rsidR="00C16C21" w:rsidRDefault="00000000">
      <w:pPr>
        <w:pStyle w:val="TOC3"/>
        <w:rPr>
          <w:rFonts w:asciiTheme="minorHAnsi" w:eastAsiaTheme="minorEastAsia" w:hAnsiTheme="minorHAnsi" w:cstheme="minorBidi"/>
          <w:noProof/>
          <w:sz w:val="22"/>
        </w:rPr>
      </w:pPr>
      <w:hyperlink w:anchor="_Toc28953010" w:history="1">
        <w:r w:rsidR="00C16C21" w:rsidRPr="00C53C57">
          <w:rPr>
            <w:rStyle w:val="Hyperlink"/>
            <w:noProof/>
          </w:rPr>
          <w:t>2A.3.10</w:t>
        </w:r>
        <w:r w:rsidR="00C16C21">
          <w:rPr>
            <w:rFonts w:asciiTheme="minorHAnsi" w:eastAsiaTheme="minorEastAsia" w:hAnsiTheme="minorHAnsi" w:cstheme="minorBidi"/>
            <w:noProof/>
            <w:sz w:val="22"/>
          </w:rPr>
          <w:tab/>
        </w:r>
        <w:r w:rsidR="00C16C21" w:rsidRPr="00C53C57">
          <w:rPr>
            <w:rStyle w:val="Hyperlink"/>
            <w:noProof/>
          </w:rPr>
          <w:t>CP - composite price</w:t>
        </w:r>
        <w:r w:rsidR="00C16C21">
          <w:rPr>
            <w:noProof/>
            <w:webHidden/>
          </w:rPr>
          <w:tab/>
        </w:r>
        <w:r w:rsidR="00C16C21">
          <w:rPr>
            <w:noProof/>
            <w:webHidden/>
          </w:rPr>
          <w:fldChar w:fldCharType="begin"/>
        </w:r>
        <w:r w:rsidR="00C16C21">
          <w:rPr>
            <w:noProof/>
            <w:webHidden/>
          </w:rPr>
          <w:instrText xml:space="preserve"> PAGEREF _Toc28953010 \h </w:instrText>
        </w:r>
        <w:r w:rsidR="00C16C21">
          <w:rPr>
            <w:noProof/>
            <w:webHidden/>
          </w:rPr>
        </w:r>
        <w:r w:rsidR="00C16C21">
          <w:rPr>
            <w:noProof/>
            <w:webHidden/>
          </w:rPr>
          <w:fldChar w:fldCharType="separate"/>
        </w:r>
        <w:r w:rsidR="000C054D">
          <w:rPr>
            <w:noProof/>
            <w:webHidden/>
          </w:rPr>
          <w:t>18</w:t>
        </w:r>
        <w:r w:rsidR="00C16C21">
          <w:rPr>
            <w:noProof/>
            <w:webHidden/>
          </w:rPr>
          <w:fldChar w:fldCharType="end"/>
        </w:r>
      </w:hyperlink>
    </w:p>
    <w:p w14:paraId="76685656" w14:textId="16D62841" w:rsidR="00C16C21" w:rsidRDefault="00000000">
      <w:pPr>
        <w:pStyle w:val="TOC3"/>
        <w:rPr>
          <w:rFonts w:asciiTheme="minorHAnsi" w:eastAsiaTheme="minorEastAsia" w:hAnsiTheme="minorHAnsi" w:cstheme="minorBidi"/>
          <w:noProof/>
          <w:sz w:val="22"/>
        </w:rPr>
      </w:pPr>
      <w:hyperlink w:anchor="_Toc28953011" w:history="1">
        <w:r w:rsidR="00C16C21" w:rsidRPr="00C53C57">
          <w:rPr>
            <w:rStyle w:val="Hyperlink"/>
            <w:noProof/>
          </w:rPr>
          <w:t>2A.3.11</w:t>
        </w:r>
        <w:r w:rsidR="00C16C21">
          <w:rPr>
            <w:rFonts w:asciiTheme="minorHAnsi" w:eastAsiaTheme="minorEastAsia" w:hAnsiTheme="minorHAnsi" w:cstheme="minorBidi"/>
            <w:noProof/>
            <w:sz w:val="22"/>
          </w:rPr>
          <w:tab/>
        </w:r>
        <w:r w:rsidR="00C16C21" w:rsidRPr="00C53C57">
          <w:rPr>
            <w:rStyle w:val="Hyperlink"/>
            <w:noProof/>
          </w:rPr>
          <w:t>CQ - composite quantity with units</w:t>
        </w:r>
        <w:r w:rsidR="00C16C21">
          <w:rPr>
            <w:noProof/>
            <w:webHidden/>
          </w:rPr>
          <w:tab/>
        </w:r>
        <w:r w:rsidR="00C16C21">
          <w:rPr>
            <w:noProof/>
            <w:webHidden/>
          </w:rPr>
          <w:fldChar w:fldCharType="begin"/>
        </w:r>
        <w:r w:rsidR="00C16C21">
          <w:rPr>
            <w:noProof/>
            <w:webHidden/>
          </w:rPr>
          <w:instrText xml:space="preserve"> PAGEREF _Toc28953011 \h </w:instrText>
        </w:r>
        <w:r w:rsidR="00C16C21">
          <w:rPr>
            <w:noProof/>
            <w:webHidden/>
          </w:rPr>
        </w:r>
        <w:r w:rsidR="00C16C21">
          <w:rPr>
            <w:noProof/>
            <w:webHidden/>
          </w:rPr>
          <w:fldChar w:fldCharType="separate"/>
        </w:r>
        <w:r w:rsidR="000C054D">
          <w:rPr>
            <w:noProof/>
            <w:webHidden/>
          </w:rPr>
          <w:t>20</w:t>
        </w:r>
        <w:r w:rsidR="00C16C21">
          <w:rPr>
            <w:noProof/>
            <w:webHidden/>
          </w:rPr>
          <w:fldChar w:fldCharType="end"/>
        </w:r>
      </w:hyperlink>
    </w:p>
    <w:p w14:paraId="1BC51D8D" w14:textId="28ECD60E" w:rsidR="00C16C21" w:rsidRDefault="00000000">
      <w:pPr>
        <w:pStyle w:val="TOC3"/>
        <w:rPr>
          <w:rFonts w:asciiTheme="minorHAnsi" w:eastAsiaTheme="minorEastAsia" w:hAnsiTheme="minorHAnsi" w:cstheme="minorBidi"/>
          <w:noProof/>
          <w:sz w:val="22"/>
        </w:rPr>
      </w:pPr>
      <w:hyperlink w:anchor="_Toc28953012" w:history="1">
        <w:r w:rsidR="00C16C21" w:rsidRPr="00C53C57">
          <w:rPr>
            <w:rStyle w:val="Hyperlink"/>
            <w:noProof/>
            <w:snapToGrid w:val="0"/>
          </w:rPr>
          <w:t>2A.3.12</w:t>
        </w:r>
        <w:r w:rsidR="00C16C21">
          <w:rPr>
            <w:rFonts w:asciiTheme="minorHAnsi" w:eastAsiaTheme="minorEastAsia" w:hAnsiTheme="minorHAnsi" w:cstheme="minorBidi"/>
            <w:noProof/>
            <w:sz w:val="22"/>
          </w:rPr>
          <w:tab/>
        </w:r>
        <w:r w:rsidR="00C16C21" w:rsidRPr="00C53C57">
          <w:rPr>
            <w:rStyle w:val="Hyperlink"/>
            <w:noProof/>
          </w:rPr>
          <w:t xml:space="preserve">CSU - </w:t>
        </w:r>
        <w:r w:rsidR="00C16C21" w:rsidRPr="00C53C57">
          <w:rPr>
            <w:rStyle w:val="Hyperlink"/>
            <w:noProof/>
            <w:snapToGrid w:val="0"/>
          </w:rPr>
          <w:t>channel sensitivity and units</w:t>
        </w:r>
        <w:r w:rsidR="00C16C21">
          <w:rPr>
            <w:noProof/>
            <w:webHidden/>
          </w:rPr>
          <w:tab/>
        </w:r>
        <w:r w:rsidR="00C16C21">
          <w:rPr>
            <w:noProof/>
            <w:webHidden/>
          </w:rPr>
          <w:fldChar w:fldCharType="begin"/>
        </w:r>
        <w:r w:rsidR="00C16C21">
          <w:rPr>
            <w:noProof/>
            <w:webHidden/>
          </w:rPr>
          <w:instrText xml:space="preserve"> PAGEREF _Toc28953012 \h </w:instrText>
        </w:r>
        <w:r w:rsidR="00C16C21">
          <w:rPr>
            <w:noProof/>
            <w:webHidden/>
          </w:rPr>
        </w:r>
        <w:r w:rsidR="00C16C21">
          <w:rPr>
            <w:noProof/>
            <w:webHidden/>
          </w:rPr>
          <w:fldChar w:fldCharType="separate"/>
        </w:r>
        <w:r w:rsidR="000C054D">
          <w:rPr>
            <w:noProof/>
            <w:webHidden/>
          </w:rPr>
          <w:t>20</w:t>
        </w:r>
        <w:r w:rsidR="00C16C21">
          <w:rPr>
            <w:noProof/>
            <w:webHidden/>
          </w:rPr>
          <w:fldChar w:fldCharType="end"/>
        </w:r>
      </w:hyperlink>
    </w:p>
    <w:p w14:paraId="740B6AE2" w14:textId="4AB645B6" w:rsidR="00C16C21" w:rsidRDefault="00000000">
      <w:pPr>
        <w:pStyle w:val="TOC3"/>
        <w:rPr>
          <w:rFonts w:asciiTheme="minorHAnsi" w:eastAsiaTheme="minorEastAsia" w:hAnsiTheme="minorHAnsi" w:cstheme="minorBidi"/>
          <w:noProof/>
          <w:sz w:val="22"/>
        </w:rPr>
      </w:pPr>
      <w:hyperlink w:anchor="_Toc28953013" w:history="1">
        <w:r w:rsidR="00C16C21" w:rsidRPr="00C53C57">
          <w:rPr>
            <w:rStyle w:val="Hyperlink"/>
            <w:noProof/>
          </w:rPr>
          <w:t>2A.3.13</w:t>
        </w:r>
        <w:r w:rsidR="00C16C21">
          <w:rPr>
            <w:rFonts w:asciiTheme="minorHAnsi" w:eastAsiaTheme="minorEastAsia" w:hAnsiTheme="minorHAnsi" w:cstheme="minorBidi"/>
            <w:noProof/>
            <w:sz w:val="22"/>
          </w:rPr>
          <w:tab/>
        </w:r>
        <w:r w:rsidR="00C16C21" w:rsidRPr="00C53C57">
          <w:rPr>
            <w:rStyle w:val="Hyperlink"/>
            <w:noProof/>
          </w:rPr>
          <w:t>CWE – coded with exceptions</w:t>
        </w:r>
        <w:r w:rsidR="00C16C21">
          <w:rPr>
            <w:noProof/>
            <w:webHidden/>
          </w:rPr>
          <w:tab/>
        </w:r>
        <w:r w:rsidR="00C16C21">
          <w:rPr>
            <w:noProof/>
            <w:webHidden/>
          </w:rPr>
          <w:fldChar w:fldCharType="begin"/>
        </w:r>
        <w:r w:rsidR="00C16C21">
          <w:rPr>
            <w:noProof/>
            <w:webHidden/>
          </w:rPr>
          <w:instrText xml:space="preserve"> PAGEREF _Toc28953013 \h </w:instrText>
        </w:r>
        <w:r w:rsidR="00C16C21">
          <w:rPr>
            <w:noProof/>
            <w:webHidden/>
          </w:rPr>
        </w:r>
        <w:r w:rsidR="00C16C21">
          <w:rPr>
            <w:noProof/>
            <w:webHidden/>
          </w:rPr>
          <w:fldChar w:fldCharType="separate"/>
        </w:r>
        <w:r w:rsidR="000C054D">
          <w:rPr>
            <w:noProof/>
            <w:webHidden/>
          </w:rPr>
          <w:t>25</w:t>
        </w:r>
        <w:r w:rsidR="00C16C21">
          <w:rPr>
            <w:noProof/>
            <w:webHidden/>
          </w:rPr>
          <w:fldChar w:fldCharType="end"/>
        </w:r>
      </w:hyperlink>
    </w:p>
    <w:p w14:paraId="751056EF" w14:textId="256B7626" w:rsidR="00C16C21" w:rsidRDefault="00000000">
      <w:pPr>
        <w:pStyle w:val="TOC3"/>
        <w:rPr>
          <w:rFonts w:asciiTheme="minorHAnsi" w:eastAsiaTheme="minorEastAsia" w:hAnsiTheme="minorHAnsi" w:cstheme="minorBidi"/>
          <w:noProof/>
          <w:sz w:val="22"/>
        </w:rPr>
      </w:pPr>
      <w:hyperlink w:anchor="_Toc28953014" w:history="1">
        <w:r w:rsidR="00C16C21" w:rsidRPr="00C53C57">
          <w:rPr>
            <w:rStyle w:val="Hyperlink"/>
            <w:noProof/>
          </w:rPr>
          <w:t>2A.3.14</w:t>
        </w:r>
        <w:r w:rsidR="00C16C21">
          <w:rPr>
            <w:rFonts w:asciiTheme="minorHAnsi" w:eastAsiaTheme="minorEastAsia" w:hAnsiTheme="minorHAnsi" w:cstheme="minorBidi"/>
            <w:noProof/>
            <w:sz w:val="22"/>
          </w:rPr>
          <w:tab/>
        </w:r>
        <w:r w:rsidR="00C16C21" w:rsidRPr="00C53C57">
          <w:rPr>
            <w:rStyle w:val="Hyperlink"/>
            <w:noProof/>
          </w:rPr>
          <w:t>CX - extended composite ID with check digit</w:t>
        </w:r>
        <w:r w:rsidR="00C16C21">
          <w:rPr>
            <w:noProof/>
            <w:webHidden/>
          </w:rPr>
          <w:tab/>
        </w:r>
        <w:r w:rsidR="00C16C21">
          <w:rPr>
            <w:noProof/>
            <w:webHidden/>
          </w:rPr>
          <w:fldChar w:fldCharType="begin"/>
        </w:r>
        <w:r w:rsidR="00C16C21">
          <w:rPr>
            <w:noProof/>
            <w:webHidden/>
          </w:rPr>
          <w:instrText xml:space="preserve"> PAGEREF _Toc28953014 \h </w:instrText>
        </w:r>
        <w:r w:rsidR="00C16C21">
          <w:rPr>
            <w:noProof/>
            <w:webHidden/>
          </w:rPr>
        </w:r>
        <w:r w:rsidR="00C16C21">
          <w:rPr>
            <w:noProof/>
            <w:webHidden/>
          </w:rPr>
          <w:fldChar w:fldCharType="separate"/>
        </w:r>
        <w:r w:rsidR="000C054D">
          <w:rPr>
            <w:noProof/>
            <w:webHidden/>
          </w:rPr>
          <w:t>31</w:t>
        </w:r>
        <w:r w:rsidR="00C16C21">
          <w:rPr>
            <w:noProof/>
            <w:webHidden/>
          </w:rPr>
          <w:fldChar w:fldCharType="end"/>
        </w:r>
      </w:hyperlink>
    </w:p>
    <w:p w14:paraId="0EE41254" w14:textId="6F053E85" w:rsidR="00C16C21" w:rsidRDefault="00000000">
      <w:pPr>
        <w:pStyle w:val="TOC3"/>
        <w:rPr>
          <w:rFonts w:asciiTheme="minorHAnsi" w:eastAsiaTheme="minorEastAsia" w:hAnsiTheme="minorHAnsi" w:cstheme="minorBidi"/>
          <w:noProof/>
          <w:sz w:val="22"/>
        </w:rPr>
      </w:pPr>
      <w:hyperlink w:anchor="_Toc28953015" w:history="1">
        <w:r w:rsidR="00C16C21" w:rsidRPr="00C53C57">
          <w:rPr>
            <w:rStyle w:val="Hyperlink"/>
            <w:noProof/>
          </w:rPr>
          <w:t>2A.3.15</w:t>
        </w:r>
        <w:r w:rsidR="00C16C21">
          <w:rPr>
            <w:rFonts w:asciiTheme="minorHAnsi" w:eastAsiaTheme="minorEastAsia" w:hAnsiTheme="minorHAnsi" w:cstheme="minorBidi"/>
            <w:noProof/>
            <w:sz w:val="22"/>
          </w:rPr>
          <w:tab/>
        </w:r>
        <w:r w:rsidR="00C16C21" w:rsidRPr="00C53C57">
          <w:rPr>
            <w:rStyle w:val="Hyperlink"/>
            <w:noProof/>
          </w:rPr>
          <w:t>DDI - daily deductible information</w:t>
        </w:r>
        <w:r w:rsidR="00C16C21">
          <w:rPr>
            <w:noProof/>
            <w:webHidden/>
          </w:rPr>
          <w:tab/>
        </w:r>
        <w:r w:rsidR="00C16C21">
          <w:rPr>
            <w:noProof/>
            <w:webHidden/>
          </w:rPr>
          <w:fldChar w:fldCharType="begin"/>
        </w:r>
        <w:r w:rsidR="00C16C21">
          <w:rPr>
            <w:noProof/>
            <w:webHidden/>
          </w:rPr>
          <w:instrText xml:space="preserve"> PAGEREF _Toc28953015 \h </w:instrText>
        </w:r>
        <w:r w:rsidR="00C16C21">
          <w:rPr>
            <w:noProof/>
            <w:webHidden/>
          </w:rPr>
        </w:r>
        <w:r w:rsidR="00C16C21">
          <w:rPr>
            <w:noProof/>
            <w:webHidden/>
          </w:rPr>
          <w:fldChar w:fldCharType="separate"/>
        </w:r>
        <w:r w:rsidR="000C054D">
          <w:rPr>
            <w:noProof/>
            <w:webHidden/>
          </w:rPr>
          <w:t>35</w:t>
        </w:r>
        <w:r w:rsidR="00C16C21">
          <w:rPr>
            <w:noProof/>
            <w:webHidden/>
          </w:rPr>
          <w:fldChar w:fldCharType="end"/>
        </w:r>
      </w:hyperlink>
    </w:p>
    <w:p w14:paraId="5E9FCB99" w14:textId="2603FBFE" w:rsidR="00C16C21" w:rsidRDefault="00000000">
      <w:pPr>
        <w:pStyle w:val="TOC3"/>
        <w:rPr>
          <w:rFonts w:asciiTheme="minorHAnsi" w:eastAsiaTheme="minorEastAsia" w:hAnsiTheme="minorHAnsi" w:cstheme="minorBidi"/>
          <w:noProof/>
          <w:sz w:val="22"/>
        </w:rPr>
      </w:pPr>
      <w:hyperlink w:anchor="_Toc28953016" w:history="1">
        <w:r w:rsidR="00C16C21" w:rsidRPr="00C53C57">
          <w:rPr>
            <w:rStyle w:val="Hyperlink"/>
            <w:noProof/>
          </w:rPr>
          <w:t>2A.3.16</w:t>
        </w:r>
        <w:r w:rsidR="00C16C21">
          <w:rPr>
            <w:rFonts w:asciiTheme="minorHAnsi" w:eastAsiaTheme="minorEastAsia" w:hAnsiTheme="minorHAnsi" w:cstheme="minorBidi"/>
            <w:noProof/>
            <w:sz w:val="22"/>
          </w:rPr>
          <w:tab/>
        </w:r>
        <w:r w:rsidR="00C16C21" w:rsidRPr="00C53C57">
          <w:rPr>
            <w:rStyle w:val="Hyperlink"/>
            <w:noProof/>
          </w:rPr>
          <w:t>DIN - date and institution name</w:t>
        </w:r>
        <w:r w:rsidR="00C16C21">
          <w:rPr>
            <w:noProof/>
            <w:webHidden/>
          </w:rPr>
          <w:tab/>
        </w:r>
        <w:r w:rsidR="00C16C21">
          <w:rPr>
            <w:noProof/>
            <w:webHidden/>
          </w:rPr>
          <w:fldChar w:fldCharType="begin"/>
        </w:r>
        <w:r w:rsidR="00C16C21">
          <w:rPr>
            <w:noProof/>
            <w:webHidden/>
          </w:rPr>
          <w:instrText xml:space="preserve"> PAGEREF _Toc28953016 \h </w:instrText>
        </w:r>
        <w:r w:rsidR="00C16C21">
          <w:rPr>
            <w:noProof/>
            <w:webHidden/>
          </w:rPr>
        </w:r>
        <w:r w:rsidR="00C16C21">
          <w:rPr>
            <w:noProof/>
            <w:webHidden/>
          </w:rPr>
          <w:fldChar w:fldCharType="separate"/>
        </w:r>
        <w:r w:rsidR="000C054D">
          <w:rPr>
            <w:noProof/>
            <w:webHidden/>
          </w:rPr>
          <w:t>35</w:t>
        </w:r>
        <w:r w:rsidR="00C16C21">
          <w:rPr>
            <w:noProof/>
            <w:webHidden/>
          </w:rPr>
          <w:fldChar w:fldCharType="end"/>
        </w:r>
      </w:hyperlink>
    </w:p>
    <w:p w14:paraId="3352976E" w14:textId="1756FAC2" w:rsidR="00C16C21" w:rsidRDefault="00000000">
      <w:pPr>
        <w:pStyle w:val="TOC3"/>
        <w:rPr>
          <w:rFonts w:asciiTheme="minorHAnsi" w:eastAsiaTheme="minorEastAsia" w:hAnsiTheme="minorHAnsi" w:cstheme="minorBidi"/>
          <w:noProof/>
          <w:sz w:val="22"/>
        </w:rPr>
      </w:pPr>
      <w:hyperlink w:anchor="_Toc28953017" w:history="1">
        <w:r w:rsidR="00C16C21" w:rsidRPr="00C53C57">
          <w:rPr>
            <w:rStyle w:val="Hyperlink"/>
            <w:noProof/>
          </w:rPr>
          <w:t>2A.3.17</w:t>
        </w:r>
        <w:r w:rsidR="00C16C21">
          <w:rPr>
            <w:rFonts w:asciiTheme="minorHAnsi" w:eastAsiaTheme="minorEastAsia" w:hAnsiTheme="minorHAnsi" w:cstheme="minorBidi"/>
            <w:noProof/>
            <w:sz w:val="22"/>
          </w:rPr>
          <w:tab/>
        </w:r>
        <w:r w:rsidR="00C16C21" w:rsidRPr="00C53C57">
          <w:rPr>
            <w:rStyle w:val="Hyperlink"/>
            <w:noProof/>
          </w:rPr>
          <w:t xml:space="preserve">DLD – </w:t>
        </w:r>
        <w:r w:rsidR="00C16C21" w:rsidRPr="00C53C57">
          <w:rPr>
            <w:rStyle w:val="Hyperlink"/>
            <w:noProof/>
            <w:snapToGrid w:val="0"/>
          </w:rPr>
          <w:t>discharge to location and date</w:t>
        </w:r>
        <w:r w:rsidR="00C16C21">
          <w:rPr>
            <w:noProof/>
            <w:webHidden/>
          </w:rPr>
          <w:tab/>
        </w:r>
        <w:r w:rsidR="00C16C21">
          <w:rPr>
            <w:noProof/>
            <w:webHidden/>
          </w:rPr>
          <w:fldChar w:fldCharType="begin"/>
        </w:r>
        <w:r w:rsidR="00C16C21">
          <w:rPr>
            <w:noProof/>
            <w:webHidden/>
          </w:rPr>
          <w:instrText xml:space="preserve"> PAGEREF _Toc28953017 \h </w:instrText>
        </w:r>
        <w:r w:rsidR="00C16C21">
          <w:rPr>
            <w:noProof/>
            <w:webHidden/>
          </w:rPr>
        </w:r>
        <w:r w:rsidR="00C16C21">
          <w:rPr>
            <w:noProof/>
            <w:webHidden/>
          </w:rPr>
          <w:fldChar w:fldCharType="separate"/>
        </w:r>
        <w:r w:rsidR="000C054D">
          <w:rPr>
            <w:noProof/>
            <w:webHidden/>
          </w:rPr>
          <w:t>36</w:t>
        </w:r>
        <w:r w:rsidR="00C16C21">
          <w:rPr>
            <w:noProof/>
            <w:webHidden/>
          </w:rPr>
          <w:fldChar w:fldCharType="end"/>
        </w:r>
      </w:hyperlink>
    </w:p>
    <w:p w14:paraId="0288318E" w14:textId="3BB7BCFB" w:rsidR="00C16C21" w:rsidRDefault="00000000">
      <w:pPr>
        <w:pStyle w:val="TOC3"/>
        <w:rPr>
          <w:rFonts w:asciiTheme="minorHAnsi" w:eastAsiaTheme="minorEastAsia" w:hAnsiTheme="minorHAnsi" w:cstheme="minorBidi"/>
          <w:noProof/>
          <w:sz w:val="22"/>
        </w:rPr>
      </w:pPr>
      <w:hyperlink w:anchor="_Toc28953018" w:history="1">
        <w:r w:rsidR="00C16C21" w:rsidRPr="00C53C57">
          <w:rPr>
            <w:rStyle w:val="Hyperlink"/>
            <w:noProof/>
          </w:rPr>
          <w:t>2A.3.18</w:t>
        </w:r>
        <w:r w:rsidR="00C16C21">
          <w:rPr>
            <w:rFonts w:asciiTheme="minorHAnsi" w:eastAsiaTheme="minorEastAsia" w:hAnsiTheme="minorHAnsi" w:cstheme="minorBidi"/>
            <w:noProof/>
            <w:sz w:val="22"/>
          </w:rPr>
          <w:tab/>
        </w:r>
        <w:r w:rsidR="00C16C21" w:rsidRPr="00C53C57">
          <w:rPr>
            <w:rStyle w:val="Hyperlink"/>
            <w:noProof/>
          </w:rPr>
          <w:t>DLN - driver’s license number</w:t>
        </w:r>
        <w:r w:rsidR="00C16C21">
          <w:rPr>
            <w:noProof/>
            <w:webHidden/>
          </w:rPr>
          <w:tab/>
        </w:r>
        <w:r w:rsidR="00C16C21">
          <w:rPr>
            <w:noProof/>
            <w:webHidden/>
          </w:rPr>
          <w:fldChar w:fldCharType="begin"/>
        </w:r>
        <w:r w:rsidR="00C16C21">
          <w:rPr>
            <w:noProof/>
            <w:webHidden/>
          </w:rPr>
          <w:instrText xml:space="preserve"> PAGEREF _Toc28953018 \h </w:instrText>
        </w:r>
        <w:r w:rsidR="00C16C21">
          <w:rPr>
            <w:noProof/>
            <w:webHidden/>
          </w:rPr>
        </w:r>
        <w:r w:rsidR="00C16C21">
          <w:rPr>
            <w:noProof/>
            <w:webHidden/>
          </w:rPr>
          <w:fldChar w:fldCharType="separate"/>
        </w:r>
        <w:r w:rsidR="000C054D">
          <w:rPr>
            <w:noProof/>
            <w:webHidden/>
          </w:rPr>
          <w:t>36</w:t>
        </w:r>
        <w:r w:rsidR="00C16C21">
          <w:rPr>
            <w:noProof/>
            <w:webHidden/>
          </w:rPr>
          <w:fldChar w:fldCharType="end"/>
        </w:r>
      </w:hyperlink>
    </w:p>
    <w:p w14:paraId="3DE1B8DA" w14:textId="46D691F5" w:rsidR="00C16C21" w:rsidRDefault="00000000">
      <w:pPr>
        <w:pStyle w:val="TOC3"/>
        <w:rPr>
          <w:rFonts w:asciiTheme="minorHAnsi" w:eastAsiaTheme="minorEastAsia" w:hAnsiTheme="minorHAnsi" w:cstheme="minorBidi"/>
          <w:noProof/>
          <w:sz w:val="22"/>
        </w:rPr>
      </w:pPr>
      <w:hyperlink w:anchor="_Toc28953019" w:history="1">
        <w:r w:rsidR="00C16C21" w:rsidRPr="00C53C57">
          <w:rPr>
            <w:rStyle w:val="Hyperlink"/>
            <w:noProof/>
          </w:rPr>
          <w:t>2A.3.19</w:t>
        </w:r>
        <w:r w:rsidR="00C16C21">
          <w:rPr>
            <w:rFonts w:asciiTheme="minorHAnsi" w:eastAsiaTheme="minorEastAsia" w:hAnsiTheme="minorHAnsi" w:cstheme="minorBidi"/>
            <w:noProof/>
            <w:sz w:val="22"/>
          </w:rPr>
          <w:tab/>
        </w:r>
        <w:r w:rsidR="00C16C21" w:rsidRPr="00C53C57">
          <w:rPr>
            <w:rStyle w:val="Hyperlink"/>
            <w:noProof/>
          </w:rPr>
          <w:t>DLT - delta</w:t>
        </w:r>
        <w:r w:rsidR="00C16C21">
          <w:rPr>
            <w:noProof/>
            <w:webHidden/>
          </w:rPr>
          <w:tab/>
        </w:r>
        <w:r w:rsidR="00C16C21">
          <w:rPr>
            <w:noProof/>
            <w:webHidden/>
          </w:rPr>
          <w:fldChar w:fldCharType="begin"/>
        </w:r>
        <w:r w:rsidR="00C16C21">
          <w:rPr>
            <w:noProof/>
            <w:webHidden/>
          </w:rPr>
          <w:instrText xml:space="preserve"> PAGEREF _Toc28953019 \h </w:instrText>
        </w:r>
        <w:r w:rsidR="00C16C21">
          <w:rPr>
            <w:noProof/>
            <w:webHidden/>
          </w:rPr>
        </w:r>
        <w:r w:rsidR="00C16C21">
          <w:rPr>
            <w:noProof/>
            <w:webHidden/>
          </w:rPr>
          <w:fldChar w:fldCharType="separate"/>
        </w:r>
        <w:r w:rsidR="000C054D">
          <w:rPr>
            <w:noProof/>
            <w:webHidden/>
          </w:rPr>
          <w:t>37</w:t>
        </w:r>
        <w:r w:rsidR="00C16C21">
          <w:rPr>
            <w:noProof/>
            <w:webHidden/>
          </w:rPr>
          <w:fldChar w:fldCharType="end"/>
        </w:r>
      </w:hyperlink>
    </w:p>
    <w:p w14:paraId="177D59BE" w14:textId="0B9535DB" w:rsidR="00C16C21" w:rsidRDefault="00000000">
      <w:pPr>
        <w:pStyle w:val="TOC3"/>
        <w:rPr>
          <w:rFonts w:asciiTheme="minorHAnsi" w:eastAsiaTheme="minorEastAsia" w:hAnsiTheme="minorHAnsi" w:cstheme="minorBidi"/>
          <w:noProof/>
          <w:sz w:val="22"/>
        </w:rPr>
      </w:pPr>
      <w:hyperlink w:anchor="_Toc28953020" w:history="1">
        <w:r w:rsidR="00C16C21" w:rsidRPr="00C53C57">
          <w:rPr>
            <w:rStyle w:val="Hyperlink"/>
            <w:noProof/>
          </w:rPr>
          <w:t>2A.3.20</w:t>
        </w:r>
        <w:r w:rsidR="00C16C21">
          <w:rPr>
            <w:rFonts w:asciiTheme="minorHAnsi" w:eastAsiaTheme="minorEastAsia" w:hAnsiTheme="minorHAnsi" w:cstheme="minorBidi"/>
            <w:noProof/>
            <w:sz w:val="22"/>
          </w:rPr>
          <w:tab/>
        </w:r>
        <w:r w:rsidR="00C16C21" w:rsidRPr="00C53C57">
          <w:rPr>
            <w:rStyle w:val="Hyperlink"/>
            <w:noProof/>
          </w:rPr>
          <w:t>DR - date/time range</w:t>
        </w:r>
        <w:r w:rsidR="00C16C21">
          <w:rPr>
            <w:noProof/>
            <w:webHidden/>
          </w:rPr>
          <w:tab/>
        </w:r>
        <w:r w:rsidR="00C16C21">
          <w:rPr>
            <w:noProof/>
            <w:webHidden/>
          </w:rPr>
          <w:fldChar w:fldCharType="begin"/>
        </w:r>
        <w:r w:rsidR="00C16C21">
          <w:rPr>
            <w:noProof/>
            <w:webHidden/>
          </w:rPr>
          <w:instrText xml:space="preserve"> PAGEREF _Toc28953020 \h </w:instrText>
        </w:r>
        <w:r w:rsidR="00C16C21">
          <w:rPr>
            <w:noProof/>
            <w:webHidden/>
          </w:rPr>
        </w:r>
        <w:r w:rsidR="00C16C21">
          <w:rPr>
            <w:noProof/>
            <w:webHidden/>
          </w:rPr>
          <w:fldChar w:fldCharType="separate"/>
        </w:r>
        <w:r w:rsidR="000C054D">
          <w:rPr>
            <w:noProof/>
            <w:webHidden/>
          </w:rPr>
          <w:t>37</w:t>
        </w:r>
        <w:r w:rsidR="00C16C21">
          <w:rPr>
            <w:noProof/>
            <w:webHidden/>
          </w:rPr>
          <w:fldChar w:fldCharType="end"/>
        </w:r>
      </w:hyperlink>
    </w:p>
    <w:p w14:paraId="3EE890A3" w14:textId="06ABA3CF" w:rsidR="00C16C21" w:rsidRDefault="00000000">
      <w:pPr>
        <w:pStyle w:val="TOC3"/>
        <w:rPr>
          <w:rFonts w:asciiTheme="minorHAnsi" w:eastAsiaTheme="minorEastAsia" w:hAnsiTheme="minorHAnsi" w:cstheme="minorBidi"/>
          <w:noProof/>
          <w:sz w:val="22"/>
        </w:rPr>
      </w:pPr>
      <w:hyperlink w:anchor="_Toc28953021" w:history="1">
        <w:r w:rsidR="00C16C21" w:rsidRPr="00C53C57">
          <w:rPr>
            <w:rStyle w:val="Hyperlink"/>
            <w:noProof/>
          </w:rPr>
          <w:t>2A.3.21</w:t>
        </w:r>
        <w:r w:rsidR="00C16C21">
          <w:rPr>
            <w:rFonts w:asciiTheme="minorHAnsi" w:eastAsiaTheme="minorEastAsia" w:hAnsiTheme="minorHAnsi" w:cstheme="minorBidi"/>
            <w:noProof/>
            <w:sz w:val="22"/>
          </w:rPr>
          <w:tab/>
        </w:r>
        <w:r w:rsidR="00C16C21" w:rsidRPr="00C53C57">
          <w:rPr>
            <w:rStyle w:val="Hyperlink"/>
            <w:noProof/>
          </w:rPr>
          <w:t>DT - date</w:t>
        </w:r>
        <w:r w:rsidR="00C16C21">
          <w:rPr>
            <w:noProof/>
            <w:webHidden/>
          </w:rPr>
          <w:tab/>
        </w:r>
        <w:r w:rsidR="00C16C21">
          <w:rPr>
            <w:noProof/>
            <w:webHidden/>
          </w:rPr>
          <w:fldChar w:fldCharType="begin"/>
        </w:r>
        <w:r w:rsidR="00C16C21">
          <w:rPr>
            <w:noProof/>
            <w:webHidden/>
          </w:rPr>
          <w:instrText xml:space="preserve"> PAGEREF _Toc28953021 \h </w:instrText>
        </w:r>
        <w:r w:rsidR="00C16C21">
          <w:rPr>
            <w:noProof/>
            <w:webHidden/>
          </w:rPr>
        </w:r>
        <w:r w:rsidR="00C16C21">
          <w:rPr>
            <w:noProof/>
            <w:webHidden/>
          </w:rPr>
          <w:fldChar w:fldCharType="separate"/>
        </w:r>
        <w:r w:rsidR="000C054D">
          <w:rPr>
            <w:noProof/>
            <w:webHidden/>
          </w:rPr>
          <w:t>38</w:t>
        </w:r>
        <w:r w:rsidR="00C16C21">
          <w:rPr>
            <w:noProof/>
            <w:webHidden/>
          </w:rPr>
          <w:fldChar w:fldCharType="end"/>
        </w:r>
      </w:hyperlink>
    </w:p>
    <w:p w14:paraId="7B01830B" w14:textId="0889907D" w:rsidR="00C16C21" w:rsidRDefault="00000000">
      <w:pPr>
        <w:pStyle w:val="TOC3"/>
        <w:rPr>
          <w:rFonts w:asciiTheme="minorHAnsi" w:eastAsiaTheme="minorEastAsia" w:hAnsiTheme="minorHAnsi" w:cstheme="minorBidi"/>
          <w:noProof/>
          <w:sz w:val="22"/>
        </w:rPr>
      </w:pPr>
      <w:hyperlink w:anchor="_Toc28953022" w:history="1">
        <w:r w:rsidR="00C16C21" w:rsidRPr="00C53C57">
          <w:rPr>
            <w:rStyle w:val="Hyperlink"/>
            <w:noProof/>
          </w:rPr>
          <w:t>2A.3.22</w:t>
        </w:r>
        <w:r w:rsidR="00C16C21">
          <w:rPr>
            <w:rFonts w:asciiTheme="minorHAnsi" w:eastAsiaTheme="minorEastAsia" w:hAnsiTheme="minorHAnsi" w:cstheme="minorBidi"/>
            <w:noProof/>
            <w:sz w:val="22"/>
          </w:rPr>
          <w:tab/>
        </w:r>
        <w:r w:rsidR="00C16C21" w:rsidRPr="00C53C57">
          <w:rPr>
            <w:rStyle w:val="Hyperlink"/>
            <w:noProof/>
          </w:rPr>
          <w:t>DTM - date/time</w:t>
        </w:r>
        <w:r w:rsidR="00C16C21">
          <w:rPr>
            <w:noProof/>
            <w:webHidden/>
          </w:rPr>
          <w:tab/>
        </w:r>
        <w:r w:rsidR="00C16C21">
          <w:rPr>
            <w:noProof/>
            <w:webHidden/>
          </w:rPr>
          <w:fldChar w:fldCharType="begin"/>
        </w:r>
        <w:r w:rsidR="00C16C21">
          <w:rPr>
            <w:noProof/>
            <w:webHidden/>
          </w:rPr>
          <w:instrText xml:space="preserve"> PAGEREF _Toc28953022 \h </w:instrText>
        </w:r>
        <w:r w:rsidR="00C16C21">
          <w:rPr>
            <w:noProof/>
            <w:webHidden/>
          </w:rPr>
        </w:r>
        <w:r w:rsidR="00C16C21">
          <w:rPr>
            <w:noProof/>
            <w:webHidden/>
          </w:rPr>
          <w:fldChar w:fldCharType="separate"/>
        </w:r>
        <w:r w:rsidR="000C054D">
          <w:rPr>
            <w:noProof/>
            <w:webHidden/>
          </w:rPr>
          <w:t>38</w:t>
        </w:r>
        <w:r w:rsidR="00C16C21">
          <w:rPr>
            <w:noProof/>
            <w:webHidden/>
          </w:rPr>
          <w:fldChar w:fldCharType="end"/>
        </w:r>
      </w:hyperlink>
    </w:p>
    <w:p w14:paraId="040D484B" w14:textId="53FDAA98" w:rsidR="00C16C21" w:rsidRDefault="00000000">
      <w:pPr>
        <w:pStyle w:val="TOC3"/>
        <w:rPr>
          <w:rFonts w:asciiTheme="minorHAnsi" w:eastAsiaTheme="minorEastAsia" w:hAnsiTheme="minorHAnsi" w:cstheme="minorBidi"/>
          <w:noProof/>
          <w:sz w:val="22"/>
        </w:rPr>
      </w:pPr>
      <w:hyperlink w:anchor="_Toc28953023" w:history="1">
        <w:r w:rsidR="00C16C21" w:rsidRPr="00C53C57">
          <w:rPr>
            <w:rStyle w:val="Hyperlink"/>
            <w:noProof/>
          </w:rPr>
          <w:t>2A.3.23</w:t>
        </w:r>
        <w:r w:rsidR="00C16C21">
          <w:rPr>
            <w:rFonts w:asciiTheme="minorHAnsi" w:eastAsiaTheme="minorEastAsia" w:hAnsiTheme="minorHAnsi" w:cstheme="minorBidi"/>
            <w:noProof/>
            <w:sz w:val="22"/>
          </w:rPr>
          <w:tab/>
        </w:r>
        <w:r w:rsidR="00C16C21" w:rsidRPr="00C53C57">
          <w:rPr>
            <w:rStyle w:val="Hyperlink"/>
            <w:noProof/>
          </w:rPr>
          <w:t>DTN - day type and number</w:t>
        </w:r>
        <w:r w:rsidR="00C16C21">
          <w:rPr>
            <w:noProof/>
            <w:webHidden/>
          </w:rPr>
          <w:tab/>
        </w:r>
        <w:r w:rsidR="00C16C21">
          <w:rPr>
            <w:noProof/>
            <w:webHidden/>
          </w:rPr>
          <w:fldChar w:fldCharType="begin"/>
        </w:r>
        <w:r w:rsidR="00C16C21">
          <w:rPr>
            <w:noProof/>
            <w:webHidden/>
          </w:rPr>
          <w:instrText xml:space="preserve"> PAGEREF _Toc28953023 \h </w:instrText>
        </w:r>
        <w:r w:rsidR="00C16C21">
          <w:rPr>
            <w:noProof/>
            <w:webHidden/>
          </w:rPr>
        </w:r>
        <w:r w:rsidR="00C16C21">
          <w:rPr>
            <w:noProof/>
            <w:webHidden/>
          </w:rPr>
          <w:fldChar w:fldCharType="separate"/>
        </w:r>
        <w:r w:rsidR="000C054D">
          <w:rPr>
            <w:noProof/>
            <w:webHidden/>
          </w:rPr>
          <w:t>40</w:t>
        </w:r>
        <w:r w:rsidR="00C16C21">
          <w:rPr>
            <w:noProof/>
            <w:webHidden/>
          </w:rPr>
          <w:fldChar w:fldCharType="end"/>
        </w:r>
      </w:hyperlink>
    </w:p>
    <w:p w14:paraId="0C9B0C23" w14:textId="511886A2" w:rsidR="00C16C21" w:rsidRDefault="00000000">
      <w:pPr>
        <w:pStyle w:val="TOC3"/>
        <w:rPr>
          <w:rFonts w:asciiTheme="minorHAnsi" w:eastAsiaTheme="minorEastAsia" w:hAnsiTheme="minorHAnsi" w:cstheme="minorBidi"/>
          <w:noProof/>
          <w:sz w:val="22"/>
        </w:rPr>
      </w:pPr>
      <w:hyperlink w:anchor="_Toc28953024" w:history="1">
        <w:r w:rsidR="00C16C21" w:rsidRPr="00C53C57">
          <w:rPr>
            <w:rStyle w:val="Hyperlink"/>
            <w:noProof/>
          </w:rPr>
          <w:t>2A.3.24</w:t>
        </w:r>
        <w:r w:rsidR="00C16C21">
          <w:rPr>
            <w:rFonts w:asciiTheme="minorHAnsi" w:eastAsiaTheme="minorEastAsia" w:hAnsiTheme="minorHAnsi" w:cstheme="minorBidi"/>
            <w:noProof/>
            <w:sz w:val="22"/>
          </w:rPr>
          <w:tab/>
        </w:r>
        <w:r w:rsidR="00C16C21" w:rsidRPr="00C53C57">
          <w:rPr>
            <w:rStyle w:val="Hyperlink"/>
            <w:noProof/>
          </w:rPr>
          <w:t>ED - encapsulated data</w:t>
        </w:r>
        <w:r w:rsidR="00C16C21">
          <w:rPr>
            <w:noProof/>
            <w:webHidden/>
          </w:rPr>
          <w:tab/>
        </w:r>
        <w:r w:rsidR="00C16C21">
          <w:rPr>
            <w:noProof/>
            <w:webHidden/>
          </w:rPr>
          <w:fldChar w:fldCharType="begin"/>
        </w:r>
        <w:r w:rsidR="00C16C21">
          <w:rPr>
            <w:noProof/>
            <w:webHidden/>
          </w:rPr>
          <w:instrText xml:space="preserve"> PAGEREF _Toc28953024 \h </w:instrText>
        </w:r>
        <w:r w:rsidR="00C16C21">
          <w:rPr>
            <w:noProof/>
            <w:webHidden/>
          </w:rPr>
        </w:r>
        <w:r w:rsidR="00C16C21">
          <w:rPr>
            <w:noProof/>
            <w:webHidden/>
          </w:rPr>
          <w:fldChar w:fldCharType="separate"/>
        </w:r>
        <w:r w:rsidR="000C054D">
          <w:rPr>
            <w:noProof/>
            <w:webHidden/>
          </w:rPr>
          <w:t>40</w:t>
        </w:r>
        <w:r w:rsidR="00C16C21">
          <w:rPr>
            <w:noProof/>
            <w:webHidden/>
          </w:rPr>
          <w:fldChar w:fldCharType="end"/>
        </w:r>
      </w:hyperlink>
    </w:p>
    <w:p w14:paraId="332D589B" w14:textId="3E958B50" w:rsidR="00C16C21" w:rsidRDefault="00000000">
      <w:pPr>
        <w:pStyle w:val="TOC3"/>
        <w:rPr>
          <w:rFonts w:asciiTheme="minorHAnsi" w:eastAsiaTheme="minorEastAsia" w:hAnsiTheme="minorHAnsi" w:cstheme="minorBidi"/>
          <w:noProof/>
          <w:sz w:val="22"/>
        </w:rPr>
      </w:pPr>
      <w:hyperlink w:anchor="_Toc28953025" w:history="1">
        <w:r w:rsidR="00C16C21" w:rsidRPr="00C53C57">
          <w:rPr>
            <w:rStyle w:val="Hyperlink"/>
            <w:noProof/>
          </w:rPr>
          <w:t>2A.3.25</w:t>
        </w:r>
        <w:r w:rsidR="00C16C21">
          <w:rPr>
            <w:rFonts w:asciiTheme="minorHAnsi" w:eastAsiaTheme="minorEastAsia" w:hAnsiTheme="minorHAnsi" w:cstheme="minorBidi"/>
            <w:noProof/>
            <w:sz w:val="22"/>
          </w:rPr>
          <w:tab/>
        </w:r>
        <w:r w:rsidR="00C16C21" w:rsidRPr="00C53C57">
          <w:rPr>
            <w:rStyle w:val="Hyperlink"/>
            <w:noProof/>
          </w:rPr>
          <w:t>EI - entity identifier</w:t>
        </w:r>
        <w:r w:rsidR="00C16C21">
          <w:rPr>
            <w:noProof/>
            <w:webHidden/>
          </w:rPr>
          <w:tab/>
        </w:r>
        <w:r w:rsidR="00C16C21">
          <w:rPr>
            <w:noProof/>
            <w:webHidden/>
          </w:rPr>
          <w:fldChar w:fldCharType="begin"/>
        </w:r>
        <w:r w:rsidR="00C16C21">
          <w:rPr>
            <w:noProof/>
            <w:webHidden/>
          </w:rPr>
          <w:instrText xml:space="preserve"> PAGEREF _Toc28953025 \h </w:instrText>
        </w:r>
        <w:r w:rsidR="00C16C21">
          <w:rPr>
            <w:noProof/>
            <w:webHidden/>
          </w:rPr>
        </w:r>
        <w:r w:rsidR="00C16C21">
          <w:rPr>
            <w:noProof/>
            <w:webHidden/>
          </w:rPr>
          <w:fldChar w:fldCharType="separate"/>
        </w:r>
        <w:r w:rsidR="000C054D">
          <w:rPr>
            <w:noProof/>
            <w:webHidden/>
          </w:rPr>
          <w:t>41</w:t>
        </w:r>
        <w:r w:rsidR="00C16C21">
          <w:rPr>
            <w:noProof/>
            <w:webHidden/>
          </w:rPr>
          <w:fldChar w:fldCharType="end"/>
        </w:r>
      </w:hyperlink>
    </w:p>
    <w:p w14:paraId="6DAD0D7E" w14:textId="64278366" w:rsidR="00C16C21" w:rsidRDefault="00000000">
      <w:pPr>
        <w:pStyle w:val="TOC3"/>
        <w:rPr>
          <w:rFonts w:asciiTheme="minorHAnsi" w:eastAsiaTheme="minorEastAsia" w:hAnsiTheme="minorHAnsi" w:cstheme="minorBidi"/>
          <w:noProof/>
          <w:sz w:val="22"/>
        </w:rPr>
      </w:pPr>
      <w:hyperlink w:anchor="_Toc28953026" w:history="1">
        <w:r w:rsidR="00C16C21" w:rsidRPr="00C53C57">
          <w:rPr>
            <w:rStyle w:val="Hyperlink"/>
            <w:noProof/>
          </w:rPr>
          <w:t>2A.3.26</w:t>
        </w:r>
        <w:r w:rsidR="00C16C21">
          <w:rPr>
            <w:rFonts w:asciiTheme="minorHAnsi" w:eastAsiaTheme="minorEastAsia" w:hAnsiTheme="minorHAnsi" w:cstheme="minorBidi"/>
            <w:noProof/>
            <w:sz w:val="22"/>
          </w:rPr>
          <w:tab/>
        </w:r>
        <w:r w:rsidR="00C16C21" w:rsidRPr="00C53C57">
          <w:rPr>
            <w:rStyle w:val="Hyperlink"/>
            <w:noProof/>
          </w:rPr>
          <w:t>EIP - e</w:t>
        </w:r>
        <w:r w:rsidR="00C16C21" w:rsidRPr="00C53C57">
          <w:rPr>
            <w:rStyle w:val="Hyperlink"/>
            <w:noProof/>
            <w:snapToGrid w:val="0"/>
          </w:rPr>
          <w:t>ntity identifier pair</w:t>
        </w:r>
        <w:r w:rsidR="00C16C21">
          <w:rPr>
            <w:noProof/>
            <w:webHidden/>
          </w:rPr>
          <w:tab/>
        </w:r>
        <w:r w:rsidR="00C16C21">
          <w:rPr>
            <w:noProof/>
            <w:webHidden/>
          </w:rPr>
          <w:fldChar w:fldCharType="begin"/>
        </w:r>
        <w:r w:rsidR="00C16C21">
          <w:rPr>
            <w:noProof/>
            <w:webHidden/>
          </w:rPr>
          <w:instrText xml:space="preserve"> PAGEREF _Toc28953026 \h </w:instrText>
        </w:r>
        <w:r w:rsidR="00C16C21">
          <w:rPr>
            <w:noProof/>
            <w:webHidden/>
          </w:rPr>
        </w:r>
        <w:r w:rsidR="00C16C21">
          <w:rPr>
            <w:noProof/>
            <w:webHidden/>
          </w:rPr>
          <w:fldChar w:fldCharType="separate"/>
        </w:r>
        <w:r w:rsidR="000C054D">
          <w:rPr>
            <w:noProof/>
            <w:webHidden/>
          </w:rPr>
          <w:t>42</w:t>
        </w:r>
        <w:r w:rsidR="00C16C21">
          <w:rPr>
            <w:noProof/>
            <w:webHidden/>
          </w:rPr>
          <w:fldChar w:fldCharType="end"/>
        </w:r>
      </w:hyperlink>
    </w:p>
    <w:p w14:paraId="22EB9D27" w14:textId="2D5E55CC" w:rsidR="00C16C21" w:rsidRDefault="00000000">
      <w:pPr>
        <w:pStyle w:val="TOC3"/>
        <w:rPr>
          <w:rFonts w:asciiTheme="minorHAnsi" w:eastAsiaTheme="minorEastAsia" w:hAnsiTheme="minorHAnsi" w:cstheme="minorBidi"/>
          <w:noProof/>
          <w:sz w:val="22"/>
        </w:rPr>
      </w:pPr>
      <w:hyperlink w:anchor="_Toc28953027" w:history="1">
        <w:r w:rsidR="00C16C21" w:rsidRPr="00C53C57">
          <w:rPr>
            <w:rStyle w:val="Hyperlink"/>
            <w:noProof/>
            <w:snapToGrid w:val="0"/>
          </w:rPr>
          <w:t>2A.3.27</w:t>
        </w:r>
        <w:r w:rsidR="00C16C21">
          <w:rPr>
            <w:rFonts w:asciiTheme="minorHAnsi" w:eastAsiaTheme="minorEastAsia" w:hAnsiTheme="minorHAnsi" w:cstheme="minorBidi"/>
            <w:noProof/>
            <w:sz w:val="22"/>
          </w:rPr>
          <w:tab/>
        </w:r>
        <w:r w:rsidR="00C16C21" w:rsidRPr="00C53C57">
          <w:rPr>
            <w:rStyle w:val="Hyperlink"/>
            <w:noProof/>
          </w:rPr>
          <w:t>WITHDRAWN (ELD – error location and description)</w:t>
        </w:r>
        <w:r w:rsidR="00C16C21">
          <w:rPr>
            <w:noProof/>
            <w:webHidden/>
          </w:rPr>
          <w:tab/>
        </w:r>
        <w:r w:rsidR="00C16C21">
          <w:rPr>
            <w:noProof/>
            <w:webHidden/>
          </w:rPr>
          <w:fldChar w:fldCharType="begin"/>
        </w:r>
        <w:r w:rsidR="00C16C21">
          <w:rPr>
            <w:noProof/>
            <w:webHidden/>
          </w:rPr>
          <w:instrText xml:space="preserve"> PAGEREF _Toc28953027 \h </w:instrText>
        </w:r>
        <w:r w:rsidR="00C16C21">
          <w:rPr>
            <w:noProof/>
            <w:webHidden/>
          </w:rPr>
        </w:r>
        <w:r w:rsidR="00C16C21">
          <w:rPr>
            <w:noProof/>
            <w:webHidden/>
          </w:rPr>
          <w:fldChar w:fldCharType="separate"/>
        </w:r>
        <w:r w:rsidR="000C054D">
          <w:rPr>
            <w:noProof/>
            <w:webHidden/>
          </w:rPr>
          <w:t>43</w:t>
        </w:r>
        <w:r w:rsidR="00C16C21">
          <w:rPr>
            <w:noProof/>
            <w:webHidden/>
          </w:rPr>
          <w:fldChar w:fldCharType="end"/>
        </w:r>
      </w:hyperlink>
    </w:p>
    <w:p w14:paraId="43F896BE" w14:textId="1677C852" w:rsidR="00C16C21" w:rsidRDefault="00000000">
      <w:pPr>
        <w:pStyle w:val="TOC3"/>
        <w:rPr>
          <w:rFonts w:asciiTheme="minorHAnsi" w:eastAsiaTheme="minorEastAsia" w:hAnsiTheme="minorHAnsi" w:cstheme="minorBidi"/>
          <w:noProof/>
          <w:sz w:val="22"/>
        </w:rPr>
      </w:pPr>
      <w:hyperlink w:anchor="_Toc28953028" w:history="1">
        <w:r w:rsidR="00C16C21" w:rsidRPr="00C53C57">
          <w:rPr>
            <w:rStyle w:val="Hyperlink"/>
            <w:noProof/>
          </w:rPr>
          <w:t>2A.3.28</w:t>
        </w:r>
        <w:r w:rsidR="00C16C21">
          <w:rPr>
            <w:rFonts w:asciiTheme="minorHAnsi" w:eastAsiaTheme="minorEastAsia" w:hAnsiTheme="minorHAnsi" w:cstheme="minorBidi"/>
            <w:noProof/>
            <w:sz w:val="22"/>
          </w:rPr>
          <w:tab/>
        </w:r>
        <w:r w:rsidR="00C16C21" w:rsidRPr="00C53C57">
          <w:rPr>
            <w:rStyle w:val="Hyperlink"/>
            <w:noProof/>
          </w:rPr>
          <w:t>ERL - Message location</w:t>
        </w:r>
        <w:r w:rsidR="00C16C21">
          <w:rPr>
            <w:noProof/>
            <w:webHidden/>
          </w:rPr>
          <w:tab/>
        </w:r>
        <w:r w:rsidR="00C16C21">
          <w:rPr>
            <w:noProof/>
            <w:webHidden/>
          </w:rPr>
          <w:fldChar w:fldCharType="begin"/>
        </w:r>
        <w:r w:rsidR="00C16C21">
          <w:rPr>
            <w:noProof/>
            <w:webHidden/>
          </w:rPr>
          <w:instrText xml:space="preserve"> PAGEREF _Toc28953028 \h </w:instrText>
        </w:r>
        <w:r w:rsidR="00C16C21">
          <w:rPr>
            <w:noProof/>
            <w:webHidden/>
          </w:rPr>
        </w:r>
        <w:r w:rsidR="00C16C21">
          <w:rPr>
            <w:noProof/>
            <w:webHidden/>
          </w:rPr>
          <w:fldChar w:fldCharType="separate"/>
        </w:r>
        <w:r w:rsidR="000C054D">
          <w:rPr>
            <w:noProof/>
            <w:webHidden/>
          </w:rPr>
          <w:t>43</w:t>
        </w:r>
        <w:r w:rsidR="00C16C21">
          <w:rPr>
            <w:noProof/>
            <w:webHidden/>
          </w:rPr>
          <w:fldChar w:fldCharType="end"/>
        </w:r>
      </w:hyperlink>
    </w:p>
    <w:p w14:paraId="32BBCBFE" w14:textId="745E6882" w:rsidR="00C16C21" w:rsidRDefault="00000000">
      <w:pPr>
        <w:pStyle w:val="TOC3"/>
        <w:rPr>
          <w:rFonts w:asciiTheme="minorHAnsi" w:eastAsiaTheme="minorEastAsia" w:hAnsiTheme="minorHAnsi" w:cstheme="minorBidi"/>
          <w:noProof/>
          <w:sz w:val="22"/>
        </w:rPr>
      </w:pPr>
      <w:hyperlink w:anchor="_Toc28953029" w:history="1">
        <w:r w:rsidR="00C16C21" w:rsidRPr="00C53C57">
          <w:rPr>
            <w:rStyle w:val="Hyperlink"/>
            <w:noProof/>
          </w:rPr>
          <w:t>2A.3.29</w:t>
        </w:r>
        <w:r w:rsidR="00C16C21">
          <w:rPr>
            <w:rFonts w:asciiTheme="minorHAnsi" w:eastAsiaTheme="minorEastAsia" w:hAnsiTheme="minorHAnsi" w:cstheme="minorBidi"/>
            <w:noProof/>
            <w:sz w:val="22"/>
          </w:rPr>
          <w:tab/>
        </w:r>
        <w:r w:rsidR="00C16C21" w:rsidRPr="00C53C57">
          <w:rPr>
            <w:rStyle w:val="Hyperlink"/>
            <w:noProof/>
          </w:rPr>
          <w:t>FC - financial class</w:t>
        </w:r>
        <w:r w:rsidR="00C16C21">
          <w:rPr>
            <w:noProof/>
            <w:webHidden/>
          </w:rPr>
          <w:tab/>
        </w:r>
        <w:r w:rsidR="00C16C21">
          <w:rPr>
            <w:noProof/>
            <w:webHidden/>
          </w:rPr>
          <w:fldChar w:fldCharType="begin"/>
        </w:r>
        <w:r w:rsidR="00C16C21">
          <w:rPr>
            <w:noProof/>
            <w:webHidden/>
          </w:rPr>
          <w:instrText xml:space="preserve"> PAGEREF _Toc28953029 \h </w:instrText>
        </w:r>
        <w:r w:rsidR="00C16C21">
          <w:rPr>
            <w:noProof/>
            <w:webHidden/>
          </w:rPr>
        </w:r>
        <w:r w:rsidR="00C16C21">
          <w:rPr>
            <w:noProof/>
            <w:webHidden/>
          </w:rPr>
          <w:fldChar w:fldCharType="separate"/>
        </w:r>
        <w:r w:rsidR="000C054D">
          <w:rPr>
            <w:noProof/>
            <w:webHidden/>
          </w:rPr>
          <w:t>44</w:t>
        </w:r>
        <w:r w:rsidR="00C16C21">
          <w:rPr>
            <w:noProof/>
            <w:webHidden/>
          </w:rPr>
          <w:fldChar w:fldCharType="end"/>
        </w:r>
      </w:hyperlink>
    </w:p>
    <w:p w14:paraId="698DA85C" w14:textId="70DFE708" w:rsidR="00C16C21" w:rsidRDefault="00000000">
      <w:pPr>
        <w:pStyle w:val="TOC3"/>
        <w:rPr>
          <w:rFonts w:asciiTheme="minorHAnsi" w:eastAsiaTheme="minorEastAsia" w:hAnsiTheme="minorHAnsi" w:cstheme="minorBidi"/>
          <w:noProof/>
          <w:sz w:val="22"/>
        </w:rPr>
      </w:pPr>
      <w:hyperlink w:anchor="_Toc28953030" w:history="1">
        <w:r w:rsidR="00C16C21" w:rsidRPr="00C53C57">
          <w:rPr>
            <w:rStyle w:val="Hyperlink"/>
            <w:noProof/>
          </w:rPr>
          <w:t>2A.3.30</w:t>
        </w:r>
        <w:r w:rsidR="00C16C21">
          <w:rPr>
            <w:rFonts w:asciiTheme="minorHAnsi" w:eastAsiaTheme="minorEastAsia" w:hAnsiTheme="minorHAnsi" w:cstheme="minorBidi"/>
            <w:noProof/>
            <w:sz w:val="22"/>
          </w:rPr>
          <w:tab/>
        </w:r>
        <w:r w:rsidR="00C16C21" w:rsidRPr="00C53C57">
          <w:rPr>
            <w:rStyle w:val="Hyperlink"/>
            <w:noProof/>
          </w:rPr>
          <w:t>FN - family name</w:t>
        </w:r>
        <w:r w:rsidR="00C16C21">
          <w:rPr>
            <w:noProof/>
            <w:webHidden/>
          </w:rPr>
          <w:tab/>
        </w:r>
        <w:r w:rsidR="00C16C21">
          <w:rPr>
            <w:noProof/>
            <w:webHidden/>
          </w:rPr>
          <w:fldChar w:fldCharType="begin"/>
        </w:r>
        <w:r w:rsidR="00C16C21">
          <w:rPr>
            <w:noProof/>
            <w:webHidden/>
          </w:rPr>
          <w:instrText xml:space="preserve"> PAGEREF _Toc28953030 \h </w:instrText>
        </w:r>
        <w:r w:rsidR="00C16C21">
          <w:rPr>
            <w:noProof/>
            <w:webHidden/>
          </w:rPr>
        </w:r>
        <w:r w:rsidR="00C16C21">
          <w:rPr>
            <w:noProof/>
            <w:webHidden/>
          </w:rPr>
          <w:fldChar w:fldCharType="separate"/>
        </w:r>
        <w:r w:rsidR="000C054D">
          <w:rPr>
            <w:noProof/>
            <w:webHidden/>
          </w:rPr>
          <w:t>44</w:t>
        </w:r>
        <w:r w:rsidR="00C16C21">
          <w:rPr>
            <w:noProof/>
            <w:webHidden/>
          </w:rPr>
          <w:fldChar w:fldCharType="end"/>
        </w:r>
      </w:hyperlink>
    </w:p>
    <w:p w14:paraId="7A80D07F" w14:textId="51BB42FD" w:rsidR="00C16C21" w:rsidRDefault="00000000">
      <w:pPr>
        <w:pStyle w:val="TOC3"/>
        <w:rPr>
          <w:rFonts w:asciiTheme="minorHAnsi" w:eastAsiaTheme="minorEastAsia" w:hAnsiTheme="minorHAnsi" w:cstheme="minorBidi"/>
          <w:noProof/>
          <w:sz w:val="22"/>
        </w:rPr>
      </w:pPr>
      <w:hyperlink w:anchor="_Toc28953031" w:history="1">
        <w:r w:rsidR="00C16C21" w:rsidRPr="00C53C57">
          <w:rPr>
            <w:rStyle w:val="Hyperlink"/>
            <w:noProof/>
          </w:rPr>
          <w:t>2A.3.31</w:t>
        </w:r>
        <w:r w:rsidR="00C16C21">
          <w:rPr>
            <w:rFonts w:asciiTheme="minorHAnsi" w:eastAsiaTheme="minorEastAsia" w:hAnsiTheme="minorHAnsi" w:cstheme="minorBidi"/>
            <w:noProof/>
            <w:sz w:val="22"/>
          </w:rPr>
          <w:tab/>
        </w:r>
        <w:r w:rsidR="00C16C21" w:rsidRPr="00C53C57">
          <w:rPr>
            <w:rStyle w:val="Hyperlink"/>
            <w:noProof/>
          </w:rPr>
          <w:t>FT - formatted text data</w:t>
        </w:r>
        <w:r w:rsidR="00C16C21">
          <w:rPr>
            <w:noProof/>
            <w:webHidden/>
          </w:rPr>
          <w:tab/>
        </w:r>
        <w:r w:rsidR="00C16C21">
          <w:rPr>
            <w:noProof/>
            <w:webHidden/>
          </w:rPr>
          <w:fldChar w:fldCharType="begin"/>
        </w:r>
        <w:r w:rsidR="00C16C21">
          <w:rPr>
            <w:noProof/>
            <w:webHidden/>
          </w:rPr>
          <w:instrText xml:space="preserve"> PAGEREF _Toc28953031 \h </w:instrText>
        </w:r>
        <w:r w:rsidR="00C16C21">
          <w:rPr>
            <w:noProof/>
            <w:webHidden/>
          </w:rPr>
        </w:r>
        <w:r w:rsidR="00C16C21">
          <w:rPr>
            <w:noProof/>
            <w:webHidden/>
          </w:rPr>
          <w:fldChar w:fldCharType="separate"/>
        </w:r>
        <w:r w:rsidR="000C054D">
          <w:rPr>
            <w:noProof/>
            <w:webHidden/>
          </w:rPr>
          <w:t>46</w:t>
        </w:r>
        <w:r w:rsidR="00C16C21">
          <w:rPr>
            <w:noProof/>
            <w:webHidden/>
          </w:rPr>
          <w:fldChar w:fldCharType="end"/>
        </w:r>
      </w:hyperlink>
    </w:p>
    <w:p w14:paraId="3ACB9ABD" w14:textId="30FF4CE5" w:rsidR="00C16C21" w:rsidRDefault="00000000">
      <w:pPr>
        <w:pStyle w:val="TOC3"/>
        <w:rPr>
          <w:rFonts w:asciiTheme="minorHAnsi" w:eastAsiaTheme="minorEastAsia" w:hAnsiTheme="minorHAnsi" w:cstheme="minorBidi"/>
          <w:noProof/>
          <w:sz w:val="22"/>
        </w:rPr>
      </w:pPr>
      <w:hyperlink w:anchor="_Toc28953032" w:history="1">
        <w:r w:rsidR="00C16C21" w:rsidRPr="00C53C57">
          <w:rPr>
            <w:rStyle w:val="Hyperlink"/>
            <w:noProof/>
          </w:rPr>
          <w:t>2A.3.32</w:t>
        </w:r>
        <w:r w:rsidR="00C16C21">
          <w:rPr>
            <w:rFonts w:asciiTheme="minorHAnsi" w:eastAsiaTheme="minorEastAsia" w:hAnsiTheme="minorHAnsi" w:cstheme="minorBidi"/>
            <w:noProof/>
            <w:sz w:val="22"/>
          </w:rPr>
          <w:tab/>
        </w:r>
        <w:r w:rsidR="00C16C21" w:rsidRPr="00C53C57">
          <w:rPr>
            <w:rStyle w:val="Hyperlink"/>
            <w:noProof/>
          </w:rPr>
          <w:t>GTS – general timing specification</w:t>
        </w:r>
        <w:r w:rsidR="00C16C21">
          <w:rPr>
            <w:noProof/>
            <w:webHidden/>
          </w:rPr>
          <w:tab/>
        </w:r>
        <w:r w:rsidR="00C16C21">
          <w:rPr>
            <w:noProof/>
            <w:webHidden/>
          </w:rPr>
          <w:fldChar w:fldCharType="begin"/>
        </w:r>
        <w:r w:rsidR="00C16C21">
          <w:rPr>
            <w:noProof/>
            <w:webHidden/>
          </w:rPr>
          <w:instrText xml:space="preserve"> PAGEREF _Toc28953032 \h </w:instrText>
        </w:r>
        <w:r w:rsidR="00C16C21">
          <w:rPr>
            <w:noProof/>
            <w:webHidden/>
          </w:rPr>
        </w:r>
        <w:r w:rsidR="00C16C21">
          <w:rPr>
            <w:noProof/>
            <w:webHidden/>
          </w:rPr>
          <w:fldChar w:fldCharType="separate"/>
        </w:r>
        <w:r w:rsidR="000C054D">
          <w:rPr>
            <w:noProof/>
            <w:webHidden/>
          </w:rPr>
          <w:t>46</w:t>
        </w:r>
        <w:r w:rsidR="00C16C21">
          <w:rPr>
            <w:noProof/>
            <w:webHidden/>
          </w:rPr>
          <w:fldChar w:fldCharType="end"/>
        </w:r>
      </w:hyperlink>
    </w:p>
    <w:p w14:paraId="2FFC0F37" w14:textId="21CB3EF8" w:rsidR="00C16C21" w:rsidRDefault="00000000">
      <w:pPr>
        <w:pStyle w:val="TOC3"/>
        <w:rPr>
          <w:rFonts w:asciiTheme="minorHAnsi" w:eastAsiaTheme="minorEastAsia" w:hAnsiTheme="minorHAnsi" w:cstheme="minorBidi"/>
          <w:noProof/>
          <w:sz w:val="22"/>
        </w:rPr>
      </w:pPr>
      <w:hyperlink w:anchor="_Toc28953033" w:history="1">
        <w:r w:rsidR="00C16C21" w:rsidRPr="00C53C57">
          <w:rPr>
            <w:rStyle w:val="Hyperlink"/>
            <w:noProof/>
          </w:rPr>
          <w:t>2A.3.33</w:t>
        </w:r>
        <w:r w:rsidR="00C16C21">
          <w:rPr>
            <w:rFonts w:asciiTheme="minorHAnsi" w:eastAsiaTheme="minorEastAsia" w:hAnsiTheme="minorHAnsi" w:cstheme="minorBidi"/>
            <w:noProof/>
            <w:sz w:val="22"/>
          </w:rPr>
          <w:tab/>
        </w:r>
        <w:r w:rsidR="00C16C21" w:rsidRPr="00C53C57">
          <w:rPr>
            <w:rStyle w:val="Hyperlink"/>
            <w:noProof/>
          </w:rPr>
          <w:t>HD - hierarchic designator</w:t>
        </w:r>
        <w:r w:rsidR="00C16C21">
          <w:rPr>
            <w:noProof/>
            <w:webHidden/>
          </w:rPr>
          <w:tab/>
        </w:r>
        <w:r w:rsidR="00C16C21">
          <w:rPr>
            <w:noProof/>
            <w:webHidden/>
          </w:rPr>
          <w:fldChar w:fldCharType="begin"/>
        </w:r>
        <w:r w:rsidR="00C16C21">
          <w:rPr>
            <w:noProof/>
            <w:webHidden/>
          </w:rPr>
          <w:instrText xml:space="preserve"> PAGEREF _Toc28953033 \h </w:instrText>
        </w:r>
        <w:r w:rsidR="00C16C21">
          <w:rPr>
            <w:noProof/>
            <w:webHidden/>
          </w:rPr>
        </w:r>
        <w:r w:rsidR="00C16C21">
          <w:rPr>
            <w:noProof/>
            <w:webHidden/>
          </w:rPr>
          <w:fldChar w:fldCharType="separate"/>
        </w:r>
        <w:r w:rsidR="000C054D">
          <w:rPr>
            <w:noProof/>
            <w:webHidden/>
          </w:rPr>
          <w:t>47</w:t>
        </w:r>
        <w:r w:rsidR="00C16C21">
          <w:rPr>
            <w:noProof/>
            <w:webHidden/>
          </w:rPr>
          <w:fldChar w:fldCharType="end"/>
        </w:r>
      </w:hyperlink>
    </w:p>
    <w:p w14:paraId="73E0808D" w14:textId="3ED716A1" w:rsidR="00C16C21" w:rsidRDefault="00000000">
      <w:pPr>
        <w:pStyle w:val="TOC3"/>
        <w:rPr>
          <w:rFonts w:asciiTheme="minorHAnsi" w:eastAsiaTheme="minorEastAsia" w:hAnsiTheme="minorHAnsi" w:cstheme="minorBidi"/>
          <w:noProof/>
          <w:sz w:val="22"/>
        </w:rPr>
      </w:pPr>
      <w:hyperlink w:anchor="_Toc28953034" w:history="1">
        <w:r w:rsidR="00C16C21" w:rsidRPr="00C53C57">
          <w:rPr>
            <w:rStyle w:val="Hyperlink"/>
            <w:noProof/>
          </w:rPr>
          <w:t>2A.3.34</w:t>
        </w:r>
        <w:r w:rsidR="00C16C21">
          <w:rPr>
            <w:rFonts w:asciiTheme="minorHAnsi" w:eastAsiaTheme="minorEastAsia" w:hAnsiTheme="minorHAnsi" w:cstheme="minorBidi"/>
            <w:noProof/>
            <w:sz w:val="22"/>
          </w:rPr>
          <w:tab/>
        </w:r>
        <w:r w:rsidR="00C16C21" w:rsidRPr="00C53C57">
          <w:rPr>
            <w:rStyle w:val="Hyperlink"/>
            <w:noProof/>
          </w:rPr>
          <w:t>ICD - insurance certification definition</w:t>
        </w:r>
        <w:r w:rsidR="00C16C21">
          <w:rPr>
            <w:noProof/>
            <w:webHidden/>
          </w:rPr>
          <w:tab/>
        </w:r>
        <w:r w:rsidR="00C16C21">
          <w:rPr>
            <w:noProof/>
            <w:webHidden/>
          </w:rPr>
          <w:fldChar w:fldCharType="begin"/>
        </w:r>
        <w:r w:rsidR="00C16C21">
          <w:rPr>
            <w:noProof/>
            <w:webHidden/>
          </w:rPr>
          <w:instrText xml:space="preserve"> PAGEREF _Toc28953034 \h </w:instrText>
        </w:r>
        <w:r w:rsidR="00C16C21">
          <w:rPr>
            <w:noProof/>
            <w:webHidden/>
          </w:rPr>
        </w:r>
        <w:r w:rsidR="00C16C21">
          <w:rPr>
            <w:noProof/>
            <w:webHidden/>
          </w:rPr>
          <w:fldChar w:fldCharType="separate"/>
        </w:r>
        <w:r w:rsidR="000C054D">
          <w:rPr>
            <w:noProof/>
            <w:webHidden/>
          </w:rPr>
          <w:t>49</w:t>
        </w:r>
        <w:r w:rsidR="00C16C21">
          <w:rPr>
            <w:noProof/>
            <w:webHidden/>
          </w:rPr>
          <w:fldChar w:fldCharType="end"/>
        </w:r>
      </w:hyperlink>
    </w:p>
    <w:p w14:paraId="06B09DAF" w14:textId="7E35FD8A" w:rsidR="00C16C21" w:rsidRDefault="00000000">
      <w:pPr>
        <w:pStyle w:val="TOC3"/>
        <w:rPr>
          <w:rFonts w:asciiTheme="minorHAnsi" w:eastAsiaTheme="minorEastAsia" w:hAnsiTheme="minorHAnsi" w:cstheme="minorBidi"/>
          <w:noProof/>
          <w:sz w:val="22"/>
        </w:rPr>
      </w:pPr>
      <w:hyperlink w:anchor="_Toc28953035" w:history="1">
        <w:r w:rsidR="00C16C21" w:rsidRPr="00C53C57">
          <w:rPr>
            <w:rStyle w:val="Hyperlink"/>
            <w:noProof/>
          </w:rPr>
          <w:t>2A.3.35</w:t>
        </w:r>
        <w:r w:rsidR="00C16C21">
          <w:rPr>
            <w:rFonts w:asciiTheme="minorHAnsi" w:eastAsiaTheme="minorEastAsia" w:hAnsiTheme="minorHAnsi" w:cstheme="minorBidi"/>
            <w:noProof/>
            <w:sz w:val="22"/>
          </w:rPr>
          <w:tab/>
        </w:r>
        <w:r w:rsidR="00C16C21" w:rsidRPr="00C53C57">
          <w:rPr>
            <w:rStyle w:val="Hyperlink"/>
            <w:noProof/>
          </w:rPr>
          <w:t>ID - coded value for HL7 defined tables</w:t>
        </w:r>
        <w:r w:rsidR="00C16C21">
          <w:rPr>
            <w:noProof/>
            <w:webHidden/>
          </w:rPr>
          <w:tab/>
        </w:r>
        <w:r w:rsidR="00C16C21">
          <w:rPr>
            <w:noProof/>
            <w:webHidden/>
          </w:rPr>
          <w:fldChar w:fldCharType="begin"/>
        </w:r>
        <w:r w:rsidR="00C16C21">
          <w:rPr>
            <w:noProof/>
            <w:webHidden/>
          </w:rPr>
          <w:instrText xml:space="preserve"> PAGEREF _Toc28953035 \h </w:instrText>
        </w:r>
        <w:r w:rsidR="00C16C21">
          <w:rPr>
            <w:noProof/>
            <w:webHidden/>
          </w:rPr>
        </w:r>
        <w:r w:rsidR="00C16C21">
          <w:rPr>
            <w:noProof/>
            <w:webHidden/>
          </w:rPr>
          <w:fldChar w:fldCharType="separate"/>
        </w:r>
        <w:r w:rsidR="000C054D">
          <w:rPr>
            <w:noProof/>
            <w:webHidden/>
          </w:rPr>
          <w:t>49</w:t>
        </w:r>
        <w:r w:rsidR="00C16C21">
          <w:rPr>
            <w:noProof/>
            <w:webHidden/>
          </w:rPr>
          <w:fldChar w:fldCharType="end"/>
        </w:r>
      </w:hyperlink>
    </w:p>
    <w:p w14:paraId="409DEAD0" w14:textId="2F7B975D" w:rsidR="00C16C21" w:rsidRDefault="00000000">
      <w:pPr>
        <w:pStyle w:val="TOC3"/>
        <w:rPr>
          <w:rFonts w:asciiTheme="minorHAnsi" w:eastAsiaTheme="minorEastAsia" w:hAnsiTheme="minorHAnsi" w:cstheme="minorBidi"/>
          <w:noProof/>
          <w:sz w:val="22"/>
        </w:rPr>
      </w:pPr>
      <w:hyperlink w:anchor="_Toc28953036" w:history="1">
        <w:r w:rsidR="00C16C21" w:rsidRPr="00C53C57">
          <w:rPr>
            <w:rStyle w:val="Hyperlink"/>
            <w:noProof/>
          </w:rPr>
          <w:t>2A.3.36</w:t>
        </w:r>
        <w:r w:rsidR="00C16C21">
          <w:rPr>
            <w:rFonts w:asciiTheme="minorHAnsi" w:eastAsiaTheme="minorEastAsia" w:hAnsiTheme="minorHAnsi" w:cstheme="minorBidi"/>
            <w:noProof/>
            <w:sz w:val="22"/>
          </w:rPr>
          <w:tab/>
        </w:r>
        <w:r w:rsidR="00C16C21" w:rsidRPr="00C53C57">
          <w:rPr>
            <w:rStyle w:val="Hyperlink"/>
            <w:noProof/>
          </w:rPr>
          <w:t>IS - coded value for user-defined tables</w:t>
        </w:r>
        <w:r w:rsidR="00C16C21">
          <w:rPr>
            <w:noProof/>
            <w:webHidden/>
          </w:rPr>
          <w:tab/>
        </w:r>
        <w:r w:rsidR="00C16C21">
          <w:rPr>
            <w:noProof/>
            <w:webHidden/>
          </w:rPr>
          <w:fldChar w:fldCharType="begin"/>
        </w:r>
        <w:r w:rsidR="00C16C21">
          <w:rPr>
            <w:noProof/>
            <w:webHidden/>
          </w:rPr>
          <w:instrText xml:space="preserve"> PAGEREF _Toc28953036 \h </w:instrText>
        </w:r>
        <w:r w:rsidR="00C16C21">
          <w:rPr>
            <w:noProof/>
            <w:webHidden/>
          </w:rPr>
        </w:r>
        <w:r w:rsidR="00C16C21">
          <w:rPr>
            <w:noProof/>
            <w:webHidden/>
          </w:rPr>
          <w:fldChar w:fldCharType="separate"/>
        </w:r>
        <w:r w:rsidR="000C054D">
          <w:rPr>
            <w:noProof/>
            <w:webHidden/>
          </w:rPr>
          <w:t>50</w:t>
        </w:r>
        <w:r w:rsidR="00C16C21">
          <w:rPr>
            <w:noProof/>
            <w:webHidden/>
          </w:rPr>
          <w:fldChar w:fldCharType="end"/>
        </w:r>
      </w:hyperlink>
    </w:p>
    <w:p w14:paraId="0545F5CC" w14:textId="1C48EAAA" w:rsidR="00C16C21" w:rsidRDefault="00000000">
      <w:pPr>
        <w:pStyle w:val="TOC3"/>
        <w:rPr>
          <w:rFonts w:asciiTheme="minorHAnsi" w:eastAsiaTheme="minorEastAsia" w:hAnsiTheme="minorHAnsi" w:cstheme="minorBidi"/>
          <w:noProof/>
          <w:sz w:val="22"/>
        </w:rPr>
      </w:pPr>
      <w:hyperlink w:anchor="_Toc28953037" w:history="1">
        <w:r w:rsidR="00C16C21" w:rsidRPr="00C53C57">
          <w:rPr>
            <w:rStyle w:val="Hyperlink"/>
            <w:noProof/>
          </w:rPr>
          <w:t>2A.3.37</w:t>
        </w:r>
        <w:r w:rsidR="00C16C21">
          <w:rPr>
            <w:rFonts w:asciiTheme="minorHAnsi" w:eastAsiaTheme="minorEastAsia" w:hAnsiTheme="minorHAnsi" w:cstheme="minorBidi"/>
            <w:noProof/>
            <w:sz w:val="22"/>
          </w:rPr>
          <w:tab/>
        </w:r>
        <w:r w:rsidR="00C16C21" w:rsidRPr="00C53C57">
          <w:rPr>
            <w:rStyle w:val="Hyperlink"/>
            <w:noProof/>
          </w:rPr>
          <w:t>JCC - job code/class</w:t>
        </w:r>
        <w:r w:rsidR="00C16C21">
          <w:rPr>
            <w:noProof/>
            <w:webHidden/>
          </w:rPr>
          <w:tab/>
        </w:r>
        <w:r w:rsidR="00C16C21">
          <w:rPr>
            <w:noProof/>
            <w:webHidden/>
          </w:rPr>
          <w:fldChar w:fldCharType="begin"/>
        </w:r>
        <w:r w:rsidR="00C16C21">
          <w:rPr>
            <w:noProof/>
            <w:webHidden/>
          </w:rPr>
          <w:instrText xml:space="preserve"> PAGEREF _Toc28953037 \h </w:instrText>
        </w:r>
        <w:r w:rsidR="00C16C21">
          <w:rPr>
            <w:noProof/>
            <w:webHidden/>
          </w:rPr>
        </w:r>
        <w:r w:rsidR="00C16C21">
          <w:rPr>
            <w:noProof/>
            <w:webHidden/>
          </w:rPr>
          <w:fldChar w:fldCharType="separate"/>
        </w:r>
        <w:r w:rsidR="000C054D">
          <w:rPr>
            <w:noProof/>
            <w:webHidden/>
          </w:rPr>
          <w:t>50</w:t>
        </w:r>
        <w:r w:rsidR="00C16C21">
          <w:rPr>
            <w:noProof/>
            <w:webHidden/>
          </w:rPr>
          <w:fldChar w:fldCharType="end"/>
        </w:r>
      </w:hyperlink>
    </w:p>
    <w:p w14:paraId="67F34A7B" w14:textId="42B521B1" w:rsidR="00C16C21" w:rsidRDefault="00000000">
      <w:pPr>
        <w:pStyle w:val="TOC3"/>
        <w:rPr>
          <w:rFonts w:asciiTheme="minorHAnsi" w:eastAsiaTheme="minorEastAsia" w:hAnsiTheme="minorHAnsi" w:cstheme="minorBidi"/>
          <w:noProof/>
          <w:sz w:val="22"/>
        </w:rPr>
      </w:pPr>
      <w:hyperlink w:anchor="_Toc28953038" w:history="1">
        <w:r w:rsidR="00C16C21" w:rsidRPr="00C53C57">
          <w:rPr>
            <w:rStyle w:val="Hyperlink"/>
            <w:noProof/>
          </w:rPr>
          <w:t>2A.3.38</w:t>
        </w:r>
        <w:r w:rsidR="00C16C21">
          <w:rPr>
            <w:rFonts w:asciiTheme="minorHAnsi" w:eastAsiaTheme="minorEastAsia" w:hAnsiTheme="minorHAnsi" w:cstheme="minorBidi"/>
            <w:noProof/>
            <w:sz w:val="22"/>
          </w:rPr>
          <w:tab/>
        </w:r>
        <w:r w:rsidR="00C16C21" w:rsidRPr="00C53C57">
          <w:rPr>
            <w:rStyle w:val="Hyperlink"/>
            <w:noProof/>
          </w:rPr>
          <w:t>WITHDRAWN (LA1 - location with address variation 1)</w:t>
        </w:r>
        <w:r w:rsidR="00C16C21">
          <w:rPr>
            <w:noProof/>
            <w:webHidden/>
          </w:rPr>
          <w:tab/>
        </w:r>
        <w:r w:rsidR="00C16C21">
          <w:rPr>
            <w:noProof/>
            <w:webHidden/>
          </w:rPr>
          <w:fldChar w:fldCharType="begin"/>
        </w:r>
        <w:r w:rsidR="00C16C21">
          <w:rPr>
            <w:noProof/>
            <w:webHidden/>
          </w:rPr>
          <w:instrText xml:space="preserve"> PAGEREF _Toc28953038 \h </w:instrText>
        </w:r>
        <w:r w:rsidR="00C16C21">
          <w:rPr>
            <w:noProof/>
            <w:webHidden/>
          </w:rPr>
        </w:r>
        <w:r w:rsidR="00C16C21">
          <w:rPr>
            <w:noProof/>
            <w:webHidden/>
          </w:rPr>
          <w:fldChar w:fldCharType="separate"/>
        </w:r>
        <w:r w:rsidR="000C054D">
          <w:rPr>
            <w:noProof/>
            <w:webHidden/>
          </w:rPr>
          <w:t>51</w:t>
        </w:r>
        <w:r w:rsidR="00C16C21">
          <w:rPr>
            <w:noProof/>
            <w:webHidden/>
          </w:rPr>
          <w:fldChar w:fldCharType="end"/>
        </w:r>
      </w:hyperlink>
    </w:p>
    <w:p w14:paraId="7B7D3370" w14:textId="0B2DE8FE" w:rsidR="00C16C21" w:rsidRDefault="00000000">
      <w:pPr>
        <w:pStyle w:val="TOC3"/>
        <w:rPr>
          <w:rFonts w:asciiTheme="minorHAnsi" w:eastAsiaTheme="minorEastAsia" w:hAnsiTheme="minorHAnsi" w:cstheme="minorBidi"/>
          <w:noProof/>
          <w:sz w:val="22"/>
        </w:rPr>
      </w:pPr>
      <w:hyperlink w:anchor="_Toc28953039" w:history="1">
        <w:r w:rsidR="00C16C21" w:rsidRPr="00C53C57">
          <w:rPr>
            <w:rStyle w:val="Hyperlink"/>
            <w:noProof/>
          </w:rPr>
          <w:t>2A.3.39</w:t>
        </w:r>
        <w:r w:rsidR="00C16C21">
          <w:rPr>
            <w:rFonts w:asciiTheme="minorHAnsi" w:eastAsiaTheme="minorEastAsia" w:hAnsiTheme="minorHAnsi" w:cstheme="minorBidi"/>
            <w:noProof/>
            <w:sz w:val="22"/>
          </w:rPr>
          <w:tab/>
        </w:r>
        <w:r w:rsidR="00C16C21" w:rsidRPr="00C53C57">
          <w:rPr>
            <w:rStyle w:val="Hyperlink"/>
            <w:noProof/>
          </w:rPr>
          <w:t>WITHDRAWN (LA2 - location with address variation 2)</w:t>
        </w:r>
        <w:r w:rsidR="00C16C21">
          <w:rPr>
            <w:noProof/>
            <w:webHidden/>
          </w:rPr>
          <w:tab/>
        </w:r>
        <w:r w:rsidR="00C16C21">
          <w:rPr>
            <w:noProof/>
            <w:webHidden/>
          </w:rPr>
          <w:fldChar w:fldCharType="begin"/>
        </w:r>
        <w:r w:rsidR="00C16C21">
          <w:rPr>
            <w:noProof/>
            <w:webHidden/>
          </w:rPr>
          <w:instrText xml:space="preserve"> PAGEREF _Toc28953039 \h </w:instrText>
        </w:r>
        <w:r w:rsidR="00C16C21">
          <w:rPr>
            <w:noProof/>
            <w:webHidden/>
          </w:rPr>
        </w:r>
        <w:r w:rsidR="00C16C21">
          <w:rPr>
            <w:noProof/>
            <w:webHidden/>
          </w:rPr>
          <w:fldChar w:fldCharType="separate"/>
        </w:r>
        <w:r w:rsidR="000C054D">
          <w:rPr>
            <w:noProof/>
            <w:webHidden/>
          </w:rPr>
          <w:t>51</w:t>
        </w:r>
        <w:r w:rsidR="00C16C21">
          <w:rPr>
            <w:noProof/>
            <w:webHidden/>
          </w:rPr>
          <w:fldChar w:fldCharType="end"/>
        </w:r>
      </w:hyperlink>
    </w:p>
    <w:p w14:paraId="0D2B38F7" w14:textId="495850FD" w:rsidR="00C16C21" w:rsidRDefault="00000000">
      <w:pPr>
        <w:pStyle w:val="TOC3"/>
        <w:rPr>
          <w:rFonts w:asciiTheme="minorHAnsi" w:eastAsiaTheme="minorEastAsia" w:hAnsiTheme="minorHAnsi" w:cstheme="minorBidi"/>
          <w:noProof/>
          <w:sz w:val="22"/>
        </w:rPr>
      </w:pPr>
      <w:hyperlink w:anchor="_Toc28953040" w:history="1">
        <w:r w:rsidR="00C16C21" w:rsidRPr="00C53C57">
          <w:rPr>
            <w:rStyle w:val="Hyperlink"/>
            <w:noProof/>
          </w:rPr>
          <w:t>2A.3.40</w:t>
        </w:r>
        <w:r w:rsidR="00C16C21">
          <w:rPr>
            <w:rFonts w:asciiTheme="minorHAnsi" w:eastAsiaTheme="minorEastAsia" w:hAnsiTheme="minorHAnsi" w:cstheme="minorBidi"/>
            <w:noProof/>
            <w:sz w:val="22"/>
          </w:rPr>
          <w:tab/>
        </w:r>
        <w:r w:rsidR="00C16C21" w:rsidRPr="00C53C57">
          <w:rPr>
            <w:rStyle w:val="Hyperlink"/>
            <w:noProof/>
          </w:rPr>
          <w:t>MA - multiplexed array</w:t>
        </w:r>
        <w:r w:rsidR="00C16C21">
          <w:rPr>
            <w:noProof/>
            <w:webHidden/>
          </w:rPr>
          <w:tab/>
        </w:r>
        <w:r w:rsidR="00C16C21">
          <w:rPr>
            <w:noProof/>
            <w:webHidden/>
          </w:rPr>
          <w:fldChar w:fldCharType="begin"/>
        </w:r>
        <w:r w:rsidR="00C16C21">
          <w:rPr>
            <w:noProof/>
            <w:webHidden/>
          </w:rPr>
          <w:instrText xml:space="preserve"> PAGEREF _Toc28953040 \h </w:instrText>
        </w:r>
        <w:r w:rsidR="00C16C21">
          <w:rPr>
            <w:noProof/>
            <w:webHidden/>
          </w:rPr>
        </w:r>
        <w:r w:rsidR="00C16C21">
          <w:rPr>
            <w:noProof/>
            <w:webHidden/>
          </w:rPr>
          <w:fldChar w:fldCharType="separate"/>
        </w:r>
        <w:r w:rsidR="000C054D">
          <w:rPr>
            <w:noProof/>
            <w:webHidden/>
          </w:rPr>
          <w:t>51</w:t>
        </w:r>
        <w:r w:rsidR="00C16C21">
          <w:rPr>
            <w:noProof/>
            <w:webHidden/>
          </w:rPr>
          <w:fldChar w:fldCharType="end"/>
        </w:r>
      </w:hyperlink>
    </w:p>
    <w:p w14:paraId="4E351726" w14:textId="01B09EDF" w:rsidR="00C16C21" w:rsidRDefault="00000000">
      <w:pPr>
        <w:pStyle w:val="TOC3"/>
        <w:rPr>
          <w:rFonts w:asciiTheme="minorHAnsi" w:eastAsiaTheme="minorEastAsia" w:hAnsiTheme="minorHAnsi" w:cstheme="minorBidi"/>
          <w:noProof/>
          <w:sz w:val="22"/>
        </w:rPr>
      </w:pPr>
      <w:hyperlink w:anchor="_Toc28953041" w:history="1">
        <w:r w:rsidR="00C16C21" w:rsidRPr="00C53C57">
          <w:rPr>
            <w:rStyle w:val="Hyperlink"/>
            <w:noProof/>
          </w:rPr>
          <w:t>2A.3.41</w:t>
        </w:r>
        <w:r w:rsidR="00C16C21">
          <w:rPr>
            <w:rFonts w:asciiTheme="minorHAnsi" w:eastAsiaTheme="minorEastAsia" w:hAnsiTheme="minorHAnsi" w:cstheme="minorBidi"/>
            <w:noProof/>
            <w:sz w:val="22"/>
          </w:rPr>
          <w:tab/>
        </w:r>
        <w:r w:rsidR="00C16C21" w:rsidRPr="00C53C57">
          <w:rPr>
            <w:rStyle w:val="Hyperlink"/>
            <w:noProof/>
          </w:rPr>
          <w:t>MO - money</w:t>
        </w:r>
        <w:r w:rsidR="00C16C21">
          <w:rPr>
            <w:noProof/>
            <w:webHidden/>
          </w:rPr>
          <w:tab/>
        </w:r>
        <w:r w:rsidR="00C16C21">
          <w:rPr>
            <w:noProof/>
            <w:webHidden/>
          </w:rPr>
          <w:fldChar w:fldCharType="begin"/>
        </w:r>
        <w:r w:rsidR="00C16C21">
          <w:rPr>
            <w:noProof/>
            <w:webHidden/>
          </w:rPr>
          <w:instrText xml:space="preserve"> PAGEREF _Toc28953041 \h </w:instrText>
        </w:r>
        <w:r w:rsidR="00C16C21">
          <w:rPr>
            <w:noProof/>
            <w:webHidden/>
          </w:rPr>
        </w:r>
        <w:r w:rsidR="00C16C21">
          <w:rPr>
            <w:noProof/>
            <w:webHidden/>
          </w:rPr>
          <w:fldChar w:fldCharType="separate"/>
        </w:r>
        <w:r w:rsidR="000C054D">
          <w:rPr>
            <w:noProof/>
            <w:webHidden/>
          </w:rPr>
          <w:t>52</w:t>
        </w:r>
        <w:r w:rsidR="00C16C21">
          <w:rPr>
            <w:noProof/>
            <w:webHidden/>
          </w:rPr>
          <w:fldChar w:fldCharType="end"/>
        </w:r>
      </w:hyperlink>
    </w:p>
    <w:p w14:paraId="65C5E837" w14:textId="6C5ECFD3" w:rsidR="00C16C21" w:rsidRDefault="00000000">
      <w:pPr>
        <w:pStyle w:val="TOC3"/>
        <w:rPr>
          <w:rFonts w:asciiTheme="minorHAnsi" w:eastAsiaTheme="minorEastAsia" w:hAnsiTheme="minorHAnsi" w:cstheme="minorBidi"/>
          <w:noProof/>
          <w:sz w:val="22"/>
        </w:rPr>
      </w:pPr>
      <w:hyperlink w:anchor="_Toc28953042" w:history="1">
        <w:r w:rsidR="00C16C21" w:rsidRPr="00C53C57">
          <w:rPr>
            <w:rStyle w:val="Hyperlink"/>
            <w:noProof/>
          </w:rPr>
          <w:t>2A.3.42</w:t>
        </w:r>
        <w:r w:rsidR="00C16C21">
          <w:rPr>
            <w:rFonts w:asciiTheme="minorHAnsi" w:eastAsiaTheme="minorEastAsia" w:hAnsiTheme="minorHAnsi" w:cstheme="minorBidi"/>
            <w:noProof/>
            <w:sz w:val="22"/>
          </w:rPr>
          <w:tab/>
        </w:r>
        <w:r w:rsidR="00C16C21" w:rsidRPr="00C53C57">
          <w:rPr>
            <w:rStyle w:val="Hyperlink"/>
            <w:noProof/>
          </w:rPr>
          <w:t>MOC - money and charge code</w:t>
        </w:r>
        <w:r w:rsidR="00C16C21">
          <w:rPr>
            <w:noProof/>
            <w:webHidden/>
          </w:rPr>
          <w:tab/>
        </w:r>
        <w:r w:rsidR="00C16C21">
          <w:rPr>
            <w:noProof/>
            <w:webHidden/>
          </w:rPr>
          <w:fldChar w:fldCharType="begin"/>
        </w:r>
        <w:r w:rsidR="00C16C21">
          <w:rPr>
            <w:noProof/>
            <w:webHidden/>
          </w:rPr>
          <w:instrText xml:space="preserve"> PAGEREF _Toc28953042 \h </w:instrText>
        </w:r>
        <w:r w:rsidR="00C16C21">
          <w:rPr>
            <w:noProof/>
            <w:webHidden/>
          </w:rPr>
        </w:r>
        <w:r w:rsidR="00C16C21">
          <w:rPr>
            <w:noProof/>
            <w:webHidden/>
          </w:rPr>
          <w:fldChar w:fldCharType="separate"/>
        </w:r>
        <w:r w:rsidR="000C054D">
          <w:rPr>
            <w:noProof/>
            <w:webHidden/>
          </w:rPr>
          <w:t>52</w:t>
        </w:r>
        <w:r w:rsidR="00C16C21">
          <w:rPr>
            <w:noProof/>
            <w:webHidden/>
          </w:rPr>
          <w:fldChar w:fldCharType="end"/>
        </w:r>
      </w:hyperlink>
    </w:p>
    <w:p w14:paraId="746A76E5" w14:textId="1F291B2C" w:rsidR="00C16C21" w:rsidRDefault="00000000">
      <w:pPr>
        <w:pStyle w:val="TOC3"/>
        <w:rPr>
          <w:rFonts w:asciiTheme="minorHAnsi" w:eastAsiaTheme="minorEastAsia" w:hAnsiTheme="minorHAnsi" w:cstheme="minorBidi"/>
          <w:noProof/>
          <w:sz w:val="22"/>
        </w:rPr>
      </w:pPr>
      <w:hyperlink w:anchor="_Toc28953043" w:history="1">
        <w:r w:rsidR="00C16C21" w:rsidRPr="00C53C57">
          <w:rPr>
            <w:rStyle w:val="Hyperlink"/>
            <w:noProof/>
          </w:rPr>
          <w:t>2A.3.43</w:t>
        </w:r>
        <w:r w:rsidR="00C16C21">
          <w:rPr>
            <w:rFonts w:asciiTheme="minorHAnsi" w:eastAsiaTheme="minorEastAsia" w:hAnsiTheme="minorHAnsi" w:cstheme="minorBidi"/>
            <w:noProof/>
            <w:sz w:val="22"/>
          </w:rPr>
          <w:tab/>
        </w:r>
        <w:r w:rsidR="00C16C21" w:rsidRPr="00C53C57">
          <w:rPr>
            <w:rStyle w:val="Hyperlink"/>
            <w:noProof/>
          </w:rPr>
          <w:t>MOP - money or percentage</w:t>
        </w:r>
        <w:r w:rsidR="00C16C21">
          <w:rPr>
            <w:noProof/>
            <w:webHidden/>
          </w:rPr>
          <w:tab/>
        </w:r>
        <w:r w:rsidR="00C16C21">
          <w:rPr>
            <w:noProof/>
            <w:webHidden/>
          </w:rPr>
          <w:fldChar w:fldCharType="begin"/>
        </w:r>
        <w:r w:rsidR="00C16C21">
          <w:rPr>
            <w:noProof/>
            <w:webHidden/>
          </w:rPr>
          <w:instrText xml:space="preserve"> PAGEREF _Toc28953043 \h </w:instrText>
        </w:r>
        <w:r w:rsidR="00C16C21">
          <w:rPr>
            <w:noProof/>
            <w:webHidden/>
          </w:rPr>
        </w:r>
        <w:r w:rsidR="00C16C21">
          <w:rPr>
            <w:noProof/>
            <w:webHidden/>
          </w:rPr>
          <w:fldChar w:fldCharType="separate"/>
        </w:r>
        <w:r w:rsidR="000C054D">
          <w:rPr>
            <w:noProof/>
            <w:webHidden/>
          </w:rPr>
          <w:t>53</w:t>
        </w:r>
        <w:r w:rsidR="00C16C21">
          <w:rPr>
            <w:noProof/>
            <w:webHidden/>
          </w:rPr>
          <w:fldChar w:fldCharType="end"/>
        </w:r>
      </w:hyperlink>
    </w:p>
    <w:p w14:paraId="33602521" w14:textId="449485BC" w:rsidR="00C16C21" w:rsidRDefault="00000000">
      <w:pPr>
        <w:pStyle w:val="TOC3"/>
        <w:rPr>
          <w:rFonts w:asciiTheme="minorHAnsi" w:eastAsiaTheme="minorEastAsia" w:hAnsiTheme="minorHAnsi" w:cstheme="minorBidi"/>
          <w:noProof/>
          <w:sz w:val="22"/>
        </w:rPr>
      </w:pPr>
      <w:hyperlink w:anchor="_Toc28953044" w:history="1">
        <w:r w:rsidR="00C16C21" w:rsidRPr="00C53C57">
          <w:rPr>
            <w:rStyle w:val="Hyperlink"/>
            <w:noProof/>
          </w:rPr>
          <w:t>2A.3.44</w:t>
        </w:r>
        <w:r w:rsidR="00C16C21">
          <w:rPr>
            <w:rFonts w:asciiTheme="minorHAnsi" w:eastAsiaTheme="minorEastAsia" w:hAnsiTheme="minorHAnsi" w:cstheme="minorBidi"/>
            <w:noProof/>
            <w:sz w:val="22"/>
          </w:rPr>
          <w:tab/>
        </w:r>
        <w:r w:rsidR="00C16C21" w:rsidRPr="00C53C57">
          <w:rPr>
            <w:rStyle w:val="Hyperlink"/>
            <w:noProof/>
          </w:rPr>
          <w:t xml:space="preserve">MSG - </w:t>
        </w:r>
        <w:r w:rsidR="00C16C21" w:rsidRPr="00C53C57">
          <w:rPr>
            <w:rStyle w:val="Hyperlink"/>
            <w:noProof/>
            <w:snapToGrid w:val="0"/>
          </w:rPr>
          <w:t>message type</w:t>
        </w:r>
        <w:r w:rsidR="00C16C21">
          <w:rPr>
            <w:noProof/>
            <w:webHidden/>
          </w:rPr>
          <w:tab/>
        </w:r>
        <w:r w:rsidR="00C16C21">
          <w:rPr>
            <w:noProof/>
            <w:webHidden/>
          </w:rPr>
          <w:fldChar w:fldCharType="begin"/>
        </w:r>
        <w:r w:rsidR="00C16C21">
          <w:rPr>
            <w:noProof/>
            <w:webHidden/>
          </w:rPr>
          <w:instrText xml:space="preserve"> PAGEREF _Toc28953044 \h </w:instrText>
        </w:r>
        <w:r w:rsidR="00C16C21">
          <w:rPr>
            <w:noProof/>
            <w:webHidden/>
          </w:rPr>
        </w:r>
        <w:r w:rsidR="00C16C21">
          <w:rPr>
            <w:noProof/>
            <w:webHidden/>
          </w:rPr>
          <w:fldChar w:fldCharType="separate"/>
        </w:r>
        <w:r w:rsidR="000C054D">
          <w:rPr>
            <w:noProof/>
            <w:webHidden/>
          </w:rPr>
          <w:t>53</w:t>
        </w:r>
        <w:r w:rsidR="00C16C21">
          <w:rPr>
            <w:noProof/>
            <w:webHidden/>
          </w:rPr>
          <w:fldChar w:fldCharType="end"/>
        </w:r>
      </w:hyperlink>
    </w:p>
    <w:p w14:paraId="0A7D393C" w14:textId="4BB2F3FA" w:rsidR="00C16C21" w:rsidRDefault="00000000">
      <w:pPr>
        <w:pStyle w:val="TOC3"/>
        <w:rPr>
          <w:rFonts w:asciiTheme="minorHAnsi" w:eastAsiaTheme="minorEastAsia" w:hAnsiTheme="minorHAnsi" w:cstheme="minorBidi"/>
          <w:noProof/>
          <w:sz w:val="22"/>
        </w:rPr>
      </w:pPr>
      <w:hyperlink w:anchor="_Toc28953045" w:history="1">
        <w:r w:rsidR="00C16C21" w:rsidRPr="00C53C57">
          <w:rPr>
            <w:rStyle w:val="Hyperlink"/>
            <w:noProof/>
          </w:rPr>
          <w:t>2A.3.45</w:t>
        </w:r>
        <w:r w:rsidR="00C16C21">
          <w:rPr>
            <w:rFonts w:asciiTheme="minorHAnsi" w:eastAsiaTheme="minorEastAsia" w:hAnsiTheme="minorHAnsi" w:cstheme="minorBidi"/>
            <w:noProof/>
            <w:sz w:val="22"/>
          </w:rPr>
          <w:tab/>
        </w:r>
        <w:r w:rsidR="00C16C21" w:rsidRPr="00C53C57">
          <w:rPr>
            <w:rStyle w:val="Hyperlink"/>
            <w:noProof/>
          </w:rPr>
          <w:t>NA - numeric array</w:t>
        </w:r>
        <w:r w:rsidR="00C16C21">
          <w:rPr>
            <w:noProof/>
            <w:webHidden/>
          </w:rPr>
          <w:tab/>
        </w:r>
        <w:r w:rsidR="00C16C21">
          <w:rPr>
            <w:noProof/>
            <w:webHidden/>
          </w:rPr>
          <w:fldChar w:fldCharType="begin"/>
        </w:r>
        <w:r w:rsidR="00C16C21">
          <w:rPr>
            <w:noProof/>
            <w:webHidden/>
          </w:rPr>
          <w:instrText xml:space="preserve"> PAGEREF _Toc28953045 \h </w:instrText>
        </w:r>
        <w:r w:rsidR="00C16C21">
          <w:rPr>
            <w:noProof/>
            <w:webHidden/>
          </w:rPr>
        </w:r>
        <w:r w:rsidR="00C16C21">
          <w:rPr>
            <w:noProof/>
            <w:webHidden/>
          </w:rPr>
          <w:fldChar w:fldCharType="separate"/>
        </w:r>
        <w:r w:rsidR="000C054D">
          <w:rPr>
            <w:noProof/>
            <w:webHidden/>
          </w:rPr>
          <w:t>54</w:t>
        </w:r>
        <w:r w:rsidR="00C16C21">
          <w:rPr>
            <w:noProof/>
            <w:webHidden/>
          </w:rPr>
          <w:fldChar w:fldCharType="end"/>
        </w:r>
      </w:hyperlink>
    </w:p>
    <w:p w14:paraId="010968E6" w14:textId="5156FBFC" w:rsidR="00C16C21" w:rsidRDefault="00000000">
      <w:pPr>
        <w:pStyle w:val="TOC3"/>
        <w:rPr>
          <w:rFonts w:asciiTheme="minorHAnsi" w:eastAsiaTheme="minorEastAsia" w:hAnsiTheme="minorHAnsi" w:cstheme="minorBidi"/>
          <w:noProof/>
          <w:sz w:val="22"/>
        </w:rPr>
      </w:pPr>
      <w:hyperlink w:anchor="_Toc28953046" w:history="1">
        <w:r w:rsidR="00C16C21" w:rsidRPr="00C53C57">
          <w:rPr>
            <w:rStyle w:val="Hyperlink"/>
            <w:noProof/>
          </w:rPr>
          <w:t>2A.3.46</w:t>
        </w:r>
        <w:r w:rsidR="00C16C21">
          <w:rPr>
            <w:rFonts w:asciiTheme="minorHAnsi" w:eastAsiaTheme="minorEastAsia" w:hAnsiTheme="minorHAnsi" w:cstheme="minorBidi"/>
            <w:noProof/>
            <w:sz w:val="22"/>
          </w:rPr>
          <w:tab/>
        </w:r>
        <w:r w:rsidR="00C16C21" w:rsidRPr="00C53C57">
          <w:rPr>
            <w:rStyle w:val="Hyperlink"/>
            <w:noProof/>
          </w:rPr>
          <w:t>NDL – name with date and location</w:t>
        </w:r>
        <w:r w:rsidR="00C16C21">
          <w:rPr>
            <w:noProof/>
            <w:webHidden/>
          </w:rPr>
          <w:tab/>
        </w:r>
        <w:r w:rsidR="00C16C21">
          <w:rPr>
            <w:noProof/>
            <w:webHidden/>
          </w:rPr>
          <w:fldChar w:fldCharType="begin"/>
        </w:r>
        <w:r w:rsidR="00C16C21">
          <w:rPr>
            <w:noProof/>
            <w:webHidden/>
          </w:rPr>
          <w:instrText xml:space="preserve"> PAGEREF _Toc28953046 \h </w:instrText>
        </w:r>
        <w:r w:rsidR="00C16C21">
          <w:rPr>
            <w:noProof/>
            <w:webHidden/>
          </w:rPr>
        </w:r>
        <w:r w:rsidR="00C16C21">
          <w:rPr>
            <w:noProof/>
            <w:webHidden/>
          </w:rPr>
          <w:fldChar w:fldCharType="separate"/>
        </w:r>
        <w:r w:rsidR="000C054D">
          <w:rPr>
            <w:noProof/>
            <w:webHidden/>
          </w:rPr>
          <w:t>54</w:t>
        </w:r>
        <w:r w:rsidR="00C16C21">
          <w:rPr>
            <w:noProof/>
            <w:webHidden/>
          </w:rPr>
          <w:fldChar w:fldCharType="end"/>
        </w:r>
      </w:hyperlink>
    </w:p>
    <w:p w14:paraId="6109F893" w14:textId="5980A279" w:rsidR="00C16C21" w:rsidRDefault="00000000">
      <w:pPr>
        <w:pStyle w:val="TOC3"/>
        <w:rPr>
          <w:rFonts w:asciiTheme="minorHAnsi" w:eastAsiaTheme="minorEastAsia" w:hAnsiTheme="minorHAnsi" w:cstheme="minorBidi"/>
          <w:noProof/>
          <w:sz w:val="22"/>
        </w:rPr>
      </w:pPr>
      <w:hyperlink w:anchor="_Toc28953047" w:history="1">
        <w:r w:rsidR="00C16C21" w:rsidRPr="00C53C57">
          <w:rPr>
            <w:rStyle w:val="Hyperlink"/>
            <w:noProof/>
          </w:rPr>
          <w:t>2A.3.47</w:t>
        </w:r>
        <w:r w:rsidR="00C16C21">
          <w:rPr>
            <w:rFonts w:asciiTheme="minorHAnsi" w:eastAsiaTheme="minorEastAsia" w:hAnsiTheme="minorHAnsi" w:cstheme="minorBidi"/>
            <w:noProof/>
            <w:sz w:val="22"/>
          </w:rPr>
          <w:tab/>
        </w:r>
        <w:r w:rsidR="00C16C21" w:rsidRPr="00C53C57">
          <w:rPr>
            <w:rStyle w:val="Hyperlink"/>
            <w:noProof/>
          </w:rPr>
          <w:t>NM - numeric</w:t>
        </w:r>
        <w:r w:rsidR="00C16C21">
          <w:rPr>
            <w:noProof/>
            <w:webHidden/>
          </w:rPr>
          <w:tab/>
        </w:r>
        <w:r w:rsidR="00C16C21">
          <w:rPr>
            <w:noProof/>
            <w:webHidden/>
          </w:rPr>
          <w:fldChar w:fldCharType="begin"/>
        </w:r>
        <w:r w:rsidR="00C16C21">
          <w:rPr>
            <w:noProof/>
            <w:webHidden/>
          </w:rPr>
          <w:instrText xml:space="preserve"> PAGEREF _Toc28953047 \h </w:instrText>
        </w:r>
        <w:r w:rsidR="00C16C21">
          <w:rPr>
            <w:noProof/>
            <w:webHidden/>
          </w:rPr>
        </w:r>
        <w:r w:rsidR="00C16C21">
          <w:rPr>
            <w:noProof/>
            <w:webHidden/>
          </w:rPr>
          <w:fldChar w:fldCharType="separate"/>
        </w:r>
        <w:r w:rsidR="000C054D">
          <w:rPr>
            <w:noProof/>
            <w:webHidden/>
          </w:rPr>
          <w:t>56</w:t>
        </w:r>
        <w:r w:rsidR="00C16C21">
          <w:rPr>
            <w:noProof/>
            <w:webHidden/>
          </w:rPr>
          <w:fldChar w:fldCharType="end"/>
        </w:r>
      </w:hyperlink>
    </w:p>
    <w:p w14:paraId="56920202" w14:textId="2A67635C" w:rsidR="00C16C21" w:rsidRDefault="00000000">
      <w:pPr>
        <w:pStyle w:val="TOC3"/>
        <w:rPr>
          <w:rFonts w:asciiTheme="minorHAnsi" w:eastAsiaTheme="minorEastAsia" w:hAnsiTheme="minorHAnsi" w:cstheme="minorBidi"/>
          <w:noProof/>
          <w:sz w:val="22"/>
        </w:rPr>
      </w:pPr>
      <w:hyperlink w:anchor="_Toc28953048" w:history="1">
        <w:r w:rsidR="00C16C21" w:rsidRPr="00C53C57">
          <w:rPr>
            <w:rStyle w:val="Hyperlink"/>
            <w:noProof/>
          </w:rPr>
          <w:t>2A.3.48</w:t>
        </w:r>
        <w:r w:rsidR="00C16C21">
          <w:rPr>
            <w:rFonts w:asciiTheme="minorHAnsi" w:eastAsiaTheme="minorEastAsia" w:hAnsiTheme="minorHAnsi" w:cstheme="minorBidi"/>
            <w:noProof/>
            <w:sz w:val="22"/>
          </w:rPr>
          <w:tab/>
        </w:r>
        <w:r w:rsidR="00C16C21" w:rsidRPr="00C53C57">
          <w:rPr>
            <w:rStyle w:val="Hyperlink"/>
            <w:noProof/>
          </w:rPr>
          <w:t>NR - numeric range</w:t>
        </w:r>
        <w:r w:rsidR="00C16C21">
          <w:rPr>
            <w:noProof/>
            <w:webHidden/>
          </w:rPr>
          <w:tab/>
        </w:r>
        <w:r w:rsidR="00C16C21">
          <w:rPr>
            <w:noProof/>
            <w:webHidden/>
          </w:rPr>
          <w:fldChar w:fldCharType="begin"/>
        </w:r>
        <w:r w:rsidR="00C16C21">
          <w:rPr>
            <w:noProof/>
            <w:webHidden/>
          </w:rPr>
          <w:instrText xml:space="preserve"> PAGEREF _Toc28953048 \h </w:instrText>
        </w:r>
        <w:r w:rsidR="00C16C21">
          <w:rPr>
            <w:noProof/>
            <w:webHidden/>
          </w:rPr>
        </w:r>
        <w:r w:rsidR="00C16C21">
          <w:rPr>
            <w:noProof/>
            <w:webHidden/>
          </w:rPr>
          <w:fldChar w:fldCharType="separate"/>
        </w:r>
        <w:r w:rsidR="000C054D">
          <w:rPr>
            <w:noProof/>
            <w:webHidden/>
          </w:rPr>
          <w:t>57</w:t>
        </w:r>
        <w:r w:rsidR="00C16C21">
          <w:rPr>
            <w:noProof/>
            <w:webHidden/>
          </w:rPr>
          <w:fldChar w:fldCharType="end"/>
        </w:r>
      </w:hyperlink>
    </w:p>
    <w:p w14:paraId="3A63ED87" w14:textId="631D3AD0" w:rsidR="00C16C21" w:rsidRDefault="00000000">
      <w:pPr>
        <w:pStyle w:val="TOC3"/>
        <w:rPr>
          <w:rFonts w:asciiTheme="minorHAnsi" w:eastAsiaTheme="minorEastAsia" w:hAnsiTheme="minorHAnsi" w:cstheme="minorBidi"/>
          <w:noProof/>
          <w:sz w:val="22"/>
        </w:rPr>
      </w:pPr>
      <w:hyperlink w:anchor="_Toc28953049" w:history="1">
        <w:r w:rsidR="00C16C21" w:rsidRPr="00C53C57">
          <w:rPr>
            <w:rStyle w:val="Hyperlink"/>
            <w:noProof/>
          </w:rPr>
          <w:t>2A.3.49</w:t>
        </w:r>
        <w:r w:rsidR="00C16C21">
          <w:rPr>
            <w:rFonts w:asciiTheme="minorHAnsi" w:eastAsiaTheme="minorEastAsia" w:hAnsiTheme="minorHAnsi" w:cstheme="minorBidi"/>
            <w:noProof/>
            <w:sz w:val="22"/>
          </w:rPr>
          <w:tab/>
        </w:r>
        <w:r w:rsidR="00C16C21" w:rsidRPr="00C53C57">
          <w:rPr>
            <w:rStyle w:val="Hyperlink"/>
            <w:noProof/>
          </w:rPr>
          <w:t xml:space="preserve">OCD - </w:t>
        </w:r>
        <w:r w:rsidR="00C16C21" w:rsidRPr="00C53C57">
          <w:rPr>
            <w:rStyle w:val="Hyperlink"/>
            <w:noProof/>
            <w:snapToGrid w:val="0"/>
          </w:rPr>
          <w:t>occurrence code and date</w:t>
        </w:r>
        <w:r w:rsidR="00C16C21">
          <w:rPr>
            <w:noProof/>
            <w:webHidden/>
          </w:rPr>
          <w:tab/>
        </w:r>
        <w:r w:rsidR="00C16C21">
          <w:rPr>
            <w:noProof/>
            <w:webHidden/>
          </w:rPr>
          <w:fldChar w:fldCharType="begin"/>
        </w:r>
        <w:r w:rsidR="00C16C21">
          <w:rPr>
            <w:noProof/>
            <w:webHidden/>
          </w:rPr>
          <w:instrText xml:space="preserve"> PAGEREF _Toc28953049 \h </w:instrText>
        </w:r>
        <w:r w:rsidR="00C16C21">
          <w:rPr>
            <w:noProof/>
            <w:webHidden/>
          </w:rPr>
        </w:r>
        <w:r w:rsidR="00C16C21">
          <w:rPr>
            <w:noProof/>
            <w:webHidden/>
          </w:rPr>
          <w:fldChar w:fldCharType="separate"/>
        </w:r>
        <w:r w:rsidR="000C054D">
          <w:rPr>
            <w:noProof/>
            <w:webHidden/>
          </w:rPr>
          <w:t>57</w:t>
        </w:r>
        <w:r w:rsidR="00C16C21">
          <w:rPr>
            <w:noProof/>
            <w:webHidden/>
          </w:rPr>
          <w:fldChar w:fldCharType="end"/>
        </w:r>
      </w:hyperlink>
    </w:p>
    <w:p w14:paraId="269C35FA" w14:textId="323192D6" w:rsidR="00C16C21" w:rsidRDefault="00000000">
      <w:pPr>
        <w:pStyle w:val="TOC3"/>
        <w:rPr>
          <w:rFonts w:asciiTheme="minorHAnsi" w:eastAsiaTheme="minorEastAsia" w:hAnsiTheme="minorHAnsi" w:cstheme="minorBidi"/>
          <w:noProof/>
          <w:sz w:val="22"/>
        </w:rPr>
      </w:pPr>
      <w:hyperlink w:anchor="_Toc28953050" w:history="1">
        <w:r w:rsidR="00C16C21" w:rsidRPr="00C53C57">
          <w:rPr>
            <w:rStyle w:val="Hyperlink"/>
            <w:noProof/>
          </w:rPr>
          <w:t>2A.3.50</w:t>
        </w:r>
        <w:r w:rsidR="00C16C21">
          <w:rPr>
            <w:rFonts w:asciiTheme="minorHAnsi" w:eastAsiaTheme="minorEastAsia" w:hAnsiTheme="minorHAnsi" w:cstheme="minorBidi"/>
            <w:noProof/>
            <w:sz w:val="22"/>
          </w:rPr>
          <w:tab/>
        </w:r>
        <w:r w:rsidR="00C16C21" w:rsidRPr="00C53C57">
          <w:rPr>
            <w:rStyle w:val="Hyperlink"/>
            <w:noProof/>
          </w:rPr>
          <w:t>OG – observation grouper</w:t>
        </w:r>
        <w:r w:rsidR="00C16C21">
          <w:rPr>
            <w:noProof/>
            <w:webHidden/>
          </w:rPr>
          <w:tab/>
        </w:r>
        <w:r w:rsidR="00C16C21">
          <w:rPr>
            <w:noProof/>
            <w:webHidden/>
          </w:rPr>
          <w:fldChar w:fldCharType="begin"/>
        </w:r>
        <w:r w:rsidR="00C16C21">
          <w:rPr>
            <w:noProof/>
            <w:webHidden/>
          </w:rPr>
          <w:instrText xml:space="preserve"> PAGEREF _Toc28953050 \h </w:instrText>
        </w:r>
        <w:r w:rsidR="00C16C21">
          <w:rPr>
            <w:noProof/>
            <w:webHidden/>
          </w:rPr>
        </w:r>
        <w:r w:rsidR="00C16C21">
          <w:rPr>
            <w:noProof/>
            <w:webHidden/>
          </w:rPr>
          <w:fldChar w:fldCharType="separate"/>
        </w:r>
        <w:r w:rsidR="000C054D">
          <w:rPr>
            <w:noProof/>
            <w:webHidden/>
          </w:rPr>
          <w:t>58</w:t>
        </w:r>
        <w:r w:rsidR="00C16C21">
          <w:rPr>
            <w:noProof/>
            <w:webHidden/>
          </w:rPr>
          <w:fldChar w:fldCharType="end"/>
        </w:r>
      </w:hyperlink>
    </w:p>
    <w:p w14:paraId="51CF7ACE" w14:textId="1373F92B" w:rsidR="00C16C21" w:rsidRDefault="00000000">
      <w:pPr>
        <w:pStyle w:val="TOC3"/>
        <w:rPr>
          <w:rFonts w:asciiTheme="minorHAnsi" w:eastAsiaTheme="minorEastAsia" w:hAnsiTheme="minorHAnsi" w:cstheme="minorBidi"/>
          <w:noProof/>
          <w:sz w:val="22"/>
        </w:rPr>
      </w:pPr>
      <w:hyperlink w:anchor="_Toc28953051" w:history="1">
        <w:r w:rsidR="00C16C21" w:rsidRPr="00C53C57">
          <w:rPr>
            <w:rStyle w:val="Hyperlink"/>
            <w:noProof/>
          </w:rPr>
          <w:t>2A.3.51</w:t>
        </w:r>
        <w:r w:rsidR="00C16C21">
          <w:rPr>
            <w:rFonts w:asciiTheme="minorHAnsi" w:eastAsiaTheme="minorEastAsia" w:hAnsiTheme="minorHAnsi" w:cstheme="minorBidi"/>
            <w:noProof/>
            <w:sz w:val="22"/>
          </w:rPr>
          <w:tab/>
        </w:r>
        <w:r w:rsidR="00C16C21" w:rsidRPr="00C53C57">
          <w:rPr>
            <w:rStyle w:val="Hyperlink"/>
            <w:noProof/>
          </w:rPr>
          <w:t>WITHDRAWN (OSD – order sequence definition)</w:t>
        </w:r>
        <w:r w:rsidR="00C16C21">
          <w:rPr>
            <w:noProof/>
            <w:webHidden/>
          </w:rPr>
          <w:tab/>
        </w:r>
        <w:r w:rsidR="00C16C21">
          <w:rPr>
            <w:noProof/>
            <w:webHidden/>
          </w:rPr>
          <w:fldChar w:fldCharType="begin"/>
        </w:r>
        <w:r w:rsidR="00C16C21">
          <w:rPr>
            <w:noProof/>
            <w:webHidden/>
          </w:rPr>
          <w:instrText xml:space="preserve"> PAGEREF _Toc28953051 \h </w:instrText>
        </w:r>
        <w:r w:rsidR="00C16C21">
          <w:rPr>
            <w:noProof/>
            <w:webHidden/>
          </w:rPr>
        </w:r>
        <w:r w:rsidR="00C16C21">
          <w:rPr>
            <w:noProof/>
            <w:webHidden/>
          </w:rPr>
          <w:fldChar w:fldCharType="separate"/>
        </w:r>
        <w:r w:rsidR="000C054D">
          <w:rPr>
            <w:noProof/>
            <w:webHidden/>
          </w:rPr>
          <w:t>59</w:t>
        </w:r>
        <w:r w:rsidR="00C16C21">
          <w:rPr>
            <w:noProof/>
            <w:webHidden/>
          </w:rPr>
          <w:fldChar w:fldCharType="end"/>
        </w:r>
      </w:hyperlink>
    </w:p>
    <w:p w14:paraId="1FA71983" w14:textId="75CAF2B7" w:rsidR="00C16C21" w:rsidRDefault="00000000">
      <w:pPr>
        <w:pStyle w:val="TOC3"/>
        <w:rPr>
          <w:rFonts w:asciiTheme="minorHAnsi" w:eastAsiaTheme="minorEastAsia" w:hAnsiTheme="minorHAnsi" w:cstheme="minorBidi"/>
          <w:noProof/>
          <w:sz w:val="22"/>
        </w:rPr>
      </w:pPr>
      <w:hyperlink w:anchor="_Toc28953052" w:history="1">
        <w:r w:rsidR="00C16C21" w:rsidRPr="00C53C57">
          <w:rPr>
            <w:rStyle w:val="Hyperlink"/>
            <w:noProof/>
          </w:rPr>
          <w:t>2A.3.52</w:t>
        </w:r>
        <w:r w:rsidR="00C16C21">
          <w:rPr>
            <w:rFonts w:asciiTheme="minorHAnsi" w:eastAsiaTheme="minorEastAsia" w:hAnsiTheme="minorHAnsi" w:cstheme="minorBidi"/>
            <w:noProof/>
            <w:sz w:val="22"/>
          </w:rPr>
          <w:tab/>
        </w:r>
        <w:r w:rsidR="00C16C21" w:rsidRPr="00C53C57">
          <w:rPr>
            <w:rStyle w:val="Hyperlink"/>
            <w:noProof/>
          </w:rPr>
          <w:t xml:space="preserve">OSP - </w:t>
        </w:r>
        <w:r w:rsidR="00C16C21" w:rsidRPr="00C53C57">
          <w:rPr>
            <w:rStyle w:val="Hyperlink"/>
            <w:noProof/>
            <w:snapToGrid w:val="0"/>
          </w:rPr>
          <w:t>occurrence span code and date</w:t>
        </w:r>
        <w:r w:rsidR="00C16C21">
          <w:rPr>
            <w:noProof/>
            <w:webHidden/>
          </w:rPr>
          <w:tab/>
        </w:r>
        <w:r w:rsidR="00C16C21">
          <w:rPr>
            <w:noProof/>
            <w:webHidden/>
          </w:rPr>
          <w:fldChar w:fldCharType="begin"/>
        </w:r>
        <w:r w:rsidR="00C16C21">
          <w:rPr>
            <w:noProof/>
            <w:webHidden/>
          </w:rPr>
          <w:instrText xml:space="preserve"> PAGEREF _Toc28953052 \h </w:instrText>
        </w:r>
        <w:r w:rsidR="00C16C21">
          <w:rPr>
            <w:noProof/>
            <w:webHidden/>
          </w:rPr>
        </w:r>
        <w:r w:rsidR="00C16C21">
          <w:rPr>
            <w:noProof/>
            <w:webHidden/>
          </w:rPr>
          <w:fldChar w:fldCharType="separate"/>
        </w:r>
        <w:r w:rsidR="000C054D">
          <w:rPr>
            <w:noProof/>
            <w:webHidden/>
          </w:rPr>
          <w:t>59</w:t>
        </w:r>
        <w:r w:rsidR="00C16C21">
          <w:rPr>
            <w:noProof/>
            <w:webHidden/>
          </w:rPr>
          <w:fldChar w:fldCharType="end"/>
        </w:r>
      </w:hyperlink>
    </w:p>
    <w:p w14:paraId="688A86E9" w14:textId="55F79F4E" w:rsidR="00C16C21" w:rsidRDefault="00000000">
      <w:pPr>
        <w:pStyle w:val="TOC3"/>
        <w:rPr>
          <w:rFonts w:asciiTheme="minorHAnsi" w:eastAsiaTheme="minorEastAsia" w:hAnsiTheme="minorHAnsi" w:cstheme="minorBidi"/>
          <w:noProof/>
          <w:sz w:val="22"/>
        </w:rPr>
      </w:pPr>
      <w:hyperlink w:anchor="_Toc28953053" w:history="1">
        <w:r w:rsidR="00C16C21" w:rsidRPr="00C53C57">
          <w:rPr>
            <w:rStyle w:val="Hyperlink"/>
            <w:noProof/>
          </w:rPr>
          <w:t>2A.3.53</w:t>
        </w:r>
        <w:r w:rsidR="00C16C21">
          <w:rPr>
            <w:rFonts w:asciiTheme="minorHAnsi" w:eastAsiaTheme="minorEastAsia" w:hAnsiTheme="minorHAnsi" w:cstheme="minorBidi"/>
            <w:noProof/>
            <w:sz w:val="22"/>
          </w:rPr>
          <w:tab/>
        </w:r>
        <w:r w:rsidR="00C16C21" w:rsidRPr="00C53C57">
          <w:rPr>
            <w:rStyle w:val="Hyperlink"/>
            <w:noProof/>
            <w:snapToGrid w:val="0"/>
          </w:rPr>
          <w:t xml:space="preserve">PIP </w:t>
        </w:r>
        <w:r w:rsidR="00C16C21" w:rsidRPr="00C53C57">
          <w:rPr>
            <w:rStyle w:val="Hyperlink"/>
            <w:noProof/>
          </w:rPr>
          <w:t xml:space="preserve">– </w:t>
        </w:r>
        <w:r w:rsidR="00C16C21" w:rsidRPr="00C53C57">
          <w:rPr>
            <w:rStyle w:val="Hyperlink"/>
            <w:noProof/>
            <w:snapToGrid w:val="0"/>
          </w:rPr>
          <w:t>practitioner institutional privileges</w:t>
        </w:r>
        <w:r w:rsidR="00C16C21">
          <w:rPr>
            <w:noProof/>
            <w:webHidden/>
          </w:rPr>
          <w:tab/>
        </w:r>
        <w:r w:rsidR="00C16C21">
          <w:rPr>
            <w:noProof/>
            <w:webHidden/>
          </w:rPr>
          <w:fldChar w:fldCharType="begin"/>
        </w:r>
        <w:r w:rsidR="00C16C21">
          <w:rPr>
            <w:noProof/>
            <w:webHidden/>
          </w:rPr>
          <w:instrText xml:space="preserve"> PAGEREF _Toc28953053 \h </w:instrText>
        </w:r>
        <w:r w:rsidR="00C16C21">
          <w:rPr>
            <w:noProof/>
            <w:webHidden/>
          </w:rPr>
        </w:r>
        <w:r w:rsidR="00C16C21">
          <w:rPr>
            <w:noProof/>
            <w:webHidden/>
          </w:rPr>
          <w:fldChar w:fldCharType="separate"/>
        </w:r>
        <w:r w:rsidR="000C054D">
          <w:rPr>
            <w:noProof/>
            <w:webHidden/>
          </w:rPr>
          <w:t>59</w:t>
        </w:r>
        <w:r w:rsidR="00C16C21">
          <w:rPr>
            <w:noProof/>
            <w:webHidden/>
          </w:rPr>
          <w:fldChar w:fldCharType="end"/>
        </w:r>
      </w:hyperlink>
    </w:p>
    <w:p w14:paraId="25668E0F" w14:textId="0AC3CC71" w:rsidR="00C16C21" w:rsidRDefault="00000000">
      <w:pPr>
        <w:pStyle w:val="TOC3"/>
        <w:rPr>
          <w:rFonts w:asciiTheme="minorHAnsi" w:eastAsiaTheme="minorEastAsia" w:hAnsiTheme="minorHAnsi" w:cstheme="minorBidi"/>
          <w:noProof/>
          <w:sz w:val="22"/>
        </w:rPr>
      </w:pPr>
      <w:hyperlink w:anchor="_Toc28953054" w:history="1">
        <w:r w:rsidR="00C16C21" w:rsidRPr="00C53C57">
          <w:rPr>
            <w:rStyle w:val="Hyperlink"/>
            <w:noProof/>
          </w:rPr>
          <w:t>2A.3.54</w:t>
        </w:r>
        <w:r w:rsidR="00C16C21">
          <w:rPr>
            <w:rFonts w:asciiTheme="minorHAnsi" w:eastAsiaTheme="minorEastAsia" w:hAnsiTheme="minorHAnsi" w:cstheme="minorBidi"/>
            <w:noProof/>
            <w:sz w:val="22"/>
          </w:rPr>
          <w:tab/>
        </w:r>
        <w:r w:rsidR="00C16C21" w:rsidRPr="00C53C57">
          <w:rPr>
            <w:rStyle w:val="Hyperlink"/>
            <w:noProof/>
          </w:rPr>
          <w:t>PL - person location</w:t>
        </w:r>
        <w:r w:rsidR="00C16C21">
          <w:rPr>
            <w:noProof/>
            <w:webHidden/>
          </w:rPr>
          <w:tab/>
        </w:r>
        <w:r w:rsidR="00C16C21">
          <w:rPr>
            <w:noProof/>
            <w:webHidden/>
          </w:rPr>
          <w:fldChar w:fldCharType="begin"/>
        </w:r>
        <w:r w:rsidR="00C16C21">
          <w:rPr>
            <w:noProof/>
            <w:webHidden/>
          </w:rPr>
          <w:instrText xml:space="preserve"> PAGEREF _Toc28953054 \h </w:instrText>
        </w:r>
        <w:r w:rsidR="00C16C21">
          <w:rPr>
            <w:noProof/>
            <w:webHidden/>
          </w:rPr>
        </w:r>
        <w:r w:rsidR="00C16C21">
          <w:rPr>
            <w:noProof/>
            <w:webHidden/>
          </w:rPr>
          <w:fldChar w:fldCharType="separate"/>
        </w:r>
        <w:r w:rsidR="000C054D">
          <w:rPr>
            <w:noProof/>
            <w:webHidden/>
          </w:rPr>
          <w:t>60</w:t>
        </w:r>
        <w:r w:rsidR="00C16C21">
          <w:rPr>
            <w:noProof/>
            <w:webHidden/>
          </w:rPr>
          <w:fldChar w:fldCharType="end"/>
        </w:r>
      </w:hyperlink>
    </w:p>
    <w:p w14:paraId="6A64A120" w14:textId="11B5224B" w:rsidR="00C16C21" w:rsidRDefault="00000000">
      <w:pPr>
        <w:pStyle w:val="TOC3"/>
        <w:rPr>
          <w:rFonts w:asciiTheme="minorHAnsi" w:eastAsiaTheme="minorEastAsia" w:hAnsiTheme="minorHAnsi" w:cstheme="minorBidi"/>
          <w:noProof/>
          <w:sz w:val="22"/>
        </w:rPr>
      </w:pPr>
      <w:hyperlink w:anchor="_Toc28953055" w:history="1">
        <w:r w:rsidR="00C16C21" w:rsidRPr="00C53C57">
          <w:rPr>
            <w:rStyle w:val="Hyperlink"/>
            <w:noProof/>
          </w:rPr>
          <w:t>2A.3.55</w:t>
        </w:r>
        <w:r w:rsidR="00C16C21">
          <w:rPr>
            <w:rFonts w:asciiTheme="minorHAnsi" w:eastAsiaTheme="minorEastAsia" w:hAnsiTheme="minorHAnsi" w:cstheme="minorBidi"/>
            <w:noProof/>
            <w:sz w:val="22"/>
          </w:rPr>
          <w:tab/>
        </w:r>
        <w:r w:rsidR="00C16C21" w:rsidRPr="00C53C57">
          <w:rPr>
            <w:rStyle w:val="Hyperlink"/>
            <w:noProof/>
          </w:rPr>
          <w:t>PLN – practitioner license or other Id number</w:t>
        </w:r>
        <w:r w:rsidR="00C16C21">
          <w:rPr>
            <w:noProof/>
            <w:webHidden/>
          </w:rPr>
          <w:tab/>
        </w:r>
        <w:r w:rsidR="00C16C21">
          <w:rPr>
            <w:noProof/>
            <w:webHidden/>
          </w:rPr>
          <w:fldChar w:fldCharType="begin"/>
        </w:r>
        <w:r w:rsidR="00C16C21">
          <w:rPr>
            <w:noProof/>
            <w:webHidden/>
          </w:rPr>
          <w:instrText xml:space="preserve"> PAGEREF _Toc28953055 \h </w:instrText>
        </w:r>
        <w:r w:rsidR="00C16C21">
          <w:rPr>
            <w:noProof/>
            <w:webHidden/>
          </w:rPr>
        </w:r>
        <w:r w:rsidR="00C16C21">
          <w:rPr>
            <w:noProof/>
            <w:webHidden/>
          </w:rPr>
          <w:fldChar w:fldCharType="separate"/>
        </w:r>
        <w:r w:rsidR="000C054D">
          <w:rPr>
            <w:noProof/>
            <w:webHidden/>
          </w:rPr>
          <w:t>62</w:t>
        </w:r>
        <w:r w:rsidR="00C16C21">
          <w:rPr>
            <w:noProof/>
            <w:webHidden/>
          </w:rPr>
          <w:fldChar w:fldCharType="end"/>
        </w:r>
      </w:hyperlink>
    </w:p>
    <w:p w14:paraId="31863400" w14:textId="01C935FE" w:rsidR="00C16C21" w:rsidRDefault="00000000">
      <w:pPr>
        <w:pStyle w:val="TOC3"/>
        <w:rPr>
          <w:rFonts w:asciiTheme="minorHAnsi" w:eastAsiaTheme="minorEastAsia" w:hAnsiTheme="minorHAnsi" w:cstheme="minorBidi"/>
          <w:noProof/>
          <w:sz w:val="22"/>
        </w:rPr>
      </w:pPr>
      <w:hyperlink w:anchor="_Toc28953056" w:history="1">
        <w:r w:rsidR="00C16C21" w:rsidRPr="00C53C57">
          <w:rPr>
            <w:rStyle w:val="Hyperlink"/>
            <w:noProof/>
          </w:rPr>
          <w:t>2A.3.56</w:t>
        </w:r>
        <w:r w:rsidR="00C16C21">
          <w:rPr>
            <w:rFonts w:asciiTheme="minorHAnsi" w:eastAsiaTheme="minorEastAsia" w:hAnsiTheme="minorHAnsi" w:cstheme="minorBidi"/>
            <w:noProof/>
            <w:sz w:val="22"/>
          </w:rPr>
          <w:tab/>
        </w:r>
        <w:r w:rsidR="00C16C21" w:rsidRPr="00C53C57">
          <w:rPr>
            <w:rStyle w:val="Hyperlink"/>
            <w:noProof/>
          </w:rPr>
          <w:t>PPN - performing person time stamp</w:t>
        </w:r>
        <w:r w:rsidR="00C16C21">
          <w:rPr>
            <w:noProof/>
            <w:webHidden/>
          </w:rPr>
          <w:tab/>
        </w:r>
        <w:r w:rsidR="00C16C21">
          <w:rPr>
            <w:noProof/>
            <w:webHidden/>
          </w:rPr>
          <w:fldChar w:fldCharType="begin"/>
        </w:r>
        <w:r w:rsidR="00C16C21">
          <w:rPr>
            <w:noProof/>
            <w:webHidden/>
          </w:rPr>
          <w:instrText xml:space="preserve"> PAGEREF _Toc28953056 \h </w:instrText>
        </w:r>
        <w:r w:rsidR="00C16C21">
          <w:rPr>
            <w:noProof/>
            <w:webHidden/>
          </w:rPr>
        </w:r>
        <w:r w:rsidR="00C16C21">
          <w:rPr>
            <w:noProof/>
            <w:webHidden/>
          </w:rPr>
          <w:fldChar w:fldCharType="separate"/>
        </w:r>
        <w:r w:rsidR="000C054D">
          <w:rPr>
            <w:noProof/>
            <w:webHidden/>
          </w:rPr>
          <w:t>63</w:t>
        </w:r>
        <w:r w:rsidR="00C16C21">
          <w:rPr>
            <w:noProof/>
            <w:webHidden/>
          </w:rPr>
          <w:fldChar w:fldCharType="end"/>
        </w:r>
      </w:hyperlink>
    </w:p>
    <w:p w14:paraId="0485A2A5" w14:textId="03858CFB" w:rsidR="00C16C21" w:rsidRDefault="00000000">
      <w:pPr>
        <w:pStyle w:val="TOC3"/>
        <w:rPr>
          <w:rFonts w:asciiTheme="minorHAnsi" w:eastAsiaTheme="minorEastAsia" w:hAnsiTheme="minorHAnsi" w:cstheme="minorBidi"/>
          <w:noProof/>
          <w:sz w:val="22"/>
        </w:rPr>
      </w:pPr>
      <w:hyperlink w:anchor="_Toc28953057" w:history="1">
        <w:r w:rsidR="00C16C21" w:rsidRPr="00C53C57">
          <w:rPr>
            <w:rStyle w:val="Hyperlink"/>
            <w:noProof/>
          </w:rPr>
          <w:t>2A.3.57</w:t>
        </w:r>
        <w:r w:rsidR="00C16C21">
          <w:rPr>
            <w:rFonts w:asciiTheme="minorHAnsi" w:eastAsiaTheme="minorEastAsia" w:hAnsiTheme="minorHAnsi" w:cstheme="minorBidi"/>
            <w:noProof/>
            <w:sz w:val="22"/>
          </w:rPr>
          <w:tab/>
        </w:r>
        <w:r w:rsidR="00C16C21" w:rsidRPr="00C53C57">
          <w:rPr>
            <w:rStyle w:val="Hyperlink"/>
            <w:noProof/>
          </w:rPr>
          <w:t>PRL - parent result link</w:t>
        </w:r>
        <w:r w:rsidR="00C16C21">
          <w:rPr>
            <w:noProof/>
            <w:webHidden/>
          </w:rPr>
          <w:tab/>
        </w:r>
        <w:r w:rsidR="00C16C21">
          <w:rPr>
            <w:noProof/>
            <w:webHidden/>
          </w:rPr>
          <w:fldChar w:fldCharType="begin"/>
        </w:r>
        <w:r w:rsidR="00C16C21">
          <w:rPr>
            <w:noProof/>
            <w:webHidden/>
          </w:rPr>
          <w:instrText xml:space="preserve"> PAGEREF _Toc28953057 \h </w:instrText>
        </w:r>
        <w:r w:rsidR="00C16C21">
          <w:rPr>
            <w:noProof/>
            <w:webHidden/>
          </w:rPr>
        </w:r>
        <w:r w:rsidR="00C16C21">
          <w:rPr>
            <w:noProof/>
            <w:webHidden/>
          </w:rPr>
          <w:fldChar w:fldCharType="separate"/>
        </w:r>
        <w:r w:rsidR="000C054D">
          <w:rPr>
            <w:noProof/>
            <w:webHidden/>
          </w:rPr>
          <w:t>67</w:t>
        </w:r>
        <w:r w:rsidR="00C16C21">
          <w:rPr>
            <w:noProof/>
            <w:webHidden/>
          </w:rPr>
          <w:fldChar w:fldCharType="end"/>
        </w:r>
      </w:hyperlink>
    </w:p>
    <w:p w14:paraId="15BD41BA" w14:textId="43CF0937" w:rsidR="00C16C21" w:rsidRDefault="00000000">
      <w:pPr>
        <w:pStyle w:val="TOC3"/>
        <w:rPr>
          <w:rFonts w:asciiTheme="minorHAnsi" w:eastAsiaTheme="minorEastAsia" w:hAnsiTheme="minorHAnsi" w:cstheme="minorBidi"/>
          <w:noProof/>
          <w:sz w:val="22"/>
        </w:rPr>
      </w:pPr>
      <w:hyperlink w:anchor="_Toc28953058" w:history="1">
        <w:r w:rsidR="00C16C21" w:rsidRPr="00C53C57">
          <w:rPr>
            <w:rStyle w:val="Hyperlink"/>
            <w:noProof/>
          </w:rPr>
          <w:t>2A.3.58</w:t>
        </w:r>
        <w:r w:rsidR="00C16C21">
          <w:rPr>
            <w:rFonts w:asciiTheme="minorHAnsi" w:eastAsiaTheme="minorEastAsia" w:hAnsiTheme="minorHAnsi" w:cstheme="minorBidi"/>
            <w:noProof/>
            <w:sz w:val="22"/>
          </w:rPr>
          <w:tab/>
        </w:r>
        <w:r w:rsidR="00C16C21" w:rsidRPr="00C53C57">
          <w:rPr>
            <w:rStyle w:val="Hyperlink"/>
            <w:noProof/>
          </w:rPr>
          <w:t>PT - processing type</w:t>
        </w:r>
        <w:r w:rsidR="00C16C21">
          <w:rPr>
            <w:noProof/>
            <w:webHidden/>
          </w:rPr>
          <w:tab/>
        </w:r>
        <w:r w:rsidR="00C16C21">
          <w:rPr>
            <w:noProof/>
            <w:webHidden/>
          </w:rPr>
          <w:fldChar w:fldCharType="begin"/>
        </w:r>
        <w:r w:rsidR="00C16C21">
          <w:rPr>
            <w:noProof/>
            <w:webHidden/>
          </w:rPr>
          <w:instrText xml:space="preserve"> PAGEREF _Toc28953058 \h </w:instrText>
        </w:r>
        <w:r w:rsidR="00C16C21">
          <w:rPr>
            <w:noProof/>
            <w:webHidden/>
          </w:rPr>
        </w:r>
        <w:r w:rsidR="00C16C21">
          <w:rPr>
            <w:noProof/>
            <w:webHidden/>
          </w:rPr>
          <w:fldChar w:fldCharType="separate"/>
        </w:r>
        <w:r w:rsidR="000C054D">
          <w:rPr>
            <w:noProof/>
            <w:webHidden/>
          </w:rPr>
          <w:t>68</w:t>
        </w:r>
        <w:r w:rsidR="00C16C21">
          <w:rPr>
            <w:noProof/>
            <w:webHidden/>
          </w:rPr>
          <w:fldChar w:fldCharType="end"/>
        </w:r>
      </w:hyperlink>
    </w:p>
    <w:p w14:paraId="188F2F60" w14:textId="600B6620" w:rsidR="00C16C21" w:rsidRDefault="00000000">
      <w:pPr>
        <w:pStyle w:val="TOC3"/>
        <w:rPr>
          <w:rFonts w:asciiTheme="minorHAnsi" w:eastAsiaTheme="minorEastAsia" w:hAnsiTheme="minorHAnsi" w:cstheme="minorBidi"/>
          <w:noProof/>
          <w:sz w:val="22"/>
        </w:rPr>
      </w:pPr>
      <w:hyperlink w:anchor="_Toc28953059" w:history="1">
        <w:r w:rsidR="00C16C21" w:rsidRPr="00C53C57">
          <w:rPr>
            <w:rStyle w:val="Hyperlink"/>
            <w:noProof/>
          </w:rPr>
          <w:t>2A.3.59</w:t>
        </w:r>
        <w:r w:rsidR="00C16C21">
          <w:rPr>
            <w:rFonts w:asciiTheme="minorHAnsi" w:eastAsiaTheme="minorEastAsia" w:hAnsiTheme="minorHAnsi" w:cstheme="minorBidi"/>
            <w:noProof/>
            <w:sz w:val="22"/>
          </w:rPr>
          <w:tab/>
        </w:r>
        <w:r w:rsidR="00C16C21" w:rsidRPr="00C53C57">
          <w:rPr>
            <w:rStyle w:val="Hyperlink"/>
            <w:noProof/>
          </w:rPr>
          <w:t xml:space="preserve">PTA - </w:t>
        </w:r>
        <w:r w:rsidR="00C16C21" w:rsidRPr="00C53C57">
          <w:rPr>
            <w:rStyle w:val="Hyperlink"/>
            <w:noProof/>
            <w:snapToGrid w:val="0"/>
          </w:rPr>
          <w:t>policy type and amount</w:t>
        </w:r>
        <w:r w:rsidR="00C16C21">
          <w:rPr>
            <w:noProof/>
            <w:webHidden/>
          </w:rPr>
          <w:tab/>
        </w:r>
        <w:r w:rsidR="00C16C21">
          <w:rPr>
            <w:noProof/>
            <w:webHidden/>
          </w:rPr>
          <w:fldChar w:fldCharType="begin"/>
        </w:r>
        <w:r w:rsidR="00C16C21">
          <w:rPr>
            <w:noProof/>
            <w:webHidden/>
          </w:rPr>
          <w:instrText xml:space="preserve"> PAGEREF _Toc28953059 \h </w:instrText>
        </w:r>
        <w:r w:rsidR="00C16C21">
          <w:rPr>
            <w:noProof/>
            <w:webHidden/>
          </w:rPr>
        </w:r>
        <w:r w:rsidR="00C16C21">
          <w:rPr>
            <w:noProof/>
            <w:webHidden/>
          </w:rPr>
          <w:fldChar w:fldCharType="separate"/>
        </w:r>
        <w:r w:rsidR="000C054D">
          <w:rPr>
            <w:noProof/>
            <w:webHidden/>
          </w:rPr>
          <w:t>68</w:t>
        </w:r>
        <w:r w:rsidR="00C16C21">
          <w:rPr>
            <w:noProof/>
            <w:webHidden/>
          </w:rPr>
          <w:fldChar w:fldCharType="end"/>
        </w:r>
      </w:hyperlink>
    </w:p>
    <w:p w14:paraId="48192F32" w14:textId="7EADD239" w:rsidR="00C16C21" w:rsidRDefault="00000000">
      <w:pPr>
        <w:pStyle w:val="TOC3"/>
        <w:rPr>
          <w:rFonts w:asciiTheme="minorHAnsi" w:eastAsiaTheme="minorEastAsia" w:hAnsiTheme="minorHAnsi" w:cstheme="minorBidi"/>
          <w:noProof/>
          <w:sz w:val="22"/>
        </w:rPr>
      </w:pPr>
      <w:hyperlink w:anchor="_Toc28953060" w:history="1">
        <w:r w:rsidR="00C16C21" w:rsidRPr="00C53C57">
          <w:rPr>
            <w:rStyle w:val="Hyperlink"/>
            <w:noProof/>
          </w:rPr>
          <w:t>2A.3.60</w:t>
        </w:r>
        <w:r w:rsidR="00C16C21">
          <w:rPr>
            <w:rFonts w:asciiTheme="minorHAnsi" w:eastAsiaTheme="minorEastAsia" w:hAnsiTheme="minorHAnsi" w:cstheme="minorBidi"/>
            <w:noProof/>
            <w:sz w:val="22"/>
          </w:rPr>
          <w:tab/>
        </w:r>
        <w:r w:rsidR="00C16C21" w:rsidRPr="00C53C57">
          <w:rPr>
            <w:rStyle w:val="Hyperlink"/>
            <w:noProof/>
          </w:rPr>
          <w:t>QIP - query input parameter list</w:t>
        </w:r>
        <w:r w:rsidR="00C16C21">
          <w:rPr>
            <w:noProof/>
            <w:webHidden/>
          </w:rPr>
          <w:tab/>
        </w:r>
        <w:r w:rsidR="00C16C21">
          <w:rPr>
            <w:noProof/>
            <w:webHidden/>
          </w:rPr>
          <w:fldChar w:fldCharType="begin"/>
        </w:r>
        <w:r w:rsidR="00C16C21">
          <w:rPr>
            <w:noProof/>
            <w:webHidden/>
          </w:rPr>
          <w:instrText xml:space="preserve"> PAGEREF _Toc28953060 \h </w:instrText>
        </w:r>
        <w:r w:rsidR="00C16C21">
          <w:rPr>
            <w:noProof/>
            <w:webHidden/>
          </w:rPr>
        </w:r>
        <w:r w:rsidR="00C16C21">
          <w:rPr>
            <w:noProof/>
            <w:webHidden/>
          </w:rPr>
          <w:fldChar w:fldCharType="separate"/>
        </w:r>
        <w:r w:rsidR="000C054D">
          <w:rPr>
            <w:noProof/>
            <w:webHidden/>
          </w:rPr>
          <w:t>69</w:t>
        </w:r>
        <w:r w:rsidR="00C16C21">
          <w:rPr>
            <w:noProof/>
            <w:webHidden/>
          </w:rPr>
          <w:fldChar w:fldCharType="end"/>
        </w:r>
      </w:hyperlink>
    </w:p>
    <w:p w14:paraId="09346949" w14:textId="1D02C065" w:rsidR="00C16C21" w:rsidRDefault="00000000">
      <w:pPr>
        <w:pStyle w:val="TOC3"/>
        <w:rPr>
          <w:rFonts w:asciiTheme="minorHAnsi" w:eastAsiaTheme="minorEastAsia" w:hAnsiTheme="minorHAnsi" w:cstheme="minorBidi"/>
          <w:noProof/>
          <w:sz w:val="22"/>
        </w:rPr>
      </w:pPr>
      <w:hyperlink w:anchor="_Toc28953061" w:history="1">
        <w:r w:rsidR="00C16C21" w:rsidRPr="00C53C57">
          <w:rPr>
            <w:rStyle w:val="Hyperlink"/>
            <w:noProof/>
          </w:rPr>
          <w:t>2A.3.61</w:t>
        </w:r>
        <w:r w:rsidR="00C16C21">
          <w:rPr>
            <w:rFonts w:asciiTheme="minorHAnsi" w:eastAsiaTheme="minorEastAsia" w:hAnsiTheme="minorHAnsi" w:cstheme="minorBidi"/>
            <w:noProof/>
            <w:sz w:val="22"/>
          </w:rPr>
          <w:tab/>
        </w:r>
        <w:r w:rsidR="00C16C21" w:rsidRPr="00C53C57">
          <w:rPr>
            <w:rStyle w:val="Hyperlink"/>
            <w:noProof/>
          </w:rPr>
          <w:t>QSC - query selection criteria</w:t>
        </w:r>
        <w:r w:rsidR="00C16C21">
          <w:rPr>
            <w:noProof/>
            <w:webHidden/>
          </w:rPr>
          <w:tab/>
        </w:r>
        <w:r w:rsidR="00C16C21">
          <w:rPr>
            <w:noProof/>
            <w:webHidden/>
          </w:rPr>
          <w:fldChar w:fldCharType="begin"/>
        </w:r>
        <w:r w:rsidR="00C16C21">
          <w:rPr>
            <w:noProof/>
            <w:webHidden/>
          </w:rPr>
          <w:instrText xml:space="preserve"> PAGEREF _Toc28953061 \h </w:instrText>
        </w:r>
        <w:r w:rsidR="00C16C21">
          <w:rPr>
            <w:noProof/>
            <w:webHidden/>
          </w:rPr>
        </w:r>
        <w:r w:rsidR="00C16C21">
          <w:rPr>
            <w:noProof/>
            <w:webHidden/>
          </w:rPr>
          <w:fldChar w:fldCharType="separate"/>
        </w:r>
        <w:r w:rsidR="000C054D">
          <w:rPr>
            <w:noProof/>
            <w:webHidden/>
          </w:rPr>
          <w:t>70</w:t>
        </w:r>
        <w:r w:rsidR="00C16C21">
          <w:rPr>
            <w:noProof/>
            <w:webHidden/>
          </w:rPr>
          <w:fldChar w:fldCharType="end"/>
        </w:r>
      </w:hyperlink>
    </w:p>
    <w:p w14:paraId="3AB7BA03" w14:textId="25D9B5EA" w:rsidR="00C16C21" w:rsidRDefault="00000000">
      <w:pPr>
        <w:pStyle w:val="TOC3"/>
        <w:rPr>
          <w:rFonts w:asciiTheme="minorHAnsi" w:eastAsiaTheme="minorEastAsia" w:hAnsiTheme="minorHAnsi" w:cstheme="minorBidi"/>
          <w:noProof/>
          <w:sz w:val="22"/>
        </w:rPr>
      </w:pPr>
      <w:hyperlink w:anchor="_Toc28953062" w:history="1">
        <w:r w:rsidR="00C16C21" w:rsidRPr="00C53C57">
          <w:rPr>
            <w:rStyle w:val="Hyperlink"/>
            <w:noProof/>
          </w:rPr>
          <w:t>2A.3.62</w:t>
        </w:r>
        <w:r w:rsidR="00C16C21">
          <w:rPr>
            <w:rFonts w:asciiTheme="minorHAnsi" w:eastAsiaTheme="minorEastAsia" w:hAnsiTheme="minorHAnsi" w:cstheme="minorBidi"/>
            <w:noProof/>
            <w:sz w:val="22"/>
          </w:rPr>
          <w:tab/>
        </w:r>
        <w:r w:rsidR="00C16C21" w:rsidRPr="00C53C57">
          <w:rPr>
            <w:rStyle w:val="Hyperlink"/>
            <w:noProof/>
          </w:rPr>
          <w:t>RCD - row column definition</w:t>
        </w:r>
        <w:r w:rsidR="00C16C21">
          <w:rPr>
            <w:noProof/>
            <w:webHidden/>
          </w:rPr>
          <w:tab/>
        </w:r>
        <w:r w:rsidR="00C16C21">
          <w:rPr>
            <w:noProof/>
            <w:webHidden/>
          </w:rPr>
          <w:fldChar w:fldCharType="begin"/>
        </w:r>
        <w:r w:rsidR="00C16C21">
          <w:rPr>
            <w:noProof/>
            <w:webHidden/>
          </w:rPr>
          <w:instrText xml:space="preserve"> PAGEREF _Toc28953062 \h </w:instrText>
        </w:r>
        <w:r w:rsidR="00C16C21">
          <w:rPr>
            <w:noProof/>
            <w:webHidden/>
          </w:rPr>
        </w:r>
        <w:r w:rsidR="00C16C21">
          <w:rPr>
            <w:noProof/>
            <w:webHidden/>
          </w:rPr>
          <w:fldChar w:fldCharType="separate"/>
        </w:r>
        <w:r w:rsidR="000C054D">
          <w:rPr>
            <w:noProof/>
            <w:webHidden/>
          </w:rPr>
          <w:t>71</w:t>
        </w:r>
        <w:r w:rsidR="00C16C21">
          <w:rPr>
            <w:noProof/>
            <w:webHidden/>
          </w:rPr>
          <w:fldChar w:fldCharType="end"/>
        </w:r>
      </w:hyperlink>
    </w:p>
    <w:p w14:paraId="3567CA2D" w14:textId="13355449" w:rsidR="00C16C21" w:rsidRDefault="00000000">
      <w:pPr>
        <w:pStyle w:val="TOC3"/>
        <w:rPr>
          <w:rFonts w:asciiTheme="minorHAnsi" w:eastAsiaTheme="minorEastAsia" w:hAnsiTheme="minorHAnsi" w:cstheme="minorBidi"/>
          <w:noProof/>
          <w:sz w:val="22"/>
        </w:rPr>
      </w:pPr>
      <w:hyperlink w:anchor="_Toc28953063" w:history="1">
        <w:r w:rsidR="00C16C21" w:rsidRPr="00C53C57">
          <w:rPr>
            <w:rStyle w:val="Hyperlink"/>
            <w:noProof/>
          </w:rPr>
          <w:t>2A.3.63</w:t>
        </w:r>
        <w:r w:rsidR="00C16C21">
          <w:rPr>
            <w:rFonts w:asciiTheme="minorHAnsi" w:eastAsiaTheme="minorEastAsia" w:hAnsiTheme="minorHAnsi" w:cstheme="minorBidi"/>
            <w:noProof/>
            <w:sz w:val="22"/>
          </w:rPr>
          <w:tab/>
        </w:r>
        <w:r w:rsidR="00C16C21" w:rsidRPr="00C53C57">
          <w:rPr>
            <w:rStyle w:val="Hyperlink"/>
            <w:noProof/>
          </w:rPr>
          <w:t>RFR - reference range</w:t>
        </w:r>
        <w:r w:rsidR="00C16C21">
          <w:rPr>
            <w:noProof/>
            <w:webHidden/>
          </w:rPr>
          <w:tab/>
        </w:r>
        <w:r w:rsidR="00C16C21">
          <w:rPr>
            <w:noProof/>
            <w:webHidden/>
          </w:rPr>
          <w:fldChar w:fldCharType="begin"/>
        </w:r>
        <w:r w:rsidR="00C16C21">
          <w:rPr>
            <w:noProof/>
            <w:webHidden/>
          </w:rPr>
          <w:instrText xml:space="preserve"> PAGEREF _Toc28953063 \h </w:instrText>
        </w:r>
        <w:r w:rsidR="00C16C21">
          <w:rPr>
            <w:noProof/>
            <w:webHidden/>
          </w:rPr>
        </w:r>
        <w:r w:rsidR="00C16C21">
          <w:rPr>
            <w:noProof/>
            <w:webHidden/>
          </w:rPr>
          <w:fldChar w:fldCharType="separate"/>
        </w:r>
        <w:r w:rsidR="000C054D">
          <w:rPr>
            <w:noProof/>
            <w:webHidden/>
          </w:rPr>
          <w:t>71</w:t>
        </w:r>
        <w:r w:rsidR="00C16C21">
          <w:rPr>
            <w:noProof/>
            <w:webHidden/>
          </w:rPr>
          <w:fldChar w:fldCharType="end"/>
        </w:r>
      </w:hyperlink>
    </w:p>
    <w:p w14:paraId="69C3E5F4" w14:textId="180E8E95" w:rsidR="00C16C21" w:rsidRDefault="00000000">
      <w:pPr>
        <w:pStyle w:val="TOC3"/>
        <w:rPr>
          <w:rFonts w:asciiTheme="minorHAnsi" w:eastAsiaTheme="minorEastAsia" w:hAnsiTheme="minorHAnsi" w:cstheme="minorBidi"/>
          <w:noProof/>
          <w:sz w:val="22"/>
        </w:rPr>
      </w:pPr>
      <w:hyperlink w:anchor="_Toc28953064" w:history="1">
        <w:r w:rsidR="00C16C21" w:rsidRPr="00C53C57">
          <w:rPr>
            <w:rStyle w:val="Hyperlink"/>
            <w:noProof/>
          </w:rPr>
          <w:t>2A.3.64</w:t>
        </w:r>
        <w:r w:rsidR="00C16C21">
          <w:rPr>
            <w:rFonts w:asciiTheme="minorHAnsi" w:eastAsiaTheme="minorEastAsia" w:hAnsiTheme="minorHAnsi" w:cstheme="minorBidi"/>
            <w:noProof/>
            <w:sz w:val="22"/>
          </w:rPr>
          <w:tab/>
        </w:r>
        <w:r w:rsidR="00C16C21" w:rsidRPr="00C53C57">
          <w:rPr>
            <w:rStyle w:val="Hyperlink"/>
            <w:noProof/>
          </w:rPr>
          <w:t>RI - repeat interval</w:t>
        </w:r>
        <w:r w:rsidR="00C16C21">
          <w:rPr>
            <w:noProof/>
            <w:webHidden/>
          </w:rPr>
          <w:tab/>
        </w:r>
        <w:r w:rsidR="00C16C21">
          <w:rPr>
            <w:noProof/>
            <w:webHidden/>
          </w:rPr>
          <w:fldChar w:fldCharType="begin"/>
        </w:r>
        <w:r w:rsidR="00C16C21">
          <w:rPr>
            <w:noProof/>
            <w:webHidden/>
          </w:rPr>
          <w:instrText xml:space="preserve"> PAGEREF _Toc28953064 \h </w:instrText>
        </w:r>
        <w:r w:rsidR="00C16C21">
          <w:rPr>
            <w:noProof/>
            <w:webHidden/>
          </w:rPr>
        </w:r>
        <w:r w:rsidR="00C16C21">
          <w:rPr>
            <w:noProof/>
            <w:webHidden/>
          </w:rPr>
          <w:fldChar w:fldCharType="separate"/>
        </w:r>
        <w:r w:rsidR="000C054D">
          <w:rPr>
            <w:noProof/>
            <w:webHidden/>
          </w:rPr>
          <w:t>73</w:t>
        </w:r>
        <w:r w:rsidR="00C16C21">
          <w:rPr>
            <w:noProof/>
            <w:webHidden/>
          </w:rPr>
          <w:fldChar w:fldCharType="end"/>
        </w:r>
      </w:hyperlink>
    </w:p>
    <w:p w14:paraId="1B59B808" w14:textId="40F3F4E8" w:rsidR="00C16C21" w:rsidRDefault="00000000">
      <w:pPr>
        <w:pStyle w:val="TOC3"/>
        <w:rPr>
          <w:rFonts w:asciiTheme="minorHAnsi" w:eastAsiaTheme="minorEastAsia" w:hAnsiTheme="minorHAnsi" w:cstheme="minorBidi"/>
          <w:noProof/>
          <w:sz w:val="22"/>
        </w:rPr>
      </w:pPr>
      <w:hyperlink w:anchor="_Toc28953065" w:history="1">
        <w:r w:rsidR="00C16C21" w:rsidRPr="00C53C57">
          <w:rPr>
            <w:rStyle w:val="Hyperlink"/>
            <w:noProof/>
          </w:rPr>
          <w:t>2A.3.65</w:t>
        </w:r>
        <w:r w:rsidR="00C16C21">
          <w:rPr>
            <w:rFonts w:asciiTheme="minorHAnsi" w:eastAsiaTheme="minorEastAsia" w:hAnsiTheme="minorHAnsi" w:cstheme="minorBidi"/>
            <w:noProof/>
            <w:sz w:val="22"/>
          </w:rPr>
          <w:tab/>
        </w:r>
        <w:r w:rsidR="00C16C21" w:rsidRPr="00C53C57">
          <w:rPr>
            <w:rStyle w:val="Hyperlink"/>
            <w:noProof/>
          </w:rPr>
          <w:t xml:space="preserve">RMC - </w:t>
        </w:r>
        <w:r w:rsidR="00C16C21" w:rsidRPr="00C53C57">
          <w:rPr>
            <w:rStyle w:val="Hyperlink"/>
            <w:noProof/>
            <w:snapToGrid w:val="0"/>
          </w:rPr>
          <w:t>room coverage</w:t>
        </w:r>
        <w:r w:rsidR="00C16C21">
          <w:rPr>
            <w:noProof/>
            <w:webHidden/>
          </w:rPr>
          <w:tab/>
        </w:r>
        <w:r w:rsidR="00C16C21">
          <w:rPr>
            <w:noProof/>
            <w:webHidden/>
          </w:rPr>
          <w:fldChar w:fldCharType="begin"/>
        </w:r>
        <w:r w:rsidR="00C16C21">
          <w:rPr>
            <w:noProof/>
            <w:webHidden/>
          </w:rPr>
          <w:instrText xml:space="preserve"> PAGEREF _Toc28953065 \h </w:instrText>
        </w:r>
        <w:r w:rsidR="00C16C21">
          <w:rPr>
            <w:noProof/>
            <w:webHidden/>
          </w:rPr>
        </w:r>
        <w:r w:rsidR="00C16C21">
          <w:rPr>
            <w:noProof/>
            <w:webHidden/>
          </w:rPr>
          <w:fldChar w:fldCharType="separate"/>
        </w:r>
        <w:r w:rsidR="000C054D">
          <w:rPr>
            <w:noProof/>
            <w:webHidden/>
          </w:rPr>
          <w:t>73</w:t>
        </w:r>
        <w:r w:rsidR="00C16C21">
          <w:rPr>
            <w:noProof/>
            <w:webHidden/>
          </w:rPr>
          <w:fldChar w:fldCharType="end"/>
        </w:r>
      </w:hyperlink>
    </w:p>
    <w:p w14:paraId="5BF5BE15" w14:textId="35802561" w:rsidR="00C16C21" w:rsidRDefault="00000000">
      <w:pPr>
        <w:pStyle w:val="TOC3"/>
        <w:rPr>
          <w:rFonts w:asciiTheme="minorHAnsi" w:eastAsiaTheme="minorEastAsia" w:hAnsiTheme="minorHAnsi" w:cstheme="minorBidi"/>
          <w:noProof/>
          <w:sz w:val="22"/>
        </w:rPr>
      </w:pPr>
      <w:hyperlink w:anchor="_Toc28953066" w:history="1">
        <w:r w:rsidR="00C16C21" w:rsidRPr="00C53C57">
          <w:rPr>
            <w:rStyle w:val="Hyperlink"/>
            <w:noProof/>
          </w:rPr>
          <w:t>2A.3.66</w:t>
        </w:r>
        <w:r w:rsidR="00C16C21">
          <w:rPr>
            <w:rFonts w:asciiTheme="minorHAnsi" w:eastAsiaTheme="minorEastAsia" w:hAnsiTheme="minorHAnsi" w:cstheme="minorBidi"/>
            <w:noProof/>
            <w:sz w:val="22"/>
          </w:rPr>
          <w:tab/>
        </w:r>
        <w:r w:rsidR="00C16C21" w:rsidRPr="00C53C57">
          <w:rPr>
            <w:rStyle w:val="Hyperlink"/>
            <w:noProof/>
          </w:rPr>
          <w:t>RP - reference pointer</w:t>
        </w:r>
        <w:r w:rsidR="00C16C21">
          <w:rPr>
            <w:noProof/>
            <w:webHidden/>
          </w:rPr>
          <w:tab/>
        </w:r>
        <w:r w:rsidR="00C16C21">
          <w:rPr>
            <w:noProof/>
            <w:webHidden/>
          </w:rPr>
          <w:fldChar w:fldCharType="begin"/>
        </w:r>
        <w:r w:rsidR="00C16C21">
          <w:rPr>
            <w:noProof/>
            <w:webHidden/>
          </w:rPr>
          <w:instrText xml:space="preserve"> PAGEREF _Toc28953066 \h </w:instrText>
        </w:r>
        <w:r w:rsidR="00C16C21">
          <w:rPr>
            <w:noProof/>
            <w:webHidden/>
          </w:rPr>
        </w:r>
        <w:r w:rsidR="00C16C21">
          <w:rPr>
            <w:noProof/>
            <w:webHidden/>
          </w:rPr>
          <w:fldChar w:fldCharType="separate"/>
        </w:r>
        <w:r w:rsidR="000C054D">
          <w:rPr>
            <w:noProof/>
            <w:webHidden/>
          </w:rPr>
          <w:t>74</w:t>
        </w:r>
        <w:r w:rsidR="00C16C21">
          <w:rPr>
            <w:noProof/>
            <w:webHidden/>
          </w:rPr>
          <w:fldChar w:fldCharType="end"/>
        </w:r>
      </w:hyperlink>
    </w:p>
    <w:p w14:paraId="7D8A07CA" w14:textId="3AABCB92" w:rsidR="00C16C21" w:rsidRDefault="00000000">
      <w:pPr>
        <w:pStyle w:val="TOC3"/>
        <w:rPr>
          <w:rFonts w:asciiTheme="minorHAnsi" w:eastAsiaTheme="minorEastAsia" w:hAnsiTheme="minorHAnsi" w:cstheme="minorBidi"/>
          <w:noProof/>
          <w:sz w:val="22"/>
        </w:rPr>
      </w:pPr>
      <w:hyperlink w:anchor="_Toc28953067" w:history="1">
        <w:r w:rsidR="00C16C21" w:rsidRPr="00C53C57">
          <w:rPr>
            <w:rStyle w:val="Hyperlink"/>
            <w:noProof/>
          </w:rPr>
          <w:t>2A.3.67</w:t>
        </w:r>
        <w:r w:rsidR="00C16C21">
          <w:rPr>
            <w:rFonts w:asciiTheme="minorHAnsi" w:eastAsiaTheme="minorEastAsia" w:hAnsiTheme="minorHAnsi" w:cstheme="minorBidi"/>
            <w:noProof/>
            <w:sz w:val="22"/>
          </w:rPr>
          <w:tab/>
        </w:r>
        <w:r w:rsidR="00C16C21" w:rsidRPr="00C53C57">
          <w:rPr>
            <w:rStyle w:val="Hyperlink"/>
            <w:noProof/>
          </w:rPr>
          <w:t>RPT – repeat pattern</w:t>
        </w:r>
        <w:r w:rsidR="00C16C21">
          <w:rPr>
            <w:noProof/>
            <w:webHidden/>
          </w:rPr>
          <w:tab/>
        </w:r>
        <w:r w:rsidR="00C16C21">
          <w:rPr>
            <w:noProof/>
            <w:webHidden/>
          </w:rPr>
          <w:fldChar w:fldCharType="begin"/>
        </w:r>
        <w:r w:rsidR="00C16C21">
          <w:rPr>
            <w:noProof/>
            <w:webHidden/>
          </w:rPr>
          <w:instrText xml:space="preserve"> PAGEREF _Toc28953067 \h </w:instrText>
        </w:r>
        <w:r w:rsidR="00C16C21">
          <w:rPr>
            <w:noProof/>
            <w:webHidden/>
          </w:rPr>
        </w:r>
        <w:r w:rsidR="00C16C21">
          <w:rPr>
            <w:noProof/>
            <w:webHidden/>
          </w:rPr>
          <w:fldChar w:fldCharType="separate"/>
        </w:r>
        <w:r w:rsidR="000C054D">
          <w:rPr>
            <w:noProof/>
            <w:webHidden/>
          </w:rPr>
          <w:t>75</w:t>
        </w:r>
        <w:r w:rsidR="00C16C21">
          <w:rPr>
            <w:noProof/>
            <w:webHidden/>
          </w:rPr>
          <w:fldChar w:fldCharType="end"/>
        </w:r>
      </w:hyperlink>
    </w:p>
    <w:p w14:paraId="3359BA42" w14:textId="77F02C81" w:rsidR="00C16C21" w:rsidRDefault="00000000">
      <w:pPr>
        <w:pStyle w:val="TOC3"/>
        <w:rPr>
          <w:rFonts w:asciiTheme="minorHAnsi" w:eastAsiaTheme="minorEastAsia" w:hAnsiTheme="minorHAnsi" w:cstheme="minorBidi"/>
          <w:noProof/>
          <w:sz w:val="22"/>
        </w:rPr>
      </w:pPr>
      <w:hyperlink w:anchor="_Toc28953068" w:history="1">
        <w:r w:rsidR="00C16C21" w:rsidRPr="00C53C57">
          <w:rPr>
            <w:rStyle w:val="Hyperlink"/>
            <w:noProof/>
          </w:rPr>
          <w:t>2A.3.68</w:t>
        </w:r>
        <w:r w:rsidR="00C16C21">
          <w:rPr>
            <w:rFonts w:asciiTheme="minorHAnsi" w:eastAsiaTheme="minorEastAsia" w:hAnsiTheme="minorHAnsi" w:cstheme="minorBidi"/>
            <w:noProof/>
            <w:sz w:val="22"/>
          </w:rPr>
          <w:tab/>
        </w:r>
        <w:r w:rsidR="00C16C21" w:rsidRPr="00C53C57">
          <w:rPr>
            <w:rStyle w:val="Hyperlink"/>
            <w:noProof/>
          </w:rPr>
          <w:t>SAD – street address</w:t>
        </w:r>
        <w:r w:rsidR="00C16C21">
          <w:rPr>
            <w:noProof/>
            <w:webHidden/>
          </w:rPr>
          <w:tab/>
        </w:r>
        <w:r w:rsidR="00C16C21">
          <w:rPr>
            <w:noProof/>
            <w:webHidden/>
          </w:rPr>
          <w:fldChar w:fldCharType="begin"/>
        </w:r>
        <w:r w:rsidR="00C16C21">
          <w:rPr>
            <w:noProof/>
            <w:webHidden/>
          </w:rPr>
          <w:instrText xml:space="preserve"> PAGEREF _Toc28953068 \h </w:instrText>
        </w:r>
        <w:r w:rsidR="00C16C21">
          <w:rPr>
            <w:noProof/>
            <w:webHidden/>
          </w:rPr>
        </w:r>
        <w:r w:rsidR="00C16C21">
          <w:rPr>
            <w:noProof/>
            <w:webHidden/>
          </w:rPr>
          <w:fldChar w:fldCharType="separate"/>
        </w:r>
        <w:r w:rsidR="000C054D">
          <w:rPr>
            <w:noProof/>
            <w:webHidden/>
          </w:rPr>
          <w:t>78</w:t>
        </w:r>
        <w:r w:rsidR="00C16C21">
          <w:rPr>
            <w:noProof/>
            <w:webHidden/>
          </w:rPr>
          <w:fldChar w:fldCharType="end"/>
        </w:r>
      </w:hyperlink>
    </w:p>
    <w:p w14:paraId="144B42C8" w14:textId="10C01ED8" w:rsidR="00C16C21" w:rsidRDefault="00000000">
      <w:pPr>
        <w:pStyle w:val="TOC3"/>
        <w:rPr>
          <w:rFonts w:asciiTheme="minorHAnsi" w:eastAsiaTheme="minorEastAsia" w:hAnsiTheme="minorHAnsi" w:cstheme="minorBidi"/>
          <w:noProof/>
          <w:sz w:val="22"/>
        </w:rPr>
      </w:pPr>
      <w:hyperlink w:anchor="_Toc28953069" w:history="1">
        <w:r w:rsidR="00C16C21" w:rsidRPr="00C53C57">
          <w:rPr>
            <w:rStyle w:val="Hyperlink"/>
            <w:noProof/>
          </w:rPr>
          <w:t>2A.3.69</w:t>
        </w:r>
        <w:r w:rsidR="00C16C21">
          <w:rPr>
            <w:rFonts w:asciiTheme="minorHAnsi" w:eastAsiaTheme="minorEastAsia" w:hAnsiTheme="minorHAnsi" w:cstheme="minorBidi"/>
            <w:noProof/>
            <w:sz w:val="22"/>
          </w:rPr>
          <w:tab/>
        </w:r>
        <w:r w:rsidR="00C16C21" w:rsidRPr="00C53C57">
          <w:rPr>
            <w:rStyle w:val="Hyperlink"/>
            <w:noProof/>
          </w:rPr>
          <w:t>SCV - scheduling class value pair</w:t>
        </w:r>
        <w:r w:rsidR="00C16C21">
          <w:rPr>
            <w:noProof/>
            <w:webHidden/>
          </w:rPr>
          <w:tab/>
        </w:r>
        <w:r w:rsidR="00C16C21">
          <w:rPr>
            <w:noProof/>
            <w:webHidden/>
          </w:rPr>
          <w:fldChar w:fldCharType="begin"/>
        </w:r>
        <w:r w:rsidR="00C16C21">
          <w:rPr>
            <w:noProof/>
            <w:webHidden/>
          </w:rPr>
          <w:instrText xml:space="preserve"> PAGEREF _Toc28953069 \h </w:instrText>
        </w:r>
        <w:r w:rsidR="00C16C21">
          <w:rPr>
            <w:noProof/>
            <w:webHidden/>
          </w:rPr>
        </w:r>
        <w:r w:rsidR="00C16C21">
          <w:rPr>
            <w:noProof/>
            <w:webHidden/>
          </w:rPr>
          <w:fldChar w:fldCharType="separate"/>
        </w:r>
        <w:r w:rsidR="000C054D">
          <w:rPr>
            <w:noProof/>
            <w:webHidden/>
          </w:rPr>
          <w:t>78</w:t>
        </w:r>
        <w:r w:rsidR="00C16C21">
          <w:rPr>
            <w:noProof/>
            <w:webHidden/>
          </w:rPr>
          <w:fldChar w:fldCharType="end"/>
        </w:r>
      </w:hyperlink>
    </w:p>
    <w:p w14:paraId="264DAD1A" w14:textId="086D439A" w:rsidR="00C16C21" w:rsidRDefault="00000000">
      <w:pPr>
        <w:pStyle w:val="TOC3"/>
        <w:rPr>
          <w:rFonts w:asciiTheme="minorHAnsi" w:eastAsiaTheme="minorEastAsia" w:hAnsiTheme="minorHAnsi" w:cstheme="minorBidi"/>
          <w:noProof/>
          <w:sz w:val="22"/>
        </w:rPr>
      </w:pPr>
      <w:hyperlink w:anchor="_Toc28953070" w:history="1">
        <w:r w:rsidR="00C16C21" w:rsidRPr="00C53C57">
          <w:rPr>
            <w:rStyle w:val="Hyperlink"/>
            <w:noProof/>
          </w:rPr>
          <w:t>2A.3.70</w:t>
        </w:r>
        <w:r w:rsidR="00C16C21">
          <w:rPr>
            <w:rFonts w:asciiTheme="minorHAnsi" w:eastAsiaTheme="minorEastAsia" w:hAnsiTheme="minorHAnsi" w:cstheme="minorBidi"/>
            <w:noProof/>
            <w:sz w:val="22"/>
          </w:rPr>
          <w:tab/>
        </w:r>
        <w:r w:rsidR="00C16C21" w:rsidRPr="00C53C57">
          <w:rPr>
            <w:rStyle w:val="Hyperlink"/>
            <w:noProof/>
          </w:rPr>
          <w:t>SI - sequence ID</w:t>
        </w:r>
        <w:r w:rsidR="00C16C21">
          <w:rPr>
            <w:noProof/>
            <w:webHidden/>
          </w:rPr>
          <w:tab/>
        </w:r>
        <w:r w:rsidR="00C16C21">
          <w:rPr>
            <w:noProof/>
            <w:webHidden/>
          </w:rPr>
          <w:fldChar w:fldCharType="begin"/>
        </w:r>
        <w:r w:rsidR="00C16C21">
          <w:rPr>
            <w:noProof/>
            <w:webHidden/>
          </w:rPr>
          <w:instrText xml:space="preserve"> PAGEREF _Toc28953070 \h </w:instrText>
        </w:r>
        <w:r w:rsidR="00C16C21">
          <w:rPr>
            <w:noProof/>
            <w:webHidden/>
          </w:rPr>
        </w:r>
        <w:r w:rsidR="00C16C21">
          <w:rPr>
            <w:noProof/>
            <w:webHidden/>
          </w:rPr>
          <w:fldChar w:fldCharType="separate"/>
        </w:r>
        <w:r w:rsidR="000C054D">
          <w:rPr>
            <w:noProof/>
            <w:webHidden/>
          </w:rPr>
          <w:t>79</w:t>
        </w:r>
        <w:r w:rsidR="00C16C21">
          <w:rPr>
            <w:noProof/>
            <w:webHidden/>
          </w:rPr>
          <w:fldChar w:fldCharType="end"/>
        </w:r>
      </w:hyperlink>
    </w:p>
    <w:p w14:paraId="0CF68C00" w14:textId="0AA21586" w:rsidR="00C16C21" w:rsidRDefault="00000000">
      <w:pPr>
        <w:pStyle w:val="TOC3"/>
        <w:rPr>
          <w:rFonts w:asciiTheme="minorHAnsi" w:eastAsiaTheme="minorEastAsia" w:hAnsiTheme="minorHAnsi" w:cstheme="minorBidi"/>
          <w:noProof/>
          <w:sz w:val="22"/>
        </w:rPr>
      </w:pPr>
      <w:hyperlink w:anchor="_Toc28953071" w:history="1">
        <w:r w:rsidR="00C16C21" w:rsidRPr="00C53C57">
          <w:rPr>
            <w:rStyle w:val="Hyperlink"/>
            <w:noProof/>
          </w:rPr>
          <w:t>2A.3.71</w:t>
        </w:r>
        <w:r w:rsidR="00C16C21">
          <w:rPr>
            <w:rFonts w:asciiTheme="minorHAnsi" w:eastAsiaTheme="minorEastAsia" w:hAnsiTheme="minorHAnsi" w:cstheme="minorBidi"/>
            <w:noProof/>
            <w:sz w:val="22"/>
          </w:rPr>
          <w:tab/>
        </w:r>
        <w:r w:rsidR="00C16C21" w:rsidRPr="00C53C57">
          <w:rPr>
            <w:rStyle w:val="Hyperlink"/>
            <w:noProof/>
          </w:rPr>
          <w:t>SN - structured numeric</w:t>
        </w:r>
        <w:r w:rsidR="00C16C21">
          <w:rPr>
            <w:noProof/>
            <w:webHidden/>
          </w:rPr>
          <w:tab/>
        </w:r>
        <w:r w:rsidR="00C16C21">
          <w:rPr>
            <w:noProof/>
            <w:webHidden/>
          </w:rPr>
          <w:fldChar w:fldCharType="begin"/>
        </w:r>
        <w:r w:rsidR="00C16C21">
          <w:rPr>
            <w:noProof/>
            <w:webHidden/>
          </w:rPr>
          <w:instrText xml:space="preserve"> PAGEREF _Toc28953071 \h </w:instrText>
        </w:r>
        <w:r w:rsidR="00C16C21">
          <w:rPr>
            <w:noProof/>
            <w:webHidden/>
          </w:rPr>
        </w:r>
        <w:r w:rsidR="00C16C21">
          <w:rPr>
            <w:noProof/>
            <w:webHidden/>
          </w:rPr>
          <w:fldChar w:fldCharType="separate"/>
        </w:r>
        <w:r w:rsidR="000C054D">
          <w:rPr>
            <w:noProof/>
            <w:webHidden/>
          </w:rPr>
          <w:t>79</w:t>
        </w:r>
        <w:r w:rsidR="00C16C21">
          <w:rPr>
            <w:noProof/>
            <w:webHidden/>
          </w:rPr>
          <w:fldChar w:fldCharType="end"/>
        </w:r>
      </w:hyperlink>
    </w:p>
    <w:p w14:paraId="69658F66" w14:textId="0229CCCD" w:rsidR="00C16C21" w:rsidRDefault="00000000">
      <w:pPr>
        <w:pStyle w:val="TOC3"/>
        <w:rPr>
          <w:rFonts w:asciiTheme="minorHAnsi" w:eastAsiaTheme="minorEastAsia" w:hAnsiTheme="minorHAnsi" w:cstheme="minorBidi"/>
          <w:noProof/>
          <w:sz w:val="22"/>
        </w:rPr>
      </w:pPr>
      <w:hyperlink w:anchor="_Toc28953072" w:history="1">
        <w:r w:rsidR="00C16C21" w:rsidRPr="00C53C57">
          <w:rPr>
            <w:rStyle w:val="Hyperlink"/>
            <w:noProof/>
          </w:rPr>
          <w:t>2A.3.72</w:t>
        </w:r>
        <w:r w:rsidR="00C16C21">
          <w:rPr>
            <w:rFonts w:asciiTheme="minorHAnsi" w:eastAsiaTheme="minorEastAsia" w:hAnsiTheme="minorHAnsi" w:cstheme="minorBidi"/>
            <w:noProof/>
            <w:sz w:val="22"/>
          </w:rPr>
          <w:tab/>
        </w:r>
        <w:r w:rsidR="00C16C21" w:rsidRPr="00C53C57">
          <w:rPr>
            <w:rStyle w:val="Hyperlink"/>
            <w:noProof/>
          </w:rPr>
          <w:t>SNM - string of telephone number digits</w:t>
        </w:r>
        <w:r w:rsidR="00C16C21">
          <w:rPr>
            <w:noProof/>
            <w:webHidden/>
          </w:rPr>
          <w:tab/>
        </w:r>
        <w:r w:rsidR="00C16C21">
          <w:rPr>
            <w:noProof/>
            <w:webHidden/>
          </w:rPr>
          <w:fldChar w:fldCharType="begin"/>
        </w:r>
        <w:r w:rsidR="00C16C21">
          <w:rPr>
            <w:noProof/>
            <w:webHidden/>
          </w:rPr>
          <w:instrText xml:space="preserve"> PAGEREF _Toc28953072 \h </w:instrText>
        </w:r>
        <w:r w:rsidR="00C16C21">
          <w:rPr>
            <w:noProof/>
            <w:webHidden/>
          </w:rPr>
        </w:r>
        <w:r w:rsidR="00C16C21">
          <w:rPr>
            <w:noProof/>
            <w:webHidden/>
          </w:rPr>
          <w:fldChar w:fldCharType="separate"/>
        </w:r>
        <w:r w:rsidR="000C054D">
          <w:rPr>
            <w:noProof/>
            <w:webHidden/>
          </w:rPr>
          <w:t>80</w:t>
        </w:r>
        <w:r w:rsidR="00C16C21">
          <w:rPr>
            <w:noProof/>
            <w:webHidden/>
          </w:rPr>
          <w:fldChar w:fldCharType="end"/>
        </w:r>
      </w:hyperlink>
    </w:p>
    <w:p w14:paraId="783B2D1E" w14:textId="2E4EE691" w:rsidR="00C16C21" w:rsidRDefault="00000000">
      <w:pPr>
        <w:pStyle w:val="TOC3"/>
        <w:rPr>
          <w:rFonts w:asciiTheme="minorHAnsi" w:eastAsiaTheme="minorEastAsia" w:hAnsiTheme="minorHAnsi" w:cstheme="minorBidi"/>
          <w:noProof/>
          <w:sz w:val="22"/>
        </w:rPr>
      </w:pPr>
      <w:hyperlink w:anchor="_Toc28953073" w:history="1">
        <w:r w:rsidR="00C16C21" w:rsidRPr="00C53C57">
          <w:rPr>
            <w:rStyle w:val="Hyperlink"/>
            <w:noProof/>
          </w:rPr>
          <w:t>2A.3.73</w:t>
        </w:r>
        <w:r w:rsidR="00C16C21">
          <w:rPr>
            <w:rFonts w:asciiTheme="minorHAnsi" w:eastAsiaTheme="minorEastAsia" w:hAnsiTheme="minorHAnsi" w:cstheme="minorBidi"/>
            <w:noProof/>
            <w:sz w:val="22"/>
          </w:rPr>
          <w:tab/>
        </w:r>
        <w:r w:rsidR="00C16C21" w:rsidRPr="00C53C57">
          <w:rPr>
            <w:rStyle w:val="Hyperlink"/>
            <w:noProof/>
          </w:rPr>
          <w:t>SPD – specialty description</w:t>
        </w:r>
        <w:r w:rsidR="00C16C21">
          <w:rPr>
            <w:noProof/>
            <w:webHidden/>
          </w:rPr>
          <w:tab/>
        </w:r>
        <w:r w:rsidR="00C16C21">
          <w:rPr>
            <w:noProof/>
            <w:webHidden/>
          </w:rPr>
          <w:fldChar w:fldCharType="begin"/>
        </w:r>
        <w:r w:rsidR="00C16C21">
          <w:rPr>
            <w:noProof/>
            <w:webHidden/>
          </w:rPr>
          <w:instrText xml:space="preserve"> PAGEREF _Toc28953073 \h </w:instrText>
        </w:r>
        <w:r w:rsidR="00C16C21">
          <w:rPr>
            <w:noProof/>
            <w:webHidden/>
          </w:rPr>
        </w:r>
        <w:r w:rsidR="00C16C21">
          <w:rPr>
            <w:noProof/>
            <w:webHidden/>
          </w:rPr>
          <w:fldChar w:fldCharType="separate"/>
        </w:r>
        <w:r w:rsidR="000C054D">
          <w:rPr>
            <w:noProof/>
            <w:webHidden/>
          </w:rPr>
          <w:t>80</w:t>
        </w:r>
        <w:r w:rsidR="00C16C21">
          <w:rPr>
            <w:noProof/>
            <w:webHidden/>
          </w:rPr>
          <w:fldChar w:fldCharType="end"/>
        </w:r>
      </w:hyperlink>
    </w:p>
    <w:p w14:paraId="113EDBC7" w14:textId="4A302440" w:rsidR="00C16C21" w:rsidRDefault="00000000">
      <w:pPr>
        <w:pStyle w:val="TOC3"/>
        <w:rPr>
          <w:rFonts w:asciiTheme="minorHAnsi" w:eastAsiaTheme="minorEastAsia" w:hAnsiTheme="minorHAnsi" w:cstheme="minorBidi"/>
          <w:noProof/>
          <w:sz w:val="22"/>
        </w:rPr>
      </w:pPr>
      <w:hyperlink w:anchor="_Toc28953074" w:history="1">
        <w:r w:rsidR="00C16C21" w:rsidRPr="00C53C57">
          <w:rPr>
            <w:rStyle w:val="Hyperlink"/>
            <w:noProof/>
          </w:rPr>
          <w:t>2A.3.74</w:t>
        </w:r>
        <w:r w:rsidR="00C16C21">
          <w:rPr>
            <w:rFonts w:asciiTheme="minorHAnsi" w:eastAsiaTheme="minorEastAsia" w:hAnsiTheme="minorHAnsi" w:cstheme="minorBidi"/>
            <w:noProof/>
            <w:sz w:val="22"/>
          </w:rPr>
          <w:tab/>
        </w:r>
        <w:r w:rsidR="00C16C21" w:rsidRPr="00C53C57">
          <w:rPr>
            <w:rStyle w:val="Hyperlink"/>
            <w:noProof/>
          </w:rPr>
          <w:t>WITHDRAWN (SPS – specimen source)</w:t>
        </w:r>
        <w:r w:rsidR="00C16C21">
          <w:rPr>
            <w:noProof/>
            <w:webHidden/>
          </w:rPr>
          <w:tab/>
        </w:r>
        <w:r w:rsidR="00C16C21">
          <w:rPr>
            <w:noProof/>
            <w:webHidden/>
          </w:rPr>
          <w:fldChar w:fldCharType="begin"/>
        </w:r>
        <w:r w:rsidR="00C16C21">
          <w:rPr>
            <w:noProof/>
            <w:webHidden/>
          </w:rPr>
          <w:instrText xml:space="preserve"> PAGEREF _Toc28953074 \h </w:instrText>
        </w:r>
        <w:r w:rsidR="00C16C21">
          <w:rPr>
            <w:noProof/>
            <w:webHidden/>
          </w:rPr>
        </w:r>
        <w:r w:rsidR="00C16C21">
          <w:rPr>
            <w:noProof/>
            <w:webHidden/>
          </w:rPr>
          <w:fldChar w:fldCharType="separate"/>
        </w:r>
        <w:r w:rsidR="000C054D">
          <w:rPr>
            <w:noProof/>
            <w:webHidden/>
          </w:rPr>
          <w:t>81</w:t>
        </w:r>
        <w:r w:rsidR="00C16C21">
          <w:rPr>
            <w:noProof/>
            <w:webHidden/>
          </w:rPr>
          <w:fldChar w:fldCharType="end"/>
        </w:r>
      </w:hyperlink>
    </w:p>
    <w:p w14:paraId="338208C8" w14:textId="6F8B3BEF" w:rsidR="00C16C21" w:rsidRDefault="00000000">
      <w:pPr>
        <w:pStyle w:val="TOC3"/>
        <w:rPr>
          <w:rFonts w:asciiTheme="minorHAnsi" w:eastAsiaTheme="minorEastAsia" w:hAnsiTheme="minorHAnsi" w:cstheme="minorBidi"/>
          <w:noProof/>
          <w:sz w:val="22"/>
        </w:rPr>
      </w:pPr>
      <w:hyperlink w:anchor="_Toc28953075" w:history="1">
        <w:r w:rsidR="00C16C21" w:rsidRPr="00C53C57">
          <w:rPr>
            <w:rStyle w:val="Hyperlink"/>
            <w:noProof/>
          </w:rPr>
          <w:t>2A.3.75</w:t>
        </w:r>
        <w:r w:rsidR="00C16C21">
          <w:rPr>
            <w:rFonts w:asciiTheme="minorHAnsi" w:eastAsiaTheme="minorEastAsia" w:hAnsiTheme="minorHAnsi" w:cstheme="minorBidi"/>
            <w:noProof/>
            <w:sz w:val="22"/>
          </w:rPr>
          <w:tab/>
        </w:r>
        <w:r w:rsidR="00C16C21" w:rsidRPr="00C53C57">
          <w:rPr>
            <w:rStyle w:val="Hyperlink"/>
            <w:noProof/>
          </w:rPr>
          <w:t>SRT – sort order</w:t>
        </w:r>
        <w:r w:rsidR="00C16C21">
          <w:rPr>
            <w:noProof/>
            <w:webHidden/>
          </w:rPr>
          <w:tab/>
        </w:r>
        <w:r w:rsidR="00C16C21">
          <w:rPr>
            <w:noProof/>
            <w:webHidden/>
          </w:rPr>
          <w:fldChar w:fldCharType="begin"/>
        </w:r>
        <w:r w:rsidR="00C16C21">
          <w:rPr>
            <w:noProof/>
            <w:webHidden/>
          </w:rPr>
          <w:instrText xml:space="preserve"> PAGEREF _Toc28953075 \h </w:instrText>
        </w:r>
        <w:r w:rsidR="00C16C21">
          <w:rPr>
            <w:noProof/>
            <w:webHidden/>
          </w:rPr>
        </w:r>
        <w:r w:rsidR="00C16C21">
          <w:rPr>
            <w:noProof/>
            <w:webHidden/>
          </w:rPr>
          <w:fldChar w:fldCharType="separate"/>
        </w:r>
        <w:r w:rsidR="000C054D">
          <w:rPr>
            <w:noProof/>
            <w:webHidden/>
          </w:rPr>
          <w:t>81</w:t>
        </w:r>
        <w:r w:rsidR="00C16C21">
          <w:rPr>
            <w:noProof/>
            <w:webHidden/>
          </w:rPr>
          <w:fldChar w:fldCharType="end"/>
        </w:r>
      </w:hyperlink>
    </w:p>
    <w:p w14:paraId="1E97AFEF" w14:textId="1F8A9477" w:rsidR="00C16C21" w:rsidRDefault="00000000">
      <w:pPr>
        <w:pStyle w:val="TOC3"/>
        <w:rPr>
          <w:rFonts w:asciiTheme="minorHAnsi" w:eastAsiaTheme="minorEastAsia" w:hAnsiTheme="minorHAnsi" w:cstheme="minorBidi"/>
          <w:noProof/>
          <w:sz w:val="22"/>
        </w:rPr>
      </w:pPr>
      <w:hyperlink w:anchor="_Toc28953076" w:history="1">
        <w:r w:rsidR="00C16C21" w:rsidRPr="00C53C57">
          <w:rPr>
            <w:rStyle w:val="Hyperlink"/>
            <w:noProof/>
          </w:rPr>
          <w:t>2A.3.76</w:t>
        </w:r>
        <w:r w:rsidR="00C16C21">
          <w:rPr>
            <w:rFonts w:asciiTheme="minorHAnsi" w:eastAsiaTheme="minorEastAsia" w:hAnsiTheme="minorHAnsi" w:cstheme="minorBidi"/>
            <w:noProof/>
            <w:sz w:val="22"/>
          </w:rPr>
          <w:tab/>
        </w:r>
        <w:r w:rsidR="00C16C21" w:rsidRPr="00C53C57">
          <w:rPr>
            <w:rStyle w:val="Hyperlink"/>
            <w:noProof/>
          </w:rPr>
          <w:t>ST - string data</w:t>
        </w:r>
        <w:r w:rsidR="00C16C21">
          <w:rPr>
            <w:noProof/>
            <w:webHidden/>
          </w:rPr>
          <w:tab/>
        </w:r>
        <w:r w:rsidR="00C16C21">
          <w:rPr>
            <w:noProof/>
            <w:webHidden/>
          </w:rPr>
          <w:fldChar w:fldCharType="begin"/>
        </w:r>
        <w:r w:rsidR="00C16C21">
          <w:rPr>
            <w:noProof/>
            <w:webHidden/>
          </w:rPr>
          <w:instrText xml:space="preserve"> PAGEREF _Toc28953076 \h </w:instrText>
        </w:r>
        <w:r w:rsidR="00C16C21">
          <w:rPr>
            <w:noProof/>
            <w:webHidden/>
          </w:rPr>
        </w:r>
        <w:r w:rsidR="00C16C21">
          <w:rPr>
            <w:noProof/>
            <w:webHidden/>
          </w:rPr>
          <w:fldChar w:fldCharType="separate"/>
        </w:r>
        <w:r w:rsidR="000C054D">
          <w:rPr>
            <w:noProof/>
            <w:webHidden/>
          </w:rPr>
          <w:t>81</w:t>
        </w:r>
        <w:r w:rsidR="00C16C21">
          <w:rPr>
            <w:noProof/>
            <w:webHidden/>
          </w:rPr>
          <w:fldChar w:fldCharType="end"/>
        </w:r>
      </w:hyperlink>
    </w:p>
    <w:p w14:paraId="3C451E0B" w14:textId="7C8A2D09" w:rsidR="00C16C21" w:rsidRDefault="00000000">
      <w:pPr>
        <w:pStyle w:val="TOC3"/>
        <w:rPr>
          <w:rFonts w:asciiTheme="minorHAnsi" w:eastAsiaTheme="minorEastAsia" w:hAnsiTheme="minorHAnsi" w:cstheme="minorBidi"/>
          <w:noProof/>
          <w:sz w:val="22"/>
        </w:rPr>
      </w:pPr>
      <w:hyperlink w:anchor="_Toc28953077" w:history="1">
        <w:r w:rsidR="00C16C21" w:rsidRPr="00C53C57">
          <w:rPr>
            <w:rStyle w:val="Hyperlink"/>
            <w:noProof/>
          </w:rPr>
          <w:t>2A.3.77</w:t>
        </w:r>
        <w:r w:rsidR="00C16C21">
          <w:rPr>
            <w:rFonts w:asciiTheme="minorHAnsi" w:eastAsiaTheme="minorEastAsia" w:hAnsiTheme="minorHAnsi" w:cstheme="minorBidi"/>
            <w:noProof/>
            <w:sz w:val="22"/>
          </w:rPr>
          <w:tab/>
        </w:r>
        <w:r w:rsidR="00C16C21" w:rsidRPr="00C53C57">
          <w:rPr>
            <w:rStyle w:val="Hyperlink"/>
            <w:noProof/>
          </w:rPr>
          <w:t>TM – time</w:t>
        </w:r>
        <w:r w:rsidR="00C16C21">
          <w:rPr>
            <w:noProof/>
            <w:webHidden/>
          </w:rPr>
          <w:tab/>
        </w:r>
        <w:r w:rsidR="00C16C21">
          <w:rPr>
            <w:noProof/>
            <w:webHidden/>
          </w:rPr>
          <w:fldChar w:fldCharType="begin"/>
        </w:r>
        <w:r w:rsidR="00C16C21">
          <w:rPr>
            <w:noProof/>
            <w:webHidden/>
          </w:rPr>
          <w:instrText xml:space="preserve"> PAGEREF _Toc28953077 \h </w:instrText>
        </w:r>
        <w:r w:rsidR="00C16C21">
          <w:rPr>
            <w:noProof/>
            <w:webHidden/>
          </w:rPr>
        </w:r>
        <w:r w:rsidR="00C16C21">
          <w:rPr>
            <w:noProof/>
            <w:webHidden/>
          </w:rPr>
          <w:fldChar w:fldCharType="separate"/>
        </w:r>
        <w:r w:rsidR="000C054D">
          <w:rPr>
            <w:noProof/>
            <w:webHidden/>
          </w:rPr>
          <w:t>82</w:t>
        </w:r>
        <w:r w:rsidR="00C16C21">
          <w:rPr>
            <w:noProof/>
            <w:webHidden/>
          </w:rPr>
          <w:fldChar w:fldCharType="end"/>
        </w:r>
      </w:hyperlink>
    </w:p>
    <w:p w14:paraId="429E6B01" w14:textId="6D5613BE" w:rsidR="00C16C21" w:rsidRDefault="00000000">
      <w:pPr>
        <w:pStyle w:val="TOC3"/>
        <w:rPr>
          <w:rFonts w:asciiTheme="minorHAnsi" w:eastAsiaTheme="minorEastAsia" w:hAnsiTheme="minorHAnsi" w:cstheme="minorBidi"/>
          <w:noProof/>
          <w:sz w:val="22"/>
        </w:rPr>
      </w:pPr>
      <w:hyperlink w:anchor="_Toc28953078" w:history="1">
        <w:r w:rsidR="00C16C21" w:rsidRPr="00C53C57">
          <w:rPr>
            <w:rStyle w:val="Hyperlink"/>
            <w:noProof/>
          </w:rPr>
          <w:t>2A.3.78</w:t>
        </w:r>
        <w:r w:rsidR="00C16C21">
          <w:rPr>
            <w:rFonts w:asciiTheme="minorHAnsi" w:eastAsiaTheme="minorEastAsia" w:hAnsiTheme="minorHAnsi" w:cstheme="minorBidi"/>
            <w:noProof/>
            <w:sz w:val="22"/>
          </w:rPr>
          <w:tab/>
        </w:r>
        <w:r w:rsidR="00C16C21" w:rsidRPr="00C53C57">
          <w:rPr>
            <w:rStyle w:val="Hyperlink"/>
            <w:noProof/>
          </w:rPr>
          <w:t>WITHDRAWN (TQ – timing/quantity)</w:t>
        </w:r>
        <w:r w:rsidR="00C16C21">
          <w:rPr>
            <w:noProof/>
            <w:webHidden/>
          </w:rPr>
          <w:tab/>
        </w:r>
        <w:r w:rsidR="00C16C21">
          <w:rPr>
            <w:noProof/>
            <w:webHidden/>
          </w:rPr>
          <w:fldChar w:fldCharType="begin"/>
        </w:r>
        <w:r w:rsidR="00C16C21">
          <w:rPr>
            <w:noProof/>
            <w:webHidden/>
          </w:rPr>
          <w:instrText xml:space="preserve"> PAGEREF _Toc28953078 \h </w:instrText>
        </w:r>
        <w:r w:rsidR="00C16C21">
          <w:rPr>
            <w:noProof/>
            <w:webHidden/>
          </w:rPr>
        </w:r>
        <w:r w:rsidR="00C16C21">
          <w:rPr>
            <w:noProof/>
            <w:webHidden/>
          </w:rPr>
          <w:fldChar w:fldCharType="separate"/>
        </w:r>
        <w:r w:rsidR="000C054D">
          <w:rPr>
            <w:noProof/>
            <w:webHidden/>
          </w:rPr>
          <w:t>83</w:t>
        </w:r>
        <w:r w:rsidR="00C16C21">
          <w:rPr>
            <w:noProof/>
            <w:webHidden/>
          </w:rPr>
          <w:fldChar w:fldCharType="end"/>
        </w:r>
      </w:hyperlink>
    </w:p>
    <w:p w14:paraId="527BEB7D" w14:textId="2F06AD71" w:rsidR="00C16C21" w:rsidRDefault="00000000">
      <w:pPr>
        <w:pStyle w:val="TOC3"/>
        <w:rPr>
          <w:rFonts w:asciiTheme="minorHAnsi" w:eastAsiaTheme="minorEastAsia" w:hAnsiTheme="minorHAnsi" w:cstheme="minorBidi"/>
          <w:noProof/>
          <w:sz w:val="22"/>
        </w:rPr>
      </w:pPr>
      <w:hyperlink w:anchor="_Toc28953079" w:history="1">
        <w:r w:rsidR="00C16C21" w:rsidRPr="00C53C57">
          <w:rPr>
            <w:rStyle w:val="Hyperlink"/>
            <w:noProof/>
          </w:rPr>
          <w:t>2A.3.79</w:t>
        </w:r>
        <w:r w:rsidR="00C16C21">
          <w:rPr>
            <w:rFonts w:asciiTheme="minorHAnsi" w:eastAsiaTheme="minorEastAsia" w:hAnsiTheme="minorHAnsi" w:cstheme="minorBidi"/>
            <w:noProof/>
            <w:sz w:val="22"/>
          </w:rPr>
          <w:tab/>
        </w:r>
        <w:r w:rsidR="00C16C21" w:rsidRPr="00C53C57">
          <w:rPr>
            <w:rStyle w:val="Hyperlink"/>
            <w:noProof/>
          </w:rPr>
          <w:t>WITHDRAWN (TS – timestamp)</w:t>
        </w:r>
        <w:r w:rsidR="00C16C21">
          <w:rPr>
            <w:noProof/>
            <w:webHidden/>
          </w:rPr>
          <w:tab/>
        </w:r>
        <w:r w:rsidR="00C16C21">
          <w:rPr>
            <w:noProof/>
            <w:webHidden/>
          </w:rPr>
          <w:fldChar w:fldCharType="begin"/>
        </w:r>
        <w:r w:rsidR="00C16C21">
          <w:rPr>
            <w:noProof/>
            <w:webHidden/>
          </w:rPr>
          <w:instrText xml:space="preserve"> PAGEREF _Toc28953079 \h </w:instrText>
        </w:r>
        <w:r w:rsidR="00C16C21">
          <w:rPr>
            <w:noProof/>
            <w:webHidden/>
          </w:rPr>
        </w:r>
        <w:r w:rsidR="00C16C21">
          <w:rPr>
            <w:noProof/>
            <w:webHidden/>
          </w:rPr>
          <w:fldChar w:fldCharType="separate"/>
        </w:r>
        <w:r w:rsidR="000C054D">
          <w:rPr>
            <w:noProof/>
            <w:webHidden/>
          </w:rPr>
          <w:t>83</w:t>
        </w:r>
        <w:r w:rsidR="00C16C21">
          <w:rPr>
            <w:noProof/>
            <w:webHidden/>
          </w:rPr>
          <w:fldChar w:fldCharType="end"/>
        </w:r>
      </w:hyperlink>
    </w:p>
    <w:p w14:paraId="77060A5A" w14:textId="4BE42DCE" w:rsidR="00C16C21" w:rsidRDefault="00000000">
      <w:pPr>
        <w:pStyle w:val="TOC3"/>
        <w:rPr>
          <w:rFonts w:asciiTheme="minorHAnsi" w:eastAsiaTheme="minorEastAsia" w:hAnsiTheme="minorHAnsi" w:cstheme="minorBidi"/>
          <w:noProof/>
          <w:sz w:val="22"/>
        </w:rPr>
      </w:pPr>
      <w:hyperlink w:anchor="_Toc28953080" w:history="1">
        <w:r w:rsidR="00C16C21" w:rsidRPr="00C53C57">
          <w:rPr>
            <w:rStyle w:val="Hyperlink"/>
            <w:noProof/>
          </w:rPr>
          <w:t>2A.3.80</w:t>
        </w:r>
        <w:r w:rsidR="00C16C21">
          <w:rPr>
            <w:rFonts w:asciiTheme="minorHAnsi" w:eastAsiaTheme="minorEastAsia" w:hAnsiTheme="minorHAnsi" w:cstheme="minorBidi"/>
            <w:noProof/>
            <w:sz w:val="22"/>
          </w:rPr>
          <w:tab/>
        </w:r>
        <w:r w:rsidR="00C16C21" w:rsidRPr="00C53C57">
          <w:rPr>
            <w:rStyle w:val="Hyperlink"/>
            <w:noProof/>
          </w:rPr>
          <w:t>TX - text data</w:t>
        </w:r>
        <w:r w:rsidR="00C16C21">
          <w:rPr>
            <w:noProof/>
            <w:webHidden/>
          </w:rPr>
          <w:tab/>
        </w:r>
        <w:r w:rsidR="00C16C21">
          <w:rPr>
            <w:noProof/>
            <w:webHidden/>
          </w:rPr>
          <w:fldChar w:fldCharType="begin"/>
        </w:r>
        <w:r w:rsidR="00C16C21">
          <w:rPr>
            <w:noProof/>
            <w:webHidden/>
          </w:rPr>
          <w:instrText xml:space="preserve"> PAGEREF _Toc28953080 \h </w:instrText>
        </w:r>
        <w:r w:rsidR="00C16C21">
          <w:rPr>
            <w:noProof/>
            <w:webHidden/>
          </w:rPr>
        </w:r>
        <w:r w:rsidR="00C16C21">
          <w:rPr>
            <w:noProof/>
            <w:webHidden/>
          </w:rPr>
          <w:fldChar w:fldCharType="separate"/>
        </w:r>
        <w:r w:rsidR="000C054D">
          <w:rPr>
            <w:noProof/>
            <w:webHidden/>
          </w:rPr>
          <w:t>83</w:t>
        </w:r>
        <w:r w:rsidR="00C16C21">
          <w:rPr>
            <w:noProof/>
            <w:webHidden/>
          </w:rPr>
          <w:fldChar w:fldCharType="end"/>
        </w:r>
      </w:hyperlink>
    </w:p>
    <w:p w14:paraId="3DC806C5" w14:textId="14E15539" w:rsidR="00C16C21" w:rsidRDefault="00000000">
      <w:pPr>
        <w:pStyle w:val="TOC3"/>
        <w:rPr>
          <w:rFonts w:asciiTheme="minorHAnsi" w:eastAsiaTheme="minorEastAsia" w:hAnsiTheme="minorHAnsi" w:cstheme="minorBidi"/>
          <w:noProof/>
          <w:sz w:val="22"/>
        </w:rPr>
      </w:pPr>
      <w:hyperlink w:anchor="_Toc28953081" w:history="1">
        <w:r w:rsidR="00C16C21" w:rsidRPr="00C53C57">
          <w:rPr>
            <w:rStyle w:val="Hyperlink"/>
            <w:noProof/>
          </w:rPr>
          <w:t>2A.3.81</w:t>
        </w:r>
        <w:r w:rsidR="00C16C21">
          <w:rPr>
            <w:rFonts w:asciiTheme="minorHAnsi" w:eastAsiaTheme="minorEastAsia" w:hAnsiTheme="minorHAnsi" w:cstheme="minorBidi"/>
            <w:noProof/>
            <w:sz w:val="22"/>
          </w:rPr>
          <w:tab/>
        </w:r>
        <w:r w:rsidR="00C16C21" w:rsidRPr="00C53C57">
          <w:rPr>
            <w:rStyle w:val="Hyperlink"/>
            <w:noProof/>
          </w:rPr>
          <w:t xml:space="preserve">UVC - </w:t>
        </w:r>
        <w:r w:rsidR="00C16C21" w:rsidRPr="00C53C57">
          <w:rPr>
            <w:rStyle w:val="Hyperlink"/>
            <w:noProof/>
            <w:snapToGrid w:val="0"/>
          </w:rPr>
          <w:t>UB value code and amount</w:t>
        </w:r>
        <w:r w:rsidR="00C16C21">
          <w:rPr>
            <w:noProof/>
            <w:webHidden/>
          </w:rPr>
          <w:tab/>
        </w:r>
        <w:r w:rsidR="00C16C21">
          <w:rPr>
            <w:noProof/>
            <w:webHidden/>
          </w:rPr>
          <w:fldChar w:fldCharType="begin"/>
        </w:r>
        <w:r w:rsidR="00C16C21">
          <w:rPr>
            <w:noProof/>
            <w:webHidden/>
          </w:rPr>
          <w:instrText xml:space="preserve"> PAGEREF _Toc28953081 \h </w:instrText>
        </w:r>
        <w:r w:rsidR="00C16C21">
          <w:rPr>
            <w:noProof/>
            <w:webHidden/>
          </w:rPr>
        </w:r>
        <w:r w:rsidR="00C16C21">
          <w:rPr>
            <w:noProof/>
            <w:webHidden/>
          </w:rPr>
          <w:fldChar w:fldCharType="separate"/>
        </w:r>
        <w:r w:rsidR="000C054D">
          <w:rPr>
            <w:noProof/>
            <w:webHidden/>
          </w:rPr>
          <w:t>84</w:t>
        </w:r>
        <w:r w:rsidR="00C16C21">
          <w:rPr>
            <w:noProof/>
            <w:webHidden/>
          </w:rPr>
          <w:fldChar w:fldCharType="end"/>
        </w:r>
      </w:hyperlink>
    </w:p>
    <w:p w14:paraId="3DB898F2" w14:textId="44EE3CC6" w:rsidR="00C16C21" w:rsidRDefault="00000000">
      <w:pPr>
        <w:pStyle w:val="TOC3"/>
        <w:rPr>
          <w:rFonts w:asciiTheme="minorHAnsi" w:eastAsiaTheme="minorEastAsia" w:hAnsiTheme="minorHAnsi" w:cstheme="minorBidi"/>
          <w:noProof/>
          <w:sz w:val="22"/>
        </w:rPr>
      </w:pPr>
      <w:hyperlink w:anchor="_Toc28953082" w:history="1">
        <w:r w:rsidR="00C16C21" w:rsidRPr="00C53C57">
          <w:rPr>
            <w:rStyle w:val="Hyperlink"/>
            <w:noProof/>
          </w:rPr>
          <w:t>2A.3.82</w:t>
        </w:r>
        <w:r w:rsidR="00C16C21">
          <w:rPr>
            <w:rFonts w:asciiTheme="minorHAnsi" w:eastAsiaTheme="minorEastAsia" w:hAnsiTheme="minorHAnsi" w:cstheme="minorBidi"/>
            <w:noProof/>
            <w:sz w:val="22"/>
          </w:rPr>
          <w:tab/>
        </w:r>
        <w:r w:rsidR="00C16C21" w:rsidRPr="00C53C57">
          <w:rPr>
            <w:rStyle w:val="Hyperlink"/>
            <w:noProof/>
          </w:rPr>
          <w:t>VH - visiting hours</w:t>
        </w:r>
        <w:r w:rsidR="00C16C21">
          <w:rPr>
            <w:noProof/>
            <w:webHidden/>
          </w:rPr>
          <w:tab/>
        </w:r>
        <w:r w:rsidR="00C16C21">
          <w:rPr>
            <w:noProof/>
            <w:webHidden/>
          </w:rPr>
          <w:fldChar w:fldCharType="begin"/>
        </w:r>
        <w:r w:rsidR="00C16C21">
          <w:rPr>
            <w:noProof/>
            <w:webHidden/>
          </w:rPr>
          <w:instrText xml:space="preserve"> PAGEREF _Toc28953082 \h </w:instrText>
        </w:r>
        <w:r w:rsidR="00C16C21">
          <w:rPr>
            <w:noProof/>
            <w:webHidden/>
          </w:rPr>
        </w:r>
        <w:r w:rsidR="00C16C21">
          <w:rPr>
            <w:noProof/>
            <w:webHidden/>
          </w:rPr>
          <w:fldChar w:fldCharType="separate"/>
        </w:r>
        <w:r w:rsidR="000C054D">
          <w:rPr>
            <w:noProof/>
            <w:webHidden/>
          </w:rPr>
          <w:t>85</w:t>
        </w:r>
        <w:r w:rsidR="00C16C21">
          <w:rPr>
            <w:noProof/>
            <w:webHidden/>
          </w:rPr>
          <w:fldChar w:fldCharType="end"/>
        </w:r>
      </w:hyperlink>
    </w:p>
    <w:p w14:paraId="6DD04C89" w14:textId="0BEDC42F" w:rsidR="00C16C21" w:rsidRDefault="00000000">
      <w:pPr>
        <w:pStyle w:val="TOC3"/>
        <w:rPr>
          <w:rFonts w:asciiTheme="minorHAnsi" w:eastAsiaTheme="minorEastAsia" w:hAnsiTheme="minorHAnsi" w:cstheme="minorBidi"/>
          <w:noProof/>
          <w:sz w:val="22"/>
        </w:rPr>
      </w:pPr>
      <w:hyperlink w:anchor="_Toc28953083" w:history="1">
        <w:r w:rsidR="00C16C21" w:rsidRPr="00C53C57">
          <w:rPr>
            <w:rStyle w:val="Hyperlink"/>
            <w:noProof/>
          </w:rPr>
          <w:t>2A.3.83</w:t>
        </w:r>
        <w:r w:rsidR="00C16C21">
          <w:rPr>
            <w:rFonts w:asciiTheme="minorHAnsi" w:eastAsiaTheme="minorEastAsia" w:hAnsiTheme="minorHAnsi" w:cstheme="minorBidi"/>
            <w:noProof/>
            <w:sz w:val="22"/>
          </w:rPr>
          <w:tab/>
        </w:r>
        <w:r w:rsidR="00C16C21" w:rsidRPr="00C53C57">
          <w:rPr>
            <w:rStyle w:val="Hyperlink"/>
            <w:noProof/>
          </w:rPr>
          <w:t>VID – version identifier</w:t>
        </w:r>
        <w:r w:rsidR="00C16C21">
          <w:rPr>
            <w:noProof/>
            <w:webHidden/>
          </w:rPr>
          <w:tab/>
        </w:r>
        <w:r w:rsidR="00C16C21">
          <w:rPr>
            <w:noProof/>
            <w:webHidden/>
          </w:rPr>
          <w:fldChar w:fldCharType="begin"/>
        </w:r>
        <w:r w:rsidR="00C16C21">
          <w:rPr>
            <w:noProof/>
            <w:webHidden/>
          </w:rPr>
          <w:instrText xml:space="preserve"> PAGEREF _Toc28953083 \h </w:instrText>
        </w:r>
        <w:r w:rsidR="00C16C21">
          <w:rPr>
            <w:noProof/>
            <w:webHidden/>
          </w:rPr>
        </w:r>
        <w:r w:rsidR="00C16C21">
          <w:rPr>
            <w:noProof/>
            <w:webHidden/>
          </w:rPr>
          <w:fldChar w:fldCharType="separate"/>
        </w:r>
        <w:r w:rsidR="000C054D">
          <w:rPr>
            <w:noProof/>
            <w:webHidden/>
          </w:rPr>
          <w:t>86</w:t>
        </w:r>
        <w:r w:rsidR="00C16C21">
          <w:rPr>
            <w:noProof/>
            <w:webHidden/>
          </w:rPr>
          <w:fldChar w:fldCharType="end"/>
        </w:r>
      </w:hyperlink>
    </w:p>
    <w:p w14:paraId="6B150EB1" w14:textId="05E4715D" w:rsidR="00C16C21" w:rsidRDefault="00000000">
      <w:pPr>
        <w:pStyle w:val="TOC3"/>
        <w:rPr>
          <w:rFonts w:asciiTheme="minorHAnsi" w:eastAsiaTheme="minorEastAsia" w:hAnsiTheme="minorHAnsi" w:cstheme="minorBidi"/>
          <w:noProof/>
          <w:sz w:val="22"/>
        </w:rPr>
      </w:pPr>
      <w:hyperlink w:anchor="_Toc28953084" w:history="1">
        <w:r w:rsidR="00C16C21" w:rsidRPr="00C53C57">
          <w:rPr>
            <w:rStyle w:val="Hyperlink"/>
            <w:noProof/>
          </w:rPr>
          <w:t>2A.3.84</w:t>
        </w:r>
        <w:r w:rsidR="00C16C21">
          <w:rPr>
            <w:rFonts w:asciiTheme="minorHAnsi" w:eastAsiaTheme="minorEastAsia" w:hAnsiTheme="minorHAnsi" w:cstheme="minorBidi"/>
            <w:noProof/>
            <w:sz w:val="22"/>
          </w:rPr>
          <w:tab/>
        </w:r>
        <w:r w:rsidR="00C16C21" w:rsidRPr="00C53C57">
          <w:rPr>
            <w:rStyle w:val="Hyperlink"/>
            <w:noProof/>
          </w:rPr>
          <w:t>VR - value range</w:t>
        </w:r>
        <w:r w:rsidR="00C16C21">
          <w:rPr>
            <w:noProof/>
            <w:webHidden/>
          </w:rPr>
          <w:tab/>
        </w:r>
        <w:r w:rsidR="00C16C21">
          <w:rPr>
            <w:noProof/>
            <w:webHidden/>
          </w:rPr>
          <w:fldChar w:fldCharType="begin"/>
        </w:r>
        <w:r w:rsidR="00C16C21">
          <w:rPr>
            <w:noProof/>
            <w:webHidden/>
          </w:rPr>
          <w:instrText xml:space="preserve"> PAGEREF _Toc28953084 \h </w:instrText>
        </w:r>
        <w:r w:rsidR="00C16C21">
          <w:rPr>
            <w:noProof/>
            <w:webHidden/>
          </w:rPr>
        </w:r>
        <w:r w:rsidR="00C16C21">
          <w:rPr>
            <w:noProof/>
            <w:webHidden/>
          </w:rPr>
          <w:fldChar w:fldCharType="separate"/>
        </w:r>
        <w:r w:rsidR="000C054D">
          <w:rPr>
            <w:noProof/>
            <w:webHidden/>
          </w:rPr>
          <w:t>86</w:t>
        </w:r>
        <w:r w:rsidR="00C16C21">
          <w:rPr>
            <w:noProof/>
            <w:webHidden/>
          </w:rPr>
          <w:fldChar w:fldCharType="end"/>
        </w:r>
      </w:hyperlink>
    </w:p>
    <w:p w14:paraId="21E17DEF" w14:textId="7CDCE1BC" w:rsidR="00C16C21" w:rsidRDefault="00000000">
      <w:pPr>
        <w:pStyle w:val="TOC3"/>
        <w:rPr>
          <w:rFonts w:asciiTheme="minorHAnsi" w:eastAsiaTheme="minorEastAsia" w:hAnsiTheme="minorHAnsi" w:cstheme="minorBidi"/>
          <w:noProof/>
          <w:sz w:val="22"/>
        </w:rPr>
      </w:pPr>
      <w:hyperlink w:anchor="_Toc28953085" w:history="1">
        <w:r w:rsidR="00C16C21" w:rsidRPr="00C53C57">
          <w:rPr>
            <w:rStyle w:val="Hyperlink"/>
            <w:noProof/>
          </w:rPr>
          <w:t>2A.3.85</w:t>
        </w:r>
        <w:r w:rsidR="00C16C21">
          <w:rPr>
            <w:rFonts w:asciiTheme="minorHAnsi" w:eastAsiaTheme="minorEastAsia" w:hAnsiTheme="minorHAnsi" w:cstheme="minorBidi"/>
            <w:noProof/>
            <w:sz w:val="22"/>
          </w:rPr>
          <w:tab/>
        </w:r>
        <w:r w:rsidR="00C16C21" w:rsidRPr="00C53C57">
          <w:rPr>
            <w:rStyle w:val="Hyperlink"/>
            <w:noProof/>
          </w:rPr>
          <w:t>WVI - channel identifier</w:t>
        </w:r>
        <w:r w:rsidR="00C16C21">
          <w:rPr>
            <w:noProof/>
            <w:webHidden/>
          </w:rPr>
          <w:tab/>
        </w:r>
        <w:r w:rsidR="00C16C21">
          <w:rPr>
            <w:noProof/>
            <w:webHidden/>
          </w:rPr>
          <w:fldChar w:fldCharType="begin"/>
        </w:r>
        <w:r w:rsidR="00C16C21">
          <w:rPr>
            <w:noProof/>
            <w:webHidden/>
          </w:rPr>
          <w:instrText xml:space="preserve"> PAGEREF _Toc28953085 \h </w:instrText>
        </w:r>
        <w:r w:rsidR="00C16C21">
          <w:rPr>
            <w:noProof/>
            <w:webHidden/>
          </w:rPr>
        </w:r>
        <w:r w:rsidR="00C16C21">
          <w:rPr>
            <w:noProof/>
            <w:webHidden/>
          </w:rPr>
          <w:fldChar w:fldCharType="separate"/>
        </w:r>
        <w:r w:rsidR="000C054D">
          <w:rPr>
            <w:noProof/>
            <w:webHidden/>
          </w:rPr>
          <w:t>87</w:t>
        </w:r>
        <w:r w:rsidR="00C16C21">
          <w:rPr>
            <w:noProof/>
            <w:webHidden/>
          </w:rPr>
          <w:fldChar w:fldCharType="end"/>
        </w:r>
      </w:hyperlink>
    </w:p>
    <w:p w14:paraId="62A90760" w14:textId="105A62EC" w:rsidR="00C16C21" w:rsidRDefault="00000000">
      <w:pPr>
        <w:pStyle w:val="TOC3"/>
        <w:rPr>
          <w:rFonts w:asciiTheme="minorHAnsi" w:eastAsiaTheme="minorEastAsia" w:hAnsiTheme="minorHAnsi" w:cstheme="minorBidi"/>
          <w:noProof/>
          <w:sz w:val="22"/>
        </w:rPr>
      </w:pPr>
      <w:hyperlink w:anchor="_Toc28953086" w:history="1">
        <w:r w:rsidR="00C16C21" w:rsidRPr="00C53C57">
          <w:rPr>
            <w:rStyle w:val="Hyperlink"/>
            <w:noProof/>
          </w:rPr>
          <w:t>2A.3.86</w:t>
        </w:r>
        <w:r w:rsidR="00C16C21">
          <w:rPr>
            <w:rFonts w:asciiTheme="minorHAnsi" w:eastAsiaTheme="minorEastAsia" w:hAnsiTheme="minorHAnsi" w:cstheme="minorBidi"/>
            <w:noProof/>
            <w:sz w:val="22"/>
          </w:rPr>
          <w:tab/>
        </w:r>
        <w:r w:rsidR="00C16C21" w:rsidRPr="00C53C57">
          <w:rPr>
            <w:rStyle w:val="Hyperlink"/>
            <w:noProof/>
          </w:rPr>
          <w:t>WVS - waveform source</w:t>
        </w:r>
        <w:r w:rsidR="00C16C21">
          <w:rPr>
            <w:noProof/>
            <w:webHidden/>
          </w:rPr>
          <w:tab/>
        </w:r>
        <w:r w:rsidR="00C16C21">
          <w:rPr>
            <w:noProof/>
            <w:webHidden/>
          </w:rPr>
          <w:fldChar w:fldCharType="begin"/>
        </w:r>
        <w:r w:rsidR="00C16C21">
          <w:rPr>
            <w:noProof/>
            <w:webHidden/>
          </w:rPr>
          <w:instrText xml:space="preserve"> PAGEREF _Toc28953086 \h </w:instrText>
        </w:r>
        <w:r w:rsidR="00C16C21">
          <w:rPr>
            <w:noProof/>
            <w:webHidden/>
          </w:rPr>
        </w:r>
        <w:r w:rsidR="00C16C21">
          <w:rPr>
            <w:noProof/>
            <w:webHidden/>
          </w:rPr>
          <w:fldChar w:fldCharType="separate"/>
        </w:r>
        <w:r w:rsidR="000C054D">
          <w:rPr>
            <w:noProof/>
            <w:webHidden/>
          </w:rPr>
          <w:t>87</w:t>
        </w:r>
        <w:r w:rsidR="00C16C21">
          <w:rPr>
            <w:noProof/>
            <w:webHidden/>
          </w:rPr>
          <w:fldChar w:fldCharType="end"/>
        </w:r>
      </w:hyperlink>
    </w:p>
    <w:p w14:paraId="098CC7A5" w14:textId="4EBDD8A4" w:rsidR="00C16C21" w:rsidRDefault="00000000">
      <w:pPr>
        <w:pStyle w:val="TOC3"/>
        <w:rPr>
          <w:rFonts w:asciiTheme="minorHAnsi" w:eastAsiaTheme="minorEastAsia" w:hAnsiTheme="minorHAnsi" w:cstheme="minorBidi"/>
          <w:noProof/>
          <w:sz w:val="22"/>
        </w:rPr>
      </w:pPr>
      <w:hyperlink w:anchor="_Toc28953087" w:history="1">
        <w:r w:rsidR="00C16C21" w:rsidRPr="00C53C57">
          <w:rPr>
            <w:rStyle w:val="Hyperlink"/>
            <w:noProof/>
          </w:rPr>
          <w:t>2A.3.87</w:t>
        </w:r>
        <w:r w:rsidR="00C16C21">
          <w:rPr>
            <w:rFonts w:asciiTheme="minorHAnsi" w:eastAsiaTheme="minorEastAsia" w:hAnsiTheme="minorHAnsi" w:cstheme="minorBidi"/>
            <w:noProof/>
            <w:sz w:val="22"/>
          </w:rPr>
          <w:tab/>
        </w:r>
        <w:r w:rsidR="00C16C21" w:rsidRPr="00C53C57">
          <w:rPr>
            <w:rStyle w:val="Hyperlink"/>
            <w:noProof/>
          </w:rPr>
          <w:t>XAD - extended address</w:t>
        </w:r>
        <w:r w:rsidR="00C16C21">
          <w:rPr>
            <w:noProof/>
            <w:webHidden/>
          </w:rPr>
          <w:tab/>
        </w:r>
        <w:r w:rsidR="00C16C21">
          <w:rPr>
            <w:noProof/>
            <w:webHidden/>
          </w:rPr>
          <w:fldChar w:fldCharType="begin"/>
        </w:r>
        <w:r w:rsidR="00C16C21">
          <w:rPr>
            <w:noProof/>
            <w:webHidden/>
          </w:rPr>
          <w:instrText xml:space="preserve"> PAGEREF _Toc28953087 \h </w:instrText>
        </w:r>
        <w:r w:rsidR="00C16C21">
          <w:rPr>
            <w:noProof/>
            <w:webHidden/>
          </w:rPr>
        </w:r>
        <w:r w:rsidR="00C16C21">
          <w:rPr>
            <w:noProof/>
            <w:webHidden/>
          </w:rPr>
          <w:fldChar w:fldCharType="separate"/>
        </w:r>
        <w:r w:rsidR="000C054D">
          <w:rPr>
            <w:noProof/>
            <w:webHidden/>
          </w:rPr>
          <w:t>88</w:t>
        </w:r>
        <w:r w:rsidR="00C16C21">
          <w:rPr>
            <w:noProof/>
            <w:webHidden/>
          </w:rPr>
          <w:fldChar w:fldCharType="end"/>
        </w:r>
      </w:hyperlink>
    </w:p>
    <w:p w14:paraId="78D3A947" w14:textId="295E8C10" w:rsidR="00C16C21" w:rsidRDefault="00000000">
      <w:pPr>
        <w:pStyle w:val="TOC3"/>
        <w:rPr>
          <w:rFonts w:asciiTheme="minorHAnsi" w:eastAsiaTheme="minorEastAsia" w:hAnsiTheme="minorHAnsi" w:cstheme="minorBidi"/>
          <w:noProof/>
          <w:sz w:val="22"/>
        </w:rPr>
      </w:pPr>
      <w:hyperlink w:anchor="_Toc28953088" w:history="1">
        <w:r w:rsidR="00C16C21" w:rsidRPr="00C53C57">
          <w:rPr>
            <w:rStyle w:val="Hyperlink"/>
            <w:noProof/>
          </w:rPr>
          <w:t>2A.3.88</w:t>
        </w:r>
        <w:r w:rsidR="00C16C21">
          <w:rPr>
            <w:rFonts w:asciiTheme="minorHAnsi" w:eastAsiaTheme="minorEastAsia" w:hAnsiTheme="minorHAnsi" w:cstheme="minorBidi"/>
            <w:noProof/>
            <w:sz w:val="22"/>
          </w:rPr>
          <w:tab/>
        </w:r>
        <w:r w:rsidR="00C16C21" w:rsidRPr="00C53C57">
          <w:rPr>
            <w:rStyle w:val="Hyperlink"/>
            <w:noProof/>
          </w:rPr>
          <w:t>XCN - extended composite ID number and name for persons</w:t>
        </w:r>
        <w:r w:rsidR="00C16C21">
          <w:rPr>
            <w:noProof/>
            <w:webHidden/>
          </w:rPr>
          <w:tab/>
        </w:r>
        <w:r w:rsidR="00C16C21">
          <w:rPr>
            <w:noProof/>
            <w:webHidden/>
          </w:rPr>
          <w:fldChar w:fldCharType="begin"/>
        </w:r>
        <w:r w:rsidR="00C16C21">
          <w:rPr>
            <w:noProof/>
            <w:webHidden/>
          </w:rPr>
          <w:instrText xml:space="preserve"> PAGEREF _Toc28953088 \h </w:instrText>
        </w:r>
        <w:r w:rsidR="00C16C21">
          <w:rPr>
            <w:noProof/>
            <w:webHidden/>
          </w:rPr>
        </w:r>
        <w:r w:rsidR="00C16C21">
          <w:rPr>
            <w:noProof/>
            <w:webHidden/>
          </w:rPr>
          <w:fldChar w:fldCharType="separate"/>
        </w:r>
        <w:r w:rsidR="000C054D">
          <w:rPr>
            <w:noProof/>
            <w:webHidden/>
          </w:rPr>
          <w:t>91</w:t>
        </w:r>
        <w:r w:rsidR="00C16C21">
          <w:rPr>
            <w:noProof/>
            <w:webHidden/>
          </w:rPr>
          <w:fldChar w:fldCharType="end"/>
        </w:r>
      </w:hyperlink>
    </w:p>
    <w:p w14:paraId="6B120CAA" w14:textId="6C490DE0" w:rsidR="00C16C21" w:rsidRDefault="00000000">
      <w:pPr>
        <w:pStyle w:val="TOC3"/>
        <w:rPr>
          <w:rFonts w:asciiTheme="minorHAnsi" w:eastAsiaTheme="minorEastAsia" w:hAnsiTheme="minorHAnsi" w:cstheme="minorBidi"/>
          <w:noProof/>
          <w:sz w:val="22"/>
        </w:rPr>
      </w:pPr>
      <w:hyperlink w:anchor="_Toc28953089" w:history="1">
        <w:r w:rsidR="00C16C21" w:rsidRPr="00C53C57">
          <w:rPr>
            <w:rStyle w:val="Hyperlink"/>
            <w:noProof/>
          </w:rPr>
          <w:t>2A.3.89</w:t>
        </w:r>
        <w:r w:rsidR="00C16C21">
          <w:rPr>
            <w:rFonts w:asciiTheme="minorHAnsi" w:eastAsiaTheme="minorEastAsia" w:hAnsiTheme="minorHAnsi" w:cstheme="minorBidi"/>
            <w:noProof/>
            <w:sz w:val="22"/>
          </w:rPr>
          <w:tab/>
        </w:r>
        <w:r w:rsidR="00C16C21" w:rsidRPr="00C53C57">
          <w:rPr>
            <w:rStyle w:val="Hyperlink"/>
            <w:noProof/>
          </w:rPr>
          <w:t>XON - extended composite name and identification number for organizations</w:t>
        </w:r>
        <w:r w:rsidR="00C16C21">
          <w:rPr>
            <w:noProof/>
            <w:webHidden/>
          </w:rPr>
          <w:tab/>
        </w:r>
        <w:r w:rsidR="00C16C21">
          <w:rPr>
            <w:noProof/>
            <w:webHidden/>
          </w:rPr>
          <w:fldChar w:fldCharType="begin"/>
        </w:r>
        <w:r w:rsidR="00C16C21">
          <w:rPr>
            <w:noProof/>
            <w:webHidden/>
          </w:rPr>
          <w:instrText xml:space="preserve"> PAGEREF _Toc28953089 \h </w:instrText>
        </w:r>
        <w:r w:rsidR="00C16C21">
          <w:rPr>
            <w:noProof/>
            <w:webHidden/>
          </w:rPr>
        </w:r>
        <w:r w:rsidR="00C16C21">
          <w:rPr>
            <w:noProof/>
            <w:webHidden/>
          </w:rPr>
          <w:fldChar w:fldCharType="separate"/>
        </w:r>
        <w:r w:rsidR="000C054D">
          <w:rPr>
            <w:noProof/>
            <w:webHidden/>
          </w:rPr>
          <w:t>96</w:t>
        </w:r>
        <w:r w:rsidR="00C16C21">
          <w:rPr>
            <w:noProof/>
            <w:webHidden/>
          </w:rPr>
          <w:fldChar w:fldCharType="end"/>
        </w:r>
      </w:hyperlink>
    </w:p>
    <w:p w14:paraId="2E7CC9F9" w14:textId="0B87E184" w:rsidR="00C16C21" w:rsidRDefault="00000000">
      <w:pPr>
        <w:pStyle w:val="TOC3"/>
        <w:rPr>
          <w:rFonts w:asciiTheme="minorHAnsi" w:eastAsiaTheme="minorEastAsia" w:hAnsiTheme="minorHAnsi" w:cstheme="minorBidi"/>
          <w:noProof/>
          <w:sz w:val="22"/>
        </w:rPr>
      </w:pPr>
      <w:hyperlink w:anchor="_Toc28953090" w:history="1">
        <w:r w:rsidR="00C16C21" w:rsidRPr="00C53C57">
          <w:rPr>
            <w:rStyle w:val="Hyperlink"/>
            <w:noProof/>
          </w:rPr>
          <w:t>2A.3.90</w:t>
        </w:r>
        <w:r w:rsidR="00C16C21">
          <w:rPr>
            <w:rFonts w:asciiTheme="minorHAnsi" w:eastAsiaTheme="minorEastAsia" w:hAnsiTheme="minorHAnsi" w:cstheme="minorBidi"/>
            <w:noProof/>
            <w:sz w:val="22"/>
          </w:rPr>
          <w:tab/>
        </w:r>
        <w:r w:rsidR="00C16C21" w:rsidRPr="00C53C57">
          <w:rPr>
            <w:rStyle w:val="Hyperlink"/>
            <w:noProof/>
          </w:rPr>
          <w:t>XPN - extended person name</w:t>
        </w:r>
        <w:r w:rsidR="00C16C21">
          <w:rPr>
            <w:noProof/>
            <w:webHidden/>
          </w:rPr>
          <w:tab/>
        </w:r>
        <w:r w:rsidR="00C16C21">
          <w:rPr>
            <w:noProof/>
            <w:webHidden/>
          </w:rPr>
          <w:fldChar w:fldCharType="begin"/>
        </w:r>
        <w:r w:rsidR="00C16C21">
          <w:rPr>
            <w:noProof/>
            <w:webHidden/>
          </w:rPr>
          <w:instrText xml:space="preserve"> PAGEREF _Toc28953090 \h </w:instrText>
        </w:r>
        <w:r w:rsidR="00C16C21">
          <w:rPr>
            <w:noProof/>
            <w:webHidden/>
          </w:rPr>
        </w:r>
        <w:r w:rsidR="00C16C21">
          <w:rPr>
            <w:noProof/>
            <w:webHidden/>
          </w:rPr>
          <w:fldChar w:fldCharType="separate"/>
        </w:r>
        <w:r w:rsidR="000C054D">
          <w:rPr>
            <w:noProof/>
            <w:webHidden/>
          </w:rPr>
          <w:t>98</w:t>
        </w:r>
        <w:r w:rsidR="00C16C21">
          <w:rPr>
            <w:noProof/>
            <w:webHidden/>
          </w:rPr>
          <w:fldChar w:fldCharType="end"/>
        </w:r>
      </w:hyperlink>
    </w:p>
    <w:p w14:paraId="045D24CF" w14:textId="06F2BA63" w:rsidR="00C16C21" w:rsidRDefault="00000000">
      <w:pPr>
        <w:pStyle w:val="TOC3"/>
        <w:rPr>
          <w:rFonts w:asciiTheme="minorHAnsi" w:eastAsiaTheme="minorEastAsia" w:hAnsiTheme="minorHAnsi" w:cstheme="minorBidi"/>
          <w:noProof/>
          <w:sz w:val="22"/>
        </w:rPr>
      </w:pPr>
      <w:hyperlink w:anchor="_Toc28953091" w:history="1">
        <w:r w:rsidR="00C16C21" w:rsidRPr="00C53C57">
          <w:rPr>
            <w:rStyle w:val="Hyperlink"/>
            <w:noProof/>
          </w:rPr>
          <w:t>2A.3.91</w:t>
        </w:r>
        <w:r w:rsidR="00C16C21">
          <w:rPr>
            <w:rFonts w:asciiTheme="minorHAnsi" w:eastAsiaTheme="minorEastAsia" w:hAnsiTheme="minorHAnsi" w:cstheme="minorBidi"/>
            <w:noProof/>
            <w:sz w:val="22"/>
          </w:rPr>
          <w:tab/>
        </w:r>
        <w:r w:rsidR="00C16C21" w:rsidRPr="00C53C57">
          <w:rPr>
            <w:rStyle w:val="Hyperlink"/>
            <w:noProof/>
          </w:rPr>
          <w:t>XTN - extended telecommunication number</w:t>
        </w:r>
        <w:r w:rsidR="00C16C21">
          <w:rPr>
            <w:noProof/>
            <w:webHidden/>
          </w:rPr>
          <w:tab/>
        </w:r>
        <w:r w:rsidR="00C16C21">
          <w:rPr>
            <w:noProof/>
            <w:webHidden/>
          </w:rPr>
          <w:fldChar w:fldCharType="begin"/>
        </w:r>
        <w:r w:rsidR="00C16C21">
          <w:rPr>
            <w:noProof/>
            <w:webHidden/>
          </w:rPr>
          <w:instrText xml:space="preserve"> PAGEREF _Toc28953091 \h </w:instrText>
        </w:r>
        <w:r w:rsidR="00C16C21">
          <w:rPr>
            <w:noProof/>
            <w:webHidden/>
          </w:rPr>
        </w:r>
        <w:r w:rsidR="00C16C21">
          <w:rPr>
            <w:noProof/>
            <w:webHidden/>
          </w:rPr>
          <w:fldChar w:fldCharType="separate"/>
        </w:r>
        <w:r w:rsidR="000C054D">
          <w:rPr>
            <w:noProof/>
            <w:webHidden/>
          </w:rPr>
          <w:t>103</w:t>
        </w:r>
        <w:r w:rsidR="00C16C21">
          <w:rPr>
            <w:noProof/>
            <w:webHidden/>
          </w:rPr>
          <w:fldChar w:fldCharType="end"/>
        </w:r>
      </w:hyperlink>
    </w:p>
    <w:p w14:paraId="0459DA64" w14:textId="77777777" w:rsidR="00934594" w:rsidRDefault="00C16C21" w:rsidP="006E5B23">
      <w:pPr>
        <w:rPr>
          <w:noProof/>
        </w:rPr>
      </w:pPr>
      <w:r>
        <w:rPr>
          <w:b/>
          <w:caps/>
          <w:noProof/>
          <w:kern w:val="20"/>
          <w:szCs w:val="20"/>
        </w:rPr>
        <w:fldChar w:fldCharType="end"/>
      </w:r>
    </w:p>
    <w:p w14:paraId="061BE2DB" w14:textId="77777777" w:rsidR="007D2F7A" w:rsidRPr="008A0EE7" w:rsidRDefault="006F7F1F" w:rsidP="00421439">
      <w:pPr>
        <w:pStyle w:val="Heading2"/>
        <w:rPr>
          <w:noProof/>
        </w:rPr>
      </w:pPr>
      <w:bookmarkStart w:id="54" w:name="_Toc536689706"/>
      <w:bookmarkStart w:id="55" w:name="_Ref536694035"/>
      <w:bookmarkStart w:id="56" w:name="_Ref536694061"/>
      <w:bookmarkStart w:id="57" w:name="_Toc496451"/>
      <w:bookmarkStart w:id="58" w:name="_Toc524798"/>
      <w:bookmarkStart w:id="59" w:name="_Toc1802381"/>
      <w:bookmarkStart w:id="60" w:name="_Ref17193633"/>
      <w:bookmarkStart w:id="61" w:name="_Ref17193689"/>
      <w:bookmarkStart w:id="62" w:name="_Toc22448376"/>
      <w:bookmarkStart w:id="63" w:name="_Toc22697568"/>
      <w:bookmarkStart w:id="64" w:name="_Toc24273603"/>
      <w:bookmarkStart w:id="65" w:name="_Toc179780625"/>
      <w:bookmarkStart w:id="66" w:name="_Toc28952999"/>
      <w:bookmarkStart w:id="67" w:name="_Toc348257241"/>
      <w:bookmarkStart w:id="68" w:name="_Toc348257577"/>
      <w:bookmarkStart w:id="69" w:name="_Toc348263199"/>
      <w:bookmarkStart w:id="70" w:name="_Toc348336528"/>
      <w:bookmarkStart w:id="71" w:name="_Toc348770016"/>
      <w:bookmarkStart w:id="72" w:name="_Toc348856158"/>
      <w:bookmarkStart w:id="73" w:name="_Toc348866579"/>
      <w:bookmarkStart w:id="74" w:name="_Toc348947809"/>
      <w:bookmarkStart w:id="75" w:name="_Toc349735390"/>
      <w:bookmarkStart w:id="76" w:name="_Toc349735833"/>
      <w:bookmarkStart w:id="77" w:name="_Toc349735987"/>
      <w:bookmarkStart w:id="78" w:name="_Toc349803719"/>
      <w:bookmarkStart w:id="79" w:name="_Ref358258664"/>
      <w:bookmarkStart w:id="80" w:name="_Ref358258684"/>
      <w:bookmarkStart w:id="81" w:name="_Ref358258799"/>
      <w:bookmarkStart w:id="82" w:name="_Ref358261471"/>
      <w:bookmarkStart w:id="83" w:name="_Ref358261480"/>
      <w:bookmarkStart w:id="84" w:name="_Ref358264190"/>
      <w:bookmarkStart w:id="85" w:name="_Ref358264205"/>
      <w:bookmarkStart w:id="86" w:name="_Toc359236005"/>
      <w:bookmarkStart w:id="87" w:name="_Ref359854486"/>
      <w:bookmarkStart w:id="88" w:name="_Ref360368804"/>
      <w:bookmarkStart w:id="89" w:name="_Ref372013708"/>
      <w:bookmarkStart w:id="90" w:name="_Ref372013750"/>
      <w:bookmarkStart w:id="91" w:name="_Ref373736514"/>
      <w:bookmarkStart w:id="92" w:name="_Ref374016797"/>
      <w:bookmarkStart w:id="93" w:name="_Ref495206030"/>
      <w:bookmarkStart w:id="94" w:name="_Ref495206034"/>
      <w:bookmarkStart w:id="95" w:name="_Ref495206858"/>
      <w:bookmarkStart w:id="96" w:name="_Ref495206861"/>
      <w:bookmarkStart w:id="97" w:name="_Ref495206951"/>
      <w:bookmarkStart w:id="98" w:name="_Ref495206955"/>
      <w:bookmarkStart w:id="99" w:name="_Toc498145869"/>
      <w:bookmarkStart w:id="100" w:name="_Toc527864437"/>
      <w:bookmarkStart w:id="101" w:name="_Toc527865909"/>
      <w:bookmarkStart w:id="102" w:name="_Toc528481868"/>
      <w:bookmarkStart w:id="103" w:name="_Toc528482373"/>
      <w:bookmarkStart w:id="104" w:name="_Toc528482672"/>
      <w:bookmarkStart w:id="105" w:name="_Toc528482797"/>
      <w:bookmarkStart w:id="106" w:name="_Toc528486105"/>
      <w:bookmarkStart w:id="107" w:name="_Ref534367239"/>
      <w:bookmarkStart w:id="108" w:name="_Ref534367285"/>
      <w:r>
        <w:rPr>
          <w:noProof/>
        </w:rPr>
        <w:t>Purpose</w:t>
      </w:r>
      <w:bookmarkEnd w:id="54"/>
      <w:bookmarkEnd w:id="55"/>
      <w:bookmarkEnd w:id="56"/>
      <w:bookmarkEnd w:id="57"/>
      <w:bookmarkEnd w:id="58"/>
      <w:bookmarkEnd w:id="59"/>
      <w:bookmarkEnd w:id="60"/>
      <w:bookmarkEnd w:id="61"/>
      <w:bookmarkEnd w:id="62"/>
      <w:bookmarkEnd w:id="63"/>
      <w:bookmarkEnd w:id="64"/>
      <w:bookmarkEnd w:id="65"/>
      <w:bookmarkEnd w:id="66"/>
    </w:p>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14:paraId="76DAABB2" w14:textId="77777777" w:rsidR="007D2F7A" w:rsidRPr="008A0EE7" w:rsidRDefault="007D2F7A" w:rsidP="004D6B43">
      <w:pPr>
        <w:rPr>
          <w:noProof/>
        </w:rPr>
      </w:pPr>
      <w:r w:rsidRPr="008A0EE7">
        <w:rPr>
          <w:noProof/>
        </w:rPr>
        <w:t xml:space="preserve">The data types in this section are listed in alphabetical order. </w:t>
      </w:r>
    </w:p>
    <w:p w14:paraId="3DF9B8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3017F78A" w14:textId="77777777"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228030EB"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2AE15B4C" w14:textId="77777777" w:rsidR="006F7F1F" w:rsidRPr="008A0EE7" w:rsidRDefault="006F7F1F" w:rsidP="006F7F1F">
      <w:pPr>
        <w:pStyle w:val="Heading2"/>
        <w:rPr>
          <w:noProof/>
        </w:rPr>
      </w:pPr>
      <w:bookmarkStart w:id="109" w:name="_Toc28953000"/>
      <w:r w:rsidRPr="008A0EE7">
        <w:rPr>
          <w:noProof/>
        </w:rPr>
        <w:lastRenderedPageBreak/>
        <w:t xml:space="preserve">Data </w:t>
      </w:r>
      <w:r>
        <w:rPr>
          <w:noProof/>
        </w:rPr>
        <w:t>T</w:t>
      </w:r>
      <w:r w:rsidRPr="008A0EE7">
        <w:rPr>
          <w:noProof/>
        </w:rPr>
        <w:t>ypes</w:t>
      </w:r>
      <w:bookmarkEnd w:id="109"/>
    </w:p>
    <w:p w14:paraId="227847BB" w14:textId="77777777" w:rsidR="007D2F7A" w:rsidRPr="008A0EE7" w:rsidRDefault="007D2F7A" w:rsidP="006F7F1F">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110" w:name="_Ref358258050"/>
      <w:bookmarkStart w:id="111" w:name="_Toc359236006"/>
      <w:bookmarkStart w:id="112" w:name="_Toc498145870"/>
      <w:bookmarkStart w:id="113" w:name="_Toc527864438"/>
      <w:bookmarkStart w:id="114" w:name="_Toc527865910"/>
      <w:bookmarkStart w:id="115" w:name="_Toc528481869"/>
      <w:bookmarkStart w:id="116" w:name="_Toc528482374"/>
      <w:bookmarkStart w:id="117" w:name="_Toc528482673"/>
      <w:bookmarkStart w:id="118" w:name="_Toc528482798"/>
      <w:bookmarkStart w:id="119" w:name="_Toc528486106"/>
      <w:bookmarkStart w:id="120" w:name="_Toc536689707"/>
      <w:bookmarkStart w:id="121" w:name="_Toc496452"/>
      <w:bookmarkStart w:id="122" w:name="_Toc524799"/>
      <w:bookmarkStart w:id="123" w:name="_Toc1802382"/>
      <w:bookmarkStart w:id="124" w:name="_Toc22448377"/>
      <w:bookmarkStart w:id="125" w:name="_Toc22697569"/>
      <w:bookmarkStart w:id="126" w:name="_Toc24273604"/>
      <w:bookmarkStart w:id="127" w:name="_Toc179780626"/>
      <w:bookmarkStart w:id="128" w:name="_Toc28953001"/>
      <w:r w:rsidRPr="008A0EE7">
        <w:t>AD - address</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7B649198" w14:textId="77777777" w:rsidR="007D2F7A" w:rsidRPr="008A0EE7" w:rsidRDefault="007D2F7A">
      <w:pPr>
        <w:pStyle w:val="ComponentTableCaption"/>
        <w:rPr>
          <w:noProof/>
        </w:rPr>
      </w:pPr>
      <w:bookmarkStart w:id="129"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1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EC419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C326B0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41D5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99DBD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36B8C2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EC46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64C106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F1ED94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831F3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A504177" w14:textId="77777777" w:rsidR="007D2F7A" w:rsidRPr="008A0EE7" w:rsidRDefault="007D2F7A">
            <w:pPr>
              <w:pStyle w:val="ComponentTableHeader"/>
              <w:rPr>
                <w:b w:val="0"/>
                <w:noProof/>
              </w:rPr>
            </w:pPr>
            <w:r w:rsidRPr="008A0EE7">
              <w:rPr>
                <w:noProof/>
              </w:rPr>
              <w:t>SEC.REF.</w:t>
            </w:r>
          </w:p>
        </w:tc>
      </w:tr>
      <w:tr w:rsidR="00EC4B2D" w:rsidRPr="008A0EE7" w14:paraId="0D5EE75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99CB252" w14:textId="77777777" w:rsidR="007D2F7A" w:rsidRPr="008A0EE7" w:rsidRDefault="007D2F7A">
            <w:pPr>
              <w:pStyle w:val="ComponentTableBody"/>
              <w:rPr>
                <w:noProof/>
              </w:rPr>
            </w:pPr>
            <w:bookmarkStart w:id="130"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5B71A85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52EB9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223DF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4B02C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B6006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3967A5"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34A200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DBC56E9" w14:textId="764F67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6FB27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DE8F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1354F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43BEA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2F4AE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D1B5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334E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551F6A"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EA301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81071F" w14:textId="31F907F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E101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26267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E9FB2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87F7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E2E1C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12B1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3AA4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BE717E"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0314E6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D06DC6" w14:textId="46FE31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9DD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03798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5AA9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EE19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FC060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48AC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0E8F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13C23"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A8CE7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AD2750" w14:textId="632F340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7EBA3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D0BB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6F6BB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87DA3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0CC21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1E3B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D9EC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57D33F"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5014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294293" w14:textId="16B434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3A82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E36BC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0AB7A4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D7FCC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CA37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AC28A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4AD529" w14:textId="77777777" w:rsidR="007D2F7A" w:rsidRPr="008A0EE7" w:rsidRDefault="00000000">
            <w:pPr>
              <w:pStyle w:val="ComponentTableBody"/>
              <w:rPr>
                <w:noProof/>
              </w:rPr>
            </w:pPr>
            <w:hyperlink r:id="rId9"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5E062B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387B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20F1D" w14:textId="4553B3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0F333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ABA1D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6B843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BB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F6E8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33C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66A6" w14:textId="77777777" w:rsidR="007D2F7A" w:rsidRPr="008A0EE7" w:rsidRDefault="00000000">
            <w:pPr>
              <w:pStyle w:val="ComponentTableBody"/>
              <w:rPr>
                <w:noProof/>
              </w:rPr>
            </w:pPr>
            <w:hyperlink r:id="rId10"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173F981E"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DBB78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F7DF03" w14:textId="5B9E312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BA7DA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B52546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607BE43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EF80D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E2F07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D4877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150A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3363E5"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588C06F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F4AD45" w14:textId="5EA51D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bookmarkEnd w:id="130"/>
    <w:p w14:paraId="517B0C8F" w14:textId="77777777" w:rsidR="007D2F7A" w:rsidRPr="008A0EE7" w:rsidRDefault="007D2F7A">
      <w:pPr>
        <w:pStyle w:val="NormalIndented"/>
        <w:rPr>
          <w:noProof/>
        </w:rPr>
      </w:pPr>
      <w:r w:rsidRPr="008A0EE7">
        <w:rPr>
          <w:noProof/>
        </w:rPr>
        <w:t>Definition: This data type specifies the address of a person, place or organization.</w:t>
      </w:r>
    </w:p>
    <w:p w14:paraId="789D9B05"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5150FD2F" w14:textId="77777777" w:rsidR="007D2F7A" w:rsidRPr="008A0EE7" w:rsidRDefault="007D2F7A">
      <w:pPr>
        <w:pStyle w:val="NormalIndented"/>
        <w:rPr>
          <w:noProof/>
        </w:rPr>
      </w:pPr>
      <w:r w:rsidRPr="008A0EE7">
        <w:rPr>
          <w:noProof/>
        </w:rPr>
        <w:t>Example:</w:t>
      </w:r>
    </w:p>
    <w:p w14:paraId="2B0DE358" w14:textId="77777777" w:rsidR="007D2F7A" w:rsidRPr="008A0EE7" w:rsidRDefault="007D2F7A">
      <w:pPr>
        <w:pStyle w:val="Example"/>
      </w:pPr>
      <w:r w:rsidRPr="008A0EE7">
        <w:t>|10 ASH LN^#3^LIMA^OH^48132</w:t>
      </w:r>
      <w:r w:rsidRPr="008A0EE7">
        <w:softHyphen/>
        <w:t>|</w:t>
      </w:r>
    </w:p>
    <w:p w14:paraId="4ED776B1" w14:textId="77777777" w:rsidR="007D2F7A" w:rsidRPr="008A0EE7" w:rsidRDefault="007D2F7A">
      <w:pPr>
        <w:pStyle w:val="Heading4"/>
        <w:tabs>
          <w:tab w:val="num" w:pos="7060"/>
        </w:tabs>
        <w:rPr>
          <w:noProof/>
          <w:vanish/>
        </w:rPr>
      </w:pPr>
      <w:bookmarkStart w:id="131" w:name="_Toc179780627"/>
      <w:bookmarkEnd w:id="131"/>
    </w:p>
    <w:p w14:paraId="3AF14855" w14:textId="77777777" w:rsidR="007D2F7A" w:rsidRPr="008A0EE7" w:rsidRDefault="007D2F7A">
      <w:pPr>
        <w:pStyle w:val="Heading4"/>
        <w:tabs>
          <w:tab w:val="num" w:pos="7060"/>
        </w:tabs>
        <w:rPr>
          <w:noProof/>
        </w:rPr>
      </w:pPr>
      <w:bookmarkStart w:id="132" w:name="_Toc498145871"/>
      <w:bookmarkStart w:id="133" w:name="_Toc527864439"/>
      <w:bookmarkStart w:id="134" w:name="_Toc527865911"/>
      <w:bookmarkStart w:id="135" w:name="_Toc179780628"/>
      <w:r w:rsidRPr="008A0EE7">
        <w:rPr>
          <w:noProof/>
        </w:rPr>
        <w:t>Street Address (ST)</w:t>
      </w:r>
      <w:bookmarkEnd w:id="132"/>
      <w:bookmarkEnd w:id="133"/>
      <w:bookmarkEnd w:id="134"/>
      <w:bookmarkEnd w:id="135"/>
    </w:p>
    <w:p w14:paraId="5570AB2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E632C45" w14:textId="77777777" w:rsidR="007D2F7A" w:rsidRPr="008A0EE7" w:rsidRDefault="007D2F7A">
      <w:pPr>
        <w:pStyle w:val="Heading4"/>
        <w:tabs>
          <w:tab w:val="num" w:pos="7060"/>
        </w:tabs>
        <w:rPr>
          <w:noProof/>
        </w:rPr>
      </w:pPr>
      <w:bookmarkStart w:id="136" w:name="_Toc498145872"/>
      <w:bookmarkStart w:id="137" w:name="_Toc527864440"/>
      <w:bookmarkStart w:id="138" w:name="_Toc527865912"/>
      <w:bookmarkStart w:id="139" w:name="_Toc179780629"/>
      <w:r w:rsidRPr="008A0EE7">
        <w:rPr>
          <w:noProof/>
        </w:rPr>
        <w:t>Other Designation (ST)</w:t>
      </w:r>
      <w:bookmarkEnd w:id="136"/>
      <w:bookmarkEnd w:id="137"/>
      <w:bookmarkEnd w:id="138"/>
      <w:bookmarkEnd w:id="139"/>
    </w:p>
    <w:p w14:paraId="1DA62DE2"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0B3AF047" w14:textId="77777777" w:rsidR="007D2F7A" w:rsidRPr="008A0EE7" w:rsidRDefault="007D2F7A">
      <w:pPr>
        <w:pStyle w:val="Heading4"/>
        <w:tabs>
          <w:tab w:val="num" w:pos="7060"/>
        </w:tabs>
        <w:rPr>
          <w:noProof/>
        </w:rPr>
      </w:pPr>
      <w:bookmarkStart w:id="140" w:name="_Toc498145873"/>
      <w:bookmarkStart w:id="141" w:name="_Toc527864441"/>
      <w:bookmarkStart w:id="142" w:name="_Toc527865913"/>
      <w:bookmarkStart w:id="143" w:name="_Toc179780630"/>
      <w:r w:rsidRPr="008A0EE7">
        <w:rPr>
          <w:noProof/>
        </w:rPr>
        <w:t>City (ST)</w:t>
      </w:r>
      <w:bookmarkEnd w:id="140"/>
      <w:bookmarkEnd w:id="141"/>
      <w:bookmarkEnd w:id="142"/>
      <w:bookmarkEnd w:id="143"/>
    </w:p>
    <w:p w14:paraId="6F20779B"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B996EC4" w14:textId="77777777" w:rsidR="007D2F7A" w:rsidRPr="008A0EE7" w:rsidRDefault="007D2F7A">
      <w:pPr>
        <w:pStyle w:val="Heading4"/>
        <w:tabs>
          <w:tab w:val="num" w:pos="7060"/>
        </w:tabs>
        <w:rPr>
          <w:noProof/>
        </w:rPr>
      </w:pPr>
      <w:bookmarkStart w:id="144" w:name="_Toc498145874"/>
      <w:bookmarkStart w:id="145" w:name="_Toc527864442"/>
      <w:bookmarkStart w:id="146" w:name="_Toc527865914"/>
      <w:bookmarkStart w:id="147" w:name="_Toc179780631"/>
      <w:r w:rsidRPr="008A0EE7">
        <w:rPr>
          <w:noProof/>
        </w:rPr>
        <w:t>State or Province (ST)</w:t>
      </w:r>
      <w:bookmarkEnd w:id="144"/>
      <w:bookmarkEnd w:id="145"/>
      <w:bookmarkEnd w:id="146"/>
      <w:bookmarkEnd w:id="147"/>
    </w:p>
    <w:p w14:paraId="583B3FFA"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4122D70" w14:textId="77777777" w:rsidR="007D2F7A" w:rsidRPr="008A0EE7" w:rsidRDefault="007D2F7A">
      <w:pPr>
        <w:pStyle w:val="Heading4"/>
        <w:tabs>
          <w:tab w:val="num" w:pos="7060"/>
        </w:tabs>
        <w:rPr>
          <w:noProof/>
        </w:rPr>
      </w:pPr>
      <w:bookmarkStart w:id="148" w:name="_Toc498145875"/>
      <w:bookmarkStart w:id="149" w:name="_Toc527864443"/>
      <w:bookmarkStart w:id="150" w:name="_Toc527865915"/>
      <w:bookmarkStart w:id="151" w:name="_Toc179780632"/>
      <w:r w:rsidRPr="008A0EE7">
        <w:rPr>
          <w:noProof/>
        </w:rPr>
        <w:t>Zip or Postal Code (ST)</w:t>
      </w:r>
      <w:bookmarkEnd w:id="148"/>
      <w:bookmarkEnd w:id="149"/>
      <w:bookmarkEnd w:id="150"/>
      <w:bookmarkEnd w:id="151"/>
    </w:p>
    <w:p w14:paraId="786616CC"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F858CB6" w14:textId="77777777" w:rsidR="007D2F7A" w:rsidRPr="008A0EE7" w:rsidRDefault="007D2F7A">
      <w:pPr>
        <w:pStyle w:val="Heading4"/>
        <w:tabs>
          <w:tab w:val="num" w:pos="7060"/>
        </w:tabs>
        <w:rPr>
          <w:noProof/>
        </w:rPr>
      </w:pPr>
      <w:bookmarkStart w:id="152" w:name="_Toc498145876"/>
      <w:bookmarkStart w:id="153" w:name="_Toc527864444"/>
      <w:bookmarkStart w:id="154" w:name="_Toc527865916"/>
      <w:bookmarkStart w:id="155" w:name="_Toc179780633"/>
      <w:r w:rsidRPr="008A0EE7">
        <w:rPr>
          <w:noProof/>
        </w:rPr>
        <w:lastRenderedPageBreak/>
        <w:t>Country (ID)</w:t>
      </w:r>
      <w:bookmarkEnd w:id="152"/>
      <w:bookmarkEnd w:id="153"/>
      <w:bookmarkEnd w:id="154"/>
      <w:bookmarkEnd w:id="155"/>
    </w:p>
    <w:p w14:paraId="4174250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1" w:anchor="HL70399" w:history="1">
        <w:r w:rsidRPr="008A0EE7">
          <w:t xml:space="preserve">HL7 Table </w:t>
        </w:r>
        <w:bookmarkStart w:id="156" w:name="_Hlt487443558"/>
        <w:r w:rsidRPr="008A0EE7">
          <w:t>0</w:t>
        </w:r>
        <w:bookmarkEnd w:id="156"/>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1FBCF0E2" w14:textId="77777777" w:rsidR="007D2F7A" w:rsidRPr="008A0EE7" w:rsidRDefault="007D2F7A">
      <w:pPr>
        <w:pStyle w:val="Heading4"/>
        <w:tabs>
          <w:tab w:val="num" w:pos="7060"/>
        </w:tabs>
        <w:rPr>
          <w:noProof/>
        </w:rPr>
      </w:pPr>
      <w:bookmarkStart w:id="157" w:name="_Toc498145877"/>
      <w:bookmarkStart w:id="158" w:name="_Toc527864445"/>
      <w:bookmarkStart w:id="159" w:name="_Toc527865917"/>
      <w:bookmarkStart w:id="160" w:name="_Toc179780634"/>
      <w:r w:rsidRPr="008A0EE7">
        <w:rPr>
          <w:noProof/>
        </w:rPr>
        <w:t>Address Type (ID)</w:t>
      </w:r>
      <w:bookmarkEnd w:id="157"/>
      <w:bookmarkEnd w:id="158"/>
      <w:bookmarkEnd w:id="159"/>
      <w:bookmarkEnd w:id="160"/>
    </w:p>
    <w:p w14:paraId="2E71CD3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2" w:anchor="HL70190" w:history="1">
        <w:r w:rsidRPr="008A0EE7">
          <w:rPr>
            <w:rStyle w:val="HyperlinkText"/>
            <w:noProof/>
          </w:rPr>
          <w:t xml:space="preserve">HL7 Table </w:t>
        </w:r>
        <w:bookmarkStart w:id="161" w:name="_Hlt495216772"/>
        <w:r w:rsidRPr="008A0EE7">
          <w:rPr>
            <w:rStyle w:val="HyperlinkText"/>
            <w:noProof/>
          </w:rPr>
          <w:t>0</w:t>
        </w:r>
        <w:bookmarkEnd w:id="161"/>
        <w:r w:rsidRPr="008A0EE7">
          <w:rPr>
            <w:rStyle w:val="HyperlinkText"/>
            <w:noProof/>
          </w:rPr>
          <w:t>190 - Add</w:t>
        </w:r>
        <w:bookmarkStart w:id="162" w:name="_Hlt478463008"/>
        <w:r w:rsidRPr="008A0EE7">
          <w:rPr>
            <w:rStyle w:val="HyperlinkText"/>
            <w:noProof/>
          </w:rPr>
          <w:t>r</w:t>
        </w:r>
        <w:bookmarkEnd w:id="162"/>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ED9A864" w14:textId="77777777" w:rsidR="007D2F7A" w:rsidRPr="008A0EE7" w:rsidRDefault="007D2F7A">
      <w:pPr>
        <w:pStyle w:val="Heading4"/>
        <w:tabs>
          <w:tab w:val="num" w:pos="7060"/>
        </w:tabs>
        <w:rPr>
          <w:noProof/>
        </w:rPr>
      </w:pPr>
      <w:bookmarkStart w:id="163" w:name="_Hlt478371449"/>
      <w:bookmarkStart w:id="164" w:name="_Toc498145878"/>
      <w:bookmarkStart w:id="165" w:name="_Toc527864446"/>
      <w:bookmarkStart w:id="166" w:name="_Toc527865918"/>
      <w:bookmarkStart w:id="167" w:name="_Toc179780635"/>
      <w:bookmarkEnd w:id="163"/>
      <w:r w:rsidRPr="008A0EE7">
        <w:rPr>
          <w:noProof/>
        </w:rPr>
        <w:t>Other Geographic Designation (ST)</w:t>
      </w:r>
      <w:bookmarkEnd w:id="164"/>
      <w:bookmarkEnd w:id="165"/>
      <w:bookmarkEnd w:id="166"/>
      <w:bookmarkEnd w:id="167"/>
    </w:p>
    <w:p w14:paraId="5F1DEB21"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68" w:name="_Ref174701"/>
    <w:p w14:paraId="19D232EC" w14:textId="77777777" w:rsidR="007D2F7A" w:rsidRPr="008A0EE7" w:rsidRDefault="007D2F7A">
      <w:pPr>
        <w:pStyle w:val="Heading3"/>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69" w:name="_Toc496453"/>
      <w:bookmarkStart w:id="170" w:name="_Toc524800"/>
      <w:bookmarkStart w:id="171" w:name="_Toc1802383"/>
      <w:bookmarkStart w:id="172" w:name="_Toc22448378"/>
      <w:bookmarkStart w:id="173" w:name="_Toc22697570"/>
      <w:bookmarkStart w:id="174" w:name="_Toc24273605"/>
      <w:bookmarkStart w:id="175" w:name="_Toc179780636"/>
      <w:bookmarkStart w:id="176" w:name="_Toc28953002"/>
      <w:r w:rsidRPr="008A0EE7">
        <w:rPr>
          <w:noProof/>
        </w:rPr>
        <w:t xml:space="preserve">AUI - </w:t>
      </w:r>
      <w:r w:rsidRPr="008A0EE7">
        <w:rPr>
          <w:noProof/>
          <w:snapToGrid w:val="0"/>
        </w:rPr>
        <w:t>authorization information</w:t>
      </w:r>
      <w:bookmarkEnd w:id="168"/>
      <w:bookmarkEnd w:id="169"/>
      <w:bookmarkEnd w:id="170"/>
      <w:bookmarkEnd w:id="171"/>
      <w:bookmarkEnd w:id="172"/>
      <w:bookmarkEnd w:id="173"/>
      <w:bookmarkEnd w:id="174"/>
      <w:bookmarkEnd w:id="175"/>
      <w:bookmarkEnd w:id="176"/>
    </w:p>
    <w:p w14:paraId="2FF84AB9" w14:textId="77777777" w:rsidR="007D2F7A" w:rsidRPr="008A0EE7" w:rsidRDefault="007D2F7A">
      <w:pPr>
        <w:pStyle w:val="ComponentTableCaption"/>
        <w:rPr>
          <w:noProof/>
        </w:rPr>
      </w:pPr>
      <w:bookmarkStart w:id="177"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7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3CCE4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3575D8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9AB87A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47F6DA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79D852B"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0A87A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C02107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63F85E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01618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607A473" w14:textId="77777777" w:rsidR="007D2F7A" w:rsidRPr="008A0EE7" w:rsidRDefault="007D2F7A">
            <w:pPr>
              <w:pStyle w:val="ComponentTableHeader"/>
              <w:rPr>
                <w:noProof/>
              </w:rPr>
            </w:pPr>
            <w:r w:rsidRPr="008A0EE7">
              <w:rPr>
                <w:noProof/>
              </w:rPr>
              <w:t>SEC.REF.</w:t>
            </w:r>
          </w:p>
        </w:tc>
      </w:tr>
      <w:tr w:rsidR="00EC4B2D" w:rsidRPr="008A0EE7" w14:paraId="616ADA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DC18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11A4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DF2ED7"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3414BE2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CED1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4904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328C5"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4AFB3E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968B4D" w14:textId="507A534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68DC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52C5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1691C1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803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5D774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B63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C65D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657DA"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0C651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4846C" w14:textId="37714C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5B70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F2B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2A1596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F09CA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3B604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8DAD3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F363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2FA436"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37BB8B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A4071" w14:textId="38E8366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A473FB6"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1A6429D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FA61FB5" w14:textId="77777777" w:rsidR="007D2F7A" w:rsidRPr="008A0EE7" w:rsidRDefault="007D2F7A">
      <w:pPr>
        <w:pStyle w:val="Heading4"/>
        <w:tabs>
          <w:tab w:val="num" w:pos="7060"/>
        </w:tabs>
        <w:rPr>
          <w:noProof/>
          <w:vanish/>
        </w:rPr>
      </w:pPr>
      <w:bookmarkStart w:id="178" w:name="_Toc179780637"/>
      <w:bookmarkEnd w:id="178"/>
    </w:p>
    <w:p w14:paraId="731B2D3B" w14:textId="77777777" w:rsidR="007D2F7A" w:rsidRPr="008A0EE7" w:rsidRDefault="007D2F7A">
      <w:pPr>
        <w:pStyle w:val="Heading4"/>
        <w:tabs>
          <w:tab w:val="num" w:pos="7060"/>
        </w:tabs>
        <w:rPr>
          <w:noProof/>
        </w:rPr>
      </w:pPr>
      <w:bookmarkStart w:id="179" w:name="_Toc179780638"/>
      <w:r w:rsidRPr="008A0EE7">
        <w:rPr>
          <w:noProof/>
        </w:rPr>
        <w:t>Authorization Number (ST)</w:t>
      </w:r>
      <w:bookmarkEnd w:id="179"/>
    </w:p>
    <w:p w14:paraId="74A31F66" w14:textId="77777777" w:rsidR="007D2F7A" w:rsidRPr="008A0EE7" w:rsidRDefault="007D2F7A">
      <w:pPr>
        <w:pStyle w:val="NormalIndented"/>
        <w:rPr>
          <w:b/>
          <w:noProof/>
        </w:rPr>
      </w:pPr>
      <w:r w:rsidRPr="008A0EE7">
        <w:rPr>
          <w:noProof/>
        </w:rPr>
        <w:t>Definition: Identifier assigned to the authorization.</w:t>
      </w:r>
    </w:p>
    <w:p w14:paraId="30F88CB5" w14:textId="77777777" w:rsidR="007D2F7A" w:rsidRPr="008A0EE7" w:rsidRDefault="007D2F7A">
      <w:pPr>
        <w:pStyle w:val="Heading4"/>
        <w:tabs>
          <w:tab w:val="num" w:pos="7060"/>
        </w:tabs>
        <w:rPr>
          <w:noProof/>
        </w:rPr>
      </w:pPr>
      <w:bookmarkStart w:id="180" w:name="_Toc179780639"/>
      <w:r w:rsidRPr="008A0EE7">
        <w:rPr>
          <w:noProof/>
        </w:rPr>
        <w:t>Date (DT)</w:t>
      </w:r>
      <w:bookmarkEnd w:id="180"/>
    </w:p>
    <w:p w14:paraId="4A3AD0F2" w14:textId="77777777" w:rsidR="007D2F7A" w:rsidRPr="008A0EE7" w:rsidRDefault="007D2F7A">
      <w:pPr>
        <w:pStyle w:val="NormalIndented"/>
        <w:rPr>
          <w:noProof/>
        </w:rPr>
      </w:pPr>
      <w:r w:rsidRPr="008A0EE7">
        <w:rPr>
          <w:noProof/>
        </w:rPr>
        <w:t>Definition: Date of authorization.</w:t>
      </w:r>
    </w:p>
    <w:p w14:paraId="4D6EC1E9" w14:textId="77777777" w:rsidR="007D2F7A" w:rsidRPr="008A0EE7" w:rsidRDefault="007D2F7A">
      <w:pPr>
        <w:pStyle w:val="Heading4"/>
        <w:tabs>
          <w:tab w:val="num" w:pos="7060"/>
        </w:tabs>
        <w:rPr>
          <w:noProof/>
        </w:rPr>
      </w:pPr>
      <w:bookmarkStart w:id="181" w:name="_Toc179780640"/>
      <w:r w:rsidRPr="008A0EE7">
        <w:rPr>
          <w:noProof/>
          <w:snapToGrid w:val="0"/>
        </w:rPr>
        <w:t>Source</w:t>
      </w:r>
      <w:r w:rsidRPr="008A0EE7">
        <w:rPr>
          <w:noProof/>
        </w:rPr>
        <w:t xml:space="preserve"> (ST)</w:t>
      </w:r>
      <w:bookmarkEnd w:id="181"/>
    </w:p>
    <w:p w14:paraId="2D11D3FF" w14:textId="77777777" w:rsidR="007D2F7A" w:rsidRPr="008A0EE7" w:rsidRDefault="007D2F7A">
      <w:pPr>
        <w:pStyle w:val="NormalIndented"/>
        <w:rPr>
          <w:noProof/>
        </w:rPr>
      </w:pPr>
      <w:r w:rsidRPr="008A0EE7">
        <w:rPr>
          <w:noProof/>
        </w:rPr>
        <w:t>Definition: Source of authorization.</w:t>
      </w:r>
    </w:p>
    <w:p w14:paraId="1FFEBB00" w14:textId="77777777" w:rsidR="007D2F7A" w:rsidRPr="008A0EE7" w:rsidRDefault="007D2F7A">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82" w:name="_Ref174744"/>
      <w:bookmarkStart w:id="183" w:name="_Toc496454"/>
      <w:bookmarkStart w:id="184" w:name="_Toc524801"/>
      <w:bookmarkStart w:id="185" w:name="_Toc1802384"/>
      <w:bookmarkStart w:id="186" w:name="_Toc22448379"/>
      <w:bookmarkStart w:id="187" w:name="_Toc22697571"/>
      <w:bookmarkStart w:id="188" w:name="_Toc24273606"/>
      <w:bookmarkStart w:id="189" w:name="_Toc179780641"/>
      <w:bookmarkStart w:id="190" w:name="_Toc28953003"/>
      <w:r w:rsidRPr="008A0EE7">
        <w:rPr>
          <w:noProof/>
        </w:rPr>
        <w:t>CCD - charge code and date</w:t>
      </w:r>
      <w:bookmarkEnd w:id="182"/>
      <w:bookmarkEnd w:id="183"/>
      <w:bookmarkEnd w:id="184"/>
      <w:bookmarkEnd w:id="185"/>
      <w:bookmarkEnd w:id="186"/>
      <w:bookmarkEnd w:id="187"/>
      <w:bookmarkEnd w:id="188"/>
      <w:bookmarkEnd w:id="189"/>
      <w:bookmarkEnd w:id="190"/>
      <w:r w:rsidRPr="008A0EE7">
        <w:rPr>
          <w:noProof/>
        </w:rPr>
        <w:t xml:space="preserve"> </w:t>
      </w:r>
    </w:p>
    <w:p w14:paraId="0A58AEEB" w14:textId="77777777" w:rsidR="007D2F7A" w:rsidRPr="008A0EE7" w:rsidRDefault="007D2F7A">
      <w:pPr>
        <w:pStyle w:val="ComponentTableCaption"/>
        <w:rPr>
          <w:noProof/>
        </w:rPr>
      </w:pPr>
      <w:bookmarkStart w:id="191"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5B02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73B1E8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20EDA8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E1B9A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49BB18F"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3F7716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6C7181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EF445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C0B13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004F773" w14:textId="77777777" w:rsidR="007D2F7A" w:rsidRPr="008A0EE7" w:rsidRDefault="007D2F7A">
            <w:pPr>
              <w:pStyle w:val="ComponentTableHeader"/>
              <w:rPr>
                <w:noProof/>
              </w:rPr>
            </w:pPr>
            <w:r w:rsidRPr="008A0EE7">
              <w:rPr>
                <w:noProof/>
              </w:rPr>
              <w:t>SEC.REF.</w:t>
            </w:r>
          </w:p>
        </w:tc>
      </w:tr>
      <w:tr w:rsidR="00EC4B2D" w:rsidRPr="008A0EE7" w14:paraId="32DEE6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94671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2E445"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773C16E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46EAE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6AEF4F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F7848A" w14:textId="77777777" w:rsidR="007D2F7A" w:rsidRPr="008A0EE7" w:rsidRDefault="00000000">
            <w:pPr>
              <w:pStyle w:val="ComponentTableBody"/>
              <w:rPr>
                <w:noProof/>
              </w:rPr>
            </w:pPr>
            <w:hyperlink r:id="rId13"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02A46473"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77AE39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9D6B6" w14:textId="18CC74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8BAB6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C49027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F1623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515B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24AC7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7F90B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2D9A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857296"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289AC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AE5334" w14:textId="5F78D9CE"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5DF91B34"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89582A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5AC1A4DE" w14:textId="77777777" w:rsidR="007D2F7A" w:rsidRPr="008A0EE7" w:rsidRDefault="007D2F7A">
      <w:pPr>
        <w:pStyle w:val="Heading4"/>
        <w:tabs>
          <w:tab w:val="num" w:pos="7060"/>
        </w:tabs>
        <w:rPr>
          <w:noProof/>
          <w:vanish/>
        </w:rPr>
      </w:pPr>
      <w:bookmarkStart w:id="192" w:name="_Toc179780642"/>
      <w:bookmarkEnd w:id="192"/>
    </w:p>
    <w:p w14:paraId="51DEC9F0" w14:textId="77777777" w:rsidR="007D2F7A" w:rsidRPr="008A0EE7" w:rsidRDefault="007D2F7A">
      <w:pPr>
        <w:pStyle w:val="Heading4"/>
        <w:tabs>
          <w:tab w:val="num" w:pos="7060"/>
        </w:tabs>
        <w:rPr>
          <w:noProof/>
        </w:rPr>
      </w:pPr>
      <w:bookmarkStart w:id="193" w:name="_Toc179780643"/>
      <w:r w:rsidRPr="008A0EE7">
        <w:rPr>
          <w:noProof/>
        </w:rPr>
        <w:t>Invocation Event (ID)</w:t>
      </w:r>
      <w:bookmarkEnd w:id="193"/>
    </w:p>
    <w:p w14:paraId="6AF5EE9A"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4" w:anchor="HL70100" w:history="1">
        <w:r w:rsidRPr="008A0EE7">
          <w:rPr>
            <w:rStyle w:val="HyperlinkText"/>
            <w:noProof/>
          </w:rPr>
          <w:t>HL</w:t>
        </w:r>
        <w:bookmarkStart w:id="194" w:name="_Hlt22360685"/>
        <w:r w:rsidRPr="008A0EE7">
          <w:rPr>
            <w:rStyle w:val="HyperlinkText"/>
            <w:noProof/>
          </w:rPr>
          <w:t>7</w:t>
        </w:r>
        <w:bookmarkEnd w:id="194"/>
        <w:r w:rsidRPr="008A0EE7">
          <w:rPr>
            <w:rStyle w:val="HyperlinkText"/>
            <w:noProof/>
          </w:rPr>
          <w:t xml:space="preserve"> Table 010</w:t>
        </w:r>
        <w:bookmarkStart w:id="195" w:name="_Hlt33417382"/>
        <w:r w:rsidRPr="008A0EE7">
          <w:rPr>
            <w:rStyle w:val="HyperlinkText"/>
            <w:noProof/>
          </w:rPr>
          <w:t>0</w:t>
        </w:r>
        <w:bookmarkEnd w:id="195"/>
        <w:r w:rsidRPr="008A0EE7">
          <w:rPr>
            <w:rStyle w:val="HyperlinkText"/>
            <w:noProof/>
          </w:rPr>
          <w:t xml:space="preserve"> - Invocation </w:t>
        </w:r>
        <w:bookmarkStart w:id="196" w:name="_Hlt23487470"/>
        <w:r w:rsidRPr="008A0EE7">
          <w:rPr>
            <w:rStyle w:val="HyperlinkText"/>
            <w:noProof/>
          </w:rPr>
          <w:t>e</w:t>
        </w:r>
        <w:bookmarkEnd w:id="196"/>
        <w:r w:rsidRPr="008A0EE7">
          <w:rPr>
            <w:rStyle w:val="HyperlinkText"/>
            <w:noProof/>
          </w:rPr>
          <w:t>vent</w:t>
        </w:r>
      </w:hyperlink>
      <w:r w:rsidRPr="008A0EE7">
        <w:rPr>
          <w:noProof/>
        </w:rPr>
        <w:t xml:space="preserve"> for valid values.</w:t>
      </w:r>
    </w:p>
    <w:p w14:paraId="77CF71CB" w14:textId="77777777" w:rsidR="007D2F7A" w:rsidRPr="008A0EE7" w:rsidRDefault="007D2F7A">
      <w:pPr>
        <w:pStyle w:val="Heading4"/>
        <w:tabs>
          <w:tab w:val="num" w:pos="7060"/>
        </w:tabs>
        <w:rPr>
          <w:noProof/>
        </w:rPr>
      </w:pPr>
      <w:bookmarkStart w:id="197" w:name="_Toc179780644"/>
      <w:r w:rsidRPr="008A0EE7">
        <w:rPr>
          <w:noProof/>
        </w:rPr>
        <w:lastRenderedPageBreak/>
        <w:t>Date/time (DTM)</w:t>
      </w:r>
      <w:bookmarkEnd w:id="197"/>
    </w:p>
    <w:p w14:paraId="6C4D6FA8"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1C1640F" w14:textId="77777777" w:rsidR="007D2F7A" w:rsidRPr="008A0EE7" w:rsidRDefault="007D2F7A">
      <w:pPr>
        <w:pStyle w:val="Heading3"/>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98" w:name="_Ref174781"/>
      <w:bookmarkStart w:id="199" w:name="_Toc496455"/>
      <w:bookmarkStart w:id="200" w:name="_Toc524802"/>
      <w:bookmarkStart w:id="201" w:name="_Toc1802385"/>
      <w:bookmarkStart w:id="202" w:name="_Toc22448380"/>
      <w:bookmarkStart w:id="203" w:name="_Toc22697572"/>
      <w:bookmarkStart w:id="204" w:name="_Toc24273607"/>
      <w:bookmarkStart w:id="205" w:name="_Toc179780645"/>
      <w:bookmarkStart w:id="206" w:name="_Toc28953004"/>
      <w:r w:rsidRPr="008A0EE7">
        <w:rPr>
          <w:noProof/>
        </w:rPr>
        <w:t>CCP - channel calibration parameters</w:t>
      </w:r>
      <w:bookmarkEnd w:id="198"/>
      <w:bookmarkEnd w:id="199"/>
      <w:bookmarkEnd w:id="200"/>
      <w:bookmarkEnd w:id="201"/>
      <w:bookmarkEnd w:id="202"/>
      <w:bookmarkEnd w:id="203"/>
      <w:bookmarkEnd w:id="204"/>
      <w:bookmarkEnd w:id="205"/>
      <w:bookmarkEnd w:id="206"/>
      <w:r w:rsidRPr="008A0EE7">
        <w:rPr>
          <w:noProof/>
        </w:rPr>
        <w:t xml:space="preserve"> </w:t>
      </w:r>
    </w:p>
    <w:p w14:paraId="2328802C"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3C9E10A" w14:textId="77777777" w:rsidR="007D2F7A" w:rsidRPr="008A0EE7" w:rsidRDefault="007D2F7A" w:rsidP="00162215">
      <w:pPr>
        <w:pStyle w:val="ComponentTableCaption"/>
        <w:rPr>
          <w:noProof/>
          <w:snapToGrid w:val="0"/>
        </w:rPr>
      </w:pPr>
      <w:bookmarkStart w:id="207"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2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9E90B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CB1A4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4BC8B0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2E9F4D"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7A22E4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D73E4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37DF36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1EF91A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EB4A33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2E5669E" w14:textId="77777777" w:rsidR="007D2F7A" w:rsidRPr="008A0EE7" w:rsidRDefault="007D2F7A">
            <w:pPr>
              <w:pStyle w:val="ComponentTableHeader"/>
              <w:rPr>
                <w:noProof/>
              </w:rPr>
            </w:pPr>
            <w:r w:rsidRPr="008A0EE7">
              <w:rPr>
                <w:noProof/>
              </w:rPr>
              <w:t>SEC.REF.</w:t>
            </w:r>
          </w:p>
        </w:tc>
      </w:tr>
      <w:tr w:rsidR="00EC4B2D" w:rsidRPr="008A0EE7" w14:paraId="59868BA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F239E9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87F1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E4201A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54536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433C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6521E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D3B706"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74213B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A047EF0" w14:textId="1086487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1FB7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A7CC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6B6C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107E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AD98C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E930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FE60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CCCD69"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0AF10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26733C" w14:textId="3A6031C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539262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CFF9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EB4C58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0BB01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36FB54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F8A4A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6629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50C03F"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35EC15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D0DC02D" w14:textId="448F4C1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31DD8922"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1AE2B95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6EE00BA" w14:textId="77777777" w:rsidR="007D2F7A" w:rsidRPr="008A0EE7" w:rsidRDefault="007D2F7A">
      <w:pPr>
        <w:pStyle w:val="Heading4"/>
        <w:tabs>
          <w:tab w:val="num" w:pos="7060"/>
        </w:tabs>
        <w:rPr>
          <w:noProof/>
          <w:vanish/>
        </w:rPr>
      </w:pPr>
      <w:bookmarkStart w:id="208" w:name="_Toc179780646"/>
      <w:bookmarkEnd w:id="208"/>
    </w:p>
    <w:p w14:paraId="739E8E2C" w14:textId="77777777" w:rsidR="007D2F7A" w:rsidRPr="008A0EE7" w:rsidRDefault="007D2F7A">
      <w:pPr>
        <w:pStyle w:val="Heading4"/>
        <w:tabs>
          <w:tab w:val="num" w:pos="7060"/>
        </w:tabs>
        <w:rPr>
          <w:noProof/>
        </w:rPr>
      </w:pPr>
      <w:bookmarkStart w:id="209" w:name="_Toc179780647"/>
      <w:r w:rsidRPr="008A0EE7">
        <w:rPr>
          <w:noProof/>
        </w:rPr>
        <w:t>Channel Calibration Sensitivity Correction Factor (NM)</w:t>
      </w:r>
      <w:bookmarkEnd w:id="209"/>
    </w:p>
    <w:p w14:paraId="24C12D70"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21F8FA7B" w14:textId="77777777" w:rsidR="007D2F7A" w:rsidRPr="008A0EE7" w:rsidRDefault="007D2F7A">
      <w:pPr>
        <w:pStyle w:val="Heading4"/>
        <w:tabs>
          <w:tab w:val="num" w:pos="7060"/>
        </w:tabs>
        <w:rPr>
          <w:noProof/>
        </w:rPr>
      </w:pPr>
      <w:bookmarkStart w:id="210" w:name="_Toc179780648"/>
      <w:r w:rsidRPr="008A0EE7">
        <w:rPr>
          <w:noProof/>
        </w:rPr>
        <w:t>Channel Calibration Baseline (NM)</w:t>
      </w:r>
      <w:bookmarkEnd w:id="210"/>
    </w:p>
    <w:p w14:paraId="67ADFD86"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8E3EA67" w14:textId="77777777" w:rsidR="007D2F7A" w:rsidRPr="008A0EE7" w:rsidRDefault="007D2F7A">
      <w:pPr>
        <w:pStyle w:val="Heading4"/>
        <w:tabs>
          <w:tab w:val="num" w:pos="7060"/>
        </w:tabs>
        <w:rPr>
          <w:noProof/>
        </w:rPr>
      </w:pPr>
      <w:bookmarkStart w:id="211" w:name="_Toc179780649"/>
      <w:r w:rsidRPr="008A0EE7">
        <w:rPr>
          <w:noProof/>
        </w:rPr>
        <w:t>Channel Calibration Time Skew (NM)</w:t>
      </w:r>
      <w:bookmarkEnd w:id="211"/>
      <w:r w:rsidRPr="008A0EE7">
        <w:rPr>
          <w:noProof/>
        </w:rPr>
        <w:t xml:space="preserve"> </w:t>
      </w:r>
    </w:p>
    <w:p w14:paraId="7AA43A65"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096131C0"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212" w:name="_Ref358258136"/>
      <w:bookmarkStart w:id="213" w:name="_Toc359236007"/>
      <w:bookmarkStart w:id="214" w:name="_Toc498145879"/>
      <w:bookmarkStart w:id="215" w:name="_Toc527864447"/>
      <w:bookmarkStart w:id="216" w:name="_Toc527865919"/>
      <w:bookmarkStart w:id="217" w:name="_Toc528481870"/>
      <w:bookmarkStart w:id="218" w:name="_Toc528482375"/>
      <w:bookmarkStart w:id="219" w:name="_Toc528482674"/>
      <w:bookmarkStart w:id="220" w:name="_Toc528482799"/>
      <w:bookmarkStart w:id="221" w:name="_Toc528486107"/>
      <w:bookmarkStart w:id="222" w:name="_Toc536689711"/>
      <w:bookmarkStart w:id="223" w:name="_Toc496456"/>
      <w:bookmarkStart w:id="224" w:name="_Toc524803"/>
      <w:bookmarkStart w:id="225" w:name="_Toc1802386"/>
      <w:bookmarkStart w:id="226" w:name="_Toc22448381"/>
      <w:bookmarkStart w:id="227" w:name="_Toc22697573"/>
      <w:bookmarkStart w:id="228" w:name="_Toc24273608"/>
      <w:bookmarkStart w:id="229" w:name="_Toc179780650"/>
      <w:bookmarkStart w:id="230" w:name="_Toc28953005"/>
      <w:r w:rsidRPr="008A0EE7">
        <w:rPr>
          <w:noProof/>
        </w:rPr>
        <w:t>CD - channel definition</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70BE4C5E"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F84A623" w14:textId="77777777" w:rsidR="007D2F7A" w:rsidRPr="008A0EE7" w:rsidRDefault="007D2F7A">
      <w:pPr>
        <w:pStyle w:val="ComponentTableCaption"/>
        <w:rPr>
          <w:noProof/>
        </w:rPr>
      </w:pPr>
      <w:bookmarkStart w:id="231"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2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1A33C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EE66D7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019B5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DB1F64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F42FF0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83E909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33D39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E17A53"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B1E8DF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E39A920" w14:textId="77777777" w:rsidR="007D2F7A" w:rsidRPr="008A0EE7" w:rsidRDefault="007D2F7A">
            <w:pPr>
              <w:pStyle w:val="ComponentTableHeader"/>
              <w:jc w:val="left"/>
              <w:rPr>
                <w:b w:val="0"/>
                <w:noProof/>
              </w:rPr>
            </w:pPr>
            <w:r w:rsidRPr="008A0EE7">
              <w:rPr>
                <w:noProof/>
              </w:rPr>
              <w:t>SEC.REF.</w:t>
            </w:r>
          </w:p>
        </w:tc>
      </w:tr>
      <w:tr w:rsidR="00EC4B2D" w:rsidRPr="008A0EE7" w14:paraId="51C58D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4021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5D48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1BEDB6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F4E792"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5B64B95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227D8D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B752FB"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4CF71F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844E88" w14:textId="4B660F9B"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000C054D" w:rsidRPr="000C054D">
              <w:rPr>
                <w:rStyle w:val="Hyperlink"/>
              </w:rPr>
              <w:t>2A.2.85</w:t>
            </w:r>
            <w:r>
              <w:fldChar w:fldCharType="end"/>
            </w:r>
          </w:p>
        </w:tc>
      </w:tr>
      <w:tr w:rsidR="00EC4B2D" w:rsidRPr="008A0EE7" w14:paraId="3F877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CC764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8E298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EFF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C47CF2"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2AFA19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55F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486892"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3AE097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31FCA" w14:textId="115FF733"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000C054D" w:rsidRPr="000C054D">
              <w:rPr>
                <w:rStyle w:val="Hyperlink"/>
              </w:rPr>
              <w:t>2A.2.86</w:t>
            </w:r>
            <w:r>
              <w:fldChar w:fldCharType="end"/>
            </w:r>
          </w:p>
        </w:tc>
      </w:tr>
      <w:tr w:rsidR="00EC4B2D" w:rsidRPr="008A0EE7" w14:paraId="60CC83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CF73D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9C31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2154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C10DC2"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58398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1B5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342D8C"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2C44E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FC6572" w14:textId="40F4F3D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000C054D" w:rsidRPr="000C054D">
              <w:rPr>
                <w:rStyle w:val="Hyperlink"/>
              </w:rPr>
              <w:t>2A.2.12</w:t>
            </w:r>
            <w:r>
              <w:fldChar w:fldCharType="end"/>
            </w:r>
          </w:p>
        </w:tc>
      </w:tr>
      <w:tr w:rsidR="00EC4B2D" w:rsidRPr="008A0EE7" w14:paraId="5FA30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EB40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0E98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F768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E71FD"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47DF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66D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C4B028"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00A6E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F2108" w14:textId="50710658"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000C054D" w:rsidRPr="000C054D">
              <w:rPr>
                <w:rStyle w:val="Hyperlink"/>
              </w:rPr>
              <w:t>2A.2.4</w:t>
            </w:r>
            <w:r>
              <w:fldChar w:fldCharType="end"/>
            </w:r>
          </w:p>
        </w:tc>
      </w:tr>
      <w:tr w:rsidR="00EC4B2D" w:rsidRPr="008A0EE7" w14:paraId="006F45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CB2C4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C6F1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E291A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7FA951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35D8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CC68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133A0"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418633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634C34" w14:textId="64FA93A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527083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7DC4E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69BE630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EA90E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C61469"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2609CA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B7C4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F431D3"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27281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A9B8E5" w14:textId="3679A7CE"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bl>
    <w:p w14:paraId="557272A7"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22A5609D" w14:textId="77777777" w:rsidR="007D2F7A" w:rsidRPr="008A0EE7" w:rsidRDefault="007D2F7A">
      <w:pPr>
        <w:pStyle w:val="Heading4"/>
        <w:tabs>
          <w:tab w:val="num" w:pos="7060"/>
        </w:tabs>
        <w:rPr>
          <w:noProof/>
          <w:vanish/>
        </w:rPr>
      </w:pPr>
      <w:bookmarkStart w:id="232" w:name="_Toc179780651"/>
      <w:bookmarkEnd w:id="232"/>
    </w:p>
    <w:p w14:paraId="3D7828BF" w14:textId="77777777" w:rsidR="007D2F7A" w:rsidRPr="008A0EE7" w:rsidRDefault="007D2F7A">
      <w:pPr>
        <w:pStyle w:val="Heading4"/>
        <w:tabs>
          <w:tab w:val="num" w:pos="7060"/>
        </w:tabs>
        <w:rPr>
          <w:noProof/>
        </w:rPr>
      </w:pPr>
      <w:bookmarkStart w:id="233" w:name="_Toc179780652"/>
      <w:r w:rsidRPr="008A0EE7">
        <w:rPr>
          <w:noProof/>
        </w:rPr>
        <w:t>Channel Identifier (WVI)</w:t>
      </w:r>
      <w:bookmarkEnd w:id="233"/>
    </w:p>
    <w:p w14:paraId="45C00CB1"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234" w:name="_Toc497017204"/>
    </w:p>
    <w:p w14:paraId="73B3ABF4" w14:textId="77777777" w:rsidR="007D2F7A" w:rsidRPr="008A0EE7" w:rsidRDefault="007D2F7A">
      <w:pPr>
        <w:pStyle w:val="Heading4"/>
        <w:tabs>
          <w:tab w:val="num" w:pos="7060"/>
        </w:tabs>
        <w:rPr>
          <w:noProof/>
        </w:rPr>
      </w:pPr>
      <w:bookmarkStart w:id="235" w:name="_Toc179780653"/>
      <w:r w:rsidRPr="008A0EE7">
        <w:rPr>
          <w:noProof/>
        </w:rPr>
        <w:t>Waveform Source (WVS)</w:t>
      </w:r>
      <w:bookmarkEnd w:id="234"/>
      <w:bookmarkEnd w:id="235"/>
    </w:p>
    <w:p w14:paraId="4ED89EA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74C80E7" w14:textId="77777777" w:rsidR="007D2F7A" w:rsidRPr="008A0EE7" w:rsidRDefault="007D2F7A">
      <w:pPr>
        <w:pStyle w:val="Heading4"/>
        <w:tabs>
          <w:tab w:val="num" w:pos="7060"/>
        </w:tabs>
        <w:rPr>
          <w:noProof/>
        </w:rPr>
      </w:pPr>
      <w:bookmarkStart w:id="236" w:name="_Toc497017205"/>
      <w:bookmarkStart w:id="237" w:name="_Toc179780654"/>
      <w:r w:rsidRPr="008A0EE7">
        <w:rPr>
          <w:noProof/>
        </w:rPr>
        <w:t>Channel Sensitivity and Units (CSU)</w:t>
      </w:r>
      <w:bookmarkEnd w:id="236"/>
      <w:bookmarkEnd w:id="237"/>
    </w:p>
    <w:p w14:paraId="7CFA1C3E"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221A802B" w14:textId="77777777" w:rsidR="007D2F7A" w:rsidRPr="008A0EE7" w:rsidRDefault="007D2F7A">
      <w:pPr>
        <w:pStyle w:val="Heading4"/>
        <w:tabs>
          <w:tab w:val="num" w:pos="7060"/>
        </w:tabs>
        <w:rPr>
          <w:noProof/>
        </w:rPr>
      </w:pPr>
      <w:bookmarkStart w:id="238" w:name="_Toc497017206"/>
      <w:bookmarkStart w:id="239" w:name="_Toc179780655"/>
      <w:r w:rsidRPr="008A0EE7">
        <w:rPr>
          <w:noProof/>
        </w:rPr>
        <w:t>Channel Calibration Parameters (CCP)</w:t>
      </w:r>
      <w:bookmarkEnd w:id="238"/>
      <w:bookmarkEnd w:id="239"/>
    </w:p>
    <w:p w14:paraId="6DB3BF05"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23B41502" w14:textId="77777777" w:rsidR="007D2F7A" w:rsidRPr="008A0EE7" w:rsidRDefault="007D2F7A">
      <w:pPr>
        <w:pStyle w:val="Heading4"/>
        <w:tabs>
          <w:tab w:val="num" w:pos="7060"/>
        </w:tabs>
        <w:rPr>
          <w:noProof/>
        </w:rPr>
      </w:pPr>
      <w:bookmarkStart w:id="240" w:name="_Toc497017207"/>
      <w:bookmarkStart w:id="241" w:name="_Toc179780656"/>
      <w:r w:rsidRPr="008A0EE7">
        <w:rPr>
          <w:noProof/>
        </w:rPr>
        <w:t>Channel Sampling Frequency (NM)</w:t>
      </w:r>
      <w:bookmarkEnd w:id="240"/>
      <w:bookmarkEnd w:id="241"/>
    </w:p>
    <w:p w14:paraId="4E96C0AC"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242" w:name="_Toc497017208"/>
      <w:bookmarkStart w:id="243" w:name="_Toc179780657"/>
    </w:p>
    <w:p w14:paraId="086A6340" w14:textId="77777777" w:rsidR="007D2F7A" w:rsidRDefault="007D2F7A">
      <w:pPr>
        <w:pStyle w:val="Heading4"/>
        <w:tabs>
          <w:tab w:val="num" w:pos="7060"/>
        </w:tabs>
        <w:rPr>
          <w:noProof/>
        </w:rPr>
      </w:pPr>
      <w:r w:rsidRPr="008A0EE7">
        <w:rPr>
          <w:noProof/>
        </w:rPr>
        <w:t>Minimum and Maximum Data Values (NR)</w:t>
      </w:r>
      <w:bookmarkEnd w:id="242"/>
      <w:bookmarkEnd w:id="243"/>
    </w:p>
    <w:p w14:paraId="746E3CC7"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41E96C7" w14:textId="77777777" w:rsidR="007D2F7A" w:rsidRPr="008A0EE7" w:rsidRDefault="007D2F7A">
      <w:pPr>
        <w:pStyle w:val="NormalIndented"/>
        <w:rPr>
          <w:noProof/>
        </w:rPr>
      </w:pPr>
      <w:r w:rsidRPr="008A0EE7">
        <w:rPr>
          <w:noProof/>
        </w:rPr>
        <w:lastRenderedPageBreak/>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648B2D2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A4F26D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59924732" w14:textId="77777777"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14:paraId="5BC22660"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42470937" w14:textId="77777777" w:rsidR="007D2F7A" w:rsidRPr="008A0EE7" w:rsidRDefault="007D2F7A">
      <w:pPr>
        <w:pStyle w:val="NormalIndented"/>
        <w:ind w:left="2040"/>
        <w:rPr>
          <w:noProof/>
        </w:rPr>
      </w:pPr>
      <w:r w:rsidRPr="008A0EE7">
        <w:rPr>
          <w:noProof/>
        </w:rPr>
        <w:t>H = 2n - 1</w:t>
      </w:r>
    </w:p>
    <w:p w14:paraId="3A3962BD"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468DCBBE" w14:textId="77777777" w:rsidR="007D2F7A" w:rsidRPr="008A0EE7" w:rsidRDefault="007D2F7A">
      <w:pPr>
        <w:pStyle w:val="NormalIndented"/>
        <w:ind w:left="2040"/>
        <w:rPr>
          <w:rStyle w:val="Emphasis"/>
          <w:noProof/>
        </w:rPr>
      </w:pPr>
      <w:r w:rsidRPr="008A0EE7">
        <w:rPr>
          <w:rStyle w:val="Emphasis"/>
          <w:noProof/>
        </w:rPr>
        <w:t>A = SC(D-B)</w:t>
      </w:r>
    </w:p>
    <w:p w14:paraId="48CE251E" w14:textId="77777777" w:rsidR="007D2F7A" w:rsidRPr="008A0EE7" w:rsidRDefault="007D2F7A">
      <w:pPr>
        <w:pStyle w:val="Heading3"/>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244" w:name="_Toc28953006"/>
      <w:r w:rsidRPr="008A0EE7">
        <w:rPr>
          <w:noProof/>
        </w:rPr>
        <w:t>WITHDRAWN (CE – coded entry)</w:t>
      </w:r>
      <w:bookmarkEnd w:id="244"/>
    </w:p>
    <w:p w14:paraId="2772DBB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245" w:name="_Toc527864449"/>
    <w:bookmarkStart w:id="246" w:name="_Toc527865921"/>
    <w:bookmarkStart w:id="247" w:name="_Hlt465496108"/>
    <w:bookmarkEnd w:id="245"/>
    <w:bookmarkEnd w:id="246"/>
    <w:bookmarkEnd w:id="247"/>
    <w:p w14:paraId="7C640A4A" w14:textId="77777777" w:rsidR="007D2F7A" w:rsidRPr="008A0EE7" w:rsidRDefault="007D2F7A">
      <w:pPr>
        <w:pStyle w:val="Heading3"/>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48" w:name="_Ref358257947"/>
      <w:bookmarkStart w:id="249" w:name="_Toc359236009"/>
      <w:bookmarkStart w:id="250" w:name="_Toc498145887"/>
      <w:bookmarkStart w:id="251" w:name="_Toc527864456"/>
      <w:bookmarkStart w:id="252" w:name="_Toc527865928"/>
      <w:bookmarkStart w:id="253" w:name="_Toc528481872"/>
      <w:bookmarkStart w:id="254" w:name="_Toc528482377"/>
      <w:bookmarkStart w:id="255" w:name="_Toc528482676"/>
      <w:bookmarkStart w:id="256" w:name="_Toc528482801"/>
      <w:bookmarkStart w:id="257" w:name="_Toc528486109"/>
      <w:bookmarkStart w:id="258" w:name="_Toc536689713"/>
      <w:bookmarkStart w:id="259" w:name="_Toc496458"/>
      <w:bookmarkStart w:id="260" w:name="_Toc524805"/>
      <w:bookmarkStart w:id="261" w:name="_Toc1802388"/>
      <w:bookmarkStart w:id="262" w:name="_Toc22448383"/>
      <w:bookmarkStart w:id="263" w:name="_Toc22697575"/>
      <w:bookmarkStart w:id="264" w:name="_Toc24273610"/>
      <w:bookmarkStart w:id="265" w:name="_Toc179780659"/>
      <w:bookmarkStart w:id="266" w:name="_Toc28953007"/>
      <w:r w:rsidRPr="008A0EE7">
        <w:rPr>
          <w:noProof/>
        </w:rPr>
        <w:t>CF - coded element with formatted values</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24EBC108"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03590509" w14:textId="77777777" w:rsidR="007D2F7A" w:rsidRPr="008A0EE7" w:rsidRDefault="007D2F7A">
      <w:pPr>
        <w:pStyle w:val="ComponentTableCaption"/>
        <w:rPr>
          <w:noProof/>
        </w:rPr>
      </w:pPr>
      <w:bookmarkStart w:id="267"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F83A0A"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922D56F"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62A86B"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E3C0F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6F01D4"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CA5CEA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FF680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EA18E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6EE549C"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030BE10" w14:textId="77777777" w:rsidR="007D2F7A" w:rsidRPr="008A0EE7" w:rsidRDefault="007D2F7A">
            <w:pPr>
              <w:pStyle w:val="ComponentTableHeader"/>
              <w:jc w:val="left"/>
              <w:rPr>
                <w:b w:val="0"/>
                <w:noProof/>
              </w:rPr>
            </w:pPr>
            <w:r w:rsidRPr="008A0EE7">
              <w:rPr>
                <w:noProof/>
              </w:rPr>
              <w:t>SEC.REF.</w:t>
            </w:r>
          </w:p>
        </w:tc>
      </w:tr>
      <w:tr w:rsidR="00EC4B2D" w:rsidRPr="008A0EE7" w14:paraId="54A67D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D75D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2266A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1806F"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408F6D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F2921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DC2D9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CEBA0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CC357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D0BB188" w14:textId="25B4BAB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415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4D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4B0F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92AF6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60E6A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F7C76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C96F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0AD81"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669D13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C213E" w14:textId="20818D9D"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147790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9D72C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0487722"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0F3A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424B9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5A6B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DD972" w14:textId="77777777" w:rsidR="007D2F7A" w:rsidRPr="008A0EE7" w:rsidRDefault="00000000">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ABBD30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29B09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41D5E" w14:textId="363A745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A4595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FB6A8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D32BD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A14AE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C3B7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EB6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695D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39AC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AF6BD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E13F48" w14:textId="6AC73E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FA93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893D3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FF36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DB01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4CB3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255D8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624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729A4"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323537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4A7E" w14:textId="5384DECB"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6C0AF7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7B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B58705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ADB3D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7CEA8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2D9B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B57872" w14:textId="77777777" w:rsidR="007D2F7A" w:rsidRPr="008A0EE7" w:rsidRDefault="00000000">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ADA696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80B8D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4A1B6D" w14:textId="359C10C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66839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90CE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530E3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9430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304C7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5722D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139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2315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DB39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3DE432" w14:textId="149FEE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2A132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DDC3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76F2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4384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14F6E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4B8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3220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1ACC62"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C1F83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100BCA" w14:textId="51508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B04D8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139FB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4E337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E51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08612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82D6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7375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64467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0F070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8FDFE" w14:textId="605397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A261F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FB678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BEBD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962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9BAD6F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49D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959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95DE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649514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46366A" w14:textId="7AE25D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9C5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60CD1"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457662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17C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EFAFF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E3F9D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97BA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1F3EF"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03581D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62CAA" w14:textId="038A85C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6874B8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87EB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02767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688A0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76E26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D858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C3DF67" w14:textId="77777777" w:rsidR="007D2F7A" w:rsidRPr="008A0EE7" w:rsidRDefault="00000000">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05E3B8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6A1F4E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2E927" w14:textId="76C85B3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3CAE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69ED2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DBD0E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D58F9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F36D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CAFD2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5F4F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955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8BED5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5CBE9" w14:textId="0AEB18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FC6F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7931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7A300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4C51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E60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01DC0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628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353E1D"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C9CC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7B374" w14:textId="4A11010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F593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3C9CE2"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3C5B8A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123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1E418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C589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4548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EA2A35"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28622D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740BCD" w14:textId="56AFA2D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5D60F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2183F"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A08D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7C07A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3DD7F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5934A8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9F7D4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96E5C3"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22F94E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38A9C7" w14:textId="358D56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D29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115A64"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4C559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03FBF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E7278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E326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418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2881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7DC0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7AEE4" w14:textId="4B7B49D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56F8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E6E10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D5360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72B1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FDDFE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3C8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E10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A19CF"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7AD1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7FECE" w14:textId="15336AF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F0125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66F4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166E6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B05C2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CC015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05B15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652A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156421"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3CAF25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ACF58" w14:textId="3CC6DC6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C451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0B8AF7"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7DEE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E904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26970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BFF6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1514C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B45A0"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ADB14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9BD844" w14:textId="30468F5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9F4C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64D5A7"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7654C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3E16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F201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3211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D849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C4652"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8A2A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A4FD8A" w14:textId="5B3BD52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304A6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5450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0D9FCD1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68B6F0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2F358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4269CD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85CDC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82D00C"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E741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C6C873" w14:textId="6915DAC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346490A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110F324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F080005"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40F584D3" w14:textId="77777777" w:rsidR="007D2F7A" w:rsidRPr="008A0EE7" w:rsidRDefault="007D2F7A">
      <w:pPr>
        <w:pStyle w:val="NormalIndented"/>
        <w:rPr>
          <w:noProof/>
        </w:rPr>
      </w:pPr>
      <w:r w:rsidRPr="008A0EE7">
        <w:rPr>
          <w:noProof/>
        </w:rPr>
        <w:t xml:space="preserve">Example: </w:t>
      </w:r>
    </w:p>
    <w:p w14:paraId="25F577A8"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54FC3C2D" w14:textId="77777777" w:rsidR="007D2F7A" w:rsidRPr="008A0EE7" w:rsidRDefault="007D2F7A">
      <w:pPr>
        <w:pStyle w:val="Heading4"/>
        <w:tabs>
          <w:tab w:val="num" w:pos="7060"/>
        </w:tabs>
        <w:rPr>
          <w:noProof/>
          <w:vanish/>
        </w:rPr>
      </w:pPr>
      <w:bookmarkStart w:id="268" w:name="_Toc179780660"/>
      <w:bookmarkEnd w:id="268"/>
    </w:p>
    <w:p w14:paraId="6B9D6383" w14:textId="77777777" w:rsidR="007D2F7A" w:rsidRPr="008A0EE7" w:rsidRDefault="007D2F7A">
      <w:pPr>
        <w:pStyle w:val="Heading4"/>
        <w:tabs>
          <w:tab w:val="num" w:pos="7060"/>
        </w:tabs>
        <w:rPr>
          <w:noProof/>
        </w:rPr>
      </w:pPr>
      <w:bookmarkStart w:id="269" w:name="_Toc179780661"/>
      <w:r w:rsidRPr="008A0EE7">
        <w:rPr>
          <w:noProof/>
        </w:rPr>
        <w:t>Identifier (ST)</w:t>
      </w:r>
      <w:bookmarkEnd w:id="269"/>
    </w:p>
    <w:p w14:paraId="0FFF7847"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56B5ED9F" w14:textId="77777777" w:rsidR="007D2F7A" w:rsidRPr="008A0EE7" w:rsidRDefault="007D2F7A">
      <w:pPr>
        <w:pStyle w:val="Heading4"/>
        <w:tabs>
          <w:tab w:val="num" w:pos="7060"/>
        </w:tabs>
        <w:rPr>
          <w:noProof/>
        </w:rPr>
      </w:pPr>
      <w:bookmarkStart w:id="270" w:name="_Toc179780662"/>
      <w:r w:rsidRPr="008A0EE7">
        <w:rPr>
          <w:noProof/>
        </w:rPr>
        <w:t>Formatted Text (FT)</w:t>
      </w:r>
      <w:bookmarkEnd w:id="270"/>
    </w:p>
    <w:p w14:paraId="1C69BE96"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1FC14175" w14:textId="77777777" w:rsidR="007D2F7A" w:rsidRPr="008A0EE7" w:rsidRDefault="007D2F7A">
      <w:pPr>
        <w:pStyle w:val="Heading4"/>
        <w:tabs>
          <w:tab w:val="num" w:pos="7060"/>
        </w:tabs>
        <w:rPr>
          <w:noProof/>
        </w:rPr>
      </w:pPr>
      <w:bookmarkStart w:id="271" w:name="_Toc179780663"/>
      <w:r w:rsidRPr="008A0EE7">
        <w:rPr>
          <w:noProof/>
        </w:rPr>
        <w:t>Name of Coding System (ID)</w:t>
      </w:r>
      <w:bookmarkEnd w:id="271"/>
    </w:p>
    <w:p w14:paraId="53F8EB7C" w14:textId="77777777" w:rsidR="007D2F7A" w:rsidRPr="008A0EE7" w:rsidRDefault="007D2F7A">
      <w:pPr>
        <w:pStyle w:val="NormalIndented"/>
        <w:rPr>
          <w:noProof/>
        </w:rPr>
      </w:pPr>
      <w:r w:rsidRPr="008A0EE7">
        <w:rPr>
          <w:noProof/>
        </w:rPr>
        <w:t xml:space="preserve">Definition: Contains the name of the coding system employed. </w:t>
      </w:r>
    </w:p>
    <w:p w14:paraId="0F6EE6EA" w14:textId="77777777" w:rsidR="007D2F7A" w:rsidRPr="008A0EE7" w:rsidRDefault="007D2F7A">
      <w:pPr>
        <w:pStyle w:val="NormalIndented"/>
        <w:rPr>
          <w:noProof/>
        </w:rPr>
      </w:pPr>
      <w:r w:rsidRPr="008A0EE7">
        <w:rPr>
          <w:noProof/>
        </w:rPr>
        <w:t xml:space="preserve">Refer to </w:t>
      </w:r>
      <w:bookmarkStart w:id="272"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72"/>
      <w:r w:rsidRPr="001E4EF5">
        <w:rPr>
          <w:noProof/>
        </w:rPr>
        <w:t xml:space="preserve">in Chapter 2C, Code Tables, </w:t>
      </w:r>
      <w:r w:rsidRPr="008A0EE7">
        <w:rPr>
          <w:noProof/>
        </w:rPr>
        <w:t>for valid values.</w:t>
      </w:r>
    </w:p>
    <w:p w14:paraId="2C9D63F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t>
      </w:r>
      <w:r w:rsidRPr="008A0EE7">
        <w:rPr>
          <w:noProof/>
        </w:rPr>
        <w:lastRenderedPageBreak/>
        <w:t xml:space="preserve">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2D0FF296" w14:textId="77777777" w:rsidR="007D2F7A" w:rsidRPr="008A0EE7" w:rsidRDefault="007D2F7A">
      <w:pPr>
        <w:pStyle w:val="Heading4"/>
        <w:tabs>
          <w:tab w:val="num" w:pos="7060"/>
        </w:tabs>
        <w:rPr>
          <w:noProof/>
        </w:rPr>
      </w:pPr>
      <w:bookmarkStart w:id="273" w:name="_Toc179780664"/>
      <w:r w:rsidRPr="008A0EE7">
        <w:rPr>
          <w:noProof/>
        </w:rPr>
        <w:t>Alternate Identifier (ST)</w:t>
      </w:r>
      <w:bookmarkEnd w:id="273"/>
    </w:p>
    <w:p w14:paraId="57DA3CC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A59B744"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ED88EE9" w14:textId="77777777" w:rsidR="007D2F7A" w:rsidRPr="008A0EE7" w:rsidRDefault="007D2F7A">
      <w:pPr>
        <w:pStyle w:val="Heading4"/>
        <w:tabs>
          <w:tab w:val="num" w:pos="7060"/>
        </w:tabs>
        <w:rPr>
          <w:noProof/>
        </w:rPr>
      </w:pPr>
      <w:bookmarkStart w:id="274" w:name="_Toc179780665"/>
      <w:r w:rsidRPr="008A0EE7">
        <w:rPr>
          <w:noProof/>
        </w:rPr>
        <w:t>Alternate Formatted Text (FT)</w:t>
      </w:r>
      <w:bookmarkEnd w:id="274"/>
    </w:p>
    <w:p w14:paraId="24EF4701"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83BA59" w14:textId="77777777" w:rsidR="007D2F7A" w:rsidRPr="008A0EE7" w:rsidRDefault="007D2F7A">
      <w:pPr>
        <w:pStyle w:val="Heading4"/>
        <w:tabs>
          <w:tab w:val="num" w:pos="7060"/>
        </w:tabs>
        <w:rPr>
          <w:noProof/>
        </w:rPr>
      </w:pPr>
      <w:bookmarkStart w:id="275" w:name="_Toc179780666"/>
      <w:r w:rsidRPr="008A0EE7">
        <w:rPr>
          <w:noProof/>
        </w:rPr>
        <w:t>Name of Alternate Coding System (ID)</w:t>
      </w:r>
      <w:bookmarkEnd w:id="275"/>
    </w:p>
    <w:p w14:paraId="7A9098A8"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183D6B4E" w14:textId="77777777" w:rsidR="007D2F7A" w:rsidRPr="008A0EE7" w:rsidRDefault="007D2F7A">
      <w:pPr>
        <w:pStyle w:val="NormalIndented"/>
        <w:rPr>
          <w:noProof/>
        </w:rPr>
      </w:pPr>
      <w:r w:rsidRPr="008A0EE7">
        <w:rPr>
          <w:noProof/>
        </w:rPr>
        <w:t xml:space="preserve">Refer to </w:t>
      </w:r>
      <w:hyperlink r:id="rId18"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74A55FF"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49D1D620" w14:textId="77777777" w:rsidR="007D2F7A" w:rsidRPr="008A0EE7" w:rsidRDefault="007D2F7A">
      <w:pPr>
        <w:pStyle w:val="Heading4"/>
        <w:tabs>
          <w:tab w:val="num" w:pos="7060"/>
        </w:tabs>
        <w:rPr>
          <w:noProof/>
        </w:rPr>
      </w:pPr>
      <w:r w:rsidRPr="008A0EE7">
        <w:rPr>
          <w:noProof/>
        </w:rPr>
        <w:t>Coding System Version ID (ST)</w:t>
      </w:r>
    </w:p>
    <w:p w14:paraId="1210763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C933D93" w14:textId="77777777" w:rsidR="007D2F7A" w:rsidRPr="008A0EE7" w:rsidRDefault="007D2F7A">
      <w:pPr>
        <w:pStyle w:val="Heading4"/>
        <w:tabs>
          <w:tab w:val="num" w:pos="7060"/>
        </w:tabs>
        <w:rPr>
          <w:noProof/>
        </w:rPr>
      </w:pPr>
      <w:r w:rsidRPr="008A0EE7">
        <w:rPr>
          <w:noProof/>
        </w:rPr>
        <w:t>Alternate Coding System Version ID (ST)</w:t>
      </w:r>
    </w:p>
    <w:p w14:paraId="57ADE8F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45CF779E" w14:textId="77777777" w:rsidR="007D2F7A" w:rsidRPr="008A0EE7" w:rsidRDefault="007D2F7A">
      <w:pPr>
        <w:pStyle w:val="Heading4"/>
        <w:tabs>
          <w:tab w:val="num" w:pos="7060"/>
        </w:tabs>
        <w:rPr>
          <w:noProof/>
        </w:rPr>
      </w:pPr>
      <w:r w:rsidRPr="008A0EE7">
        <w:rPr>
          <w:noProof/>
        </w:rPr>
        <w:t>Original Text (ST)</w:t>
      </w:r>
    </w:p>
    <w:p w14:paraId="432CB6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552C4C9" w14:textId="77777777" w:rsidR="007D2F7A" w:rsidRPr="008A0EE7" w:rsidRDefault="007D2F7A">
      <w:pPr>
        <w:pStyle w:val="Heading4"/>
        <w:tabs>
          <w:tab w:val="num" w:pos="7060"/>
        </w:tabs>
        <w:rPr>
          <w:noProof/>
        </w:rPr>
      </w:pPr>
      <w:r w:rsidRPr="008A0EE7">
        <w:rPr>
          <w:noProof/>
        </w:rPr>
        <w:t>Second Alternate Identifier (ST)</w:t>
      </w:r>
    </w:p>
    <w:p w14:paraId="7354157A"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BC8EDF1" w14:textId="77777777" w:rsidR="007D2F7A" w:rsidRPr="008A0EE7" w:rsidRDefault="007D2F7A">
      <w:pPr>
        <w:pStyle w:val="Heading4"/>
        <w:tabs>
          <w:tab w:val="num" w:pos="7060"/>
        </w:tabs>
        <w:rPr>
          <w:noProof/>
        </w:rPr>
      </w:pPr>
      <w:r w:rsidRPr="008A0EE7">
        <w:rPr>
          <w:noProof/>
        </w:rPr>
        <w:t>Second Alternate Formatted</w:t>
      </w:r>
      <w:r w:rsidR="00770883">
        <w:rPr>
          <w:noProof/>
        </w:rPr>
        <w:t xml:space="preserve"> </w:t>
      </w:r>
      <w:r w:rsidRPr="008A0EE7">
        <w:rPr>
          <w:noProof/>
        </w:rPr>
        <w:t>Text (FT)</w:t>
      </w:r>
    </w:p>
    <w:p w14:paraId="665D23DF"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1E35FC74" w14:textId="77777777" w:rsidR="007D2F7A" w:rsidRPr="008A0EE7" w:rsidRDefault="007D2F7A">
      <w:pPr>
        <w:pStyle w:val="Heading4"/>
        <w:tabs>
          <w:tab w:val="num" w:pos="7060"/>
        </w:tabs>
        <w:rPr>
          <w:noProof/>
        </w:rPr>
      </w:pPr>
      <w:r w:rsidRPr="008A0EE7">
        <w:rPr>
          <w:noProof/>
        </w:rPr>
        <w:lastRenderedPageBreak/>
        <w:t>Name of Second Alternate Coding System (ID)</w:t>
      </w:r>
    </w:p>
    <w:p w14:paraId="1822AAD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5008C2B"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10DF87C" w14:textId="77777777" w:rsidR="007D2F7A" w:rsidRPr="008A0EE7" w:rsidRDefault="007D2F7A">
      <w:pPr>
        <w:pStyle w:val="Heading4"/>
        <w:tabs>
          <w:tab w:val="num" w:pos="7060"/>
        </w:tabs>
        <w:rPr>
          <w:noProof/>
        </w:rPr>
      </w:pPr>
      <w:r w:rsidRPr="008A0EE7">
        <w:rPr>
          <w:noProof/>
        </w:rPr>
        <w:t>Second Alternate Coding System Version ID (ST)</w:t>
      </w:r>
    </w:p>
    <w:p w14:paraId="10025CA1"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5A84D14" w14:textId="77777777" w:rsidR="007D2F7A" w:rsidRPr="008A0EE7" w:rsidRDefault="007D2F7A">
      <w:pPr>
        <w:pStyle w:val="Heading4"/>
      </w:pPr>
      <w:r w:rsidRPr="008A0EE7">
        <w:t>Coding System OID (ST)</w:t>
      </w:r>
    </w:p>
    <w:p w14:paraId="64A1CD45"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2E4CBFDC"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169350F" w14:textId="77777777" w:rsidR="007D2F7A" w:rsidRPr="008A0EE7" w:rsidRDefault="007D2F7A">
      <w:pPr>
        <w:pStyle w:val="Heading4"/>
      </w:pPr>
      <w:r w:rsidRPr="008A0EE7">
        <w:t>Value Set OID (ST)</w:t>
      </w:r>
    </w:p>
    <w:p w14:paraId="4C256DF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52F9988B" w14:textId="77777777" w:rsidR="007D2F7A" w:rsidRPr="008A0EE7" w:rsidRDefault="007D2F7A" w:rsidP="00397395">
      <w:pPr>
        <w:pStyle w:val="Heading4"/>
        <w:ind w:left="1008" w:hanging="1008"/>
      </w:pPr>
      <w:r w:rsidRPr="008A0EE7">
        <w:t>Value Set Version ID (DTM)</w:t>
      </w:r>
    </w:p>
    <w:p w14:paraId="4C5DDC3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47D6345F"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7FA40D27" w14:textId="77777777"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3999FE8" w14:textId="77777777" w:rsidR="007D2F7A" w:rsidRPr="008A0EE7" w:rsidRDefault="007D2F7A">
      <w:pPr>
        <w:pStyle w:val="Heading4"/>
      </w:pPr>
      <w:r w:rsidRPr="008A0EE7">
        <w:t>Alternate Coding System OID (ST)</w:t>
      </w:r>
    </w:p>
    <w:p w14:paraId="4798622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3BFAF22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5277BA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76C0BC0B" w14:textId="77777777" w:rsidR="007D2F7A" w:rsidRPr="008A0EE7" w:rsidRDefault="007D2F7A">
      <w:pPr>
        <w:pStyle w:val="Heading4"/>
      </w:pPr>
      <w:r w:rsidRPr="008A0EE7">
        <w:t>Alternate Value Set OID (ST)</w:t>
      </w:r>
    </w:p>
    <w:p w14:paraId="5AFAD92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w:t>
      </w:r>
      <w:r w:rsidRPr="008A0EE7">
        <w:rPr>
          <w:color w:val="000000"/>
        </w:rPr>
        <w:lastRenderedPageBreak/>
        <w:t xml:space="preserve">an HL7 defined or user defined table. For externally defined value sets, the OID registered in the HL7 OID registry SHALL be used. </w:t>
      </w:r>
    </w:p>
    <w:p w14:paraId="646A4B78" w14:textId="77777777"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CDE164E" w14:textId="77777777" w:rsidR="00F8516E" w:rsidRDefault="007D2F7A" w:rsidP="00BB06FC">
      <w:pPr>
        <w:pStyle w:val="NormalIndented"/>
      </w:pPr>
      <w:r w:rsidRPr="008A0EE7">
        <w:t xml:space="preserve">A value set may or need not be present irrespective of other fields. </w:t>
      </w:r>
    </w:p>
    <w:p w14:paraId="4F0A94C3" w14:textId="77777777" w:rsidR="007D2F7A" w:rsidRPr="008A0EE7" w:rsidRDefault="007D2F7A" w:rsidP="00F8516E">
      <w:pPr>
        <w:pStyle w:val="Heading4"/>
        <w:rPr>
          <w:noProof/>
        </w:rPr>
      </w:pPr>
      <w:r w:rsidRPr="008A0EE7">
        <w:rPr>
          <w:noProof/>
        </w:rPr>
        <w:t>Alternate Value Set Version ID (DTM)</w:t>
      </w:r>
    </w:p>
    <w:p w14:paraId="63F9E24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46B2ED7"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EF0AE8C" w14:textId="77777777" w:rsidR="007D2F7A" w:rsidRPr="008A0EE7" w:rsidRDefault="007D2F7A">
      <w:pPr>
        <w:pStyle w:val="Heading4"/>
      </w:pPr>
      <w:r w:rsidRPr="008A0EE7">
        <w:t>Second Alternate Coding System OID (ST)</w:t>
      </w:r>
    </w:p>
    <w:p w14:paraId="1264EC6E"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4CEFAF2"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37DFE97"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239CB72E" w14:textId="77777777" w:rsidR="007D2F7A" w:rsidRPr="008A0EE7" w:rsidRDefault="007D2F7A">
      <w:pPr>
        <w:pStyle w:val="Heading4"/>
      </w:pPr>
      <w:r w:rsidRPr="008A0EE7">
        <w:t>Second Alternate Value Set OID (ST)</w:t>
      </w:r>
    </w:p>
    <w:p w14:paraId="4E2C2EC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00ABA85" w14:textId="77777777" w:rsidR="00AC5117" w:rsidRPr="008A0EE7" w:rsidRDefault="00AC5117" w:rsidP="00AC5117">
      <w:pPr>
        <w:pStyle w:val="Note"/>
        <w:rPr>
          <w:color w:val="000000"/>
        </w:rPr>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6A24554" w14:textId="77777777" w:rsidR="00F8516E" w:rsidRDefault="007D2F7A" w:rsidP="00BB06FC">
      <w:pPr>
        <w:pStyle w:val="NormalIndented"/>
      </w:pPr>
      <w:r w:rsidRPr="008A0EE7">
        <w:t xml:space="preserve">A value set may or need not be present irrespective of other fields. </w:t>
      </w:r>
    </w:p>
    <w:p w14:paraId="1A4A6629" w14:textId="77777777" w:rsidR="007D2F7A" w:rsidRPr="008A0EE7" w:rsidRDefault="007D2F7A" w:rsidP="00F8516E">
      <w:pPr>
        <w:pStyle w:val="Heading4"/>
        <w:rPr>
          <w:noProof/>
        </w:rPr>
      </w:pPr>
      <w:r w:rsidRPr="008A0EE7">
        <w:rPr>
          <w:noProof/>
        </w:rPr>
        <w:t>Second Alternate Value Set Version ID (DTM)</w:t>
      </w:r>
    </w:p>
    <w:p w14:paraId="333DE0A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67E12603"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276" w:name="_Hlt478362607"/>
    <w:bookmarkEnd w:id="276"/>
    <w:p w14:paraId="437C20C6" w14:textId="77777777" w:rsidR="007D2F7A" w:rsidRPr="008A0EE7" w:rsidRDefault="007D2F7A">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277" w:name="_Ref424028082"/>
      <w:r w:rsidRPr="008A0EE7">
        <w:rPr>
          <w:noProof/>
        </w:rPr>
        <w:fldChar w:fldCharType="begin"/>
      </w:r>
      <w:r w:rsidRPr="008A0EE7">
        <w:rPr>
          <w:noProof/>
        </w:rPr>
        <w:instrText xml:space="preserve"> XE "Data types: CNE" </w:instrText>
      </w:r>
      <w:r w:rsidRPr="008A0EE7">
        <w:rPr>
          <w:noProof/>
        </w:rPr>
        <w:fldChar w:fldCharType="end"/>
      </w:r>
      <w:bookmarkStart w:id="278" w:name="_Ref485523549"/>
      <w:bookmarkStart w:id="279" w:name="_Toc498145904"/>
      <w:bookmarkStart w:id="280" w:name="_Toc527864473"/>
      <w:bookmarkStart w:id="281" w:name="_Toc527865945"/>
      <w:bookmarkStart w:id="282" w:name="_Toc528481876"/>
      <w:bookmarkStart w:id="283" w:name="_Toc528482381"/>
      <w:bookmarkStart w:id="284" w:name="_Toc528482680"/>
      <w:bookmarkStart w:id="285" w:name="_Toc528482805"/>
      <w:bookmarkStart w:id="286" w:name="_Toc528486113"/>
      <w:bookmarkStart w:id="287" w:name="_Toc536689717"/>
      <w:bookmarkStart w:id="288" w:name="_Toc496462"/>
      <w:bookmarkStart w:id="289" w:name="_Toc524809"/>
      <w:bookmarkStart w:id="290" w:name="_Toc1802392"/>
      <w:bookmarkStart w:id="291" w:name="_Toc22448387"/>
      <w:bookmarkStart w:id="292" w:name="_Toc22697579"/>
      <w:bookmarkStart w:id="293" w:name="_Toc24273614"/>
      <w:bookmarkStart w:id="294" w:name="_Toc179780667"/>
      <w:bookmarkStart w:id="295" w:name="_Toc28953008"/>
      <w:r w:rsidRPr="008A0EE7">
        <w:rPr>
          <w:noProof/>
        </w:rPr>
        <w:t>CNE – coded with no exceptions</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0C02240D"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492DAB36" w14:textId="77777777" w:rsidR="007D2F7A" w:rsidRPr="008A0EE7" w:rsidRDefault="007D2F7A">
      <w:pPr>
        <w:pStyle w:val="ComponentTableCaption"/>
        <w:rPr>
          <w:noProof/>
        </w:rPr>
      </w:pPr>
      <w:bookmarkStart w:id="296"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5D367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80E221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3DABC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5F40E1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ECE75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7AEED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428D88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07EF5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75A1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E88A7" w14:textId="77777777" w:rsidR="007D2F7A" w:rsidRPr="008A0EE7" w:rsidRDefault="007D2F7A">
            <w:pPr>
              <w:pStyle w:val="ComponentTableHeader"/>
              <w:jc w:val="left"/>
              <w:rPr>
                <w:b w:val="0"/>
                <w:noProof/>
              </w:rPr>
            </w:pPr>
            <w:r w:rsidRPr="008A0EE7">
              <w:rPr>
                <w:noProof/>
              </w:rPr>
              <w:t>SEC.REF.</w:t>
            </w:r>
          </w:p>
        </w:tc>
      </w:tr>
      <w:tr w:rsidR="00EC4B2D" w:rsidRPr="008A0EE7" w14:paraId="6713F6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FEB4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4EC5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F6953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CC758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42AD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30D69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488DE1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1BC93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6D1D91" w14:textId="760F64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DFDC6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E665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DF16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6A05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6B0B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85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32D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B1538"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CC9E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BC6FD" w14:textId="2F0387A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44D97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BDC037"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0983AE2A"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BD2C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F0F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B451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93DFC" w14:textId="77777777" w:rsidR="007D2F7A" w:rsidRPr="008A0EE7" w:rsidRDefault="00000000">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38BAA7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01665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4F1E63" w14:textId="7D9CF33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BFC45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C94D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8BDD6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DCDE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490C3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663E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BED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855D0B"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D4F3D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F7FEF1" w14:textId="5C357A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6AD1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2690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F844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E6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5085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127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0B57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0064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366EB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C1F1EC" w14:textId="2EB5B36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FAF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F96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C7F26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4F87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E5CBE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B7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796EE8" w14:textId="77777777" w:rsidR="007D2F7A" w:rsidRPr="008A0EE7" w:rsidRDefault="00000000">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6A07C9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5D8A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6DA8B" w14:textId="7E417F0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CC07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1D8B4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B7588D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0ED2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EB62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A5B9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DA68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F45B8B"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B68A4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8855" w14:textId="26BBE0E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815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F5BC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CB08A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CAC5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5FB32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DFB0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9F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41DBCF"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19A6A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066C9B" w14:textId="69E8F5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D577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1395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67216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DAC54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0CFF8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73DB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B05B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A5ECFD"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8818F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A5F43" w14:textId="5D1D0DB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C47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5C850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46765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BC6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9CDC8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C4E9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41B7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3C745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E476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5F5173" w14:textId="151348B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23D2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FC4E4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353EA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65D76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68B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160C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EF10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2DEFA"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1410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1AEDDB" w14:textId="6175C0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94A2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54762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45A6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05481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AC9F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5FCF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9AFFC" w14:textId="77777777" w:rsidR="007D2F7A" w:rsidRPr="008A0EE7" w:rsidRDefault="00000000">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3A1496A"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D8A2C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7C916" w14:textId="7F897EF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55A4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DA1C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4D3BF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5C56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D51B8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28DB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1745B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DA7F6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4565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29D9F" w14:textId="1DAE47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0D12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223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8A008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826A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35B4E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6A48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F76D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22291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28FED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3D7F8" w14:textId="757B2A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C1AE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713EEC"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D87E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9C8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C86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53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06C2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5A2AB7"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D25A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D0D7B" w14:textId="66F4D0F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B514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333B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43F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9C7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4C2D31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129070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0054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90628"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E2E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5AE94D" w14:textId="1DF951C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13904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E0510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3928F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89DE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C21E6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927F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E2994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3E0D08"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386CB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ED89D" w14:textId="2DF13F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E722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7C2F49"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E2EC2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E132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5F3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4135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DC0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EE6A28"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96B45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8E35C" w14:textId="3835737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6863D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004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AD07A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074C6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0AE18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7A2D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21992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FD9BBF"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B4CF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B199DB" w14:textId="0AC6C23D"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2F606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CAFD8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B6E11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85D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847D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701A2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2A93B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537068"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90BE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12359" w14:textId="1F86401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788CC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585F1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1045C9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42D36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B508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20F7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151B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C5E2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45FE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3D7A47" w14:textId="4F3C4C2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3C9B5D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27F04F"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53ADF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8E424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90DF4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AD37A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E0D295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F8358B"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622AD2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E55931" w14:textId="25727781"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F4DBB0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540CC652"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9211C46"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56464CCB" w14:textId="77777777" w:rsidR="007D2F7A" w:rsidRPr="008A0EE7" w:rsidRDefault="007D2F7A">
      <w:pPr>
        <w:pStyle w:val="NormalIndented"/>
        <w:rPr>
          <w:noProof/>
        </w:rPr>
      </w:pPr>
      <w:r w:rsidRPr="008A0EE7">
        <w:rPr>
          <w:noProof/>
        </w:rPr>
        <w:lastRenderedPageBreak/>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1FCFDC2" w14:textId="77777777" w:rsidR="007D2F7A" w:rsidRPr="004D6B43" w:rsidRDefault="007D2F7A" w:rsidP="004D6B43">
      <w:pPr>
        <w:pStyle w:val="Example"/>
      </w:pPr>
      <w:r w:rsidRPr="004D6B43">
        <w:t>|0006-0106-58^Prinivil 10mg oral tablet^NDC|</w:t>
      </w:r>
    </w:p>
    <w:p w14:paraId="419FD88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2C42F08A" w14:textId="77777777" w:rsidR="007D2F7A" w:rsidRPr="008A0EE7" w:rsidRDefault="007D2F7A">
      <w:pPr>
        <w:pStyle w:val="Example"/>
      </w:pPr>
      <w:r>
        <w:t>|V^Verbal^HL70497^^^^2.8</w:t>
      </w:r>
      <w:r w:rsidRPr="008A0EE7">
        <w:t>|</w:t>
      </w:r>
    </w:p>
    <w:p w14:paraId="1F129FC6" w14:textId="77777777" w:rsidR="007D2F7A" w:rsidRPr="008A0EE7" w:rsidRDefault="007D2F7A">
      <w:pPr>
        <w:pStyle w:val="Heading4"/>
        <w:tabs>
          <w:tab w:val="num" w:pos="7060"/>
        </w:tabs>
        <w:rPr>
          <w:noProof/>
          <w:vanish/>
        </w:rPr>
      </w:pPr>
      <w:bookmarkStart w:id="297" w:name="_Toc179780668"/>
      <w:bookmarkEnd w:id="297"/>
    </w:p>
    <w:p w14:paraId="288826E7" w14:textId="77777777" w:rsidR="007D2F7A" w:rsidRPr="008A0EE7" w:rsidRDefault="007D2F7A">
      <w:pPr>
        <w:pStyle w:val="Heading4"/>
        <w:tabs>
          <w:tab w:val="num" w:pos="7060"/>
        </w:tabs>
        <w:rPr>
          <w:noProof/>
        </w:rPr>
      </w:pPr>
      <w:bookmarkStart w:id="298" w:name="_Toc498145905"/>
      <w:bookmarkStart w:id="299" w:name="_Toc527864474"/>
      <w:bookmarkStart w:id="300" w:name="_Toc527865946"/>
      <w:bookmarkStart w:id="301" w:name="_Toc179780669"/>
      <w:r w:rsidRPr="008A0EE7">
        <w:rPr>
          <w:noProof/>
        </w:rPr>
        <w:t>Identifier (ST)</w:t>
      </w:r>
      <w:bookmarkEnd w:id="298"/>
      <w:bookmarkEnd w:id="299"/>
      <w:bookmarkEnd w:id="300"/>
      <w:bookmarkEnd w:id="301"/>
    </w:p>
    <w:p w14:paraId="0A4939B2"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63729F9"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D51F3CB" w14:textId="77777777" w:rsidR="007D2F7A" w:rsidRPr="008A0EE7" w:rsidRDefault="007D2F7A">
      <w:pPr>
        <w:pStyle w:val="Heading4"/>
        <w:tabs>
          <w:tab w:val="num" w:pos="7060"/>
        </w:tabs>
        <w:rPr>
          <w:noProof/>
        </w:rPr>
      </w:pPr>
      <w:bookmarkStart w:id="302" w:name="_Toc498145906"/>
      <w:bookmarkStart w:id="303" w:name="_Toc527864475"/>
      <w:bookmarkStart w:id="304" w:name="_Toc527865947"/>
      <w:bookmarkStart w:id="305" w:name="_Toc179780670"/>
      <w:r w:rsidRPr="008A0EE7">
        <w:rPr>
          <w:noProof/>
        </w:rPr>
        <w:t>Text (ST)</w:t>
      </w:r>
      <w:bookmarkEnd w:id="302"/>
      <w:bookmarkEnd w:id="303"/>
      <w:bookmarkEnd w:id="304"/>
      <w:bookmarkEnd w:id="305"/>
    </w:p>
    <w:p w14:paraId="4C02B7B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1F4FDDC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55FACD8A" w14:textId="77777777" w:rsidR="007D2F7A" w:rsidRPr="008A0EE7" w:rsidRDefault="007D2F7A">
      <w:pPr>
        <w:pStyle w:val="Heading4"/>
        <w:tabs>
          <w:tab w:val="num" w:pos="7060"/>
        </w:tabs>
        <w:rPr>
          <w:noProof/>
        </w:rPr>
      </w:pPr>
      <w:bookmarkStart w:id="306" w:name="_Name_of_Coding_System_(ID)"/>
      <w:bookmarkStart w:id="307" w:name="_Toc498145907"/>
      <w:bookmarkStart w:id="308" w:name="_Toc527864476"/>
      <w:bookmarkStart w:id="309" w:name="_Toc527865948"/>
      <w:bookmarkStart w:id="310" w:name="_Ref171418385"/>
      <w:bookmarkStart w:id="311" w:name="_Ref171418428"/>
      <w:bookmarkStart w:id="312" w:name="_Toc179780671"/>
      <w:bookmarkEnd w:id="306"/>
      <w:r w:rsidRPr="008A0EE7">
        <w:rPr>
          <w:noProof/>
        </w:rPr>
        <w:t>Name of Coding System (ID)</w:t>
      </w:r>
      <w:bookmarkEnd w:id="307"/>
      <w:bookmarkEnd w:id="308"/>
      <w:bookmarkEnd w:id="309"/>
      <w:bookmarkEnd w:id="310"/>
      <w:bookmarkEnd w:id="311"/>
      <w:bookmarkEnd w:id="312"/>
    </w:p>
    <w:p w14:paraId="11AC0938"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0FEA53E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BA1A55A"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73513EC4"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0EE1D393" w14:textId="77777777" w:rsidR="007D2F7A" w:rsidRPr="008A0EE7" w:rsidRDefault="007D2F7A">
      <w:pPr>
        <w:pStyle w:val="Heading4"/>
        <w:tabs>
          <w:tab w:val="num" w:pos="7060"/>
        </w:tabs>
        <w:rPr>
          <w:noProof/>
        </w:rPr>
      </w:pPr>
      <w:bookmarkStart w:id="313" w:name="_Toc498145908"/>
      <w:bookmarkStart w:id="314" w:name="_Toc527864477"/>
      <w:bookmarkStart w:id="315" w:name="_Toc527865949"/>
      <w:bookmarkStart w:id="316" w:name="_Toc179780672"/>
      <w:r w:rsidRPr="008A0EE7">
        <w:rPr>
          <w:noProof/>
        </w:rPr>
        <w:t>Alternate Identifier (ST)</w:t>
      </w:r>
      <w:bookmarkEnd w:id="313"/>
      <w:bookmarkEnd w:id="314"/>
      <w:bookmarkEnd w:id="315"/>
      <w:bookmarkEnd w:id="316"/>
    </w:p>
    <w:p w14:paraId="087E7750"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6B3E16B"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DDBD043" w14:textId="77777777" w:rsidR="007D2F7A" w:rsidRPr="008A0EE7" w:rsidRDefault="007D2F7A">
      <w:pPr>
        <w:pStyle w:val="Heading4"/>
        <w:tabs>
          <w:tab w:val="num" w:pos="7060"/>
        </w:tabs>
        <w:rPr>
          <w:noProof/>
        </w:rPr>
      </w:pPr>
      <w:bookmarkStart w:id="317" w:name="_Toc498145909"/>
      <w:bookmarkStart w:id="318" w:name="_Toc527864478"/>
      <w:bookmarkStart w:id="319" w:name="_Toc527865950"/>
      <w:bookmarkStart w:id="320" w:name="_Toc179780673"/>
      <w:r w:rsidRPr="008A0EE7">
        <w:rPr>
          <w:noProof/>
        </w:rPr>
        <w:lastRenderedPageBreak/>
        <w:t>Alternate Text (ST)</w:t>
      </w:r>
      <w:bookmarkEnd w:id="317"/>
      <w:bookmarkEnd w:id="318"/>
      <w:bookmarkEnd w:id="319"/>
      <w:bookmarkEnd w:id="320"/>
    </w:p>
    <w:p w14:paraId="24D1871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53739DF"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2B3D750" w14:textId="77777777" w:rsidR="007D2F7A" w:rsidRPr="008A0EE7" w:rsidRDefault="007D2F7A">
      <w:pPr>
        <w:pStyle w:val="Heading4"/>
        <w:tabs>
          <w:tab w:val="num" w:pos="7060"/>
        </w:tabs>
        <w:rPr>
          <w:noProof/>
        </w:rPr>
      </w:pPr>
      <w:bookmarkStart w:id="321" w:name="_Ref436020521"/>
      <w:bookmarkStart w:id="322" w:name="_Toc498145910"/>
      <w:bookmarkStart w:id="323" w:name="_Toc527864479"/>
      <w:bookmarkStart w:id="324" w:name="_Toc527865951"/>
      <w:bookmarkStart w:id="325" w:name="_Toc179780674"/>
      <w:r w:rsidRPr="008A0EE7">
        <w:rPr>
          <w:noProof/>
        </w:rPr>
        <w:t>Name of Alternate Coding System (ID)</w:t>
      </w:r>
      <w:bookmarkEnd w:id="321"/>
      <w:bookmarkEnd w:id="322"/>
      <w:bookmarkEnd w:id="323"/>
      <w:bookmarkEnd w:id="324"/>
      <w:bookmarkEnd w:id="325"/>
    </w:p>
    <w:p w14:paraId="4857CD7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6B72FB71"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3525166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6AD8A303" w14:textId="77777777" w:rsidR="007D2F7A" w:rsidRPr="008A0EE7" w:rsidRDefault="007D2F7A">
      <w:pPr>
        <w:pStyle w:val="Heading4"/>
        <w:tabs>
          <w:tab w:val="num" w:pos="7060"/>
        </w:tabs>
        <w:rPr>
          <w:noProof/>
        </w:rPr>
      </w:pPr>
      <w:bookmarkStart w:id="326" w:name="_Toc498145911"/>
      <w:bookmarkStart w:id="327" w:name="_Toc527864480"/>
      <w:bookmarkStart w:id="328" w:name="_Toc527865952"/>
      <w:bookmarkStart w:id="329" w:name="_Toc179780675"/>
      <w:r w:rsidRPr="008A0EE7">
        <w:rPr>
          <w:noProof/>
        </w:rPr>
        <w:t>Coding System Version ID (ST)</w:t>
      </w:r>
      <w:bookmarkEnd w:id="326"/>
      <w:bookmarkEnd w:id="327"/>
      <w:bookmarkEnd w:id="328"/>
      <w:bookmarkEnd w:id="329"/>
    </w:p>
    <w:p w14:paraId="13F29C22"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5D5C8982"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214332B" w14:textId="77777777" w:rsidR="007D2F7A" w:rsidRPr="008A0EE7" w:rsidRDefault="007D2F7A">
      <w:pPr>
        <w:pStyle w:val="Heading4"/>
        <w:tabs>
          <w:tab w:val="num" w:pos="7060"/>
        </w:tabs>
        <w:rPr>
          <w:noProof/>
        </w:rPr>
      </w:pPr>
      <w:bookmarkStart w:id="330" w:name="_Ref435611253"/>
      <w:bookmarkStart w:id="331" w:name="_Toc498145912"/>
      <w:bookmarkStart w:id="332" w:name="_Toc527864481"/>
      <w:bookmarkStart w:id="333" w:name="_Toc527865953"/>
      <w:bookmarkStart w:id="334" w:name="_Toc179780676"/>
      <w:r w:rsidRPr="008A0EE7">
        <w:rPr>
          <w:noProof/>
        </w:rPr>
        <w:t>Alternate Coding System Version ID (ST)</w:t>
      </w:r>
      <w:bookmarkEnd w:id="330"/>
      <w:bookmarkEnd w:id="331"/>
      <w:bookmarkEnd w:id="332"/>
      <w:bookmarkEnd w:id="333"/>
      <w:bookmarkEnd w:id="334"/>
    </w:p>
    <w:p w14:paraId="1BFBC487" w14:textId="6BE8CCC5"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000C054D" w:rsidRPr="000C054D">
        <w:rPr>
          <w:rStyle w:val="HyperlinkText"/>
        </w:rPr>
        <w:t>2A.2.1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24AF229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DCEF9DB" w14:textId="77777777" w:rsidR="007D2F7A" w:rsidRPr="008A0EE7" w:rsidRDefault="007D2F7A">
      <w:pPr>
        <w:pStyle w:val="Heading4"/>
        <w:tabs>
          <w:tab w:val="num" w:pos="7060"/>
        </w:tabs>
        <w:rPr>
          <w:noProof/>
        </w:rPr>
      </w:pPr>
      <w:bookmarkStart w:id="335" w:name="_Toc498145913"/>
      <w:bookmarkStart w:id="336" w:name="_Toc527864482"/>
      <w:bookmarkStart w:id="337" w:name="_Toc527865954"/>
      <w:bookmarkStart w:id="338" w:name="_Toc179780677"/>
      <w:r w:rsidRPr="008A0EE7">
        <w:rPr>
          <w:noProof/>
        </w:rPr>
        <w:t>Original Text (ST)</w:t>
      </w:r>
      <w:bookmarkEnd w:id="335"/>
      <w:bookmarkEnd w:id="336"/>
      <w:bookmarkEnd w:id="337"/>
      <w:bookmarkEnd w:id="338"/>
    </w:p>
    <w:p w14:paraId="3854423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37C208E" w14:textId="77777777" w:rsidR="007D2F7A" w:rsidRPr="008A0EE7" w:rsidRDefault="007D2F7A">
      <w:pPr>
        <w:pStyle w:val="Heading4"/>
        <w:tabs>
          <w:tab w:val="num" w:pos="7060"/>
        </w:tabs>
        <w:rPr>
          <w:noProof/>
        </w:rPr>
      </w:pPr>
      <w:r w:rsidRPr="008A0EE7">
        <w:rPr>
          <w:noProof/>
        </w:rPr>
        <w:t>Second Alternate Identifier (ST)</w:t>
      </w:r>
    </w:p>
    <w:p w14:paraId="1BF99765"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5131ACD2" w14:textId="77777777" w:rsidR="007D2F7A" w:rsidRPr="008A0EE7" w:rsidRDefault="007D2F7A">
      <w:pPr>
        <w:pStyle w:val="Heading4"/>
        <w:tabs>
          <w:tab w:val="num" w:pos="7060"/>
        </w:tabs>
        <w:rPr>
          <w:noProof/>
        </w:rPr>
      </w:pPr>
      <w:r w:rsidRPr="008A0EE7">
        <w:rPr>
          <w:noProof/>
        </w:rPr>
        <w:t>Second Alternate Text (ST)</w:t>
      </w:r>
    </w:p>
    <w:p w14:paraId="79BFD7C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4FC668FA" w14:textId="77777777" w:rsidR="007D2F7A" w:rsidRPr="008A0EE7" w:rsidRDefault="007D2F7A">
      <w:pPr>
        <w:pStyle w:val="Heading4"/>
        <w:tabs>
          <w:tab w:val="num" w:pos="7060"/>
        </w:tabs>
        <w:rPr>
          <w:noProof/>
        </w:rPr>
      </w:pPr>
      <w:r w:rsidRPr="008A0EE7">
        <w:rPr>
          <w:noProof/>
        </w:rPr>
        <w:lastRenderedPageBreak/>
        <w:t>Name of Second Alternate Coding System (ID)</w:t>
      </w:r>
    </w:p>
    <w:p w14:paraId="09B61DC2"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2AA05446"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63CDCF21" w14:textId="77777777" w:rsidR="007D2F7A" w:rsidRPr="008A0EE7" w:rsidRDefault="007D2F7A">
      <w:pPr>
        <w:pStyle w:val="Heading4"/>
        <w:tabs>
          <w:tab w:val="num" w:pos="7060"/>
        </w:tabs>
        <w:rPr>
          <w:noProof/>
        </w:rPr>
      </w:pPr>
      <w:r w:rsidRPr="008A0EE7">
        <w:rPr>
          <w:noProof/>
        </w:rPr>
        <w:t>Second Alternate Coding System Version ID (ST)</w:t>
      </w:r>
    </w:p>
    <w:p w14:paraId="69900CB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5643A4C3" w14:textId="77777777" w:rsidR="007D2F7A" w:rsidRPr="008A0EE7" w:rsidRDefault="007D2F7A">
      <w:pPr>
        <w:pStyle w:val="Heading4"/>
      </w:pPr>
      <w:r w:rsidRPr="008A0EE7">
        <w:t>Coding System OID (ST)</w:t>
      </w:r>
    </w:p>
    <w:p w14:paraId="7C14AB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FF4CB41"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D26491E" w14:textId="77777777" w:rsidR="007D2F7A" w:rsidRPr="008A0EE7" w:rsidRDefault="007D2F7A">
      <w:pPr>
        <w:pStyle w:val="Heading4"/>
      </w:pPr>
      <w:r w:rsidRPr="008A0EE7">
        <w:t>Value Set OID (ST)</w:t>
      </w:r>
    </w:p>
    <w:p w14:paraId="30CFC8D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E58716A" w14:textId="77777777" w:rsidR="007D2F7A" w:rsidRDefault="007D2F7A">
      <w:pPr>
        <w:pStyle w:val="NormalIndented"/>
      </w:pPr>
      <w:r w:rsidRPr="008A0EE7">
        <w:t xml:space="preserve">A value set may or need not be present irrespective of other fields. </w:t>
      </w:r>
    </w:p>
    <w:p w14:paraId="1203C7C7"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613CFB8" w14:textId="77777777" w:rsidR="007D2F7A" w:rsidRPr="008A0EE7" w:rsidRDefault="007D2F7A">
      <w:pPr>
        <w:pStyle w:val="Heading4"/>
        <w:tabs>
          <w:tab w:val="num" w:pos="7060"/>
        </w:tabs>
        <w:rPr>
          <w:noProof/>
        </w:rPr>
      </w:pPr>
      <w:r w:rsidRPr="008A0EE7">
        <w:rPr>
          <w:noProof/>
        </w:rPr>
        <w:t>Value Set Version ID (DTM)</w:t>
      </w:r>
    </w:p>
    <w:p w14:paraId="3114A9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00A61E16"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FDCD49B" w14:textId="77777777" w:rsidR="007D2F7A" w:rsidRPr="008A0EE7" w:rsidRDefault="007D2F7A">
      <w:pPr>
        <w:pStyle w:val="Heading4"/>
      </w:pPr>
      <w:r w:rsidRPr="008A0EE7">
        <w:t>Alternate Coding System OID (ST)</w:t>
      </w:r>
    </w:p>
    <w:p w14:paraId="55D53B5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70534A4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6568547"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043C0D9" w14:textId="77777777" w:rsidR="007D2F7A" w:rsidRPr="008A0EE7" w:rsidRDefault="007D2F7A">
      <w:pPr>
        <w:pStyle w:val="Heading4"/>
      </w:pPr>
      <w:r w:rsidRPr="008A0EE7">
        <w:lastRenderedPageBreak/>
        <w:t>Alternate Value Set OID (ST)</w:t>
      </w:r>
    </w:p>
    <w:p w14:paraId="424A065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CE14831"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99B3DD7" w14:textId="77777777" w:rsidR="007D2F7A" w:rsidRPr="008A0EE7" w:rsidRDefault="007D2F7A">
      <w:pPr>
        <w:pStyle w:val="NormalIndented"/>
        <w:rPr>
          <w:color w:val="000000"/>
        </w:rPr>
      </w:pPr>
      <w:r w:rsidRPr="008A0EE7">
        <w:t xml:space="preserve">A value set may or need not be present irrespective of other fields. </w:t>
      </w:r>
    </w:p>
    <w:p w14:paraId="33A04A3B" w14:textId="77777777" w:rsidR="007D2F7A" w:rsidRPr="008A0EE7" w:rsidRDefault="007D2F7A">
      <w:pPr>
        <w:pStyle w:val="Heading4"/>
        <w:tabs>
          <w:tab w:val="num" w:pos="7060"/>
        </w:tabs>
        <w:rPr>
          <w:noProof/>
        </w:rPr>
      </w:pPr>
      <w:r w:rsidRPr="008A0EE7">
        <w:rPr>
          <w:noProof/>
        </w:rPr>
        <w:t>Alternate Value Set Version ID (DTM)</w:t>
      </w:r>
    </w:p>
    <w:p w14:paraId="274C8D3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3ED1E094"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14A15BB2" w14:textId="77777777" w:rsidR="007D2F7A" w:rsidRPr="008A0EE7" w:rsidRDefault="007D2F7A">
      <w:pPr>
        <w:pStyle w:val="Heading4"/>
      </w:pPr>
      <w:r w:rsidRPr="008A0EE7">
        <w:t>Second Alternate Coding System OID (ST)</w:t>
      </w:r>
    </w:p>
    <w:p w14:paraId="0D476B8C"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07F58FF6"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2A08963" w14:textId="77777777" w:rsidR="007D2F7A" w:rsidRPr="008A0EE7" w:rsidRDefault="007D2F7A">
      <w:pPr>
        <w:pStyle w:val="Heading4"/>
      </w:pPr>
      <w:r w:rsidRPr="008A0EE7">
        <w:t>Second Alternate Value Set OID (ST)</w:t>
      </w:r>
    </w:p>
    <w:p w14:paraId="13C37D93"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4DB52560" w14:textId="77777777" w:rsidR="007D2F7A"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7BDD3" w14:textId="77777777" w:rsidR="007D2F7A" w:rsidRPr="008A0EE7" w:rsidRDefault="007D2F7A">
      <w:pPr>
        <w:pStyle w:val="Heading4"/>
        <w:tabs>
          <w:tab w:val="num" w:pos="7060"/>
        </w:tabs>
        <w:rPr>
          <w:noProof/>
        </w:rPr>
      </w:pPr>
      <w:r w:rsidRPr="008A0EE7">
        <w:rPr>
          <w:noProof/>
        </w:rPr>
        <w:t>Second Alternate Value Set Version ID (DTM)</w:t>
      </w:r>
    </w:p>
    <w:p w14:paraId="5BEA1B5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3F27FB0D"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7BD6F3C4" w14:textId="77777777" w:rsidR="007D2F7A" w:rsidRPr="008A0EE7" w:rsidRDefault="007D2F7A">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339" w:name="_Ref536776708"/>
      <w:bookmarkStart w:id="340" w:name="_Toc496463"/>
      <w:bookmarkStart w:id="341" w:name="_Toc524810"/>
      <w:bookmarkStart w:id="342" w:name="_Toc1802393"/>
      <w:bookmarkStart w:id="343" w:name="_Toc22448388"/>
      <w:bookmarkStart w:id="344" w:name="_Toc22697580"/>
      <w:bookmarkStart w:id="345" w:name="_Toc24273615"/>
      <w:bookmarkStart w:id="346" w:name="_Toc179780678"/>
      <w:bookmarkStart w:id="347" w:name="_Toc28953009"/>
      <w:r w:rsidRPr="008A0EE7">
        <w:rPr>
          <w:noProof/>
        </w:rPr>
        <w:t>CNN - composite ID number and name simplified</w:t>
      </w:r>
      <w:bookmarkEnd w:id="339"/>
      <w:bookmarkEnd w:id="340"/>
      <w:bookmarkEnd w:id="341"/>
      <w:bookmarkEnd w:id="342"/>
      <w:bookmarkEnd w:id="343"/>
      <w:bookmarkEnd w:id="344"/>
      <w:bookmarkEnd w:id="345"/>
      <w:bookmarkEnd w:id="346"/>
      <w:bookmarkEnd w:id="347"/>
    </w:p>
    <w:p w14:paraId="0052A270"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7D2E5C74" w14:textId="77777777" w:rsidR="007D2F7A" w:rsidRPr="008A0EE7" w:rsidRDefault="007D2F7A">
      <w:pPr>
        <w:pStyle w:val="ComponentTableCaption"/>
        <w:rPr>
          <w:noProof/>
        </w:rPr>
      </w:pPr>
      <w:bookmarkStart w:id="348" w:name="CNS"/>
      <w:bookmarkStart w:id="349"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48"/>
      <w:bookmarkEnd w:id="3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CF3BAAF"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69DD011"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44030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F35F2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AC82D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2516D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EA766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ECBF7C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EE2C6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92AE083" w14:textId="77777777" w:rsidR="007D2F7A" w:rsidRPr="008A0EE7" w:rsidRDefault="007D2F7A">
            <w:pPr>
              <w:pStyle w:val="ComponentTableHeader"/>
              <w:rPr>
                <w:noProof/>
              </w:rPr>
            </w:pPr>
            <w:r w:rsidRPr="008A0EE7">
              <w:rPr>
                <w:noProof/>
              </w:rPr>
              <w:t>SEC.REF.</w:t>
            </w:r>
          </w:p>
        </w:tc>
      </w:tr>
      <w:tr w:rsidR="00EC4B2D" w:rsidRPr="008A0EE7" w14:paraId="669AC5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4DB52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2B4A0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C38C2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4E4114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C76AB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A6D27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E5F00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19364E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7FBDA2" w14:textId="14CD5F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1EC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8EC49A"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32192E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1F81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B678C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33E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FD41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C37D76"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FB0FE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29A800" w14:textId="304165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38C8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E292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0E92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2146F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EAB47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F3D1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C584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73AF3D"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0168DA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44247D" w14:textId="1F6B479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F4CD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C0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EE2BC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5E8B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0B0F9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6278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BFA7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824CB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8C568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4367E0" w14:textId="32AD40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33D5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71DD2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93EB6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DFCA5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625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C94D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191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4D69E3"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BE401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095CE3" w14:textId="51E5F7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485B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ED60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CB626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E8750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ADE363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D341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75BA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824B80"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C9741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BE301B" w14:textId="29D17E6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AC4F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EAC8E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C299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9307BB"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6A9C83D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17BF4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5CE172" w14:textId="77777777" w:rsidR="007D2F7A" w:rsidRPr="008A0EE7" w:rsidRDefault="00000000">
            <w:pPr>
              <w:pStyle w:val="ComponentTableBody"/>
              <w:rPr>
                <w:noProof/>
              </w:rPr>
            </w:pPr>
            <w:hyperlink r:id="rId25"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541C92E"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7CF9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B72B5" w14:textId="0A58865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2C07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64D3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5070B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40663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39E1A0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35A6F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7117AA" w14:textId="77777777" w:rsidR="007D2F7A" w:rsidRPr="008A0EE7" w:rsidRDefault="00000000">
            <w:pPr>
              <w:pStyle w:val="ComponentTableBody"/>
              <w:rPr>
                <w:noProof/>
              </w:rPr>
            </w:pPr>
            <w:hyperlink r:id="rId2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0A5ACA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EDD38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D1D6D8" w14:textId="4806F39C"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56DF7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218904"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D922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EE12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51270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25333C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F612EA" w14:textId="77777777" w:rsidR="007D2F7A" w:rsidRPr="008A0EE7" w:rsidRDefault="00000000">
            <w:pPr>
              <w:pStyle w:val="ComponentTableBody"/>
              <w:rPr>
                <w:noProof/>
              </w:rPr>
            </w:pPr>
            <w:hyperlink r:id="rId2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74068A4"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1CFB06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388C5F" w14:textId="52E6E58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340B9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B20FF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81B2A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37A48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2B00F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267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97F9D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B9BCCB"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38C77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00586" w14:textId="707095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8FD4A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0BCDF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70E9F49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593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F7AA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6797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53D6900" w14:textId="77777777" w:rsidR="007D2F7A" w:rsidRPr="008A0EE7" w:rsidRDefault="00000000">
            <w:pPr>
              <w:pStyle w:val="ComponentTableBody"/>
              <w:rPr>
                <w:noProof/>
              </w:rPr>
            </w:pPr>
            <w:hyperlink r:id="rId2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FF1D40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B60F9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552F1C" w14:textId="05CDC9C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380D7D9B"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78986A56"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A346CF1" w14:textId="77777777" w:rsidR="007D2F7A" w:rsidRPr="008A0EE7" w:rsidRDefault="007D2F7A">
      <w:pPr>
        <w:pStyle w:val="Heading4"/>
        <w:tabs>
          <w:tab w:val="num" w:pos="7060"/>
        </w:tabs>
        <w:rPr>
          <w:noProof/>
          <w:snapToGrid w:val="0"/>
          <w:vanish/>
        </w:rPr>
      </w:pPr>
      <w:bookmarkStart w:id="350" w:name="_Toc179780679"/>
      <w:bookmarkEnd w:id="350"/>
    </w:p>
    <w:p w14:paraId="18440B3B" w14:textId="77777777" w:rsidR="007D2F7A" w:rsidRPr="008A0EE7" w:rsidRDefault="007D2F7A">
      <w:pPr>
        <w:pStyle w:val="Heading4"/>
        <w:tabs>
          <w:tab w:val="num" w:pos="7060"/>
        </w:tabs>
        <w:rPr>
          <w:noProof/>
        </w:rPr>
      </w:pPr>
      <w:bookmarkStart w:id="351" w:name="_Toc179780680"/>
      <w:r w:rsidRPr="008A0EE7">
        <w:rPr>
          <w:noProof/>
        </w:rPr>
        <w:t>ID Number (ST)</w:t>
      </w:r>
      <w:bookmarkEnd w:id="351"/>
    </w:p>
    <w:p w14:paraId="056F9A53"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8004FF" w14:textId="77777777" w:rsidR="007D2F7A" w:rsidRPr="008A0EE7" w:rsidRDefault="007D2F7A">
      <w:pPr>
        <w:pStyle w:val="Heading4"/>
        <w:tabs>
          <w:tab w:val="num" w:pos="7060"/>
        </w:tabs>
        <w:rPr>
          <w:noProof/>
        </w:rPr>
      </w:pPr>
      <w:bookmarkStart w:id="352" w:name="_Toc179780681"/>
      <w:r w:rsidRPr="008A0EE7">
        <w:rPr>
          <w:noProof/>
        </w:rPr>
        <w:t>Family Name (ST)</w:t>
      </w:r>
      <w:bookmarkEnd w:id="352"/>
    </w:p>
    <w:p w14:paraId="3B4C6FDF" w14:textId="77777777" w:rsidR="007D2F7A" w:rsidRPr="008A0EE7" w:rsidRDefault="007D2F7A">
      <w:pPr>
        <w:pStyle w:val="NormalIndented"/>
        <w:rPr>
          <w:noProof/>
        </w:rPr>
      </w:pPr>
      <w:r w:rsidRPr="008A0EE7">
        <w:rPr>
          <w:noProof/>
        </w:rPr>
        <w:t>This component contains the person's family name in a string format.</w:t>
      </w:r>
    </w:p>
    <w:p w14:paraId="7E6C918E" w14:textId="77777777" w:rsidR="007D2F7A" w:rsidRPr="008A0EE7" w:rsidRDefault="007D2F7A">
      <w:pPr>
        <w:pStyle w:val="Heading4"/>
        <w:tabs>
          <w:tab w:val="num" w:pos="7060"/>
        </w:tabs>
        <w:rPr>
          <w:noProof/>
        </w:rPr>
      </w:pPr>
      <w:bookmarkStart w:id="353" w:name="_Toc179780682"/>
      <w:r w:rsidRPr="008A0EE7">
        <w:rPr>
          <w:noProof/>
        </w:rPr>
        <w:t>Given Name (ST)</w:t>
      </w:r>
      <w:bookmarkEnd w:id="353"/>
    </w:p>
    <w:p w14:paraId="2618E2BC" w14:textId="77777777" w:rsidR="007D2F7A" w:rsidRPr="008A0EE7" w:rsidRDefault="007D2F7A">
      <w:pPr>
        <w:pStyle w:val="NormalIndented"/>
        <w:rPr>
          <w:noProof/>
        </w:rPr>
      </w:pPr>
      <w:r w:rsidRPr="008A0EE7">
        <w:rPr>
          <w:noProof/>
        </w:rPr>
        <w:t>Used to specify a first name.</w:t>
      </w:r>
    </w:p>
    <w:p w14:paraId="23BEFA60" w14:textId="77777777" w:rsidR="007D2F7A" w:rsidRPr="008A0EE7" w:rsidRDefault="007D2F7A">
      <w:pPr>
        <w:pStyle w:val="Heading4"/>
        <w:tabs>
          <w:tab w:val="num" w:pos="7060"/>
        </w:tabs>
        <w:rPr>
          <w:noProof/>
        </w:rPr>
      </w:pPr>
      <w:bookmarkStart w:id="354" w:name="_Toc179780683"/>
      <w:r w:rsidRPr="008A0EE7">
        <w:rPr>
          <w:noProof/>
        </w:rPr>
        <w:t>Second and Further Given Names or Initials Thereof (ST)</w:t>
      </w:r>
      <w:bookmarkEnd w:id="354"/>
    </w:p>
    <w:p w14:paraId="7097F190" w14:textId="77777777" w:rsidR="007D2F7A" w:rsidRPr="008A0EE7" w:rsidRDefault="007D2F7A">
      <w:pPr>
        <w:pStyle w:val="Heading4"/>
        <w:tabs>
          <w:tab w:val="num" w:pos="7060"/>
        </w:tabs>
        <w:rPr>
          <w:noProof/>
        </w:rPr>
      </w:pPr>
      <w:bookmarkStart w:id="355" w:name="_Toc179780684"/>
      <w:r w:rsidRPr="008A0EE7">
        <w:rPr>
          <w:noProof/>
        </w:rPr>
        <w:t>Suffix (ST)</w:t>
      </w:r>
      <w:bookmarkEnd w:id="355"/>
    </w:p>
    <w:p w14:paraId="101B2677" w14:textId="77777777" w:rsidR="007D2F7A" w:rsidRPr="008A0EE7" w:rsidRDefault="007D2F7A">
      <w:pPr>
        <w:pStyle w:val="NormalIndented"/>
        <w:rPr>
          <w:noProof/>
        </w:rPr>
      </w:pPr>
      <w:r w:rsidRPr="008A0EE7">
        <w:rPr>
          <w:noProof/>
        </w:rPr>
        <w:t>Used to specify a name suffix (e.g., Jr. or III).</w:t>
      </w:r>
    </w:p>
    <w:p w14:paraId="7C9F4E29" w14:textId="77777777" w:rsidR="007D2F7A" w:rsidRPr="008A0EE7" w:rsidRDefault="007D2F7A">
      <w:pPr>
        <w:pStyle w:val="Heading4"/>
        <w:tabs>
          <w:tab w:val="num" w:pos="7060"/>
        </w:tabs>
        <w:rPr>
          <w:noProof/>
        </w:rPr>
      </w:pPr>
      <w:bookmarkStart w:id="356" w:name="_Toc179780685"/>
      <w:r w:rsidRPr="008A0EE7">
        <w:rPr>
          <w:noProof/>
        </w:rPr>
        <w:t>Prefix (ST)</w:t>
      </w:r>
      <w:bookmarkEnd w:id="356"/>
    </w:p>
    <w:p w14:paraId="06867E2C" w14:textId="77777777" w:rsidR="007D2F7A" w:rsidRPr="008A0EE7" w:rsidRDefault="007D2F7A">
      <w:pPr>
        <w:pStyle w:val="NormalIndented"/>
        <w:rPr>
          <w:noProof/>
        </w:rPr>
      </w:pPr>
      <w:r w:rsidRPr="008A0EE7">
        <w:rPr>
          <w:noProof/>
        </w:rPr>
        <w:t>Used to specify a name prefix (e.g., Dr.).</w:t>
      </w:r>
    </w:p>
    <w:p w14:paraId="70A31A73" w14:textId="77777777" w:rsidR="007D2F7A" w:rsidRPr="008A0EE7" w:rsidRDefault="007D2F7A">
      <w:pPr>
        <w:pStyle w:val="Heading4"/>
        <w:tabs>
          <w:tab w:val="num" w:pos="7060"/>
        </w:tabs>
        <w:rPr>
          <w:noProof/>
        </w:rPr>
      </w:pPr>
      <w:bookmarkStart w:id="357" w:name="_Toc179780686"/>
      <w:r w:rsidRPr="008A0EE7">
        <w:rPr>
          <w:noProof/>
        </w:rPr>
        <w:t>Degree (IS)</w:t>
      </w:r>
      <w:bookmarkEnd w:id="357"/>
    </w:p>
    <w:p w14:paraId="3C3A9E05" w14:textId="77777777" w:rsidR="007D2F7A" w:rsidRPr="008A0EE7" w:rsidRDefault="007D2F7A">
      <w:pPr>
        <w:pStyle w:val="NormalIndented"/>
        <w:rPr>
          <w:noProof/>
        </w:rPr>
      </w:pPr>
      <w:r w:rsidRPr="008A0EE7">
        <w:rPr>
          <w:noProof/>
        </w:rPr>
        <w:t xml:space="preserve">Used to specify an educational degree (e.g., MD). Refer to </w:t>
      </w:r>
      <w:hyperlink r:id="rId29"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CD038E" w14:textId="77777777" w:rsidR="007D2F7A" w:rsidRPr="008A0EE7" w:rsidRDefault="007D2F7A">
      <w:pPr>
        <w:pStyle w:val="Heading4"/>
        <w:tabs>
          <w:tab w:val="num" w:pos="7060"/>
        </w:tabs>
        <w:rPr>
          <w:noProof/>
        </w:rPr>
      </w:pPr>
      <w:bookmarkStart w:id="358" w:name="HL70360"/>
      <w:bookmarkStart w:id="359" w:name="_Toc179780687"/>
      <w:bookmarkEnd w:id="358"/>
      <w:r w:rsidRPr="008A0EE7">
        <w:rPr>
          <w:noProof/>
        </w:rPr>
        <w:t>Source Table (IS)</w:t>
      </w:r>
      <w:bookmarkEnd w:id="359"/>
    </w:p>
    <w:p w14:paraId="670E1AFA" w14:textId="77777777" w:rsidR="007D2F7A" w:rsidRPr="008A0EE7" w:rsidRDefault="007D2F7A">
      <w:pPr>
        <w:pStyle w:val="NormalIndented"/>
        <w:rPr>
          <w:noProof/>
        </w:rPr>
      </w:pPr>
      <w:r w:rsidRPr="008A0EE7">
        <w:rPr>
          <w:noProof/>
        </w:rPr>
        <w:t xml:space="preserve">Refer to </w:t>
      </w:r>
      <w:hyperlink r:id="rId30"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32DD219" w14:textId="77777777" w:rsidR="007D2F7A" w:rsidRPr="008A0EE7" w:rsidRDefault="007D2F7A">
      <w:pPr>
        <w:pStyle w:val="Heading4"/>
        <w:tabs>
          <w:tab w:val="num" w:pos="7060"/>
        </w:tabs>
        <w:rPr>
          <w:noProof/>
        </w:rPr>
      </w:pPr>
      <w:bookmarkStart w:id="360" w:name="HL70297"/>
      <w:bookmarkStart w:id="361" w:name="_Toc179780688"/>
      <w:bookmarkEnd w:id="360"/>
      <w:r w:rsidRPr="008A0EE7">
        <w:rPr>
          <w:noProof/>
        </w:rPr>
        <w:lastRenderedPageBreak/>
        <w:t>Assigning Authority - Namespace ID (IS)</w:t>
      </w:r>
      <w:bookmarkEnd w:id="361"/>
    </w:p>
    <w:p w14:paraId="2FE1C46D" w14:textId="47458DF9"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362" w:author="Lynn Laakso" w:date="2022-09-09T15:54:00Z">
        <w:r w:rsidR="000C054D" w:rsidRPr="000C054D">
          <w:rPr>
            <w:rStyle w:val="HyperlinkText"/>
          </w:rPr>
          <w:t>Assigning Authority (HD)</w:t>
        </w:r>
      </w:ins>
      <w:r>
        <w:fldChar w:fldCharType="end"/>
      </w:r>
      <w:r w:rsidRPr="008A0EE7">
        <w:rPr>
          <w:noProof/>
        </w:rPr>
        <w:t xml:space="preserve">" for definition. Refer to </w:t>
      </w:r>
      <w:hyperlink r:id="rId31"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3395E0C"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AD99AAC" w14:textId="77777777" w:rsidR="007D2F7A" w:rsidRPr="008A0EE7" w:rsidRDefault="007D2F7A">
      <w:pPr>
        <w:pStyle w:val="Heading4"/>
        <w:tabs>
          <w:tab w:val="num" w:pos="7060"/>
        </w:tabs>
        <w:rPr>
          <w:noProof/>
        </w:rPr>
      </w:pPr>
      <w:bookmarkStart w:id="363" w:name="_Toc179780689"/>
      <w:r w:rsidRPr="008A0EE7">
        <w:rPr>
          <w:noProof/>
        </w:rPr>
        <w:t>Assigning Authority - Universal ID (ST)</w:t>
      </w:r>
      <w:bookmarkEnd w:id="363"/>
    </w:p>
    <w:p w14:paraId="190F87B0" w14:textId="6A238E74"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364" w:author="Lynn Laakso" w:date="2022-09-09T15:54:00Z">
        <w:r w:rsidR="000C054D" w:rsidRPr="000C054D">
          <w:rPr>
            <w:rStyle w:val="HyperlinkText"/>
          </w:rPr>
          <w:t>Assigning Authority (HD)</w:t>
        </w:r>
      </w:ins>
      <w:r>
        <w:fldChar w:fldCharType="end"/>
      </w:r>
      <w:r w:rsidRPr="008A0EE7">
        <w:rPr>
          <w:noProof/>
        </w:rPr>
        <w:t>" for definition.</w:t>
      </w:r>
    </w:p>
    <w:p w14:paraId="03D53532"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6672DE" w14:textId="77777777" w:rsidR="007D2F7A" w:rsidRPr="008A0EE7" w:rsidRDefault="007D2F7A">
      <w:pPr>
        <w:pStyle w:val="Heading4"/>
        <w:tabs>
          <w:tab w:val="num" w:pos="7060"/>
        </w:tabs>
        <w:rPr>
          <w:noProof/>
        </w:rPr>
      </w:pPr>
      <w:bookmarkStart w:id="365" w:name="_Toc179780690"/>
      <w:r w:rsidRPr="008A0EE7">
        <w:rPr>
          <w:noProof/>
        </w:rPr>
        <w:t>Assigning Authority - Universal ID Type (ID)</w:t>
      </w:r>
      <w:bookmarkEnd w:id="365"/>
    </w:p>
    <w:p w14:paraId="66516EDC" w14:textId="7E2DB5D5"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ins w:id="366" w:author="Lynn Laakso" w:date="2022-09-09T15:54:00Z">
        <w:r w:rsidR="000C054D" w:rsidRPr="000C054D">
          <w:rPr>
            <w:rStyle w:val="HyperlinkText"/>
          </w:rPr>
          <w:t>Assigning Authority (HD)</w:t>
        </w:r>
      </w:ins>
      <w:r>
        <w:fldChar w:fldCharType="end"/>
      </w:r>
      <w:r w:rsidRPr="008A0EE7">
        <w:rPr>
          <w:noProof/>
        </w:rPr>
        <w:t xml:space="preserve">" for definition. If this component is a known UID refer to </w:t>
      </w:r>
      <w:hyperlink r:id="rId32"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5D16E14F"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1CE8969" w14:textId="77777777" w:rsidR="007D2F7A" w:rsidRPr="008A0EE7" w:rsidRDefault="007D2F7A">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67" w:name="_Ref358258228"/>
      <w:bookmarkStart w:id="368" w:name="_Toc359236013"/>
      <w:bookmarkStart w:id="369" w:name="_Toc498145915"/>
      <w:bookmarkStart w:id="370" w:name="_Toc527864484"/>
      <w:bookmarkStart w:id="371" w:name="_Toc527865956"/>
      <w:bookmarkStart w:id="372" w:name="_Toc528481877"/>
      <w:bookmarkStart w:id="373" w:name="_Toc528482382"/>
      <w:bookmarkStart w:id="374" w:name="_Toc528482681"/>
      <w:bookmarkStart w:id="375" w:name="_Toc528482806"/>
      <w:bookmarkStart w:id="376" w:name="_Toc528486114"/>
      <w:bookmarkStart w:id="377" w:name="_Toc536689719"/>
      <w:bookmarkStart w:id="378" w:name="_Toc496464"/>
      <w:bookmarkStart w:id="379" w:name="_Toc524811"/>
      <w:bookmarkStart w:id="380" w:name="_Toc1802394"/>
      <w:bookmarkStart w:id="381" w:name="_Toc22448389"/>
      <w:bookmarkStart w:id="382" w:name="_Toc22697581"/>
      <w:bookmarkStart w:id="383" w:name="_Toc24273616"/>
      <w:bookmarkStart w:id="384" w:name="_Toc179780691"/>
      <w:bookmarkStart w:id="385" w:name="_Toc28953010"/>
      <w:r w:rsidRPr="008A0EE7">
        <w:rPr>
          <w:noProof/>
        </w:rPr>
        <w:t>CP - composite price</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7B7A68B1" w14:textId="77777777" w:rsidR="007D2F7A" w:rsidRPr="008A0EE7" w:rsidRDefault="007D2F7A">
      <w:pPr>
        <w:pStyle w:val="ComponentTableCaption"/>
        <w:rPr>
          <w:noProof/>
        </w:rPr>
      </w:pPr>
      <w:bookmarkStart w:id="386"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47990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0F4F8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06BBAC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FEA177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29458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021647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C17BE5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5EEB1C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27F2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4861104" w14:textId="77777777" w:rsidR="007D2F7A" w:rsidRPr="008A0EE7" w:rsidRDefault="007D2F7A">
            <w:pPr>
              <w:pStyle w:val="ComponentTableHeader"/>
              <w:rPr>
                <w:b w:val="0"/>
                <w:noProof/>
              </w:rPr>
            </w:pPr>
            <w:r w:rsidRPr="008A0EE7">
              <w:rPr>
                <w:noProof/>
              </w:rPr>
              <w:t>SEC.REF.</w:t>
            </w:r>
          </w:p>
        </w:tc>
      </w:tr>
      <w:tr w:rsidR="00EC4B2D" w:rsidRPr="008A0EE7" w14:paraId="12DF58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3C65B7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AFA7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B491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63ABE22"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469D14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28D0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D9D2E4"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027C33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C0F762" w14:textId="7FE08D0C"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211898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E29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9435C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2E12C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689C5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4319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2383A6" w14:textId="77777777" w:rsidR="007D2F7A" w:rsidRPr="008A0EE7" w:rsidRDefault="00000000">
            <w:pPr>
              <w:pStyle w:val="ComponentTableBody"/>
              <w:rPr>
                <w:noProof/>
              </w:rPr>
            </w:pPr>
            <w:hyperlink r:id="rId33"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97E3EF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3B4149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AF107E" w14:textId="061DC10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E4C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E023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DF8BD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D9F5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BF61C2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A1E3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ADD4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B33585"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4D190C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054F41" w14:textId="378C3DD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80C48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8012B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5A93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D4B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37F44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FA258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1C91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FE4B13"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529302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D4BAB9" w14:textId="7C373B0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DE4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891C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0E6F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23E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C176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EFCA2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2A72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78D919"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292D5A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E7EA8C" w14:textId="7D1A148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24A62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20B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0346E6F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217093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85B8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96BC9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70D8384" w14:textId="77777777" w:rsidR="007D2F7A" w:rsidRPr="008A0EE7" w:rsidRDefault="00000000">
            <w:pPr>
              <w:pStyle w:val="ComponentTableBody"/>
              <w:rPr>
                <w:noProof/>
              </w:rPr>
            </w:pPr>
            <w:hyperlink r:id="rId34"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3C7B3FD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5F4CC9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D1E4FC" w14:textId="4609A0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0AB66E1E"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3AB2E26" w14:textId="77777777" w:rsidR="007D2F7A" w:rsidRPr="008A0EE7" w:rsidRDefault="007D2F7A">
      <w:pPr>
        <w:pStyle w:val="NormalIndented"/>
        <w:rPr>
          <w:noProof/>
        </w:rPr>
      </w:pPr>
      <w:r w:rsidRPr="008A0EE7">
        <w:rPr>
          <w:noProof/>
        </w:rPr>
        <w:t>Example:</w:t>
      </w:r>
    </w:p>
    <w:p w14:paraId="29161297" w14:textId="77777777" w:rsidR="007D2F7A" w:rsidRPr="008A0EE7" w:rsidRDefault="007D2F7A">
      <w:pPr>
        <w:pStyle w:val="Example"/>
      </w:pPr>
      <w:r w:rsidRPr="008A0EE7">
        <w:t>|100.00&amp;USD^UP^0^9^min^P~50.00&amp;USD^UP^10^59^min^P~10.00&amp;USD^UP^60^999^P~50.00&amp;USD^AP~200.00&amp;USD^PF</w:t>
      </w:r>
    </w:p>
    <w:p w14:paraId="4ED3F9D4" w14:textId="77777777" w:rsidR="007D2F7A" w:rsidRPr="008A0EE7" w:rsidRDefault="007D2F7A">
      <w:pPr>
        <w:pStyle w:val="Example"/>
      </w:pPr>
      <w:r w:rsidRPr="008A0EE7">
        <w:t>~80.00&amp;USD^DC|</w:t>
      </w:r>
    </w:p>
    <w:p w14:paraId="35242517" w14:textId="77777777" w:rsidR="007D2F7A" w:rsidRPr="008A0EE7" w:rsidRDefault="007D2F7A">
      <w:pPr>
        <w:pStyle w:val="Heading4"/>
        <w:tabs>
          <w:tab w:val="num" w:pos="7060"/>
        </w:tabs>
        <w:rPr>
          <w:noProof/>
          <w:vanish/>
        </w:rPr>
      </w:pPr>
      <w:bookmarkStart w:id="387" w:name="_Toc179780692"/>
      <w:bookmarkEnd w:id="387"/>
    </w:p>
    <w:p w14:paraId="46AFAC7C" w14:textId="77777777" w:rsidR="007D2F7A" w:rsidRPr="008A0EE7" w:rsidRDefault="007D2F7A">
      <w:pPr>
        <w:pStyle w:val="Heading4"/>
        <w:tabs>
          <w:tab w:val="num" w:pos="7060"/>
        </w:tabs>
        <w:rPr>
          <w:noProof/>
        </w:rPr>
      </w:pPr>
      <w:bookmarkStart w:id="388" w:name="_Toc498145916"/>
      <w:bookmarkStart w:id="389" w:name="_Toc527864485"/>
      <w:bookmarkStart w:id="390" w:name="_Toc527865957"/>
      <w:bookmarkStart w:id="391" w:name="_Toc179780693"/>
      <w:r w:rsidRPr="008A0EE7">
        <w:rPr>
          <w:noProof/>
        </w:rPr>
        <w:t>Price (MO)</w:t>
      </w:r>
      <w:bookmarkEnd w:id="388"/>
      <w:bookmarkEnd w:id="389"/>
      <w:bookmarkEnd w:id="390"/>
      <w:bookmarkEnd w:id="391"/>
    </w:p>
    <w:p w14:paraId="5C78F5AD" w14:textId="77777777" w:rsidR="007D2F7A" w:rsidRDefault="007D2F7A">
      <w:pPr>
        <w:pStyle w:val="NormalIndented"/>
        <w:rPr>
          <w:noProof/>
        </w:rPr>
      </w:pPr>
      <w:r w:rsidRPr="008A0EE7">
        <w:rPr>
          <w:noProof/>
        </w:rPr>
        <w:t xml:space="preserve">Definition: The only required component; usually containing a decimal point. </w:t>
      </w:r>
    </w:p>
    <w:p w14:paraId="2775C584" w14:textId="43E0AD1B"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000C054D" w:rsidRPr="000C054D">
        <w:rPr>
          <w:rStyle w:val="HyperlinkText"/>
        </w:rPr>
        <w:t>2A.2.41</w:t>
      </w:r>
      <w:r>
        <w:fldChar w:fldCharType="end"/>
      </w:r>
      <w:r w:rsidRPr="008A0EE7">
        <w:rPr>
          <w:noProof/>
        </w:rPr>
        <w:t>, "</w:t>
      </w:r>
      <w:r>
        <w:fldChar w:fldCharType="begin"/>
      </w:r>
      <w:r>
        <w:instrText xml:space="preserve"> REF _Ref358258209 \h  \* MERGEFORMAT </w:instrText>
      </w:r>
      <w:r>
        <w:fldChar w:fldCharType="separate"/>
      </w:r>
      <w:ins w:id="392" w:author="Lynn Laakso" w:date="2022-09-09T15:54:00Z">
        <w:r w:rsidR="000C054D" w:rsidRPr="000C054D">
          <w:rPr>
            <w:rStyle w:val="HyperlinkText"/>
          </w:rPr>
          <w:t>MO - money</w:t>
        </w:r>
      </w:ins>
      <w:r>
        <w:fldChar w:fldCharType="end"/>
      </w:r>
      <w:r w:rsidRPr="008A0EE7">
        <w:rPr>
          <w:noProof/>
        </w:rPr>
        <w:t>") is a subcomponent here.</w:t>
      </w:r>
    </w:p>
    <w:p w14:paraId="6C27205B" w14:textId="77777777" w:rsidR="007D2F7A" w:rsidRPr="008A0EE7" w:rsidRDefault="007D2F7A">
      <w:pPr>
        <w:pStyle w:val="Heading4"/>
        <w:tabs>
          <w:tab w:val="num" w:pos="7060"/>
        </w:tabs>
        <w:rPr>
          <w:noProof/>
        </w:rPr>
      </w:pPr>
      <w:bookmarkStart w:id="393" w:name="_Toc498145917"/>
      <w:bookmarkStart w:id="394" w:name="_Toc527864486"/>
      <w:bookmarkStart w:id="395" w:name="_Toc527865958"/>
      <w:bookmarkStart w:id="396" w:name="_Toc179780694"/>
      <w:r w:rsidRPr="008A0EE7">
        <w:rPr>
          <w:noProof/>
        </w:rPr>
        <w:t>Price Type (ID)</w:t>
      </w:r>
      <w:bookmarkEnd w:id="393"/>
      <w:bookmarkEnd w:id="394"/>
      <w:bookmarkEnd w:id="395"/>
      <w:bookmarkEnd w:id="396"/>
    </w:p>
    <w:p w14:paraId="3411473C" w14:textId="77777777" w:rsidR="007D2F7A" w:rsidRPr="008A0EE7" w:rsidRDefault="007D2F7A">
      <w:pPr>
        <w:pStyle w:val="NormalIndented"/>
        <w:rPr>
          <w:noProof/>
        </w:rPr>
      </w:pPr>
      <w:r w:rsidRPr="008A0EE7">
        <w:rPr>
          <w:noProof/>
        </w:rPr>
        <w:t xml:space="preserve">Definition: A coded value, data type ID.  Refer to </w:t>
      </w:r>
      <w:hyperlink r:id="rId35"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15E68C29" w14:textId="77777777" w:rsidR="007D2F7A" w:rsidRPr="008A0EE7" w:rsidRDefault="007D2F7A">
      <w:pPr>
        <w:pStyle w:val="Heading4"/>
        <w:tabs>
          <w:tab w:val="num" w:pos="7060"/>
        </w:tabs>
        <w:rPr>
          <w:noProof/>
        </w:rPr>
      </w:pPr>
      <w:bookmarkStart w:id="397" w:name="HL70205"/>
      <w:bookmarkStart w:id="398" w:name="_Toc498145918"/>
      <w:bookmarkStart w:id="399" w:name="_Toc527864487"/>
      <w:bookmarkStart w:id="400" w:name="_Toc527865959"/>
      <w:bookmarkStart w:id="401" w:name="_Toc179780695"/>
      <w:bookmarkEnd w:id="397"/>
      <w:r w:rsidRPr="008A0EE7">
        <w:rPr>
          <w:noProof/>
        </w:rPr>
        <w:lastRenderedPageBreak/>
        <w:t>From Value (NM)</w:t>
      </w:r>
      <w:bookmarkEnd w:id="398"/>
      <w:bookmarkEnd w:id="399"/>
      <w:bookmarkEnd w:id="400"/>
      <w:bookmarkEnd w:id="401"/>
    </w:p>
    <w:p w14:paraId="489BBFAF"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1A157EA8"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A8C3F4" w14:textId="77777777" w:rsidR="007D2F7A" w:rsidRPr="008A0EE7" w:rsidRDefault="007D2F7A">
      <w:pPr>
        <w:pStyle w:val="Heading4"/>
        <w:tabs>
          <w:tab w:val="num" w:pos="7060"/>
        </w:tabs>
        <w:rPr>
          <w:noProof/>
        </w:rPr>
      </w:pPr>
      <w:bookmarkStart w:id="402" w:name="_Toc498145919"/>
      <w:bookmarkStart w:id="403" w:name="_Toc527864488"/>
      <w:bookmarkStart w:id="404" w:name="_Toc527865960"/>
      <w:bookmarkStart w:id="405" w:name="_Toc179780696"/>
      <w:r w:rsidRPr="008A0EE7">
        <w:rPr>
          <w:noProof/>
        </w:rPr>
        <w:t>To Value (NM)</w:t>
      </w:r>
      <w:bookmarkEnd w:id="402"/>
      <w:bookmarkEnd w:id="403"/>
      <w:bookmarkEnd w:id="404"/>
      <w:bookmarkEnd w:id="405"/>
    </w:p>
    <w:p w14:paraId="76724812" w14:textId="77777777" w:rsidR="007D2F7A" w:rsidRPr="008A0EE7" w:rsidRDefault="007D2F7A">
      <w:pPr>
        <w:pStyle w:val="NormalIndented"/>
        <w:rPr>
          <w:noProof/>
        </w:rPr>
      </w:pPr>
      <w:r w:rsidRPr="008A0EE7">
        <w:rPr>
          <w:color w:val="000000"/>
        </w:rPr>
        <w:t>Definition: The number specifying the high limit or boundary of the range.</w:t>
      </w:r>
    </w:p>
    <w:p w14:paraId="1943D1FA" w14:textId="77777777" w:rsidR="007D2F7A" w:rsidRPr="008A0EE7" w:rsidRDefault="007D2F7A">
      <w:pPr>
        <w:pStyle w:val="Heading4"/>
        <w:tabs>
          <w:tab w:val="num" w:pos="7060"/>
        </w:tabs>
        <w:rPr>
          <w:noProof/>
        </w:rPr>
      </w:pPr>
      <w:bookmarkStart w:id="406" w:name="_Toc498145920"/>
      <w:bookmarkStart w:id="407" w:name="_Toc527864489"/>
      <w:bookmarkStart w:id="408" w:name="_Toc527865961"/>
      <w:bookmarkStart w:id="409" w:name="_Toc179780697"/>
      <w:r w:rsidRPr="008A0EE7">
        <w:rPr>
          <w:noProof/>
        </w:rPr>
        <w:t>Range Units (CWE)</w:t>
      </w:r>
      <w:bookmarkEnd w:id="406"/>
      <w:bookmarkEnd w:id="407"/>
      <w:bookmarkEnd w:id="408"/>
      <w:bookmarkEnd w:id="409"/>
    </w:p>
    <w:p w14:paraId="59DB2BFA"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6"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4832EC96"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4AB1D5E" w14:textId="77777777" w:rsidR="007D2F7A" w:rsidRPr="008A0EE7" w:rsidRDefault="007D2F7A">
      <w:pPr>
        <w:pStyle w:val="Heading4"/>
        <w:tabs>
          <w:tab w:val="num" w:pos="7060"/>
        </w:tabs>
        <w:rPr>
          <w:noProof/>
        </w:rPr>
      </w:pPr>
      <w:bookmarkStart w:id="410" w:name="_Toc498145921"/>
      <w:bookmarkStart w:id="411" w:name="_Toc527864490"/>
      <w:bookmarkStart w:id="412" w:name="_Toc527865962"/>
      <w:bookmarkStart w:id="413" w:name="_Toc179780698"/>
      <w:r w:rsidRPr="008A0EE7">
        <w:rPr>
          <w:noProof/>
        </w:rPr>
        <w:t>Range Type (ID)</w:t>
      </w:r>
      <w:bookmarkEnd w:id="410"/>
      <w:bookmarkEnd w:id="411"/>
      <w:bookmarkEnd w:id="412"/>
      <w:bookmarkEnd w:id="413"/>
    </w:p>
    <w:p w14:paraId="1392880D" w14:textId="77777777" w:rsidR="007D2F7A" w:rsidRPr="008A0EE7" w:rsidRDefault="007D2F7A">
      <w:pPr>
        <w:pStyle w:val="NormalIndented"/>
        <w:rPr>
          <w:noProof/>
        </w:rPr>
      </w:pPr>
      <w:r w:rsidRPr="008A0EE7">
        <w:rPr>
          <w:noProof/>
        </w:rPr>
        <w:t xml:space="preserve">Definition: Refer to </w:t>
      </w:r>
      <w:hyperlink r:id="rId37" w:anchor="HL70298" w:history="1">
        <w:r w:rsidRPr="008A0EE7">
          <w:rPr>
            <w:rStyle w:val="HyperlinkText"/>
            <w:noProof/>
          </w:rPr>
          <w:t>HL7 Table 0298 - CP Range Type</w:t>
        </w:r>
      </w:hyperlink>
      <w:r w:rsidRPr="008A0EE7">
        <w:rPr>
          <w:noProof/>
        </w:rPr>
        <w:t xml:space="preserve"> for valid values.</w:t>
      </w:r>
    </w:p>
    <w:bookmarkStart w:id="414" w:name="HL70298"/>
    <w:bookmarkEnd w:id="414"/>
    <w:p w14:paraId="777A1996" w14:textId="77777777" w:rsidR="007D2F7A" w:rsidRPr="008A0EE7" w:rsidRDefault="007D2F7A">
      <w:pPr>
        <w:pStyle w:val="Heading3"/>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415" w:name="_Ref358257655"/>
      <w:bookmarkStart w:id="416" w:name="_Toc359236014"/>
      <w:bookmarkStart w:id="417" w:name="_Toc498145922"/>
      <w:bookmarkStart w:id="418" w:name="_Toc527864491"/>
      <w:bookmarkStart w:id="419" w:name="_Toc527865963"/>
      <w:bookmarkStart w:id="420" w:name="_Toc528481878"/>
      <w:bookmarkStart w:id="421" w:name="_Toc528482383"/>
      <w:bookmarkStart w:id="422" w:name="_Toc528482682"/>
      <w:bookmarkStart w:id="423" w:name="_Toc528482807"/>
      <w:bookmarkStart w:id="424" w:name="_Toc528486115"/>
      <w:bookmarkStart w:id="425" w:name="_Toc536689720"/>
      <w:bookmarkStart w:id="426" w:name="_Toc496465"/>
      <w:bookmarkStart w:id="427" w:name="_Toc524812"/>
      <w:bookmarkStart w:id="428" w:name="_Toc1802395"/>
      <w:bookmarkStart w:id="429" w:name="_Toc22448390"/>
      <w:bookmarkStart w:id="430" w:name="_Toc22697582"/>
      <w:bookmarkStart w:id="431" w:name="_Toc24273617"/>
      <w:bookmarkStart w:id="432" w:name="_Toc179780699"/>
      <w:bookmarkStart w:id="433" w:name="_Toc28953011"/>
      <w:r w:rsidRPr="008A0EE7">
        <w:rPr>
          <w:noProof/>
        </w:rPr>
        <w:t>CQ - composite quantity with units</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r w:rsidRPr="008A0EE7">
        <w:rPr>
          <w:noProof/>
        </w:rPr>
        <w:t xml:space="preserve"> </w:t>
      </w:r>
    </w:p>
    <w:p w14:paraId="2234788B" w14:textId="77777777" w:rsidR="007D2F7A" w:rsidRPr="008A0EE7" w:rsidRDefault="007D2F7A">
      <w:pPr>
        <w:pStyle w:val="ComponentTableCaption"/>
        <w:rPr>
          <w:noProof/>
        </w:rPr>
      </w:pPr>
      <w:bookmarkStart w:id="434"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4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055AF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0139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405B92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A9D1F3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C2E8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85AA17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7F046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7D5AC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B374DAF"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AC2B49" w14:textId="77777777" w:rsidR="007D2F7A" w:rsidRPr="008A0EE7" w:rsidRDefault="007D2F7A">
            <w:pPr>
              <w:pStyle w:val="ComponentTableHeader"/>
              <w:rPr>
                <w:b w:val="0"/>
                <w:noProof/>
              </w:rPr>
            </w:pPr>
            <w:r w:rsidRPr="008A0EE7">
              <w:rPr>
                <w:noProof/>
              </w:rPr>
              <w:t>SEC.REF.</w:t>
            </w:r>
          </w:p>
        </w:tc>
      </w:tr>
      <w:tr w:rsidR="00EC4B2D" w:rsidRPr="008A0EE7" w14:paraId="54FB14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7FD8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B1C7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30037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01CFF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A93E1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630F49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2384B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A74E1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6C0B52" w14:textId="2FDDBE2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48C167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4A24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A70031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322A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D8A830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5D19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4BA9C9E" w14:textId="77777777" w:rsidR="007D2F7A" w:rsidRPr="008A0EE7" w:rsidRDefault="00000000">
            <w:pPr>
              <w:pStyle w:val="ComponentTableBody"/>
              <w:rPr>
                <w:noProof/>
              </w:rPr>
            </w:pPr>
            <w:hyperlink r:id="rId38"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36175C39"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3939D6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DCD2B3" w14:textId="72769B1B"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0D477DD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0AB2B4EA" w14:textId="77777777" w:rsidR="007D2F7A" w:rsidRPr="008A0EE7" w:rsidRDefault="007D2F7A">
      <w:pPr>
        <w:pStyle w:val="NormalIndented"/>
        <w:keepNext/>
        <w:rPr>
          <w:noProof/>
        </w:rPr>
      </w:pPr>
      <w:r w:rsidRPr="008A0EE7">
        <w:rPr>
          <w:noProof/>
        </w:rPr>
        <w:t>Examples:</w:t>
      </w:r>
    </w:p>
    <w:p w14:paraId="04D31D66" w14:textId="77777777" w:rsidR="007D2F7A" w:rsidRPr="008A0EE7" w:rsidRDefault="007D2F7A">
      <w:pPr>
        <w:pStyle w:val="Example"/>
      </w:pPr>
      <w:r w:rsidRPr="008A0EE7">
        <w:t>|123.7^kg|</w:t>
      </w:r>
      <w:r w:rsidRPr="008A0EE7">
        <w:tab/>
      </w:r>
      <w:r w:rsidRPr="008A0EE7">
        <w:tab/>
        <w:t>kilograms is an ISO unit</w:t>
      </w:r>
    </w:p>
    <w:p w14:paraId="321B81DC" w14:textId="77777777" w:rsidR="007D2F7A" w:rsidRPr="008A0EE7" w:rsidRDefault="007D2F7A">
      <w:pPr>
        <w:pStyle w:val="Example"/>
      </w:pPr>
      <w:r w:rsidRPr="008A0EE7">
        <w:t>|150^lb&amp;&amp;ANSI+|</w:t>
      </w:r>
      <w:r w:rsidRPr="008A0EE7">
        <w:tab/>
        <w:t>weight in pounds is a customary US unit defined within ANSI+.</w:t>
      </w:r>
    </w:p>
    <w:p w14:paraId="6451AA6A" w14:textId="77777777" w:rsidR="007D2F7A" w:rsidRPr="008A0EE7" w:rsidRDefault="007D2F7A">
      <w:pPr>
        <w:pStyle w:val="Heading4"/>
        <w:tabs>
          <w:tab w:val="num" w:pos="7060"/>
        </w:tabs>
        <w:rPr>
          <w:noProof/>
          <w:vanish/>
        </w:rPr>
      </w:pPr>
      <w:bookmarkStart w:id="435" w:name="_Toc179780700"/>
      <w:bookmarkEnd w:id="435"/>
    </w:p>
    <w:p w14:paraId="2C038804" w14:textId="77777777" w:rsidR="007D2F7A" w:rsidRPr="008A0EE7" w:rsidRDefault="007D2F7A">
      <w:pPr>
        <w:pStyle w:val="Heading4"/>
        <w:tabs>
          <w:tab w:val="num" w:pos="7060"/>
        </w:tabs>
        <w:rPr>
          <w:noProof/>
        </w:rPr>
      </w:pPr>
      <w:bookmarkStart w:id="436" w:name="_Toc498145923"/>
      <w:bookmarkStart w:id="437" w:name="_Toc527864492"/>
      <w:bookmarkStart w:id="438" w:name="_Toc527865964"/>
      <w:bookmarkStart w:id="439" w:name="_Toc179780701"/>
      <w:r w:rsidRPr="008A0EE7">
        <w:rPr>
          <w:noProof/>
        </w:rPr>
        <w:t>Quantity (NM)</w:t>
      </w:r>
      <w:bookmarkEnd w:id="436"/>
      <w:bookmarkEnd w:id="437"/>
      <w:bookmarkEnd w:id="438"/>
      <w:bookmarkEnd w:id="439"/>
    </w:p>
    <w:p w14:paraId="1E85BD53" w14:textId="77777777" w:rsidR="007D2F7A" w:rsidRPr="008A0EE7" w:rsidRDefault="007D2F7A">
      <w:pPr>
        <w:pStyle w:val="NormalIndented"/>
        <w:rPr>
          <w:noProof/>
        </w:rPr>
      </w:pPr>
      <w:r w:rsidRPr="008A0EE7">
        <w:rPr>
          <w:noProof/>
        </w:rPr>
        <w:t>Definition: This component specifies the numeric quantity or amount of an entity.</w:t>
      </w:r>
    </w:p>
    <w:p w14:paraId="0BBCD1A7" w14:textId="77777777" w:rsidR="007D2F7A" w:rsidRPr="008A0EE7" w:rsidRDefault="007D2F7A">
      <w:pPr>
        <w:pStyle w:val="Heading4"/>
        <w:tabs>
          <w:tab w:val="num" w:pos="7060"/>
        </w:tabs>
        <w:rPr>
          <w:noProof/>
        </w:rPr>
      </w:pPr>
      <w:bookmarkStart w:id="440" w:name="_Toc498145924"/>
      <w:bookmarkStart w:id="441" w:name="_Toc527864493"/>
      <w:bookmarkStart w:id="442" w:name="_Toc527865965"/>
      <w:bookmarkStart w:id="443" w:name="_Toc179780702"/>
      <w:r w:rsidRPr="008A0EE7">
        <w:rPr>
          <w:noProof/>
        </w:rPr>
        <w:t>Units (CWE)</w:t>
      </w:r>
      <w:bookmarkEnd w:id="440"/>
      <w:bookmarkEnd w:id="441"/>
      <w:bookmarkEnd w:id="442"/>
      <w:bookmarkEnd w:id="443"/>
    </w:p>
    <w:p w14:paraId="65C3A57E"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9"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1DB0CAF6" w14:textId="77777777" w:rsidR="00923706" w:rsidRPr="008A0EE7" w:rsidRDefault="00923706">
      <w:pPr>
        <w:pStyle w:val="NormalIndented"/>
        <w:rPr>
          <w:noProof/>
        </w:rPr>
      </w:pPr>
      <w:r w:rsidRPr="00F21240">
        <w:rPr>
          <w:noProof/>
        </w:rPr>
        <w:t xml:space="preserve">Refer to </w:t>
      </w:r>
      <w:hyperlink r:id="rId40" w:anchor="HL70794" w:history="1">
        <w:r>
          <w:t>user-defined</w:t>
        </w:r>
        <w:r w:rsidRPr="00FE0C80">
          <w:t xml:space="preserve"> Table 0</w:t>
        </w:r>
        <w:r>
          <w:t>794</w:t>
        </w:r>
        <w:r w:rsidRPr="00FE0C80">
          <w:t xml:space="preserve"> - </w:t>
        </w:r>
        <w:r>
          <w:t>Units</w:t>
        </w:r>
        <w:bookmarkStart w:id="444" w:name="_Hlt1595534"/>
        <w:bookmarkEnd w:id="444"/>
      </w:hyperlink>
      <w:r w:rsidRPr="00F21240">
        <w:rPr>
          <w:noProof/>
        </w:rPr>
        <w:t xml:space="preserve"> </w:t>
      </w:r>
      <w:r>
        <w:rPr>
          <w:noProof/>
        </w:rPr>
        <w:t xml:space="preserve">in Chaper 2C, Code Tables, </w:t>
      </w:r>
      <w:r w:rsidRPr="00F21240">
        <w:rPr>
          <w:noProof/>
        </w:rPr>
        <w:t>for valid values.</w:t>
      </w:r>
    </w:p>
    <w:bookmarkStart w:id="445" w:name="_Ref424028142"/>
    <w:p w14:paraId="22670055" w14:textId="77777777" w:rsidR="007D2F7A" w:rsidRPr="008A0EE7" w:rsidRDefault="007D2F7A" w:rsidP="007D2F7A">
      <w:pPr>
        <w:pStyle w:val="Heading3"/>
        <w:rPr>
          <w:noProof/>
          <w:snapToGrid w:val="0"/>
        </w:rPr>
      </w:pPr>
      <w:r w:rsidRPr="008A0EE7">
        <w:rPr>
          <w:noProof/>
        </w:rPr>
        <w:lastRenderedPageBreak/>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446" w:name="_Ref174854"/>
      <w:bookmarkStart w:id="447" w:name="_Toc496466"/>
      <w:bookmarkStart w:id="448" w:name="_Toc524813"/>
      <w:bookmarkStart w:id="449" w:name="_Toc1802396"/>
      <w:bookmarkStart w:id="450" w:name="_Toc22448391"/>
      <w:bookmarkStart w:id="451" w:name="_Toc22697583"/>
      <w:bookmarkStart w:id="452" w:name="_Toc24273618"/>
      <w:bookmarkStart w:id="453" w:name="_Toc179780703"/>
      <w:bookmarkStart w:id="454" w:name="_Toc28953012"/>
      <w:r w:rsidRPr="008A0EE7">
        <w:rPr>
          <w:noProof/>
        </w:rPr>
        <w:t xml:space="preserve">CSU - </w:t>
      </w:r>
      <w:r w:rsidRPr="008A0EE7">
        <w:rPr>
          <w:noProof/>
          <w:snapToGrid w:val="0"/>
        </w:rPr>
        <w:t>channel sensitivity and units</w:t>
      </w:r>
      <w:bookmarkEnd w:id="446"/>
      <w:bookmarkEnd w:id="447"/>
      <w:bookmarkEnd w:id="448"/>
      <w:bookmarkEnd w:id="449"/>
      <w:bookmarkEnd w:id="450"/>
      <w:bookmarkEnd w:id="451"/>
      <w:bookmarkEnd w:id="452"/>
      <w:bookmarkEnd w:id="453"/>
      <w:bookmarkEnd w:id="454"/>
    </w:p>
    <w:p w14:paraId="648482DC"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4A9D24C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09991E52" w14:textId="77777777" w:rsidR="007D2F7A" w:rsidRPr="008A0EE7" w:rsidRDefault="007D2F7A">
      <w:pPr>
        <w:pStyle w:val="ComponentTableCaption"/>
        <w:rPr>
          <w:noProof/>
          <w:snapToGrid w:val="0"/>
        </w:rPr>
      </w:pPr>
      <w:bookmarkStart w:id="455"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5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CADC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2CE776"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B8722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1FF5B2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C58574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41951E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A6704B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D2CFAD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19F9E1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81851F" w14:textId="77777777" w:rsidR="007D2F7A" w:rsidRPr="008A0EE7" w:rsidRDefault="007D2F7A">
            <w:pPr>
              <w:pStyle w:val="ComponentTableHeader"/>
              <w:rPr>
                <w:noProof/>
              </w:rPr>
            </w:pPr>
            <w:r w:rsidRPr="008A0EE7">
              <w:rPr>
                <w:noProof/>
              </w:rPr>
              <w:t>SEC.REF.</w:t>
            </w:r>
          </w:p>
        </w:tc>
      </w:tr>
      <w:tr w:rsidR="00EC4B2D" w:rsidRPr="008A0EE7" w14:paraId="747996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F03C2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E43B15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F81F3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D35B1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59C1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6787D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D2872A"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89824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E1573" w14:textId="0CCED14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7221FF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A293A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30707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A707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CBD1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3E2CA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43CC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10B42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1EDD6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5FF5B" w14:textId="74CC08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FAD0B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316C1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A0CD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A1DB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6BA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1AA7D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A5C5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47231"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6EBDC9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F64476" w14:textId="1F265C3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0FC3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92C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12CEF2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DF85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56E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E37C4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7CE644" w14:textId="77777777" w:rsidR="007D2F7A" w:rsidRPr="008A0EE7" w:rsidRDefault="00000000">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E9A79C9"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173EE3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A124DB" w14:textId="0DCB8E5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F5DF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BE374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5AD0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D52B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5BAB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C1F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EB20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5B20ED"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30B15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3493F" w14:textId="7A4A86B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D780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32110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FC439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9C6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A8D5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11E3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458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8CB081"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685BF2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72BD5E" w14:textId="0143243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81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19D7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B36FF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7DA5E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784C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1E1F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A8A730" w14:textId="77777777" w:rsidR="007D2F7A" w:rsidRPr="008A0EE7" w:rsidRDefault="00000000">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422A964"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0C929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51F06E" w14:textId="7C54A27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CB83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0FC3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5E7E4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42819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E7353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60E6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7229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B65613"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910EA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01E56E" w14:textId="5594AA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96F9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5E7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89F78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2ABA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5109D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897E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C1FA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BE45DD"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8AF1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20BAE" w14:textId="0B9F8DE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0761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01285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1756BBE"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0B3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80BA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0A5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3222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39B0F"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17077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99B6D2" w14:textId="3F300B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74E5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296D6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C56A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CCDBE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1CB6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89DD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F1D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373B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83A36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5246D9" w14:textId="1A17B7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36F8D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91497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6BCB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EF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FDE3AE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85FF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278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F43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2BFB5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AC636F" w14:textId="4CA755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46820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98964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5DC9FE4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92BE30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B033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AAAC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B65DDF" w14:textId="77777777" w:rsidR="007D2F7A" w:rsidRPr="008A0EE7" w:rsidRDefault="00000000">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63C07B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180080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4D7400" w14:textId="6763B2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DE52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9576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08B718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8DF5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1E32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87CF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B2109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687048"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2AA881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D4009" w14:textId="0525C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6481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FF23E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41030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131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AAD8A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B6B4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2266B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0AFD1"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065C3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0C2E99" w14:textId="634D95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BAA6A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3226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5DBC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E3A7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C5F3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128A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A90C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6FF8CF"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7A8D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805FC" w14:textId="7A6C788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F31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4245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6B3CD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DD30B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2A357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51E3E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3A1E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192E5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52138B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E193E2" w14:textId="098B7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BF232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CA58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B6A6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2CA4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B987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1A7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B62A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7D63C2"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1168C7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C0BBD1" w14:textId="18109C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1AEC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4595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7350B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D728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EF12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9891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0FD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B6AFCE"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E831E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12AFD" w14:textId="044A3E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1FBB0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E71464" w14:textId="77777777" w:rsidR="007D2F7A" w:rsidRPr="008A0EE7" w:rsidRDefault="007D2F7A">
            <w:pPr>
              <w:pStyle w:val="ComponentTableBody"/>
              <w:rPr>
                <w:noProof/>
              </w:rPr>
            </w:pPr>
            <w:r w:rsidRPr="008A0EE7">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1D062D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17D36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A1636F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1486B9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25363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C3C4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A422E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0E91C9" w14:textId="3FDB352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D642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EE83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40FEF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53D5C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53C91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AC78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8A4A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2BF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314D2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99C98E" w14:textId="228B64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2A72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B7657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5DBB66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D32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7606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ED0C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3B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C94A6"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312F6E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9D35ED" w14:textId="18DF17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222529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4803B2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66A7B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E1CFEA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96244E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9FB26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2FCB28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5ABE76"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0B499CA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0B2F60" w14:textId="583968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6BBB2DB"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69C91E1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63949B2B" w14:textId="77777777" w:rsidR="007D2F7A" w:rsidRPr="008A0EE7" w:rsidRDefault="007D2F7A">
      <w:pPr>
        <w:pStyle w:val="Heading4"/>
        <w:tabs>
          <w:tab w:val="num" w:pos="7060"/>
        </w:tabs>
        <w:rPr>
          <w:noProof/>
          <w:vanish/>
        </w:rPr>
      </w:pPr>
      <w:bookmarkStart w:id="456" w:name="_Toc179780704"/>
      <w:bookmarkEnd w:id="456"/>
    </w:p>
    <w:p w14:paraId="5711A4A6" w14:textId="77777777" w:rsidR="007D2F7A" w:rsidRPr="008A0EE7" w:rsidRDefault="007D2F7A">
      <w:pPr>
        <w:pStyle w:val="Heading4"/>
        <w:tabs>
          <w:tab w:val="num" w:pos="7060"/>
        </w:tabs>
        <w:rPr>
          <w:noProof/>
        </w:rPr>
      </w:pPr>
      <w:bookmarkStart w:id="457" w:name="_Toc179780705"/>
      <w:r w:rsidRPr="008A0EE7">
        <w:rPr>
          <w:noProof/>
        </w:rPr>
        <w:t>Channel Sensitivity (NM)</w:t>
      </w:r>
      <w:bookmarkEnd w:id="457"/>
    </w:p>
    <w:p w14:paraId="5AE660F3"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532232A7" w14:textId="77777777" w:rsidR="007D2F7A" w:rsidRPr="008A0EE7" w:rsidRDefault="007D2F7A">
      <w:pPr>
        <w:pStyle w:val="Heading4"/>
        <w:tabs>
          <w:tab w:val="num" w:pos="7060"/>
        </w:tabs>
        <w:rPr>
          <w:noProof/>
        </w:rPr>
      </w:pPr>
      <w:bookmarkStart w:id="458" w:name="_Toc179780706"/>
      <w:r w:rsidRPr="008A0EE7">
        <w:rPr>
          <w:noProof/>
        </w:rPr>
        <w:t>Unit of Measure Identifier (ST)</w:t>
      </w:r>
      <w:bookmarkEnd w:id="458"/>
      <w:r w:rsidRPr="008A0EE7">
        <w:rPr>
          <w:noProof/>
        </w:rPr>
        <w:t xml:space="preserve"> </w:t>
      </w:r>
    </w:p>
    <w:p w14:paraId="61FE0B7B"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6A0B4D37" w14:textId="77777777" w:rsidR="007D2F7A" w:rsidRPr="008A0EE7" w:rsidRDefault="007D2F7A">
      <w:pPr>
        <w:pStyle w:val="Heading4"/>
        <w:tabs>
          <w:tab w:val="num" w:pos="7060"/>
        </w:tabs>
        <w:rPr>
          <w:noProof/>
        </w:rPr>
      </w:pPr>
      <w:bookmarkStart w:id="459" w:name="_Toc179780707"/>
      <w:r w:rsidRPr="008A0EE7">
        <w:rPr>
          <w:noProof/>
        </w:rPr>
        <w:t>Unit of Measure Description (ST)</w:t>
      </w:r>
      <w:bookmarkEnd w:id="459"/>
    </w:p>
    <w:p w14:paraId="4E9E2786"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245F12C7" w14:textId="77777777" w:rsidR="007D2F7A" w:rsidRPr="008A0EE7" w:rsidRDefault="007D2F7A">
      <w:pPr>
        <w:pStyle w:val="Heading4"/>
        <w:tabs>
          <w:tab w:val="num" w:pos="7060"/>
        </w:tabs>
        <w:rPr>
          <w:noProof/>
        </w:rPr>
      </w:pPr>
      <w:bookmarkStart w:id="460" w:name="_Toc179780708"/>
      <w:r w:rsidRPr="008A0EE7">
        <w:rPr>
          <w:noProof/>
        </w:rPr>
        <w:t>Unit of Measure Coding System (ID)</w:t>
      </w:r>
      <w:bookmarkEnd w:id="460"/>
    </w:p>
    <w:p w14:paraId="6E6020A0" w14:textId="77777777" w:rsidR="007D2F7A" w:rsidRPr="008A0EE7" w:rsidRDefault="007D2F7A">
      <w:pPr>
        <w:pStyle w:val="NormalIndented"/>
        <w:rPr>
          <w:noProof/>
        </w:rPr>
      </w:pPr>
      <w:r w:rsidRPr="008A0EE7">
        <w:rPr>
          <w:noProof/>
        </w:rPr>
        <w:t xml:space="preserve">Definition: Specifies the designated system of units. Refer to </w:t>
      </w:r>
      <w:hyperlink r:id="rId44"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8D08D23"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73C37105" w14:textId="77777777" w:rsidR="007D2F7A" w:rsidRPr="008A0EE7" w:rsidRDefault="007D2F7A">
      <w:pPr>
        <w:pStyle w:val="Heading4"/>
        <w:tabs>
          <w:tab w:val="num" w:pos="7060"/>
        </w:tabs>
        <w:rPr>
          <w:noProof/>
        </w:rPr>
      </w:pPr>
      <w:bookmarkStart w:id="461" w:name="_Toc179780709"/>
      <w:r w:rsidRPr="008A0EE7">
        <w:rPr>
          <w:noProof/>
        </w:rPr>
        <w:t>Alternate Unit of Measure Identifier (ST)</w:t>
      </w:r>
      <w:bookmarkEnd w:id="461"/>
    </w:p>
    <w:p w14:paraId="2BD3D004"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7E00563"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83BA24B" w14:textId="77777777" w:rsidR="007D2F7A" w:rsidRPr="008A0EE7" w:rsidRDefault="007D2F7A">
      <w:pPr>
        <w:pStyle w:val="Heading4"/>
        <w:tabs>
          <w:tab w:val="num" w:pos="7060"/>
        </w:tabs>
        <w:rPr>
          <w:noProof/>
        </w:rPr>
      </w:pPr>
      <w:bookmarkStart w:id="462" w:name="_Toc179780710"/>
      <w:r w:rsidRPr="008A0EE7">
        <w:rPr>
          <w:noProof/>
        </w:rPr>
        <w:t>Alternate Unit of Measure Description (ST)</w:t>
      </w:r>
      <w:bookmarkEnd w:id="462"/>
    </w:p>
    <w:p w14:paraId="52CE16D9"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74F697C" w14:textId="77777777" w:rsidR="007D2F7A" w:rsidRPr="008A0EE7" w:rsidRDefault="007D2F7A">
      <w:pPr>
        <w:pStyle w:val="Heading4"/>
        <w:tabs>
          <w:tab w:val="num" w:pos="7060"/>
        </w:tabs>
        <w:rPr>
          <w:noProof/>
        </w:rPr>
      </w:pPr>
      <w:bookmarkStart w:id="463" w:name="_Toc179780711"/>
      <w:r w:rsidRPr="008A0EE7">
        <w:rPr>
          <w:noProof/>
        </w:rPr>
        <w:lastRenderedPageBreak/>
        <w:t>Alternate Unit of Measure Coding System (ID)</w:t>
      </w:r>
      <w:bookmarkEnd w:id="463"/>
    </w:p>
    <w:p w14:paraId="4C8E8E0B"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5"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3EC073A"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60DDFDA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3F58073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2F19C13E"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A172F7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6845D5E" w14:textId="77777777" w:rsidR="007D2F7A" w:rsidRPr="008A0EE7" w:rsidRDefault="007D2F7A">
      <w:pPr>
        <w:pStyle w:val="Heading4"/>
        <w:tabs>
          <w:tab w:val="num" w:pos="7060"/>
        </w:tabs>
        <w:rPr>
          <w:noProof/>
        </w:rPr>
      </w:pPr>
      <w:r w:rsidRPr="008A0EE7">
        <w:rPr>
          <w:noProof/>
        </w:rPr>
        <w:t>Original Text (ST)</w:t>
      </w:r>
    </w:p>
    <w:p w14:paraId="0EFEAC0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1A49F4"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1A940570"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BA14D77"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625956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5AE1CC69"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236BCE3C"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6"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79D3917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4480488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086AB21E"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03FEB4A" w14:textId="77777777" w:rsidR="007D2F7A" w:rsidRPr="008A0EE7" w:rsidRDefault="007D2F7A">
      <w:pPr>
        <w:pStyle w:val="Heading4"/>
      </w:pPr>
      <w:r w:rsidRPr="008A0EE7">
        <w:rPr>
          <w:noProof/>
          <w:snapToGrid w:val="0"/>
        </w:rPr>
        <w:t xml:space="preserve">Unit of Measure </w:t>
      </w:r>
      <w:r w:rsidRPr="008A0EE7">
        <w:t>Coding System OID (ST)</w:t>
      </w:r>
    </w:p>
    <w:p w14:paraId="2F3226D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w:t>
      </w:r>
      <w:r w:rsidRPr="008A0EE7">
        <w:lastRenderedPageBreak/>
        <w:t xml:space="preserve">table. For externally defined code systems the OID registered in the HL7 OID registry SHALL be used. </w:t>
      </w:r>
    </w:p>
    <w:p w14:paraId="3207C47E"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F09F036" w14:textId="77777777" w:rsidR="007D2F7A" w:rsidRPr="008A0EE7" w:rsidRDefault="007D2F7A">
      <w:pPr>
        <w:pStyle w:val="Heading4"/>
      </w:pPr>
      <w:r w:rsidRPr="008A0EE7">
        <w:rPr>
          <w:noProof/>
          <w:snapToGrid w:val="0"/>
        </w:rPr>
        <w:t xml:space="preserve">Unit of Measure </w:t>
      </w:r>
      <w:r w:rsidRPr="008A0EE7">
        <w:t>Value Set OID (ST)</w:t>
      </w:r>
    </w:p>
    <w:p w14:paraId="6B512AA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3DEE76C"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0D31B" w14:textId="77777777" w:rsidR="007D2F7A" w:rsidRPr="008A0EE7" w:rsidRDefault="007D2F7A">
      <w:pPr>
        <w:pStyle w:val="NormalIndented"/>
        <w:rPr>
          <w:color w:val="000000"/>
        </w:rPr>
      </w:pPr>
      <w:r w:rsidRPr="008A0EE7">
        <w:t xml:space="preserve">A value set may or need not be present irrespective of other fields. </w:t>
      </w:r>
    </w:p>
    <w:p w14:paraId="528F877A"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674D36E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183FFEC2"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6A1D0CD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782DFC2"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2CF0A23"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0BC4D9E1"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19E73547"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5F3A288" w14:textId="77777777" w:rsidR="0032421E" w:rsidRPr="008A0EE7" w:rsidRDefault="0032421E" w:rsidP="0032421E">
      <w:pPr>
        <w:pStyle w:val="NormalIndented"/>
        <w:rPr>
          <w:color w:val="000000"/>
        </w:rPr>
      </w:pPr>
      <w:r w:rsidRPr="008A0EE7">
        <w:t>A value set may or need not be present irrespective of other fields. .</w:t>
      </w:r>
    </w:p>
    <w:p w14:paraId="7EAF2F04" w14:textId="77777777"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14:paraId="21ABB713"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539B08E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DB06352"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72DF3AD8"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78E16C9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w:t>
      </w:r>
      <w:r w:rsidRPr="008A0EE7">
        <w:lastRenderedPageBreak/>
        <w:t xml:space="preserve">table. For externally defined code systems the OID registered in the HL7 OID registry SHALL be used. </w:t>
      </w:r>
    </w:p>
    <w:p w14:paraId="7B110F36"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588189C5"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C8F2DD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BDEAB29" w14:textId="77777777" w:rsidR="007D2F7A" w:rsidRDefault="007D2F7A">
      <w:pPr>
        <w:pStyle w:val="NormalIndented"/>
      </w:pPr>
      <w:r w:rsidRPr="008A0EE7">
        <w:t xml:space="preserve">A value set may or need not be present irrespective of other fields. </w:t>
      </w:r>
    </w:p>
    <w:p w14:paraId="485908C1" w14:textId="77777777" w:rsidR="0032421E" w:rsidRPr="008A0EE7" w:rsidRDefault="0032421E" w:rsidP="0032421E">
      <w:pPr>
        <w:pStyle w:val="Note"/>
        <w:rPr>
          <w:color w:val="000000"/>
        </w:rPr>
      </w:pPr>
      <w:r w:rsidRPr="0032421E">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AB1AB2F"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D00E01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15A1F780"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01A0A9DE"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64" w:name="_Ref485523616"/>
      <w:bookmarkStart w:id="465" w:name="_Toc498145925"/>
      <w:bookmarkStart w:id="466" w:name="_Toc527864494"/>
      <w:bookmarkStart w:id="467" w:name="_Toc527865966"/>
      <w:bookmarkStart w:id="468" w:name="_Toc528481879"/>
      <w:bookmarkStart w:id="469" w:name="_Toc528482384"/>
      <w:bookmarkStart w:id="470" w:name="_Toc528482683"/>
      <w:bookmarkStart w:id="471" w:name="_Toc528482808"/>
      <w:bookmarkStart w:id="472" w:name="_Toc528486116"/>
      <w:bookmarkStart w:id="473" w:name="_Toc536689722"/>
      <w:bookmarkStart w:id="474" w:name="_Toc496467"/>
      <w:bookmarkStart w:id="475" w:name="_Toc524814"/>
      <w:bookmarkStart w:id="476" w:name="_Toc1802397"/>
      <w:bookmarkStart w:id="477" w:name="_Toc22448392"/>
      <w:bookmarkStart w:id="478" w:name="_Toc22697584"/>
      <w:bookmarkStart w:id="479" w:name="_Toc24273619"/>
      <w:bookmarkStart w:id="480" w:name="_Toc179780712"/>
      <w:bookmarkStart w:id="481" w:name="_Toc28953013"/>
      <w:r w:rsidRPr="008A0EE7">
        <w:t>CWE – coded with exceptions</w:t>
      </w:r>
      <w:bookmarkEnd w:id="445"/>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p w14:paraId="0BA15E4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8A9845C" w14:textId="77777777" w:rsidR="007D2F7A" w:rsidRPr="008A0EE7" w:rsidRDefault="007D2F7A">
      <w:pPr>
        <w:pStyle w:val="ComponentTableCaption"/>
        <w:rPr>
          <w:noProof/>
        </w:rPr>
      </w:pPr>
      <w:bookmarkStart w:id="482"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8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3CD4D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478ADD"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A6FC61"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22CE2A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EFF79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9E15DB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5D58556"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B68E2C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1D0980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A66078E" w14:textId="77777777" w:rsidR="007D2F7A" w:rsidRPr="008A0EE7" w:rsidRDefault="007D2F7A">
            <w:pPr>
              <w:pStyle w:val="ComponentTableHeader"/>
              <w:jc w:val="left"/>
              <w:rPr>
                <w:b w:val="0"/>
                <w:noProof/>
              </w:rPr>
            </w:pPr>
            <w:r w:rsidRPr="008A0EE7">
              <w:rPr>
                <w:noProof/>
              </w:rPr>
              <w:t>SEC.REF.</w:t>
            </w:r>
          </w:p>
        </w:tc>
      </w:tr>
      <w:tr w:rsidR="00EC4B2D" w:rsidRPr="008A0EE7" w14:paraId="2564F40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BCFDB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5E1A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92272CD"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99B030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D10F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13CF1D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16DB7C"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9EF13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BF1A69" w14:textId="1E5CD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99F6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F3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E6D6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CBED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666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7E4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8CC6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AD556C"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2EB2F3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461B81" w14:textId="24E795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62F6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8D00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B6219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891C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0D68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6E67D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917FAF" w14:textId="77777777" w:rsidR="007D2F7A" w:rsidRPr="008A0EE7" w:rsidRDefault="00000000">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C56B6"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EF73A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8F8EB9" w14:textId="690D98C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0292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99A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7A880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880F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C58FC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D2A9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C8E2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6AC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41448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2B5903" w14:textId="32ACE9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ED1B2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C0938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6E805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66B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35A4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FD55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318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A21B9E"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B0A4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FC4E8" w14:textId="375837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9827B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B3F7C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35089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96B83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69E8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29D6F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CC67BC9" w14:textId="77777777" w:rsidR="007D2F7A" w:rsidRPr="008A0EE7" w:rsidRDefault="00000000">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87938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D3477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EAC3D" w14:textId="05A934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82F3E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9E04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A7F18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C9C2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45C84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21B29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CC76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E1BF6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378D5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6AB1D" w14:textId="4788BC0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AAC12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8BA1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BF26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2B706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8391E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823C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06A94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18239"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83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A8137" w14:textId="5458F6B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76E942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459B2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75D5E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0D13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A8B60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5CD9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1E6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ECA5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77473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7422F9" w14:textId="3B210CE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83167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378DD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64A39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879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57B3E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2BA7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D4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CFAF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9866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B6293" w14:textId="798894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3674F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552D9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0C30F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3BB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F016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F10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73A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707B6"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0BF8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290310" w14:textId="6966C2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CC3E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7161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C8A6D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9B532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86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03E0BC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567496" w14:textId="77777777" w:rsidR="007D2F7A" w:rsidRPr="008A0EE7" w:rsidRDefault="00000000">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AC367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559E4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930FA7" w14:textId="6E0DA6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AE68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931797" w14:textId="77777777" w:rsidR="007D2F7A" w:rsidRPr="008A0EE7" w:rsidRDefault="007D2F7A">
            <w:pPr>
              <w:pStyle w:val="ComponentTableBody"/>
              <w:rPr>
                <w:noProof/>
              </w:rPr>
            </w:pPr>
            <w:r w:rsidRPr="008A0EE7">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6BFCEE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7F54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09877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DE3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5E5F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7EDDDE"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1253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10DAFF" w14:textId="01320C8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A085C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D525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D7DD0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768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0F5A0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FD93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16A1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3B7CB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12C0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5DE433" w14:textId="36947CC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D9FF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CDE09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E2CEB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62AC7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806B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991B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AE0AC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008E7"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9C23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8E396" w14:textId="6EB1C0A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0EAD7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29CB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282C5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D4935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24571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02D6D2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C0AD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D2D3D"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2D4D75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98B881" w14:textId="5DFBC05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D88C8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5CEA68"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39987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ECD8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57F52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85AF9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3ADF6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CC7FD1"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47503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AE809C" w14:textId="1BE443F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B6CF6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818D3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C13C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D681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3BA4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33B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5C69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38FB1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50046E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1E6DF3" w14:textId="5477123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C8C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FCD7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0BA5C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6DD27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3086C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AEA4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F95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3D986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7E0BC3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4DDA9F" w14:textId="4985C00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589E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D88F6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D02B7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49E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0D6E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DA6A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ECF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C661C"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7B608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81543F" w14:textId="1197CA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3CD66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FA76D"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6F0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A71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D1DF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151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447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8AB02F"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295B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BD78BB" w14:textId="675DB4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80922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F1F5B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326BB3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8E2C4D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EA6775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33C71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0D5B7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1FA1EF4"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3822F7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62A963" w14:textId="488A9044"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183BC9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15E67E64"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68B8923"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7218D024" w14:textId="77777777" w:rsidR="007D2F7A" w:rsidRPr="008A0EE7" w:rsidRDefault="007D2F7A">
      <w:pPr>
        <w:pStyle w:val="NormalIndented"/>
        <w:rPr>
          <w:noProof/>
        </w:rPr>
      </w:pPr>
      <w:bookmarkStart w:id="483" w:name="CWE_UsageNote"/>
      <w:bookmarkEnd w:id="483"/>
      <w:r w:rsidRPr="008A0EE7">
        <w:rPr>
          <w:rStyle w:val="Strong"/>
          <w:noProof/>
        </w:rPr>
        <w:t xml:space="preserve">Usage Notes: </w:t>
      </w:r>
      <w:r w:rsidRPr="008A0EE7">
        <w:rPr>
          <w:noProof/>
        </w:rPr>
        <w:t>The CWE data type should be used for coded fields with one or more of the following characteristics:</w:t>
      </w:r>
    </w:p>
    <w:p w14:paraId="3CF5D968" w14:textId="77777777" w:rsidR="007D2F7A" w:rsidRPr="008A0EE7" w:rsidRDefault="007D2F7A">
      <w:pPr>
        <w:pStyle w:val="NormalIndented"/>
        <w:numPr>
          <w:ilvl w:val="0"/>
          <w:numId w:val="7"/>
        </w:numPr>
        <w:rPr>
          <w:noProof/>
        </w:rPr>
      </w:pPr>
      <w:r w:rsidRPr="008A0EE7">
        <w:rPr>
          <w:noProof/>
        </w:rPr>
        <w:t>The identifier code (CWE.1) component is optional</w:t>
      </w:r>
    </w:p>
    <w:p w14:paraId="3EA24D03"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73714AF2"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5C552477"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4964E17D"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94FE0AF" w14:textId="77777777">
        <w:tc>
          <w:tcPr>
            <w:tcW w:w="2213" w:type="dxa"/>
            <w:shd w:val="clear" w:color="auto" w:fill="E6E6E6"/>
          </w:tcPr>
          <w:p w14:paraId="3E2B66B4"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220FEF9E"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8684D46"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34695E35"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436B95" w14:textId="77777777">
        <w:tc>
          <w:tcPr>
            <w:tcW w:w="2213" w:type="dxa"/>
          </w:tcPr>
          <w:p w14:paraId="186B73B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6D42FAA9"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D9714AA"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68008D8E"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13FAE1B2" w14:textId="77777777">
        <w:tc>
          <w:tcPr>
            <w:tcW w:w="2213" w:type="dxa"/>
          </w:tcPr>
          <w:p w14:paraId="4D831BA7" w14:textId="77777777" w:rsidR="007D2F7A" w:rsidRPr="008A0EE7" w:rsidRDefault="007D2F7A">
            <w:pPr>
              <w:pStyle w:val="NormalIndented"/>
              <w:tabs>
                <w:tab w:val="clear" w:pos="1440"/>
              </w:tabs>
              <w:ind w:left="0"/>
              <w:rPr>
                <w:noProof/>
              </w:rPr>
            </w:pPr>
            <w:r w:rsidRPr="008A0EE7">
              <w:rPr>
                <w:noProof/>
              </w:rPr>
              <w:lastRenderedPageBreak/>
              <w:t>Contained in site-specific extensions to model value set</w:t>
            </w:r>
          </w:p>
        </w:tc>
        <w:tc>
          <w:tcPr>
            <w:tcW w:w="2213" w:type="dxa"/>
          </w:tcPr>
          <w:p w14:paraId="39C8BE7E"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540C60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0FA0E15"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1E5E73D6" w14:textId="77777777">
        <w:tc>
          <w:tcPr>
            <w:tcW w:w="2213" w:type="dxa"/>
          </w:tcPr>
          <w:p w14:paraId="1AB127A2"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194A3926"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4F7F26F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C0747E8"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13276A54" w14:textId="77777777">
        <w:tc>
          <w:tcPr>
            <w:tcW w:w="2213" w:type="dxa"/>
          </w:tcPr>
          <w:p w14:paraId="288EA971" w14:textId="77777777"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14:paraId="04071F9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20534E34"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36EBE7C6" w14:textId="77777777" w:rsidR="007D2F7A" w:rsidRPr="008A0EE7" w:rsidRDefault="007D2F7A">
            <w:pPr>
              <w:pStyle w:val="NormalIndented"/>
              <w:tabs>
                <w:tab w:val="clear" w:pos="1440"/>
              </w:tabs>
              <w:ind w:left="0"/>
              <w:rPr>
                <w:noProof/>
              </w:rPr>
            </w:pPr>
            <w:r w:rsidRPr="008A0EE7">
              <w:rPr>
                <w:noProof/>
              </w:rPr>
              <w:t>Must not be populated.</w:t>
            </w:r>
          </w:p>
        </w:tc>
      </w:tr>
    </w:tbl>
    <w:p w14:paraId="6A26D25C" w14:textId="77777777" w:rsidR="007D2F7A" w:rsidRPr="008A0EE7" w:rsidRDefault="007D2F7A" w:rsidP="007D2F7A">
      <w:pPr>
        <w:pStyle w:val="NormalIndented"/>
      </w:pPr>
      <w:r w:rsidRPr="008A0EE7">
        <w:t>As an example, consider “currency” codes where:</w:t>
      </w:r>
    </w:p>
    <w:p w14:paraId="6E60F5F3"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8C86603"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5AFE48F2"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68414D2B"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418231CC" w14:textId="77777777" w:rsidTr="00740600">
        <w:trPr>
          <w:cantSplit/>
          <w:trHeight w:val="20"/>
        </w:trPr>
        <w:tc>
          <w:tcPr>
            <w:tcW w:w="2750" w:type="dxa"/>
            <w:shd w:val="clear" w:color="auto" w:fill="D9D9D9"/>
          </w:tcPr>
          <w:p w14:paraId="2C3A61FC"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6CDC19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2E886472"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CF858CA" w14:textId="77777777" w:rsidTr="00740600">
        <w:trPr>
          <w:cantSplit/>
          <w:trHeight w:val="20"/>
        </w:trPr>
        <w:tc>
          <w:tcPr>
            <w:tcW w:w="2750" w:type="dxa"/>
            <w:vMerge w:val="restart"/>
          </w:tcPr>
          <w:p w14:paraId="3ABD246B"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052AF76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5C6154A0"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DC1C169" w14:textId="77777777" w:rsidTr="00740600">
        <w:trPr>
          <w:cantSplit/>
          <w:trHeight w:val="20"/>
        </w:trPr>
        <w:tc>
          <w:tcPr>
            <w:tcW w:w="2750" w:type="dxa"/>
            <w:vMerge/>
          </w:tcPr>
          <w:p w14:paraId="7E730EFA" w14:textId="77777777" w:rsidR="007D2F7A" w:rsidRPr="00740600" w:rsidRDefault="007D2F7A" w:rsidP="00740600">
            <w:pPr>
              <w:pStyle w:val="OtherTableBody"/>
              <w:rPr>
                <w:rStyle w:val="NormalIndentedChar1"/>
                <w:sz w:val="16"/>
                <w:szCs w:val="20"/>
              </w:rPr>
            </w:pPr>
          </w:p>
        </w:tc>
        <w:tc>
          <w:tcPr>
            <w:tcW w:w="1781" w:type="dxa"/>
            <w:vAlign w:val="center"/>
          </w:tcPr>
          <w:p w14:paraId="1F12859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249C5DA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3A4F5E8A" w14:textId="77777777" w:rsidTr="00740600">
        <w:trPr>
          <w:cantSplit/>
          <w:trHeight w:val="20"/>
        </w:trPr>
        <w:tc>
          <w:tcPr>
            <w:tcW w:w="2750" w:type="dxa"/>
            <w:vMerge/>
          </w:tcPr>
          <w:p w14:paraId="2D25A8A5" w14:textId="77777777" w:rsidR="007D2F7A" w:rsidRPr="00740600" w:rsidRDefault="007D2F7A" w:rsidP="00740600">
            <w:pPr>
              <w:pStyle w:val="OtherTableBody"/>
              <w:rPr>
                <w:rStyle w:val="NormalIndentedChar1"/>
                <w:sz w:val="16"/>
                <w:szCs w:val="20"/>
              </w:rPr>
            </w:pPr>
          </w:p>
        </w:tc>
        <w:tc>
          <w:tcPr>
            <w:tcW w:w="1781" w:type="dxa"/>
            <w:vAlign w:val="center"/>
          </w:tcPr>
          <w:p w14:paraId="18C3911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21A10BD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29AAAD8B" w14:textId="77777777" w:rsidTr="00740600">
        <w:trPr>
          <w:cantSplit/>
          <w:trHeight w:val="260"/>
        </w:trPr>
        <w:tc>
          <w:tcPr>
            <w:tcW w:w="2750" w:type="dxa"/>
            <w:vMerge/>
          </w:tcPr>
          <w:p w14:paraId="11EAB984"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74DBA73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753D3D8C" w14:textId="77777777" w:rsidTr="00740600">
        <w:trPr>
          <w:cantSplit/>
          <w:trHeight w:val="20"/>
        </w:trPr>
        <w:tc>
          <w:tcPr>
            <w:tcW w:w="2750" w:type="dxa"/>
            <w:vMerge/>
          </w:tcPr>
          <w:p w14:paraId="13D068C4" w14:textId="77777777" w:rsidR="007D2F7A" w:rsidRPr="00740600" w:rsidRDefault="007D2F7A" w:rsidP="00740600">
            <w:pPr>
              <w:pStyle w:val="OtherTableBody"/>
              <w:rPr>
                <w:rStyle w:val="NormalIndentedChar1"/>
                <w:sz w:val="16"/>
                <w:szCs w:val="20"/>
              </w:rPr>
            </w:pPr>
          </w:p>
        </w:tc>
        <w:tc>
          <w:tcPr>
            <w:tcW w:w="1781" w:type="dxa"/>
            <w:vAlign w:val="center"/>
          </w:tcPr>
          <w:p w14:paraId="3D4FF4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3F6A8A0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1219A2BA" w14:textId="77777777" w:rsidTr="00740600">
        <w:trPr>
          <w:cantSplit/>
          <w:trHeight w:val="20"/>
        </w:trPr>
        <w:tc>
          <w:tcPr>
            <w:tcW w:w="2750" w:type="dxa"/>
            <w:vMerge/>
          </w:tcPr>
          <w:p w14:paraId="496F275C" w14:textId="77777777" w:rsidR="007D2F7A" w:rsidRPr="00740600" w:rsidRDefault="007D2F7A" w:rsidP="00740600">
            <w:pPr>
              <w:pStyle w:val="OtherTableBody"/>
              <w:rPr>
                <w:rStyle w:val="NormalIndentedChar1"/>
                <w:sz w:val="16"/>
                <w:szCs w:val="20"/>
              </w:rPr>
            </w:pPr>
          </w:p>
        </w:tc>
        <w:tc>
          <w:tcPr>
            <w:tcW w:w="1781" w:type="dxa"/>
            <w:vAlign w:val="center"/>
          </w:tcPr>
          <w:p w14:paraId="4845C5D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7C4C07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25F86B5D" w14:textId="77777777" w:rsidTr="00740600">
        <w:trPr>
          <w:cantSplit/>
          <w:trHeight w:val="20"/>
        </w:trPr>
        <w:tc>
          <w:tcPr>
            <w:tcW w:w="2750" w:type="dxa"/>
            <w:vMerge/>
          </w:tcPr>
          <w:p w14:paraId="7C848432" w14:textId="77777777" w:rsidR="007D2F7A" w:rsidRPr="00740600" w:rsidRDefault="007D2F7A" w:rsidP="00740600">
            <w:pPr>
              <w:pStyle w:val="OtherTableBody"/>
              <w:rPr>
                <w:rStyle w:val="NormalIndentedChar1"/>
                <w:sz w:val="16"/>
                <w:szCs w:val="20"/>
              </w:rPr>
            </w:pPr>
          </w:p>
        </w:tc>
        <w:tc>
          <w:tcPr>
            <w:tcW w:w="1781" w:type="dxa"/>
            <w:vAlign w:val="center"/>
          </w:tcPr>
          <w:p w14:paraId="02D06F1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1141D79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3749FDF0" w14:textId="77777777" w:rsidTr="00740600">
        <w:trPr>
          <w:trHeight w:val="20"/>
        </w:trPr>
        <w:tc>
          <w:tcPr>
            <w:tcW w:w="2750" w:type="dxa"/>
          </w:tcPr>
          <w:p w14:paraId="463B9F6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85F43B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79B531F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2C9F9EC1"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029A1F4B" w14:textId="77777777" w:rsidR="007D2F7A" w:rsidRPr="008A0EE7" w:rsidRDefault="007D2F7A"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241DC2D" w14:textId="77777777" w:rsidTr="0032421E">
        <w:trPr>
          <w:cantSplit/>
          <w:tblHeader/>
        </w:trPr>
        <w:tc>
          <w:tcPr>
            <w:tcW w:w="2394" w:type="dxa"/>
            <w:gridSpan w:val="2"/>
            <w:shd w:val="clear" w:color="auto" w:fill="E6E6E6"/>
          </w:tcPr>
          <w:p w14:paraId="6DAF372B"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75E44BE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5D3E20F3" w14:textId="77777777" w:rsidTr="0032421E">
        <w:trPr>
          <w:cantSplit/>
        </w:trPr>
        <w:tc>
          <w:tcPr>
            <w:tcW w:w="973" w:type="dxa"/>
            <w:shd w:val="clear" w:color="auto" w:fill="E6E6E6"/>
          </w:tcPr>
          <w:p w14:paraId="43A887C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336DF0E7"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BBFA151"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19C5A46"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063FEB9A"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334DC904" w14:textId="77777777" w:rsidTr="0032421E">
        <w:trPr>
          <w:cantSplit/>
        </w:trPr>
        <w:tc>
          <w:tcPr>
            <w:tcW w:w="973" w:type="dxa"/>
            <w:vMerge w:val="restart"/>
          </w:tcPr>
          <w:p w14:paraId="3382F859"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427E41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00A97CE9"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0129B6F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85BC2D2"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B1F863D" w14:textId="77777777" w:rsidTr="0032421E">
        <w:trPr>
          <w:cantSplit/>
        </w:trPr>
        <w:tc>
          <w:tcPr>
            <w:tcW w:w="973" w:type="dxa"/>
            <w:vMerge/>
          </w:tcPr>
          <w:p w14:paraId="4A257E10" w14:textId="77777777" w:rsidR="007D2F7A" w:rsidRPr="008A0EE7" w:rsidRDefault="007D2F7A">
            <w:pPr>
              <w:pStyle w:val="NormalIndented"/>
              <w:keepNext/>
              <w:tabs>
                <w:tab w:val="clear" w:pos="1440"/>
              </w:tabs>
              <w:ind w:left="0"/>
              <w:rPr>
                <w:noProof/>
              </w:rPr>
            </w:pPr>
          </w:p>
        </w:tc>
        <w:tc>
          <w:tcPr>
            <w:tcW w:w="1421" w:type="dxa"/>
            <w:vMerge/>
          </w:tcPr>
          <w:p w14:paraId="1B61FCF6" w14:textId="77777777" w:rsidR="007D2F7A" w:rsidRPr="008A0EE7" w:rsidRDefault="007D2F7A">
            <w:pPr>
              <w:pStyle w:val="NormalIndented"/>
              <w:keepNext/>
              <w:tabs>
                <w:tab w:val="clear" w:pos="1440"/>
              </w:tabs>
              <w:ind w:left="0"/>
              <w:rPr>
                <w:noProof/>
              </w:rPr>
            </w:pPr>
          </w:p>
        </w:tc>
        <w:tc>
          <w:tcPr>
            <w:tcW w:w="1597" w:type="dxa"/>
          </w:tcPr>
          <w:p w14:paraId="1932385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36A84CAE"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7192785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647F0F86" w14:textId="77777777" w:rsidTr="0032421E">
        <w:tc>
          <w:tcPr>
            <w:tcW w:w="973" w:type="dxa"/>
          </w:tcPr>
          <w:p w14:paraId="236D838A"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3B5C1382"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56653BEA"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4B86A1C"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31CB6F71"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BFA2807" w14:textId="77777777" w:rsidTr="0032421E">
        <w:tc>
          <w:tcPr>
            <w:tcW w:w="973" w:type="dxa"/>
            <w:vMerge w:val="restart"/>
          </w:tcPr>
          <w:p w14:paraId="798380D6"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44F286EE"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272F3599"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927FFF4"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6E93178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76270AF3" w14:textId="77777777" w:rsidTr="0032421E">
        <w:trPr>
          <w:cantSplit/>
        </w:trPr>
        <w:tc>
          <w:tcPr>
            <w:tcW w:w="973" w:type="dxa"/>
            <w:vMerge/>
          </w:tcPr>
          <w:p w14:paraId="66DE5ECB" w14:textId="77777777" w:rsidR="007D2F7A" w:rsidRPr="008A0EE7" w:rsidRDefault="007D2F7A">
            <w:pPr>
              <w:pStyle w:val="NormalIndented"/>
              <w:keepNext/>
              <w:tabs>
                <w:tab w:val="clear" w:pos="1440"/>
              </w:tabs>
              <w:ind w:left="0"/>
              <w:rPr>
                <w:noProof/>
              </w:rPr>
            </w:pPr>
          </w:p>
        </w:tc>
        <w:tc>
          <w:tcPr>
            <w:tcW w:w="1421" w:type="dxa"/>
            <w:vMerge/>
          </w:tcPr>
          <w:p w14:paraId="7BE7922B" w14:textId="77777777" w:rsidR="007D2F7A" w:rsidRPr="008A0EE7" w:rsidRDefault="007D2F7A">
            <w:pPr>
              <w:pStyle w:val="NormalIndented"/>
              <w:keepNext/>
              <w:tabs>
                <w:tab w:val="clear" w:pos="1440"/>
              </w:tabs>
              <w:ind w:left="0"/>
              <w:rPr>
                <w:noProof/>
              </w:rPr>
            </w:pPr>
          </w:p>
        </w:tc>
        <w:tc>
          <w:tcPr>
            <w:tcW w:w="1597" w:type="dxa"/>
          </w:tcPr>
          <w:p w14:paraId="7DDF888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386C96B"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64E9BDE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B17459D" w14:textId="77777777" w:rsidTr="0032421E">
        <w:trPr>
          <w:cantSplit/>
        </w:trPr>
        <w:tc>
          <w:tcPr>
            <w:tcW w:w="973" w:type="dxa"/>
            <w:vMerge/>
          </w:tcPr>
          <w:p w14:paraId="52DC09C8" w14:textId="77777777" w:rsidR="007D2F7A" w:rsidRPr="008A0EE7" w:rsidRDefault="007D2F7A">
            <w:pPr>
              <w:pStyle w:val="NormalIndented"/>
              <w:keepNext/>
              <w:tabs>
                <w:tab w:val="clear" w:pos="1440"/>
              </w:tabs>
              <w:ind w:left="0"/>
              <w:rPr>
                <w:noProof/>
              </w:rPr>
            </w:pPr>
          </w:p>
        </w:tc>
        <w:tc>
          <w:tcPr>
            <w:tcW w:w="1421" w:type="dxa"/>
            <w:vMerge/>
          </w:tcPr>
          <w:p w14:paraId="5E702116" w14:textId="77777777" w:rsidR="007D2F7A" w:rsidRPr="008A0EE7" w:rsidRDefault="007D2F7A">
            <w:pPr>
              <w:pStyle w:val="NormalIndented"/>
              <w:keepNext/>
              <w:tabs>
                <w:tab w:val="clear" w:pos="1440"/>
              </w:tabs>
              <w:ind w:left="0"/>
              <w:rPr>
                <w:noProof/>
              </w:rPr>
            </w:pPr>
          </w:p>
        </w:tc>
        <w:tc>
          <w:tcPr>
            <w:tcW w:w="1597" w:type="dxa"/>
          </w:tcPr>
          <w:p w14:paraId="0EB2244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325B497"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388E0309"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4FEFBB6" w14:textId="77777777" w:rsidTr="0032421E">
        <w:trPr>
          <w:cantSplit/>
        </w:trPr>
        <w:tc>
          <w:tcPr>
            <w:tcW w:w="973" w:type="dxa"/>
            <w:vMerge/>
          </w:tcPr>
          <w:p w14:paraId="06D66D9B" w14:textId="77777777" w:rsidR="007D2F7A" w:rsidRPr="008A0EE7" w:rsidRDefault="007D2F7A">
            <w:pPr>
              <w:pStyle w:val="NormalIndented"/>
              <w:keepNext/>
              <w:tabs>
                <w:tab w:val="clear" w:pos="1440"/>
              </w:tabs>
              <w:ind w:left="0"/>
              <w:rPr>
                <w:noProof/>
              </w:rPr>
            </w:pPr>
          </w:p>
        </w:tc>
        <w:tc>
          <w:tcPr>
            <w:tcW w:w="1421" w:type="dxa"/>
            <w:vMerge/>
          </w:tcPr>
          <w:p w14:paraId="6B37976B" w14:textId="77777777" w:rsidR="007D2F7A" w:rsidRPr="008A0EE7" w:rsidRDefault="007D2F7A">
            <w:pPr>
              <w:pStyle w:val="NormalIndented"/>
              <w:keepNext/>
              <w:tabs>
                <w:tab w:val="clear" w:pos="1440"/>
              </w:tabs>
              <w:ind w:left="0"/>
              <w:rPr>
                <w:noProof/>
              </w:rPr>
            </w:pPr>
          </w:p>
        </w:tc>
        <w:tc>
          <w:tcPr>
            <w:tcW w:w="1597" w:type="dxa"/>
          </w:tcPr>
          <w:p w14:paraId="4EB8C1F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0F6996B"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2F68728B"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3C6D83" w14:textId="77777777" w:rsidTr="0032421E">
        <w:tc>
          <w:tcPr>
            <w:tcW w:w="973" w:type="dxa"/>
            <w:vMerge w:val="restart"/>
          </w:tcPr>
          <w:p w14:paraId="550B5E51" w14:textId="77777777" w:rsidR="007D2F7A" w:rsidRPr="008A0EE7" w:rsidRDefault="007D2F7A">
            <w:pPr>
              <w:pStyle w:val="NormalIndented"/>
              <w:keepNext/>
              <w:tabs>
                <w:tab w:val="clear" w:pos="1440"/>
              </w:tabs>
              <w:ind w:left="0"/>
              <w:rPr>
                <w:noProof/>
              </w:rPr>
            </w:pPr>
          </w:p>
        </w:tc>
        <w:tc>
          <w:tcPr>
            <w:tcW w:w="1421" w:type="dxa"/>
            <w:vMerge w:val="restart"/>
          </w:tcPr>
          <w:p w14:paraId="302E242A"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752E37D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92067F5"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3B40CE7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E126BA" w14:textId="77777777" w:rsidTr="0032421E">
        <w:trPr>
          <w:cantSplit/>
        </w:trPr>
        <w:tc>
          <w:tcPr>
            <w:tcW w:w="973" w:type="dxa"/>
            <w:vMerge/>
          </w:tcPr>
          <w:p w14:paraId="694217B9" w14:textId="77777777" w:rsidR="007D2F7A" w:rsidRPr="008A0EE7" w:rsidRDefault="007D2F7A">
            <w:pPr>
              <w:pStyle w:val="NormalIndented"/>
              <w:keepNext/>
              <w:tabs>
                <w:tab w:val="clear" w:pos="1440"/>
              </w:tabs>
              <w:ind w:left="0"/>
              <w:rPr>
                <w:noProof/>
              </w:rPr>
            </w:pPr>
          </w:p>
        </w:tc>
        <w:tc>
          <w:tcPr>
            <w:tcW w:w="1421" w:type="dxa"/>
            <w:vMerge/>
          </w:tcPr>
          <w:p w14:paraId="27950BF2" w14:textId="77777777" w:rsidR="007D2F7A" w:rsidRPr="008A0EE7" w:rsidRDefault="007D2F7A">
            <w:pPr>
              <w:pStyle w:val="NormalIndented"/>
              <w:keepNext/>
              <w:tabs>
                <w:tab w:val="clear" w:pos="1440"/>
              </w:tabs>
              <w:ind w:left="0"/>
              <w:rPr>
                <w:noProof/>
              </w:rPr>
            </w:pPr>
          </w:p>
        </w:tc>
        <w:tc>
          <w:tcPr>
            <w:tcW w:w="1597" w:type="dxa"/>
          </w:tcPr>
          <w:p w14:paraId="1BF8006F" w14:textId="5CF9EFB8" w:rsidR="007D2F7A" w:rsidRPr="008A0EE7" w:rsidRDefault="007D2F7A">
            <w:pPr>
              <w:pStyle w:val="NormalIndented"/>
              <w:keepNext/>
              <w:tabs>
                <w:tab w:val="clear" w:pos="1440"/>
              </w:tabs>
              <w:ind w:left="0"/>
              <w:rPr>
                <w:noProof/>
              </w:rPr>
            </w:pPr>
            <w:r w:rsidRPr="008A0EE7">
              <w:rPr>
                <w:noProof/>
              </w:rPr>
              <w:t>Valued from HL7 Table 0353 (e.g., “U” for unk</w:t>
            </w:r>
            <w:r w:rsidR="00F15694">
              <w:rPr>
                <w:noProof/>
              </w:rPr>
              <w:t>n</w:t>
            </w:r>
            <w:r w:rsidRPr="008A0EE7">
              <w:rPr>
                <w:noProof/>
              </w:rPr>
              <w:t>own)</w:t>
            </w:r>
          </w:p>
        </w:tc>
        <w:tc>
          <w:tcPr>
            <w:tcW w:w="1942" w:type="dxa"/>
          </w:tcPr>
          <w:p w14:paraId="14355AAC"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DE442BD" w14:textId="77777777" w:rsidR="007D2F7A" w:rsidRPr="008A0EE7" w:rsidRDefault="007D2F7A">
            <w:pPr>
              <w:pStyle w:val="NormalIndented"/>
              <w:keepNext/>
              <w:tabs>
                <w:tab w:val="clear" w:pos="1440"/>
              </w:tabs>
              <w:ind w:left="0"/>
              <w:rPr>
                <w:noProof/>
              </w:rPr>
            </w:pPr>
            <w:r w:rsidRPr="008A0EE7">
              <w:rPr>
                <w:noProof/>
              </w:rPr>
              <w:t>HL70353</w:t>
            </w:r>
          </w:p>
        </w:tc>
      </w:tr>
    </w:tbl>
    <w:p w14:paraId="10976DC9" w14:textId="77777777" w:rsidR="007D2F7A" w:rsidRPr="008A0EE7" w:rsidRDefault="007D2F7A">
      <w:pPr>
        <w:pStyle w:val="NormalIndented"/>
        <w:tabs>
          <w:tab w:val="clear" w:pos="1440"/>
        </w:tabs>
        <w:rPr>
          <w:noProof/>
        </w:rPr>
      </w:pPr>
      <w:r w:rsidRPr="008A0EE7">
        <w:rPr>
          <w:noProof/>
        </w:rPr>
        <w:t>Notes:</w:t>
      </w:r>
    </w:p>
    <w:p w14:paraId="1C5B850C"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7E0BECB4"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A84C34E"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42456260"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7ADBCAF2"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5D05B074" w14:textId="77777777" w:rsidR="007D2F7A" w:rsidRPr="008A0EE7" w:rsidRDefault="007D2F7A">
      <w:pPr>
        <w:pStyle w:val="Heading4"/>
        <w:tabs>
          <w:tab w:val="num" w:pos="7060"/>
        </w:tabs>
        <w:rPr>
          <w:noProof/>
          <w:vanish/>
        </w:rPr>
      </w:pPr>
      <w:bookmarkStart w:id="484" w:name="_Toc179780713"/>
      <w:bookmarkEnd w:id="484"/>
    </w:p>
    <w:p w14:paraId="3E4F4CCC" w14:textId="77777777" w:rsidR="007D2F7A" w:rsidRPr="008A0EE7" w:rsidRDefault="007D2F7A">
      <w:pPr>
        <w:pStyle w:val="Heading4"/>
        <w:tabs>
          <w:tab w:val="num" w:pos="7060"/>
        </w:tabs>
        <w:rPr>
          <w:noProof/>
        </w:rPr>
      </w:pPr>
      <w:bookmarkStart w:id="485" w:name="_Toc498145926"/>
      <w:bookmarkStart w:id="486" w:name="_Toc527864495"/>
      <w:bookmarkStart w:id="487" w:name="_Toc527865967"/>
      <w:bookmarkStart w:id="488" w:name="_Toc179780714"/>
      <w:r w:rsidRPr="008A0EE7">
        <w:rPr>
          <w:noProof/>
        </w:rPr>
        <w:t>Identifier (ST)</w:t>
      </w:r>
      <w:bookmarkEnd w:id="485"/>
      <w:bookmarkEnd w:id="486"/>
      <w:bookmarkEnd w:id="487"/>
      <w:bookmarkEnd w:id="488"/>
    </w:p>
    <w:p w14:paraId="03421537"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1934901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0" w:anchor="HL70353" w:history="1">
        <w:r w:rsidRPr="008A0EE7">
          <w:rPr>
            <w:rStyle w:val="HyperlinkText"/>
            <w:noProof/>
          </w:rPr>
          <w:t>HL7 Table 0353 – CWE Statuses</w:t>
        </w:r>
      </w:hyperlink>
      <w:r w:rsidRPr="008A0EE7">
        <w:rPr>
          <w:noProof/>
        </w:rPr>
        <w:t xml:space="preserve"> for valid values.</w:t>
      </w:r>
    </w:p>
    <w:p w14:paraId="10876852" w14:textId="77777777" w:rsidR="007D2F7A" w:rsidRPr="008A0EE7" w:rsidRDefault="007D2F7A">
      <w:pPr>
        <w:pStyle w:val="HL7TableCaption"/>
        <w:rPr>
          <w:noProof/>
        </w:rPr>
      </w:pPr>
      <w:bookmarkStart w:id="489" w:name="HL70353"/>
      <w:bookmarkEnd w:id="489"/>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6D74890"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5B9C63D"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2F6F1B2"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6A303D8" w14:textId="77777777" w:rsidR="007D2F7A" w:rsidRPr="008A0EE7" w:rsidRDefault="007D2F7A">
            <w:pPr>
              <w:pStyle w:val="HL7TableHeader"/>
              <w:rPr>
                <w:noProof/>
              </w:rPr>
            </w:pPr>
            <w:r w:rsidRPr="008A0EE7">
              <w:rPr>
                <w:noProof/>
              </w:rPr>
              <w:t>Comment</w:t>
            </w:r>
          </w:p>
        </w:tc>
      </w:tr>
      <w:tr w:rsidR="007D2F7A" w:rsidRPr="008A0EE7" w14:paraId="6BD91FFB"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3C07A703"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C9EEABF"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47A04DE5" w14:textId="77777777" w:rsidR="007D2F7A" w:rsidRPr="008A0EE7" w:rsidRDefault="007D2F7A">
            <w:pPr>
              <w:pStyle w:val="HL7TableBody"/>
              <w:rPr>
                <w:noProof/>
              </w:rPr>
            </w:pPr>
          </w:p>
        </w:tc>
      </w:tr>
      <w:tr w:rsidR="007D2F7A" w:rsidRPr="008A0EE7" w14:paraId="692C834D"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03ACDF91"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A096910"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61044CE" w14:textId="77777777" w:rsidR="007D2F7A" w:rsidRPr="008A0EE7" w:rsidRDefault="007D2F7A">
            <w:pPr>
              <w:pStyle w:val="HL7TableBody"/>
              <w:rPr>
                <w:noProof/>
              </w:rPr>
            </w:pPr>
          </w:p>
        </w:tc>
      </w:tr>
      <w:tr w:rsidR="007D2F7A" w:rsidRPr="008A0EE7" w14:paraId="567D049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6BB61389"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318648F"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19D68A1C" w14:textId="77777777" w:rsidR="007D2F7A" w:rsidRPr="008A0EE7" w:rsidRDefault="007D2F7A">
            <w:pPr>
              <w:pStyle w:val="HL7TableBody"/>
              <w:rPr>
                <w:noProof/>
              </w:rPr>
            </w:pPr>
          </w:p>
        </w:tc>
      </w:tr>
      <w:tr w:rsidR="007D2F7A" w:rsidRPr="008A0EE7" w14:paraId="5278D917"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25624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563826B1"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43313987" w14:textId="77777777" w:rsidR="007D2F7A" w:rsidRPr="008A0EE7" w:rsidRDefault="007D2F7A">
            <w:pPr>
              <w:pStyle w:val="HL7TableBody"/>
              <w:rPr>
                <w:noProof/>
              </w:rPr>
            </w:pPr>
          </w:p>
        </w:tc>
      </w:tr>
      <w:tr w:rsidR="007D2F7A" w:rsidRPr="008A0EE7" w14:paraId="2CF5E194"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012D3A86"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F2AE120"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B0B562D" w14:textId="77777777" w:rsidR="007D2F7A" w:rsidRPr="008A0EE7" w:rsidRDefault="007D2F7A">
            <w:pPr>
              <w:pStyle w:val="HL7TableBody"/>
              <w:rPr>
                <w:noProof/>
              </w:rPr>
            </w:pPr>
          </w:p>
        </w:tc>
      </w:tr>
    </w:tbl>
    <w:p w14:paraId="6FDBAD86"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599CE7D0" w14:textId="77777777" w:rsidR="007D2F7A" w:rsidRPr="008A0EE7" w:rsidRDefault="007D2F7A">
      <w:pPr>
        <w:pStyle w:val="Heading4"/>
        <w:tabs>
          <w:tab w:val="num" w:pos="7060"/>
        </w:tabs>
        <w:rPr>
          <w:noProof/>
        </w:rPr>
      </w:pPr>
      <w:bookmarkStart w:id="490" w:name="_Toc498145927"/>
      <w:bookmarkStart w:id="491" w:name="_Toc527864496"/>
      <w:bookmarkStart w:id="492" w:name="_Toc527865968"/>
      <w:bookmarkStart w:id="493" w:name="_Toc179780715"/>
      <w:r w:rsidRPr="008A0EE7">
        <w:rPr>
          <w:noProof/>
        </w:rPr>
        <w:t>Text (ST)</w:t>
      </w:r>
      <w:bookmarkEnd w:id="490"/>
      <w:bookmarkEnd w:id="491"/>
      <w:bookmarkEnd w:id="492"/>
      <w:bookmarkEnd w:id="493"/>
    </w:p>
    <w:p w14:paraId="7375F365"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F076BEC" w14:textId="77777777" w:rsidR="007D2F7A" w:rsidRPr="008A0EE7" w:rsidRDefault="007D2F7A">
      <w:pPr>
        <w:pStyle w:val="Heading4"/>
        <w:tabs>
          <w:tab w:val="num" w:pos="7060"/>
        </w:tabs>
        <w:rPr>
          <w:noProof/>
        </w:rPr>
      </w:pPr>
      <w:bookmarkStart w:id="494" w:name="_Toc498145928"/>
      <w:bookmarkStart w:id="495" w:name="_Toc527864497"/>
      <w:bookmarkStart w:id="496" w:name="_Toc527865969"/>
      <w:bookmarkStart w:id="497" w:name="_Toc179780716"/>
      <w:r w:rsidRPr="008A0EE7">
        <w:rPr>
          <w:noProof/>
        </w:rPr>
        <w:t>Name of Coding System (ID)</w:t>
      </w:r>
      <w:bookmarkEnd w:id="494"/>
      <w:bookmarkEnd w:id="495"/>
      <w:bookmarkEnd w:id="496"/>
      <w:bookmarkEnd w:id="497"/>
    </w:p>
    <w:p w14:paraId="2AC3E486"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3822AD77" w14:textId="77777777" w:rsidR="007D2F7A" w:rsidRPr="008A0EE7" w:rsidRDefault="007D2F7A">
      <w:pPr>
        <w:pStyle w:val="NormalIndented"/>
        <w:rPr>
          <w:noProof/>
        </w:rPr>
      </w:pPr>
      <w:r w:rsidRPr="008A0EE7">
        <w:rPr>
          <w:noProof/>
        </w:rPr>
        <w:t xml:space="preserve">Refer to </w:t>
      </w:r>
      <w:hyperlink r:id="rId51" w:anchor="HL70396" w:history="1">
        <w:r w:rsidRPr="008A0EE7">
          <w:t>HL7 Table 0396 – Coding System</w:t>
        </w:r>
      </w:hyperlink>
      <w:r w:rsidRPr="008A0EE7">
        <w:rPr>
          <w:noProof/>
        </w:rPr>
        <w:t xml:space="preserve"> in Chapter 2C, section "Coding System Table" for valid values. </w:t>
      </w:r>
    </w:p>
    <w:p w14:paraId="25657E55" w14:textId="139D67FE"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000C054D" w:rsidRPr="000C054D">
          <w:rPr>
            <w:rStyle w:val="HyperlinkText"/>
          </w:rPr>
          <w:t>2A.2.8.3</w:t>
        </w:r>
        <w:r>
          <w:fldChar w:fldCharType="end"/>
        </w:r>
      </w:hyperlink>
      <w:r w:rsidRPr="008A0EE7">
        <w:rPr>
          <w:noProof/>
        </w:rPr>
        <w:t>, "</w:t>
      </w:r>
      <w:r>
        <w:fldChar w:fldCharType="begin"/>
      </w:r>
      <w:r>
        <w:instrText xml:space="preserve"> HYPERLINK \l "_Name_of_Coding_System (ID)" </w:instrText>
      </w:r>
      <w:r>
        <w:fldChar w:fldCharType="separate"/>
      </w:r>
      <w:r>
        <w:fldChar w:fldCharType="begin"/>
      </w:r>
      <w:r>
        <w:instrText xml:space="preserve"> REF _Ref171418385 \h  \* MERGEFORMAT </w:instrText>
      </w:r>
      <w:r>
        <w:fldChar w:fldCharType="separate"/>
      </w:r>
      <w:ins w:id="498" w:author="Lynn Laakso" w:date="2022-09-09T15:54:00Z">
        <w:r w:rsidR="000C054D" w:rsidRPr="000C054D">
          <w:rPr>
            <w:rStyle w:val="HyperlinkText"/>
          </w:rPr>
          <w:t>Name of Coding System (ID)</w:t>
        </w:r>
      </w:ins>
      <w:r>
        <w:fldChar w:fldCharType="end"/>
      </w:r>
      <w:r>
        <w:fldChar w:fldCharType="end"/>
      </w:r>
      <w:r w:rsidRPr="008A0EE7">
        <w:rPr>
          <w:noProof/>
        </w:rPr>
        <w:t>" for a discussion of coding system conventions.</w:t>
      </w:r>
    </w:p>
    <w:p w14:paraId="41AC3D06" w14:textId="77777777" w:rsidR="007D2F7A" w:rsidRPr="008A0EE7" w:rsidRDefault="007D2F7A">
      <w:pPr>
        <w:pStyle w:val="Heading4"/>
        <w:tabs>
          <w:tab w:val="num" w:pos="7060"/>
        </w:tabs>
        <w:rPr>
          <w:noProof/>
        </w:rPr>
      </w:pPr>
      <w:bookmarkStart w:id="499" w:name="_Toc498145929"/>
      <w:bookmarkStart w:id="500" w:name="_Toc527864498"/>
      <w:bookmarkStart w:id="501" w:name="_Toc527865970"/>
      <w:bookmarkStart w:id="502" w:name="_Toc179780717"/>
      <w:r w:rsidRPr="008A0EE7">
        <w:rPr>
          <w:noProof/>
        </w:rPr>
        <w:t>Alternate Identifier (ST)</w:t>
      </w:r>
      <w:bookmarkEnd w:id="499"/>
      <w:bookmarkEnd w:id="500"/>
      <w:bookmarkEnd w:id="501"/>
      <w:bookmarkEnd w:id="502"/>
    </w:p>
    <w:p w14:paraId="07ADE739"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58C399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8A456C" w14:textId="77777777" w:rsidR="007D2F7A" w:rsidRPr="008A0EE7" w:rsidRDefault="007D2F7A">
      <w:pPr>
        <w:pStyle w:val="Heading4"/>
        <w:tabs>
          <w:tab w:val="num" w:pos="7060"/>
        </w:tabs>
        <w:rPr>
          <w:noProof/>
        </w:rPr>
      </w:pPr>
      <w:bookmarkStart w:id="503" w:name="_Toc498145930"/>
      <w:bookmarkStart w:id="504" w:name="_Toc527864499"/>
      <w:bookmarkStart w:id="505" w:name="_Toc527865971"/>
      <w:bookmarkStart w:id="506" w:name="_Toc179780718"/>
      <w:r w:rsidRPr="008A0EE7">
        <w:rPr>
          <w:noProof/>
        </w:rPr>
        <w:t>Alternate Text (ST)</w:t>
      </w:r>
      <w:bookmarkEnd w:id="503"/>
      <w:bookmarkEnd w:id="504"/>
      <w:bookmarkEnd w:id="505"/>
      <w:bookmarkEnd w:id="506"/>
    </w:p>
    <w:p w14:paraId="56962BD5" w14:textId="77777777" w:rsidR="007D2F7A" w:rsidRPr="008A0EE7" w:rsidRDefault="007D2F7A">
      <w:pPr>
        <w:pStyle w:val="NormalIndented"/>
        <w:rPr>
          <w:noProof/>
        </w:rPr>
      </w:pPr>
      <w:bookmarkStart w:id="507" w:name="_Ref435665347"/>
      <w:bookmarkStart w:id="508"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A1C5DEC" w14:textId="77777777" w:rsidR="007D2F7A" w:rsidRPr="008A0EE7" w:rsidRDefault="007D2F7A">
      <w:pPr>
        <w:pStyle w:val="Heading4"/>
        <w:tabs>
          <w:tab w:val="num" w:pos="7060"/>
        </w:tabs>
        <w:rPr>
          <w:noProof/>
        </w:rPr>
      </w:pPr>
      <w:bookmarkStart w:id="509" w:name="_Toc498145931"/>
      <w:bookmarkStart w:id="510" w:name="_Toc527864500"/>
      <w:bookmarkStart w:id="511" w:name="_Toc527865972"/>
      <w:bookmarkStart w:id="512" w:name="_Toc179780719"/>
      <w:r w:rsidRPr="008A0EE7">
        <w:rPr>
          <w:noProof/>
        </w:rPr>
        <w:t>Name of Alternate Coding System (ID)</w:t>
      </w:r>
      <w:bookmarkEnd w:id="507"/>
      <w:bookmarkEnd w:id="508"/>
      <w:bookmarkEnd w:id="509"/>
      <w:bookmarkEnd w:id="510"/>
      <w:bookmarkEnd w:id="511"/>
      <w:bookmarkEnd w:id="512"/>
    </w:p>
    <w:p w14:paraId="0D4C14E2"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3AC9D607"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w:t>
      </w:r>
      <w:r w:rsidRPr="008A0EE7">
        <w:rPr>
          <w:noProof/>
        </w:rPr>
        <w:lastRenderedPageBreak/>
        <w:t xml:space="preserve">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6C249FA9" w14:textId="77777777" w:rsidR="007D2F7A" w:rsidRPr="008A0EE7" w:rsidRDefault="007D2F7A">
      <w:pPr>
        <w:pStyle w:val="Heading4"/>
        <w:tabs>
          <w:tab w:val="num" w:pos="7060"/>
        </w:tabs>
        <w:rPr>
          <w:noProof/>
        </w:rPr>
      </w:pPr>
      <w:bookmarkStart w:id="513" w:name="_Toc498145932"/>
      <w:bookmarkStart w:id="514" w:name="_Toc527864501"/>
      <w:bookmarkStart w:id="515" w:name="_Toc527865973"/>
      <w:bookmarkStart w:id="516" w:name="_Toc179780720"/>
      <w:r w:rsidRPr="008A0EE7">
        <w:rPr>
          <w:noProof/>
        </w:rPr>
        <w:t>Coding System Version ID (ST)</w:t>
      </w:r>
      <w:bookmarkEnd w:id="513"/>
      <w:bookmarkEnd w:id="514"/>
      <w:bookmarkEnd w:id="515"/>
      <w:bookmarkEnd w:id="516"/>
    </w:p>
    <w:p w14:paraId="540DFD6C"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7BFE8C8" w14:textId="77777777" w:rsidR="007D2F7A" w:rsidRPr="008A0EE7" w:rsidRDefault="007D2F7A">
      <w:pPr>
        <w:pStyle w:val="Heading4"/>
        <w:tabs>
          <w:tab w:val="num" w:pos="7060"/>
        </w:tabs>
        <w:rPr>
          <w:noProof/>
        </w:rPr>
      </w:pPr>
      <w:bookmarkStart w:id="517" w:name="_Toc498145933"/>
      <w:bookmarkStart w:id="518" w:name="_Toc527864502"/>
      <w:bookmarkStart w:id="519" w:name="_Toc527865974"/>
      <w:bookmarkStart w:id="520" w:name="_Toc179780721"/>
      <w:r w:rsidRPr="008A0EE7">
        <w:rPr>
          <w:noProof/>
        </w:rPr>
        <w:t>Alternate Coding System Version ID (ST)</w:t>
      </w:r>
      <w:bookmarkEnd w:id="517"/>
      <w:bookmarkEnd w:id="518"/>
      <w:bookmarkEnd w:id="519"/>
      <w:bookmarkEnd w:id="520"/>
    </w:p>
    <w:p w14:paraId="5852249C"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62535A59" w14:textId="77777777" w:rsidR="007D2F7A" w:rsidRPr="008A0EE7" w:rsidRDefault="007D2F7A">
      <w:pPr>
        <w:pStyle w:val="Heading4"/>
      </w:pPr>
      <w:bookmarkStart w:id="521" w:name="_Toc498145934"/>
      <w:bookmarkStart w:id="522" w:name="_Toc527864503"/>
      <w:bookmarkStart w:id="523" w:name="_Toc527865975"/>
      <w:bookmarkStart w:id="524" w:name="_Toc179780722"/>
      <w:r w:rsidRPr="008A0EE7">
        <w:t>Original Text (ST)</w:t>
      </w:r>
      <w:bookmarkEnd w:id="521"/>
      <w:bookmarkEnd w:id="522"/>
      <w:bookmarkEnd w:id="523"/>
      <w:bookmarkEnd w:id="524"/>
    </w:p>
    <w:p w14:paraId="32BDF4D4"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C664374" w14:textId="77777777" w:rsidR="007D2F7A" w:rsidRPr="008A0EE7" w:rsidRDefault="007D2F7A">
      <w:pPr>
        <w:pStyle w:val="Heading4"/>
        <w:tabs>
          <w:tab w:val="num" w:pos="7060"/>
        </w:tabs>
        <w:rPr>
          <w:noProof/>
        </w:rPr>
      </w:pPr>
      <w:r w:rsidRPr="008A0EE7">
        <w:rPr>
          <w:noProof/>
        </w:rPr>
        <w:t>Second Alternate Identifier (ST)</w:t>
      </w:r>
    </w:p>
    <w:p w14:paraId="3A369C3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5C1308F2" w14:textId="77777777" w:rsidR="007D2F7A" w:rsidRPr="008A0EE7" w:rsidRDefault="007D2F7A">
      <w:pPr>
        <w:pStyle w:val="Heading4"/>
        <w:tabs>
          <w:tab w:val="num" w:pos="7060"/>
        </w:tabs>
        <w:rPr>
          <w:noProof/>
        </w:rPr>
      </w:pPr>
      <w:r w:rsidRPr="008A0EE7">
        <w:rPr>
          <w:noProof/>
        </w:rPr>
        <w:t>Second Alternate Text (ST)</w:t>
      </w:r>
    </w:p>
    <w:p w14:paraId="614B237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A9DBB72" w14:textId="77777777" w:rsidR="007D2F7A" w:rsidRPr="008A0EE7" w:rsidRDefault="007D2F7A">
      <w:pPr>
        <w:pStyle w:val="Heading4"/>
        <w:tabs>
          <w:tab w:val="num" w:pos="7060"/>
        </w:tabs>
        <w:rPr>
          <w:noProof/>
        </w:rPr>
      </w:pPr>
      <w:r w:rsidRPr="008A0EE7">
        <w:rPr>
          <w:noProof/>
        </w:rPr>
        <w:t>Name of Second Alternate Coding System (ID)</w:t>
      </w:r>
    </w:p>
    <w:p w14:paraId="302CC50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08E80DE"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35F2A5C2" w14:textId="77777777" w:rsidR="007D2F7A" w:rsidRPr="008A0EE7" w:rsidRDefault="007D2F7A">
      <w:pPr>
        <w:pStyle w:val="Heading4"/>
        <w:tabs>
          <w:tab w:val="num" w:pos="7060"/>
        </w:tabs>
        <w:rPr>
          <w:noProof/>
        </w:rPr>
      </w:pPr>
      <w:r w:rsidRPr="008A0EE7">
        <w:rPr>
          <w:noProof/>
        </w:rPr>
        <w:t>Second Alternate Coding System Version ID (ST)</w:t>
      </w:r>
    </w:p>
    <w:p w14:paraId="38CDC68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946656A" w14:textId="77777777" w:rsidR="007D2F7A" w:rsidRPr="008A0EE7" w:rsidRDefault="007D2F7A">
      <w:pPr>
        <w:pStyle w:val="Heading4"/>
      </w:pPr>
      <w:r w:rsidRPr="008A0EE7">
        <w:t>Coding System OID (ST)</w:t>
      </w:r>
    </w:p>
    <w:p w14:paraId="2CAD5FB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123D988B"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011D4A7" w14:textId="77777777" w:rsidR="0032421E" w:rsidRPr="008A0EE7" w:rsidRDefault="0032421E" w:rsidP="0032421E">
      <w:pPr>
        <w:pStyle w:val="Note"/>
      </w:pPr>
      <w:r w:rsidRPr="0032421E">
        <w:rPr>
          <w:b/>
          <w:bCs/>
        </w:rPr>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717E170" w14:textId="77777777" w:rsidR="007D2F7A" w:rsidRPr="008A0EE7" w:rsidRDefault="007D2F7A">
      <w:pPr>
        <w:pStyle w:val="Heading4"/>
      </w:pPr>
      <w:r w:rsidRPr="008A0EE7">
        <w:t>Value Set OID (ST)</w:t>
      </w:r>
    </w:p>
    <w:p w14:paraId="5A3046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0901FB6E" w14:textId="77777777" w:rsidR="007D2F7A" w:rsidRDefault="007D2F7A">
      <w:pPr>
        <w:pStyle w:val="NormalIndented"/>
      </w:pPr>
      <w:r w:rsidRPr="008A0EE7">
        <w:t xml:space="preserve">A value set may or need not be present irrespective of other fields. </w:t>
      </w:r>
    </w:p>
    <w:p w14:paraId="2C1769D4"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943ACB4" w14:textId="77777777" w:rsidR="007D2F7A" w:rsidRPr="008A0EE7" w:rsidRDefault="007D2F7A">
      <w:pPr>
        <w:pStyle w:val="Heading4"/>
        <w:tabs>
          <w:tab w:val="num" w:pos="7060"/>
        </w:tabs>
        <w:rPr>
          <w:noProof/>
        </w:rPr>
      </w:pPr>
      <w:r w:rsidRPr="008A0EE7">
        <w:rPr>
          <w:noProof/>
        </w:rPr>
        <w:t>Value Set Version ID (DTM)</w:t>
      </w:r>
    </w:p>
    <w:p w14:paraId="5445423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009329D"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BE75838" w14:textId="77777777" w:rsidR="007D2F7A" w:rsidRPr="008A0EE7" w:rsidRDefault="007D2F7A">
      <w:pPr>
        <w:pStyle w:val="Heading4"/>
      </w:pPr>
      <w:r w:rsidRPr="008A0EE7">
        <w:t>Alternate Coding System OID (ST)</w:t>
      </w:r>
    </w:p>
    <w:p w14:paraId="75305C78"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5B586672"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695F112F"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7F2315E2" w14:textId="77777777" w:rsidR="007D2F7A" w:rsidRPr="008A0EE7" w:rsidRDefault="007D2F7A">
      <w:pPr>
        <w:pStyle w:val="Heading4"/>
      </w:pPr>
      <w:r w:rsidRPr="008A0EE7">
        <w:t>Alternate Value Set OID (ST)</w:t>
      </w:r>
    </w:p>
    <w:p w14:paraId="000B68D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50C14BE1" w14:textId="77777777" w:rsidR="007D2F7A" w:rsidRPr="008A0EE7" w:rsidRDefault="007D2F7A">
      <w:pPr>
        <w:pStyle w:val="Heading4"/>
        <w:tabs>
          <w:tab w:val="num" w:pos="7060"/>
        </w:tabs>
        <w:rPr>
          <w:noProof/>
        </w:rPr>
      </w:pPr>
      <w:r w:rsidRPr="008A0EE7">
        <w:rPr>
          <w:noProof/>
        </w:rPr>
        <w:t>Alternate Value Set Version ID (DTM)</w:t>
      </w:r>
    </w:p>
    <w:p w14:paraId="2288DFC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77FE22D1"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6B8AB558" w14:textId="77777777" w:rsidR="007D2F7A" w:rsidRPr="008A0EE7" w:rsidRDefault="007D2F7A">
      <w:pPr>
        <w:pStyle w:val="Heading4"/>
      </w:pPr>
      <w:r w:rsidRPr="008A0EE7">
        <w:t>Second Alternate Coding System OID (ST)</w:t>
      </w:r>
    </w:p>
    <w:p w14:paraId="435BCFE7"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443B027"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3C99CD7" w14:textId="77777777" w:rsidR="007D2F7A" w:rsidRPr="008A0EE7" w:rsidRDefault="007D2F7A">
      <w:pPr>
        <w:pStyle w:val="NormalIndented"/>
      </w:pPr>
      <w:r w:rsidRPr="008A0EE7">
        <w:lastRenderedPageBreak/>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892A153" w14:textId="77777777" w:rsidR="007D2F7A" w:rsidRPr="008A0EE7" w:rsidRDefault="007D2F7A">
      <w:pPr>
        <w:pStyle w:val="Heading4"/>
      </w:pPr>
      <w:r w:rsidRPr="008A0EE7">
        <w:t>Second Alternate Value Set OID (ST)</w:t>
      </w:r>
    </w:p>
    <w:p w14:paraId="7C43AFFC"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4BC357A6" w14:textId="77777777" w:rsidR="007D2F7A" w:rsidRDefault="007D2F7A">
      <w:pPr>
        <w:pStyle w:val="NormalIndented"/>
      </w:pPr>
      <w:r w:rsidRPr="008A0EE7">
        <w:t>A value set may or need not be present irrespective of other fields</w:t>
      </w:r>
    </w:p>
    <w:p w14:paraId="200653F2"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DCF402F" w14:textId="77777777" w:rsidR="007D2F7A" w:rsidRPr="008A0EE7" w:rsidRDefault="007D2F7A">
      <w:pPr>
        <w:pStyle w:val="Heading4"/>
        <w:tabs>
          <w:tab w:val="num" w:pos="7060"/>
        </w:tabs>
        <w:rPr>
          <w:noProof/>
        </w:rPr>
      </w:pPr>
      <w:r w:rsidRPr="008A0EE7">
        <w:rPr>
          <w:noProof/>
        </w:rPr>
        <w:t>Second Alternate Value Set Version ID (DTM)</w:t>
      </w:r>
    </w:p>
    <w:p w14:paraId="02DE19A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1D8BCA15"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16D43F02" w14:textId="77777777" w:rsidR="007D2F7A" w:rsidRPr="008A0EE7" w:rsidRDefault="007D2F7A">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525" w:name="_Ref358258013"/>
      <w:bookmarkStart w:id="526" w:name="_Toc359236015"/>
      <w:bookmarkStart w:id="527" w:name="_Toc498145936"/>
      <w:bookmarkStart w:id="528" w:name="_Toc527864505"/>
      <w:bookmarkStart w:id="529" w:name="_Toc527865977"/>
      <w:bookmarkStart w:id="530" w:name="_Toc528481880"/>
      <w:bookmarkStart w:id="531" w:name="_Toc528482385"/>
      <w:bookmarkStart w:id="532" w:name="_Toc528482684"/>
      <w:bookmarkStart w:id="533" w:name="_Toc528482809"/>
      <w:bookmarkStart w:id="534" w:name="_Toc528486117"/>
      <w:bookmarkStart w:id="535" w:name="_Toc536689723"/>
      <w:bookmarkStart w:id="536" w:name="_Toc496468"/>
      <w:bookmarkStart w:id="537" w:name="_Toc524815"/>
      <w:bookmarkStart w:id="538" w:name="_Toc1802398"/>
      <w:bookmarkStart w:id="539" w:name="_Toc22448393"/>
      <w:bookmarkStart w:id="540" w:name="_Toc22697585"/>
      <w:bookmarkStart w:id="541" w:name="_Toc24273620"/>
      <w:bookmarkStart w:id="542" w:name="_Toc179780723"/>
      <w:bookmarkStart w:id="543" w:name="_Toc28953014"/>
      <w:r w:rsidRPr="008A0EE7">
        <w:rPr>
          <w:noProof/>
        </w:rPr>
        <w:t>CX - extended composite ID with check digit</w:t>
      </w:r>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p w14:paraId="6781DCC2" w14:textId="77777777" w:rsidR="007D2F7A" w:rsidRPr="008A0EE7" w:rsidRDefault="007D2F7A">
      <w:pPr>
        <w:pStyle w:val="ComponentTableCaption"/>
        <w:rPr>
          <w:noProof/>
        </w:rPr>
      </w:pPr>
      <w:bookmarkStart w:id="544"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5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EA0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BFEDE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BB1C2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705A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433E5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BC4C0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BD85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BA456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A0BF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F24E9C" w14:textId="77777777" w:rsidR="007D2F7A" w:rsidRPr="008A0EE7" w:rsidRDefault="007D2F7A">
            <w:pPr>
              <w:pStyle w:val="ComponentTableHeader"/>
              <w:rPr>
                <w:b w:val="0"/>
                <w:noProof/>
              </w:rPr>
            </w:pPr>
            <w:r w:rsidRPr="008A0EE7">
              <w:rPr>
                <w:noProof/>
              </w:rPr>
              <w:t>SEC.REF.</w:t>
            </w:r>
          </w:p>
        </w:tc>
      </w:tr>
      <w:tr w:rsidR="00EC4B2D" w:rsidRPr="008A0EE7" w14:paraId="6FEEE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24C77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04A9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CC1C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401DF0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D7030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9C604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26BF9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8FD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D7155A2" w14:textId="7D71C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0F33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3C6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732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E46E4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6671A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7AB8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46A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3B497E"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27F69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2F21E" w14:textId="560A50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75BC5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2A393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5E2730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B6307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4F0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B5149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617D3" w14:textId="77777777" w:rsidR="007D2F7A" w:rsidRPr="008A0EE7" w:rsidRDefault="00000000">
            <w:pPr>
              <w:pStyle w:val="ComponentTableBody"/>
              <w:rPr>
                <w:noProof/>
              </w:rPr>
            </w:pPr>
            <w:hyperlink r:id="rId52"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B4CC1EB"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AB848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CA17C" w14:textId="3CE94A8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C972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5775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AB09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BAC7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797B1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743A0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E4327B" w14:textId="77777777" w:rsidR="007D2F7A" w:rsidRPr="008A0EE7" w:rsidRDefault="00000000">
            <w:pPr>
              <w:pStyle w:val="ComponentTableBody"/>
              <w:rPr>
                <w:noProof/>
              </w:rPr>
            </w:pPr>
            <w:hyperlink r:id="rId5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F717B2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F8DE1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0FF783" w14:textId="2639D3C8"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0540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07778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817173"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3CEA28D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D6E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F475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0502D72" w14:textId="77777777" w:rsidR="007D2F7A" w:rsidRPr="008A0EE7" w:rsidRDefault="00000000">
            <w:pPr>
              <w:pStyle w:val="ComponentTableBody"/>
              <w:rPr>
                <w:noProof/>
              </w:rPr>
            </w:pPr>
            <w:hyperlink r:id="rId54"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2EEC577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BE43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63CB7" w14:textId="728F96C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8300E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783A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96FA3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D445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C602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050BE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AB55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F662F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64089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E53507" w14:textId="2321046E"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B5EC7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7B69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E390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E1E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9CA0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0AD8EC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EF0E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04C49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75F6B1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79012" w14:textId="3A8EF17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483F4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8EBA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744B9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D57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A2541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780FD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8548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48D27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2C043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E1DF45" w14:textId="77629C9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7CAC7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CD68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A8F6F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78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69E3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85101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6C687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56857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74B2D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0F66E" w14:textId="216A40F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DEE09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434F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65D5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2E6A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C0C9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0E20C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0B0E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49C97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C28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A5A11" w14:textId="25994C7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A5DC1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F9FBB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439C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3F4D27"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FAD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3D78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4403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3F0A57"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257CB1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ACAC60"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EBC0C9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C8E78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1B676D3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9D536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388CDC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4BE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44A9392" w14:textId="77777777" w:rsidR="007D2F7A" w:rsidRPr="008A0EE7" w:rsidRDefault="00000000">
            <w:pPr>
              <w:pStyle w:val="ComponentTableBody"/>
              <w:rPr>
                <w:noProof/>
              </w:rPr>
            </w:pPr>
            <w:hyperlink r:id="rId55"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C0C21B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0876C6A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FB06FC1" w14:textId="77777777" w:rsidR="007D2F7A" w:rsidRPr="008A0EE7" w:rsidRDefault="007D2F7A" w:rsidP="00EC4B2D">
            <w:pPr>
              <w:pStyle w:val="ComponentTableBody"/>
              <w:rPr>
                <w:rStyle w:val="Hyperlink"/>
                <w:noProof/>
              </w:rPr>
            </w:pPr>
            <w:r w:rsidRPr="008A0EE7">
              <w:rPr>
                <w:rStyle w:val="Hyperlink"/>
                <w:noProof/>
              </w:rPr>
              <w:t>2.A.35</w:t>
            </w:r>
          </w:p>
        </w:tc>
      </w:tr>
    </w:tbl>
    <w:p w14:paraId="4F3BCFA7"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449A087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6444A6E8" w14:textId="77777777" w:rsidR="007D2F7A" w:rsidRPr="008A0EE7" w:rsidRDefault="007D2F7A">
      <w:pPr>
        <w:pStyle w:val="NormalIndented"/>
        <w:rPr>
          <w:noProof/>
        </w:rPr>
      </w:pPr>
      <w:r w:rsidRPr="008A0EE7">
        <w:rPr>
          <w:noProof/>
        </w:rPr>
        <w:t>Example:</w:t>
      </w:r>
    </w:p>
    <w:p w14:paraId="38C40A04" w14:textId="77777777" w:rsidR="007D2F7A" w:rsidRPr="008A0EE7" w:rsidRDefault="007D2F7A">
      <w:pPr>
        <w:pStyle w:val="Example"/>
      </w:pPr>
      <w:r w:rsidRPr="008A0EE7">
        <w:lastRenderedPageBreak/>
        <w:t>|1234567^4^M11^ADT01^MR^University Hospital|</w:t>
      </w:r>
    </w:p>
    <w:p w14:paraId="53C11F55" w14:textId="77777777" w:rsidR="007D2F7A" w:rsidRPr="008A0EE7" w:rsidRDefault="007D2F7A">
      <w:pPr>
        <w:pStyle w:val="Heading4"/>
        <w:tabs>
          <w:tab w:val="num" w:pos="7060"/>
        </w:tabs>
        <w:rPr>
          <w:noProof/>
          <w:vanish/>
        </w:rPr>
      </w:pPr>
      <w:bookmarkStart w:id="545" w:name="_Toc179780724"/>
      <w:bookmarkEnd w:id="545"/>
    </w:p>
    <w:p w14:paraId="32DBDE97" w14:textId="77777777" w:rsidR="007D2F7A" w:rsidRPr="008A0EE7" w:rsidRDefault="007D2F7A">
      <w:pPr>
        <w:pStyle w:val="Heading4"/>
        <w:tabs>
          <w:tab w:val="num" w:pos="7060"/>
        </w:tabs>
        <w:rPr>
          <w:noProof/>
        </w:rPr>
      </w:pPr>
      <w:bookmarkStart w:id="546" w:name="_Toc498145937"/>
      <w:bookmarkStart w:id="547" w:name="_Toc527864506"/>
      <w:bookmarkStart w:id="548" w:name="_Toc527865978"/>
      <w:bookmarkStart w:id="549" w:name="_Toc179780725"/>
      <w:r w:rsidRPr="008A0EE7">
        <w:rPr>
          <w:noProof/>
        </w:rPr>
        <w:t xml:space="preserve">ID </w:t>
      </w:r>
      <w:r w:rsidR="00F8516E">
        <w:rPr>
          <w:noProof/>
        </w:rPr>
        <w:t xml:space="preserve">Number </w:t>
      </w:r>
      <w:r w:rsidRPr="008A0EE7">
        <w:rPr>
          <w:noProof/>
        </w:rPr>
        <w:t>(ST)</w:t>
      </w:r>
      <w:bookmarkEnd w:id="546"/>
      <w:bookmarkEnd w:id="547"/>
      <w:bookmarkEnd w:id="548"/>
      <w:bookmarkEnd w:id="549"/>
    </w:p>
    <w:p w14:paraId="37F7111C" w14:textId="77777777" w:rsidR="007D2F7A" w:rsidRPr="008A0EE7" w:rsidRDefault="007D2F7A">
      <w:pPr>
        <w:pStyle w:val="NormalIndented"/>
        <w:rPr>
          <w:noProof/>
        </w:rPr>
      </w:pPr>
      <w:r w:rsidRPr="008A0EE7">
        <w:rPr>
          <w:noProof/>
        </w:rPr>
        <w:t>Definition: The value of the identifier itself.</w:t>
      </w:r>
    </w:p>
    <w:p w14:paraId="1C58393D" w14:textId="77777777" w:rsidR="007D2F7A" w:rsidRPr="008A0EE7" w:rsidRDefault="007D2F7A">
      <w:pPr>
        <w:pStyle w:val="Heading4"/>
        <w:tabs>
          <w:tab w:val="num" w:pos="7060"/>
        </w:tabs>
        <w:rPr>
          <w:noProof/>
        </w:rPr>
      </w:pPr>
      <w:bookmarkStart w:id="550" w:name="_Toc498145938"/>
      <w:bookmarkStart w:id="551" w:name="_Toc527864507"/>
      <w:bookmarkStart w:id="552" w:name="_Toc527865979"/>
      <w:bookmarkStart w:id="553" w:name="_Toc179780726"/>
      <w:r w:rsidRPr="008A0EE7">
        <w:rPr>
          <w:noProof/>
        </w:rPr>
        <w:t>Identifier Check Digit (ST)</w:t>
      </w:r>
      <w:bookmarkEnd w:id="550"/>
      <w:bookmarkEnd w:id="551"/>
      <w:bookmarkEnd w:id="552"/>
      <w:bookmarkEnd w:id="553"/>
    </w:p>
    <w:p w14:paraId="7F98995F"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C40C4E7" w14:textId="77777777" w:rsidR="007D2F7A" w:rsidRPr="008A0EE7" w:rsidRDefault="007D2F7A">
      <w:pPr>
        <w:pStyle w:val="Heading4"/>
        <w:tabs>
          <w:tab w:val="num" w:pos="7060"/>
        </w:tabs>
        <w:rPr>
          <w:noProof/>
        </w:rPr>
      </w:pPr>
      <w:bookmarkStart w:id="554" w:name="_Toc498145939"/>
      <w:bookmarkStart w:id="555" w:name="_Toc527864508"/>
      <w:bookmarkStart w:id="556" w:name="_Toc527865980"/>
      <w:bookmarkStart w:id="557" w:name="_Toc179780727"/>
      <w:r w:rsidRPr="008A0EE7">
        <w:rPr>
          <w:noProof/>
        </w:rPr>
        <w:t>Check Digit Scheme (ID)</w:t>
      </w:r>
      <w:bookmarkEnd w:id="554"/>
      <w:bookmarkEnd w:id="555"/>
      <w:bookmarkEnd w:id="556"/>
      <w:bookmarkEnd w:id="557"/>
    </w:p>
    <w:p w14:paraId="7BCEA144" w14:textId="77777777" w:rsidR="007D2F7A" w:rsidRPr="008A0EE7" w:rsidRDefault="007D2F7A">
      <w:pPr>
        <w:pStyle w:val="NormalIndented"/>
        <w:rPr>
          <w:noProof/>
        </w:rPr>
      </w:pPr>
      <w:r w:rsidRPr="008A0EE7">
        <w:rPr>
          <w:noProof/>
        </w:rPr>
        <w:t>Definition: Contains the code identifying the check digit scheme employed.</w:t>
      </w:r>
    </w:p>
    <w:p w14:paraId="410D9541" w14:textId="77777777" w:rsidR="007D2F7A" w:rsidRPr="008A0EE7" w:rsidRDefault="007D2F7A">
      <w:pPr>
        <w:pStyle w:val="NormalIndented"/>
        <w:rPr>
          <w:noProof/>
        </w:rPr>
      </w:pPr>
      <w:r w:rsidRPr="008A0EE7">
        <w:rPr>
          <w:noProof/>
        </w:rPr>
        <w:t xml:space="preserve">Refer to </w:t>
      </w:r>
      <w:hyperlink r:id="rId56" w:anchor="HL70061" w:history="1">
        <w:r w:rsidRPr="008A0EE7">
          <w:rPr>
            <w:rStyle w:val="HyperlinkText"/>
            <w:noProof/>
          </w:rPr>
          <w:t>HL7 T</w:t>
        </w:r>
        <w:bookmarkStart w:id="558" w:name="_Hlt536870469"/>
        <w:r w:rsidRPr="008A0EE7">
          <w:rPr>
            <w:rStyle w:val="HyperlinkText"/>
            <w:noProof/>
          </w:rPr>
          <w:t>a</w:t>
        </w:r>
        <w:bookmarkEnd w:id="558"/>
        <w:r w:rsidRPr="008A0EE7">
          <w:rPr>
            <w:rStyle w:val="HyperlinkText"/>
            <w:noProof/>
          </w:rPr>
          <w:t>b</w:t>
        </w:r>
        <w:bookmarkStart w:id="559" w:name="_Hlt536870499"/>
        <w:r w:rsidRPr="008A0EE7">
          <w:rPr>
            <w:rStyle w:val="HyperlinkText"/>
            <w:noProof/>
          </w:rPr>
          <w:t>l</w:t>
        </w:r>
        <w:bookmarkEnd w:id="559"/>
        <w:r w:rsidRPr="008A0EE7">
          <w:rPr>
            <w:rStyle w:val="HyperlinkText"/>
            <w:noProof/>
          </w:rPr>
          <w:t>e 00</w:t>
        </w:r>
        <w:bookmarkStart w:id="560" w:name="_Hlt536870572"/>
        <w:r w:rsidRPr="008A0EE7">
          <w:rPr>
            <w:rStyle w:val="HyperlinkText"/>
            <w:noProof/>
          </w:rPr>
          <w:t>6</w:t>
        </w:r>
        <w:bookmarkEnd w:id="560"/>
        <w:r w:rsidRPr="008A0EE7">
          <w:rPr>
            <w:rStyle w:val="HyperlinkText"/>
            <w:noProof/>
          </w:rPr>
          <w:t>1 - Check Digit Scheme</w:t>
        </w:r>
      </w:hyperlink>
      <w:r w:rsidRPr="008A0EE7">
        <w:rPr>
          <w:noProof/>
        </w:rPr>
        <w:t xml:space="preserve"> for valid values.</w:t>
      </w:r>
    </w:p>
    <w:p w14:paraId="4123B9A7" w14:textId="77777777" w:rsidR="007D2F7A" w:rsidRPr="008A0EE7" w:rsidRDefault="007D2F7A">
      <w:pPr>
        <w:pStyle w:val="NormalIndented"/>
        <w:rPr>
          <w:noProof/>
        </w:rPr>
      </w:pPr>
      <w:r w:rsidRPr="008A0EE7">
        <w:rPr>
          <w:noProof/>
        </w:rPr>
        <w:t>The algorithm for calculating a Mod10 check digit is as follows:</w:t>
      </w:r>
    </w:p>
    <w:p w14:paraId="129609BF"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2100A234" w14:textId="77777777" w:rsidR="007D2F7A" w:rsidRPr="008A0EE7" w:rsidRDefault="007D2F7A">
      <w:pPr>
        <w:pStyle w:val="NormalIndented"/>
        <w:keepNext/>
        <w:rPr>
          <w:noProof/>
        </w:rPr>
      </w:pPr>
      <w:r w:rsidRPr="008A0EE7">
        <w:rPr>
          <w:noProof/>
        </w:rPr>
        <w:t>The algorithm for calculating a Mod11 check digit is as follows:</w:t>
      </w:r>
    </w:p>
    <w:p w14:paraId="305B791C"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36C4E9B1" w14:textId="77777777">
        <w:tc>
          <w:tcPr>
            <w:tcW w:w="565" w:type="dxa"/>
          </w:tcPr>
          <w:p w14:paraId="4042074E" w14:textId="77777777" w:rsidR="007D2F7A" w:rsidRPr="008A0EE7" w:rsidRDefault="007D2F7A">
            <w:pPr>
              <w:keepNext/>
              <w:rPr>
                <w:noProof/>
              </w:rPr>
            </w:pPr>
            <w:r w:rsidRPr="008A0EE7">
              <w:rPr>
                <w:noProof/>
              </w:rPr>
              <w:t>d</w:t>
            </w:r>
          </w:p>
        </w:tc>
        <w:tc>
          <w:tcPr>
            <w:tcW w:w="475" w:type="dxa"/>
          </w:tcPr>
          <w:p w14:paraId="401F16E6" w14:textId="77777777" w:rsidR="007D2F7A" w:rsidRPr="008A0EE7" w:rsidRDefault="007D2F7A">
            <w:pPr>
              <w:keepNext/>
              <w:rPr>
                <w:noProof/>
              </w:rPr>
            </w:pPr>
            <w:r w:rsidRPr="008A0EE7">
              <w:rPr>
                <w:noProof/>
              </w:rPr>
              <w:t>=</w:t>
            </w:r>
          </w:p>
        </w:tc>
        <w:tc>
          <w:tcPr>
            <w:tcW w:w="7323" w:type="dxa"/>
          </w:tcPr>
          <w:p w14:paraId="03BE4E0D"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1B4EED32" w14:textId="77777777">
        <w:tc>
          <w:tcPr>
            <w:tcW w:w="565" w:type="dxa"/>
          </w:tcPr>
          <w:p w14:paraId="3B460225" w14:textId="77777777" w:rsidR="007D2F7A" w:rsidRPr="008A0EE7" w:rsidRDefault="007D2F7A">
            <w:pPr>
              <w:keepNext/>
              <w:rPr>
                <w:noProof/>
              </w:rPr>
            </w:pPr>
            <w:r w:rsidRPr="008A0EE7">
              <w:rPr>
                <w:noProof/>
              </w:rPr>
              <w:t>w</w:t>
            </w:r>
          </w:p>
        </w:tc>
        <w:tc>
          <w:tcPr>
            <w:tcW w:w="475" w:type="dxa"/>
          </w:tcPr>
          <w:p w14:paraId="07CD0CED" w14:textId="77777777" w:rsidR="007D2F7A" w:rsidRPr="008A0EE7" w:rsidRDefault="007D2F7A">
            <w:pPr>
              <w:keepNext/>
              <w:rPr>
                <w:noProof/>
              </w:rPr>
            </w:pPr>
            <w:r w:rsidRPr="008A0EE7">
              <w:rPr>
                <w:noProof/>
              </w:rPr>
              <w:t>=</w:t>
            </w:r>
          </w:p>
        </w:tc>
        <w:tc>
          <w:tcPr>
            <w:tcW w:w="7323" w:type="dxa"/>
          </w:tcPr>
          <w:p w14:paraId="60759E83"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6DD1B082" w14:textId="77777777">
        <w:tc>
          <w:tcPr>
            <w:tcW w:w="565" w:type="dxa"/>
          </w:tcPr>
          <w:p w14:paraId="3DEE5654" w14:textId="77777777" w:rsidR="007D2F7A" w:rsidRPr="008A0EE7" w:rsidRDefault="007D2F7A">
            <w:pPr>
              <w:keepNext/>
              <w:rPr>
                <w:noProof/>
              </w:rPr>
            </w:pPr>
            <w:r w:rsidRPr="008A0EE7">
              <w:rPr>
                <w:noProof/>
              </w:rPr>
              <w:t>c</w:t>
            </w:r>
          </w:p>
        </w:tc>
        <w:tc>
          <w:tcPr>
            <w:tcW w:w="475" w:type="dxa"/>
          </w:tcPr>
          <w:p w14:paraId="7B72B312" w14:textId="77777777" w:rsidR="007D2F7A" w:rsidRPr="008A0EE7" w:rsidRDefault="007D2F7A">
            <w:pPr>
              <w:keepNext/>
              <w:rPr>
                <w:noProof/>
              </w:rPr>
            </w:pPr>
            <w:r w:rsidRPr="008A0EE7">
              <w:rPr>
                <w:noProof/>
              </w:rPr>
              <w:t>=</w:t>
            </w:r>
          </w:p>
        </w:tc>
        <w:tc>
          <w:tcPr>
            <w:tcW w:w="7323" w:type="dxa"/>
          </w:tcPr>
          <w:p w14:paraId="7A4CC294" w14:textId="77777777" w:rsidR="007D2F7A" w:rsidRPr="008A0EE7" w:rsidRDefault="007D2F7A">
            <w:pPr>
              <w:keepNext/>
              <w:rPr>
                <w:noProof/>
              </w:rPr>
            </w:pPr>
            <w:r w:rsidRPr="008A0EE7">
              <w:rPr>
                <w:noProof/>
              </w:rPr>
              <w:t xml:space="preserve">check digit </w:t>
            </w:r>
          </w:p>
        </w:tc>
      </w:tr>
    </w:tbl>
    <w:p w14:paraId="206D581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736E810B" w14:textId="77777777">
        <w:tc>
          <w:tcPr>
            <w:tcW w:w="1440" w:type="dxa"/>
          </w:tcPr>
          <w:p w14:paraId="1DD98E14" w14:textId="77777777" w:rsidR="007D2F7A" w:rsidRPr="008A0EE7" w:rsidRDefault="007D2F7A">
            <w:pPr>
              <w:rPr>
                <w:noProof/>
              </w:rPr>
            </w:pPr>
            <w:r w:rsidRPr="008A0EE7">
              <w:rPr>
                <w:noProof/>
              </w:rPr>
              <w:t>(Step 1) m</w:t>
            </w:r>
          </w:p>
        </w:tc>
        <w:tc>
          <w:tcPr>
            <w:tcW w:w="475" w:type="dxa"/>
          </w:tcPr>
          <w:p w14:paraId="3E2C4452" w14:textId="77777777" w:rsidR="007D2F7A" w:rsidRPr="008A0EE7" w:rsidRDefault="007D2F7A">
            <w:pPr>
              <w:rPr>
                <w:noProof/>
              </w:rPr>
            </w:pPr>
            <w:r w:rsidRPr="008A0EE7">
              <w:rPr>
                <w:noProof/>
              </w:rPr>
              <w:t>=</w:t>
            </w:r>
          </w:p>
        </w:tc>
        <w:tc>
          <w:tcPr>
            <w:tcW w:w="6455" w:type="dxa"/>
          </w:tcPr>
          <w:p w14:paraId="4345DA53" w14:textId="77777777" w:rsidR="007D2F7A" w:rsidRPr="008A0EE7" w:rsidRDefault="007D2F7A">
            <w:pPr>
              <w:rPr>
                <w:noProof/>
              </w:rPr>
            </w:pPr>
            <w:r w:rsidRPr="008A0EE7">
              <w:rPr>
                <w:noProof/>
              </w:rPr>
              <w:t>sum of (d * w) for positions 1, 2, etc. starting with units digit</w:t>
            </w:r>
          </w:p>
          <w:p w14:paraId="69D58881" w14:textId="77777777" w:rsidR="007D2F7A" w:rsidRPr="008A0EE7" w:rsidRDefault="007D2F7A">
            <w:pPr>
              <w:rPr>
                <w:noProof/>
              </w:rPr>
            </w:pPr>
            <w:r w:rsidRPr="008A0EE7">
              <w:rPr>
                <w:noProof/>
              </w:rPr>
              <w:t>for d = digit value starting with units position to highest order</w:t>
            </w:r>
          </w:p>
          <w:p w14:paraId="3FE29B59"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0233279C" w14:textId="77777777">
        <w:tc>
          <w:tcPr>
            <w:tcW w:w="1440" w:type="dxa"/>
          </w:tcPr>
          <w:p w14:paraId="7159696C" w14:textId="77777777" w:rsidR="007D2F7A" w:rsidRPr="008A0EE7" w:rsidRDefault="007D2F7A">
            <w:pPr>
              <w:rPr>
                <w:noProof/>
              </w:rPr>
            </w:pPr>
            <w:r w:rsidRPr="008A0EE7">
              <w:rPr>
                <w:noProof/>
              </w:rPr>
              <w:t>(Step 2) c1</w:t>
            </w:r>
          </w:p>
        </w:tc>
        <w:tc>
          <w:tcPr>
            <w:tcW w:w="475" w:type="dxa"/>
          </w:tcPr>
          <w:p w14:paraId="0E2E39C4" w14:textId="77777777" w:rsidR="007D2F7A" w:rsidRPr="008A0EE7" w:rsidRDefault="007D2F7A">
            <w:pPr>
              <w:rPr>
                <w:noProof/>
              </w:rPr>
            </w:pPr>
            <w:r w:rsidRPr="008A0EE7">
              <w:rPr>
                <w:noProof/>
              </w:rPr>
              <w:t>=</w:t>
            </w:r>
          </w:p>
        </w:tc>
        <w:tc>
          <w:tcPr>
            <w:tcW w:w="6455" w:type="dxa"/>
          </w:tcPr>
          <w:p w14:paraId="1E6ACC7A" w14:textId="77777777" w:rsidR="007D2F7A" w:rsidRPr="008A0EE7" w:rsidRDefault="007D2F7A">
            <w:pPr>
              <w:rPr>
                <w:noProof/>
              </w:rPr>
            </w:pPr>
            <w:r w:rsidRPr="008A0EE7">
              <w:rPr>
                <w:noProof/>
              </w:rPr>
              <w:t>m mod 11</w:t>
            </w:r>
          </w:p>
        </w:tc>
      </w:tr>
      <w:tr w:rsidR="007D2F7A" w:rsidRPr="008A0EE7" w14:paraId="7424AB44" w14:textId="77777777">
        <w:tc>
          <w:tcPr>
            <w:tcW w:w="1440" w:type="dxa"/>
          </w:tcPr>
          <w:p w14:paraId="7F83437D" w14:textId="77777777" w:rsidR="007D2F7A" w:rsidRPr="008A0EE7" w:rsidRDefault="007D2F7A">
            <w:pPr>
              <w:rPr>
                <w:noProof/>
              </w:rPr>
            </w:pPr>
            <w:r w:rsidRPr="008A0EE7">
              <w:rPr>
                <w:noProof/>
              </w:rPr>
              <w:t>(Step 3) if c1</w:t>
            </w:r>
          </w:p>
        </w:tc>
        <w:tc>
          <w:tcPr>
            <w:tcW w:w="475" w:type="dxa"/>
          </w:tcPr>
          <w:p w14:paraId="69C11EFA" w14:textId="77777777" w:rsidR="007D2F7A" w:rsidRPr="008A0EE7" w:rsidRDefault="007D2F7A">
            <w:pPr>
              <w:rPr>
                <w:noProof/>
              </w:rPr>
            </w:pPr>
            <w:r w:rsidRPr="008A0EE7">
              <w:rPr>
                <w:noProof/>
              </w:rPr>
              <w:t>=</w:t>
            </w:r>
          </w:p>
        </w:tc>
        <w:tc>
          <w:tcPr>
            <w:tcW w:w="6455" w:type="dxa"/>
          </w:tcPr>
          <w:p w14:paraId="30CE4473" w14:textId="77777777" w:rsidR="007D2F7A" w:rsidRPr="008A0EE7" w:rsidRDefault="007D2F7A">
            <w:pPr>
              <w:rPr>
                <w:noProof/>
              </w:rPr>
            </w:pPr>
            <w:r w:rsidRPr="008A0EE7">
              <w:rPr>
                <w:noProof/>
              </w:rPr>
              <w:t>0 then reset c1 = 1</w:t>
            </w:r>
          </w:p>
        </w:tc>
      </w:tr>
      <w:tr w:rsidR="007D2F7A" w:rsidRPr="008A0EE7" w14:paraId="040D2C24" w14:textId="77777777">
        <w:tc>
          <w:tcPr>
            <w:tcW w:w="1440" w:type="dxa"/>
          </w:tcPr>
          <w:p w14:paraId="3DCB5873" w14:textId="77777777" w:rsidR="007D2F7A" w:rsidRPr="008A0EE7" w:rsidRDefault="007D2F7A">
            <w:pPr>
              <w:rPr>
                <w:noProof/>
              </w:rPr>
            </w:pPr>
            <w:r w:rsidRPr="008A0EE7">
              <w:rPr>
                <w:noProof/>
              </w:rPr>
              <w:t>(Step 4)</w:t>
            </w:r>
          </w:p>
        </w:tc>
        <w:tc>
          <w:tcPr>
            <w:tcW w:w="475" w:type="dxa"/>
          </w:tcPr>
          <w:p w14:paraId="3D0CFA49" w14:textId="77777777" w:rsidR="007D2F7A" w:rsidRPr="008A0EE7" w:rsidRDefault="007D2F7A">
            <w:pPr>
              <w:rPr>
                <w:noProof/>
              </w:rPr>
            </w:pPr>
            <w:r w:rsidRPr="008A0EE7">
              <w:rPr>
                <w:noProof/>
              </w:rPr>
              <w:t>=</w:t>
            </w:r>
          </w:p>
        </w:tc>
        <w:tc>
          <w:tcPr>
            <w:tcW w:w="6455" w:type="dxa"/>
          </w:tcPr>
          <w:p w14:paraId="35EA9970" w14:textId="77777777" w:rsidR="007D2F7A" w:rsidRPr="008A0EE7" w:rsidRDefault="007D2F7A">
            <w:pPr>
              <w:rPr>
                <w:noProof/>
              </w:rPr>
            </w:pPr>
            <w:r w:rsidRPr="008A0EE7">
              <w:rPr>
                <w:noProof/>
              </w:rPr>
              <w:t>(11 - c1) mod 10</w:t>
            </w:r>
          </w:p>
        </w:tc>
      </w:tr>
    </w:tbl>
    <w:p w14:paraId="08631B60" w14:textId="77777777" w:rsidR="007D2F7A" w:rsidRPr="008A0EE7" w:rsidRDefault="007D2F7A">
      <w:pPr>
        <w:pStyle w:val="NormalIndented"/>
        <w:rPr>
          <w:rStyle w:val="Strong"/>
          <w:noProof/>
        </w:rPr>
      </w:pPr>
      <w:r w:rsidRPr="008A0EE7">
        <w:rPr>
          <w:rStyle w:val="Strong"/>
          <w:noProof/>
        </w:rPr>
        <w:t>Example:</w:t>
      </w:r>
    </w:p>
    <w:p w14:paraId="5D1DF17D"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0C62A6A" w14:textId="77777777" w:rsidR="007D2F7A" w:rsidRPr="008A0EE7" w:rsidRDefault="007D2F7A">
      <w:pPr>
        <w:pStyle w:val="NormalIndented"/>
        <w:rPr>
          <w:noProof/>
        </w:rPr>
      </w:pPr>
      <w:r w:rsidRPr="008A0EE7">
        <w:rPr>
          <w:noProof/>
        </w:rPr>
        <w:t>The calculations are:</w:t>
      </w:r>
    </w:p>
    <w:p w14:paraId="2D5614D4" w14:textId="77777777" w:rsidR="007D2F7A" w:rsidRPr="004D6B43" w:rsidRDefault="007D2F7A" w:rsidP="004D6B43">
      <w:pPr>
        <w:pStyle w:val="Example"/>
      </w:pPr>
      <w:r w:rsidRPr="004D6B43">
        <w:lastRenderedPageBreak/>
        <w:t>M  = (7*2)+(6*3)+(5*4)+(4*5)+(3*6)+(2*7)+(1*2)</w:t>
      </w:r>
    </w:p>
    <w:p w14:paraId="5A69C734" w14:textId="77777777" w:rsidR="007D2F7A" w:rsidRPr="004D6B43" w:rsidRDefault="007D2F7A" w:rsidP="004D6B43">
      <w:pPr>
        <w:pStyle w:val="Example"/>
      </w:pPr>
      <w:r w:rsidRPr="004D6B43">
        <w:t xml:space="preserve">   = 14 + 18 + 20 + 20 + 18 + 14 + 2</w:t>
      </w:r>
    </w:p>
    <w:p w14:paraId="270C0CF4" w14:textId="77777777" w:rsidR="007D2F7A" w:rsidRPr="004D6B43" w:rsidRDefault="007D2F7A" w:rsidP="004D6B43">
      <w:pPr>
        <w:pStyle w:val="Example"/>
      </w:pPr>
      <w:r w:rsidRPr="004D6B43">
        <w:t xml:space="preserve">   = 106</w:t>
      </w:r>
    </w:p>
    <w:p w14:paraId="1459B82C" w14:textId="77777777" w:rsidR="007D2F7A" w:rsidRPr="004D6B43" w:rsidRDefault="007D2F7A" w:rsidP="004D6B43">
      <w:pPr>
        <w:pStyle w:val="Example"/>
      </w:pPr>
      <w:r w:rsidRPr="004D6B43">
        <w:t>c1 = 106 mod 11</w:t>
      </w:r>
    </w:p>
    <w:p w14:paraId="50FB270E" w14:textId="77777777" w:rsidR="007D2F7A" w:rsidRPr="004D6B43" w:rsidRDefault="007D2F7A" w:rsidP="004D6B43">
      <w:pPr>
        <w:pStyle w:val="Example"/>
      </w:pPr>
      <w:r w:rsidRPr="004D6B43">
        <w:t xml:space="preserve">   = 7</w:t>
      </w:r>
    </w:p>
    <w:p w14:paraId="4E163155" w14:textId="77777777" w:rsidR="007D2F7A" w:rsidRPr="004D6B43" w:rsidRDefault="007D2F7A" w:rsidP="004D6B43">
      <w:pPr>
        <w:pStyle w:val="Example"/>
      </w:pPr>
      <w:r w:rsidRPr="004D6B43">
        <w:t>c  = (11-c1) mod 10</w:t>
      </w:r>
    </w:p>
    <w:p w14:paraId="446F5D46" w14:textId="77777777" w:rsidR="007D2F7A" w:rsidRPr="004D6B43" w:rsidRDefault="007D2F7A" w:rsidP="004D6B43">
      <w:pPr>
        <w:pStyle w:val="Example"/>
      </w:pPr>
      <w:r w:rsidRPr="004D6B43">
        <w:t xml:space="preserve">   = 4 mod 10</w:t>
      </w:r>
    </w:p>
    <w:p w14:paraId="7F5A26A2" w14:textId="77777777" w:rsidR="007D2F7A" w:rsidRPr="004D6B43" w:rsidRDefault="007D2F7A" w:rsidP="004D6B43">
      <w:pPr>
        <w:pStyle w:val="Example"/>
      </w:pPr>
      <w:r w:rsidRPr="004D6B43">
        <w:t xml:space="preserve">   = 4</w:t>
      </w:r>
    </w:p>
    <w:p w14:paraId="40891DBF"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6746FCD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295E460E" w14:textId="77777777" w:rsidR="007D2F7A" w:rsidRPr="008A0EE7" w:rsidRDefault="007D2F7A">
      <w:pPr>
        <w:pStyle w:val="Heading4"/>
        <w:tabs>
          <w:tab w:val="num" w:pos="7060"/>
        </w:tabs>
        <w:rPr>
          <w:noProof/>
        </w:rPr>
      </w:pPr>
      <w:bookmarkStart w:id="561" w:name="_Toc498145940"/>
      <w:bookmarkStart w:id="562" w:name="_Toc527864509"/>
      <w:bookmarkStart w:id="563" w:name="_Toc527865981"/>
      <w:bookmarkStart w:id="564" w:name="_Ref22985779"/>
      <w:bookmarkStart w:id="565" w:name="_Ref22985823"/>
      <w:bookmarkStart w:id="566" w:name="_Toc179780728"/>
      <w:r w:rsidRPr="008A0EE7">
        <w:rPr>
          <w:noProof/>
        </w:rPr>
        <w:t>Assigning Authority (HD)</w:t>
      </w:r>
      <w:bookmarkEnd w:id="561"/>
      <w:bookmarkEnd w:id="562"/>
      <w:bookmarkEnd w:id="563"/>
      <w:bookmarkEnd w:id="564"/>
      <w:bookmarkEnd w:id="565"/>
      <w:bookmarkEnd w:id="566"/>
    </w:p>
    <w:p w14:paraId="20B2564A" w14:textId="77777777" w:rsidR="007D2F7A" w:rsidRPr="008A0EE7" w:rsidRDefault="007D2F7A">
      <w:pPr>
        <w:pStyle w:val="NormalIndented"/>
        <w:rPr>
          <w:snapToGrid w:val="0"/>
        </w:rPr>
      </w:pPr>
      <w:r w:rsidRPr="008A0EE7">
        <w:rPr>
          <w:noProof/>
        </w:rPr>
        <w:t xml:space="preserve">The assigning authority is a unique name 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74A50822" w14:textId="77777777" w:rsidR="007D2F7A" w:rsidRPr="008A0EE7" w:rsidRDefault="007D2F7A">
      <w:pPr>
        <w:pStyle w:val="NormalIndented"/>
        <w:rPr>
          <w:noProof/>
        </w:rPr>
      </w:pPr>
      <w:r w:rsidRPr="008A0EE7">
        <w:rPr>
          <w:noProof/>
        </w:rPr>
        <w:t xml:space="preserve"> Refer to </w:t>
      </w:r>
      <w:bookmarkStart w:id="567"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fldChar w:fldCharType="separate"/>
      </w:r>
      <w:r w:rsidRPr="008A0EE7">
        <w:rPr>
          <w:rStyle w:val="HyperlinkText"/>
          <w:noProof/>
        </w:rPr>
        <w:t>User-defined T</w:t>
      </w:r>
      <w:bookmarkStart w:id="568" w:name="_Hlt479394803"/>
      <w:r w:rsidRPr="008A0EE7">
        <w:rPr>
          <w:rStyle w:val="HyperlinkText"/>
          <w:noProof/>
        </w:rPr>
        <w:t>a</w:t>
      </w:r>
      <w:bookmarkStart w:id="569" w:name="_Hlt536870573"/>
      <w:bookmarkEnd w:id="568"/>
      <w:r w:rsidRPr="008A0EE7">
        <w:rPr>
          <w:rStyle w:val="HyperlinkText"/>
          <w:noProof/>
        </w:rPr>
        <w:t>b</w:t>
      </w:r>
      <w:bookmarkEnd w:id="569"/>
      <w:r w:rsidRPr="008A0EE7">
        <w:rPr>
          <w:rStyle w:val="HyperlinkText"/>
          <w:noProof/>
        </w:rPr>
        <w:t>le 0363 - Assigning Authority</w:t>
      </w:r>
      <w:r w:rsidRPr="008A0EE7">
        <w:rPr>
          <w:rStyle w:val="HyperlinkText"/>
          <w:noProof/>
        </w:rPr>
        <w:fldChar w:fldCharType="end"/>
      </w:r>
      <w:bookmarkEnd w:id="567"/>
      <w:r w:rsidRPr="008A0EE7">
        <w:rPr>
          <w:noProof/>
        </w:rPr>
        <w:t xml:space="preserve"> for suggested values.</w:t>
      </w:r>
    </w:p>
    <w:p w14:paraId="7A35E37A"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0064CB8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7"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8" w:anchor="HL70300" w:history="1">
        <w:r w:rsidRPr="008A0EE7">
          <w:rPr>
            <w:rStyle w:val="HyperlinkText"/>
            <w:noProof/>
          </w:rPr>
          <w:t>User-defined Table 0300 – Namespace ID</w:t>
        </w:r>
      </w:hyperlink>
      <w:r w:rsidRPr="008A0EE7">
        <w:rPr>
          <w:noProof/>
        </w:rPr>
        <w:t xml:space="preserve"> for the first sub-component.</w:t>
      </w:r>
    </w:p>
    <w:p w14:paraId="35E034BC" w14:textId="77777777" w:rsidR="007D2F7A" w:rsidRPr="008A0EE7" w:rsidRDefault="007D2F7A">
      <w:pPr>
        <w:pStyle w:val="Heading4"/>
        <w:tabs>
          <w:tab w:val="num" w:pos="7060"/>
        </w:tabs>
        <w:rPr>
          <w:noProof/>
        </w:rPr>
      </w:pPr>
      <w:bookmarkStart w:id="570" w:name="_Toc498145941"/>
      <w:bookmarkStart w:id="571" w:name="_Toc527864510"/>
      <w:bookmarkStart w:id="572" w:name="_Toc527865982"/>
      <w:bookmarkStart w:id="573" w:name="_Toc179780729"/>
      <w:r w:rsidRPr="008A0EE7">
        <w:rPr>
          <w:noProof/>
        </w:rPr>
        <w:t>Identifier Type Code (ID)</w:t>
      </w:r>
      <w:bookmarkEnd w:id="570"/>
      <w:bookmarkEnd w:id="571"/>
      <w:bookmarkEnd w:id="572"/>
      <w:bookmarkEnd w:id="573"/>
    </w:p>
    <w:p w14:paraId="7553E976"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74"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74"/>
      <w:r w:rsidRPr="008A0EE7">
        <w:rPr>
          <w:noProof/>
        </w:rPr>
        <w:t xml:space="preserve"> for suggested values.</w:t>
      </w:r>
    </w:p>
    <w:p w14:paraId="2F3041F0" w14:textId="77777777" w:rsidR="007D2F7A" w:rsidRPr="008A0EE7" w:rsidRDefault="007D2F7A">
      <w:pPr>
        <w:pStyle w:val="Heading4"/>
        <w:tabs>
          <w:tab w:val="num" w:pos="7060"/>
        </w:tabs>
        <w:rPr>
          <w:noProof/>
        </w:rPr>
      </w:pPr>
      <w:bookmarkStart w:id="575" w:name="_Hlt478368599"/>
      <w:bookmarkStart w:id="576" w:name="HL70203"/>
      <w:bookmarkStart w:id="577" w:name="_Toc498145942"/>
      <w:bookmarkStart w:id="578" w:name="_Toc527864511"/>
      <w:bookmarkStart w:id="579" w:name="_Toc527865983"/>
      <w:bookmarkStart w:id="580" w:name="_Toc179780730"/>
      <w:bookmarkEnd w:id="575"/>
      <w:bookmarkEnd w:id="576"/>
      <w:r w:rsidRPr="008A0EE7">
        <w:rPr>
          <w:noProof/>
        </w:rPr>
        <w:t>Assigning Facility (HD)</w:t>
      </w:r>
      <w:bookmarkEnd w:id="577"/>
      <w:bookmarkEnd w:id="578"/>
      <w:bookmarkEnd w:id="579"/>
      <w:bookmarkEnd w:id="580"/>
    </w:p>
    <w:p w14:paraId="695E6795"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65B89F56"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9" w:anchor="HL70300" w:history="1">
        <w:r w:rsidRPr="008A0EE7">
          <w:rPr>
            <w:rStyle w:val="HyperlinkText"/>
            <w:noProof/>
          </w:rPr>
          <w:t>User</w:t>
        </w:r>
        <w:bookmarkStart w:id="581" w:name="_Hlt495804095"/>
        <w:r w:rsidRPr="008A0EE7">
          <w:rPr>
            <w:rStyle w:val="HyperlinkText"/>
            <w:noProof/>
          </w:rPr>
          <w:t>-</w:t>
        </w:r>
        <w:bookmarkEnd w:id="581"/>
        <w:r w:rsidRPr="008A0EE7">
          <w:rPr>
            <w:rStyle w:val="HyperlinkText"/>
            <w:noProof/>
          </w:rPr>
          <w:t>defined Table 0300 - Name</w:t>
        </w:r>
        <w:bookmarkStart w:id="582" w:name="_Hlt478463870"/>
        <w:r w:rsidRPr="008A0EE7">
          <w:rPr>
            <w:rStyle w:val="HyperlinkText"/>
            <w:noProof/>
          </w:rPr>
          <w:t>s</w:t>
        </w:r>
        <w:bookmarkEnd w:id="582"/>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C588C5" w14:textId="77777777" w:rsidR="007D2F7A" w:rsidRPr="008A0EE7" w:rsidRDefault="007D2F7A">
      <w:pPr>
        <w:pStyle w:val="Heading4"/>
        <w:tabs>
          <w:tab w:val="num" w:pos="7060"/>
        </w:tabs>
        <w:rPr>
          <w:noProof/>
        </w:rPr>
      </w:pPr>
      <w:bookmarkStart w:id="583" w:name="_Toc498145943"/>
      <w:bookmarkStart w:id="584" w:name="_Toc527864512"/>
      <w:bookmarkStart w:id="585" w:name="_Toc527865984"/>
      <w:bookmarkStart w:id="586" w:name="_Toc179780731"/>
      <w:bookmarkStart w:id="587" w:name="_Ref371387421"/>
      <w:r w:rsidRPr="008A0EE7">
        <w:rPr>
          <w:noProof/>
        </w:rPr>
        <w:t>Effective Date (DT)</w:t>
      </w:r>
      <w:bookmarkEnd w:id="583"/>
      <w:bookmarkEnd w:id="584"/>
      <w:bookmarkEnd w:id="585"/>
      <w:bookmarkEnd w:id="586"/>
    </w:p>
    <w:p w14:paraId="131CE84D" w14:textId="77777777" w:rsidR="007D2F7A" w:rsidRPr="008A0EE7" w:rsidRDefault="007D2F7A">
      <w:pPr>
        <w:pStyle w:val="NormalIndented"/>
        <w:rPr>
          <w:noProof/>
        </w:rPr>
      </w:pPr>
      <w:r w:rsidRPr="008A0EE7">
        <w:rPr>
          <w:noProof/>
        </w:rPr>
        <w:t>Definition: The first date, if known, on which the identifier is valid and active.</w:t>
      </w:r>
    </w:p>
    <w:p w14:paraId="570899D4" w14:textId="77777777" w:rsidR="007D2F7A" w:rsidRPr="008A0EE7" w:rsidRDefault="007D2F7A">
      <w:pPr>
        <w:pStyle w:val="Heading4"/>
        <w:tabs>
          <w:tab w:val="num" w:pos="7060"/>
        </w:tabs>
        <w:rPr>
          <w:noProof/>
        </w:rPr>
      </w:pPr>
      <w:bookmarkStart w:id="588" w:name="_Toc498145944"/>
      <w:bookmarkStart w:id="589" w:name="_Toc527864513"/>
      <w:bookmarkStart w:id="590" w:name="_Toc527865985"/>
      <w:bookmarkStart w:id="591" w:name="_Toc179780732"/>
      <w:r w:rsidRPr="008A0EE7">
        <w:rPr>
          <w:noProof/>
        </w:rPr>
        <w:t>Expiration Date (DT)</w:t>
      </w:r>
      <w:bookmarkEnd w:id="588"/>
      <w:bookmarkEnd w:id="589"/>
      <w:bookmarkEnd w:id="590"/>
      <w:bookmarkEnd w:id="591"/>
    </w:p>
    <w:p w14:paraId="00023B47" w14:textId="77777777" w:rsidR="007D2F7A" w:rsidRPr="008A0EE7" w:rsidRDefault="007D2F7A">
      <w:pPr>
        <w:pStyle w:val="NormalIndented"/>
        <w:rPr>
          <w:noProof/>
        </w:rPr>
      </w:pPr>
      <w:r w:rsidRPr="008A0EE7">
        <w:rPr>
          <w:noProof/>
        </w:rPr>
        <w:t>Definition: The last date, if known, on which the identifier is valid and active.</w:t>
      </w:r>
    </w:p>
    <w:p w14:paraId="70A8BD6D" w14:textId="77777777" w:rsidR="007D2F7A" w:rsidRPr="008A0EE7" w:rsidRDefault="007D2F7A">
      <w:pPr>
        <w:pStyle w:val="Heading4"/>
        <w:tabs>
          <w:tab w:val="num" w:pos="7060"/>
        </w:tabs>
        <w:rPr>
          <w:noProof/>
        </w:rPr>
      </w:pPr>
      <w:bookmarkStart w:id="592" w:name="_Ref488869"/>
      <w:bookmarkStart w:id="593" w:name="_Toc179780733"/>
      <w:r w:rsidRPr="008A0EE7">
        <w:rPr>
          <w:noProof/>
        </w:rPr>
        <w:lastRenderedPageBreak/>
        <w:t>Assigning Jurisdiction (CWE)</w:t>
      </w:r>
      <w:bookmarkEnd w:id="592"/>
      <w:bookmarkEnd w:id="593"/>
    </w:p>
    <w:p w14:paraId="1477E601"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56BF68E3" w14:textId="77777777" w:rsidR="007D2F7A" w:rsidRPr="008A0EE7" w:rsidRDefault="007D2F7A">
      <w:pPr>
        <w:pStyle w:val="NormalListBullets"/>
        <w:tabs>
          <w:tab w:val="num" w:pos="360"/>
        </w:tabs>
        <w:rPr>
          <w:noProof/>
        </w:rPr>
      </w:pPr>
      <w:r w:rsidRPr="008A0EE7">
        <w:rPr>
          <w:noProof/>
        </w:rPr>
        <w:t xml:space="preserve">Refer to </w:t>
      </w:r>
      <w:hyperlink r:id="rId60" w:anchor="HL70399" w:history="1">
        <w:r w:rsidRPr="008A0EE7">
          <w:t>HL</w:t>
        </w:r>
        <w:bookmarkStart w:id="594" w:name="_Hlt435382"/>
        <w:r w:rsidRPr="008A0EE7">
          <w:t>7</w:t>
        </w:r>
        <w:bookmarkEnd w:id="594"/>
        <w:r w:rsidRPr="008A0EE7">
          <w:t xml:space="preserve"> Table 0399 – Cou</w:t>
        </w:r>
        <w:bookmarkStart w:id="595" w:name="_Hlt435499"/>
        <w:r w:rsidRPr="008A0EE7">
          <w:t>n</w:t>
        </w:r>
        <w:bookmarkEnd w:id="595"/>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0827B2F8" w14:textId="77777777" w:rsidR="007D2F7A" w:rsidRPr="008A0EE7" w:rsidRDefault="007D2F7A">
      <w:pPr>
        <w:pStyle w:val="NormalListBullets"/>
        <w:tabs>
          <w:tab w:val="num" w:pos="360"/>
        </w:tabs>
        <w:rPr>
          <w:noProof/>
        </w:rPr>
      </w:pPr>
      <w:r w:rsidRPr="008A0EE7">
        <w:rPr>
          <w:noProof/>
        </w:rPr>
        <w:t xml:space="preserve">Refer to </w:t>
      </w:r>
      <w:hyperlink r:id="rId61"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76099A26" w14:textId="77777777" w:rsidR="007D2F7A" w:rsidRPr="008A0EE7" w:rsidRDefault="007D2F7A">
      <w:pPr>
        <w:pStyle w:val="NormalListBullets"/>
        <w:tabs>
          <w:tab w:val="num" w:pos="360"/>
        </w:tabs>
        <w:rPr>
          <w:noProof/>
        </w:rPr>
      </w:pPr>
      <w:r w:rsidRPr="008A0EE7">
        <w:rPr>
          <w:noProof/>
        </w:rPr>
        <w:t xml:space="preserve">Refer to </w:t>
      </w:r>
      <w:hyperlink r:id="rId62" w:anchor="HL70289" w:history="1">
        <w:r w:rsidRPr="008A0EE7">
          <w:rPr>
            <w:rStyle w:val="HyperlinkText"/>
            <w:noProof/>
          </w:rPr>
          <w:t>Use</w:t>
        </w:r>
        <w:bookmarkStart w:id="596" w:name="_Hlt22449425"/>
        <w:r w:rsidRPr="008A0EE7">
          <w:rPr>
            <w:rStyle w:val="HyperlinkText"/>
            <w:noProof/>
          </w:rPr>
          <w:t>r</w:t>
        </w:r>
        <w:bookmarkEnd w:id="596"/>
        <w:r w:rsidRPr="008A0EE7">
          <w:rPr>
            <w:rStyle w:val="HyperlinkText"/>
            <w:noProof/>
          </w:rPr>
          <w:t>-defined Table –0289 County/Paris</w:t>
        </w:r>
        <w:bookmarkStart w:id="597" w:name="_Hlt33416468"/>
        <w:r w:rsidRPr="008A0EE7">
          <w:rPr>
            <w:rStyle w:val="HyperlinkText"/>
            <w:noProof/>
          </w:rPr>
          <w:t>h</w:t>
        </w:r>
        <w:bookmarkEnd w:id="597"/>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696B9DA3"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08B5D8A" w14:textId="77777777" w:rsidR="007D2F7A" w:rsidRPr="008A0EE7" w:rsidRDefault="007D2F7A">
      <w:pPr>
        <w:pStyle w:val="Heading4"/>
        <w:tabs>
          <w:tab w:val="num" w:pos="7060"/>
        </w:tabs>
        <w:rPr>
          <w:noProof/>
        </w:rPr>
      </w:pPr>
      <w:bookmarkStart w:id="598" w:name="_Ref22464135"/>
      <w:bookmarkStart w:id="599" w:name="_Toc179780734"/>
      <w:r w:rsidRPr="008A0EE7">
        <w:rPr>
          <w:noProof/>
        </w:rPr>
        <w:t>Assigning Agency or Department (CWE)</w:t>
      </w:r>
      <w:bookmarkEnd w:id="598"/>
      <w:bookmarkEnd w:id="599"/>
    </w:p>
    <w:p w14:paraId="5D90637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7453230" w14:textId="77777777" w:rsidR="007D2F7A" w:rsidRPr="008A0EE7" w:rsidRDefault="007D2F7A">
      <w:pPr>
        <w:pStyle w:val="NormalIndented"/>
        <w:rPr>
          <w:noProof/>
        </w:rPr>
      </w:pPr>
      <w:r w:rsidRPr="008A0EE7">
        <w:rPr>
          <w:noProof/>
        </w:rPr>
        <w:t xml:space="preserve">Refer to </w:t>
      </w:r>
      <w:hyperlink r:id="rId63"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04A32060" w14:textId="77777777" w:rsidR="007D2F7A" w:rsidRPr="008A0EE7" w:rsidRDefault="007D2F7A">
      <w:pPr>
        <w:pStyle w:val="NormalIndented"/>
        <w:rPr>
          <w:noProof/>
        </w:rPr>
      </w:pPr>
      <w:bookmarkStart w:id="600" w:name="HL70530"/>
      <w:bookmarkEnd w:id="600"/>
      <w:r w:rsidRPr="008A0EE7">
        <w:rPr>
          <w:noProof/>
        </w:rPr>
        <w:t>Example 1: &lt;Identifier&gt; plus &lt;Visa&gt; yields a unique identifier.</w:t>
      </w:r>
    </w:p>
    <w:p w14:paraId="011DBA8D"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6C8A651F"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1456556B"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4F17B253" w14:textId="77777777" w:rsidR="007D2F7A" w:rsidRPr="008A0EE7" w:rsidRDefault="007D2F7A">
      <w:pPr>
        <w:pStyle w:val="Heading4"/>
        <w:tabs>
          <w:tab w:val="num" w:pos="7060"/>
        </w:tabs>
        <w:rPr>
          <w:noProof/>
        </w:rPr>
      </w:pPr>
      <w:r w:rsidRPr="008A0EE7">
        <w:rPr>
          <w:noProof/>
        </w:rPr>
        <w:t>Security Check (ST)</w:t>
      </w:r>
    </w:p>
    <w:p w14:paraId="5B210CC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1DF49E24" w14:textId="77777777" w:rsidR="007D2F7A" w:rsidRPr="008A0EE7" w:rsidRDefault="007D2F7A" w:rsidP="00027913">
      <w:pPr>
        <w:pStyle w:val="Heading4"/>
        <w:rPr>
          <w:noProof/>
        </w:rPr>
      </w:pPr>
      <w:r w:rsidRPr="008A0EE7">
        <w:t>Security Check Scheme</w:t>
      </w:r>
      <w:r w:rsidRPr="008A0EE7">
        <w:rPr>
          <w:noProof/>
        </w:rPr>
        <w:t xml:space="preserve"> (ID)</w:t>
      </w:r>
    </w:p>
    <w:p w14:paraId="4C638F1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227622AE" w14:textId="77777777" w:rsidR="007D2F7A" w:rsidRPr="008A0EE7" w:rsidRDefault="007D2F7A" w:rsidP="007D2F7A">
      <w:pPr>
        <w:pStyle w:val="NormalIndented"/>
        <w:rPr>
          <w:noProof/>
        </w:rPr>
      </w:pPr>
      <w:r w:rsidRPr="008A0EE7">
        <w:rPr>
          <w:noProof/>
        </w:rPr>
        <w:t xml:space="preserve">Refer to </w:t>
      </w:r>
      <w:hyperlink r:id="rId64" w:anchor="HL70904" w:history="1">
        <w:r w:rsidRPr="008A0EE7">
          <w:t>HL7 Table 0904 - Security Check Scheme</w:t>
        </w:r>
      </w:hyperlink>
      <w:r w:rsidRPr="008A0EE7">
        <w:rPr>
          <w:noProof/>
        </w:rPr>
        <w:t xml:space="preserve"> for valid values.</w:t>
      </w:r>
    </w:p>
    <w:p w14:paraId="291D2A34" w14:textId="77777777" w:rsidR="007D2F7A" w:rsidRPr="008A0EE7" w:rsidRDefault="007D2F7A">
      <w:pPr>
        <w:pStyle w:val="Heading3"/>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601" w:name="_Ref174887"/>
      <w:bookmarkStart w:id="602" w:name="_Toc496469"/>
      <w:bookmarkStart w:id="603" w:name="_Toc524816"/>
      <w:bookmarkStart w:id="604" w:name="_Toc1802399"/>
      <w:bookmarkStart w:id="605" w:name="_Toc22448394"/>
      <w:bookmarkStart w:id="606" w:name="_Toc22697586"/>
      <w:bookmarkStart w:id="607" w:name="_Toc24273621"/>
      <w:bookmarkStart w:id="608" w:name="_Toc179780735"/>
      <w:bookmarkStart w:id="609" w:name="_Toc28953015"/>
      <w:r w:rsidRPr="008A0EE7">
        <w:rPr>
          <w:noProof/>
        </w:rPr>
        <w:t>DDI - daily deductible information</w:t>
      </w:r>
      <w:bookmarkEnd w:id="601"/>
      <w:bookmarkEnd w:id="602"/>
      <w:bookmarkEnd w:id="603"/>
      <w:bookmarkEnd w:id="604"/>
      <w:bookmarkEnd w:id="605"/>
      <w:bookmarkEnd w:id="606"/>
      <w:bookmarkEnd w:id="607"/>
      <w:bookmarkEnd w:id="608"/>
      <w:bookmarkEnd w:id="609"/>
    </w:p>
    <w:p w14:paraId="5EE8E12F" w14:textId="77777777" w:rsidR="007D2F7A" w:rsidRPr="008A0EE7" w:rsidRDefault="007D2F7A">
      <w:pPr>
        <w:pStyle w:val="ComponentTableCaption"/>
        <w:rPr>
          <w:noProof/>
        </w:rPr>
      </w:pPr>
      <w:bookmarkStart w:id="610"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6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EA880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13AF2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3428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0DA6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FA9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F58D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30F5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36D3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5A3B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9BAA8D" w14:textId="77777777" w:rsidR="007D2F7A" w:rsidRPr="008A0EE7" w:rsidRDefault="007D2F7A">
            <w:pPr>
              <w:pStyle w:val="ComponentTableHeader"/>
              <w:rPr>
                <w:noProof/>
              </w:rPr>
            </w:pPr>
            <w:r w:rsidRPr="008A0EE7">
              <w:rPr>
                <w:noProof/>
              </w:rPr>
              <w:t>SEC.REF.</w:t>
            </w:r>
          </w:p>
        </w:tc>
      </w:tr>
      <w:tr w:rsidR="00EC4B2D" w:rsidRPr="008A0EE7" w14:paraId="65DEDE3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070BC0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EAF3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999D5C"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736778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F93B30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4911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E2F622A"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6AD5A2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CA4E6" w14:textId="561584A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C84DF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FF3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258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F8B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6875BB"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4679687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AAA7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A25113"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690D14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2A15B" w14:textId="6587B18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7D2F7A" w:rsidRPr="008A0EE7" w14:paraId="4AC24BE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85AB7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310CAB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3E26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69496A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080B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5F999A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3883C2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C79D0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4D5BA9" w14:textId="570822B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1AE66071"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30E972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31C8C327" w14:textId="77777777" w:rsidR="007D2F7A" w:rsidRPr="008A0EE7" w:rsidRDefault="007D2F7A">
      <w:pPr>
        <w:pStyle w:val="Heading4"/>
        <w:tabs>
          <w:tab w:val="num" w:pos="7060"/>
        </w:tabs>
        <w:rPr>
          <w:noProof/>
          <w:vanish/>
        </w:rPr>
      </w:pPr>
      <w:bookmarkStart w:id="611" w:name="_Toc179780736"/>
      <w:bookmarkEnd w:id="611"/>
    </w:p>
    <w:p w14:paraId="7DF373CD" w14:textId="77777777" w:rsidR="007D2F7A" w:rsidRPr="008A0EE7" w:rsidRDefault="007D2F7A">
      <w:pPr>
        <w:pStyle w:val="Heading4"/>
        <w:tabs>
          <w:tab w:val="num" w:pos="7060"/>
        </w:tabs>
        <w:rPr>
          <w:noProof/>
        </w:rPr>
      </w:pPr>
      <w:bookmarkStart w:id="612" w:name="_Toc179780737"/>
      <w:r w:rsidRPr="008A0EE7">
        <w:rPr>
          <w:noProof/>
          <w:snapToGrid w:val="0"/>
        </w:rPr>
        <w:t>Delay Days</w:t>
      </w:r>
      <w:r w:rsidRPr="008A0EE7">
        <w:rPr>
          <w:noProof/>
        </w:rPr>
        <w:t xml:space="preserve"> (NM)</w:t>
      </w:r>
      <w:bookmarkEnd w:id="612"/>
    </w:p>
    <w:p w14:paraId="7FAE67FE" w14:textId="77777777" w:rsidR="007D2F7A" w:rsidRPr="008A0EE7" w:rsidRDefault="007D2F7A">
      <w:pPr>
        <w:pStyle w:val="NormalIndented"/>
        <w:rPr>
          <w:b/>
          <w:noProof/>
        </w:rPr>
      </w:pPr>
      <w:r w:rsidRPr="008A0EE7">
        <w:rPr>
          <w:noProof/>
        </w:rPr>
        <w:t>Definition: The number of days after which the daily deductible begins.</w:t>
      </w:r>
    </w:p>
    <w:p w14:paraId="60D88A76" w14:textId="77777777" w:rsidR="007D2F7A" w:rsidRPr="008A0EE7" w:rsidRDefault="007D2F7A">
      <w:pPr>
        <w:pStyle w:val="Heading4"/>
        <w:tabs>
          <w:tab w:val="num" w:pos="7060"/>
        </w:tabs>
        <w:rPr>
          <w:noProof/>
        </w:rPr>
      </w:pPr>
      <w:bookmarkStart w:id="613" w:name="_Toc179780738"/>
      <w:r w:rsidRPr="008A0EE7">
        <w:rPr>
          <w:noProof/>
        </w:rPr>
        <w:t>Monetary Amount (MO)</w:t>
      </w:r>
      <w:bookmarkEnd w:id="613"/>
    </w:p>
    <w:p w14:paraId="6E44AF33" w14:textId="77777777" w:rsidR="007D2F7A" w:rsidRPr="008A0EE7" w:rsidRDefault="007D2F7A">
      <w:pPr>
        <w:pStyle w:val="NormalIndented"/>
        <w:rPr>
          <w:noProof/>
        </w:rPr>
      </w:pPr>
      <w:r w:rsidRPr="008A0EE7">
        <w:rPr>
          <w:noProof/>
        </w:rPr>
        <w:t>Definition: The monetary amount of the deductible.</w:t>
      </w:r>
    </w:p>
    <w:p w14:paraId="5C022BAA" w14:textId="77777777" w:rsidR="007D2F7A" w:rsidRPr="008A0EE7" w:rsidRDefault="007D2F7A">
      <w:pPr>
        <w:pStyle w:val="Heading4"/>
        <w:tabs>
          <w:tab w:val="num" w:pos="7060"/>
        </w:tabs>
        <w:rPr>
          <w:noProof/>
        </w:rPr>
      </w:pPr>
      <w:bookmarkStart w:id="614" w:name="_Toc179780739"/>
      <w:r w:rsidRPr="008A0EE7">
        <w:rPr>
          <w:noProof/>
          <w:snapToGrid w:val="0"/>
        </w:rPr>
        <w:t>Number of Days</w:t>
      </w:r>
      <w:r w:rsidRPr="008A0EE7">
        <w:rPr>
          <w:noProof/>
        </w:rPr>
        <w:t xml:space="preserve"> (NM)</w:t>
      </w:r>
      <w:bookmarkEnd w:id="614"/>
    </w:p>
    <w:p w14:paraId="5A520793"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7F9850C" w14:textId="77777777" w:rsidR="007D2F7A" w:rsidRPr="008A0EE7" w:rsidRDefault="007D2F7A">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615" w:name="_Ref175667"/>
      <w:bookmarkStart w:id="616" w:name="_Toc496470"/>
      <w:bookmarkStart w:id="617" w:name="_Toc524817"/>
      <w:bookmarkStart w:id="618" w:name="_Toc1802400"/>
      <w:bookmarkStart w:id="619" w:name="_Toc22448395"/>
      <w:bookmarkStart w:id="620" w:name="_Toc22697587"/>
      <w:bookmarkStart w:id="621" w:name="_Toc24273622"/>
      <w:bookmarkStart w:id="622" w:name="_Toc179780740"/>
      <w:bookmarkStart w:id="623" w:name="_Toc28953016"/>
      <w:r w:rsidRPr="008A0EE7">
        <w:rPr>
          <w:noProof/>
        </w:rPr>
        <w:t>DIN - date and institution name</w:t>
      </w:r>
      <w:bookmarkEnd w:id="615"/>
      <w:bookmarkEnd w:id="616"/>
      <w:bookmarkEnd w:id="617"/>
      <w:bookmarkEnd w:id="618"/>
      <w:bookmarkEnd w:id="619"/>
      <w:bookmarkEnd w:id="620"/>
      <w:bookmarkEnd w:id="621"/>
      <w:bookmarkEnd w:id="622"/>
      <w:bookmarkEnd w:id="623"/>
    </w:p>
    <w:p w14:paraId="5A71CD63" w14:textId="77777777" w:rsidR="007D2F7A" w:rsidRPr="008A0EE7" w:rsidRDefault="007D2F7A">
      <w:pPr>
        <w:pStyle w:val="ComponentTableCaption"/>
        <w:rPr>
          <w:noProof/>
        </w:rPr>
      </w:pPr>
      <w:bookmarkStart w:id="624"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6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AF669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E139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D627B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39167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1F347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2B6D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11C60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8E74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8B40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2A0931" w14:textId="77777777" w:rsidR="007D2F7A" w:rsidRPr="008A0EE7" w:rsidRDefault="007D2F7A">
            <w:pPr>
              <w:pStyle w:val="ComponentTableHeader"/>
              <w:rPr>
                <w:noProof/>
              </w:rPr>
            </w:pPr>
            <w:r w:rsidRPr="008A0EE7">
              <w:rPr>
                <w:noProof/>
              </w:rPr>
              <w:t>SEC.REF.</w:t>
            </w:r>
          </w:p>
        </w:tc>
      </w:tr>
      <w:tr w:rsidR="00EC4B2D" w:rsidRPr="008A0EE7" w14:paraId="21AF18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01E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AAF430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ABA16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35C1D9F"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5FE94CD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4363D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FD6F750"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4DAA8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8BB518" w14:textId="504986E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4E90CF9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54B4E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DAD86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05CC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8EC15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19C23F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E1C69DC" w14:textId="77777777" w:rsidR="007D2F7A" w:rsidRPr="008A0EE7" w:rsidRDefault="00000000">
            <w:pPr>
              <w:pStyle w:val="ComponentTableBody"/>
              <w:rPr>
                <w:noProof/>
              </w:rPr>
            </w:pPr>
            <w:hyperlink r:id="rId65"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5316006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E1B37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399EE0" w14:textId="77777777" w:rsidR="007D2F7A" w:rsidRPr="008A0EE7" w:rsidRDefault="007D2F7A" w:rsidP="00EC4B2D">
            <w:pPr>
              <w:pStyle w:val="ComponentTableBody"/>
              <w:rPr>
                <w:rStyle w:val="Hyperlink"/>
                <w:noProof/>
              </w:rPr>
            </w:pPr>
            <w:r>
              <w:rPr>
                <w:rStyle w:val="Hyperlink"/>
                <w:noProof/>
              </w:rPr>
              <w:t>2.A.16.2</w:t>
            </w:r>
          </w:p>
        </w:tc>
      </w:tr>
    </w:tbl>
    <w:p w14:paraId="2477BF80"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0FA527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E3A6537" w14:textId="77777777" w:rsidR="007D2F7A" w:rsidRPr="008A0EE7" w:rsidRDefault="007D2F7A">
      <w:pPr>
        <w:pStyle w:val="Heading4"/>
        <w:tabs>
          <w:tab w:val="num" w:pos="7060"/>
        </w:tabs>
        <w:rPr>
          <w:noProof/>
          <w:vanish/>
        </w:rPr>
      </w:pPr>
      <w:bookmarkStart w:id="625" w:name="_Toc179780741"/>
      <w:bookmarkEnd w:id="625"/>
    </w:p>
    <w:p w14:paraId="6149BB7B" w14:textId="77777777" w:rsidR="007D2F7A" w:rsidRPr="008A0EE7" w:rsidRDefault="007D2F7A">
      <w:pPr>
        <w:pStyle w:val="Heading4"/>
        <w:tabs>
          <w:tab w:val="num" w:pos="7060"/>
        </w:tabs>
        <w:rPr>
          <w:noProof/>
        </w:rPr>
      </w:pPr>
      <w:bookmarkStart w:id="626" w:name="_Toc179780742"/>
      <w:r w:rsidRPr="008A0EE7">
        <w:rPr>
          <w:noProof/>
        </w:rPr>
        <w:t>Date (DTM)</w:t>
      </w:r>
      <w:bookmarkEnd w:id="626"/>
    </w:p>
    <w:p w14:paraId="64AA48FB" w14:textId="77777777" w:rsidR="007D2F7A" w:rsidRPr="008A0EE7" w:rsidRDefault="007D2F7A">
      <w:pPr>
        <w:pStyle w:val="NormalIndented"/>
        <w:rPr>
          <w:noProof/>
        </w:rPr>
      </w:pPr>
      <w:r w:rsidRPr="008A0EE7">
        <w:rPr>
          <w:noProof/>
        </w:rPr>
        <w:t>Definition: Specifies the date when a staff member became active or inactive.</w:t>
      </w:r>
    </w:p>
    <w:p w14:paraId="73BEA337" w14:textId="77777777" w:rsidR="007D2F7A" w:rsidRPr="008A0EE7" w:rsidRDefault="007D2F7A">
      <w:pPr>
        <w:pStyle w:val="Heading4"/>
        <w:tabs>
          <w:tab w:val="num" w:pos="7060"/>
        </w:tabs>
        <w:rPr>
          <w:noProof/>
        </w:rPr>
      </w:pPr>
      <w:bookmarkStart w:id="627" w:name="_Toc179780743"/>
      <w:r w:rsidRPr="008A0EE7">
        <w:rPr>
          <w:noProof/>
        </w:rPr>
        <w:t>Institution Name (CWE)</w:t>
      </w:r>
      <w:bookmarkEnd w:id="627"/>
    </w:p>
    <w:p w14:paraId="7388739B"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6" w:anchor="HL70531" w:history="1">
        <w:r w:rsidRPr="008A0EE7">
          <w:rPr>
            <w:rStyle w:val="HyperlinkText"/>
            <w:noProof/>
          </w:rPr>
          <w:t>User-De</w:t>
        </w:r>
        <w:bookmarkStart w:id="628" w:name="_Hlt33417464"/>
        <w:r w:rsidRPr="008A0EE7">
          <w:rPr>
            <w:rStyle w:val="HyperlinkText"/>
            <w:noProof/>
          </w:rPr>
          <w:t>f</w:t>
        </w:r>
        <w:bookmarkEnd w:id="628"/>
        <w:r w:rsidRPr="008A0EE7">
          <w:rPr>
            <w:rStyle w:val="HyperlinkText"/>
            <w:noProof/>
          </w:rPr>
          <w:t>ined Table 0531 - Institution</w:t>
        </w:r>
      </w:hyperlink>
      <w:r w:rsidRPr="008A0EE7">
        <w:rPr>
          <w:noProof/>
        </w:rPr>
        <w:t xml:space="preserve"> for suggested values.</w:t>
      </w:r>
    </w:p>
    <w:bookmarkStart w:id="629" w:name="HL70531"/>
    <w:bookmarkEnd w:id="629"/>
    <w:p w14:paraId="54C8009C" w14:textId="77777777" w:rsidR="007D2F7A" w:rsidRPr="008A0EE7" w:rsidRDefault="007D2F7A">
      <w:pPr>
        <w:pStyle w:val="Heading3"/>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630" w:name="_Ref175687"/>
      <w:bookmarkStart w:id="631" w:name="_Toc496471"/>
      <w:bookmarkStart w:id="632" w:name="_Toc524818"/>
      <w:bookmarkStart w:id="633" w:name="_Toc1802401"/>
      <w:bookmarkStart w:id="634" w:name="_Toc22448396"/>
      <w:bookmarkStart w:id="635" w:name="_Toc22697588"/>
      <w:bookmarkStart w:id="636" w:name="_Toc24273623"/>
      <w:bookmarkStart w:id="637" w:name="_Toc179780744"/>
      <w:bookmarkStart w:id="638" w:name="_Toc28953017"/>
      <w:r w:rsidRPr="008A0EE7">
        <w:rPr>
          <w:noProof/>
        </w:rPr>
        <w:t xml:space="preserve">DLD – </w:t>
      </w:r>
      <w:r w:rsidRPr="008A0EE7">
        <w:rPr>
          <w:noProof/>
          <w:snapToGrid w:val="0"/>
        </w:rPr>
        <w:t>discharge to location and date</w:t>
      </w:r>
      <w:bookmarkEnd w:id="630"/>
      <w:bookmarkEnd w:id="631"/>
      <w:bookmarkEnd w:id="632"/>
      <w:bookmarkEnd w:id="633"/>
      <w:bookmarkEnd w:id="634"/>
      <w:bookmarkEnd w:id="635"/>
      <w:bookmarkEnd w:id="636"/>
      <w:bookmarkEnd w:id="637"/>
      <w:bookmarkEnd w:id="638"/>
    </w:p>
    <w:p w14:paraId="17CC51E4" w14:textId="77777777" w:rsidR="007D2F7A" w:rsidRPr="008A0EE7" w:rsidRDefault="007D2F7A">
      <w:pPr>
        <w:pStyle w:val="ComponentTableCaption"/>
        <w:rPr>
          <w:noProof/>
        </w:rPr>
      </w:pPr>
      <w:bookmarkStart w:id="639"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6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4E1D7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E5CE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EF42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DB77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8143C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11DF1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A85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5A27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9D29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56E2F8" w14:textId="77777777" w:rsidR="007D2F7A" w:rsidRPr="008A0EE7" w:rsidRDefault="007D2F7A">
            <w:pPr>
              <w:pStyle w:val="ComponentTableHeader"/>
              <w:rPr>
                <w:noProof/>
              </w:rPr>
            </w:pPr>
            <w:r w:rsidRPr="008A0EE7">
              <w:rPr>
                <w:noProof/>
              </w:rPr>
              <w:t>SEC.REF.</w:t>
            </w:r>
          </w:p>
        </w:tc>
      </w:tr>
      <w:tr w:rsidR="00EC4B2D" w:rsidRPr="008A0EE7" w14:paraId="10F7B90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CDEC4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EE05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F49A80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C0DBC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CBB5D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B017771" w14:textId="77777777" w:rsidR="007D2F7A" w:rsidRPr="008A0EE7" w:rsidRDefault="00000000">
            <w:pPr>
              <w:pStyle w:val="ComponentTableBody"/>
              <w:rPr>
                <w:noProof/>
              </w:rPr>
            </w:pPr>
            <w:hyperlink r:id="rId67"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724FF5E0"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00988B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39568" w14:textId="62D45BB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6CD2D1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815B4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971B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14D7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18F0C9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7E409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25141A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4F412A"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58397E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67CA91" w14:textId="1AF9CB2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EB637C5" w14:textId="77777777" w:rsidR="007D2F7A" w:rsidRPr="008A0EE7" w:rsidRDefault="007D2F7A" w:rsidP="007D2F7A">
      <w:pPr>
        <w:pStyle w:val="NormalIndented"/>
        <w:rPr>
          <w:noProof/>
        </w:rPr>
      </w:pPr>
      <w:r w:rsidRPr="008A0EE7">
        <w:rPr>
          <w:noProof/>
        </w:rPr>
        <w:lastRenderedPageBreak/>
        <w:t>Definition: Specifies the healthcare facility to which the patient was discharged and the date.</w:t>
      </w:r>
    </w:p>
    <w:p w14:paraId="5F8664E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41D9876C" w14:textId="77777777" w:rsidR="007D2F7A" w:rsidRPr="008A0EE7" w:rsidRDefault="007D2F7A">
      <w:pPr>
        <w:pStyle w:val="Heading4"/>
        <w:tabs>
          <w:tab w:val="num" w:pos="7060"/>
        </w:tabs>
        <w:rPr>
          <w:noProof/>
          <w:vanish/>
        </w:rPr>
      </w:pPr>
      <w:bookmarkStart w:id="640" w:name="_Toc179780745"/>
      <w:bookmarkEnd w:id="640"/>
    </w:p>
    <w:p w14:paraId="512D1918" w14:textId="77777777" w:rsidR="007D2F7A" w:rsidRPr="008A0EE7" w:rsidRDefault="007D2F7A">
      <w:pPr>
        <w:pStyle w:val="Heading4"/>
        <w:tabs>
          <w:tab w:val="num" w:pos="7060"/>
        </w:tabs>
        <w:rPr>
          <w:noProof/>
        </w:rPr>
      </w:pPr>
      <w:bookmarkStart w:id="641" w:name="_Toc179780746"/>
      <w:r w:rsidRPr="008A0EE7">
        <w:rPr>
          <w:noProof/>
        </w:rPr>
        <w:t>Discharge to Location (CWE)</w:t>
      </w:r>
      <w:bookmarkEnd w:id="641"/>
    </w:p>
    <w:p w14:paraId="4A2885E9"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8" w:anchor="HL70113" w:history="1">
        <w:r w:rsidRPr="008A0EE7">
          <w:rPr>
            <w:rStyle w:val="HyperlinkText"/>
            <w:noProof/>
          </w:rPr>
          <w:t>User-defined Table 0113 - Di</w:t>
        </w:r>
        <w:bookmarkStart w:id="642" w:name="_Hlt536855607"/>
        <w:r w:rsidRPr="008A0EE7">
          <w:rPr>
            <w:rStyle w:val="HyperlinkText"/>
            <w:noProof/>
          </w:rPr>
          <w:t>s</w:t>
        </w:r>
        <w:bookmarkEnd w:id="642"/>
        <w:r w:rsidRPr="008A0EE7">
          <w:rPr>
            <w:rStyle w:val="HyperlinkText"/>
            <w:noProof/>
          </w:rPr>
          <w:t>charged to Location</w:t>
        </w:r>
      </w:hyperlink>
      <w:r w:rsidRPr="008A0EE7">
        <w:rPr>
          <w:noProof/>
        </w:rPr>
        <w:t xml:space="preserve"> for suggested values.</w:t>
      </w:r>
    </w:p>
    <w:p w14:paraId="0FA60D78" w14:textId="77777777" w:rsidR="007D2F7A" w:rsidRPr="008A0EE7" w:rsidRDefault="007D2F7A">
      <w:pPr>
        <w:pStyle w:val="Heading4"/>
        <w:tabs>
          <w:tab w:val="num" w:pos="7060"/>
        </w:tabs>
        <w:rPr>
          <w:noProof/>
        </w:rPr>
      </w:pPr>
      <w:bookmarkStart w:id="643" w:name="_Toc179780747"/>
      <w:r w:rsidRPr="008A0EE7">
        <w:rPr>
          <w:noProof/>
        </w:rPr>
        <w:t>Effective Date (DTM)</w:t>
      </w:r>
      <w:bookmarkEnd w:id="643"/>
    </w:p>
    <w:p w14:paraId="705F758E"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92DB4EF" w14:textId="77777777" w:rsidR="007D2F7A" w:rsidRPr="008A0EE7" w:rsidRDefault="007D2F7A">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644" w:name="_Ref485523671"/>
      <w:bookmarkStart w:id="645" w:name="_Toc498145945"/>
      <w:bookmarkStart w:id="646" w:name="_Toc527864514"/>
      <w:bookmarkStart w:id="647" w:name="_Toc527865986"/>
      <w:bookmarkStart w:id="648" w:name="_Toc528481881"/>
      <w:bookmarkStart w:id="649" w:name="_Toc528482386"/>
      <w:bookmarkStart w:id="650" w:name="_Toc528482685"/>
      <w:bookmarkStart w:id="651" w:name="_Toc528482810"/>
      <w:bookmarkStart w:id="652" w:name="_Toc528486118"/>
      <w:bookmarkStart w:id="653" w:name="_Toc536689727"/>
      <w:bookmarkStart w:id="654" w:name="_Toc496472"/>
      <w:bookmarkStart w:id="655" w:name="_Toc524819"/>
      <w:bookmarkStart w:id="656" w:name="_Toc1802402"/>
      <w:bookmarkStart w:id="657" w:name="_Toc22448397"/>
      <w:bookmarkStart w:id="658" w:name="_Toc22697589"/>
      <w:bookmarkStart w:id="659" w:name="_Toc24273624"/>
      <w:bookmarkStart w:id="660" w:name="_Toc179780748"/>
      <w:bookmarkStart w:id="661" w:name="_Toc28953018"/>
      <w:r w:rsidRPr="008A0EE7">
        <w:rPr>
          <w:noProof/>
        </w:rPr>
        <w:t>DLN - driver’s license num</w:t>
      </w:r>
      <w:bookmarkEnd w:id="587"/>
      <w:r w:rsidRPr="008A0EE7">
        <w:rPr>
          <w:noProof/>
        </w:rPr>
        <w:t>ber</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0983017B" w14:textId="77777777" w:rsidR="007D2F7A" w:rsidRPr="008A0EE7" w:rsidRDefault="007D2F7A">
      <w:pPr>
        <w:pStyle w:val="ComponentTableCaption"/>
        <w:rPr>
          <w:noProof/>
        </w:rPr>
      </w:pPr>
      <w:bookmarkStart w:id="662"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6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9072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DC78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FBC5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D831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E5B38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25A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23878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F122A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EC5A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6089B9" w14:textId="77777777" w:rsidR="007D2F7A" w:rsidRPr="008A0EE7" w:rsidRDefault="007D2F7A">
            <w:pPr>
              <w:pStyle w:val="ComponentTableHeader"/>
              <w:rPr>
                <w:b w:val="0"/>
                <w:noProof/>
              </w:rPr>
            </w:pPr>
            <w:r w:rsidRPr="008A0EE7">
              <w:rPr>
                <w:noProof/>
              </w:rPr>
              <w:t>SEC.REF.</w:t>
            </w:r>
          </w:p>
        </w:tc>
      </w:tr>
      <w:tr w:rsidR="00EC4B2D" w:rsidRPr="008A0EE7" w14:paraId="3697A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8268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F023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9A9B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441266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6A472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23997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0DF52"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9043C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DB0E2" w14:textId="705853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21BF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D07D3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35FD2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F96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E8C7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423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069BA1" w14:textId="77777777" w:rsidR="007D2F7A" w:rsidRPr="008A0EE7" w:rsidRDefault="00000000">
            <w:pPr>
              <w:pStyle w:val="ComponentTableBody"/>
              <w:rPr>
                <w:noProof/>
              </w:rPr>
            </w:pPr>
            <w:hyperlink r:id="rId69"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018D78B0"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B5B9B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6A6E98" w14:textId="6786E2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802A6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3C735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C6D5A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A23CB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53604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BA220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C9510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35F294"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0BA7CF5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CAF415" w14:textId="4EF91631"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48BBDEF7"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6A65739C" w14:textId="77777777" w:rsidR="007D2F7A" w:rsidRPr="008A0EE7" w:rsidRDefault="007D2F7A">
      <w:pPr>
        <w:pStyle w:val="Heading4"/>
        <w:tabs>
          <w:tab w:val="num" w:pos="7060"/>
        </w:tabs>
        <w:rPr>
          <w:noProof/>
          <w:vanish/>
        </w:rPr>
      </w:pPr>
      <w:bookmarkStart w:id="663" w:name="_Toc179780749"/>
      <w:bookmarkEnd w:id="663"/>
    </w:p>
    <w:p w14:paraId="51110542" w14:textId="77777777" w:rsidR="007D2F7A" w:rsidRPr="008A0EE7" w:rsidRDefault="007D2F7A">
      <w:pPr>
        <w:pStyle w:val="Heading4"/>
        <w:tabs>
          <w:tab w:val="num" w:pos="7060"/>
        </w:tabs>
        <w:rPr>
          <w:noProof/>
        </w:rPr>
      </w:pPr>
      <w:bookmarkStart w:id="664" w:name="_Toc498145946"/>
      <w:bookmarkStart w:id="665" w:name="_Toc527864515"/>
      <w:bookmarkStart w:id="666" w:name="_Toc527865987"/>
      <w:bookmarkStart w:id="667" w:name="_Toc179780750"/>
      <w:r w:rsidRPr="008A0EE7">
        <w:rPr>
          <w:noProof/>
        </w:rPr>
        <w:t>Driver’s License Number (ST)</w:t>
      </w:r>
      <w:bookmarkEnd w:id="664"/>
      <w:bookmarkEnd w:id="665"/>
      <w:bookmarkEnd w:id="666"/>
      <w:bookmarkEnd w:id="667"/>
    </w:p>
    <w:p w14:paraId="150389CC" w14:textId="77777777" w:rsidR="007D2F7A" w:rsidRPr="008A0EE7" w:rsidRDefault="007D2F7A">
      <w:pPr>
        <w:pStyle w:val="NormalIndented"/>
        <w:rPr>
          <w:noProof/>
        </w:rPr>
      </w:pPr>
      <w:r w:rsidRPr="008A0EE7">
        <w:rPr>
          <w:noProof/>
        </w:rPr>
        <w:t>Definition: This field contains the driver’s license number.</w:t>
      </w:r>
    </w:p>
    <w:p w14:paraId="43CA2243" w14:textId="77777777" w:rsidR="007D2F7A" w:rsidRPr="008A0EE7" w:rsidRDefault="007D2F7A">
      <w:pPr>
        <w:pStyle w:val="Heading4"/>
        <w:tabs>
          <w:tab w:val="num" w:pos="7060"/>
        </w:tabs>
        <w:rPr>
          <w:noProof/>
        </w:rPr>
      </w:pPr>
      <w:bookmarkStart w:id="668" w:name="_Toc498145947"/>
      <w:bookmarkStart w:id="669" w:name="_Toc527864516"/>
      <w:bookmarkStart w:id="670" w:name="_Toc527865988"/>
      <w:bookmarkStart w:id="671" w:name="_Toc179780751"/>
      <w:r w:rsidRPr="008A0EE7">
        <w:rPr>
          <w:noProof/>
        </w:rPr>
        <w:t>Issuing State, Province, Country (CWE)</w:t>
      </w:r>
      <w:bookmarkEnd w:id="668"/>
      <w:bookmarkEnd w:id="669"/>
      <w:bookmarkEnd w:id="670"/>
      <w:bookmarkEnd w:id="671"/>
    </w:p>
    <w:p w14:paraId="3C91454C"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0" w:anchor="HL70333" w:history="1">
        <w:r w:rsidRPr="008A0EE7">
          <w:rPr>
            <w:rStyle w:val="HyperlinkText"/>
            <w:noProof/>
          </w:rPr>
          <w:t>User-defined Table 0333 - Driver’s License Issuing Authorit</w:t>
        </w:r>
        <w:bookmarkStart w:id="672" w:name="_Hlt22363358"/>
        <w:r w:rsidRPr="008A0EE7">
          <w:rPr>
            <w:rStyle w:val="HyperlinkText"/>
            <w:noProof/>
          </w:rPr>
          <w:t>y</w:t>
        </w:r>
        <w:bookmarkEnd w:id="672"/>
      </w:hyperlink>
      <w:r w:rsidRPr="008A0EE7">
        <w:rPr>
          <w:noProof/>
        </w:rPr>
        <w:t xml:space="preserve"> is used as the HL7 identifier for the user-defined table of values for this component.</w:t>
      </w:r>
    </w:p>
    <w:p w14:paraId="2C1C5019" w14:textId="77777777" w:rsidR="007D2F7A" w:rsidRPr="008A0EE7" w:rsidRDefault="007D2F7A">
      <w:pPr>
        <w:pStyle w:val="Heading4"/>
        <w:tabs>
          <w:tab w:val="num" w:pos="7060"/>
        </w:tabs>
        <w:rPr>
          <w:noProof/>
        </w:rPr>
      </w:pPr>
      <w:bookmarkStart w:id="673" w:name="_Toc498145948"/>
      <w:bookmarkStart w:id="674" w:name="_Toc527864517"/>
      <w:bookmarkStart w:id="675" w:name="_Toc527865989"/>
      <w:bookmarkStart w:id="676" w:name="_Toc179780752"/>
      <w:r w:rsidRPr="008A0EE7">
        <w:rPr>
          <w:noProof/>
        </w:rPr>
        <w:t>Expiration Date (DT)</w:t>
      </w:r>
      <w:bookmarkEnd w:id="673"/>
      <w:bookmarkEnd w:id="674"/>
      <w:bookmarkEnd w:id="675"/>
      <w:bookmarkEnd w:id="676"/>
    </w:p>
    <w:p w14:paraId="5539A09A" w14:textId="77777777" w:rsidR="007D2F7A" w:rsidRPr="008A0EE7" w:rsidRDefault="007D2F7A">
      <w:pPr>
        <w:pStyle w:val="NormalIndented"/>
        <w:rPr>
          <w:noProof/>
        </w:rPr>
      </w:pPr>
      <w:r w:rsidRPr="008A0EE7">
        <w:rPr>
          <w:noProof/>
        </w:rPr>
        <w:t>Definition: Expiration date (DT) for driver’s license.</w:t>
      </w:r>
    </w:p>
    <w:bookmarkStart w:id="677" w:name="_Ref371387553"/>
    <w:p w14:paraId="1ED325C4" w14:textId="77777777" w:rsidR="007D2F7A" w:rsidRPr="008A0EE7" w:rsidRDefault="007D2F7A">
      <w:pPr>
        <w:pStyle w:val="Heading3"/>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78" w:name="_Ref175715"/>
      <w:bookmarkStart w:id="679" w:name="_Toc496473"/>
      <w:bookmarkStart w:id="680" w:name="_Toc524820"/>
      <w:bookmarkStart w:id="681" w:name="_Toc1802403"/>
      <w:bookmarkStart w:id="682" w:name="_Toc22448398"/>
      <w:bookmarkStart w:id="683" w:name="_Toc22697590"/>
      <w:bookmarkStart w:id="684" w:name="_Toc24273625"/>
      <w:bookmarkStart w:id="685" w:name="_Toc179780753"/>
      <w:bookmarkStart w:id="686" w:name="_Toc28953019"/>
      <w:r w:rsidRPr="008A0EE7">
        <w:rPr>
          <w:noProof/>
        </w:rPr>
        <w:t>DLT - delta</w:t>
      </w:r>
      <w:bookmarkEnd w:id="678"/>
      <w:bookmarkEnd w:id="679"/>
      <w:bookmarkEnd w:id="680"/>
      <w:bookmarkEnd w:id="681"/>
      <w:bookmarkEnd w:id="682"/>
      <w:bookmarkEnd w:id="683"/>
      <w:bookmarkEnd w:id="684"/>
      <w:bookmarkEnd w:id="685"/>
      <w:bookmarkEnd w:id="686"/>
      <w:r w:rsidRPr="008A0EE7">
        <w:rPr>
          <w:noProof/>
        </w:rPr>
        <w:t xml:space="preserve"> </w:t>
      </w:r>
    </w:p>
    <w:p w14:paraId="255C804F" w14:textId="77777777" w:rsidR="007D2F7A" w:rsidRPr="008A0EE7" w:rsidRDefault="007D2F7A">
      <w:pPr>
        <w:pStyle w:val="ComponentTableCaption"/>
        <w:rPr>
          <w:noProof/>
        </w:rPr>
      </w:pPr>
      <w:bookmarkStart w:id="687"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EFC1A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B321B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20C9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BA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C50F6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FFE2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9F3D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F51A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16A06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158DDA" w14:textId="77777777" w:rsidR="007D2F7A" w:rsidRPr="008A0EE7" w:rsidRDefault="007D2F7A">
            <w:pPr>
              <w:pStyle w:val="ComponentTableHeader"/>
              <w:rPr>
                <w:b w:val="0"/>
                <w:noProof/>
              </w:rPr>
            </w:pPr>
            <w:r w:rsidRPr="008A0EE7">
              <w:rPr>
                <w:noProof/>
              </w:rPr>
              <w:t>SEC.REF.</w:t>
            </w:r>
          </w:p>
        </w:tc>
      </w:tr>
      <w:tr w:rsidR="00EC4B2D" w:rsidRPr="008A0EE7" w14:paraId="7A5377D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E42AB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4841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0D038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14C74C2"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D280AD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434EE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AFF775"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32B4F6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5CCDE3" w14:textId="419A17DD"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D1DB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8A4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54A3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CD834"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3EEF56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48E7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602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EB68CE"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02053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5AC3F" w14:textId="39A03A6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6AB17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59D1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3295A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77E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FF562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98C1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4EBE31" w14:textId="77777777" w:rsidR="007D2F7A" w:rsidRPr="008A0EE7" w:rsidRDefault="00000000">
            <w:pPr>
              <w:pStyle w:val="ComponentTableBody"/>
              <w:rPr>
                <w:noProof/>
              </w:rPr>
            </w:pPr>
            <w:hyperlink r:id="rId71"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0BE341FC"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28670E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3456D" w14:textId="0460488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AAE1D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B820B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ECBD0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028F8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94A314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E511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4B4F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C3347A9"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6512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2398EB" w14:textId="404FB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4A9D9F2" w14:textId="77777777" w:rsidR="007D2F7A" w:rsidRPr="008A0EE7" w:rsidRDefault="007D2F7A" w:rsidP="007D2F7A">
      <w:pPr>
        <w:pStyle w:val="NormalIndented"/>
        <w:rPr>
          <w:noProof/>
        </w:rPr>
      </w:pPr>
      <w:r w:rsidRPr="008A0EE7">
        <w:rPr>
          <w:noProof/>
        </w:rPr>
        <w:t>Definition: Describes the information that controls delta check warnings.</w:t>
      </w:r>
    </w:p>
    <w:p w14:paraId="331B033D"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580B69" w14:textId="77777777" w:rsidR="007D2F7A" w:rsidRPr="008A0EE7" w:rsidRDefault="007D2F7A">
      <w:pPr>
        <w:pStyle w:val="Heading4"/>
        <w:tabs>
          <w:tab w:val="num" w:pos="7060"/>
        </w:tabs>
        <w:rPr>
          <w:noProof/>
          <w:vanish/>
        </w:rPr>
      </w:pPr>
      <w:bookmarkStart w:id="688" w:name="_Toc179780754"/>
      <w:bookmarkEnd w:id="688"/>
    </w:p>
    <w:p w14:paraId="02BA833B" w14:textId="77777777" w:rsidR="007D2F7A" w:rsidRPr="008A0EE7" w:rsidRDefault="007D2F7A">
      <w:pPr>
        <w:pStyle w:val="Heading4"/>
        <w:tabs>
          <w:tab w:val="num" w:pos="7060"/>
        </w:tabs>
        <w:rPr>
          <w:noProof/>
        </w:rPr>
      </w:pPr>
      <w:bookmarkStart w:id="689" w:name="_Toc179780755"/>
      <w:r w:rsidRPr="008A0EE7">
        <w:rPr>
          <w:noProof/>
        </w:rPr>
        <w:t>Normal Range (NR)</w:t>
      </w:r>
      <w:bookmarkEnd w:id="689"/>
    </w:p>
    <w:p w14:paraId="484917DE" w14:textId="77777777" w:rsidR="007D2F7A" w:rsidRPr="008A0EE7" w:rsidRDefault="007D2F7A">
      <w:pPr>
        <w:pStyle w:val="NormalIndented"/>
        <w:rPr>
          <w:noProof/>
        </w:rPr>
      </w:pPr>
      <w:r w:rsidRPr="008A0EE7">
        <w:rPr>
          <w:noProof/>
        </w:rPr>
        <w:t>Definition: Specifies the normal interval of the reference data.</w:t>
      </w:r>
    </w:p>
    <w:p w14:paraId="37258AA6" w14:textId="77777777" w:rsidR="007D2F7A" w:rsidRPr="008A0EE7" w:rsidRDefault="007D2F7A">
      <w:pPr>
        <w:pStyle w:val="Heading4"/>
        <w:tabs>
          <w:tab w:val="num" w:pos="7060"/>
        </w:tabs>
        <w:rPr>
          <w:noProof/>
        </w:rPr>
      </w:pPr>
      <w:bookmarkStart w:id="690" w:name="_Toc179780756"/>
      <w:r w:rsidRPr="008A0EE7">
        <w:rPr>
          <w:noProof/>
        </w:rPr>
        <w:t>Numeric Threshold (NM)</w:t>
      </w:r>
      <w:bookmarkEnd w:id="690"/>
    </w:p>
    <w:p w14:paraId="3644DB78" w14:textId="77777777" w:rsidR="007D2F7A" w:rsidRPr="008A0EE7" w:rsidRDefault="007D2F7A">
      <w:pPr>
        <w:pStyle w:val="NormalIndented"/>
        <w:rPr>
          <w:noProof/>
        </w:rPr>
      </w:pPr>
      <w:r w:rsidRPr="008A0EE7">
        <w:rPr>
          <w:noProof/>
        </w:rPr>
        <w:t xml:space="preserve">Definition: The numeric threshold of the change that is detected. </w:t>
      </w:r>
    </w:p>
    <w:p w14:paraId="0AA46A48" w14:textId="77777777" w:rsidR="007D2F7A" w:rsidRPr="008A0EE7" w:rsidRDefault="007D2F7A">
      <w:pPr>
        <w:pStyle w:val="NormalIndented"/>
        <w:rPr>
          <w:noProof/>
        </w:rPr>
      </w:pPr>
      <w:r w:rsidRPr="008A0EE7">
        <w:rPr>
          <w:noProof/>
        </w:rPr>
        <w:t xml:space="preserve">For example the threshold may be set to 10. </w:t>
      </w:r>
    </w:p>
    <w:p w14:paraId="608DFDE8" w14:textId="77777777" w:rsidR="007D2F7A" w:rsidRPr="008A0EE7" w:rsidRDefault="007D2F7A">
      <w:pPr>
        <w:pStyle w:val="Heading4"/>
        <w:tabs>
          <w:tab w:val="num" w:pos="7060"/>
        </w:tabs>
        <w:rPr>
          <w:noProof/>
        </w:rPr>
      </w:pPr>
      <w:bookmarkStart w:id="691" w:name="_Toc179780757"/>
      <w:r w:rsidRPr="008A0EE7">
        <w:rPr>
          <w:noProof/>
        </w:rPr>
        <w:t>Change Computation (ID)</w:t>
      </w:r>
      <w:bookmarkEnd w:id="691"/>
    </w:p>
    <w:p w14:paraId="42529E80"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2" w:anchor="HL70523" w:history="1">
        <w:r w:rsidRPr="00DC7EF3">
          <w:rPr>
            <w:rStyle w:val="HyperlinkText"/>
          </w:rPr>
          <w:t>HL7 Table 0523 - Computation Type</w:t>
        </w:r>
      </w:hyperlink>
      <w:r w:rsidRPr="008A0EE7">
        <w:rPr>
          <w:noProof/>
        </w:rPr>
        <w:t xml:space="preserve"> for valid values.</w:t>
      </w:r>
    </w:p>
    <w:p w14:paraId="76975995" w14:textId="77777777" w:rsidR="007D2F7A" w:rsidRPr="008A0EE7" w:rsidRDefault="007D2F7A">
      <w:pPr>
        <w:pStyle w:val="Heading4"/>
        <w:tabs>
          <w:tab w:val="num" w:pos="7060"/>
        </w:tabs>
        <w:rPr>
          <w:noProof/>
        </w:rPr>
      </w:pPr>
      <w:bookmarkStart w:id="692" w:name="_Toc179780758"/>
      <w:r w:rsidRPr="008A0EE7">
        <w:rPr>
          <w:noProof/>
        </w:rPr>
        <w:t>Days Retained (NM)</w:t>
      </w:r>
      <w:bookmarkEnd w:id="692"/>
    </w:p>
    <w:p w14:paraId="275495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72E8D68A" w14:textId="77777777" w:rsidR="007D2F7A" w:rsidRPr="008A0EE7" w:rsidRDefault="007D2F7A">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93" w:name="_Ref485523694"/>
      <w:bookmarkStart w:id="694" w:name="_Toc498145949"/>
      <w:bookmarkStart w:id="695" w:name="_Toc527864518"/>
      <w:bookmarkStart w:id="696" w:name="_Toc527865990"/>
      <w:bookmarkStart w:id="697" w:name="_Toc528481882"/>
      <w:bookmarkStart w:id="698" w:name="_Toc528482387"/>
      <w:bookmarkStart w:id="699" w:name="_Toc528482686"/>
      <w:bookmarkStart w:id="700" w:name="_Toc528482811"/>
      <w:bookmarkStart w:id="701" w:name="_Toc528486119"/>
      <w:bookmarkStart w:id="702" w:name="_Toc536689729"/>
      <w:bookmarkStart w:id="703" w:name="_Toc496474"/>
      <w:bookmarkStart w:id="704" w:name="_Toc524821"/>
      <w:bookmarkStart w:id="705" w:name="_Toc1802404"/>
      <w:bookmarkStart w:id="706" w:name="_Toc22448399"/>
      <w:bookmarkStart w:id="707" w:name="_Toc22697591"/>
      <w:bookmarkStart w:id="708" w:name="_Toc24273626"/>
      <w:bookmarkStart w:id="709" w:name="_Toc179780759"/>
      <w:bookmarkStart w:id="710" w:name="_Toc28953020"/>
      <w:r w:rsidRPr="008A0EE7">
        <w:rPr>
          <w:noProof/>
        </w:rPr>
        <w:t>DR - date/time range</w:t>
      </w:r>
      <w:bookmarkEnd w:id="677"/>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697B7300" w14:textId="77777777" w:rsidR="007D2F7A" w:rsidRPr="008A0EE7" w:rsidRDefault="007D2F7A">
      <w:pPr>
        <w:pStyle w:val="ComponentTableCaption"/>
        <w:rPr>
          <w:noProof/>
        </w:rPr>
      </w:pPr>
      <w:bookmarkStart w:id="711"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71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A3250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F7C56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5CEAA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A36B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593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2FAB4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CB4A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F4987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8AC4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9DB130" w14:textId="77777777" w:rsidR="007D2F7A" w:rsidRPr="008A0EE7" w:rsidRDefault="007D2F7A">
            <w:pPr>
              <w:pStyle w:val="ComponentTableHeader"/>
              <w:rPr>
                <w:b w:val="0"/>
                <w:noProof/>
              </w:rPr>
            </w:pPr>
            <w:r w:rsidRPr="008A0EE7">
              <w:rPr>
                <w:noProof/>
              </w:rPr>
              <w:t>SEC.REF.</w:t>
            </w:r>
          </w:p>
        </w:tc>
      </w:tr>
      <w:tr w:rsidR="00EC4B2D" w:rsidRPr="008A0EE7" w14:paraId="45E9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D045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1765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ABEE8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0E9CA8A"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040BFDC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12A4F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504983"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24210A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AF9B66" w14:textId="034068A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0C3DF7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DA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C8898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50FCA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F948C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C6966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916B1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C6796B"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7C2CE7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C63722" w14:textId="277C5C8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403CB167"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736E8EE9" w14:textId="77777777" w:rsidR="007D2F7A" w:rsidRPr="008A0EE7" w:rsidRDefault="007D2F7A">
      <w:pPr>
        <w:pStyle w:val="Heading4"/>
        <w:tabs>
          <w:tab w:val="num" w:pos="7060"/>
        </w:tabs>
        <w:rPr>
          <w:noProof/>
          <w:vanish/>
        </w:rPr>
      </w:pPr>
      <w:bookmarkStart w:id="712" w:name="_Toc179780760"/>
      <w:bookmarkEnd w:id="712"/>
    </w:p>
    <w:p w14:paraId="736D8052" w14:textId="77777777" w:rsidR="007D2F7A" w:rsidRPr="008A0EE7" w:rsidRDefault="007D2F7A">
      <w:pPr>
        <w:pStyle w:val="Heading4"/>
        <w:tabs>
          <w:tab w:val="num" w:pos="7060"/>
        </w:tabs>
        <w:rPr>
          <w:noProof/>
        </w:rPr>
      </w:pPr>
      <w:bookmarkStart w:id="713" w:name="_Toc498145950"/>
      <w:bookmarkStart w:id="714" w:name="_Toc527864519"/>
      <w:bookmarkStart w:id="715" w:name="_Toc527865991"/>
      <w:bookmarkStart w:id="716" w:name="_Toc179780761"/>
      <w:r w:rsidRPr="008A0EE7">
        <w:rPr>
          <w:noProof/>
        </w:rPr>
        <w:t>Range Start Date/Time (DTM)</w:t>
      </w:r>
      <w:bookmarkEnd w:id="713"/>
      <w:bookmarkEnd w:id="714"/>
      <w:bookmarkEnd w:id="715"/>
      <w:bookmarkEnd w:id="716"/>
    </w:p>
    <w:p w14:paraId="4AE0B769"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9E90718" w14:textId="77777777" w:rsidR="007D2F7A" w:rsidRPr="008A0EE7" w:rsidRDefault="007D2F7A">
      <w:pPr>
        <w:pStyle w:val="Heading4"/>
        <w:tabs>
          <w:tab w:val="num" w:pos="7060"/>
        </w:tabs>
        <w:rPr>
          <w:noProof/>
        </w:rPr>
      </w:pPr>
      <w:bookmarkStart w:id="717" w:name="_Toc498145951"/>
      <w:bookmarkStart w:id="718" w:name="_Toc527864520"/>
      <w:bookmarkStart w:id="719" w:name="_Toc527865992"/>
      <w:bookmarkStart w:id="720" w:name="_Toc179780762"/>
      <w:r w:rsidRPr="008A0EE7">
        <w:rPr>
          <w:noProof/>
        </w:rPr>
        <w:t>Range End Date/Time (DTM)</w:t>
      </w:r>
      <w:bookmarkEnd w:id="717"/>
      <w:bookmarkEnd w:id="718"/>
      <w:bookmarkEnd w:id="719"/>
      <w:bookmarkEnd w:id="720"/>
    </w:p>
    <w:p w14:paraId="6BC1F64A" w14:textId="77777777" w:rsidR="00184121" w:rsidRDefault="007D2F7A">
      <w:pPr>
        <w:pStyle w:val="NormalIndented"/>
        <w:rPr>
          <w:noProof/>
        </w:rPr>
      </w:pPr>
      <w:r w:rsidRPr="008A0EE7">
        <w:rPr>
          <w:noProof/>
        </w:rPr>
        <w:t xml:space="preserve">The second component contains the latest date/time in the specified range. </w:t>
      </w:r>
    </w:p>
    <w:p w14:paraId="0B12552B"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595A15D5" w14:textId="77777777" w:rsidR="007D2F7A" w:rsidRPr="008A0EE7" w:rsidRDefault="007D2F7A">
      <w:pPr>
        <w:pStyle w:val="Heading3"/>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721" w:name="_Ref358257877"/>
      <w:bookmarkStart w:id="722" w:name="_Toc359236016"/>
      <w:bookmarkStart w:id="723" w:name="_Toc498145952"/>
      <w:bookmarkStart w:id="724" w:name="_Toc527864521"/>
      <w:bookmarkStart w:id="725" w:name="_Toc527865993"/>
      <w:bookmarkStart w:id="726" w:name="_Toc528481883"/>
      <w:bookmarkStart w:id="727" w:name="_Toc528482388"/>
      <w:bookmarkStart w:id="728" w:name="_Toc528482687"/>
      <w:bookmarkStart w:id="729" w:name="_Toc528482812"/>
      <w:bookmarkStart w:id="730" w:name="_Toc528486120"/>
      <w:bookmarkStart w:id="731" w:name="_Toc536689730"/>
      <w:bookmarkStart w:id="732" w:name="_Toc496475"/>
      <w:bookmarkStart w:id="733" w:name="_Toc524822"/>
      <w:bookmarkStart w:id="734" w:name="_Toc1802405"/>
      <w:bookmarkStart w:id="735" w:name="_Toc22448400"/>
      <w:bookmarkStart w:id="736" w:name="_Toc22697592"/>
      <w:bookmarkStart w:id="737" w:name="_Toc24273627"/>
      <w:bookmarkStart w:id="738" w:name="_Toc179780763"/>
      <w:bookmarkStart w:id="739" w:name="_Toc28953021"/>
      <w:r w:rsidRPr="008A0EE7">
        <w:rPr>
          <w:noProof/>
        </w:rPr>
        <w:t>DT - date</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p>
    <w:p w14:paraId="70046398" w14:textId="77777777" w:rsidR="007D2F7A" w:rsidRPr="008A0EE7" w:rsidRDefault="007D2F7A">
      <w:pPr>
        <w:pStyle w:val="ComponentTableCaption"/>
        <w:rPr>
          <w:noProof/>
        </w:rPr>
      </w:pPr>
      <w:bookmarkStart w:id="740"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7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0338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6DA88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7ACB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DAE38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58224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274B3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7D65E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BA64F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C002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D81A4" w14:textId="77777777" w:rsidR="007D2F7A" w:rsidRPr="008A0EE7" w:rsidRDefault="007D2F7A">
            <w:pPr>
              <w:pStyle w:val="ComponentTableHeader"/>
              <w:jc w:val="left"/>
              <w:rPr>
                <w:b w:val="0"/>
                <w:noProof/>
              </w:rPr>
            </w:pPr>
            <w:r w:rsidRPr="008A0EE7">
              <w:rPr>
                <w:noProof/>
              </w:rPr>
              <w:t>SEC.REF.</w:t>
            </w:r>
          </w:p>
        </w:tc>
      </w:tr>
      <w:tr w:rsidR="00C75BFC" w:rsidRPr="008A0EE7" w14:paraId="67AEE34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CA73AF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68CC5A9"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618787E9"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775D3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E35534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C7AFC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DAED33D"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56EA874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E539603" w14:textId="77777777" w:rsidR="007D2F7A" w:rsidRPr="008A0EE7" w:rsidRDefault="007D2F7A" w:rsidP="00EC4B2D">
            <w:pPr>
              <w:pStyle w:val="ComponentTableBody"/>
              <w:rPr>
                <w:rStyle w:val="Hyperlink"/>
                <w:noProof/>
              </w:rPr>
            </w:pPr>
          </w:p>
        </w:tc>
      </w:tr>
    </w:tbl>
    <w:p w14:paraId="3B52141A" w14:textId="77777777" w:rsidR="007D2F7A" w:rsidRPr="008A0EE7" w:rsidRDefault="007D2F7A">
      <w:pPr>
        <w:pStyle w:val="NormalIndented"/>
        <w:rPr>
          <w:noProof/>
        </w:rPr>
      </w:pPr>
      <w:r w:rsidRPr="008A0EE7">
        <w:rPr>
          <w:noProof/>
        </w:rPr>
        <w:t>Definition: Specifies the century and year with optional precision to month and day.</w:t>
      </w:r>
    </w:p>
    <w:p w14:paraId="56DA0635"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52CF42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289F27EE"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7CCB8BEE" w14:textId="77777777" w:rsidR="007D2F7A" w:rsidRPr="008A0EE7" w:rsidRDefault="007D2F7A" w:rsidP="007D2F7A">
      <w:pPr>
        <w:pStyle w:val="List"/>
        <w:rPr>
          <w:noProof/>
        </w:rPr>
      </w:pPr>
      <w:r w:rsidRPr="008A0EE7">
        <w:rPr>
          <w:noProof/>
        </w:rPr>
        <w:t>only the first four digits are used to specify a precision of "year"</w:t>
      </w:r>
    </w:p>
    <w:p w14:paraId="27C42BB0" w14:textId="77777777" w:rsidR="007D2F7A" w:rsidRPr="008A0EE7" w:rsidRDefault="007D2F7A" w:rsidP="007D2F7A">
      <w:pPr>
        <w:pStyle w:val="List"/>
        <w:rPr>
          <w:noProof/>
        </w:rPr>
      </w:pPr>
      <w:r w:rsidRPr="008A0EE7">
        <w:rPr>
          <w:noProof/>
        </w:rPr>
        <w:t>the first six are used to specify a precision of "month"</w:t>
      </w:r>
    </w:p>
    <w:p w14:paraId="2BCCCD17" w14:textId="77777777" w:rsidR="007D2F7A" w:rsidRPr="008A0EE7" w:rsidRDefault="007D2F7A" w:rsidP="007D2F7A">
      <w:pPr>
        <w:pStyle w:val="List"/>
        <w:rPr>
          <w:noProof/>
        </w:rPr>
      </w:pPr>
      <w:r w:rsidRPr="008A0EE7">
        <w:rPr>
          <w:noProof/>
        </w:rPr>
        <w:t xml:space="preserve">the first eight are used to specify a precision of "day" </w:t>
      </w:r>
    </w:p>
    <w:p w14:paraId="6AE4B023" w14:textId="77777777" w:rsidR="007D2F7A" w:rsidRPr="008A0EE7" w:rsidRDefault="007D2F7A">
      <w:pPr>
        <w:pStyle w:val="NormalIndented"/>
        <w:rPr>
          <w:noProof/>
        </w:rPr>
      </w:pPr>
      <w:r w:rsidRPr="008A0EE7">
        <w:rPr>
          <w:noProof/>
        </w:rPr>
        <w:t>Examples:</w:t>
      </w:r>
    </w:p>
    <w:p w14:paraId="6246252D" w14:textId="77777777" w:rsidR="007D2F7A" w:rsidRPr="008A0EE7" w:rsidRDefault="007D2F7A">
      <w:pPr>
        <w:pStyle w:val="Example"/>
      </w:pPr>
      <w:r w:rsidRPr="008A0EE7">
        <w:lastRenderedPageBreak/>
        <w:t>|19880704|</w:t>
      </w:r>
    </w:p>
    <w:p w14:paraId="380D0FEE" w14:textId="77777777" w:rsidR="007D2F7A" w:rsidRPr="008A0EE7" w:rsidRDefault="007D2F7A">
      <w:pPr>
        <w:pStyle w:val="Example"/>
      </w:pPr>
      <w:r w:rsidRPr="008A0EE7">
        <w:t>|199503|</w:t>
      </w:r>
    </w:p>
    <w:p w14:paraId="6828FC78"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076A6DBA"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19001BCA"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3436D619"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741" w:name="_Ref536696707"/>
      <w:bookmarkStart w:id="742" w:name="_Toc496476"/>
      <w:bookmarkStart w:id="743" w:name="_Toc524823"/>
      <w:bookmarkStart w:id="744" w:name="_Toc1802406"/>
      <w:bookmarkStart w:id="745" w:name="_Toc22448401"/>
      <w:bookmarkStart w:id="746" w:name="_Toc22697593"/>
      <w:bookmarkStart w:id="747" w:name="_Toc24273628"/>
      <w:bookmarkStart w:id="748" w:name="_Toc179780764"/>
      <w:bookmarkStart w:id="749" w:name="_Toc28953022"/>
      <w:r w:rsidRPr="004D6B43">
        <w:t>DTM - date/time</w:t>
      </w:r>
      <w:bookmarkEnd w:id="741"/>
      <w:bookmarkEnd w:id="742"/>
      <w:bookmarkEnd w:id="743"/>
      <w:bookmarkEnd w:id="744"/>
      <w:bookmarkEnd w:id="745"/>
      <w:bookmarkEnd w:id="746"/>
      <w:bookmarkEnd w:id="747"/>
      <w:bookmarkEnd w:id="748"/>
      <w:bookmarkEnd w:id="749"/>
      <w:r w:rsidRPr="004D6B43">
        <w:t xml:space="preserve"> </w:t>
      </w:r>
    </w:p>
    <w:p w14:paraId="36C03C06" w14:textId="77777777" w:rsidR="007D2F7A" w:rsidRPr="008A0EE7" w:rsidRDefault="007D2F7A">
      <w:pPr>
        <w:pStyle w:val="ComponentTableCaption"/>
        <w:rPr>
          <w:noProof/>
        </w:rPr>
      </w:pPr>
      <w:bookmarkStart w:id="750"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7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B2724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CB7B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45A89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56D5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4633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41EA1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DC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8EA35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1E4D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D8D273D" w14:textId="77777777" w:rsidR="007D2F7A" w:rsidRPr="008A0EE7" w:rsidRDefault="007D2F7A">
            <w:pPr>
              <w:pStyle w:val="ComponentTableHeader"/>
              <w:rPr>
                <w:b w:val="0"/>
                <w:noProof/>
              </w:rPr>
            </w:pPr>
            <w:r w:rsidRPr="008A0EE7">
              <w:rPr>
                <w:noProof/>
              </w:rPr>
              <w:t>SEC.REF.</w:t>
            </w:r>
          </w:p>
        </w:tc>
      </w:tr>
      <w:tr w:rsidR="00C75BFC" w:rsidRPr="008A0EE7" w14:paraId="6DD2DB4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7AD5E8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1828C"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17C9EC3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387876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05B04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BD7C0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64B4441"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08626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74D317" w14:textId="77777777" w:rsidR="007D2F7A" w:rsidRPr="008A0EE7" w:rsidRDefault="007D2F7A">
            <w:pPr>
              <w:pStyle w:val="ComponentTableBody"/>
              <w:rPr>
                <w:noProof/>
              </w:rPr>
            </w:pPr>
          </w:p>
        </w:tc>
      </w:tr>
    </w:tbl>
    <w:p w14:paraId="4D33A017"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5091761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776BFAC3"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048003B4"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E1AC36B"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3C7AE19" w14:textId="77777777" w:rsidR="007D2F7A" w:rsidRPr="008A0EE7" w:rsidRDefault="007D2F7A">
      <w:pPr>
        <w:pStyle w:val="NormalIndented"/>
        <w:rPr>
          <w:noProof/>
          <w:snapToGrid w:val="0"/>
        </w:rPr>
      </w:pPr>
      <w:r w:rsidRPr="008A0EE7">
        <w:rPr>
          <w:noProof/>
          <w:snapToGrid w:val="0"/>
        </w:rPr>
        <w:t xml:space="preserve">Thus: </w:t>
      </w:r>
    </w:p>
    <w:p w14:paraId="3E6EC0D6"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39E89DB8" w14:textId="77777777" w:rsidR="007D2F7A" w:rsidRPr="008A0EE7" w:rsidRDefault="007D2F7A" w:rsidP="007D2F7A">
      <w:pPr>
        <w:pStyle w:val="List"/>
        <w:rPr>
          <w:noProof/>
        </w:rPr>
      </w:pPr>
      <w:r w:rsidRPr="008A0EE7">
        <w:rPr>
          <w:noProof/>
        </w:rPr>
        <w:t>the first six are used to specify a precision of "month"</w:t>
      </w:r>
    </w:p>
    <w:p w14:paraId="2BF77CBA" w14:textId="77777777" w:rsidR="007D2F7A" w:rsidRPr="008A0EE7" w:rsidRDefault="007D2F7A" w:rsidP="007D2F7A">
      <w:pPr>
        <w:pStyle w:val="List"/>
        <w:rPr>
          <w:noProof/>
        </w:rPr>
      </w:pPr>
      <w:r w:rsidRPr="008A0EE7">
        <w:rPr>
          <w:noProof/>
        </w:rPr>
        <w:t xml:space="preserve">the first eight are used to specify a precision of "day" </w:t>
      </w:r>
    </w:p>
    <w:p w14:paraId="5078C017" w14:textId="77777777" w:rsidR="007D2F7A" w:rsidRPr="008A0EE7" w:rsidRDefault="007D2F7A" w:rsidP="007D2F7A">
      <w:pPr>
        <w:pStyle w:val="List"/>
        <w:rPr>
          <w:noProof/>
        </w:rPr>
      </w:pPr>
      <w:r w:rsidRPr="008A0EE7">
        <w:rPr>
          <w:noProof/>
        </w:rPr>
        <w:t>the first ten are used to specify a precision of "hour”</w:t>
      </w:r>
    </w:p>
    <w:p w14:paraId="436E0800" w14:textId="77777777" w:rsidR="007D2F7A" w:rsidRPr="008A0EE7" w:rsidRDefault="007D2F7A" w:rsidP="007D2F7A">
      <w:pPr>
        <w:pStyle w:val="List"/>
        <w:rPr>
          <w:noProof/>
        </w:rPr>
      </w:pPr>
      <w:r w:rsidRPr="008A0EE7">
        <w:rPr>
          <w:noProof/>
        </w:rPr>
        <w:t>the first twelve are used to specify a precision of "minute”</w:t>
      </w:r>
    </w:p>
    <w:p w14:paraId="6F35B313" w14:textId="77777777" w:rsidR="007D2F7A" w:rsidRPr="008A0EE7" w:rsidRDefault="007D2F7A" w:rsidP="007D2F7A">
      <w:pPr>
        <w:pStyle w:val="List"/>
        <w:rPr>
          <w:noProof/>
        </w:rPr>
      </w:pPr>
      <w:r w:rsidRPr="008A0EE7">
        <w:rPr>
          <w:noProof/>
        </w:rPr>
        <w:t>the first fourteen are used to specify a precision of "second”</w:t>
      </w:r>
    </w:p>
    <w:p w14:paraId="7A23E040" w14:textId="77777777" w:rsidR="007D2F7A" w:rsidRPr="008A0EE7" w:rsidRDefault="007D2F7A" w:rsidP="007D2F7A">
      <w:pPr>
        <w:pStyle w:val="List"/>
        <w:rPr>
          <w:noProof/>
        </w:rPr>
      </w:pPr>
      <w:r w:rsidRPr="008A0EE7">
        <w:rPr>
          <w:noProof/>
        </w:rPr>
        <w:t>the first sixteen are used to specify a precision of "one tenth of a second”</w:t>
      </w:r>
    </w:p>
    <w:p w14:paraId="4D5EFD4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502824CD" w14:textId="77777777" w:rsidR="007D2F7A" w:rsidRPr="008A0EE7" w:rsidRDefault="007D2F7A">
      <w:pPr>
        <w:pStyle w:val="NormalIndented"/>
        <w:rPr>
          <w:noProof/>
          <w:snapToGrid w:val="0"/>
        </w:rPr>
      </w:pPr>
      <w:r w:rsidRPr="008A0EE7">
        <w:rPr>
          <w:noProof/>
          <w:snapToGrid w:val="0"/>
        </w:rPr>
        <w:t>Example: |199904| specifies April 1999.</w:t>
      </w:r>
    </w:p>
    <w:p w14:paraId="2F189E4C" w14:textId="77777777" w:rsidR="002D1970" w:rsidRDefault="007D2F7A">
      <w:pPr>
        <w:pStyle w:val="NormalIndented"/>
        <w:rPr>
          <w:noProof/>
        </w:rPr>
      </w:pPr>
      <w:r w:rsidRPr="008A0EE7">
        <w:rPr>
          <w:noProof/>
        </w:rPr>
        <w:t>The time zone (+/-ZZZZ) is represented as +/-HHMM offset from Coordinated Universal Time (UTC)</w:t>
      </w:r>
    </w:p>
    <w:p w14:paraId="5E7D8A92"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1139EF63" w14:textId="77777777" w:rsidR="002D1970" w:rsidRDefault="002D1970" w:rsidP="002D1970">
      <w:pPr>
        <w:pStyle w:val="NormalIndented"/>
        <w:numPr>
          <w:ilvl w:val="0"/>
          <w:numId w:val="21"/>
        </w:numPr>
        <w:rPr>
          <w:noProof/>
        </w:rPr>
      </w:pPr>
      <w:r>
        <w:rPr>
          <w:noProof/>
        </w:rPr>
        <w:t xml:space="preserve">For implementations starting with V2.9 </w:t>
      </w:r>
    </w:p>
    <w:p w14:paraId="76A17577"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2B244188" w14:textId="77777777" w:rsidR="002D1970" w:rsidRDefault="002D1970" w:rsidP="00BB06FC">
      <w:pPr>
        <w:pStyle w:val="NormalIndented"/>
        <w:numPr>
          <w:ilvl w:val="1"/>
          <w:numId w:val="21"/>
        </w:numPr>
        <w:rPr>
          <w:noProof/>
        </w:rPr>
      </w:pPr>
      <w:r>
        <w:rPr>
          <w:noProof/>
        </w:rPr>
        <w:t>use of the minus sign (-0000) represents UTC (without offset)</w:t>
      </w:r>
    </w:p>
    <w:p w14:paraId="28F2B614" w14:textId="77777777" w:rsidR="002D1970" w:rsidRDefault="002D1970" w:rsidP="00BB06FC">
      <w:pPr>
        <w:pStyle w:val="NormalIndented"/>
        <w:numPr>
          <w:ilvl w:val="0"/>
          <w:numId w:val="21"/>
        </w:numPr>
        <w:rPr>
          <w:noProof/>
        </w:rPr>
      </w:pPr>
      <w:r>
        <w:rPr>
          <w:noProof/>
        </w:rPr>
        <w:lastRenderedPageBreak/>
        <w:t>This supports medical devices that are capable of sourcing UTC but do not have reference to local time offset.  Use case is London in the winter.</w:t>
      </w:r>
    </w:p>
    <w:p w14:paraId="023FF589"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6ABB3B32" w14:textId="77777777" w:rsidR="002D1970" w:rsidRDefault="002D1970">
      <w:pPr>
        <w:pStyle w:val="NormalIndented"/>
        <w:rPr>
          <w:noProof/>
        </w:rPr>
      </w:pPr>
    </w:p>
    <w:p w14:paraId="2BDAD05F" w14:textId="77777777" w:rsidR="007D2F7A" w:rsidRDefault="007D2F7A">
      <w:pPr>
        <w:pStyle w:val="NormalIndented"/>
        <w:rPr>
          <w:noProof/>
        </w:rPr>
      </w:pPr>
      <w:r w:rsidRPr="008A0EE7">
        <w:rPr>
          <w:noProof/>
        </w:rPr>
        <w:t>The specific data representations used in the HL7 encoding rules are compatible with ISO 8824-1987(E).</w:t>
      </w:r>
    </w:p>
    <w:p w14:paraId="0478A9E0"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2419B64A"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7189DE84" w14:textId="77777777" w:rsidTr="00A43319">
        <w:trPr>
          <w:jc w:val="center"/>
        </w:trPr>
        <w:tc>
          <w:tcPr>
            <w:tcW w:w="1980" w:type="dxa"/>
            <w:shd w:val="pct10" w:color="auto" w:fill="FFFFFF"/>
          </w:tcPr>
          <w:p w14:paraId="09730C67"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DAF84E4" w14:textId="77777777" w:rsidR="007D2F7A" w:rsidRPr="008A0EE7" w:rsidRDefault="007D2F7A">
            <w:pPr>
              <w:pStyle w:val="OtherTableHeader"/>
              <w:rPr>
                <w:noProof/>
              </w:rPr>
            </w:pPr>
            <w:r w:rsidRPr="008A0EE7">
              <w:rPr>
                <w:noProof/>
              </w:rPr>
              <w:t>Description</w:t>
            </w:r>
          </w:p>
        </w:tc>
      </w:tr>
      <w:tr w:rsidR="007D2F7A" w:rsidRPr="008A0EE7" w14:paraId="520F380B" w14:textId="77777777" w:rsidTr="00A43319">
        <w:trPr>
          <w:jc w:val="center"/>
        </w:trPr>
        <w:tc>
          <w:tcPr>
            <w:tcW w:w="1980" w:type="dxa"/>
          </w:tcPr>
          <w:p w14:paraId="512A56ED" w14:textId="77777777" w:rsidR="007D2F7A" w:rsidRPr="008A0EE7" w:rsidRDefault="007D2F7A">
            <w:pPr>
              <w:pStyle w:val="OtherTableBody"/>
              <w:rPr>
                <w:noProof/>
              </w:rPr>
            </w:pPr>
            <w:r w:rsidRPr="008A0EE7">
              <w:rPr>
                <w:noProof/>
              </w:rPr>
              <w:t>|19760704010159-0500|</w:t>
            </w:r>
          </w:p>
        </w:tc>
        <w:tc>
          <w:tcPr>
            <w:tcW w:w="6095" w:type="dxa"/>
          </w:tcPr>
          <w:p w14:paraId="6055AE5E"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C852269" w14:textId="77777777" w:rsidTr="00A43319">
        <w:trPr>
          <w:jc w:val="center"/>
        </w:trPr>
        <w:tc>
          <w:tcPr>
            <w:tcW w:w="1980" w:type="dxa"/>
          </w:tcPr>
          <w:p w14:paraId="2CE5ED6A" w14:textId="77777777" w:rsidR="007D2F7A" w:rsidRPr="008A0EE7" w:rsidRDefault="007D2F7A">
            <w:pPr>
              <w:pStyle w:val="OtherTableBody"/>
              <w:rPr>
                <w:noProof/>
              </w:rPr>
            </w:pPr>
            <w:r w:rsidRPr="008A0EE7">
              <w:rPr>
                <w:noProof/>
              </w:rPr>
              <w:t>|19760704010159-0400|</w:t>
            </w:r>
          </w:p>
        </w:tc>
        <w:tc>
          <w:tcPr>
            <w:tcW w:w="6095" w:type="dxa"/>
          </w:tcPr>
          <w:p w14:paraId="0BD1D92C"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3525332E" w14:textId="77777777" w:rsidTr="00A43319">
        <w:trPr>
          <w:jc w:val="center"/>
        </w:trPr>
        <w:tc>
          <w:tcPr>
            <w:tcW w:w="1980" w:type="dxa"/>
          </w:tcPr>
          <w:p w14:paraId="6A85DD2D" w14:textId="77777777" w:rsidR="007D2F7A" w:rsidRPr="008A0EE7" w:rsidRDefault="007D2F7A">
            <w:pPr>
              <w:pStyle w:val="OtherTableBody"/>
              <w:rPr>
                <w:noProof/>
              </w:rPr>
            </w:pPr>
            <w:r w:rsidRPr="008A0EE7">
              <w:rPr>
                <w:noProof/>
              </w:rPr>
              <w:t>|198807050000|</w:t>
            </w:r>
          </w:p>
        </w:tc>
        <w:tc>
          <w:tcPr>
            <w:tcW w:w="6095" w:type="dxa"/>
          </w:tcPr>
          <w:p w14:paraId="2C82E8AE"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749C97C8" w14:textId="77777777" w:rsidTr="00A43319">
        <w:trPr>
          <w:jc w:val="center"/>
        </w:trPr>
        <w:tc>
          <w:tcPr>
            <w:tcW w:w="1980" w:type="dxa"/>
          </w:tcPr>
          <w:p w14:paraId="6F2928A0"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190875D1"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7E4FC264" w14:textId="77777777" w:rsidTr="00A43319">
        <w:trPr>
          <w:jc w:val="center"/>
        </w:trPr>
        <w:tc>
          <w:tcPr>
            <w:tcW w:w="1980" w:type="dxa"/>
          </w:tcPr>
          <w:p w14:paraId="3677D116" w14:textId="77777777" w:rsidR="007D2F7A" w:rsidRPr="008A0EE7" w:rsidRDefault="007D2F7A">
            <w:pPr>
              <w:pStyle w:val="OtherTableBody"/>
              <w:rPr>
                <w:noProof/>
              </w:rPr>
            </w:pPr>
            <w:r w:rsidRPr="008A0EE7">
              <w:rPr>
                <w:noProof/>
              </w:rPr>
              <w:t>|19981004010159+0100|</w:t>
            </w:r>
          </w:p>
        </w:tc>
        <w:tc>
          <w:tcPr>
            <w:tcW w:w="6095" w:type="dxa"/>
          </w:tcPr>
          <w:p w14:paraId="2D9D1588" w14:textId="77777777" w:rsidR="007D2F7A" w:rsidRPr="008A0EE7" w:rsidRDefault="007D2F7A">
            <w:pPr>
              <w:pStyle w:val="OtherTableBody"/>
              <w:rPr>
                <w:noProof/>
              </w:rPr>
            </w:pPr>
            <w:r w:rsidRPr="008A0EE7">
              <w:rPr>
                <w:noProof/>
              </w:rPr>
              <w:t>1:01:59 on October 4, 1998 in Amsterdam, NL. (Time zone=+0100).</w:t>
            </w:r>
          </w:p>
        </w:tc>
      </w:tr>
    </w:tbl>
    <w:p w14:paraId="54E17B2D"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93F4922"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BE58AB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008A2B7"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165744D0"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2CF79CA1"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751" w:name="_Ref175756"/>
      <w:bookmarkStart w:id="752" w:name="_Toc496477"/>
      <w:bookmarkStart w:id="753" w:name="_Toc524824"/>
      <w:bookmarkStart w:id="754" w:name="_Toc1802407"/>
      <w:bookmarkStart w:id="755" w:name="_Toc22448402"/>
      <w:bookmarkStart w:id="756" w:name="_Toc22697594"/>
      <w:bookmarkStart w:id="757" w:name="_Toc24273629"/>
      <w:bookmarkStart w:id="758" w:name="_Toc179780765"/>
      <w:bookmarkStart w:id="759" w:name="_Toc28953023"/>
      <w:r w:rsidRPr="008A0EE7">
        <w:rPr>
          <w:noProof/>
        </w:rPr>
        <w:t>DTN - day type and number</w:t>
      </w:r>
      <w:bookmarkEnd w:id="751"/>
      <w:bookmarkEnd w:id="752"/>
      <w:bookmarkEnd w:id="753"/>
      <w:bookmarkEnd w:id="754"/>
      <w:bookmarkEnd w:id="755"/>
      <w:bookmarkEnd w:id="756"/>
      <w:bookmarkEnd w:id="757"/>
      <w:bookmarkEnd w:id="758"/>
      <w:bookmarkEnd w:id="759"/>
    </w:p>
    <w:p w14:paraId="3240A7C1" w14:textId="77777777" w:rsidR="007D2F7A" w:rsidRPr="008A0EE7" w:rsidRDefault="007D2F7A">
      <w:pPr>
        <w:pStyle w:val="ComponentTableCaption"/>
        <w:rPr>
          <w:noProof/>
        </w:rPr>
      </w:pPr>
      <w:bookmarkStart w:id="760"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6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0F49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7053B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4904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80F1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77E1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0D77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5BC33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0DA3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50F8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5C7C0A" w14:textId="77777777" w:rsidR="007D2F7A" w:rsidRPr="008A0EE7" w:rsidRDefault="007D2F7A">
            <w:pPr>
              <w:pStyle w:val="ComponentTableHeader"/>
              <w:rPr>
                <w:noProof/>
              </w:rPr>
            </w:pPr>
            <w:r w:rsidRPr="008A0EE7">
              <w:rPr>
                <w:noProof/>
              </w:rPr>
              <w:t>SEC.REF.</w:t>
            </w:r>
          </w:p>
        </w:tc>
      </w:tr>
      <w:tr w:rsidR="00EC4B2D" w:rsidRPr="008A0EE7" w14:paraId="34FF5A6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7BD54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0B106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65F2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1D82B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32D7D3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2906FD" w14:textId="77777777" w:rsidR="007D2F7A" w:rsidRPr="008A0EE7" w:rsidRDefault="00000000">
            <w:pPr>
              <w:pStyle w:val="ComponentTableBody"/>
              <w:rPr>
                <w:noProof/>
              </w:rPr>
            </w:pPr>
            <w:hyperlink r:id="rId73"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47FDDC52"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0FA09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47CFE5" w14:textId="2AB0E8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32C1C3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3D30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D856E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2E94807"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6A7CE9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51756E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B6DAF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6EF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515891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C5A7C3" w14:textId="33673AE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E82434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65BDB8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3D0190A0" w14:textId="77777777" w:rsidR="007D2F7A" w:rsidRPr="008A0EE7" w:rsidRDefault="007D2F7A">
      <w:pPr>
        <w:pStyle w:val="Heading4"/>
        <w:tabs>
          <w:tab w:val="num" w:pos="7060"/>
        </w:tabs>
        <w:rPr>
          <w:noProof/>
          <w:vanish/>
        </w:rPr>
      </w:pPr>
      <w:bookmarkStart w:id="761" w:name="_Toc179780766"/>
      <w:bookmarkEnd w:id="761"/>
    </w:p>
    <w:p w14:paraId="0016282A" w14:textId="77777777" w:rsidR="007D2F7A" w:rsidRPr="008A0EE7" w:rsidRDefault="007D2F7A">
      <w:pPr>
        <w:pStyle w:val="Heading4"/>
        <w:tabs>
          <w:tab w:val="num" w:pos="7060"/>
        </w:tabs>
        <w:rPr>
          <w:noProof/>
        </w:rPr>
      </w:pPr>
      <w:bookmarkStart w:id="762" w:name="_Toc179780767"/>
      <w:r w:rsidRPr="008A0EE7">
        <w:rPr>
          <w:noProof/>
          <w:snapToGrid w:val="0"/>
        </w:rPr>
        <w:t>Day Type</w:t>
      </w:r>
      <w:r w:rsidRPr="008A0EE7">
        <w:rPr>
          <w:noProof/>
        </w:rPr>
        <w:t xml:space="preserve"> (CWE)</w:t>
      </w:r>
      <w:bookmarkEnd w:id="762"/>
    </w:p>
    <w:p w14:paraId="6D0F8528" w14:textId="77777777" w:rsidR="007D2F7A" w:rsidRPr="008A0EE7" w:rsidRDefault="007D2F7A">
      <w:pPr>
        <w:pStyle w:val="NormalIndented"/>
        <w:rPr>
          <w:noProof/>
        </w:rPr>
      </w:pPr>
      <w:r w:rsidRPr="008A0EE7">
        <w:rPr>
          <w:noProof/>
        </w:rPr>
        <w:t>Definition: Specifies whether the days are denied, pending, or approved.</w:t>
      </w:r>
    </w:p>
    <w:p w14:paraId="07744EB1" w14:textId="77777777" w:rsidR="007D2F7A" w:rsidRPr="008A0EE7" w:rsidRDefault="007D2F7A">
      <w:pPr>
        <w:pStyle w:val="NormalIndented"/>
        <w:rPr>
          <w:noProof/>
        </w:rPr>
      </w:pPr>
      <w:r w:rsidRPr="008A0EE7">
        <w:rPr>
          <w:noProof/>
        </w:rPr>
        <w:t xml:space="preserve">Refer to </w:t>
      </w:r>
      <w:hyperlink r:id="rId74" w:anchor="HL70149" w:history="1">
        <w:r w:rsidRPr="008A0EE7">
          <w:rPr>
            <w:rStyle w:val="HyperlinkText"/>
            <w:noProof/>
          </w:rPr>
          <w:t>User-defined Ta</w:t>
        </w:r>
        <w:bookmarkStart w:id="763" w:name="_Hlt536850818"/>
        <w:r w:rsidRPr="008A0EE7">
          <w:rPr>
            <w:rStyle w:val="HyperlinkText"/>
            <w:noProof/>
          </w:rPr>
          <w:t>b</w:t>
        </w:r>
        <w:bookmarkEnd w:id="763"/>
        <w:r w:rsidRPr="008A0EE7">
          <w:rPr>
            <w:rStyle w:val="HyperlinkText"/>
            <w:noProof/>
          </w:rPr>
          <w:t xml:space="preserve">le </w:t>
        </w:r>
        <w:bookmarkStart w:id="764" w:name="_Hlt536850683"/>
        <w:r w:rsidRPr="008A0EE7">
          <w:rPr>
            <w:rStyle w:val="HyperlinkText"/>
            <w:noProof/>
          </w:rPr>
          <w:t>0</w:t>
        </w:r>
        <w:bookmarkEnd w:id="764"/>
        <w:r w:rsidRPr="008A0EE7">
          <w:rPr>
            <w:rStyle w:val="HyperlinkText"/>
            <w:noProof/>
          </w:rPr>
          <w:t>149 - Day Type</w:t>
        </w:r>
      </w:hyperlink>
      <w:r w:rsidRPr="008A0EE7">
        <w:rPr>
          <w:noProof/>
        </w:rPr>
        <w:t xml:space="preserve"> for suggested values.</w:t>
      </w:r>
    </w:p>
    <w:p w14:paraId="13FB807F" w14:textId="77777777" w:rsidR="007D2F7A" w:rsidRPr="008A0EE7" w:rsidRDefault="007D2F7A">
      <w:pPr>
        <w:pStyle w:val="Heading4"/>
        <w:tabs>
          <w:tab w:val="num" w:pos="7060"/>
        </w:tabs>
        <w:rPr>
          <w:noProof/>
        </w:rPr>
      </w:pPr>
      <w:bookmarkStart w:id="765" w:name="_Toc179780768"/>
      <w:r w:rsidRPr="008A0EE7">
        <w:rPr>
          <w:noProof/>
          <w:snapToGrid w:val="0"/>
        </w:rPr>
        <w:t>Number of Days</w:t>
      </w:r>
      <w:r w:rsidRPr="008A0EE7">
        <w:rPr>
          <w:noProof/>
        </w:rPr>
        <w:t xml:space="preserve"> (NM)</w:t>
      </w:r>
      <w:bookmarkEnd w:id="765"/>
    </w:p>
    <w:p w14:paraId="327D3159" w14:textId="77777777" w:rsidR="007D2F7A" w:rsidRPr="008A0EE7" w:rsidRDefault="007D2F7A">
      <w:pPr>
        <w:pStyle w:val="NormalIndented"/>
        <w:rPr>
          <w:noProof/>
        </w:rPr>
      </w:pPr>
      <w:r w:rsidRPr="008A0EE7">
        <w:rPr>
          <w:noProof/>
        </w:rPr>
        <w:t>Definition: Specifies the number of days for which the certification is valid.</w:t>
      </w:r>
    </w:p>
    <w:p w14:paraId="07DAF96E" w14:textId="77777777" w:rsidR="007D2F7A" w:rsidRPr="008A0EE7" w:rsidRDefault="007D2F7A">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66" w:name="_Ref358258145"/>
      <w:bookmarkStart w:id="767" w:name="_Toc359236017"/>
      <w:bookmarkStart w:id="768" w:name="_Toc498145953"/>
      <w:bookmarkStart w:id="769" w:name="_Toc527864522"/>
      <w:bookmarkStart w:id="770" w:name="_Toc527865994"/>
      <w:bookmarkStart w:id="771" w:name="_Toc528481884"/>
      <w:bookmarkStart w:id="772" w:name="_Toc528482389"/>
      <w:bookmarkStart w:id="773" w:name="_Toc528482688"/>
      <w:bookmarkStart w:id="774" w:name="_Toc528482813"/>
      <w:bookmarkStart w:id="775" w:name="_Toc528486121"/>
      <w:bookmarkStart w:id="776" w:name="_Toc536689733"/>
      <w:bookmarkStart w:id="777" w:name="_Toc496478"/>
      <w:bookmarkStart w:id="778" w:name="_Toc524825"/>
      <w:bookmarkStart w:id="779" w:name="_Toc1802408"/>
      <w:bookmarkStart w:id="780" w:name="_Toc22448403"/>
      <w:bookmarkStart w:id="781" w:name="_Toc22697595"/>
      <w:bookmarkStart w:id="782" w:name="_Toc24273630"/>
      <w:bookmarkStart w:id="783" w:name="_Toc179780769"/>
      <w:bookmarkStart w:id="784" w:name="_Toc28953024"/>
      <w:r w:rsidRPr="008A0EE7">
        <w:rPr>
          <w:noProof/>
        </w:rPr>
        <w:t>ED - encapsulated data</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769F991F" w14:textId="77777777" w:rsidR="007D2F7A" w:rsidRPr="008A0EE7" w:rsidRDefault="007D2F7A">
      <w:pPr>
        <w:pStyle w:val="ComponentTableCaption"/>
        <w:rPr>
          <w:noProof/>
        </w:rPr>
      </w:pPr>
      <w:bookmarkStart w:id="785"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13D9D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C221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9AE36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2830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39FF4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044A0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9897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2EE7E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6BC3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349A64" w14:textId="77777777" w:rsidR="007D2F7A" w:rsidRPr="008A0EE7" w:rsidRDefault="007D2F7A">
            <w:pPr>
              <w:pStyle w:val="ComponentTableHeader"/>
              <w:rPr>
                <w:b w:val="0"/>
                <w:noProof/>
              </w:rPr>
            </w:pPr>
            <w:r w:rsidRPr="008A0EE7">
              <w:rPr>
                <w:noProof/>
              </w:rPr>
              <w:t>SEC.REF.</w:t>
            </w:r>
          </w:p>
        </w:tc>
      </w:tr>
      <w:tr w:rsidR="00EC4B2D" w:rsidRPr="008A0EE7" w14:paraId="77BFFA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994CC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2313D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BCA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2A91E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92B86B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5DCB45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001401"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110C11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608E5" w14:textId="5FCDFF30"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89B33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F5362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C2A5034"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0E53A7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5DB1B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77C76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9294895" w14:textId="77777777" w:rsidR="007D2F7A" w:rsidRPr="008A0EE7" w:rsidRDefault="00000000">
            <w:pPr>
              <w:pStyle w:val="ComponentTableBody"/>
              <w:rPr>
                <w:noProof/>
              </w:rPr>
            </w:pPr>
            <w:hyperlink r:id="rId75"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0FD23C4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F5EE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224418" w14:textId="7E209C0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E1F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22B69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FC406B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4178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B812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9C30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097794" w14:textId="77777777" w:rsidR="007D2F7A" w:rsidRPr="008A0EE7" w:rsidRDefault="00000000">
            <w:pPr>
              <w:pStyle w:val="ComponentTableBody"/>
              <w:rPr>
                <w:noProof/>
              </w:rPr>
            </w:pPr>
            <w:hyperlink r:id="rId76"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3D3D1E57"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CC1C4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9F147E" w14:textId="5915F55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ED1E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FBD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465DA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B847E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0261B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76B3CA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8030C69" w14:textId="77777777" w:rsidR="007D2F7A" w:rsidRPr="008A0EE7" w:rsidRDefault="00000000">
            <w:pPr>
              <w:pStyle w:val="ComponentTableBody"/>
              <w:rPr>
                <w:noProof/>
              </w:rPr>
            </w:pPr>
            <w:hyperlink r:id="rId77"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2800235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28596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BCED6D" w14:textId="49EF157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467FF64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C84A0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CCBF5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9195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1F6FB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7C0D7A9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C25257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1BE116"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096D7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C58B5B" w14:textId="65C56348"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617E1ED" w14:textId="578C9C84"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000C054D" w:rsidRPr="000C054D">
        <w:rPr>
          <w:rStyle w:val="HyperlinkText"/>
        </w:rPr>
        <w:t>2A.2.66</w:t>
      </w:r>
      <w:r>
        <w:fldChar w:fldCharType="end"/>
      </w:r>
      <w:r w:rsidRPr="008A0EE7">
        <w:rPr>
          <w:noProof/>
        </w:rPr>
        <w:t>, "</w:t>
      </w:r>
      <w:r>
        <w:fldChar w:fldCharType="begin"/>
      </w:r>
      <w:r>
        <w:instrText xml:space="preserve"> REF _Ref358257826 \h  \* MERGEFORMAT </w:instrText>
      </w:r>
      <w:r>
        <w:fldChar w:fldCharType="separate"/>
      </w:r>
      <w:ins w:id="786" w:author="Lynn Laakso" w:date="2022-09-09T15:54:00Z">
        <w:r w:rsidR="000C054D" w:rsidRPr="000C054D">
          <w:rPr>
            <w:rStyle w:val="HyperlinkText"/>
          </w:rPr>
          <w:t>RP - reference pointer</w:t>
        </w:r>
      </w:ins>
      <w:r>
        <w:fldChar w:fldCharType="end"/>
      </w:r>
      <w:r w:rsidRPr="008A0EE7">
        <w:rPr>
          <w:noProof/>
        </w:rPr>
        <w:t>," except that instead of pointing to the data on another system, it contains the data which is to be sent to that system.</w:t>
      </w:r>
    </w:p>
    <w:p w14:paraId="4D431CA9" w14:textId="77777777" w:rsidR="007D2F7A" w:rsidRPr="008A0EE7" w:rsidRDefault="007D2F7A">
      <w:pPr>
        <w:pStyle w:val="Heading4"/>
        <w:tabs>
          <w:tab w:val="num" w:pos="7060"/>
        </w:tabs>
        <w:rPr>
          <w:noProof/>
          <w:vanish/>
        </w:rPr>
      </w:pPr>
      <w:bookmarkStart w:id="787" w:name="_Toc179780770"/>
      <w:bookmarkEnd w:id="787"/>
    </w:p>
    <w:p w14:paraId="22AF57E3" w14:textId="77777777" w:rsidR="007D2F7A" w:rsidRPr="008A0EE7" w:rsidRDefault="007D2F7A">
      <w:pPr>
        <w:pStyle w:val="Heading4"/>
        <w:tabs>
          <w:tab w:val="num" w:pos="7060"/>
        </w:tabs>
        <w:rPr>
          <w:noProof/>
        </w:rPr>
      </w:pPr>
      <w:bookmarkStart w:id="788" w:name="_Toc498145954"/>
      <w:bookmarkStart w:id="789" w:name="_Toc527864523"/>
      <w:bookmarkStart w:id="790" w:name="_Toc527865995"/>
      <w:bookmarkStart w:id="791" w:name="_Toc179780771"/>
      <w:r w:rsidRPr="008A0EE7">
        <w:rPr>
          <w:noProof/>
        </w:rPr>
        <w:t>Source Application (HD)</w:t>
      </w:r>
      <w:bookmarkEnd w:id="788"/>
      <w:bookmarkEnd w:id="789"/>
      <w:bookmarkEnd w:id="790"/>
      <w:bookmarkEnd w:id="791"/>
      <w:r w:rsidRPr="008A0EE7">
        <w:rPr>
          <w:noProof/>
        </w:rPr>
        <w:t xml:space="preserve"> </w:t>
      </w:r>
    </w:p>
    <w:p w14:paraId="3BCB66CC" w14:textId="1E3287E5"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000C054D" w:rsidRPr="000C054D">
        <w:rPr>
          <w:rStyle w:val="HyperlinkText"/>
        </w:rPr>
        <w:t>2A.2.66.2</w:t>
      </w:r>
      <w:r>
        <w:fldChar w:fldCharType="end"/>
      </w:r>
      <w:r w:rsidRPr="008A0EE7">
        <w:rPr>
          <w:noProof/>
        </w:rPr>
        <w:t>, "</w:t>
      </w:r>
      <w:r>
        <w:fldChar w:fldCharType="begin"/>
      </w:r>
      <w:r>
        <w:instrText xml:space="preserve"> REF _Ref358259441 \h  \* MERGEFORMAT </w:instrText>
      </w:r>
      <w:r>
        <w:fldChar w:fldCharType="separate"/>
      </w:r>
      <w:ins w:id="792" w:author="Lynn Laakso" w:date="2022-09-09T15:54:00Z">
        <w:r w:rsidR="000C054D" w:rsidRPr="000C054D">
          <w:rPr>
            <w:rStyle w:val="HyperlinkText"/>
          </w:rPr>
          <w:t>Application ID (HD)</w:t>
        </w:r>
      </w:ins>
      <w:r>
        <w:fldChar w:fldCharType="end"/>
      </w:r>
      <w:r w:rsidRPr="008A0EE7">
        <w:rPr>
          <w:noProof/>
        </w:rPr>
        <w:t>").</w:t>
      </w:r>
    </w:p>
    <w:p w14:paraId="053376F5" w14:textId="77777777" w:rsidR="007D2F7A" w:rsidRPr="008A0EE7" w:rsidRDefault="007D2F7A">
      <w:pPr>
        <w:pStyle w:val="Heading4"/>
        <w:tabs>
          <w:tab w:val="num" w:pos="7060"/>
        </w:tabs>
        <w:rPr>
          <w:noProof/>
        </w:rPr>
      </w:pPr>
      <w:bookmarkStart w:id="793" w:name="_Ref358259613"/>
      <w:bookmarkStart w:id="794" w:name="_Ref495207741"/>
      <w:bookmarkStart w:id="795" w:name="_Ref495207744"/>
      <w:bookmarkStart w:id="796" w:name="_Toc498145955"/>
      <w:bookmarkStart w:id="797" w:name="_Toc527864524"/>
      <w:bookmarkStart w:id="798" w:name="_Toc527865996"/>
      <w:bookmarkStart w:id="799" w:name="_Toc179780772"/>
      <w:r w:rsidRPr="008A0EE7">
        <w:rPr>
          <w:noProof/>
        </w:rPr>
        <w:t>Type of Data</w:t>
      </w:r>
      <w:bookmarkEnd w:id="793"/>
      <w:r w:rsidRPr="008A0EE7">
        <w:rPr>
          <w:noProof/>
        </w:rPr>
        <w:t xml:space="preserve"> (ID)</w:t>
      </w:r>
      <w:bookmarkEnd w:id="794"/>
      <w:bookmarkEnd w:id="795"/>
      <w:bookmarkEnd w:id="796"/>
      <w:bookmarkEnd w:id="797"/>
      <w:bookmarkEnd w:id="798"/>
      <w:bookmarkEnd w:id="799"/>
    </w:p>
    <w:p w14:paraId="22673620" w14:textId="387543FA"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000C054D" w:rsidRPr="000C054D">
        <w:rPr>
          <w:rStyle w:val="HyperlinkText"/>
        </w:rPr>
        <w:t>2A.2.66.3</w:t>
      </w:r>
      <w:r>
        <w:fldChar w:fldCharType="end"/>
      </w:r>
      <w:r w:rsidRPr="008A0EE7">
        <w:rPr>
          <w:noProof/>
        </w:rPr>
        <w:t>, "</w:t>
      </w:r>
      <w:r>
        <w:fldChar w:fldCharType="begin"/>
      </w:r>
      <w:r>
        <w:instrText xml:space="preserve"> REF _Ref358259524 \h  \* MERGEFORMAT </w:instrText>
      </w:r>
      <w:r>
        <w:fldChar w:fldCharType="separate"/>
      </w:r>
      <w:ins w:id="800" w:author="Lynn Laakso" w:date="2022-09-09T15:54:00Z">
        <w:r w:rsidR="000C054D" w:rsidRPr="000C054D">
          <w:rPr>
            <w:rStyle w:val="HyperlinkText"/>
          </w:rPr>
          <w:t>Type of Data (ID)</w:t>
        </w:r>
      </w:ins>
      <w:r>
        <w:fldChar w:fldCharType="end"/>
      </w:r>
      <w:r w:rsidRPr="008A0EE7">
        <w:rPr>
          <w:noProof/>
        </w:rPr>
        <w:t>".</w:t>
      </w:r>
    </w:p>
    <w:p w14:paraId="6C94280A" w14:textId="77777777" w:rsidR="007D2F7A" w:rsidRPr="008A0EE7" w:rsidRDefault="007D2F7A">
      <w:pPr>
        <w:pStyle w:val="NormalIndented"/>
        <w:rPr>
          <w:noProof/>
        </w:rPr>
      </w:pPr>
      <w:r w:rsidRPr="008A0EE7">
        <w:rPr>
          <w:noProof/>
        </w:rPr>
        <w:t xml:space="preserve">Refer to </w:t>
      </w:r>
      <w:hyperlink r:id="rId78" w:anchor="HL70834" w:history="1">
        <w:r w:rsidRPr="008A0EE7">
          <w:rPr>
            <w:noProof/>
          </w:rPr>
          <w:t>Imported Table 0834 – MIME Types</w:t>
        </w:r>
      </w:hyperlink>
      <w:r w:rsidRPr="008A0EE7">
        <w:rPr>
          <w:noProof/>
        </w:rPr>
        <w:t xml:space="preserve"> for valid values.</w:t>
      </w:r>
    </w:p>
    <w:p w14:paraId="0AD0ED3D" w14:textId="77777777" w:rsidR="007D2F7A" w:rsidRPr="008A0EE7" w:rsidRDefault="007D2F7A">
      <w:pPr>
        <w:pStyle w:val="Heading4"/>
        <w:tabs>
          <w:tab w:val="num" w:pos="7060"/>
        </w:tabs>
        <w:rPr>
          <w:noProof/>
        </w:rPr>
      </w:pPr>
      <w:bookmarkStart w:id="801" w:name="_Toc498145956"/>
      <w:bookmarkStart w:id="802" w:name="_Toc527864525"/>
      <w:bookmarkStart w:id="803" w:name="_Toc527865997"/>
      <w:bookmarkStart w:id="804" w:name="_Toc179780773"/>
      <w:r w:rsidRPr="008A0EE7">
        <w:rPr>
          <w:noProof/>
        </w:rPr>
        <w:t>Data Subtype (ID)</w:t>
      </w:r>
      <w:bookmarkEnd w:id="801"/>
      <w:bookmarkEnd w:id="802"/>
      <w:bookmarkEnd w:id="803"/>
      <w:bookmarkEnd w:id="804"/>
    </w:p>
    <w:p w14:paraId="0C29FC54" w14:textId="309F19FE"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000C054D" w:rsidRPr="000C054D">
        <w:rPr>
          <w:rStyle w:val="HyperlinkText"/>
        </w:rPr>
        <w:t>2A.2.66.4</w:t>
      </w:r>
      <w:r>
        <w:fldChar w:fldCharType="end"/>
      </w:r>
      <w:r w:rsidRPr="008A0EE7">
        <w:rPr>
          <w:noProof/>
        </w:rPr>
        <w:t>, "</w:t>
      </w:r>
      <w:r>
        <w:fldChar w:fldCharType="begin"/>
      </w:r>
      <w:r>
        <w:instrText xml:space="preserve"> REF _Ref422873422 \h  \* MERGEFORMAT </w:instrText>
      </w:r>
      <w:r>
        <w:fldChar w:fldCharType="separate"/>
      </w:r>
      <w:ins w:id="805" w:author="Lynn Laakso" w:date="2022-09-09T15:54:00Z">
        <w:r w:rsidR="000C054D" w:rsidRPr="000C054D">
          <w:rPr>
            <w:rStyle w:val="HyperlinkText"/>
          </w:rPr>
          <w:t>Subtype (ID)</w:t>
        </w:r>
      </w:ins>
      <w:r>
        <w:fldChar w:fldCharType="end"/>
      </w:r>
      <w:r w:rsidRPr="008A0EE7">
        <w:rPr>
          <w:noProof/>
        </w:rPr>
        <w:t>".</w:t>
      </w:r>
    </w:p>
    <w:p w14:paraId="41C1DAB6" w14:textId="77777777" w:rsidR="007D2F7A" w:rsidRPr="008A0EE7" w:rsidRDefault="007D2F7A">
      <w:pPr>
        <w:pStyle w:val="NormalIndented"/>
        <w:rPr>
          <w:noProof/>
        </w:rPr>
      </w:pPr>
      <w:r w:rsidRPr="008A0EE7">
        <w:rPr>
          <w:noProof/>
        </w:rPr>
        <w:t xml:space="preserve">Refer to </w:t>
      </w:r>
      <w:hyperlink r:id="rId79" w:anchor="HL70291" w:history="1">
        <w:r w:rsidRPr="008A0EE7">
          <w:rPr>
            <w:rStyle w:val="HyperlinkText"/>
            <w:noProof/>
          </w:rPr>
          <w:t>External Table 0291 - Subtype of Referenced Data</w:t>
        </w:r>
      </w:hyperlink>
      <w:r w:rsidRPr="008A0EE7">
        <w:rPr>
          <w:noProof/>
        </w:rPr>
        <w:t xml:space="preserve"> for valid values.</w:t>
      </w:r>
    </w:p>
    <w:p w14:paraId="44F05ACC" w14:textId="77777777" w:rsidR="007D2F7A" w:rsidRPr="008A0EE7" w:rsidRDefault="007D2F7A">
      <w:pPr>
        <w:pStyle w:val="Heading4"/>
        <w:tabs>
          <w:tab w:val="num" w:pos="7060"/>
        </w:tabs>
        <w:rPr>
          <w:noProof/>
        </w:rPr>
      </w:pPr>
      <w:bookmarkStart w:id="806" w:name="_Ref373737456"/>
      <w:bookmarkStart w:id="807" w:name="_Toc498145957"/>
      <w:bookmarkStart w:id="808" w:name="_Toc527864526"/>
      <w:bookmarkStart w:id="809" w:name="_Toc527865998"/>
      <w:bookmarkStart w:id="810" w:name="_Toc179780774"/>
      <w:r w:rsidRPr="008A0EE7">
        <w:rPr>
          <w:noProof/>
        </w:rPr>
        <w:lastRenderedPageBreak/>
        <w:t>Encoding (ID)</w:t>
      </w:r>
      <w:bookmarkEnd w:id="806"/>
      <w:bookmarkEnd w:id="807"/>
      <w:bookmarkEnd w:id="808"/>
      <w:bookmarkEnd w:id="809"/>
      <w:bookmarkEnd w:id="810"/>
    </w:p>
    <w:p w14:paraId="53D8266A"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0" w:anchor="HL70299" w:history="1">
        <w:r w:rsidRPr="008A0EE7">
          <w:rPr>
            <w:rStyle w:val="HyperlinkText"/>
            <w:noProof/>
          </w:rPr>
          <w:t>HL7 Table 0299 - Enc</w:t>
        </w:r>
        <w:bookmarkStart w:id="811" w:name="_Hlt478374877"/>
        <w:r w:rsidRPr="008A0EE7">
          <w:rPr>
            <w:rStyle w:val="HyperlinkText"/>
            <w:noProof/>
          </w:rPr>
          <w:t>o</w:t>
        </w:r>
        <w:bookmarkEnd w:id="811"/>
        <w:r w:rsidRPr="008A0EE7">
          <w:rPr>
            <w:rStyle w:val="HyperlinkText"/>
            <w:noProof/>
          </w:rPr>
          <w:t>ding</w:t>
        </w:r>
      </w:hyperlink>
      <w:r w:rsidRPr="008A0EE7">
        <w:rPr>
          <w:noProof/>
        </w:rPr>
        <w:t xml:space="preserve"> for valid values.</w:t>
      </w:r>
    </w:p>
    <w:p w14:paraId="26469656" w14:textId="77777777" w:rsidR="007D2F7A" w:rsidRPr="008A0EE7" w:rsidRDefault="007D2F7A">
      <w:pPr>
        <w:pStyle w:val="Heading4"/>
        <w:tabs>
          <w:tab w:val="num" w:pos="7060"/>
        </w:tabs>
        <w:rPr>
          <w:noProof/>
        </w:rPr>
      </w:pPr>
      <w:bookmarkStart w:id="812" w:name="HL70299"/>
      <w:bookmarkStart w:id="813" w:name="_Hlt478367361"/>
      <w:bookmarkStart w:id="814" w:name="_Toc498145958"/>
      <w:bookmarkStart w:id="815" w:name="_Toc527864527"/>
      <w:bookmarkStart w:id="816" w:name="_Toc527865999"/>
      <w:bookmarkStart w:id="817" w:name="_Toc179780775"/>
      <w:bookmarkEnd w:id="812"/>
      <w:bookmarkEnd w:id="813"/>
      <w:r w:rsidRPr="008A0EE7">
        <w:rPr>
          <w:noProof/>
        </w:rPr>
        <w:t>Data (TX)</w:t>
      </w:r>
      <w:bookmarkEnd w:id="814"/>
      <w:bookmarkEnd w:id="815"/>
      <w:bookmarkEnd w:id="816"/>
      <w:bookmarkEnd w:id="817"/>
    </w:p>
    <w:p w14:paraId="7D02354F" w14:textId="75AC5ED4"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818"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sidR="000C054D">
        <w:rPr>
          <w:rStyle w:val="HyperlinkText"/>
        </w:rPr>
        <w:t>2A.2.76</w:t>
      </w:r>
      <w:r w:rsidRPr="008A0EE7">
        <w:rPr>
          <w:rStyle w:val="HyperlinkText"/>
          <w:noProof/>
        </w:rPr>
        <w:fldChar w:fldCharType="end"/>
      </w:r>
      <w:bookmarkEnd w:id="818"/>
      <w:r w:rsidRPr="008A0EE7">
        <w:rPr>
          <w:noProof/>
        </w:rPr>
        <w:t>, "</w:t>
      </w:r>
      <w:r>
        <w:fldChar w:fldCharType="begin"/>
      </w:r>
      <w:r>
        <w:instrText xml:space="preserve"> REF _Ref358257513 \h  \* MERGEFORMAT </w:instrText>
      </w:r>
      <w:r>
        <w:fldChar w:fldCharType="separate"/>
      </w:r>
      <w:ins w:id="819" w:author="Lynn Laakso" w:date="2022-09-09T15:54:00Z">
        <w:r w:rsidR="000C054D" w:rsidRPr="000C054D">
          <w:rPr>
            <w:rStyle w:val="HyperlinkText"/>
          </w:rPr>
          <w:t>ST - string data</w:t>
        </w:r>
      </w:ins>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000C054D" w:rsidRPr="000C054D">
        <w:rPr>
          <w:rStyle w:val="HyperlinkText"/>
        </w:rPr>
        <w:t>2A.2.24.2</w:t>
      </w:r>
      <w:r>
        <w:fldChar w:fldCharType="end"/>
      </w:r>
      <w:r w:rsidRPr="008A0EE7">
        <w:rPr>
          <w:noProof/>
        </w:rPr>
        <w:t>, "</w:t>
      </w:r>
      <w:r>
        <w:fldChar w:fldCharType="begin"/>
      </w:r>
      <w:r>
        <w:instrText xml:space="preserve"> REF _Ref495207744 \h  \* MERGEFORMAT </w:instrText>
      </w:r>
      <w:r>
        <w:fldChar w:fldCharType="separate"/>
      </w:r>
      <w:ins w:id="820" w:author="Lynn Laakso" w:date="2022-09-09T15:54:00Z">
        <w:r w:rsidR="000C054D" w:rsidRPr="000C054D">
          <w:rPr>
            <w:rStyle w:val="HyperlinkText"/>
          </w:rPr>
          <w:t>Type of Data (ID)</w:t>
        </w:r>
      </w:ins>
      <w:r>
        <w:fldChar w:fldCharType="end"/>
      </w:r>
      <w:r w:rsidRPr="008A0EE7">
        <w:rPr>
          <w:noProof/>
        </w:rPr>
        <w:t>".</w:t>
      </w:r>
    </w:p>
    <w:p w14:paraId="58C41042" w14:textId="46B725AB"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000C054D" w:rsidRPr="000C054D">
        <w:rPr>
          <w:rStyle w:val="HyperlinkText"/>
        </w:rPr>
        <w:t>2A.2.24.4</w:t>
      </w:r>
      <w:r>
        <w:fldChar w:fldCharType="end"/>
      </w:r>
      <w:r w:rsidRPr="008A0EE7">
        <w:rPr>
          <w:noProof/>
        </w:rPr>
        <w:t>, "</w:t>
      </w:r>
      <w:r>
        <w:fldChar w:fldCharType="begin"/>
      </w:r>
      <w:r>
        <w:instrText xml:space="preserve"> REF _Ref373737456 \h  \* MERGEFORMAT </w:instrText>
      </w:r>
      <w:r>
        <w:fldChar w:fldCharType="separate"/>
      </w:r>
      <w:ins w:id="821" w:author="Lynn Laakso" w:date="2022-09-09T15:54:00Z">
        <w:r w:rsidR="000C054D" w:rsidRPr="000C054D">
          <w:rPr>
            <w:rStyle w:val="HyperlinkText"/>
          </w:rPr>
          <w:t>Encoding (ID)</w:t>
        </w:r>
      </w:ins>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4B097DA"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822" w:name="_Ref358257816"/>
    <w:bookmarkStart w:id="823" w:name="_Toc359236018"/>
    <w:bookmarkStart w:id="824" w:name="_Toc498145959"/>
    <w:bookmarkStart w:id="825" w:name="_Toc527864528"/>
    <w:bookmarkStart w:id="826" w:name="_Toc527866000"/>
    <w:bookmarkStart w:id="827" w:name="_Toc528481885"/>
    <w:bookmarkStart w:id="828" w:name="_Toc528482390"/>
    <w:bookmarkStart w:id="829" w:name="_Toc528482689"/>
    <w:bookmarkStart w:id="830" w:name="_Toc528482814"/>
    <w:bookmarkStart w:id="831" w:name="_Toc528486122"/>
    <w:bookmarkStart w:id="832" w:name="_Toc536689734"/>
    <w:p w14:paraId="35BE8B45" w14:textId="77777777" w:rsidR="007D2F7A" w:rsidRPr="008A0EE7" w:rsidRDefault="007D2F7A">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833" w:name="_Ref536775524"/>
      <w:bookmarkStart w:id="834" w:name="_Toc496479"/>
      <w:bookmarkStart w:id="835" w:name="_Toc524826"/>
      <w:bookmarkStart w:id="836" w:name="_Toc1802409"/>
      <w:bookmarkStart w:id="837" w:name="_Toc22448404"/>
      <w:bookmarkStart w:id="838" w:name="_Toc22697596"/>
      <w:bookmarkStart w:id="839" w:name="_Toc24273631"/>
      <w:bookmarkStart w:id="840" w:name="_Toc179780776"/>
      <w:bookmarkStart w:id="841" w:name="_Toc28953025"/>
      <w:r w:rsidRPr="008A0EE7">
        <w:rPr>
          <w:noProof/>
        </w:rPr>
        <w:t>EI - entity identifier</w:t>
      </w:r>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14:paraId="69F1A051" w14:textId="77777777" w:rsidR="007D2F7A" w:rsidRPr="008A0EE7" w:rsidRDefault="007D2F7A">
      <w:pPr>
        <w:pStyle w:val="ComponentTableCaption"/>
        <w:rPr>
          <w:noProof/>
        </w:rPr>
      </w:pPr>
      <w:bookmarkStart w:id="842"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84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446011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A043D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57E8C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89C1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BF26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2A3C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51E5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F08A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09C9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7C0E85" w14:textId="77777777" w:rsidR="007D2F7A" w:rsidRPr="008A0EE7" w:rsidRDefault="007D2F7A">
            <w:pPr>
              <w:pStyle w:val="ComponentTableHeader"/>
              <w:rPr>
                <w:b w:val="0"/>
                <w:noProof/>
              </w:rPr>
            </w:pPr>
            <w:r w:rsidRPr="008A0EE7">
              <w:rPr>
                <w:noProof/>
              </w:rPr>
              <w:t>SEC.REF.</w:t>
            </w:r>
          </w:p>
        </w:tc>
      </w:tr>
      <w:tr w:rsidR="00EC4B2D" w:rsidRPr="008A0EE7" w14:paraId="5CD8395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CA3F9E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B843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FBD0F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38BAF2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0CC347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06121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03028"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7D742C6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D9066B" w14:textId="076698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1C12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1BE1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EB11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DF6F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07777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E7F94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63A0A4" w14:textId="77777777" w:rsidR="007D2F7A" w:rsidRPr="008A0EE7" w:rsidRDefault="00000000">
            <w:pPr>
              <w:pStyle w:val="ComponentTableBody"/>
              <w:rPr>
                <w:noProof/>
              </w:rPr>
            </w:pPr>
            <w:hyperlink r:id="rId8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C1692D1"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90B0A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945D04" w14:textId="7FA1E91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81479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C0629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944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5AD2D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566EA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DF9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C36C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18E52B"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71C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281759" w14:textId="5EFCF14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594E14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8E26C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C72EDE6"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01D54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49C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D6A37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EE17B8F" w14:textId="77777777" w:rsidR="007D2F7A" w:rsidRPr="008A0EE7" w:rsidRDefault="00000000">
            <w:pPr>
              <w:pStyle w:val="ComponentTableBody"/>
              <w:rPr>
                <w:noProof/>
              </w:rPr>
            </w:pPr>
            <w:hyperlink r:id="rId82"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7B4DC8E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7222443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9F4E8B" w14:textId="7CF609F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92E57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2D78DD92"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0D8E263" w14:textId="0CAEAE0D"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843" w:author="Lynn Laakso" w:date="2022-09-09T15:54:00Z">
        <w:r w:rsidR="000C054D" w:rsidRPr="000C054D">
          <w:rPr>
            <w:rStyle w:val="HyperlinkText"/>
          </w:rPr>
          <w:t>HD - hierarchic designator</w:t>
        </w:r>
      </w:ins>
      <w:r>
        <w:fldChar w:fldCharType="end"/>
      </w:r>
      <w:r w:rsidRPr="008A0EE7">
        <w:rPr>
          <w:noProof/>
        </w:rPr>
        <w:t>". Hierarchic designators (HD) are unique across a given HL7 implementation.</w:t>
      </w:r>
    </w:p>
    <w:p w14:paraId="6B71BA37" w14:textId="77777777" w:rsidR="007D2F7A" w:rsidRPr="008A0EE7" w:rsidRDefault="007D2F7A">
      <w:pPr>
        <w:pStyle w:val="Heading4"/>
        <w:tabs>
          <w:tab w:val="num" w:pos="7060"/>
        </w:tabs>
        <w:rPr>
          <w:noProof/>
          <w:vanish/>
        </w:rPr>
      </w:pPr>
      <w:bookmarkStart w:id="844" w:name="_Toc179780777"/>
      <w:bookmarkEnd w:id="844"/>
    </w:p>
    <w:p w14:paraId="0501D069" w14:textId="77777777" w:rsidR="007D2F7A" w:rsidRPr="008A0EE7" w:rsidRDefault="007D2F7A">
      <w:pPr>
        <w:pStyle w:val="Heading4"/>
        <w:tabs>
          <w:tab w:val="num" w:pos="7060"/>
        </w:tabs>
        <w:rPr>
          <w:noProof/>
        </w:rPr>
      </w:pPr>
      <w:bookmarkStart w:id="845" w:name="_Toc498145960"/>
      <w:bookmarkStart w:id="846" w:name="_Toc527864529"/>
      <w:bookmarkStart w:id="847" w:name="_Toc527866001"/>
      <w:bookmarkStart w:id="848" w:name="_Toc179780778"/>
      <w:r w:rsidRPr="008A0EE7">
        <w:rPr>
          <w:noProof/>
        </w:rPr>
        <w:t>Entity Identifier (ST)</w:t>
      </w:r>
      <w:bookmarkEnd w:id="845"/>
      <w:bookmarkEnd w:id="846"/>
      <w:bookmarkEnd w:id="847"/>
      <w:bookmarkEnd w:id="848"/>
    </w:p>
    <w:p w14:paraId="31A50C82" w14:textId="7E892A59"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849" w:author="Lynn Laakso" w:date="2022-09-09T15:54:00Z">
        <w:r w:rsidR="000C054D" w:rsidRPr="000C054D">
          <w:rPr>
            <w:rStyle w:val="HyperlinkText"/>
          </w:rPr>
          <w:t>HD - hierarchic designator</w:t>
        </w:r>
      </w:ins>
      <w:r>
        <w:fldChar w:fldCharType="end"/>
      </w:r>
      <w:r w:rsidRPr="008A0EE7">
        <w:rPr>
          <w:noProof/>
        </w:rPr>
        <w:t>".</w:t>
      </w:r>
    </w:p>
    <w:p w14:paraId="23DDB231" w14:textId="77777777" w:rsidR="007D2F7A" w:rsidRPr="008A0EE7" w:rsidRDefault="007D2F7A">
      <w:pPr>
        <w:pStyle w:val="Heading4"/>
        <w:tabs>
          <w:tab w:val="num" w:pos="7060"/>
        </w:tabs>
        <w:rPr>
          <w:noProof/>
        </w:rPr>
      </w:pPr>
      <w:bookmarkStart w:id="850" w:name="_Toc498145961"/>
      <w:bookmarkStart w:id="851" w:name="_Toc527864530"/>
      <w:bookmarkStart w:id="852" w:name="_Toc527866002"/>
      <w:bookmarkStart w:id="853" w:name="_Toc179780779"/>
      <w:r w:rsidRPr="008A0EE7">
        <w:rPr>
          <w:noProof/>
        </w:rPr>
        <w:t>Namespace ID (IS)</w:t>
      </w:r>
      <w:bookmarkEnd w:id="850"/>
      <w:bookmarkEnd w:id="851"/>
      <w:bookmarkEnd w:id="852"/>
      <w:bookmarkEnd w:id="853"/>
    </w:p>
    <w:p w14:paraId="0B09C8E9" w14:textId="5C8D1D72"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000C054D" w:rsidRPr="000C054D">
        <w:rPr>
          <w:rStyle w:val="HyperlinkText"/>
        </w:rPr>
        <w:t>2A.2.33.1</w:t>
      </w:r>
      <w:r>
        <w:fldChar w:fldCharType="end"/>
      </w:r>
      <w:r w:rsidRPr="008A0EE7">
        <w:rPr>
          <w:noProof/>
        </w:rPr>
        <w:t>, "</w:t>
      </w:r>
      <w:r>
        <w:fldChar w:fldCharType="begin"/>
      </w:r>
      <w:r>
        <w:instrText xml:space="preserve"> REF _Ref450698464 \h  \* MERGEFORMAT </w:instrText>
      </w:r>
      <w:r>
        <w:fldChar w:fldCharType="separate"/>
      </w:r>
      <w:ins w:id="854" w:author="Lynn Laakso" w:date="2022-09-09T15:54:00Z">
        <w:r w:rsidR="000C054D" w:rsidRPr="000C054D">
          <w:rPr>
            <w:rStyle w:val="HyperlinkText"/>
          </w:rPr>
          <w:t>Namespace ID (IS)</w:t>
        </w:r>
      </w:ins>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16D5496" w14:textId="77777777"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3" w:anchor="HL70363" w:history="1">
        <w:r w:rsidRPr="008A0EE7">
          <w:rPr>
            <w:rStyle w:val="HyperlinkText"/>
            <w:noProof/>
          </w:rPr>
          <w:t>User-defined Table 0</w:t>
        </w:r>
        <w:bookmarkStart w:id="855" w:name="_Hlt487443496"/>
        <w:r w:rsidRPr="008A0EE7">
          <w:rPr>
            <w:rStyle w:val="HyperlinkText"/>
            <w:noProof/>
          </w:rPr>
          <w:t>3</w:t>
        </w:r>
        <w:bookmarkEnd w:id="855"/>
        <w:r w:rsidRPr="008A0EE7">
          <w:rPr>
            <w:rStyle w:val="HyperlinkText"/>
            <w:noProof/>
          </w:rPr>
          <w:t>63 – Assigning Authority</w:t>
        </w:r>
      </w:hyperlink>
      <w:r w:rsidRPr="008A0EE7">
        <w:rPr>
          <w:noProof/>
        </w:rPr>
        <w:t xml:space="preserve"> for suggested values.</w:t>
      </w:r>
    </w:p>
    <w:p w14:paraId="2A52ABFA"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409C531D" w14:textId="77777777" w:rsidR="007D2F7A" w:rsidRPr="008A0EE7" w:rsidRDefault="007D2F7A">
      <w:pPr>
        <w:pStyle w:val="Note"/>
        <w:keepNext/>
        <w:rPr>
          <w:noProof/>
        </w:rPr>
      </w:pPr>
      <w:r w:rsidRPr="008A0EE7">
        <w:rPr>
          <w:noProof/>
        </w:rPr>
        <w:t xml:space="preserve">By site agreement, implementers may continue to use </w:t>
      </w:r>
      <w:hyperlink r:id="rId84" w:anchor="HL70300" w:history="1">
        <w:r w:rsidRPr="008A0EE7">
          <w:rPr>
            <w:noProof/>
          </w:rPr>
          <w:t>User-defined Table 03</w:t>
        </w:r>
        <w:bookmarkStart w:id="856" w:name="_Hlt478367385"/>
        <w:r w:rsidRPr="008A0EE7">
          <w:rPr>
            <w:noProof/>
          </w:rPr>
          <w:t>0</w:t>
        </w:r>
        <w:bookmarkEnd w:id="856"/>
        <w:r w:rsidRPr="008A0EE7">
          <w:rPr>
            <w:noProof/>
          </w:rPr>
          <w:t>0 – Namespace ID</w:t>
        </w:r>
      </w:hyperlink>
      <w:r w:rsidRPr="008A0EE7">
        <w:rPr>
          <w:noProof/>
        </w:rPr>
        <w:t xml:space="preserve"> for the first component</w:t>
      </w:r>
    </w:p>
    <w:p w14:paraId="482D4957" w14:textId="77777777" w:rsidR="007D2F7A" w:rsidRPr="008A0EE7" w:rsidRDefault="007D2F7A">
      <w:pPr>
        <w:pStyle w:val="Heading4"/>
        <w:tabs>
          <w:tab w:val="num" w:pos="7060"/>
        </w:tabs>
        <w:rPr>
          <w:noProof/>
        </w:rPr>
      </w:pPr>
      <w:bookmarkStart w:id="857" w:name="_Toc498145962"/>
      <w:bookmarkStart w:id="858" w:name="_Toc527864531"/>
      <w:bookmarkStart w:id="859" w:name="_Toc527866003"/>
      <w:bookmarkStart w:id="860" w:name="_Toc179780780"/>
      <w:r w:rsidRPr="008A0EE7">
        <w:rPr>
          <w:noProof/>
        </w:rPr>
        <w:t>Universal ID (ST)</w:t>
      </w:r>
      <w:bookmarkEnd w:id="857"/>
      <w:bookmarkEnd w:id="858"/>
      <w:bookmarkEnd w:id="859"/>
      <w:bookmarkEnd w:id="860"/>
    </w:p>
    <w:p w14:paraId="0C63653A" w14:textId="26EA9CA0"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000C054D" w:rsidRPr="000C054D">
        <w:rPr>
          <w:rStyle w:val="HyperlinkText"/>
        </w:rPr>
        <w:t>2A.2.33.2</w:t>
      </w:r>
      <w:r>
        <w:fldChar w:fldCharType="end"/>
      </w:r>
      <w:r w:rsidRPr="008A0EE7">
        <w:rPr>
          <w:noProof/>
        </w:rPr>
        <w:t>, "</w:t>
      </w:r>
      <w:r>
        <w:fldChar w:fldCharType="begin"/>
      </w:r>
      <w:r>
        <w:instrText xml:space="preserve"> REF _Ref450698656 \h  \* MERGEFORMAT </w:instrText>
      </w:r>
      <w:r>
        <w:fldChar w:fldCharType="separate"/>
      </w:r>
      <w:ins w:id="861" w:author="Lynn Laakso" w:date="2022-09-09T15:54:00Z">
        <w:r w:rsidR="000C054D" w:rsidRPr="000C054D">
          <w:rPr>
            <w:rStyle w:val="HyperlinkText"/>
          </w:rPr>
          <w:t>Universal ID (ST)</w:t>
        </w:r>
      </w:ins>
      <w:r>
        <w:fldChar w:fldCharType="end"/>
      </w:r>
      <w:r w:rsidRPr="008A0EE7">
        <w:rPr>
          <w:noProof/>
        </w:rPr>
        <w:t>" for definition.</w:t>
      </w:r>
    </w:p>
    <w:p w14:paraId="5C2F14A5" w14:textId="77777777" w:rsidR="007D2F7A" w:rsidRPr="008A0EE7" w:rsidRDefault="007D2F7A">
      <w:pPr>
        <w:pStyle w:val="Heading4"/>
        <w:tabs>
          <w:tab w:val="num" w:pos="7060"/>
        </w:tabs>
        <w:rPr>
          <w:noProof/>
        </w:rPr>
      </w:pPr>
      <w:bookmarkStart w:id="862" w:name="_Toc498145963"/>
      <w:bookmarkStart w:id="863" w:name="_Toc527864532"/>
      <w:bookmarkStart w:id="864" w:name="_Toc527866004"/>
      <w:bookmarkStart w:id="865" w:name="_Toc179780781"/>
      <w:r w:rsidRPr="008A0EE7">
        <w:rPr>
          <w:noProof/>
        </w:rPr>
        <w:t>Universal ID Type (ID)</w:t>
      </w:r>
      <w:bookmarkEnd w:id="862"/>
      <w:bookmarkEnd w:id="863"/>
      <w:bookmarkEnd w:id="864"/>
      <w:bookmarkEnd w:id="865"/>
    </w:p>
    <w:p w14:paraId="1537EF16" w14:textId="725E48A0" w:rsidR="007D2F7A" w:rsidRPr="008A0EE7" w:rsidRDefault="007D2F7A">
      <w:pPr>
        <w:pStyle w:val="NormalIndented"/>
        <w:rPr>
          <w:noProof/>
        </w:rPr>
      </w:pPr>
      <w:r w:rsidRPr="008A0EE7">
        <w:rPr>
          <w:noProof/>
        </w:rPr>
        <w:t xml:space="preserve">Definition: Refer to </w:t>
      </w:r>
      <w:hyperlink r:id="rId85"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000C054D" w:rsidRPr="000C054D">
        <w:rPr>
          <w:rStyle w:val="HyperlinkText"/>
        </w:rPr>
        <w:t>2A.2.33.3</w:t>
      </w:r>
      <w:r>
        <w:fldChar w:fldCharType="end"/>
      </w:r>
      <w:r w:rsidRPr="008A0EE7">
        <w:rPr>
          <w:noProof/>
        </w:rPr>
        <w:t>, "</w:t>
      </w:r>
      <w:r>
        <w:fldChar w:fldCharType="begin"/>
      </w:r>
      <w:r>
        <w:instrText xml:space="preserve"> REF _Ref370031504 \h  \* MERGEFORMAT </w:instrText>
      </w:r>
      <w:r>
        <w:fldChar w:fldCharType="separate"/>
      </w:r>
      <w:ins w:id="866" w:author="Lynn Laakso" w:date="2022-09-09T15:54:00Z">
        <w:r w:rsidR="000C054D" w:rsidRPr="000C054D">
          <w:rPr>
            <w:rStyle w:val="HyperlinkText"/>
          </w:rPr>
          <w:t>Universal ID Type (ID)</w:t>
        </w:r>
      </w:ins>
      <w:r>
        <w:fldChar w:fldCharType="end"/>
      </w:r>
      <w:r w:rsidRPr="008A0EE7">
        <w:rPr>
          <w:noProof/>
        </w:rPr>
        <w:t>," for definition.</w:t>
      </w:r>
    </w:p>
    <w:bookmarkStart w:id="867" w:name="_Ref371387274"/>
    <w:p w14:paraId="1DDBDD1C" w14:textId="77777777" w:rsidR="007D2F7A" w:rsidRPr="008A0EE7" w:rsidRDefault="007D2F7A">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68" w:name="_Ref174921"/>
      <w:bookmarkStart w:id="869" w:name="_Toc496480"/>
      <w:bookmarkStart w:id="870" w:name="_Toc524827"/>
      <w:bookmarkStart w:id="871" w:name="_Toc1802410"/>
      <w:bookmarkStart w:id="872" w:name="_Toc22448405"/>
      <w:bookmarkStart w:id="873" w:name="_Toc22697597"/>
      <w:bookmarkStart w:id="874" w:name="_Toc24273632"/>
      <w:bookmarkStart w:id="875" w:name="_Toc179780782"/>
      <w:bookmarkStart w:id="876" w:name="_Toc28953026"/>
      <w:r w:rsidRPr="008A0EE7">
        <w:rPr>
          <w:noProof/>
        </w:rPr>
        <w:t>EIP - e</w:t>
      </w:r>
      <w:r w:rsidRPr="008A0EE7">
        <w:rPr>
          <w:noProof/>
          <w:snapToGrid w:val="0"/>
        </w:rPr>
        <w:t>ntity identifier pair</w:t>
      </w:r>
      <w:bookmarkEnd w:id="868"/>
      <w:bookmarkEnd w:id="869"/>
      <w:bookmarkEnd w:id="870"/>
      <w:bookmarkEnd w:id="871"/>
      <w:bookmarkEnd w:id="872"/>
      <w:bookmarkEnd w:id="873"/>
      <w:bookmarkEnd w:id="874"/>
      <w:bookmarkEnd w:id="875"/>
      <w:bookmarkEnd w:id="876"/>
    </w:p>
    <w:p w14:paraId="16BE44E7" w14:textId="77777777" w:rsidR="007D2F7A" w:rsidRPr="008A0EE7" w:rsidRDefault="007D2F7A">
      <w:pPr>
        <w:pStyle w:val="ComponentTableCaption"/>
        <w:rPr>
          <w:noProof/>
        </w:rPr>
      </w:pPr>
      <w:bookmarkStart w:id="877"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7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A6E2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66219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2294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B0E11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EB70AD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26AB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9D64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1ED9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8484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CB8B6" w14:textId="77777777" w:rsidR="007D2F7A" w:rsidRPr="008A0EE7" w:rsidRDefault="007D2F7A">
            <w:pPr>
              <w:pStyle w:val="ComponentTableHeader"/>
              <w:rPr>
                <w:noProof/>
              </w:rPr>
            </w:pPr>
            <w:r w:rsidRPr="008A0EE7">
              <w:rPr>
                <w:noProof/>
              </w:rPr>
              <w:t>SEC.REF.</w:t>
            </w:r>
          </w:p>
        </w:tc>
      </w:tr>
      <w:tr w:rsidR="00EC4B2D" w:rsidRPr="008A0EE7" w14:paraId="0DDFAA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EC9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BDBF0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A57506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38058"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0B4F61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4AE23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D58EE1"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9D736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4F50E8" w14:textId="1248F40F"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4309C03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97F36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86177A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E3930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F5DE8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D67DA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31B1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7540CB"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6A438C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5FD20B" w14:textId="6B5A6F3E"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6820F8F7"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53FC11E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084742D4" w14:textId="77777777" w:rsidR="007D2F7A" w:rsidRPr="008A0EE7" w:rsidRDefault="007D2F7A">
      <w:pPr>
        <w:pStyle w:val="Heading4"/>
        <w:tabs>
          <w:tab w:val="num" w:pos="7060"/>
        </w:tabs>
        <w:rPr>
          <w:noProof/>
          <w:vanish/>
        </w:rPr>
      </w:pPr>
      <w:bookmarkStart w:id="878" w:name="_Toc179780783"/>
      <w:bookmarkEnd w:id="878"/>
    </w:p>
    <w:p w14:paraId="30DB812E" w14:textId="77777777" w:rsidR="007D2F7A" w:rsidRPr="008A0EE7" w:rsidRDefault="007D2F7A">
      <w:pPr>
        <w:pStyle w:val="Heading4"/>
        <w:tabs>
          <w:tab w:val="num" w:pos="7060"/>
        </w:tabs>
        <w:rPr>
          <w:noProof/>
        </w:rPr>
      </w:pPr>
      <w:bookmarkStart w:id="879" w:name="_Toc179780784"/>
      <w:r w:rsidRPr="008A0EE7">
        <w:rPr>
          <w:noProof/>
        </w:rPr>
        <w:t>Placer Assigned Identifier (EI)</w:t>
      </w:r>
      <w:bookmarkEnd w:id="879"/>
    </w:p>
    <w:p w14:paraId="6FF78418"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05938A61" w14:textId="77777777" w:rsidR="007D2F7A" w:rsidRPr="008A0EE7" w:rsidRDefault="007D2F7A">
      <w:pPr>
        <w:pStyle w:val="NormalIndented"/>
        <w:rPr>
          <w:noProof/>
        </w:rPr>
      </w:pPr>
      <w:r w:rsidRPr="008A0EE7">
        <w:rPr>
          <w:noProof/>
        </w:rPr>
        <w:t>For example, the component might be used to convey the following:</w:t>
      </w:r>
    </w:p>
    <w:p w14:paraId="08304FE2" w14:textId="77777777" w:rsidR="007D2F7A" w:rsidRPr="008A0EE7" w:rsidRDefault="007D2F7A" w:rsidP="007D2F7A">
      <w:pPr>
        <w:pStyle w:val="List"/>
        <w:numPr>
          <w:ilvl w:val="0"/>
          <w:numId w:val="19"/>
        </w:numPr>
        <w:rPr>
          <w:noProof/>
        </w:rPr>
      </w:pPr>
      <w:r w:rsidRPr="008A0EE7">
        <w:rPr>
          <w:noProof/>
        </w:rPr>
        <w:t>placer order number of the parent order.</w:t>
      </w:r>
    </w:p>
    <w:p w14:paraId="40753DC2" w14:textId="77777777" w:rsidR="007D2F7A" w:rsidRPr="008A0EE7" w:rsidRDefault="007D2F7A" w:rsidP="004D6B43">
      <w:pPr>
        <w:pStyle w:val="List"/>
        <w:rPr>
          <w:noProof/>
        </w:rPr>
      </w:pPr>
      <w:r w:rsidRPr="008A0EE7">
        <w:rPr>
          <w:noProof/>
        </w:rPr>
        <w:t>the specimen identifier as assigned by the placer.</w:t>
      </w:r>
    </w:p>
    <w:p w14:paraId="6CCF1F34" w14:textId="77777777" w:rsidR="007D2F7A" w:rsidRPr="008A0EE7" w:rsidRDefault="007D2F7A" w:rsidP="004D6B43">
      <w:pPr>
        <w:pStyle w:val="List"/>
        <w:rPr>
          <w:noProof/>
        </w:rPr>
      </w:pPr>
      <w:r w:rsidRPr="008A0EE7">
        <w:rPr>
          <w:noProof/>
        </w:rPr>
        <w:t>a location identifier assigned (or used by) the placer.</w:t>
      </w:r>
    </w:p>
    <w:p w14:paraId="60ED0506" w14:textId="77777777" w:rsidR="007D2F7A" w:rsidRPr="008A0EE7" w:rsidRDefault="007D2F7A">
      <w:pPr>
        <w:pStyle w:val="Heading4"/>
        <w:tabs>
          <w:tab w:val="num" w:pos="7060"/>
        </w:tabs>
        <w:rPr>
          <w:noProof/>
        </w:rPr>
      </w:pPr>
      <w:bookmarkStart w:id="880" w:name="_Toc179780785"/>
      <w:r w:rsidRPr="008A0EE7">
        <w:rPr>
          <w:noProof/>
        </w:rPr>
        <w:t>Filler Assigned Identifier (EI)</w:t>
      </w:r>
      <w:bookmarkEnd w:id="880"/>
    </w:p>
    <w:p w14:paraId="7FE6B02F"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00208B0" w14:textId="77777777" w:rsidR="007D2F7A" w:rsidRPr="008A0EE7" w:rsidRDefault="007D2F7A">
      <w:pPr>
        <w:pStyle w:val="NormalIndented"/>
        <w:rPr>
          <w:noProof/>
        </w:rPr>
      </w:pPr>
      <w:r w:rsidRPr="008A0EE7">
        <w:rPr>
          <w:noProof/>
        </w:rPr>
        <w:t>For example, the component might convey the following:</w:t>
      </w:r>
    </w:p>
    <w:p w14:paraId="79142D76" w14:textId="77777777" w:rsidR="007D2F7A" w:rsidRPr="008A0EE7" w:rsidRDefault="007D2F7A" w:rsidP="007D2F7A">
      <w:pPr>
        <w:pStyle w:val="List"/>
        <w:numPr>
          <w:ilvl w:val="0"/>
          <w:numId w:val="18"/>
        </w:numPr>
        <w:rPr>
          <w:noProof/>
        </w:rPr>
      </w:pPr>
      <w:r w:rsidRPr="008A0EE7">
        <w:rPr>
          <w:noProof/>
        </w:rPr>
        <w:t>filler order number of the parent order.</w:t>
      </w:r>
    </w:p>
    <w:p w14:paraId="16210CCB" w14:textId="77777777" w:rsidR="007D2F7A" w:rsidRPr="008A0EE7" w:rsidRDefault="007D2F7A" w:rsidP="004D6B43">
      <w:pPr>
        <w:pStyle w:val="List"/>
        <w:rPr>
          <w:noProof/>
        </w:rPr>
      </w:pPr>
      <w:r w:rsidRPr="008A0EE7">
        <w:rPr>
          <w:noProof/>
        </w:rPr>
        <w:t>the specimen identifier as assigned by the filler.</w:t>
      </w:r>
    </w:p>
    <w:p w14:paraId="0CF48437" w14:textId="77777777" w:rsidR="007D2F7A" w:rsidRPr="008A0EE7" w:rsidRDefault="007D2F7A" w:rsidP="004D6B43">
      <w:pPr>
        <w:pStyle w:val="List"/>
        <w:rPr>
          <w:noProof/>
        </w:rPr>
      </w:pPr>
      <w:r w:rsidRPr="008A0EE7">
        <w:rPr>
          <w:noProof/>
        </w:rPr>
        <w:t>a location identifier assigned (or used by) the filler.</w:t>
      </w:r>
    </w:p>
    <w:bookmarkStart w:id="881" w:name="_Toc536689737"/>
    <w:p w14:paraId="1B80FBDD" w14:textId="77777777" w:rsidR="007D2F7A" w:rsidRPr="008A0EE7" w:rsidRDefault="007D2F7A">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82" w:name="_Toc28953027"/>
      <w:r w:rsidRPr="008A0EE7">
        <w:rPr>
          <w:noProof/>
        </w:rPr>
        <w:t>WITHDRAWN (ELD – error location and description)</w:t>
      </w:r>
      <w:bookmarkEnd w:id="882"/>
    </w:p>
    <w:p w14:paraId="3E4B0482"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83" w:name="_Toc179780787"/>
    <w:bookmarkEnd w:id="881"/>
    <w:bookmarkEnd w:id="883"/>
    <w:p w14:paraId="5EF8C40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84" w:name="_Ref175810"/>
      <w:bookmarkStart w:id="885" w:name="_Toc496482"/>
      <w:bookmarkStart w:id="886" w:name="_Toc524829"/>
      <w:bookmarkStart w:id="887" w:name="_Toc1802412"/>
      <w:bookmarkStart w:id="888" w:name="_Toc22448407"/>
      <w:bookmarkStart w:id="889" w:name="_Toc22697599"/>
      <w:bookmarkStart w:id="890" w:name="_Toc24273634"/>
      <w:bookmarkStart w:id="891" w:name="_Toc179780792"/>
      <w:bookmarkStart w:id="892" w:name="_Toc28953028"/>
      <w:r w:rsidRPr="008A0EE7">
        <w:rPr>
          <w:noProof/>
        </w:rPr>
        <w:t xml:space="preserve">ERL - </w:t>
      </w:r>
      <w:r w:rsidR="006E4748">
        <w:rPr>
          <w:noProof/>
        </w:rPr>
        <w:t>Message</w:t>
      </w:r>
      <w:r w:rsidR="006E4748" w:rsidRPr="008A0EE7">
        <w:rPr>
          <w:noProof/>
        </w:rPr>
        <w:t xml:space="preserve"> </w:t>
      </w:r>
      <w:r w:rsidRPr="008A0EE7">
        <w:rPr>
          <w:noProof/>
        </w:rPr>
        <w:t>location</w:t>
      </w:r>
      <w:bookmarkEnd w:id="884"/>
      <w:bookmarkEnd w:id="885"/>
      <w:bookmarkEnd w:id="886"/>
      <w:bookmarkEnd w:id="887"/>
      <w:bookmarkEnd w:id="888"/>
      <w:bookmarkEnd w:id="889"/>
      <w:bookmarkEnd w:id="890"/>
      <w:bookmarkEnd w:id="891"/>
      <w:bookmarkEnd w:id="892"/>
    </w:p>
    <w:p w14:paraId="0885CB84" w14:textId="77777777" w:rsidR="007D2F7A" w:rsidRPr="008A0EE7" w:rsidRDefault="007D2F7A">
      <w:pPr>
        <w:pStyle w:val="ComponentTableCaption"/>
        <w:rPr>
          <w:noProof/>
        </w:rPr>
      </w:pPr>
      <w:bookmarkStart w:id="893"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9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A00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DD418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2873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DDEE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2113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E330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6CAA8F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C06B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EF16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309A66" w14:textId="77777777" w:rsidR="007D2F7A" w:rsidRPr="008A0EE7" w:rsidRDefault="007D2F7A">
            <w:pPr>
              <w:pStyle w:val="ComponentTableHeader"/>
              <w:rPr>
                <w:noProof/>
              </w:rPr>
            </w:pPr>
            <w:r w:rsidRPr="008A0EE7">
              <w:rPr>
                <w:noProof/>
              </w:rPr>
              <w:t>SEC.REF.</w:t>
            </w:r>
          </w:p>
        </w:tc>
      </w:tr>
      <w:tr w:rsidR="00EC4B2D" w:rsidRPr="008A0EE7" w14:paraId="3C7129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34B38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CD87C64"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828D83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1FB0E7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767DC2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7693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045CB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186628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339E7" w14:textId="1BC24D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5BCA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44E6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4610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F1A1A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6CD3855E"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09B0511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C23FF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E0AC1"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478F5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CA8FD" w14:textId="6809E02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948F0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81D7F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474FF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73E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B5CE05"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8AD72E1"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1CEC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9C0915"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1522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D3BB8" w14:textId="3F87562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B72A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3FB64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D4139E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56566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D3CF227"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62282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257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AFC62"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73F12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968D4B" w14:textId="322BB30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26E1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F6ED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AC334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715E9"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650688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5C7F26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ABBC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4EF56"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E0E8B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C8FD6" w14:textId="432D48B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7E7EC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A8C6A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5D8DC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B8F84A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6BDFA01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7D0DE5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91EDB2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92F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742B13B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9F78BE" w14:textId="4F3194E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675DAFA1"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0278F6E"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58B61D91" w14:textId="77777777" w:rsidR="007D2F7A" w:rsidRPr="008A0EE7" w:rsidRDefault="007D2F7A">
      <w:pPr>
        <w:pStyle w:val="Heading4"/>
        <w:tabs>
          <w:tab w:val="num" w:pos="7060"/>
        </w:tabs>
        <w:rPr>
          <w:noProof/>
          <w:vanish/>
        </w:rPr>
      </w:pPr>
      <w:bookmarkStart w:id="894" w:name="_Toc179780793"/>
      <w:bookmarkEnd w:id="894"/>
    </w:p>
    <w:p w14:paraId="5D991CC4" w14:textId="77777777" w:rsidR="007D2F7A" w:rsidRPr="008A0EE7" w:rsidRDefault="007D2F7A">
      <w:pPr>
        <w:pStyle w:val="Heading4"/>
        <w:tabs>
          <w:tab w:val="num" w:pos="7060"/>
        </w:tabs>
        <w:rPr>
          <w:noProof/>
        </w:rPr>
      </w:pPr>
      <w:bookmarkStart w:id="895" w:name="_Toc179780794"/>
      <w:r w:rsidRPr="008A0EE7">
        <w:rPr>
          <w:noProof/>
        </w:rPr>
        <w:t>Segment ID (ST)</w:t>
      </w:r>
      <w:bookmarkEnd w:id="895"/>
    </w:p>
    <w:p w14:paraId="55F163EB" w14:textId="77777777" w:rsidR="007D2F7A" w:rsidRPr="008A0EE7" w:rsidRDefault="007D2F7A">
      <w:pPr>
        <w:pStyle w:val="NormalIndented"/>
        <w:rPr>
          <w:noProof/>
        </w:rPr>
      </w:pPr>
      <w:r w:rsidRPr="008A0EE7">
        <w:rPr>
          <w:noProof/>
        </w:rPr>
        <w:t>Definition: Specifies the 3-letter name for the segment.</w:t>
      </w:r>
    </w:p>
    <w:p w14:paraId="28930A9C" w14:textId="77777777" w:rsidR="007D2F7A" w:rsidRPr="008A0EE7" w:rsidRDefault="007D2F7A">
      <w:pPr>
        <w:pStyle w:val="Heading4"/>
        <w:tabs>
          <w:tab w:val="num" w:pos="7060"/>
        </w:tabs>
        <w:rPr>
          <w:noProof/>
        </w:rPr>
      </w:pPr>
      <w:bookmarkStart w:id="896" w:name="_Toc179780795"/>
      <w:r w:rsidRPr="008A0EE7">
        <w:rPr>
          <w:noProof/>
        </w:rPr>
        <w:t>Segment Sequence (</w:t>
      </w:r>
      <w:r w:rsidR="0074398F">
        <w:rPr>
          <w:noProof/>
        </w:rPr>
        <w:t>SI</w:t>
      </w:r>
      <w:r w:rsidRPr="008A0EE7">
        <w:rPr>
          <w:noProof/>
        </w:rPr>
        <w:t>)</w:t>
      </w:r>
      <w:bookmarkEnd w:id="896"/>
    </w:p>
    <w:p w14:paraId="2C0ACD27"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356D19C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35829B25" w14:textId="77777777" w:rsidR="007D2F7A" w:rsidRPr="008A0EE7" w:rsidRDefault="007D2F7A">
      <w:pPr>
        <w:pStyle w:val="Heading4"/>
        <w:tabs>
          <w:tab w:val="num" w:pos="7060"/>
        </w:tabs>
        <w:rPr>
          <w:noProof/>
        </w:rPr>
      </w:pPr>
      <w:bookmarkStart w:id="897" w:name="_Toc179780796"/>
      <w:r w:rsidRPr="008A0EE7">
        <w:rPr>
          <w:noProof/>
        </w:rPr>
        <w:t>Field Position (</w:t>
      </w:r>
      <w:r w:rsidR="0074398F">
        <w:rPr>
          <w:noProof/>
        </w:rPr>
        <w:t>SI</w:t>
      </w:r>
      <w:r w:rsidRPr="008A0EE7">
        <w:rPr>
          <w:noProof/>
        </w:rPr>
        <w:t>)</w:t>
      </w:r>
      <w:bookmarkEnd w:id="897"/>
    </w:p>
    <w:p w14:paraId="6E86A897" w14:textId="77777777"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This field is conditionally required, when Component Number (ERL-5) is populated.</w:t>
      </w:r>
      <w:r w:rsidRPr="008A0EE7">
        <w:rPr>
          <w:noProof/>
        </w:rPr>
        <w:t>.</w:t>
      </w:r>
      <w:r w:rsidR="0074398F">
        <w:rPr>
          <w:noProof/>
        </w:rPr>
        <w:t xml:space="preserve"> </w:t>
      </w:r>
    </w:p>
    <w:p w14:paraId="3EFE9401" w14:textId="77777777" w:rsidR="007D2F7A" w:rsidRPr="008A0EE7" w:rsidRDefault="007D2F7A">
      <w:pPr>
        <w:pStyle w:val="Heading4"/>
        <w:tabs>
          <w:tab w:val="num" w:pos="7060"/>
        </w:tabs>
        <w:rPr>
          <w:noProof/>
        </w:rPr>
      </w:pPr>
      <w:bookmarkStart w:id="898" w:name="_Toc179780797"/>
      <w:r w:rsidRPr="008A0EE7">
        <w:rPr>
          <w:noProof/>
        </w:rPr>
        <w:t>Field Repetition (</w:t>
      </w:r>
      <w:r w:rsidR="0074398F">
        <w:rPr>
          <w:noProof/>
        </w:rPr>
        <w:t>SI</w:t>
      </w:r>
      <w:r w:rsidRPr="008A0EE7">
        <w:rPr>
          <w:noProof/>
        </w:rPr>
        <w:t>)</w:t>
      </w:r>
      <w:bookmarkEnd w:id="898"/>
    </w:p>
    <w:p w14:paraId="4780BA9D"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083E11E" w14:textId="77777777" w:rsidR="007D2F7A" w:rsidRPr="008A0EE7" w:rsidRDefault="007D2F7A">
      <w:pPr>
        <w:pStyle w:val="Heading4"/>
        <w:tabs>
          <w:tab w:val="num" w:pos="7060"/>
        </w:tabs>
        <w:rPr>
          <w:noProof/>
        </w:rPr>
      </w:pPr>
      <w:bookmarkStart w:id="899" w:name="_Toc179780798"/>
      <w:r w:rsidRPr="008A0EE7">
        <w:rPr>
          <w:noProof/>
        </w:rPr>
        <w:t>Component Number (</w:t>
      </w:r>
      <w:r w:rsidR="0074398F">
        <w:rPr>
          <w:noProof/>
        </w:rPr>
        <w:t>SI</w:t>
      </w:r>
      <w:r w:rsidRPr="008A0EE7">
        <w:rPr>
          <w:noProof/>
        </w:rPr>
        <w:t>)</w:t>
      </w:r>
      <w:bookmarkEnd w:id="899"/>
    </w:p>
    <w:p w14:paraId="4E600BB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55AD96A9" w14:textId="77777777" w:rsidR="007D2F7A" w:rsidRPr="008A0EE7" w:rsidRDefault="007D2F7A">
      <w:pPr>
        <w:pStyle w:val="Heading4"/>
        <w:tabs>
          <w:tab w:val="num" w:pos="7060"/>
        </w:tabs>
        <w:rPr>
          <w:noProof/>
        </w:rPr>
      </w:pPr>
      <w:bookmarkStart w:id="900" w:name="_Toc179780799"/>
      <w:r w:rsidRPr="008A0EE7">
        <w:rPr>
          <w:noProof/>
        </w:rPr>
        <w:t>Sub-Component Number (</w:t>
      </w:r>
      <w:r w:rsidR="0074398F">
        <w:rPr>
          <w:noProof/>
        </w:rPr>
        <w:t>SI</w:t>
      </w:r>
      <w:r w:rsidRPr="008A0EE7">
        <w:rPr>
          <w:noProof/>
        </w:rPr>
        <w:t>)</w:t>
      </w:r>
      <w:bookmarkEnd w:id="900"/>
    </w:p>
    <w:p w14:paraId="7F79B9EA"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BDE551E"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901" w:name="_Ref485523793"/>
      <w:bookmarkStart w:id="902" w:name="_Toc498145964"/>
      <w:bookmarkStart w:id="903" w:name="_Toc527864533"/>
      <w:bookmarkStart w:id="904" w:name="_Toc527866005"/>
      <w:bookmarkStart w:id="905" w:name="_Toc528481886"/>
      <w:bookmarkStart w:id="906" w:name="_Toc528482391"/>
      <w:bookmarkStart w:id="907" w:name="_Toc528482690"/>
      <w:bookmarkStart w:id="908" w:name="_Toc528482815"/>
      <w:bookmarkStart w:id="909" w:name="_Toc528486123"/>
      <w:bookmarkStart w:id="910" w:name="_Toc536689738"/>
      <w:bookmarkStart w:id="911" w:name="_Toc496483"/>
      <w:bookmarkStart w:id="912" w:name="_Toc524830"/>
      <w:bookmarkStart w:id="913" w:name="_Toc1802413"/>
      <w:bookmarkStart w:id="914" w:name="_Toc22448408"/>
      <w:bookmarkStart w:id="915" w:name="_Toc22697600"/>
      <w:bookmarkStart w:id="916" w:name="_Toc24273635"/>
      <w:bookmarkStart w:id="917" w:name="_Toc179780800"/>
      <w:bookmarkStart w:id="918" w:name="_Toc28953029"/>
      <w:r w:rsidRPr="008A0EE7">
        <w:rPr>
          <w:noProof/>
        </w:rPr>
        <w:t>FC - financial class</w:t>
      </w:r>
      <w:bookmarkEnd w:id="867"/>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14:paraId="1B745DB5" w14:textId="77777777" w:rsidR="007D2F7A" w:rsidRPr="008A0EE7" w:rsidRDefault="007D2F7A">
      <w:pPr>
        <w:pStyle w:val="ComponentTableCaption"/>
        <w:rPr>
          <w:noProof/>
        </w:rPr>
      </w:pPr>
      <w:bookmarkStart w:id="919"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9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E79A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3B9B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C2D6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B1CF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29E5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307F7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95C8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43382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E18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84E7D3" w14:textId="77777777" w:rsidR="007D2F7A" w:rsidRPr="008A0EE7" w:rsidRDefault="007D2F7A">
            <w:pPr>
              <w:pStyle w:val="ComponentTableHeader"/>
              <w:rPr>
                <w:b w:val="0"/>
                <w:noProof/>
              </w:rPr>
            </w:pPr>
            <w:r w:rsidRPr="008A0EE7">
              <w:rPr>
                <w:noProof/>
              </w:rPr>
              <w:t>SEC.REF.</w:t>
            </w:r>
          </w:p>
        </w:tc>
      </w:tr>
      <w:tr w:rsidR="00EC4B2D" w:rsidRPr="008A0EE7" w14:paraId="1A599D5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14E84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31207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B6591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843FC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D8FF4F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B54D44" w14:textId="77777777" w:rsidR="007D2F7A" w:rsidRPr="008A0EE7" w:rsidRDefault="00000000">
            <w:pPr>
              <w:pStyle w:val="ComponentTableBody"/>
              <w:rPr>
                <w:noProof/>
              </w:rPr>
            </w:pPr>
            <w:hyperlink r:id="rId86"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46229FB"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54F15A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A3625EC" w14:textId="77040B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4C4F55A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AF5B47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F1963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1260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FEC2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6E2F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0EA7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44C33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7F02D7F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252D80" w14:textId="25BD02D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1A95AC74" w14:textId="77777777" w:rsidR="007D2F7A" w:rsidRPr="008A0EE7" w:rsidRDefault="007D2F7A">
      <w:pPr>
        <w:pStyle w:val="Heading4"/>
        <w:tabs>
          <w:tab w:val="num" w:pos="7060"/>
        </w:tabs>
        <w:rPr>
          <w:noProof/>
          <w:vanish/>
        </w:rPr>
      </w:pPr>
      <w:bookmarkStart w:id="920" w:name="_Toc179780801"/>
      <w:bookmarkEnd w:id="920"/>
    </w:p>
    <w:p w14:paraId="7B05AE3C" w14:textId="77777777" w:rsidR="007D2F7A" w:rsidRPr="008A0EE7" w:rsidRDefault="007D2F7A">
      <w:pPr>
        <w:pStyle w:val="Heading4"/>
        <w:tabs>
          <w:tab w:val="num" w:pos="7060"/>
        </w:tabs>
        <w:rPr>
          <w:noProof/>
        </w:rPr>
      </w:pPr>
      <w:bookmarkStart w:id="921" w:name="_Toc498145965"/>
      <w:bookmarkStart w:id="922" w:name="_Toc527864534"/>
      <w:bookmarkStart w:id="923" w:name="_Toc527866006"/>
      <w:bookmarkStart w:id="924" w:name="_Toc179780802"/>
      <w:r w:rsidRPr="008A0EE7">
        <w:rPr>
          <w:noProof/>
        </w:rPr>
        <w:t>Financial Class Code (</w:t>
      </w:r>
      <w:bookmarkEnd w:id="921"/>
      <w:bookmarkEnd w:id="922"/>
      <w:bookmarkEnd w:id="923"/>
      <w:bookmarkEnd w:id="924"/>
      <w:r w:rsidRPr="008A0EE7">
        <w:rPr>
          <w:noProof/>
        </w:rPr>
        <w:t>CWE)</w:t>
      </w:r>
    </w:p>
    <w:p w14:paraId="23FA3AAB" w14:textId="77777777" w:rsidR="007D2F7A" w:rsidRPr="008A0EE7" w:rsidRDefault="007D2F7A">
      <w:pPr>
        <w:pStyle w:val="NormalIndented"/>
        <w:rPr>
          <w:noProof/>
        </w:rPr>
      </w:pPr>
      <w:r w:rsidRPr="008A0EE7">
        <w:rPr>
          <w:noProof/>
        </w:rPr>
        <w:t xml:space="preserve">Definition: This component contains </w:t>
      </w:r>
      <w:bookmarkStart w:id="925" w:name="_Toc346777024"/>
      <w:bookmarkStart w:id="926" w:name="_Toc346777061"/>
      <w:bookmarkStart w:id="927" w:name="_Toc348245497"/>
      <w:bookmarkStart w:id="928" w:name="_Toc348245567"/>
      <w:bookmarkStart w:id="929" w:name="_Toc348259082"/>
      <w:bookmarkStart w:id="930" w:name="_Toc348340236"/>
      <w:bookmarkEnd w:id="925"/>
      <w:bookmarkEnd w:id="926"/>
      <w:bookmarkEnd w:id="927"/>
      <w:bookmarkEnd w:id="928"/>
      <w:bookmarkEnd w:id="929"/>
      <w:bookmarkEnd w:id="930"/>
      <w:r w:rsidRPr="008A0EE7">
        <w:rPr>
          <w:noProof/>
        </w:rPr>
        <w:t xml:space="preserve">the financial class assigned to a person. </w:t>
      </w:r>
      <w:hyperlink r:id="rId87"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1A98A29" w14:textId="77777777" w:rsidR="007D2F7A" w:rsidRPr="008A0EE7" w:rsidRDefault="007D2F7A">
      <w:pPr>
        <w:pStyle w:val="Heading4"/>
        <w:tabs>
          <w:tab w:val="num" w:pos="7060"/>
        </w:tabs>
        <w:rPr>
          <w:noProof/>
        </w:rPr>
      </w:pPr>
      <w:bookmarkStart w:id="931" w:name="_Toc498145966"/>
      <w:bookmarkStart w:id="932" w:name="_Toc527864535"/>
      <w:bookmarkStart w:id="933" w:name="_Toc527866007"/>
      <w:bookmarkStart w:id="934" w:name="_Toc179780803"/>
      <w:r w:rsidRPr="008A0EE7">
        <w:rPr>
          <w:noProof/>
        </w:rPr>
        <w:t>Effective Date (DTM)</w:t>
      </w:r>
      <w:bookmarkEnd w:id="931"/>
      <w:bookmarkEnd w:id="932"/>
      <w:bookmarkEnd w:id="933"/>
      <w:bookmarkEnd w:id="934"/>
    </w:p>
    <w:p w14:paraId="70263124"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935" w:name="_FN_-_family_name"/>
    <w:bookmarkStart w:id="936" w:name="_Ref478359888"/>
    <w:bookmarkEnd w:id="935"/>
    <w:p w14:paraId="043821A6" w14:textId="77777777" w:rsidR="007D2F7A" w:rsidRPr="008A0EE7" w:rsidRDefault="007D2F7A">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937" w:name="_Ref484942591"/>
      <w:bookmarkStart w:id="938" w:name="_Toc498145967"/>
      <w:bookmarkStart w:id="939" w:name="_Toc527864536"/>
      <w:bookmarkStart w:id="940" w:name="_Toc527866008"/>
      <w:bookmarkStart w:id="941" w:name="_Toc528481887"/>
      <w:bookmarkStart w:id="942" w:name="_Toc528482392"/>
      <w:bookmarkStart w:id="943" w:name="_Toc528482691"/>
      <w:bookmarkStart w:id="944" w:name="_Toc528482816"/>
      <w:bookmarkStart w:id="945" w:name="_Toc528486124"/>
      <w:bookmarkStart w:id="946" w:name="_Toc536689739"/>
      <w:bookmarkStart w:id="947" w:name="_Toc496484"/>
      <w:bookmarkStart w:id="948" w:name="_Toc524831"/>
      <w:bookmarkStart w:id="949" w:name="_Toc1802414"/>
      <w:bookmarkStart w:id="950" w:name="_Toc22448409"/>
      <w:bookmarkStart w:id="951" w:name="_Toc22697601"/>
      <w:bookmarkStart w:id="952" w:name="_Toc24273636"/>
      <w:bookmarkStart w:id="953" w:name="_Toc179780804"/>
      <w:bookmarkStart w:id="954" w:name="_Toc28953030"/>
      <w:r w:rsidRPr="008A0EE7">
        <w:rPr>
          <w:noProof/>
        </w:rPr>
        <w:t>FN - family name</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786FA29C" w14:textId="77777777" w:rsidR="007D2F7A" w:rsidRPr="008A0EE7" w:rsidRDefault="007D2F7A">
      <w:pPr>
        <w:pStyle w:val="ComponentTableCaption"/>
        <w:rPr>
          <w:noProof/>
        </w:rPr>
      </w:pPr>
      <w:bookmarkStart w:id="955"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95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5FF1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DBE3B8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FF53E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41D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3513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407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D9A0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F860E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AA978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939FA2" w14:textId="77777777" w:rsidR="007D2F7A" w:rsidRPr="008A0EE7" w:rsidRDefault="007D2F7A">
            <w:pPr>
              <w:pStyle w:val="ComponentTableHeader"/>
              <w:rPr>
                <w:b w:val="0"/>
                <w:noProof/>
              </w:rPr>
            </w:pPr>
            <w:r w:rsidRPr="008A0EE7">
              <w:rPr>
                <w:noProof/>
              </w:rPr>
              <w:t>SEC.REF.</w:t>
            </w:r>
          </w:p>
        </w:tc>
      </w:tr>
      <w:tr w:rsidR="00EC4B2D" w:rsidRPr="008A0EE7" w14:paraId="029DF9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B7179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0FDE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C6AAE9"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D976E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7FDDB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990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E86BBF"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487A4DF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0DAC76" w14:textId="39B94E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0A1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7558F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E26A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1C83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EE2F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A34D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C4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7ED1E"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C709D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8869A" w14:textId="10763B6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A6D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2B355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6AA5A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4F1E7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6517E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5F531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0329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68F572"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389CF6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9CD511" w14:textId="75BE71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BE012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1074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6110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2C2C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879A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4A4E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B89F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C555FA"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437FFF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C27D0" w14:textId="4D2DDE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3751A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21857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070A130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88C37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21C08B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2AE8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BA73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F75CFF"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00B791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5A26E" w14:textId="03704A6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E8A2D40"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65F69AE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40A22770" w14:textId="77777777" w:rsidR="007D2F7A" w:rsidRPr="008A0EE7" w:rsidRDefault="007D2F7A">
      <w:pPr>
        <w:pStyle w:val="Heading4"/>
        <w:tabs>
          <w:tab w:val="num" w:pos="7060"/>
        </w:tabs>
        <w:rPr>
          <w:noProof/>
          <w:vanish/>
        </w:rPr>
      </w:pPr>
      <w:bookmarkStart w:id="956" w:name="_Toc179780805"/>
      <w:bookmarkEnd w:id="956"/>
    </w:p>
    <w:p w14:paraId="27CFD1CD" w14:textId="77777777" w:rsidR="007D2F7A" w:rsidRPr="008A0EE7" w:rsidRDefault="007D2F7A">
      <w:pPr>
        <w:pStyle w:val="Heading4"/>
        <w:tabs>
          <w:tab w:val="num" w:pos="7060"/>
        </w:tabs>
        <w:rPr>
          <w:noProof/>
        </w:rPr>
      </w:pPr>
      <w:bookmarkStart w:id="957" w:name="_Toc498145968"/>
      <w:bookmarkStart w:id="958" w:name="_Toc527864537"/>
      <w:bookmarkStart w:id="959" w:name="_Toc527866009"/>
      <w:bookmarkStart w:id="960" w:name="_Toc179780806"/>
      <w:r w:rsidRPr="008A0EE7">
        <w:rPr>
          <w:noProof/>
        </w:rPr>
        <w:t>Surname (ST)</w:t>
      </w:r>
      <w:bookmarkEnd w:id="957"/>
      <w:bookmarkEnd w:id="958"/>
      <w:bookmarkEnd w:id="959"/>
      <w:bookmarkEnd w:id="960"/>
    </w:p>
    <w:p w14:paraId="6AB05E57"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0B202AA4" w14:textId="77777777" w:rsidR="007D2F7A" w:rsidRPr="008A0EE7" w:rsidRDefault="007D2F7A">
      <w:pPr>
        <w:pStyle w:val="Heading4"/>
        <w:tabs>
          <w:tab w:val="num" w:pos="7060"/>
        </w:tabs>
        <w:rPr>
          <w:noProof/>
        </w:rPr>
      </w:pPr>
      <w:bookmarkStart w:id="961" w:name="_Toc498145969"/>
      <w:bookmarkStart w:id="962" w:name="_Toc527864538"/>
      <w:bookmarkStart w:id="963" w:name="_Toc527866010"/>
      <w:bookmarkStart w:id="964" w:name="_Toc179780807"/>
      <w:r w:rsidRPr="008A0EE7">
        <w:rPr>
          <w:noProof/>
        </w:rPr>
        <w:t>Own Surname Prefix (ST)</w:t>
      </w:r>
      <w:bookmarkEnd w:id="961"/>
      <w:bookmarkEnd w:id="962"/>
      <w:bookmarkEnd w:id="963"/>
      <w:bookmarkEnd w:id="964"/>
    </w:p>
    <w:p w14:paraId="6C1092CB"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52DC5EF2"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B3344A6" w14:textId="77777777" w:rsidR="007D2F7A" w:rsidRPr="008A0EE7" w:rsidRDefault="007D2F7A">
      <w:pPr>
        <w:pStyle w:val="Heading4"/>
        <w:tabs>
          <w:tab w:val="num" w:pos="7060"/>
        </w:tabs>
        <w:rPr>
          <w:noProof/>
        </w:rPr>
      </w:pPr>
      <w:bookmarkStart w:id="965" w:name="_Toc498145970"/>
      <w:bookmarkStart w:id="966" w:name="_Toc527864539"/>
      <w:bookmarkStart w:id="967" w:name="_Toc527866011"/>
      <w:bookmarkStart w:id="968" w:name="_Toc179780808"/>
      <w:r w:rsidRPr="008A0EE7">
        <w:rPr>
          <w:noProof/>
        </w:rPr>
        <w:lastRenderedPageBreak/>
        <w:t>Own Surname (ST)</w:t>
      </w:r>
      <w:bookmarkEnd w:id="965"/>
      <w:bookmarkEnd w:id="966"/>
      <w:bookmarkEnd w:id="967"/>
      <w:bookmarkEnd w:id="968"/>
    </w:p>
    <w:p w14:paraId="28DD933C"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5766333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06C8D88C" w14:textId="77777777" w:rsidR="007D2F7A" w:rsidRPr="008A0EE7" w:rsidRDefault="007D2F7A">
      <w:pPr>
        <w:pStyle w:val="Heading4"/>
        <w:tabs>
          <w:tab w:val="num" w:pos="7060"/>
        </w:tabs>
        <w:rPr>
          <w:noProof/>
        </w:rPr>
      </w:pPr>
      <w:bookmarkStart w:id="969" w:name="_Toc498145971"/>
      <w:bookmarkStart w:id="970" w:name="_Toc527864540"/>
      <w:bookmarkStart w:id="971" w:name="_Toc527866012"/>
      <w:bookmarkStart w:id="972" w:name="_Toc179780809"/>
      <w:r w:rsidRPr="008A0EE7">
        <w:rPr>
          <w:noProof/>
        </w:rPr>
        <w:t>Surname Prefix from Partner/Spouse (ST)</w:t>
      </w:r>
      <w:bookmarkEnd w:id="969"/>
      <w:bookmarkEnd w:id="970"/>
      <w:bookmarkEnd w:id="971"/>
      <w:bookmarkEnd w:id="972"/>
    </w:p>
    <w:p w14:paraId="62283279"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252DF7"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C6126B0" w14:textId="77777777" w:rsidR="007D2F7A" w:rsidRPr="008A0EE7" w:rsidRDefault="007D2F7A">
      <w:pPr>
        <w:pStyle w:val="Heading4"/>
        <w:tabs>
          <w:tab w:val="num" w:pos="7060"/>
        </w:tabs>
        <w:rPr>
          <w:noProof/>
        </w:rPr>
      </w:pPr>
      <w:bookmarkStart w:id="973" w:name="_Toc498145972"/>
      <w:bookmarkStart w:id="974" w:name="_Toc527864541"/>
      <w:bookmarkStart w:id="975" w:name="_Toc527866013"/>
      <w:bookmarkStart w:id="976" w:name="_Toc179780810"/>
      <w:r w:rsidRPr="008A0EE7">
        <w:rPr>
          <w:noProof/>
        </w:rPr>
        <w:t>Surname from Partner/Spouse (ST)</w:t>
      </w:r>
      <w:bookmarkEnd w:id="973"/>
      <w:bookmarkEnd w:id="974"/>
      <w:bookmarkEnd w:id="975"/>
      <w:bookmarkEnd w:id="976"/>
    </w:p>
    <w:p w14:paraId="5615EC21"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22107EB0"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6DD8F176" w14:textId="77777777" w:rsidR="007D2F7A" w:rsidRPr="008A0EE7" w:rsidRDefault="007D2F7A">
      <w:pPr>
        <w:pStyle w:val="Heading3"/>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77" w:name="_Ref358257624"/>
      <w:bookmarkStart w:id="978" w:name="_Toc359236019"/>
      <w:bookmarkStart w:id="979" w:name="_Toc498145973"/>
      <w:bookmarkStart w:id="980" w:name="_Toc527864542"/>
      <w:bookmarkStart w:id="981" w:name="_Toc527866014"/>
      <w:bookmarkStart w:id="982" w:name="_Toc528481888"/>
      <w:bookmarkStart w:id="983" w:name="_Toc528482393"/>
      <w:bookmarkStart w:id="984" w:name="_Toc528482692"/>
      <w:bookmarkStart w:id="985" w:name="_Toc528482817"/>
      <w:bookmarkStart w:id="986" w:name="_Toc528486125"/>
      <w:bookmarkStart w:id="987" w:name="_Toc536689740"/>
      <w:bookmarkStart w:id="988" w:name="_Toc496485"/>
      <w:bookmarkStart w:id="989" w:name="_Toc524832"/>
      <w:bookmarkStart w:id="990" w:name="_Toc1802415"/>
      <w:bookmarkStart w:id="991" w:name="_Toc22448410"/>
      <w:bookmarkStart w:id="992" w:name="_Toc22697602"/>
      <w:bookmarkStart w:id="993" w:name="_Toc24273637"/>
      <w:bookmarkStart w:id="994" w:name="_Toc179780811"/>
      <w:bookmarkStart w:id="995" w:name="_Toc28953031"/>
      <w:r w:rsidRPr="008A0EE7">
        <w:rPr>
          <w:noProof/>
        </w:rPr>
        <w:t>FT - formatted text data</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p>
    <w:p w14:paraId="36B43FAB" w14:textId="77777777" w:rsidR="007D2F7A" w:rsidRPr="008A0EE7" w:rsidRDefault="007D2F7A">
      <w:pPr>
        <w:pStyle w:val="ComponentTableCaption"/>
        <w:rPr>
          <w:noProof/>
        </w:rPr>
      </w:pPr>
      <w:bookmarkStart w:id="996"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C180F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FB4A1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255BBA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0BEB9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59494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5E2C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DFD05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47D5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D07EF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A39615" w14:textId="77777777" w:rsidR="007D2F7A" w:rsidRPr="008A0EE7" w:rsidRDefault="007D2F7A">
            <w:pPr>
              <w:pStyle w:val="ComponentTableHeader"/>
              <w:jc w:val="left"/>
              <w:rPr>
                <w:b w:val="0"/>
                <w:noProof/>
              </w:rPr>
            </w:pPr>
            <w:r w:rsidRPr="008A0EE7">
              <w:rPr>
                <w:noProof/>
              </w:rPr>
              <w:t>SEC.REF.</w:t>
            </w:r>
          </w:p>
        </w:tc>
      </w:tr>
      <w:tr w:rsidR="00C75BFC" w:rsidRPr="008A0EE7" w14:paraId="7D0C6A3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7E50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9D718F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E5287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14E900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F785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D1103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E683FA3"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05E1D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9D427D" w14:textId="77777777" w:rsidR="007D2F7A" w:rsidRPr="008A0EE7" w:rsidRDefault="007D2F7A">
            <w:pPr>
              <w:pStyle w:val="ComponentTableBody"/>
              <w:rPr>
                <w:noProof/>
              </w:rPr>
            </w:pPr>
          </w:p>
        </w:tc>
      </w:tr>
    </w:tbl>
    <w:p w14:paraId="60545BCF"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1F52F023" w14:textId="77777777" w:rsidR="007D2F7A" w:rsidRPr="008A0EE7" w:rsidRDefault="007D2F7A">
      <w:pPr>
        <w:pStyle w:val="Note"/>
        <w:rPr>
          <w:noProof/>
          <w:snapToGrid w:val="0"/>
        </w:rPr>
      </w:pPr>
      <w:r w:rsidRPr="008A0EE7">
        <w:rPr>
          <w:rStyle w:val="Strong"/>
          <w:noProof/>
        </w:rPr>
        <w:t xml:space="preserve">Maximum Length: </w:t>
      </w:r>
    </w:p>
    <w:p w14:paraId="4BD343AF"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02D869A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435A7779" w14:textId="77777777" w:rsidR="007D2F7A" w:rsidRPr="008A0EE7" w:rsidRDefault="007D2F7A">
      <w:pPr>
        <w:pStyle w:val="NormalIndented"/>
        <w:rPr>
          <w:noProof/>
        </w:rPr>
      </w:pPr>
      <w:r w:rsidRPr="008A0EE7">
        <w:rPr>
          <w:noProof/>
        </w:rPr>
        <w:t>Example:</w:t>
      </w:r>
    </w:p>
    <w:p w14:paraId="00A63933" w14:textId="77777777" w:rsidR="007D2F7A" w:rsidRPr="008A0EE7" w:rsidRDefault="007D2F7A">
      <w:pPr>
        <w:pStyle w:val="Example"/>
      </w:pPr>
      <w:r w:rsidRPr="008A0EE7">
        <w:t>|\.sp\(skip one vertical line)|</w:t>
      </w:r>
    </w:p>
    <w:p w14:paraId="03ED14A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393DE3D9" w14:textId="77777777" w:rsidR="007D2F7A" w:rsidRPr="008A0EE7" w:rsidRDefault="007D2F7A">
      <w:pPr>
        <w:pStyle w:val="NormalIndented"/>
        <w:rPr>
          <w:noProof/>
        </w:rPr>
      </w:pPr>
      <w:r w:rsidRPr="008A0EE7">
        <w:rPr>
          <w:noProof/>
        </w:rPr>
        <w:lastRenderedPageBreak/>
        <w:t>To include alternative character sets, use the appropriate escape sequence. See Chapter 2, "Control", section 2.15.9.18, "Character set" and section 2.14.9.20, "Alternate character set handling scheme".</w:t>
      </w:r>
    </w:p>
    <w:p w14:paraId="165ABC02"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1EB477C" w14:textId="77777777" w:rsidR="007D2F7A" w:rsidRPr="008A0EE7" w:rsidRDefault="007D2F7A">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97" w:name="_Ref175246"/>
      <w:bookmarkStart w:id="998" w:name="_Toc496486"/>
      <w:bookmarkStart w:id="999" w:name="_Toc524833"/>
      <w:bookmarkStart w:id="1000" w:name="_Toc1802416"/>
      <w:bookmarkStart w:id="1001" w:name="_Toc22448411"/>
      <w:bookmarkStart w:id="1002" w:name="_Toc22697603"/>
      <w:bookmarkStart w:id="1003" w:name="_Toc24273638"/>
      <w:bookmarkStart w:id="1004" w:name="_Toc179780812"/>
      <w:bookmarkStart w:id="1005" w:name="_Toc28953032"/>
      <w:r w:rsidRPr="008A0EE7">
        <w:rPr>
          <w:noProof/>
        </w:rPr>
        <w:t>GTS – general timing specification</w:t>
      </w:r>
      <w:bookmarkEnd w:id="997"/>
      <w:bookmarkEnd w:id="998"/>
      <w:bookmarkEnd w:id="999"/>
      <w:bookmarkEnd w:id="1000"/>
      <w:bookmarkEnd w:id="1001"/>
      <w:bookmarkEnd w:id="1002"/>
      <w:bookmarkEnd w:id="1003"/>
      <w:bookmarkEnd w:id="1004"/>
      <w:bookmarkEnd w:id="1005"/>
    </w:p>
    <w:p w14:paraId="2A2220B6" w14:textId="77777777" w:rsidR="007D2F7A" w:rsidRPr="008A0EE7" w:rsidRDefault="007D2F7A">
      <w:pPr>
        <w:pStyle w:val="ComponentTableCaption"/>
        <w:rPr>
          <w:noProof/>
        </w:rPr>
      </w:pPr>
      <w:bookmarkStart w:id="1006"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10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125C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4DB6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629B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017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5819E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E6D9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323BB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D29DB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CC5B0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CCC0EE" w14:textId="77777777" w:rsidR="007D2F7A" w:rsidRPr="008A0EE7" w:rsidRDefault="007D2F7A">
            <w:pPr>
              <w:pStyle w:val="ComponentTableHeader"/>
              <w:jc w:val="left"/>
              <w:rPr>
                <w:b w:val="0"/>
                <w:noProof/>
              </w:rPr>
            </w:pPr>
            <w:r w:rsidRPr="008A0EE7">
              <w:rPr>
                <w:noProof/>
              </w:rPr>
              <w:t>SEC.REF.</w:t>
            </w:r>
          </w:p>
        </w:tc>
      </w:tr>
      <w:tr w:rsidR="00C75BFC" w:rsidRPr="008A0EE7" w14:paraId="0E116F8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47F058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0308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FF3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BE4C6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2A7C14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AFA5F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57F3D17"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6D5769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D88A43C" w14:textId="77777777" w:rsidR="007D2F7A" w:rsidRPr="008A0EE7" w:rsidRDefault="007D2F7A">
            <w:pPr>
              <w:pStyle w:val="ComponentTableBody"/>
              <w:rPr>
                <w:noProof/>
              </w:rPr>
            </w:pPr>
          </w:p>
        </w:tc>
      </w:tr>
    </w:tbl>
    <w:p w14:paraId="4DF09729"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21E3E92C" w14:textId="77777777" w:rsidR="007D2F7A" w:rsidRPr="008A0EE7" w:rsidRDefault="007D2F7A" w:rsidP="007D2F7A">
      <w:pPr>
        <w:pStyle w:val="Note"/>
        <w:rPr>
          <w:rStyle w:val="Strong"/>
          <w:noProof/>
        </w:rPr>
      </w:pPr>
      <w:r w:rsidRPr="008A0EE7">
        <w:rPr>
          <w:rStyle w:val="Strong"/>
          <w:noProof/>
        </w:rPr>
        <w:t>Minimum Length: 1</w:t>
      </w:r>
    </w:p>
    <w:p w14:paraId="3F74F854"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056782F7"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6F17E60A" w14:textId="77777777" w:rsidR="007D2F7A" w:rsidRPr="008A0EE7" w:rsidRDefault="007D2F7A">
      <w:pPr>
        <w:pStyle w:val="Heading3"/>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1007" w:name="_Ref358257805"/>
      <w:bookmarkStart w:id="1008" w:name="_Toc359236020"/>
      <w:bookmarkStart w:id="1009" w:name="_Toc498145974"/>
      <w:bookmarkStart w:id="1010" w:name="_Toc527864543"/>
      <w:bookmarkStart w:id="1011" w:name="_Toc527866015"/>
      <w:bookmarkStart w:id="1012" w:name="_Toc528481889"/>
      <w:bookmarkStart w:id="1013" w:name="_Toc528482394"/>
      <w:bookmarkStart w:id="1014" w:name="_Toc528482693"/>
      <w:bookmarkStart w:id="1015" w:name="_Toc528482818"/>
      <w:bookmarkStart w:id="1016" w:name="_Toc528486126"/>
      <w:bookmarkStart w:id="1017" w:name="_Toc536689742"/>
      <w:bookmarkStart w:id="1018" w:name="_Toc496487"/>
      <w:bookmarkStart w:id="1019" w:name="_Toc524834"/>
      <w:bookmarkStart w:id="1020" w:name="_Toc1802417"/>
      <w:bookmarkStart w:id="1021" w:name="_Toc22448412"/>
      <w:bookmarkStart w:id="1022" w:name="_Toc22697604"/>
      <w:bookmarkStart w:id="1023" w:name="_Toc24273639"/>
      <w:bookmarkStart w:id="1024" w:name="_Toc179780813"/>
      <w:bookmarkStart w:id="1025" w:name="_Toc28953033"/>
      <w:r w:rsidRPr="008A0EE7">
        <w:rPr>
          <w:noProof/>
        </w:rPr>
        <w:t>HD - hierarchic designator</w:t>
      </w:r>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p>
    <w:p w14:paraId="02E10333" w14:textId="77777777" w:rsidR="007D2F7A" w:rsidRPr="008A0EE7" w:rsidRDefault="007D2F7A">
      <w:pPr>
        <w:pStyle w:val="ComponentTableCaption"/>
        <w:rPr>
          <w:noProof/>
        </w:rPr>
      </w:pPr>
      <w:bookmarkStart w:id="1026"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10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1E67B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446E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5D8B4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B5B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8AA8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E331E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FEF0A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2AF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AF2A46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98D488" w14:textId="77777777" w:rsidR="007D2F7A" w:rsidRPr="008A0EE7" w:rsidRDefault="007D2F7A">
            <w:pPr>
              <w:pStyle w:val="ComponentTableHeader"/>
              <w:rPr>
                <w:b w:val="0"/>
                <w:noProof/>
              </w:rPr>
            </w:pPr>
            <w:r w:rsidRPr="008A0EE7">
              <w:rPr>
                <w:noProof/>
              </w:rPr>
              <w:t>SEC.REF.</w:t>
            </w:r>
          </w:p>
        </w:tc>
      </w:tr>
      <w:tr w:rsidR="00EC4B2D" w:rsidRPr="008A0EE7" w14:paraId="71047A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47D5F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0F53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35D2716"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7B14F7B"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18430F6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B1D314" w14:textId="77777777" w:rsidR="007D2F7A" w:rsidRPr="008A0EE7" w:rsidRDefault="00000000">
            <w:pPr>
              <w:pStyle w:val="ComponentTableBody"/>
              <w:rPr>
                <w:noProof/>
              </w:rPr>
            </w:pPr>
            <w:hyperlink r:id="rId88"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43FB941C"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56DDAF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27581E2" w14:textId="5D1ABED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359D8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3614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F4741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993C4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AC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6447E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264A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02CABC"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A2867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18D96C" w14:textId="776430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63FDF8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C91AA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610AD52"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8D5FA3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ED824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9AC87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AE1EC42" w14:textId="77777777" w:rsidR="007D2F7A" w:rsidRPr="008A0EE7" w:rsidRDefault="00000000">
            <w:pPr>
              <w:pStyle w:val="ComponentTableBody"/>
              <w:rPr>
                <w:noProof/>
              </w:rPr>
            </w:pPr>
            <w:hyperlink r:id="rId8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8316954"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4AA2B5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087F06" w14:textId="2424CAE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2122C42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DCBB813" w14:textId="77777777"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14:paraId="1B619BAD" w14:textId="77777777" w:rsidR="007D2F7A" w:rsidRPr="008A0EE7" w:rsidRDefault="007D2F7A">
      <w:pPr>
        <w:pStyle w:val="NormalIndented"/>
        <w:rPr>
          <w:noProof/>
        </w:rPr>
      </w:pPr>
      <w:r w:rsidRPr="008A0EE7">
        <w:rPr>
          <w:noProof/>
        </w:rPr>
        <w:t xml:space="preserve">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w:t>
      </w:r>
      <w:r w:rsidRPr="008A0EE7">
        <w:rPr>
          <w:noProof/>
        </w:rPr>
        <w:lastRenderedPageBreak/>
        <w:t>location," it defines an "assigning facility". These two different uses of the HD appear in many of the extended data types.</w:t>
      </w:r>
    </w:p>
    <w:p w14:paraId="0A9E0F79"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CC43D57"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3F722F23"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1A87275C"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1027" w:name="_Ref370031349"/>
    </w:p>
    <w:p w14:paraId="4DFDBF80"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AA86B7E" w14:textId="77777777" w:rsidR="007D2F7A" w:rsidRPr="008A0EE7" w:rsidRDefault="007D2F7A">
      <w:pPr>
        <w:pStyle w:val="NormalIndented"/>
        <w:rPr>
          <w:noProof/>
        </w:rPr>
      </w:pPr>
      <w:r w:rsidRPr="008A0EE7">
        <w:rPr>
          <w:noProof/>
        </w:rPr>
        <w:t>Examples:</w:t>
      </w:r>
    </w:p>
    <w:p w14:paraId="4A307A05"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0C5E2F7" w14:textId="77777777" w:rsidR="007D2F7A" w:rsidRPr="008A0EE7" w:rsidRDefault="007D2F7A">
      <w:pPr>
        <w:pStyle w:val="Example"/>
      </w:pPr>
      <w:r w:rsidRPr="008A0EE7">
        <w:t>|^</w:t>
      </w:r>
      <w:r w:rsidRPr="008A0EE7">
        <w:rPr>
          <w:noProof w:val="0"/>
        </w:rPr>
        <w:t>2.16.840.1.113883.19</w:t>
      </w:r>
      <w:r w:rsidRPr="008A0EE7">
        <w:t>^ISO|</w:t>
      </w:r>
    </w:p>
    <w:p w14:paraId="02A0ECB5"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72A5A076" w14:textId="77777777" w:rsidR="007D2F7A" w:rsidRPr="008A0EE7" w:rsidRDefault="007D2F7A" w:rsidP="007D2F7A">
      <w:pPr>
        <w:pStyle w:val="NormalIndented"/>
        <w:rPr>
          <w:noProof/>
        </w:rPr>
      </w:pPr>
      <w:r w:rsidRPr="008A0EE7">
        <w:rPr>
          <w:noProof/>
        </w:rPr>
        <w:t>Example 2: A UUID example</w:t>
      </w:r>
    </w:p>
    <w:p w14:paraId="5709BE5D" w14:textId="77777777" w:rsidR="007D2F7A" w:rsidRPr="008A0EE7" w:rsidRDefault="007D2F7A" w:rsidP="007D2F7A">
      <w:pPr>
        <w:pStyle w:val="Example"/>
        <w:rPr>
          <w:noProof w:val="0"/>
        </w:rPr>
      </w:pPr>
      <w:r w:rsidRPr="008A0EE7">
        <w:rPr>
          <w:noProof w:val="0"/>
        </w:rPr>
        <w:t>|^478A0114-EBF0-7701-A023-6841FF05731A^UUID|</w:t>
      </w:r>
    </w:p>
    <w:p w14:paraId="2BD8CB21" w14:textId="77777777" w:rsidR="007D2F7A" w:rsidRPr="008A0EE7" w:rsidRDefault="007D2F7A">
      <w:pPr>
        <w:pStyle w:val="NormalIndented"/>
        <w:keepNext/>
        <w:rPr>
          <w:noProof/>
        </w:rPr>
      </w:pPr>
      <w:r w:rsidRPr="008A0EE7">
        <w:rPr>
          <w:noProof/>
        </w:rPr>
        <w:t>Example 3: A DNS example</w:t>
      </w:r>
    </w:p>
    <w:p w14:paraId="36F5868F" w14:textId="77777777" w:rsidR="007D2F7A" w:rsidRPr="008A0EE7" w:rsidRDefault="007D2F7A">
      <w:pPr>
        <w:pStyle w:val="Example"/>
      </w:pPr>
      <w:r w:rsidRPr="008A0EE7">
        <w:t>|^falcon.iupui.edu^DNS|</w:t>
      </w:r>
    </w:p>
    <w:p w14:paraId="0437E010" w14:textId="77777777" w:rsidR="007D2F7A" w:rsidRPr="008A0EE7" w:rsidRDefault="007D2F7A">
      <w:pPr>
        <w:pStyle w:val="NormalIndented"/>
        <w:keepNext/>
        <w:rPr>
          <w:rStyle w:val="Strong"/>
          <w:noProof/>
        </w:rPr>
      </w:pPr>
      <w:r w:rsidRPr="008A0EE7">
        <w:rPr>
          <w:rStyle w:val="Strong"/>
          <w:noProof/>
        </w:rPr>
        <w:t>Local examples:</w:t>
      </w:r>
    </w:p>
    <w:p w14:paraId="6E9B7D8E" w14:textId="77777777" w:rsidR="007D2F7A" w:rsidRPr="008A0EE7" w:rsidRDefault="007D2F7A">
      <w:pPr>
        <w:pStyle w:val="NormalIndented"/>
        <w:keepNext/>
        <w:rPr>
          <w:noProof/>
        </w:rPr>
      </w:pPr>
      <w:r w:rsidRPr="008A0EE7">
        <w:rPr>
          <w:noProof/>
        </w:rPr>
        <w:t>Example 4: Local use only: a HD that looks like an IS data type</w:t>
      </w:r>
    </w:p>
    <w:p w14:paraId="5E2CB62E" w14:textId="77777777" w:rsidR="007D2F7A" w:rsidRPr="008A0EE7" w:rsidRDefault="007D2F7A">
      <w:pPr>
        <w:pStyle w:val="Example"/>
      </w:pPr>
      <w:r w:rsidRPr="008A0EE7">
        <w:t>|LAB1|</w:t>
      </w:r>
    </w:p>
    <w:p w14:paraId="7455FDD1" w14:textId="77777777" w:rsidR="007D2F7A" w:rsidRPr="008A0EE7" w:rsidRDefault="007D2F7A">
      <w:pPr>
        <w:pStyle w:val="Example"/>
      </w:pPr>
      <w:r w:rsidRPr="008A0EE7">
        <w:t>|RX.PIMS.SystemB.KP.CA.SCA|</w:t>
      </w:r>
    </w:p>
    <w:p w14:paraId="21F7257A"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21657830" w14:textId="77777777"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4CC08C20" w14:textId="77777777" w:rsidR="007D2F7A" w:rsidRPr="008A0EE7" w:rsidRDefault="007D2F7A">
      <w:pPr>
        <w:pStyle w:val="Example"/>
      </w:pPr>
      <w:r w:rsidRPr="008A0EE7">
        <w:t>|^RX.PIMS.SystemB.CA.SCA^M|</w:t>
      </w:r>
    </w:p>
    <w:p w14:paraId="11CC746E"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0" w:anchor="HL70301" w:history="1">
        <w:r w:rsidRPr="008A0EE7">
          <w:rPr>
            <w:rStyle w:val="HyperlinkText"/>
            <w:noProof/>
          </w:rPr>
          <w:t>HL7 Table 0301 - Universal ID type</w:t>
        </w:r>
      </w:hyperlink>
      <w:r w:rsidRPr="008A0EE7">
        <w:rPr>
          <w:noProof/>
        </w:rPr>
        <w:t xml:space="preserve"> below) to identify a locally-defined identifier set. </w:t>
      </w:r>
      <w:r w:rsidRPr="008A0EE7">
        <w:rPr>
          <w:noProof/>
        </w:rPr>
        <w:lastRenderedPageBreak/>
        <w:t>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6B9B5A67"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1E81555" w14:textId="77777777" w:rsidR="007D2F7A" w:rsidRPr="008A0EE7" w:rsidRDefault="007D2F7A">
      <w:pPr>
        <w:pStyle w:val="Example"/>
      </w:pPr>
      <w:r w:rsidRPr="008A0EE7">
        <w:t>|LAB1^</w:t>
      </w:r>
      <w:r w:rsidRPr="008A0EE7">
        <w:rPr>
          <w:noProof w:val="0"/>
        </w:rPr>
        <w:t>2.16.840.1.113883.19.</w:t>
      </w:r>
      <w:r w:rsidRPr="008A0EE7">
        <w:t>1.2.3.3.4.6.7^ISO|</w:t>
      </w:r>
    </w:p>
    <w:p w14:paraId="7F8737B7"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1715F85" w14:textId="77777777" w:rsidR="007D2F7A" w:rsidRPr="008A0EE7" w:rsidRDefault="007D2F7A">
      <w:pPr>
        <w:pStyle w:val="Heading4"/>
        <w:tabs>
          <w:tab w:val="num" w:pos="7060"/>
        </w:tabs>
        <w:rPr>
          <w:noProof/>
          <w:vanish/>
        </w:rPr>
      </w:pPr>
      <w:bookmarkStart w:id="1028" w:name="_Toc179780814"/>
      <w:bookmarkEnd w:id="1028"/>
    </w:p>
    <w:p w14:paraId="756A247D" w14:textId="77777777" w:rsidR="007D2F7A" w:rsidRPr="008A0EE7" w:rsidRDefault="007D2F7A">
      <w:pPr>
        <w:pStyle w:val="Heading4"/>
        <w:tabs>
          <w:tab w:val="num" w:pos="7060"/>
        </w:tabs>
        <w:rPr>
          <w:noProof/>
        </w:rPr>
      </w:pPr>
      <w:bookmarkStart w:id="1029" w:name="_Ref450698464"/>
      <w:bookmarkStart w:id="1030" w:name="_Toc498145975"/>
      <w:bookmarkStart w:id="1031" w:name="_Toc527864544"/>
      <w:bookmarkStart w:id="1032" w:name="_Toc527866016"/>
      <w:bookmarkStart w:id="1033" w:name="_Toc179780815"/>
      <w:r w:rsidRPr="008A0EE7">
        <w:rPr>
          <w:noProof/>
        </w:rPr>
        <w:t>Namespace ID (IS)</w:t>
      </w:r>
      <w:bookmarkEnd w:id="1027"/>
      <w:bookmarkEnd w:id="1029"/>
      <w:bookmarkEnd w:id="1030"/>
      <w:bookmarkEnd w:id="1031"/>
      <w:bookmarkEnd w:id="1032"/>
      <w:bookmarkEnd w:id="1033"/>
    </w:p>
    <w:p w14:paraId="0406D1F1"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14B0B33D" w14:textId="77777777" w:rsidR="007D2F7A" w:rsidRPr="008A0EE7" w:rsidRDefault="00000000">
      <w:pPr>
        <w:pStyle w:val="NormalIndented"/>
        <w:rPr>
          <w:noProof/>
        </w:rPr>
      </w:pPr>
      <w:hyperlink r:id="rId91"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59D8F6D6" w14:textId="77777777" w:rsidR="007D2F7A" w:rsidRPr="008A0EE7" w:rsidRDefault="007D2F7A">
      <w:pPr>
        <w:pStyle w:val="Note"/>
        <w:rPr>
          <w:noProof/>
        </w:rPr>
      </w:pPr>
      <w:bookmarkStart w:id="1034" w:name="_Hlt465494178"/>
      <w:bookmarkStart w:id="1035" w:name="HL70300"/>
      <w:bookmarkEnd w:id="1034"/>
      <w:bookmarkEnd w:id="1035"/>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1036" w:name="_Ref370031431"/>
      <w:r w:rsidRPr="008A0EE7">
        <w:rPr>
          <w:noProof/>
        </w:rPr>
        <w:t>e responsible for that segment.</w:t>
      </w:r>
    </w:p>
    <w:p w14:paraId="73825B1D" w14:textId="77777777" w:rsidR="007D2F7A" w:rsidRPr="008A0EE7" w:rsidRDefault="007D2F7A">
      <w:pPr>
        <w:pStyle w:val="Heading4"/>
        <w:tabs>
          <w:tab w:val="num" w:pos="7060"/>
        </w:tabs>
        <w:rPr>
          <w:noProof/>
        </w:rPr>
      </w:pPr>
      <w:bookmarkStart w:id="1037" w:name="_Ref450698656"/>
      <w:bookmarkStart w:id="1038" w:name="_Toc498145976"/>
      <w:bookmarkStart w:id="1039" w:name="_Toc527864545"/>
      <w:bookmarkStart w:id="1040" w:name="_Toc527866017"/>
      <w:bookmarkStart w:id="1041" w:name="_Toc179780816"/>
      <w:r w:rsidRPr="008A0EE7">
        <w:rPr>
          <w:noProof/>
        </w:rPr>
        <w:t>Universal ID (ST)</w:t>
      </w:r>
      <w:bookmarkEnd w:id="1036"/>
      <w:bookmarkEnd w:id="1037"/>
      <w:bookmarkEnd w:id="1038"/>
      <w:bookmarkEnd w:id="1039"/>
      <w:bookmarkEnd w:id="1040"/>
      <w:bookmarkEnd w:id="1041"/>
    </w:p>
    <w:p w14:paraId="6AEE4C89"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52FB1E47" w14:textId="77777777"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14:paraId="06C56309" w14:textId="77777777" w:rsidR="007D2F7A" w:rsidRPr="008A0EE7" w:rsidRDefault="007D2F7A">
      <w:pPr>
        <w:pStyle w:val="Heading4"/>
        <w:tabs>
          <w:tab w:val="num" w:pos="7060"/>
        </w:tabs>
        <w:rPr>
          <w:noProof/>
        </w:rPr>
      </w:pPr>
      <w:bookmarkStart w:id="1042" w:name="_Ref370031504"/>
      <w:bookmarkStart w:id="1043" w:name="_Toc498145977"/>
      <w:bookmarkStart w:id="1044" w:name="_Toc527864546"/>
      <w:bookmarkStart w:id="1045" w:name="_Toc527866018"/>
      <w:bookmarkStart w:id="1046" w:name="_Toc179780817"/>
      <w:r w:rsidRPr="008A0EE7">
        <w:rPr>
          <w:noProof/>
        </w:rPr>
        <w:t>Universal ID Type (ID)</w:t>
      </w:r>
      <w:bookmarkEnd w:id="1042"/>
      <w:bookmarkEnd w:id="1043"/>
      <w:bookmarkEnd w:id="1044"/>
      <w:bookmarkEnd w:id="1045"/>
      <w:bookmarkEnd w:id="1046"/>
    </w:p>
    <w:p w14:paraId="5D75108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2" w:anchor="HL70301" w:history="1">
        <w:r w:rsidRPr="008A0EE7">
          <w:rPr>
            <w:rStyle w:val="HyperlinkText"/>
            <w:noProof/>
          </w:rPr>
          <w:t xml:space="preserve">HL7 Table 0301 - Universal </w:t>
        </w:r>
        <w:bookmarkStart w:id="1047" w:name="_Hlt478367615"/>
        <w:r w:rsidRPr="008A0EE7">
          <w:rPr>
            <w:rStyle w:val="HyperlinkText"/>
            <w:noProof/>
          </w:rPr>
          <w:t>I</w:t>
        </w:r>
        <w:bookmarkEnd w:id="1047"/>
        <w:r w:rsidRPr="008A0EE7">
          <w:rPr>
            <w:rStyle w:val="HyperlinkText"/>
            <w:noProof/>
          </w:rPr>
          <w:t>D type</w:t>
        </w:r>
      </w:hyperlink>
      <w:r w:rsidRPr="008A0EE7">
        <w:rPr>
          <w:noProof/>
        </w:rPr>
        <w:t xml:space="preserve"> for valid values, then the second component is a universal ID of that type.</w:t>
      </w:r>
      <w:bookmarkStart w:id="1048" w:name="HL70301"/>
      <w:bookmarkEnd w:id="1048"/>
    </w:p>
    <w:p w14:paraId="6F0911F1" w14:textId="77777777" w:rsidR="007D2F7A" w:rsidRPr="008A0EE7" w:rsidRDefault="007D2F7A">
      <w:pPr>
        <w:pStyle w:val="Heading3"/>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1049" w:name="_Ref175852"/>
      <w:bookmarkStart w:id="1050" w:name="_Toc496488"/>
      <w:bookmarkStart w:id="1051" w:name="_Toc524835"/>
      <w:bookmarkStart w:id="1052" w:name="_Toc1802418"/>
      <w:bookmarkStart w:id="1053" w:name="_Toc22448413"/>
      <w:bookmarkStart w:id="1054" w:name="_Toc22697605"/>
      <w:bookmarkStart w:id="1055" w:name="_Toc24273640"/>
      <w:bookmarkStart w:id="1056" w:name="_Toc179780818"/>
      <w:bookmarkStart w:id="1057" w:name="_Toc28953034"/>
      <w:r w:rsidRPr="008A0EE7">
        <w:rPr>
          <w:noProof/>
        </w:rPr>
        <w:t>ICD - insurance certification definition</w:t>
      </w:r>
      <w:bookmarkEnd w:id="1049"/>
      <w:bookmarkEnd w:id="1050"/>
      <w:bookmarkEnd w:id="1051"/>
      <w:bookmarkEnd w:id="1052"/>
      <w:bookmarkEnd w:id="1053"/>
      <w:bookmarkEnd w:id="1054"/>
      <w:bookmarkEnd w:id="1055"/>
      <w:bookmarkEnd w:id="1056"/>
      <w:bookmarkEnd w:id="1057"/>
    </w:p>
    <w:p w14:paraId="4A023C24" w14:textId="77777777" w:rsidR="007D2F7A" w:rsidRPr="008A0EE7" w:rsidRDefault="007D2F7A">
      <w:pPr>
        <w:pStyle w:val="ComponentTableCaption"/>
        <w:rPr>
          <w:noProof/>
        </w:rPr>
      </w:pPr>
      <w:bookmarkStart w:id="1058"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105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045A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CA19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2E12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89161D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2F0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AA9EEE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3FC6F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C126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5E495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3DAC36" w14:textId="77777777" w:rsidR="007D2F7A" w:rsidRPr="008A0EE7" w:rsidRDefault="007D2F7A">
            <w:pPr>
              <w:pStyle w:val="ComponentTableHeader"/>
              <w:rPr>
                <w:noProof/>
              </w:rPr>
            </w:pPr>
            <w:r w:rsidRPr="008A0EE7">
              <w:rPr>
                <w:noProof/>
              </w:rPr>
              <w:t>SEC.REF.</w:t>
            </w:r>
          </w:p>
        </w:tc>
      </w:tr>
      <w:tr w:rsidR="00EC4B2D" w:rsidRPr="008A0EE7" w14:paraId="43E0AC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C1C336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EBDFF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FBC4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AA4356"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E6229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9CAE236" w14:textId="77777777" w:rsidR="007D2F7A" w:rsidRPr="008A0EE7" w:rsidRDefault="00000000">
            <w:pPr>
              <w:pStyle w:val="ComponentTableBody"/>
              <w:rPr>
                <w:noProof/>
              </w:rPr>
            </w:pPr>
            <w:hyperlink r:id="rId93"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7551127"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57FCF5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23425C6E" w14:textId="6DFED908"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4360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3EAC4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63593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242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A8F2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E9A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97A18EF" w14:textId="77777777" w:rsidR="007D2F7A" w:rsidRPr="008A0EE7" w:rsidRDefault="00000000">
            <w:pPr>
              <w:pStyle w:val="ComponentTableBody"/>
              <w:rPr>
                <w:noProof/>
              </w:rPr>
            </w:pPr>
            <w:hyperlink r:id="rId94"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C1B794A"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2508FE73"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65165133" w14:textId="73C89B1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798B2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ACA32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FAE98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DCBC6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2347A4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24405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888F3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FEAACA3"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08EDAE87"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14D2532" w14:textId="3680705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8112351"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3484AC0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60C83499" w14:textId="77777777" w:rsidR="007D2F7A" w:rsidRPr="008A0EE7" w:rsidRDefault="007D2F7A">
      <w:pPr>
        <w:pStyle w:val="Heading4"/>
        <w:tabs>
          <w:tab w:val="num" w:pos="7060"/>
        </w:tabs>
        <w:rPr>
          <w:noProof/>
          <w:vanish/>
        </w:rPr>
      </w:pPr>
      <w:bookmarkStart w:id="1059" w:name="_Toc179780819"/>
      <w:bookmarkEnd w:id="1059"/>
    </w:p>
    <w:p w14:paraId="7B96CA4A" w14:textId="77777777" w:rsidR="007D2F7A" w:rsidRPr="008A0EE7" w:rsidRDefault="007D2F7A">
      <w:pPr>
        <w:pStyle w:val="Heading4"/>
        <w:tabs>
          <w:tab w:val="num" w:pos="7060"/>
        </w:tabs>
        <w:rPr>
          <w:noProof/>
        </w:rPr>
      </w:pPr>
      <w:bookmarkStart w:id="1060" w:name="_Toc179780820"/>
      <w:r w:rsidRPr="008A0EE7">
        <w:rPr>
          <w:noProof/>
          <w:snapToGrid w:val="0"/>
        </w:rPr>
        <w:t>Certification Patient Type</w:t>
      </w:r>
      <w:r w:rsidRPr="008A0EE7">
        <w:rPr>
          <w:noProof/>
        </w:rPr>
        <w:t xml:space="preserve"> (CWE)</w:t>
      </w:r>
      <w:bookmarkEnd w:id="1060"/>
    </w:p>
    <w:p w14:paraId="62DB6A9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5" w:anchor="HL70150" w:history="1">
        <w:r w:rsidRPr="008A0EE7">
          <w:rPr>
            <w:rStyle w:val="HyperlinkText"/>
            <w:noProof/>
          </w:rPr>
          <w:t>User-defined Table 01</w:t>
        </w:r>
        <w:bookmarkStart w:id="1061" w:name="_Hlt536851551"/>
        <w:r w:rsidRPr="008A0EE7">
          <w:rPr>
            <w:rStyle w:val="HyperlinkText"/>
            <w:noProof/>
          </w:rPr>
          <w:t>5</w:t>
        </w:r>
        <w:bookmarkEnd w:id="1061"/>
        <w:r w:rsidRPr="008A0EE7">
          <w:rPr>
            <w:rStyle w:val="HyperlinkText"/>
            <w:noProof/>
          </w:rPr>
          <w:t>0</w:t>
        </w:r>
        <w:bookmarkStart w:id="1062" w:name="_Hlt536851472"/>
        <w:r w:rsidRPr="008A0EE7">
          <w:rPr>
            <w:rStyle w:val="HyperlinkText"/>
            <w:noProof/>
          </w:rPr>
          <w:t xml:space="preserve"> </w:t>
        </w:r>
        <w:bookmarkEnd w:id="1062"/>
        <w:r w:rsidRPr="008A0EE7">
          <w:rPr>
            <w:rStyle w:val="HyperlinkText"/>
            <w:noProof/>
          </w:rPr>
          <w:t>- Certification patient typ</w:t>
        </w:r>
        <w:bookmarkStart w:id="1063" w:name="_Hlt33418669"/>
        <w:r w:rsidRPr="008A0EE7">
          <w:rPr>
            <w:rStyle w:val="HyperlinkText"/>
            <w:noProof/>
          </w:rPr>
          <w:t>e</w:t>
        </w:r>
        <w:bookmarkEnd w:id="1063"/>
      </w:hyperlink>
      <w:r w:rsidRPr="008A0EE7">
        <w:rPr>
          <w:noProof/>
        </w:rPr>
        <w:t xml:space="preserve"> for suggested values.</w:t>
      </w:r>
    </w:p>
    <w:p w14:paraId="16964BC7" w14:textId="77777777" w:rsidR="007D2F7A" w:rsidRPr="008A0EE7" w:rsidRDefault="007D2F7A">
      <w:pPr>
        <w:pStyle w:val="Heading4"/>
        <w:tabs>
          <w:tab w:val="num" w:pos="7060"/>
        </w:tabs>
        <w:rPr>
          <w:noProof/>
        </w:rPr>
      </w:pPr>
      <w:bookmarkStart w:id="1064" w:name="_Toc179780821"/>
      <w:r w:rsidRPr="008A0EE7">
        <w:rPr>
          <w:noProof/>
          <w:snapToGrid w:val="0"/>
        </w:rPr>
        <w:lastRenderedPageBreak/>
        <w:t>Certification Required</w:t>
      </w:r>
      <w:r w:rsidRPr="008A0EE7">
        <w:rPr>
          <w:noProof/>
        </w:rPr>
        <w:t xml:space="preserve"> (ID)</w:t>
      </w:r>
      <w:bookmarkEnd w:id="1064"/>
    </w:p>
    <w:p w14:paraId="1EE5C7FE"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6" w:anchor="HL70136" w:history="1">
        <w:r w:rsidRPr="00DC7EF3">
          <w:rPr>
            <w:rStyle w:val="HyperlinkText"/>
          </w:rPr>
          <w:t>HL7 Table 0136 - Yes/no Indicator</w:t>
        </w:r>
      </w:hyperlink>
      <w:r w:rsidR="00114711">
        <w:rPr>
          <w:noProof/>
        </w:rPr>
        <w:t xml:space="preserve"> f</w:t>
      </w:r>
      <w:r w:rsidRPr="008A0EE7">
        <w:rPr>
          <w:noProof/>
        </w:rPr>
        <w:t>or valid values.</w:t>
      </w:r>
    </w:p>
    <w:p w14:paraId="703625AD" w14:textId="77777777" w:rsidR="007D2F7A" w:rsidRPr="008A0EE7" w:rsidRDefault="007D2F7A">
      <w:pPr>
        <w:pStyle w:val="Heading4"/>
        <w:tabs>
          <w:tab w:val="num" w:pos="7060"/>
        </w:tabs>
        <w:rPr>
          <w:noProof/>
        </w:rPr>
      </w:pPr>
      <w:r w:rsidRPr="008A0EE7">
        <w:rPr>
          <w:noProof/>
          <w:snapToGrid w:val="0"/>
        </w:rPr>
        <w:t xml:space="preserve"> </w:t>
      </w:r>
      <w:bookmarkStart w:id="1065" w:name="_Toc179780822"/>
      <w:r w:rsidRPr="008A0EE7">
        <w:rPr>
          <w:noProof/>
          <w:snapToGrid w:val="0"/>
        </w:rPr>
        <w:t xml:space="preserve">Date/Time Certification </w:t>
      </w:r>
      <w:r w:rsidRPr="008A0EE7">
        <w:rPr>
          <w:noProof/>
        </w:rPr>
        <w:t>Required (DTM)</w:t>
      </w:r>
      <w:bookmarkEnd w:id="1065"/>
    </w:p>
    <w:p w14:paraId="685045D9" w14:textId="77777777" w:rsidR="007D2F7A" w:rsidRPr="008A0EE7" w:rsidRDefault="007D2F7A">
      <w:pPr>
        <w:pStyle w:val="NormalIndented"/>
        <w:rPr>
          <w:noProof/>
        </w:rPr>
      </w:pPr>
      <w:r w:rsidRPr="008A0EE7">
        <w:rPr>
          <w:noProof/>
        </w:rPr>
        <w:t xml:space="preserve">Definition: The date/time by which the certification must be obtained. </w:t>
      </w:r>
    </w:p>
    <w:p w14:paraId="6A94742A" w14:textId="77777777" w:rsidR="007D2F7A" w:rsidRPr="008A0EE7" w:rsidRDefault="007D2F7A">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66" w:name="_Ref358257769"/>
      <w:bookmarkStart w:id="1067" w:name="_Toc359236021"/>
      <w:bookmarkStart w:id="1068" w:name="_Toc498145978"/>
      <w:bookmarkStart w:id="1069" w:name="_Toc527864547"/>
      <w:bookmarkStart w:id="1070" w:name="_Toc527866019"/>
      <w:bookmarkStart w:id="1071" w:name="_Toc528481890"/>
      <w:bookmarkStart w:id="1072" w:name="_Toc528482395"/>
      <w:bookmarkStart w:id="1073" w:name="_Toc528482694"/>
      <w:bookmarkStart w:id="1074" w:name="_Toc528482819"/>
      <w:bookmarkStart w:id="1075" w:name="_Toc528486127"/>
      <w:bookmarkStart w:id="1076" w:name="_Toc536689744"/>
      <w:bookmarkStart w:id="1077" w:name="_Toc496489"/>
      <w:bookmarkStart w:id="1078" w:name="_Toc524836"/>
      <w:bookmarkStart w:id="1079" w:name="_Toc1802419"/>
      <w:bookmarkStart w:id="1080" w:name="_Toc22448414"/>
      <w:bookmarkStart w:id="1081" w:name="_Toc22697606"/>
      <w:bookmarkStart w:id="1082" w:name="_Toc24273641"/>
      <w:bookmarkStart w:id="1083" w:name="_Toc179780823"/>
      <w:bookmarkStart w:id="1084" w:name="_Toc28953035"/>
      <w:r w:rsidRPr="008A0EE7">
        <w:rPr>
          <w:noProof/>
        </w:rPr>
        <w:t>ID - coded value for HL7 defined tables</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p>
    <w:p w14:paraId="5C396365" w14:textId="77777777" w:rsidR="007D2F7A" w:rsidRPr="008A0EE7" w:rsidRDefault="007D2F7A">
      <w:pPr>
        <w:pStyle w:val="ComponentTableCaption"/>
        <w:rPr>
          <w:noProof/>
        </w:rPr>
      </w:pPr>
      <w:bookmarkStart w:id="1085"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C40A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A708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896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A4284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A955A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46B9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3FF1E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2FFB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CEE8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E38C0" w14:textId="77777777" w:rsidR="007D2F7A" w:rsidRPr="008A0EE7" w:rsidRDefault="007D2F7A">
            <w:pPr>
              <w:pStyle w:val="ComponentTableHeader"/>
              <w:jc w:val="left"/>
              <w:rPr>
                <w:b w:val="0"/>
                <w:noProof/>
              </w:rPr>
            </w:pPr>
            <w:r w:rsidRPr="008A0EE7">
              <w:rPr>
                <w:noProof/>
              </w:rPr>
              <w:t>SEC.REF.</w:t>
            </w:r>
          </w:p>
        </w:tc>
      </w:tr>
      <w:tr w:rsidR="00C75BFC" w:rsidRPr="008A0EE7" w14:paraId="683A5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C9ED5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A26C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371E0C0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6C0AC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B42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1C2CC7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2A47CC"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061125C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AE39790" w14:textId="77777777" w:rsidR="007D2F7A" w:rsidRPr="008A0EE7" w:rsidRDefault="007D2F7A">
            <w:pPr>
              <w:pStyle w:val="ComponentTableBody"/>
              <w:rPr>
                <w:noProof/>
              </w:rPr>
            </w:pPr>
          </w:p>
        </w:tc>
      </w:tr>
    </w:tbl>
    <w:p w14:paraId="227667E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337D4896"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68566E64" w14:textId="77777777" w:rsidR="00A43319" w:rsidRDefault="00A43319" w:rsidP="00A43319">
      <w:pPr>
        <w:rPr>
          <w:rStyle w:val="Strong"/>
          <w:noProof/>
        </w:rPr>
      </w:pPr>
    </w:p>
    <w:p w14:paraId="56D5F29B"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68C8FCF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19CCB8D" w14:textId="77777777" w:rsidR="007D2F7A" w:rsidRPr="008A0EE7" w:rsidRDefault="007D2F7A" w:rsidP="007D2F7A">
      <w:pPr>
        <w:pStyle w:val="NormalIndented"/>
        <w:rPr>
          <w:noProof/>
        </w:rPr>
      </w:pPr>
      <w:bookmarkStart w:id="1086" w:name="_Ref358257785"/>
      <w:bookmarkStart w:id="1087"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7398875" w14:textId="77777777" w:rsidR="007D2F7A" w:rsidRPr="008A0EE7" w:rsidRDefault="007D2F7A">
      <w:pPr>
        <w:pStyle w:val="Heading3"/>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88" w:name="_Ref485531394"/>
      <w:bookmarkStart w:id="1089" w:name="_Toc498145979"/>
      <w:bookmarkStart w:id="1090" w:name="_Toc527864548"/>
      <w:bookmarkStart w:id="1091" w:name="_Toc527866020"/>
      <w:bookmarkStart w:id="1092" w:name="_Toc528481891"/>
      <w:bookmarkStart w:id="1093" w:name="_Toc528482396"/>
      <w:bookmarkStart w:id="1094" w:name="_Toc528482695"/>
      <w:bookmarkStart w:id="1095" w:name="_Toc528482820"/>
      <w:bookmarkStart w:id="1096" w:name="_Toc528486128"/>
      <w:bookmarkStart w:id="1097" w:name="_Toc536689745"/>
      <w:bookmarkStart w:id="1098" w:name="_Toc496490"/>
      <w:bookmarkStart w:id="1099" w:name="_Toc524837"/>
      <w:bookmarkStart w:id="1100" w:name="_Toc1802420"/>
      <w:bookmarkStart w:id="1101" w:name="_Toc22448415"/>
      <w:bookmarkStart w:id="1102" w:name="_Toc22697607"/>
      <w:bookmarkStart w:id="1103" w:name="_Toc24273642"/>
      <w:bookmarkStart w:id="1104" w:name="_Toc179780824"/>
      <w:bookmarkStart w:id="1105" w:name="_Toc28953036"/>
      <w:r w:rsidRPr="008A0EE7">
        <w:rPr>
          <w:noProof/>
        </w:rPr>
        <w:t>IS - coded value for user-defined tables</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p>
    <w:p w14:paraId="7534DF19" w14:textId="77777777" w:rsidR="007D2F7A" w:rsidRPr="008A0EE7" w:rsidRDefault="007D2F7A">
      <w:pPr>
        <w:pStyle w:val="ComponentTableCaption"/>
        <w:rPr>
          <w:noProof/>
        </w:rPr>
      </w:pPr>
      <w:bookmarkStart w:id="1106"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1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C106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5FAB5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3DA3D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C34A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0E9A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A582C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B34C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8DE5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97B2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978B20" w14:textId="77777777" w:rsidR="007D2F7A" w:rsidRPr="008A0EE7" w:rsidRDefault="007D2F7A">
            <w:pPr>
              <w:pStyle w:val="ComponentTableHeader"/>
              <w:jc w:val="left"/>
              <w:rPr>
                <w:b w:val="0"/>
                <w:noProof/>
              </w:rPr>
            </w:pPr>
            <w:r w:rsidRPr="008A0EE7">
              <w:rPr>
                <w:noProof/>
              </w:rPr>
              <w:t>SEC.REF.</w:t>
            </w:r>
          </w:p>
        </w:tc>
      </w:tr>
      <w:tr w:rsidR="00C75BFC" w:rsidRPr="008A0EE7" w14:paraId="534BD4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428AE6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B668D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BE0393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04001FF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3D8166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3E08A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2A0CC6"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4038D7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B8E591" w14:textId="77777777" w:rsidR="007D2F7A" w:rsidRPr="008A0EE7" w:rsidRDefault="007D2F7A">
            <w:pPr>
              <w:pStyle w:val="ComponentTableBody"/>
              <w:rPr>
                <w:noProof/>
              </w:rPr>
            </w:pPr>
          </w:p>
        </w:tc>
      </w:tr>
    </w:tbl>
    <w:p w14:paraId="1F189148" w14:textId="77777777" w:rsidR="00121B90" w:rsidRPr="00A43319" w:rsidRDefault="00121B90" w:rsidP="00A43319">
      <w:pPr>
        <w:pStyle w:val="NormalIndented"/>
      </w:pPr>
    </w:p>
    <w:p w14:paraId="0C8A2817"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2B309EEC" w14:textId="77777777" w:rsidR="00121B90" w:rsidRPr="008A0EE7" w:rsidRDefault="00121B90">
      <w:pPr>
        <w:pStyle w:val="NormalIndented"/>
        <w:rPr>
          <w:noProof/>
        </w:rPr>
      </w:pPr>
    </w:p>
    <w:p w14:paraId="034D8FC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5191F9DF"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682BB069"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F1B992A" w14:textId="77777777" w:rsidR="007D2F7A" w:rsidRPr="008A0EE7" w:rsidRDefault="007D2F7A">
      <w:pPr>
        <w:pStyle w:val="NormalIndented"/>
        <w:rPr>
          <w:noProof/>
        </w:rPr>
      </w:pPr>
      <w:r w:rsidRPr="008A0EE7">
        <w:rPr>
          <w:noProof/>
        </w:rPr>
        <w:t xml:space="preserve">The value of such a field follows the formatting rules for a ST field except that it is drawn from a site-defined (or user-defined) table of legal values. There shall be an HL7 table number associated </w:t>
      </w:r>
      <w:r w:rsidRPr="008A0EE7">
        <w:rPr>
          <w:noProof/>
        </w:rPr>
        <w:lastRenderedPageBreak/>
        <w:t>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10CFC51D" w14:textId="77777777" w:rsidR="007D2F7A" w:rsidRPr="008A0EE7" w:rsidRDefault="007D2F7A" w:rsidP="007D2F7A">
      <w:pPr>
        <w:pStyle w:val="NormalIndented"/>
        <w:rPr>
          <w:noProof/>
        </w:rPr>
      </w:pPr>
      <w:bookmarkStart w:id="1107" w:name="_Ref371387450"/>
      <w:r w:rsidRPr="008A0EE7">
        <w:rPr>
          <w:noProof/>
        </w:rPr>
        <w:t>It is never acceptable to truncate an IS value.</w:t>
      </w:r>
    </w:p>
    <w:p w14:paraId="0DC9AFE5" w14:textId="77777777" w:rsidR="007D2F7A" w:rsidRPr="008A0EE7" w:rsidRDefault="007D2F7A">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108" w:name="_Ref485531425"/>
      <w:bookmarkStart w:id="1109" w:name="_Toc498145980"/>
      <w:bookmarkStart w:id="1110" w:name="_Toc527864549"/>
      <w:bookmarkStart w:id="1111" w:name="_Toc527866021"/>
      <w:bookmarkStart w:id="1112" w:name="_Toc528481892"/>
      <w:bookmarkStart w:id="1113" w:name="_Toc528482397"/>
      <w:bookmarkStart w:id="1114" w:name="_Toc528482696"/>
      <w:bookmarkStart w:id="1115" w:name="_Toc528482821"/>
      <w:bookmarkStart w:id="1116" w:name="_Toc528486129"/>
      <w:bookmarkStart w:id="1117" w:name="_Toc536689746"/>
      <w:bookmarkStart w:id="1118" w:name="_Toc496491"/>
      <w:bookmarkStart w:id="1119" w:name="_Toc524838"/>
      <w:bookmarkStart w:id="1120" w:name="_Toc1802421"/>
      <w:bookmarkStart w:id="1121" w:name="_Toc22448416"/>
      <w:bookmarkStart w:id="1122" w:name="_Toc22697608"/>
      <w:bookmarkStart w:id="1123" w:name="_Toc24273643"/>
      <w:bookmarkStart w:id="1124" w:name="_Toc179780825"/>
      <w:bookmarkStart w:id="1125" w:name="_Toc28953037"/>
      <w:r w:rsidRPr="008A0EE7">
        <w:rPr>
          <w:noProof/>
        </w:rPr>
        <w:t>JCC - job code/class</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p>
    <w:p w14:paraId="0D6DAD2D" w14:textId="77777777" w:rsidR="007D2F7A" w:rsidRPr="008A0EE7" w:rsidRDefault="007D2F7A">
      <w:pPr>
        <w:pStyle w:val="ComponentTableCaption"/>
        <w:rPr>
          <w:noProof/>
        </w:rPr>
      </w:pPr>
      <w:bookmarkStart w:id="1126"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1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D6052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947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5F97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4DB4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04613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11F49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E1F41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5DF41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69F9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869072" w14:textId="77777777" w:rsidR="007D2F7A" w:rsidRPr="008A0EE7" w:rsidRDefault="007D2F7A">
            <w:pPr>
              <w:pStyle w:val="ComponentTableHeader"/>
              <w:rPr>
                <w:b w:val="0"/>
                <w:noProof/>
              </w:rPr>
            </w:pPr>
            <w:r w:rsidRPr="008A0EE7">
              <w:rPr>
                <w:noProof/>
              </w:rPr>
              <w:t>SEC.REF.</w:t>
            </w:r>
          </w:p>
        </w:tc>
      </w:tr>
      <w:tr w:rsidR="00EC4B2D" w:rsidRPr="008A0EE7" w14:paraId="3177B9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4E80D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B0B0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78075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BE6A8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50A63C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AA3EC12" w14:textId="77777777" w:rsidR="007D2F7A" w:rsidRPr="008A0EE7" w:rsidRDefault="00000000">
            <w:pPr>
              <w:pStyle w:val="ComponentTableBody"/>
              <w:rPr>
                <w:noProof/>
              </w:rPr>
            </w:pPr>
            <w:hyperlink r:id="rId97"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6DA4295B"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4DD3787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C0BF4D" w14:textId="0E59D54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EBB8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16222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27FF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832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E666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EB81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C59738" w14:textId="77777777" w:rsidR="007D2F7A" w:rsidRPr="008A0EE7" w:rsidRDefault="00000000">
            <w:pPr>
              <w:pStyle w:val="ComponentTableBody"/>
              <w:rPr>
                <w:noProof/>
              </w:rPr>
            </w:pPr>
            <w:hyperlink r:id="rId98"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31471D15"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10338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00064" w14:textId="5BD1B2B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BC345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11B48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46A6E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EF22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C4EAE"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2034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1BA54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A08663"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1050458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882368" w14:textId="0589A5F2"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D3C7F01"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54E11244" w14:textId="77777777" w:rsidR="007D2F7A" w:rsidRPr="008A0EE7" w:rsidRDefault="007D2F7A">
      <w:pPr>
        <w:pStyle w:val="Example"/>
      </w:pPr>
      <w:r w:rsidRPr="008A0EE7">
        <w:t>|1^F^Administrator|</w:t>
      </w:r>
    </w:p>
    <w:p w14:paraId="5986B0CA" w14:textId="77777777" w:rsidR="007D2F7A" w:rsidRPr="008A0EE7" w:rsidRDefault="007D2F7A">
      <w:pPr>
        <w:pStyle w:val="NormalIndented"/>
        <w:rPr>
          <w:noProof/>
        </w:rPr>
      </w:pPr>
      <w:r w:rsidRPr="008A0EE7">
        <w:rPr>
          <w:noProof/>
        </w:rPr>
        <w:t>Example 2: Uncodified job (where job codes are not codified and PT represents part time)</w:t>
      </w:r>
    </w:p>
    <w:p w14:paraId="1F39196A" w14:textId="77777777" w:rsidR="007D2F7A" w:rsidRPr="008A0EE7" w:rsidRDefault="007D2F7A">
      <w:pPr>
        <w:pStyle w:val="Example"/>
      </w:pPr>
      <w:r w:rsidRPr="008A0EE7">
        <w:t>|^PT^Analyst|.</w:t>
      </w:r>
    </w:p>
    <w:p w14:paraId="6C90BDCA" w14:textId="77777777" w:rsidR="007D2F7A" w:rsidRPr="008A0EE7" w:rsidRDefault="007D2F7A">
      <w:pPr>
        <w:pStyle w:val="Heading4"/>
        <w:tabs>
          <w:tab w:val="num" w:pos="7060"/>
        </w:tabs>
        <w:rPr>
          <w:noProof/>
          <w:vanish/>
        </w:rPr>
      </w:pPr>
      <w:bookmarkStart w:id="1127" w:name="_Toc179780826"/>
      <w:bookmarkEnd w:id="1127"/>
    </w:p>
    <w:p w14:paraId="07CDD6C3" w14:textId="77777777" w:rsidR="007D2F7A" w:rsidRPr="008A0EE7" w:rsidRDefault="007D2F7A">
      <w:pPr>
        <w:pStyle w:val="Heading4"/>
        <w:tabs>
          <w:tab w:val="num" w:pos="7060"/>
        </w:tabs>
        <w:rPr>
          <w:noProof/>
        </w:rPr>
      </w:pPr>
      <w:bookmarkStart w:id="1128" w:name="_Toc498145981"/>
      <w:bookmarkStart w:id="1129" w:name="_Toc527864550"/>
      <w:bookmarkStart w:id="1130" w:name="_Toc527866022"/>
      <w:bookmarkStart w:id="1131" w:name="_Toc179780827"/>
      <w:r w:rsidRPr="008A0EE7">
        <w:rPr>
          <w:noProof/>
        </w:rPr>
        <w:t>Job Code (CWE)</w:t>
      </w:r>
      <w:bookmarkEnd w:id="1128"/>
      <w:bookmarkEnd w:id="1129"/>
      <w:bookmarkEnd w:id="1130"/>
      <w:bookmarkEnd w:id="1131"/>
    </w:p>
    <w:p w14:paraId="7EB4AB5C" w14:textId="77777777" w:rsidR="007D2F7A" w:rsidRPr="008A0EE7" w:rsidRDefault="007D2F7A">
      <w:pPr>
        <w:pStyle w:val="NormalIndented"/>
        <w:rPr>
          <w:noProof/>
        </w:rPr>
      </w:pPr>
      <w:r w:rsidRPr="008A0EE7">
        <w:rPr>
          <w:noProof/>
        </w:rPr>
        <w:t xml:space="preserve">Definition: This component contains the person’s job code. </w:t>
      </w:r>
      <w:hyperlink r:id="rId99" w:anchor="HL70327" w:history="1">
        <w:r w:rsidRPr="008A0EE7">
          <w:rPr>
            <w:rStyle w:val="HyperlinkText"/>
            <w:noProof/>
          </w:rPr>
          <w:t>User-defined Table 0</w:t>
        </w:r>
        <w:bookmarkStart w:id="1132" w:name="_Hlt478464527"/>
        <w:r w:rsidRPr="008A0EE7">
          <w:rPr>
            <w:rStyle w:val="HyperlinkText"/>
            <w:noProof/>
          </w:rPr>
          <w:t>327</w:t>
        </w:r>
        <w:bookmarkEnd w:id="1132"/>
        <w:r w:rsidRPr="008A0EE7">
          <w:rPr>
            <w:rStyle w:val="HyperlinkText"/>
            <w:noProof/>
          </w:rPr>
          <w:t xml:space="preserve"> - Job Code</w:t>
        </w:r>
      </w:hyperlink>
      <w:r w:rsidRPr="008A0EE7">
        <w:rPr>
          <w:noProof/>
        </w:rPr>
        <w:t xml:space="preserve"> is used as the HL7 identifier for the user-defined table of values for this component.</w:t>
      </w:r>
    </w:p>
    <w:p w14:paraId="741EF549" w14:textId="77777777" w:rsidR="007D2F7A" w:rsidRPr="008A0EE7" w:rsidRDefault="007D2F7A">
      <w:pPr>
        <w:pStyle w:val="Heading4"/>
        <w:tabs>
          <w:tab w:val="num" w:pos="7060"/>
        </w:tabs>
        <w:rPr>
          <w:noProof/>
        </w:rPr>
      </w:pPr>
      <w:bookmarkStart w:id="1133" w:name="HL70327"/>
      <w:bookmarkStart w:id="1134" w:name="_Toc498145982"/>
      <w:bookmarkStart w:id="1135" w:name="_Toc527864551"/>
      <w:bookmarkStart w:id="1136" w:name="_Toc527866023"/>
      <w:bookmarkStart w:id="1137" w:name="_Toc179780828"/>
      <w:bookmarkEnd w:id="1133"/>
      <w:r w:rsidRPr="008A0EE7">
        <w:rPr>
          <w:noProof/>
        </w:rPr>
        <w:t>Job Class (CWE)</w:t>
      </w:r>
      <w:bookmarkEnd w:id="1134"/>
      <w:bookmarkEnd w:id="1135"/>
      <w:bookmarkEnd w:id="1136"/>
      <w:bookmarkEnd w:id="1137"/>
    </w:p>
    <w:p w14:paraId="62B4DDF0"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100" w:anchor="HL70328" w:history="1">
        <w:r w:rsidRPr="008A0EE7">
          <w:rPr>
            <w:rStyle w:val="HyperlinkText"/>
            <w:noProof/>
          </w:rPr>
          <w:t>User-defined Table 0328 - Employee Classification</w:t>
        </w:r>
      </w:hyperlink>
      <w:r w:rsidRPr="008A0EE7">
        <w:rPr>
          <w:noProof/>
        </w:rPr>
        <w:t xml:space="preserve"> for suggested values.</w:t>
      </w:r>
    </w:p>
    <w:p w14:paraId="4FB33A18" w14:textId="77777777" w:rsidR="007D2F7A" w:rsidRPr="008A0EE7" w:rsidRDefault="007D2F7A">
      <w:pPr>
        <w:pStyle w:val="Heading4"/>
        <w:tabs>
          <w:tab w:val="num" w:pos="7060"/>
        </w:tabs>
        <w:rPr>
          <w:noProof/>
        </w:rPr>
      </w:pPr>
      <w:bookmarkStart w:id="1138" w:name="HL70328"/>
      <w:bookmarkStart w:id="1139" w:name="_Toc179780829"/>
      <w:bookmarkEnd w:id="1138"/>
      <w:r w:rsidRPr="008A0EE7">
        <w:rPr>
          <w:noProof/>
        </w:rPr>
        <w:t>Job Description Text (TX)</w:t>
      </w:r>
      <w:bookmarkEnd w:id="1139"/>
    </w:p>
    <w:p w14:paraId="29C898D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0F9D3094" w14:textId="77777777" w:rsidR="007D2F7A" w:rsidRPr="008A0EE7" w:rsidRDefault="007D2F7A" w:rsidP="007D2F7A">
      <w:pPr>
        <w:pStyle w:val="Heading3"/>
        <w:rPr>
          <w:noProof/>
        </w:rPr>
      </w:pPr>
      <w:bookmarkStart w:id="1140" w:name="_Toc28953038"/>
      <w:r w:rsidRPr="008A0EE7">
        <w:rPr>
          <w:noProof/>
        </w:rPr>
        <w:t>WITHDRAWN (LA1 - location with address variation 1</w:t>
      </w:r>
      <w:r>
        <w:rPr>
          <w:noProof/>
        </w:rPr>
        <w:t>)</w:t>
      </w:r>
      <w:bookmarkEnd w:id="1140"/>
    </w:p>
    <w:p w14:paraId="1C5D4C86"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424D7158" w14:textId="77777777" w:rsidR="007D2F7A" w:rsidRPr="008A0EE7" w:rsidRDefault="007D2F7A" w:rsidP="007D2F7A">
      <w:pPr>
        <w:pStyle w:val="Heading3"/>
        <w:rPr>
          <w:noProof/>
        </w:rPr>
      </w:pPr>
      <w:bookmarkStart w:id="1141" w:name="_Toc179780831"/>
      <w:bookmarkStart w:id="1142" w:name="_Toc28953039"/>
      <w:bookmarkStart w:id="1143" w:name="_Ref176110"/>
      <w:bookmarkStart w:id="1144" w:name="_Toc496493"/>
      <w:bookmarkStart w:id="1145" w:name="_Toc524840"/>
      <w:bookmarkStart w:id="1146" w:name="_Toc1802423"/>
      <w:bookmarkStart w:id="1147" w:name="_Toc22448418"/>
      <w:bookmarkStart w:id="1148" w:name="_Toc22697610"/>
      <w:bookmarkStart w:id="1149" w:name="_Toc24273645"/>
      <w:bookmarkStart w:id="1150" w:name="_Toc179780841"/>
      <w:bookmarkEnd w:id="1141"/>
      <w:r w:rsidRPr="008A0EE7">
        <w:rPr>
          <w:noProof/>
        </w:rPr>
        <w:t>WITHDRAWN (</w:t>
      </w:r>
      <w:r>
        <w:rPr>
          <w:noProof/>
        </w:rPr>
        <w:t>LA2</w:t>
      </w:r>
      <w:r w:rsidRPr="008A0EE7">
        <w:rPr>
          <w:noProof/>
        </w:rPr>
        <w:t xml:space="preserve"> - l</w:t>
      </w:r>
      <w:r>
        <w:rPr>
          <w:noProof/>
        </w:rPr>
        <w:t>ocation with address variation 2)</w:t>
      </w:r>
      <w:bookmarkEnd w:id="1142"/>
    </w:p>
    <w:p w14:paraId="30020D71"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143"/>
      <w:bookmarkEnd w:id="1144"/>
      <w:bookmarkEnd w:id="1145"/>
      <w:bookmarkEnd w:id="1146"/>
      <w:bookmarkEnd w:id="1147"/>
      <w:bookmarkEnd w:id="1148"/>
      <w:bookmarkEnd w:id="1149"/>
      <w:bookmarkEnd w:id="1150"/>
    </w:p>
    <w:bookmarkStart w:id="1151" w:name="_Toc179780842"/>
    <w:bookmarkEnd w:id="1151"/>
    <w:p w14:paraId="59CA8509" w14:textId="77777777" w:rsidR="007D2F7A" w:rsidRPr="008A0EE7" w:rsidRDefault="007D2F7A">
      <w:pPr>
        <w:pStyle w:val="Heading3"/>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152" w:name="_Ref358258188"/>
      <w:bookmarkStart w:id="1153" w:name="_Toc359236023"/>
      <w:bookmarkStart w:id="1154" w:name="_Toc498145983"/>
      <w:bookmarkStart w:id="1155" w:name="_Toc527864552"/>
      <w:bookmarkStart w:id="1156" w:name="_Toc527866024"/>
      <w:bookmarkStart w:id="1157" w:name="_Toc528481893"/>
      <w:bookmarkStart w:id="1158" w:name="_Toc528482398"/>
      <w:bookmarkStart w:id="1159" w:name="_Toc528482697"/>
      <w:bookmarkStart w:id="1160" w:name="_Toc528482822"/>
      <w:bookmarkStart w:id="1161" w:name="_Toc528486130"/>
      <w:bookmarkStart w:id="1162" w:name="_Toc536689749"/>
      <w:bookmarkStart w:id="1163" w:name="_Toc496494"/>
      <w:bookmarkStart w:id="1164" w:name="_Toc524841"/>
      <w:bookmarkStart w:id="1165" w:name="_Toc1802424"/>
      <w:bookmarkStart w:id="1166" w:name="_Toc22448419"/>
      <w:bookmarkStart w:id="1167" w:name="_Toc22697611"/>
      <w:bookmarkStart w:id="1168" w:name="_Toc24273646"/>
      <w:bookmarkStart w:id="1169" w:name="_Toc179780859"/>
      <w:bookmarkStart w:id="1170" w:name="_Toc28953040"/>
      <w:r w:rsidRPr="008A0EE7">
        <w:rPr>
          <w:noProof/>
        </w:rPr>
        <w:t>MA - multiplexed array</w:t>
      </w:r>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p>
    <w:p w14:paraId="495E9411" w14:textId="77777777" w:rsidR="007D2F7A" w:rsidRPr="008A0EE7" w:rsidRDefault="007D2F7A">
      <w:pPr>
        <w:pStyle w:val="ComponentTableCaption"/>
        <w:rPr>
          <w:noProof/>
        </w:rPr>
      </w:pPr>
      <w:bookmarkStart w:id="1171"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7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6D86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633C4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60D0D9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CE6B5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F89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FE7D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348F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80885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FAAD0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CD777A" w14:textId="77777777" w:rsidR="007D2F7A" w:rsidRPr="008A0EE7" w:rsidRDefault="007D2F7A">
            <w:pPr>
              <w:pStyle w:val="ComponentTableHeader"/>
              <w:rPr>
                <w:b w:val="0"/>
                <w:noProof/>
              </w:rPr>
            </w:pPr>
            <w:r w:rsidRPr="008A0EE7">
              <w:rPr>
                <w:noProof/>
              </w:rPr>
              <w:t>SEC.REF.</w:t>
            </w:r>
          </w:p>
        </w:tc>
      </w:tr>
      <w:tr w:rsidR="00EC4B2D" w:rsidRPr="008A0EE7" w14:paraId="579639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CE78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BE82A9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B66F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59B8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EBDA7C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DB17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C28F8A8"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0AD81B9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6A860" w14:textId="5322999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87A64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345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EC37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ACD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4D35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F058D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EAB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A04B0D"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026C0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D98971" w14:textId="613E1F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45418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7273C0"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13CF7B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C00C8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AE36E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17DA9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E4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E9E7DF"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377133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C9C9EC" w14:textId="37A8383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60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9E4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723C8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D55F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E5B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7CE72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151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28DFFD"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525D7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A6874" w14:textId="2D5E2FC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6DAF78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364AC5"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5BDF441A"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47FCD"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1E79399"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C1609EE"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0487D5E4"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254AEA"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3B7F0F7"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A3F42C" w14:textId="77777777" w:rsidR="007D2F7A" w:rsidRPr="008A0EE7" w:rsidRDefault="007D2F7A" w:rsidP="007D2F7A">
            <w:pPr>
              <w:pStyle w:val="ComponentTableBody"/>
              <w:rPr>
                <w:rFonts w:ascii="Courier New" w:hAnsi="Courier New" w:cs="Courier New"/>
                <w:noProof/>
                <w:color w:val="0000FF"/>
                <w:kern w:val="20"/>
              </w:rPr>
            </w:pPr>
          </w:p>
        </w:tc>
      </w:tr>
    </w:tbl>
    <w:p w14:paraId="2957C593"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27435AB7"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5DFBEECD" w14:textId="77777777"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250523E3"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13E8724" w14:textId="77777777" w:rsidR="007D2F7A" w:rsidRPr="008A0EE7" w:rsidRDefault="007D2F7A">
      <w:pPr>
        <w:pStyle w:val="NormalIndented"/>
        <w:rPr>
          <w:noProof/>
        </w:rPr>
      </w:pPr>
      <w:r w:rsidRPr="008A0EE7">
        <w:rPr>
          <w:noProof/>
        </w:rPr>
        <w:t>Use Case: Commercial EEG instruments</w:t>
      </w:r>
    </w:p>
    <w:p w14:paraId="66D35B73"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55682FC8" w14:textId="77777777" w:rsidR="007D2F7A" w:rsidRPr="008A0EE7" w:rsidRDefault="007D2F7A">
      <w:pPr>
        <w:pStyle w:val="Example"/>
      </w:pPr>
      <w:r w:rsidRPr="008A0EE7">
        <w:t>|0^0^0~1^1^1~2^2^2~3^3^3~4^4^4~5^5^5|</w:t>
      </w:r>
    </w:p>
    <w:p w14:paraId="18FDDFCE"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5E7F94A3" w14:textId="77777777" w:rsidR="007D2F7A" w:rsidRPr="008A0EE7" w:rsidRDefault="007D2F7A">
      <w:pPr>
        <w:pStyle w:val="Example"/>
      </w:pPr>
      <w:r w:rsidRPr="008A0EE7">
        <w:t>|0~1~2~3~4~5~6~7~8~9~10|</w:t>
      </w:r>
    </w:p>
    <w:p w14:paraId="5F7610E6" w14:textId="77777777" w:rsidR="007D2F7A" w:rsidRPr="008A0EE7" w:rsidRDefault="007D2F7A">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72" w:name="_Ref358258209"/>
      <w:bookmarkStart w:id="1173" w:name="_Toc359236024"/>
      <w:bookmarkStart w:id="1174" w:name="_Toc498145984"/>
      <w:bookmarkStart w:id="1175" w:name="_Toc527864553"/>
      <w:bookmarkStart w:id="1176" w:name="_Toc527866025"/>
      <w:bookmarkStart w:id="1177" w:name="_Toc528481894"/>
      <w:bookmarkStart w:id="1178" w:name="_Toc528482399"/>
      <w:bookmarkStart w:id="1179" w:name="_Toc528482698"/>
      <w:bookmarkStart w:id="1180" w:name="_Toc528482823"/>
      <w:bookmarkStart w:id="1181" w:name="_Toc528486131"/>
      <w:bookmarkStart w:id="1182" w:name="_Toc536689750"/>
      <w:bookmarkStart w:id="1183" w:name="_Toc496495"/>
      <w:bookmarkStart w:id="1184" w:name="_Toc524842"/>
      <w:bookmarkStart w:id="1185" w:name="_Toc1802425"/>
      <w:bookmarkStart w:id="1186" w:name="_Toc22448420"/>
      <w:bookmarkStart w:id="1187" w:name="_Toc22697612"/>
      <w:bookmarkStart w:id="1188" w:name="_Toc24273647"/>
      <w:bookmarkStart w:id="1189" w:name="_Toc179780860"/>
      <w:bookmarkStart w:id="1190" w:name="_Toc28953041"/>
      <w:r w:rsidRPr="008A0EE7">
        <w:rPr>
          <w:noProof/>
        </w:rPr>
        <w:t>MO - money</w:t>
      </w:r>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p w14:paraId="4F731FAB" w14:textId="77777777" w:rsidR="007D2F7A" w:rsidRPr="008A0EE7" w:rsidRDefault="007D2F7A">
      <w:pPr>
        <w:pStyle w:val="ComponentTableCaption"/>
        <w:rPr>
          <w:noProof/>
        </w:rPr>
      </w:pPr>
      <w:bookmarkStart w:id="1191"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E9DD1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E92D4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1E8D2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E795E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6EDB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EE08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FCF17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C78C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64579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813C10" w14:textId="77777777" w:rsidR="007D2F7A" w:rsidRPr="008A0EE7" w:rsidRDefault="007D2F7A">
            <w:pPr>
              <w:pStyle w:val="ComponentTableHeader"/>
              <w:rPr>
                <w:b w:val="0"/>
                <w:noProof/>
              </w:rPr>
            </w:pPr>
            <w:r w:rsidRPr="008A0EE7">
              <w:rPr>
                <w:noProof/>
              </w:rPr>
              <w:t>SEC.REF.</w:t>
            </w:r>
          </w:p>
        </w:tc>
      </w:tr>
      <w:tr w:rsidR="00EC4B2D" w:rsidRPr="008A0EE7" w14:paraId="364AAE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2D4C7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FC1FE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605FF1"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624D92E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50915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892BB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531D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3C690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8F29FD" w14:textId="713FD03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42835E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15F5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776A53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DACA6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8E1AD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DA94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374EF6" w14:textId="77777777" w:rsidR="007D2F7A" w:rsidRPr="008A0EE7" w:rsidRDefault="00000000">
            <w:pPr>
              <w:pStyle w:val="ComponentTableBody"/>
              <w:rPr>
                <w:noProof/>
              </w:rPr>
            </w:pPr>
            <w:hyperlink r:id="rId101"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BDD281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E586D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6D8B3C" w14:textId="29ECB0F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4CA6F70"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2521EE7C" w14:textId="77777777" w:rsidR="007D2F7A" w:rsidRPr="008A0EE7" w:rsidRDefault="007D2F7A">
      <w:pPr>
        <w:pStyle w:val="Heading4"/>
        <w:tabs>
          <w:tab w:val="num" w:pos="7060"/>
        </w:tabs>
        <w:rPr>
          <w:noProof/>
          <w:vanish/>
        </w:rPr>
      </w:pPr>
      <w:bookmarkStart w:id="1192" w:name="_Toc179780861"/>
      <w:bookmarkEnd w:id="1192"/>
    </w:p>
    <w:p w14:paraId="21C6D9E0" w14:textId="77777777" w:rsidR="007D2F7A" w:rsidRPr="008A0EE7" w:rsidRDefault="007D2F7A">
      <w:pPr>
        <w:pStyle w:val="Heading4"/>
        <w:tabs>
          <w:tab w:val="num" w:pos="7060"/>
        </w:tabs>
        <w:rPr>
          <w:noProof/>
        </w:rPr>
      </w:pPr>
      <w:bookmarkStart w:id="1193" w:name="_Toc498145985"/>
      <w:bookmarkStart w:id="1194" w:name="_Toc527864554"/>
      <w:bookmarkStart w:id="1195" w:name="_Toc527866026"/>
      <w:bookmarkStart w:id="1196" w:name="_Toc179780862"/>
      <w:r w:rsidRPr="008A0EE7">
        <w:rPr>
          <w:noProof/>
        </w:rPr>
        <w:t>Quantity (NM)</w:t>
      </w:r>
      <w:bookmarkEnd w:id="1193"/>
      <w:bookmarkEnd w:id="1194"/>
      <w:bookmarkEnd w:id="1195"/>
      <w:bookmarkEnd w:id="1196"/>
    </w:p>
    <w:p w14:paraId="64A11D25" w14:textId="77777777" w:rsidR="007D2F7A" w:rsidRPr="008A0EE7" w:rsidRDefault="007D2F7A">
      <w:pPr>
        <w:pStyle w:val="NormalIndented"/>
        <w:rPr>
          <w:noProof/>
        </w:rPr>
      </w:pPr>
      <w:r w:rsidRPr="008A0EE7">
        <w:rPr>
          <w:noProof/>
        </w:rPr>
        <w:t>Definition: The first component is a quantity.</w:t>
      </w:r>
    </w:p>
    <w:p w14:paraId="13E80C2E" w14:textId="77777777" w:rsidR="007D2F7A" w:rsidRPr="008A0EE7" w:rsidRDefault="007D2F7A">
      <w:pPr>
        <w:pStyle w:val="Heading4"/>
        <w:tabs>
          <w:tab w:val="num" w:pos="7060"/>
        </w:tabs>
        <w:rPr>
          <w:noProof/>
        </w:rPr>
      </w:pPr>
      <w:bookmarkStart w:id="1197" w:name="_Toc498145986"/>
      <w:bookmarkStart w:id="1198" w:name="_Toc527864555"/>
      <w:bookmarkStart w:id="1199" w:name="_Toc527866027"/>
      <w:bookmarkStart w:id="1200" w:name="_Toc179780863"/>
      <w:r w:rsidRPr="008A0EE7">
        <w:rPr>
          <w:noProof/>
        </w:rPr>
        <w:lastRenderedPageBreak/>
        <w:t>Denomination (ID)</w:t>
      </w:r>
      <w:bookmarkEnd w:id="1197"/>
      <w:bookmarkEnd w:id="1198"/>
      <w:bookmarkEnd w:id="1199"/>
      <w:bookmarkEnd w:id="1200"/>
    </w:p>
    <w:p w14:paraId="4827FE3A"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2" w:anchor="ISO0913" w:history="1">
        <w:r w:rsidRPr="00027913">
          <w:rPr>
            <w:rStyle w:val="HyperlinkText"/>
          </w:rPr>
          <w:t>Externally-defined Table 0913 – Monetary Denomination Code</w:t>
        </w:r>
      </w:hyperlink>
      <w:r w:rsidRPr="008A0EE7">
        <w:rPr>
          <w:noProof/>
        </w:rPr>
        <w:t>.</w:t>
      </w:r>
    </w:p>
    <w:p w14:paraId="4150D5C8"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52623E9" w14:textId="77777777" w:rsidR="007D2F7A" w:rsidRPr="008A0EE7" w:rsidRDefault="007D2F7A">
      <w:pPr>
        <w:pStyle w:val="Example"/>
      </w:pPr>
      <w:r w:rsidRPr="008A0EE7">
        <w:t>|99.50^USD|</w:t>
      </w:r>
    </w:p>
    <w:p w14:paraId="333C7BB6" w14:textId="77777777" w:rsidR="007D2F7A" w:rsidRPr="008A0EE7" w:rsidRDefault="007D2F7A">
      <w:pPr>
        <w:pStyle w:val="NormalIndented"/>
        <w:rPr>
          <w:noProof/>
        </w:rPr>
      </w:pPr>
      <w:r w:rsidRPr="008A0EE7">
        <w:rPr>
          <w:noProof/>
        </w:rPr>
        <w:t xml:space="preserve">where USD is the ISO 4217 code for the U.S. American dollar. </w:t>
      </w:r>
    </w:p>
    <w:p w14:paraId="3262B555" w14:textId="77777777" w:rsidR="007D2F7A" w:rsidRPr="008A0EE7" w:rsidRDefault="007D2F7A">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201" w:name="_Ref176185"/>
      <w:bookmarkStart w:id="1202" w:name="_Toc496496"/>
      <w:bookmarkStart w:id="1203" w:name="_Toc524843"/>
      <w:bookmarkStart w:id="1204" w:name="_Toc1802426"/>
      <w:bookmarkStart w:id="1205" w:name="_Toc22448421"/>
      <w:bookmarkStart w:id="1206" w:name="_Toc22697613"/>
      <w:bookmarkStart w:id="1207" w:name="_Toc24273648"/>
      <w:bookmarkStart w:id="1208" w:name="_Toc179780864"/>
      <w:bookmarkStart w:id="1209" w:name="_Toc28953042"/>
      <w:r w:rsidRPr="008A0EE7">
        <w:rPr>
          <w:noProof/>
        </w:rPr>
        <w:t>MOC - money and charge code</w:t>
      </w:r>
      <w:bookmarkEnd w:id="1201"/>
      <w:bookmarkEnd w:id="1202"/>
      <w:bookmarkEnd w:id="1203"/>
      <w:bookmarkEnd w:id="1204"/>
      <w:bookmarkEnd w:id="1205"/>
      <w:bookmarkEnd w:id="1206"/>
      <w:bookmarkEnd w:id="1207"/>
      <w:bookmarkEnd w:id="1208"/>
      <w:bookmarkEnd w:id="1209"/>
      <w:r w:rsidRPr="008A0EE7">
        <w:rPr>
          <w:noProof/>
        </w:rPr>
        <w:t xml:space="preserve"> </w:t>
      </w:r>
    </w:p>
    <w:p w14:paraId="0FD34AE9" w14:textId="77777777" w:rsidR="007D2F7A" w:rsidRPr="008A0EE7" w:rsidRDefault="007D2F7A">
      <w:pPr>
        <w:pStyle w:val="ComponentTableCaption"/>
        <w:rPr>
          <w:noProof/>
        </w:rPr>
      </w:pPr>
      <w:bookmarkStart w:id="1210"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2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8979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ED75A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C689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841F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BA17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30995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77BE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FA5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E2AFB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7BD439" w14:textId="77777777" w:rsidR="007D2F7A" w:rsidRPr="008A0EE7" w:rsidRDefault="007D2F7A">
            <w:pPr>
              <w:pStyle w:val="ComponentTableHeader"/>
              <w:rPr>
                <w:noProof/>
              </w:rPr>
            </w:pPr>
            <w:r w:rsidRPr="008A0EE7">
              <w:rPr>
                <w:noProof/>
              </w:rPr>
              <w:t>SEC.REF.</w:t>
            </w:r>
          </w:p>
        </w:tc>
      </w:tr>
      <w:tr w:rsidR="00EC4B2D" w:rsidRPr="008A0EE7" w14:paraId="1BCE31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FD97D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B6FC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DF457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1C738B0"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2D6857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CBE6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4A170E"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4632B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7E6AA5" w14:textId="088788D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C75BFC" w:rsidRPr="008A0EE7" w14:paraId="306635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50DB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8FBC4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A823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66FACE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7547F5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A5E1D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AD51D37"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CCE9E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9D8E3A" w14:textId="0960668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5C1CF8E1"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5E84BED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59ABFB6" w14:textId="77777777" w:rsidR="007D2F7A" w:rsidRPr="008A0EE7" w:rsidRDefault="007D2F7A">
      <w:pPr>
        <w:pStyle w:val="Heading4"/>
        <w:tabs>
          <w:tab w:val="num" w:pos="7060"/>
        </w:tabs>
        <w:rPr>
          <w:noProof/>
          <w:vanish/>
        </w:rPr>
      </w:pPr>
      <w:bookmarkStart w:id="1211" w:name="_Toc179780865"/>
      <w:bookmarkEnd w:id="1211"/>
    </w:p>
    <w:p w14:paraId="3CB96F07" w14:textId="77777777" w:rsidR="007D2F7A" w:rsidRPr="008A0EE7" w:rsidRDefault="007D2F7A">
      <w:pPr>
        <w:pStyle w:val="Heading4"/>
        <w:tabs>
          <w:tab w:val="num" w:pos="7060"/>
        </w:tabs>
        <w:rPr>
          <w:noProof/>
        </w:rPr>
      </w:pPr>
      <w:bookmarkStart w:id="1212" w:name="_Toc179780866"/>
      <w:r w:rsidRPr="008A0EE7">
        <w:rPr>
          <w:noProof/>
        </w:rPr>
        <w:t>Monetary Amount (MO)</w:t>
      </w:r>
      <w:bookmarkEnd w:id="1212"/>
    </w:p>
    <w:p w14:paraId="30E52514" w14:textId="77777777" w:rsidR="007D2F7A" w:rsidRPr="008A0EE7" w:rsidRDefault="007D2F7A">
      <w:pPr>
        <w:pStyle w:val="NormalIndented"/>
        <w:rPr>
          <w:noProof/>
        </w:rPr>
      </w:pPr>
      <w:r w:rsidRPr="008A0EE7">
        <w:rPr>
          <w:noProof/>
        </w:rPr>
        <w:t>Definition: The amount and denomination of money associated with the charge code.</w:t>
      </w:r>
    </w:p>
    <w:p w14:paraId="61CC3952" w14:textId="77777777" w:rsidR="007D2F7A" w:rsidRPr="008A0EE7" w:rsidRDefault="007D2F7A">
      <w:pPr>
        <w:pStyle w:val="Heading4"/>
        <w:tabs>
          <w:tab w:val="num" w:pos="7060"/>
        </w:tabs>
        <w:rPr>
          <w:noProof/>
        </w:rPr>
      </w:pPr>
      <w:bookmarkStart w:id="1213" w:name="_Toc179780867"/>
      <w:r w:rsidRPr="008A0EE7">
        <w:rPr>
          <w:noProof/>
        </w:rPr>
        <w:t>Charge Code (CWE)</w:t>
      </w:r>
      <w:bookmarkEnd w:id="1213"/>
    </w:p>
    <w:p w14:paraId="72BFDC72"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45790391" w14:textId="77777777" w:rsidR="007D2F7A" w:rsidRPr="008A0EE7" w:rsidRDefault="007D2F7A">
      <w:pPr>
        <w:pStyle w:val="Heading3"/>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214" w:name="_Ref536853859"/>
      <w:bookmarkStart w:id="1215" w:name="_Toc496497"/>
      <w:bookmarkStart w:id="1216" w:name="_Toc524844"/>
      <w:bookmarkStart w:id="1217" w:name="_Toc1802427"/>
      <w:bookmarkStart w:id="1218" w:name="_Toc22448422"/>
      <w:bookmarkStart w:id="1219" w:name="_Toc22697614"/>
      <w:bookmarkStart w:id="1220" w:name="_Toc24273649"/>
      <w:bookmarkStart w:id="1221" w:name="_Toc179780868"/>
      <w:bookmarkStart w:id="1222" w:name="_Toc28953043"/>
      <w:r w:rsidRPr="008A0EE7">
        <w:rPr>
          <w:noProof/>
        </w:rPr>
        <w:t>MOP - money or percentage</w:t>
      </w:r>
      <w:bookmarkEnd w:id="1214"/>
      <w:bookmarkEnd w:id="1215"/>
      <w:bookmarkEnd w:id="1216"/>
      <w:bookmarkEnd w:id="1217"/>
      <w:bookmarkEnd w:id="1218"/>
      <w:bookmarkEnd w:id="1219"/>
      <w:bookmarkEnd w:id="1220"/>
      <w:bookmarkEnd w:id="1221"/>
      <w:bookmarkEnd w:id="1222"/>
    </w:p>
    <w:p w14:paraId="4E8A98C8" w14:textId="77777777" w:rsidR="007D2F7A" w:rsidRPr="008A0EE7" w:rsidRDefault="007D2F7A">
      <w:pPr>
        <w:pStyle w:val="ComponentTableCaption"/>
        <w:rPr>
          <w:noProof/>
        </w:rPr>
      </w:pPr>
      <w:bookmarkStart w:id="1223"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22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8D047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418F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0E42D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2762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1F3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8C5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09618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EF1C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239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B0C547" w14:textId="77777777" w:rsidR="007D2F7A" w:rsidRPr="008A0EE7" w:rsidRDefault="007D2F7A">
            <w:pPr>
              <w:pStyle w:val="ComponentTableHeader"/>
              <w:rPr>
                <w:noProof/>
              </w:rPr>
            </w:pPr>
            <w:r w:rsidRPr="008A0EE7">
              <w:rPr>
                <w:noProof/>
              </w:rPr>
              <w:t>SEC.REF.</w:t>
            </w:r>
          </w:p>
        </w:tc>
      </w:tr>
      <w:tr w:rsidR="00EC4B2D" w:rsidRPr="008A0EE7" w14:paraId="744AC89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F040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D86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5879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2E04C6"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A79ED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10110" w14:textId="77777777" w:rsidR="007D2F7A" w:rsidRPr="008A0EE7" w:rsidRDefault="00000000">
            <w:pPr>
              <w:pStyle w:val="ComponentTableBody"/>
              <w:rPr>
                <w:noProof/>
              </w:rPr>
            </w:pPr>
            <w:hyperlink r:id="rId103"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45B28127"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6C119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60091E" w14:textId="0D213FE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DE99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E63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3968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71761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5CCF2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26DE4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CE0FE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972989"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8213B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0B2F8" w14:textId="70EC722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44E817F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AA1F3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7B66D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B25A1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A019E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0EB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816C59" w14:textId="77777777" w:rsidR="007D2F7A" w:rsidRPr="008A0EE7" w:rsidRDefault="00000000">
            <w:pPr>
              <w:pStyle w:val="ComponentTableBody"/>
              <w:rPr>
                <w:noProof/>
              </w:rPr>
            </w:pPr>
            <w:hyperlink r:id="rId104"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4226545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537E8EC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9386E31" w14:textId="0F0AD29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6ECCB4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153F4D7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88CA76D" w14:textId="77777777" w:rsidR="007D2F7A" w:rsidRPr="008A0EE7" w:rsidRDefault="007D2F7A">
      <w:pPr>
        <w:pStyle w:val="NormalIndented"/>
        <w:rPr>
          <w:noProof/>
        </w:rPr>
      </w:pPr>
      <w:r w:rsidRPr="008A0EE7">
        <w:rPr>
          <w:noProof/>
        </w:rPr>
        <w:t>Example: USD is the ISO 4217 code for the U.S. American dollar.</w:t>
      </w:r>
    </w:p>
    <w:p w14:paraId="06FFD379" w14:textId="77777777" w:rsidR="007D2F7A" w:rsidRPr="008A0EE7" w:rsidRDefault="007D2F7A">
      <w:pPr>
        <w:pStyle w:val="Example"/>
      </w:pPr>
      <w:r w:rsidRPr="008A0EE7">
        <w:t>|AT^99.50^USD|</w:t>
      </w:r>
    </w:p>
    <w:p w14:paraId="1F607864" w14:textId="77777777" w:rsidR="007D2F7A" w:rsidRPr="008A0EE7" w:rsidRDefault="007D2F7A">
      <w:pPr>
        <w:pStyle w:val="Heading4"/>
        <w:tabs>
          <w:tab w:val="num" w:pos="7060"/>
        </w:tabs>
        <w:rPr>
          <w:noProof/>
          <w:vanish/>
        </w:rPr>
      </w:pPr>
      <w:bookmarkStart w:id="1224" w:name="_Toc179780869"/>
      <w:bookmarkEnd w:id="1224"/>
    </w:p>
    <w:p w14:paraId="52F746FB" w14:textId="77777777" w:rsidR="007D2F7A" w:rsidRPr="008A0EE7" w:rsidRDefault="007D2F7A">
      <w:pPr>
        <w:pStyle w:val="Heading4"/>
        <w:tabs>
          <w:tab w:val="num" w:pos="7060"/>
        </w:tabs>
        <w:rPr>
          <w:noProof/>
        </w:rPr>
      </w:pPr>
      <w:bookmarkStart w:id="1225" w:name="_Toc179780870"/>
      <w:r w:rsidRPr="008A0EE7">
        <w:rPr>
          <w:noProof/>
          <w:snapToGrid w:val="0"/>
        </w:rPr>
        <w:t>Money or Percentage Indicator</w:t>
      </w:r>
      <w:r w:rsidRPr="008A0EE7">
        <w:rPr>
          <w:noProof/>
        </w:rPr>
        <w:t xml:space="preserve"> (ID)</w:t>
      </w:r>
      <w:bookmarkEnd w:id="1225"/>
    </w:p>
    <w:p w14:paraId="736ADCED" w14:textId="77777777" w:rsidR="007D2F7A" w:rsidRPr="008A0EE7" w:rsidRDefault="007D2F7A">
      <w:pPr>
        <w:pStyle w:val="NormalIndented"/>
        <w:rPr>
          <w:noProof/>
        </w:rPr>
      </w:pPr>
      <w:r w:rsidRPr="008A0EE7">
        <w:rPr>
          <w:noProof/>
        </w:rPr>
        <w:t>Definition: Specifies whether the amount is currency or a percentage.</w:t>
      </w:r>
    </w:p>
    <w:p w14:paraId="65AA76D1" w14:textId="77777777" w:rsidR="007D2F7A" w:rsidRPr="008A0EE7" w:rsidRDefault="007D2F7A" w:rsidP="007D2F7A">
      <w:pPr>
        <w:pStyle w:val="NormalIndented"/>
        <w:rPr>
          <w:noProof/>
        </w:rPr>
      </w:pPr>
      <w:r w:rsidRPr="008A0EE7">
        <w:rPr>
          <w:noProof/>
        </w:rPr>
        <w:t xml:space="preserve">Refer to </w:t>
      </w:r>
      <w:hyperlink r:id="rId105" w:anchor="HL70148" w:history="1">
        <w:r w:rsidRPr="008A0EE7">
          <w:rPr>
            <w:rStyle w:val="HyperlinkText"/>
            <w:noProof/>
          </w:rPr>
          <w:t>HL7 Table 0</w:t>
        </w:r>
        <w:bookmarkStart w:id="1226" w:name="_Hlt536852756"/>
        <w:r w:rsidRPr="008A0EE7">
          <w:rPr>
            <w:rStyle w:val="HyperlinkText"/>
            <w:noProof/>
          </w:rPr>
          <w:t>1</w:t>
        </w:r>
        <w:bookmarkEnd w:id="1226"/>
        <w:r w:rsidRPr="008A0EE7">
          <w:rPr>
            <w:rStyle w:val="HyperlinkText"/>
            <w:noProof/>
          </w:rPr>
          <w:t xml:space="preserve">48 – </w:t>
        </w:r>
        <w:bookmarkStart w:id="1227" w:name="_Hlt536853228"/>
        <w:r w:rsidRPr="008A0EE7">
          <w:rPr>
            <w:rStyle w:val="HyperlinkText"/>
            <w:noProof/>
          </w:rPr>
          <w:t>M</w:t>
        </w:r>
        <w:bookmarkEnd w:id="1227"/>
        <w:r w:rsidRPr="008A0EE7">
          <w:rPr>
            <w:rStyle w:val="HyperlinkText"/>
            <w:noProof/>
          </w:rPr>
          <w:t>oney or Percentage Indicato</w:t>
        </w:r>
      </w:hyperlink>
      <w:r w:rsidRPr="008A0EE7">
        <w:rPr>
          <w:noProof/>
        </w:rPr>
        <w:t>r for valid values.</w:t>
      </w:r>
    </w:p>
    <w:p w14:paraId="579D208B" w14:textId="77777777" w:rsidR="007D2F7A" w:rsidRPr="008A0EE7" w:rsidRDefault="007D2F7A">
      <w:pPr>
        <w:pStyle w:val="Heading4"/>
        <w:tabs>
          <w:tab w:val="num" w:pos="7060"/>
        </w:tabs>
        <w:rPr>
          <w:noProof/>
        </w:rPr>
      </w:pPr>
      <w:bookmarkStart w:id="1228" w:name="_Toc179780871"/>
      <w:r w:rsidRPr="008A0EE7">
        <w:rPr>
          <w:noProof/>
          <w:snapToGrid w:val="0"/>
        </w:rPr>
        <w:lastRenderedPageBreak/>
        <w:t>Money or Percentage Quantity</w:t>
      </w:r>
      <w:r w:rsidRPr="008A0EE7">
        <w:rPr>
          <w:noProof/>
        </w:rPr>
        <w:t xml:space="preserve"> (NM)</w:t>
      </w:r>
      <w:bookmarkEnd w:id="1228"/>
    </w:p>
    <w:p w14:paraId="41F64E8F" w14:textId="77777777" w:rsidR="007D2F7A" w:rsidRPr="008A0EE7" w:rsidRDefault="007D2F7A">
      <w:pPr>
        <w:pStyle w:val="NormalIndented"/>
        <w:rPr>
          <w:noProof/>
        </w:rPr>
      </w:pPr>
      <w:r w:rsidRPr="008A0EE7">
        <w:rPr>
          <w:noProof/>
        </w:rPr>
        <w:t>Definition: Specifies the currency or percentage quantity.</w:t>
      </w:r>
    </w:p>
    <w:p w14:paraId="2130AA87" w14:textId="77777777" w:rsidR="007D2F7A" w:rsidRPr="008A0EE7" w:rsidRDefault="004633CA">
      <w:pPr>
        <w:pStyle w:val="Heading4"/>
        <w:tabs>
          <w:tab w:val="num" w:pos="7060"/>
        </w:tabs>
        <w:rPr>
          <w:noProof/>
        </w:rPr>
      </w:pPr>
      <w:bookmarkStart w:id="1229" w:name="_Toc179780872"/>
      <w:r>
        <w:rPr>
          <w:noProof/>
          <w:snapToGrid w:val="0"/>
        </w:rPr>
        <w:t>Monetary</w:t>
      </w:r>
      <w:r w:rsidR="007D2F7A" w:rsidRPr="008A0EE7">
        <w:rPr>
          <w:noProof/>
          <w:snapToGrid w:val="0"/>
        </w:rPr>
        <w:t xml:space="preserve"> Denomination (ID)</w:t>
      </w:r>
      <w:bookmarkEnd w:id="1229"/>
    </w:p>
    <w:p w14:paraId="630ACA11"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6" w:anchor="ISO0913" w:history="1">
        <w:r w:rsidRPr="008A0EE7">
          <w:t>Externally-defined Table 0913 – Monetary Denomination Code</w:t>
        </w:r>
      </w:hyperlink>
      <w:r w:rsidRPr="008A0EE7">
        <w:rPr>
          <w:noProof/>
        </w:rPr>
        <w:t>.</w:t>
      </w:r>
    </w:p>
    <w:p w14:paraId="2FF6E3E4"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D916304" w14:textId="77777777" w:rsidR="007D2F7A" w:rsidRPr="008A0EE7" w:rsidRDefault="007D2F7A">
      <w:pPr>
        <w:pStyle w:val="Heading3"/>
        <w:rPr>
          <w:noProof/>
        </w:rPr>
      </w:pPr>
      <w:bookmarkStart w:id="1230" w:name="_Toc1802428"/>
      <w:bookmarkStart w:id="1231" w:name="_Toc22448423"/>
      <w:bookmarkStart w:id="1232" w:name="_Toc22697615"/>
      <w:bookmarkStart w:id="1233" w:name="_Toc24273650"/>
      <w:bookmarkStart w:id="1234" w:name="_Toc179780873"/>
      <w:bookmarkStart w:id="1235" w:name="_Toc28953044"/>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236" w:name="_Ref175351"/>
      <w:bookmarkStart w:id="1237" w:name="_Toc496498"/>
      <w:bookmarkStart w:id="1238" w:name="_Toc524845"/>
      <w:r w:rsidRPr="008A0EE7">
        <w:rPr>
          <w:noProof/>
          <w:snapToGrid w:val="0"/>
        </w:rPr>
        <w:t>message type</w:t>
      </w:r>
      <w:bookmarkEnd w:id="1230"/>
      <w:bookmarkEnd w:id="1231"/>
      <w:bookmarkEnd w:id="1232"/>
      <w:bookmarkEnd w:id="1233"/>
      <w:bookmarkEnd w:id="1234"/>
      <w:bookmarkEnd w:id="1235"/>
      <w:bookmarkEnd w:id="1236"/>
      <w:bookmarkEnd w:id="1237"/>
      <w:bookmarkEnd w:id="1238"/>
    </w:p>
    <w:p w14:paraId="3D906B57" w14:textId="77777777" w:rsidR="007D2F7A" w:rsidRPr="008A0EE7" w:rsidRDefault="007D2F7A">
      <w:pPr>
        <w:pStyle w:val="ComponentTableCaption"/>
        <w:rPr>
          <w:noProof/>
        </w:rPr>
      </w:pPr>
      <w:bookmarkStart w:id="1239"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2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1AF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72CF1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802B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0749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B0A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AF192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D63DB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F17F7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B476C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3CF1F3" w14:textId="77777777" w:rsidR="007D2F7A" w:rsidRPr="008A0EE7" w:rsidRDefault="007D2F7A">
            <w:pPr>
              <w:pStyle w:val="ComponentTableHeader"/>
              <w:rPr>
                <w:noProof/>
              </w:rPr>
            </w:pPr>
            <w:r w:rsidRPr="008A0EE7">
              <w:rPr>
                <w:noProof/>
              </w:rPr>
              <w:t>SEC.REF.</w:t>
            </w:r>
          </w:p>
        </w:tc>
      </w:tr>
      <w:tr w:rsidR="00EC4B2D" w:rsidRPr="008A0EE7" w14:paraId="5BC973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DD03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E41251"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9F86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E70F72"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E48570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3EFCAF" w14:textId="77777777" w:rsidR="007D2F7A" w:rsidRPr="008A0EE7" w:rsidRDefault="00000000">
            <w:pPr>
              <w:pStyle w:val="ComponentTableBody"/>
              <w:rPr>
                <w:noProof/>
              </w:rPr>
            </w:pPr>
            <w:hyperlink r:id="rId107"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3370A350"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335F0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67B6A" w14:textId="1B5541D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6EFD5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55F06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F5719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C12BE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2455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FB69D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918E06F" w14:textId="77777777" w:rsidR="007D2F7A" w:rsidRPr="008A0EE7" w:rsidRDefault="00000000">
            <w:pPr>
              <w:pStyle w:val="ComponentTableBody"/>
              <w:rPr>
                <w:noProof/>
              </w:rPr>
            </w:pPr>
            <w:hyperlink r:id="rId108"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5A66CF20"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524DF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C72E0" w14:textId="341FD72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D2004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D0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14F262B"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4780D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A9AA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3F47A0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4F9CA76" w14:textId="77777777" w:rsidR="007D2F7A" w:rsidRPr="008A0EE7" w:rsidRDefault="00000000">
            <w:pPr>
              <w:pStyle w:val="ComponentTableBody"/>
              <w:rPr>
                <w:noProof/>
              </w:rPr>
            </w:pPr>
            <w:hyperlink r:id="rId109"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2DD8F6FF"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77885E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62BED" w14:textId="3D72606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056C7ED"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C40B260"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39080091" w14:textId="77777777" w:rsidR="007D2F7A" w:rsidRPr="008A0EE7" w:rsidRDefault="007D2F7A">
      <w:pPr>
        <w:pStyle w:val="Heading4"/>
        <w:tabs>
          <w:tab w:val="num" w:pos="7060"/>
        </w:tabs>
        <w:rPr>
          <w:noProof/>
          <w:vanish/>
        </w:rPr>
      </w:pPr>
      <w:bookmarkStart w:id="1240" w:name="_Toc179780874"/>
      <w:bookmarkEnd w:id="1240"/>
    </w:p>
    <w:p w14:paraId="030A7F8A" w14:textId="77777777" w:rsidR="007D2F7A" w:rsidRPr="008A0EE7" w:rsidRDefault="007D2F7A">
      <w:pPr>
        <w:pStyle w:val="Heading4"/>
        <w:tabs>
          <w:tab w:val="num" w:pos="7060"/>
        </w:tabs>
        <w:rPr>
          <w:noProof/>
        </w:rPr>
      </w:pPr>
      <w:bookmarkStart w:id="1241" w:name="_Toc179780875"/>
      <w:r w:rsidRPr="008A0EE7">
        <w:rPr>
          <w:noProof/>
        </w:rPr>
        <w:t>Message Code (ID)</w:t>
      </w:r>
      <w:bookmarkEnd w:id="1241"/>
    </w:p>
    <w:p w14:paraId="44CB81D6" w14:textId="77777777" w:rsidR="007D2F7A" w:rsidRPr="008A0EE7" w:rsidRDefault="007D2F7A">
      <w:pPr>
        <w:pStyle w:val="NormalIndented"/>
        <w:rPr>
          <w:noProof/>
        </w:rPr>
      </w:pPr>
      <w:r w:rsidRPr="008A0EE7">
        <w:rPr>
          <w:noProof/>
        </w:rPr>
        <w:t xml:space="preserve">Definition: Specifies the message type code. Refer to </w:t>
      </w:r>
      <w:hyperlink r:id="rId110" w:anchor="HL70076" w:history="1">
        <w:r w:rsidRPr="008A0EE7">
          <w:rPr>
            <w:rStyle w:val="HyperlinkText"/>
          </w:rPr>
          <w:t>HL7 Table 0076– Message Type</w:t>
        </w:r>
      </w:hyperlink>
      <w:r w:rsidRPr="008A0EE7">
        <w:rPr>
          <w:noProof/>
        </w:rPr>
        <w:t xml:space="preserve"> for valid values.</w:t>
      </w:r>
    </w:p>
    <w:p w14:paraId="4E40CB21" w14:textId="77777777" w:rsidR="007D2F7A" w:rsidRPr="008A0EE7" w:rsidRDefault="007D2F7A">
      <w:pPr>
        <w:pStyle w:val="NormalIndented"/>
        <w:rPr>
          <w:noProof/>
        </w:rPr>
      </w:pPr>
      <w:r w:rsidRPr="008A0EE7">
        <w:rPr>
          <w:noProof/>
        </w:rPr>
        <w:t xml:space="preserve">This table contains values such as ACK, ADT, ORM, ORU etc. </w:t>
      </w:r>
    </w:p>
    <w:p w14:paraId="26BDA069" w14:textId="77777777" w:rsidR="007D2F7A" w:rsidRPr="008A0EE7" w:rsidRDefault="007D2F7A">
      <w:pPr>
        <w:pStyle w:val="NormalIndented"/>
        <w:rPr>
          <w:noProof/>
        </w:rPr>
      </w:pPr>
      <w:r w:rsidRPr="008A0EE7">
        <w:rPr>
          <w:noProof/>
        </w:rPr>
        <w:t>See Chapter 2, "Control", section 2.5.1, "Messages" for further discussion.</w:t>
      </w:r>
    </w:p>
    <w:p w14:paraId="53BF9371" w14:textId="77777777" w:rsidR="007D2F7A" w:rsidRPr="008A0EE7" w:rsidRDefault="007D2F7A">
      <w:pPr>
        <w:pStyle w:val="Heading4"/>
        <w:tabs>
          <w:tab w:val="num" w:pos="7060"/>
        </w:tabs>
        <w:rPr>
          <w:noProof/>
        </w:rPr>
      </w:pPr>
      <w:bookmarkStart w:id="1242" w:name="_Toc179780876"/>
      <w:r w:rsidRPr="008A0EE7">
        <w:rPr>
          <w:noProof/>
          <w:snapToGrid w:val="0"/>
        </w:rPr>
        <w:t>Trigger Event</w:t>
      </w:r>
      <w:r w:rsidRPr="008A0EE7">
        <w:rPr>
          <w:noProof/>
        </w:rPr>
        <w:t xml:space="preserve"> (ID)</w:t>
      </w:r>
      <w:bookmarkEnd w:id="1242"/>
    </w:p>
    <w:p w14:paraId="778831D6" w14:textId="77777777" w:rsidR="007D2F7A" w:rsidRPr="008A0EE7" w:rsidRDefault="007D2F7A">
      <w:pPr>
        <w:pStyle w:val="NormalIndented"/>
        <w:rPr>
          <w:noProof/>
        </w:rPr>
      </w:pPr>
      <w:r w:rsidRPr="008A0EE7">
        <w:rPr>
          <w:noProof/>
        </w:rPr>
        <w:t xml:space="preserve">Definition: Specifies the trigger event code. Refer to </w:t>
      </w:r>
      <w:hyperlink r:id="rId111" w:anchor="HL70003" w:history="1">
        <w:r w:rsidRPr="008A0EE7">
          <w:rPr>
            <w:rStyle w:val="HyperlinkText"/>
          </w:rPr>
          <w:t>HL7 Table 0003– Event Type</w:t>
        </w:r>
      </w:hyperlink>
      <w:r w:rsidRPr="008A0EE7">
        <w:rPr>
          <w:noProof/>
        </w:rPr>
        <w:t xml:space="preserve"> for valid values. </w:t>
      </w:r>
    </w:p>
    <w:p w14:paraId="3EECCC23" w14:textId="77777777" w:rsidR="007D2F7A" w:rsidRPr="008A0EE7" w:rsidRDefault="007D2F7A">
      <w:pPr>
        <w:pStyle w:val="NormalIndented"/>
        <w:rPr>
          <w:noProof/>
        </w:rPr>
      </w:pPr>
      <w:r w:rsidRPr="008A0EE7">
        <w:rPr>
          <w:noProof/>
        </w:rPr>
        <w:t>This table contains values like A01, O01, R01 etc.</w:t>
      </w:r>
    </w:p>
    <w:p w14:paraId="1D603C0D" w14:textId="77777777" w:rsidR="007D2F7A" w:rsidRPr="008A0EE7" w:rsidRDefault="007D2F7A">
      <w:pPr>
        <w:pStyle w:val="NormalIndented"/>
        <w:rPr>
          <w:noProof/>
        </w:rPr>
      </w:pPr>
      <w:r w:rsidRPr="008A0EE7">
        <w:rPr>
          <w:noProof/>
        </w:rPr>
        <w:t>See Chapter 2, "Control", section 2.3.1, "Trigger Events" for further discussion.</w:t>
      </w:r>
    </w:p>
    <w:p w14:paraId="0FEC7054" w14:textId="77777777" w:rsidR="007D2F7A" w:rsidRPr="008A0EE7" w:rsidRDefault="007D2F7A">
      <w:pPr>
        <w:pStyle w:val="Heading4"/>
        <w:tabs>
          <w:tab w:val="num" w:pos="7060"/>
        </w:tabs>
        <w:rPr>
          <w:noProof/>
        </w:rPr>
      </w:pPr>
      <w:bookmarkStart w:id="1243" w:name="_Toc179780877"/>
      <w:r w:rsidRPr="008A0EE7">
        <w:rPr>
          <w:noProof/>
          <w:snapToGrid w:val="0"/>
        </w:rPr>
        <w:t>Message Structure</w:t>
      </w:r>
      <w:r w:rsidRPr="008A0EE7">
        <w:rPr>
          <w:noProof/>
        </w:rPr>
        <w:t xml:space="preserve"> (ID)</w:t>
      </w:r>
      <w:bookmarkEnd w:id="1243"/>
    </w:p>
    <w:p w14:paraId="7C9E036E" w14:textId="77777777" w:rsidR="007D2F7A" w:rsidRPr="008A0EE7" w:rsidRDefault="007D2F7A">
      <w:pPr>
        <w:pStyle w:val="NormalIndented"/>
        <w:rPr>
          <w:noProof/>
        </w:rPr>
      </w:pPr>
      <w:r w:rsidRPr="008A0EE7">
        <w:rPr>
          <w:noProof/>
        </w:rPr>
        <w:t xml:space="preserve">Definition: Specifies the abstract message structure code. Refer to </w:t>
      </w:r>
      <w:hyperlink r:id="rId112"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54F686A6" w14:textId="77777777" w:rsidR="007D2F7A" w:rsidRPr="008A0EE7" w:rsidRDefault="007D2F7A">
      <w:pPr>
        <w:pStyle w:val="Heading3"/>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244" w:name="_Ref358258198"/>
      <w:bookmarkStart w:id="1245" w:name="_Toc359236025"/>
      <w:bookmarkStart w:id="1246" w:name="_Toc498145987"/>
      <w:bookmarkStart w:id="1247" w:name="_Toc527864556"/>
      <w:bookmarkStart w:id="1248" w:name="_Toc527866028"/>
      <w:bookmarkStart w:id="1249" w:name="_Toc528481895"/>
      <w:bookmarkStart w:id="1250" w:name="_Toc528482400"/>
      <w:bookmarkStart w:id="1251" w:name="_Toc528482699"/>
      <w:bookmarkStart w:id="1252" w:name="_Toc528482824"/>
      <w:bookmarkStart w:id="1253" w:name="_Toc528486132"/>
      <w:bookmarkStart w:id="1254" w:name="_Toc536689754"/>
      <w:bookmarkStart w:id="1255" w:name="_Toc496499"/>
      <w:bookmarkStart w:id="1256" w:name="_Toc524846"/>
      <w:bookmarkStart w:id="1257" w:name="_Toc1802429"/>
      <w:bookmarkStart w:id="1258" w:name="_Toc22448424"/>
      <w:bookmarkStart w:id="1259" w:name="_Toc22697616"/>
      <w:bookmarkStart w:id="1260" w:name="_Toc24273651"/>
      <w:bookmarkStart w:id="1261" w:name="_Toc179780878"/>
      <w:bookmarkStart w:id="1262" w:name="_Toc28953045"/>
      <w:r w:rsidRPr="008A0EE7">
        <w:rPr>
          <w:noProof/>
        </w:rPr>
        <w:t>NA - numeric array</w:t>
      </w:r>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14:paraId="10987988" w14:textId="77777777" w:rsidR="007D2F7A" w:rsidRPr="008A0EE7" w:rsidRDefault="007D2F7A">
      <w:pPr>
        <w:pStyle w:val="ComponentTableCaption"/>
        <w:rPr>
          <w:noProof/>
        </w:rPr>
      </w:pPr>
      <w:bookmarkStart w:id="1263"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2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CE1AA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47B07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CC998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BDB5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B658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C22D8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15A67B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448D9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D39CA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2DDEEF" w14:textId="77777777" w:rsidR="007D2F7A" w:rsidRPr="008A0EE7" w:rsidRDefault="007D2F7A">
            <w:pPr>
              <w:pStyle w:val="ComponentTableHeader"/>
              <w:rPr>
                <w:b w:val="0"/>
                <w:noProof/>
              </w:rPr>
            </w:pPr>
            <w:r w:rsidRPr="008A0EE7">
              <w:rPr>
                <w:noProof/>
              </w:rPr>
              <w:t>SEC.REF.</w:t>
            </w:r>
          </w:p>
        </w:tc>
      </w:tr>
      <w:tr w:rsidR="00EC4B2D" w:rsidRPr="008A0EE7" w14:paraId="03F296F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5E0D8A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E5292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69BC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9FE7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D230AF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69993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80F93"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35EA5B8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573A6" w14:textId="51FDE37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3BE2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B4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3F61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99A8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D311B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5A6C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0BA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2A415F"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2F1AC5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1F95AF" w14:textId="4D1B6FC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571A6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7CE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3780E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D41F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C591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17A27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B6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5E081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5E6977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0E018" w14:textId="0F27137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FD453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4B60D"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03C8FC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95E8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078B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67A71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682C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905E9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3A8955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1DF67" w14:textId="56A5F96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3F67A9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9DC4B7"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29083C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B9D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6C1F5A"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9FB92A4"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53357A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5A33080"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208870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556099" w14:textId="77777777" w:rsidR="007D2F7A" w:rsidRPr="008A0EE7" w:rsidRDefault="007D2F7A">
            <w:pPr>
              <w:pStyle w:val="ComponentTableBody"/>
              <w:rPr>
                <w:noProof/>
              </w:rPr>
            </w:pPr>
          </w:p>
        </w:tc>
      </w:tr>
    </w:tbl>
    <w:p w14:paraId="06DC486B"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4BD2E7B8"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510562E" w14:textId="77777777" w:rsidR="007D2F7A" w:rsidRPr="008A0EE7" w:rsidRDefault="007D2F7A">
      <w:pPr>
        <w:pStyle w:val="Example"/>
      </w:pPr>
      <w:r w:rsidRPr="008A0EE7">
        <w:t>|125^34^-22^-234^569^442^-212^6|</w:t>
      </w:r>
    </w:p>
    <w:p w14:paraId="0EC728D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0976529E" w14:textId="77777777" w:rsidR="007D2F7A" w:rsidRPr="008A0EE7" w:rsidRDefault="007D2F7A">
      <w:pPr>
        <w:pStyle w:val="Example"/>
      </w:pPr>
      <w:r w:rsidRPr="008A0EE7">
        <w:t>|1.2^-3.5^5.2~2.0^3.1^-6.2~3.5^7.8^-1.3|</w:t>
      </w:r>
    </w:p>
    <w:p w14:paraId="1B4C25B5"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34F4DF8" w14:textId="77777777" w:rsidR="007D2F7A" w:rsidRPr="008A0EE7" w:rsidRDefault="007D2F7A">
      <w:pPr>
        <w:pStyle w:val="Example"/>
      </w:pPr>
      <w:r w:rsidRPr="008A0EE7">
        <w:t>|^2^3^4~5^^^8~9^10~~17^18^19^20|</w:t>
      </w:r>
    </w:p>
    <w:p w14:paraId="246F0C4C"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64" w:name="_Ref176285"/>
      <w:bookmarkStart w:id="1265" w:name="_Toc496500"/>
      <w:bookmarkStart w:id="1266" w:name="_Toc524847"/>
      <w:bookmarkStart w:id="1267" w:name="_Toc1802430"/>
      <w:bookmarkStart w:id="1268" w:name="_Toc22448425"/>
      <w:bookmarkStart w:id="1269" w:name="_Toc22697617"/>
      <w:bookmarkStart w:id="1270" w:name="_Toc24273652"/>
      <w:bookmarkStart w:id="1271" w:name="_Toc179780879"/>
      <w:bookmarkStart w:id="1272" w:name="_Toc28953046"/>
      <w:r w:rsidRPr="008A0EE7">
        <w:t>NDL – name with date and location</w:t>
      </w:r>
      <w:bookmarkEnd w:id="1264"/>
      <w:bookmarkEnd w:id="1265"/>
      <w:bookmarkEnd w:id="1266"/>
      <w:bookmarkEnd w:id="1267"/>
      <w:bookmarkEnd w:id="1268"/>
      <w:bookmarkEnd w:id="1269"/>
      <w:bookmarkEnd w:id="1270"/>
      <w:bookmarkEnd w:id="1271"/>
      <w:bookmarkEnd w:id="1272"/>
      <w:r w:rsidRPr="008A0EE7">
        <w:t xml:space="preserve"> </w:t>
      </w:r>
    </w:p>
    <w:p w14:paraId="533773FC"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169631E" w14:textId="77777777" w:rsidR="007D2F7A" w:rsidRPr="008A0EE7" w:rsidRDefault="007D2F7A">
      <w:pPr>
        <w:pStyle w:val="ComponentTableCaption"/>
        <w:rPr>
          <w:noProof/>
        </w:rPr>
      </w:pPr>
      <w:bookmarkStart w:id="1273"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7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86875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0C1D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2E16D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31361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F4CB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26273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BC83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057AD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462C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178CF0" w14:textId="77777777" w:rsidR="007D2F7A" w:rsidRPr="008A0EE7" w:rsidRDefault="007D2F7A">
            <w:pPr>
              <w:pStyle w:val="ComponentTableHeader"/>
              <w:rPr>
                <w:noProof/>
              </w:rPr>
            </w:pPr>
            <w:r w:rsidRPr="008A0EE7">
              <w:rPr>
                <w:noProof/>
              </w:rPr>
              <w:t>SEC.REF.</w:t>
            </w:r>
          </w:p>
        </w:tc>
      </w:tr>
      <w:tr w:rsidR="00EC4B2D" w:rsidRPr="008A0EE7" w14:paraId="77FAA6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02D8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2F83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5CF7E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43E37CF"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71EFD28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6D10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14C3CF"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6A8B9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1D809BF" w14:textId="2155D42E"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000C054D" w:rsidRPr="000C054D">
              <w:rPr>
                <w:rStyle w:val="Hyperlink"/>
              </w:rPr>
              <w:t>2A.2.9</w:t>
            </w:r>
            <w:r>
              <w:fldChar w:fldCharType="end"/>
            </w:r>
          </w:p>
        </w:tc>
      </w:tr>
      <w:tr w:rsidR="00EC4B2D" w:rsidRPr="008A0EE7" w14:paraId="687BFA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C0128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931F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7F1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99FC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3E28E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7601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1B2CCC"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5C9276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DB2DE1" w14:textId="1463D8A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ED7EB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606D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B05E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1A1E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0CE32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724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DF00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28D3C5"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F510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E87B88" w14:textId="07E58DC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1DC9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8E21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486D7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CFAB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B29E12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0AF0C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815B55" w14:textId="77777777" w:rsidR="007D2F7A" w:rsidRPr="008A0EE7" w:rsidRDefault="00000000">
            <w:pPr>
              <w:pStyle w:val="ComponentTableBody"/>
              <w:rPr>
                <w:noProof/>
              </w:rPr>
            </w:pPr>
            <w:hyperlink r:id="rId113"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B99AB1C"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01464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E64AA0" w14:textId="27FD25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378A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B13C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217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F77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4B6406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ED188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775B8E" w14:textId="77777777" w:rsidR="007D2F7A" w:rsidRPr="008A0EE7" w:rsidRDefault="00000000">
            <w:pPr>
              <w:pStyle w:val="ComponentTableBody"/>
              <w:rPr>
                <w:noProof/>
              </w:rPr>
            </w:pPr>
            <w:hyperlink r:id="rId114"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9002675"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5D048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790812" w14:textId="358A70E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023B6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E387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5A63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AA5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ACF53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8486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CC400" w14:textId="77777777" w:rsidR="007D2F7A" w:rsidRPr="008A0EE7" w:rsidRDefault="00000000">
            <w:pPr>
              <w:pStyle w:val="ComponentTableBody"/>
              <w:rPr>
                <w:noProof/>
              </w:rPr>
            </w:pPr>
            <w:hyperlink r:id="rId115"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F57F544"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0C68E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60798C" w14:textId="2F1309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DC92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152B31"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826EF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C7ED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01016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6A0DD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FE9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6389DA"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9AC56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B579A" w14:textId="20BEBD56"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45A20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FC673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B11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23AE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DA6C9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6857B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DE08BB" w14:textId="77777777" w:rsidR="007D2F7A" w:rsidRPr="008A0EE7" w:rsidRDefault="00000000">
            <w:pPr>
              <w:pStyle w:val="ComponentTableBody"/>
              <w:rPr>
                <w:noProof/>
              </w:rPr>
            </w:pPr>
            <w:hyperlink r:id="rId116"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6019D8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270491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04AFF" w14:textId="4C47ED6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64849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E953C"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8FFE8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7137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F32B20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6E4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F439" w14:textId="77777777" w:rsidR="007D2F7A" w:rsidRPr="008A0EE7" w:rsidRDefault="00000000">
            <w:pPr>
              <w:pStyle w:val="ComponentTableBody"/>
              <w:rPr>
                <w:noProof/>
              </w:rPr>
            </w:pPr>
            <w:hyperlink r:id="rId117"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E6F1595"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369BDE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197C6" w14:textId="690F832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2B8B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CFF3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517285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338C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3569D8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CE575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19BC1" w14:textId="77777777" w:rsidR="007D2F7A" w:rsidRPr="008A0EE7" w:rsidRDefault="00000000">
            <w:pPr>
              <w:pStyle w:val="ComponentTableBody"/>
              <w:rPr>
                <w:noProof/>
              </w:rPr>
            </w:pPr>
            <w:hyperlink r:id="rId118"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9512F53"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1A9178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D3BDF7" w14:textId="65B29D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3E61E7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9CB7C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74389F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108A7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769BF65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5846C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DB973D" w14:textId="77777777" w:rsidR="007D2F7A" w:rsidRPr="008A0EE7" w:rsidRDefault="00000000">
            <w:pPr>
              <w:pStyle w:val="ComponentTableBody"/>
              <w:rPr>
                <w:noProof/>
              </w:rPr>
            </w:pPr>
            <w:hyperlink r:id="rId119"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3945C0F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4407F0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9626F8" w14:textId="49F0425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bl>
    <w:p w14:paraId="4CFB6A5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42AD4E8" w14:textId="77777777" w:rsidR="007D2F7A" w:rsidRPr="008A0EE7" w:rsidRDefault="007D2F7A">
      <w:pPr>
        <w:pStyle w:val="Note"/>
        <w:rPr>
          <w:noProof/>
        </w:rPr>
      </w:pPr>
      <w:r w:rsidRPr="008A0EE7">
        <w:rPr>
          <w:rStyle w:val="Strong"/>
          <w:noProof/>
        </w:rPr>
        <w:lastRenderedPageBreak/>
        <w:t>Note:</w:t>
      </w:r>
      <w:r w:rsidRPr="008A0EE7">
        <w:rPr>
          <w:noProof/>
        </w:rPr>
        <w:t xml:space="preserve"> Replaces the CM data type used in sections 4.5.3.32 and 7.4.1.32-( OBR-32), 4.5.3.33 and 7.4.1.33 - ( OBR-33) 4.5.3.34 and 7.4.1.34 - ( OBR-34) 4.5.3.35 and 7.4.1.35 - ( OBR-35) as of v 2.5.</w:t>
      </w:r>
    </w:p>
    <w:p w14:paraId="5A36B18E" w14:textId="77777777" w:rsidR="007D2F7A" w:rsidRPr="008A0EE7" w:rsidRDefault="007D2F7A">
      <w:pPr>
        <w:pStyle w:val="Heading4"/>
        <w:tabs>
          <w:tab w:val="num" w:pos="7060"/>
        </w:tabs>
        <w:rPr>
          <w:noProof/>
          <w:vanish/>
        </w:rPr>
      </w:pPr>
      <w:bookmarkStart w:id="1274" w:name="_Toc179780880"/>
      <w:bookmarkEnd w:id="1274"/>
    </w:p>
    <w:p w14:paraId="7F46764A" w14:textId="77777777" w:rsidR="007D2F7A" w:rsidRPr="008A0EE7" w:rsidRDefault="007D2F7A">
      <w:pPr>
        <w:pStyle w:val="Heading4"/>
        <w:tabs>
          <w:tab w:val="num" w:pos="7060"/>
        </w:tabs>
        <w:rPr>
          <w:noProof/>
        </w:rPr>
      </w:pPr>
      <w:bookmarkStart w:id="1275" w:name="_Toc179780881"/>
      <w:r w:rsidRPr="008A0EE7">
        <w:rPr>
          <w:noProof/>
        </w:rPr>
        <w:t>Name (CNN)</w:t>
      </w:r>
      <w:bookmarkEnd w:id="1275"/>
    </w:p>
    <w:p w14:paraId="4D34EFB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02DC280E" w14:textId="77777777" w:rsidR="007D2F7A" w:rsidRPr="008A0EE7" w:rsidRDefault="007D2F7A">
      <w:pPr>
        <w:pStyle w:val="Heading4"/>
        <w:tabs>
          <w:tab w:val="num" w:pos="7060"/>
        </w:tabs>
        <w:rPr>
          <w:noProof/>
        </w:rPr>
      </w:pPr>
      <w:bookmarkStart w:id="1276"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276"/>
    </w:p>
    <w:p w14:paraId="52F950E4"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41A11053" w14:textId="77777777" w:rsidR="007D2F7A" w:rsidRPr="008A0EE7" w:rsidRDefault="007D2F7A">
      <w:pPr>
        <w:pStyle w:val="Heading4"/>
        <w:tabs>
          <w:tab w:val="num" w:pos="7060"/>
        </w:tabs>
        <w:rPr>
          <w:noProof/>
        </w:rPr>
      </w:pPr>
      <w:bookmarkStart w:id="1277" w:name="_Toc179780883"/>
      <w:r w:rsidRPr="008A0EE7">
        <w:rPr>
          <w:noProof/>
        </w:rPr>
        <w:t>End Date/</w:t>
      </w:r>
      <w:r w:rsidR="004633CA">
        <w:rPr>
          <w:noProof/>
        </w:rPr>
        <w:t>T</w:t>
      </w:r>
      <w:r w:rsidRPr="008A0EE7">
        <w:rPr>
          <w:noProof/>
        </w:rPr>
        <w:t>ime (DTM)</w:t>
      </w:r>
      <w:bookmarkEnd w:id="1277"/>
    </w:p>
    <w:p w14:paraId="5AFC144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13A380C7" w14:textId="77777777" w:rsidR="007D2F7A" w:rsidRPr="008A0EE7" w:rsidRDefault="007D2F7A">
      <w:pPr>
        <w:pStyle w:val="Heading4"/>
        <w:tabs>
          <w:tab w:val="num" w:pos="7060"/>
        </w:tabs>
        <w:rPr>
          <w:noProof/>
        </w:rPr>
      </w:pPr>
      <w:bookmarkStart w:id="1278" w:name="_Toc179780884"/>
      <w:r w:rsidRPr="008A0EE7">
        <w:rPr>
          <w:noProof/>
          <w:snapToGrid w:val="0"/>
        </w:rPr>
        <w:t>Point of Care</w:t>
      </w:r>
      <w:r w:rsidRPr="008A0EE7">
        <w:rPr>
          <w:noProof/>
        </w:rPr>
        <w:t xml:space="preserve"> (IS)</w:t>
      </w:r>
      <w:bookmarkEnd w:id="1278"/>
    </w:p>
    <w:p w14:paraId="02900B9E"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0" w:anchor="HL70302" w:history="1">
        <w:r w:rsidRPr="008A0EE7">
          <w:rPr>
            <w:rStyle w:val="HyperlinkText"/>
            <w:noProof/>
          </w:rPr>
          <w:t>User-defined Table 0302 - Point of care</w:t>
        </w:r>
      </w:hyperlink>
      <w:r w:rsidRPr="008A0EE7">
        <w:rPr>
          <w:noProof/>
        </w:rPr>
        <w:t xml:space="preserve"> for suggested values.</w:t>
      </w:r>
    </w:p>
    <w:p w14:paraId="6B1A5E26" w14:textId="77777777" w:rsidR="007D2F7A" w:rsidRPr="008A0EE7" w:rsidRDefault="007D2F7A">
      <w:pPr>
        <w:pStyle w:val="Heading4"/>
        <w:tabs>
          <w:tab w:val="num" w:pos="7060"/>
        </w:tabs>
        <w:rPr>
          <w:noProof/>
        </w:rPr>
      </w:pPr>
      <w:bookmarkStart w:id="1279" w:name="_Toc179780885"/>
      <w:r w:rsidRPr="008A0EE7">
        <w:rPr>
          <w:noProof/>
          <w:snapToGrid w:val="0"/>
        </w:rPr>
        <w:t>Room</w:t>
      </w:r>
      <w:r w:rsidRPr="008A0EE7">
        <w:rPr>
          <w:noProof/>
        </w:rPr>
        <w:t xml:space="preserve"> (IS)</w:t>
      </w:r>
      <w:bookmarkEnd w:id="1279"/>
    </w:p>
    <w:p w14:paraId="6D9AC90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1" w:anchor="HL70303" w:history="1">
        <w:r w:rsidRPr="008A0EE7">
          <w:rPr>
            <w:rStyle w:val="HyperlinkText"/>
            <w:noProof/>
          </w:rPr>
          <w:t>User-defined Table 0303 - Room</w:t>
        </w:r>
      </w:hyperlink>
      <w:r w:rsidRPr="008A0EE7">
        <w:rPr>
          <w:noProof/>
        </w:rPr>
        <w:t xml:space="preserve"> for suggested values.</w:t>
      </w:r>
    </w:p>
    <w:p w14:paraId="661EC744" w14:textId="77777777" w:rsidR="007D2F7A" w:rsidRPr="008A0EE7" w:rsidRDefault="007D2F7A">
      <w:pPr>
        <w:pStyle w:val="Heading4"/>
        <w:tabs>
          <w:tab w:val="num" w:pos="7060"/>
        </w:tabs>
        <w:rPr>
          <w:noProof/>
        </w:rPr>
      </w:pPr>
      <w:bookmarkStart w:id="1280" w:name="_Toc179780886"/>
      <w:r w:rsidRPr="008A0EE7">
        <w:rPr>
          <w:noProof/>
          <w:snapToGrid w:val="0"/>
        </w:rPr>
        <w:t>Bed</w:t>
      </w:r>
      <w:r w:rsidRPr="008A0EE7">
        <w:rPr>
          <w:noProof/>
        </w:rPr>
        <w:t xml:space="preserve"> (IS)</w:t>
      </w:r>
      <w:bookmarkEnd w:id="1280"/>
    </w:p>
    <w:p w14:paraId="45CF5EA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2" w:anchor="HL70304" w:history="1">
        <w:r w:rsidRPr="008A0EE7">
          <w:rPr>
            <w:rStyle w:val="HyperlinkText"/>
            <w:noProof/>
          </w:rPr>
          <w:t>User-defined Table 0304 - Bed</w:t>
        </w:r>
      </w:hyperlink>
      <w:r w:rsidRPr="008A0EE7">
        <w:rPr>
          <w:noProof/>
        </w:rPr>
        <w:t xml:space="preserve"> for suggested values.</w:t>
      </w:r>
    </w:p>
    <w:p w14:paraId="3F703764" w14:textId="77777777" w:rsidR="007D2F7A" w:rsidRPr="008A0EE7" w:rsidRDefault="007D2F7A">
      <w:pPr>
        <w:pStyle w:val="Heading4"/>
        <w:tabs>
          <w:tab w:val="num" w:pos="7060"/>
        </w:tabs>
        <w:rPr>
          <w:noProof/>
        </w:rPr>
      </w:pPr>
      <w:bookmarkStart w:id="1281" w:name="_Toc179780887"/>
      <w:r w:rsidRPr="008A0EE7">
        <w:rPr>
          <w:noProof/>
          <w:snapToGrid w:val="0"/>
        </w:rPr>
        <w:t>Facility</w:t>
      </w:r>
      <w:r w:rsidRPr="008A0EE7">
        <w:rPr>
          <w:noProof/>
        </w:rPr>
        <w:t xml:space="preserve"> (HD)</w:t>
      </w:r>
      <w:bookmarkEnd w:id="1281"/>
    </w:p>
    <w:p w14:paraId="4F09CCA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45FDB80D" w14:textId="77777777" w:rsidR="007D2F7A" w:rsidRPr="008A0EE7" w:rsidRDefault="007D2F7A">
      <w:pPr>
        <w:pStyle w:val="Heading4"/>
        <w:tabs>
          <w:tab w:val="num" w:pos="7060"/>
        </w:tabs>
        <w:rPr>
          <w:noProof/>
        </w:rPr>
      </w:pPr>
      <w:bookmarkStart w:id="1282" w:name="_Toc179780888"/>
      <w:r w:rsidRPr="008A0EE7">
        <w:rPr>
          <w:noProof/>
        </w:rPr>
        <w:t>Location Status (IS)</w:t>
      </w:r>
      <w:bookmarkEnd w:id="1282"/>
    </w:p>
    <w:p w14:paraId="318AB53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3" w:anchor="HL70306" w:history="1">
        <w:r w:rsidRPr="008A0EE7">
          <w:rPr>
            <w:rStyle w:val="HyperlinkText"/>
            <w:noProof/>
          </w:rPr>
          <w:t>User-defined Table 0306 - Location Status</w:t>
        </w:r>
      </w:hyperlink>
      <w:r w:rsidRPr="008A0EE7">
        <w:rPr>
          <w:noProof/>
        </w:rPr>
        <w:t xml:space="preserve"> for suggested values.</w:t>
      </w:r>
    </w:p>
    <w:p w14:paraId="31561D46" w14:textId="77777777" w:rsidR="007D2F7A" w:rsidRPr="008A0EE7" w:rsidRDefault="007D2F7A">
      <w:pPr>
        <w:pStyle w:val="Heading4"/>
        <w:tabs>
          <w:tab w:val="num" w:pos="7060"/>
        </w:tabs>
        <w:rPr>
          <w:noProof/>
        </w:rPr>
      </w:pPr>
      <w:bookmarkStart w:id="1283" w:name="_Toc179780889"/>
      <w:r w:rsidRPr="008A0EE7">
        <w:rPr>
          <w:noProof/>
        </w:rPr>
        <w:t>Patient Location Type (IS)</w:t>
      </w:r>
      <w:bookmarkEnd w:id="1283"/>
    </w:p>
    <w:p w14:paraId="4FADE5AA"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4" w:anchor="HL70305" w:history="1">
        <w:r w:rsidRPr="008A0EE7">
          <w:rPr>
            <w:rStyle w:val="HyperlinkText"/>
            <w:noProof/>
          </w:rPr>
          <w:t>User-defined Table 0305 - Person Location Type</w:t>
        </w:r>
      </w:hyperlink>
      <w:r w:rsidRPr="008A0EE7">
        <w:rPr>
          <w:noProof/>
        </w:rPr>
        <w:t xml:space="preserve"> for suggested values.</w:t>
      </w:r>
    </w:p>
    <w:p w14:paraId="5D507F6D" w14:textId="77777777" w:rsidR="007D2F7A" w:rsidRPr="008A0EE7" w:rsidRDefault="007D2F7A">
      <w:pPr>
        <w:pStyle w:val="Heading4"/>
        <w:tabs>
          <w:tab w:val="num" w:pos="7060"/>
        </w:tabs>
        <w:rPr>
          <w:noProof/>
        </w:rPr>
      </w:pPr>
      <w:bookmarkStart w:id="1284" w:name="_Toc179780890"/>
      <w:r w:rsidRPr="008A0EE7">
        <w:rPr>
          <w:noProof/>
        </w:rPr>
        <w:t>Building (IS)</w:t>
      </w:r>
      <w:bookmarkEnd w:id="1284"/>
    </w:p>
    <w:p w14:paraId="74355C2D"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5" w:anchor="HL70307" w:history="1">
        <w:r w:rsidRPr="008A0EE7">
          <w:rPr>
            <w:rStyle w:val="HyperlinkText"/>
            <w:noProof/>
          </w:rPr>
          <w:t>User-defined Table 0307 - Building</w:t>
        </w:r>
      </w:hyperlink>
      <w:r w:rsidRPr="008A0EE7">
        <w:rPr>
          <w:noProof/>
        </w:rPr>
        <w:t xml:space="preserve"> for suggested values.</w:t>
      </w:r>
    </w:p>
    <w:p w14:paraId="3E1E138C" w14:textId="77777777" w:rsidR="007D2F7A" w:rsidRPr="008A0EE7" w:rsidRDefault="007D2F7A">
      <w:pPr>
        <w:pStyle w:val="Heading4"/>
        <w:tabs>
          <w:tab w:val="num" w:pos="7060"/>
        </w:tabs>
        <w:rPr>
          <w:noProof/>
        </w:rPr>
      </w:pPr>
      <w:bookmarkStart w:id="1285" w:name="_Toc179780891"/>
      <w:r w:rsidRPr="008A0EE7">
        <w:rPr>
          <w:noProof/>
        </w:rPr>
        <w:t>Floor (IS)</w:t>
      </w:r>
      <w:bookmarkEnd w:id="1285"/>
    </w:p>
    <w:p w14:paraId="22E0BC9A"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6" w:anchor="HL70308" w:history="1">
        <w:r w:rsidRPr="008A0EE7">
          <w:rPr>
            <w:rStyle w:val="HyperlinkText"/>
            <w:noProof/>
          </w:rPr>
          <w:t>User-defined Table 0308 - Floor</w:t>
        </w:r>
      </w:hyperlink>
      <w:r w:rsidRPr="008A0EE7">
        <w:rPr>
          <w:noProof/>
        </w:rPr>
        <w:t xml:space="preserve"> for suggested values.</w:t>
      </w:r>
    </w:p>
    <w:p w14:paraId="22B01226" w14:textId="77777777" w:rsidR="007D2F7A" w:rsidRPr="008A0EE7" w:rsidRDefault="007D2F7A">
      <w:pPr>
        <w:pStyle w:val="Heading3"/>
        <w:rPr>
          <w:noProof/>
        </w:rPr>
      </w:pPr>
      <w:r w:rsidRPr="008A0EE7">
        <w:rPr>
          <w:noProof/>
        </w:rPr>
        <w:lastRenderedPageBreak/>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86" w:name="_Ref358257678"/>
      <w:bookmarkStart w:id="1287" w:name="_Toc359236026"/>
      <w:bookmarkStart w:id="1288" w:name="_Toc498145988"/>
      <w:bookmarkStart w:id="1289" w:name="_Toc527864557"/>
      <w:bookmarkStart w:id="1290" w:name="_Toc527866029"/>
      <w:bookmarkStart w:id="1291" w:name="_Toc528481896"/>
      <w:bookmarkStart w:id="1292" w:name="_Toc528482401"/>
      <w:bookmarkStart w:id="1293" w:name="_Toc528482700"/>
      <w:bookmarkStart w:id="1294" w:name="_Toc528482825"/>
      <w:bookmarkStart w:id="1295" w:name="_Toc528486133"/>
      <w:bookmarkStart w:id="1296" w:name="_Toc536689756"/>
      <w:bookmarkStart w:id="1297" w:name="_Toc496501"/>
      <w:bookmarkStart w:id="1298" w:name="_Toc524848"/>
      <w:bookmarkStart w:id="1299" w:name="_Toc1802431"/>
      <w:bookmarkStart w:id="1300" w:name="_Toc22448426"/>
      <w:bookmarkStart w:id="1301" w:name="_Toc22697618"/>
      <w:bookmarkStart w:id="1302" w:name="_Toc24273653"/>
      <w:bookmarkStart w:id="1303" w:name="_Toc179780892"/>
      <w:bookmarkStart w:id="1304" w:name="_Toc28953047"/>
      <w:r w:rsidRPr="008A0EE7">
        <w:rPr>
          <w:noProof/>
        </w:rPr>
        <w:t>NM - numeric</w:t>
      </w:r>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p>
    <w:p w14:paraId="57B50A1B" w14:textId="77777777" w:rsidR="007D2F7A" w:rsidRPr="008A0EE7" w:rsidRDefault="007D2F7A">
      <w:pPr>
        <w:pStyle w:val="ComponentTableCaption"/>
        <w:rPr>
          <w:noProof/>
        </w:rPr>
      </w:pPr>
      <w:bookmarkStart w:id="1305"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30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2BFE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75180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CBCA94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B650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3ECE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8DAA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E271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2379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ED0B1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CE62D7" w14:textId="77777777" w:rsidR="007D2F7A" w:rsidRPr="008A0EE7" w:rsidRDefault="007D2F7A">
            <w:pPr>
              <w:pStyle w:val="ComponentTableHeader"/>
              <w:jc w:val="left"/>
              <w:rPr>
                <w:b w:val="0"/>
                <w:noProof/>
              </w:rPr>
            </w:pPr>
            <w:r w:rsidRPr="008A0EE7">
              <w:rPr>
                <w:noProof/>
              </w:rPr>
              <w:t>SEC.REF.</w:t>
            </w:r>
          </w:p>
        </w:tc>
      </w:tr>
      <w:tr w:rsidR="00C75BFC" w:rsidRPr="008A0EE7" w14:paraId="7308CF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77D24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CA1EAB"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F07672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A0D25A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69388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AA5ED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30663F5"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17358AC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195618" w14:textId="77777777" w:rsidR="007D2F7A" w:rsidRPr="008A0EE7" w:rsidRDefault="007D2F7A">
            <w:pPr>
              <w:pStyle w:val="ComponentTableBody"/>
              <w:rPr>
                <w:noProof/>
              </w:rPr>
            </w:pPr>
          </w:p>
        </w:tc>
      </w:tr>
    </w:tbl>
    <w:p w14:paraId="3401DABA"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4630ED82"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E146932"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50147C41" w14:textId="77777777" w:rsidR="007D2F7A" w:rsidRPr="008A0EE7" w:rsidRDefault="007D2F7A">
      <w:pPr>
        <w:pStyle w:val="NormalIndented"/>
        <w:keepNext/>
        <w:rPr>
          <w:noProof/>
        </w:rPr>
      </w:pPr>
      <w:r w:rsidRPr="008A0EE7">
        <w:rPr>
          <w:noProof/>
        </w:rPr>
        <w:t>Examples:</w:t>
      </w:r>
    </w:p>
    <w:p w14:paraId="3CEFA254" w14:textId="77777777" w:rsidR="007D2F7A" w:rsidRPr="008A0EE7" w:rsidRDefault="007D2F7A">
      <w:pPr>
        <w:pStyle w:val="Example"/>
      </w:pPr>
      <w:r w:rsidRPr="008A0EE7">
        <w:t>|999|</w:t>
      </w:r>
    </w:p>
    <w:p w14:paraId="50334CC0" w14:textId="77777777" w:rsidR="007D2F7A" w:rsidRDefault="007D2F7A">
      <w:pPr>
        <w:pStyle w:val="Example"/>
      </w:pPr>
      <w:r w:rsidRPr="008A0EE7">
        <w:t>|-123.792|</w:t>
      </w:r>
    </w:p>
    <w:p w14:paraId="5B145297" w14:textId="77777777" w:rsidR="007D2F7A" w:rsidRPr="008A0EE7" w:rsidRDefault="007D2F7A">
      <w:pPr>
        <w:pStyle w:val="Example"/>
      </w:pPr>
      <w:r>
        <w:t>|0.1|</w:t>
      </w:r>
    </w:p>
    <w:p w14:paraId="35B159D3"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FCFCDDD"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12198BCD" w14:textId="77777777" w:rsidR="007D2F7A" w:rsidRPr="008A0EE7" w:rsidRDefault="007D2F7A"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14:paraId="7914FC54" w14:textId="77777777" w:rsidR="007D2F7A" w:rsidRPr="008A0EE7" w:rsidRDefault="007D2F7A" w:rsidP="007D2F7A">
      <w:pPr>
        <w:pStyle w:val="NormalIndented"/>
      </w:pPr>
      <w:r w:rsidRPr="008A0EE7">
        <w:t>Example: 1.0200 may be truncated to 1.02, but not to 1.0.</w:t>
      </w:r>
    </w:p>
    <w:p w14:paraId="35211FF2" w14:textId="77777777" w:rsidR="007D2F7A" w:rsidRPr="008A0EE7" w:rsidRDefault="007D2F7A">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306" w:name="_Ref536835471"/>
      <w:bookmarkStart w:id="1307" w:name="_Toc496502"/>
      <w:bookmarkStart w:id="1308" w:name="_Toc524849"/>
      <w:bookmarkStart w:id="1309" w:name="_Toc1802432"/>
      <w:bookmarkStart w:id="1310" w:name="_Toc22448427"/>
      <w:bookmarkStart w:id="1311" w:name="_Toc22697619"/>
      <w:bookmarkStart w:id="1312" w:name="_Toc24273654"/>
      <w:bookmarkStart w:id="1313" w:name="_Toc179780893"/>
      <w:bookmarkStart w:id="1314" w:name="_Toc28953048"/>
      <w:r w:rsidRPr="008A0EE7">
        <w:rPr>
          <w:noProof/>
        </w:rPr>
        <w:t>NR - numeric range</w:t>
      </w:r>
      <w:bookmarkEnd w:id="1306"/>
      <w:bookmarkEnd w:id="1307"/>
      <w:bookmarkEnd w:id="1308"/>
      <w:bookmarkEnd w:id="1309"/>
      <w:bookmarkEnd w:id="1310"/>
      <w:bookmarkEnd w:id="1311"/>
      <w:bookmarkEnd w:id="1312"/>
      <w:bookmarkEnd w:id="1313"/>
      <w:bookmarkEnd w:id="1314"/>
      <w:r w:rsidRPr="008A0EE7">
        <w:rPr>
          <w:noProof/>
        </w:rPr>
        <w:t xml:space="preserve"> </w:t>
      </w:r>
    </w:p>
    <w:p w14:paraId="52D36373" w14:textId="77777777" w:rsidR="007D2F7A" w:rsidRPr="008A0EE7" w:rsidRDefault="007D2F7A">
      <w:pPr>
        <w:pStyle w:val="ComponentTableCaption"/>
        <w:rPr>
          <w:noProof/>
        </w:rPr>
      </w:pPr>
      <w:bookmarkStart w:id="1315"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3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FDB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29B19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FE5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32E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123C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A9AC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4450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6FD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C6C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AEC07" w14:textId="77777777" w:rsidR="007D2F7A" w:rsidRPr="008A0EE7" w:rsidRDefault="007D2F7A">
            <w:pPr>
              <w:pStyle w:val="ComponentTableHeader"/>
              <w:jc w:val="left"/>
              <w:rPr>
                <w:b w:val="0"/>
                <w:noProof/>
              </w:rPr>
            </w:pPr>
            <w:r w:rsidRPr="008A0EE7">
              <w:rPr>
                <w:noProof/>
              </w:rPr>
              <w:t>SEC.REF.</w:t>
            </w:r>
          </w:p>
        </w:tc>
      </w:tr>
      <w:tr w:rsidR="00EC4B2D" w:rsidRPr="008A0EE7" w14:paraId="5C644E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8481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6F4C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C9FF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F61E1C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91F014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8102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140E61B"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1C8A04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8BAABF9" w14:textId="26E08F5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950184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34509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5043B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E65894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0D2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FA53A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C1FBF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ED21A8"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030F07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85D52D" w14:textId="71A134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0C070D3"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B5335C"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3F8008B2" w14:textId="77777777" w:rsidR="007D2F7A" w:rsidRPr="008A0EE7" w:rsidRDefault="007D2F7A">
      <w:pPr>
        <w:pStyle w:val="Heading4"/>
        <w:tabs>
          <w:tab w:val="num" w:pos="7060"/>
        </w:tabs>
        <w:rPr>
          <w:noProof/>
          <w:vanish/>
        </w:rPr>
      </w:pPr>
      <w:bookmarkStart w:id="1316" w:name="_Toc179780894"/>
      <w:bookmarkEnd w:id="1316"/>
    </w:p>
    <w:p w14:paraId="2DDA57F3" w14:textId="77777777" w:rsidR="007D2F7A" w:rsidRPr="008A0EE7" w:rsidRDefault="007D2F7A">
      <w:pPr>
        <w:pStyle w:val="Heading4"/>
        <w:tabs>
          <w:tab w:val="num" w:pos="7060"/>
        </w:tabs>
        <w:rPr>
          <w:noProof/>
        </w:rPr>
      </w:pPr>
      <w:bookmarkStart w:id="1317" w:name="_Toc179780895"/>
      <w:r w:rsidRPr="008A0EE7">
        <w:rPr>
          <w:noProof/>
        </w:rPr>
        <w:t>Low Value (NM)</w:t>
      </w:r>
      <w:bookmarkEnd w:id="1317"/>
    </w:p>
    <w:p w14:paraId="2C6CE377" w14:textId="77777777" w:rsidR="007D2F7A" w:rsidRPr="008A0EE7" w:rsidRDefault="007D2F7A">
      <w:pPr>
        <w:pStyle w:val="NormalIndented"/>
        <w:rPr>
          <w:noProof/>
        </w:rPr>
      </w:pPr>
      <w:r w:rsidRPr="008A0EE7">
        <w:rPr>
          <w:noProof/>
        </w:rPr>
        <w:t>Definition: The number specifying the lower limit or boundary of the range.</w:t>
      </w:r>
    </w:p>
    <w:p w14:paraId="685F0C11" w14:textId="77777777" w:rsidR="007D2F7A" w:rsidRPr="008A0EE7" w:rsidRDefault="007D2F7A">
      <w:pPr>
        <w:pStyle w:val="Heading4"/>
        <w:tabs>
          <w:tab w:val="num" w:pos="7060"/>
        </w:tabs>
        <w:rPr>
          <w:noProof/>
        </w:rPr>
      </w:pPr>
      <w:bookmarkStart w:id="1318" w:name="_Toc179780896"/>
      <w:r w:rsidRPr="008A0EE7">
        <w:rPr>
          <w:noProof/>
        </w:rPr>
        <w:lastRenderedPageBreak/>
        <w:t>High Value (NM)</w:t>
      </w:r>
      <w:bookmarkEnd w:id="1318"/>
    </w:p>
    <w:p w14:paraId="215EDF17" w14:textId="77777777" w:rsidR="007D2F7A" w:rsidRPr="008A0EE7" w:rsidRDefault="007D2F7A">
      <w:pPr>
        <w:pStyle w:val="NormalIndented"/>
        <w:rPr>
          <w:noProof/>
        </w:rPr>
      </w:pPr>
      <w:r w:rsidRPr="008A0EE7">
        <w:rPr>
          <w:noProof/>
        </w:rPr>
        <w:t>Definition: The number specifying the high limit or boundary of the range.</w:t>
      </w:r>
    </w:p>
    <w:p w14:paraId="4FA132F2" w14:textId="77777777" w:rsidR="007D2F7A" w:rsidRPr="008A0EE7" w:rsidRDefault="007D2F7A">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319" w:name="_Ref176231"/>
      <w:bookmarkStart w:id="1320" w:name="_Toc496503"/>
      <w:bookmarkStart w:id="1321" w:name="_Toc524850"/>
      <w:bookmarkStart w:id="1322" w:name="_Toc1802433"/>
      <w:bookmarkStart w:id="1323" w:name="_Toc22448428"/>
      <w:bookmarkStart w:id="1324" w:name="_Toc22697620"/>
      <w:bookmarkStart w:id="1325" w:name="_Toc24273655"/>
      <w:bookmarkStart w:id="1326" w:name="_Toc179780897"/>
      <w:bookmarkStart w:id="1327" w:name="_Toc28953049"/>
      <w:r w:rsidRPr="008A0EE7">
        <w:rPr>
          <w:noProof/>
        </w:rPr>
        <w:t xml:space="preserve">OCD - </w:t>
      </w:r>
      <w:r w:rsidRPr="008A0EE7">
        <w:rPr>
          <w:noProof/>
          <w:snapToGrid w:val="0"/>
        </w:rPr>
        <w:t>occurrence code and date</w:t>
      </w:r>
      <w:bookmarkEnd w:id="1319"/>
      <w:bookmarkEnd w:id="1320"/>
      <w:bookmarkEnd w:id="1321"/>
      <w:bookmarkEnd w:id="1322"/>
      <w:bookmarkEnd w:id="1323"/>
      <w:bookmarkEnd w:id="1324"/>
      <w:bookmarkEnd w:id="1325"/>
      <w:bookmarkEnd w:id="1326"/>
      <w:bookmarkEnd w:id="1327"/>
    </w:p>
    <w:p w14:paraId="762C5397" w14:textId="77777777" w:rsidR="007D2F7A" w:rsidRPr="008A0EE7" w:rsidRDefault="007D2F7A">
      <w:pPr>
        <w:pStyle w:val="ComponentTableCaption"/>
        <w:rPr>
          <w:noProof/>
        </w:rPr>
      </w:pPr>
      <w:bookmarkStart w:id="1328"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32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8F53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8FB4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06BB2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45EA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3E76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E5769F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8952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2CA2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704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F8509A" w14:textId="77777777" w:rsidR="007D2F7A" w:rsidRPr="008A0EE7" w:rsidRDefault="007D2F7A">
            <w:pPr>
              <w:pStyle w:val="ComponentTableHeader"/>
              <w:rPr>
                <w:noProof/>
              </w:rPr>
            </w:pPr>
            <w:r w:rsidRPr="008A0EE7">
              <w:rPr>
                <w:noProof/>
              </w:rPr>
              <w:t>SEC.REF.</w:t>
            </w:r>
          </w:p>
        </w:tc>
      </w:tr>
      <w:tr w:rsidR="00EC4B2D" w:rsidRPr="008A0EE7" w14:paraId="48733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25286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8D0D2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3E81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FA569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7D922A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12DF79" w14:textId="77777777" w:rsidR="007D2F7A" w:rsidRPr="008A0EE7" w:rsidRDefault="00000000">
            <w:pPr>
              <w:pStyle w:val="ComponentTableBody"/>
              <w:rPr>
                <w:noProof/>
              </w:rPr>
            </w:pPr>
            <w:hyperlink r:id="rId127"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3F13DC08"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77ECE5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3849C7" w14:textId="6B72818B"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C75BFC" w:rsidRPr="008A0EE7" w14:paraId="595BEED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727EBE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91CD2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78B2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E6C733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18BE38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EA3E1B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17347A"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544DDA0" w14:textId="77777777" w:rsidR="007D2F7A" w:rsidRPr="008A0EE7" w:rsidRDefault="007D2F7A">
            <w:pPr>
              <w:pStyle w:val="ComponentTableBody"/>
              <w:jc w:val="left"/>
              <w:rPr>
                <w:noProof/>
              </w:rPr>
            </w:pPr>
          </w:p>
        </w:tc>
        <w:bookmarkStart w:id="1329" w:name="_Hlt44828474"/>
        <w:tc>
          <w:tcPr>
            <w:tcW w:w="936" w:type="dxa"/>
            <w:tcBorders>
              <w:top w:val="dotted" w:sz="4" w:space="0" w:color="auto"/>
              <w:left w:val="nil"/>
              <w:bottom w:val="single" w:sz="4" w:space="0" w:color="auto"/>
              <w:right w:val="nil"/>
            </w:tcBorders>
            <w:shd w:val="clear" w:color="auto" w:fill="FFFFFF"/>
          </w:tcPr>
          <w:p w14:paraId="0DF70A89" w14:textId="21390FE9"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sidR="000C054D">
              <w:rPr>
                <w:rStyle w:val="Hyperlink"/>
              </w:rPr>
              <w:t>2A.2.21</w:t>
            </w:r>
            <w:r w:rsidRPr="008A0EE7">
              <w:rPr>
                <w:rStyle w:val="Hyperlink"/>
                <w:noProof/>
              </w:rPr>
              <w:fldChar w:fldCharType="end"/>
            </w:r>
            <w:bookmarkEnd w:id="1329"/>
          </w:p>
        </w:tc>
      </w:tr>
    </w:tbl>
    <w:p w14:paraId="36E7C523"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748295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09EC190"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574974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14DCD3E4" w14:textId="77777777" w:rsidR="007D2F7A" w:rsidRPr="008A0EE7" w:rsidRDefault="007D2F7A">
      <w:pPr>
        <w:pStyle w:val="NormalIndented"/>
        <w:rPr>
          <w:noProof/>
        </w:rPr>
      </w:pPr>
      <w:r w:rsidRPr="008A0EE7">
        <w:rPr>
          <w:noProof/>
        </w:rPr>
        <w:t>Example:</w:t>
      </w:r>
    </w:p>
    <w:p w14:paraId="76B99BC8" w14:textId="77777777" w:rsidR="007D2F7A" w:rsidRPr="008A0EE7" w:rsidRDefault="007D2F7A">
      <w:pPr>
        <w:pStyle w:val="Example"/>
      </w:pPr>
      <w:r w:rsidRPr="008A0EE7">
        <w:t>|23&amp;Benefits Exhausted&amp;NUBC^19920108|</w:t>
      </w:r>
    </w:p>
    <w:p w14:paraId="499A2C36" w14:textId="77777777" w:rsidR="007D2F7A" w:rsidRPr="008A0EE7" w:rsidRDefault="007D2F7A">
      <w:pPr>
        <w:pStyle w:val="Heading4"/>
        <w:tabs>
          <w:tab w:val="num" w:pos="7060"/>
        </w:tabs>
        <w:rPr>
          <w:noProof/>
          <w:vanish/>
        </w:rPr>
      </w:pPr>
      <w:bookmarkStart w:id="1330" w:name="_Toc179780898"/>
      <w:bookmarkEnd w:id="1330"/>
    </w:p>
    <w:p w14:paraId="3A9EE477" w14:textId="77777777" w:rsidR="007D2F7A" w:rsidRPr="008A0EE7" w:rsidRDefault="007D2F7A">
      <w:pPr>
        <w:pStyle w:val="Heading4"/>
        <w:tabs>
          <w:tab w:val="num" w:pos="7060"/>
        </w:tabs>
        <w:rPr>
          <w:noProof/>
        </w:rPr>
      </w:pPr>
      <w:bookmarkStart w:id="1331" w:name="_Toc179780899"/>
      <w:r w:rsidRPr="008A0EE7">
        <w:rPr>
          <w:noProof/>
        </w:rPr>
        <w:t>Occurrence Code (CNE)</w:t>
      </w:r>
      <w:bookmarkEnd w:id="1331"/>
    </w:p>
    <w:p w14:paraId="7CAF82B1"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7435BBDB" w14:textId="77777777" w:rsidR="007D2F7A" w:rsidRPr="008A0EE7" w:rsidRDefault="007D2F7A">
      <w:pPr>
        <w:pStyle w:val="NormalIndented"/>
        <w:rPr>
          <w:noProof/>
        </w:rPr>
      </w:pPr>
      <w:r w:rsidRPr="008A0EE7">
        <w:rPr>
          <w:noProof/>
        </w:rPr>
        <w:t xml:space="preserve">Refer to </w:t>
      </w:r>
      <w:hyperlink r:id="rId128" w:anchor="HL70350" w:history="1">
        <w:r w:rsidRPr="008A0EE7">
          <w:rPr>
            <w:rStyle w:val="HyperlinkText"/>
            <w:noProof/>
          </w:rPr>
          <w:t>HL7-defined Table 03</w:t>
        </w:r>
        <w:bookmarkStart w:id="1332" w:name="_Hlt536315071"/>
        <w:r w:rsidRPr="008A0EE7">
          <w:rPr>
            <w:rStyle w:val="HyperlinkText"/>
            <w:noProof/>
          </w:rPr>
          <w:t>5</w:t>
        </w:r>
        <w:bookmarkEnd w:id="1332"/>
        <w:r w:rsidRPr="008A0EE7">
          <w:rPr>
            <w:rStyle w:val="HyperlinkText"/>
            <w:noProof/>
          </w:rPr>
          <w:t>0 – Occurrence Code</w:t>
        </w:r>
      </w:hyperlink>
      <w:r w:rsidRPr="008A0EE7">
        <w:rPr>
          <w:noProof/>
        </w:rPr>
        <w:t xml:space="preserve"> for valid values.</w:t>
      </w:r>
    </w:p>
    <w:p w14:paraId="4C74AEA1"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335C29E2" w14:textId="77777777" w:rsidR="007D2F7A" w:rsidRPr="008A0EE7" w:rsidRDefault="007D2F7A">
      <w:pPr>
        <w:pStyle w:val="Heading4"/>
        <w:tabs>
          <w:tab w:val="num" w:pos="7060"/>
        </w:tabs>
        <w:rPr>
          <w:noProof/>
        </w:rPr>
      </w:pPr>
      <w:bookmarkStart w:id="1333" w:name="_Toc179780900"/>
      <w:r w:rsidRPr="008A0EE7">
        <w:rPr>
          <w:noProof/>
        </w:rPr>
        <w:t>Occurrence Date (DT)</w:t>
      </w:r>
      <w:bookmarkEnd w:id="1333"/>
    </w:p>
    <w:p w14:paraId="71BFA34F"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5FE8F03A" w14:textId="77777777" w:rsidR="00674498" w:rsidRPr="008A0EE7" w:rsidRDefault="00674498" w:rsidP="00674498">
      <w:pPr>
        <w:pStyle w:val="Heading3"/>
        <w:rPr>
          <w:noProof/>
        </w:rPr>
      </w:pPr>
      <w:bookmarkStart w:id="1334" w:name="_Ref422125274"/>
      <w:bookmarkStart w:id="1335" w:name="_Ref422125352"/>
      <w:bookmarkStart w:id="1336" w:name="_Toc425930379"/>
      <w:bookmarkStart w:id="1337" w:name="_Toc28953050"/>
      <w:r>
        <w:rPr>
          <w:noProof/>
        </w:rPr>
        <w:t>OG</w:t>
      </w:r>
      <w:r w:rsidRPr="008A0EE7">
        <w:rPr>
          <w:noProof/>
        </w:rPr>
        <w:t xml:space="preserve"> </w:t>
      </w:r>
      <w:r>
        <w:rPr>
          <w:noProof/>
        </w:rPr>
        <w:t>–</w:t>
      </w:r>
      <w:r w:rsidRPr="008A0EE7">
        <w:rPr>
          <w:noProof/>
        </w:rPr>
        <w:t xml:space="preserve"> </w:t>
      </w:r>
      <w:r>
        <w:rPr>
          <w:noProof/>
        </w:rPr>
        <w:t>observation grouper</w:t>
      </w:r>
      <w:bookmarkEnd w:id="1334"/>
      <w:bookmarkEnd w:id="1335"/>
      <w:bookmarkEnd w:id="1336"/>
      <w:bookmarkEnd w:id="1337"/>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14:paraId="0654DBE2"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6FC91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084156B"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3652B4"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0FC35E"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C6DBBD"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7E8E5C3"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C3264E"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A16E94"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1C015A"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66CAE84" w14:textId="77777777" w:rsidR="00674498" w:rsidRPr="008A0EE7" w:rsidRDefault="00674498" w:rsidP="000C638D">
            <w:pPr>
              <w:pStyle w:val="ComponentTableHeader"/>
              <w:rPr>
                <w:noProof/>
              </w:rPr>
            </w:pPr>
            <w:r w:rsidRPr="008A0EE7">
              <w:rPr>
                <w:noProof/>
              </w:rPr>
              <w:t>SEC.REF.</w:t>
            </w:r>
          </w:p>
        </w:tc>
      </w:tr>
      <w:tr w:rsidR="00EC4B2D" w:rsidRPr="008A0EE7" w14:paraId="6BA005E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82F1C3"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81C7B1"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D6A2E5"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13423FA"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855002A"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FF43D00"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D4F87F"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704E159F"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7EA06DC4" w14:textId="6DC9A03E"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EC4B2D" w:rsidRPr="008A0EE7" w14:paraId="4DD19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0EE83F"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F0B2CB"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0803F7"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CFBF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ABE9E9"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3950C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BF66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9886B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89C82E" w14:textId="2DE327CE"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5146E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5D7B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A217255"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2BDB41"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7252D"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4AA2402"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3459E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69285C"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523E5BE3"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580714" w14:textId="4BE4B0DD"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E9884C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BE0BF8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681F93F3"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7BB42F"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ABC3FED"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2ED1A32"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D12EBB9"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E9DFEA"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0C3FE755"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9A5AC2" w14:textId="0ACADD06"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1C2A2733" w14:textId="77777777" w:rsidR="00674498" w:rsidRDefault="00674498" w:rsidP="00674498">
      <w:pPr>
        <w:pStyle w:val="NormalIndented"/>
        <w:rPr>
          <w:noProof/>
        </w:rPr>
      </w:pPr>
      <w:r w:rsidRPr="008A0EE7">
        <w:rPr>
          <w:noProof/>
        </w:rPr>
        <w:lastRenderedPageBreak/>
        <w:t xml:space="preserve">Definition: The </w:t>
      </w:r>
      <w:r>
        <w:rPr>
          <w:noProof/>
        </w:rPr>
        <w:t>components that can be used to define the structure of the observation/result segments (OBX) within an observation report segment (OBR).</w:t>
      </w:r>
    </w:p>
    <w:p w14:paraId="182E9AC2"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4EF3C60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790144FF" w14:textId="77777777" w:rsidR="00674498" w:rsidRPr="008A0EE7" w:rsidRDefault="00674498" w:rsidP="00674498">
      <w:pPr>
        <w:pStyle w:val="Heading4"/>
        <w:numPr>
          <w:ilvl w:val="3"/>
          <w:numId w:val="20"/>
        </w:numPr>
        <w:tabs>
          <w:tab w:val="clear" w:pos="2160"/>
          <w:tab w:val="num" w:pos="2250"/>
          <w:tab w:val="num" w:pos="7060"/>
        </w:tabs>
        <w:ind w:left="90"/>
        <w:rPr>
          <w:noProof/>
        </w:rPr>
      </w:pPr>
      <w:r>
        <w:rPr>
          <w:noProof/>
        </w:rPr>
        <w:t>Original Sub-Identifier (ST)</w:t>
      </w:r>
    </w:p>
    <w:p w14:paraId="40C0E2E6"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2CD5990" w14:textId="77777777" w:rsidR="00674498" w:rsidRDefault="00674498" w:rsidP="00674498">
      <w:pPr>
        <w:pStyle w:val="Heading4"/>
        <w:tabs>
          <w:tab w:val="clear" w:pos="2160"/>
          <w:tab w:val="num" w:pos="2250"/>
          <w:tab w:val="num" w:pos="7060"/>
        </w:tabs>
        <w:ind w:left="90"/>
        <w:rPr>
          <w:noProof/>
        </w:rPr>
      </w:pPr>
      <w:r>
        <w:rPr>
          <w:noProof/>
        </w:rPr>
        <w:t>Group (NM)</w:t>
      </w:r>
    </w:p>
    <w:p w14:paraId="5AF1B224"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054BFE33" w14:textId="77777777" w:rsidR="00674498" w:rsidRDefault="00674498" w:rsidP="00674498">
      <w:pPr>
        <w:pStyle w:val="Heading4"/>
        <w:tabs>
          <w:tab w:val="clear" w:pos="2160"/>
          <w:tab w:val="num" w:pos="2250"/>
          <w:tab w:val="num" w:pos="7060"/>
        </w:tabs>
        <w:ind w:left="90"/>
        <w:rPr>
          <w:noProof/>
        </w:rPr>
      </w:pPr>
      <w:r>
        <w:rPr>
          <w:noProof/>
        </w:rPr>
        <w:t>Sequence (NM)</w:t>
      </w:r>
    </w:p>
    <w:p w14:paraId="4F63AC50" w14:textId="77777777" w:rsidR="00674498" w:rsidRDefault="00674498" w:rsidP="00674498">
      <w:pPr>
        <w:pStyle w:val="NormalIndented"/>
        <w:rPr>
          <w:noProof/>
        </w:rPr>
      </w:pPr>
      <w:r>
        <w:rPr>
          <w:noProof/>
        </w:rPr>
        <w:t>Definition: The Sequence component indicates the sequence within the group as defined in OG-2.</w:t>
      </w:r>
    </w:p>
    <w:p w14:paraId="3DD66556" w14:textId="77777777" w:rsidR="00674498" w:rsidRDefault="00674498" w:rsidP="00674498">
      <w:pPr>
        <w:pStyle w:val="Heading4"/>
        <w:tabs>
          <w:tab w:val="clear" w:pos="2160"/>
          <w:tab w:val="num" w:pos="2250"/>
          <w:tab w:val="num" w:pos="7060"/>
        </w:tabs>
        <w:ind w:left="90"/>
        <w:rPr>
          <w:noProof/>
        </w:rPr>
      </w:pPr>
      <w:r>
        <w:rPr>
          <w:noProof/>
        </w:rPr>
        <w:t>Identifier (ST)</w:t>
      </w:r>
    </w:p>
    <w:p w14:paraId="64FA59C6"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352F058" w14:textId="77777777" w:rsidR="007D2F7A" w:rsidRPr="008A0EE7" w:rsidRDefault="007D2F7A" w:rsidP="007D2F7A">
      <w:pPr>
        <w:pStyle w:val="Heading3"/>
        <w:rPr>
          <w:noProof/>
        </w:rPr>
      </w:pPr>
      <w:bookmarkStart w:id="1338" w:name="_Toc28953051"/>
      <w:r w:rsidRPr="008A0EE7">
        <w:rPr>
          <w:noProof/>
        </w:rPr>
        <w:t>WITHDRAWN (OSD – order sequence definition)</w:t>
      </w:r>
      <w:bookmarkEnd w:id="1338"/>
    </w:p>
    <w:p w14:paraId="4FDB63FE" w14:textId="77777777" w:rsidR="007D2F7A" w:rsidRPr="008A0EE7" w:rsidRDefault="007D2F7A">
      <w:pPr>
        <w:pStyle w:val="NormalIndented"/>
        <w:rPr>
          <w:rStyle w:val="Strong"/>
          <w:noProof/>
        </w:rPr>
      </w:pPr>
      <w:bookmarkStart w:id="1339"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340" w:name="_Toc179780902"/>
    <w:bookmarkStart w:id="1341" w:name="HL70524"/>
    <w:bookmarkEnd w:id="1339"/>
    <w:bookmarkEnd w:id="1340"/>
    <w:bookmarkEnd w:id="1341"/>
    <w:p w14:paraId="2E97E336" w14:textId="77777777" w:rsidR="007D2F7A" w:rsidRPr="008A0EE7" w:rsidRDefault="007D2F7A">
      <w:pPr>
        <w:pStyle w:val="Heading3"/>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 xml:space="preserve">XE "Data </w:instrText>
      </w:r>
      <w:r w:rsidR="00E36DFE">
        <w:rPr>
          <w:noProof/>
        </w:rPr>
        <w:instrText>t</w:instrText>
      </w:r>
      <w:r w:rsidRPr="008A0EE7">
        <w:rPr>
          <w:noProof/>
        </w:rPr>
        <w:instrText>ype</w:instrText>
      </w:r>
      <w:r w:rsidR="00E36DFE">
        <w:rPr>
          <w:noProof/>
        </w:rPr>
        <w:instrText>s</w:instrText>
      </w:r>
      <w:r w:rsidRPr="008A0EE7">
        <w:rPr>
          <w:noProof/>
        </w:rPr>
        <w:instrText>: OS"</w:instrText>
      </w:r>
      <w:r w:rsidRPr="008A0EE7">
        <w:rPr>
          <w:noProof/>
        </w:rPr>
        <w:fldChar w:fldCharType="end"/>
      </w:r>
      <w:bookmarkStart w:id="1342" w:name="_Ref176143"/>
      <w:bookmarkStart w:id="1343" w:name="_Toc496505"/>
      <w:bookmarkStart w:id="1344" w:name="_Toc524852"/>
      <w:bookmarkStart w:id="1345" w:name="_Toc1802435"/>
      <w:bookmarkStart w:id="1346" w:name="_Toc22448430"/>
      <w:bookmarkStart w:id="1347" w:name="_Toc22697622"/>
      <w:bookmarkStart w:id="1348" w:name="_Toc24273657"/>
      <w:bookmarkStart w:id="1349" w:name="_Toc179780914"/>
      <w:bookmarkStart w:id="1350" w:name="_Toc28953052"/>
      <w:r w:rsidRPr="008A0EE7">
        <w:rPr>
          <w:noProof/>
        </w:rPr>
        <w:t xml:space="preserve">OSP - </w:t>
      </w:r>
      <w:r w:rsidRPr="008A0EE7">
        <w:rPr>
          <w:noProof/>
          <w:snapToGrid w:val="0"/>
        </w:rPr>
        <w:t>occurrence span code and date</w:t>
      </w:r>
      <w:bookmarkEnd w:id="1342"/>
      <w:bookmarkEnd w:id="1343"/>
      <w:bookmarkEnd w:id="1344"/>
      <w:bookmarkEnd w:id="1345"/>
      <w:bookmarkEnd w:id="1346"/>
      <w:bookmarkEnd w:id="1347"/>
      <w:bookmarkEnd w:id="1348"/>
      <w:bookmarkEnd w:id="1349"/>
      <w:bookmarkEnd w:id="1350"/>
    </w:p>
    <w:p w14:paraId="13F46397" w14:textId="77777777" w:rsidR="007D2F7A" w:rsidRPr="008A0EE7" w:rsidRDefault="007D2F7A">
      <w:pPr>
        <w:pStyle w:val="ComponentTableCaption"/>
        <w:rPr>
          <w:noProof/>
        </w:rPr>
      </w:pPr>
      <w:bookmarkStart w:id="1351"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3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BE02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9D4A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430E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9D50B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DFA3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E598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41481A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BDF20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F9D53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75C2C6" w14:textId="77777777" w:rsidR="007D2F7A" w:rsidRPr="008A0EE7" w:rsidRDefault="007D2F7A">
            <w:pPr>
              <w:pStyle w:val="ComponentTableHeader"/>
              <w:rPr>
                <w:noProof/>
              </w:rPr>
            </w:pPr>
            <w:r w:rsidRPr="008A0EE7">
              <w:rPr>
                <w:noProof/>
              </w:rPr>
              <w:t>SEC.REF.</w:t>
            </w:r>
          </w:p>
        </w:tc>
      </w:tr>
      <w:tr w:rsidR="00EC4B2D" w:rsidRPr="008A0EE7" w14:paraId="779962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D7175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B8B39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CF69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1B8AB0"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37A43CE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C16840" w14:textId="77777777" w:rsidR="007D2F7A" w:rsidRPr="008A0EE7" w:rsidRDefault="00000000">
            <w:pPr>
              <w:pStyle w:val="ComponentTableBody"/>
              <w:rPr>
                <w:noProof/>
              </w:rPr>
            </w:pPr>
            <w:hyperlink r:id="rId129"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40C91C2B"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7E4A6A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F5B124" w14:textId="15E3D135"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01C503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4EE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4A3B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79FD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31AE420"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9AE79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6DFC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7488A4"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1CAAA25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5921D3BE" w14:textId="50C814A4"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034B6D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2254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0CD6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89F5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8AA5E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0AFE031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DC840D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6C9BFA"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FA882CF"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5EAF39DB" w14:textId="1785531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7FBAC3D5"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AF7C19C"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4DCB588F" w14:textId="77777777" w:rsidR="007D2F7A" w:rsidRPr="008A0EE7" w:rsidRDefault="007D2F7A">
      <w:pPr>
        <w:pStyle w:val="NormalIndented"/>
        <w:rPr>
          <w:noProof/>
        </w:rPr>
      </w:pPr>
      <w:r w:rsidRPr="008A0EE7">
        <w:rPr>
          <w:noProof/>
        </w:rPr>
        <w:t xml:space="preserve">Use case: The patient was admitted for minor surgery (1/6/03) and discharged the following day (1/7/03). Complications ensured and the patient was readmitted the following day (1/8/03). When </w:t>
      </w:r>
      <w:r w:rsidRPr="008A0EE7">
        <w:rPr>
          <w:noProof/>
        </w:rPr>
        <w:lastRenderedPageBreak/>
        <w:t>the claim for 1/8/03 is filed, the prior stay dates (1/6/03-1/7/03) must be reported (per the Health Plan) using Occurrence Span Code and Dates 71 - Prior Stay Date. Example:</w:t>
      </w:r>
    </w:p>
    <w:p w14:paraId="0D114C74" w14:textId="77777777" w:rsidR="007D2F7A" w:rsidRPr="008A0EE7" w:rsidRDefault="007D2F7A">
      <w:pPr>
        <w:pStyle w:val="Example"/>
      </w:pPr>
      <w:r w:rsidRPr="008A0EE7">
        <w:t>|71&amp;Prior Stay Date&amp;NUBC^20030106^20030107|</w:t>
      </w:r>
    </w:p>
    <w:p w14:paraId="6BAEC432" w14:textId="77777777" w:rsidR="007D2F7A" w:rsidRPr="008A0EE7" w:rsidRDefault="007D2F7A">
      <w:pPr>
        <w:pStyle w:val="Heading4"/>
        <w:tabs>
          <w:tab w:val="num" w:pos="7060"/>
        </w:tabs>
        <w:rPr>
          <w:noProof/>
          <w:vanish/>
        </w:rPr>
      </w:pPr>
      <w:bookmarkStart w:id="1352" w:name="_Toc179780915"/>
      <w:bookmarkEnd w:id="1352"/>
    </w:p>
    <w:p w14:paraId="2AA9AC00" w14:textId="77777777" w:rsidR="007D2F7A" w:rsidRPr="008A0EE7" w:rsidRDefault="007D2F7A">
      <w:pPr>
        <w:pStyle w:val="Heading4"/>
        <w:tabs>
          <w:tab w:val="num" w:pos="7060"/>
        </w:tabs>
        <w:rPr>
          <w:noProof/>
        </w:rPr>
      </w:pPr>
      <w:bookmarkStart w:id="1353" w:name="_Toc179780916"/>
      <w:r w:rsidRPr="008A0EE7">
        <w:rPr>
          <w:noProof/>
        </w:rPr>
        <w:t>Occurrence Span Code (CNE)</w:t>
      </w:r>
      <w:bookmarkEnd w:id="1353"/>
    </w:p>
    <w:p w14:paraId="4A383CF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6A8795B6" w14:textId="77777777" w:rsidR="007D2F7A" w:rsidRPr="008A0EE7" w:rsidRDefault="007D2F7A">
      <w:pPr>
        <w:pStyle w:val="NormalIndented"/>
        <w:rPr>
          <w:noProof/>
        </w:rPr>
      </w:pPr>
      <w:r w:rsidRPr="008A0EE7">
        <w:rPr>
          <w:noProof/>
        </w:rPr>
        <w:t xml:space="preserve">Refer to </w:t>
      </w:r>
      <w:hyperlink r:id="rId130" w:anchor="HL70351" w:history="1">
        <w:r w:rsidRPr="008A0EE7">
          <w:rPr>
            <w:rStyle w:val="HyperlinkText"/>
            <w:noProof/>
          </w:rPr>
          <w:t xml:space="preserve">HL7 Table </w:t>
        </w:r>
        <w:bookmarkStart w:id="1354" w:name="_Hlt536857842"/>
        <w:r w:rsidRPr="008A0EE7">
          <w:rPr>
            <w:rStyle w:val="HyperlinkText"/>
            <w:noProof/>
          </w:rPr>
          <w:t>0</w:t>
        </w:r>
        <w:bookmarkEnd w:id="1354"/>
        <w:r w:rsidRPr="008A0EE7">
          <w:rPr>
            <w:rStyle w:val="HyperlinkText"/>
            <w:noProof/>
          </w:rPr>
          <w:t>351 – Occurren</w:t>
        </w:r>
        <w:bookmarkStart w:id="1355" w:name="_Hlt536314884"/>
        <w:r w:rsidRPr="008A0EE7">
          <w:rPr>
            <w:rStyle w:val="HyperlinkText"/>
            <w:noProof/>
          </w:rPr>
          <w:t>c</w:t>
        </w:r>
        <w:bookmarkEnd w:id="1355"/>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E8759FB" w14:textId="77777777" w:rsidR="007D2F7A" w:rsidRPr="008A0EE7" w:rsidRDefault="007D2F7A">
      <w:pPr>
        <w:pStyle w:val="Heading4"/>
        <w:tabs>
          <w:tab w:val="num" w:pos="7060"/>
        </w:tabs>
        <w:rPr>
          <w:noProof/>
        </w:rPr>
      </w:pPr>
      <w:bookmarkStart w:id="1356" w:name="_Toc179780917"/>
      <w:r w:rsidRPr="008A0EE7">
        <w:rPr>
          <w:noProof/>
        </w:rPr>
        <w:t>Occurrence Span Start Date (DT)</w:t>
      </w:r>
      <w:bookmarkEnd w:id="1356"/>
    </w:p>
    <w:p w14:paraId="5993DD7B" w14:textId="77777777" w:rsidR="007D2F7A" w:rsidRPr="008A0EE7" w:rsidRDefault="007D2F7A">
      <w:pPr>
        <w:pStyle w:val="NormalIndented"/>
        <w:rPr>
          <w:noProof/>
        </w:rPr>
      </w:pPr>
      <w:r w:rsidRPr="008A0EE7">
        <w:rPr>
          <w:noProof/>
        </w:rPr>
        <w:t>Definition: The date an event started that relates to the payment of a claim.</w:t>
      </w:r>
    </w:p>
    <w:p w14:paraId="18A495B9" w14:textId="77777777" w:rsidR="007D2F7A" w:rsidRPr="008A0EE7" w:rsidRDefault="007D2F7A">
      <w:pPr>
        <w:pStyle w:val="Heading4"/>
        <w:tabs>
          <w:tab w:val="num" w:pos="7060"/>
        </w:tabs>
        <w:rPr>
          <w:noProof/>
        </w:rPr>
      </w:pPr>
      <w:bookmarkStart w:id="1357" w:name="_Toc179780918"/>
      <w:r w:rsidRPr="008A0EE7">
        <w:rPr>
          <w:noProof/>
        </w:rPr>
        <w:t>Occurrence Span Stop Date (DT)</w:t>
      </w:r>
      <w:bookmarkEnd w:id="1357"/>
    </w:p>
    <w:p w14:paraId="7D108C1B" w14:textId="77777777" w:rsidR="007D2F7A" w:rsidRPr="008A0EE7" w:rsidRDefault="007D2F7A">
      <w:pPr>
        <w:pStyle w:val="NormalIndented"/>
        <w:rPr>
          <w:noProof/>
        </w:rPr>
      </w:pPr>
      <w:r w:rsidRPr="008A0EE7">
        <w:rPr>
          <w:noProof/>
        </w:rPr>
        <w:t>Definition: The date an event ended that relates to the payment of a claim.</w:t>
      </w:r>
    </w:p>
    <w:p w14:paraId="7EDBE6F5" w14:textId="77777777" w:rsidR="007D2F7A" w:rsidRPr="008A0EE7" w:rsidRDefault="007D2F7A">
      <w:pPr>
        <w:pStyle w:val="Heading3"/>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 PIP"</w:instrText>
      </w:r>
      <w:r w:rsidRPr="008A0EE7">
        <w:rPr>
          <w:noProof/>
        </w:rPr>
        <w:fldChar w:fldCharType="end"/>
      </w:r>
      <w:bookmarkStart w:id="1358" w:name="_Ref175922"/>
      <w:bookmarkStart w:id="1359" w:name="_Toc496506"/>
      <w:bookmarkStart w:id="1360" w:name="_Toc524853"/>
      <w:bookmarkStart w:id="1361" w:name="_Toc1802436"/>
      <w:bookmarkStart w:id="1362" w:name="_Toc22448431"/>
      <w:bookmarkStart w:id="1363" w:name="_Toc22697623"/>
      <w:bookmarkStart w:id="1364" w:name="_Toc24273658"/>
      <w:bookmarkStart w:id="1365" w:name="_Toc179780919"/>
      <w:bookmarkStart w:id="1366" w:name="_Toc28953053"/>
      <w:r w:rsidRPr="008A0EE7">
        <w:rPr>
          <w:noProof/>
          <w:snapToGrid w:val="0"/>
        </w:rPr>
        <w:t xml:space="preserve">PIP </w:t>
      </w:r>
      <w:r w:rsidRPr="008A0EE7">
        <w:rPr>
          <w:noProof/>
        </w:rPr>
        <w:t xml:space="preserve">– </w:t>
      </w:r>
      <w:r w:rsidRPr="008A0EE7">
        <w:rPr>
          <w:noProof/>
          <w:snapToGrid w:val="0"/>
        </w:rPr>
        <w:t>practitioner institutional privileges</w:t>
      </w:r>
      <w:bookmarkEnd w:id="1358"/>
      <w:bookmarkEnd w:id="1359"/>
      <w:bookmarkEnd w:id="1360"/>
      <w:bookmarkEnd w:id="1361"/>
      <w:bookmarkEnd w:id="1362"/>
      <w:bookmarkEnd w:id="1363"/>
      <w:bookmarkEnd w:id="1364"/>
      <w:bookmarkEnd w:id="1365"/>
      <w:bookmarkEnd w:id="1366"/>
    </w:p>
    <w:p w14:paraId="55384EA5" w14:textId="77777777" w:rsidR="007D2F7A" w:rsidRPr="008A0EE7" w:rsidRDefault="007D2F7A">
      <w:pPr>
        <w:pStyle w:val="ComponentTableCaption"/>
        <w:rPr>
          <w:noProof/>
        </w:rPr>
      </w:pPr>
      <w:bookmarkStart w:id="1367"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0297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C2E03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510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DCE1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B372A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D42B8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B2B0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935123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08CA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422142" w14:textId="77777777" w:rsidR="007D2F7A" w:rsidRPr="008A0EE7" w:rsidRDefault="007D2F7A">
            <w:pPr>
              <w:pStyle w:val="ComponentTableHeader"/>
              <w:rPr>
                <w:noProof/>
              </w:rPr>
            </w:pPr>
            <w:r w:rsidRPr="008A0EE7">
              <w:rPr>
                <w:noProof/>
              </w:rPr>
              <w:t>SEC.REF.</w:t>
            </w:r>
          </w:p>
        </w:tc>
      </w:tr>
      <w:tr w:rsidR="00EC4B2D" w:rsidRPr="008A0EE7" w14:paraId="4CFDF2C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8751FF" w14:textId="77777777" w:rsidR="007D2F7A" w:rsidRPr="008A0EE7" w:rsidRDefault="007D2F7A">
            <w:pPr>
              <w:pStyle w:val="ComponentTableBody"/>
              <w:rPr>
                <w:noProof/>
              </w:rPr>
            </w:pPr>
            <w:bookmarkStart w:id="1368"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615D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3ADA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2F00914"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99372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9E4D849" w14:textId="77777777" w:rsidR="007D2F7A" w:rsidRPr="008A0EE7" w:rsidRDefault="00000000">
            <w:pPr>
              <w:pStyle w:val="ComponentTableBody"/>
              <w:rPr>
                <w:noProof/>
              </w:rPr>
            </w:pPr>
            <w:hyperlink r:id="rId131"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0B4A468F"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3B818D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2BBCFC" w14:textId="4B12CAB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12B73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569C7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D96F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44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FD6A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A0A64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01639" w14:textId="77777777" w:rsidR="007D2F7A" w:rsidRPr="008A0EE7" w:rsidRDefault="00000000">
            <w:pPr>
              <w:pStyle w:val="ComponentTableBody"/>
              <w:rPr>
                <w:noProof/>
              </w:rPr>
            </w:pPr>
            <w:hyperlink r:id="rId132"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38F14EEA"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1C6D48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7FE972" w14:textId="0C03D40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BD5E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FAC5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7B287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F99F5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161E6ED"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3E4FF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3025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28C58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C2FB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63BFAE" w14:textId="66401A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6B8405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27B4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5A13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F5BB3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1B30E6"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612FC9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4603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10FACD"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4727F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985F12" w14:textId="5EB636D9"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6EE26A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E1BE56"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94FB4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1DF66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7075E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F688C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8F1DC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A3D90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75CA08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ABAB95" w14:textId="6669C2CA"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000C054D" w:rsidRPr="000C054D">
              <w:rPr>
                <w:rStyle w:val="Hyperlink"/>
              </w:rPr>
              <w:t>2A.2.25</w:t>
            </w:r>
            <w:r>
              <w:fldChar w:fldCharType="end"/>
            </w:r>
          </w:p>
        </w:tc>
      </w:tr>
    </w:tbl>
    <w:bookmarkEnd w:id="1368"/>
    <w:p w14:paraId="7F21E48D"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5249E07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77344C8D" w14:textId="77777777" w:rsidR="007D2F7A" w:rsidRPr="008A0EE7" w:rsidRDefault="007D2F7A">
      <w:pPr>
        <w:pStyle w:val="Heading4"/>
        <w:tabs>
          <w:tab w:val="num" w:pos="7060"/>
        </w:tabs>
        <w:rPr>
          <w:noProof/>
          <w:vanish/>
        </w:rPr>
      </w:pPr>
      <w:bookmarkStart w:id="1369" w:name="_Toc179780920"/>
      <w:bookmarkEnd w:id="1369"/>
    </w:p>
    <w:p w14:paraId="2C69C6F1" w14:textId="77777777" w:rsidR="007D2F7A" w:rsidRPr="008A0EE7" w:rsidRDefault="007D2F7A">
      <w:pPr>
        <w:pStyle w:val="Heading4"/>
        <w:tabs>
          <w:tab w:val="num" w:pos="7060"/>
        </w:tabs>
        <w:rPr>
          <w:noProof/>
        </w:rPr>
      </w:pPr>
      <w:bookmarkStart w:id="1370" w:name="_Toc179780921"/>
      <w:r w:rsidRPr="008A0EE7">
        <w:rPr>
          <w:noProof/>
        </w:rPr>
        <w:t>Privilege (CWE)</w:t>
      </w:r>
      <w:bookmarkEnd w:id="1370"/>
    </w:p>
    <w:p w14:paraId="7101DFFE" w14:textId="77777777" w:rsidR="007D2F7A" w:rsidRPr="008A0EE7" w:rsidRDefault="007D2F7A">
      <w:pPr>
        <w:pStyle w:val="NormalIndented"/>
        <w:rPr>
          <w:noProof/>
        </w:rPr>
      </w:pPr>
      <w:r w:rsidRPr="008A0EE7">
        <w:rPr>
          <w:noProof/>
        </w:rPr>
        <w:t xml:space="preserve">Definition: Specifies the institutional privilege itself. Refer to </w:t>
      </w:r>
      <w:hyperlink r:id="rId133" w:anchor="HL70525" w:history="1">
        <w:r w:rsidRPr="00027913">
          <w:rPr>
            <w:rStyle w:val="HyperlinkText"/>
          </w:rPr>
          <w:t>User-defined Table 0525 – Privilege</w:t>
        </w:r>
      </w:hyperlink>
      <w:r w:rsidRPr="008A0EE7">
        <w:rPr>
          <w:noProof/>
        </w:rPr>
        <w:t xml:space="preserve"> for suggested values.</w:t>
      </w:r>
    </w:p>
    <w:p w14:paraId="6FFB084F" w14:textId="77777777" w:rsidR="007D2F7A" w:rsidRPr="008A0EE7" w:rsidRDefault="007D2F7A">
      <w:pPr>
        <w:pStyle w:val="Heading4"/>
        <w:tabs>
          <w:tab w:val="num" w:pos="7060"/>
        </w:tabs>
        <w:rPr>
          <w:noProof/>
        </w:rPr>
      </w:pPr>
      <w:bookmarkStart w:id="1371" w:name="HL70525"/>
      <w:bookmarkStart w:id="1372" w:name="_Toc179780922"/>
      <w:bookmarkEnd w:id="1371"/>
      <w:r w:rsidRPr="008A0EE7">
        <w:rPr>
          <w:noProof/>
        </w:rPr>
        <w:t>Privilege Class (CWE)</w:t>
      </w:r>
      <w:bookmarkEnd w:id="1372"/>
    </w:p>
    <w:p w14:paraId="0C7AB46A"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4" w:anchor="HL70526" w:history="1">
        <w:r w:rsidRPr="008A0EE7">
          <w:rPr>
            <w:rStyle w:val="HyperlinkText"/>
            <w:noProof/>
          </w:rPr>
          <w:t>User-defined Table 0526 – Privilege Class</w:t>
        </w:r>
      </w:hyperlink>
      <w:r w:rsidRPr="008A0EE7">
        <w:rPr>
          <w:noProof/>
        </w:rPr>
        <w:t xml:space="preserve"> for suggested values.</w:t>
      </w:r>
    </w:p>
    <w:p w14:paraId="5A6807C5" w14:textId="77777777" w:rsidR="007D2F7A" w:rsidRPr="008A0EE7" w:rsidRDefault="007D2F7A">
      <w:pPr>
        <w:pStyle w:val="Heading4"/>
        <w:tabs>
          <w:tab w:val="num" w:pos="7060"/>
        </w:tabs>
        <w:rPr>
          <w:noProof/>
        </w:rPr>
      </w:pPr>
      <w:bookmarkStart w:id="1373" w:name="_Toc179780923"/>
      <w:r w:rsidRPr="008A0EE7">
        <w:rPr>
          <w:noProof/>
        </w:rPr>
        <w:t>Expiration Date (DT)</w:t>
      </w:r>
      <w:bookmarkEnd w:id="1373"/>
    </w:p>
    <w:p w14:paraId="63FEF26C" w14:textId="77777777" w:rsidR="007D2F7A" w:rsidRPr="008A0EE7" w:rsidRDefault="007D2F7A">
      <w:pPr>
        <w:pStyle w:val="NormalIndented"/>
        <w:rPr>
          <w:noProof/>
        </w:rPr>
      </w:pPr>
      <w:r w:rsidRPr="008A0EE7">
        <w:rPr>
          <w:noProof/>
        </w:rPr>
        <w:t>Definition: Specifies the date the institutional privilege is/was no longer valid.</w:t>
      </w:r>
    </w:p>
    <w:p w14:paraId="46A6FB9D" w14:textId="77777777" w:rsidR="007D2F7A" w:rsidRPr="008A0EE7" w:rsidRDefault="007D2F7A">
      <w:pPr>
        <w:pStyle w:val="Heading4"/>
        <w:tabs>
          <w:tab w:val="num" w:pos="7060"/>
        </w:tabs>
        <w:rPr>
          <w:noProof/>
        </w:rPr>
      </w:pPr>
      <w:bookmarkStart w:id="1374" w:name="_Toc179780924"/>
      <w:r w:rsidRPr="008A0EE7">
        <w:rPr>
          <w:noProof/>
        </w:rPr>
        <w:t>Activation Date (DT)</w:t>
      </w:r>
      <w:bookmarkEnd w:id="1374"/>
    </w:p>
    <w:p w14:paraId="0F0FA2D6" w14:textId="77777777" w:rsidR="007D2F7A" w:rsidRPr="008A0EE7" w:rsidRDefault="007D2F7A">
      <w:pPr>
        <w:pStyle w:val="NormalIndented"/>
        <w:rPr>
          <w:noProof/>
        </w:rPr>
      </w:pPr>
      <w:r w:rsidRPr="008A0EE7">
        <w:rPr>
          <w:noProof/>
        </w:rPr>
        <w:t>Definition: Specifies the date the institutional privilege became/becomes valid.</w:t>
      </w:r>
    </w:p>
    <w:p w14:paraId="65E69553" w14:textId="77777777" w:rsidR="007D2F7A" w:rsidRPr="008A0EE7" w:rsidRDefault="007D2F7A">
      <w:pPr>
        <w:pStyle w:val="Heading4"/>
        <w:tabs>
          <w:tab w:val="num" w:pos="7060"/>
        </w:tabs>
        <w:rPr>
          <w:noProof/>
        </w:rPr>
      </w:pPr>
      <w:bookmarkStart w:id="1375" w:name="_Toc179780925"/>
      <w:r w:rsidRPr="008A0EE7">
        <w:rPr>
          <w:noProof/>
        </w:rPr>
        <w:t>Facility (EI)</w:t>
      </w:r>
      <w:bookmarkEnd w:id="1375"/>
    </w:p>
    <w:p w14:paraId="59FB8A16" w14:textId="77777777" w:rsidR="007D2F7A" w:rsidRPr="008A0EE7" w:rsidRDefault="007D2F7A">
      <w:pPr>
        <w:pStyle w:val="NormalIndented"/>
        <w:rPr>
          <w:noProof/>
        </w:rPr>
      </w:pPr>
      <w:r w:rsidRPr="008A0EE7">
        <w:rPr>
          <w:noProof/>
        </w:rPr>
        <w:t>Definition: Specifies the facility in which the institutional privilege is/was valid.</w:t>
      </w:r>
    </w:p>
    <w:p w14:paraId="21ED4E47"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76" w:name="_Ref358257840"/>
      <w:bookmarkStart w:id="1377" w:name="_Toc359236027"/>
      <w:bookmarkStart w:id="1378" w:name="_Toc498145989"/>
      <w:bookmarkStart w:id="1379" w:name="_Toc527864558"/>
      <w:bookmarkStart w:id="1380" w:name="_Toc527866030"/>
      <w:bookmarkStart w:id="1381" w:name="_Toc528481897"/>
      <w:bookmarkStart w:id="1382" w:name="_Toc528482402"/>
      <w:bookmarkStart w:id="1383" w:name="_Toc528482701"/>
      <w:bookmarkStart w:id="1384" w:name="_Toc528482826"/>
      <w:bookmarkStart w:id="1385" w:name="_Toc528486134"/>
      <w:bookmarkStart w:id="1386" w:name="_Toc536689762"/>
      <w:bookmarkStart w:id="1387" w:name="_Toc496507"/>
      <w:bookmarkStart w:id="1388" w:name="_Toc524854"/>
      <w:bookmarkStart w:id="1389" w:name="_Toc1802437"/>
      <w:bookmarkStart w:id="1390" w:name="_Toc22448432"/>
      <w:bookmarkStart w:id="1391" w:name="_Toc22697624"/>
      <w:bookmarkStart w:id="1392" w:name="_Toc24273659"/>
      <w:bookmarkStart w:id="1393" w:name="_Toc179780926"/>
      <w:bookmarkStart w:id="1394" w:name="_Toc28953054"/>
      <w:r w:rsidRPr="008A0EE7">
        <w:rPr>
          <w:noProof/>
        </w:rPr>
        <w:t>PL - person location</w:t>
      </w:r>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p>
    <w:p w14:paraId="27E0BCEE" w14:textId="77777777" w:rsidR="007D2F7A" w:rsidRPr="008A0EE7" w:rsidRDefault="007D2F7A">
      <w:pPr>
        <w:pStyle w:val="ComponentTableCaption"/>
        <w:rPr>
          <w:noProof/>
        </w:rPr>
      </w:pPr>
      <w:bookmarkStart w:id="1395"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4B9F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BCC6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1FFC3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1B007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EE1AE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8A7D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EE84A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9648A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B166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D065731" w14:textId="77777777" w:rsidR="007D2F7A" w:rsidRPr="008A0EE7" w:rsidRDefault="007D2F7A">
            <w:pPr>
              <w:pStyle w:val="ComponentTableHeader"/>
              <w:rPr>
                <w:b w:val="0"/>
                <w:noProof/>
              </w:rPr>
            </w:pPr>
            <w:r w:rsidRPr="008A0EE7">
              <w:rPr>
                <w:noProof/>
              </w:rPr>
              <w:t>SEC.REF.</w:t>
            </w:r>
          </w:p>
        </w:tc>
      </w:tr>
      <w:tr w:rsidR="00EC4B2D" w:rsidRPr="008A0EE7" w14:paraId="0948F8F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1FF00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34766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298F5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6C04DE"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903AEF7"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6D5BE5F0" w14:textId="77777777" w:rsidR="007D2F7A" w:rsidRPr="008A0EE7" w:rsidRDefault="00000000">
            <w:pPr>
              <w:pStyle w:val="ComponentTableBody"/>
              <w:rPr>
                <w:noProof/>
              </w:rPr>
            </w:pPr>
            <w:hyperlink r:id="rId135"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79910878"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4BFECD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1C1EB" w14:textId="7D8195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CF84D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82DB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219B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4492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49B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EBB9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F0BDB3" w14:textId="77777777" w:rsidR="007D2F7A" w:rsidRPr="008A0EE7" w:rsidRDefault="00000000">
            <w:pPr>
              <w:pStyle w:val="ComponentTableBody"/>
              <w:rPr>
                <w:noProof/>
              </w:rPr>
            </w:pPr>
            <w:hyperlink r:id="rId136"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AAA5D81"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74D22A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70F07" w14:textId="4E6C92C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5B6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96A7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6058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20AA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B580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37C51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49AED" w14:textId="77777777" w:rsidR="007D2F7A" w:rsidRPr="008A0EE7" w:rsidRDefault="00000000">
            <w:pPr>
              <w:pStyle w:val="ComponentTableBody"/>
              <w:rPr>
                <w:noProof/>
              </w:rPr>
            </w:pPr>
            <w:hyperlink r:id="rId137"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79F837F5"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4287A5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B3A60" w14:textId="5EDF6B0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E321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E151E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00F12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8C3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FE3A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E7C4E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8F1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B3CAC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5E771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3DAD68" w14:textId="252B720B"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0EE4C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3F7C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61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C99F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FC3E3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FEBF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8E54" w14:textId="77777777" w:rsidR="007D2F7A" w:rsidRPr="008A0EE7" w:rsidRDefault="00000000">
            <w:pPr>
              <w:pStyle w:val="ComponentTableBody"/>
              <w:rPr>
                <w:noProof/>
              </w:rPr>
            </w:pPr>
            <w:hyperlink r:id="rId138"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F2A0FA5"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6BA712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8503C5" w14:textId="61D47EF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BA3E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FD4D9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977D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B7FA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144193"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B248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A926B" w14:textId="77777777" w:rsidR="007D2F7A" w:rsidRPr="008A0EE7" w:rsidRDefault="00000000">
            <w:pPr>
              <w:pStyle w:val="ComponentTableBody"/>
              <w:rPr>
                <w:noProof/>
              </w:rPr>
            </w:pPr>
            <w:hyperlink r:id="rId139"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A7FE836"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7FC5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0F455" w14:textId="3A40C73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A33EA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0F4F2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5C13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55FC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3FAB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452A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7AD7F" w14:textId="77777777" w:rsidR="007D2F7A" w:rsidRPr="008A0EE7" w:rsidRDefault="00000000">
            <w:pPr>
              <w:pStyle w:val="ComponentTableBody"/>
              <w:rPr>
                <w:noProof/>
              </w:rPr>
            </w:pPr>
            <w:hyperlink r:id="rId140"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7C17D5B9"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396F0C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389834" w14:textId="18694D9B"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39BD1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C14B9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67D03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0F0D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76728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41404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F5C95A" w14:textId="77777777" w:rsidR="007D2F7A" w:rsidRPr="008A0EE7" w:rsidRDefault="00000000">
            <w:pPr>
              <w:pStyle w:val="ComponentTableBody"/>
              <w:rPr>
                <w:noProof/>
              </w:rPr>
            </w:pPr>
            <w:hyperlink r:id="rId141"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263A5132"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2649B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7C7B87" w14:textId="2B3F586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F44F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B90F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9EFD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F87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9E5F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C8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E9AA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49667E"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6EDA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1AEEB9" w14:textId="148081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B1EF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C3F6B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CDBA4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31E9C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E17931"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EF30B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164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8FE6"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53B71C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C8AD6D" w14:textId="2FF29565"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7D2F7A" w:rsidRPr="008A0EE7" w14:paraId="0E93A2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0402D4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91689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096E2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7AF3A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12E13F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57A7E7" w14:textId="77777777" w:rsidR="007D2F7A" w:rsidRPr="008A0EE7" w:rsidRDefault="00000000">
            <w:pPr>
              <w:pStyle w:val="ComponentTableBody"/>
              <w:rPr>
                <w:noProof/>
              </w:rPr>
            </w:pPr>
            <w:hyperlink r:id="rId14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BD12C1F"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32968DF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D1C587" w14:textId="0215142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bl>
    <w:p w14:paraId="50D6E634" w14:textId="77777777"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F4A45E9"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3F68E080" w14:textId="77777777" w:rsidR="007D2F7A" w:rsidRPr="008A0EE7" w:rsidRDefault="007D2F7A">
      <w:pPr>
        <w:pStyle w:val="NormalIndented"/>
        <w:keepNext/>
        <w:rPr>
          <w:noProof/>
        </w:rPr>
      </w:pPr>
      <w:r w:rsidRPr="008A0EE7">
        <w:rPr>
          <w:noProof/>
        </w:rPr>
        <w:t>Example: Nursing Unit</w:t>
      </w:r>
    </w:p>
    <w:p w14:paraId="357954B5"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AB3852A" w14:textId="77777777" w:rsidR="007D2F7A" w:rsidRPr="008A0EE7" w:rsidRDefault="007D2F7A">
      <w:pPr>
        <w:pStyle w:val="Example"/>
      </w:pPr>
      <w:r w:rsidRPr="008A0EE7">
        <w:t>4E^136^B^CommunityHospital^^N^^^</w:t>
      </w:r>
    </w:p>
    <w:p w14:paraId="240854D5" w14:textId="77777777" w:rsidR="007D2F7A" w:rsidRPr="008A0EE7" w:rsidRDefault="007D2F7A">
      <w:pPr>
        <w:pStyle w:val="NormalIndented"/>
        <w:keepNext/>
        <w:rPr>
          <w:noProof/>
        </w:rPr>
      </w:pPr>
      <w:r w:rsidRPr="008A0EE7">
        <w:rPr>
          <w:noProof/>
        </w:rPr>
        <w:t>Example: Clinic</w:t>
      </w:r>
    </w:p>
    <w:p w14:paraId="6EAB282C"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731140D" w14:textId="77777777" w:rsidR="007D2F7A" w:rsidRPr="008A0EE7" w:rsidRDefault="007D2F7A" w:rsidP="007D2F7A">
      <w:pPr>
        <w:pStyle w:val="Example"/>
        <w:keepNext w:val="0"/>
      </w:pPr>
      <w:r w:rsidRPr="008A0EE7">
        <w:t>InternalMedicine^^^UniversityHospitals^^C^Briones^3^</w:t>
      </w:r>
    </w:p>
    <w:p w14:paraId="70DAF822" w14:textId="77777777" w:rsidR="007D2F7A" w:rsidRPr="008A0EE7" w:rsidRDefault="007D2F7A">
      <w:pPr>
        <w:pStyle w:val="NormalIndented"/>
        <w:keepNext/>
        <w:rPr>
          <w:noProof/>
        </w:rPr>
      </w:pPr>
      <w:r w:rsidRPr="008A0EE7">
        <w:rPr>
          <w:noProof/>
        </w:rPr>
        <w:t>Example: Home</w:t>
      </w:r>
    </w:p>
    <w:p w14:paraId="1B6E2026" w14:textId="77777777" w:rsidR="007D2F7A" w:rsidRPr="008A0EE7" w:rsidRDefault="007D2F7A">
      <w:pPr>
        <w:pStyle w:val="NormalIndented"/>
        <w:keepNext/>
        <w:ind w:left="1038"/>
        <w:rPr>
          <w:noProof/>
        </w:rPr>
      </w:pPr>
      <w:r w:rsidRPr="008A0EE7">
        <w:rPr>
          <w:noProof/>
        </w:rPr>
        <w:t>The patient was treated at his home.</w:t>
      </w:r>
    </w:p>
    <w:p w14:paraId="6AD40594" w14:textId="77777777" w:rsidR="007D2F7A" w:rsidRPr="008A0EE7" w:rsidRDefault="007D2F7A">
      <w:pPr>
        <w:pStyle w:val="Example"/>
      </w:pPr>
      <w:r w:rsidRPr="008A0EE7">
        <w:t>^^^^^H^^^</w:t>
      </w:r>
    </w:p>
    <w:p w14:paraId="62E6EC4F" w14:textId="77777777" w:rsidR="007D2F7A" w:rsidRPr="008A0EE7" w:rsidRDefault="007D2F7A">
      <w:pPr>
        <w:pStyle w:val="Heading4"/>
        <w:tabs>
          <w:tab w:val="num" w:pos="7060"/>
        </w:tabs>
        <w:rPr>
          <w:noProof/>
          <w:vanish/>
        </w:rPr>
      </w:pPr>
      <w:bookmarkStart w:id="1396" w:name="_Toc179780927"/>
      <w:bookmarkEnd w:id="1396"/>
    </w:p>
    <w:p w14:paraId="5004821E" w14:textId="77777777" w:rsidR="007D2F7A" w:rsidRPr="008A0EE7" w:rsidRDefault="007D2F7A">
      <w:pPr>
        <w:pStyle w:val="Heading4"/>
        <w:tabs>
          <w:tab w:val="num" w:pos="7060"/>
        </w:tabs>
        <w:rPr>
          <w:noProof/>
        </w:rPr>
      </w:pPr>
      <w:bookmarkStart w:id="1397" w:name="_Toc498145990"/>
      <w:bookmarkStart w:id="1398" w:name="_Toc527864559"/>
      <w:bookmarkStart w:id="1399" w:name="_Toc527866031"/>
      <w:bookmarkStart w:id="1400" w:name="_Toc179780928"/>
      <w:r w:rsidRPr="008A0EE7">
        <w:rPr>
          <w:noProof/>
        </w:rPr>
        <w:t>Point of Care (HD)</w:t>
      </w:r>
      <w:bookmarkEnd w:id="1397"/>
      <w:bookmarkEnd w:id="1398"/>
      <w:bookmarkEnd w:id="1399"/>
      <w:bookmarkEnd w:id="1400"/>
    </w:p>
    <w:p w14:paraId="5800968F"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3" w:anchor="HL70302" w:history="1">
        <w:r w:rsidRPr="008A0EE7">
          <w:rPr>
            <w:rStyle w:val="HyperlinkText"/>
            <w:noProof/>
          </w:rPr>
          <w:t>User-defined Table 0302 - P</w:t>
        </w:r>
        <w:bookmarkStart w:id="1401" w:name="_Hlt478367974"/>
        <w:r w:rsidRPr="008A0EE7">
          <w:rPr>
            <w:rStyle w:val="HyperlinkText"/>
            <w:noProof/>
          </w:rPr>
          <w:t>o</w:t>
        </w:r>
        <w:bookmarkEnd w:id="1401"/>
        <w:r w:rsidRPr="008A0EE7">
          <w:rPr>
            <w:rStyle w:val="HyperlinkText"/>
            <w:noProof/>
          </w:rPr>
          <w:t>int of Care</w:t>
        </w:r>
      </w:hyperlink>
      <w:r w:rsidRPr="008A0EE7">
        <w:rPr>
          <w:noProof/>
        </w:rPr>
        <w:t xml:space="preserve"> for suggested values.</w:t>
      </w:r>
    </w:p>
    <w:p w14:paraId="299CC7BD" w14:textId="77777777" w:rsidR="007D2F7A" w:rsidRPr="008A0EE7" w:rsidRDefault="007D2F7A">
      <w:pPr>
        <w:pStyle w:val="Heading4"/>
        <w:tabs>
          <w:tab w:val="num" w:pos="7060"/>
        </w:tabs>
        <w:rPr>
          <w:noProof/>
        </w:rPr>
      </w:pPr>
      <w:bookmarkStart w:id="1402" w:name="HL70302"/>
      <w:bookmarkStart w:id="1403" w:name="_Toc498145991"/>
      <w:bookmarkStart w:id="1404" w:name="_Toc527864560"/>
      <w:bookmarkStart w:id="1405" w:name="_Toc527866032"/>
      <w:bookmarkStart w:id="1406" w:name="_Toc179780929"/>
      <w:bookmarkEnd w:id="1402"/>
      <w:r w:rsidRPr="008A0EE7">
        <w:rPr>
          <w:noProof/>
        </w:rPr>
        <w:lastRenderedPageBreak/>
        <w:t>Room (HD)</w:t>
      </w:r>
      <w:bookmarkEnd w:id="1403"/>
      <w:bookmarkEnd w:id="1404"/>
      <w:bookmarkEnd w:id="1405"/>
      <w:bookmarkEnd w:id="1406"/>
    </w:p>
    <w:p w14:paraId="7EA764B0"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407"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407"/>
      <w:r w:rsidRPr="008A0EE7">
        <w:rPr>
          <w:noProof/>
        </w:rPr>
        <w:t xml:space="preserve"> for suggested values.</w:t>
      </w:r>
    </w:p>
    <w:p w14:paraId="76CEBBA1" w14:textId="77777777" w:rsidR="007D2F7A" w:rsidRPr="008A0EE7" w:rsidRDefault="007D2F7A">
      <w:pPr>
        <w:pStyle w:val="Heading4"/>
        <w:tabs>
          <w:tab w:val="num" w:pos="7060"/>
        </w:tabs>
        <w:rPr>
          <w:noProof/>
        </w:rPr>
      </w:pPr>
      <w:bookmarkStart w:id="1408" w:name="_Toc498145992"/>
      <w:bookmarkStart w:id="1409" w:name="_Toc527864561"/>
      <w:bookmarkStart w:id="1410" w:name="_Toc527866033"/>
      <w:bookmarkStart w:id="1411" w:name="_Toc179780930"/>
      <w:r w:rsidRPr="008A0EE7">
        <w:rPr>
          <w:noProof/>
        </w:rPr>
        <w:t>Bed (HD)</w:t>
      </w:r>
      <w:bookmarkEnd w:id="1408"/>
      <w:bookmarkEnd w:id="1409"/>
      <w:bookmarkEnd w:id="1410"/>
      <w:bookmarkEnd w:id="1411"/>
    </w:p>
    <w:p w14:paraId="74010DE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4" w:anchor="HL70304" w:history="1">
        <w:r w:rsidRPr="008A0EE7">
          <w:rPr>
            <w:rStyle w:val="HyperlinkText"/>
            <w:noProof/>
          </w:rPr>
          <w:t>User-defined Table 03</w:t>
        </w:r>
        <w:bookmarkStart w:id="1412" w:name="_Hlt478368096"/>
        <w:r w:rsidRPr="008A0EE7">
          <w:rPr>
            <w:rStyle w:val="HyperlinkText"/>
            <w:noProof/>
          </w:rPr>
          <w:t>0</w:t>
        </w:r>
        <w:bookmarkEnd w:id="1412"/>
        <w:r w:rsidRPr="008A0EE7">
          <w:rPr>
            <w:rStyle w:val="HyperlinkText"/>
            <w:noProof/>
          </w:rPr>
          <w:t>4 - Bed</w:t>
        </w:r>
      </w:hyperlink>
      <w:r w:rsidRPr="008A0EE7">
        <w:rPr>
          <w:noProof/>
        </w:rPr>
        <w:t xml:space="preserve"> for suggested values.</w:t>
      </w:r>
    </w:p>
    <w:p w14:paraId="677ECE26" w14:textId="77777777" w:rsidR="007D2F7A" w:rsidRPr="008A0EE7" w:rsidRDefault="007D2F7A">
      <w:pPr>
        <w:pStyle w:val="Heading4"/>
        <w:tabs>
          <w:tab w:val="num" w:pos="7060"/>
        </w:tabs>
        <w:rPr>
          <w:noProof/>
        </w:rPr>
      </w:pPr>
      <w:bookmarkStart w:id="1413" w:name="HL70304"/>
      <w:bookmarkStart w:id="1414" w:name="_Toc498145993"/>
      <w:bookmarkStart w:id="1415" w:name="_Toc527864562"/>
      <w:bookmarkStart w:id="1416" w:name="_Toc527866034"/>
      <w:bookmarkStart w:id="1417" w:name="_Toc179780931"/>
      <w:bookmarkEnd w:id="1413"/>
      <w:r w:rsidRPr="008A0EE7">
        <w:rPr>
          <w:noProof/>
        </w:rPr>
        <w:t>Facility (HD)</w:t>
      </w:r>
      <w:bookmarkEnd w:id="1414"/>
      <w:bookmarkEnd w:id="1415"/>
      <w:bookmarkEnd w:id="1416"/>
      <w:bookmarkEnd w:id="1417"/>
    </w:p>
    <w:p w14:paraId="06B77E6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487996F4" w14:textId="2BEA3420"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1418" w:author="Lynn Laakso" w:date="2022-09-09T15:54:00Z">
        <w:r w:rsidR="000C054D" w:rsidRPr="000C054D">
          <w:rPr>
            <w:rStyle w:val="HyperlinkText"/>
          </w:rPr>
          <w:t>HD - hierarchic designator</w:t>
        </w:r>
      </w:ins>
      <w:r>
        <w:fldChar w:fldCharType="end"/>
      </w:r>
      <w:r w:rsidRPr="008A0EE7">
        <w:rPr>
          <w:noProof/>
        </w:rPr>
        <w:t>” for discussion of data type.</w:t>
      </w:r>
    </w:p>
    <w:p w14:paraId="7BA0DE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5" w:anchor="HL70300" w:history="1">
        <w:r w:rsidRPr="008A0EE7">
          <w:rPr>
            <w:rStyle w:val="HyperlinkText"/>
            <w:noProof/>
          </w:rPr>
          <w:t>User-defined Table 0300 - Na</w:t>
        </w:r>
        <w:bookmarkStart w:id="1419" w:name="_Hlt478464666"/>
        <w:r w:rsidRPr="008A0EE7">
          <w:rPr>
            <w:rStyle w:val="HyperlinkText"/>
            <w:noProof/>
          </w:rPr>
          <w:t>m</w:t>
        </w:r>
        <w:bookmarkEnd w:id="1419"/>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58259AF" w14:textId="77777777" w:rsidR="007D2F7A" w:rsidRPr="008A0EE7" w:rsidRDefault="007D2F7A">
      <w:pPr>
        <w:pStyle w:val="Heading4"/>
        <w:tabs>
          <w:tab w:val="num" w:pos="7060"/>
        </w:tabs>
        <w:rPr>
          <w:noProof/>
        </w:rPr>
      </w:pPr>
      <w:bookmarkStart w:id="1420" w:name="_Toc498145994"/>
      <w:bookmarkStart w:id="1421" w:name="_Toc527864563"/>
      <w:bookmarkStart w:id="1422" w:name="_Toc527866035"/>
      <w:bookmarkStart w:id="1423" w:name="_Toc179780932"/>
      <w:r w:rsidRPr="008A0EE7">
        <w:rPr>
          <w:noProof/>
        </w:rPr>
        <w:t>Location Status (IS)</w:t>
      </w:r>
      <w:bookmarkEnd w:id="1420"/>
      <w:bookmarkEnd w:id="1421"/>
      <w:bookmarkEnd w:id="1422"/>
      <w:bookmarkEnd w:id="1423"/>
    </w:p>
    <w:p w14:paraId="54B77719"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6" w:anchor="HL70306" w:history="1">
        <w:r w:rsidRPr="008A0EE7">
          <w:rPr>
            <w:rStyle w:val="HyperlinkText"/>
            <w:noProof/>
          </w:rPr>
          <w:t>User-defined Table 0306 - L</w:t>
        </w:r>
        <w:bookmarkStart w:id="1424" w:name="_Hlt478368222"/>
        <w:r w:rsidRPr="008A0EE7">
          <w:rPr>
            <w:rStyle w:val="HyperlinkText"/>
            <w:noProof/>
          </w:rPr>
          <w:t>o</w:t>
        </w:r>
        <w:bookmarkEnd w:id="1424"/>
        <w:r w:rsidRPr="008A0EE7">
          <w:rPr>
            <w:rStyle w:val="HyperlinkText"/>
            <w:noProof/>
          </w:rPr>
          <w:t>cation Status</w:t>
        </w:r>
      </w:hyperlink>
      <w:r w:rsidRPr="008A0EE7">
        <w:rPr>
          <w:noProof/>
        </w:rPr>
        <w:t xml:space="preserve"> for suggested values.</w:t>
      </w:r>
    </w:p>
    <w:p w14:paraId="1D60E2D6" w14:textId="77777777" w:rsidR="007D2F7A" w:rsidRPr="008A0EE7" w:rsidRDefault="007D2F7A">
      <w:pPr>
        <w:pStyle w:val="Heading4"/>
        <w:tabs>
          <w:tab w:val="num" w:pos="7060"/>
        </w:tabs>
        <w:rPr>
          <w:noProof/>
        </w:rPr>
      </w:pPr>
      <w:bookmarkStart w:id="1425" w:name="_Toc498145995"/>
      <w:bookmarkStart w:id="1426" w:name="_Toc527864564"/>
      <w:bookmarkStart w:id="1427" w:name="_Toc527866036"/>
      <w:bookmarkStart w:id="1428" w:name="_Toc179780933"/>
      <w:r w:rsidRPr="008A0EE7">
        <w:rPr>
          <w:noProof/>
        </w:rPr>
        <w:t>Person Location Type (IS)</w:t>
      </w:r>
      <w:bookmarkEnd w:id="1425"/>
      <w:bookmarkEnd w:id="1426"/>
      <w:bookmarkEnd w:id="1427"/>
      <w:bookmarkEnd w:id="1428"/>
    </w:p>
    <w:p w14:paraId="28EADCAC"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7" w:anchor="HL70305" w:history="1">
        <w:r w:rsidRPr="008A0EE7">
          <w:rPr>
            <w:rStyle w:val="HyperlinkText"/>
            <w:noProof/>
          </w:rPr>
          <w:t>User-defined Table 0305 - Person lo</w:t>
        </w:r>
        <w:bookmarkStart w:id="1429" w:name="_Hlt485546234"/>
        <w:r w:rsidRPr="008A0EE7">
          <w:rPr>
            <w:rStyle w:val="HyperlinkText"/>
            <w:noProof/>
          </w:rPr>
          <w:t>c</w:t>
        </w:r>
        <w:bookmarkEnd w:id="1429"/>
        <w:r w:rsidRPr="008A0EE7">
          <w:rPr>
            <w:rStyle w:val="HyperlinkText"/>
            <w:noProof/>
          </w:rPr>
          <w:t>ation type</w:t>
        </w:r>
      </w:hyperlink>
      <w:r w:rsidRPr="008A0EE7">
        <w:rPr>
          <w:noProof/>
        </w:rPr>
        <w:t xml:space="preserve"> for suggested values.</w:t>
      </w:r>
    </w:p>
    <w:p w14:paraId="55207D69" w14:textId="77777777" w:rsidR="007D2F7A" w:rsidRPr="008A0EE7" w:rsidRDefault="007D2F7A">
      <w:pPr>
        <w:pStyle w:val="Heading4"/>
        <w:tabs>
          <w:tab w:val="num" w:pos="7060"/>
        </w:tabs>
        <w:rPr>
          <w:noProof/>
        </w:rPr>
      </w:pPr>
      <w:bookmarkStart w:id="1430" w:name="HL70305"/>
      <w:bookmarkStart w:id="1431" w:name="_Toc498145996"/>
      <w:bookmarkStart w:id="1432" w:name="_Toc527864565"/>
      <w:bookmarkStart w:id="1433" w:name="_Toc527866037"/>
      <w:bookmarkStart w:id="1434" w:name="_Toc179780934"/>
      <w:bookmarkEnd w:id="1430"/>
      <w:r w:rsidRPr="008A0EE7">
        <w:rPr>
          <w:noProof/>
        </w:rPr>
        <w:t>Building (HD)</w:t>
      </w:r>
      <w:bookmarkEnd w:id="1431"/>
      <w:bookmarkEnd w:id="1432"/>
      <w:bookmarkEnd w:id="1433"/>
      <w:bookmarkEnd w:id="1434"/>
    </w:p>
    <w:p w14:paraId="5A78178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8" w:anchor="HL70307" w:history="1">
        <w:r w:rsidRPr="008A0EE7">
          <w:rPr>
            <w:rStyle w:val="HyperlinkText"/>
            <w:noProof/>
          </w:rPr>
          <w:t>User-defined Table 0307 - Building</w:t>
        </w:r>
      </w:hyperlink>
      <w:r w:rsidRPr="008A0EE7">
        <w:rPr>
          <w:noProof/>
        </w:rPr>
        <w:t xml:space="preserve"> for suggested values.</w:t>
      </w:r>
    </w:p>
    <w:p w14:paraId="4C2CB0CD" w14:textId="77777777" w:rsidR="007D2F7A" w:rsidRPr="008A0EE7" w:rsidRDefault="007D2F7A">
      <w:pPr>
        <w:pStyle w:val="Heading4"/>
        <w:tabs>
          <w:tab w:val="num" w:pos="7060"/>
        </w:tabs>
        <w:rPr>
          <w:noProof/>
        </w:rPr>
      </w:pPr>
      <w:bookmarkStart w:id="1435" w:name="_Toc498145997"/>
      <w:bookmarkStart w:id="1436" w:name="_Toc527864566"/>
      <w:bookmarkStart w:id="1437" w:name="_Toc527866038"/>
      <w:bookmarkStart w:id="1438" w:name="_Toc179780935"/>
      <w:r w:rsidRPr="008A0EE7">
        <w:rPr>
          <w:noProof/>
        </w:rPr>
        <w:t>Floor (HD)</w:t>
      </w:r>
      <w:bookmarkEnd w:id="1435"/>
      <w:bookmarkEnd w:id="1436"/>
      <w:bookmarkEnd w:id="1437"/>
      <w:bookmarkEnd w:id="1438"/>
    </w:p>
    <w:p w14:paraId="698778DE"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9" w:anchor="HL70308" w:history="1">
        <w:r w:rsidRPr="008A0EE7">
          <w:rPr>
            <w:rStyle w:val="HyperlinkText"/>
            <w:noProof/>
          </w:rPr>
          <w:t>User-defined Table 0308 - Floor</w:t>
        </w:r>
      </w:hyperlink>
      <w:r w:rsidRPr="008A0EE7">
        <w:rPr>
          <w:noProof/>
        </w:rPr>
        <w:t xml:space="preserve"> for suggested values.</w:t>
      </w:r>
    </w:p>
    <w:p w14:paraId="0D34D908" w14:textId="77777777" w:rsidR="007D2F7A" w:rsidRPr="008A0EE7" w:rsidRDefault="007D2F7A">
      <w:pPr>
        <w:pStyle w:val="Heading4"/>
        <w:tabs>
          <w:tab w:val="num" w:pos="7060"/>
        </w:tabs>
        <w:rPr>
          <w:noProof/>
        </w:rPr>
      </w:pPr>
      <w:bookmarkStart w:id="1439" w:name="HL70308"/>
      <w:bookmarkStart w:id="1440" w:name="_Toc498145998"/>
      <w:bookmarkStart w:id="1441" w:name="_Toc527864567"/>
      <w:bookmarkStart w:id="1442" w:name="_Toc527866039"/>
      <w:bookmarkStart w:id="1443" w:name="_Toc179780936"/>
      <w:bookmarkEnd w:id="1439"/>
      <w:r w:rsidRPr="008A0EE7">
        <w:rPr>
          <w:noProof/>
        </w:rPr>
        <w:t>Location Description (ST)</w:t>
      </w:r>
      <w:bookmarkEnd w:id="1440"/>
      <w:bookmarkEnd w:id="1441"/>
      <w:bookmarkEnd w:id="1442"/>
      <w:bookmarkEnd w:id="1443"/>
    </w:p>
    <w:p w14:paraId="3F76CF77" w14:textId="77777777" w:rsidR="007D2F7A" w:rsidRPr="008A0EE7" w:rsidRDefault="007D2F7A">
      <w:pPr>
        <w:pStyle w:val="NormalIndented"/>
        <w:rPr>
          <w:noProof/>
        </w:rPr>
      </w:pPr>
      <w:r w:rsidRPr="008A0EE7">
        <w:rPr>
          <w:noProof/>
        </w:rPr>
        <w:t>Definition: This component describes the location in free text.</w:t>
      </w:r>
    </w:p>
    <w:p w14:paraId="4C01CD9D" w14:textId="77777777" w:rsidR="007D2F7A" w:rsidRPr="008A0EE7" w:rsidRDefault="007D2F7A">
      <w:pPr>
        <w:pStyle w:val="Heading4"/>
        <w:tabs>
          <w:tab w:val="num" w:pos="7060"/>
        </w:tabs>
        <w:rPr>
          <w:noProof/>
        </w:rPr>
      </w:pPr>
      <w:bookmarkStart w:id="1444" w:name="_Toc179780937"/>
      <w:r w:rsidRPr="008A0EE7">
        <w:rPr>
          <w:noProof/>
        </w:rPr>
        <w:t>Comprehensive Location Identifier (EI)</w:t>
      </w:r>
      <w:bookmarkEnd w:id="1444"/>
    </w:p>
    <w:p w14:paraId="7C39E183"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38D6ADB" w14:textId="77777777" w:rsidR="007D2F7A" w:rsidRPr="008A0EE7" w:rsidRDefault="007D2F7A">
      <w:pPr>
        <w:pStyle w:val="Heading4"/>
        <w:tabs>
          <w:tab w:val="num" w:pos="7060"/>
        </w:tabs>
        <w:rPr>
          <w:noProof/>
        </w:rPr>
      </w:pPr>
      <w:bookmarkStart w:id="1445" w:name="_Toc179780938"/>
      <w:r w:rsidRPr="008A0EE7">
        <w:rPr>
          <w:noProof/>
        </w:rPr>
        <w:t>Assigning Authority for Location (HD)</w:t>
      </w:r>
      <w:bookmarkEnd w:id="1445"/>
    </w:p>
    <w:p w14:paraId="73492E98"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0"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98D71A8" w14:textId="77777777" w:rsidR="007D2F7A" w:rsidRPr="008A0EE7" w:rsidRDefault="007D2F7A">
      <w:pPr>
        <w:pStyle w:val="NormalIndented"/>
        <w:rPr>
          <w:noProof/>
        </w:rPr>
      </w:pPr>
      <w:r w:rsidRPr="008A0EE7">
        <w:rPr>
          <w:noProof/>
        </w:rPr>
        <w:lastRenderedPageBreak/>
        <w:t>This component makes it possible for codes to be differentiated when the field in which this data type is used repeats.</w:t>
      </w:r>
    </w:p>
    <w:p w14:paraId="224E1E5D"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1"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9EF9194" w14:textId="77777777" w:rsidR="007D2F7A" w:rsidRPr="008A0EE7" w:rsidRDefault="007D2F7A">
      <w:pPr>
        <w:pStyle w:val="Note"/>
        <w:rPr>
          <w:noProof/>
        </w:rPr>
      </w:pPr>
      <w:r w:rsidRPr="008A0EE7">
        <w:rPr>
          <w:noProof/>
        </w:rPr>
        <w:t xml:space="preserve">By site agreement, implementors may continue to use </w:t>
      </w:r>
      <w:hyperlink r:id="rId152" w:anchor="HL70300" w:history="1">
        <w:r w:rsidRPr="008A0EE7">
          <w:rPr>
            <w:rStyle w:val="HyperlinkText"/>
            <w:noProof/>
          </w:rPr>
          <w:t>User-defined Table 0300 – Namespace ID</w:t>
        </w:r>
      </w:hyperlink>
      <w:r w:rsidRPr="008A0EE7">
        <w:rPr>
          <w:noProof/>
        </w:rPr>
        <w:t xml:space="preserve"> for the first sub-component.</w:t>
      </w:r>
    </w:p>
    <w:bookmarkStart w:id="1446" w:name="_Ref371387524"/>
    <w:p w14:paraId="66B0B2A8" w14:textId="77777777" w:rsidR="007D2F7A" w:rsidRPr="008A0EE7" w:rsidRDefault="007D2F7A">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447" w:name="_Ref175991"/>
      <w:bookmarkStart w:id="1448" w:name="_Toc496508"/>
      <w:bookmarkStart w:id="1449" w:name="_Toc524855"/>
      <w:bookmarkStart w:id="1450" w:name="_Toc1802438"/>
      <w:bookmarkStart w:id="1451" w:name="_Toc22448433"/>
      <w:bookmarkStart w:id="1452" w:name="_Toc22697625"/>
      <w:bookmarkStart w:id="1453" w:name="_Toc24273660"/>
      <w:bookmarkStart w:id="1454" w:name="_Toc179780939"/>
      <w:bookmarkStart w:id="1455" w:name="_Toc28953055"/>
      <w:r w:rsidRPr="008A0EE7">
        <w:rPr>
          <w:noProof/>
        </w:rPr>
        <w:t>PLN – practitioner license or other Id number</w:t>
      </w:r>
      <w:bookmarkEnd w:id="1447"/>
      <w:bookmarkEnd w:id="1448"/>
      <w:bookmarkEnd w:id="1449"/>
      <w:bookmarkEnd w:id="1450"/>
      <w:bookmarkEnd w:id="1451"/>
      <w:bookmarkEnd w:id="1452"/>
      <w:bookmarkEnd w:id="1453"/>
      <w:bookmarkEnd w:id="1454"/>
      <w:bookmarkEnd w:id="1455"/>
    </w:p>
    <w:p w14:paraId="23C2B358" w14:textId="77777777" w:rsidR="007D2F7A" w:rsidRPr="008A0EE7" w:rsidRDefault="007D2F7A">
      <w:pPr>
        <w:pStyle w:val="ComponentTableCaption"/>
        <w:rPr>
          <w:noProof/>
        </w:rPr>
      </w:pPr>
      <w:bookmarkStart w:id="1456"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45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747DE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6708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BAB55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CC3E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1F0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ACAE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ABE39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4759D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4E97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19AFA8" w14:textId="77777777" w:rsidR="007D2F7A" w:rsidRPr="008A0EE7" w:rsidRDefault="007D2F7A">
            <w:pPr>
              <w:pStyle w:val="ComponentTableHeader"/>
              <w:rPr>
                <w:noProof/>
              </w:rPr>
            </w:pPr>
            <w:r w:rsidRPr="008A0EE7">
              <w:rPr>
                <w:noProof/>
              </w:rPr>
              <w:t>SEC.REF.</w:t>
            </w:r>
          </w:p>
        </w:tc>
      </w:tr>
      <w:tr w:rsidR="00EC4B2D" w:rsidRPr="008A0EE7" w14:paraId="6A794AC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0FA1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C3B6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49793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2BB4403"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52D008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A7B1CC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0BEC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04749F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0D9E29" w14:textId="39EE3E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D87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7BEB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9C52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0EAD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141A8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49D9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F26E929" w14:textId="77777777" w:rsidR="007D2F7A" w:rsidRPr="008A0EE7" w:rsidRDefault="00000000">
            <w:pPr>
              <w:pStyle w:val="ComponentTableBody"/>
              <w:rPr>
                <w:noProof/>
              </w:rPr>
            </w:pPr>
            <w:hyperlink r:id="rId153"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2CBBD83"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2D3208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F11BD" w14:textId="2E0A040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91225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63566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5F639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FC8767"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7FE377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70FC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A8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D49A5A"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33276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05F198" w14:textId="24D2F19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E16E5C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3ECC7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C37583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40CF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B679204"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F5980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7B5519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207907A"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73E7FE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BC690D" w14:textId="0E4B6A1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1F7AA74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3F70961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14:paraId="5D3B4394" w14:textId="77777777" w:rsidR="007D2F7A" w:rsidRPr="008A0EE7" w:rsidRDefault="007D2F7A">
      <w:pPr>
        <w:pStyle w:val="Heading4"/>
        <w:tabs>
          <w:tab w:val="num" w:pos="7060"/>
        </w:tabs>
        <w:rPr>
          <w:noProof/>
          <w:vanish/>
        </w:rPr>
      </w:pPr>
      <w:bookmarkStart w:id="1457" w:name="_Toc179780940"/>
      <w:bookmarkEnd w:id="1457"/>
    </w:p>
    <w:p w14:paraId="459C6054" w14:textId="77777777" w:rsidR="007D2F7A" w:rsidRPr="008A0EE7" w:rsidRDefault="007D2F7A">
      <w:pPr>
        <w:pStyle w:val="Heading4"/>
        <w:tabs>
          <w:tab w:val="num" w:pos="7060"/>
        </w:tabs>
        <w:rPr>
          <w:noProof/>
        </w:rPr>
      </w:pPr>
      <w:bookmarkStart w:id="1458" w:name="_Toc179780941"/>
      <w:r w:rsidRPr="008A0EE7">
        <w:rPr>
          <w:noProof/>
        </w:rPr>
        <w:t>ID Number (ST)</w:t>
      </w:r>
      <w:bookmarkEnd w:id="1458"/>
    </w:p>
    <w:p w14:paraId="1B284F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746BC70E" w14:textId="77777777" w:rsidR="007D2F7A" w:rsidRPr="008A0EE7" w:rsidRDefault="007D2F7A">
      <w:pPr>
        <w:pStyle w:val="Heading4"/>
        <w:tabs>
          <w:tab w:val="num" w:pos="7060"/>
        </w:tabs>
        <w:rPr>
          <w:noProof/>
        </w:rPr>
      </w:pPr>
      <w:bookmarkStart w:id="1459" w:name="_Toc179780942"/>
      <w:r w:rsidRPr="008A0EE7">
        <w:rPr>
          <w:noProof/>
        </w:rPr>
        <w:t>Type of ID Number (CWE)</w:t>
      </w:r>
      <w:bookmarkEnd w:id="1459"/>
    </w:p>
    <w:p w14:paraId="65C0614A" w14:textId="77777777" w:rsidR="007D2F7A" w:rsidRPr="008A0EE7" w:rsidRDefault="007D2F7A">
      <w:pPr>
        <w:pStyle w:val="NormalIndented"/>
        <w:rPr>
          <w:noProof/>
        </w:rPr>
      </w:pPr>
      <w:r w:rsidRPr="008A0EE7">
        <w:rPr>
          <w:noProof/>
        </w:rPr>
        <w:t>Definition: Specifies the type of number.</w:t>
      </w:r>
    </w:p>
    <w:p w14:paraId="206141CE" w14:textId="77777777" w:rsidR="007D2F7A" w:rsidRPr="008A0EE7" w:rsidRDefault="007D2F7A">
      <w:pPr>
        <w:pStyle w:val="NormalIndented"/>
        <w:rPr>
          <w:noProof/>
        </w:rPr>
      </w:pPr>
      <w:r w:rsidRPr="008A0EE7">
        <w:rPr>
          <w:noProof/>
        </w:rPr>
        <w:t xml:space="preserve">Refer to </w:t>
      </w:r>
      <w:hyperlink r:id="rId154" w:anchor="HL70338" w:history="1">
        <w:r w:rsidRPr="008A0EE7">
          <w:rPr>
            <w:rStyle w:val="HyperlinkText"/>
            <w:noProof/>
          </w:rPr>
          <w:t>User-defined Table 0338 – Practitioner ID Number Type</w:t>
        </w:r>
      </w:hyperlink>
      <w:r w:rsidRPr="008A0EE7">
        <w:rPr>
          <w:noProof/>
        </w:rPr>
        <w:t xml:space="preserve"> for suggested values.</w:t>
      </w:r>
    </w:p>
    <w:p w14:paraId="4E264138" w14:textId="77777777" w:rsidR="007D2F7A" w:rsidRPr="008A0EE7" w:rsidRDefault="007D2F7A">
      <w:pPr>
        <w:pStyle w:val="Heading4"/>
        <w:tabs>
          <w:tab w:val="num" w:pos="7060"/>
        </w:tabs>
        <w:rPr>
          <w:noProof/>
        </w:rPr>
      </w:pPr>
      <w:bookmarkStart w:id="1460" w:name="_Toc179780943"/>
      <w:r w:rsidRPr="008A0EE7">
        <w:rPr>
          <w:noProof/>
        </w:rPr>
        <w:t>State/other Qualifying Information (ST)</w:t>
      </w:r>
      <w:bookmarkEnd w:id="1460"/>
    </w:p>
    <w:p w14:paraId="2CA0E2D4"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332A9E8E" w14:textId="77777777" w:rsidR="007D2F7A" w:rsidRPr="008A0EE7" w:rsidRDefault="007D2F7A">
      <w:pPr>
        <w:pStyle w:val="Heading4"/>
        <w:tabs>
          <w:tab w:val="num" w:pos="7060"/>
        </w:tabs>
        <w:rPr>
          <w:noProof/>
        </w:rPr>
      </w:pPr>
      <w:bookmarkStart w:id="1461" w:name="_Toc179780944"/>
      <w:r w:rsidRPr="008A0EE7">
        <w:rPr>
          <w:noProof/>
        </w:rPr>
        <w:t xml:space="preserve">Expiration </w:t>
      </w:r>
      <w:r w:rsidR="004633CA">
        <w:rPr>
          <w:noProof/>
        </w:rPr>
        <w:t>D</w:t>
      </w:r>
      <w:r w:rsidRPr="008A0EE7">
        <w:rPr>
          <w:noProof/>
        </w:rPr>
        <w:t>ate (DT)</w:t>
      </w:r>
      <w:bookmarkEnd w:id="1461"/>
    </w:p>
    <w:p w14:paraId="051188A1" w14:textId="77777777" w:rsidR="007D2F7A" w:rsidRPr="008A0EE7" w:rsidRDefault="007D2F7A">
      <w:pPr>
        <w:pStyle w:val="NormalIndented"/>
        <w:rPr>
          <w:noProof/>
        </w:rPr>
      </w:pPr>
      <w:r w:rsidRPr="008A0EE7">
        <w:rPr>
          <w:noProof/>
        </w:rPr>
        <w:t>Definition: Specifies the date when the license or ID is no longer valid.</w:t>
      </w:r>
    </w:p>
    <w:p w14:paraId="0CB33034" w14:textId="77777777" w:rsidR="007D2F7A" w:rsidRPr="008A0EE7" w:rsidRDefault="007D2F7A">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462" w:name="_Ref485524059"/>
      <w:bookmarkStart w:id="1463" w:name="_Toc498146007"/>
      <w:bookmarkStart w:id="1464" w:name="_Toc527864576"/>
      <w:bookmarkStart w:id="1465" w:name="_Toc527866048"/>
      <w:bookmarkStart w:id="1466" w:name="_Toc528481899"/>
      <w:bookmarkStart w:id="1467" w:name="_Toc528482404"/>
      <w:bookmarkStart w:id="1468" w:name="_Toc528482703"/>
      <w:bookmarkStart w:id="1469" w:name="_Toc528482828"/>
      <w:bookmarkStart w:id="1470" w:name="_Toc528486136"/>
      <w:bookmarkStart w:id="1471" w:name="_Toc536689765"/>
      <w:bookmarkStart w:id="1472" w:name="_Toc496510"/>
      <w:bookmarkStart w:id="1473" w:name="_Toc524857"/>
      <w:bookmarkStart w:id="1474" w:name="_Toc1802440"/>
      <w:bookmarkStart w:id="1475" w:name="_Toc22448435"/>
      <w:bookmarkStart w:id="1476" w:name="_Toc22697627"/>
      <w:bookmarkStart w:id="1477" w:name="_Toc24273662"/>
      <w:bookmarkStart w:id="1478" w:name="_Toc179780945"/>
      <w:bookmarkStart w:id="1479" w:name="_Toc28953056"/>
      <w:r w:rsidRPr="008A0EE7">
        <w:rPr>
          <w:noProof/>
        </w:rPr>
        <w:t>PPN - performing person time stamp</w:t>
      </w:r>
      <w:bookmarkEnd w:id="1446"/>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p>
    <w:p w14:paraId="514CF8B5" w14:textId="77777777" w:rsidR="007D2F7A" w:rsidRPr="008A0EE7" w:rsidRDefault="007D2F7A">
      <w:pPr>
        <w:pStyle w:val="ComponentTableCaption"/>
        <w:rPr>
          <w:noProof/>
        </w:rPr>
      </w:pPr>
      <w:bookmarkStart w:id="1480"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524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EE0BF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4E2F9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48F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ED4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A5BB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60844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41F48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4DDD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3CC241" w14:textId="77777777" w:rsidR="007D2F7A" w:rsidRPr="008A0EE7" w:rsidRDefault="007D2F7A">
            <w:pPr>
              <w:pStyle w:val="ComponentTableHeader"/>
              <w:jc w:val="left"/>
              <w:rPr>
                <w:b w:val="0"/>
                <w:noProof/>
              </w:rPr>
            </w:pPr>
            <w:r w:rsidRPr="008A0EE7">
              <w:rPr>
                <w:noProof/>
              </w:rPr>
              <w:t>SEC.REF.</w:t>
            </w:r>
          </w:p>
        </w:tc>
      </w:tr>
      <w:tr w:rsidR="00EC4B2D" w:rsidRPr="008A0EE7" w14:paraId="508A22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7720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62AE3B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6F355B"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35EB54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5D611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62E3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CAC99C7"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74942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A9CB1" w14:textId="60EC022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397B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ED0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5E5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597D6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2CAC09"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DD0CA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0E7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B25ED"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26EAFAD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61327" w14:textId="7F9789D1"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77A839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34C70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31F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BC7B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97A5B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05C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771B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72D4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34585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1988F7" w14:textId="542676C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458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A7900E"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364E2E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7F26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ECC37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70BB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E7B6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45561"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A8C48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BA9DD3" w14:textId="476F73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389C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FB6B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54A3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60B8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AB4F6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5EE9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347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5E0F5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97ED8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389EFF" w14:textId="4AE8DC0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0BBDD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D162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A82F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205E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2DF013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3DF67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2608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0E031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E99D6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B8C072" w14:textId="0172B9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FAD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9D2B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84D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3CD6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4154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BB0C5E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A59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B77586"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72474B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9D6A11" w14:textId="17529DB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6A1E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3EF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6BE9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F2E7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AEC6E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10FA02"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B540F1F" w14:textId="77777777" w:rsidR="007D2F7A" w:rsidRPr="008A0EE7" w:rsidRDefault="00000000">
            <w:pPr>
              <w:pStyle w:val="ComponentTableBody"/>
              <w:rPr>
                <w:noProof/>
              </w:rPr>
            </w:pPr>
            <w:hyperlink r:id="rId1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02D4DD6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B3F44D0"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053FAB79" w14:textId="61C1371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ECCC7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E0B26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62809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090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A6BAD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A13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A1A650" w14:textId="77777777" w:rsidR="007D2F7A" w:rsidRPr="008A0EE7" w:rsidRDefault="00000000">
            <w:pPr>
              <w:pStyle w:val="ComponentTableBody"/>
              <w:rPr>
                <w:noProof/>
              </w:rPr>
            </w:pPr>
            <w:hyperlink r:id="rId1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E76350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7DC87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51FFBD" w14:textId="55CEB9A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4E2595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640A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DB9F3B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1C8B4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AEC34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A86AC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284F4" w14:textId="77777777" w:rsidR="007D2F7A" w:rsidRPr="008A0EE7" w:rsidRDefault="00000000">
            <w:pPr>
              <w:pStyle w:val="ComponentTableBody"/>
              <w:rPr>
                <w:noProof/>
              </w:rPr>
            </w:pPr>
            <w:hyperlink r:id="rId1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F0361E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FD0A0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A6916B" w14:textId="08E7AA2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324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DEA11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1D6C6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8CB95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CAFF4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555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56B4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6C70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CED36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2BE7C" w14:textId="02038DB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7A0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EFBCDE"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2D7A8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DC233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3DD6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5A6D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20E2EA" w14:textId="77777777" w:rsidR="007D2F7A" w:rsidRPr="008A0EE7" w:rsidRDefault="00000000">
            <w:pPr>
              <w:pStyle w:val="ComponentTableBody"/>
              <w:rPr>
                <w:noProof/>
              </w:rPr>
            </w:pPr>
            <w:hyperlink r:id="rId1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DAE1C1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B77E2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35CA5C" w14:textId="422D90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ACA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C13F1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19F3CC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EBD1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1C7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BE871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48E62A" w14:textId="77777777" w:rsidR="007D2F7A" w:rsidRPr="008A0EE7" w:rsidRDefault="00000000">
            <w:pPr>
              <w:pStyle w:val="ComponentTableBody"/>
              <w:rPr>
                <w:noProof/>
              </w:rPr>
            </w:pPr>
            <w:hyperlink r:id="rId1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AB2B7B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53FCF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145BA" w14:textId="01FF723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69434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E9DD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B5ABD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AAF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CA4E1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92169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D9E5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46B666"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26D018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628B4" w14:textId="5DCBA2B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91D5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B73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64F21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C113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71B3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77B68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6D11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49ABC6"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004F88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81BDE" w14:textId="3B4A42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2C0B4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BE9D94"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5B020F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EDEF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0F6B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D6E6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44C437" w14:textId="77777777" w:rsidR="007D2F7A" w:rsidRPr="008A0EE7" w:rsidRDefault="00000000">
            <w:pPr>
              <w:pStyle w:val="ComponentTableBody"/>
              <w:rPr>
                <w:noProof/>
              </w:rPr>
            </w:pPr>
            <w:hyperlink r:id="rId1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82821B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6A21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BA834" w14:textId="063ED48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9899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2E5E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C9B3C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78EC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199F2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FB28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3F6416" w14:textId="77777777" w:rsidR="007D2F7A" w:rsidRPr="008A0EE7" w:rsidRDefault="00000000">
            <w:pPr>
              <w:pStyle w:val="ComponentTableBody"/>
              <w:rPr>
                <w:noProof/>
              </w:rPr>
            </w:pPr>
            <w:hyperlink r:id="rId1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5EF81A0"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204CA4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37ABE" w14:textId="6191172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7894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52F6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6D9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4A0E1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0C26E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43C765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E955B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D59AD7"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7A1F72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B92A2B4" w14:textId="4C468AB5"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440953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8CCA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500092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D6CA30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B7B0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0F9AC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5DB003" w14:textId="77777777" w:rsidR="007D2F7A" w:rsidRPr="008A0EE7" w:rsidRDefault="00000000">
            <w:pPr>
              <w:pStyle w:val="ComponentTableBody"/>
              <w:rPr>
                <w:noProof/>
              </w:rPr>
            </w:pPr>
            <w:hyperlink r:id="rId1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636103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3183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C32903" w14:textId="54E927A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707DA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98FC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39DFE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28A9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EEAC0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04AD8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53CF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5E61F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3E036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E8EC4" w14:textId="5EF125F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0B152B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C36A0"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3A858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5A6E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4429F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0A1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CF22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2919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67583C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05B8" w14:textId="1FC9A68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6AA86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2BF3EE"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F39D7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C665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5EEF6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668B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358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6BF9A"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4614B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7AAA6" w14:textId="1B29B2B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0C92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E7B7E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52875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A33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266FF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FA2D1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580C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09E3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42272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B25F9" w14:textId="6601A6D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FADD75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69B2E6"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600D9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43D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B9B0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9801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F21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FA0A55"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C6B20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A0710" w14:textId="5C10BAF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C3F69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2A047C"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5FADC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ED7B0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89489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63B1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A3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FAC104"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1ACB93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E9D93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2771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06DFC"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42184D2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9551E5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791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D5BE1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DA4AB2" w14:textId="77777777" w:rsidR="007D2F7A" w:rsidRPr="008A0EE7" w:rsidRDefault="00000000">
            <w:pPr>
              <w:pStyle w:val="ComponentTableBody"/>
              <w:rPr>
                <w:noProof/>
              </w:rPr>
            </w:pPr>
            <w:hyperlink r:id="rId1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970764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A76D6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1BD2E9" w14:textId="77777777" w:rsidR="007D2F7A" w:rsidRPr="008A0EE7" w:rsidRDefault="007D2F7A" w:rsidP="00EC4B2D">
            <w:pPr>
              <w:pStyle w:val="ComponentTableBody"/>
              <w:rPr>
                <w:rStyle w:val="Hyperlink"/>
                <w:noProof/>
              </w:rPr>
            </w:pPr>
            <w:r w:rsidRPr="008A0EE7">
              <w:rPr>
                <w:rStyle w:val="Hyperlink"/>
                <w:noProof/>
              </w:rPr>
              <w:t>2.A.35</w:t>
            </w:r>
          </w:p>
        </w:tc>
      </w:tr>
    </w:tbl>
    <w:p w14:paraId="1EACA31D"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FFA5E95" w14:textId="77777777" w:rsidR="007D2F7A" w:rsidRPr="008A0EE7" w:rsidRDefault="007D2F7A">
      <w:pPr>
        <w:pStyle w:val="Heading4"/>
        <w:tabs>
          <w:tab w:val="num" w:pos="7060"/>
        </w:tabs>
        <w:rPr>
          <w:noProof/>
          <w:vanish/>
        </w:rPr>
      </w:pPr>
      <w:bookmarkStart w:id="1481" w:name="_Toc179780946"/>
      <w:bookmarkEnd w:id="1481"/>
    </w:p>
    <w:p w14:paraId="230B6C2C" w14:textId="77777777" w:rsidR="007D2F7A" w:rsidRPr="008A0EE7" w:rsidRDefault="007D2F7A">
      <w:pPr>
        <w:pStyle w:val="Heading4"/>
        <w:tabs>
          <w:tab w:val="num" w:pos="7060"/>
        </w:tabs>
        <w:rPr>
          <w:noProof/>
        </w:rPr>
      </w:pPr>
      <w:bookmarkStart w:id="1482" w:name="_Toc498146008"/>
      <w:bookmarkStart w:id="1483" w:name="_Toc527864577"/>
      <w:bookmarkStart w:id="1484" w:name="_Toc527866049"/>
      <w:bookmarkStart w:id="1485" w:name="_Toc179780947"/>
      <w:r w:rsidRPr="008A0EE7">
        <w:rPr>
          <w:noProof/>
        </w:rPr>
        <w:t>Person Identifier (ST)</w:t>
      </w:r>
      <w:bookmarkEnd w:id="1482"/>
      <w:bookmarkEnd w:id="1483"/>
      <w:bookmarkEnd w:id="1484"/>
      <w:bookmarkEnd w:id="1485"/>
    </w:p>
    <w:p w14:paraId="084198FF"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57972D47" w14:textId="77777777" w:rsidR="007D2F7A" w:rsidRPr="008A0EE7" w:rsidRDefault="007D2F7A">
      <w:pPr>
        <w:pStyle w:val="Heading4"/>
        <w:tabs>
          <w:tab w:val="num" w:pos="7060"/>
        </w:tabs>
        <w:rPr>
          <w:noProof/>
        </w:rPr>
      </w:pPr>
      <w:bookmarkStart w:id="1486" w:name="_Toc498146009"/>
      <w:bookmarkStart w:id="1487" w:name="_Toc527864578"/>
      <w:bookmarkStart w:id="1488" w:name="_Toc527866050"/>
      <w:bookmarkStart w:id="1489" w:name="_Toc179780948"/>
      <w:r w:rsidRPr="008A0EE7">
        <w:rPr>
          <w:noProof/>
        </w:rPr>
        <w:lastRenderedPageBreak/>
        <w:t>Family Name (FN)</w:t>
      </w:r>
      <w:bookmarkEnd w:id="1486"/>
      <w:bookmarkEnd w:id="1487"/>
      <w:bookmarkEnd w:id="1488"/>
      <w:bookmarkEnd w:id="1489"/>
      <w:r w:rsidRPr="008A0EE7">
        <w:rPr>
          <w:noProof/>
        </w:rPr>
        <w:t xml:space="preserve"> </w:t>
      </w:r>
    </w:p>
    <w:p w14:paraId="5DB0D0F0" w14:textId="3B7EFE21"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634C605A" w14:textId="77777777" w:rsidR="007D2F7A" w:rsidRPr="008A0EE7" w:rsidRDefault="007D2F7A">
      <w:pPr>
        <w:pStyle w:val="Heading4"/>
        <w:tabs>
          <w:tab w:val="num" w:pos="7060"/>
        </w:tabs>
        <w:rPr>
          <w:noProof/>
        </w:rPr>
      </w:pPr>
      <w:bookmarkStart w:id="1490" w:name="_Toc498146010"/>
      <w:bookmarkStart w:id="1491" w:name="_Toc527864579"/>
      <w:bookmarkStart w:id="1492" w:name="_Toc527866051"/>
      <w:bookmarkStart w:id="1493" w:name="_Toc179780949"/>
      <w:r w:rsidRPr="008A0EE7">
        <w:rPr>
          <w:noProof/>
        </w:rPr>
        <w:t>Given Name (ST)</w:t>
      </w:r>
      <w:bookmarkEnd w:id="1490"/>
      <w:bookmarkEnd w:id="1491"/>
      <w:bookmarkEnd w:id="1492"/>
      <w:bookmarkEnd w:id="1493"/>
    </w:p>
    <w:p w14:paraId="04193C62" w14:textId="77777777" w:rsidR="007D2F7A" w:rsidRPr="008A0EE7" w:rsidRDefault="007D2F7A">
      <w:pPr>
        <w:pStyle w:val="NormalIndented"/>
        <w:rPr>
          <w:noProof/>
        </w:rPr>
      </w:pPr>
      <w:r w:rsidRPr="008A0EE7">
        <w:rPr>
          <w:noProof/>
        </w:rPr>
        <w:t>Definition: First name.</w:t>
      </w:r>
    </w:p>
    <w:p w14:paraId="572E2D5A" w14:textId="77777777" w:rsidR="007D2F7A" w:rsidRPr="008A0EE7" w:rsidRDefault="007D2F7A">
      <w:pPr>
        <w:pStyle w:val="Heading4"/>
        <w:tabs>
          <w:tab w:val="num" w:pos="7060"/>
        </w:tabs>
        <w:rPr>
          <w:noProof/>
        </w:rPr>
      </w:pPr>
      <w:bookmarkStart w:id="1494" w:name="_Toc498146011"/>
      <w:bookmarkStart w:id="1495" w:name="_Toc527864580"/>
      <w:bookmarkStart w:id="1496" w:name="_Toc527866052"/>
      <w:bookmarkStart w:id="1497" w:name="_Toc179780950"/>
      <w:r w:rsidRPr="008A0EE7">
        <w:rPr>
          <w:noProof/>
        </w:rPr>
        <w:t>Second and Further Given Names or Initials Thereof (ST)</w:t>
      </w:r>
      <w:bookmarkEnd w:id="1494"/>
      <w:bookmarkEnd w:id="1495"/>
      <w:bookmarkEnd w:id="1496"/>
      <w:bookmarkEnd w:id="1497"/>
    </w:p>
    <w:p w14:paraId="218EC6EA" w14:textId="77777777" w:rsidR="007D2F7A" w:rsidRPr="008A0EE7" w:rsidRDefault="007D2F7A">
      <w:pPr>
        <w:pStyle w:val="NormalIndented"/>
        <w:rPr>
          <w:noProof/>
        </w:rPr>
      </w:pPr>
      <w:r w:rsidRPr="008A0EE7">
        <w:rPr>
          <w:noProof/>
        </w:rPr>
        <w:t>Definition: Multiple middle names may be included by separating them with spaces.</w:t>
      </w:r>
    </w:p>
    <w:p w14:paraId="7D71C417" w14:textId="77777777" w:rsidR="007D2F7A" w:rsidRPr="008A0EE7" w:rsidRDefault="007D2F7A">
      <w:pPr>
        <w:pStyle w:val="Heading4"/>
        <w:tabs>
          <w:tab w:val="num" w:pos="7060"/>
        </w:tabs>
        <w:rPr>
          <w:noProof/>
        </w:rPr>
      </w:pPr>
      <w:bookmarkStart w:id="1498" w:name="_Toc498146012"/>
      <w:bookmarkStart w:id="1499" w:name="_Toc527864581"/>
      <w:bookmarkStart w:id="1500" w:name="_Toc527866053"/>
      <w:bookmarkStart w:id="1501" w:name="_Toc179780951"/>
      <w:r w:rsidRPr="008A0EE7">
        <w:rPr>
          <w:noProof/>
        </w:rPr>
        <w:t>Suffix (ST)</w:t>
      </w:r>
      <w:bookmarkEnd w:id="1498"/>
      <w:bookmarkEnd w:id="1499"/>
      <w:bookmarkEnd w:id="1500"/>
      <w:bookmarkEnd w:id="1501"/>
    </w:p>
    <w:p w14:paraId="107C9255" w14:textId="77777777" w:rsidR="007D2F7A" w:rsidRPr="008A0EE7" w:rsidRDefault="007D2F7A">
      <w:pPr>
        <w:pStyle w:val="NormalIndented"/>
        <w:rPr>
          <w:noProof/>
        </w:rPr>
      </w:pPr>
      <w:r w:rsidRPr="008A0EE7">
        <w:rPr>
          <w:noProof/>
        </w:rPr>
        <w:t>Definition: Used to specify a name suffix (e.g., Jr. or III).</w:t>
      </w:r>
    </w:p>
    <w:p w14:paraId="1606709E" w14:textId="77777777" w:rsidR="007D2F7A" w:rsidRPr="008A0EE7" w:rsidRDefault="007D2F7A">
      <w:pPr>
        <w:pStyle w:val="Heading4"/>
        <w:tabs>
          <w:tab w:val="num" w:pos="7060"/>
        </w:tabs>
        <w:rPr>
          <w:noProof/>
        </w:rPr>
      </w:pPr>
      <w:bookmarkStart w:id="1502" w:name="_Toc498146013"/>
      <w:bookmarkStart w:id="1503" w:name="_Toc527864582"/>
      <w:bookmarkStart w:id="1504" w:name="_Toc527866054"/>
      <w:bookmarkStart w:id="1505" w:name="_Toc179780952"/>
      <w:r w:rsidRPr="008A0EE7">
        <w:rPr>
          <w:noProof/>
        </w:rPr>
        <w:t>Prefix (ST)</w:t>
      </w:r>
      <w:bookmarkEnd w:id="1502"/>
      <w:bookmarkEnd w:id="1503"/>
      <w:bookmarkEnd w:id="1504"/>
      <w:bookmarkEnd w:id="1505"/>
    </w:p>
    <w:p w14:paraId="101B178C" w14:textId="77777777" w:rsidR="007D2F7A" w:rsidRPr="008A0EE7" w:rsidRDefault="007D2F7A">
      <w:pPr>
        <w:pStyle w:val="NormalIndented"/>
        <w:rPr>
          <w:noProof/>
        </w:rPr>
      </w:pPr>
      <w:r w:rsidRPr="008A0EE7">
        <w:rPr>
          <w:noProof/>
        </w:rPr>
        <w:t>Definition: Used to specify a name prefix (e.g., Dr.).</w:t>
      </w:r>
    </w:p>
    <w:p w14:paraId="7A630789" w14:textId="77777777" w:rsidR="007D2F7A" w:rsidRPr="008A0EE7" w:rsidRDefault="007D2F7A">
      <w:pPr>
        <w:pStyle w:val="Heading4"/>
        <w:tabs>
          <w:tab w:val="num" w:pos="7060"/>
        </w:tabs>
        <w:rPr>
          <w:noProof/>
        </w:rPr>
      </w:pPr>
      <w:bookmarkStart w:id="1506" w:name="_Toc498146014"/>
      <w:bookmarkStart w:id="1507" w:name="_Toc527864583"/>
      <w:bookmarkStart w:id="1508" w:name="_Toc527866055"/>
      <w:bookmarkStart w:id="1509" w:name="_Toc179780953"/>
      <w:r w:rsidRPr="008A0EE7">
        <w:rPr>
          <w:noProof/>
        </w:rPr>
        <w:t xml:space="preserve">Degree </w:t>
      </w:r>
      <w:bookmarkEnd w:id="1506"/>
      <w:bookmarkEnd w:id="1507"/>
      <w:bookmarkEnd w:id="1508"/>
      <w:bookmarkEnd w:id="1509"/>
    </w:p>
    <w:p w14:paraId="4424FD05"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A0B722C" w14:textId="77777777" w:rsidR="007D2F7A" w:rsidRPr="008A0EE7" w:rsidRDefault="007D2F7A">
      <w:pPr>
        <w:pStyle w:val="Heading4"/>
        <w:tabs>
          <w:tab w:val="num" w:pos="7060"/>
        </w:tabs>
        <w:rPr>
          <w:noProof/>
        </w:rPr>
      </w:pPr>
      <w:bookmarkStart w:id="1510" w:name="_Toc498146015"/>
      <w:bookmarkStart w:id="1511" w:name="_Toc527864584"/>
      <w:bookmarkStart w:id="1512" w:name="_Toc527866056"/>
      <w:bookmarkStart w:id="1513" w:name="_Toc179780954"/>
      <w:r w:rsidRPr="008A0EE7">
        <w:rPr>
          <w:noProof/>
        </w:rPr>
        <w:t>Source Table (CWE)</w:t>
      </w:r>
      <w:bookmarkEnd w:id="1510"/>
      <w:bookmarkEnd w:id="1511"/>
      <w:bookmarkEnd w:id="1512"/>
      <w:bookmarkEnd w:id="1513"/>
    </w:p>
    <w:p w14:paraId="0427D52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07292AD7" w14:textId="77777777" w:rsidR="007D2F7A" w:rsidRPr="008A0EE7" w:rsidRDefault="007D2F7A">
      <w:pPr>
        <w:pStyle w:val="Heading4"/>
        <w:tabs>
          <w:tab w:val="num" w:pos="7060"/>
        </w:tabs>
        <w:rPr>
          <w:noProof/>
        </w:rPr>
      </w:pPr>
      <w:bookmarkStart w:id="1514" w:name="_Toc498146016"/>
      <w:bookmarkStart w:id="1515" w:name="_Toc527864585"/>
      <w:bookmarkStart w:id="1516" w:name="_Toc527866057"/>
      <w:bookmarkStart w:id="1517" w:name="_Toc179780955"/>
      <w:r w:rsidRPr="008A0EE7">
        <w:rPr>
          <w:noProof/>
        </w:rPr>
        <w:t>Assigning Authority (HD)</w:t>
      </w:r>
      <w:bookmarkEnd w:id="1514"/>
      <w:bookmarkEnd w:id="1515"/>
      <w:bookmarkEnd w:id="1516"/>
      <w:bookmarkEnd w:id="1517"/>
    </w:p>
    <w:p w14:paraId="515D1C4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4" w:anchor="HL70363" w:history="1">
        <w:r w:rsidRPr="008A0EE7">
          <w:rPr>
            <w:rStyle w:val="HyperlinkText"/>
            <w:noProof/>
          </w:rPr>
          <w:t>User-defined Table 0363 – Assigning Auth</w:t>
        </w:r>
        <w:bookmarkStart w:id="1518" w:name="_Hlt478368392"/>
        <w:r w:rsidRPr="008A0EE7">
          <w:rPr>
            <w:rStyle w:val="HyperlinkText"/>
            <w:noProof/>
          </w:rPr>
          <w:t>o</w:t>
        </w:r>
        <w:bookmarkEnd w:id="1518"/>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7C127CA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5" w:anchor="HL70300" w:history="1">
        <w:r w:rsidRPr="008A0EE7">
          <w:rPr>
            <w:rStyle w:val="HyperlinkText"/>
            <w:noProof/>
          </w:rPr>
          <w:t>User-defined Table 0300 - Name</w:t>
        </w:r>
        <w:bookmarkStart w:id="1519" w:name="_Hlt478368401"/>
        <w:r w:rsidRPr="008A0EE7">
          <w:rPr>
            <w:rStyle w:val="HyperlinkText"/>
            <w:noProof/>
          </w:rPr>
          <w:t>s</w:t>
        </w:r>
        <w:bookmarkEnd w:id="1519"/>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C45CB1E" w14:textId="77777777" w:rsidR="007D2F7A" w:rsidRPr="008A0EE7" w:rsidRDefault="007D2F7A">
      <w:pPr>
        <w:pStyle w:val="Note"/>
        <w:rPr>
          <w:noProof/>
        </w:rPr>
      </w:pPr>
      <w:r w:rsidRPr="008A0EE7">
        <w:rPr>
          <w:noProof/>
        </w:rPr>
        <w:t xml:space="preserve">By site agreement, implementors may continue to use </w:t>
      </w:r>
      <w:hyperlink r:id="rId166" w:anchor="HL70300" w:history="1">
        <w:r w:rsidRPr="008A0EE7">
          <w:rPr>
            <w:rStyle w:val="HyperlinkText"/>
            <w:noProof/>
          </w:rPr>
          <w:t>User-defined Table 0300 – Name</w:t>
        </w:r>
        <w:bookmarkStart w:id="1520" w:name="_Hlt478368557"/>
        <w:r w:rsidRPr="008A0EE7">
          <w:rPr>
            <w:rStyle w:val="HyperlinkText"/>
            <w:noProof/>
          </w:rPr>
          <w:t>s</w:t>
        </w:r>
        <w:bookmarkEnd w:id="1520"/>
        <w:r w:rsidRPr="008A0EE7">
          <w:rPr>
            <w:rStyle w:val="HyperlinkText"/>
            <w:noProof/>
          </w:rPr>
          <w:t>pace ID</w:t>
        </w:r>
      </w:hyperlink>
      <w:r w:rsidRPr="008A0EE7">
        <w:rPr>
          <w:noProof/>
        </w:rPr>
        <w:t xml:space="preserve"> for the first sub-component.</w:t>
      </w:r>
    </w:p>
    <w:p w14:paraId="4C8E28D2" w14:textId="77777777" w:rsidR="007D2F7A" w:rsidRPr="008A0EE7" w:rsidRDefault="007D2F7A" w:rsidP="007D2F7A">
      <w:pPr>
        <w:pStyle w:val="NormalIndented"/>
        <w:rPr>
          <w:snapToGrid w:val="0"/>
        </w:rPr>
      </w:pPr>
      <w:bookmarkStart w:id="1521" w:name="_Toc498146017"/>
      <w:bookmarkStart w:id="1522" w:name="_Toc527864586"/>
      <w:bookmarkStart w:id="1523"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04C0E1E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76A7E835" w14:textId="77777777" w:rsidR="007D2F7A" w:rsidRPr="008A0EE7" w:rsidRDefault="007D2F7A">
      <w:pPr>
        <w:pStyle w:val="Heading4"/>
        <w:tabs>
          <w:tab w:val="num" w:pos="7060"/>
        </w:tabs>
        <w:rPr>
          <w:noProof/>
        </w:rPr>
      </w:pPr>
      <w:bookmarkStart w:id="1524" w:name="_Toc179780956"/>
      <w:r w:rsidRPr="008A0EE7">
        <w:rPr>
          <w:noProof/>
        </w:rPr>
        <w:t>Name Type Code (ID)</w:t>
      </w:r>
      <w:bookmarkEnd w:id="1521"/>
      <w:bookmarkEnd w:id="1522"/>
      <w:bookmarkEnd w:id="1523"/>
      <w:bookmarkEnd w:id="1524"/>
    </w:p>
    <w:p w14:paraId="2284326A" w14:textId="69C1313F" w:rsidR="007D2F7A" w:rsidRPr="008A0EE7" w:rsidRDefault="007D2F7A">
      <w:pPr>
        <w:pStyle w:val="NormalIndented"/>
        <w:rPr>
          <w:noProof/>
        </w:rPr>
      </w:pPr>
      <w:r w:rsidRPr="008A0EE7">
        <w:rPr>
          <w:noProof/>
        </w:rPr>
        <w:t xml:space="preserve">Definition: A code that represents the type of name. Refer to </w:t>
      </w:r>
      <w:hyperlink r:id="rId167" w:anchor="HL70200" w:history="1">
        <w:r w:rsidRPr="008A0EE7">
          <w:rPr>
            <w:rStyle w:val="HyperlinkText"/>
            <w:noProof/>
          </w:rPr>
          <w:t>HL7 Table 0</w:t>
        </w:r>
        <w:bookmarkStart w:id="1525" w:name="_Hlt866778"/>
        <w:r w:rsidRPr="008A0EE7">
          <w:rPr>
            <w:rStyle w:val="HyperlinkText"/>
            <w:noProof/>
          </w:rPr>
          <w:t>2</w:t>
        </w:r>
        <w:bookmarkEnd w:id="1525"/>
        <w:r w:rsidRPr="008A0EE7">
          <w:rPr>
            <w:rStyle w:val="HyperlinkText"/>
            <w:noProof/>
          </w:rPr>
          <w:t>00 - Nam</w:t>
        </w:r>
        <w:bookmarkStart w:id="1526" w:name="_Hlt478368565"/>
        <w:r w:rsidRPr="008A0EE7">
          <w:rPr>
            <w:rStyle w:val="HyperlinkText"/>
            <w:noProof/>
          </w:rPr>
          <w:t>e</w:t>
        </w:r>
        <w:bookmarkEnd w:id="1526"/>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000C054D" w:rsidRPr="000C054D">
        <w:rPr>
          <w:rStyle w:val="HyperlinkText"/>
        </w:rPr>
        <w:t>2A.2.90</w:t>
      </w:r>
      <w:r>
        <w:fldChar w:fldCharType="end"/>
      </w:r>
      <w:r w:rsidRPr="008A0EE7">
        <w:rPr>
          <w:noProof/>
        </w:rPr>
        <w:t>, “</w:t>
      </w:r>
      <w:r>
        <w:fldChar w:fldCharType="begin"/>
      </w:r>
      <w:r>
        <w:instrText xml:space="preserve"> REF _Ref358258100 \h  \* MERGEFORMAT </w:instrText>
      </w:r>
      <w:r>
        <w:fldChar w:fldCharType="separate"/>
      </w:r>
      <w:ins w:id="1527" w:author="Lynn Laakso" w:date="2022-09-09T15:54:00Z">
        <w:r w:rsidR="000C054D" w:rsidRPr="000C054D">
          <w:rPr>
            <w:rStyle w:val="HyperlinkText"/>
          </w:rPr>
          <w:t>XPN - extended person name</w:t>
        </w:r>
      </w:ins>
      <w:r>
        <w:fldChar w:fldCharType="end"/>
      </w:r>
      <w:r w:rsidRPr="008A0EE7">
        <w:rPr>
          <w:noProof/>
        </w:rPr>
        <w:t>”).</w:t>
      </w:r>
    </w:p>
    <w:p w14:paraId="448EDB68" w14:textId="77777777" w:rsidR="007D2F7A" w:rsidRPr="008A0EE7" w:rsidRDefault="007D2F7A">
      <w:pPr>
        <w:pStyle w:val="Heading4"/>
        <w:tabs>
          <w:tab w:val="num" w:pos="7060"/>
        </w:tabs>
        <w:rPr>
          <w:noProof/>
        </w:rPr>
      </w:pPr>
      <w:bookmarkStart w:id="1528" w:name="_Toc498146018"/>
      <w:bookmarkStart w:id="1529" w:name="_Toc527864587"/>
      <w:bookmarkStart w:id="1530" w:name="_Toc527866059"/>
      <w:bookmarkStart w:id="1531" w:name="_Toc179780957"/>
      <w:r w:rsidRPr="008A0EE7">
        <w:rPr>
          <w:noProof/>
        </w:rPr>
        <w:lastRenderedPageBreak/>
        <w:t>Identifier Check Digit (ST)</w:t>
      </w:r>
      <w:bookmarkEnd w:id="1528"/>
      <w:bookmarkEnd w:id="1529"/>
      <w:bookmarkEnd w:id="1530"/>
      <w:bookmarkEnd w:id="1531"/>
    </w:p>
    <w:p w14:paraId="378408E3"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5F55B9B7" w14:textId="77777777" w:rsidR="007D2F7A" w:rsidRPr="008A0EE7" w:rsidRDefault="007D2F7A">
      <w:pPr>
        <w:pStyle w:val="Heading4"/>
        <w:tabs>
          <w:tab w:val="num" w:pos="7060"/>
        </w:tabs>
        <w:rPr>
          <w:noProof/>
        </w:rPr>
      </w:pPr>
      <w:bookmarkStart w:id="1532" w:name="_Toc498146019"/>
      <w:bookmarkStart w:id="1533" w:name="_Toc527864588"/>
      <w:bookmarkStart w:id="1534" w:name="_Toc527866060"/>
      <w:bookmarkStart w:id="1535" w:name="_Toc179780958"/>
      <w:r w:rsidRPr="008A0EE7">
        <w:rPr>
          <w:noProof/>
        </w:rPr>
        <w:t>Check Digit Scheme (ID)</w:t>
      </w:r>
      <w:bookmarkEnd w:id="1532"/>
      <w:bookmarkEnd w:id="1533"/>
      <w:bookmarkEnd w:id="1534"/>
      <w:bookmarkEnd w:id="1535"/>
    </w:p>
    <w:p w14:paraId="76C285BB" w14:textId="77777777" w:rsidR="007D2F7A" w:rsidRPr="008A0EE7" w:rsidRDefault="007D2F7A">
      <w:pPr>
        <w:pStyle w:val="NormalIndented"/>
        <w:rPr>
          <w:noProof/>
        </w:rPr>
      </w:pPr>
      <w:r w:rsidRPr="008A0EE7">
        <w:rPr>
          <w:noProof/>
        </w:rPr>
        <w:t>Definition: Contains the code identifying the check digit scheme employed.</w:t>
      </w:r>
    </w:p>
    <w:p w14:paraId="1F91587D" w14:textId="77777777" w:rsidR="007D2F7A" w:rsidRPr="008A0EE7" w:rsidRDefault="007D2F7A">
      <w:pPr>
        <w:pStyle w:val="NormalIndented"/>
        <w:rPr>
          <w:noProof/>
        </w:rPr>
      </w:pPr>
      <w:r w:rsidRPr="008A0EE7">
        <w:rPr>
          <w:noProof/>
        </w:rPr>
        <w:t xml:space="preserve">Refer to </w:t>
      </w:r>
      <w:hyperlink r:id="rId168" w:anchor="HL70061" w:history="1">
        <w:r w:rsidRPr="008A0EE7">
          <w:rPr>
            <w:rStyle w:val="HyperlinkText"/>
            <w:noProof/>
          </w:rPr>
          <w:t xml:space="preserve">HL7 Table </w:t>
        </w:r>
        <w:bookmarkStart w:id="1536" w:name="_Hlt536836146"/>
        <w:r w:rsidRPr="008A0EE7">
          <w:rPr>
            <w:rStyle w:val="HyperlinkText"/>
            <w:noProof/>
          </w:rPr>
          <w:t>0</w:t>
        </w:r>
        <w:bookmarkEnd w:id="1536"/>
        <w:r w:rsidRPr="008A0EE7">
          <w:rPr>
            <w:rStyle w:val="HyperlinkText"/>
            <w:noProof/>
          </w:rPr>
          <w:t>061 - Check Digi</w:t>
        </w:r>
        <w:bookmarkStart w:id="1537" w:name="_Hlt478368587"/>
        <w:r w:rsidRPr="008A0EE7">
          <w:rPr>
            <w:rStyle w:val="HyperlinkText"/>
            <w:noProof/>
          </w:rPr>
          <w:t>t</w:t>
        </w:r>
        <w:bookmarkEnd w:id="1537"/>
        <w:r w:rsidRPr="008A0EE7">
          <w:rPr>
            <w:rStyle w:val="HyperlinkText"/>
            <w:noProof/>
          </w:rPr>
          <w:t xml:space="preserve"> Scheme</w:t>
        </w:r>
      </w:hyperlink>
      <w:r w:rsidRPr="008A0EE7">
        <w:rPr>
          <w:noProof/>
        </w:rPr>
        <w:t xml:space="preserve"> for valid values.</w:t>
      </w:r>
    </w:p>
    <w:p w14:paraId="25FC6923" w14:textId="77777777" w:rsidR="007D2F7A" w:rsidRPr="008A0EE7" w:rsidRDefault="007D2F7A">
      <w:pPr>
        <w:pStyle w:val="Heading4"/>
        <w:tabs>
          <w:tab w:val="num" w:pos="7060"/>
        </w:tabs>
        <w:rPr>
          <w:noProof/>
        </w:rPr>
      </w:pPr>
      <w:bookmarkStart w:id="1538" w:name="_Toc498146020"/>
      <w:bookmarkStart w:id="1539" w:name="_Toc527864589"/>
      <w:bookmarkStart w:id="1540" w:name="_Toc527866061"/>
      <w:bookmarkStart w:id="1541" w:name="_Toc179780959"/>
      <w:r w:rsidRPr="008A0EE7">
        <w:rPr>
          <w:noProof/>
        </w:rPr>
        <w:t>Identifier Type Code (ID)</w:t>
      </w:r>
      <w:bookmarkEnd w:id="1538"/>
      <w:bookmarkEnd w:id="1539"/>
      <w:bookmarkEnd w:id="1540"/>
      <w:bookmarkEnd w:id="1541"/>
    </w:p>
    <w:p w14:paraId="5F5A204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9" w:anchor="HL70203" w:history="1">
        <w:r w:rsidRPr="008A0EE7">
          <w:rPr>
            <w:rStyle w:val="HyperlinkText"/>
            <w:noProof/>
          </w:rPr>
          <w:t>HL7 Table 0203 - Identifier Typ</w:t>
        </w:r>
        <w:bookmarkStart w:id="1542" w:name="_Hlt485799665"/>
        <w:r w:rsidRPr="008A0EE7">
          <w:rPr>
            <w:rStyle w:val="HyperlinkText"/>
            <w:noProof/>
          </w:rPr>
          <w:t>e</w:t>
        </w:r>
        <w:bookmarkEnd w:id="1542"/>
      </w:hyperlink>
      <w:r w:rsidRPr="008A0EE7">
        <w:rPr>
          <w:noProof/>
        </w:rPr>
        <w:t xml:space="preserve"> for suggested values.</w:t>
      </w:r>
    </w:p>
    <w:p w14:paraId="1F9454D4" w14:textId="77777777" w:rsidR="007D2F7A" w:rsidRPr="008A0EE7" w:rsidRDefault="007D2F7A">
      <w:pPr>
        <w:pStyle w:val="Heading4"/>
        <w:tabs>
          <w:tab w:val="num" w:pos="7060"/>
        </w:tabs>
        <w:rPr>
          <w:noProof/>
        </w:rPr>
      </w:pPr>
      <w:bookmarkStart w:id="1543" w:name="_Toc498146021"/>
      <w:bookmarkStart w:id="1544" w:name="_Toc527864590"/>
      <w:bookmarkStart w:id="1545" w:name="_Toc527866062"/>
      <w:bookmarkStart w:id="1546" w:name="_Toc179780960"/>
      <w:r w:rsidRPr="008A0EE7">
        <w:rPr>
          <w:noProof/>
        </w:rPr>
        <w:t>Assigning Facility (HD)</w:t>
      </w:r>
      <w:bookmarkEnd w:id="1543"/>
      <w:bookmarkEnd w:id="1544"/>
      <w:bookmarkEnd w:id="1545"/>
      <w:bookmarkEnd w:id="1546"/>
    </w:p>
    <w:p w14:paraId="1886FC1F"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0D82E01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0" w:anchor="HL70300" w:history="1">
        <w:r w:rsidRPr="008A0EE7">
          <w:rPr>
            <w:rStyle w:val="HyperlinkText"/>
            <w:noProof/>
          </w:rPr>
          <w:t>User-defined Table 0300 - Namesp</w:t>
        </w:r>
        <w:bookmarkStart w:id="1547" w:name="_Hlt478368628"/>
        <w:r w:rsidRPr="008A0EE7">
          <w:rPr>
            <w:rStyle w:val="HyperlinkText"/>
            <w:noProof/>
          </w:rPr>
          <w:t>a</w:t>
        </w:r>
        <w:bookmarkEnd w:id="1547"/>
        <w:r w:rsidRPr="008A0EE7">
          <w:rPr>
            <w:rStyle w:val="HyperlinkText"/>
            <w:noProof/>
          </w:rPr>
          <w:t>ce I</w:t>
        </w:r>
        <w:bookmarkStart w:id="1548" w:name="_Hlt22363827"/>
        <w:r w:rsidRPr="008A0EE7">
          <w:rPr>
            <w:rStyle w:val="HyperlinkText"/>
            <w:noProof/>
          </w:rPr>
          <w:t>D</w:t>
        </w:r>
        <w:bookmarkEnd w:id="1548"/>
      </w:hyperlink>
      <w:r w:rsidRPr="008A0EE7">
        <w:rPr>
          <w:noProof/>
        </w:rPr>
        <w:t xml:space="preserve"> (referenced by the first sub-component of the HD component) may be re-defined (given a different user-defined table number and name) by the technical committee responsible for that segment.</w:t>
      </w:r>
    </w:p>
    <w:p w14:paraId="70DBC059" w14:textId="77777777" w:rsidR="007D2F7A" w:rsidRPr="008A0EE7" w:rsidRDefault="007D2F7A">
      <w:pPr>
        <w:pStyle w:val="Heading4"/>
        <w:tabs>
          <w:tab w:val="num" w:pos="7060"/>
        </w:tabs>
        <w:rPr>
          <w:noProof/>
        </w:rPr>
      </w:pPr>
      <w:bookmarkStart w:id="1549" w:name="_Toc498146022"/>
      <w:bookmarkStart w:id="1550" w:name="_Toc527864591"/>
      <w:bookmarkStart w:id="1551" w:name="_Toc527866063"/>
      <w:bookmarkStart w:id="1552" w:name="_Toc179780961"/>
      <w:r w:rsidRPr="008A0EE7">
        <w:rPr>
          <w:noProof/>
        </w:rPr>
        <w:t>Date/Time Action Performed (DTM)</w:t>
      </w:r>
      <w:bookmarkEnd w:id="1549"/>
      <w:bookmarkEnd w:id="1550"/>
      <w:bookmarkEnd w:id="1551"/>
      <w:bookmarkEnd w:id="1552"/>
    </w:p>
    <w:p w14:paraId="396F090C" w14:textId="77777777" w:rsidR="007D2F7A" w:rsidRPr="008A0EE7" w:rsidRDefault="007D2F7A">
      <w:pPr>
        <w:pStyle w:val="NormalIndented"/>
        <w:rPr>
          <w:noProof/>
        </w:rPr>
      </w:pPr>
      <w:r w:rsidRPr="008A0EE7">
        <w:rPr>
          <w:noProof/>
        </w:rPr>
        <w:t>This component describes when the activity was performed.</w:t>
      </w:r>
    </w:p>
    <w:p w14:paraId="73BAEEC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567CEFD" w14:textId="77777777" w:rsidR="007D2F7A" w:rsidRPr="008A0EE7" w:rsidRDefault="007D2F7A">
      <w:pPr>
        <w:pStyle w:val="Heading4"/>
        <w:tabs>
          <w:tab w:val="num" w:pos="7060"/>
        </w:tabs>
        <w:rPr>
          <w:noProof/>
        </w:rPr>
      </w:pPr>
      <w:bookmarkStart w:id="1553" w:name="_Toc498146023"/>
      <w:bookmarkStart w:id="1554" w:name="_Toc527864592"/>
      <w:bookmarkStart w:id="1555" w:name="_Toc527866064"/>
      <w:bookmarkStart w:id="1556" w:name="_Toc179780962"/>
      <w:r w:rsidRPr="008A0EE7">
        <w:rPr>
          <w:noProof/>
        </w:rPr>
        <w:t>Name Representation Code (ID)</w:t>
      </w:r>
      <w:bookmarkEnd w:id="1553"/>
      <w:bookmarkEnd w:id="1554"/>
      <w:bookmarkEnd w:id="1555"/>
      <w:bookmarkEnd w:id="1556"/>
    </w:p>
    <w:p w14:paraId="5A7CB9D1"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DF17511"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33250DD4" w14:textId="77777777" w:rsidR="007D2F7A" w:rsidRPr="008A0EE7" w:rsidRDefault="007D2F7A">
      <w:pPr>
        <w:pStyle w:val="NormalIndented"/>
        <w:rPr>
          <w:noProof/>
        </w:rPr>
      </w:pPr>
      <w:bookmarkStart w:id="1557" w:name="_Hlt478364418"/>
      <w:bookmarkEnd w:id="1557"/>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F905336" w14:textId="77777777" w:rsidR="007D2F7A" w:rsidRPr="008A0EE7" w:rsidRDefault="007D2F7A">
      <w:pPr>
        <w:pStyle w:val="Heading4"/>
        <w:tabs>
          <w:tab w:val="num" w:pos="7060"/>
        </w:tabs>
        <w:rPr>
          <w:noProof/>
        </w:rPr>
      </w:pPr>
      <w:bookmarkStart w:id="1558" w:name="_Toc498146024"/>
      <w:bookmarkStart w:id="1559" w:name="_Toc527864593"/>
      <w:bookmarkStart w:id="1560" w:name="_Toc527866065"/>
      <w:bookmarkStart w:id="1561" w:name="_Toc179780963"/>
      <w:r w:rsidRPr="008A0EE7">
        <w:rPr>
          <w:noProof/>
        </w:rPr>
        <w:t>Name Context (CWE)</w:t>
      </w:r>
      <w:bookmarkEnd w:id="1558"/>
      <w:bookmarkEnd w:id="1559"/>
      <w:bookmarkEnd w:id="1560"/>
      <w:bookmarkEnd w:id="1561"/>
    </w:p>
    <w:p w14:paraId="4ED50640"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1" w:anchor="HL70448" w:history="1">
        <w:r w:rsidRPr="008A0EE7">
          <w:rPr>
            <w:rStyle w:val="HyperlinkText"/>
            <w:noProof/>
          </w:rPr>
          <w:t>User-</w:t>
        </w:r>
        <w:bookmarkStart w:id="1562" w:name="_Hlt23493035"/>
        <w:r w:rsidRPr="008A0EE7">
          <w:rPr>
            <w:rStyle w:val="HyperlinkText"/>
            <w:noProof/>
          </w:rPr>
          <w:t>d</w:t>
        </w:r>
        <w:bookmarkEnd w:id="1562"/>
        <w:r w:rsidRPr="008A0EE7">
          <w:rPr>
            <w:rStyle w:val="HyperlinkText"/>
            <w:noProof/>
          </w:rPr>
          <w:t>efined Table 0448 – Name Context</w:t>
        </w:r>
      </w:hyperlink>
      <w:r w:rsidRPr="008A0EE7">
        <w:rPr>
          <w:noProof/>
        </w:rPr>
        <w:t xml:space="preserve"> for suggested values.</w:t>
      </w:r>
    </w:p>
    <w:p w14:paraId="5D5D919A" w14:textId="77777777" w:rsidR="007D2F7A" w:rsidRPr="008A0EE7" w:rsidRDefault="007D2F7A">
      <w:pPr>
        <w:pStyle w:val="Heading4"/>
        <w:tabs>
          <w:tab w:val="num" w:pos="7060"/>
        </w:tabs>
        <w:rPr>
          <w:noProof/>
        </w:rPr>
      </w:pPr>
      <w:bookmarkStart w:id="1563" w:name="_Toc498146025"/>
      <w:bookmarkStart w:id="1564" w:name="_Toc527864594"/>
      <w:bookmarkStart w:id="1565" w:name="_Toc527866066"/>
      <w:bookmarkStart w:id="1566" w:name="_Toc179780964"/>
      <w:r w:rsidRPr="008A0EE7">
        <w:rPr>
          <w:noProof/>
        </w:rPr>
        <w:lastRenderedPageBreak/>
        <w:t>Name Validity Range</w:t>
      </w:r>
      <w:bookmarkEnd w:id="1563"/>
      <w:bookmarkEnd w:id="1564"/>
      <w:bookmarkEnd w:id="1565"/>
      <w:bookmarkEnd w:id="1566"/>
    </w:p>
    <w:p w14:paraId="69A79E4E"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5E70FC9D" w14:textId="77777777" w:rsidR="007D2F7A" w:rsidRPr="008A0EE7" w:rsidRDefault="007D2F7A">
      <w:pPr>
        <w:pStyle w:val="Heading4"/>
        <w:tabs>
          <w:tab w:val="num" w:pos="7060"/>
        </w:tabs>
        <w:rPr>
          <w:noProof/>
        </w:rPr>
      </w:pPr>
      <w:bookmarkStart w:id="1567" w:name="_Toc498146026"/>
      <w:bookmarkStart w:id="1568" w:name="_Toc527864595"/>
      <w:bookmarkStart w:id="1569" w:name="_Toc527866067"/>
      <w:bookmarkStart w:id="1570" w:name="_Toc179780965"/>
      <w:r w:rsidRPr="008A0EE7">
        <w:rPr>
          <w:noProof/>
        </w:rPr>
        <w:t>Name Assembly Order (ID)</w:t>
      </w:r>
      <w:bookmarkEnd w:id="1567"/>
      <w:bookmarkEnd w:id="1568"/>
      <w:bookmarkEnd w:id="1569"/>
      <w:bookmarkEnd w:id="1570"/>
    </w:p>
    <w:p w14:paraId="2F97EA8D"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2" w:anchor="HL70444" w:history="1">
        <w:r w:rsidRPr="008A0EE7">
          <w:rPr>
            <w:rStyle w:val="HyperlinkText"/>
            <w:noProof/>
          </w:rPr>
          <w:t>HL7 Table 0444 – Name Ass</w:t>
        </w:r>
        <w:bookmarkStart w:id="1571" w:name="_Hlt478368840"/>
        <w:r w:rsidRPr="008A0EE7">
          <w:rPr>
            <w:rStyle w:val="HyperlinkText"/>
            <w:noProof/>
          </w:rPr>
          <w:t>e</w:t>
        </w:r>
        <w:bookmarkEnd w:id="1571"/>
        <w:r w:rsidRPr="008A0EE7">
          <w:rPr>
            <w:rStyle w:val="HyperlinkText"/>
            <w:noProof/>
          </w:rPr>
          <w:t>mbl</w:t>
        </w:r>
        <w:bookmarkStart w:id="1572" w:name="_Hlt926577"/>
        <w:r w:rsidRPr="008A0EE7">
          <w:rPr>
            <w:rStyle w:val="HyperlinkText"/>
            <w:noProof/>
          </w:rPr>
          <w:t>y</w:t>
        </w:r>
        <w:bookmarkEnd w:id="1572"/>
        <w:r w:rsidRPr="008A0EE7">
          <w:rPr>
            <w:rStyle w:val="HyperlinkText"/>
            <w:noProof/>
          </w:rPr>
          <w:t xml:space="preserve"> Order</w:t>
        </w:r>
      </w:hyperlink>
      <w:r w:rsidRPr="008A0EE7">
        <w:rPr>
          <w:noProof/>
        </w:rPr>
        <w:t xml:space="preserve"> for valid values.</w:t>
      </w:r>
    </w:p>
    <w:p w14:paraId="720E030E" w14:textId="77777777" w:rsidR="007D2F7A" w:rsidRPr="008A0EE7" w:rsidRDefault="007D2F7A">
      <w:pPr>
        <w:pStyle w:val="Heading4"/>
        <w:tabs>
          <w:tab w:val="num" w:pos="7060"/>
        </w:tabs>
        <w:rPr>
          <w:noProof/>
        </w:rPr>
      </w:pPr>
      <w:bookmarkStart w:id="1573" w:name="HL70444"/>
      <w:bookmarkStart w:id="1574" w:name="_Effective_Date_(DTM)"/>
      <w:bookmarkStart w:id="1575" w:name="_Toc179780966"/>
      <w:bookmarkStart w:id="1576" w:name="_Ref370283012"/>
      <w:bookmarkEnd w:id="1573"/>
      <w:bookmarkEnd w:id="1574"/>
      <w:r w:rsidRPr="008A0EE7">
        <w:rPr>
          <w:noProof/>
        </w:rPr>
        <w:t>Effective Date (DTM)</w:t>
      </w:r>
      <w:bookmarkEnd w:id="1575"/>
    </w:p>
    <w:p w14:paraId="1E981624" w14:textId="77777777" w:rsidR="007D2F7A" w:rsidRPr="008A0EE7" w:rsidRDefault="007D2F7A">
      <w:pPr>
        <w:pStyle w:val="NormalIndented"/>
        <w:rPr>
          <w:noProof/>
        </w:rPr>
      </w:pPr>
      <w:r w:rsidRPr="008A0EE7">
        <w:rPr>
          <w:noProof/>
        </w:rPr>
        <w:t>Definition: The first date, if known, on which the person name is valid and active.</w:t>
      </w:r>
    </w:p>
    <w:p w14:paraId="4B9625D7" w14:textId="77777777" w:rsidR="007D2F7A" w:rsidRPr="008A0EE7" w:rsidRDefault="007D2F7A">
      <w:pPr>
        <w:pStyle w:val="Heading4"/>
        <w:tabs>
          <w:tab w:val="num" w:pos="7060"/>
        </w:tabs>
        <w:rPr>
          <w:noProof/>
        </w:rPr>
      </w:pPr>
      <w:bookmarkStart w:id="1577" w:name="_Expiration_Date_(DTM)"/>
      <w:bookmarkStart w:id="1578" w:name="_Toc179780967"/>
      <w:bookmarkEnd w:id="1577"/>
      <w:r w:rsidRPr="008A0EE7">
        <w:rPr>
          <w:noProof/>
        </w:rPr>
        <w:t>Expiration Date (DTM)</w:t>
      </w:r>
      <w:bookmarkEnd w:id="1578"/>
    </w:p>
    <w:p w14:paraId="5A367CE0" w14:textId="77777777" w:rsidR="007D2F7A" w:rsidRPr="008A0EE7" w:rsidRDefault="007D2F7A">
      <w:pPr>
        <w:pStyle w:val="NormalIndented"/>
        <w:rPr>
          <w:noProof/>
        </w:rPr>
      </w:pPr>
      <w:r w:rsidRPr="008A0EE7">
        <w:rPr>
          <w:noProof/>
        </w:rPr>
        <w:t>Definition: The last date, if known, on which the person name is valid and active.</w:t>
      </w:r>
    </w:p>
    <w:p w14:paraId="77617A0F" w14:textId="77777777" w:rsidR="007D2F7A" w:rsidRPr="008A0EE7" w:rsidRDefault="007D2F7A">
      <w:pPr>
        <w:pStyle w:val="Heading4"/>
        <w:tabs>
          <w:tab w:val="num" w:pos="7060"/>
        </w:tabs>
        <w:rPr>
          <w:noProof/>
        </w:rPr>
      </w:pPr>
      <w:bookmarkStart w:id="1579" w:name="_Toc179780968"/>
      <w:r w:rsidRPr="008A0EE7">
        <w:rPr>
          <w:noProof/>
        </w:rPr>
        <w:t>Professional Suffix (ST)</w:t>
      </w:r>
      <w:bookmarkEnd w:id="1579"/>
    </w:p>
    <w:p w14:paraId="719485BC"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9DB79E7" w14:textId="77777777" w:rsidR="007D2F7A" w:rsidRPr="008A0EE7" w:rsidRDefault="007D2F7A">
      <w:pPr>
        <w:pStyle w:val="Heading4"/>
        <w:tabs>
          <w:tab w:val="num" w:pos="7060"/>
        </w:tabs>
        <w:rPr>
          <w:noProof/>
        </w:rPr>
      </w:pPr>
      <w:bookmarkStart w:id="1580" w:name="_Toc179780969"/>
      <w:r w:rsidRPr="008A0EE7">
        <w:rPr>
          <w:noProof/>
        </w:rPr>
        <w:t>Assigning Jurisdiction (CWE)</w:t>
      </w:r>
      <w:bookmarkEnd w:id="1580"/>
    </w:p>
    <w:p w14:paraId="23E06F75"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74209B7D" w14:textId="19456F55"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ins w:id="1581" w:author="Lynn Laakso" w:date="2022-09-09T15:54:00Z">
        <w:r w:rsidR="000C054D" w:rsidRPr="000C054D">
          <w:rPr>
            <w:rStyle w:val="HyperlinkText"/>
          </w:rPr>
          <w:t>Assigning Jurisdiction (CWE)</w:t>
        </w:r>
      </w:ins>
      <w:r>
        <w:fldChar w:fldCharType="end"/>
      </w:r>
      <w:r w:rsidRPr="008A0EE7">
        <w:rPr>
          <w:noProof/>
        </w:rPr>
        <w:t>" for further detail.</w:t>
      </w:r>
    </w:p>
    <w:p w14:paraId="21FA0F43" w14:textId="77777777" w:rsidR="007D2F7A" w:rsidRPr="008A0EE7" w:rsidRDefault="007D2F7A">
      <w:pPr>
        <w:pStyle w:val="Heading4"/>
        <w:tabs>
          <w:tab w:val="num" w:pos="7060"/>
        </w:tabs>
        <w:rPr>
          <w:noProof/>
        </w:rPr>
      </w:pPr>
      <w:bookmarkStart w:id="1582" w:name="_Toc179780970"/>
      <w:r w:rsidRPr="008A0EE7">
        <w:rPr>
          <w:noProof/>
        </w:rPr>
        <w:t>Assigning Agency or Department (CWE)</w:t>
      </w:r>
      <w:bookmarkEnd w:id="1582"/>
    </w:p>
    <w:p w14:paraId="112832C4" w14:textId="77777777" w:rsidR="007D2F7A" w:rsidRPr="008A0EE7" w:rsidRDefault="007D2F7A">
      <w:pPr>
        <w:pStyle w:val="NormalIndented"/>
        <w:rPr>
          <w:noProof/>
        </w:rPr>
      </w:pPr>
      <w:r w:rsidRPr="008A0EE7">
        <w:rPr>
          <w:noProof/>
        </w:rPr>
        <w:t>Definition: The agency or department that assigned the identifier in component 1.</w:t>
      </w:r>
    </w:p>
    <w:p w14:paraId="4E30503C" w14:textId="787FDAD4"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ins w:id="1583" w:author="Lynn Laakso" w:date="2022-09-09T15:54:00Z">
        <w:r w:rsidR="000C054D" w:rsidRPr="000C054D">
          <w:rPr>
            <w:rStyle w:val="HyperlinkText"/>
          </w:rPr>
          <w:t>Assigning Agency or Department (CWE)</w:t>
        </w:r>
      </w:ins>
      <w:r>
        <w:fldChar w:fldCharType="end"/>
      </w:r>
      <w:r w:rsidRPr="008A0EE7">
        <w:rPr>
          <w:noProof/>
        </w:rPr>
        <w:t>" for further details.</w:t>
      </w:r>
    </w:p>
    <w:p w14:paraId="2E82EF21" w14:textId="77777777" w:rsidR="007D2F7A" w:rsidRPr="008A0EE7" w:rsidRDefault="007D2F7A">
      <w:pPr>
        <w:pStyle w:val="Heading4"/>
        <w:tabs>
          <w:tab w:val="num" w:pos="7060"/>
        </w:tabs>
        <w:rPr>
          <w:noProof/>
        </w:rPr>
      </w:pPr>
      <w:r w:rsidRPr="008A0EE7">
        <w:rPr>
          <w:noProof/>
        </w:rPr>
        <w:t>Security Check (ST)</w:t>
      </w:r>
    </w:p>
    <w:p w14:paraId="701C9CF4"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4BE1FEC" w14:textId="77777777" w:rsidR="007D2F7A" w:rsidRPr="008A0EE7" w:rsidRDefault="007D2F7A" w:rsidP="00027913">
      <w:pPr>
        <w:pStyle w:val="Heading4"/>
        <w:rPr>
          <w:noProof/>
        </w:rPr>
      </w:pPr>
      <w:r w:rsidRPr="008A0EE7">
        <w:t>Security Check Scheme</w:t>
      </w:r>
      <w:r w:rsidRPr="008A0EE7">
        <w:rPr>
          <w:noProof/>
        </w:rPr>
        <w:t xml:space="preserve"> (ID)</w:t>
      </w:r>
    </w:p>
    <w:p w14:paraId="5CDB6E22"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1D008A" w14:textId="77777777" w:rsidR="007D2F7A" w:rsidRPr="008A0EE7" w:rsidRDefault="007D2F7A">
      <w:pPr>
        <w:pStyle w:val="NormalIndented"/>
        <w:rPr>
          <w:noProof/>
        </w:rPr>
      </w:pPr>
      <w:r w:rsidRPr="008A0EE7">
        <w:rPr>
          <w:noProof/>
        </w:rPr>
        <w:t xml:space="preserve">Refer to </w:t>
      </w:r>
      <w:hyperlink r:id="rId173"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18AAA772" w14:textId="77777777" w:rsidR="007D2F7A" w:rsidRPr="008A0EE7" w:rsidRDefault="007D2F7A">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84" w:name="_Ref175587"/>
      <w:bookmarkStart w:id="1585" w:name="_Toc496511"/>
      <w:bookmarkStart w:id="1586" w:name="_Toc524858"/>
      <w:bookmarkStart w:id="1587" w:name="_Toc1802441"/>
      <w:bookmarkStart w:id="1588" w:name="_Toc22448436"/>
      <w:bookmarkStart w:id="1589" w:name="_Toc22697628"/>
      <w:bookmarkStart w:id="1590" w:name="_Toc24273663"/>
      <w:bookmarkStart w:id="1591" w:name="_Toc179780971"/>
      <w:bookmarkStart w:id="1592" w:name="_Toc28953057"/>
      <w:r w:rsidRPr="008A0EE7">
        <w:rPr>
          <w:noProof/>
        </w:rPr>
        <w:t>PRL - parent result link</w:t>
      </w:r>
      <w:bookmarkEnd w:id="1584"/>
      <w:bookmarkEnd w:id="1585"/>
      <w:bookmarkEnd w:id="1586"/>
      <w:bookmarkEnd w:id="1587"/>
      <w:bookmarkEnd w:id="1588"/>
      <w:bookmarkEnd w:id="1589"/>
      <w:bookmarkEnd w:id="1590"/>
      <w:bookmarkEnd w:id="1591"/>
      <w:bookmarkEnd w:id="1592"/>
    </w:p>
    <w:p w14:paraId="65E676CF" w14:textId="77777777" w:rsidR="007D2F7A" w:rsidRPr="008A0EE7" w:rsidRDefault="007D2F7A">
      <w:pPr>
        <w:pStyle w:val="ComponentTableCaption"/>
        <w:rPr>
          <w:noProof/>
        </w:rPr>
      </w:pPr>
      <w:bookmarkStart w:id="1593"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9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CF46E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68DE7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2B00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3D6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1A77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5CE07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1ADF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FE631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D08F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C888C" w14:textId="77777777" w:rsidR="007D2F7A" w:rsidRPr="008A0EE7" w:rsidRDefault="007D2F7A">
            <w:pPr>
              <w:pStyle w:val="ComponentTableHeader"/>
              <w:rPr>
                <w:noProof/>
              </w:rPr>
            </w:pPr>
            <w:r w:rsidRPr="008A0EE7">
              <w:rPr>
                <w:noProof/>
              </w:rPr>
              <w:t>SEC.REF.</w:t>
            </w:r>
          </w:p>
        </w:tc>
      </w:tr>
      <w:tr w:rsidR="00EC4B2D" w:rsidRPr="008A0EE7" w14:paraId="051CB2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DF5F1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D509D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B8DEA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434C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BC825F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667A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E7F42B5"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132EED6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A554AA1" w14:textId="458095F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7983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F0BCBD"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8582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F67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9205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100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D3B5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51A4E"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EFF0A90"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29450331" w14:textId="78E50B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BABA6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7E77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2B7D1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E4A4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8F564C"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BEE88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F1263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53865C"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0D565FBA"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5A3100D" w14:textId="28CCD6FF"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231AA10B"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4FA0F99D"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6D94D4F9"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1BB459A"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869E33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613E6649" w14:textId="77777777" w:rsidR="007D2F7A" w:rsidRPr="008A0EE7" w:rsidRDefault="007D2F7A">
      <w:pPr>
        <w:pStyle w:val="Heading4"/>
        <w:tabs>
          <w:tab w:val="num" w:pos="7060"/>
        </w:tabs>
        <w:rPr>
          <w:noProof/>
          <w:vanish/>
        </w:rPr>
      </w:pPr>
      <w:bookmarkStart w:id="1594" w:name="_Toc179780972"/>
      <w:bookmarkEnd w:id="1594"/>
    </w:p>
    <w:p w14:paraId="31E6DCEC" w14:textId="77777777" w:rsidR="007D2F7A" w:rsidRPr="008A0EE7" w:rsidRDefault="007D2F7A">
      <w:pPr>
        <w:pStyle w:val="Heading4"/>
        <w:tabs>
          <w:tab w:val="num" w:pos="7060"/>
        </w:tabs>
        <w:rPr>
          <w:noProof/>
        </w:rPr>
      </w:pPr>
      <w:bookmarkStart w:id="1595" w:name="_Toc179780973"/>
      <w:r w:rsidRPr="008A0EE7">
        <w:rPr>
          <w:noProof/>
        </w:rPr>
        <w:t>Parent Observation Identifier (CWE)</w:t>
      </w:r>
      <w:bookmarkEnd w:id="1595"/>
    </w:p>
    <w:p w14:paraId="00B60F32"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371B340" w14:textId="77777777" w:rsidR="007D2F7A" w:rsidRPr="008A0EE7" w:rsidRDefault="007D2F7A">
      <w:pPr>
        <w:pStyle w:val="Heading4"/>
        <w:tabs>
          <w:tab w:val="num" w:pos="7060"/>
        </w:tabs>
        <w:rPr>
          <w:noProof/>
        </w:rPr>
      </w:pPr>
      <w:bookmarkStart w:id="1596" w:name="_Toc179780974"/>
      <w:r w:rsidRPr="008A0EE7">
        <w:rPr>
          <w:noProof/>
        </w:rPr>
        <w:t>Parent Observation Sub-identifier (ST)</w:t>
      </w:r>
      <w:bookmarkEnd w:id="1596"/>
    </w:p>
    <w:p w14:paraId="1BF68009"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5A9A99C8" w14:textId="77777777" w:rsidR="007D2F7A" w:rsidRPr="008A0EE7" w:rsidRDefault="007D2F7A">
      <w:pPr>
        <w:pStyle w:val="Heading4"/>
        <w:tabs>
          <w:tab w:val="num" w:pos="7060"/>
        </w:tabs>
        <w:rPr>
          <w:noProof/>
        </w:rPr>
      </w:pPr>
      <w:bookmarkStart w:id="1597" w:name="_Toc179780975"/>
      <w:r w:rsidRPr="008A0EE7">
        <w:rPr>
          <w:noProof/>
        </w:rPr>
        <w:t>Parent Observation Value Descriptor (TX)</w:t>
      </w:r>
      <w:bookmarkEnd w:id="1597"/>
    </w:p>
    <w:p w14:paraId="780A768E"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44730AD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0C72B6B1" w14:textId="77777777" w:rsidR="007D2F7A" w:rsidRPr="008A0EE7" w:rsidRDefault="007D2F7A">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98" w:name="_Ref485524079"/>
      <w:bookmarkStart w:id="1599" w:name="_Toc498146027"/>
      <w:bookmarkStart w:id="1600" w:name="_Toc527864596"/>
      <w:bookmarkStart w:id="1601" w:name="_Toc527866068"/>
      <w:bookmarkStart w:id="1602" w:name="_Toc528481900"/>
      <w:bookmarkStart w:id="1603" w:name="_Toc528482405"/>
      <w:bookmarkStart w:id="1604" w:name="_Toc528482704"/>
      <w:bookmarkStart w:id="1605" w:name="_Toc528482829"/>
      <w:bookmarkStart w:id="1606" w:name="_Toc528486137"/>
      <w:bookmarkStart w:id="1607" w:name="_Toc536689767"/>
      <w:bookmarkStart w:id="1608" w:name="_Toc496512"/>
      <w:bookmarkStart w:id="1609" w:name="_Toc524859"/>
      <w:bookmarkStart w:id="1610" w:name="_Toc1802442"/>
      <w:bookmarkStart w:id="1611" w:name="_Toc22448437"/>
      <w:bookmarkStart w:id="1612" w:name="_Toc22697629"/>
      <w:bookmarkStart w:id="1613" w:name="_Toc24273664"/>
      <w:bookmarkStart w:id="1614" w:name="_Toc179780976"/>
      <w:bookmarkStart w:id="1615" w:name="_Toc28953058"/>
      <w:r w:rsidRPr="008A0EE7">
        <w:rPr>
          <w:noProof/>
        </w:rPr>
        <w:t>PT - processing type</w:t>
      </w:r>
      <w:bookmarkEnd w:id="1576"/>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27D751B6" w14:textId="77777777" w:rsidR="007D2F7A" w:rsidRPr="008A0EE7" w:rsidRDefault="007D2F7A">
      <w:pPr>
        <w:pStyle w:val="ComponentTableCaption"/>
        <w:rPr>
          <w:noProof/>
        </w:rPr>
      </w:pPr>
      <w:bookmarkStart w:id="1616"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61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FD8C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666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E7E1F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D50A0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6EFE4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1530F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4043D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C7E6B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CB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E55513" w14:textId="77777777" w:rsidR="007D2F7A" w:rsidRPr="008A0EE7" w:rsidRDefault="007D2F7A">
            <w:pPr>
              <w:pStyle w:val="ComponentTableHeader"/>
              <w:jc w:val="left"/>
              <w:rPr>
                <w:b w:val="0"/>
                <w:noProof/>
              </w:rPr>
            </w:pPr>
            <w:r w:rsidRPr="008A0EE7">
              <w:rPr>
                <w:noProof/>
              </w:rPr>
              <w:t>SEC.REF.</w:t>
            </w:r>
          </w:p>
        </w:tc>
      </w:tr>
      <w:tr w:rsidR="00EC4B2D" w:rsidRPr="008A0EE7" w14:paraId="041FA85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E0E5DB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2E5B38"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56E6B7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81D2193"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09DD57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37154" w14:textId="77777777" w:rsidR="007D2F7A" w:rsidRPr="008A0EE7" w:rsidRDefault="00000000">
            <w:pPr>
              <w:pStyle w:val="ComponentTableBody"/>
              <w:rPr>
                <w:noProof/>
              </w:rPr>
            </w:pPr>
            <w:hyperlink r:id="rId174"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2EEF6C59"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21C5B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DF4325" w14:textId="4F2F41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34C560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8A4A3A"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4D4E82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7F0D3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DE355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3B09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BF4231" w14:textId="77777777" w:rsidR="007D2F7A" w:rsidRPr="008A0EE7" w:rsidRDefault="00000000">
            <w:pPr>
              <w:pStyle w:val="ComponentTableBody"/>
              <w:rPr>
                <w:noProof/>
              </w:rPr>
            </w:pPr>
            <w:hyperlink r:id="rId175"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295B29C5"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95E27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C1D8D60" w14:textId="19EB07F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31CE35E"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564B432C" w14:textId="77777777" w:rsidR="007D2F7A" w:rsidRPr="008A0EE7" w:rsidRDefault="007D2F7A">
      <w:pPr>
        <w:pStyle w:val="Heading4"/>
        <w:tabs>
          <w:tab w:val="num" w:pos="7060"/>
        </w:tabs>
        <w:rPr>
          <w:noProof/>
          <w:vanish/>
        </w:rPr>
      </w:pPr>
      <w:bookmarkStart w:id="1617" w:name="_Toc179780977"/>
      <w:bookmarkEnd w:id="1617"/>
    </w:p>
    <w:p w14:paraId="205CC767" w14:textId="77777777" w:rsidR="007D2F7A" w:rsidRPr="008A0EE7" w:rsidRDefault="007D2F7A">
      <w:pPr>
        <w:pStyle w:val="Heading4"/>
        <w:tabs>
          <w:tab w:val="num" w:pos="7060"/>
        </w:tabs>
        <w:rPr>
          <w:noProof/>
        </w:rPr>
      </w:pPr>
      <w:bookmarkStart w:id="1618" w:name="_Toc498146028"/>
      <w:bookmarkStart w:id="1619" w:name="_Toc527864597"/>
      <w:bookmarkStart w:id="1620" w:name="_Toc527866069"/>
      <w:bookmarkStart w:id="1621" w:name="_Toc179780978"/>
      <w:r w:rsidRPr="008A0EE7">
        <w:rPr>
          <w:noProof/>
        </w:rPr>
        <w:t>Processing ID (ID)</w:t>
      </w:r>
      <w:bookmarkEnd w:id="1618"/>
      <w:bookmarkEnd w:id="1619"/>
      <w:bookmarkEnd w:id="1620"/>
      <w:bookmarkEnd w:id="1621"/>
    </w:p>
    <w:p w14:paraId="225A7AC9"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6" w:anchor="HL70103" w:history="1">
        <w:r w:rsidRPr="008A0EE7">
          <w:rPr>
            <w:rStyle w:val="HyperlinkText"/>
            <w:noProof/>
          </w:rPr>
          <w:t>H</w:t>
        </w:r>
        <w:bookmarkStart w:id="1622" w:name="_Hlt531488897"/>
        <w:r w:rsidRPr="008A0EE7">
          <w:rPr>
            <w:rStyle w:val="HyperlinkText"/>
            <w:noProof/>
          </w:rPr>
          <w:t>L</w:t>
        </w:r>
        <w:bookmarkEnd w:id="1622"/>
        <w:r w:rsidRPr="008A0EE7">
          <w:rPr>
            <w:rStyle w:val="HyperlinkText"/>
            <w:noProof/>
          </w:rPr>
          <w:t>7 Table 0</w:t>
        </w:r>
        <w:bookmarkStart w:id="1623" w:name="_Hlt35142333"/>
        <w:r w:rsidRPr="008A0EE7">
          <w:rPr>
            <w:rStyle w:val="HyperlinkText"/>
            <w:noProof/>
          </w:rPr>
          <w:t>1</w:t>
        </w:r>
        <w:bookmarkEnd w:id="1623"/>
        <w:r w:rsidRPr="008A0EE7">
          <w:rPr>
            <w:rStyle w:val="HyperlinkText"/>
            <w:noProof/>
          </w:rPr>
          <w:t>03 - P</w:t>
        </w:r>
        <w:bookmarkStart w:id="1624" w:name="_Hlt861119"/>
        <w:r w:rsidRPr="008A0EE7">
          <w:rPr>
            <w:rStyle w:val="HyperlinkText"/>
            <w:noProof/>
          </w:rPr>
          <w:t>r</w:t>
        </w:r>
        <w:bookmarkEnd w:id="1624"/>
        <w:r w:rsidRPr="008A0EE7">
          <w:rPr>
            <w:rStyle w:val="HyperlinkText"/>
            <w:noProof/>
          </w:rPr>
          <w:t>oc</w:t>
        </w:r>
        <w:bookmarkStart w:id="1625" w:name="_Hlt478370843"/>
        <w:r w:rsidRPr="008A0EE7">
          <w:rPr>
            <w:rStyle w:val="HyperlinkText"/>
            <w:noProof/>
          </w:rPr>
          <w:t>e</w:t>
        </w:r>
        <w:bookmarkEnd w:id="1625"/>
        <w:r w:rsidRPr="008A0EE7">
          <w:rPr>
            <w:rStyle w:val="HyperlinkText"/>
            <w:noProof/>
          </w:rPr>
          <w:t>s</w:t>
        </w:r>
        <w:bookmarkStart w:id="1626" w:name="_Hlt478369017"/>
        <w:r w:rsidRPr="008A0EE7">
          <w:rPr>
            <w:rStyle w:val="HyperlinkText"/>
            <w:noProof/>
          </w:rPr>
          <w:t>s</w:t>
        </w:r>
        <w:bookmarkEnd w:id="1626"/>
        <w:r w:rsidRPr="008A0EE7">
          <w:rPr>
            <w:rStyle w:val="HyperlinkText"/>
            <w:noProof/>
          </w:rPr>
          <w:t>ing ID</w:t>
        </w:r>
      </w:hyperlink>
      <w:r w:rsidRPr="008A0EE7">
        <w:rPr>
          <w:noProof/>
        </w:rPr>
        <w:t xml:space="preserve"> for valid values.</w:t>
      </w:r>
    </w:p>
    <w:p w14:paraId="042525A0" w14:textId="77777777" w:rsidR="007D2F7A" w:rsidRPr="008A0EE7" w:rsidRDefault="007D2F7A">
      <w:pPr>
        <w:pStyle w:val="Heading4"/>
        <w:tabs>
          <w:tab w:val="num" w:pos="7060"/>
        </w:tabs>
        <w:rPr>
          <w:noProof/>
        </w:rPr>
      </w:pPr>
      <w:bookmarkStart w:id="1627" w:name="_Toc498146029"/>
      <w:bookmarkStart w:id="1628" w:name="_Toc527864598"/>
      <w:bookmarkStart w:id="1629" w:name="_Toc527866070"/>
      <w:bookmarkStart w:id="1630" w:name="_Toc179780979"/>
      <w:r w:rsidRPr="008A0EE7">
        <w:rPr>
          <w:noProof/>
        </w:rPr>
        <w:t>Processing Mode (ID)</w:t>
      </w:r>
      <w:bookmarkEnd w:id="1627"/>
      <w:bookmarkEnd w:id="1628"/>
      <w:bookmarkEnd w:id="1629"/>
      <w:bookmarkEnd w:id="1630"/>
    </w:p>
    <w:p w14:paraId="20210BDF"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7" w:anchor="HL70207" w:history="1">
        <w:r w:rsidRPr="008A0EE7">
          <w:rPr>
            <w:rStyle w:val="HyperlinkText"/>
            <w:noProof/>
          </w:rPr>
          <w:t>HL7 Table 0207 - Processi</w:t>
        </w:r>
        <w:bookmarkStart w:id="1631" w:name="_Hlt478369073"/>
        <w:r w:rsidRPr="008A0EE7">
          <w:rPr>
            <w:rStyle w:val="HyperlinkText"/>
            <w:noProof/>
          </w:rPr>
          <w:t>n</w:t>
        </w:r>
        <w:bookmarkEnd w:id="1631"/>
        <w:r w:rsidRPr="008A0EE7">
          <w:rPr>
            <w:rStyle w:val="HyperlinkText"/>
            <w:noProof/>
          </w:rPr>
          <w:t>g Mode</w:t>
        </w:r>
      </w:hyperlink>
      <w:r w:rsidRPr="008A0EE7">
        <w:rPr>
          <w:noProof/>
        </w:rPr>
        <w:t xml:space="preserve"> for valid values.</w:t>
      </w:r>
    </w:p>
    <w:bookmarkStart w:id="1632" w:name="HL70207"/>
    <w:bookmarkStart w:id="1633" w:name="_Ref371387359"/>
    <w:bookmarkEnd w:id="1632"/>
    <w:p w14:paraId="2ED12BF3" w14:textId="77777777" w:rsidR="007D2F7A" w:rsidRPr="008A0EE7" w:rsidRDefault="007D2F7A">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634" w:name="_Ref175544"/>
      <w:bookmarkStart w:id="1635" w:name="_Toc496513"/>
      <w:bookmarkStart w:id="1636" w:name="_Toc524860"/>
      <w:bookmarkStart w:id="1637" w:name="_Toc1802443"/>
      <w:bookmarkStart w:id="1638" w:name="_Toc22448438"/>
      <w:bookmarkStart w:id="1639" w:name="_Toc22697630"/>
      <w:bookmarkStart w:id="1640" w:name="_Toc24273665"/>
      <w:bookmarkStart w:id="1641" w:name="_Toc179780980"/>
      <w:bookmarkStart w:id="1642" w:name="_Toc28953059"/>
      <w:r w:rsidRPr="008A0EE7">
        <w:rPr>
          <w:noProof/>
        </w:rPr>
        <w:t xml:space="preserve">PTA - </w:t>
      </w:r>
      <w:r w:rsidRPr="008A0EE7">
        <w:rPr>
          <w:noProof/>
          <w:snapToGrid w:val="0"/>
        </w:rPr>
        <w:t>policy type and amount</w:t>
      </w:r>
      <w:bookmarkEnd w:id="1634"/>
      <w:bookmarkEnd w:id="1635"/>
      <w:bookmarkEnd w:id="1636"/>
      <w:bookmarkEnd w:id="1637"/>
      <w:bookmarkEnd w:id="1638"/>
      <w:bookmarkEnd w:id="1639"/>
      <w:bookmarkEnd w:id="1640"/>
      <w:bookmarkEnd w:id="1641"/>
      <w:bookmarkEnd w:id="1642"/>
    </w:p>
    <w:p w14:paraId="298FDD20" w14:textId="77777777" w:rsidR="007D2F7A" w:rsidRPr="008A0EE7" w:rsidRDefault="007D2F7A">
      <w:pPr>
        <w:pStyle w:val="ComponentTableCaption"/>
        <w:rPr>
          <w:noProof/>
        </w:rPr>
      </w:pPr>
      <w:bookmarkStart w:id="1643"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64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011B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22D1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DBEE2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4D0AF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A7E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CA57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8289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EE07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901A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4244A" w14:textId="77777777" w:rsidR="007D2F7A" w:rsidRPr="008A0EE7" w:rsidRDefault="007D2F7A">
            <w:pPr>
              <w:pStyle w:val="ComponentTableHeader"/>
              <w:rPr>
                <w:noProof/>
              </w:rPr>
            </w:pPr>
            <w:r w:rsidRPr="008A0EE7">
              <w:rPr>
                <w:noProof/>
              </w:rPr>
              <w:t>SEC.REF.</w:t>
            </w:r>
          </w:p>
        </w:tc>
      </w:tr>
      <w:tr w:rsidR="00EC4B2D" w:rsidRPr="008A0EE7" w14:paraId="5B1978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9457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7DF1D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74C38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B7F06A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32F66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83AAAF" w14:textId="77777777" w:rsidR="007D2F7A" w:rsidRPr="008A0EE7" w:rsidRDefault="00000000">
            <w:pPr>
              <w:pStyle w:val="ComponentTableBody"/>
              <w:rPr>
                <w:noProof/>
              </w:rPr>
            </w:pPr>
            <w:hyperlink r:id="rId178"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237C441"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2070D2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53A624" w14:textId="5D9DFEC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1CDF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2688B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886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2F1C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5D95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A404647"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1ED4E0C5" w14:textId="77777777" w:rsidR="007D2F7A" w:rsidRPr="008A0EE7" w:rsidRDefault="00000000">
            <w:pPr>
              <w:pStyle w:val="ComponentTableBody"/>
              <w:rPr>
                <w:noProof/>
              </w:rPr>
            </w:pPr>
            <w:hyperlink r:id="rId179"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7BFAA46"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EF42E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B8F85D" w14:textId="1A3F3A5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6EA60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B52C8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7AD4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D8D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77C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3F7A1B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E03B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74C8F7"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E4E794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38F98EC" w14:textId="3C120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9EDBA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884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EEFF42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7698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D828C8"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05A158B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9D48E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7B7037"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8CB3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C41886" w14:textId="65AC0E15"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00250B18"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2827546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7DE1EEF" w14:textId="77777777" w:rsidR="007D2F7A" w:rsidRPr="008A0EE7" w:rsidRDefault="007D2F7A">
      <w:pPr>
        <w:pStyle w:val="Heading4"/>
        <w:tabs>
          <w:tab w:val="num" w:pos="7060"/>
        </w:tabs>
        <w:rPr>
          <w:noProof/>
          <w:vanish/>
        </w:rPr>
      </w:pPr>
      <w:bookmarkStart w:id="1644" w:name="_Toc179780981"/>
      <w:bookmarkEnd w:id="1644"/>
    </w:p>
    <w:p w14:paraId="6F557011" w14:textId="77777777" w:rsidR="007D2F7A" w:rsidRPr="008A0EE7" w:rsidRDefault="007D2F7A">
      <w:pPr>
        <w:pStyle w:val="Heading4"/>
        <w:tabs>
          <w:tab w:val="num" w:pos="7060"/>
        </w:tabs>
        <w:rPr>
          <w:noProof/>
        </w:rPr>
      </w:pPr>
      <w:bookmarkStart w:id="1645" w:name="_Toc179780982"/>
      <w:r w:rsidRPr="008A0EE7">
        <w:rPr>
          <w:noProof/>
          <w:snapToGrid w:val="0"/>
        </w:rPr>
        <w:t>Policy Type</w:t>
      </w:r>
      <w:r w:rsidRPr="008A0EE7">
        <w:rPr>
          <w:noProof/>
        </w:rPr>
        <w:t xml:space="preserve"> (CWE)</w:t>
      </w:r>
      <w:bookmarkEnd w:id="1645"/>
    </w:p>
    <w:p w14:paraId="3BB933B0" w14:textId="77777777" w:rsidR="007D2F7A" w:rsidRPr="008A0EE7" w:rsidRDefault="007D2F7A">
      <w:pPr>
        <w:pStyle w:val="NormalIndented"/>
        <w:rPr>
          <w:noProof/>
        </w:rPr>
      </w:pPr>
      <w:r w:rsidRPr="008A0EE7">
        <w:rPr>
          <w:noProof/>
        </w:rPr>
        <w:t>Definition: Specifies the policy type.</w:t>
      </w:r>
    </w:p>
    <w:p w14:paraId="4B00B5FD" w14:textId="77777777" w:rsidR="007D2F7A" w:rsidRPr="008A0EE7" w:rsidRDefault="007D2F7A">
      <w:pPr>
        <w:pStyle w:val="NormalIndented"/>
        <w:rPr>
          <w:noProof/>
        </w:rPr>
      </w:pPr>
      <w:r w:rsidRPr="008A0EE7">
        <w:rPr>
          <w:noProof/>
        </w:rPr>
        <w:t xml:space="preserve">Refer to </w:t>
      </w:r>
      <w:hyperlink r:id="rId180" w:anchor="HL70147" w:history="1">
        <w:r w:rsidRPr="008A0EE7">
          <w:rPr>
            <w:rStyle w:val="HyperlinkText"/>
            <w:noProof/>
          </w:rPr>
          <w:t>User-defin</w:t>
        </w:r>
        <w:bookmarkStart w:id="1646" w:name="_Hlt23493079"/>
        <w:r w:rsidRPr="008A0EE7">
          <w:rPr>
            <w:rStyle w:val="HyperlinkText"/>
            <w:noProof/>
          </w:rPr>
          <w:t>e</w:t>
        </w:r>
        <w:bookmarkEnd w:id="1646"/>
        <w:r w:rsidRPr="008A0EE7">
          <w:rPr>
            <w:rStyle w:val="HyperlinkText"/>
            <w:noProof/>
          </w:rPr>
          <w:t>d Table 0147 - Policy Type</w:t>
        </w:r>
      </w:hyperlink>
      <w:r w:rsidRPr="008A0EE7">
        <w:rPr>
          <w:noProof/>
        </w:rPr>
        <w:t xml:space="preserve"> for suggested values.</w:t>
      </w:r>
    </w:p>
    <w:p w14:paraId="75527696" w14:textId="77777777" w:rsidR="007D2F7A" w:rsidRPr="008A0EE7" w:rsidRDefault="007D2F7A">
      <w:pPr>
        <w:pStyle w:val="Heading4"/>
        <w:tabs>
          <w:tab w:val="num" w:pos="7060"/>
        </w:tabs>
        <w:rPr>
          <w:noProof/>
        </w:rPr>
      </w:pPr>
      <w:bookmarkStart w:id="1647" w:name="_Toc179780983"/>
      <w:r w:rsidRPr="008A0EE7">
        <w:rPr>
          <w:noProof/>
          <w:snapToGrid w:val="0"/>
        </w:rPr>
        <w:t>Amount Class</w:t>
      </w:r>
      <w:r w:rsidRPr="008A0EE7">
        <w:rPr>
          <w:noProof/>
        </w:rPr>
        <w:t xml:space="preserve"> (CWE)</w:t>
      </w:r>
      <w:bookmarkEnd w:id="1647"/>
    </w:p>
    <w:p w14:paraId="779C43DD" w14:textId="77777777" w:rsidR="007D2F7A" w:rsidRPr="008A0EE7" w:rsidRDefault="007D2F7A">
      <w:pPr>
        <w:pStyle w:val="NormalIndented"/>
        <w:rPr>
          <w:noProof/>
        </w:rPr>
      </w:pPr>
      <w:r w:rsidRPr="008A0EE7">
        <w:rPr>
          <w:noProof/>
        </w:rPr>
        <w:t>Definition: Specifies the amount quantity class.</w:t>
      </w:r>
    </w:p>
    <w:p w14:paraId="40E45A5D" w14:textId="77777777" w:rsidR="007D2F7A" w:rsidRPr="008A0EE7" w:rsidRDefault="007D2F7A">
      <w:pPr>
        <w:pStyle w:val="NormalIndented"/>
        <w:rPr>
          <w:noProof/>
        </w:rPr>
      </w:pPr>
      <w:r w:rsidRPr="008A0EE7">
        <w:rPr>
          <w:noProof/>
        </w:rPr>
        <w:t xml:space="preserve">Refer to </w:t>
      </w:r>
      <w:bookmarkStart w:id="1648"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fldChar w:fldCharType="separate"/>
      </w:r>
      <w:r w:rsidRPr="008A0EE7">
        <w:rPr>
          <w:rStyle w:val="HyperlinkText"/>
          <w:noProof/>
        </w:rPr>
        <w:t>User-defi</w:t>
      </w:r>
      <w:bookmarkStart w:id="1649" w:name="_Hlt536853948"/>
      <w:r w:rsidRPr="008A0EE7">
        <w:rPr>
          <w:rStyle w:val="HyperlinkText"/>
          <w:noProof/>
        </w:rPr>
        <w:t>n</w:t>
      </w:r>
      <w:bookmarkStart w:id="1650" w:name="_Hlt536854003"/>
      <w:bookmarkEnd w:id="1649"/>
      <w:r w:rsidRPr="008A0EE7">
        <w:rPr>
          <w:rStyle w:val="HyperlinkText"/>
          <w:noProof/>
        </w:rPr>
        <w:t>e</w:t>
      </w:r>
      <w:bookmarkEnd w:id="1650"/>
      <w:r w:rsidRPr="008A0EE7">
        <w:rPr>
          <w:rStyle w:val="HyperlinkText"/>
          <w:noProof/>
        </w:rPr>
        <w:t xml:space="preserve">d Table </w:t>
      </w:r>
      <w:bookmarkStart w:id="1651" w:name="_Hlt33419782"/>
      <w:r w:rsidRPr="008A0EE7">
        <w:rPr>
          <w:rStyle w:val="HyperlinkText"/>
          <w:noProof/>
        </w:rPr>
        <w:t>0</w:t>
      </w:r>
      <w:bookmarkEnd w:id="1651"/>
      <w:r w:rsidRPr="008A0EE7">
        <w:rPr>
          <w:rStyle w:val="HyperlinkText"/>
          <w:noProof/>
        </w:rPr>
        <w:t>193 - Amount Class</w:t>
      </w:r>
      <w:r w:rsidRPr="008A0EE7">
        <w:rPr>
          <w:rStyle w:val="HyperlinkText"/>
          <w:noProof/>
        </w:rPr>
        <w:fldChar w:fldCharType="end"/>
      </w:r>
      <w:bookmarkEnd w:id="1648"/>
      <w:r w:rsidRPr="008A0EE7">
        <w:rPr>
          <w:noProof/>
        </w:rPr>
        <w:t xml:space="preserve"> for suggested values.</w:t>
      </w:r>
    </w:p>
    <w:p w14:paraId="136B7CFA" w14:textId="77777777" w:rsidR="007D2F7A" w:rsidRPr="008A0EE7" w:rsidRDefault="007D2F7A">
      <w:pPr>
        <w:pStyle w:val="Heading4"/>
        <w:tabs>
          <w:tab w:val="num" w:pos="7060"/>
        </w:tabs>
        <w:rPr>
          <w:noProof/>
        </w:rPr>
      </w:pPr>
      <w:bookmarkStart w:id="1652" w:name="_Toc179780984"/>
      <w:r w:rsidRPr="008A0EE7">
        <w:rPr>
          <w:noProof/>
          <w:snapToGrid w:val="0"/>
        </w:rPr>
        <w:t>Money or Percentage Quantity</w:t>
      </w:r>
      <w:r w:rsidRPr="008A0EE7">
        <w:rPr>
          <w:noProof/>
        </w:rPr>
        <w:t xml:space="preserve"> </w:t>
      </w:r>
      <w:bookmarkEnd w:id="1652"/>
    </w:p>
    <w:p w14:paraId="1DA63879"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0CD12F89" w14:textId="77777777" w:rsidR="007D2F7A" w:rsidRPr="008A0EE7" w:rsidRDefault="007D2F7A">
      <w:pPr>
        <w:pStyle w:val="Heading4"/>
        <w:tabs>
          <w:tab w:val="num" w:pos="7060"/>
        </w:tabs>
        <w:rPr>
          <w:noProof/>
        </w:rPr>
      </w:pPr>
      <w:bookmarkStart w:id="1653" w:name="_Money_or_Percentage_(MOP)_1"/>
      <w:bookmarkStart w:id="1654" w:name="_Toc179780985"/>
      <w:bookmarkEnd w:id="1653"/>
      <w:r w:rsidRPr="008A0EE7">
        <w:rPr>
          <w:noProof/>
          <w:snapToGrid w:val="0"/>
        </w:rPr>
        <w:t>Money or Percentage (MOP)</w:t>
      </w:r>
      <w:bookmarkEnd w:id="1654"/>
    </w:p>
    <w:p w14:paraId="50194960" w14:textId="77777777" w:rsidR="007D2F7A" w:rsidRPr="008A0EE7" w:rsidRDefault="007D2F7A">
      <w:pPr>
        <w:pStyle w:val="NormalIndented"/>
        <w:rPr>
          <w:noProof/>
        </w:rPr>
      </w:pPr>
      <w:r w:rsidRPr="008A0EE7">
        <w:rPr>
          <w:noProof/>
        </w:rPr>
        <w:t>Definition: specifies an amount that may be either currency or a percentage.</w:t>
      </w:r>
    </w:p>
    <w:p w14:paraId="7520C0F6" w14:textId="77777777" w:rsidR="007D2F7A" w:rsidRPr="008A0EE7" w:rsidRDefault="007D2F7A">
      <w:pPr>
        <w:pStyle w:val="Heading3"/>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655" w:name="_Ref485519896"/>
      <w:bookmarkStart w:id="1656" w:name="_Toc498146030"/>
      <w:bookmarkStart w:id="1657" w:name="_Toc527864599"/>
      <w:bookmarkStart w:id="1658" w:name="_Toc527866071"/>
      <w:bookmarkStart w:id="1659" w:name="_Toc528481901"/>
      <w:bookmarkStart w:id="1660" w:name="_Toc528482406"/>
      <w:bookmarkStart w:id="1661" w:name="_Toc528482705"/>
      <w:bookmarkStart w:id="1662" w:name="_Toc528482830"/>
      <w:bookmarkStart w:id="1663" w:name="_Toc528486138"/>
      <w:bookmarkStart w:id="1664" w:name="_Toc536689769"/>
      <w:bookmarkStart w:id="1665" w:name="_Toc496514"/>
      <w:bookmarkStart w:id="1666" w:name="_Toc524861"/>
      <w:bookmarkStart w:id="1667" w:name="_Toc1802444"/>
      <w:bookmarkStart w:id="1668" w:name="_Toc22448439"/>
      <w:bookmarkStart w:id="1669" w:name="_Toc22697631"/>
      <w:bookmarkStart w:id="1670" w:name="_Toc24273666"/>
      <w:bookmarkStart w:id="1671" w:name="_Toc179780986"/>
      <w:bookmarkStart w:id="1672" w:name="_Toc28953060"/>
      <w:r w:rsidRPr="008A0EE7">
        <w:rPr>
          <w:noProof/>
        </w:rPr>
        <w:t>QIP - query input parameter list</w:t>
      </w:r>
      <w:bookmarkEnd w:id="1633"/>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p>
    <w:p w14:paraId="04979C73" w14:textId="77777777" w:rsidR="007D2F7A" w:rsidRPr="008A0EE7" w:rsidRDefault="007D2F7A">
      <w:pPr>
        <w:pStyle w:val="ComponentTableCaption"/>
        <w:rPr>
          <w:noProof/>
        </w:rPr>
      </w:pPr>
      <w:bookmarkStart w:id="1673"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7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A124A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599DA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01DA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AAC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5512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AE21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4AC93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15068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A8964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9F9D5" w14:textId="77777777" w:rsidR="007D2F7A" w:rsidRPr="008A0EE7" w:rsidRDefault="007D2F7A">
            <w:pPr>
              <w:pStyle w:val="ComponentTableHeader"/>
              <w:rPr>
                <w:b w:val="0"/>
                <w:noProof/>
              </w:rPr>
            </w:pPr>
            <w:r w:rsidRPr="008A0EE7">
              <w:rPr>
                <w:noProof/>
              </w:rPr>
              <w:t>SEC.REF.</w:t>
            </w:r>
          </w:p>
        </w:tc>
      </w:tr>
      <w:tr w:rsidR="00EC4B2D" w:rsidRPr="008A0EE7" w14:paraId="3E59FD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AC5CB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2430E6"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474BB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3A9C3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C8837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C6594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5BFDF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4829D7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79CE0" w14:textId="67AD855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2AFDA5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70B63D"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080BFC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F2135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7DCE0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93C37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2BE08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B6AD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11E44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292652" w14:textId="366A3BF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F578761"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BF17D5D" w14:textId="77777777" w:rsidR="007D2F7A" w:rsidRPr="008A0EE7" w:rsidRDefault="007D2F7A">
      <w:pPr>
        <w:pStyle w:val="NormalIndented"/>
        <w:keepNext/>
        <w:rPr>
          <w:noProof/>
        </w:rPr>
      </w:pPr>
      <w:r w:rsidRPr="008A0EE7">
        <w:rPr>
          <w:noProof/>
        </w:rPr>
        <w:t>Example:</w:t>
      </w:r>
    </w:p>
    <w:p w14:paraId="3A632C8E" w14:textId="77777777" w:rsidR="007D2F7A" w:rsidRPr="004D6B43" w:rsidRDefault="007D2F7A" w:rsidP="004D6B43">
      <w:pPr>
        <w:pStyle w:val="Example"/>
      </w:pPr>
      <w:r w:rsidRPr="004D6B43">
        <w:t>|@PID.5.1^EVANS|</w:t>
      </w:r>
    </w:p>
    <w:p w14:paraId="09B12047" w14:textId="77777777" w:rsidR="007D2F7A" w:rsidRPr="008A0EE7" w:rsidRDefault="007D2F7A">
      <w:pPr>
        <w:pStyle w:val="Heading4"/>
        <w:tabs>
          <w:tab w:val="num" w:pos="7060"/>
        </w:tabs>
        <w:rPr>
          <w:noProof/>
          <w:vanish/>
        </w:rPr>
      </w:pPr>
      <w:bookmarkStart w:id="1674" w:name="_Toc179780987"/>
      <w:bookmarkEnd w:id="1674"/>
    </w:p>
    <w:p w14:paraId="6B2FEB5A" w14:textId="77777777" w:rsidR="007D2F7A" w:rsidRPr="008A0EE7" w:rsidRDefault="007D2F7A">
      <w:pPr>
        <w:pStyle w:val="Heading4"/>
        <w:tabs>
          <w:tab w:val="num" w:pos="7060"/>
        </w:tabs>
        <w:rPr>
          <w:noProof/>
        </w:rPr>
      </w:pPr>
      <w:bookmarkStart w:id="1675" w:name="_Hlt490289060"/>
      <w:bookmarkStart w:id="1676" w:name="_Ref485516927"/>
      <w:bookmarkStart w:id="1677" w:name="_Toc498146031"/>
      <w:bookmarkStart w:id="1678" w:name="_Toc527864600"/>
      <w:bookmarkStart w:id="1679" w:name="_Toc527866072"/>
      <w:bookmarkStart w:id="1680" w:name="_Toc179780988"/>
      <w:bookmarkEnd w:id="1675"/>
      <w:r w:rsidRPr="008A0EE7">
        <w:rPr>
          <w:noProof/>
        </w:rPr>
        <w:t>Segment Field Name (ST)</w:t>
      </w:r>
      <w:bookmarkEnd w:id="1676"/>
      <w:bookmarkEnd w:id="1677"/>
      <w:bookmarkEnd w:id="1678"/>
      <w:bookmarkEnd w:id="1679"/>
      <w:bookmarkEnd w:id="1680"/>
    </w:p>
    <w:p w14:paraId="2864D84E" w14:textId="77777777" w:rsidR="007D2F7A" w:rsidRPr="008A0EE7" w:rsidRDefault="007D2F7A">
      <w:pPr>
        <w:pStyle w:val="NormalIndented"/>
        <w:rPr>
          <w:noProof/>
        </w:rPr>
      </w:pPr>
      <w:r w:rsidRPr="008A0EE7">
        <w:rPr>
          <w:noProof/>
        </w:rPr>
        <w:t>Definition: This component contains the segment field name.</w:t>
      </w:r>
    </w:p>
    <w:p w14:paraId="3FCADE82" w14:textId="77777777" w:rsidR="007D2F7A" w:rsidRPr="008A0EE7" w:rsidRDefault="007D2F7A">
      <w:pPr>
        <w:pStyle w:val="NormalIndented"/>
        <w:keepNext/>
        <w:rPr>
          <w:noProof/>
        </w:rPr>
      </w:pPr>
      <w:r w:rsidRPr="008A0EE7">
        <w:rPr>
          <w:noProof/>
        </w:rPr>
        <w:t>Naming conventions:</w:t>
      </w:r>
    </w:p>
    <w:p w14:paraId="64C70794"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7A9740"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74094DF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400BC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4B579D46" w14:textId="77777777" w:rsidR="007D2F7A" w:rsidRPr="008A0EE7" w:rsidRDefault="007D2F7A">
      <w:pPr>
        <w:pStyle w:val="Heading4"/>
        <w:tabs>
          <w:tab w:val="num" w:pos="7060"/>
        </w:tabs>
        <w:rPr>
          <w:noProof/>
        </w:rPr>
      </w:pPr>
      <w:bookmarkStart w:id="1681" w:name="_Toc498146032"/>
      <w:bookmarkStart w:id="1682" w:name="_Toc527864601"/>
      <w:bookmarkStart w:id="1683" w:name="_Toc527866073"/>
      <w:bookmarkStart w:id="1684" w:name="_Toc179780989"/>
      <w:r w:rsidRPr="008A0EE7">
        <w:rPr>
          <w:noProof/>
        </w:rPr>
        <w:t>Values (ST)</w:t>
      </w:r>
      <w:bookmarkEnd w:id="1681"/>
      <w:bookmarkEnd w:id="1682"/>
      <w:bookmarkEnd w:id="1683"/>
      <w:bookmarkEnd w:id="1684"/>
    </w:p>
    <w:p w14:paraId="7B3964FC" w14:textId="77777777" w:rsidR="007D2F7A" w:rsidRPr="008A0EE7" w:rsidRDefault="007D2F7A">
      <w:pPr>
        <w:pStyle w:val="NormalIndented"/>
        <w:rPr>
          <w:noProof/>
        </w:rPr>
      </w:pPr>
      <w:bookmarkStart w:id="1685" w:name="OLE_LINK1"/>
      <w:r w:rsidRPr="008A0EE7">
        <w:rPr>
          <w:noProof/>
        </w:rPr>
        <w:t>Definition: This component contains the field value or values in the form "value1&amp; value2 &amp; value3..."</w:t>
      </w:r>
    </w:p>
    <w:p w14:paraId="63E42097"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85"/>
      <w:r w:rsidRPr="008A0EE7">
        <w:rPr>
          <w:noProof/>
        </w:rPr>
        <w:t>.</w:t>
      </w:r>
    </w:p>
    <w:bookmarkStart w:id="1686" w:name="_Ref371387316"/>
    <w:p w14:paraId="41C3233D" w14:textId="77777777" w:rsidR="007D2F7A" w:rsidRPr="008A0EE7" w:rsidRDefault="007D2F7A">
      <w:pPr>
        <w:pStyle w:val="Heading3"/>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87" w:name="_Ref485519925"/>
      <w:bookmarkStart w:id="1688" w:name="_Toc498146033"/>
      <w:bookmarkStart w:id="1689" w:name="_Toc527864602"/>
      <w:bookmarkStart w:id="1690" w:name="_Toc527866074"/>
      <w:bookmarkStart w:id="1691" w:name="_Toc528481902"/>
      <w:bookmarkStart w:id="1692" w:name="_Toc528482407"/>
      <w:bookmarkStart w:id="1693" w:name="_Toc528482706"/>
      <w:bookmarkStart w:id="1694" w:name="_Toc528482831"/>
      <w:bookmarkStart w:id="1695" w:name="_Toc528486139"/>
      <w:bookmarkStart w:id="1696" w:name="_Toc536689770"/>
      <w:bookmarkStart w:id="1697" w:name="_Toc496515"/>
      <w:bookmarkStart w:id="1698" w:name="_Toc524862"/>
      <w:bookmarkStart w:id="1699" w:name="_Toc1802445"/>
      <w:bookmarkStart w:id="1700" w:name="_Toc22448440"/>
      <w:bookmarkStart w:id="1701" w:name="_Toc22697632"/>
      <w:bookmarkStart w:id="1702" w:name="_Toc24273667"/>
      <w:bookmarkStart w:id="1703" w:name="_Toc179780990"/>
      <w:bookmarkStart w:id="1704" w:name="_Toc28953061"/>
      <w:r w:rsidRPr="008A0EE7">
        <w:rPr>
          <w:noProof/>
        </w:rPr>
        <w:t>QSC - query selection criteria</w:t>
      </w:r>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p>
    <w:p w14:paraId="762BA197" w14:textId="77777777" w:rsidR="007D2F7A" w:rsidRPr="008A0EE7" w:rsidRDefault="007D2F7A">
      <w:pPr>
        <w:pStyle w:val="ComponentTableCaption"/>
        <w:rPr>
          <w:noProof/>
        </w:rPr>
      </w:pPr>
      <w:bookmarkStart w:id="1705"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70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639C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E314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C89884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D7F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62B0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079DB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13B210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6F84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53A223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3FCB36" w14:textId="77777777" w:rsidR="007D2F7A" w:rsidRPr="008A0EE7" w:rsidRDefault="007D2F7A">
            <w:pPr>
              <w:pStyle w:val="ComponentTableHeader"/>
              <w:rPr>
                <w:b w:val="0"/>
                <w:noProof/>
              </w:rPr>
            </w:pPr>
            <w:r w:rsidRPr="008A0EE7">
              <w:rPr>
                <w:noProof/>
              </w:rPr>
              <w:t>SEC.REF.</w:t>
            </w:r>
          </w:p>
        </w:tc>
      </w:tr>
      <w:tr w:rsidR="00EC4B2D" w:rsidRPr="008A0EE7" w14:paraId="1589F0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7E6C5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0E469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B7605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F857C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E4D3E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512A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8E76E4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017F7B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2AD184D" w14:textId="7E8F4C4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DABFD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D0E3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A172F8"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C46E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DF99D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1CB1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0BC7" w14:textId="77777777" w:rsidR="007D2F7A" w:rsidRPr="008A0EE7" w:rsidRDefault="00000000">
            <w:pPr>
              <w:pStyle w:val="ComponentTableBody"/>
              <w:rPr>
                <w:noProof/>
              </w:rPr>
            </w:pPr>
            <w:hyperlink r:id="rId181"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0DBE9183"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62E0F5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2D8DF6" w14:textId="720A814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D0F58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38FB6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711B9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B7D8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40B51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51C4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F36F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0959FD"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7CE2C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20D26" w14:textId="707455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648829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C8BD1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00AB43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5B120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4A5BE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AB583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7F5E11" w14:textId="77777777" w:rsidR="007D2F7A" w:rsidRPr="008A0EE7" w:rsidRDefault="00000000">
            <w:pPr>
              <w:pStyle w:val="ComponentTableBody"/>
              <w:rPr>
                <w:noProof/>
              </w:rPr>
            </w:pPr>
            <w:hyperlink r:id="rId182"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01485C84"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011D9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C33156" w14:textId="0C67ED6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6C6A63B"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1DE41B73" w14:textId="77777777" w:rsidR="00A43319" w:rsidRDefault="00A43319" w:rsidP="00A43319">
      <w:pPr>
        <w:pStyle w:val="Note"/>
        <w:rPr>
          <w:noProof/>
        </w:rPr>
      </w:pPr>
      <w:r w:rsidRPr="00121B90">
        <w:rPr>
          <w:b/>
          <w:noProof/>
        </w:rPr>
        <w:lastRenderedPageBreak/>
        <w:t>Note</w:t>
      </w:r>
      <w:r>
        <w:rPr>
          <w:noProof/>
        </w:rPr>
        <w:t>: This</w:t>
      </w:r>
      <w:r w:rsidRPr="008A0EE7">
        <w:rPr>
          <w:noProof/>
        </w:rPr>
        <w:t xml:space="preserve"> field conveys the same information as the "WHERE" clause in the corresponding SQL expression of the query, but is formatted differently.</w:t>
      </w:r>
    </w:p>
    <w:p w14:paraId="52FDC179" w14:textId="77777777" w:rsidR="007D2F7A" w:rsidRPr="008A0EE7" w:rsidRDefault="007D2F7A">
      <w:pPr>
        <w:pStyle w:val="NormalIndented"/>
        <w:rPr>
          <w:noProof/>
        </w:rPr>
      </w:pPr>
      <w:r w:rsidRPr="008A0EE7">
        <w:rPr>
          <w:noProof/>
        </w:rPr>
        <w:t>Example:</w:t>
      </w:r>
    </w:p>
    <w:p w14:paraId="6BF42FB9" w14:textId="77777777" w:rsidR="007D2F7A" w:rsidRPr="004D6B43" w:rsidRDefault="007D2F7A" w:rsidP="004D6B43">
      <w:pPr>
        <w:pStyle w:val="Example"/>
      </w:pPr>
      <w:r w:rsidRPr="004D6B43">
        <w:t>|@PID.5.1^EQ^EVANS|</w:t>
      </w:r>
    </w:p>
    <w:p w14:paraId="11D7B436" w14:textId="77777777" w:rsidR="007D2F7A" w:rsidRPr="008A0EE7" w:rsidRDefault="007D2F7A">
      <w:pPr>
        <w:pStyle w:val="Heading4"/>
        <w:tabs>
          <w:tab w:val="num" w:pos="7060"/>
        </w:tabs>
        <w:rPr>
          <w:noProof/>
          <w:vanish/>
        </w:rPr>
      </w:pPr>
      <w:bookmarkStart w:id="1706" w:name="_Toc179780991"/>
      <w:bookmarkEnd w:id="1706"/>
    </w:p>
    <w:p w14:paraId="1B293397" w14:textId="77777777" w:rsidR="007D2F7A" w:rsidRPr="008A0EE7" w:rsidRDefault="007D2F7A">
      <w:pPr>
        <w:pStyle w:val="Heading4"/>
        <w:tabs>
          <w:tab w:val="num" w:pos="7060"/>
        </w:tabs>
        <w:rPr>
          <w:noProof/>
        </w:rPr>
      </w:pPr>
      <w:bookmarkStart w:id="1707" w:name="_Toc498146034"/>
      <w:bookmarkStart w:id="1708" w:name="_Toc527864603"/>
      <w:bookmarkStart w:id="1709" w:name="_Toc527866075"/>
      <w:bookmarkStart w:id="1710" w:name="_Toc179780992"/>
      <w:r w:rsidRPr="008A0EE7">
        <w:rPr>
          <w:noProof/>
        </w:rPr>
        <w:t>Segment Field Name (ST)</w:t>
      </w:r>
      <w:bookmarkEnd w:id="1707"/>
      <w:bookmarkEnd w:id="1708"/>
      <w:bookmarkEnd w:id="1709"/>
      <w:bookmarkEnd w:id="1710"/>
    </w:p>
    <w:p w14:paraId="16ACF5A2" w14:textId="6F67D038"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1711" w:author="Lynn Laakso" w:date="2022-09-09T15:54:00Z">
        <w:r w:rsidR="000C054D" w:rsidRPr="000C054D">
          <w:rPr>
            <w:rStyle w:val="HyperlinkText"/>
          </w:rPr>
          <w:t>Segment Field Name (ST)</w:t>
        </w:r>
      </w:ins>
      <w:r>
        <w:fldChar w:fldCharType="end"/>
      </w:r>
      <w:r w:rsidRPr="008A0EE7">
        <w:rPr>
          <w:noProof/>
        </w:rPr>
        <w:t>,” for segment field name conventions.</w:t>
      </w:r>
    </w:p>
    <w:p w14:paraId="04581029" w14:textId="77777777" w:rsidR="007D2F7A" w:rsidRPr="008A0EE7" w:rsidRDefault="007D2F7A">
      <w:pPr>
        <w:pStyle w:val="Heading4"/>
        <w:tabs>
          <w:tab w:val="num" w:pos="7060"/>
        </w:tabs>
        <w:rPr>
          <w:noProof/>
        </w:rPr>
      </w:pPr>
      <w:bookmarkStart w:id="1712" w:name="_Toc498146035"/>
      <w:bookmarkStart w:id="1713" w:name="_Toc527864604"/>
      <w:bookmarkStart w:id="1714" w:name="_Toc527866076"/>
      <w:bookmarkStart w:id="1715" w:name="_Toc179780993"/>
      <w:r w:rsidRPr="008A0EE7">
        <w:rPr>
          <w:noProof/>
        </w:rPr>
        <w:t>Relational Operator (ID)</w:t>
      </w:r>
      <w:bookmarkEnd w:id="1712"/>
      <w:bookmarkEnd w:id="1713"/>
      <w:bookmarkEnd w:id="1714"/>
      <w:bookmarkEnd w:id="1715"/>
    </w:p>
    <w:p w14:paraId="4170B33C" w14:textId="77777777" w:rsidR="007D2F7A" w:rsidRPr="008A0EE7" w:rsidRDefault="007D2F7A">
      <w:pPr>
        <w:pStyle w:val="NormalIndented"/>
        <w:rPr>
          <w:noProof/>
        </w:rPr>
      </w:pPr>
      <w:r w:rsidRPr="008A0EE7">
        <w:rPr>
          <w:noProof/>
        </w:rPr>
        <w:t xml:space="preserve">Definition: Refer to </w:t>
      </w:r>
      <w:hyperlink r:id="rId183" w:anchor="HL70209" w:history="1">
        <w:r w:rsidRPr="008A0EE7">
          <w:rPr>
            <w:rStyle w:val="HyperlinkText"/>
            <w:noProof/>
          </w:rPr>
          <w:t>HL7 Table 0209 - Relational Operator</w:t>
        </w:r>
      </w:hyperlink>
      <w:r w:rsidRPr="008A0EE7">
        <w:rPr>
          <w:noProof/>
        </w:rPr>
        <w:t xml:space="preserve"> for valid values.</w:t>
      </w:r>
    </w:p>
    <w:p w14:paraId="1B98E36F" w14:textId="77777777" w:rsidR="007D2F7A" w:rsidRPr="008A0EE7" w:rsidRDefault="007D2F7A">
      <w:pPr>
        <w:pStyle w:val="Heading4"/>
        <w:tabs>
          <w:tab w:val="num" w:pos="7060"/>
        </w:tabs>
        <w:rPr>
          <w:noProof/>
        </w:rPr>
      </w:pPr>
      <w:bookmarkStart w:id="1716" w:name="HL70209"/>
      <w:bookmarkStart w:id="1717" w:name="_Toc498146036"/>
      <w:bookmarkStart w:id="1718" w:name="_Toc527864605"/>
      <w:bookmarkStart w:id="1719" w:name="_Toc527866077"/>
      <w:bookmarkStart w:id="1720" w:name="_Toc179780994"/>
      <w:bookmarkEnd w:id="1716"/>
      <w:r w:rsidRPr="008A0EE7">
        <w:rPr>
          <w:noProof/>
        </w:rPr>
        <w:t>Value (ST)</w:t>
      </w:r>
      <w:bookmarkEnd w:id="1717"/>
      <w:bookmarkEnd w:id="1718"/>
      <w:bookmarkEnd w:id="1719"/>
      <w:bookmarkEnd w:id="1720"/>
    </w:p>
    <w:p w14:paraId="5359DC9C" w14:textId="77777777" w:rsidR="007D2F7A" w:rsidRPr="008A0EE7" w:rsidRDefault="007D2F7A">
      <w:pPr>
        <w:pStyle w:val="NormalIndented"/>
        <w:rPr>
          <w:noProof/>
        </w:rPr>
      </w:pPr>
      <w:r w:rsidRPr="008A0EE7">
        <w:rPr>
          <w:noProof/>
        </w:rPr>
        <w:t>Definition: The value to which the field will be compared.</w:t>
      </w:r>
    </w:p>
    <w:p w14:paraId="39712ADC" w14:textId="77777777" w:rsidR="007D2F7A" w:rsidRPr="008A0EE7" w:rsidRDefault="007D2F7A">
      <w:pPr>
        <w:pStyle w:val="Heading4"/>
        <w:tabs>
          <w:tab w:val="num" w:pos="7060"/>
        </w:tabs>
        <w:rPr>
          <w:noProof/>
        </w:rPr>
      </w:pPr>
      <w:bookmarkStart w:id="1721" w:name="_Toc498146037"/>
      <w:bookmarkStart w:id="1722" w:name="_Toc527864606"/>
      <w:bookmarkStart w:id="1723" w:name="_Toc527866078"/>
      <w:bookmarkStart w:id="1724" w:name="_Toc179780995"/>
      <w:r w:rsidRPr="008A0EE7">
        <w:rPr>
          <w:noProof/>
        </w:rPr>
        <w:t>Relational Conjunction (ID)</w:t>
      </w:r>
      <w:bookmarkEnd w:id="1721"/>
      <w:bookmarkEnd w:id="1722"/>
      <w:bookmarkEnd w:id="1723"/>
      <w:bookmarkEnd w:id="1724"/>
    </w:p>
    <w:p w14:paraId="4585F9C3" w14:textId="77777777" w:rsidR="007D2F7A" w:rsidRPr="008A0EE7" w:rsidRDefault="007D2F7A">
      <w:pPr>
        <w:pStyle w:val="NormalIndented"/>
        <w:rPr>
          <w:noProof/>
        </w:rPr>
      </w:pPr>
      <w:r w:rsidRPr="008A0EE7">
        <w:rPr>
          <w:noProof/>
        </w:rPr>
        <w:t xml:space="preserve">Definition: Refer to </w:t>
      </w:r>
      <w:hyperlink r:id="rId184"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3FCB7E63" w14:textId="77777777" w:rsidR="007D2F7A" w:rsidRPr="008A0EE7" w:rsidRDefault="007D2F7A">
      <w:pPr>
        <w:pStyle w:val="NormalListBullets"/>
        <w:tabs>
          <w:tab w:val="num" w:pos="360"/>
        </w:tabs>
        <w:ind w:left="1040"/>
        <w:rPr>
          <w:noProof/>
        </w:rPr>
      </w:pPr>
      <w:bookmarkStart w:id="1725" w:name="HL70210"/>
      <w:bookmarkEnd w:id="1725"/>
      <w:r w:rsidRPr="008A0EE7">
        <w:rPr>
          <w:noProof/>
        </w:rPr>
        <w:t>When applied to strings, the relational operators LT, GT, LE, and GE imply an alphabetic comparison.</w:t>
      </w:r>
    </w:p>
    <w:p w14:paraId="7CBC7FEA"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6684400C"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7A99F8ED" w14:textId="77777777"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7FEFA3DD" w14:textId="77777777" w:rsidR="007D2F7A" w:rsidRPr="008A0EE7" w:rsidRDefault="007D2F7A">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726" w:name="_Ref371387387"/>
      <w:bookmarkStart w:id="1727" w:name="_Toc498146038"/>
      <w:bookmarkStart w:id="1728" w:name="_Toc527864607"/>
      <w:bookmarkStart w:id="1729" w:name="_Toc527866079"/>
      <w:bookmarkStart w:id="1730" w:name="_Toc528481903"/>
      <w:bookmarkStart w:id="1731" w:name="_Toc528482408"/>
      <w:bookmarkStart w:id="1732" w:name="_Toc528482707"/>
      <w:bookmarkStart w:id="1733" w:name="_Toc528482832"/>
      <w:bookmarkStart w:id="1734" w:name="_Toc528486140"/>
      <w:bookmarkStart w:id="1735" w:name="_Toc536689771"/>
      <w:bookmarkStart w:id="1736" w:name="_Toc496516"/>
      <w:bookmarkStart w:id="1737" w:name="_Toc524863"/>
      <w:bookmarkStart w:id="1738" w:name="_Toc1802446"/>
      <w:bookmarkStart w:id="1739" w:name="_Toc22448441"/>
      <w:bookmarkStart w:id="1740" w:name="_Toc22697633"/>
      <w:bookmarkStart w:id="1741" w:name="_Toc24273668"/>
      <w:bookmarkStart w:id="1742" w:name="_Toc179780996"/>
      <w:bookmarkStart w:id="1743" w:name="_Toc28953062"/>
      <w:r w:rsidRPr="008A0EE7">
        <w:rPr>
          <w:noProof/>
        </w:rPr>
        <w:t>RCD - row column definition</w:t>
      </w:r>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p>
    <w:p w14:paraId="276E5A96" w14:textId="77777777" w:rsidR="007D2F7A" w:rsidRPr="008A0EE7" w:rsidRDefault="007D2F7A">
      <w:pPr>
        <w:pStyle w:val="ComponentTableCaption"/>
        <w:rPr>
          <w:noProof/>
        </w:rPr>
      </w:pPr>
      <w:bookmarkStart w:id="1744"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7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5A137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95E5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8CF57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B146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1F2EA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0982B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E93ED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1D7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C7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2B549F" w14:textId="77777777" w:rsidR="007D2F7A" w:rsidRPr="008A0EE7" w:rsidRDefault="007D2F7A">
            <w:pPr>
              <w:pStyle w:val="ComponentTableHeader"/>
              <w:rPr>
                <w:b w:val="0"/>
                <w:noProof/>
              </w:rPr>
            </w:pPr>
            <w:r w:rsidRPr="008A0EE7">
              <w:rPr>
                <w:noProof/>
              </w:rPr>
              <w:t>SEC.REF.</w:t>
            </w:r>
          </w:p>
        </w:tc>
      </w:tr>
      <w:tr w:rsidR="00EC4B2D" w:rsidRPr="008A0EE7" w14:paraId="16850C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A26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7E8BD"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3C892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9991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E5FE8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5B423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0739F3"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78470B8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892E5C1" w14:textId="6A30A3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3A52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E9B1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CFB6F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58AAE8C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622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B309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91928F" w14:textId="77777777" w:rsidR="007D2F7A" w:rsidRPr="008A0EE7" w:rsidRDefault="00000000">
            <w:pPr>
              <w:pStyle w:val="ComponentTableBody"/>
              <w:rPr>
                <w:noProof/>
              </w:rPr>
            </w:pPr>
            <w:hyperlink r:id="rId185"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3AB04547"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175E79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6DD2BD" w14:textId="3A50A89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5FC608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82DBF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53E5FA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4E7CB2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6A6AD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C90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791D0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0884AA"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51D637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425AC" w14:textId="61EE441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B34BE9A"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4180F7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0B9F317D" w14:textId="77777777" w:rsidR="007D2F7A" w:rsidRPr="008A0EE7" w:rsidRDefault="007D2F7A">
      <w:pPr>
        <w:pStyle w:val="Example"/>
      </w:pPr>
      <w:r w:rsidRPr="008A0EE7">
        <w:t>|@PID.5.1^ST^20|</w:t>
      </w:r>
    </w:p>
    <w:p w14:paraId="753A3570" w14:textId="77777777" w:rsidR="007D2F7A" w:rsidRPr="008A0EE7" w:rsidRDefault="007D2F7A">
      <w:pPr>
        <w:pStyle w:val="Heading4"/>
        <w:tabs>
          <w:tab w:val="num" w:pos="7060"/>
        </w:tabs>
        <w:rPr>
          <w:noProof/>
          <w:vanish/>
        </w:rPr>
      </w:pPr>
      <w:bookmarkStart w:id="1745" w:name="_Toc179780997"/>
      <w:bookmarkEnd w:id="1745"/>
    </w:p>
    <w:p w14:paraId="55211042" w14:textId="77777777" w:rsidR="007D2F7A" w:rsidRPr="008A0EE7" w:rsidRDefault="007D2F7A">
      <w:pPr>
        <w:pStyle w:val="Heading4"/>
        <w:tabs>
          <w:tab w:val="num" w:pos="7060"/>
        </w:tabs>
        <w:rPr>
          <w:noProof/>
        </w:rPr>
      </w:pPr>
      <w:bookmarkStart w:id="1746" w:name="_Toc498146039"/>
      <w:bookmarkStart w:id="1747" w:name="_Toc527864608"/>
      <w:bookmarkStart w:id="1748" w:name="_Toc527866080"/>
      <w:bookmarkStart w:id="1749" w:name="_Toc179780998"/>
      <w:r w:rsidRPr="008A0EE7">
        <w:rPr>
          <w:noProof/>
        </w:rPr>
        <w:t>Segment Field Name (ST)</w:t>
      </w:r>
      <w:bookmarkEnd w:id="1746"/>
      <w:bookmarkEnd w:id="1747"/>
      <w:bookmarkEnd w:id="1748"/>
      <w:bookmarkEnd w:id="1749"/>
    </w:p>
    <w:p w14:paraId="70799681" w14:textId="324DFF12"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1750" w:author="Lynn Laakso" w:date="2022-09-09T15:54:00Z">
        <w:r w:rsidR="000C054D" w:rsidRPr="000C054D">
          <w:rPr>
            <w:rStyle w:val="HyperlinkText"/>
          </w:rPr>
          <w:t>Segment Field Name (ST)</w:t>
        </w:r>
      </w:ins>
      <w:r>
        <w:fldChar w:fldCharType="end"/>
      </w:r>
      <w:r w:rsidRPr="008A0EE7">
        <w:rPr>
          <w:noProof/>
        </w:rPr>
        <w:t>," for segment field name definition conventions.</w:t>
      </w:r>
    </w:p>
    <w:p w14:paraId="038FCD9A" w14:textId="77777777" w:rsidR="007D2F7A" w:rsidRPr="008A0EE7" w:rsidRDefault="007D2F7A">
      <w:pPr>
        <w:pStyle w:val="Heading4"/>
        <w:tabs>
          <w:tab w:val="num" w:pos="7060"/>
        </w:tabs>
        <w:rPr>
          <w:noProof/>
        </w:rPr>
      </w:pPr>
      <w:bookmarkStart w:id="1751" w:name="_Toc498146040"/>
      <w:bookmarkStart w:id="1752" w:name="_Toc527864609"/>
      <w:bookmarkStart w:id="1753" w:name="_Toc527866081"/>
      <w:bookmarkStart w:id="1754" w:name="_Toc179780999"/>
      <w:r w:rsidRPr="008A0EE7">
        <w:rPr>
          <w:noProof/>
        </w:rPr>
        <w:lastRenderedPageBreak/>
        <w:t>HL7 Data Type (ID)</w:t>
      </w:r>
      <w:bookmarkEnd w:id="1751"/>
      <w:bookmarkEnd w:id="1752"/>
      <w:bookmarkEnd w:id="1753"/>
      <w:bookmarkEnd w:id="1754"/>
    </w:p>
    <w:p w14:paraId="3ECF2E70" w14:textId="77777777" w:rsidR="007D2F7A" w:rsidRPr="008A0EE7" w:rsidRDefault="007D2F7A">
      <w:pPr>
        <w:pStyle w:val="NormalIndented"/>
        <w:rPr>
          <w:noProof/>
        </w:rPr>
      </w:pPr>
      <w:r w:rsidRPr="008A0EE7">
        <w:rPr>
          <w:noProof/>
        </w:rPr>
        <w:t xml:space="preserve">Definition: The two or three character HL7 data type. Refer to </w:t>
      </w:r>
      <w:hyperlink r:id="rId186" w:anchor="HL70440" w:history="1">
        <w:r w:rsidRPr="008A0EE7">
          <w:rPr>
            <w:rStyle w:val="HyperlinkText"/>
          </w:rPr>
          <w:t>HL7 Table 0440 – Data Types</w:t>
        </w:r>
      </w:hyperlink>
      <w:r w:rsidRPr="008A0EE7">
        <w:rPr>
          <w:noProof/>
        </w:rPr>
        <w:t xml:space="preserve"> for valid values.</w:t>
      </w:r>
    </w:p>
    <w:p w14:paraId="2D355FF2" w14:textId="77777777" w:rsidR="007D2F7A" w:rsidRPr="008A0EE7" w:rsidRDefault="007D2F7A">
      <w:pPr>
        <w:pStyle w:val="Heading4"/>
        <w:tabs>
          <w:tab w:val="num" w:pos="7060"/>
        </w:tabs>
        <w:rPr>
          <w:noProof/>
        </w:rPr>
      </w:pPr>
      <w:bookmarkStart w:id="1755" w:name="_Toc498146041"/>
      <w:bookmarkStart w:id="1756" w:name="_Toc527864610"/>
      <w:bookmarkStart w:id="1757" w:name="_Toc527866082"/>
      <w:bookmarkStart w:id="1758" w:name="_Toc179781000"/>
      <w:r w:rsidRPr="008A0EE7">
        <w:rPr>
          <w:noProof/>
        </w:rPr>
        <w:t>Maximum Column Width (NM)</w:t>
      </w:r>
      <w:bookmarkEnd w:id="1755"/>
      <w:bookmarkEnd w:id="1756"/>
      <w:bookmarkEnd w:id="1757"/>
      <w:bookmarkEnd w:id="1758"/>
    </w:p>
    <w:p w14:paraId="73AE97E9"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759" w:name="_Ref371388079"/>
    <w:p w14:paraId="0C06AD0D" w14:textId="77777777" w:rsidR="007D2F7A" w:rsidRPr="008A0EE7" w:rsidRDefault="007D2F7A">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760" w:name="_Ref174487"/>
      <w:bookmarkStart w:id="1761" w:name="_Toc496517"/>
      <w:bookmarkStart w:id="1762" w:name="_Toc524864"/>
      <w:bookmarkStart w:id="1763" w:name="_Toc1802447"/>
      <w:bookmarkStart w:id="1764" w:name="_Toc22448442"/>
      <w:bookmarkStart w:id="1765" w:name="_Toc22697634"/>
      <w:bookmarkStart w:id="1766" w:name="_Toc24273669"/>
      <w:bookmarkStart w:id="1767" w:name="_Toc179781001"/>
      <w:bookmarkStart w:id="1768" w:name="_Toc28953063"/>
      <w:r w:rsidRPr="008A0EE7">
        <w:rPr>
          <w:noProof/>
        </w:rPr>
        <w:t>RFR - reference range</w:t>
      </w:r>
      <w:bookmarkEnd w:id="1760"/>
      <w:bookmarkEnd w:id="1761"/>
      <w:bookmarkEnd w:id="1762"/>
      <w:bookmarkEnd w:id="1763"/>
      <w:bookmarkEnd w:id="1764"/>
      <w:bookmarkEnd w:id="1765"/>
      <w:bookmarkEnd w:id="1766"/>
      <w:bookmarkEnd w:id="1767"/>
      <w:bookmarkEnd w:id="1768"/>
      <w:r w:rsidRPr="008A0EE7">
        <w:rPr>
          <w:noProof/>
        </w:rPr>
        <w:t xml:space="preserve"> </w:t>
      </w:r>
    </w:p>
    <w:p w14:paraId="7729724F" w14:textId="77777777" w:rsidR="007D2F7A" w:rsidRPr="008A0EE7" w:rsidRDefault="007D2F7A">
      <w:pPr>
        <w:pStyle w:val="ComponentTableCaption"/>
        <w:rPr>
          <w:noProof/>
        </w:rPr>
      </w:pPr>
      <w:bookmarkStart w:id="1769"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6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42E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C132F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0FEDD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256C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BECC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BDD7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0978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5CB0B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F3C6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111A8C" w14:textId="77777777" w:rsidR="007D2F7A" w:rsidRPr="008A0EE7" w:rsidRDefault="007D2F7A">
            <w:pPr>
              <w:pStyle w:val="ComponentTableHeader"/>
              <w:rPr>
                <w:b w:val="0"/>
                <w:noProof/>
              </w:rPr>
            </w:pPr>
            <w:r w:rsidRPr="008A0EE7">
              <w:rPr>
                <w:noProof/>
              </w:rPr>
              <w:t>SEC.REF.</w:t>
            </w:r>
          </w:p>
        </w:tc>
      </w:tr>
      <w:tr w:rsidR="00EC4B2D" w:rsidRPr="008A0EE7" w14:paraId="440BCC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E89C78" w14:textId="77777777" w:rsidR="007D2F7A" w:rsidRPr="008A0EE7" w:rsidRDefault="007D2F7A">
            <w:pPr>
              <w:pStyle w:val="ComponentTableBody"/>
              <w:rPr>
                <w:noProof/>
              </w:rPr>
            </w:pPr>
            <w:bookmarkStart w:id="1770"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3C79B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BB1237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AAB98B"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19CC22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5D0C5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2A4BD6"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42AC127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4CD171" w14:textId="11DBC701"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31D73B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097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2D62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AAA5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8B8F1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FC25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33393B" w14:textId="55E03873" w:rsidR="007D2F7A" w:rsidRPr="008A0EE7" w:rsidRDefault="00000000">
            <w:pPr>
              <w:pStyle w:val="ComponentTableBody"/>
              <w:rPr>
                <w:noProof/>
              </w:rPr>
            </w:pPr>
            <w:hyperlink r:id="rId187" w:anchor="HL70001" w:history="1">
              <w:r w:rsidR="007D2F7A" w:rsidRPr="008A0EE7">
                <w:rPr>
                  <w:rStyle w:val="Hyperlink"/>
                  <w:rFonts w:ascii="Arial" w:hAnsi="Arial" w:cs="Arial"/>
                  <w:noProof/>
                  <w:kern w:val="16"/>
                </w:rPr>
                <w:t>0001</w:t>
              </w:r>
            </w:hyperlink>
            <w:ins w:id="1771" w:author="Craig Newman" w:date="2023-06-30T10:58:00Z">
              <w:r w:rsidR="00EB6E90">
                <w:rPr>
                  <w:rStyle w:val="Hyperlink"/>
                  <w:rFonts w:ascii="Arial" w:hAnsi="Arial" w:cs="Arial"/>
                  <w:noProof/>
                  <w:kern w:val="16"/>
                </w:rPr>
                <w:t>/</w:t>
              </w:r>
            </w:ins>
            <w:ins w:id="1772" w:author="Craig Newman" w:date="2023-06-30T10:59:00Z">
              <w:r w:rsidR="00632484">
                <w:rPr>
                  <w:rStyle w:val="Hyperlink"/>
                  <w:rFonts w:ascii="Arial" w:hAnsi="Arial" w:cs="Arial"/>
                  <w:noProof/>
                  <w:kern w:val="16"/>
                </w:rPr>
                <w:fldChar w:fldCharType="begin"/>
              </w:r>
              <w:r w:rsidR="00632484">
                <w:rPr>
                  <w:rStyle w:val="Hyperlink"/>
                  <w:rFonts w:ascii="Arial" w:hAnsi="Arial" w:cs="Arial"/>
                  <w:noProof/>
                  <w:kern w:val="16"/>
                </w:rPr>
                <w:instrText xml:space="preserve"> HYPERLINK "E:\\V2\\v2.9 final Nov from Frank\\V29_CH02C_Tables.docx" \l "HL70828" </w:instrText>
              </w:r>
              <w:r w:rsidR="00632484">
                <w:rPr>
                  <w:rStyle w:val="Hyperlink"/>
                  <w:rFonts w:ascii="Arial" w:hAnsi="Arial" w:cs="Arial"/>
                  <w:noProof/>
                  <w:kern w:val="16"/>
                </w:rPr>
                <w:fldChar w:fldCharType="separate"/>
              </w:r>
              <w:r w:rsidR="00EB6E90" w:rsidRPr="00632484">
                <w:rPr>
                  <w:rStyle w:val="Hyperlink"/>
                  <w:rFonts w:ascii="Arial" w:hAnsi="Arial" w:cs="Arial"/>
                  <w:noProof/>
                  <w:kern w:val="16"/>
                </w:rPr>
                <w:t>0828</w:t>
              </w:r>
              <w:r w:rsidR="00632484">
                <w:rPr>
                  <w:rStyle w:val="Hyperlink"/>
                  <w:rFonts w:ascii="Arial" w:hAnsi="Arial" w:cs="Arial"/>
                  <w:noProof/>
                  <w:kern w:val="16"/>
                </w:rPr>
                <w:fldChar w:fldCharType="end"/>
              </w:r>
            </w:ins>
          </w:p>
        </w:tc>
        <w:tc>
          <w:tcPr>
            <w:tcW w:w="2880" w:type="dxa"/>
            <w:tcBorders>
              <w:top w:val="dotted" w:sz="4" w:space="0" w:color="auto"/>
              <w:left w:val="nil"/>
              <w:bottom w:val="dotted" w:sz="4" w:space="0" w:color="auto"/>
              <w:right w:val="nil"/>
            </w:tcBorders>
            <w:shd w:val="clear" w:color="auto" w:fill="FFFFFF"/>
          </w:tcPr>
          <w:p w14:paraId="4C276659" w14:textId="081611DC" w:rsidR="007D2F7A" w:rsidRPr="008A0EE7" w:rsidRDefault="007D2F7A">
            <w:pPr>
              <w:pStyle w:val="ComponentTableBody"/>
              <w:jc w:val="left"/>
              <w:rPr>
                <w:noProof/>
              </w:rPr>
            </w:pPr>
            <w:del w:id="1773" w:author="Craig Newman" w:date="2023-07-07T14:11:00Z">
              <w:r w:rsidRPr="008A0EE7" w:rsidDel="008C6FAD">
                <w:rPr>
                  <w:noProof/>
                  <w:snapToGrid w:val="0"/>
                </w:rPr>
                <w:delText xml:space="preserve">Administrative </w:delText>
              </w:r>
            </w:del>
            <w:r w:rsidRPr="008A0EE7">
              <w:rPr>
                <w:noProof/>
                <w:snapToGrid w:val="0"/>
              </w:rPr>
              <w:t>Sex</w:t>
            </w:r>
          </w:p>
        </w:tc>
        <w:tc>
          <w:tcPr>
            <w:tcW w:w="1152" w:type="dxa"/>
            <w:tcBorders>
              <w:top w:val="dotted" w:sz="4" w:space="0" w:color="auto"/>
              <w:left w:val="nil"/>
              <w:bottom w:val="dotted" w:sz="4" w:space="0" w:color="auto"/>
              <w:right w:val="nil"/>
            </w:tcBorders>
            <w:shd w:val="clear" w:color="auto" w:fill="FFFFFF"/>
          </w:tcPr>
          <w:p w14:paraId="1E8E3C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C5F1BA" w14:textId="168B292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B06AF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05CF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EEB4E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37A5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AD812"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1D00C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72A1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A4088D"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54E8FE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33EA3" w14:textId="471559F5"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2F8EC9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A1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4486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29E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5BEDF5"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3C4AB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B32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043B64"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967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28DC0D" w14:textId="4F5CF448"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33ADA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C961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FA879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4B4D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E200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356F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F2B3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D629F5"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3D145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FE902" w14:textId="70741A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C127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4F13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106FC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6C66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C5C7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8D7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382C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BB22C"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BF24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E8B052" w14:textId="66B4AFE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41796D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22F65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295061A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BE666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26A91F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6D6EC5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8EAF9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F29A01"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70AFF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BE61098" w14:textId="166F2166"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bookmarkEnd w:id="1770"/>
    <w:p w14:paraId="5801DD04" w14:textId="77777777" w:rsidR="007D2F7A" w:rsidRPr="008A0EE7" w:rsidRDefault="007D2F7A" w:rsidP="007D2F7A">
      <w:pPr>
        <w:pStyle w:val="NormalIndented"/>
        <w:rPr>
          <w:noProof/>
        </w:rPr>
      </w:pPr>
      <w:r w:rsidRPr="008A0EE7">
        <w:rPr>
          <w:noProof/>
        </w:rPr>
        <w:t>Definition: Describes a reference range and its supporting detail.</w:t>
      </w:r>
    </w:p>
    <w:p w14:paraId="5A88BD6A"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4AD778FA" w14:textId="77777777" w:rsidR="007D2F7A" w:rsidRPr="008A0EE7" w:rsidRDefault="007D2F7A">
      <w:pPr>
        <w:pStyle w:val="NormalIndented"/>
        <w:rPr>
          <w:noProof/>
        </w:rPr>
      </w:pPr>
      <w:r w:rsidRPr="008A0EE7">
        <w:rPr>
          <w:noProof/>
        </w:rPr>
        <w:t>Examples:</w:t>
      </w:r>
    </w:p>
    <w:p w14:paraId="4748F71F"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553D341B" w14:textId="77777777" w:rsidR="007D2F7A" w:rsidRPr="008A0EE7" w:rsidRDefault="007D2F7A">
      <w:pPr>
        <w:pStyle w:val="Example"/>
      </w:pPr>
      <w:r w:rsidRPr="008A0EE7">
        <w:t>|3.0&amp;5.5|</w:t>
      </w:r>
    </w:p>
    <w:p w14:paraId="2804D377"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5C314609" w14:textId="77777777" w:rsidR="007D2F7A" w:rsidRPr="008A0EE7" w:rsidRDefault="007D2F7A">
      <w:pPr>
        <w:pStyle w:val="Example"/>
      </w:pPr>
      <w:r w:rsidRPr="008A0EE7">
        <w:t>|13.5&amp;18^M~12.0 &amp; 16^F|</w:t>
      </w:r>
    </w:p>
    <w:p w14:paraId="69589DE2"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07ADE669" w14:textId="77777777" w:rsidR="007D2F7A" w:rsidRPr="008A0EE7" w:rsidRDefault="007D2F7A">
      <w:pPr>
        <w:pStyle w:val="Example"/>
      </w:pPr>
      <w:r w:rsidRPr="008A0EE7">
        <w:t>|10&amp;13^M^0&amp;2^^^B11&amp;13.5^M^2&amp;20^^^B~12&amp;14.5^M^20&amp;70^^^B~13&amp;16.0^M^70&amp;^^^B|</w:t>
      </w:r>
    </w:p>
    <w:p w14:paraId="356CEE9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F08C86E" w14:textId="77777777" w:rsidR="007D2F7A" w:rsidRPr="008A0EE7" w:rsidRDefault="007D2F7A">
      <w:pPr>
        <w:pStyle w:val="Heading4"/>
        <w:tabs>
          <w:tab w:val="num" w:pos="7060"/>
        </w:tabs>
        <w:rPr>
          <w:noProof/>
          <w:vanish/>
        </w:rPr>
      </w:pPr>
      <w:bookmarkStart w:id="1774" w:name="_Toc179781002"/>
      <w:bookmarkEnd w:id="1774"/>
    </w:p>
    <w:p w14:paraId="7EFDEDB0" w14:textId="77777777" w:rsidR="007D2F7A" w:rsidRPr="008A0EE7" w:rsidRDefault="007D2F7A">
      <w:pPr>
        <w:pStyle w:val="Heading4"/>
        <w:tabs>
          <w:tab w:val="num" w:pos="7060"/>
        </w:tabs>
        <w:rPr>
          <w:noProof/>
        </w:rPr>
      </w:pPr>
      <w:bookmarkStart w:id="1775" w:name="_Toc179781003"/>
      <w:r w:rsidRPr="008A0EE7">
        <w:rPr>
          <w:noProof/>
        </w:rPr>
        <w:t>Numeric Range (NR)</w:t>
      </w:r>
      <w:bookmarkEnd w:id="1775"/>
    </w:p>
    <w:p w14:paraId="6E946EF2"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F713D6A" w14:textId="3364EC81" w:rsidR="007D2F7A" w:rsidRPr="008A0EE7" w:rsidRDefault="007D2F7A">
      <w:pPr>
        <w:pStyle w:val="Heading4"/>
        <w:tabs>
          <w:tab w:val="num" w:pos="7060"/>
        </w:tabs>
        <w:rPr>
          <w:noProof/>
        </w:rPr>
      </w:pPr>
      <w:bookmarkStart w:id="1776" w:name="_Toc179781004"/>
      <w:del w:id="1777" w:author="Craig Newman" w:date="2023-07-07T14:11:00Z">
        <w:r w:rsidRPr="008A0EE7" w:rsidDel="008C6FAD">
          <w:rPr>
            <w:noProof/>
          </w:rPr>
          <w:delText xml:space="preserve">Administrative </w:delText>
        </w:r>
      </w:del>
      <w:r w:rsidRPr="008A0EE7">
        <w:rPr>
          <w:noProof/>
        </w:rPr>
        <w:t>Sex (CWE)</w:t>
      </w:r>
      <w:bookmarkEnd w:id="1776"/>
    </w:p>
    <w:p w14:paraId="464DDCF4" w14:textId="698561E3" w:rsidR="007D2F7A" w:rsidRPr="008A0EE7" w:rsidRDefault="007D2F7A">
      <w:pPr>
        <w:pStyle w:val="NormalIndented"/>
        <w:rPr>
          <w:noProof/>
        </w:rPr>
      </w:pPr>
      <w:r w:rsidRPr="008A0EE7">
        <w:rPr>
          <w:noProof/>
        </w:rPr>
        <w:t xml:space="preserve">Definition: This component specifies </w:t>
      </w:r>
      <w:del w:id="1778" w:author="Craig Newman" w:date="2023-07-07T14:15:00Z">
        <w:r w:rsidRPr="008A0EE7" w:rsidDel="007D4538">
          <w:rPr>
            <w:noProof/>
          </w:rPr>
          <w:delText xml:space="preserve">which </w:delText>
        </w:r>
      </w:del>
      <w:ins w:id="1779" w:author="Craig Newman" w:date="2023-07-07T14:15:00Z">
        <w:r w:rsidR="007D4538">
          <w:rPr>
            <w:noProof/>
          </w:rPr>
          <w:t>the</w:t>
        </w:r>
        <w:r w:rsidR="007D4538" w:rsidRPr="008A0EE7">
          <w:rPr>
            <w:noProof/>
          </w:rPr>
          <w:t xml:space="preserve"> </w:t>
        </w:r>
      </w:ins>
      <w:del w:id="1780" w:author="Craig Newman" w:date="2023-07-07T14:12:00Z">
        <w:r w:rsidRPr="008A0EE7" w:rsidDel="001D7D22">
          <w:rPr>
            <w:noProof/>
          </w:rPr>
          <w:delText xml:space="preserve">gender </w:delText>
        </w:r>
      </w:del>
      <w:ins w:id="1781" w:author="Craig Newman" w:date="2023-07-07T14:12:00Z">
        <w:r w:rsidR="001D7D22">
          <w:rPr>
            <w:noProof/>
          </w:rPr>
          <w:t>clinically relevant sex</w:t>
        </w:r>
        <w:r w:rsidR="001D7D22" w:rsidRPr="008A0EE7">
          <w:rPr>
            <w:noProof/>
          </w:rPr>
          <w:t xml:space="preserve"> </w:t>
        </w:r>
      </w:ins>
      <w:r w:rsidRPr="008A0EE7">
        <w:rPr>
          <w:noProof/>
        </w:rPr>
        <w:t xml:space="preserve">for which the reference range is valid. </w:t>
      </w:r>
      <w:ins w:id="1782" w:author="Craig Newman" w:date="2023-07-07T14:13:00Z">
        <w:r w:rsidR="00CA2A62">
          <w:rPr>
            <w:noProof/>
          </w:rPr>
          <w:t xml:space="preserve">This may be </w:t>
        </w:r>
        <w:r w:rsidR="00CA2A62">
          <w:rPr>
            <w:noProof/>
          </w:rPr>
          <w:t xml:space="preserve">the Sex Parameter for Clinical Use </w:t>
        </w:r>
        <w:r w:rsidR="00CA2A62">
          <w:rPr>
            <w:noProof/>
          </w:rPr>
          <w:t>concept (</w:t>
        </w:r>
        <w:r w:rsidR="00CA2A62">
          <w:rPr>
            <w:noProof/>
          </w:rPr>
          <w:t>r</w:t>
        </w:r>
        <w:r w:rsidR="00CA2A62" w:rsidRPr="008A0EE7">
          <w:rPr>
            <w:noProof/>
          </w:rPr>
          <w:t xml:space="preserve">efer to </w:t>
        </w:r>
        <w:r w:rsidR="00CA2A62">
          <w:fldChar w:fldCharType="begin"/>
        </w:r>
        <w:r w:rsidR="00CA2A62">
          <w:instrText xml:space="preserve"> HYPERLINK "file:///E:\\V2\\v2.9%20final%20Nov%20from%20Frank\\V29_CH02C_Tables.docx" \l "HL70001" </w:instrText>
        </w:r>
        <w:r w:rsidR="00CA2A62">
          <w:fldChar w:fldCharType="separate"/>
        </w:r>
        <w:r w:rsidR="00CA2A62" w:rsidRPr="008A0EE7">
          <w:rPr>
            <w:rStyle w:val="HyperlinkText"/>
          </w:rPr>
          <w:t>User-defined Table 0</w:t>
        </w:r>
        <w:r w:rsidR="00CA2A62">
          <w:rPr>
            <w:rStyle w:val="HyperlinkText"/>
          </w:rPr>
          <w:t>828</w:t>
        </w:r>
        <w:r w:rsidR="00CA2A62" w:rsidRPr="008A0EE7">
          <w:rPr>
            <w:rStyle w:val="HyperlinkText"/>
          </w:rPr>
          <w:t xml:space="preserve"> –Sex</w:t>
        </w:r>
        <w:r w:rsidR="00CA2A62">
          <w:rPr>
            <w:rStyle w:val="HyperlinkText"/>
          </w:rPr>
          <w:fldChar w:fldCharType="end"/>
        </w:r>
        <w:r w:rsidR="00CA2A62">
          <w:rPr>
            <w:rStyle w:val="HyperlinkText"/>
          </w:rPr>
          <w:t xml:space="preserve"> Parameter for Clinical Use</w:t>
        </w:r>
        <w:r w:rsidR="00CA2A62" w:rsidRPr="008A0EE7">
          <w:rPr>
            <w:noProof/>
          </w:rPr>
          <w:t xml:space="preserve"> in Chapter 2C for suggested values</w:t>
        </w:r>
        <w:r w:rsidR="00CA2A62">
          <w:rPr>
            <w:noProof/>
          </w:rPr>
          <w:t>)</w:t>
        </w:r>
        <w:r w:rsidR="00CA2A62">
          <w:rPr>
            <w:noProof/>
          </w:rPr>
          <w:t xml:space="preserve"> or some </w:t>
        </w:r>
        <w:r w:rsidR="00CA2A62">
          <w:rPr>
            <w:noProof/>
          </w:rPr>
          <w:lastRenderedPageBreak/>
          <w:t xml:space="preserve">other representation of a clinically </w:t>
        </w:r>
        <w:r w:rsidR="008A1937">
          <w:rPr>
            <w:noProof/>
          </w:rPr>
          <w:t>relevent sex.</w:t>
        </w:r>
        <w:r w:rsidR="00CA2A62">
          <w:rPr>
            <w:noProof/>
          </w:rPr>
          <w:t xml:space="preserve"> </w:t>
        </w:r>
      </w:ins>
      <w:ins w:id="1783" w:author="Craig Newman" w:date="2023-07-07T14:14:00Z">
        <w:r w:rsidR="008A1937">
          <w:rPr>
            <w:noProof/>
          </w:rPr>
          <w:t>For backwards compatibility purposes</w:t>
        </w:r>
      </w:ins>
      <w:ins w:id="1784" w:author="Craig Newman" w:date="2023-07-07T14:15:00Z">
        <w:r w:rsidR="007D4538">
          <w:rPr>
            <w:noProof/>
          </w:rPr>
          <w:t xml:space="preserve"> only</w:t>
        </w:r>
      </w:ins>
      <w:ins w:id="1785" w:author="Craig Newman" w:date="2023-07-07T14:14:00Z">
        <w:r w:rsidR="008A1937">
          <w:rPr>
            <w:noProof/>
          </w:rPr>
          <w:t xml:space="preserve">, implementers may also </w:t>
        </w:r>
      </w:ins>
      <w:del w:id="1786" w:author="Craig Newman" w:date="2023-07-07T14:14:00Z">
        <w:r w:rsidRPr="008A0EE7" w:rsidDel="008A1937">
          <w:rPr>
            <w:noProof/>
          </w:rPr>
          <w:delText>R</w:delText>
        </w:r>
      </w:del>
      <w:ins w:id="1787" w:author="Craig Newman" w:date="2023-07-07T14:14:00Z">
        <w:r w:rsidR="008A1937">
          <w:rPr>
            <w:noProof/>
          </w:rPr>
          <w:t>r</w:t>
        </w:r>
      </w:ins>
      <w:r w:rsidRPr="008A0EE7">
        <w:rPr>
          <w:noProof/>
        </w:rPr>
        <w:t xml:space="preserve">efer to </w:t>
      </w:r>
      <w:hyperlink r:id="rId188" w:anchor="HL70001" w:history="1">
        <w:r w:rsidRPr="008A0EE7">
          <w:rPr>
            <w:rStyle w:val="HyperlinkText"/>
          </w:rPr>
          <w:t>User-defined Table 0001 – Administrative Sex</w:t>
        </w:r>
      </w:hyperlink>
      <w:r w:rsidRPr="008A0EE7">
        <w:rPr>
          <w:noProof/>
        </w:rPr>
        <w:t xml:space="preserve"> in Chapter 2C</w:t>
      </w:r>
      <w:del w:id="1788" w:author="Craig Newman" w:date="2023-06-30T11:59:00Z">
        <w:r w:rsidRPr="008A0EE7" w:rsidDel="00426E2C">
          <w:rPr>
            <w:noProof/>
          </w:rPr>
          <w:delText>, section 3.4.2.8, "Administrative Sex"</w:delText>
        </w:r>
      </w:del>
      <w:r w:rsidRPr="008A0EE7">
        <w:rPr>
          <w:noProof/>
        </w:rPr>
        <w:t xml:space="preserve"> for </w:t>
      </w:r>
      <w:ins w:id="1789" w:author="Craig Newman" w:date="2023-07-07T14:14:00Z">
        <w:r w:rsidR="008A1937">
          <w:rPr>
            <w:noProof/>
          </w:rPr>
          <w:t>additional</w:t>
        </w:r>
      </w:ins>
      <w:del w:id="1790" w:author="Craig Newman" w:date="2023-07-07T14:14:00Z">
        <w:r w:rsidRPr="008A0EE7" w:rsidDel="008A1937">
          <w:rPr>
            <w:noProof/>
          </w:rPr>
          <w:delText>suggested</w:delText>
        </w:r>
      </w:del>
      <w:r w:rsidRPr="008A0EE7">
        <w:rPr>
          <w:noProof/>
        </w:rPr>
        <w:t xml:space="preserve"> values</w:t>
      </w:r>
      <w:del w:id="1791" w:author="Craig Newman" w:date="2023-07-07T14:12:00Z">
        <w:r w:rsidRPr="008A0EE7" w:rsidDel="00CA2A62">
          <w:rPr>
            <w:noProof/>
          </w:rPr>
          <w:delText>.</w:delText>
        </w:r>
      </w:del>
      <w:ins w:id="1792" w:author="Craig Newman" w:date="2023-06-30T11:59:00Z">
        <w:r w:rsidR="00426E2C">
          <w:rPr>
            <w:noProof/>
          </w:rPr>
          <w:t>Because multiple tables may potentially be use</w:t>
        </w:r>
      </w:ins>
      <w:ins w:id="1793" w:author="Craig Newman" w:date="2023-06-30T12:00:00Z">
        <w:r w:rsidR="00426E2C">
          <w:rPr>
            <w:noProof/>
          </w:rPr>
          <w:t xml:space="preserve">d in this component, inclusion of the </w:t>
        </w:r>
        <w:r w:rsidR="00D07206">
          <w:rPr>
            <w:noProof/>
          </w:rPr>
          <w:t xml:space="preserve">Name of the Coding System component of the CWE data type is critical so that the receiving system can </w:t>
        </w:r>
      </w:ins>
      <w:ins w:id="1794" w:author="Craig Newman" w:date="2023-06-30T12:01:00Z">
        <w:r w:rsidR="00D07206">
          <w:rPr>
            <w:noProof/>
          </w:rPr>
          <w:t>appropriately interpret the received code.</w:t>
        </w:r>
      </w:ins>
    </w:p>
    <w:p w14:paraId="3422677D" w14:textId="77777777" w:rsidR="007D2F7A" w:rsidRPr="008A0EE7" w:rsidRDefault="007D2F7A">
      <w:pPr>
        <w:pStyle w:val="Heading4"/>
        <w:tabs>
          <w:tab w:val="num" w:pos="7060"/>
        </w:tabs>
        <w:rPr>
          <w:noProof/>
        </w:rPr>
      </w:pPr>
      <w:bookmarkStart w:id="1795" w:name="_Toc179781005"/>
      <w:r w:rsidRPr="008A0EE7">
        <w:rPr>
          <w:noProof/>
        </w:rPr>
        <w:t>Age Range (NR)</w:t>
      </w:r>
      <w:bookmarkEnd w:id="1795"/>
    </w:p>
    <w:p w14:paraId="26E90100"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3D827A1" w14:textId="77777777" w:rsidR="007D2F7A" w:rsidRPr="008A0EE7" w:rsidRDefault="007D2F7A">
      <w:pPr>
        <w:pStyle w:val="Heading4"/>
        <w:tabs>
          <w:tab w:val="num" w:pos="7060"/>
        </w:tabs>
        <w:rPr>
          <w:noProof/>
        </w:rPr>
      </w:pPr>
      <w:bookmarkStart w:id="1796" w:name="_Toc179781006"/>
      <w:r w:rsidRPr="008A0EE7">
        <w:rPr>
          <w:noProof/>
        </w:rPr>
        <w:t>Gestational Age Range (NR)</w:t>
      </w:r>
      <w:bookmarkEnd w:id="1796"/>
    </w:p>
    <w:p w14:paraId="26752208"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76A75EE0" w14:textId="77777777" w:rsidR="007D2F7A" w:rsidRPr="008A0EE7" w:rsidRDefault="007D2F7A">
      <w:pPr>
        <w:pStyle w:val="Heading4"/>
        <w:tabs>
          <w:tab w:val="num" w:pos="7060"/>
        </w:tabs>
        <w:rPr>
          <w:noProof/>
        </w:rPr>
      </w:pPr>
      <w:bookmarkStart w:id="1797" w:name="_Toc179781007"/>
      <w:r w:rsidRPr="008A0EE7">
        <w:rPr>
          <w:noProof/>
        </w:rPr>
        <w:t>Species (TX)</w:t>
      </w:r>
      <w:bookmarkEnd w:id="1797"/>
    </w:p>
    <w:p w14:paraId="0DEFACA4"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3EBECD65" w14:textId="77777777" w:rsidR="007D2F7A" w:rsidRPr="008A0EE7" w:rsidRDefault="007D2F7A">
      <w:pPr>
        <w:pStyle w:val="Heading4"/>
        <w:tabs>
          <w:tab w:val="num" w:pos="7060"/>
        </w:tabs>
        <w:rPr>
          <w:noProof/>
        </w:rPr>
      </w:pPr>
      <w:bookmarkStart w:id="1798" w:name="_Toc179781008"/>
      <w:r w:rsidRPr="008A0EE7">
        <w:rPr>
          <w:noProof/>
        </w:rPr>
        <w:t>Race/subspecies (ST)</w:t>
      </w:r>
      <w:bookmarkEnd w:id="1798"/>
    </w:p>
    <w:p w14:paraId="38DA6FE9"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F041DC7" w14:textId="77777777" w:rsidR="007D2F7A" w:rsidRPr="008A0EE7" w:rsidRDefault="007D2F7A">
      <w:pPr>
        <w:pStyle w:val="Heading4"/>
        <w:tabs>
          <w:tab w:val="num" w:pos="7060"/>
        </w:tabs>
        <w:rPr>
          <w:noProof/>
        </w:rPr>
      </w:pPr>
      <w:bookmarkStart w:id="1799" w:name="_Toc179781009"/>
      <w:r w:rsidRPr="008A0EE7">
        <w:rPr>
          <w:noProof/>
        </w:rPr>
        <w:t>Conditions (TX)</w:t>
      </w:r>
      <w:bookmarkEnd w:id="1799"/>
    </w:p>
    <w:p w14:paraId="4BF736DB"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6600480C" w14:textId="77777777" w:rsidR="007D2F7A" w:rsidRPr="008A0EE7" w:rsidRDefault="007D2F7A">
      <w:pPr>
        <w:pStyle w:val="Heading3"/>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800" w:name="_Ref485535114"/>
      <w:bookmarkStart w:id="1801" w:name="_Toc498146042"/>
      <w:bookmarkStart w:id="1802" w:name="_Toc527864611"/>
      <w:bookmarkStart w:id="1803" w:name="_Toc527866083"/>
      <w:bookmarkStart w:id="1804" w:name="_Toc528481904"/>
      <w:bookmarkStart w:id="1805" w:name="_Toc528482409"/>
      <w:bookmarkStart w:id="1806" w:name="_Toc528482708"/>
      <w:bookmarkStart w:id="1807" w:name="_Toc528482833"/>
      <w:bookmarkStart w:id="1808" w:name="_Toc528486141"/>
      <w:bookmarkStart w:id="1809" w:name="_Toc536689773"/>
      <w:bookmarkStart w:id="1810" w:name="_Toc496518"/>
      <w:bookmarkStart w:id="1811" w:name="_Toc524865"/>
      <w:bookmarkStart w:id="1812" w:name="_Toc1802448"/>
      <w:bookmarkStart w:id="1813" w:name="_Toc22448443"/>
      <w:bookmarkStart w:id="1814" w:name="_Toc22697635"/>
      <w:bookmarkStart w:id="1815" w:name="_Toc24273670"/>
      <w:bookmarkStart w:id="1816" w:name="_Toc179781010"/>
      <w:bookmarkStart w:id="1817" w:name="_Toc28953064"/>
      <w:r w:rsidRPr="008A0EE7">
        <w:rPr>
          <w:noProof/>
        </w:rPr>
        <w:t>RI - repeat interval</w:t>
      </w:r>
      <w:bookmarkEnd w:id="175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p>
    <w:p w14:paraId="33D8E20E" w14:textId="77777777" w:rsidR="007D2F7A" w:rsidRPr="008A0EE7" w:rsidRDefault="007D2F7A">
      <w:pPr>
        <w:pStyle w:val="ComponentTableCaption"/>
        <w:rPr>
          <w:noProof/>
        </w:rPr>
      </w:pPr>
      <w:bookmarkStart w:id="1818"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8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B9696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6509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3AB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8920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AA1C1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0590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8284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A14D5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445AE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60F590" w14:textId="77777777" w:rsidR="007D2F7A" w:rsidRPr="008A0EE7" w:rsidRDefault="007D2F7A">
            <w:pPr>
              <w:pStyle w:val="ComponentTableHeader"/>
              <w:rPr>
                <w:b w:val="0"/>
                <w:noProof/>
              </w:rPr>
            </w:pPr>
            <w:r w:rsidRPr="008A0EE7">
              <w:rPr>
                <w:noProof/>
              </w:rPr>
              <w:t>SEC.REF.</w:t>
            </w:r>
          </w:p>
        </w:tc>
      </w:tr>
      <w:tr w:rsidR="00EC4B2D" w:rsidRPr="008A0EE7" w14:paraId="5DEA2FB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B0CA6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67C3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D3BF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86FF72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6860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43C729" w14:textId="77777777" w:rsidR="007D2F7A" w:rsidRPr="008A0EE7" w:rsidRDefault="00000000">
            <w:pPr>
              <w:pStyle w:val="ComponentTableBody"/>
              <w:rPr>
                <w:noProof/>
              </w:rPr>
            </w:pPr>
            <w:hyperlink r:id="rId189"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03C5188"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2510758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79421E" w14:textId="23F72CF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1CF49D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368AB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74E1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5F53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6AA8C4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8420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DDC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DA8590"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7A4297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BB7140" w14:textId="179D5AE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F4793F7"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8046E3B"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D059EE1" w14:textId="77777777" w:rsidR="007D2F7A" w:rsidRPr="008A0EE7" w:rsidRDefault="007D2F7A">
      <w:pPr>
        <w:pStyle w:val="Heading4"/>
        <w:tabs>
          <w:tab w:val="num" w:pos="7060"/>
        </w:tabs>
        <w:rPr>
          <w:noProof/>
          <w:vanish/>
        </w:rPr>
      </w:pPr>
      <w:bookmarkStart w:id="1819" w:name="_Toc179781011"/>
      <w:bookmarkEnd w:id="1819"/>
    </w:p>
    <w:p w14:paraId="6BAD0895" w14:textId="77777777" w:rsidR="007D2F7A" w:rsidRPr="008A0EE7" w:rsidRDefault="007D2F7A">
      <w:pPr>
        <w:pStyle w:val="Heading4"/>
        <w:tabs>
          <w:tab w:val="num" w:pos="7060"/>
        </w:tabs>
        <w:rPr>
          <w:noProof/>
        </w:rPr>
      </w:pPr>
      <w:bookmarkStart w:id="1820" w:name="_Toc498146043"/>
      <w:bookmarkStart w:id="1821" w:name="_Toc527864612"/>
      <w:bookmarkStart w:id="1822" w:name="_Toc527866084"/>
      <w:bookmarkStart w:id="1823" w:name="_Toc179781012"/>
      <w:r w:rsidRPr="008A0EE7">
        <w:rPr>
          <w:noProof/>
        </w:rPr>
        <w:t>Repeat Pattern (CWE)</w:t>
      </w:r>
      <w:bookmarkEnd w:id="1820"/>
      <w:bookmarkEnd w:id="1821"/>
      <w:bookmarkEnd w:id="1822"/>
      <w:bookmarkEnd w:id="1823"/>
    </w:p>
    <w:p w14:paraId="682F3D14"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77471954" w14:textId="77777777" w:rsidR="007D2F7A" w:rsidRPr="008A0EE7" w:rsidRDefault="007D2F7A">
      <w:pPr>
        <w:pStyle w:val="NormalIndented"/>
        <w:rPr>
          <w:noProof/>
        </w:rPr>
      </w:pPr>
      <w:r w:rsidRPr="008A0EE7">
        <w:rPr>
          <w:noProof/>
        </w:rPr>
        <w:t xml:space="preserve">Refer to </w:t>
      </w:r>
      <w:hyperlink r:id="rId190" w:anchor="HL70335" w:history="1">
        <w:r w:rsidRPr="008A0EE7">
          <w:rPr>
            <w:rStyle w:val="HyperlinkText"/>
            <w:noProof/>
          </w:rPr>
          <w:t>User-de</w:t>
        </w:r>
        <w:bookmarkStart w:id="1824" w:name="_Hlt148941"/>
        <w:r w:rsidRPr="008A0EE7">
          <w:rPr>
            <w:rStyle w:val="HyperlinkText"/>
            <w:noProof/>
          </w:rPr>
          <w:t>f</w:t>
        </w:r>
        <w:bookmarkEnd w:id="1824"/>
        <w:r w:rsidRPr="008A0EE7">
          <w:rPr>
            <w:rStyle w:val="HyperlinkText"/>
            <w:noProof/>
          </w:rPr>
          <w:t>ined Table 0335 - Repeat Pattern</w:t>
        </w:r>
      </w:hyperlink>
      <w:r w:rsidRPr="008A0EE7">
        <w:rPr>
          <w:noProof/>
        </w:rPr>
        <w:t xml:space="preserve"> for suggested values.</w:t>
      </w:r>
    </w:p>
    <w:p w14:paraId="7DA3AF63" w14:textId="77777777" w:rsidR="007D2F7A" w:rsidRPr="008A0EE7" w:rsidRDefault="007D2F7A">
      <w:pPr>
        <w:pStyle w:val="NormalIndented"/>
        <w:rPr>
          <w:noProof/>
        </w:rPr>
      </w:pPr>
      <w:r w:rsidRPr="008A0EE7">
        <w:rPr>
          <w:noProof/>
        </w:rPr>
        <w:lastRenderedPageBreak/>
        <w:t>The first component may repeat, with repeat values separated by a space. The repeats are interpreted as connected by logical ANDs.</w:t>
      </w:r>
    </w:p>
    <w:p w14:paraId="0B8C5D2F" w14:textId="77777777" w:rsidR="007D2F7A" w:rsidRPr="008A0EE7" w:rsidRDefault="007D2F7A">
      <w:pPr>
        <w:pStyle w:val="NormalIndented"/>
        <w:keepNext/>
        <w:rPr>
          <w:noProof/>
        </w:rPr>
      </w:pPr>
      <w:r w:rsidRPr="008A0EE7">
        <w:rPr>
          <w:noProof/>
        </w:rPr>
        <w:t>Example:</w:t>
      </w:r>
    </w:p>
    <w:p w14:paraId="22DF7D10" w14:textId="77777777" w:rsidR="007D2F7A" w:rsidRPr="008A0EE7" w:rsidRDefault="007D2F7A">
      <w:pPr>
        <w:pStyle w:val="NormalIndented"/>
        <w:rPr>
          <w:noProof/>
        </w:rPr>
      </w:pPr>
      <w:r w:rsidRPr="008A0EE7">
        <w:rPr>
          <w:noProof/>
        </w:rPr>
        <w:tab/>
        <w:t>Twice per day, every other day: BID QOD</w:t>
      </w:r>
    </w:p>
    <w:p w14:paraId="72CD8FFF" w14:textId="77777777" w:rsidR="007D2F7A" w:rsidRPr="008A0EE7" w:rsidRDefault="007D2F7A">
      <w:pPr>
        <w:pStyle w:val="NormalIndented"/>
        <w:rPr>
          <w:noProof/>
        </w:rPr>
      </w:pPr>
      <w:r w:rsidRPr="008A0EE7">
        <w:rPr>
          <w:noProof/>
        </w:rPr>
        <w:tab/>
        <w:t xml:space="preserve">Three times per day, Monday Wednesday and Friday: TID QJ135 </w:t>
      </w:r>
    </w:p>
    <w:p w14:paraId="531A2AE3" w14:textId="77777777" w:rsidR="007D2F7A" w:rsidRPr="008A0EE7" w:rsidRDefault="007D2F7A">
      <w:pPr>
        <w:pStyle w:val="NormalIndented"/>
        <w:rPr>
          <w:noProof/>
        </w:rPr>
      </w:pPr>
      <w:r w:rsidRPr="008A0EE7">
        <w:rPr>
          <w:noProof/>
        </w:rPr>
        <w:t>Because of this syntax, repeat values should never contain blanks.</w:t>
      </w:r>
    </w:p>
    <w:p w14:paraId="2DEC2D0B" w14:textId="77777777" w:rsidR="007D2F7A" w:rsidRPr="008A0EE7" w:rsidRDefault="007D2F7A">
      <w:pPr>
        <w:pStyle w:val="Heading4"/>
        <w:tabs>
          <w:tab w:val="num" w:pos="7060"/>
        </w:tabs>
        <w:rPr>
          <w:noProof/>
        </w:rPr>
      </w:pPr>
      <w:bookmarkStart w:id="1825" w:name="_Toc498146044"/>
      <w:bookmarkStart w:id="1826" w:name="_Toc527864613"/>
      <w:bookmarkStart w:id="1827" w:name="_Toc527866085"/>
      <w:bookmarkStart w:id="1828" w:name="_Toc179781013"/>
      <w:r w:rsidRPr="008A0EE7">
        <w:rPr>
          <w:noProof/>
        </w:rPr>
        <w:t>Explicit Time Interval (ST)</w:t>
      </w:r>
      <w:bookmarkEnd w:id="1825"/>
      <w:bookmarkEnd w:id="1826"/>
      <w:bookmarkEnd w:id="1827"/>
      <w:bookmarkEnd w:id="1828"/>
    </w:p>
    <w:p w14:paraId="5888CC05"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307D188" w14:textId="77777777" w:rsidR="007D2F7A" w:rsidRPr="008A0EE7" w:rsidRDefault="007D2F7A">
      <w:pPr>
        <w:pStyle w:val="NormalIndented"/>
        <w:keepNext/>
        <w:rPr>
          <w:noProof/>
        </w:rPr>
      </w:pPr>
      <w:r w:rsidRPr="008A0EE7">
        <w:rPr>
          <w:noProof/>
        </w:rPr>
        <w:t>Example: 2nd component of quantity/timing field:</w:t>
      </w:r>
    </w:p>
    <w:p w14:paraId="2DFE0F98" w14:textId="77777777" w:rsidR="007D2F7A" w:rsidRPr="008A0EE7" w:rsidRDefault="007D2F7A">
      <w:pPr>
        <w:pStyle w:val="Example"/>
      </w:pPr>
      <w:r w:rsidRPr="008A0EE7">
        <w:t>|QID^0230,0830,1430,2030|</w:t>
      </w:r>
    </w:p>
    <w:p w14:paraId="06A9151C" w14:textId="77777777" w:rsidR="007D2F7A" w:rsidRPr="008A0EE7" w:rsidRDefault="007D2F7A">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829" w:name="_Ref174440"/>
      <w:bookmarkStart w:id="1830" w:name="_Toc496519"/>
      <w:bookmarkStart w:id="1831" w:name="_Toc524866"/>
      <w:bookmarkStart w:id="1832" w:name="_Toc1802449"/>
      <w:bookmarkStart w:id="1833" w:name="_Toc22448444"/>
      <w:bookmarkStart w:id="1834" w:name="_Toc22697636"/>
      <w:bookmarkStart w:id="1835" w:name="_Toc24273671"/>
      <w:bookmarkStart w:id="1836" w:name="_Toc179781014"/>
      <w:bookmarkStart w:id="1837" w:name="_Toc28953065"/>
      <w:r w:rsidRPr="008A0EE7">
        <w:rPr>
          <w:noProof/>
        </w:rPr>
        <w:t xml:space="preserve">RMC - </w:t>
      </w:r>
      <w:r w:rsidRPr="008A0EE7">
        <w:rPr>
          <w:noProof/>
          <w:snapToGrid w:val="0"/>
        </w:rPr>
        <w:t>room coverage</w:t>
      </w:r>
      <w:bookmarkEnd w:id="1829"/>
      <w:bookmarkEnd w:id="1830"/>
      <w:bookmarkEnd w:id="1831"/>
      <w:bookmarkEnd w:id="1832"/>
      <w:bookmarkEnd w:id="1833"/>
      <w:bookmarkEnd w:id="1834"/>
      <w:bookmarkEnd w:id="1835"/>
      <w:bookmarkEnd w:id="1836"/>
      <w:bookmarkEnd w:id="1837"/>
    </w:p>
    <w:p w14:paraId="1F9B9350" w14:textId="77777777" w:rsidR="007D2F7A" w:rsidRPr="008A0EE7" w:rsidRDefault="007D2F7A">
      <w:pPr>
        <w:pStyle w:val="ComponentTableCaption"/>
        <w:rPr>
          <w:noProof/>
        </w:rPr>
      </w:pPr>
      <w:bookmarkStart w:id="1838"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8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C799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6F2A1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9AFBA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9B7F1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83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928FB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AA152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4EB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210E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23E2FC" w14:textId="77777777" w:rsidR="007D2F7A" w:rsidRPr="008A0EE7" w:rsidRDefault="007D2F7A">
            <w:pPr>
              <w:pStyle w:val="ComponentTableHeader"/>
              <w:rPr>
                <w:noProof/>
              </w:rPr>
            </w:pPr>
            <w:r w:rsidRPr="008A0EE7">
              <w:rPr>
                <w:noProof/>
              </w:rPr>
              <w:t>SEC.REF.</w:t>
            </w:r>
          </w:p>
        </w:tc>
      </w:tr>
      <w:tr w:rsidR="00EC4B2D" w:rsidRPr="008A0EE7" w14:paraId="7F4350D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49D6E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C584E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8956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C2CE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A74399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D2A508" w14:textId="77777777" w:rsidR="007D2F7A" w:rsidRPr="008A0EE7" w:rsidRDefault="00000000">
            <w:pPr>
              <w:pStyle w:val="ComponentTableBody"/>
              <w:rPr>
                <w:noProof/>
              </w:rPr>
            </w:pPr>
            <w:hyperlink r:id="rId191"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171206D0"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299C2A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13D79B" w14:textId="0135CDE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91178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821C4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83C2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C9D2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A0AA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C41F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E94876" w14:textId="77777777" w:rsidR="007D2F7A" w:rsidRPr="008A0EE7" w:rsidRDefault="00000000">
            <w:pPr>
              <w:pStyle w:val="ComponentTableBody"/>
              <w:rPr>
                <w:noProof/>
              </w:rPr>
            </w:pPr>
            <w:hyperlink r:id="rId192"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208DBCFF"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78984C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C20F" w14:textId="2EA1CCD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1F5DA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3DD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1CBF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DCC3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43262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1BD7C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130A6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81E668"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7C71291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41C381" w14:textId="4FDF0D8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06E8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C2671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FF902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E642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95508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753E40C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048CD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3FE414B"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1B9A9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072DA3" w14:textId="135A39F1"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3C306B17" w14:textId="77777777" w:rsidR="007D2F7A" w:rsidRPr="008A0EE7" w:rsidRDefault="007D2F7A" w:rsidP="007D2F7A">
      <w:pPr>
        <w:pStyle w:val="NormalIndented"/>
        <w:rPr>
          <w:noProof/>
        </w:rPr>
      </w:pPr>
      <w:r w:rsidRPr="008A0EE7">
        <w:rPr>
          <w:noProof/>
        </w:rPr>
        <w:t>Definition: This data type specifies insurance coverage detail for a room.</w:t>
      </w:r>
    </w:p>
    <w:p w14:paraId="2889253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3064F92F" w14:textId="77777777" w:rsidR="007D2F7A" w:rsidRPr="008A0EE7" w:rsidRDefault="007D2F7A">
      <w:pPr>
        <w:pStyle w:val="Heading4"/>
        <w:tabs>
          <w:tab w:val="num" w:pos="7060"/>
        </w:tabs>
        <w:rPr>
          <w:noProof/>
          <w:vanish/>
        </w:rPr>
      </w:pPr>
      <w:bookmarkStart w:id="1839" w:name="_Toc179781015"/>
      <w:bookmarkEnd w:id="1839"/>
    </w:p>
    <w:p w14:paraId="2CB849E1" w14:textId="77777777" w:rsidR="007D2F7A" w:rsidRPr="008A0EE7" w:rsidRDefault="007D2F7A">
      <w:pPr>
        <w:pStyle w:val="Heading4"/>
        <w:tabs>
          <w:tab w:val="num" w:pos="7060"/>
        </w:tabs>
        <w:rPr>
          <w:noProof/>
        </w:rPr>
      </w:pPr>
      <w:bookmarkStart w:id="1840" w:name="_Toc179781016"/>
      <w:r w:rsidRPr="008A0EE7">
        <w:rPr>
          <w:noProof/>
          <w:snapToGrid w:val="0"/>
        </w:rPr>
        <w:t>Room Type</w:t>
      </w:r>
      <w:r w:rsidRPr="008A0EE7">
        <w:rPr>
          <w:noProof/>
        </w:rPr>
        <w:t xml:space="preserve"> (CWE)</w:t>
      </w:r>
      <w:bookmarkEnd w:id="1840"/>
    </w:p>
    <w:p w14:paraId="34F7135B" w14:textId="77777777" w:rsidR="007D2F7A" w:rsidRPr="008A0EE7" w:rsidRDefault="007D2F7A">
      <w:pPr>
        <w:pStyle w:val="NormalIndented"/>
        <w:rPr>
          <w:noProof/>
        </w:rPr>
      </w:pPr>
      <w:r w:rsidRPr="008A0EE7">
        <w:rPr>
          <w:noProof/>
        </w:rPr>
        <w:t>Definition: Specifies the room type.</w:t>
      </w:r>
    </w:p>
    <w:p w14:paraId="05AE6301" w14:textId="77777777" w:rsidR="007D2F7A" w:rsidRPr="008A0EE7" w:rsidRDefault="007D2F7A">
      <w:pPr>
        <w:pStyle w:val="NormalIndented"/>
        <w:rPr>
          <w:noProof/>
        </w:rPr>
      </w:pPr>
      <w:r w:rsidRPr="008A0EE7">
        <w:rPr>
          <w:noProof/>
        </w:rPr>
        <w:t xml:space="preserve">Refer to </w:t>
      </w:r>
      <w:hyperlink r:id="rId193" w:anchor="HL70145" w:history="1">
        <w:r w:rsidRPr="008A0EE7">
          <w:rPr>
            <w:rStyle w:val="HyperlinkText"/>
            <w:noProof/>
          </w:rPr>
          <w:t>User-defined Table 0145 - Room Type</w:t>
        </w:r>
      </w:hyperlink>
      <w:r w:rsidRPr="008A0EE7">
        <w:rPr>
          <w:noProof/>
        </w:rPr>
        <w:t xml:space="preserve"> for suggested values.</w:t>
      </w:r>
    </w:p>
    <w:p w14:paraId="0E18C1C8" w14:textId="77777777" w:rsidR="007D2F7A" w:rsidRPr="008A0EE7" w:rsidRDefault="007D2F7A">
      <w:pPr>
        <w:pStyle w:val="Heading4"/>
        <w:tabs>
          <w:tab w:val="num" w:pos="7060"/>
        </w:tabs>
        <w:rPr>
          <w:noProof/>
        </w:rPr>
      </w:pPr>
      <w:bookmarkStart w:id="1841" w:name="_Toc179781017"/>
      <w:r w:rsidRPr="008A0EE7">
        <w:rPr>
          <w:noProof/>
          <w:snapToGrid w:val="0"/>
        </w:rPr>
        <w:t>Amount Type</w:t>
      </w:r>
      <w:r w:rsidRPr="008A0EE7">
        <w:rPr>
          <w:noProof/>
        </w:rPr>
        <w:t xml:space="preserve"> (CWE)</w:t>
      </w:r>
      <w:bookmarkEnd w:id="1841"/>
    </w:p>
    <w:p w14:paraId="66CED3C5" w14:textId="77777777" w:rsidR="007D2F7A" w:rsidRPr="008A0EE7" w:rsidRDefault="007D2F7A">
      <w:pPr>
        <w:pStyle w:val="NormalIndented"/>
        <w:rPr>
          <w:noProof/>
        </w:rPr>
      </w:pPr>
      <w:r w:rsidRPr="008A0EE7">
        <w:rPr>
          <w:noProof/>
        </w:rPr>
        <w:t>Definition: Specifies amount quantity type.</w:t>
      </w:r>
    </w:p>
    <w:p w14:paraId="279F1CA9" w14:textId="77777777" w:rsidR="007D2F7A" w:rsidRPr="008A0EE7" w:rsidRDefault="007D2F7A">
      <w:pPr>
        <w:pStyle w:val="NormalIndented"/>
        <w:rPr>
          <w:noProof/>
        </w:rPr>
      </w:pPr>
      <w:r w:rsidRPr="008A0EE7">
        <w:rPr>
          <w:noProof/>
        </w:rPr>
        <w:t xml:space="preserve">Refer to </w:t>
      </w:r>
      <w:hyperlink r:id="rId194" w:anchor="HL70146" w:history="1">
        <w:r w:rsidRPr="008A0EE7">
          <w:rPr>
            <w:rStyle w:val="HyperlinkText"/>
            <w:noProof/>
          </w:rPr>
          <w:t>User-defined Table 0146 – Amount Type</w:t>
        </w:r>
      </w:hyperlink>
      <w:r w:rsidRPr="008A0EE7">
        <w:rPr>
          <w:noProof/>
        </w:rPr>
        <w:t xml:space="preserve"> for suggested values.</w:t>
      </w:r>
    </w:p>
    <w:p w14:paraId="1E1B4F0C" w14:textId="77777777" w:rsidR="007D2F7A" w:rsidRPr="008A0EE7" w:rsidRDefault="007D2F7A">
      <w:pPr>
        <w:pStyle w:val="Heading4"/>
        <w:tabs>
          <w:tab w:val="num" w:pos="7060"/>
        </w:tabs>
        <w:rPr>
          <w:noProof/>
        </w:rPr>
      </w:pPr>
      <w:bookmarkStart w:id="1842" w:name="_Toc179781018"/>
      <w:r w:rsidRPr="008A0EE7">
        <w:rPr>
          <w:noProof/>
          <w:snapToGrid w:val="0"/>
        </w:rPr>
        <w:t>Coverage Amount</w:t>
      </w:r>
      <w:r w:rsidRPr="008A0EE7">
        <w:rPr>
          <w:noProof/>
        </w:rPr>
        <w:t xml:space="preserve"> (NM)</w:t>
      </w:r>
      <w:bookmarkEnd w:id="1842"/>
    </w:p>
    <w:p w14:paraId="18B4360F" w14:textId="12B26A13"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000C054D" w:rsidRPr="000C054D">
        <w:rPr>
          <w:rStyle w:val="HyperlinkText"/>
        </w:rPr>
        <w:t>2A.2.65.4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48AA7DA" w14:textId="77777777" w:rsidR="007D2F7A" w:rsidRPr="008A0EE7" w:rsidRDefault="007D2F7A">
      <w:pPr>
        <w:pStyle w:val="Heading4"/>
        <w:tabs>
          <w:tab w:val="num" w:pos="7060"/>
        </w:tabs>
        <w:rPr>
          <w:noProof/>
        </w:rPr>
      </w:pPr>
      <w:bookmarkStart w:id="1843" w:name="_Money_or_Percentage_(MOP)"/>
      <w:bookmarkStart w:id="1844" w:name="_Ref171422333"/>
      <w:bookmarkStart w:id="1845" w:name="_Toc179781019"/>
      <w:bookmarkEnd w:id="1843"/>
      <w:r w:rsidRPr="008A0EE7">
        <w:rPr>
          <w:noProof/>
          <w:snapToGrid w:val="0"/>
        </w:rPr>
        <w:t>Money or Percentage (MOP)</w:t>
      </w:r>
      <w:bookmarkEnd w:id="1844"/>
      <w:bookmarkEnd w:id="1845"/>
    </w:p>
    <w:p w14:paraId="66563E32" w14:textId="77777777" w:rsidR="007D2F7A" w:rsidRPr="008A0EE7" w:rsidRDefault="007D2F7A">
      <w:pPr>
        <w:pStyle w:val="NormalIndented"/>
        <w:rPr>
          <w:noProof/>
        </w:rPr>
      </w:pPr>
      <w:r w:rsidRPr="008A0EE7">
        <w:rPr>
          <w:noProof/>
        </w:rPr>
        <w:t>Definition: specifies an amount that may be either currency or a percentage.</w:t>
      </w:r>
    </w:p>
    <w:p w14:paraId="159CE280"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846" w:name="_Ref358257826"/>
      <w:bookmarkStart w:id="1847" w:name="_Toc359236029"/>
      <w:bookmarkStart w:id="1848" w:name="_Toc498146045"/>
      <w:bookmarkStart w:id="1849" w:name="_Toc527864614"/>
      <w:bookmarkStart w:id="1850" w:name="_Toc527866086"/>
      <w:bookmarkStart w:id="1851" w:name="_Toc528481905"/>
      <w:bookmarkStart w:id="1852" w:name="_Toc528482410"/>
      <w:bookmarkStart w:id="1853" w:name="_Toc528482709"/>
      <w:bookmarkStart w:id="1854" w:name="_Toc528482834"/>
      <w:bookmarkStart w:id="1855" w:name="_Toc528486142"/>
      <w:bookmarkStart w:id="1856" w:name="_Toc536689775"/>
      <w:bookmarkStart w:id="1857" w:name="_Toc496520"/>
      <w:bookmarkStart w:id="1858" w:name="_Toc524867"/>
      <w:bookmarkStart w:id="1859" w:name="_Toc1802450"/>
      <w:bookmarkStart w:id="1860" w:name="_Toc22448445"/>
      <w:bookmarkStart w:id="1861" w:name="_Toc22697637"/>
      <w:bookmarkStart w:id="1862" w:name="_Toc24273672"/>
      <w:bookmarkStart w:id="1863" w:name="_Toc179781020"/>
      <w:bookmarkStart w:id="1864" w:name="_Toc28953066"/>
      <w:r w:rsidRPr="008A0EE7">
        <w:rPr>
          <w:noProof/>
        </w:rPr>
        <w:t>RP - reference pointer</w:t>
      </w:r>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p>
    <w:p w14:paraId="3EAA1647" w14:textId="77777777" w:rsidR="007D2F7A" w:rsidRPr="008A0EE7" w:rsidRDefault="007D2F7A">
      <w:pPr>
        <w:pStyle w:val="ComponentTableCaption"/>
        <w:rPr>
          <w:noProof/>
        </w:rPr>
      </w:pPr>
      <w:bookmarkStart w:id="1865"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8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60FB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256A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425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90A6E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43E65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78F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7D39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2216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D63F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56289D" w14:textId="77777777" w:rsidR="007D2F7A" w:rsidRPr="008A0EE7" w:rsidRDefault="007D2F7A">
            <w:pPr>
              <w:pStyle w:val="ComponentTableHeader"/>
              <w:rPr>
                <w:b w:val="0"/>
                <w:noProof/>
              </w:rPr>
            </w:pPr>
            <w:r w:rsidRPr="008A0EE7">
              <w:rPr>
                <w:noProof/>
              </w:rPr>
              <w:t>SEC.REF.</w:t>
            </w:r>
          </w:p>
        </w:tc>
      </w:tr>
      <w:tr w:rsidR="00EC4B2D" w:rsidRPr="008A0EE7" w14:paraId="71E7675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E6AD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75C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DDAA56"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15DC727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521300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53C5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FE7CF3"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3C0C2B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FB1F2A" w14:textId="3E7E07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5CB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749A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5469A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AA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79F09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70ED2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BAD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874DA2"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21BA08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F489F0" w14:textId="35652CC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638BC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FED6B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37FEC6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3D9D98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F888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8B70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6874EE" w14:textId="77777777" w:rsidR="007D2F7A" w:rsidRPr="008A0EE7" w:rsidRDefault="00000000">
            <w:pPr>
              <w:pStyle w:val="ComponentTableBody"/>
              <w:rPr>
                <w:noProof/>
              </w:rPr>
            </w:pPr>
            <w:hyperlink r:id="rId195"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085ACDC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1E94A3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403B88" w14:textId="4CF2A8A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06D0F2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9FA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C93D4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5A97E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823C6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35514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077DC7" w14:textId="77777777" w:rsidR="007D2F7A" w:rsidRPr="008A0EE7" w:rsidRDefault="00000000">
            <w:pPr>
              <w:pStyle w:val="ComponentTableBody"/>
              <w:rPr>
                <w:noProof/>
              </w:rPr>
            </w:pPr>
            <w:hyperlink r:id="rId196"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4710CF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000B392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9B287D" w14:textId="2764CB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2EB97D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32E2925" w14:textId="77777777" w:rsidR="007D2F7A" w:rsidRPr="008A0EE7" w:rsidRDefault="007D2F7A">
      <w:pPr>
        <w:pStyle w:val="Heading4"/>
        <w:tabs>
          <w:tab w:val="num" w:pos="7060"/>
        </w:tabs>
        <w:rPr>
          <w:noProof/>
          <w:vanish/>
        </w:rPr>
      </w:pPr>
      <w:bookmarkStart w:id="1866" w:name="_Toc179781021"/>
      <w:bookmarkEnd w:id="1866"/>
    </w:p>
    <w:p w14:paraId="0CED2FD6" w14:textId="77777777" w:rsidR="007D2F7A" w:rsidRPr="008A0EE7" w:rsidRDefault="007D2F7A">
      <w:pPr>
        <w:pStyle w:val="Heading4"/>
        <w:tabs>
          <w:tab w:val="num" w:pos="7060"/>
        </w:tabs>
        <w:rPr>
          <w:noProof/>
        </w:rPr>
      </w:pPr>
      <w:bookmarkStart w:id="1867" w:name="_Toc498146046"/>
      <w:bookmarkStart w:id="1868" w:name="_Toc527864615"/>
      <w:bookmarkStart w:id="1869" w:name="_Toc527866087"/>
      <w:bookmarkStart w:id="1870" w:name="_Toc179781022"/>
      <w:r w:rsidRPr="008A0EE7">
        <w:rPr>
          <w:noProof/>
        </w:rPr>
        <w:t>Pointer (ST)</w:t>
      </w:r>
      <w:bookmarkEnd w:id="1867"/>
      <w:bookmarkEnd w:id="1868"/>
      <w:bookmarkEnd w:id="1869"/>
      <w:bookmarkEnd w:id="1870"/>
    </w:p>
    <w:p w14:paraId="0250CB7C"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709B0400" w14:textId="77777777" w:rsidR="007D2F7A" w:rsidRPr="008A0EE7" w:rsidRDefault="007D2F7A">
      <w:pPr>
        <w:pStyle w:val="Heading4"/>
        <w:tabs>
          <w:tab w:val="num" w:pos="7060"/>
        </w:tabs>
        <w:rPr>
          <w:noProof/>
        </w:rPr>
      </w:pPr>
      <w:bookmarkStart w:id="1871" w:name="_Ref358259441"/>
      <w:bookmarkStart w:id="1872" w:name="_Toc498146047"/>
      <w:bookmarkStart w:id="1873" w:name="_Toc527864616"/>
      <w:bookmarkStart w:id="1874" w:name="_Toc527866088"/>
      <w:bookmarkStart w:id="1875" w:name="_Toc179781023"/>
      <w:r w:rsidRPr="008A0EE7">
        <w:rPr>
          <w:noProof/>
        </w:rPr>
        <w:t>Application ID (HD)</w:t>
      </w:r>
      <w:bookmarkEnd w:id="1871"/>
      <w:bookmarkEnd w:id="1872"/>
      <w:bookmarkEnd w:id="1873"/>
      <w:bookmarkEnd w:id="1874"/>
      <w:bookmarkEnd w:id="1875"/>
    </w:p>
    <w:p w14:paraId="05F55770" w14:textId="14D77F1B"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ins w:id="1876" w:author="Lynn Laakso" w:date="2022-09-09T15:54:00Z">
        <w:r w:rsidR="000C054D" w:rsidRPr="000C054D">
          <w:rPr>
            <w:rStyle w:val="HyperlinkText"/>
          </w:rPr>
          <w:t>HD - hierarchic designator</w:t>
        </w:r>
      </w:ins>
      <w:r>
        <w:fldChar w:fldCharType="end"/>
      </w:r>
      <w:r w:rsidRPr="008A0EE7">
        <w:rPr>
          <w:noProof/>
        </w:rPr>
        <w:t>"). Application ID’s must be unique across a given HL7 implementation.</w:t>
      </w:r>
    </w:p>
    <w:p w14:paraId="3028093A"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0AF6CFFD"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995CF30"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433A39B5" w14:textId="77777777"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14:paraId="2BC4A35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31BBA24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064DCE9F"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71FC6627" w14:textId="77777777" w:rsidR="00A43319" w:rsidRDefault="00A43319">
      <w:pPr>
        <w:pStyle w:val="NormalIndented"/>
        <w:rPr>
          <w:noProof/>
        </w:rPr>
      </w:pPr>
    </w:p>
    <w:p w14:paraId="7AE7CF70" w14:textId="77777777" w:rsidR="007D2F7A" w:rsidRPr="008A0EE7" w:rsidRDefault="007D2F7A">
      <w:pPr>
        <w:pStyle w:val="Heading4"/>
        <w:tabs>
          <w:tab w:val="num" w:pos="7060"/>
        </w:tabs>
        <w:rPr>
          <w:noProof/>
        </w:rPr>
      </w:pPr>
      <w:bookmarkStart w:id="1877" w:name="_Ref358259524"/>
      <w:bookmarkStart w:id="1878" w:name="_Toc498146048"/>
      <w:bookmarkStart w:id="1879" w:name="_Toc527864617"/>
      <w:bookmarkStart w:id="1880" w:name="_Toc527866089"/>
      <w:bookmarkStart w:id="1881" w:name="_Toc179781024"/>
      <w:r w:rsidRPr="008A0EE7">
        <w:rPr>
          <w:noProof/>
        </w:rPr>
        <w:t>Type of Data (ID)</w:t>
      </w:r>
      <w:bookmarkEnd w:id="1877"/>
      <w:bookmarkEnd w:id="1878"/>
      <w:bookmarkEnd w:id="1879"/>
      <w:bookmarkEnd w:id="1880"/>
      <w:bookmarkEnd w:id="1881"/>
    </w:p>
    <w:p w14:paraId="2A0E03D5"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7"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8" w:history="1">
        <w:r w:rsidRPr="008A0EE7">
          <w:rPr>
            <w:rStyle w:val="Hyperlink"/>
            <w:noProof/>
          </w:rPr>
          <w:t>http://ietf.org/rfc/rfc2046.txt</w:t>
        </w:r>
      </w:hyperlink>
      <w:r w:rsidRPr="008A0EE7">
        <w:rPr>
          <w:noProof/>
          <w:color w:val="000000"/>
        </w:rPr>
        <w:t>) and registered with the Internet Assigned Numbers Authority (</w:t>
      </w:r>
      <w:hyperlink r:id="rId199" w:history="1">
        <w:r w:rsidRPr="008A0EE7">
          <w:rPr>
            <w:rStyle w:val="Hyperlink"/>
            <w:noProof/>
          </w:rPr>
          <w:t>http://www.iana.org/numbers.html</w:t>
        </w:r>
      </w:hyperlink>
      <w:r w:rsidRPr="008A0EE7">
        <w:rPr>
          <w:noProof/>
          <w:color w:val="000000"/>
        </w:rPr>
        <w:t xml:space="preserve">). </w:t>
      </w:r>
    </w:p>
    <w:p w14:paraId="76B5DDD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A0D5F2C" w14:textId="77777777" w:rsidR="00036636" w:rsidRPr="00BC2E17" w:rsidRDefault="00036636" w:rsidP="00036636">
      <w:pPr>
        <w:pStyle w:val="Note"/>
        <w:rPr>
          <w:b/>
        </w:rPr>
      </w:pPr>
      <w:r w:rsidRPr="008A0EE7">
        <w:rPr>
          <w:b/>
        </w:rPr>
        <w:lastRenderedPageBreak/>
        <w:t>Note:</w:t>
      </w:r>
      <w:r w:rsidRPr="008A0EE7">
        <w:rPr>
          <w:rStyle w:val="HyperlinkText"/>
          <w:b/>
          <w:noProof/>
        </w:rPr>
        <w:t xml:space="preserve"> </w:t>
      </w:r>
      <w:hyperlink r:id="rId200"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2E08E670" w14:textId="77777777" w:rsidR="007D2F7A" w:rsidRPr="008A0EE7" w:rsidRDefault="007D2F7A">
      <w:pPr>
        <w:pStyle w:val="Heading4"/>
        <w:tabs>
          <w:tab w:val="num" w:pos="7060"/>
        </w:tabs>
        <w:rPr>
          <w:noProof/>
        </w:rPr>
      </w:pPr>
      <w:bookmarkStart w:id="1882" w:name="HL70834"/>
      <w:bookmarkStart w:id="1883" w:name="_Hlt478369366"/>
      <w:bookmarkStart w:id="1884" w:name="HL70191"/>
      <w:bookmarkStart w:id="1885" w:name="_Ref422873422"/>
      <w:bookmarkStart w:id="1886" w:name="_Toc498146049"/>
      <w:bookmarkStart w:id="1887" w:name="_Toc527864618"/>
      <w:bookmarkStart w:id="1888" w:name="_Toc527866090"/>
      <w:bookmarkStart w:id="1889" w:name="_Toc179781025"/>
      <w:bookmarkEnd w:id="1882"/>
      <w:bookmarkEnd w:id="1883"/>
      <w:bookmarkEnd w:id="1884"/>
      <w:r w:rsidRPr="008A0EE7">
        <w:rPr>
          <w:noProof/>
        </w:rPr>
        <w:t>Subtype (ID)</w:t>
      </w:r>
      <w:bookmarkEnd w:id="1885"/>
      <w:bookmarkEnd w:id="1886"/>
      <w:bookmarkEnd w:id="1887"/>
      <w:bookmarkEnd w:id="1888"/>
      <w:bookmarkEnd w:id="1889"/>
    </w:p>
    <w:p w14:paraId="267D2D28"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1"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890" w:name="_Hlt478369403"/>
      <w:bookmarkEnd w:id="1890"/>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2" w:history="1">
        <w:r w:rsidRPr="008A0EE7">
          <w:rPr>
            <w:rStyle w:val="Hyperlink"/>
            <w:noProof/>
          </w:rPr>
          <w:t>http://ietf.org/rfc/rfc2046.txt</w:t>
        </w:r>
      </w:hyperlink>
      <w:r w:rsidRPr="008A0EE7">
        <w:rPr>
          <w:noProof/>
          <w:color w:val="000000"/>
        </w:rPr>
        <w:t>) and registered with the Internet Assigned Numbers Authority (</w:t>
      </w:r>
      <w:hyperlink r:id="rId203" w:history="1">
        <w:r w:rsidRPr="008A0EE7">
          <w:rPr>
            <w:rStyle w:val="Hyperlink"/>
            <w:noProof/>
          </w:rPr>
          <w:t>http://www.iana.org/numbers.html</w:t>
        </w:r>
      </w:hyperlink>
      <w:r w:rsidRPr="008A0EE7">
        <w:rPr>
          <w:noProof/>
          <w:color w:val="000000"/>
        </w:rPr>
        <w:t>).</w:t>
      </w:r>
    </w:p>
    <w:p w14:paraId="2B3A228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704BB4CA" w14:textId="77777777" w:rsidR="007D2F7A" w:rsidRPr="008A0EE7" w:rsidRDefault="007D2F7A">
      <w:pPr>
        <w:pStyle w:val="NormalIndented"/>
        <w:rPr>
          <w:noProof/>
        </w:rPr>
      </w:pPr>
      <w:r w:rsidRPr="008A0EE7">
        <w:rPr>
          <w:noProof/>
        </w:rPr>
        <w:t>HL7 approved "standard" extensions as defined in table 0291 are allowed.</w:t>
      </w:r>
    </w:p>
    <w:p w14:paraId="23638D1D"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91" w:name="_RPT_–_repeat_pattern"/>
    <w:bookmarkStart w:id="1892" w:name="_Ref479757193"/>
    <w:bookmarkStart w:id="1893" w:name="_Ref358368445"/>
    <w:bookmarkStart w:id="1894" w:name="_Ref371388203"/>
    <w:bookmarkEnd w:id="1891"/>
    <w:p w14:paraId="3D296262" w14:textId="77777777" w:rsidR="007D2F7A" w:rsidRPr="008A0EE7" w:rsidRDefault="007D2F7A">
      <w:pPr>
        <w:pStyle w:val="Heading3"/>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95" w:name="_Ref174369"/>
      <w:bookmarkStart w:id="1896" w:name="_Toc496521"/>
      <w:bookmarkStart w:id="1897" w:name="_Toc524868"/>
      <w:bookmarkStart w:id="1898" w:name="_Toc1802451"/>
      <w:bookmarkStart w:id="1899" w:name="_Toc22448446"/>
      <w:bookmarkStart w:id="1900" w:name="_Toc22697638"/>
      <w:bookmarkStart w:id="1901" w:name="_Toc24273673"/>
      <w:bookmarkStart w:id="1902" w:name="_Toc179781026"/>
      <w:bookmarkStart w:id="1903" w:name="_Toc28953067"/>
      <w:r w:rsidRPr="008A0EE7">
        <w:rPr>
          <w:noProof/>
        </w:rPr>
        <w:t>RPT – repeat pattern</w:t>
      </w:r>
      <w:bookmarkEnd w:id="1895"/>
      <w:bookmarkEnd w:id="1896"/>
      <w:bookmarkEnd w:id="1897"/>
      <w:bookmarkEnd w:id="1898"/>
      <w:bookmarkEnd w:id="1899"/>
      <w:bookmarkEnd w:id="1900"/>
      <w:bookmarkEnd w:id="1901"/>
      <w:bookmarkEnd w:id="1902"/>
      <w:bookmarkEnd w:id="1903"/>
    </w:p>
    <w:p w14:paraId="77B02310" w14:textId="77777777" w:rsidR="007D2F7A" w:rsidRPr="008A0EE7" w:rsidRDefault="007D2F7A">
      <w:pPr>
        <w:pStyle w:val="ComponentTableCaption"/>
        <w:rPr>
          <w:noProof/>
        </w:rPr>
      </w:pPr>
      <w:bookmarkStart w:id="1904"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90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FA3FF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3E18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39BC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F683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25E9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68EC24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DC064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AD6F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45A9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F8A6967" w14:textId="77777777" w:rsidR="007D2F7A" w:rsidRPr="008A0EE7" w:rsidRDefault="007D2F7A">
            <w:pPr>
              <w:pStyle w:val="ComponentTableHeader"/>
              <w:rPr>
                <w:b w:val="0"/>
                <w:noProof/>
              </w:rPr>
            </w:pPr>
            <w:r w:rsidRPr="008A0EE7">
              <w:rPr>
                <w:noProof/>
              </w:rPr>
              <w:t>SEC.REF.</w:t>
            </w:r>
          </w:p>
        </w:tc>
      </w:tr>
      <w:tr w:rsidR="00EC4B2D" w:rsidRPr="008A0EE7" w14:paraId="0364CB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743B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1E38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61559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31CF68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92AFC0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1126D1C" w14:textId="77777777" w:rsidR="007D2F7A" w:rsidRPr="008A0EE7" w:rsidRDefault="00000000">
            <w:pPr>
              <w:pStyle w:val="ComponentTableBody"/>
              <w:rPr>
                <w:noProof/>
              </w:rPr>
            </w:pPr>
            <w:hyperlink r:id="rId204"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4AF0A53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0CFF79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DFAFB7" w14:textId="22DEC3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5114A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108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069C5F"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8A9E4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BEEC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8D47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EEC4D5" w14:textId="77777777" w:rsidR="007D2F7A" w:rsidRPr="008A0EE7" w:rsidRDefault="00000000">
            <w:pPr>
              <w:pStyle w:val="ComponentTableBody"/>
              <w:rPr>
                <w:noProof/>
              </w:rPr>
            </w:pPr>
            <w:hyperlink r:id="rId205"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18020549"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209176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02A3E" w14:textId="6ABF73D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570D5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DBFD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E94E1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A6B7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6DDA79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07446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B1D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8DA4DF"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7DFAC4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D382D" w14:textId="5237AEB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03FAE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D206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C5FCC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41C59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04542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1E1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92C6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E4464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06682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6E8DB8" w14:textId="08281D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8F162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116D3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8D1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D95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85D798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0C98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369F2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A7B0"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6B7EEE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FE7ED" w14:textId="14793C2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F316B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64C47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7D12B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815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1721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9777A6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9E9F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6256CC"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76A89A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51B34" w14:textId="2DC92A7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FF4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06AC0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03751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AF01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CC88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B03E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683573" w14:textId="77777777" w:rsidR="007D2F7A" w:rsidRPr="008A0EE7" w:rsidRDefault="00000000">
            <w:pPr>
              <w:pStyle w:val="ComponentTableBody"/>
              <w:rPr>
                <w:noProof/>
              </w:rPr>
            </w:pPr>
            <w:hyperlink r:id="rId206"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DD720BD"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10FFA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F8CD9E" w14:textId="3CCA500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73453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451F4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ACD93C0"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2BAA05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B4A1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A6E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B7D2ED" w14:textId="77777777" w:rsidR="007D2F7A" w:rsidRPr="008A0EE7" w:rsidRDefault="00000000">
            <w:pPr>
              <w:pStyle w:val="ComponentTableBody"/>
              <w:rPr>
                <w:noProof/>
              </w:rPr>
            </w:pPr>
            <w:hyperlink r:id="rId207"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4023B606"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50ADB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83BA0" w14:textId="58E4339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327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6C7349"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48F87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5E186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1DA7BE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5CF78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5C0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F1651C"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53C0E4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78E1" w14:textId="06120A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413F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707AC"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BBE1E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0D66D"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1EC44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55D9A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F7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F23F57"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1E74C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7ADA43" w14:textId="64EDA76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481754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87A3B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27A0948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6DFE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C748CF"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C410E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D74F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CD2F0"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200542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E108B2" w14:textId="4B5C6334"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000C054D" w:rsidRPr="000C054D">
              <w:rPr>
                <w:rStyle w:val="Hyperlink"/>
              </w:rPr>
              <w:t>2A.2.32</w:t>
            </w:r>
            <w:r>
              <w:fldChar w:fldCharType="end"/>
            </w:r>
          </w:p>
        </w:tc>
      </w:tr>
    </w:tbl>
    <w:p w14:paraId="42006A30"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24F689C2" w14:textId="77777777" w:rsidR="007D2F7A" w:rsidRPr="008A0EE7" w:rsidRDefault="007D2F7A">
      <w:pPr>
        <w:pStyle w:val="NormalIndented"/>
        <w:rPr>
          <w:noProof/>
        </w:rPr>
      </w:pPr>
      <w:r w:rsidRPr="008A0EE7">
        <w:rPr>
          <w:noProof/>
        </w:rPr>
        <w:lastRenderedPageBreak/>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210F948C"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6DC273C2" w14:textId="77777777" w:rsidR="007D2F7A" w:rsidRPr="008A0EE7" w:rsidRDefault="007D2F7A">
      <w:pPr>
        <w:pStyle w:val="NormalIndented"/>
        <w:keepNext/>
        <w:rPr>
          <w:noProof/>
        </w:rPr>
      </w:pPr>
      <w:r w:rsidRPr="008A0EE7">
        <w:rPr>
          <w:noProof/>
        </w:rPr>
        <w:t>Examples:</w:t>
      </w:r>
    </w:p>
    <w:p w14:paraId="57DFBC75" w14:textId="77777777" w:rsidR="007D2F7A" w:rsidRPr="008A0EE7" w:rsidRDefault="007D2F7A">
      <w:pPr>
        <w:pStyle w:val="Example"/>
      </w:pPr>
      <w:r w:rsidRPr="008A0EE7">
        <w:t>|Q1H&amp;Every 1 Hour&amp;HL7xxx^^^^1^h|</w:t>
      </w:r>
    </w:p>
    <w:p w14:paraId="3D4DAC65" w14:textId="77777777" w:rsidR="007D2F7A" w:rsidRPr="008A0EE7" w:rsidRDefault="007D2F7A">
      <w:pPr>
        <w:pStyle w:val="Example"/>
      </w:pPr>
      <w:r w:rsidRPr="008A0EE7">
        <w:t>|Q2J2&amp;Every second Tuesday&amp;HL7xxx^DW^2^^2^wk|</w:t>
      </w:r>
    </w:p>
    <w:p w14:paraId="67DB7B00" w14:textId="77777777" w:rsidR="007D2F7A" w:rsidRPr="008A0EE7" w:rsidRDefault="007D2F7A">
      <w:pPr>
        <w:pStyle w:val="Example"/>
      </w:pPr>
      <w:r w:rsidRPr="008A0EE7">
        <w:t>|BID&amp;Twice a day at institution specified times&amp;HL7xxx^^^^12^h^Y|</w:t>
      </w:r>
    </w:p>
    <w:p w14:paraId="6A0AA6CF" w14:textId="77777777" w:rsidR="007D2F7A" w:rsidRPr="008A0EE7" w:rsidRDefault="007D2F7A">
      <w:pPr>
        <w:pStyle w:val="Example"/>
      </w:pPr>
      <w:r w:rsidRPr="008A0EE7">
        <w:t>|QAM&amp;Every morning at the institution specified time&amp;HL7xxx^HD^00^11^1^d^Y|</w:t>
      </w:r>
    </w:p>
    <w:p w14:paraId="35AE3E0C" w14:textId="77777777" w:rsidR="007D2F7A" w:rsidRPr="008A0EE7" w:rsidRDefault="007D2F7A">
      <w:pPr>
        <w:pStyle w:val="Example"/>
      </w:pPr>
      <w:r w:rsidRPr="008A0EE7">
        <w:t>|QHS&amp;Every day before the hours of sleep&amp;HL7xxx^^^^1^d^^AHS|</w:t>
      </w:r>
    </w:p>
    <w:p w14:paraId="788F2CF2" w14:textId="77777777" w:rsidR="007D2F7A" w:rsidRPr="008A0EE7" w:rsidRDefault="007D2F7A">
      <w:pPr>
        <w:pStyle w:val="Example"/>
      </w:pPr>
      <w:r w:rsidRPr="008A0EE7">
        <w:t>|ACM&amp;Before Breakfast&amp;HL7xxx^^^^^^^ACM|</w:t>
      </w:r>
    </w:p>
    <w:p w14:paraId="27BC30E8" w14:textId="77777777" w:rsidR="007D2F7A" w:rsidRPr="008A0EE7" w:rsidRDefault="007D2F7A">
      <w:pPr>
        <w:pStyle w:val="Heading4"/>
        <w:tabs>
          <w:tab w:val="num" w:pos="7060"/>
        </w:tabs>
        <w:rPr>
          <w:noProof/>
          <w:vanish/>
        </w:rPr>
      </w:pPr>
      <w:bookmarkStart w:id="1905" w:name="_Toc179781027"/>
      <w:bookmarkEnd w:id="1905"/>
    </w:p>
    <w:p w14:paraId="79AD0AD2" w14:textId="77777777" w:rsidR="007D2F7A" w:rsidRPr="008A0EE7" w:rsidRDefault="007D2F7A">
      <w:pPr>
        <w:pStyle w:val="Heading4"/>
        <w:tabs>
          <w:tab w:val="num" w:pos="7060"/>
        </w:tabs>
        <w:rPr>
          <w:noProof/>
        </w:rPr>
      </w:pPr>
      <w:bookmarkStart w:id="1906" w:name="_Toc179781028"/>
      <w:r w:rsidRPr="008A0EE7">
        <w:rPr>
          <w:noProof/>
        </w:rPr>
        <w:t>Repeat Pattern Code (CWE)</w:t>
      </w:r>
      <w:bookmarkEnd w:id="1906"/>
    </w:p>
    <w:p w14:paraId="7E85129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8" w:anchor="HL70335" w:history="1">
        <w:r w:rsidRPr="008A0EE7">
          <w:rPr>
            <w:rStyle w:val="HyperlinkText"/>
            <w:noProof/>
          </w:rPr>
          <w:t>User-defined Table 0335 – Repeat Pattern</w:t>
        </w:r>
      </w:hyperlink>
      <w:r w:rsidRPr="008A0EE7">
        <w:rPr>
          <w:noProof/>
        </w:rPr>
        <w:t xml:space="preserve"> for suggested values.</w:t>
      </w:r>
    </w:p>
    <w:p w14:paraId="5228532C" w14:textId="77777777" w:rsidR="007D2F7A" w:rsidRPr="008A0EE7" w:rsidRDefault="007D2F7A">
      <w:pPr>
        <w:pStyle w:val="Heading4"/>
        <w:tabs>
          <w:tab w:val="num" w:pos="7060"/>
        </w:tabs>
        <w:rPr>
          <w:noProof/>
        </w:rPr>
      </w:pPr>
      <w:bookmarkStart w:id="1907" w:name="_Toc179781029"/>
      <w:r w:rsidRPr="008A0EE7">
        <w:rPr>
          <w:noProof/>
        </w:rPr>
        <w:t>Calendar Alignment (ID)</w:t>
      </w:r>
      <w:bookmarkEnd w:id="1907"/>
    </w:p>
    <w:p w14:paraId="700BB119"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09" w:anchor="HL70527" w:history="1">
        <w:r w:rsidRPr="008A0EE7">
          <w:rPr>
            <w:rStyle w:val="HyperlinkText"/>
            <w:noProof/>
          </w:rPr>
          <w:t>HL7 Table 0527 - Calendar Alignment</w:t>
        </w:r>
      </w:hyperlink>
      <w:r w:rsidRPr="008A0EE7">
        <w:rPr>
          <w:noProof/>
        </w:rPr>
        <w:t xml:space="preserve"> for valid values.</w:t>
      </w:r>
    </w:p>
    <w:p w14:paraId="0B95FE6D" w14:textId="77777777" w:rsidR="007D2F7A" w:rsidRPr="008A0EE7" w:rsidRDefault="007D2F7A">
      <w:pPr>
        <w:pStyle w:val="Heading4"/>
        <w:tabs>
          <w:tab w:val="num" w:pos="7060"/>
        </w:tabs>
        <w:rPr>
          <w:noProof/>
        </w:rPr>
      </w:pPr>
      <w:bookmarkStart w:id="1908" w:name="_Toc179781030"/>
      <w:r w:rsidRPr="008A0EE7">
        <w:rPr>
          <w:noProof/>
        </w:rPr>
        <w:t>Phase Range Begin Value (NM)</w:t>
      </w:r>
      <w:bookmarkEnd w:id="1908"/>
    </w:p>
    <w:p w14:paraId="144E5645"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C505129" w14:textId="77777777"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14:paraId="50465F4B"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36C2B270"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0"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64445A2" w14:textId="77777777" w:rsidR="007D2F7A" w:rsidRPr="008A0EE7" w:rsidRDefault="007D2F7A">
      <w:pPr>
        <w:pStyle w:val="Heading4"/>
        <w:tabs>
          <w:tab w:val="num" w:pos="7060"/>
        </w:tabs>
        <w:rPr>
          <w:noProof/>
        </w:rPr>
      </w:pPr>
      <w:bookmarkStart w:id="1909" w:name="_Toc179781031"/>
      <w:r w:rsidRPr="008A0EE7">
        <w:rPr>
          <w:noProof/>
        </w:rPr>
        <w:t>Phase Range End Value (NM)</w:t>
      </w:r>
      <w:bookmarkEnd w:id="1909"/>
    </w:p>
    <w:p w14:paraId="6430349C"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285F3FE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9245F95"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3373B3F7"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1"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8CBE697" w14:textId="77777777" w:rsidR="007D2F7A" w:rsidRPr="008A0EE7" w:rsidRDefault="007D2F7A">
      <w:pPr>
        <w:pStyle w:val="Heading4"/>
        <w:tabs>
          <w:tab w:val="num" w:pos="7060"/>
        </w:tabs>
        <w:rPr>
          <w:noProof/>
        </w:rPr>
      </w:pPr>
      <w:bookmarkStart w:id="1910" w:name="_Toc179781032"/>
      <w:r w:rsidRPr="008A0EE7">
        <w:rPr>
          <w:noProof/>
        </w:rPr>
        <w:lastRenderedPageBreak/>
        <w:t>Period Quantity (NM)</w:t>
      </w:r>
      <w:bookmarkEnd w:id="1910"/>
    </w:p>
    <w:p w14:paraId="415A2338"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A05F8A1" w14:textId="77777777" w:rsidR="007D2F7A" w:rsidRPr="008A0EE7" w:rsidRDefault="007D2F7A">
      <w:pPr>
        <w:pStyle w:val="Heading4"/>
        <w:tabs>
          <w:tab w:val="num" w:pos="7060"/>
        </w:tabs>
        <w:rPr>
          <w:noProof/>
        </w:rPr>
      </w:pPr>
      <w:bookmarkStart w:id="1911" w:name="_Toc179781033"/>
      <w:r w:rsidRPr="008A0EE7">
        <w:rPr>
          <w:noProof/>
        </w:rPr>
        <w:t>Period Units (CWE)</w:t>
      </w:r>
      <w:bookmarkEnd w:id="1911"/>
    </w:p>
    <w:p w14:paraId="122017CD" w14:textId="77777777"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hyperlink r:id="rId212" w:history="1">
        <w:r w:rsidRPr="008A0EE7">
          <w:rPr>
            <w:rStyle w:val="Hyperlink"/>
            <w:noProof/>
          </w:rPr>
          <w:t>http://aurora.r</w:t>
        </w:r>
        <w:bookmarkStart w:id="1912" w:name="_Hlt512667424"/>
        <w:r w:rsidRPr="008A0EE7">
          <w:rPr>
            <w:rStyle w:val="Hyperlink"/>
            <w:noProof/>
          </w:rPr>
          <w:t>g</w:t>
        </w:r>
        <w:bookmarkEnd w:id="1912"/>
        <w:r w:rsidRPr="008A0EE7">
          <w:rPr>
            <w:rStyle w:val="Hyperlink"/>
            <w:noProof/>
          </w:rPr>
          <w:t>.iupui.edu/UC</w:t>
        </w:r>
        <w:bookmarkStart w:id="1913" w:name="_Hlt495739961"/>
        <w:r w:rsidRPr="008A0EE7">
          <w:rPr>
            <w:rStyle w:val="Hyperlink"/>
            <w:noProof/>
          </w:rPr>
          <w:t>U</w:t>
        </w:r>
        <w:bookmarkEnd w:id="1913"/>
        <w:r w:rsidRPr="008A0EE7">
          <w:rPr>
            <w:rStyle w:val="Hyperlink"/>
            <w:noProof/>
          </w:rPr>
          <w:t>M</w:t>
        </w:r>
      </w:hyperlink>
      <w:r w:rsidRPr="008A0EE7">
        <w:rPr>
          <w:noProof/>
        </w:rPr>
        <w:t xml:space="preserve">] for valid values. </w:t>
      </w:r>
    </w:p>
    <w:p w14:paraId="743DC8BE"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014B26D9" w14:textId="77777777" w:rsidR="007D2F7A" w:rsidRPr="008A0EE7" w:rsidRDefault="007D2F7A">
      <w:pPr>
        <w:pStyle w:val="Heading4"/>
        <w:tabs>
          <w:tab w:val="num" w:pos="7060"/>
        </w:tabs>
        <w:rPr>
          <w:noProof/>
        </w:rPr>
      </w:pPr>
      <w:bookmarkStart w:id="1914" w:name="_Toc179781034"/>
      <w:r w:rsidRPr="008A0EE7">
        <w:rPr>
          <w:noProof/>
        </w:rPr>
        <w:t>Institution Specified Time (ID)</w:t>
      </w:r>
      <w:bookmarkEnd w:id="1914"/>
    </w:p>
    <w:p w14:paraId="3B1E1631"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3"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0C463AF5"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D50902F" w14:textId="77777777" w:rsidR="007D2F7A" w:rsidRPr="008A0EE7" w:rsidRDefault="007D2F7A">
      <w:pPr>
        <w:pStyle w:val="NormalListBullets"/>
        <w:tabs>
          <w:tab w:val="num" w:pos="360"/>
        </w:tabs>
        <w:rPr>
          <w:noProof/>
        </w:rPr>
      </w:pPr>
      <w:r w:rsidRPr="008A0EE7">
        <w:rPr>
          <w:noProof/>
        </w:rPr>
        <w:t>N - exact timing as specified.</w:t>
      </w:r>
    </w:p>
    <w:p w14:paraId="16B84A58" w14:textId="77777777" w:rsidR="007D2F7A" w:rsidRPr="008A0EE7" w:rsidRDefault="007D2F7A">
      <w:pPr>
        <w:pStyle w:val="Heading4"/>
        <w:tabs>
          <w:tab w:val="num" w:pos="7060"/>
        </w:tabs>
        <w:rPr>
          <w:noProof/>
        </w:rPr>
      </w:pPr>
      <w:bookmarkStart w:id="1915" w:name="_Toc179781035"/>
      <w:r w:rsidRPr="008A0EE7">
        <w:rPr>
          <w:noProof/>
        </w:rPr>
        <w:t>Event (ID)</w:t>
      </w:r>
      <w:bookmarkEnd w:id="1915"/>
    </w:p>
    <w:p w14:paraId="3708E1C5"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4" w:anchor="HL70528" w:history="1">
        <w:r w:rsidRPr="008A0EE7">
          <w:rPr>
            <w:rStyle w:val="HyperlinkText"/>
            <w:noProof/>
          </w:rPr>
          <w:t>HL7 Table 0528 - Event-Related Period</w:t>
        </w:r>
      </w:hyperlink>
      <w:r w:rsidRPr="008A0EE7">
        <w:rPr>
          <w:noProof/>
        </w:rPr>
        <w:t xml:space="preserve"> for valid values.</w:t>
      </w:r>
    </w:p>
    <w:p w14:paraId="6ACA0733" w14:textId="77777777" w:rsidR="007D2F7A" w:rsidRPr="008A0EE7" w:rsidRDefault="007D2F7A">
      <w:pPr>
        <w:pStyle w:val="Heading4"/>
        <w:tabs>
          <w:tab w:val="num" w:pos="7060"/>
        </w:tabs>
        <w:rPr>
          <w:noProof/>
        </w:rPr>
      </w:pPr>
      <w:bookmarkStart w:id="1916" w:name="_Toc179781036"/>
      <w:r w:rsidRPr="008A0EE7">
        <w:rPr>
          <w:noProof/>
        </w:rPr>
        <w:t>Event Offset Quantity (NM)</w:t>
      </w:r>
      <w:bookmarkEnd w:id="1916"/>
    </w:p>
    <w:p w14:paraId="6383180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73E938C"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76AF401E" w14:textId="77777777" w:rsidR="007D2F7A" w:rsidRPr="008A0EE7" w:rsidRDefault="007D2F7A">
      <w:pPr>
        <w:pStyle w:val="Heading4"/>
        <w:tabs>
          <w:tab w:val="num" w:pos="7060"/>
        </w:tabs>
        <w:rPr>
          <w:noProof/>
        </w:rPr>
      </w:pPr>
      <w:bookmarkStart w:id="1917" w:name="_Toc179781037"/>
      <w:r w:rsidRPr="008A0EE7">
        <w:rPr>
          <w:noProof/>
        </w:rPr>
        <w:t>Event Offset Units (CWE)</w:t>
      </w:r>
      <w:bookmarkEnd w:id="1917"/>
    </w:p>
    <w:p w14:paraId="3C3BAC12"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5" w:history="1">
        <w:r w:rsidRPr="008A0EE7">
          <w:rPr>
            <w:rStyle w:val="Hyperlink"/>
            <w:noProof/>
          </w:rPr>
          <w:t>http://aurora.rg.iupui.edu/UCUM</w:t>
        </w:r>
      </w:hyperlink>
      <w:r w:rsidRPr="008A0EE7">
        <w:rPr>
          <w:noProof/>
        </w:rPr>
        <w:t>].</w:t>
      </w:r>
    </w:p>
    <w:p w14:paraId="5844FB0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5F99EE" w14:textId="77777777" w:rsidR="007D2F7A" w:rsidRPr="008A0EE7" w:rsidRDefault="007D2F7A">
      <w:pPr>
        <w:pStyle w:val="Heading4"/>
        <w:tabs>
          <w:tab w:val="num" w:pos="7060"/>
        </w:tabs>
        <w:rPr>
          <w:noProof/>
        </w:rPr>
      </w:pPr>
      <w:bookmarkStart w:id="1918" w:name="_Toc179781038"/>
      <w:r w:rsidRPr="008A0EE7">
        <w:rPr>
          <w:noProof/>
        </w:rPr>
        <w:t>General Timing Specification (GTS)</w:t>
      </w:r>
      <w:bookmarkEnd w:id="1918"/>
    </w:p>
    <w:p w14:paraId="13A11D80"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6F56967" w14:textId="77777777" w:rsidR="007D2F7A" w:rsidRPr="008A0EE7" w:rsidRDefault="007D2F7A">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919" w:name="_Ref485716824"/>
      <w:bookmarkStart w:id="1920" w:name="_Toc498146051"/>
      <w:bookmarkStart w:id="1921" w:name="_Toc527864620"/>
      <w:bookmarkStart w:id="1922" w:name="_Toc527866092"/>
      <w:bookmarkStart w:id="1923" w:name="_Toc528481906"/>
      <w:bookmarkStart w:id="1924" w:name="_Toc528482411"/>
      <w:bookmarkStart w:id="1925" w:name="_Toc528482710"/>
      <w:bookmarkStart w:id="1926" w:name="_Toc528482835"/>
      <w:bookmarkStart w:id="1927" w:name="_Toc528486143"/>
      <w:bookmarkStart w:id="1928" w:name="_Toc536689777"/>
      <w:bookmarkStart w:id="1929" w:name="_Toc496522"/>
      <w:bookmarkStart w:id="1930" w:name="_Toc524869"/>
      <w:bookmarkStart w:id="1931" w:name="_Toc1802452"/>
      <w:bookmarkStart w:id="1932" w:name="_Toc22448447"/>
      <w:bookmarkStart w:id="1933" w:name="_Toc22697639"/>
      <w:bookmarkStart w:id="1934" w:name="_Toc24273674"/>
      <w:bookmarkStart w:id="1935" w:name="_Toc179781039"/>
      <w:bookmarkStart w:id="1936" w:name="_Toc28953068"/>
      <w:r w:rsidRPr="008A0EE7">
        <w:rPr>
          <w:noProof/>
        </w:rPr>
        <w:t>SAD – street address</w:t>
      </w:r>
      <w:bookmarkEnd w:id="1892"/>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p>
    <w:p w14:paraId="2FD96D36" w14:textId="77777777" w:rsidR="007D2F7A" w:rsidRPr="008A0EE7" w:rsidRDefault="007D2F7A">
      <w:pPr>
        <w:pStyle w:val="ComponentTableCaption"/>
        <w:rPr>
          <w:noProof/>
        </w:rPr>
      </w:pPr>
      <w:bookmarkStart w:id="1937"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9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6B0F0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3F6D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570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C9900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A819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3E9973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5B9E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D02C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C39B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7E896D" w14:textId="77777777" w:rsidR="007D2F7A" w:rsidRPr="008A0EE7" w:rsidRDefault="007D2F7A">
            <w:pPr>
              <w:pStyle w:val="ComponentTableHeader"/>
              <w:rPr>
                <w:b w:val="0"/>
                <w:noProof/>
              </w:rPr>
            </w:pPr>
            <w:r w:rsidRPr="008A0EE7">
              <w:rPr>
                <w:noProof/>
              </w:rPr>
              <w:t>SEC.REF.</w:t>
            </w:r>
          </w:p>
        </w:tc>
      </w:tr>
      <w:tr w:rsidR="00EC4B2D" w:rsidRPr="008A0EE7" w14:paraId="40E3C43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2CB0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279FF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D5EB9C5"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4609963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D4285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E1CC7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12DE693"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48F360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C648CD" w14:textId="3FE6238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EE37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EACF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2D7F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7BA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72786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631A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009E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D3273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30933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9FCA6" w14:textId="69D0E31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3F1AAD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CF849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11E748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869AA53"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8B803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67D4E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43B0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9861D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64EF46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A768009" w14:textId="2F97BA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D7B94AB"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09036A2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30CCBCF" w14:textId="77777777" w:rsidR="007D2F7A" w:rsidRPr="008A0EE7" w:rsidRDefault="007D2F7A">
      <w:pPr>
        <w:pStyle w:val="Heading4"/>
        <w:tabs>
          <w:tab w:val="num" w:pos="7060"/>
        </w:tabs>
        <w:rPr>
          <w:noProof/>
          <w:vanish/>
        </w:rPr>
      </w:pPr>
      <w:bookmarkStart w:id="1938" w:name="_Toc179781040"/>
      <w:bookmarkEnd w:id="1938"/>
    </w:p>
    <w:p w14:paraId="7CF3BC61" w14:textId="77777777" w:rsidR="007D2F7A" w:rsidRPr="008A0EE7" w:rsidRDefault="007D2F7A">
      <w:pPr>
        <w:pStyle w:val="Heading4"/>
        <w:tabs>
          <w:tab w:val="num" w:pos="7060"/>
        </w:tabs>
        <w:rPr>
          <w:noProof/>
        </w:rPr>
      </w:pPr>
      <w:bookmarkStart w:id="1939" w:name="_Toc498146052"/>
      <w:bookmarkStart w:id="1940" w:name="_Toc527864621"/>
      <w:bookmarkStart w:id="1941" w:name="_Toc527866093"/>
      <w:bookmarkStart w:id="1942" w:name="_Toc179781041"/>
      <w:r w:rsidRPr="008A0EE7">
        <w:rPr>
          <w:noProof/>
        </w:rPr>
        <w:t>Street or Mailing Address (ST)</w:t>
      </w:r>
      <w:bookmarkEnd w:id="1939"/>
      <w:bookmarkEnd w:id="1940"/>
      <w:bookmarkEnd w:id="1941"/>
      <w:bookmarkEnd w:id="1942"/>
    </w:p>
    <w:p w14:paraId="2D8EE2EE"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DA48A84" w14:textId="77777777" w:rsidR="007D2F7A" w:rsidRPr="008A0EE7" w:rsidRDefault="007D2F7A">
      <w:pPr>
        <w:pStyle w:val="Heading4"/>
        <w:tabs>
          <w:tab w:val="num" w:pos="7060"/>
        </w:tabs>
        <w:rPr>
          <w:noProof/>
        </w:rPr>
      </w:pPr>
      <w:bookmarkStart w:id="1943" w:name="_Toc498146053"/>
      <w:bookmarkStart w:id="1944" w:name="_Toc527864622"/>
      <w:bookmarkStart w:id="1945" w:name="_Toc527866094"/>
      <w:bookmarkStart w:id="1946" w:name="_Toc179781042"/>
      <w:r w:rsidRPr="008A0EE7">
        <w:rPr>
          <w:noProof/>
        </w:rPr>
        <w:t>Street Name (ST)</w:t>
      </w:r>
      <w:bookmarkEnd w:id="1943"/>
      <w:bookmarkEnd w:id="1944"/>
      <w:bookmarkEnd w:id="1945"/>
      <w:bookmarkEnd w:id="1946"/>
    </w:p>
    <w:p w14:paraId="0C62E3CA" w14:textId="77777777" w:rsidR="007D2F7A" w:rsidRPr="008A0EE7" w:rsidRDefault="007D2F7A">
      <w:pPr>
        <w:pStyle w:val="Heading4"/>
        <w:tabs>
          <w:tab w:val="num" w:pos="7060"/>
        </w:tabs>
        <w:rPr>
          <w:noProof/>
        </w:rPr>
      </w:pPr>
      <w:bookmarkStart w:id="1947" w:name="_Toc498146054"/>
      <w:bookmarkStart w:id="1948" w:name="_Toc527864623"/>
      <w:bookmarkStart w:id="1949" w:name="_Toc527866095"/>
      <w:bookmarkStart w:id="1950" w:name="_Toc179781043"/>
      <w:r w:rsidRPr="008A0EE7">
        <w:rPr>
          <w:noProof/>
        </w:rPr>
        <w:t>Dwelling Number (ST)</w:t>
      </w:r>
      <w:bookmarkEnd w:id="1947"/>
      <w:bookmarkEnd w:id="1948"/>
      <w:bookmarkEnd w:id="1949"/>
      <w:bookmarkEnd w:id="1950"/>
    </w:p>
    <w:p w14:paraId="48C97D32" w14:textId="77777777" w:rsidR="007D2F7A" w:rsidRPr="008A0EE7" w:rsidRDefault="007D2F7A">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951" w:name="_Ref485531708"/>
      <w:bookmarkStart w:id="1952" w:name="_Toc498146055"/>
      <w:bookmarkStart w:id="1953" w:name="_Toc527864624"/>
      <w:bookmarkStart w:id="1954" w:name="_Toc527866096"/>
      <w:bookmarkStart w:id="1955" w:name="_Toc528481907"/>
      <w:bookmarkStart w:id="1956" w:name="_Toc528482412"/>
      <w:bookmarkStart w:id="1957" w:name="_Toc528482711"/>
      <w:bookmarkStart w:id="1958" w:name="_Toc528482836"/>
      <w:bookmarkStart w:id="1959" w:name="_Toc528486144"/>
      <w:bookmarkStart w:id="1960" w:name="_Toc536689778"/>
      <w:bookmarkStart w:id="1961" w:name="_Toc496523"/>
      <w:bookmarkStart w:id="1962" w:name="_Toc524870"/>
      <w:bookmarkStart w:id="1963" w:name="_Toc1802453"/>
      <w:bookmarkStart w:id="1964" w:name="_Toc22448448"/>
      <w:bookmarkStart w:id="1965" w:name="_Toc22697640"/>
      <w:bookmarkStart w:id="1966" w:name="_Toc24273675"/>
      <w:bookmarkStart w:id="1967" w:name="_Toc179781044"/>
      <w:bookmarkStart w:id="1968" w:name="_Toc28953069"/>
      <w:r w:rsidRPr="008A0EE7">
        <w:rPr>
          <w:noProof/>
        </w:rPr>
        <w:t>SCV - scheduling class value pair</w:t>
      </w:r>
      <w:bookmarkEnd w:id="1893"/>
      <w:bookmarkEnd w:id="1894"/>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p>
    <w:p w14:paraId="74D4C592" w14:textId="77777777" w:rsidR="007D2F7A" w:rsidRPr="008A0EE7" w:rsidRDefault="007D2F7A">
      <w:pPr>
        <w:pStyle w:val="ComponentTableCaption"/>
        <w:rPr>
          <w:noProof/>
        </w:rPr>
      </w:pPr>
      <w:bookmarkStart w:id="1969"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96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C153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AC6D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E40F1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22C4D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E703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6D60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0F25E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2E69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860E7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E67FCB" w14:textId="77777777" w:rsidR="007D2F7A" w:rsidRPr="008A0EE7" w:rsidRDefault="007D2F7A">
            <w:pPr>
              <w:pStyle w:val="ComponentTableHeader"/>
              <w:rPr>
                <w:b w:val="0"/>
                <w:noProof/>
              </w:rPr>
            </w:pPr>
            <w:r w:rsidRPr="008A0EE7">
              <w:rPr>
                <w:noProof/>
              </w:rPr>
              <w:t>SEC.REF.</w:t>
            </w:r>
          </w:p>
        </w:tc>
      </w:tr>
      <w:tr w:rsidR="00EC4B2D" w:rsidRPr="008A0EE7" w14:paraId="57461C2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9A39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9484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876FBE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A994AB"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FB94B3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287A127" w14:textId="77777777" w:rsidR="007D2F7A" w:rsidRPr="008A0EE7" w:rsidRDefault="00000000">
            <w:pPr>
              <w:pStyle w:val="ComponentTableBody"/>
              <w:rPr>
                <w:noProof/>
              </w:rPr>
            </w:pPr>
            <w:hyperlink r:id="rId216"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783E07AB"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EB9154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72C6EC" w14:textId="76245DC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7156E5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B21A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6AA761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8055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1A6D20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79C3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55C90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128328"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603E53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10518D" w14:textId="7D2E63D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C37749E"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2681D041" w14:textId="77777777" w:rsidR="007D2F7A" w:rsidRPr="008A0EE7" w:rsidRDefault="007D2F7A">
      <w:pPr>
        <w:pStyle w:val="NormalIndented"/>
        <w:rPr>
          <w:noProof/>
        </w:rPr>
      </w:pPr>
      <w:r w:rsidRPr="008A0EE7">
        <w:rPr>
          <w:noProof/>
        </w:rPr>
        <w:t xml:space="preserve">For use only with the scheduling chapter. </w:t>
      </w:r>
    </w:p>
    <w:p w14:paraId="5D1F1505" w14:textId="77777777" w:rsidR="007D2F7A" w:rsidRPr="008A0EE7" w:rsidRDefault="007D2F7A">
      <w:pPr>
        <w:pStyle w:val="Heading4"/>
        <w:tabs>
          <w:tab w:val="num" w:pos="7060"/>
        </w:tabs>
        <w:rPr>
          <w:noProof/>
          <w:vanish/>
        </w:rPr>
      </w:pPr>
      <w:bookmarkStart w:id="1970" w:name="_Toc179781045"/>
      <w:bookmarkEnd w:id="1970"/>
    </w:p>
    <w:p w14:paraId="0C763EA1" w14:textId="77777777" w:rsidR="007D2F7A" w:rsidRPr="008A0EE7" w:rsidRDefault="007D2F7A">
      <w:pPr>
        <w:pStyle w:val="Heading4"/>
        <w:tabs>
          <w:tab w:val="num" w:pos="7060"/>
        </w:tabs>
        <w:rPr>
          <w:noProof/>
        </w:rPr>
      </w:pPr>
      <w:bookmarkStart w:id="1971" w:name="_Toc498146056"/>
      <w:bookmarkStart w:id="1972" w:name="_Toc527864625"/>
      <w:bookmarkStart w:id="1973" w:name="_Toc527866097"/>
      <w:bookmarkStart w:id="1974" w:name="_Toc179781046"/>
      <w:r w:rsidRPr="008A0EE7">
        <w:rPr>
          <w:noProof/>
        </w:rPr>
        <w:t>Parameter Class (CWE)</w:t>
      </w:r>
      <w:bookmarkEnd w:id="1971"/>
      <w:bookmarkEnd w:id="1972"/>
      <w:bookmarkEnd w:id="1973"/>
      <w:bookmarkEnd w:id="1974"/>
    </w:p>
    <w:p w14:paraId="2F4D69DA"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7"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47E28EFC" w14:textId="77777777" w:rsidR="007D2F7A" w:rsidRPr="008A0EE7" w:rsidRDefault="007D2F7A">
      <w:pPr>
        <w:pStyle w:val="Heading4"/>
        <w:tabs>
          <w:tab w:val="num" w:pos="7060"/>
        </w:tabs>
        <w:rPr>
          <w:noProof/>
        </w:rPr>
      </w:pPr>
      <w:bookmarkStart w:id="1975" w:name="_Toc498146057"/>
      <w:bookmarkStart w:id="1976" w:name="_Toc527864626"/>
      <w:bookmarkStart w:id="1977" w:name="_Toc527866098"/>
      <w:bookmarkStart w:id="1978" w:name="_Toc179781047"/>
      <w:r w:rsidRPr="008A0EE7">
        <w:rPr>
          <w:noProof/>
        </w:rPr>
        <w:t>Parameter Value (ST)</w:t>
      </w:r>
      <w:bookmarkEnd w:id="1975"/>
      <w:bookmarkEnd w:id="1976"/>
      <w:bookmarkEnd w:id="1977"/>
      <w:bookmarkEnd w:id="1978"/>
    </w:p>
    <w:p w14:paraId="59943BA0"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26C0606A" w14:textId="77777777"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3D3F7C94" w14:textId="77777777" w:rsidR="007D2F7A" w:rsidRPr="008A0EE7" w:rsidRDefault="007D2F7A">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979" w:name="_Ref358257705"/>
      <w:bookmarkStart w:id="1980" w:name="_Toc359236030"/>
      <w:bookmarkStart w:id="1981" w:name="_Toc498146058"/>
      <w:bookmarkStart w:id="1982" w:name="_Toc527864627"/>
      <w:bookmarkStart w:id="1983" w:name="_Toc527866099"/>
      <w:bookmarkStart w:id="1984" w:name="_Toc528481908"/>
      <w:bookmarkStart w:id="1985" w:name="_Toc528482413"/>
      <w:bookmarkStart w:id="1986" w:name="_Toc528482712"/>
      <w:bookmarkStart w:id="1987" w:name="_Toc528482837"/>
      <w:bookmarkStart w:id="1988" w:name="_Toc528486145"/>
      <w:bookmarkStart w:id="1989" w:name="_Toc536689779"/>
      <w:bookmarkStart w:id="1990" w:name="_Toc496524"/>
      <w:bookmarkStart w:id="1991" w:name="_Toc524871"/>
      <w:bookmarkStart w:id="1992" w:name="_Toc1802454"/>
      <w:bookmarkStart w:id="1993" w:name="_Toc22448449"/>
      <w:bookmarkStart w:id="1994" w:name="_Toc22697641"/>
      <w:bookmarkStart w:id="1995" w:name="_Toc24273676"/>
      <w:bookmarkStart w:id="1996" w:name="_Toc179781048"/>
      <w:bookmarkStart w:id="1997" w:name="_Toc28953070"/>
      <w:r w:rsidRPr="008A0EE7">
        <w:rPr>
          <w:noProof/>
        </w:rPr>
        <w:t>SI - sequence ID</w:t>
      </w:r>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p>
    <w:p w14:paraId="479B0AD7" w14:textId="77777777" w:rsidR="007D2F7A" w:rsidRPr="008A0EE7" w:rsidRDefault="007D2F7A">
      <w:pPr>
        <w:pStyle w:val="ComponentTableCaption"/>
        <w:rPr>
          <w:noProof/>
        </w:rPr>
      </w:pPr>
      <w:bookmarkStart w:id="1998"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9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6AC8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FBA21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D86FB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E660DE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303F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F05B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F1105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0B961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ADA8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EF7BBC" w14:textId="77777777" w:rsidR="007D2F7A" w:rsidRPr="008A0EE7" w:rsidRDefault="007D2F7A">
            <w:pPr>
              <w:pStyle w:val="ComponentTableHeader"/>
              <w:rPr>
                <w:b w:val="0"/>
                <w:noProof/>
              </w:rPr>
            </w:pPr>
            <w:r w:rsidRPr="008A0EE7">
              <w:rPr>
                <w:noProof/>
              </w:rPr>
              <w:t>SEC.REF.</w:t>
            </w:r>
          </w:p>
        </w:tc>
      </w:tr>
      <w:tr w:rsidR="00C75BFC" w:rsidRPr="008A0EE7" w14:paraId="70D6739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A20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03E91E5"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B6FC213"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975427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83E1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62E85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578661D"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6F240D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6ADB3C6" w14:textId="77777777" w:rsidR="007D2F7A" w:rsidRPr="008A0EE7" w:rsidRDefault="007D2F7A">
            <w:pPr>
              <w:pStyle w:val="ComponentTableBody"/>
              <w:rPr>
                <w:noProof/>
              </w:rPr>
            </w:pPr>
          </w:p>
        </w:tc>
      </w:tr>
    </w:tbl>
    <w:p w14:paraId="6E1D5EB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7C6896F" w14:textId="77777777" w:rsidR="007D2F7A" w:rsidRPr="008A0EE7" w:rsidRDefault="007D2F7A" w:rsidP="007D2F7A">
      <w:pPr>
        <w:pStyle w:val="Note"/>
        <w:rPr>
          <w:noProof/>
        </w:rPr>
      </w:pPr>
      <w:r w:rsidRPr="008A0EE7">
        <w:rPr>
          <w:rStyle w:val="Strong"/>
          <w:noProof/>
        </w:rPr>
        <w:t>Minimum Length</w:t>
      </w:r>
      <w:r w:rsidRPr="008A0EE7">
        <w:rPr>
          <w:noProof/>
        </w:rPr>
        <w:t>: 1</w:t>
      </w:r>
    </w:p>
    <w:p w14:paraId="16935F23"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2EB58647" w14:textId="77777777" w:rsidR="007D2F7A" w:rsidRPr="008A0EE7" w:rsidRDefault="007D2F7A" w:rsidP="007D2F7A">
      <w:pPr>
        <w:pStyle w:val="NormalIndented"/>
        <w:rPr>
          <w:noProof/>
        </w:rPr>
      </w:pPr>
      <w:r w:rsidRPr="008A0EE7">
        <w:rPr>
          <w:noProof/>
        </w:rPr>
        <w:t>This allows for a number between 0 and 9999 to be specified.</w:t>
      </w:r>
    </w:p>
    <w:p w14:paraId="04ED0CFE"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99" w:name="_Ref358257723"/>
      <w:bookmarkStart w:id="2000" w:name="_Toc359236031"/>
      <w:bookmarkStart w:id="2001" w:name="_Toc498146059"/>
      <w:bookmarkStart w:id="2002" w:name="_Toc527864628"/>
      <w:bookmarkStart w:id="2003" w:name="_Toc527866100"/>
      <w:bookmarkStart w:id="2004" w:name="_Toc528481909"/>
      <w:bookmarkStart w:id="2005" w:name="_Toc528482414"/>
      <w:bookmarkStart w:id="2006" w:name="_Toc528482713"/>
      <w:bookmarkStart w:id="2007" w:name="_Toc528482838"/>
      <w:bookmarkStart w:id="2008" w:name="_Toc528486146"/>
      <w:bookmarkStart w:id="2009" w:name="_Toc536689780"/>
      <w:bookmarkStart w:id="2010" w:name="_Toc496525"/>
      <w:bookmarkStart w:id="2011" w:name="_Toc524872"/>
      <w:bookmarkStart w:id="2012" w:name="_Toc1802455"/>
      <w:bookmarkStart w:id="2013" w:name="_Toc22448450"/>
      <w:bookmarkStart w:id="2014" w:name="_Toc22697642"/>
      <w:bookmarkStart w:id="2015" w:name="_Toc24273677"/>
      <w:bookmarkStart w:id="2016" w:name="_Toc179781049"/>
      <w:bookmarkStart w:id="2017" w:name="_Toc28953071"/>
      <w:r w:rsidRPr="008A0EE7">
        <w:rPr>
          <w:noProof/>
        </w:rPr>
        <w:t>SN - structured numeric</w:t>
      </w:r>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p>
    <w:p w14:paraId="15180C6C" w14:textId="77777777" w:rsidR="007D2F7A" w:rsidRPr="008A0EE7" w:rsidRDefault="007D2F7A">
      <w:pPr>
        <w:pStyle w:val="ComponentTableCaption"/>
        <w:rPr>
          <w:noProof/>
        </w:rPr>
      </w:pPr>
      <w:bookmarkStart w:id="2018"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20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6B9A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A13BC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7F82D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CB06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B36D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7302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C42F27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BBE9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AB12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EADCD5" w14:textId="77777777" w:rsidR="007D2F7A" w:rsidRPr="008A0EE7" w:rsidRDefault="007D2F7A">
            <w:pPr>
              <w:pStyle w:val="ComponentTableHeader"/>
              <w:rPr>
                <w:b w:val="0"/>
                <w:noProof/>
              </w:rPr>
            </w:pPr>
            <w:r w:rsidRPr="008A0EE7">
              <w:rPr>
                <w:noProof/>
              </w:rPr>
              <w:t>SEC.REF.</w:t>
            </w:r>
          </w:p>
        </w:tc>
      </w:tr>
      <w:tr w:rsidR="00EC4B2D" w:rsidRPr="008A0EE7" w14:paraId="5088132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AE546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8C77C"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7E39D8C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3D55E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16620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BA925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CBC23"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271A95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1DCD945" w14:textId="29F9596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4979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430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C4AE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6E0D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F661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040F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C8F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C1D0D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56751D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B571A" w14:textId="7F3ACC5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A116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6DF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19756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5D7AA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AD71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F04B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82D0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82D610"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515B16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7376CB" w14:textId="4D6AC5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544575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D6BA9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5CC05D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ACD68D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3B70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52C0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5BB85F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0E1FA1"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76E03C5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7832DF" w14:textId="59049A6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9D6DB7A"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2AEA65F"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71315630" w14:textId="77777777" w:rsidR="007D2F7A" w:rsidRPr="008A0EE7" w:rsidRDefault="007D2F7A">
      <w:pPr>
        <w:pStyle w:val="Heading4"/>
        <w:tabs>
          <w:tab w:val="num" w:pos="7060"/>
        </w:tabs>
        <w:rPr>
          <w:noProof/>
          <w:vanish/>
        </w:rPr>
      </w:pPr>
      <w:bookmarkStart w:id="2019" w:name="_Toc179781050"/>
      <w:bookmarkEnd w:id="2019"/>
    </w:p>
    <w:p w14:paraId="0CC45AD0" w14:textId="77777777" w:rsidR="007D2F7A" w:rsidRPr="008A0EE7" w:rsidRDefault="007D2F7A">
      <w:pPr>
        <w:pStyle w:val="Heading4"/>
        <w:tabs>
          <w:tab w:val="num" w:pos="7060"/>
        </w:tabs>
        <w:rPr>
          <w:noProof/>
        </w:rPr>
      </w:pPr>
      <w:bookmarkStart w:id="2020" w:name="_Toc498146060"/>
      <w:bookmarkStart w:id="2021" w:name="_Toc527864629"/>
      <w:bookmarkStart w:id="2022" w:name="_Toc527866101"/>
      <w:bookmarkStart w:id="2023" w:name="_Toc179781051"/>
      <w:r w:rsidRPr="008A0EE7">
        <w:rPr>
          <w:noProof/>
        </w:rPr>
        <w:t>Comparator (ST)</w:t>
      </w:r>
      <w:bookmarkEnd w:id="2020"/>
      <w:bookmarkEnd w:id="2021"/>
      <w:bookmarkEnd w:id="2022"/>
      <w:bookmarkEnd w:id="2023"/>
      <w:r w:rsidRPr="008A0EE7">
        <w:rPr>
          <w:noProof/>
        </w:rPr>
        <w:t xml:space="preserve"> </w:t>
      </w:r>
    </w:p>
    <w:p w14:paraId="63DC9C47"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21642AE8" w14:textId="77777777" w:rsidR="007D2F7A" w:rsidRPr="008A0EE7" w:rsidRDefault="007D2F7A">
      <w:pPr>
        <w:pStyle w:val="NormalIndented"/>
        <w:rPr>
          <w:noProof/>
        </w:rPr>
      </w:pPr>
      <w:r w:rsidRPr="008A0EE7">
        <w:rPr>
          <w:noProof/>
        </w:rPr>
        <w:t>If this component is not valued, it defaults to equal ("=").</w:t>
      </w:r>
    </w:p>
    <w:p w14:paraId="1ACEDB54" w14:textId="77777777" w:rsidR="007D2F7A" w:rsidRPr="008A0EE7" w:rsidRDefault="007D2F7A">
      <w:pPr>
        <w:pStyle w:val="Heading4"/>
        <w:tabs>
          <w:tab w:val="num" w:pos="7060"/>
        </w:tabs>
        <w:rPr>
          <w:noProof/>
        </w:rPr>
      </w:pPr>
      <w:bookmarkStart w:id="2024" w:name="_Toc498146061"/>
      <w:bookmarkStart w:id="2025" w:name="_Toc527864630"/>
      <w:bookmarkStart w:id="2026" w:name="_Toc527866102"/>
      <w:bookmarkStart w:id="2027" w:name="_Toc179781052"/>
      <w:r w:rsidRPr="008A0EE7">
        <w:rPr>
          <w:noProof/>
        </w:rPr>
        <w:t>Num1 (NM)</w:t>
      </w:r>
      <w:bookmarkEnd w:id="2024"/>
      <w:bookmarkEnd w:id="2025"/>
      <w:bookmarkEnd w:id="2026"/>
      <w:bookmarkEnd w:id="2027"/>
    </w:p>
    <w:p w14:paraId="0CC0DF37" w14:textId="77777777" w:rsidR="007D2F7A" w:rsidRPr="008A0EE7" w:rsidRDefault="007D2F7A">
      <w:pPr>
        <w:pStyle w:val="NormalIndented"/>
        <w:rPr>
          <w:noProof/>
        </w:rPr>
      </w:pPr>
      <w:r w:rsidRPr="008A0EE7">
        <w:rPr>
          <w:noProof/>
        </w:rPr>
        <w:t xml:space="preserve">Definition: A number. </w:t>
      </w:r>
    </w:p>
    <w:p w14:paraId="5E3FEF36" w14:textId="77777777" w:rsidR="007D2F7A" w:rsidRPr="008A0EE7" w:rsidRDefault="007D2F7A">
      <w:pPr>
        <w:pStyle w:val="Heading4"/>
        <w:tabs>
          <w:tab w:val="num" w:pos="7060"/>
        </w:tabs>
        <w:rPr>
          <w:noProof/>
        </w:rPr>
      </w:pPr>
      <w:bookmarkStart w:id="2028" w:name="_Toc498146062"/>
      <w:bookmarkStart w:id="2029" w:name="_Toc527864631"/>
      <w:bookmarkStart w:id="2030" w:name="_Toc527866103"/>
      <w:bookmarkStart w:id="2031" w:name="_Toc179781053"/>
      <w:r w:rsidRPr="008A0EE7">
        <w:rPr>
          <w:noProof/>
        </w:rPr>
        <w:t>Separator/Suffix (ST)</w:t>
      </w:r>
      <w:bookmarkEnd w:id="2028"/>
      <w:bookmarkEnd w:id="2029"/>
      <w:bookmarkEnd w:id="2030"/>
      <w:bookmarkEnd w:id="2031"/>
    </w:p>
    <w:p w14:paraId="55C8C73A" w14:textId="77777777" w:rsidR="007D2F7A" w:rsidRPr="008A0EE7" w:rsidRDefault="007D2F7A">
      <w:pPr>
        <w:pStyle w:val="NormalIndented"/>
        <w:rPr>
          <w:noProof/>
        </w:rPr>
      </w:pPr>
      <w:r w:rsidRPr="008A0EE7">
        <w:rPr>
          <w:noProof/>
        </w:rPr>
        <w:t>Definition: "-" or "+" or "/" or ":"</w:t>
      </w:r>
    </w:p>
    <w:p w14:paraId="128FE965" w14:textId="77777777" w:rsidR="007D2F7A" w:rsidRPr="008A0EE7" w:rsidRDefault="007D2F7A">
      <w:pPr>
        <w:pStyle w:val="NormalIndented"/>
        <w:keepNext/>
        <w:rPr>
          <w:noProof/>
        </w:rPr>
      </w:pPr>
      <w:r w:rsidRPr="008A0EE7">
        <w:rPr>
          <w:noProof/>
        </w:rPr>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26A6E5DF" w14:textId="77777777" w:rsidTr="00036636">
        <w:tc>
          <w:tcPr>
            <w:tcW w:w="1701" w:type="dxa"/>
          </w:tcPr>
          <w:p w14:paraId="35F97BB1" w14:textId="77777777" w:rsidR="00036636" w:rsidRPr="00036636" w:rsidRDefault="00036636" w:rsidP="00EE78BC">
            <w:pPr>
              <w:pStyle w:val="Example"/>
              <w:ind w:left="0" w:firstLine="0"/>
            </w:pPr>
            <w:r w:rsidRPr="00036636">
              <w:t>|&gt;^100|</w:t>
            </w:r>
          </w:p>
        </w:tc>
        <w:tc>
          <w:tcPr>
            <w:tcW w:w="5387" w:type="dxa"/>
          </w:tcPr>
          <w:p w14:paraId="3F0B1163" w14:textId="77777777" w:rsidR="00036636" w:rsidRPr="00036636" w:rsidRDefault="00036636" w:rsidP="00EE78BC">
            <w:pPr>
              <w:pStyle w:val="Example"/>
              <w:ind w:left="0" w:firstLine="0"/>
            </w:pPr>
            <w:r w:rsidRPr="00036636">
              <w:t>(greater than 100)</w:t>
            </w:r>
          </w:p>
        </w:tc>
      </w:tr>
      <w:tr w:rsidR="00036636" w:rsidRPr="00036636" w14:paraId="28CC644F" w14:textId="77777777" w:rsidTr="00036636">
        <w:tc>
          <w:tcPr>
            <w:tcW w:w="1701" w:type="dxa"/>
          </w:tcPr>
          <w:p w14:paraId="6BCD6CDB" w14:textId="77777777" w:rsidR="00036636" w:rsidRPr="00036636" w:rsidRDefault="00036636" w:rsidP="00EE78BC">
            <w:pPr>
              <w:pStyle w:val="Example"/>
              <w:ind w:left="0" w:firstLine="0"/>
            </w:pPr>
            <w:r w:rsidRPr="00036636">
              <w:t>|^100^-^200|</w:t>
            </w:r>
          </w:p>
        </w:tc>
        <w:tc>
          <w:tcPr>
            <w:tcW w:w="5387" w:type="dxa"/>
          </w:tcPr>
          <w:p w14:paraId="42D60D63" w14:textId="77777777" w:rsidR="00036636" w:rsidRPr="00036636" w:rsidRDefault="00036636" w:rsidP="00EE78BC">
            <w:pPr>
              <w:pStyle w:val="Example"/>
              <w:ind w:left="0" w:firstLine="0"/>
            </w:pPr>
            <w:r w:rsidRPr="00036636">
              <w:t>(equal to range of 100 through 200)</w:t>
            </w:r>
          </w:p>
        </w:tc>
      </w:tr>
      <w:tr w:rsidR="00036636" w:rsidRPr="00036636" w14:paraId="17F36B76" w14:textId="77777777" w:rsidTr="00036636">
        <w:tc>
          <w:tcPr>
            <w:tcW w:w="1701" w:type="dxa"/>
          </w:tcPr>
          <w:p w14:paraId="44310044" w14:textId="77777777" w:rsidR="00036636" w:rsidRPr="00036636" w:rsidRDefault="00036636" w:rsidP="00EE78BC">
            <w:pPr>
              <w:pStyle w:val="Example"/>
              <w:ind w:left="0" w:firstLine="0"/>
            </w:pPr>
            <w:r w:rsidRPr="00036636">
              <w:t>|^1^:^228|</w:t>
            </w:r>
          </w:p>
        </w:tc>
        <w:tc>
          <w:tcPr>
            <w:tcW w:w="5387" w:type="dxa"/>
          </w:tcPr>
          <w:p w14:paraId="26E41B2E"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7F199B3E" w14:textId="77777777" w:rsidTr="00036636">
        <w:tc>
          <w:tcPr>
            <w:tcW w:w="1701" w:type="dxa"/>
          </w:tcPr>
          <w:p w14:paraId="706E46BC" w14:textId="77777777" w:rsidR="00036636" w:rsidRPr="00036636" w:rsidRDefault="00036636" w:rsidP="00EE78BC">
            <w:pPr>
              <w:pStyle w:val="Example"/>
              <w:ind w:left="0" w:firstLine="0"/>
            </w:pPr>
            <w:r w:rsidRPr="00036636">
              <w:t>|^2^+|</w:t>
            </w:r>
          </w:p>
        </w:tc>
        <w:tc>
          <w:tcPr>
            <w:tcW w:w="5387" w:type="dxa"/>
          </w:tcPr>
          <w:p w14:paraId="519C9554" w14:textId="77777777" w:rsidR="00036636" w:rsidRPr="00036636" w:rsidRDefault="00036636" w:rsidP="00EE78BC">
            <w:pPr>
              <w:pStyle w:val="Example"/>
              <w:ind w:left="0" w:firstLine="0"/>
            </w:pPr>
            <w:r w:rsidRPr="00036636">
              <w:t>(categorical response, e.g., occult blood positivity)</w:t>
            </w:r>
          </w:p>
        </w:tc>
      </w:tr>
    </w:tbl>
    <w:p w14:paraId="146590AA"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76B760B" w14:textId="77777777" w:rsidR="007D2F7A" w:rsidRPr="008A0EE7" w:rsidRDefault="007D2F7A">
      <w:pPr>
        <w:pStyle w:val="Heading4"/>
        <w:tabs>
          <w:tab w:val="num" w:pos="7060"/>
        </w:tabs>
        <w:rPr>
          <w:noProof/>
        </w:rPr>
      </w:pPr>
      <w:bookmarkStart w:id="2032" w:name="_Toc498146063"/>
      <w:bookmarkStart w:id="2033" w:name="_Toc527864632"/>
      <w:bookmarkStart w:id="2034" w:name="_Toc527866104"/>
      <w:bookmarkStart w:id="2035" w:name="_Toc179781054"/>
      <w:r w:rsidRPr="008A0EE7">
        <w:rPr>
          <w:noProof/>
        </w:rPr>
        <w:t>Num2 (NM)</w:t>
      </w:r>
      <w:bookmarkEnd w:id="2032"/>
      <w:bookmarkEnd w:id="2033"/>
      <w:bookmarkEnd w:id="2034"/>
      <w:bookmarkEnd w:id="2035"/>
    </w:p>
    <w:p w14:paraId="109C44E3" w14:textId="77777777" w:rsidR="007D2F7A" w:rsidRPr="008A0EE7" w:rsidRDefault="007D2F7A">
      <w:pPr>
        <w:pStyle w:val="NormalIndented"/>
        <w:rPr>
          <w:noProof/>
        </w:rPr>
      </w:pPr>
      <w:r w:rsidRPr="008A0EE7">
        <w:rPr>
          <w:noProof/>
        </w:rPr>
        <w:t>Definition: A number or null depending on the measurement.</w:t>
      </w:r>
    </w:p>
    <w:bookmarkStart w:id="2036" w:name="_Ref484573265"/>
    <w:p w14:paraId="560B777B" w14:textId="77777777" w:rsidR="007D2F7A" w:rsidRPr="008A0EE7" w:rsidRDefault="007D2F7A">
      <w:pPr>
        <w:pStyle w:val="Heading3"/>
      </w:pPr>
      <w:r w:rsidRPr="008A0EE7">
        <w:rPr>
          <w:noProof/>
        </w:rPr>
        <w:lastRenderedPageBreak/>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2037" w:name="_Toc28953072"/>
      <w:r w:rsidRPr="008A0EE7">
        <w:t xml:space="preserve">SNM </w:t>
      </w:r>
      <w:r w:rsidRPr="008A0EE7">
        <w:rPr>
          <w:noProof/>
        </w:rPr>
        <w:t>- string of telephone number digits</w:t>
      </w:r>
      <w:bookmarkEnd w:id="2037"/>
    </w:p>
    <w:p w14:paraId="10F37A4F" w14:textId="77777777" w:rsidR="007D2F7A" w:rsidRPr="008A0EE7" w:rsidRDefault="007D2F7A">
      <w:pPr>
        <w:pStyle w:val="ComponentTableCaption"/>
      </w:pPr>
      <w:bookmarkStart w:id="2038"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20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240AB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A7ED42"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3045DE89"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376F448"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5861EB7"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554FA9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281D6D56"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0BF83BDC"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4D1D2290"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1C3DEA1" w14:textId="77777777" w:rsidR="007D2F7A" w:rsidRPr="008A0EE7" w:rsidRDefault="007D2F7A">
            <w:pPr>
              <w:pStyle w:val="ComponentTableHeader"/>
              <w:jc w:val="left"/>
              <w:rPr>
                <w:b w:val="0"/>
              </w:rPr>
            </w:pPr>
            <w:r w:rsidRPr="008A0EE7">
              <w:t>SEC.REF.</w:t>
            </w:r>
          </w:p>
        </w:tc>
      </w:tr>
      <w:tr w:rsidR="00C75BFC" w:rsidRPr="008A0EE7" w14:paraId="69B8879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EE95D9"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CF758F0"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81BB503"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49FC09C5"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50FAC4F"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5523DD9"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F1B7DE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CBAF3F8"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6B2E4922" w14:textId="77777777" w:rsidR="007D2F7A" w:rsidRPr="008A0EE7" w:rsidRDefault="007D2F7A">
            <w:pPr>
              <w:pStyle w:val="ComponentTableBody"/>
            </w:pPr>
          </w:p>
        </w:tc>
      </w:tr>
    </w:tbl>
    <w:p w14:paraId="6736E84C" w14:textId="77777777" w:rsidR="007D2F7A" w:rsidRPr="008A0EE7" w:rsidRDefault="007D2F7A">
      <w:pPr>
        <w:pStyle w:val="NormalIndented"/>
        <w:rPr>
          <w:noProof/>
        </w:rPr>
      </w:pPr>
      <w:bookmarkStart w:id="2039" w:name="OLE_LINK19"/>
      <w:bookmarkStart w:id="2040"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407AA525" w14:textId="77777777" w:rsidR="007D2F7A" w:rsidRPr="008A0EE7" w:rsidRDefault="007D2F7A">
      <w:pPr>
        <w:pStyle w:val="NormalIndented"/>
        <w:rPr>
          <w:noProof/>
        </w:rPr>
      </w:pPr>
      <w:r w:rsidRPr="008A0EE7">
        <w:rPr>
          <w:noProof/>
        </w:rPr>
        <w:t xml:space="preserve">Used only in the XTN data type as of v2.7. </w:t>
      </w:r>
    </w:p>
    <w:p w14:paraId="3C1E47BF" w14:textId="77777777" w:rsidR="007D2F7A" w:rsidRPr="008A0EE7" w:rsidRDefault="007D2F7A" w:rsidP="007D2F7A">
      <w:pPr>
        <w:pStyle w:val="Note"/>
        <w:rPr>
          <w:noProof/>
        </w:rPr>
      </w:pPr>
      <w:r w:rsidRPr="008A0EE7">
        <w:rPr>
          <w:rStyle w:val="Strong"/>
          <w:noProof/>
        </w:rPr>
        <w:t>Minimum Length</w:t>
      </w:r>
      <w:r w:rsidRPr="008A0EE7">
        <w:rPr>
          <w:noProof/>
        </w:rPr>
        <w:t>: 1</w:t>
      </w:r>
    </w:p>
    <w:p w14:paraId="70B332EA"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25B5349E"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2039"/>
    <w:bookmarkEnd w:id="2040"/>
    <w:p w14:paraId="33B063BF" w14:textId="77777777" w:rsidR="007D2F7A" w:rsidRPr="008A0EE7" w:rsidRDefault="007D2F7A">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2041" w:name="_Ref174317"/>
      <w:bookmarkStart w:id="2042" w:name="_Toc496526"/>
      <w:bookmarkStart w:id="2043" w:name="_Toc524873"/>
      <w:bookmarkStart w:id="2044" w:name="_Toc1802456"/>
      <w:bookmarkStart w:id="2045" w:name="_Toc22448451"/>
      <w:bookmarkStart w:id="2046" w:name="_Toc22697643"/>
      <w:bookmarkStart w:id="2047" w:name="_Toc24273678"/>
      <w:bookmarkStart w:id="2048" w:name="_Toc179781055"/>
      <w:bookmarkStart w:id="2049" w:name="_Toc28953073"/>
      <w:r w:rsidRPr="008A0EE7">
        <w:rPr>
          <w:noProof/>
        </w:rPr>
        <w:t>SPD – specialty description</w:t>
      </w:r>
      <w:bookmarkEnd w:id="2041"/>
      <w:bookmarkEnd w:id="2042"/>
      <w:bookmarkEnd w:id="2043"/>
      <w:bookmarkEnd w:id="2044"/>
      <w:bookmarkEnd w:id="2045"/>
      <w:bookmarkEnd w:id="2046"/>
      <w:bookmarkEnd w:id="2047"/>
      <w:bookmarkEnd w:id="2048"/>
      <w:bookmarkEnd w:id="2049"/>
    </w:p>
    <w:p w14:paraId="10EF61C5" w14:textId="77777777" w:rsidR="007D2F7A" w:rsidRPr="008A0EE7" w:rsidRDefault="007D2F7A">
      <w:pPr>
        <w:pStyle w:val="ComponentTableCaption"/>
        <w:rPr>
          <w:noProof/>
        </w:rPr>
      </w:pPr>
      <w:bookmarkStart w:id="2050"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20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1E5CC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866B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DEA78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5CD45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F3E5D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C501E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9E6FF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F1BDC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0AAA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3517FC" w14:textId="77777777" w:rsidR="007D2F7A" w:rsidRPr="008A0EE7" w:rsidRDefault="007D2F7A">
            <w:pPr>
              <w:pStyle w:val="ComponentTableHeader"/>
              <w:rPr>
                <w:noProof/>
              </w:rPr>
            </w:pPr>
            <w:r w:rsidRPr="008A0EE7">
              <w:rPr>
                <w:noProof/>
              </w:rPr>
              <w:t>SEC.REF.</w:t>
            </w:r>
          </w:p>
        </w:tc>
      </w:tr>
      <w:tr w:rsidR="00EC4B2D" w:rsidRPr="008A0EE7" w14:paraId="2D605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7D9ABC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4A108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BCE6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9D4682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ADACC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C99EF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33ED2"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22EDCBC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EF100" w14:textId="7523EF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C69EA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F8A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6C38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CA27F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56D19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8AA2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946C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14AA59"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AD7E5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86E0C6" w14:textId="36C2BA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BD96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52C0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A50AC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9B0D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4F50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24C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C6E5D8" w14:textId="77777777" w:rsidR="007D2F7A" w:rsidRPr="008A0EE7" w:rsidRDefault="00000000">
            <w:pPr>
              <w:pStyle w:val="ComponentTableBody"/>
              <w:rPr>
                <w:noProof/>
              </w:rPr>
            </w:pPr>
            <w:hyperlink r:id="rId218"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06C533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6C0D3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7F8927" w14:textId="0FF5DF1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120A57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42A31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077318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3B3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059C4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64A5E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E1A885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EC4258"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54BA2FA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C28238" w14:textId="32965018"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31C94D43"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12A5DA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7FBE63E8" w14:textId="77777777" w:rsidR="007D2F7A" w:rsidRPr="008A0EE7" w:rsidRDefault="007D2F7A">
      <w:pPr>
        <w:pStyle w:val="Heading4"/>
        <w:tabs>
          <w:tab w:val="num" w:pos="7060"/>
        </w:tabs>
        <w:rPr>
          <w:noProof/>
          <w:vanish/>
        </w:rPr>
      </w:pPr>
      <w:bookmarkStart w:id="2051" w:name="_Toc179781056"/>
      <w:bookmarkEnd w:id="2051"/>
    </w:p>
    <w:p w14:paraId="460BB1D1" w14:textId="77777777" w:rsidR="007D2F7A" w:rsidRPr="008A0EE7" w:rsidRDefault="007D2F7A">
      <w:pPr>
        <w:pStyle w:val="Heading4"/>
        <w:tabs>
          <w:tab w:val="num" w:pos="7060"/>
        </w:tabs>
        <w:rPr>
          <w:noProof/>
        </w:rPr>
      </w:pPr>
      <w:bookmarkStart w:id="2052" w:name="_Toc179781057"/>
      <w:r w:rsidRPr="008A0EE7">
        <w:rPr>
          <w:noProof/>
        </w:rPr>
        <w:t>Specialty Name (ST)</w:t>
      </w:r>
      <w:bookmarkEnd w:id="2052"/>
    </w:p>
    <w:p w14:paraId="49B1868D" w14:textId="77777777" w:rsidR="007D2F7A" w:rsidRPr="008A0EE7" w:rsidRDefault="007D2F7A">
      <w:pPr>
        <w:pStyle w:val="NormalIndented"/>
        <w:rPr>
          <w:noProof/>
        </w:rPr>
      </w:pPr>
      <w:r w:rsidRPr="008A0EE7">
        <w:rPr>
          <w:noProof/>
        </w:rPr>
        <w:t>Definition: Identifies the provider’s specialty.</w:t>
      </w:r>
    </w:p>
    <w:p w14:paraId="3A83B114" w14:textId="77777777" w:rsidR="007D2F7A" w:rsidRPr="008A0EE7" w:rsidRDefault="007D2F7A">
      <w:pPr>
        <w:pStyle w:val="Heading4"/>
        <w:tabs>
          <w:tab w:val="num" w:pos="7060"/>
        </w:tabs>
        <w:rPr>
          <w:noProof/>
        </w:rPr>
      </w:pPr>
      <w:bookmarkStart w:id="2053" w:name="_Toc179781058"/>
      <w:r w:rsidRPr="008A0EE7">
        <w:rPr>
          <w:noProof/>
        </w:rPr>
        <w:t>Governing Board (ST)</w:t>
      </w:r>
      <w:bookmarkEnd w:id="2053"/>
    </w:p>
    <w:p w14:paraId="692D2EA5" w14:textId="77777777" w:rsidR="007D2F7A" w:rsidRPr="008A0EE7" w:rsidRDefault="007D2F7A">
      <w:pPr>
        <w:pStyle w:val="NormalIndented"/>
        <w:rPr>
          <w:noProof/>
        </w:rPr>
      </w:pPr>
      <w:r w:rsidRPr="008A0EE7">
        <w:rPr>
          <w:noProof/>
        </w:rPr>
        <w:t xml:space="preserve"> Definition: Identifies the governing body providing for the specialty.</w:t>
      </w:r>
    </w:p>
    <w:p w14:paraId="05635CBE" w14:textId="77777777" w:rsidR="007D2F7A" w:rsidRPr="008A0EE7" w:rsidRDefault="007D2F7A">
      <w:pPr>
        <w:pStyle w:val="Heading4"/>
        <w:tabs>
          <w:tab w:val="num" w:pos="7060"/>
        </w:tabs>
        <w:rPr>
          <w:noProof/>
        </w:rPr>
      </w:pPr>
      <w:bookmarkStart w:id="2054" w:name="_Toc179781059"/>
      <w:r w:rsidRPr="008A0EE7">
        <w:rPr>
          <w:noProof/>
        </w:rPr>
        <w:t>Eligible or Certified (ID)</w:t>
      </w:r>
      <w:bookmarkEnd w:id="2054"/>
    </w:p>
    <w:p w14:paraId="4FE98E9C" w14:textId="77777777" w:rsidR="007D2F7A" w:rsidRPr="008A0EE7" w:rsidRDefault="007D2F7A">
      <w:pPr>
        <w:pStyle w:val="NormalIndented"/>
        <w:rPr>
          <w:noProof/>
        </w:rPr>
      </w:pPr>
      <w:r w:rsidRPr="008A0EE7">
        <w:rPr>
          <w:noProof/>
        </w:rPr>
        <w:t xml:space="preserve">Definition: Specifies the certification status. Refer to </w:t>
      </w:r>
      <w:hyperlink r:id="rId219" w:anchor="HL70337" w:history="1">
        <w:r w:rsidRPr="008A0EE7">
          <w:rPr>
            <w:rStyle w:val="HyperlinkText"/>
            <w:noProof/>
          </w:rPr>
          <w:t>HL7 Table 0337 – Certification Status</w:t>
        </w:r>
      </w:hyperlink>
      <w:r w:rsidRPr="008A0EE7">
        <w:rPr>
          <w:noProof/>
        </w:rPr>
        <w:t xml:space="preserve"> for valid values.</w:t>
      </w:r>
    </w:p>
    <w:p w14:paraId="4E10C93E" w14:textId="77777777" w:rsidR="007D2F7A" w:rsidRPr="008A0EE7" w:rsidRDefault="007D2F7A">
      <w:pPr>
        <w:pStyle w:val="Heading4"/>
        <w:tabs>
          <w:tab w:val="num" w:pos="7060"/>
        </w:tabs>
        <w:rPr>
          <w:noProof/>
        </w:rPr>
      </w:pPr>
      <w:bookmarkStart w:id="2055" w:name="_Toc179781060"/>
      <w:r w:rsidRPr="008A0EE7">
        <w:rPr>
          <w:noProof/>
        </w:rPr>
        <w:t>Date of Certification (DT)</w:t>
      </w:r>
      <w:bookmarkEnd w:id="2055"/>
    </w:p>
    <w:p w14:paraId="75052FCE" w14:textId="77777777" w:rsidR="007D2F7A" w:rsidRPr="008A0EE7" w:rsidRDefault="007D2F7A">
      <w:pPr>
        <w:pStyle w:val="NormalIndented"/>
        <w:rPr>
          <w:noProof/>
        </w:rPr>
      </w:pPr>
      <w:r w:rsidRPr="008A0EE7">
        <w:rPr>
          <w:noProof/>
        </w:rPr>
        <w:t>Definition: Specifies when certification occurred.</w:t>
      </w:r>
    </w:p>
    <w:p w14:paraId="6307DB55" w14:textId="77777777" w:rsidR="007D2F7A" w:rsidRPr="008A0EE7" w:rsidRDefault="007D2F7A" w:rsidP="007D2F7A">
      <w:pPr>
        <w:pStyle w:val="Heading3"/>
        <w:rPr>
          <w:noProof/>
        </w:rPr>
      </w:pPr>
      <w:bookmarkStart w:id="2056" w:name="_Toc28953074"/>
      <w:r w:rsidRPr="008A0EE7">
        <w:rPr>
          <w:noProof/>
        </w:rPr>
        <w:t>WITHDRAWN (SPS – specimen source)</w:t>
      </w:r>
      <w:bookmarkEnd w:id="2056"/>
    </w:p>
    <w:p w14:paraId="3F76427E" w14:textId="77777777" w:rsidR="007D2F7A" w:rsidRPr="008A0EE7" w:rsidRDefault="007D2F7A">
      <w:pPr>
        <w:pStyle w:val="NormalIndented"/>
        <w:rPr>
          <w:rStyle w:val="Strong"/>
        </w:rPr>
      </w:pPr>
      <w:bookmarkStart w:id="2057"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2058" w:name="_Toc179781062"/>
    <w:bookmarkEnd w:id="2057"/>
    <w:bookmarkEnd w:id="2058"/>
    <w:p w14:paraId="36E1A3DB"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2059" w:name="_Toc498146064"/>
      <w:bookmarkStart w:id="2060" w:name="_Toc527864633"/>
      <w:bookmarkStart w:id="2061" w:name="_Toc527866105"/>
      <w:bookmarkStart w:id="2062" w:name="_Toc528481910"/>
      <w:bookmarkStart w:id="2063" w:name="_Toc528482415"/>
      <w:bookmarkStart w:id="2064" w:name="_Toc528482714"/>
      <w:bookmarkStart w:id="2065" w:name="_Toc528482839"/>
      <w:bookmarkStart w:id="2066" w:name="_Toc528486147"/>
      <w:bookmarkStart w:id="2067" w:name="_Toc536689783"/>
      <w:bookmarkStart w:id="2068" w:name="_Toc496528"/>
      <w:bookmarkStart w:id="2069" w:name="_Toc524875"/>
      <w:bookmarkStart w:id="2070" w:name="_Toc1802458"/>
      <w:bookmarkStart w:id="2071" w:name="_Toc22448453"/>
      <w:bookmarkStart w:id="2072" w:name="_Toc22697645"/>
      <w:bookmarkStart w:id="2073" w:name="_Toc24273680"/>
      <w:bookmarkStart w:id="2074" w:name="_Toc179781070"/>
      <w:bookmarkStart w:id="2075" w:name="_Toc28953075"/>
      <w:r w:rsidRPr="008A0EE7">
        <w:rPr>
          <w:noProof/>
        </w:rPr>
        <w:t>SRT – sort order</w:t>
      </w:r>
      <w:bookmarkEnd w:id="2036"/>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p>
    <w:p w14:paraId="0957D85C" w14:textId="77777777" w:rsidR="007D2F7A" w:rsidRPr="008A0EE7" w:rsidRDefault="007D2F7A">
      <w:pPr>
        <w:pStyle w:val="ComponentTableCaption"/>
        <w:rPr>
          <w:noProof/>
        </w:rPr>
      </w:pPr>
      <w:bookmarkStart w:id="2076"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207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DAFBD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1406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92F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E45C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A72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C86F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7C6F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CEB6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2ECD9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2B29C" w14:textId="77777777" w:rsidR="007D2F7A" w:rsidRPr="008A0EE7" w:rsidRDefault="007D2F7A">
            <w:pPr>
              <w:pStyle w:val="ComponentTableHeader"/>
              <w:jc w:val="left"/>
              <w:rPr>
                <w:b w:val="0"/>
                <w:noProof/>
              </w:rPr>
            </w:pPr>
            <w:r w:rsidRPr="008A0EE7">
              <w:rPr>
                <w:noProof/>
              </w:rPr>
              <w:t>SEC.REF.</w:t>
            </w:r>
          </w:p>
        </w:tc>
      </w:tr>
      <w:tr w:rsidR="00EC4B2D" w:rsidRPr="008A0EE7" w14:paraId="21DC29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FB3F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AE52B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AA879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3F366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01709A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DA0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0F7540"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511F0B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D705B" w14:textId="4416C0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67116F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6404A6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B730FD5"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483343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C3D9B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183F9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0E44AE" w14:textId="77777777" w:rsidR="007D2F7A" w:rsidRPr="008A0EE7" w:rsidRDefault="00000000">
            <w:pPr>
              <w:pStyle w:val="ComponentTableBody"/>
              <w:rPr>
                <w:noProof/>
              </w:rPr>
            </w:pPr>
            <w:hyperlink r:id="rId220"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6D9118"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0364086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A34A96" w14:textId="54E7BA4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89C2B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4F00A66C"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66FD6E4D" w14:textId="77777777" w:rsidR="007D2F7A" w:rsidRPr="008A0EE7" w:rsidRDefault="007D2F7A">
      <w:pPr>
        <w:pStyle w:val="NormalIndented"/>
        <w:rPr>
          <w:noProof/>
        </w:rPr>
      </w:pPr>
      <w:r w:rsidRPr="008A0EE7">
        <w:rPr>
          <w:noProof/>
        </w:rPr>
        <w:t>|LastName^A~FirstName^A|</w:t>
      </w:r>
    </w:p>
    <w:p w14:paraId="237D5D7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B782BE6" w14:textId="77777777" w:rsidR="007D2F7A" w:rsidRPr="008A0EE7" w:rsidRDefault="007D2F7A">
      <w:pPr>
        <w:pStyle w:val="Example"/>
      </w:pPr>
      <w:r w:rsidRPr="008A0EE7">
        <w:t>|PID.3.1^A~PID.3.2|</w:t>
      </w:r>
    </w:p>
    <w:p w14:paraId="6C38E5D4" w14:textId="77777777" w:rsidR="007D2F7A" w:rsidRPr="008A0EE7" w:rsidRDefault="007D2F7A">
      <w:pPr>
        <w:pStyle w:val="Heading4"/>
        <w:tabs>
          <w:tab w:val="num" w:pos="7060"/>
        </w:tabs>
        <w:rPr>
          <w:noProof/>
          <w:vanish/>
        </w:rPr>
      </w:pPr>
      <w:bookmarkStart w:id="2077" w:name="_Toc179781071"/>
      <w:bookmarkEnd w:id="2077"/>
    </w:p>
    <w:p w14:paraId="5DD5D699" w14:textId="77777777" w:rsidR="007D2F7A" w:rsidRPr="008A0EE7" w:rsidRDefault="007D2F7A">
      <w:pPr>
        <w:pStyle w:val="Heading4"/>
        <w:tabs>
          <w:tab w:val="num" w:pos="7060"/>
        </w:tabs>
        <w:rPr>
          <w:noProof/>
        </w:rPr>
      </w:pPr>
      <w:bookmarkStart w:id="2078" w:name="_Toc498146065"/>
      <w:bookmarkStart w:id="2079" w:name="_Toc527864634"/>
      <w:bookmarkStart w:id="2080" w:name="_Toc527866106"/>
      <w:bookmarkStart w:id="2081" w:name="_Toc179781072"/>
      <w:r w:rsidRPr="008A0EE7">
        <w:rPr>
          <w:noProof/>
        </w:rPr>
        <w:t>Sort-by Field (ST)</w:t>
      </w:r>
      <w:bookmarkEnd w:id="2078"/>
      <w:bookmarkEnd w:id="2079"/>
      <w:bookmarkEnd w:id="2080"/>
      <w:bookmarkEnd w:id="2081"/>
    </w:p>
    <w:p w14:paraId="6F968AAA" w14:textId="07DB0F96"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ins w:id="2082" w:author="Lynn Laakso" w:date="2022-09-09T15:54:00Z">
        <w:r w:rsidR="000C054D" w:rsidRPr="000C054D">
          <w:rPr>
            <w:rStyle w:val="HyperlinkText"/>
          </w:rPr>
          <w:t>Segment Field Name (ST)</w:t>
        </w:r>
      </w:ins>
      <w:r>
        <w:fldChar w:fldCharType="end"/>
      </w:r>
      <w:r w:rsidRPr="008A0EE7">
        <w:rPr>
          <w:noProof/>
        </w:rPr>
        <w:t>" for segment field name definition.</w:t>
      </w:r>
    </w:p>
    <w:p w14:paraId="7D5288DA" w14:textId="77777777" w:rsidR="007D2F7A" w:rsidRPr="008A0EE7" w:rsidRDefault="007D2F7A">
      <w:pPr>
        <w:pStyle w:val="NormalIndented"/>
        <w:rPr>
          <w:noProof/>
        </w:rPr>
      </w:pPr>
      <w:r w:rsidRPr="008A0EE7">
        <w:rPr>
          <w:noProof/>
        </w:rPr>
        <w:t>See Chapter 5, "Query", for a complete discussion of queries and their responses.</w:t>
      </w:r>
    </w:p>
    <w:p w14:paraId="6258FF04" w14:textId="77777777" w:rsidR="007D2F7A" w:rsidRPr="008A0EE7" w:rsidRDefault="007D2F7A">
      <w:pPr>
        <w:pStyle w:val="Heading4"/>
        <w:tabs>
          <w:tab w:val="num" w:pos="7060"/>
        </w:tabs>
        <w:rPr>
          <w:noProof/>
        </w:rPr>
      </w:pPr>
      <w:bookmarkStart w:id="2083" w:name="_Toc498146066"/>
      <w:bookmarkStart w:id="2084" w:name="_Toc527864635"/>
      <w:bookmarkStart w:id="2085" w:name="_Toc527866107"/>
      <w:bookmarkStart w:id="2086" w:name="_Toc179781073"/>
      <w:r w:rsidRPr="008A0EE7">
        <w:rPr>
          <w:noProof/>
        </w:rPr>
        <w:t>Sequencing (ID)</w:t>
      </w:r>
      <w:bookmarkEnd w:id="2083"/>
      <w:bookmarkEnd w:id="2084"/>
      <w:bookmarkEnd w:id="2085"/>
      <w:bookmarkEnd w:id="2086"/>
    </w:p>
    <w:p w14:paraId="0B3C24FB"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1" w:anchor="HL70397" w:history="1">
        <w:r w:rsidRPr="008A0EE7">
          <w:rPr>
            <w:rStyle w:val="HyperlinkText"/>
            <w:noProof/>
          </w:rPr>
          <w:t>HL7 Table 0</w:t>
        </w:r>
        <w:bookmarkStart w:id="2087" w:name="_Hlt487271665"/>
        <w:r w:rsidRPr="008A0EE7">
          <w:rPr>
            <w:rStyle w:val="HyperlinkText"/>
            <w:noProof/>
          </w:rPr>
          <w:t>3</w:t>
        </w:r>
        <w:bookmarkEnd w:id="2087"/>
        <w:r w:rsidRPr="008A0EE7">
          <w:rPr>
            <w:rStyle w:val="HyperlinkText"/>
            <w:noProof/>
          </w:rPr>
          <w:t>97 –</w:t>
        </w:r>
        <w:bookmarkStart w:id="2088" w:name="_Hlt478369433"/>
        <w:r w:rsidRPr="008A0EE7">
          <w:rPr>
            <w:rStyle w:val="HyperlinkText"/>
            <w:noProof/>
          </w:rPr>
          <w:t xml:space="preserve"> </w:t>
        </w:r>
        <w:bookmarkEnd w:id="2088"/>
        <w:r w:rsidRPr="008A0EE7">
          <w:rPr>
            <w:rStyle w:val="HyperlinkText"/>
            <w:noProof/>
          </w:rPr>
          <w:t xml:space="preserve">Sequencing </w:t>
        </w:r>
      </w:hyperlink>
      <w:r w:rsidRPr="008A0EE7">
        <w:rPr>
          <w:noProof/>
        </w:rPr>
        <w:t>for valid values</w:t>
      </w:r>
    </w:p>
    <w:bookmarkStart w:id="2089" w:name="HL70397"/>
    <w:bookmarkEnd w:id="2089"/>
    <w:p w14:paraId="1D637393" w14:textId="77777777" w:rsidR="007D2F7A" w:rsidRPr="008A0EE7" w:rsidRDefault="007D2F7A">
      <w:pPr>
        <w:pStyle w:val="Heading3"/>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2090" w:name="_Ref358257513"/>
      <w:bookmarkStart w:id="2091" w:name="_Toc359236032"/>
      <w:bookmarkStart w:id="2092" w:name="_Toc498146067"/>
      <w:bookmarkStart w:id="2093" w:name="_Toc527864636"/>
      <w:bookmarkStart w:id="2094" w:name="_Toc527866108"/>
      <w:bookmarkStart w:id="2095" w:name="_Toc528481911"/>
      <w:bookmarkStart w:id="2096" w:name="_Toc528482416"/>
      <w:bookmarkStart w:id="2097" w:name="_Toc528482715"/>
      <w:bookmarkStart w:id="2098" w:name="_Toc528482840"/>
      <w:bookmarkStart w:id="2099" w:name="_Toc528486148"/>
      <w:bookmarkStart w:id="2100" w:name="_Toc536689784"/>
      <w:bookmarkStart w:id="2101" w:name="_Toc496529"/>
      <w:bookmarkStart w:id="2102" w:name="_Toc524876"/>
      <w:bookmarkStart w:id="2103" w:name="_Toc1802459"/>
      <w:bookmarkStart w:id="2104" w:name="_Toc22448454"/>
      <w:bookmarkStart w:id="2105" w:name="_Toc22697646"/>
      <w:bookmarkStart w:id="2106" w:name="_Toc24273681"/>
      <w:bookmarkStart w:id="2107" w:name="_Toc179781074"/>
      <w:bookmarkStart w:id="2108" w:name="_Toc28953076"/>
      <w:r w:rsidRPr="008A0EE7">
        <w:rPr>
          <w:noProof/>
        </w:rPr>
        <w:t>ST - string data</w:t>
      </w:r>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p>
    <w:p w14:paraId="0B557F56" w14:textId="77777777" w:rsidR="007D2F7A" w:rsidRPr="008A0EE7" w:rsidRDefault="007D2F7A">
      <w:pPr>
        <w:pStyle w:val="ComponentTableCaption"/>
        <w:rPr>
          <w:noProof/>
        </w:rPr>
      </w:pPr>
      <w:bookmarkStart w:id="2109"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1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0A1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A02AA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5F934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4A0E6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A843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3F8B7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DD701F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734C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4CA5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7C9944" w14:textId="77777777" w:rsidR="007D2F7A" w:rsidRPr="008A0EE7" w:rsidRDefault="007D2F7A">
            <w:pPr>
              <w:pStyle w:val="ComponentTableHeader"/>
              <w:jc w:val="left"/>
              <w:rPr>
                <w:b w:val="0"/>
                <w:noProof/>
              </w:rPr>
            </w:pPr>
            <w:r w:rsidRPr="008A0EE7">
              <w:rPr>
                <w:noProof/>
              </w:rPr>
              <w:t>SEC.REF.</w:t>
            </w:r>
          </w:p>
        </w:tc>
      </w:tr>
      <w:tr w:rsidR="00C75BFC" w:rsidRPr="008A0EE7" w14:paraId="6A16280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1C67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4271FC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BFB657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66F90D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389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9F276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5B89B1A"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62308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8FF02AA" w14:textId="77777777" w:rsidR="007D2F7A" w:rsidRPr="008A0EE7" w:rsidRDefault="007D2F7A">
            <w:pPr>
              <w:pStyle w:val="ComponentTableBody"/>
              <w:rPr>
                <w:noProof/>
              </w:rPr>
            </w:pPr>
          </w:p>
        </w:tc>
      </w:tr>
    </w:tbl>
    <w:p w14:paraId="6F0B2A99"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A6E3269" w14:textId="77777777"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0909F51"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73CB09C" w14:textId="77777777" w:rsidR="007D2F7A" w:rsidRPr="008A0EE7" w:rsidRDefault="007D2F7A">
      <w:pPr>
        <w:pStyle w:val="Example"/>
      </w:pPr>
      <w:r w:rsidRPr="008A0EE7">
        <w:t>|almost any data at all|</w:t>
      </w:r>
    </w:p>
    <w:p w14:paraId="0E4FFD68"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DB9431E" w14:textId="77777777" w:rsidR="007D2F7A" w:rsidRPr="008A0EE7" w:rsidRDefault="007D2F7A">
      <w:pPr>
        <w:pStyle w:val="Example"/>
      </w:pPr>
      <w:r w:rsidRPr="008A0EE7">
        <w:lastRenderedPageBreak/>
        <w:t>^http://www.pacs.poupon.edu/wado.jsp^</w:t>
      </w:r>
    </w:p>
    <w:p w14:paraId="3750A28D"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2B78CE18" w14:textId="77777777" w:rsidR="007D2F7A" w:rsidRPr="008A0EE7" w:rsidRDefault="007D2F7A">
      <w:pPr>
        <w:pStyle w:val="Example"/>
      </w:pPr>
      <w:r w:rsidRPr="008A0EE7">
        <w:t>&amp;2.16.840.1.113883.1.1&amp;</w:t>
      </w:r>
    </w:p>
    <w:p w14:paraId="54874483"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45C2E9A"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F74C20E"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D457371"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6C6AA684" w14:textId="5CBF6DFE"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000C054D" w:rsidRPr="000C054D">
        <w:rPr>
          <w:rStyle w:val="HyperlinkText"/>
        </w:rPr>
        <w:t>2A.2.80</w:t>
      </w:r>
      <w:r>
        <w:fldChar w:fldCharType="end"/>
      </w:r>
      <w:r w:rsidRPr="008A0EE7">
        <w:rPr>
          <w:noProof/>
        </w:rPr>
        <w:t>, “</w:t>
      </w:r>
      <w:r>
        <w:fldChar w:fldCharType="begin"/>
      </w:r>
      <w:r>
        <w:instrText xml:space="preserve"> REF _Ref358257603 \h  \* MERGEFORMAT </w:instrText>
      </w:r>
      <w:r>
        <w:fldChar w:fldCharType="separate"/>
      </w:r>
      <w:ins w:id="2110" w:author="Lynn Laakso" w:date="2022-09-09T15:54:00Z">
        <w:r w:rsidR="000C054D" w:rsidRPr="000C054D">
          <w:rPr>
            <w:rStyle w:val="HyperlinkText"/>
          </w:rPr>
          <w:t>TX - text data</w:t>
        </w:r>
      </w:ins>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000C054D" w:rsidRPr="000C054D">
        <w:rPr>
          <w:rStyle w:val="HyperlinkText"/>
        </w:rPr>
        <w:t>2A.2.31</w:t>
      </w:r>
      <w:r>
        <w:fldChar w:fldCharType="end"/>
      </w:r>
      <w:r w:rsidRPr="008A0EE7">
        <w:rPr>
          <w:noProof/>
        </w:rPr>
        <w:t>, “</w:t>
      </w:r>
      <w:r>
        <w:fldChar w:fldCharType="begin"/>
      </w:r>
      <w:r>
        <w:instrText xml:space="preserve"> REF _Ref358257624 \h  \* MERGEFORMAT </w:instrText>
      </w:r>
      <w:r>
        <w:fldChar w:fldCharType="separate"/>
      </w:r>
      <w:ins w:id="2111" w:author="Lynn Laakso" w:date="2022-09-09T15:54:00Z">
        <w:r w:rsidR="000C054D" w:rsidRPr="000C054D">
          <w:rPr>
            <w:rStyle w:val="HyperlinkText"/>
          </w:rPr>
          <w:t>FT - formatted text data</w:t>
        </w:r>
      </w:ins>
      <w:r>
        <w:fldChar w:fldCharType="end"/>
      </w:r>
      <w:r w:rsidRPr="008A0EE7">
        <w:rPr>
          <w:noProof/>
        </w:rPr>
        <w:t>”).</w:t>
      </w:r>
    </w:p>
    <w:p w14:paraId="52830885" w14:textId="77777777" w:rsidR="007D2F7A" w:rsidRPr="008A0EE7" w:rsidRDefault="007D2F7A">
      <w:pPr>
        <w:rPr>
          <w:noProof/>
        </w:rPr>
      </w:pPr>
    </w:p>
    <w:p w14:paraId="07EAA5D2"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4FE8120D" w14:textId="77777777" w:rsidR="007D2F7A" w:rsidRPr="008A0EE7" w:rsidRDefault="007D2F7A">
      <w:pPr>
        <w:pStyle w:val="Heading3"/>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112" w:name="_Ref358257889"/>
      <w:bookmarkStart w:id="2113" w:name="_Toc359236033"/>
      <w:bookmarkStart w:id="2114" w:name="_Toc498146068"/>
      <w:bookmarkStart w:id="2115" w:name="_Toc527864637"/>
      <w:bookmarkStart w:id="2116" w:name="_Toc527866109"/>
      <w:bookmarkStart w:id="2117" w:name="_Toc528481912"/>
      <w:bookmarkStart w:id="2118" w:name="_Toc528482417"/>
      <w:bookmarkStart w:id="2119" w:name="_Toc528482716"/>
      <w:bookmarkStart w:id="2120" w:name="_Toc528482841"/>
      <w:bookmarkStart w:id="2121" w:name="_Toc528486149"/>
      <w:bookmarkStart w:id="2122" w:name="_Toc536689785"/>
      <w:bookmarkStart w:id="2123" w:name="_Toc496530"/>
      <w:bookmarkStart w:id="2124" w:name="_Toc524877"/>
      <w:bookmarkStart w:id="2125" w:name="_Toc1802460"/>
      <w:bookmarkStart w:id="2126" w:name="_Toc22448455"/>
      <w:bookmarkStart w:id="2127" w:name="_Toc22697647"/>
      <w:bookmarkStart w:id="2128" w:name="_Toc24273682"/>
      <w:bookmarkStart w:id="2129" w:name="_Toc179781075"/>
      <w:bookmarkStart w:id="2130" w:name="_Toc28953077"/>
      <w:r w:rsidRPr="008A0EE7">
        <w:rPr>
          <w:noProof/>
        </w:rPr>
        <w:t>TM – time</w:t>
      </w:r>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p>
    <w:p w14:paraId="15094F5F" w14:textId="77777777" w:rsidR="007D2F7A" w:rsidRPr="008A0EE7" w:rsidRDefault="007D2F7A">
      <w:pPr>
        <w:pStyle w:val="ComponentTableCaption"/>
        <w:rPr>
          <w:noProof/>
        </w:rPr>
      </w:pPr>
      <w:bookmarkStart w:id="2131"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1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2D6B9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36B06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1A1E6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0E5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7726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19C14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196D7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89DE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0684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CD53E" w14:textId="77777777" w:rsidR="007D2F7A" w:rsidRPr="008A0EE7" w:rsidRDefault="007D2F7A">
            <w:pPr>
              <w:pStyle w:val="ComponentTableHeader"/>
              <w:jc w:val="left"/>
              <w:rPr>
                <w:b w:val="0"/>
                <w:noProof/>
              </w:rPr>
            </w:pPr>
            <w:r w:rsidRPr="008A0EE7">
              <w:rPr>
                <w:noProof/>
              </w:rPr>
              <w:t>SEC.REF.</w:t>
            </w:r>
          </w:p>
        </w:tc>
      </w:tr>
      <w:tr w:rsidR="00C75BFC" w:rsidRPr="008A0EE7" w14:paraId="6DE05C1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9853E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7CCA182"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405CC70D"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24D1A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30C3B4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4B9021"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8E4FA56"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3647F8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17C0533" w14:textId="77777777" w:rsidR="007D2F7A" w:rsidRPr="008A0EE7" w:rsidRDefault="007D2F7A">
            <w:pPr>
              <w:pStyle w:val="ComponentTableBody"/>
              <w:rPr>
                <w:noProof/>
              </w:rPr>
            </w:pPr>
          </w:p>
        </w:tc>
      </w:tr>
    </w:tbl>
    <w:p w14:paraId="533A44D6"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7D6F9516"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3CB77AE8" w14:textId="77777777" w:rsidR="007D2F7A" w:rsidRPr="008A0EE7" w:rsidRDefault="007D2F7A">
      <w:pPr>
        <w:pStyle w:val="NormalIndented"/>
        <w:rPr>
          <w:noProof/>
        </w:rPr>
      </w:pPr>
      <w:r w:rsidRPr="008A0EE7">
        <w:rPr>
          <w:noProof/>
        </w:rPr>
        <w:t>Format: HH[MM[SS[.S[S[S[S]]]]]][+/-ZZZZ]</w:t>
      </w:r>
    </w:p>
    <w:p w14:paraId="65F2F151" w14:textId="77777777" w:rsidR="007D2F7A" w:rsidRPr="008A0EE7" w:rsidRDefault="007D2F7A">
      <w:pPr>
        <w:pStyle w:val="NormalIndented"/>
        <w:rPr>
          <w:noProof/>
          <w:snapToGrid w:val="0"/>
        </w:rPr>
      </w:pPr>
      <w:r w:rsidRPr="008A0EE7">
        <w:rPr>
          <w:noProof/>
          <w:snapToGrid w:val="0"/>
        </w:rPr>
        <w:t xml:space="preserve">Thus: </w:t>
      </w:r>
    </w:p>
    <w:p w14:paraId="3420A4DE"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63619676" w14:textId="77777777" w:rsidR="007D2F7A" w:rsidRPr="008A0EE7" w:rsidRDefault="007D2F7A" w:rsidP="007D2F7A">
      <w:pPr>
        <w:pStyle w:val="List"/>
        <w:rPr>
          <w:noProof/>
        </w:rPr>
      </w:pPr>
      <w:r w:rsidRPr="008A0EE7">
        <w:rPr>
          <w:noProof/>
        </w:rPr>
        <w:t>the first four are used to specify a precision of "minute”</w:t>
      </w:r>
    </w:p>
    <w:p w14:paraId="31D62773" w14:textId="77777777" w:rsidR="007D2F7A" w:rsidRPr="008A0EE7" w:rsidRDefault="007D2F7A" w:rsidP="007D2F7A">
      <w:pPr>
        <w:pStyle w:val="List"/>
        <w:rPr>
          <w:noProof/>
        </w:rPr>
      </w:pPr>
      <w:r w:rsidRPr="008A0EE7">
        <w:rPr>
          <w:noProof/>
        </w:rPr>
        <w:t>the first six are used to specify a precision of "second”</w:t>
      </w:r>
    </w:p>
    <w:p w14:paraId="7FB446E8" w14:textId="77777777" w:rsidR="007D2F7A" w:rsidRPr="008A0EE7" w:rsidRDefault="007D2F7A" w:rsidP="007D2F7A">
      <w:pPr>
        <w:pStyle w:val="List"/>
        <w:rPr>
          <w:noProof/>
        </w:rPr>
      </w:pPr>
      <w:r w:rsidRPr="008A0EE7">
        <w:rPr>
          <w:noProof/>
        </w:rPr>
        <w:t>the first eight are used to specify a precision of "one tenth of a second”</w:t>
      </w:r>
    </w:p>
    <w:p w14:paraId="42113435" w14:textId="77777777" w:rsidR="007D2F7A" w:rsidRPr="008A0EE7" w:rsidRDefault="007D2F7A" w:rsidP="007D2F7A">
      <w:pPr>
        <w:pStyle w:val="List"/>
        <w:rPr>
          <w:noProof/>
        </w:rPr>
      </w:pPr>
      <w:r w:rsidRPr="008A0EE7">
        <w:rPr>
          <w:noProof/>
        </w:rPr>
        <w:t>the first eleven are used to specify a precision of " one ten thousandths of a second”</w:t>
      </w:r>
    </w:p>
    <w:p w14:paraId="290CADE5" w14:textId="77777777" w:rsidR="007D2F7A" w:rsidRPr="008A0EE7" w:rsidRDefault="007D2F7A">
      <w:pPr>
        <w:pStyle w:val="NormalIndented"/>
        <w:rPr>
          <w:noProof/>
        </w:rPr>
      </w:pPr>
      <w:r w:rsidRPr="008A0EE7">
        <w:rPr>
          <w:noProof/>
          <w:snapToGrid w:val="0"/>
        </w:rPr>
        <w:t>Example: |0630| specifies 6: 30 AM.</w:t>
      </w:r>
    </w:p>
    <w:p w14:paraId="6677FF75"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24902078"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483A63D3" w14:textId="77777777" w:rsidR="007D2F7A" w:rsidRPr="008A0EE7" w:rsidRDefault="007D2F7A">
      <w:pPr>
        <w:pStyle w:val="NormalIndented"/>
        <w:rPr>
          <w:noProof/>
        </w:rPr>
      </w:pPr>
      <w:r w:rsidRPr="008A0EE7">
        <w:rPr>
          <w:noProof/>
        </w:rPr>
        <w:t xml:space="preserve">The time zone of the sender may be sent optionally as an offset from the coordinated universal time (previously known as Greenwich Mean Time). Where the time zone is not present in a particular TM field but is included as part of the date/time field in the MSH segment, the MSH </w:t>
      </w:r>
      <w:r w:rsidRPr="008A0EE7">
        <w:rPr>
          <w:noProof/>
        </w:rPr>
        <w:lastRenderedPageBreak/>
        <w:t>value will be used as the default time zone. Otherwise, the time is understood to refer to the local time of the sender.</w:t>
      </w:r>
    </w:p>
    <w:p w14:paraId="03147364"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55083A9B" w14:textId="77777777" w:rsidTr="00036636">
        <w:trPr>
          <w:jc w:val="center"/>
        </w:trPr>
        <w:tc>
          <w:tcPr>
            <w:tcW w:w="1413" w:type="dxa"/>
            <w:shd w:val="pct10" w:color="auto" w:fill="FFFFFF"/>
          </w:tcPr>
          <w:p w14:paraId="429B7FB8"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627F9F1E" w14:textId="77777777" w:rsidR="007D2F7A" w:rsidRPr="008A0EE7" w:rsidRDefault="007D2F7A">
            <w:pPr>
              <w:pStyle w:val="OtherTableHeader"/>
              <w:rPr>
                <w:noProof/>
              </w:rPr>
            </w:pPr>
            <w:r w:rsidRPr="008A0EE7">
              <w:rPr>
                <w:noProof/>
              </w:rPr>
              <w:t>Description</w:t>
            </w:r>
          </w:p>
        </w:tc>
      </w:tr>
      <w:tr w:rsidR="007D2F7A" w:rsidRPr="008A0EE7" w14:paraId="5C9981D4" w14:textId="77777777" w:rsidTr="00036636">
        <w:trPr>
          <w:jc w:val="center"/>
        </w:trPr>
        <w:tc>
          <w:tcPr>
            <w:tcW w:w="1413" w:type="dxa"/>
          </w:tcPr>
          <w:p w14:paraId="37BD3E0D" w14:textId="77777777" w:rsidR="007D2F7A" w:rsidRPr="008A0EE7" w:rsidRDefault="007D2F7A">
            <w:pPr>
              <w:pStyle w:val="OtherTableBody"/>
              <w:rPr>
                <w:noProof/>
              </w:rPr>
            </w:pPr>
            <w:r w:rsidRPr="008A0EE7">
              <w:rPr>
                <w:noProof/>
              </w:rPr>
              <w:t>|0000|</w:t>
            </w:r>
          </w:p>
        </w:tc>
        <w:tc>
          <w:tcPr>
            <w:tcW w:w="5670" w:type="dxa"/>
          </w:tcPr>
          <w:p w14:paraId="72024838" w14:textId="77777777" w:rsidR="007D2F7A" w:rsidRPr="008A0EE7" w:rsidRDefault="007D2F7A">
            <w:pPr>
              <w:pStyle w:val="OtherTableBody"/>
              <w:rPr>
                <w:noProof/>
              </w:rPr>
            </w:pPr>
            <w:r w:rsidRPr="008A0EE7">
              <w:rPr>
                <w:noProof/>
              </w:rPr>
              <w:t>midnight</w:t>
            </w:r>
          </w:p>
        </w:tc>
      </w:tr>
      <w:tr w:rsidR="007D2F7A" w:rsidRPr="008A0EE7" w14:paraId="2ABD8D57" w14:textId="77777777" w:rsidTr="00036636">
        <w:trPr>
          <w:jc w:val="center"/>
        </w:trPr>
        <w:tc>
          <w:tcPr>
            <w:tcW w:w="1413" w:type="dxa"/>
          </w:tcPr>
          <w:p w14:paraId="08169B07" w14:textId="77777777" w:rsidR="007D2F7A" w:rsidRPr="008A0EE7" w:rsidRDefault="007D2F7A">
            <w:pPr>
              <w:pStyle w:val="OtherTableBody"/>
              <w:rPr>
                <w:noProof/>
              </w:rPr>
            </w:pPr>
            <w:r w:rsidRPr="008A0EE7">
              <w:rPr>
                <w:noProof/>
              </w:rPr>
              <w:t>|235959+1100|</w:t>
            </w:r>
          </w:p>
        </w:tc>
        <w:tc>
          <w:tcPr>
            <w:tcW w:w="5670" w:type="dxa"/>
          </w:tcPr>
          <w:p w14:paraId="66461C6E"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4D282BD4" w14:textId="77777777" w:rsidTr="00036636">
        <w:trPr>
          <w:jc w:val="center"/>
        </w:trPr>
        <w:tc>
          <w:tcPr>
            <w:tcW w:w="1413" w:type="dxa"/>
          </w:tcPr>
          <w:p w14:paraId="44E4133A" w14:textId="77777777" w:rsidR="007D2F7A" w:rsidRPr="008A0EE7" w:rsidRDefault="007D2F7A">
            <w:pPr>
              <w:pStyle w:val="OtherTableBody"/>
              <w:rPr>
                <w:noProof/>
              </w:rPr>
            </w:pPr>
            <w:r w:rsidRPr="008A0EE7">
              <w:rPr>
                <w:noProof/>
              </w:rPr>
              <w:t>|0800|</w:t>
            </w:r>
          </w:p>
        </w:tc>
        <w:tc>
          <w:tcPr>
            <w:tcW w:w="5670" w:type="dxa"/>
          </w:tcPr>
          <w:p w14:paraId="7CC282FD" w14:textId="77777777" w:rsidR="007D2F7A" w:rsidRPr="008A0EE7" w:rsidRDefault="007D2F7A">
            <w:pPr>
              <w:pStyle w:val="OtherTableBody"/>
              <w:rPr>
                <w:noProof/>
              </w:rPr>
            </w:pPr>
            <w:r w:rsidRPr="008A0EE7">
              <w:rPr>
                <w:noProof/>
              </w:rPr>
              <w:t>Eight AM, local time of the sender.</w:t>
            </w:r>
          </w:p>
        </w:tc>
      </w:tr>
      <w:tr w:rsidR="007D2F7A" w:rsidRPr="008A0EE7" w14:paraId="0454B0D6" w14:textId="77777777" w:rsidTr="00036636">
        <w:trPr>
          <w:jc w:val="center"/>
        </w:trPr>
        <w:tc>
          <w:tcPr>
            <w:tcW w:w="1413" w:type="dxa"/>
          </w:tcPr>
          <w:p w14:paraId="1926510A" w14:textId="77777777" w:rsidR="007D2F7A" w:rsidRPr="008A0EE7" w:rsidRDefault="007D2F7A">
            <w:pPr>
              <w:pStyle w:val="OtherTableBody"/>
              <w:rPr>
                <w:noProof/>
              </w:rPr>
            </w:pPr>
            <w:r w:rsidRPr="008A0EE7">
              <w:rPr>
                <w:noProof/>
              </w:rPr>
              <w:t>|093544.2312|</w:t>
            </w:r>
          </w:p>
        </w:tc>
        <w:tc>
          <w:tcPr>
            <w:tcW w:w="5670" w:type="dxa"/>
          </w:tcPr>
          <w:p w14:paraId="6DFFAB1F"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35935EB1" w14:textId="77777777" w:rsidTr="00036636">
        <w:trPr>
          <w:jc w:val="center"/>
        </w:trPr>
        <w:tc>
          <w:tcPr>
            <w:tcW w:w="1413" w:type="dxa"/>
          </w:tcPr>
          <w:p w14:paraId="4010BCDC" w14:textId="77777777" w:rsidR="007D2F7A" w:rsidRPr="008A0EE7" w:rsidRDefault="007D2F7A">
            <w:pPr>
              <w:pStyle w:val="OtherTableBody"/>
              <w:rPr>
                <w:noProof/>
              </w:rPr>
            </w:pPr>
            <w:r w:rsidRPr="008A0EE7">
              <w:rPr>
                <w:noProof/>
              </w:rPr>
              <w:t>|13|</w:t>
            </w:r>
          </w:p>
        </w:tc>
        <w:tc>
          <w:tcPr>
            <w:tcW w:w="5670" w:type="dxa"/>
          </w:tcPr>
          <w:p w14:paraId="5D2A29D3" w14:textId="77777777" w:rsidR="007D2F7A" w:rsidRPr="008A0EE7" w:rsidRDefault="007D2F7A">
            <w:pPr>
              <w:pStyle w:val="OtherTableBody"/>
              <w:rPr>
                <w:noProof/>
              </w:rPr>
            </w:pPr>
            <w:r w:rsidRPr="008A0EE7">
              <w:rPr>
                <w:noProof/>
              </w:rPr>
              <w:t>1pm (with a precision of hours), local time of sender.</w:t>
            </w:r>
          </w:p>
        </w:tc>
      </w:tr>
    </w:tbl>
    <w:p w14:paraId="71A47A60"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4DF7990E"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2EB7826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5111AA57" w14:textId="77777777" w:rsidR="007D2F7A" w:rsidRPr="008A0EE7" w:rsidRDefault="007D2F7A" w:rsidP="007D2F7A">
      <w:pPr>
        <w:pStyle w:val="Heading3"/>
        <w:rPr>
          <w:noProof/>
        </w:rPr>
      </w:pPr>
      <w:bookmarkStart w:id="2132" w:name="_Toc28953078"/>
      <w:r w:rsidRPr="008A0EE7">
        <w:rPr>
          <w:noProof/>
        </w:rPr>
        <w:t>WITHDRAWN (TQ – timing/quantity)</w:t>
      </w:r>
      <w:bookmarkEnd w:id="2132"/>
    </w:p>
    <w:p w14:paraId="2DC0A30C" w14:textId="77777777" w:rsidR="007D2F7A" w:rsidRPr="008A0EE7" w:rsidRDefault="007D2F7A">
      <w:pPr>
        <w:pStyle w:val="NormalIndented"/>
        <w:rPr>
          <w:rStyle w:val="Strong"/>
          <w:noProof/>
        </w:rPr>
      </w:pPr>
      <w:bookmarkStart w:id="2133"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523BDC39" w14:textId="77777777" w:rsidR="007D2F7A" w:rsidRPr="008A0EE7" w:rsidRDefault="007D2F7A">
      <w:pPr>
        <w:pStyle w:val="Heading3"/>
        <w:rPr>
          <w:noProof/>
        </w:rPr>
      </w:pPr>
      <w:bookmarkStart w:id="2134" w:name="_Toc179781077"/>
      <w:bookmarkStart w:id="2135" w:name="HL70472"/>
      <w:bookmarkStart w:id="2136" w:name="_Toc28953079"/>
      <w:bookmarkEnd w:id="2133"/>
      <w:bookmarkEnd w:id="2134"/>
      <w:bookmarkEnd w:id="2135"/>
      <w:r w:rsidRPr="008A0EE7">
        <w:rPr>
          <w:noProof/>
        </w:rPr>
        <w:t>WITHDRAWN (TS – timestamp)</w:t>
      </w:r>
      <w:bookmarkEnd w:id="2136"/>
    </w:p>
    <w:p w14:paraId="5D7C60E1"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079D8058" w14:textId="77777777" w:rsidR="007D2F7A" w:rsidRPr="008A0EE7" w:rsidRDefault="007D2F7A">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137" w:name="_Hlt489258855"/>
      <w:bookmarkStart w:id="2138" w:name="_Ref358257603"/>
      <w:bookmarkStart w:id="2139" w:name="_Toc359236037"/>
      <w:bookmarkStart w:id="2140" w:name="_Toc498146072"/>
      <w:bookmarkStart w:id="2141" w:name="_Toc527864641"/>
      <w:bookmarkStart w:id="2142" w:name="_Toc527866113"/>
      <w:bookmarkStart w:id="2143" w:name="_Toc528481916"/>
      <w:bookmarkStart w:id="2144" w:name="_Toc528482421"/>
      <w:bookmarkStart w:id="2145" w:name="_Toc528482720"/>
      <w:bookmarkStart w:id="2146" w:name="_Toc528482845"/>
      <w:bookmarkStart w:id="2147" w:name="_Toc528486153"/>
      <w:bookmarkStart w:id="2148" w:name="_Toc536689789"/>
      <w:bookmarkStart w:id="2149" w:name="_Toc496534"/>
      <w:bookmarkStart w:id="2150" w:name="_Toc524881"/>
      <w:bookmarkStart w:id="2151" w:name="_Toc1802464"/>
      <w:bookmarkStart w:id="2152" w:name="_Toc22448459"/>
      <w:bookmarkStart w:id="2153" w:name="_Toc22697651"/>
      <w:bookmarkStart w:id="2154" w:name="_Toc24273686"/>
      <w:bookmarkStart w:id="2155" w:name="_Toc179781091"/>
      <w:bookmarkStart w:id="2156" w:name="_Toc28953080"/>
      <w:bookmarkEnd w:id="2137"/>
      <w:r w:rsidRPr="008A0EE7">
        <w:rPr>
          <w:noProof/>
        </w:rPr>
        <w:t>TX - text data</w:t>
      </w:r>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p>
    <w:p w14:paraId="405152F6" w14:textId="77777777" w:rsidR="007D2F7A" w:rsidRPr="008A0EE7" w:rsidRDefault="007D2F7A">
      <w:pPr>
        <w:pStyle w:val="ComponentTableCaption"/>
        <w:rPr>
          <w:noProof/>
        </w:rPr>
      </w:pPr>
      <w:bookmarkStart w:id="2157"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15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461D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E87A8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3B1CB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D6503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D0479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573E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0F73C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4E8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DF1E37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B044A4" w14:textId="77777777" w:rsidR="007D2F7A" w:rsidRPr="008A0EE7" w:rsidRDefault="007D2F7A">
            <w:pPr>
              <w:pStyle w:val="ComponentTableHeader"/>
              <w:jc w:val="left"/>
              <w:rPr>
                <w:b w:val="0"/>
                <w:noProof/>
              </w:rPr>
            </w:pPr>
            <w:r w:rsidRPr="008A0EE7">
              <w:rPr>
                <w:noProof/>
              </w:rPr>
              <w:t>SEC.REF.</w:t>
            </w:r>
          </w:p>
        </w:tc>
      </w:tr>
      <w:tr w:rsidR="00C75BFC" w:rsidRPr="008A0EE7" w14:paraId="2885CC9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8E75E4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F18469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158302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F3BE4D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C7E1E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A3333A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51D04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42AF431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8AE0F17" w14:textId="77777777" w:rsidR="007D2F7A" w:rsidRPr="008A0EE7" w:rsidRDefault="007D2F7A">
            <w:pPr>
              <w:pStyle w:val="ComponentTableBody"/>
              <w:rPr>
                <w:noProof/>
              </w:rPr>
            </w:pPr>
          </w:p>
        </w:tc>
      </w:tr>
    </w:tbl>
    <w:p w14:paraId="30073BB0" w14:textId="77777777"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158" w:name="_Toc348257242"/>
      <w:bookmarkStart w:id="2159" w:name="_Toc348257578"/>
      <w:bookmarkStart w:id="2160" w:name="_Toc348263200"/>
      <w:bookmarkStart w:id="2161" w:name="_Toc348336529"/>
      <w:bookmarkStart w:id="2162" w:name="_Toc348770017"/>
      <w:bookmarkStart w:id="2163" w:name="_Toc348856159"/>
      <w:bookmarkStart w:id="2164" w:name="_Toc348866580"/>
      <w:bookmarkStart w:id="2165" w:name="_Toc348947810"/>
      <w:bookmarkStart w:id="2166" w:name="_Toc349735391"/>
      <w:bookmarkStart w:id="2167" w:name="_Toc349735834"/>
      <w:bookmarkStart w:id="2168" w:name="_Toc349735988"/>
      <w:bookmarkStart w:id="2169" w:name="_Toc349803720"/>
      <w:bookmarkStart w:id="2170" w:name="_Ref358259807"/>
      <w:bookmarkStart w:id="2171" w:name="_Ref358259820"/>
      <w:bookmarkStart w:id="2172" w:name="_Ref358260416"/>
      <w:bookmarkStart w:id="2173" w:name="_Ref358260437"/>
      <w:bookmarkStart w:id="2174" w:name="_Toc359236044"/>
      <w:bookmarkStart w:id="2175" w:name="_Ref373737612"/>
      <w:bookmarkStart w:id="2176" w:name="_Ref373737617"/>
      <w:bookmarkStart w:id="2177" w:name="_Ref375106650"/>
      <w:bookmarkStart w:id="2178" w:name="_Ref375106654"/>
      <w:bookmarkStart w:id="2179" w:name="_Ref495116008"/>
      <w:bookmarkStart w:id="2180" w:name="_Ref495116023"/>
      <w:bookmarkStart w:id="2181" w:name="_Ref495116062"/>
      <w:bookmarkStart w:id="2182" w:name="_Ref495206685"/>
      <w:bookmarkStart w:id="2183" w:name="_Ref495206689"/>
      <w:bookmarkStart w:id="2184" w:name="_Ref495207822"/>
      <w:bookmarkStart w:id="2185" w:name="_Ref495207825"/>
      <w:bookmarkStart w:id="2186" w:name="_Ref495223780"/>
      <w:bookmarkStart w:id="2187" w:name="_Ref495223783"/>
      <w:bookmarkStart w:id="2188" w:name="_Ref495284207"/>
      <w:bookmarkStart w:id="2189" w:name="_Toc498146146"/>
      <w:bookmarkStart w:id="2190" w:name="_Toc527864715"/>
      <w:bookmarkStart w:id="2191" w:name="_Toc527866187"/>
      <w:bookmarkStart w:id="2192" w:name="_Toc528481924"/>
      <w:bookmarkStart w:id="2193" w:name="_Toc528482429"/>
      <w:bookmarkStart w:id="2194" w:name="_Toc528482728"/>
      <w:bookmarkStart w:id="2195" w:name="_Toc528482853"/>
      <w:bookmarkStart w:id="2196" w:name="_Toc528486161"/>
      <w:bookmarkStart w:id="2197" w:name="_Toc536689668"/>
      <w:bookmarkStart w:id="2198" w:name="_Toc496389"/>
      <w:bookmarkStart w:id="2199" w:name="_Toc524737"/>
      <w:bookmarkStart w:id="2200" w:name="_Toc22443770"/>
      <w:bookmarkStart w:id="2201" w:name="_Toc22444122"/>
      <w:bookmarkStart w:id="2202" w:name="_Toc24273179"/>
      <w:r w:rsidRPr="008A0EE7">
        <w:rPr>
          <w:noProof/>
        </w:rPr>
        <w:t>2.7, "Use of escape sequences in text fields</w:t>
      </w:r>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r w:rsidRPr="008A0EE7">
        <w:rPr>
          <w:noProof/>
        </w:rPr>
        <w:t>". Leading spaces should be included. Trailing spaces should be removed.</w:t>
      </w:r>
    </w:p>
    <w:p w14:paraId="20899F90" w14:textId="77777777" w:rsidR="007D2F7A" w:rsidRPr="008A0EE7" w:rsidRDefault="007D2F7A">
      <w:pPr>
        <w:pStyle w:val="NormalIndented"/>
        <w:keepNext/>
        <w:rPr>
          <w:noProof/>
        </w:rPr>
      </w:pPr>
      <w:r w:rsidRPr="008A0EE7">
        <w:rPr>
          <w:noProof/>
        </w:rPr>
        <w:t>Example:</w:t>
      </w:r>
    </w:p>
    <w:p w14:paraId="5ABB1BDF" w14:textId="77777777" w:rsidR="007D2F7A" w:rsidRPr="008A0EE7" w:rsidRDefault="007D2F7A">
      <w:pPr>
        <w:pStyle w:val="Example"/>
      </w:pPr>
      <w:r w:rsidRPr="008A0EE7">
        <w:t>|  leading spaces are allowed.|</w:t>
      </w:r>
    </w:p>
    <w:p w14:paraId="57291B91" w14:textId="77777777" w:rsidR="007D2F7A" w:rsidRPr="008A0EE7" w:rsidRDefault="007D2F7A">
      <w:pPr>
        <w:pStyle w:val="NormalIndented"/>
        <w:rPr>
          <w:noProof/>
        </w:rPr>
      </w:pPr>
      <w:r w:rsidRPr="008A0EE7">
        <w:rPr>
          <w:noProof/>
        </w:rPr>
        <w:t xml:space="preserve">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w:t>
      </w:r>
      <w:r w:rsidRPr="008A0EE7">
        <w:rPr>
          <w:noProof/>
        </w:rPr>
        <w:lastRenderedPageBreak/>
        <w:t>display as though a CR/LF were inserted in the text (DOS type system) or as though a LF were inserted into the text (UNIX style system)).</w:t>
      </w:r>
    </w:p>
    <w:p w14:paraId="5F13768C"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08B7AFC8" w14:textId="77777777" w:rsidR="007D2F7A" w:rsidRPr="008A0EE7" w:rsidRDefault="007D2F7A" w:rsidP="007D2F7A">
      <w:pPr>
        <w:pStyle w:val="NormalIndented"/>
        <w:rPr>
          <w:noProof/>
        </w:rPr>
      </w:pPr>
      <w:bookmarkStart w:id="2203" w:name="_Ref371387482"/>
      <w:r w:rsidRPr="008A0EE7">
        <w:rPr>
          <w:noProof/>
        </w:rPr>
        <w:t>To include alternative character sets, use the appropriate escape sequence. See Chapter 2, section 2.14.9.18, "MSH-18 - Character Set" and section 2.14.9.20, "MSH-20 - Alternate Character Set Handling Scheme".</w:t>
      </w:r>
    </w:p>
    <w:p w14:paraId="09DF33BF"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52D0E0AE" w14:textId="77777777" w:rsidR="007D2F7A" w:rsidRPr="008A0EE7" w:rsidRDefault="007D2F7A">
      <w:pPr>
        <w:pStyle w:val="Heading3"/>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204" w:name="_Ref174202"/>
      <w:bookmarkStart w:id="2205" w:name="_Toc496535"/>
      <w:bookmarkStart w:id="2206" w:name="_Toc524882"/>
      <w:bookmarkStart w:id="2207" w:name="_Toc1802465"/>
      <w:bookmarkStart w:id="2208" w:name="_Toc22448460"/>
      <w:bookmarkStart w:id="2209" w:name="_Toc22697652"/>
      <w:bookmarkStart w:id="2210" w:name="_Toc24273687"/>
      <w:bookmarkStart w:id="2211" w:name="_Toc179781092"/>
      <w:bookmarkStart w:id="2212" w:name="OLE_LINK11"/>
      <w:bookmarkStart w:id="2213" w:name="_Toc28953081"/>
      <w:r w:rsidRPr="008A0EE7">
        <w:rPr>
          <w:noProof/>
        </w:rPr>
        <w:t xml:space="preserve">UVC - </w:t>
      </w:r>
      <w:r w:rsidRPr="008A0EE7">
        <w:rPr>
          <w:noProof/>
          <w:snapToGrid w:val="0"/>
        </w:rPr>
        <w:t>UB value code and amount</w:t>
      </w:r>
      <w:bookmarkEnd w:id="2204"/>
      <w:bookmarkEnd w:id="2205"/>
      <w:bookmarkEnd w:id="2206"/>
      <w:bookmarkEnd w:id="2207"/>
      <w:bookmarkEnd w:id="2208"/>
      <w:bookmarkEnd w:id="2209"/>
      <w:bookmarkEnd w:id="2210"/>
      <w:bookmarkEnd w:id="2211"/>
      <w:bookmarkEnd w:id="2212"/>
      <w:bookmarkEnd w:id="2213"/>
    </w:p>
    <w:p w14:paraId="32485931" w14:textId="77777777" w:rsidR="007D2F7A" w:rsidRPr="008A0EE7" w:rsidRDefault="007D2F7A">
      <w:pPr>
        <w:pStyle w:val="ComponentTableCaption"/>
        <w:rPr>
          <w:noProof/>
        </w:rPr>
      </w:pPr>
      <w:bookmarkStart w:id="2214"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2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F75D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9268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DA7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AA5B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43BB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6D2C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A5FCE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8368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B59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A31312" w14:textId="77777777" w:rsidR="007D2F7A" w:rsidRPr="008A0EE7" w:rsidRDefault="007D2F7A">
            <w:pPr>
              <w:pStyle w:val="ComponentTableHeader"/>
              <w:rPr>
                <w:noProof/>
              </w:rPr>
            </w:pPr>
            <w:r w:rsidRPr="008A0EE7">
              <w:rPr>
                <w:noProof/>
              </w:rPr>
              <w:t>SEC.REF.</w:t>
            </w:r>
          </w:p>
        </w:tc>
      </w:tr>
      <w:tr w:rsidR="00EC4B2D" w:rsidRPr="008A0EE7" w14:paraId="4C847F0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F8F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27678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ABA7B1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0FCBF6"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2C106A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C7B59F" w14:textId="77777777" w:rsidR="007D2F7A" w:rsidRPr="008A0EE7" w:rsidRDefault="00000000">
            <w:pPr>
              <w:pStyle w:val="ComponentTableBody"/>
              <w:rPr>
                <w:noProof/>
              </w:rPr>
            </w:pPr>
            <w:hyperlink r:id="rId222"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648F4E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8D5D2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ED87ED" w14:textId="04C3F931"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40F14F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A8AD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97DE6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0C07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758E6"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2F3A23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6A3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89DB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7A776B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667DB4" w14:textId="2097DFB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02549D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74D48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109A2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73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B638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4AFE8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6600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3E8BDF"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6188A2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D20D49"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4C3DD6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32E44D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11361D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9D6A5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064E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6DF4A6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DA1476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F3D80C2"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45813E6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432061" w14:textId="77777777" w:rsidR="007D2F7A" w:rsidRPr="008A0EE7" w:rsidRDefault="007D2F7A" w:rsidP="00EC4B2D">
            <w:pPr>
              <w:pStyle w:val="ComponentTableBody"/>
              <w:rPr>
                <w:rStyle w:val="Hyperlink"/>
                <w:noProof/>
              </w:rPr>
            </w:pPr>
            <w:r w:rsidRPr="008A0EE7">
              <w:rPr>
                <w:rStyle w:val="Hyperlink"/>
                <w:noProof/>
              </w:rPr>
              <w:t>2.A.46</w:t>
            </w:r>
          </w:p>
        </w:tc>
      </w:tr>
    </w:tbl>
    <w:p w14:paraId="7B5A94E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D0E9EA2"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14E8827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36E30D37"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3F7ED0F8" w14:textId="77777777" w:rsidR="007D2F7A" w:rsidRPr="008A0EE7" w:rsidRDefault="007D2F7A">
      <w:pPr>
        <w:pStyle w:val="NormalIndented"/>
        <w:rPr>
          <w:noProof/>
        </w:rPr>
      </w:pPr>
      <w:r w:rsidRPr="008A0EE7">
        <w:rPr>
          <w:noProof/>
        </w:rPr>
        <w:t>Example:</w:t>
      </w:r>
    </w:p>
    <w:p w14:paraId="7F2399B3" w14:textId="77777777" w:rsidR="007D2F7A" w:rsidRPr="008A0EE7" w:rsidRDefault="007D2F7A">
      <w:pPr>
        <w:pStyle w:val="Example"/>
      </w:pPr>
      <w:r w:rsidRPr="008A0EE7">
        <w:t>|01&amp;most common semi private rate&amp;NUBC^750&amp;USD|</w:t>
      </w:r>
    </w:p>
    <w:p w14:paraId="13CC5F8A" w14:textId="77777777" w:rsidR="007D2F7A" w:rsidRPr="008A0EE7" w:rsidRDefault="007D2F7A">
      <w:pPr>
        <w:pStyle w:val="Heading4"/>
        <w:tabs>
          <w:tab w:val="num" w:pos="7060"/>
        </w:tabs>
        <w:rPr>
          <w:noProof/>
          <w:vanish/>
        </w:rPr>
      </w:pPr>
      <w:bookmarkStart w:id="2215" w:name="_Toc179781093"/>
      <w:bookmarkEnd w:id="2215"/>
    </w:p>
    <w:p w14:paraId="227A002F" w14:textId="77777777" w:rsidR="007D2F7A" w:rsidRPr="008A0EE7" w:rsidRDefault="007D2F7A">
      <w:pPr>
        <w:pStyle w:val="Heading4"/>
        <w:tabs>
          <w:tab w:val="num" w:pos="7060"/>
        </w:tabs>
        <w:rPr>
          <w:noProof/>
        </w:rPr>
      </w:pPr>
      <w:bookmarkStart w:id="2216" w:name="_Toc179781094"/>
      <w:r w:rsidRPr="008A0EE7">
        <w:rPr>
          <w:noProof/>
        </w:rPr>
        <w:t>Value</w:t>
      </w:r>
      <w:r>
        <w:rPr>
          <w:noProof/>
        </w:rPr>
        <w:t xml:space="preserve"> Code (CW</w:t>
      </w:r>
      <w:r w:rsidRPr="008A0EE7">
        <w:rPr>
          <w:noProof/>
        </w:rPr>
        <w:t>E)</w:t>
      </w:r>
      <w:bookmarkEnd w:id="2216"/>
    </w:p>
    <w:p w14:paraId="3D65D6C1" w14:textId="77777777" w:rsidR="007D2F7A" w:rsidRPr="008A0EE7" w:rsidRDefault="007D2F7A">
      <w:pPr>
        <w:pStyle w:val="NormalIndented"/>
        <w:rPr>
          <w:noProof/>
        </w:rPr>
      </w:pPr>
      <w:r w:rsidRPr="008A0EE7">
        <w:rPr>
          <w:noProof/>
        </w:rPr>
        <w:t>Definition: Specifies the National Uniform Billing Committee (NUBC) code itself.</w:t>
      </w:r>
    </w:p>
    <w:p w14:paraId="06EC6F20" w14:textId="77777777" w:rsidR="007D2F7A" w:rsidRDefault="007D2F7A">
      <w:pPr>
        <w:pStyle w:val="NormalIndented"/>
        <w:rPr>
          <w:noProof/>
        </w:rPr>
      </w:pPr>
      <w:r w:rsidRPr="008A0EE7">
        <w:rPr>
          <w:noProof/>
        </w:rPr>
        <w:t xml:space="preserve">Refer to </w:t>
      </w:r>
      <w:hyperlink r:id="rId223"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76FDD44" w14:textId="77777777" w:rsidR="007D2F7A" w:rsidRPr="008A0EE7" w:rsidRDefault="007D2F7A">
      <w:pPr>
        <w:pStyle w:val="NormalIndented"/>
        <w:rPr>
          <w:noProof/>
        </w:rPr>
      </w:pPr>
      <w:r>
        <w:rPr>
          <w:noProof/>
        </w:rPr>
        <w:t>Other realms should determine the precise set appropriate for their realm.</w:t>
      </w:r>
    </w:p>
    <w:p w14:paraId="59884DD9" w14:textId="77777777" w:rsidR="007D2F7A" w:rsidRPr="008A0EE7" w:rsidRDefault="007D2F7A">
      <w:pPr>
        <w:pStyle w:val="Heading4"/>
        <w:tabs>
          <w:tab w:val="num" w:pos="7060"/>
        </w:tabs>
        <w:rPr>
          <w:noProof/>
        </w:rPr>
      </w:pPr>
      <w:bookmarkStart w:id="2217" w:name="_Toc179781095"/>
      <w:r w:rsidRPr="008A0EE7">
        <w:rPr>
          <w:noProof/>
        </w:rPr>
        <w:t>Value Amount (MO)</w:t>
      </w:r>
      <w:bookmarkEnd w:id="2217"/>
    </w:p>
    <w:p w14:paraId="5D1F56F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6595453" w14:textId="77777777" w:rsidR="007D2F7A" w:rsidRPr="008A0EE7" w:rsidRDefault="007D2F7A">
      <w:pPr>
        <w:pStyle w:val="Heading4"/>
        <w:tabs>
          <w:tab w:val="num" w:pos="7060"/>
        </w:tabs>
        <w:rPr>
          <w:noProof/>
        </w:rPr>
      </w:pPr>
      <w:r w:rsidRPr="008A0EE7">
        <w:lastRenderedPageBreak/>
        <w:t>Non-Monetary Value Amount / Quantity</w:t>
      </w:r>
      <w:r w:rsidRPr="008A0EE7">
        <w:rPr>
          <w:noProof/>
        </w:rPr>
        <w:t xml:space="preserve"> (NM)</w:t>
      </w:r>
    </w:p>
    <w:p w14:paraId="7C04A5E7"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595D8022"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730983DF"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4" w:history="1">
        <w:r w:rsidRPr="008A0EE7">
          <w:rPr>
            <w:rStyle w:val="Hyperlink"/>
            <w:noProof/>
          </w:rPr>
          <w:t>http://aurora.rg.iupui.edu/UCUM</w:t>
        </w:r>
      </w:hyperlink>
      <w:r w:rsidRPr="008A0EE7">
        <w:rPr>
          <w:noProof/>
        </w:rPr>
        <w:t>].</w:t>
      </w:r>
    </w:p>
    <w:p w14:paraId="4F14F4F3" w14:textId="77777777" w:rsidR="007D2F7A" w:rsidRPr="008A0EE7" w:rsidRDefault="007D2F7A">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218" w:name="_Ref485519140"/>
      <w:bookmarkStart w:id="2219" w:name="_Toc498146073"/>
      <w:bookmarkStart w:id="2220" w:name="_Toc527864642"/>
      <w:bookmarkStart w:id="2221" w:name="_Toc527866114"/>
      <w:bookmarkStart w:id="2222" w:name="_Toc528481917"/>
      <w:bookmarkStart w:id="2223" w:name="_Toc528482422"/>
      <w:bookmarkStart w:id="2224" w:name="_Toc528482721"/>
      <w:bookmarkStart w:id="2225" w:name="_Toc528482846"/>
      <w:bookmarkStart w:id="2226" w:name="_Toc528486154"/>
      <w:bookmarkStart w:id="2227" w:name="_Toc536689791"/>
      <w:bookmarkStart w:id="2228" w:name="_Toc496536"/>
      <w:bookmarkStart w:id="2229" w:name="_Toc524883"/>
      <w:bookmarkStart w:id="2230" w:name="_Toc1802466"/>
      <w:bookmarkStart w:id="2231" w:name="_Toc22448461"/>
      <w:bookmarkStart w:id="2232" w:name="_Toc22697653"/>
      <w:bookmarkStart w:id="2233" w:name="_Toc24273688"/>
      <w:bookmarkStart w:id="2234" w:name="_Toc179781096"/>
      <w:bookmarkStart w:id="2235" w:name="_Toc28953082"/>
      <w:r w:rsidRPr="008A0EE7">
        <w:rPr>
          <w:noProof/>
        </w:rPr>
        <w:t>VH - visiting hours</w:t>
      </w:r>
      <w:bookmarkEnd w:id="2203"/>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r w:rsidRPr="008A0EE7">
        <w:rPr>
          <w:noProof/>
        </w:rPr>
        <w:t xml:space="preserve"> </w:t>
      </w:r>
    </w:p>
    <w:p w14:paraId="720600B1" w14:textId="77777777" w:rsidR="007D2F7A" w:rsidRPr="008A0EE7" w:rsidRDefault="007D2F7A">
      <w:pPr>
        <w:pStyle w:val="ComponentTableCaption"/>
        <w:rPr>
          <w:noProof/>
        </w:rPr>
      </w:pPr>
      <w:bookmarkStart w:id="2236"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2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C77B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56E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6F9EB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28B6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EE85D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92A46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B944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9065D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9F40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6E9143" w14:textId="77777777" w:rsidR="007D2F7A" w:rsidRPr="008A0EE7" w:rsidRDefault="007D2F7A">
            <w:pPr>
              <w:pStyle w:val="ComponentTableHeader"/>
              <w:jc w:val="left"/>
              <w:rPr>
                <w:b w:val="0"/>
                <w:noProof/>
              </w:rPr>
            </w:pPr>
            <w:r w:rsidRPr="008A0EE7">
              <w:rPr>
                <w:noProof/>
              </w:rPr>
              <w:t>SEC.REF.</w:t>
            </w:r>
          </w:p>
        </w:tc>
      </w:tr>
      <w:tr w:rsidR="00EC4B2D" w:rsidRPr="008A0EE7" w14:paraId="4727925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E0688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15C95E"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DB17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219E4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65D026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31733F" w14:textId="77777777" w:rsidR="007D2F7A" w:rsidRPr="008A0EE7" w:rsidRDefault="00000000">
            <w:pPr>
              <w:pStyle w:val="ComponentTableBody"/>
              <w:rPr>
                <w:noProof/>
              </w:rPr>
            </w:pPr>
            <w:hyperlink r:id="rId225"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191F053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5617D3D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6B62B" w14:textId="06C636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FD333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271F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BDD30B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FA1F3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0789C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33DA9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9B95C6" w14:textId="77777777" w:rsidR="007D2F7A" w:rsidRPr="008A0EE7" w:rsidRDefault="00000000">
            <w:pPr>
              <w:pStyle w:val="ComponentTableBody"/>
              <w:rPr>
                <w:noProof/>
              </w:rPr>
            </w:pPr>
            <w:hyperlink r:id="rId226"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7ECD8858"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2DF499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BAFEF1" w14:textId="73D8521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ACFA8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5D28B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EFE9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B82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2FD1AE"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678BBC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CF4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8CB0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2D286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71EE4C" w14:textId="3CDC587C"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C75BFC" w:rsidRPr="008A0EE7" w14:paraId="35F6AF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8BE6D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1229C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E2180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C19E31"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29DE6D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25688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2877C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687307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5AD053" w14:textId="3BC79C94"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53A980EB"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7" w:anchor="HL70267" w:history="1">
        <w:r w:rsidRPr="008A0EE7">
          <w:rPr>
            <w:rStyle w:val="HyperlinkText"/>
            <w:noProof/>
          </w:rPr>
          <w:t xml:space="preserve">HL7 Table 0267 - Days of </w:t>
        </w:r>
        <w:bookmarkStart w:id="2237" w:name="_Hlt478371095"/>
        <w:r w:rsidRPr="008A0EE7">
          <w:rPr>
            <w:rStyle w:val="HyperlinkText"/>
            <w:noProof/>
          </w:rPr>
          <w:t>t</w:t>
        </w:r>
        <w:bookmarkEnd w:id="2237"/>
        <w:r w:rsidRPr="008A0EE7">
          <w:rPr>
            <w:rStyle w:val="HyperlinkText"/>
            <w:noProof/>
          </w:rPr>
          <w:t>he Week</w:t>
        </w:r>
      </w:hyperlink>
      <w:r w:rsidRPr="008A0EE7">
        <w:rPr>
          <w:noProof/>
        </w:rPr>
        <w:t xml:space="preserve"> for valid values for the first two components.</w:t>
      </w:r>
    </w:p>
    <w:p w14:paraId="28C3A1D9" w14:textId="77777777" w:rsidR="007D2F7A" w:rsidRPr="008A0EE7" w:rsidRDefault="007D2F7A">
      <w:pPr>
        <w:pStyle w:val="Heading4"/>
        <w:tabs>
          <w:tab w:val="num" w:pos="7060"/>
        </w:tabs>
        <w:rPr>
          <w:noProof/>
          <w:vanish/>
        </w:rPr>
      </w:pPr>
      <w:bookmarkStart w:id="2238" w:name="_Toc179781097"/>
      <w:bookmarkStart w:id="2239" w:name="_Ref370034624"/>
      <w:bookmarkEnd w:id="2238"/>
    </w:p>
    <w:p w14:paraId="7424B993" w14:textId="77777777" w:rsidR="007D2F7A" w:rsidRPr="008A0EE7" w:rsidRDefault="007D2F7A">
      <w:pPr>
        <w:pStyle w:val="Heading4"/>
        <w:tabs>
          <w:tab w:val="num" w:pos="7060"/>
        </w:tabs>
        <w:rPr>
          <w:noProof/>
        </w:rPr>
      </w:pPr>
      <w:bookmarkStart w:id="2240" w:name="_Ref495284395"/>
      <w:bookmarkStart w:id="2241" w:name="_Ref495284402"/>
      <w:bookmarkStart w:id="2242" w:name="_Toc498146074"/>
      <w:bookmarkStart w:id="2243" w:name="_Toc527864643"/>
      <w:bookmarkStart w:id="2244" w:name="_Toc527866115"/>
      <w:bookmarkStart w:id="2245" w:name="_Toc179781098"/>
      <w:r w:rsidRPr="008A0EE7">
        <w:rPr>
          <w:noProof/>
        </w:rPr>
        <w:t>Start Day Range (ID)</w:t>
      </w:r>
      <w:bookmarkEnd w:id="2240"/>
      <w:bookmarkEnd w:id="2241"/>
      <w:bookmarkEnd w:id="2242"/>
      <w:bookmarkEnd w:id="2243"/>
      <w:bookmarkEnd w:id="2244"/>
      <w:bookmarkEnd w:id="2245"/>
    </w:p>
    <w:p w14:paraId="3FF04200" w14:textId="77777777" w:rsidR="007D2F7A" w:rsidRPr="008A0EE7" w:rsidRDefault="007D2F7A">
      <w:pPr>
        <w:pStyle w:val="NormalIndented"/>
        <w:rPr>
          <w:noProof/>
        </w:rPr>
      </w:pPr>
      <w:r w:rsidRPr="008A0EE7">
        <w:rPr>
          <w:noProof/>
        </w:rPr>
        <w:t xml:space="preserve">Definition: Starting day of visiting hours range. See </w:t>
      </w:r>
      <w:hyperlink r:id="rId228" w:anchor="HL70267" w:history="1">
        <w:r w:rsidRPr="008A0EE7">
          <w:rPr>
            <w:rStyle w:val="HyperlinkText"/>
            <w:noProof/>
          </w:rPr>
          <w:t>HL7 Table 0267 - Days of</w:t>
        </w:r>
        <w:bookmarkStart w:id="2246" w:name="_Hlt478371112"/>
        <w:r w:rsidRPr="008A0EE7">
          <w:rPr>
            <w:rStyle w:val="HyperlinkText"/>
            <w:noProof/>
          </w:rPr>
          <w:t xml:space="preserve"> </w:t>
        </w:r>
        <w:bookmarkEnd w:id="2246"/>
        <w:r w:rsidRPr="008A0EE7">
          <w:rPr>
            <w:rStyle w:val="HyperlinkText"/>
            <w:noProof/>
          </w:rPr>
          <w:t>the Week</w:t>
        </w:r>
      </w:hyperlink>
      <w:r w:rsidRPr="008A0EE7">
        <w:rPr>
          <w:noProof/>
        </w:rPr>
        <w:t xml:space="preserve"> for valid values.</w:t>
      </w:r>
      <w:bookmarkEnd w:id="2239"/>
    </w:p>
    <w:p w14:paraId="7F20CEBE" w14:textId="77777777" w:rsidR="007D2F7A" w:rsidRPr="008A0EE7" w:rsidRDefault="007D2F7A">
      <w:pPr>
        <w:pStyle w:val="Heading4"/>
        <w:tabs>
          <w:tab w:val="num" w:pos="7060"/>
        </w:tabs>
        <w:rPr>
          <w:noProof/>
        </w:rPr>
      </w:pPr>
      <w:bookmarkStart w:id="2247" w:name="_Ref495284475"/>
      <w:bookmarkStart w:id="2248" w:name="_Ref495284478"/>
      <w:bookmarkStart w:id="2249" w:name="_Toc498146075"/>
      <w:bookmarkStart w:id="2250" w:name="_Toc527864644"/>
      <w:bookmarkStart w:id="2251" w:name="_Toc527866116"/>
      <w:bookmarkStart w:id="2252" w:name="_Toc179781099"/>
      <w:bookmarkStart w:id="2253" w:name="_Ref370034655"/>
      <w:r w:rsidRPr="008A0EE7">
        <w:rPr>
          <w:noProof/>
        </w:rPr>
        <w:t>End Day Range (ID)</w:t>
      </w:r>
      <w:bookmarkEnd w:id="2247"/>
      <w:bookmarkEnd w:id="2248"/>
      <w:bookmarkEnd w:id="2249"/>
      <w:bookmarkEnd w:id="2250"/>
      <w:bookmarkEnd w:id="2251"/>
      <w:bookmarkEnd w:id="2252"/>
    </w:p>
    <w:p w14:paraId="28A8399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29" w:anchor="HL70267" w:history="1">
        <w:r w:rsidRPr="008A0EE7">
          <w:rPr>
            <w:rStyle w:val="HyperlinkText"/>
            <w:noProof/>
          </w:rPr>
          <w:t>HL7 Table 0267 - Days of the Week</w:t>
        </w:r>
      </w:hyperlink>
      <w:r w:rsidRPr="008A0EE7">
        <w:rPr>
          <w:noProof/>
        </w:rPr>
        <w:t xml:space="preserve"> for valid values</w:t>
      </w:r>
      <w:bookmarkEnd w:id="2253"/>
      <w:r w:rsidRPr="008A0EE7">
        <w:rPr>
          <w:noProof/>
        </w:rPr>
        <w:t>.</w:t>
      </w:r>
    </w:p>
    <w:p w14:paraId="58B57B44" w14:textId="77777777" w:rsidR="007D2F7A" w:rsidRPr="008A0EE7" w:rsidRDefault="007D2F7A">
      <w:pPr>
        <w:pStyle w:val="Heading4"/>
        <w:tabs>
          <w:tab w:val="num" w:pos="7060"/>
        </w:tabs>
        <w:rPr>
          <w:noProof/>
        </w:rPr>
      </w:pPr>
      <w:bookmarkStart w:id="2254" w:name="_Hlt478371097"/>
      <w:bookmarkStart w:id="2255" w:name="HL70267"/>
      <w:bookmarkStart w:id="2256" w:name="_Toc498146076"/>
      <w:bookmarkStart w:id="2257" w:name="_Toc527864645"/>
      <w:bookmarkStart w:id="2258" w:name="_Toc527866117"/>
      <w:bookmarkStart w:id="2259" w:name="_Toc179781100"/>
      <w:bookmarkEnd w:id="2254"/>
      <w:bookmarkEnd w:id="2255"/>
      <w:r w:rsidRPr="008A0EE7">
        <w:rPr>
          <w:noProof/>
        </w:rPr>
        <w:t>Start Hour Range (TM)</w:t>
      </w:r>
      <w:bookmarkEnd w:id="2256"/>
      <w:bookmarkEnd w:id="2257"/>
      <w:bookmarkEnd w:id="2258"/>
      <w:bookmarkEnd w:id="2259"/>
    </w:p>
    <w:p w14:paraId="4546C8C1" w14:textId="01767E99"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000C054D" w:rsidRPr="000C054D">
        <w:rPr>
          <w:rStyle w:val="HyperlinkText"/>
        </w:rPr>
        <w:t>2A.2.82.1</w:t>
      </w:r>
      <w:r>
        <w:fldChar w:fldCharType="end"/>
      </w:r>
      <w:r w:rsidRPr="008A0EE7">
        <w:rPr>
          <w:noProof/>
        </w:rPr>
        <w:t>, "</w:t>
      </w:r>
      <w:r>
        <w:fldChar w:fldCharType="begin"/>
      </w:r>
      <w:r>
        <w:instrText xml:space="preserve"> REF _Ref495284402 \h  \* MERGEFORMAT </w:instrText>
      </w:r>
      <w:r>
        <w:fldChar w:fldCharType="separate"/>
      </w:r>
      <w:ins w:id="2260" w:author="Lynn Laakso" w:date="2022-09-09T15:54:00Z">
        <w:r w:rsidR="000C054D" w:rsidRPr="000C054D">
          <w:rPr>
            <w:rStyle w:val="HyperlinkText"/>
          </w:rPr>
          <w:t>Start Day Range (ID)</w:t>
        </w:r>
      </w:ins>
      <w:r>
        <w:fldChar w:fldCharType="end"/>
      </w:r>
      <w:r w:rsidRPr="008A0EE7">
        <w:rPr>
          <w:noProof/>
        </w:rPr>
        <w:t>".</w:t>
      </w:r>
    </w:p>
    <w:p w14:paraId="479060EA" w14:textId="77777777" w:rsidR="007D2F7A" w:rsidRPr="008A0EE7" w:rsidRDefault="007D2F7A">
      <w:pPr>
        <w:pStyle w:val="Heading4"/>
        <w:tabs>
          <w:tab w:val="num" w:pos="7060"/>
        </w:tabs>
        <w:rPr>
          <w:noProof/>
        </w:rPr>
      </w:pPr>
      <w:bookmarkStart w:id="2261" w:name="_Toc498146077"/>
      <w:bookmarkStart w:id="2262" w:name="_Toc527864646"/>
      <w:bookmarkStart w:id="2263" w:name="_Toc527866118"/>
      <w:bookmarkStart w:id="2264" w:name="_Toc179781101"/>
      <w:r w:rsidRPr="008A0EE7">
        <w:rPr>
          <w:noProof/>
        </w:rPr>
        <w:t>End Hour Range (TM)</w:t>
      </w:r>
      <w:bookmarkEnd w:id="2261"/>
      <w:bookmarkEnd w:id="2262"/>
      <w:bookmarkEnd w:id="2263"/>
      <w:bookmarkEnd w:id="2264"/>
    </w:p>
    <w:p w14:paraId="08E2D1D2" w14:textId="45464881"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000C054D" w:rsidRPr="000C054D">
        <w:rPr>
          <w:rStyle w:val="HyperlinkText"/>
        </w:rPr>
        <w:t>2A.2.82.2</w:t>
      </w:r>
      <w:r>
        <w:fldChar w:fldCharType="end"/>
      </w:r>
      <w:r w:rsidRPr="008A0EE7">
        <w:rPr>
          <w:noProof/>
        </w:rPr>
        <w:t>, "</w:t>
      </w:r>
      <w:r>
        <w:fldChar w:fldCharType="begin"/>
      </w:r>
      <w:r>
        <w:instrText xml:space="preserve"> REF _Ref495284478 \h  \* MERGEFORMAT </w:instrText>
      </w:r>
      <w:r>
        <w:fldChar w:fldCharType="separate"/>
      </w:r>
      <w:ins w:id="2265" w:author="Lynn Laakso" w:date="2022-09-09T15:54:00Z">
        <w:r w:rsidR="000C054D" w:rsidRPr="000C054D">
          <w:rPr>
            <w:rStyle w:val="HyperlinkText"/>
          </w:rPr>
          <w:t>End Day Range (ID)</w:t>
        </w:r>
      </w:ins>
      <w:r>
        <w:fldChar w:fldCharType="end"/>
      </w:r>
      <w:r w:rsidRPr="008A0EE7">
        <w:rPr>
          <w:noProof/>
        </w:rPr>
        <w:t>".</w:t>
      </w:r>
    </w:p>
    <w:bookmarkStart w:id="2266" w:name="_Ref434657126"/>
    <w:p w14:paraId="00980C7B" w14:textId="77777777" w:rsidR="007D2F7A" w:rsidRPr="008A0EE7" w:rsidRDefault="007D2F7A">
      <w:pPr>
        <w:pStyle w:val="Heading3"/>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267" w:name="_Ref485519173"/>
      <w:bookmarkStart w:id="2268" w:name="_Toc498146078"/>
      <w:bookmarkStart w:id="2269" w:name="_Toc527864647"/>
      <w:bookmarkStart w:id="2270" w:name="_Toc527866119"/>
      <w:bookmarkStart w:id="2271" w:name="_Toc528481918"/>
      <w:bookmarkStart w:id="2272" w:name="_Toc528482423"/>
      <w:bookmarkStart w:id="2273" w:name="_Toc528482722"/>
      <w:bookmarkStart w:id="2274" w:name="_Toc528482847"/>
      <w:bookmarkStart w:id="2275" w:name="_Toc528486155"/>
      <w:bookmarkStart w:id="2276" w:name="_Toc536689792"/>
      <w:bookmarkStart w:id="2277" w:name="_Toc496537"/>
      <w:bookmarkStart w:id="2278" w:name="_Toc524884"/>
      <w:bookmarkStart w:id="2279" w:name="_Toc1802467"/>
      <w:bookmarkStart w:id="2280" w:name="_Toc22448462"/>
      <w:bookmarkStart w:id="2281" w:name="_Toc22697654"/>
      <w:bookmarkStart w:id="2282" w:name="_Toc24273689"/>
      <w:bookmarkStart w:id="2283" w:name="_Toc179781102"/>
      <w:bookmarkStart w:id="2284" w:name="_Toc28953083"/>
      <w:r w:rsidRPr="008A0EE7">
        <w:rPr>
          <w:noProof/>
        </w:rPr>
        <w:t>VID – version identifier</w:t>
      </w:r>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p>
    <w:p w14:paraId="64237E15" w14:textId="77777777" w:rsidR="007D2F7A" w:rsidRPr="008A0EE7" w:rsidRDefault="007D2F7A">
      <w:pPr>
        <w:pStyle w:val="ComponentTableCaption"/>
        <w:rPr>
          <w:noProof/>
        </w:rPr>
      </w:pPr>
      <w:bookmarkStart w:id="2285"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2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E23F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0A8DCB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2781A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A536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253F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BF189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27816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9CE7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6CB6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915E79" w14:textId="77777777" w:rsidR="007D2F7A" w:rsidRPr="008A0EE7" w:rsidRDefault="007D2F7A">
            <w:pPr>
              <w:pStyle w:val="ComponentTableHeader"/>
              <w:jc w:val="left"/>
              <w:rPr>
                <w:b w:val="0"/>
                <w:noProof/>
              </w:rPr>
            </w:pPr>
            <w:r w:rsidRPr="008A0EE7">
              <w:rPr>
                <w:noProof/>
              </w:rPr>
              <w:t>SEC.REF.</w:t>
            </w:r>
          </w:p>
        </w:tc>
      </w:tr>
      <w:tr w:rsidR="00EC4B2D" w:rsidRPr="008A0EE7" w14:paraId="33D89C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BAEC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1DDA0A"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78427FD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2FE6AD"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AB146E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F9CD68" w14:textId="77777777" w:rsidR="007D2F7A" w:rsidRPr="008A0EE7" w:rsidRDefault="00000000">
            <w:pPr>
              <w:pStyle w:val="ComponentTableBody"/>
              <w:rPr>
                <w:noProof/>
              </w:rPr>
            </w:pPr>
            <w:hyperlink r:id="rId230"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0349DF2F"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4403BDB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92767E" w14:textId="3B06147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600D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BA9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6CB22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48A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47D6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FC5A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1EFDB2" w14:textId="77777777" w:rsidR="007D2F7A" w:rsidRPr="008A0EE7" w:rsidRDefault="00000000">
            <w:pPr>
              <w:pStyle w:val="ComponentTableBody"/>
              <w:rPr>
                <w:noProof/>
              </w:rPr>
            </w:pPr>
            <w:hyperlink r:id="rId231"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4BF79B8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7517AD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6A6DBE" w14:textId="23C3FB4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38EC99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893FAE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00E43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42F9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7CBFA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ED1C0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CF6C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B0FA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73155F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F025F3" w14:textId="720169E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67CB4129" w14:textId="77777777" w:rsidR="007D2F7A" w:rsidRPr="008A0EE7" w:rsidRDefault="007D2F7A">
      <w:pPr>
        <w:pStyle w:val="Heading4"/>
        <w:tabs>
          <w:tab w:val="num" w:pos="7060"/>
        </w:tabs>
        <w:rPr>
          <w:noProof/>
          <w:vanish/>
        </w:rPr>
      </w:pPr>
      <w:bookmarkStart w:id="2286" w:name="_Toc179781103"/>
      <w:bookmarkEnd w:id="2286"/>
    </w:p>
    <w:p w14:paraId="7B8FAFA9" w14:textId="77777777" w:rsidR="007D2F7A" w:rsidRPr="008A0EE7" w:rsidRDefault="007D2F7A">
      <w:pPr>
        <w:pStyle w:val="Heading4"/>
        <w:tabs>
          <w:tab w:val="num" w:pos="7060"/>
        </w:tabs>
        <w:rPr>
          <w:noProof/>
        </w:rPr>
      </w:pPr>
      <w:bookmarkStart w:id="2287" w:name="_Toc498146079"/>
      <w:bookmarkStart w:id="2288" w:name="_Toc527864648"/>
      <w:bookmarkStart w:id="2289" w:name="_Toc527866120"/>
      <w:bookmarkStart w:id="2290" w:name="_Toc179781104"/>
      <w:r w:rsidRPr="008A0EE7">
        <w:rPr>
          <w:noProof/>
        </w:rPr>
        <w:t>Version ID (ID)</w:t>
      </w:r>
      <w:bookmarkEnd w:id="2287"/>
      <w:bookmarkEnd w:id="2288"/>
      <w:bookmarkEnd w:id="2289"/>
      <w:bookmarkEnd w:id="2290"/>
    </w:p>
    <w:p w14:paraId="5252EA91" w14:textId="77777777" w:rsidR="007D2F7A" w:rsidRPr="008A0EE7" w:rsidRDefault="007D2F7A">
      <w:pPr>
        <w:pStyle w:val="NormalIndented"/>
        <w:rPr>
          <w:noProof/>
        </w:rPr>
      </w:pPr>
      <w:r w:rsidRPr="008A0EE7">
        <w:rPr>
          <w:noProof/>
        </w:rPr>
        <w:t xml:space="preserve">Definition: Used to identify the HL7 version. Refer to </w:t>
      </w:r>
      <w:hyperlink r:id="rId232" w:anchor="HL70104" w:history="1">
        <w:r w:rsidRPr="008A0EE7">
          <w:rPr>
            <w:rStyle w:val="HyperlinkText"/>
          </w:rPr>
          <w:t>HL7 Table 0</w:t>
        </w:r>
        <w:bookmarkStart w:id="2291" w:name="_Hlt926076"/>
        <w:r w:rsidRPr="008A0EE7">
          <w:rPr>
            <w:rStyle w:val="HyperlinkText"/>
          </w:rPr>
          <w:t>1</w:t>
        </w:r>
        <w:bookmarkEnd w:id="2291"/>
        <w:r w:rsidRPr="008A0EE7">
          <w:rPr>
            <w:rStyle w:val="HyperlinkText"/>
          </w:rPr>
          <w:t>04 - V</w:t>
        </w:r>
        <w:bookmarkStart w:id="2292" w:name="_Hlt478371356"/>
        <w:r w:rsidRPr="008A0EE7">
          <w:rPr>
            <w:rStyle w:val="HyperlinkText"/>
          </w:rPr>
          <w:t>e</w:t>
        </w:r>
        <w:bookmarkEnd w:id="2292"/>
        <w:r w:rsidRPr="008A0EE7">
          <w:rPr>
            <w:rStyle w:val="HyperlinkText"/>
          </w:rPr>
          <w:t>rsion ID</w:t>
        </w:r>
      </w:hyperlink>
      <w:r w:rsidRPr="008A0EE7">
        <w:rPr>
          <w:noProof/>
        </w:rPr>
        <w:t xml:space="preserve"> in Chapter 2C for valid values.</w:t>
      </w:r>
    </w:p>
    <w:p w14:paraId="51FDA666" w14:textId="77777777" w:rsidR="007D2F7A" w:rsidRPr="008A0EE7" w:rsidRDefault="007D2F7A">
      <w:pPr>
        <w:pStyle w:val="Heading4"/>
        <w:tabs>
          <w:tab w:val="num" w:pos="7060"/>
        </w:tabs>
        <w:rPr>
          <w:noProof/>
        </w:rPr>
      </w:pPr>
      <w:bookmarkStart w:id="2293" w:name="_Toc498146080"/>
      <w:bookmarkStart w:id="2294" w:name="_Toc527864649"/>
      <w:bookmarkStart w:id="2295" w:name="_Toc527866121"/>
      <w:bookmarkStart w:id="2296" w:name="_Toc179781105"/>
      <w:r w:rsidRPr="008A0EE7">
        <w:rPr>
          <w:noProof/>
        </w:rPr>
        <w:lastRenderedPageBreak/>
        <w:t>Internationalization Code (CWE)</w:t>
      </w:r>
      <w:bookmarkEnd w:id="2293"/>
      <w:bookmarkEnd w:id="2294"/>
      <w:bookmarkEnd w:id="2295"/>
      <w:bookmarkEnd w:id="2296"/>
    </w:p>
    <w:p w14:paraId="0AE57C36"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0DADF56" w14:textId="77777777" w:rsidR="007D2F7A" w:rsidRPr="008A0EE7" w:rsidRDefault="007D2F7A">
      <w:pPr>
        <w:pStyle w:val="NormalIndented"/>
        <w:rPr>
          <w:noProof/>
        </w:rPr>
      </w:pPr>
      <w:r w:rsidRPr="008A0EE7">
        <w:rPr>
          <w:noProof/>
        </w:rPr>
        <w:t xml:space="preserve">Refer to </w:t>
      </w:r>
      <w:hyperlink r:id="rId233" w:anchor="HL70399" w:history="1">
        <w:r w:rsidRPr="008A0EE7">
          <w:rPr>
            <w:rStyle w:val="HyperlinkText"/>
          </w:rPr>
          <w:t>HL7 Table 0</w:t>
        </w:r>
        <w:bookmarkStart w:id="2297" w:name="_Hlt495115464"/>
        <w:r w:rsidRPr="008A0EE7">
          <w:rPr>
            <w:rStyle w:val="HyperlinkText"/>
          </w:rPr>
          <w:t>3</w:t>
        </w:r>
        <w:bookmarkEnd w:id="2297"/>
        <w:r w:rsidRPr="008A0EE7">
          <w:rPr>
            <w:rStyle w:val="HyperlinkText"/>
          </w:rPr>
          <w:t>99 - Country Code</w:t>
        </w:r>
      </w:hyperlink>
      <w:r w:rsidRPr="008A0EE7">
        <w:rPr>
          <w:noProof/>
        </w:rPr>
        <w:t xml:space="preserve"> in Chapter 2C for the 3-character codes as defined by ISO 3166 table.</w:t>
      </w:r>
    </w:p>
    <w:p w14:paraId="07B6B72B" w14:textId="77777777" w:rsidR="007D2F7A" w:rsidRPr="008A0EE7" w:rsidRDefault="007D2F7A">
      <w:pPr>
        <w:pStyle w:val="Heading4"/>
        <w:tabs>
          <w:tab w:val="num" w:pos="7060"/>
        </w:tabs>
        <w:rPr>
          <w:noProof/>
        </w:rPr>
      </w:pPr>
      <w:bookmarkStart w:id="2298" w:name="_Toc498146081"/>
      <w:bookmarkStart w:id="2299" w:name="_Toc527864650"/>
      <w:bookmarkStart w:id="2300" w:name="_Toc527866122"/>
      <w:bookmarkStart w:id="2301" w:name="_Toc179781106"/>
      <w:r w:rsidRPr="008A0EE7">
        <w:rPr>
          <w:noProof/>
        </w:rPr>
        <w:t>International Version ID (CWE)</w:t>
      </w:r>
      <w:bookmarkEnd w:id="2298"/>
      <w:bookmarkEnd w:id="2299"/>
      <w:bookmarkEnd w:id="2300"/>
      <w:bookmarkEnd w:id="2301"/>
    </w:p>
    <w:p w14:paraId="079DA6B2"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302" w:name="_Toc536689793"/>
    <w:p w14:paraId="4610A560" w14:textId="77777777" w:rsidR="007D2F7A" w:rsidRPr="008A0EE7" w:rsidRDefault="007D2F7A">
      <w:pPr>
        <w:pStyle w:val="Heading3"/>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303" w:name="_Ref174155"/>
      <w:bookmarkStart w:id="2304" w:name="_Toc496538"/>
      <w:bookmarkStart w:id="2305" w:name="_Toc524885"/>
      <w:bookmarkStart w:id="2306" w:name="_Toc1802468"/>
      <w:bookmarkStart w:id="2307" w:name="_Toc22448463"/>
      <w:bookmarkStart w:id="2308" w:name="_Toc22697655"/>
      <w:bookmarkStart w:id="2309" w:name="_Toc24273690"/>
      <w:bookmarkStart w:id="2310" w:name="_Toc179781107"/>
      <w:bookmarkStart w:id="2311" w:name="_Toc28953084"/>
      <w:r w:rsidRPr="008A0EE7">
        <w:rPr>
          <w:noProof/>
        </w:rPr>
        <w:t>VR - value rang</w:t>
      </w:r>
      <w:bookmarkEnd w:id="2303"/>
      <w:bookmarkEnd w:id="2304"/>
      <w:bookmarkEnd w:id="2305"/>
      <w:bookmarkEnd w:id="2306"/>
      <w:r w:rsidRPr="008A0EE7">
        <w:rPr>
          <w:noProof/>
        </w:rPr>
        <w:t>e</w:t>
      </w:r>
      <w:bookmarkEnd w:id="2307"/>
      <w:bookmarkEnd w:id="2308"/>
      <w:bookmarkEnd w:id="2309"/>
      <w:bookmarkEnd w:id="2310"/>
      <w:bookmarkEnd w:id="2311"/>
    </w:p>
    <w:p w14:paraId="07A51BE3" w14:textId="77777777" w:rsidR="007D2F7A" w:rsidRPr="008A0EE7" w:rsidRDefault="007D2F7A">
      <w:pPr>
        <w:pStyle w:val="ComponentTableCaption"/>
        <w:rPr>
          <w:noProof/>
        </w:rPr>
      </w:pPr>
      <w:bookmarkStart w:id="2312"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3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8D0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2B75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581A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0087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6B08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2F37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36E5E2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1E43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04D7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4C22597" w14:textId="77777777" w:rsidR="007D2F7A" w:rsidRPr="008A0EE7" w:rsidRDefault="007D2F7A">
            <w:pPr>
              <w:pStyle w:val="ComponentTableHeader"/>
              <w:rPr>
                <w:noProof/>
              </w:rPr>
            </w:pPr>
            <w:r w:rsidRPr="008A0EE7">
              <w:rPr>
                <w:noProof/>
              </w:rPr>
              <w:t>SEC.REF.</w:t>
            </w:r>
          </w:p>
        </w:tc>
      </w:tr>
      <w:tr w:rsidR="00EC4B2D" w:rsidRPr="008A0EE7" w14:paraId="4E1E27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3E4AB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945A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670DB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7085025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9B8731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4231F8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27D5B68"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E2864D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B197ED" w14:textId="488D650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DF22B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5D79F3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C053D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00238C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104966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AF733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8C3D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72B2E"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4B05DE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101B40" w14:textId="202FAAA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E69C85F"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5B389EA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262B6B13"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6AB77BC9" w14:textId="77777777" w:rsidR="007D2F7A" w:rsidRPr="008A0EE7" w:rsidRDefault="007D2F7A">
      <w:pPr>
        <w:pStyle w:val="NormalIndented"/>
        <w:keepNext/>
        <w:rPr>
          <w:noProof/>
        </w:rPr>
      </w:pPr>
      <w:r w:rsidRPr="008A0EE7">
        <w:rPr>
          <w:noProof/>
        </w:rPr>
        <w:t>Example 1:</w:t>
      </w:r>
    </w:p>
    <w:p w14:paraId="1C14BD97" w14:textId="77777777" w:rsidR="007D2F7A" w:rsidRPr="008A0EE7" w:rsidRDefault="007D2F7A">
      <w:pPr>
        <w:pStyle w:val="Example"/>
      </w:pPr>
      <w:r w:rsidRPr="008A0EE7">
        <w:t xml:space="preserve"> |+^+++|</w:t>
      </w:r>
    </w:p>
    <w:p w14:paraId="62BA0F16" w14:textId="77777777" w:rsidR="007D2F7A" w:rsidRPr="008A0EE7" w:rsidRDefault="007D2F7A">
      <w:pPr>
        <w:pStyle w:val="NormalIndented"/>
        <w:keepNext/>
        <w:rPr>
          <w:noProof/>
        </w:rPr>
      </w:pPr>
      <w:r w:rsidRPr="008A0EE7">
        <w:rPr>
          <w:noProof/>
        </w:rPr>
        <w:t>Example 2: Colors of the rainbow</w:t>
      </w:r>
    </w:p>
    <w:p w14:paraId="16E1B8E7" w14:textId="77777777" w:rsidR="007D2F7A" w:rsidRPr="008A0EE7" w:rsidRDefault="007D2F7A">
      <w:pPr>
        <w:pStyle w:val="Example"/>
      </w:pPr>
      <w:r w:rsidRPr="008A0EE7">
        <w:t>|violet^red|</w:t>
      </w:r>
    </w:p>
    <w:p w14:paraId="6C7F3DB2" w14:textId="77777777" w:rsidR="007D2F7A" w:rsidRPr="008A0EE7" w:rsidRDefault="007D2F7A">
      <w:pPr>
        <w:pStyle w:val="Heading4"/>
        <w:tabs>
          <w:tab w:val="num" w:pos="7060"/>
        </w:tabs>
        <w:rPr>
          <w:noProof/>
          <w:vanish/>
        </w:rPr>
      </w:pPr>
      <w:bookmarkStart w:id="2313" w:name="_Toc179781108"/>
      <w:bookmarkEnd w:id="2313"/>
    </w:p>
    <w:p w14:paraId="686ED650" w14:textId="77777777" w:rsidR="007D2F7A" w:rsidRPr="008A0EE7" w:rsidRDefault="007D2F7A">
      <w:pPr>
        <w:pStyle w:val="Heading4"/>
        <w:tabs>
          <w:tab w:val="num" w:pos="7060"/>
        </w:tabs>
        <w:rPr>
          <w:noProof/>
        </w:rPr>
      </w:pPr>
      <w:bookmarkStart w:id="2314" w:name="_Toc179781109"/>
      <w:r w:rsidRPr="008A0EE7">
        <w:rPr>
          <w:noProof/>
        </w:rPr>
        <w:t>First Data Code Value (ST)</w:t>
      </w:r>
      <w:bookmarkEnd w:id="2314"/>
    </w:p>
    <w:p w14:paraId="7F20B69E" w14:textId="77777777" w:rsidR="007D2F7A" w:rsidRPr="008A0EE7" w:rsidRDefault="007D2F7A">
      <w:pPr>
        <w:pStyle w:val="NormalIndented"/>
        <w:rPr>
          <w:noProof/>
        </w:rPr>
      </w:pPr>
      <w:r w:rsidRPr="008A0EE7">
        <w:rPr>
          <w:noProof/>
        </w:rPr>
        <w:t>Definition: Specifies the lower bound value.</w:t>
      </w:r>
    </w:p>
    <w:p w14:paraId="250AB965" w14:textId="77777777" w:rsidR="007D2F7A" w:rsidRPr="008A0EE7" w:rsidRDefault="007D2F7A">
      <w:pPr>
        <w:pStyle w:val="Heading4"/>
        <w:tabs>
          <w:tab w:val="num" w:pos="7060"/>
        </w:tabs>
        <w:rPr>
          <w:noProof/>
        </w:rPr>
      </w:pPr>
      <w:bookmarkStart w:id="2315" w:name="_Toc179781110"/>
      <w:r w:rsidRPr="008A0EE7">
        <w:rPr>
          <w:noProof/>
        </w:rPr>
        <w:t>Last Data Code Value (ST)</w:t>
      </w:r>
      <w:bookmarkEnd w:id="2315"/>
    </w:p>
    <w:p w14:paraId="2777240C" w14:textId="77777777" w:rsidR="007D2F7A" w:rsidRPr="008A0EE7" w:rsidRDefault="007D2F7A">
      <w:pPr>
        <w:pStyle w:val="NormalIndented"/>
        <w:rPr>
          <w:noProof/>
        </w:rPr>
      </w:pPr>
      <w:r w:rsidRPr="008A0EE7">
        <w:rPr>
          <w:noProof/>
        </w:rPr>
        <w:t>Definition: Specifies the upper bound value.</w:t>
      </w:r>
    </w:p>
    <w:bookmarkEnd w:id="2302"/>
    <w:p w14:paraId="20AE975C" w14:textId="77777777" w:rsidR="007D2F7A" w:rsidRPr="008A0EE7" w:rsidRDefault="007D2F7A"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316" w:name="_Ref174130"/>
      <w:bookmarkStart w:id="2317" w:name="_Toc496539"/>
      <w:bookmarkStart w:id="2318" w:name="_Toc524886"/>
      <w:bookmarkStart w:id="2319" w:name="_Toc1802469"/>
      <w:bookmarkStart w:id="2320" w:name="_Toc22448464"/>
      <w:bookmarkStart w:id="2321" w:name="_Toc22697656"/>
      <w:bookmarkStart w:id="2322" w:name="_Toc24273691"/>
      <w:bookmarkStart w:id="2323" w:name="_Toc179781111"/>
      <w:bookmarkStart w:id="2324" w:name="_Toc28953085"/>
      <w:r w:rsidRPr="008A0EE7">
        <w:rPr>
          <w:noProof/>
        </w:rPr>
        <w:t>WVI - channel identifier</w:t>
      </w:r>
      <w:bookmarkEnd w:id="2316"/>
      <w:bookmarkEnd w:id="2317"/>
      <w:bookmarkEnd w:id="2318"/>
      <w:bookmarkEnd w:id="2319"/>
      <w:bookmarkEnd w:id="2320"/>
      <w:bookmarkEnd w:id="2321"/>
      <w:bookmarkEnd w:id="2322"/>
      <w:bookmarkEnd w:id="2323"/>
      <w:bookmarkEnd w:id="2324"/>
      <w:r w:rsidRPr="008A0EE7">
        <w:rPr>
          <w:noProof/>
        </w:rPr>
        <w:t xml:space="preserve"> </w:t>
      </w:r>
    </w:p>
    <w:p w14:paraId="64F16455"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1BA30EC3" w14:textId="77777777" w:rsidR="007D2F7A" w:rsidRPr="008A0EE7" w:rsidRDefault="007D2F7A">
      <w:pPr>
        <w:pStyle w:val="ComponentTableCaption"/>
        <w:rPr>
          <w:noProof/>
          <w:snapToGrid w:val="0"/>
        </w:rPr>
      </w:pPr>
      <w:bookmarkStart w:id="2325"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3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FC745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A084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9DA4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C642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9F6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217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067E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301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0F66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FEB6131" w14:textId="77777777" w:rsidR="007D2F7A" w:rsidRPr="008A0EE7" w:rsidRDefault="007D2F7A">
            <w:pPr>
              <w:pStyle w:val="ComponentTableHeader"/>
              <w:rPr>
                <w:noProof/>
              </w:rPr>
            </w:pPr>
            <w:r w:rsidRPr="008A0EE7">
              <w:rPr>
                <w:noProof/>
              </w:rPr>
              <w:t>SEC.REF.</w:t>
            </w:r>
          </w:p>
        </w:tc>
      </w:tr>
      <w:tr w:rsidR="00EC4B2D" w:rsidRPr="008A0EE7" w14:paraId="0CD0C4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07D16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1F9EF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5F5436"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502E8EA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522AFB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EBC22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2713304"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5BBEF2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E6EE3" w14:textId="30DD301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00165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11E1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F7F71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CE868B"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2D0C58E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DBAE6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63783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B9CFF3"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56B97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B092ED" w14:textId="3AF40C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0A137FF"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53EE1BD0" w14:textId="77777777"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7.14.1.3.1 OBX-5.1 where OBX-5 Observation value (*) is data type CD as of v 2.5.</w:t>
      </w:r>
    </w:p>
    <w:p w14:paraId="70ADCAA8" w14:textId="77777777" w:rsidR="007D2F7A" w:rsidRPr="008A0EE7" w:rsidRDefault="007D2F7A">
      <w:pPr>
        <w:pStyle w:val="Heading4"/>
        <w:tabs>
          <w:tab w:val="num" w:pos="7060"/>
        </w:tabs>
        <w:rPr>
          <w:noProof/>
          <w:vanish/>
        </w:rPr>
      </w:pPr>
      <w:bookmarkStart w:id="2326" w:name="_Toc179781112"/>
      <w:bookmarkEnd w:id="2326"/>
    </w:p>
    <w:p w14:paraId="564495E7" w14:textId="77777777" w:rsidR="007D2F7A" w:rsidRPr="008A0EE7" w:rsidRDefault="007D2F7A">
      <w:pPr>
        <w:pStyle w:val="Heading4"/>
        <w:tabs>
          <w:tab w:val="num" w:pos="7060"/>
        </w:tabs>
        <w:rPr>
          <w:noProof/>
        </w:rPr>
      </w:pPr>
      <w:bookmarkStart w:id="2327" w:name="_Toc179781113"/>
      <w:r w:rsidRPr="008A0EE7">
        <w:rPr>
          <w:noProof/>
        </w:rPr>
        <w:t>Channel Number (NM)</w:t>
      </w:r>
      <w:bookmarkEnd w:id="2327"/>
    </w:p>
    <w:p w14:paraId="203796F6" w14:textId="77777777" w:rsidR="007D2F7A" w:rsidRPr="008A0EE7" w:rsidRDefault="007D2F7A">
      <w:pPr>
        <w:pStyle w:val="NormalIndented"/>
        <w:rPr>
          <w:noProof/>
        </w:rPr>
      </w:pPr>
      <w:r w:rsidRPr="008A0EE7">
        <w:rPr>
          <w:noProof/>
        </w:rPr>
        <w:t>Definition: This component specifies the number of the recording channel.</w:t>
      </w:r>
    </w:p>
    <w:p w14:paraId="0FA71F41" w14:textId="77777777" w:rsidR="007D2F7A" w:rsidRPr="008A0EE7" w:rsidRDefault="007D2F7A">
      <w:pPr>
        <w:pStyle w:val="Heading4"/>
        <w:tabs>
          <w:tab w:val="num" w:pos="7060"/>
        </w:tabs>
        <w:rPr>
          <w:noProof/>
        </w:rPr>
      </w:pPr>
      <w:bookmarkStart w:id="2328" w:name="_Toc179781114"/>
      <w:r w:rsidRPr="008A0EE7">
        <w:rPr>
          <w:noProof/>
        </w:rPr>
        <w:t>Channel Name (ST)</w:t>
      </w:r>
      <w:bookmarkEnd w:id="2328"/>
    </w:p>
    <w:p w14:paraId="1966C9D2" w14:textId="77777777" w:rsidR="007D2F7A" w:rsidRPr="008A0EE7" w:rsidRDefault="007D2F7A">
      <w:pPr>
        <w:pStyle w:val="NormalIndented"/>
        <w:rPr>
          <w:noProof/>
        </w:rPr>
      </w:pPr>
      <w:r w:rsidRPr="008A0EE7">
        <w:rPr>
          <w:noProof/>
        </w:rPr>
        <w:t>Definition: This component specifies the name of the recording channel.</w:t>
      </w:r>
    </w:p>
    <w:p w14:paraId="17594287" w14:textId="77777777" w:rsidR="007D2F7A" w:rsidRPr="008A0EE7" w:rsidRDefault="007D2F7A" w:rsidP="007D2F7A">
      <w:pPr>
        <w:pStyle w:val="Heading3"/>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329" w:name="_Ref174087"/>
      <w:bookmarkStart w:id="2330" w:name="_Toc496540"/>
      <w:bookmarkStart w:id="2331" w:name="_Toc524887"/>
      <w:bookmarkStart w:id="2332" w:name="_Toc1802470"/>
      <w:bookmarkStart w:id="2333" w:name="_Toc22448465"/>
      <w:bookmarkStart w:id="2334" w:name="_Toc22697657"/>
      <w:bookmarkStart w:id="2335" w:name="_Toc24273692"/>
      <w:bookmarkStart w:id="2336" w:name="_Toc179781115"/>
      <w:bookmarkStart w:id="2337" w:name="_Toc28953086"/>
      <w:r w:rsidRPr="008A0EE7">
        <w:rPr>
          <w:noProof/>
        </w:rPr>
        <w:t>WVS - waveform source</w:t>
      </w:r>
      <w:bookmarkEnd w:id="2329"/>
      <w:bookmarkEnd w:id="2330"/>
      <w:bookmarkEnd w:id="2331"/>
      <w:bookmarkEnd w:id="2332"/>
      <w:bookmarkEnd w:id="2333"/>
      <w:bookmarkEnd w:id="2334"/>
      <w:bookmarkEnd w:id="2335"/>
      <w:bookmarkEnd w:id="2336"/>
      <w:bookmarkEnd w:id="2337"/>
      <w:r w:rsidRPr="008A0EE7">
        <w:rPr>
          <w:noProof/>
        </w:rPr>
        <w:t xml:space="preserve"> </w:t>
      </w:r>
    </w:p>
    <w:p w14:paraId="5659E239"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514892DA" w14:textId="77777777" w:rsidR="007D2F7A" w:rsidRPr="008A0EE7" w:rsidRDefault="007D2F7A">
      <w:pPr>
        <w:pStyle w:val="ComponentTableCaption"/>
        <w:rPr>
          <w:noProof/>
          <w:snapToGrid w:val="0"/>
        </w:rPr>
      </w:pPr>
      <w:bookmarkStart w:id="2338"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3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9F94F0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368F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2B5D2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A1FB4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331EFF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D0C0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6C8D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87D1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BBD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58B3DF" w14:textId="77777777" w:rsidR="007D2F7A" w:rsidRPr="008A0EE7" w:rsidRDefault="007D2F7A">
            <w:pPr>
              <w:pStyle w:val="ComponentTableHeader"/>
              <w:rPr>
                <w:noProof/>
              </w:rPr>
            </w:pPr>
            <w:r w:rsidRPr="008A0EE7">
              <w:rPr>
                <w:noProof/>
              </w:rPr>
              <w:t>SEC.REF.</w:t>
            </w:r>
          </w:p>
        </w:tc>
      </w:tr>
      <w:tr w:rsidR="00EC4B2D" w:rsidRPr="008A0EE7" w14:paraId="07A235C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5876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C46C7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2812F61"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3103472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CE3F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4762E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D0835B"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E4C18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538857" w14:textId="4D667B4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489F7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4F66B7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C8568F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193A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3DBA3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0DFD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C619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D654FB"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3286FB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6D05F1" w14:textId="0FA9AD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BF50424"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51AC8C2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38A95E7" w14:textId="77777777" w:rsidR="007D2F7A" w:rsidRPr="008A0EE7" w:rsidRDefault="007D2F7A">
      <w:pPr>
        <w:pStyle w:val="Heading4"/>
        <w:tabs>
          <w:tab w:val="num" w:pos="7060"/>
        </w:tabs>
        <w:rPr>
          <w:noProof/>
          <w:vanish/>
        </w:rPr>
      </w:pPr>
      <w:bookmarkStart w:id="2339" w:name="_Toc179781116"/>
      <w:bookmarkEnd w:id="2339"/>
    </w:p>
    <w:p w14:paraId="56A5ACE9" w14:textId="77777777" w:rsidR="007D2F7A" w:rsidRPr="008A0EE7" w:rsidRDefault="007D2F7A">
      <w:pPr>
        <w:pStyle w:val="Heading4"/>
        <w:tabs>
          <w:tab w:val="num" w:pos="7060"/>
        </w:tabs>
        <w:rPr>
          <w:noProof/>
        </w:rPr>
      </w:pPr>
      <w:bookmarkStart w:id="2340" w:name="_Toc179781117"/>
      <w:r w:rsidRPr="008A0EE7">
        <w:rPr>
          <w:noProof/>
        </w:rPr>
        <w:t>Source One Name (ST)</w:t>
      </w:r>
      <w:bookmarkEnd w:id="2340"/>
    </w:p>
    <w:p w14:paraId="2CE7595C" w14:textId="77777777" w:rsidR="007D2F7A" w:rsidRPr="008A0EE7" w:rsidRDefault="007D2F7A">
      <w:pPr>
        <w:pStyle w:val="NormalIndented"/>
        <w:rPr>
          <w:noProof/>
        </w:rPr>
      </w:pPr>
      <w:r w:rsidRPr="008A0EE7">
        <w:rPr>
          <w:noProof/>
        </w:rPr>
        <w:t>Definition: This component identifies the first input for the waveform source.</w:t>
      </w:r>
    </w:p>
    <w:p w14:paraId="425BFBC8" w14:textId="77777777" w:rsidR="007D2F7A" w:rsidRPr="008A0EE7" w:rsidRDefault="007D2F7A">
      <w:pPr>
        <w:pStyle w:val="Heading4"/>
        <w:tabs>
          <w:tab w:val="num" w:pos="7060"/>
        </w:tabs>
        <w:rPr>
          <w:noProof/>
        </w:rPr>
      </w:pPr>
      <w:bookmarkStart w:id="2341" w:name="_Toc179781118"/>
      <w:r w:rsidRPr="008A0EE7">
        <w:rPr>
          <w:noProof/>
        </w:rPr>
        <w:t>Source Two Name (ST)</w:t>
      </w:r>
      <w:bookmarkEnd w:id="2341"/>
    </w:p>
    <w:p w14:paraId="5DD70DE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1E3E6158" w14:textId="77777777" w:rsidR="007D2F7A" w:rsidRPr="008A0EE7" w:rsidRDefault="007D2F7A">
      <w:pPr>
        <w:pStyle w:val="Heading3"/>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342" w:name="_Ref358258090"/>
      <w:bookmarkStart w:id="2343" w:name="_Toc359236039"/>
      <w:bookmarkStart w:id="2344" w:name="_Toc498146082"/>
      <w:bookmarkStart w:id="2345" w:name="_Toc527864651"/>
      <w:bookmarkStart w:id="2346" w:name="_Toc527866123"/>
      <w:bookmarkStart w:id="2347" w:name="_Toc528481919"/>
      <w:bookmarkStart w:id="2348" w:name="_Toc528482424"/>
      <w:bookmarkStart w:id="2349" w:name="_Toc528482723"/>
      <w:bookmarkStart w:id="2350" w:name="_Toc528482848"/>
      <w:bookmarkStart w:id="2351" w:name="_Toc528486156"/>
      <w:bookmarkStart w:id="2352" w:name="_Toc536689796"/>
      <w:bookmarkStart w:id="2353" w:name="_Toc496541"/>
      <w:bookmarkStart w:id="2354" w:name="_Toc524888"/>
      <w:bookmarkStart w:id="2355" w:name="_Toc1802471"/>
      <w:bookmarkStart w:id="2356" w:name="_Toc22448466"/>
      <w:bookmarkStart w:id="2357" w:name="_Toc22697658"/>
      <w:bookmarkStart w:id="2358" w:name="_Toc24273693"/>
      <w:bookmarkStart w:id="2359" w:name="_Toc179781119"/>
      <w:bookmarkStart w:id="2360" w:name="_Toc28953087"/>
      <w:r w:rsidRPr="008A0EE7">
        <w:rPr>
          <w:noProof/>
        </w:rPr>
        <w:t>XAD - extended address</w:t>
      </w:r>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p>
    <w:p w14:paraId="5A292670" w14:textId="77777777" w:rsidR="007D2F7A" w:rsidRPr="008A0EE7" w:rsidRDefault="007D2F7A">
      <w:pPr>
        <w:pStyle w:val="ComponentTableCaption"/>
        <w:rPr>
          <w:noProof/>
        </w:rPr>
      </w:pPr>
      <w:bookmarkStart w:id="2361"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3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194D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47C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22247A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2FE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BD7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FA08F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362FF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D9E5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0586ED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18286" w14:textId="77777777" w:rsidR="007D2F7A" w:rsidRPr="008A0EE7" w:rsidRDefault="007D2F7A">
            <w:pPr>
              <w:pStyle w:val="ComponentTableHeader"/>
              <w:jc w:val="left"/>
              <w:rPr>
                <w:b w:val="0"/>
                <w:noProof/>
              </w:rPr>
            </w:pPr>
            <w:r w:rsidRPr="008A0EE7">
              <w:rPr>
                <w:noProof/>
              </w:rPr>
              <w:t>SEC.REF.</w:t>
            </w:r>
          </w:p>
        </w:tc>
      </w:tr>
      <w:tr w:rsidR="00EC4B2D" w:rsidRPr="008A0EE7" w14:paraId="22C913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C292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B3BE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AB54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DE3B63"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1B991A5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931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5FD012D"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622F9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8DCBD" w14:textId="0A40F68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000C054D" w:rsidRPr="000C054D">
              <w:rPr>
                <w:rStyle w:val="Hyperlink"/>
              </w:rPr>
              <w:t>2A.2.68</w:t>
            </w:r>
            <w:r>
              <w:fldChar w:fldCharType="end"/>
            </w:r>
          </w:p>
        </w:tc>
      </w:tr>
      <w:tr w:rsidR="00EC4B2D" w:rsidRPr="008A0EE7" w14:paraId="1968A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F7611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54BE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2D181B"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602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F59B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C6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54C7DE"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3844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450" w14:textId="642771B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74DA2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D729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29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DFCD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A5AF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B178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60D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B2E7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D7A87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C9144" w14:textId="03BCBFE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4560C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6AE4F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7DFB4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14A12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770AF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C8F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DFA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80E4FC"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5EDD3E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BC8C0F" w14:textId="271D30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4A64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2B017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E40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E3F4E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53722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3367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6CC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AA8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C48BD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92BC30" w14:textId="63AC8A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5014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FA19D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EBDE17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803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65A5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38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58031A" w14:textId="77777777" w:rsidR="007D2F7A" w:rsidRPr="008A0EE7" w:rsidRDefault="00000000">
            <w:pPr>
              <w:pStyle w:val="ComponentTableBody"/>
              <w:rPr>
                <w:noProof/>
              </w:rPr>
            </w:pPr>
            <w:hyperlink r:id="rId234"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B7BC4FA"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407E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312473" w14:textId="3750D39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5E5B3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2908C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4366FA"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FD282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5EDE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144A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8B2CC1" w14:textId="77777777" w:rsidR="007D2F7A" w:rsidRPr="008A0EE7" w:rsidRDefault="00000000">
            <w:pPr>
              <w:pStyle w:val="ComponentTableBody"/>
              <w:rPr>
                <w:noProof/>
              </w:rPr>
            </w:pPr>
            <w:hyperlink r:id="rId235"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E40CCF8"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7040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8C761" w14:textId="492BAD3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9B31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77E2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84F1F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A8FC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91AA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9693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9852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A98FD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FF29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DE84D9" w14:textId="645E2E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1753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C03BB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ABF77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5B470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C09E5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7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561C97" w14:textId="77777777" w:rsidR="007D2F7A" w:rsidRPr="008A0EE7" w:rsidRDefault="00000000">
            <w:pPr>
              <w:pStyle w:val="ComponentTableBody"/>
              <w:rPr>
                <w:noProof/>
              </w:rPr>
            </w:pPr>
            <w:hyperlink r:id="rId236"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4093AF03"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7CADDD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29C27F" w14:textId="24E5BA4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2A3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EE65F9" w14:textId="77777777" w:rsidR="007D2F7A" w:rsidRPr="008A0EE7" w:rsidRDefault="007D2F7A">
            <w:pPr>
              <w:pStyle w:val="ComponentTableBody"/>
              <w:rPr>
                <w:noProof/>
              </w:rPr>
            </w:pPr>
            <w:r w:rsidRPr="008A0EE7">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77CB02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840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4CA26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FFB7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36CC75" w14:textId="77777777" w:rsidR="007D2F7A" w:rsidRPr="008A0EE7" w:rsidRDefault="00000000">
            <w:pPr>
              <w:pStyle w:val="ComponentTableBody"/>
              <w:rPr>
                <w:noProof/>
              </w:rPr>
            </w:pPr>
            <w:hyperlink r:id="rId237"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14E5F19"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76A31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B23B8F" w14:textId="518EDC9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1AC7F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00BA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10C90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A0FDE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7E5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8E91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8283AE" w14:textId="77777777" w:rsidR="007D2F7A" w:rsidRPr="008A0EE7" w:rsidRDefault="00000000">
            <w:pPr>
              <w:pStyle w:val="ComponentTableBody"/>
              <w:rPr>
                <w:noProof/>
              </w:rPr>
            </w:pPr>
            <w:hyperlink r:id="rId23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002609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64115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E52DCB" w14:textId="3776E7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1BA70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56AD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191022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0CD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BAD50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D8C099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58FD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F1176B"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C1C3E1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286A024" w14:textId="77777777" w:rsidR="007D2F7A" w:rsidRPr="008A0EE7" w:rsidRDefault="007D2F7A" w:rsidP="00EC4B2D">
            <w:pPr>
              <w:pStyle w:val="ComponentTableBody"/>
              <w:rPr>
                <w:rStyle w:val="Hyperlink"/>
                <w:noProof/>
              </w:rPr>
            </w:pPr>
          </w:p>
        </w:tc>
      </w:tr>
      <w:tr w:rsidR="00EC4B2D" w:rsidRPr="008A0EE7" w14:paraId="50212B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3110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16189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D25D3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24F872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011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C39D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04021"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058EF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E346D4" w14:textId="42CB637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5E364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9D09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8992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C847D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078354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E9FE3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7D9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BDE06C"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C5792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227F2" w14:textId="622EA41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663EC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0D54A"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82346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3CB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AA408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7A5D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6D4462" w14:textId="77777777" w:rsidR="007D2F7A" w:rsidRPr="008A0EE7" w:rsidRDefault="00000000">
            <w:pPr>
              <w:pStyle w:val="ComponentTableBody"/>
              <w:rPr>
                <w:noProof/>
              </w:rPr>
            </w:pPr>
            <w:hyperlink r:id="rId239"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EE54562"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2CA39C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A51002" w14:textId="6DE3FC7D"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16F7FD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D1C1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EDA86B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6E6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B1B08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DE73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2BD6FC" w14:textId="77777777" w:rsidR="007D2F7A" w:rsidRPr="008A0EE7" w:rsidRDefault="00000000">
            <w:pPr>
              <w:pStyle w:val="ComponentTableBody"/>
              <w:rPr>
                <w:noProof/>
              </w:rPr>
            </w:pPr>
            <w:hyperlink r:id="rId240"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BE36FC5"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2F4393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7FC6BC" w14:textId="48D05FE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287B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C7E41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098631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28D1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06B4C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519BB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CEC2FF" w14:textId="77777777" w:rsidR="007D2F7A" w:rsidRPr="008A0EE7" w:rsidRDefault="00000000">
            <w:pPr>
              <w:pStyle w:val="ComponentTableBody"/>
              <w:rPr>
                <w:noProof/>
              </w:rPr>
            </w:pPr>
            <w:hyperlink r:id="rId241"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D1B877A"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342941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5CD0A" w14:textId="698219A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0AA3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A5CB8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27E4BB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22AA7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7B2A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519E3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F863C" w14:textId="77777777" w:rsidR="007D2F7A" w:rsidRPr="008A0EE7" w:rsidRDefault="00000000">
            <w:pPr>
              <w:pStyle w:val="ComponentTableBody"/>
              <w:rPr>
                <w:noProof/>
              </w:rPr>
            </w:pPr>
            <w:hyperlink r:id="rId242"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733D74ED"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17BB8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29351" w14:textId="0FDD1BC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FB0C1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5DCC60"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57668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5FA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7811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0EB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5AEC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3311F"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7C2043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F81BA" w14:textId="3128D4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4F2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04812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6DB1E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0B2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15E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3117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A8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1C769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1FD78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FF398B" w14:textId="2DBCA34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95E7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A407F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0D387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E0BA7"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2611D6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570AA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3AA8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3BB4B"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4C151C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447A" w14:textId="5EC2117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378A7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C77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91009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47F0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CFEF3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1822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02501" w14:textId="77777777" w:rsidR="007D2F7A" w:rsidRPr="008A0EE7" w:rsidRDefault="00000000">
            <w:pPr>
              <w:pStyle w:val="ComponentTableBody"/>
              <w:rPr>
                <w:noProof/>
              </w:rPr>
            </w:pPr>
            <w:hyperlink r:id="rId243"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A98619D"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42E5C4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AEC999" w14:textId="0337D0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569702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B27D2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2879360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9E4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70887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930A0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9B21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826F6E"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30F99C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F90739" w14:textId="7A59240C"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7A4D9EB3"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ECE37A9"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183A00F9" w14:textId="77777777" w:rsidR="007D2F7A" w:rsidRPr="008A0EE7" w:rsidRDefault="007D2F7A">
      <w:pPr>
        <w:pStyle w:val="NormalIndented"/>
        <w:keepNext/>
        <w:rPr>
          <w:noProof/>
        </w:rPr>
      </w:pPr>
      <w:r w:rsidRPr="008A0EE7">
        <w:rPr>
          <w:noProof/>
        </w:rPr>
        <w:t>Example of usage for US:</w:t>
      </w:r>
    </w:p>
    <w:p w14:paraId="04441B3D" w14:textId="77777777" w:rsidR="007D2F7A" w:rsidRPr="004E5819" w:rsidRDefault="007D2F7A">
      <w:pPr>
        <w:pStyle w:val="Example"/>
        <w:rPr>
          <w:lang w:val="de-DE"/>
        </w:rPr>
      </w:pPr>
      <w:r w:rsidRPr="004E5819">
        <w:rPr>
          <w:lang w:val="de-DE"/>
        </w:rPr>
        <w:t>|1000 Hospital Lane^Ste. 123^Ann Arbor ^MI^99999^USA^B^^WA^|</w:t>
      </w:r>
    </w:p>
    <w:p w14:paraId="43D5B14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77FEBA85" w14:textId="77777777" w:rsidR="007D2F7A" w:rsidRPr="004E5819" w:rsidRDefault="007D2F7A" w:rsidP="004D6B43">
      <w:pPr>
        <w:pStyle w:val="Example"/>
        <w:rPr>
          <w:lang w:val="de-DE"/>
        </w:rPr>
      </w:pPr>
      <w:r w:rsidRPr="004E5819">
        <w:rPr>
          <w:lang w:val="de-DE"/>
        </w:rPr>
        <w:t>1000 Hospital Lane</w:t>
      </w:r>
    </w:p>
    <w:p w14:paraId="02467655" w14:textId="77777777" w:rsidR="007D2F7A" w:rsidRPr="004E5819" w:rsidRDefault="007D2F7A" w:rsidP="004D6B43">
      <w:pPr>
        <w:pStyle w:val="Example"/>
        <w:rPr>
          <w:lang w:val="de-DE"/>
        </w:rPr>
      </w:pPr>
      <w:r w:rsidRPr="004E5819">
        <w:rPr>
          <w:lang w:val="de-DE"/>
        </w:rPr>
        <w:t>Ste. 123</w:t>
      </w:r>
    </w:p>
    <w:p w14:paraId="643651A6" w14:textId="77777777" w:rsidR="007D2F7A" w:rsidRPr="004E5819" w:rsidRDefault="007D2F7A" w:rsidP="004D6B43">
      <w:pPr>
        <w:pStyle w:val="Example"/>
        <w:rPr>
          <w:lang w:val="de-DE"/>
        </w:rPr>
      </w:pPr>
      <w:r w:rsidRPr="004E5819">
        <w:rPr>
          <w:lang w:val="de-DE"/>
        </w:rPr>
        <w:t>Ann Arbor MI 99999</w:t>
      </w:r>
    </w:p>
    <w:p w14:paraId="12E7450C" w14:textId="77777777" w:rsidR="007D2F7A" w:rsidRPr="008A0EE7" w:rsidRDefault="007D2F7A">
      <w:pPr>
        <w:pStyle w:val="NormalIndented"/>
        <w:keepNext/>
        <w:rPr>
          <w:noProof/>
        </w:rPr>
      </w:pPr>
      <w:r w:rsidRPr="008A0EE7">
        <w:rPr>
          <w:noProof/>
        </w:rPr>
        <w:t>Example of usage for Australia:</w:t>
      </w:r>
    </w:p>
    <w:p w14:paraId="4D508B84"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6051C99"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2D26E4A9" w14:textId="77777777" w:rsidR="007D2F7A" w:rsidRPr="004D6B43" w:rsidRDefault="007D2F7A" w:rsidP="004D6B43">
      <w:pPr>
        <w:pStyle w:val="Example"/>
      </w:pPr>
      <w:r w:rsidRPr="008A0EE7">
        <w:t>14th Floor</w:t>
      </w:r>
    </w:p>
    <w:p w14:paraId="481F0162" w14:textId="77777777" w:rsidR="007D2F7A" w:rsidRPr="008A0EE7" w:rsidRDefault="007D2F7A" w:rsidP="004D6B43">
      <w:pPr>
        <w:pStyle w:val="Example"/>
      </w:pPr>
      <w:r w:rsidRPr="008A0EE7">
        <w:t>1000 Hospital Lane</w:t>
      </w:r>
    </w:p>
    <w:p w14:paraId="6884EC35" w14:textId="77777777" w:rsidR="007D2F7A" w:rsidRPr="008A0EE7" w:rsidRDefault="007D2F7A" w:rsidP="004D6B43">
      <w:pPr>
        <w:pStyle w:val="Example"/>
      </w:pPr>
      <w:r w:rsidRPr="008A0EE7">
        <w:t xml:space="preserve">Sidney </w:t>
      </w:r>
      <w:r w:rsidRPr="004D6B43">
        <w:t>QLD</w:t>
      </w:r>
      <w:r w:rsidRPr="008A0EE7">
        <w:t xml:space="preserve"> 9999</w:t>
      </w:r>
    </w:p>
    <w:p w14:paraId="4E66A4C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52CBC22D" w14:textId="77777777" w:rsidR="007D2F7A" w:rsidRPr="008A0EE7" w:rsidRDefault="007D2F7A">
      <w:pPr>
        <w:pStyle w:val="Heading4"/>
        <w:tabs>
          <w:tab w:val="num" w:pos="7060"/>
        </w:tabs>
        <w:rPr>
          <w:noProof/>
          <w:vanish/>
        </w:rPr>
      </w:pPr>
      <w:bookmarkStart w:id="2362" w:name="_Toc179781120"/>
      <w:bookmarkEnd w:id="2362"/>
    </w:p>
    <w:p w14:paraId="6DE5236B" w14:textId="77777777" w:rsidR="007D2F7A" w:rsidRPr="008A0EE7" w:rsidRDefault="007D2F7A">
      <w:pPr>
        <w:pStyle w:val="Heading4"/>
        <w:tabs>
          <w:tab w:val="num" w:pos="7060"/>
        </w:tabs>
        <w:rPr>
          <w:noProof/>
        </w:rPr>
      </w:pPr>
      <w:bookmarkStart w:id="2363" w:name="_Toc498146083"/>
      <w:bookmarkStart w:id="2364" w:name="_Toc527864652"/>
      <w:bookmarkStart w:id="2365" w:name="_Toc527866124"/>
      <w:bookmarkStart w:id="2366" w:name="_Toc179781121"/>
      <w:r w:rsidRPr="008A0EE7">
        <w:rPr>
          <w:noProof/>
        </w:rPr>
        <w:t>Street Address (SAD)</w:t>
      </w:r>
      <w:bookmarkEnd w:id="2363"/>
      <w:bookmarkEnd w:id="2364"/>
      <w:bookmarkEnd w:id="2365"/>
      <w:bookmarkEnd w:id="2366"/>
    </w:p>
    <w:p w14:paraId="0A8CAF5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30676A" w14:textId="77777777" w:rsidR="007D2F7A" w:rsidRPr="008A0EE7" w:rsidRDefault="007D2F7A">
      <w:pPr>
        <w:pStyle w:val="Heading4"/>
        <w:tabs>
          <w:tab w:val="num" w:pos="7060"/>
        </w:tabs>
        <w:rPr>
          <w:noProof/>
        </w:rPr>
      </w:pPr>
      <w:bookmarkStart w:id="2367" w:name="_Toc498146084"/>
      <w:bookmarkStart w:id="2368" w:name="_Toc527864653"/>
      <w:bookmarkStart w:id="2369" w:name="_Toc527866125"/>
      <w:bookmarkStart w:id="2370" w:name="_Toc179781122"/>
      <w:r w:rsidRPr="008A0EE7">
        <w:rPr>
          <w:noProof/>
        </w:rPr>
        <w:lastRenderedPageBreak/>
        <w:t>Other Designation (ST)</w:t>
      </w:r>
      <w:bookmarkEnd w:id="2367"/>
      <w:bookmarkEnd w:id="2368"/>
      <w:bookmarkEnd w:id="2369"/>
      <w:bookmarkEnd w:id="2370"/>
    </w:p>
    <w:p w14:paraId="25FC252D"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52AF6C1" w14:textId="77777777" w:rsidR="007D2F7A" w:rsidRPr="008A0EE7" w:rsidRDefault="007D2F7A">
      <w:pPr>
        <w:pStyle w:val="Heading4"/>
        <w:tabs>
          <w:tab w:val="num" w:pos="7060"/>
        </w:tabs>
        <w:rPr>
          <w:noProof/>
        </w:rPr>
      </w:pPr>
      <w:bookmarkStart w:id="2371" w:name="_Toc498146085"/>
      <w:bookmarkStart w:id="2372" w:name="_Toc527864654"/>
      <w:bookmarkStart w:id="2373" w:name="_Toc527866126"/>
      <w:bookmarkStart w:id="2374" w:name="_Toc179781123"/>
      <w:r w:rsidRPr="008A0EE7">
        <w:rPr>
          <w:noProof/>
        </w:rPr>
        <w:t>City (ST)</w:t>
      </w:r>
      <w:bookmarkEnd w:id="2371"/>
      <w:bookmarkEnd w:id="2372"/>
      <w:bookmarkEnd w:id="2373"/>
      <w:bookmarkEnd w:id="2374"/>
    </w:p>
    <w:p w14:paraId="6C4927EC"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D8D7275" w14:textId="77777777" w:rsidR="007D2F7A" w:rsidRPr="008A0EE7" w:rsidRDefault="007D2F7A">
      <w:pPr>
        <w:pStyle w:val="Heading4"/>
        <w:tabs>
          <w:tab w:val="num" w:pos="7060"/>
        </w:tabs>
        <w:rPr>
          <w:noProof/>
        </w:rPr>
      </w:pPr>
      <w:bookmarkStart w:id="2375" w:name="_Toc498146086"/>
      <w:bookmarkStart w:id="2376" w:name="_Toc527864655"/>
      <w:bookmarkStart w:id="2377" w:name="_Toc527866127"/>
      <w:bookmarkStart w:id="2378" w:name="_Toc179781124"/>
      <w:r w:rsidRPr="008A0EE7">
        <w:rPr>
          <w:noProof/>
        </w:rPr>
        <w:t>State or Province (ST)</w:t>
      </w:r>
      <w:bookmarkEnd w:id="2375"/>
      <w:bookmarkEnd w:id="2376"/>
      <w:bookmarkEnd w:id="2377"/>
      <w:bookmarkEnd w:id="2378"/>
    </w:p>
    <w:p w14:paraId="466CD7B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9D09FB" w14:textId="77777777" w:rsidR="007D2F7A" w:rsidRPr="008A0EE7" w:rsidRDefault="007D2F7A">
      <w:pPr>
        <w:pStyle w:val="Heading4"/>
        <w:tabs>
          <w:tab w:val="num" w:pos="7060"/>
        </w:tabs>
        <w:rPr>
          <w:noProof/>
        </w:rPr>
      </w:pPr>
      <w:bookmarkStart w:id="2379" w:name="_Toc498146087"/>
      <w:bookmarkStart w:id="2380" w:name="_Toc527864656"/>
      <w:bookmarkStart w:id="2381" w:name="_Toc527866128"/>
      <w:bookmarkStart w:id="2382" w:name="_Toc179781125"/>
      <w:r w:rsidRPr="008A0EE7">
        <w:rPr>
          <w:noProof/>
        </w:rPr>
        <w:t>Zip or Postal Code (ST)</w:t>
      </w:r>
      <w:bookmarkEnd w:id="2379"/>
      <w:bookmarkEnd w:id="2380"/>
      <w:bookmarkEnd w:id="2381"/>
      <w:bookmarkEnd w:id="2382"/>
    </w:p>
    <w:p w14:paraId="1B94D55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7C99824" w14:textId="77777777" w:rsidR="007D2F7A" w:rsidRPr="008A0EE7" w:rsidRDefault="007D2F7A">
      <w:pPr>
        <w:pStyle w:val="Heading4"/>
        <w:tabs>
          <w:tab w:val="num" w:pos="7060"/>
        </w:tabs>
        <w:rPr>
          <w:noProof/>
        </w:rPr>
      </w:pPr>
      <w:bookmarkStart w:id="2383" w:name="_Toc498146088"/>
      <w:bookmarkStart w:id="2384" w:name="_Toc527864657"/>
      <w:bookmarkStart w:id="2385" w:name="_Toc527866129"/>
      <w:bookmarkStart w:id="2386" w:name="_Toc179781126"/>
      <w:r w:rsidRPr="008A0EE7">
        <w:rPr>
          <w:noProof/>
        </w:rPr>
        <w:t>Country (ID)</w:t>
      </w:r>
      <w:bookmarkEnd w:id="2383"/>
      <w:bookmarkEnd w:id="2384"/>
      <w:bookmarkEnd w:id="2385"/>
      <w:bookmarkEnd w:id="2386"/>
    </w:p>
    <w:p w14:paraId="4BDE6AA1"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4" w:anchor="HL70399" w:history="1">
        <w:r w:rsidRPr="00027913">
          <w:rPr>
            <w:rStyle w:val="HyperlinkText"/>
          </w:rPr>
          <w:t xml:space="preserve">HL7 Table </w:t>
        </w:r>
        <w:bookmarkStart w:id="2387" w:name="_Hlt478465780"/>
        <w:r w:rsidRPr="00027913">
          <w:rPr>
            <w:rStyle w:val="HyperlinkText"/>
          </w:rPr>
          <w:t>0</w:t>
        </w:r>
        <w:bookmarkEnd w:id="2387"/>
        <w:r w:rsidRPr="00027913">
          <w:rPr>
            <w:rStyle w:val="HyperlinkText"/>
          </w:rPr>
          <w:t>399 – Count</w:t>
        </w:r>
        <w:bookmarkStart w:id="2388" w:name="_Hlt478465843"/>
        <w:r w:rsidRPr="00027913">
          <w:rPr>
            <w:rStyle w:val="HyperlinkText"/>
          </w:rPr>
          <w:t>r</w:t>
        </w:r>
        <w:bookmarkEnd w:id="2388"/>
        <w:r w:rsidRPr="00027913">
          <w:rPr>
            <w:rStyle w:val="HyperlinkText"/>
          </w:rPr>
          <w:t>y Code</w:t>
        </w:r>
      </w:hyperlink>
      <w:r w:rsidRPr="008A0EE7">
        <w:rPr>
          <w:noProof/>
        </w:rPr>
        <w:t xml:space="preserve"> for valid values.</w:t>
      </w:r>
    </w:p>
    <w:p w14:paraId="2EAD7C41" w14:textId="77777777" w:rsidR="007D2F7A" w:rsidRPr="008A0EE7" w:rsidRDefault="007D2F7A">
      <w:pPr>
        <w:pStyle w:val="Heading4"/>
        <w:tabs>
          <w:tab w:val="num" w:pos="7060"/>
        </w:tabs>
        <w:rPr>
          <w:noProof/>
        </w:rPr>
      </w:pPr>
      <w:bookmarkStart w:id="2389" w:name="_Toc498146089"/>
      <w:bookmarkStart w:id="2390" w:name="_Toc527864658"/>
      <w:bookmarkStart w:id="2391" w:name="_Toc527866130"/>
      <w:bookmarkStart w:id="2392" w:name="_Toc179781127"/>
      <w:r w:rsidRPr="008A0EE7">
        <w:rPr>
          <w:noProof/>
        </w:rPr>
        <w:t>Address Type (ID)</w:t>
      </w:r>
      <w:bookmarkEnd w:id="2389"/>
      <w:bookmarkEnd w:id="2390"/>
      <w:bookmarkEnd w:id="2391"/>
      <w:bookmarkEnd w:id="2392"/>
    </w:p>
    <w:p w14:paraId="5084945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5" w:anchor="HL70190" w:history="1">
        <w:r w:rsidRPr="008A0EE7">
          <w:rPr>
            <w:rStyle w:val="HyperlinkText"/>
            <w:noProof/>
          </w:rPr>
          <w:t>HL7 Ta</w:t>
        </w:r>
        <w:bookmarkStart w:id="2393" w:name="_Hlt531488366"/>
        <w:r w:rsidRPr="008A0EE7">
          <w:rPr>
            <w:rStyle w:val="HyperlinkText"/>
            <w:noProof/>
          </w:rPr>
          <w:t>b</w:t>
        </w:r>
        <w:bookmarkEnd w:id="2393"/>
        <w:r w:rsidRPr="008A0EE7">
          <w:rPr>
            <w:rStyle w:val="HyperlinkText"/>
            <w:noProof/>
          </w:rPr>
          <w:t>le 0190 - A</w:t>
        </w:r>
        <w:bookmarkStart w:id="2394" w:name="_Hlt478371446"/>
        <w:r w:rsidRPr="008A0EE7">
          <w:rPr>
            <w:rStyle w:val="HyperlinkText"/>
            <w:noProof/>
          </w:rPr>
          <w:t>d</w:t>
        </w:r>
        <w:bookmarkEnd w:id="2394"/>
        <w:r w:rsidRPr="008A0EE7">
          <w:rPr>
            <w:rStyle w:val="HyperlinkText"/>
            <w:noProof/>
          </w:rPr>
          <w:t>dress Type</w:t>
        </w:r>
      </w:hyperlink>
      <w:r w:rsidRPr="008A0EE7">
        <w:rPr>
          <w:noProof/>
        </w:rPr>
        <w:t xml:space="preserve"> for valid values.</w:t>
      </w:r>
    </w:p>
    <w:p w14:paraId="093AC4F1"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2EA1F90A" w14:textId="77777777" w:rsidR="007D2F7A" w:rsidRPr="008A0EE7" w:rsidRDefault="007D2F7A">
      <w:pPr>
        <w:pStyle w:val="Heading4"/>
        <w:tabs>
          <w:tab w:val="num" w:pos="7060"/>
        </w:tabs>
        <w:rPr>
          <w:noProof/>
        </w:rPr>
      </w:pPr>
      <w:bookmarkStart w:id="2395" w:name="HL70190"/>
      <w:bookmarkStart w:id="2396" w:name="_Toc498146090"/>
      <w:bookmarkStart w:id="2397" w:name="_Toc527864659"/>
      <w:bookmarkStart w:id="2398" w:name="_Toc527866131"/>
      <w:bookmarkStart w:id="2399" w:name="_Toc179781128"/>
      <w:bookmarkEnd w:id="2395"/>
      <w:r w:rsidRPr="008A0EE7">
        <w:rPr>
          <w:noProof/>
        </w:rPr>
        <w:t>Other Geographic Designation (ST)</w:t>
      </w:r>
      <w:bookmarkEnd w:id="2396"/>
      <w:bookmarkEnd w:id="2397"/>
      <w:bookmarkEnd w:id="2398"/>
      <w:bookmarkEnd w:id="2399"/>
    </w:p>
    <w:p w14:paraId="16DBC3E9"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07F77BDE" w14:textId="77777777" w:rsidR="007D2F7A" w:rsidRPr="008A0EE7" w:rsidRDefault="007D2F7A">
      <w:pPr>
        <w:pStyle w:val="Heading4"/>
        <w:tabs>
          <w:tab w:val="num" w:pos="7060"/>
        </w:tabs>
        <w:rPr>
          <w:noProof/>
        </w:rPr>
      </w:pPr>
      <w:bookmarkStart w:id="2400" w:name="_Toc498146091"/>
      <w:bookmarkStart w:id="2401" w:name="_Toc527864660"/>
      <w:bookmarkStart w:id="2402" w:name="_Toc527866132"/>
      <w:bookmarkStart w:id="2403" w:name="_Toc179781129"/>
      <w:r w:rsidRPr="008A0EE7">
        <w:rPr>
          <w:noProof/>
        </w:rPr>
        <w:t>County/Parish Code (CWE)</w:t>
      </w:r>
      <w:bookmarkEnd w:id="2400"/>
      <w:bookmarkEnd w:id="2401"/>
      <w:bookmarkEnd w:id="2402"/>
      <w:bookmarkEnd w:id="2403"/>
    </w:p>
    <w:p w14:paraId="3C57AC4B"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6"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A799F60" w14:textId="77777777" w:rsidR="007D2F7A" w:rsidRPr="008A0EE7" w:rsidRDefault="007D2F7A">
      <w:pPr>
        <w:pStyle w:val="NormalIndented"/>
        <w:rPr>
          <w:noProof/>
        </w:rPr>
      </w:pPr>
      <w:r w:rsidRPr="008A0EE7">
        <w:rPr>
          <w:noProof/>
        </w:rPr>
        <w:t>Allowable values: codes defined by government.</w:t>
      </w:r>
    </w:p>
    <w:p w14:paraId="76E3EF74" w14:textId="77777777" w:rsidR="007D2F7A" w:rsidRPr="008A0EE7" w:rsidRDefault="007D2F7A">
      <w:pPr>
        <w:pStyle w:val="Heading4"/>
        <w:tabs>
          <w:tab w:val="num" w:pos="7060"/>
        </w:tabs>
        <w:rPr>
          <w:noProof/>
        </w:rPr>
      </w:pPr>
      <w:bookmarkStart w:id="2404" w:name="_Toc498146092"/>
      <w:bookmarkStart w:id="2405" w:name="_Toc527864661"/>
      <w:bookmarkStart w:id="2406" w:name="_Toc527866133"/>
      <w:bookmarkStart w:id="2407" w:name="_Toc179781130"/>
      <w:r w:rsidRPr="008A0EE7">
        <w:rPr>
          <w:noProof/>
        </w:rPr>
        <w:t>Census Tract (CWE)</w:t>
      </w:r>
      <w:bookmarkEnd w:id="2404"/>
      <w:bookmarkEnd w:id="2405"/>
      <w:bookmarkEnd w:id="2406"/>
      <w:bookmarkEnd w:id="2407"/>
    </w:p>
    <w:p w14:paraId="21661D38"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7"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57BAC5B" w14:textId="77777777" w:rsidR="007D2F7A" w:rsidRPr="008A0EE7" w:rsidRDefault="007D2F7A">
      <w:pPr>
        <w:pStyle w:val="NormalIndented"/>
        <w:rPr>
          <w:noProof/>
        </w:rPr>
      </w:pPr>
      <w:r w:rsidRPr="008A0EE7">
        <w:rPr>
          <w:noProof/>
        </w:rPr>
        <w:t>Allowable Values: codes defined by government.</w:t>
      </w:r>
    </w:p>
    <w:p w14:paraId="5490160B" w14:textId="77777777" w:rsidR="007D2F7A" w:rsidRPr="008A0EE7" w:rsidRDefault="007D2F7A">
      <w:pPr>
        <w:pStyle w:val="Heading4"/>
        <w:tabs>
          <w:tab w:val="num" w:pos="7060"/>
        </w:tabs>
        <w:rPr>
          <w:noProof/>
        </w:rPr>
      </w:pPr>
      <w:bookmarkStart w:id="2408" w:name="_Hlt478371669"/>
      <w:bookmarkStart w:id="2409" w:name="_Toc498146093"/>
      <w:bookmarkStart w:id="2410" w:name="_Toc527864662"/>
      <w:bookmarkStart w:id="2411" w:name="_Toc527866134"/>
      <w:bookmarkStart w:id="2412" w:name="_Toc179781131"/>
      <w:bookmarkEnd w:id="2408"/>
      <w:r w:rsidRPr="008A0EE7">
        <w:rPr>
          <w:noProof/>
        </w:rPr>
        <w:t>Address Representation Code (ID)</w:t>
      </w:r>
      <w:bookmarkEnd w:id="2409"/>
      <w:bookmarkEnd w:id="2410"/>
      <w:bookmarkEnd w:id="2411"/>
      <w:bookmarkEnd w:id="2412"/>
      <w:r w:rsidRPr="008A0EE7">
        <w:rPr>
          <w:noProof/>
        </w:rPr>
        <w:t xml:space="preserve"> </w:t>
      </w:r>
    </w:p>
    <w:p w14:paraId="36AA8EE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4839AEED" w14:textId="77777777" w:rsidR="007D2F7A" w:rsidRPr="008A0EE7" w:rsidRDefault="007D2F7A">
      <w:pPr>
        <w:pStyle w:val="Note"/>
        <w:rPr>
          <w:noProof/>
        </w:rPr>
      </w:pPr>
      <w:r w:rsidRPr="008A0EE7">
        <w:rPr>
          <w:rStyle w:val="Strong"/>
          <w:noProof/>
        </w:rPr>
        <w:lastRenderedPageBreak/>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7F8A6F7" w14:textId="77777777" w:rsidR="007D2F7A" w:rsidRPr="008A0EE7" w:rsidRDefault="007D2F7A">
      <w:pPr>
        <w:pStyle w:val="NormalIndented"/>
        <w:rPr>
          <w:noProof/>
        </w:rPr>
      </w:pPr>
      <w:r w:rsidRPr="008A0EE7">
        <w:rPr>
          <w:noProof/>
        </w:rPr>
        <w:t xml:space="preserve">Refer to </w:t>
      </w:r>
      <w:hyperlink r:id="rId248" w:anchor="HL70465" w:history="1">
        <w:r w:rsidRPr="008A0EE7">
          <w:rPr>
            <w:rStyle w:val="HyperlinkText"/>
            <w:noProof/>
          </w:rPr>
          <w:t>HL7 Table 0465 – Name/address Representatio</w:t>
        </w:r>
        <w:bookmarkStart w:id="2413" w:name="_Hlt866499"/>
        <w:r w:rsidRPr="008A0EE7">
          <w:rPr>
            <w:rStyle w:val="HyperlinkText"/>
            <w:noProof/>
          </w:rPr>
          <w:t>n</w:t>
        </w:r>
        <w:bookmarkEnd w:id="2413"/>
      </w:hyperlink>
      <w:r w:rsidRPr="008A0EE7">
        <w:rPr>
          <w:noProof/>
        </w:rPr>
        <w:t xml:space="preserve"> for valid values.</w:t>
      </w:r>
    </w:p>
    <w:p w14:paraId="492A4F03"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725F489" w14:textId="77777777" w:rsidR="007D2F7A" w:rsidRPr="008A0EE7" w:rsidRDefault="007D2F7A">
      <w:pPr>
        <w:pStyle w:val="Heading4"/>
        <w:tabs>
          <w:tab w:val="num" w:pos="7060"/>
        </w:tabs>
        <w:rPr>
          <w:noProof/>
        </w:rPr>
      </w:pPr>
      <w:bookmarkStart w:id="2414" w:name="_Toc498146094"/>
      <w:bookmarkStart w:id="2415" w:name="_Toc527864663"/>
      <w:bookmarkStart w:id="2416" w:name="_Toc527866135"/>
      <w:bookmarkStart w:id="2417" w:name="_Toc179781132"/>
      <w:r w:rsidRPr="008A0EE7">
        <w:rPr>
          <w:noProof/>
        </w:rPr>
        <w:t>Address Validity Range (DR)</w:t>
      </w:r>
      <w:bookmarkEnd w:id="2414"/>
      <w:bookmarkEnd w:id="2415"/>
      <w:bookmarkEnd w:id="2416"/>
      <w:bookmarkEnd w:id="2417"/>
    </w:p>
    <w:p w14:paraId="062332CB" w14:textId="0DBC4578"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000C054D" w:rsidRPr="000C054D">
        <w:rPr>
          <w:rStyle w:val="HyperlinkText"/>
        </w:rPr>
        <w:t>2A.2.87.13</w:t>
      </w:r>
      <w:r>
        <w:fldChar w:fldCharType="end"/>
      </w:r>
      <w:r w:rsidRPr="008A0EE7">
        <w:rPr>
          <w:noProof/>
        </w:rPr>
        <w:t>, "</w:t>
      </w:r>
      <w:r>
        <w:fldChar w:fldCharType="begin"/>
      </w:r>
      <w:r>
        <w:instrText xml:space="preserve"> REF _Ref228269644 \h  \* MERGEFORMAT </w:instrText>
      </w:r>
      <w:r>
        <w:fldChar w:fldCharType="separate"/>
      </w:r>
      <w:ins w:id="2418" w:author="Lynn Laakso" w:date="2022-09-09T15:54:00Z">
        <w:r w:rsidR="000C054D" w:rsidRPr="000C054D">
          <w:rPr>
            <w:rStyle w:val="HyperlinkText"/>
          </w:rPr>
          <w:t>Effective Date</w:t>
        </w:r>
        <w:r w:rsidR="000C054D" w:rsidRPr="008A0EE7">
          <w:rPr>
            <w:noProof/>
          </w:rPr>
          <w:t xml:space="preserve"> (DTM)</w:t>
        </w:r>
      </w:ins>
      <w:r>
        <w:fldChar w:fldCharType="end"/>
      </w:r>
      <w:r w:rsidRPr="008A0EE7">
        <w:rPr>
          <w:noProof/>
        </w:rPr>
        <w:t xml:space="preserve">" and </w:t>
      </w:r>
      <w:r>
        <w:fldChar w:fldCharType="begin"/>
      </w:r>
      <w:r>
        <w:instrText xml:space="preserve"> REF _Ref228269719 \r \h  \* MERGEFORMAT </w:instrText>
      </w:r>
      <w:r>
        <w:fldChar w:fldCharType="separate"/>
      </w:r>
      <w:r w:rsidR="000C054D" w:rsidRPr="000C054D">
        <w:rPr>
          <w:rStyle w:val="HyperlinkText"/>
        </w:rPr>
        <w:t>2A.2.87.14</w:t>
      </w:r>
      <w:r>
        <w:fldChar w:fldCharType="end"/>
      </w:r>
      <w:r w:rsidRPr="008A0EE7">
        <w:rPr>
          <w:noProof/>
        </w:rPr>
        <w:t>, "</w:t>
      </w:r>
      <w:r>
        <w:fldChar w:fldCharType="begin"/>
      </w:r>
      <w:r>
        <w:instrText xml:space="preserve"> REF _Ref228269672 \h  \* MERGEFORMAT </w:instrText>
      </w:r>
      <w:r>
        <w:fldChar w:fldCharType="separate"/>
      </w:r>
      <w:ins w:id="2419" w:author="Lynn Laakso" w:date="2022-09-09T15:54:00Z">
        <w:r w:rsidR="000C054D" w:rsidRPr="000C054D">
          <w:rPr>
            <w:rStyle w:val="HyperlinkText"/>
          </w:rPr>
          <w:t>Expiration Date</w:t>
        </w:r>
        <w:r w:rsidR="000C054D" w:rsidRPr="008A0EE7">
          <w:rPr>
            <w:noProof/>
          </w:rPr>
          <w:t xml:space="preserve"> (DTM)</w:t>
        </w:r>
      </w:ins>
      <w:r>
        <w:fldChar w:fldCharType="end"/>
      </w:r>
      <w:r w:rsidRPr="008A0EE7">
        <w:rPr>
          <w:noProof/>
        </w:rPr>
        <w:t>" components.</w:t>
      </w:r>
    </w:p>
    <w:p w14:paraId="0F605583" w14:textId="77777777" w:rsidR="007D2F7A" w:rsidRPr="008A0EE7" w:rsidRDefault="007D2F7A">
      <w:pPr>
        <w:pStyle w:val="Heading4"/>
        <w:tabs>
          <w:tab w:val="num" w:pos="7060"/>
        </w:tabs>
        <w:rPr>
          <w:noProof/>
        </w:rPr>
      </w:pPr>
      <w:bookmarkStart w:id="2420" w:name="_Toc179781133"/>
      <w:bookmarkStart w:id="2421" w:name="_Ref228269644"/>
      <w:bookmarkStart w:id="2422" w:name="_Ref228269696"/>
      <w:r w:rsidRPr="008A0EE7">
        <w:rPr>
          <w:noProof/>
        </w:rPr>
        <w:t>Effective Date (DTM)</w:t>
      </w:r>
      <w:bookmarkEnd w:id="2420"/>
      <w:bookmarkEnd w:id="2421"/>
      <w:bookmarkEnd w:id="2422"/>
    </w:p>
    <w:p w14:paraId="7DBD4C2A"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621FF5B2" w14:textId="77777777" w:rsidR="007D2F7A" w:rsidRPr="008A0EE7" w:rsidRDefault="007D2F7A">
      <w:pPr>
        <w:pStyle w:val="Heading4"/>
        <w:tabs>
          <w:tab w:val="num" w:pos="7060"/>
        </w:tabs>
        <w:rPr>
          <w:noProof/>
        </w:rPr>
      </w:pPr>
      <w:bookmarkStart w:id="2423" w:name="_Toc179781134"/>
      <w:bookmarkStart w:id="2424" w:name="_Ref228269672"/>
      <w:bookmarkStart w:id="2425" w:name="_Ref228269719"/>
      <w:r w:rsidRPr="008A0EE7">
        <w:rPr>
          <w:noProof/>
        </w:rPr>
        <w:t>Expiration Date (DTM)</w:t>
      </w:r>
      <w:bookmarkEnd w:id="2423"/>
      <w:bookmarkEnd w:id="2424"/>
      <w:bookmarkEnd w:id="2425"/>
    </w:p>
    <w:p w14:paraId="7F21930A"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4612DD9E" w14:textId="77777777" w:rsidR="007D2F7A" w:rsidRPr="008A0EE7" w:rsidRDefault="007D2F7A">
      <w:pPr>
        <w:pStyle w:val="Heading4"/>
        <w:tabs>
          <w:tab w:val="num" w:pos="7060"/>
        </w:tabs>
        <w:rPr>
          <w:noProof/>
        </w:rPr>
      </w:pPr>
      <w:bookmarkStart w:id="2426" w:name="_Toc179781135"/>
      <w:r w:rsidRPr="008A0EE7">
        <w:rPr>
          <w:noProof/>
        </w:rPr>
        <w:t>Expiration Reason (CWE)</w:t>
      </w:r>
      <w:bookmarkEnd w:id="2426"/>
    </w:p>
    <w:p w14:paraId="5CCCE15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49" w:anchor="HL70616" w:history="1">
        <w:r w:rsidRPr="008A0EE7">
          <w:t>User-defined Table 0616 – Address Expiration Reason</w:t>
        </w:r>
      </w:hyperlink>
      <w:r w:rsidRPr="008A0EE7">
        <w:rPr>
          <w:noProof/>
        </w:rPr>
        <w:t xml:space="preserve"> for valid values.</w:t>
      </w:r>
    </w:p>
    <w:p w14:paraId="3AECE859" w14:textId="77777777" w:rsidR="007D2F7A" w:rsidRPr="008A0EE7" w:rsidRDefault="007D2F7A">
      <w:pPr>
        <w:pStyle w:val="Heading4"/>
        <w:tabs>
          <w:tab w:val="num" w:pos="7060"/>
        </w:tabs>
        <w:rPr>
          <w:noProof/>
        </w:rPr>
      </w:pPr>
      <w:bookmarkStart w:id="2427" w:name="HL70616"/>
      <w:bookmarkStart w:id="2428" w:name="_Toc179781136"/>
      <w:bookmarkEnd w:id="2427"/>
      <w:r w:rsidRPr="008A0EE7">
        <w:rPr>
          <w:noProof/>
        </w:rPr>
        <w:t>Temporary Indicator (ID)</w:t>
      </w:r>
      <w:bookmarkEnd w:id="2428"/>
    </w:p>
    <w:p w14:paraId="2D9A64D7"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50" w:anchor="HL70136" w:history="1">
        <w:r w:rsidRPr="00027913">
          <w:rPr>
            <w:rStyle w:val="HyperlinkText"/>
          </w:rPr>
          <w:t>HL7 Table 0136 – Yes/No Indicator</w:t>
        </w:r>
      </w:hyperlink>
      <w:r w:rsidRPr="008A0EE7">
        <w:rPr>
          <w:noProof/>
        </w:rPr>
        <w:t>.</w:t>
      </w:r>
    </w:p>
    <w:p w14:paraId="171B6306" w14:textId="77777777" w:rsidR="007D2F7A" w:rsidRPr="008A0EE7" w:rsidRDefault="007D2F7A">
      <w:pPr>
        <w:pStyle w:val="Heading4"/>
        <w:tabs>
          <w:tab w:val="num" w:pos="7060"/>
        </w:tabs>
        <w:rPr>
          <w:noProof/>
        </w:rPr>
      </w:pPr>
      <w:bookmarkStart w:id="2429" w:name="_Toc179781137"/>
      <w:r w:rsidRPr="008A0EE7">
        <w:rPr>
          <w:noProof/>
        </w:rPr>
        <w:t>Bad Address Indicator (ID)</w:t>
      </w:r>
      <w:bookmarkEnd w:id="2429"/>
    </w:p>
    <w:p w14:paraId="10B2ABA2"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1" w:anchor="HL70136" w:history="1">
        <w:r w:rsidRPr="00027913">
          <w:rPr>
            <w:rStyle w:val="HyperlinkText"/>
          </w:rPr>
          <w:t>HL7 Table 0136 – Yes/No Indicator</w:t>
        </w:r>
      </w:hyperlink>
      <w:r w:rsidRPr="008A0EE7">
        <w:rPr>
          <w:noProof/>
        </w:rPr>
        <w:t>.</w:t>
      </w:r>
    </w:p>
    <w:p w14:paraId="316F2026" w14:textId="77777777" w:rsidR="007D2F7A" w:rsidRPr="008A0EE7" w:rsidRDefault="007D2F7A">
      <w:pPr>
        <w:pStyle w:val="Heading4"/>
        <w:tabs>
          <w:tab w:val="num" w:pos="7060"/>
        </w:tabs>
        <w:rPr>
          <w:noProof/>
        </w:rPr>
      </w:pPr>
      <w:bookmarkStart w:id="2430" w:name="_Toc179781138"/>
      <w:r w:rsidRPr="008A0EE7">
        <w:rPr>
          <w:noProof/>
        </w:rPr>
        <w:t>Address Usage (ID)</w:t>
      </w:r>
      <w:bookmarkEnd w:id="2430"/>
    </w:p>
    <w:p w14:paraId="0F31116C"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2" w:anchor="HL70617" w:history="1">
        <w:r w:rsidRPr="00027913">
          <w:rPr>
            <w:rStyle w:val="HyperlinkText"/>
          </w:rPr>
          <w:t>User-defined Table 0617 – Address Usage</w:t>
        </w:r>
      </w:hyperlink>
      <w:r w:rsidRPr="008A0EE7">
        <w:rPr>
          <w:noProof/>
        </w:rPr>
        <w:t xml:space="preserve"> for valid values.</w:t>
      </w:r>
      <w:bookmarkStart w:id="2431" w:name="HL70617"/>
      <w:bookmarkEnd w:id="2431"/>
    </w:p>
    <w:p w14:paraId="687617E0" w14:textId="77777777" w:rsidR="007D2F7A" w:rsidRPr="008A0EE7" w:rsidRDefault="007D2F7A">
      <w:pPr>
        <w:pStyle w:val="Heading4"/>
        <w:tabs>
          <w:tab w:val="num" w:pos="7060"/>
        </w:tabs>
        <w:rPr>
          <w:noProof/>
        </w:rPr>
      </w:pPr>
      <w:bookmarkStart w:id="2432" w:name="_Toc179781139"/>
      <w:r w:rsidRPr="008A0EE7">
        <w:rPr>
          <w:noProof/>
        </w:rPr>
        <w:t>Addressee (ST)</w:t>
      </w:r>
      <w:bookmarkEnd w:id="2432"/>
    </w:p>
    <w:p w14:paraId="157EDCB2"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EE556DB" w14:textId="77777777" w:rsidR="007D2F7A" w:rsidRPr="008A0EE7" w:rsidRDefault="007D2F7A">
      <w:pPr>
        <w:pStyle w:val="Heading4"/>
        <w:tabs>
          <w:tab w:val="num" w:pos="7060"/>
        </w:tabs>
        <w:rPr>
          <w:noProof/>
        </w:rPr>
      </w:pPr>
      <w:bookmarkStart w:id="2433" w:name="_Toc179781140"/>
      <w:r w:rsidRPr="008A0EE7">
        <w:rPr>
          <w:noProof/>
        </w:rPr>
        <w:t>Comment (ST)</w:t>
      </w:r>
      <w:bookmarkEnd w:id="2433"/>
    </w:p>
    <w:p w14:paraId="7F41E041" w14:textId="77777777" w:rsidR="007D2F7A" w:rsidRPr="008A0EE7" w:rsidRDefault="007D2F7A">
      <w:pPr>
        <w:pStyle w:val="NormalIndented"/>
        <w:rPr>
          <w:noProof/>
        </w:rPr>
      </w:pPr>
      <w:r w:rsidRPr="008A0EE7">
        <w:rPr>
          <w:noProof/>
        </w:rPr>
        <w:t>Definition: Descriptive information about the use of the address.</w:t>
      </w:r>
    </w:p>
    <w:p w14:paraId="1D450F82" w14:textId="77777777" w:rsidR="007D2F7A" w:rsidRPr="008A0EE7" w:rsidRDefault="007D2F7A">
      <w:pPr>
        <w:pStyle w:val="NormalIndented"/>
        <w:rPr>
          <w:noProof/>
        </w:rPr>
      </w:pPr>
      <w:r w:rsidRPr="008A0EE7">
        <w:rPr>
          <w:noProof/>
        </w:rPr>
        <w:t>Example: "Do not ring bell."</w:t>
      </w:r>
    </w:p>
    <w:p w14:paraId="7D70A54C" w14:textId="77777777" w:rsidR="007D2F7A" w:rsidRPr="008A0EE7" w:rsidRDefault="007D2F7A">
      <w:pPr>
        <w:pStyle w:val="Heading4"/>
        <w:tabs>
          <w:tab w:val="num" w:pos="7060"/>
        </w:tabs>
        <w:rPr>
          <w:noProof/>
        </w:rPr>
      </w:pPr>
      <w:bookmarkStart w:id="2434" w:name="_Toc179781141"/>
      <w:r w:rsidRPr="008A0EE7">
        <w:rPr>
          <w:noProof/>
        </w:rPr>
        <w:t>Preference Order (NM)</w:t>
      </w:r>
      <w:bookmarkEnd w:id="2434"/>
    </w:p>
    <w:p w14:paraId="658241D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12542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1D65CD98" w14:textId="77777777" w:rsidR="007D2F7A" w:rsidRPr="008A0EE7" w:rsidRDefault="007D2F7A">
      <w:pPr>
        <w:pStyle w:val="NormalIndented"/>
        <w:rPr>
          <w:noProof/>
        </w:rPr>
      </w:pPr>
      <w:r w:rsidRPr="008A0EE7">
        <w:rPr>
          <w:noProof/>
        </w:rPr>
        <w:lastRenderedPageBreak/>
        <w:t>Preference order numbers need not be sequential (i.e., four addresses with the priority orders of 10, 1, 5 and 15 are legitimate). The preference order numbers must be non-negative.</w:t>
      </w:r>
    </w:p>
    <w:p w14:paraId="658CF424" w14:textId="77777777" w:rsidR="007D2F7A" w:rsidRPr="008A0EE7" w:rsidRDefault="007D2F7A">
      <w:pPr>
        <w:pStyle w:val="Heading4"/>
        <w:tabs>
          <w:tab w:val="num" w:pos="7060"/>
        </w:tabs>
        <w:rPr>
          <w:noProof/>
        </w:rPr>
      </w:pPr>
      <w:bookmarkStart w:id="2435" w:name="_Toc179781142"/>
      <w:r w:rsidRPr="008A0EE7">
        <w:rPr>
          <w:noProof/>
        </w:rPr>
        <w:t>Protection Code (CWE)</w:t>
      </w:r>
      <w:bookmarkEnd w:id="2435"/>
    </w:p>
    <w:p w14:paraId="6B7F048F"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2DEC8FB"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3" w:anchor="HL70618" w:history="1">
        <w:r w:rsidRPr="00027913">
          <w:rPr>
            <w:rStyle w:val="HyperlinkText"/>
          </w:rPr>
          <w:t>User-defined Table 0618 – Protection Code</w:t>
        </w:r>
      </w:hyperlink>
      <w:r w:rsidRPr="008A0EE7">
        <w:rPr>
          <w:noProof/>
        </w:rPr>
        <w:t xml:space="preserve"> for valid values.</w:t>
      </w:r>
    </w:p>
    <w:p w14:paraId="37D0EF5E" w14:textId="77777777" w:rsidR="007D2F7A" w:rsidRPr="008A0EE7" w:rsidRDefault="007D2F7A">
      <w:pPr>
        <w:pStyle w:val="Heading4"/>
        <w:tabs>
          <w:tab w:val="num" w:pos="7060"/>
        </w:tabs>
        <w:rPr>
          <w:noProof/>
        </w:rPr>
      </w:pPr>
      <w:bookmarkStart w:id="2436" w:name="_Toc179781143"/>
      <w:r w:rsidRPr="008A0EE7">
        <w:rPr>
          <w:noProof/>
        </w:rPr>
        <w:t>Address Identifier (EI)</w:t>
      </w:r>
      <w:bookmarkEnd w:id="2436"/>
    </w:p>
    <w:p w14:paraId="657BCD1A" w14:textId="77777777" w:rsidR="007D2F7A" w:rsidRPr="008A0EE7" w:rsidRDefault="007D2F7A">
      <w:pPr>
        <w:pStyle w:val="NormalIndented"/>
        <w:rPr>
          <w:noProof/>
        </w:rPr>
      </w:pPr>
      <w:r w:rsidRPr="008A0EE7">
        <w:rPr>
          <w:noProof/>
        </w:rPr>
        <w:t>Definition: A unique identifier for the address.</w:t>
      </w:r>
    </w:p>
    <w:p w14:paraId="59785B20"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94CBE0D" w14:textId="77777777" w:rsidR="007D2F7A" w:rsidRPr="008A0EE7" w:rsidRDefault="007D2F7A">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437" w:name="_Ref358258026"/>
      <w:bookmarkStart w:id="2438" w:name="_Toc359236040"/>
      <w:bookmarkStart w:id="2439" w:name="_Toc498146095"/>
      <w:bookmarkStart w:id="2440" w:name="_Toc527864664"/>
      <w:bookmarkStart w:id="2441" w:name="_Toc527866136"/>
      <w:bookmarkStart w:id="2442" w:name="_Toc528481920"/>
      <w:bookmarkStart w:id="2443" w:name="_Toc528482425"/>
      <w:bookmarkStart w:id="2444" w:name="_Toc528482724"/>
      <w:bookmarkStart w:id="2445" w:name="_Toc528482849"/>
      <w:bookmarkStart w:id="2446" w:name="_Toc528486157"/>
      <w:bookmarkStart w:id="2447" w:name="_Toc536689797"/>
      <w:bookmarkStart w:id="2448" w:name="_Toc496542"/>
      <w:bookmarkStart w:id="2449" w:name="_Toc524889"/>
      <w:bookmarkStart w:id="2450" w:name="_Toc1802472"/>
      <w:bookmarkStart w:id="2451" w:name="_Toc22448467"/>
      <w:bookmarkStart w:id="2452" w:name="_Toc22697659"/>
      <w:bookmarkStart w:id="2453" w:name="_Toc24273694"/>
      <w:bookmarkStart w:id="2454" w:name="_Toc179781144"/>
      <w:bookmarkStart w:id="2455" w:name="_Toc28953088"/>
      <w:r w:rsidRPr="008A0EE7">
        <w:rPr>
          <w:noProof/>
        </w:rPr>
        <w:t>XCN - extended composite ID number and name for persons</w:t>
      </w:r>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p>
    <w:p w14:paraId="1023FA5A" w14:textId="77777777" w:rsidR="007D2F7A" w:rsidRPr="008A0EE7" w:rsidRDefault="007D2F7A">
      <w:pPr>
        <w:pStyle w:val="ComponentTableCaption"/>
        <w:rPr>
          <w:noProof/>
        </w:rPr>
      </w:pPr>
      <w:bookmarkStart w:id="2456"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45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8EC8F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480B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EC93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E807D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7827F9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661A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0EB02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8811B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11BB1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749106" w14:textId="77777777" w:rsidR="007D2F7A" w:rsidRPr="008A0EE7" w:rsidRDefault="007D2F7A">
            <w:pPr>
              <w:pStyle w:val="ComponentTableHeader"/>
              <w:rPr>
                <w:b w:val="0"/>
                <w:noProof/>
              </w:rPr>
            </w:pPr>
            <w:r w:rsidRPr="008A0EE7">
              <w:rPr>
                <w:noProof/>
              </w:rPr>
              <w:t>SEC.REF.</w:t>
            </w:r>
          </w:p>
        </w:tc>
      </w:tr>
      <w:tr w:rsidR="00EC4B2D" w:rsidRPr="008A0EE7" w14:paraId="4FCABCD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3B0F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D9CA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45A4E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D37BD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641FB96"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C5D6A4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6C410B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AC344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99089" w14:textId="459648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E135E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BBABF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C037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F92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034468"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566426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1B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8F35AB"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C0AB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97D2A" w14:textId="275005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007CCA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2678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E928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CD49C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39362A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3B9B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C73F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B5271"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5C684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D61F55" w14:textId="2D3BA0A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0A98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8013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26A6F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573F82"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62C4F1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E22E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111B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1AA0E"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8C59B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4E538" w14:textId="0F24DF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FB3D1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90A82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E9093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69F9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B99C9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D759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8803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0207B9"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AEF12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9498BA" w14:textId="4D903E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B184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84116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59C0F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09C5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DA9E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744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E60A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21B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090B0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E253B1" w14:textId="6F8DA1C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B7BE6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2A26C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71F1A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44C7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A24FB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9D84FF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A8134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D3E74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615D69C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7B024AD" w14:textId="34FFD4F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5130C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530EA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C6633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CC1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39D20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63B6AA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40784CA8" w14:textId="77777777" w:rsidR="007D2F7A" w:rsidRPr="008A0EE7" w:rsidRDefault="00000000">
            <w:pPr>
              <w:pStyle w:val="ComponentTableBody"/>
              <w:rPr>
                <w:noProof/>
              </w:rPr>
            </w:pPr>
            <w:hyperlink r:id="rId254"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6221B2C1"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1D37B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2CC1C8" w14:textId="74D5140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6B08C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E459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5CE9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E20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B9D82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A661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B06BFED" w14:textId="77777777" w:rsidR="007D2F7A" w:rsidRPr="008A0EE7" w:rsidRDefault="00000000">
            <w:pPr>
              <w:pStyle w:val="ComponentTableBody"/>
              <w:rPr>
                <w:noProof/>
              </w:rPr>
            </w:pPr>
            <w:hyperlink r:id="rId255"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CFD94E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7455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D701C1" w14:textId="0EAC0B4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9B6A5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3D897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CCEC69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53A63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16683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A82A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6702610" w14:textId="77777777" w:rsidR="007D2F7A" w:rsidRPr="008A0EE7" w:rsidRDefault="00000000">
            <w:pPr>
              <w:pStyle w:val="ComponentTableBody"/>
              <w:rPr>
                <w:noProof/>
              </w:rPr>
            </w:pPr>
            <w:hyperlink r:id="rId256"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3770E976"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01B92F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6BC6CE" w14:textId="3598E68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3109A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864D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0107918"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3027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DC1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54F8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C999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0EACA"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BDBF4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50654" w14:textId="4CEBDE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9C4D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B0112"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434CCA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9D11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2FA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95094D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6AA7A4" w14:textId="77777777" w:rsidR="007D2F7A" w:rsidRPr="008A0EE7" w:rsidRDefault="00000000">
            <w:pPr>
              <w:pStyle w:val="ComponentTableBody"/>
              <w:rPr>
                <w:noProof/>
              </w:rPr>
            </w:pPr>
            <w:hyperlink r:id="rId257"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DAE06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183C91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4DC17" w14:textId="44EBA02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3AE16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46A3C1"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104FDA0"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782C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505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F9E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B5A5009" w14:textId="77777777" w:rsidR="007D2F7A" w:rsidRPr="008A0EE7" w:rsidRDefault="00000000">
            <w:pPr>
              <w:pStyle w:val="ComponentTableBody"/>
              <w:rPr>
                <w:noProof/>
              </w:rPr>
            </w:pPr>
            <w:hyperlink r:id="rId258"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2BD60B6"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33C7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90C69" w14:textId="3E07BAB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30E65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FC40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E5F8D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687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67E9E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085C1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55742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5B31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DC45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D2D44" w14:textId="07E7BA5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7D920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71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4D399D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C109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9153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3F6A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F1B3E8" w14:textId="77777777" w:rsidR="007D2F7A" w:rsidRPr="008A0EE7" w:rsidRDefault="00000000">
            <w:pPr>
              <w:pStyle w:val="ComponentTableBody"/>
              <w:rPr>
                <w:noProof/>
              </w:rPr>
            </w:pPr>
            <w:hyperlink r:id="rId25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08FBF4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5A99A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A4710E" w14:textId="42F736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02E0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AF31C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15CD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84E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8C081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B200C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871EBB" w14:textId="77777777" w:rsidR="007D2F7A" w:rsidRPr="008A0EE7" w:rsidRDefault="00000000">
            <w:pPr>
              <w:pStyle w:val="ComponentTableBody"/>
              <w:rPr>
                <w:noProof/>
              </w:rPr>
            </w:pPr>
            <w:hyperlink r:id="rId260"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5B2C8B1"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6CA29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A92525" w14:textId="5C228E3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ACE6F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61A8A1" w14:textId="77777777" w:rsidR="007D2F7A" w:rsidRPr="008A0EE7" w:rsidRDefault="007D2F7A">
            <w:pPr>
              <w:pStyle w:val="ComponentTableBody"/>
              <w:rPr>
                <w:noProof/>
              </w:rPr>
            </w:pPr>
            <w:r w:rsidRPr="008A0EE7">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5A8EF6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155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6C1B8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69F83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76449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73AF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A3214DC"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2E570102" w14:textId="7B212174"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00BCBE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920644"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90738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5057E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9E9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8DDA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5607B3" w14:textId="77777777" w:rsidR="007D2F7A" w:rsidRPr="008A0EE7" w:rsidRDefault="00000000">
            <w:pPr>
              <w:pStyle w:val="ComponentTableBody"/>
              <w:rPr>
                <w:noProof/>
              </w:rPr>
            </w:pPr>
            <w:hyperlink r:id="rId261"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E72562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635F5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854BE0" w14:textId="38B388D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0D957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E6E37"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D0723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A69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715B5E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F0D3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0F0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58E94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FB2A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5AB4C" w14:textId="48313BB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FF2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34281"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B4B15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0F3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5E029E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3B473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C9C8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B97A2"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194C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085D5D" w14:textId="086A53D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F3C1B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7A269C"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272806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965E5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F05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6D39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3BC5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1FC4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BC34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11700" w14:textId="2D944A3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039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FE193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721AC9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DF7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0347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D0F37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19AD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BE5E2"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D4ECB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469EC" w14:textId="31F0591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2315D8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C40D2"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45CFA9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224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3D3B1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11483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10C0B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1FE7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0FB91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D8CF8" w14:textId="7885221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0D6B31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1492D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8513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D60E63"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4F2A2D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5CDD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B9C6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07B9EF"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7174CC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84F69"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4A29904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4F6615"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550C314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FCB88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3E6F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C54FF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E8B80B" w14:textId="77777777" w:rsidR="007D2F7A" w:rsidRPr="008A0EE7" w:rsidRDefault="00000000">
            <w:pPr>
              <w:pStyle w:val="ComponentTableBody"/>
              <w:rPr>
                <w:noProof/>
              </w:rPr>
            </w:pPr>
            <w:hyperlink r:id="rId262"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1E97A6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508A2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5A317F" w14:textId="77777777" w:rsidR="007D2F7A" w:rsidRPr="008A0EE7" w:rsidRDefault="007D2F7A" w:rsidP="00EC4B2D">
            <w:pPr>
              <w:pStyle w:val="ComponentTableBody"/>
              <w:rPr>
                <w:rStyle w:val="Hyperlink"/>
                <w:noProof/>
              </w:rPr>
            </w:pPr>
            <w:r w:rsidRPr="008A0EE7">
              <w:rPr>
                <w:rStyle w:val="Hyperlink"/>
                <w:noProof/>
              </w:rPr>
              <w:t>2.A.35</w:t>
            </w:r>
          </w:p>
        </w:tc>
      </w:tr>
    </w:tbl>
    <w:p w14:paraId="378FF384" w14:textId="77777777" w:rsidR="007D2F7A" w:rsidRPr="008A0EE7" w:rsidRDefault="007D2F7A">
      <w:pPr>
        <w:rPr>
          <w:noProof/>
        </w:rPr>
      </w:pPr>
    </w:p>
    <w:p w14:paraId="287DE9F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86835A"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2069D183" w14:textId="77777777" w:rsidR="007D2F7A" w:rsidRPr="008A0EE7" w:rsidRDefault="007D2F7A">
      <w:pPr>
        <w:pStyle w:val="NormalIndented"/>
        <w:keepNext/>
        <w:rPr>
          <w:noProof/>
        </w:rPr>
      </w:pPr>
      <w:r w:rsidRPr="008A0EE7">
        <w:rPr>
          <w:noProof/>
        </w:rPr>
        <w:t>Example without assigning authority and assigning facility:</w:t>
      </w:r>
    </w:p>
    <w:p w14:paraId="169762D0" w14:textId="77777777" w:rsidR="007D2F7A" w:rsidRPr="008A0EE7" w:rsidRDefault="007D2F7A">
      <w:pPr>
        <w:pStyle w:val="Example"/>
      </w:pPr>
      <w:r w:rsidRPr="008A0EE7">
        <w:t>|1234567^Everyman^Adam^A^III^DR^PHD^ADT01^^L^4^M11^MR|</w:t>
      </w:r>
    </w:p>
    <w:p w14:paraId="48B68AD5"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DF8F798" w14:textId="77777777" w:rsidR="007D2F7A" w:rsidRPr="008A0EE7" w:rsidRDefault="007D2F7A">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14:paraId="733F34B8" w14:textId="77777777" w:rsidR="007D2F7A" w:rsidRPr="008A0EE7" w:rsidRDefault="007D2F7A">
      <w:pPr>
        <w:pStyle w:val="Example"/>
      </w:pPr>
      <w:r w:rsidRPr="008A0EE7">
        <w:t>12188^Hippocrates^Harold^H^IV^Dr^MD^^&amp;Provider Master.Community Health and Hospitals&amp;L^L^9^M10^DN^&amp;Good Health Hospital.Community Health and Hospitals&amp;L^A</w:t>
      </w:r>
    </w:p>
    <w:p w14:paraId="5AD66104"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6D54BF20" w14:textId="77777777" w:rsidR="007D2F7A" w:rsidRPr="008A0EE7" w:rsidRDefault="007D2F7A">
      <w:pPr>
        <w:pStyle w:val="Example"/>
      </w:pPr>
      <w:r w:rsidRPr="008A0EE7">
        <w:t>10535^van Beethoven&amp;van^Ludwig^A^III^Dr^PHD^^&amp;MPI.Community Health and Hospitals&amp;L^L^3^M10^MR^&amp; Good Health Hospital.Community Health and Hospitals&amp;L^A</w:t>
      </w:r>
    </w:p>
    <w:p w14:paraId="6735254F" w14:textId="77777777" w:rsidR="007D2F7A" w:rsidRPr="008A0EE7" w:rsidRDefault="007D2F7A">
      <w:pPr>
        <w:pStyle w:val="Heading4"/>
        <w:tabs>
          <w:tab w:val="num" w:pos="7060"/>
        </w:tabs>
        <w:rPr>
          <w:noProof/>
          <w:vanish/>
        </w:rPr>
      </w:pPr>
      <w:bookmarkStart w:id="2457" w:name="_Toc179781145"/>
      <w:bookmarkEnd w:id="2457"/>
    </w:p>
    <w:p w14:paraId="7CE53D1C" w14:textId="77777777" w:rsidR="004633CA" w:rsidRDefault="004633CA" w:rsidP="004633CA">
      <w:pPr>
        <w:pStyle w:val="Heading4"/>
      </w:pPr>
      <w:bookmarkStart w:id="2458" w:name="OLE_LINK17"/>
      <w:bookmarkStart w:id="2459" w:name="OLE_LINK18"/>
      <w:r>
        <w:t>Person Identifier (ST)</w:t>
      </w:r>
    </w:p>
    <w:p w14:paraId="01664D38"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458"/>
      <w:bookmarkEnd w:id="2459"/>
    </w:p>
    <w:p w14:paraId="4CACFC2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2351BDA8" w14:textId="77777777" w:rsidR="007D2F7A" w:rsidRPr="008A0EE7" w:rsidRDefault="007D2F7A">
      <w:pPr>
        <w:pStyle w:val="Heading4"/>
        <w:tabs>
          <w:tab w:val="num" w:pos="7060"/>
        </w:tabs>
        <w:rPr>
          <w:noProof/>
        </w:rPr>
      </w:pPr>
      <w:bookmarkStart w:id="2460" w:name="_Toc498146097"/>
      <w:bookmarkStart w:id="2461" w:name="_Toc527864666"/>
      <w:bookmarkStart w:id="2462" w:name="_Toc527866138"/>
      <w:bookmarkStart w:id="2463" w:name="_Toc179781147"/>
      <w:r w:rsidRPr="008A0EE7">
        <w:rPr>
          <w:noProof/>
        </w:rPr>
        <w:t>Family Name (FN)</w:t>
      </w:r>
      <w:bookmarkEnd w:id="2460"/>
      <w:bookmarkEnd w:id="2461"/>
      <w:bookmarkEnd w:id="2462"/>
      <w:bookmarkEnd w:id="2463"/>
      <w:r w:rsidRPr="008A0EE7">
        <w:rPr>
          <w:noProof/>
        </w:rPr>
        <w:t xml:space="preserve"> </w:t>
      </w:r>
    </w:p>
    <w:p w14:paraId="11E5AD67" w14:textId="794AD42F"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ins w:id="2464" w:author="Lynn Laakso" w:date="2022-09-09T15:54:00Z">
        <w:r w:rsidR="000C054D" w:rsidRPr="000C054D">
          <w:rPr>
            <w:rStyle w:val="HyperlinkText"/>
          </w:rPr>
          <w:t>FN - family name</w:t>
        </w:r>
      </w:ins>
      <w:r>
        <w:fldChar w:fldCharType="end"/>
      </w:r>
      <w:r w:rsidRPr="008A0EE7">
        <w:rPr>
          <w:noProof/>
        </w:rPr>
        <w:t>".</w:t>
      </w:r>
    </w:p>
    <w:p w14:paraId="3339F3F4" w14:textId="77777777" w:rsidR="007D2F7A" w:rsidRPr="008A0EE7" w:rsidRDefault="007D2F7A">
      <w:pPr>
        <w:pStyle w:val="NormalIndented"/>
        <w:rPr>
          <w:noProof/>
        </w:rPr>
      </w:pPr>
      <w:r w:rsidRPr="008A0EE7">
        <w:rPr>
          <w:rStyle w:val="ReferenceDataType"/>
        </w:rPr>
        <w:lastRenderedPageBreak/>
        <w:t>XCN.2</w:t>
      </w:r>
      <w:r w:rsidRPr="008A0EE7">
        <w:t xml:space="preserve"> is required if </w:t>
      </w:r>
      <w:r w:rsidRPr="008A0EE7">
        <w:rPr>
          <w:rStyle w:val="ReferenceDataType"/>
        </w:rPr>
        <w:t>XCN.1</w:t>
      </w:r>
      <w:r w:rsidRPr="008A0EE7">
        <w:t xml:space="preserve"> is not populated. Both may be populated.</w:t>
      </w:r>
    </w:p>
    <w:p w14:paraId="51509F92" w14:textId="77777777" w:rsidR="007D2F7A" w:rsidRPr="008A0EE7" w:rsidRDefault="007D2F7A">
      <w:pPr>
        <w:pStyle w:val="Heading4"/>
        <w:tabs>
          <w:tab w:val="num" w:pos="7060"/>
        </w:tabs>
        <w:rPr>
          <w:noProof/>
        </w:rPr>
      </w:pPr>
      <w:bookmarkStart w:id="2465" w:name="_Toc498146098"/>
      <w:bookmarkStart w:id="2466" w:name="_Toc527864667"/>
      <w:bookmarkStart w:id="2467" w:name="_Toc527866139"/>
      <w:bookmarkStart w:id="2468" w:name="_Toc179781148"/>
      <w:r w:rsidRPr="008A0EE7">
        <w:rPr>
          <w:noProof/>
        </w:rPr>
        <w:t>Given Name (ST)</w:t>
      </w:r>
      <w:bookmarkEnd w:id="2465"/>
      <w:bookmarkEnd w:id="2466"/>
      <w:bookmarkEnd w:id="2467"/>
      <w:bookmarkEnd w:id="2468"/>
    </w:p>
    <w:p w14:paraId="1D068C44" w14:textId="77777777" w:rsidR="007D2F7A" w:rsidRPr="008A0EE7" w:rsidRDefault="007D2F7A">
      <w:pPr>
        <w:pStyle w:val="NormalIndented"/>
        <w:rPr>
          <w:noProof/>
        </w:rPr>
      </w:pPr>
      <w:r w:rsidRPr="008A0EE7">
        <w:rPr>
          <w:noProof/>
        </w:rPr>
        <w:t>Definition: First name.</w:t>
      </w:r>
    </w:p>
    <w:p w14:paraId="1F3FD995" w14:textId="77777777" w:rsidR="007D2F7A" w:rsidRPr="008A0EE7" w:rsidRDefault="007D2F7A">
      <w:pPr>
        <w:pStyle w:val="Heading4"/>
        <w:tabs>
          <w:tab w:val="num" w:pos="7060"/>
        </w:tabs>
        <w:rPr>
          <w:noProof/>
        </w:rPr>
      </w:pPr>
      <w:bookmarkStart w:id="2469" w:name="_Toc498146099"/>
      <w:bookmarkStart w:id="2470" w:name="_Toc527864668"/>
      <w:bookmarkStart w:id="2471" w:name="_Toc527866140"/>
      <w:bookmarkStart w:id="2472" w:name="_Toc179781149"/>
      <w:r w:rsidRPr="008A0EE7">
        <w:rPr>
          <w:noProof/>
        </w:rPr>
        <w:t>Second and Further Given Names or Initials Thereof (ST)</w:t>
      </w:r>
      <w:bookmarkEnd w:id="2469"/>
      <w:bookmarkEnd w:id="2470"/>
      <w:bookmarkEnd w:id="2471"/>
      <w:bookmarkEnd w:id="2472"/>
      <w:r w:rsidRPr="008A0EE7">
        <w:rPr>
          <w:noProof/>
        </w:rPr>
        <w:t xml:space="preserve"> </w:t>
      </w:r>
    </w:p>
    <w:p w14:paraId="6F8AEA8A" w14:textId="77777777" w:rsidR="007D2F7A" w:rsidRPr="008A0EE7" w:rsidRDefault="007D2F7A">
      <w:pPr>
        <w:pStyle w:val="NormalIndented"/>
        <w:rPr>
          <w:noProof/>
        </w:rPr>
      </w:pPr>
      <w:r w:rsidRPr="008A0EE7">
        <w:rPr>
          <w:noProof/>
        </w:rPr>
        <w:t>Definition: Multiple middle names may be included by separating them with spaces.</w:t>
      </w:r>
    </w:p>
    <w:p w14:paraId="3F549FED" w14:textId="77777777" w:rsidR="007D2F7A" w:rsidRPr="008A0EE7" w:rsidRDefault="007D2F7A">
      <w:pPr>
        <w:pStyle w:val="Heading4"/>
        <w:tabs>
          <w:tab w:val="num" w:pos="7060"/>
        </w:tabs>
        <w:rPr>
          <w:noProof/>
        </w:rPr>
      </w:pPr>
      <w:bookmarkStart w:id="2473" w:name="_Toc498146100"/>
      <w:bookmarkStart w:id="2474" w:name="_Toc527864669"/>
      <w:bookmarkStart w:id="2475" w:name="_Toc527866141"/>
      <w:bookmarkStart w:id="2476" w:name="_Toc179781150"/>
      <w:r w:rsidRPr="008A0EE7">
        <w:rPr>
          <w:noProof/>
        </w:rPr>
        <w:t>Suffix (ST)</w:t>
      </w:r>
      <w:bookmarkEnd w:id="2473"/>
      <w:bookmarkEnd w:id="2474"/>
      <w:bookmarkEnd w:id="2475"/>
      <w:bookmarkEnd w:id="2476"/>
    </w:p>
    <w:p w14:paraId="2C88213D" w14:textId="77777777" w:rsidR="007D2F7A" w:rsidRPr="008A0EE7" w:rsidRDefault="007D2F7A">
      <w:pPr>
        <w:pStyle w:val="NormalIndented"/>
        <w:rPr>
          <w:noProof/>
        </w:rPr>
      </w:pPr>
      <w:r w:rsidRPr="008A0EE7">
        <w:rPr>
          <w:noProof/>
        </w:rPr>
        <w:t>Definition: Used to specify a name suffix (e.g., Jr. or III).</w:t>
      </w:r>
    </w:p>
    <w:p w14:paraId="7D6FE857" w14:textId="77777777" w:rsidR="007D2F7A" w:rsidRPr="008A0EE7" w:rsidRDefault="007D2F7A">
      <w:pPr>
        <w:pStyle w:val="Heading4"/>
        <w:tabs>
          <w:tab w:val="num" w:pos="7060"/>
        </w:tabs>
        <w:rPr>
          <w:noProof/>
        </w:rPr>
      </w:pPr>
      <w:bookmarkStart w:id="2477" w:name="_Toc498146101"/>
      <w:bookmarkStart w:id="2478" w:name="_Toc527864670"/>
      <w:bookmarkStart w:id="2479" w:name="_Toc527866142"/>
      <w:bookmarkStart w:id="2480" w:name="_Toc179781151"/>
      <w:r w:rsidRPr="008A0EE7">
        <w:rPr>
          <w:noProof/>
        </w:rPr>
        <w:t>Prefix (ST)</w:t>
      </w:r>
      <w:bookmarkEnd w:id="2477"/>
      <w:bookmarkEnd w:id="2478"/>
      <w:bookmarkEnd w:id="2479"/>
      <w:bookmarkEnd w:id="2480"/>
      <w:r w:rsidRPr="008A0EE7">
        <w:rPr>
          <w:noProof/>
        </w:rPr>
        <w:t xml:space="preserve"> </w:t>
      </w:r>
    </w:p>
    <w:p w14:paraId="493140E0" w14:textId="77777777" w:rsidR="007D2F7A" w:rsidRPr="008A0EE7" w:rsidRDefault="007D2F7A">
      <w:pPr>
        <w:pStyle w:val="NormalIndented"/>
        <w:rPr>
          <w:noProof/>
        </w:rPr>
      </w:pPr>
      <w:r w:rsidRPr="008A0EE7">
        <w:rPr>
          <w:noProof/>
        </w:rPr>
        <w:t>Definition: Used to specify a name prefix (e.g., Dr.).</w:t>
      </w:r>
    </w:p>
    <w:p w14:paraId="0192A12E" w14:textId="77777777" w:rsidR="007D2F7A" w:rsidRPr="008A0EE7" w:rsidRDefault="007D2F7A">
      <w:pPr>
        <w:pStyle w:val="Heading4"/>
        <w:tabs>
          <w:tab w:val="num" w:pos="7060"/>
        </w:tabs>
        <w:rPr>
          <w:noProof/>
        </w:rPr>
      </w:pPr>
      <w:bookmarkStart w:id="2481" w:name="_Toc498146102"/>
      <w:bookmarkStart w:id="2482" w:name="_Toc527864671"/>
      <w:bookmarkStart w:id="2483" w:name="_Toc527866143"/>
      <w:bookmarkStart w:id="2484" w:name="_Toc179781152"/>
      <w:r w:rsidRPr="008A0EE7">
        <w:rPr>
          <w:noProof/>
        </w:rPr>
        <w:t xml:space="preserve">Degree </w:t>
      </w:r>
      <w:bookmarkEnd w:id="2481"/>
      <w:bookmarkEnd w:id="2482"/>
      <w:bookmarkEnd w:id="2483"/>
      <w:bookmarkEnd w:id="2484"/>
    </w:p>
    <w:p w14:paraId="713DFFFB"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729228B5" w14:textId="77777777" w:rsidR="007D2F7A" w:rsidRPr="008A0EE7" w:rsidRDefault="007D2F7A">
      <w:pPr>
        <w:pStyle w:val="Heading4"/>
        <w:tabs>
          <w:tab w:val="num" w:pos="7060"/>
        </w:tabs>
        <w:rPr>
          <w:noProof/>
        </w:rPr>
      </w:pPr>
      <w:bookmarkStart w:id="2485" w:name="_Toc498146103"/>
      <w:bookmarkStart w:id="2486" w:name="_Toc527864672"/>
      <w:bookmarkStart w:id="2487" w:name="_Toc527866144"/>
      <w:bookmarkStart w:id="2488" w:name="_Toc179781153"/>
      <w:r w:rsidRPr="008A0EE7">
        <w:rPr>
          <w:noProof/>
        </w:rPr>
        <w:t>Source Table (CWE)</w:t>
      </w:r>
      <w:bookmarkEnd w:id="2485"/>
      <w:bookmarkEnd w:id="2486"/>
      <w:bookmarkEnd w:id="2487"/>
      <w:bookmarkEnd w:id="2488"/>
    </w:p>
    <w:p w14:paraId="6C309C1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1FE20830" w14:textId="77777777" w:rsidR="007D2F7A" w:rsidRPr="008A0EE7" w:rsidRDefault="00000000" w:rsidP="007D2F7A">
      <w:pPr>
        <w:pStyle w:val="NormalIndented"/>
        <w:rPr>
          <w:noProof/>
        </w:rPr>
      </w:pPr>
      <w:hyperlink r:id="rId263" w:anchor="HL70297" w:history="1">
        <w:r w:rsidR="007D2F7A" w:rsidRPr="008A0EE7">
          <w:rPr>
            <w:rStyle w:val="HyperlinkText"/>
            <w:noProof/>
          </w:rPr>
          <w:t>User-de</w:t>
        </w:r>
        <w:bookmarkStart w:id="2489" w:name="_Hlt48568"/>
        <w:r w:rsidR="007D2F7A" w:rsidRPr="008A0EE7">
          <w:rPr>
            <w:rStyle w:val="HyperlinkText"/>
            <w:noProof/>
          </w:rPr>
          <w:t>f</w:t>
        </w:r>
        <w:bookmarkEnd w:id="2489"/>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3D60D275" w14:textId="77777777" w:rsidR="007D2F7A" w:rsidRPr="008A0EE7" w:rsidRDefault="007D2F7A">
      <w:pPr>
        <w:pStyle w:val="Heading4"/>
        <w:tabs>
          <w:tab w:val="num" w:pos="7060"/>
        </w:tabs>
        <w:rPr>
          <w:noProof/>
        </w:rPr>
      </w:pPr>
      <w:bookmarkStart w:id="2490" w:name="_Toc498146104"/>
      <w:bookmarkStart w:id="2491" w:name="_Toc527864673"/>
      <w:bookmarkStart w:id="2492" w:name="_Toc527866145"/>
      <w:bookmarkStart w:id="2493" w:name="_Toc179781154"/>
      <w:r w:rsidRPr="008A0EE7">
        <w:rPr>
          <w:noProof/>
        </w:rPr>
        <w:t>Assigning Authority (HD)</w:t>
      </w:r>
      <w:bookmarkEnd w:id="2490"/>
      <w:bookmarkEnd w:id="2491"/>
      <w:bookmarkEnd w:id="2492"/>
      <w:bookmarkEnd w:id="2493"/>
    </w:p>
    <w:p w14:paraId="4676B51C"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4" w:anchor="HL70363" w:history="1">
        <w:r w:rsidRPr="008A0EE7">
          <w:rPr>
            <w:rStyle w:val="HyperlinkText"/>
            <w:noProof/>
          </w:rPr>
          <w:t>User-defined Table 0363 – Assig</w:t>
        </w:r>
        <w:bookmarkStart w:id="2494" w:name="_Hlt478371768"/>
        <w:r w:rsidRPr="008A0EE7">
          <w:rPr>
            <w:rStyle w:val="HyperlinkText"/>
            <w:noProof/>
          </w:rPr>
          <w:t>n</w:t>
        </w:r>
        <w:bookmarkEnd w:id="2494"/>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30ECE8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14:paraId="7A153B2C"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1B8C010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5" w:anchor="HL70300" w:history="1">
        <w:r w:rsidRPr="008A0EE7">
          <w:rPr>
            <w:rStyle w:val="HyperlinkText"/>
            <w:noProof/>
          </w:rPr>
          <w:t>User-defined Table 0300 - Namespa</w:t>
        </w:r>
        <w:bookmarkStart w:id="2495" w:name="_Hlt478371778"/>
        <w:r w:rsidRPr="008A0EE7">
          <w:rPr>
            <w:rStyle w:val="HyperlinkText"/>
            <w:noProof/>
          </w:rPr>
          <w:t>c</w:t>
        </w:r>
        <w:bookmarkEnd w:id="2495"/>
        <w:r w:rsidRPr="008A0EE7">
          <w:rPr>
            <w:rStyle w:val="HyperlinkText"/>
            <w:noProof/>
          </w:rPr>
          <w:t>e I</w:t>
        </w:r>
        <w:bookmarkStart w:id="2496" w:name="_Hlt465495218"/>
        <w:r w:rsidRPr="008A0EE7">
          <w:rPr>
            <w:rStyle w:val="HyperlinkText"/>
            <w:noProof/>
          </w:rPr>
          <w:t>D</w:t>
        </w:r>
        <w:bookmarkEnd w:id="2496"/>
      </w:hyperlink>
      <w:r w:rsidRPr="008A0EE7">
        <w:rPr>
          <w:noProof/>
        </w:rPr>
        <w:t xml:space="preserve"> (referenced by the first sub-component of the HD component) may be re-defined (given a different user-defined table number and name) by the technical committee responsible for that segment.</w:t>
      </w:r>
    </w:p>
    <w:p w14:paraId="6510D8C9" w14:textId="77777777" w:rsidR="007D2F7A" w:rsidRPr="008A0EE7" w:rsidRDefault="007D2F7A">
      <w:pPr>
        <w:pStyle w:val="Note"/>
        <w:rPr>
          <w:noProof/>
        </w:rPr>
      </w:pPr>
      <w:r w:rsidRPr="008A0EE7">
        <w:rPr>
          <w:noProof/>
        </w:rPr>
        <w:t xml:space="preserve">By site agreement, implementors may continue to use </w:t>
      </w:r>
      <w:hyperlink r:id="rId266" w:anchor="HL70300" w:history="1">
        <w:r w:rsidRPr="008A0EE7">
          <w:rPr>
            <w:rStyle w:val="HyperlinkText"/>
            <w:noProof/>
          </w:rPr>
          <w:t>User-defined Table 0300 – Namespace ID</w:t>
        </w:r>
      </w:hyperlink>
      <w:r w:rsidRPr="008A0EE7">
        <w:rPr>
          <w:noProof/>
        </w:rPr>
        <w:t xml:space="preserve"> for the first sub-component.</w:t>
      </w:r>
    </w:p>
    <w:p w14:paraId="52599666" w14:textId="77777777" w:rsidR="007D2F7A" w:rsidRPr="008A0EE7" w:rsidRDefault="007D2F7A">
      <w:pPr>
        <w:pStyle w:val="Heading4"/>
        <w:tabs>
          <w:tab w:val="num" w:pos="7060"/>
        </w:tabs>
        <w:rPr>
          <w:noProof/>
        </w:rPr>
      </w:pPr>
      <w:bookmarkStart w:id="2497" w:name="_Toc498146105"/>
      <w:bookmarkStart w:id="2498" w:name="_Toc527864674"/>
      <w:bookmarkStart w:id="2499" w:name="_Toc527866146"/>
      <w:bookmarkStart w:id="2500" w:name="_Toc179781155"/>
      <w:r w:rsidRPr="008A0EE7">
        <w:rPr>
          <w:noProof/>
        </w:rPr>
        <w:t>Name Type Code (ID)</w:t>
      </w:r>
      <w:bookmarkEnd w:id="2497"/>
      <w:bookmarkEnd w:id="2498"/>
      <w:bookmarkEnd w:id="2499"/>
      <w:bookmarkEnd w:id="2500"/>
    </w:p>
    <w:p w14:paraId="51EB98CD" w14:textId="47C55B8F" w:rsidR="007D2F7A" w:rsidRPr="008A0EE7" w:rsidRDefault="007D2F7A">
      <w:pPr>
        <w:pStyle w:val="NormalIndented"/>
        <w:rPr>
          <w:noProof/>
        </w:rPr>
      </w:pPr>
      <w:r w:rsidRPr="008A0EE7">
        <w:rPr>
          <w:noProof/>
        </w:rPr>
        <w:t xml:space="preserve">Definition: A code that represents the type of name. Refer to </w:t>
      </w:r>
      <w:hyperlink r:id="rId267" w:anchor="HL70200" w:history="1">
        <w:r w:rsidRPr="008A0EE7">
          <w:rPr>
            <w:rStyle w:val="HyperlinkText"/>
            <w:noProof/>
          </w:rPr>
          <w:t>HL7 Table 0200 - Nam</w:t>
        </w:r>
        <w:bookmarkStart w:id="2501" w:name="_Hlt478371793"/>
        <w:r w:rsidRPr="008A0EE7">
          <w:rPr>
            <w:rStyle w:val="HyperlinkText"/>
            <w:noProof/>
          </w:rPr>
          <w:t>e</w:t>
        </w:r>
        <w:bookmarkEnd w:id="2501"/>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000C054D" w:rsidRPr="000C054D">
        <w:rPr>
          <w:rStyle w:val="HyperlinkText"/>
        </w:rPr>
        <w:t>2A.2.90.7</w:t>
      </w:r>
      <w:r>
        <w:fldChar w:fldCharType="end"/>
      </w:r>
      <w:r w:rsidRPr="008A0EE7">
        <w:rPr>
          <w:noProof/>
        </w:rPr>
        <w:t>, "</w:t>
      </w:r>
      <w:r>
        <w:fldChar w:fldCharType="begin"/>
      </w:r>
      <w:r>
        <w:instrText xml:space="preserve"> REF _Ref495284623 \h  \* MERGEFORMAT </w:instrText>
      </w:r>
      <w:r>
        <w:fldChar w:fldCharType="separate"/>
      </w:r>
      <w:ins w:id="2502" w:author="Lynn Laakso" w:date="2022-09-09T15:54:00Z">
        <w:r w:rsidR="000C054D" w:rsidRPr="000C054D">
          <w:rPr>
            <w:rStyle w:val="HyperlinkText"/>
          </w:rPr>
          <w:t>Name Type Code (ID)</w:t>
        </w:r>
      </w:ins>
      <w:r>
        <w:fldChar w:fldCharType="end"/>
      </w:r>
      <w:r w:rsidRPr="008A0EE7">
        <w:rPr>
          <w:noProof/>
        </w:rPr>
        <w:t>".</w:t>
      </w:r>
    </w:p>
    <w:p w14:paraId="5651D0D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1BC5457C" w14:textId="77777777" w:rsidR="007D2F7A" w:rsidRPr="008A0EE7" w:rsidRDefault="007D2F7A">
      <w:pPr>
        <w:pStyle w:val="Heading4"/>
        <w:tabs>
          <w:tab w:val="num" w:pos="7060"/>
        </w:tabs>
        <w:rPr>
          <w:noProof/>
        </w:rPr>
      </w:pPr>
      <w:bookmarkStart w:id="2503" w:name="_Toc498146106"/>
      <w:bookmarkStart w:id="2504" w:name="_Toc527864675"/>
      <w:bookmarkStart w:id="2505" w:name="_Toc527866147"/>
      <w:bookmarkStart w:id="2506" w:name="_Toc179781156"/>
      <w:r w:rsidRPr="008A0EE7">
        <w:rPr>
          <w:noProof/>
        </w:rPr>
        <w:lastRenderedPageBreak/>
        <w:t>Identifier Check Digit (ST)</w:t>
      </w:r>
      <w:bookmarkEnd w:id="2503"/>
      <w:bookmarkEnd w:id="2504"/>
      <w:bookmarkEnd w:id="2505"/>
      <w:bookmarkEnd w:id="2506"/>
    </w:p>
    <w:p w14:paraId="7A07722C"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0AB3F0CF" w14:textId="77777777" w:rsidR="007D2F7A" w:rsidRPr="008A0EE7" w:rsidRDefault="007D2F7A">
      <w:pPr>
        <w:pStyle w:val="Heading4"/>
        <w:tabs>
          <w:tab w:val="num" w:pos="7060"/>
        </w:tabs>
        <w:rPr>
          <w:noProof/>
        </w:rPr>
      </w:pPr>
      <w:bookmarkStart w:id="2507" w:name="_Toc498146107"/>
      <w:bookmarkStart w:id="2508" w:name="_Toc527864676"/>
      <w:bookmarkStart w:id="2509" w:name="_Toc527866148"/>
      <w:bookmarkStart w:id="2510" w:name="_Toc179781157"/>
      <w:r w:rsidRPr="008A0EE7">
        <w:rPr>
          <w:noProof/>
        </w:rPr>
        <w:t>Check Digit Scheme (ID)</w:t>
      </w:r>
      <w:bookmarkEnd w:id="2507"/>
      <w:bookmarkEnd w:id="2508"/>
      <w:bookmarkEnd w:id="2509"/>
      <w:bookmarkEnd w:id="2510"/>
    </w:p>
    <w:p w14:paraId="3429DB30" w14:textId="77777777" w:rsidR="007D2F7A" w:rsidRPr="008A0EE7" w:rsidRDefault="007D2F7A">
      <w:pPr>
        <w:pStyle w:val="NormalIndented"/>
        <w:rPr>
          <w:noProof/>
        </w:rPr>
      </w:pPr>
      <w:r w:rsidRPr="008A0EE7">
        <w:rPr>
          <w:noProof/>
        </w:rPr>
        <w:t>Definition: Contains the code identifying the check digit scheme employed.</w:t>
      </w:r>
    </w:p>
    <w:p w14:paraId="44CA9DCC" w14:textId="77777777" w:rsidR="007D2F7A" w:rsidRPr="008A0EE7" w:rsidRDefault="007D2F7A">
      <w:pPr>
        <w:pStyle w:val="NormalIndented"/>
        <w:rPr>
          <w:noProof/>
        </w:rPr>
      </w:pPr>
      <w:r w:rsidRPr="008A0EE7">
        <w:rPr>
          <w:noProof/>
        </w:rPr>
        <w:t xml:space="preserve">Refer to </w:t>
      </w:r>
      <w:hyperlink r:id="rId268" w:anchor="HL70061" w:history="1">
        <w:r w:rsidRPr="008A0EE7">
          <w:rPr>
            <w:rStyle w:val="HyperlinkText"/>
            <w:noProof/>
          </w:rPr>
          <w:t>HL7 T</w:t>
        </w:r>
        <w:bookmarkStart w:id="2511" w:name="_Hlt19778166"/>
        <w:r w:rsidRPr="008A0EE7">
          <w:rPr>
            <w:rStyle w:val="HyperlinkText"/>
            <w:noProof/>
          </w:rPr>
          <w:t>a</w:t>
        </w:r>
        <w:bookmarkEnd w:id="2511"/>
        <w:r w:rsidRPr="008A0EE7">
          <w:rPr>
            <w:rStyle w:val="HyperlinkText"/>
            <w:noProof/>
          </w:rPr>
          <w:t>ble 0061 - Check Digit Scheme</w:t>
        </w:r>
      </w:hyperlink>
      <w:r w:rsidRPr="008A0EE7">
        <w:rPr>
          <w:noProof/>
        </w:rPr>
        <w:t xml:space="preserve"> for valid values.</w:t>
      </w:r>
    </w:p>
    <w:p w14:paraId="2C148163" w14:textId="77777777" w:rsidR="007D2F7A" w:rsidRPr="008A0EE7" w:rsidRDefault="007D2F7A">
      <w:pPr>
        <w:pStyle w:val="Heading4"/>
        <w:tabs>
          <w:tab w:val="num" w:pos="7060"/>
        </w:tabs>
        <w:rPr>
          <w:noProof/>
        </w:rPr>
      </w:pPr>
      <w:bookmarkStart w:id="2512" w:name="_Toc498146108"/>
      <w:bookmarkStart w:id="2513" w:name="_Toc527864677"/>
      <w:bookmarkStart w:id="2514" w:name="_Toc527866149"/>
      <w:bookmarkStart w:id="2515" w:name="_Toc179781158"/>
      <w:r w:rsidRPr="008A0EE7">
        <w:rPr>
          <w:noProof/>
        </w:rPr>
        <w:t>Identifier Type Code (ID)</w:t>
      </w:r>
      <w:bookmarkEnd w:id="2512"/>
      <w:bookmarkEnd w:id="2513"/>
      <w:bookmarkEnd w:id="2514"/>
      <w:bookmarkEnd w:id="2515"/>
    </w:p>
    <w:p w14:paraId="29B48A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516"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516"/>
      <w:r w:rsidRPr="008A0EE7">
        <w:rPr>
          <w:noProof/>
        </w:rPr>
        <w:t xml:space="preserve"> for suggested values.</w:t>
      </w:r>
    </w:p>
    <w:p w14:paraId="0E317085"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19B65E02" w14:textId="77777777" w:rsidR="007D2F7A" w:rsidRPr="008A0EE7" w:rsidRDefault="007D2F7A">
      <w:pPr>
        <w:pStyle w:val="Heading4"/>
        <w:tabs>
          <w:tab w:val="num" w:pos="7060"/>
        </w:tabs>
        <w:rPr>
          <w:noProof/>
        </w:rPr>
      </w:pPr>
      <w:bookmarkStart w:id="2517" w:name="_Toc498146109"/>
      <w:bookmarkStart w:id="2518" w:name="_Toc527864678"/>
      <w:bookmarkStart w:id="2519" w:name="_Toc527866150"/>
      <w:bookmarkStart w:id="2520" w:name="_Toc179781159"/>
      <w:r w:rsidRPr="008A0EE7">
        <w:rPr>
          <w:noProof/>
        </w:rPr>
        <w:t>Assigning Facility (HD)</w:t>
      </w:r>
      <w:bookmarkEnd w:id="2517"/>
      <w:bookmarkEnd w:id="2518"/>
      <w:bookmarkEnd w:id="2519"/>
      <w:bookmarkEnd w:id="2520"/>
    </w:p>
    <w:p w14:paraId="0441355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4A810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9" w:anchor="HL70300" w:history="1">
        <w:r w:rsidRPr="008A0EE7">
          <w:rPr>
            <w:rStyle w:val="HyperlinkText"/>
            <w:noProof/>
          </w:rPr>
          <w:t>User-defined Table 0300 - Nam</w:t>
        </w:r>
        <w:bookmarkStart w:id="2521" w:name="_Hlt478371816"/>
        <w:r w:rsidRPr="008A0EE7">
          <w:rPr>
            <w:rStyle w:val="HyperlinkText"/>
            <w:noProof/>
          </w:rPr>
          <w:t>e</w:t>
        </w:r>
        <w:bookmarkEnd w:id="2521"/>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E8B7D9E" w14:textId="77777777" w:rsidR="007D2F7A" w:rsidRPr="008A0EE7" w:rsidRDefault="007D2F7A">
      <w:pPr>
        <w:pStyle w:val="Heading4"/>
        <w:tabs>
          <w:tab w:val="num" w:pos="7060"/>
        </w:tabs>
        <w:rPr>
          <w:noProof/>
        </w:rPr>
      </w:pPr>
      <w:bookmarkStart w:id="2522" w:name="_Toc498146110"/>
      <w:bookmarkStart w:id="2523" w:name="_Toc527864679"/>
      <w:bookmarkStart w:id="2524" w:name="_Toc527866151"/>
      <w:bookmarkStart w:id="2525" w:name="_Toc179781160"/>
      <w:r w:rsidRPr="008A0EE7">
        <w:rPr>
          <w:noProof/>
        </w:rPr>
        <w:t>Name Representation Code (ID)</w:t>
      </w:r>
      <w:bookmarkEnd w:id="2522"/>
      <w:bookmarkEnd w:id="2523"/>
      <w:bookmarkEnd w:id="2524"/>
      <w:bookmarkEnd w:id="2525"/>
    </w:p>
    <w:p w14:paraId="585EE393"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B4D5BB0"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1C34E3E" w14:textId="77777777" w:rsidR="007D2F7A" w:rsidRPr="008A0EE7" w:rsidRDefault="007D2F7A">
      <w:pPr>
        <w:pStyle w:val="NormalIndented"/>
        <w:rPr>
          <w:noProof/>
        </w:rPr>
      </w:pPr>
      <w:r w:rsidRPr="008A0EE7">
        <w:rPr>
          <w:noProof/>
        </w:rPr>
        <w:t xml:space="preserve">Refer to </w:t>
      </w:r>
      <w:hyperlink r:id="rId270" w:anchor="HL70465" w:history="1">
        <w:r w:rsidRPr="008A0EE7">
          <w:rPr>
            <w:rStyle w:val="HyperlinkText"/>
            <w:noProof/>
          </w:rPr>
          <w:t>HL7 Table 0465 – Name/address Representation</w:t>
        </w:r>
      </w:hyperlink>
      <w:r w:rsidRPr="008A0EE7">
        <w:rPr>
          <w:noProof/>
        </w:rPr>
        <w:t xml:space="preserve"> for valid values.</w:t>
      </w:r>
    </w:p>
    <w:p w14:paraId="6C9DA286"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670CE36" w14:textId="77777777" w:rsidR="007D2F7A" w:rsidRPr="008A0EE7" w:rsidRDefault="007D2F7A">
      <w:pPr>
        <w:pStyle w:val="Heading4"/>
        <w:tabs>
          <w:tab w:val="num" w:pos="7060"/>
        </w:tabs>
        <w:rPr>
          <w:noProof/>
        </w:rPr>
      </w:pPr>
      <w:bookmarkStart w:id="2526" w:name="_Toc498146111"/>
      <w:bookmarkStart w:id="2527" w:name="_Toc527864680"/>
      <w:bookmarkStart w:id="2528" w:name="_Toc527866152"/>
      <w:bookmarkStart w:id="2529" w:name="_Toc179781161"/>
      <w:r w:rsidRPr="008A0EE7">
        <w:rPr>
          <w:noProof/>
        </w:rPr>
        <w:t>Name Context (CWE)</w:t>
      </w:r>
      <w:bookmarkEnd w:id="2526"/>
      <w:bookmarkEnd w:id="2527"/>
      <w:bookmarkEnd w:id="2528"/>
      <w:bookmarkEnd w:id="2529"/>
    </w:p>
    <w:p w14:paraId="60A3DE3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1" w:anchor="HL70448" w:history="1">
        <w:r w:rsidRPr="008A0EE7">
          <w:rPr>
            <w:rStyle w:val="HyperlinkText"/>
            <w:noProof/>
          </w:rPr>
          <w:t>User-defined Table 0448 – Name Context</w:t>
        </w:r>
      </w:hyperlink>
      <w:r w:rsidRPr="008A0EE7">
        <w:rPr>
          <w:noProof/>
        </w:rPr>
        <w:t xml:space="preserve"> for suggested values.</w:t>
      </w:r>
    </w:p>
    <w:p w14:paraId="09917DF0" w14:textId="77777777" w:rsidR="007D2F7A" w:rsidRPr="008A0EE7" w:rsidRDefault="007D2F7A">
      <w:pPr>
        <w:pStyle w:val="Heading4"/>
        <w:tabs>
          <w:tab w:val="num" w:pos="7060"/>
        </w:tabs>
        <w:rPr>
          <w:noProof/>
        </w:rPr>
      </w:pPr>
      <w:bookmarkStart w:id="2530" w:name="_Toc498146112"/>
      <w:bookmarkStart w:id="2531" w:name="_Toc527864681"/>
      <w:bookmarkStart w:id="2532" w:name="_Toc527866153"/>
      <w:bookmarkStart w:id="2533" w:name="_Toc179781162"/>
      <w:r w:rsidRPr="008A0EE7">
        <w:rPr>
          <w:noProof/>
        </w:rPr>
        <w:t xml:space="preserve">Name Validity Range </w:t>
      </w:r>
      <w:bookmarkEnd w:id="2530"/>
      <w:bookmarkEnd w:id="2531"/>
      <w:bookmarkEnd w:id="2532"/>
      <w:bookmarkEnd w:id="2533"/>
    </w:p>
    <w:p w14:paraId="2D9927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6788306A" w14:textId="77777777" w:rsidR="007D2F7A" w:rsidRPr="008A0EE7" w:rsidRDefault="007D2F7A">
      <w:pPr>
        <w:pStyle w:val="NormalIndented"/>
        <w:rPr>
          <w:noProof/>
        </w:rPr>
      </w:pPr>
      <w:r w:rsidRPr="008A0EE7">
        <w:rPr>
          <w:noProof/>
        </w:rPr>
        <w:lastRenderedPageBreak/>
        <w:t>This component contains the start and end date/times that define the period during which this name was valid.</w:t>
      </w:r>
    </w:p>
    <w:p w14:paraId="6EB64898" w14:textId="77777777" w:rsidR="007D2F7A" w:rsidRPr="008A0EE7" w:rsidRDefault="007D2F7A">
      <w:pPr>
        <w:pStyle w:val="Heading4"/>
        <w:tabs>
          <w:tab w:val="num" w:pos="7060"/>
        </w:tabs>
        <w:rPr>
          <w:noProof/>
        </w:rPr>
      </w:pPr>
      <w:bookmarkStart w:id="2534" w:name="_Toc498146113"/>
      <w:bookmarkStart w:id="2535" w:name="_Toc527864682"/>
      <w:bookmarkStart w:id="2536" w:name="_Toc527866154"/>
      <w:bookmarkStart w:id="2537" w:name="_Toc179781163"/>
      <w:r w:rsidRPr="008A0EE7">
        <w:rPr>
          <w:noProof/>
        </w:rPr>
        <w:t>Name Assembly Order (ID)</w:t>
      </w:r>
      <w:bookmarkEnd w:id="2534"/>
      <w:bookmarkEnd w:id="2535"/>
      <w:bookmarkEnd w:id="2536"/>
      <w:bookmarkEnd w:id="2537"/>
    </w:p>
    <w:p w14:paraId="620BD33F"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2" w:anchor="HL70444" w:history="1">
        <w:r w:rsidRPr="00027913">
          <w:rPr>
            <w:rStyle w:val="HyperlinkText"/>
          </w:rPr>
          <w:t>HL7 Table 0444 - Name Assembly Order</w:t>
        </w:r>
      </w:hyperlink>
      <w:r w:rsidRPr="008A0EE7">
        <w:rPr>
          <w:noProof/>
        </w:rPr>
        <w:t xml:space="preserve"> for valid values.</w:t>
      </w:r>
    </w:p>
    <w:p w14:paraId="7AB4049B" w14:textId="77777777" w:rsidR="007D2F7A" w:rsidRPr="008A0EE7" w:rsidRDefault="007D2F7A">
      <w:pPr>
        <w:pStyle w:val="Heading4"/>
        <w:tabs>
          <w:tab w:val="num" w:pos="7060"/>
        </w:tabs>
        <w:rPr>
          <w:noProof/>
        </w:rPr>
      </w:pPr>
      <w:bookmarkStart w:id="2538" w:name="_Toc179781164"/>
      <w:r w:rsidRPr="008A0EE7">
        <w:rPr>
          <w:noProof/>
        </w:rPr>
        <w:t>Effective Date (DTM)</w:t>
      </w:r>
      <w:bookmarkEnd w:id="2538"/>
    </w:p>
    <w:p w14:paraId="67219DA6" w14:textId="77777777" w:rsidR="007D2F7A" w:rsidRPr="008A0EE7" w:rsidRDefault="007D2F7A">
      <w:pPr>
        <w:pStyle w:val="NormalIndented"/>
        <w:rPr>
          <w:noProof/>
        </w:rPr>
      </w:pPr>
      <w:r w:rsidRPr="008A0EE7">
        <w:rPr>
          <w:noProof/>
        </w:rPr>
        <w:t>Definition: The first date, if known, on which the person name is valid and active.</w:t>
      </w:r>
    </w:p>
    <w:p w14:paraId="0FA9E683" w14:textId="77777777" w:rsidR="007D2F7A" w:rsidRPr="008A0EE7" w:rsidRDefault="007D2F7A">
      <w:pPr>
        <w:pStyle w:val="Heading4"/>
        <w:tabs>
          <w:tab w:val="num" w:pos="7060"/>
        </w:tabs>
        <w:rPr>
          <w:noProof/>
        </w:rPr>
      </w:pPr>
      <w:bookmarkStart w:id="2539" w:name="_Toc179781165"/>
      <w:r w:rsidRPr="008A0EE7">
        <w:rPr>
          <w:noProof/>
        </w:rPr>
        <w:t>Expiration Date (DTM)</w:t>
      </w:r>
      <w:bookmarkEnd w:id="2539"/>
    </w:p>
    <w:p w14:paraId="03FCF713" w14:textId="77777777" w:rsidR="007D2F7A" w:rsidRPr="008A0EE7" w:rsidRDefault="007D2F7A">
      <w:pPr>
        <w:pStyle w:val="NormalIndented"/>
        <w:rPr>
          <w:noProof/>
        </w:rPr>
      </w:pPr>
      <w:r w:rsidRPr="008A0EE7">
        <w:rPr>
          <w:noProof/>
        </w:rPr>
        <w:t>Definition: The last date, if known, on which the person name is valid and active.</w:t>
      </w:r>
    </w:p>
    <w:p w14:paraId="1A9F5252" w14:textId="77777777" w:rsidR="007D2F7A" w:rsidRPr="008A0EE7" w:rsidRDefault="007D2F7A">
      <w:pPr>
        <w:pStyle w:val="Heading4"/>
        <w:tabs>
          <w:tab w:val="num" w:pos="7060"/>
        </w:tabs>
        <w:rPr>
          <w:noProof/>
        </w:rPr>
      </w:pPr>
      <w:bookmarkStart w:id="2540" w:name="_Toc179781166"/>
      <w:r w:rsidRPr="008A0EE7">
        <w:rPr>
          <w:noProof/>
        </w:rPr>
        <w:t>Professional Suffix (ST)</w:t>
      </w:r>
      <w:bookmarkEnd w:id="2540"/>
    </w:p>
    <w:p w14:paraId="6D25D30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F1D9912" w14:textId="77777777" w:rsidR="007D2F7A" w:rsidRPr="008A0EE7" w:rsidRDefault="007D2F7A">
      <w:pPr>
        <w:pStyle w:val="Heading4"/>
        <w:tabs>
          <w:tab w:val="num" w:pos="7060"/>
        </w:tabs>
        <w:rPr>
          <w:noProof/>
        </w:rPr>
      </w:pPr>
      <w:bookmarkStart w:id="2541" w:name="_Toc179781167"/>
      <w:r w:rsidRPr="008A0EE7">
        <w:rPr>
          <w:noProof/>
        </w:rPr>
        <w:t>Assigning Jurisdiction (CWE)</w:t>
      </w:r>
      <w:bookmarkEnd w:id="2541"/>
    </w:p>
    <w:p w14:paraId="0D86262D"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6E734FA1" w14:textId="5C1DB491"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ins w:id="2542" w:author="Lynn Laakso" w:date="2022-09-09T15:54:00Z">
        <w:r w:rsidR="000C054D" w:rsidRPr="000C054D">
          <w:rPr>
            <w:rStyle w:val="HyperlinkText"/>
          </w:rPr>
          <w:t>Assigning Jurisdiction (CWE)</w:t>
        </w:r>
      </w:ins>
      <w:r>
        <w:fldChar w:fldCharType="end"/>
      </w:r>
      <w:r w:rsidRPr="008A0EE7">
        <w:rPr>
          <w:noProof/>
        </w:rPr>
        <w:t>" for further detail.</w:t>
      </w:r>
    </w:p>
    <w:p w14:paraId="58C2D8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45E6B78C" w14:textId="77777777" w:rsidR="007D2F7A" w:rsidRPr="008A0EE7" w:rsidRDefault="007D2F7A">
      <w:pPr>
        <w:pStyle w:val="Heading4"/>
        <w:tabs>
          <w:tab w:val="num" w:pos="7060"/>
        </w:tabs>
        <w:rPr>
          <w:noProof/>
        </w:rPr>
      </w:pPr>
      <w:bookmarkStart w:id="2543" w:name="_Toc179781168"/>
      <w:r w:rsidRPr="008A0EE7">
        <w:rPr>
          <w:noProof/>
        </w:rPr>
        <w:t>Assigning Agency or Department (CWE)</w:t>
      </w:r>
      <w:bookmarkEnd w:id="2543"/>
    </w:p>
    <w:p w14:paraId="3F1C4D60"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BD13BB5" w14:textId="33ECBE49"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ins w:id="2544" w:author="Lynn Laakso" w:date="2022-09-09T15:54:00Z">
        <w:r w:rsidR="000C054D" w:rsidRPr="000C054D">
          <w:rPr>
            <w:rStyle w:val="HyperlinkText"/>
          </w:rPr>
          <w:t>Assigning Agency or Department (CWE)</w:t>
        </w:r>
      </w:ins>
      <w:r>
        <w:fldChar w:fldCharType="end"/>
      </w:r>
      <w:r w:rsidRPr="008A0EE7">
        <w:rPr>
          <w:noProof/>
        </w:rPr>
        <w:t>" for further details.</w:t>
      </w:r>
    </w:p>
    <w:p w14:paraId="64EC74CE"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E49EBCF" w14:textId="77777777" w:rsidR="007D2F7A" w:rsidRPr="008A0EE7" w:rsidRDefault="007D2F7A">
      <w:pPr>
        <w:pStyle w:val="Heading4"/>
        <w:tabs>
          <w:tab w:val="num" w:pos="7060"/>
        </w:tabs>
        <w:rPr>
          <w:noProof/>
        </w:rPr>
      </w:pPr>
      <w:r w:rsidRPr="008A0EE7">
        <w:rPr>
          <w:noProof/>
        </w:rPr>
        <w:t>Security Check (ST)</w:t>
      </w:r>
    </w:p>
    <w:p w14:paraId="54E85065"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6F61179E" w14:textId="77777777" w:rsidR="007D2F7A" w:rsidRPr="008A0EE7" w:rsidRDefault="007D2F7A" w:rsidP="00027913">
      <w:pPr>
        <w:pStyle w:val="Heading4"/>
        <w:rPr>
          <w:noProof/>
        </w:rPr>
      </w:pPr>
      <w:r w:rsidRPr="008A0EE7">
        <w:t>Security Check Scheme</w:t>
      </w:r>
      <w:r w:rsidRPr="008A0EE7">
        <w:rPr>
          <w:noProof/>
        </w:rPr>
        <w:t xml:space="preserve"> (ID)</w:t>
      </w:r>
    </w:p>
    <w:p w14:paraId="7AD3FBEF"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17503A0" w14:textId="77777777" w:rsidR="007D2F7A" w:rsidRPr="008A0EE7" w:rsidRDefault="007D2F7A" w:rsidP="007D2F7A">
      <w:pPr>
        <w:pStyle w:val="NormalIndented"/>
        <w:rPr>
          <w:noProof/>
        </w:rPr>
      </w:pPr>
      <w:r w:rsidRPr="008A0EE7">
        <w:rPr>
          <w:noProof/>
        </w:rPr>
        <w:t xml:space="preserve">Refer to </w:t>
      </w:r>
      <w:hyperlink r:id="rId273" w:anchor="HL70904" w:history="1">
        <w:r w:rsidRPr="008A0EE7">
          <w:rPr>
            <w:rStyle w:val="HyperlinkText"/>
          </w:rPr>
          <w:t>HL7 Table 0904 - Security Check Scheme</w:t>
        </w:r>
      </w:hyperlink>
      <w:r w:rsidRPr="008A0EE7">
        <w:rPr>
          <w:noProof/>
        </w:rPr>
        <w:t xml:space="preserve"> for valid values</w:t>
      </w:r>
    </w:p>
    <w:p w14:paraId="7118D814"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545" w:name="_Ref358258114"/>
      <w:bookmarkStart w:id="2546" w:name="_Toc359236041"/>
      <w:bookmarkStart w:id="2547" w:name="_Toc498146114"/>
      <w:bookmarkStart w:id="2548" w:name="_Toc527864683"/>
      <w:bookmarkStart w:id="2549" w:name="_Toc527866155"/>
      <w:bookmarkStart w:id="2550" w:name="_Toc528481921"/>
      <w:bookmarkStart w:id="2551" w:name="_Toc528482426"/>
      <w:bookmarkStart w:id="2552" w:name="_Toc528482725"/>
      <w:bookmarkStart w:id="2553" w:name="_Toc528482850"/>
      <w:bookmarkStart w:id="2554" w:name="_Toc528486158"/>
      <w:bookmarkStart w:id="2555" w:name="_Toc536689798"/>
      <w:bookmarkStart w:id="2556" w:name="_Toc496543"/>
      <w:bookmarkStart w:id="2557" w:name="_Toc524890"/>
      <w:bookmarkStart w:id="2558" w:name="_Toc1802473"/>
      <w:bookmarkStart w:id="2559" w:name="_Toc22448468"/>
      <w:bookmarkStart w:id="2560" w:name="_Toc22697660"/>
      <w:bookmarkStart w:id="2561" w:name="_Toc24273695"/>
      <w:bookmarkStart w:id="2562" w:name="_Toc179781169"/>
      <w:bookmarkStart w:id="2563" w:name="_Toc28953089"/>
      <w:r w:rsidRPr="008A0EE7">
        <w:rPr>
          <w:noProof/>
        </w:rPr>
        <w:t>XON - extended composite name and identification number for organizations</w:t>
      </w:r>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p>
    <w:p w14:paraId="612677FE" w14:textId="77777777" w:rsidR="007D2F7A" w:rsidRPr="008A0EE7" w:rsidRDefault="007D2F7A">
      <w:pPr>
        <w:pStyle w:val="ComponentTableCaption"/>
        <w:rPr>
          <w:noProof/>
        </w:rPr>
      </w:pPr>
      <w:bookmarkStart w:id="2564"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5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D277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62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B697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CE5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CBA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52492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CCE72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FE397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1EEF7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9C937B" w14:textId="77777777" w:rsidR="007D2F7A" w:rsidRPr="008A0EE7" w:rsidRDefault="007D2F7A">
            <w:pPr>
              <w:pStyle w:val="ComponentTableHeader"/>
              <w:jc w:val="left"/>
              <w:rPr>
                <w:b w:val="0"/>
                <w:noProof/>
              </w:rPr>
            </w:pPr>
            <w:r w:rsidRPr="008A0EE7">
              <w:rPr>
                <w:noProof/>
              </w:rPr>
              <w:t>SEC.REF.</w:t>
            </w:r>
          </w:p>
        </w:tc>
      </w:tr>
      <w:tr w:rsidR="00EC4B2D" w:rsidRPr="008A0EE7" w14:paraId="581708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389A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86111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4A612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457D8E5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CCAD83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D6187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65126"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213DB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CF670" w14:textId="46CE8E8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A2F74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A9DF2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E210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B9B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A63A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BE07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2595A6" w14:textId="77777777" w:rsidR="007D2F7A" w:rsidRPr="008A0EE7" w:rsidRDefault="00000000">
            <w:pPr>
              <w:pStyle w:val="ComponentTableBody"/>
              <w:rPr>
                <w:noProof/>
              </w:rPr>
            </w:pPr>
            <w:hyperlink r:id="rId274"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58EAD9E8"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44B67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178AAA" w14:textId="6A9B55D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6FD1E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A561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8971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663DC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5C4D4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10DD57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AC412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11F5A7"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0F09C8F9"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56FA442" w14:textId="77777777" w:rsidR="007D2F7A" w:rsidRPr="008A0EE7" w:rsidRDefault="007D2F7A" w:rsidP="00EC4B2D">
            <w:pPr>
              <w:pStyle w:val="ComponentTableBody"/>
              <w:rPr>
                <w:rStyle w:val="Hyperlink"/>
                <w:noProof/>
              </w:rPr>
            </w:pPr>
          </w:p>
        </w:tc>
      </w:tr>
      <w:tr w:rsidR="00EC4B2D" w:rsidRPr="008A0EE7" w14:paraId="73607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9198B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79D32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A69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06B6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A5DDCF"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13B24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1DF8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E18841F"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D9189CE" w14:textId="77777777" w:rsidR="007D2F7A" w:rsidRPr="008A0EE7" w:rsidRDefault="007D2F7A" w:rsidP="00EC4B2D">
            <w:pPr>
              <w:pStyle w:val="ComponentTableBody"/>
              <w:rPr>
                <w:rStyle w:val="Hyperlink"/>
                <w:noProof/>
              </w:rPr>
            </w:pPr>
          </w:p>
        </w:tc>
      </w:tr>
      <w:tr w:rsidR="00EC4B2D" w:rsidRPr="008A0EE7" w14:paraId="41A7A9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F732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9B1B88D"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01A5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3FCCB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E9DD496"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F16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128C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39B6B89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1D48965" w14:textId="77777777" w:rsidR="007D2F7A" w:rsidRPr="008A0EE7" w:rsidRDefault="007D2F7A" w:rsidP="00EC4B2D">
            <w:pPr>
              <w:pStyle w:val="ComponentTableBody"/>
              <w:rPr>
                <w:rStyle w:val="Hyperlink"/>
                <w:noProof/>
              </w:rPr>
            </w:pPr>
          </w:p>
        </w:tc>
      </w:tr>
      <w:tr w:rsidR="00EC4B2D" w:rsidRPr="008A0EE7" w14:paraId="5E9984F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ED8D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8409D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D793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E057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65A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314E0" w14:textId="77777777" w:rsidR="007D2F7A" w:rsidRPr="008A0EE7" w:rsidRDefault="00000000">
            <w:pPr>
              <w:pStyle w:val="ComponentTableBody"/>
              <w:rPr>
                <w:noProof/>
              </w:rPr>
            </w:pPr>
            <w:hyperlink r:id="rId275"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494B71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84075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D82893" w14:textId="76968D8D"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5E6F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8ED16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C04DFF7"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2110E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EC3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4056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31153F" w14:textId="77777777" w:rsidR="007D2F7A" w:rsidRPr="008A0EE7" w:rsidRDefault="00000000">
            <w:pPr>
              <w:pStyle w:val="ComponentTableBody"/>
              <w:rPr>
                <w:noProof/>
              </w:rPr>
            </w:pPr>
            <w:hyperlink r:id="rId276"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7C08EF6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DD4E9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E38A1" w14:textId="7A5B348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349AB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71A77"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E4F3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0786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C32D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0A97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69BC1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60E33F"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6FFAA0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DF082D" w14:textId="6E1CC70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8D1A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33B93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7551BE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1BDA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6CD2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4937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DB2830" w14:textId="77777777" w:rsidR="007D2F7A" w:rsidRPr="008A0EE7" w:rsidRDefault="00000000">
            <w:pPr>
              <w:pStyle w:val="ComponentTableBody"/>
              <w:rPr>
                <w:noProof/>
              </w:rPr>
            </w:pPr>
            <w:hyperlink r:id="rId277"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7A1A18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2EBE0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A831D8" w14:textId="3C98AD1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94523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3EF4C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434119F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8DB787"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C6829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08DD9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428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F92720"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6C5ED75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78AB02" w14:textId="2CF9F5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C6BD853"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70569A94" w14:textId="77777777" w:rsidR="007D2F7A" w:rsidRPr="008A0EE7" w:rsidRDefault="007D2F7A">
      <w:pPr>
        <w:pStyle w:val="NormalIndented"/>
        <w:keepNext/>
        <w:rPr>
          <w:noProof/>
        </w:rPr>
      </w:pPr>
      <w:r w:rsidRPr="008A0EE7">
        <w:rPr>
          <w:noProof/>
        </w:rPr>
        <w:t>Example 1:</w:t>
      </w:r>
    </w:p>
    <w:p w14:paraId="457502F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34FFD0D1"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54FAAAE8" w14:textId="77777777" w:rsidR="007D2F7A" w:rsidRPr="008A0EE7" w:rsidRDefault="007D2F7A">
      <w:pPr>
        <w:pStyle w:val="NormalIndented"/>
        <w:keepNext/>
        <w:rPr>
          <w:noProof/>
        </w:rPr>
      </w:pPr>
      <w:r w:rsidRPr="008A0EE7">
        <w:rPr>
          <w:noProof/>
        </w:rPr>
        <w:t>Example 2:</w:t>
      </w:r>
    </w:p>
    <w:p w14:paraId="2F7B5CFA"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AAA9C5E" w14:textId="77777777" w:rsidR="007D2F7A" w:rsidRPr="008A0EE7" w:rsidRDefault="007D2F7A">
      <w:pPr>
        <w:pStyle w:val="Example"/>
      </w:pPr>
      <w:r w:rsidRPr="008A0EE7">
        <w:t>Good Health Hospital^L^4544^3^M10^CMS^XX^^A</w:t>
      </w:r>
    </w:p>
    <w:p w14:paraId="6E3D88CE" w14:textId="77777777" w:rsidR="007D2F7A" w:rsidRPr="008A0EE7" w:rsidRDefault="007D2F7A">
      <w:pPr>
        <w:pStyle w:val="Heading4"/>
        <w:tabs>
          <w:tab w:val="num" w:pos="7060"/>
        </w:tabs>
        <w:rPr>
          <w:noProof/>
          <w:vanish/>
        </w:rPr>
      </w:pPr>
      <w:bookmarkStart w:id="2565" w:name="_Toc179781170"/>
      <w:bookmarkEnd w:id="2565"/>
    </w:p>
    <w:p w14:paraId="49B62BB0" w14:textId="77777777" w:rsidR="007D2F7A" w:rsidRPr="008A0EE7" w:rsidRDefault="007D2F7A">
      <w:pPr>
        <w:pStyle w:val="Heading4"/>
        <w:tabs>
          <w:tab w:val="num" w:pos="7060"/>
        </w:tabs>
        <w:rPr>
          <w:noProof/>
        </w:rPr>
      </w:pPr>
      <w:bookmarkStart w:id="2566" w:name="_Toc498146115"/>
      <w:bookmarkStart w:id="2567" w:name="_Toc527864684"/>
      <w:bookmarkStart w:id="2568" w:name="_Toc527866156"/>
      <w:bookmarkStart w:id="2569" w:name="_Toc179781171"/>
      <w:r w:rsidRPr="008A0EE7">
        <w:rPr>
          <w:noProof/>
        </w:rPr>
        <w:t>Organization Name (ST)</w:t>
      </w:r>
      <w:bookmarkEnd w:id="2566"/>
      <w:bookmarkEnd w:id="2567"/>
      <w:bookmarkEnd w:id="2568"/>
      <w:bookmarkEnd w:id="2569"/>
    </w:p>
    <w:p w14:paraId="6CB6EBA8" w14:textId="77777777" w:rsidR="007D2F7A" w:rsidRPr="008A0EE7" w:rsidRDefault="007D2F7A">
      <w:pPr>
        <w:pStyle w:val="NormalIndented"/>
        <w:rPr>
          <w:noProof/>
        </w:rPr>
      </w:pPr>
      <w:r w:rsidRPr="008A0EE7">
        <w:rPr>
          <w:noProof/>
        </w:rPr>
        <w:t>Definition: The name of the specified organization.</w:t>
      </w:r>
    </w:p>
    <w:p w14:paraId="407B7B60" w14:textId="77777777" w:rsidR="007D2F7A" w:rsidRPr="008A0EE7" w:rsidRDefault="007D2F7A">
      <w:pPr>
        <w:pStyle w:val="Heading4"/>
        <w:tabs>
          <w:tab w:val="num" w:pos="7060"/>
        </w:tabs>
        <w:rPr>
          <w:noProof/>
        </w:rPr>
      </w:pPr>
      <w:bookmarkStart w:id="2570" w:name="_Toc498146116"/>
      <w:bookmarkStart w:id="2571" w:name="_Toc527864685"/>
      <w:bookmarkStart w:id="2572" w:name="_Toc527866157"/>
      <w:bookmarkStart w:id="2573" w:name="_Toc179781172"/>
      <w:r w:rsidRPr="008A0EE7">
        <w:rPr>
          <w:noProof/>
        </w:rPr>
        <w:t>Organization Name Type Code (CWE)</w:t>
      </w:r>
      <w:bookmarkEnd w:id="2570"/>
      <w:bookmarkEnd w:id="2571"/>
      <w:bookmarkEnd w:id="2572"/>
      <w:bookmarkEnd w:id="2573"/>
    </w:p>
    <w:p w14:paraId="5C38E8B7"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574" w:name="_Hlt478372244"/>
      <w:bookmarkStart w:id="2575"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fldChar w:fldCharType="separate"/>
      </w:r>
      <w:r w:rsidRPr="008A0EE7">
        <w:rPr>
          <w:rStyle w:val="HyperlinkText"/>
          <w:noProof/>
        </w:rPr>
        <w:t>User-defined Table 0204 - Organizational Name Type</w:t>
      </w:r>
      <w:bookmarkEnd w:id="2574"/>
      <w:bookmarkEnd w:id="2575"/>
      <w:r w:rsidRPr="008A0EE7">
        <w:rPr>
          <w:rStyle w:val="HyperlinkText"/>
          <w:noProof/>
        </w:rPr>
        <w:fldChar w:fldCharType="end"/>
      </w:r>
      <w:r w:rsidRPr="008A0EE7">
        <w:rPr>
          <w:noProof/>
        </w:rPr>
        <w:t xml:space="preserve"> for suggested values.</w:t>
      </w:r>
    </w:p>
    <w:p w14:paraId="0E44A254" w14:textId="77777777" w:rsidR="007D2F7A" w:rsidRPr="008A0EE7" w:rsidRDefault="007D2F7A">
      <w:pPr>
        <w:pStyle w:val="Heading4"/>
        <w:tabs>
          <w:tab w:val="num" w:pos="7060"/>
        </w:tabs>
        <w:rPr>
          <w:noProof/>
        </w:rPr>
      </w:pPr>
      <w:bookmarkStart w:id="2576" w:name="_Toc498146117"/>
      <w:bookmarkStart w:id="2577" w:name="_Toc527864686"/>
      <w:bookmarkStart w:id="2578" w:name="_Toc527866158"/>
      <w:bookmarkStart w:id="2579" w:name="_Toc179781173"/>
      <w:r w:rsidRPr="008A0EE7">
        <w:rPr>
          <w:noProof/>
        </w:rPr>
        <w:t xml:space="preserve">ID Number </w:t>
      </w:r>
      <w:bookmarkEnd w:id="2576"/>
      <w:bookmarkEnd w:id="2577"/>
      <w:bookmarkEnd w:id="2578"/>
      <w:bookmarkEnd w:id="2579"/>
    </w:p>
    <w:p w14:paraId="7A142EED"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3594610" w14:textId="77777777" w:rsidR="007D2F7A" w:rsidRPr="008A0EE7" w:rsidRDefault="007D2F7A">
      <w:pPr>
        <w:pStyle w:val="Heading4"/>
        <w:tabs>
          <w:tab w:val="num" w:pos="7060"/>
        </w:tabs>
        <w:rPr>
          <w:noProof/>
        </w:rPr>
      </w:pPr>
      <w:bookmarkStart w:id="2580" w:name="_Toc498146118"/>
      <w:bookmarkStart w:id="2581" w:name="_Toc527864687"/>
      <w:bookmarkStart w:id="2582" w:name="_Toc527866159"/>
      <w:bookmarkStart w:id="2583" w:name="_Toc179781174"/>
      <w:r w:rsidRPr="008A0EE7">
        <w:rPr>
          <w:noProof/>
        </w:rPr>
        <w:lastRenderedPageBreak/>
        <w:t>Identifier Check Digit (NM)</w:t>
      </w:r>
      <w:bookmarkEnd w:id="2580"/>
      <w:bookmarkEnd w:id="2581"/>
      <w:bookmarkEnd w:id="2582"/>
      <w:bookmarkEnd w:id="2583"/>
    </w:p>
    <w:p w14:paraId="42E1B957"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68901D3D" w14:textId="77777777" w:rsidR="007D2F7A" w:rsidRPr="008A0EE7" w:rsidRDefault="007D2F7A">
      <w:pPr>
        <w:pStyle w:val="Heading4"/>
        <w:tabs>
          <w:tab w:val="num" w:pos="7060"/>
        </w:tabs>
        <w:rPr>
          <w:noProof/>
        </w:rPr>
      </w:pPr>
      <w:bookmarkStart w:id="2584" w:name="_Toc498146119"/>
      <w:bookmarkStart w:id="2585" w:name="_Toc527864688"/>
      <w:bookmarkStart w:id="2586" w:name="_Toc527866160"/>
      <w:bookmarkStart w:id="2587" w:name="_Toc179781175"/>
      <w:r w:rsidRPr="008A0EE7">
        <w:rPr>
          <w:noProof/>
        </w:rPr>
        <w:t>Check Digit Scheme (ID)</w:t>
      </w:r>
      <w:bookmarkEnd w:id="2584"/>
      <w:bookmarkEnd w:id="2585"/>
      <w:bookmarkEnd w:id="2586"/>
      <w:bookmarkEnd w:id="2587"/>
    </w:p>
    <w:p w14:paraId="7BBE96C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59AC6162" w14:textId="77777777" w:rsidR="007D2F7A" w:rsidRPr="008A0EE7" w:rsidRDefault="007D2F7A">
      <w:pPr>
        <w:pStyle w:val="Heading4"/>
        <w:tabs>
          <w:tab w:val="num" w:pos="7060"/>
        </w:tabs>
        <w:rPr>
          <w:noProof/>
        </w:rPr>
      </w:pPr>
      <w:bookmarkStart w:id="2588" w:name="_Toc498146120"/>
      <w:bookmarkStart w:id="2589" w:name="_Toc527864689"/>
      <w:bookmarkStart w:id="2590" w:name="_Toc527866161"/>
      <w:bookmarkStart w:id="2591" w:name="_Toc179781176"/>
      <w:r w:rsidRPr="008A0EE7">
        <w:rPr>
          <w:noProof/>
        </w:rPr>
        <w:t>Assigning Authority (HD)</w:t>
      </w:r>
      <w:bookmarkEnd w:id="2588"/>
      <w:bookmarkEnd w:id="2589"/>
      <w:bookmarkEnd w:id="2590"/>
      <w:bookmarkEnd w:id="2591"/>
    </w:p>
    <w:p w14:paraId="4520D2E1"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8" w:anchor="HL70363" w:history="1">
        <w:r w:rsidRPr="008A0EE7">
          <w:rPr>
            <w:rStyle w:val="HyperlinkText"/>
            <w:noProof/>
          </w:rPr>
          <w:t>User-defined Table 0363 - Assigning</w:t>
        </w:r>
        <w:bookmarkStart w:id="2592" w:name="_Hlt478372407"/>
        <w:r w:rsidRPr="008A0EE7">
          <w:rPr>
            <w:rStyle w:val="HyperlinkText"/>
            <w:noProof/>
          </w:rPr>
          <w:t xml:space="preserve"> </w:t>
        </w:r>
        <w:bookmarkEnd w:id="2592"/>
        <w:r w:rsidRPr="008A0EE7">
          <w:rPr>
            <w:rStyle w:val="HyperlinkText"/>
            <w:noProof/>
          </w:rPr>
          <w:t>Authorit</w:t>
        </w:r>
        <w:bookmarkStart w:id="2593" w:name="_Hlt22364956"/>
        <w:r w:rsidRPr="008A0EE7">
          <w:rPr>
            <w:rStyle w:val="HyperlinkText"/>
            <w:noProof/>
          </w:rPr>
          <w:t>y</w:t>
        </w:r>
        <w:bookmarkEnd w:id="2593"/>
      </w:hyperlink>
      <w:r w:rsidRPr="008A0EE7">
        <w:rPr>
          <w:noProof/>
        </w:rPr>
        <w:t xml:space="preserve"> for suggested values. </w:t>
      </w:r>
    </w:p>
    <w:p w14:paraId="1746D942"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9" w:anchor="HL70300" w:history="1">
        <w:r w:rsidRPr="008A0EE7">
          <w:rPr>
            <w:rStyle w:val="HyperlinkText"/>
            <w:noProof/>
          </w:rPr>
          <w:t xml:space="preserve">User-defined Table 0300 </w:t>
        </w:r>
        <w:bookmarkStart w:id="2594" w:name="_Hlt478372427"/>
        <w:r w:rsidRPr="008A0EE7">
          <w:rPr>
            <w:rStyle w:val="HyperlinkText"/>
            <w:noProof/>
          </w:rPr>
          <w:t>-</w:t>
        </w:r>
        <w:bookmarkEnd w:id="2594"/>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80" w:anchor="HL70300" w:history="1">
        <w:r w:rsidRPr="008A0EE7">
          <w:rPr>
            <w:rStyle w:val="HyperlinkText"/>
            <w:noProof/>
          </w:rPr>
          <w:t>User-defined Table 0300 – N</w:t>
        </w:r>
        <w:bookmarkStart w:id="2595" w:name="_Hlt478372439"/>
        <w:r w:rsidRPr="008A0EE7">
          <w:rPr>
            <w:rStyle w:val="HyperlinkText"/>
            <w:noProof/>
          </w:rPr>
          <w:t>a</w:t>
        </w:r>
        <w:bookmarkEnd w:id="2595"/>
        <w:r w:rsidRPr="008A0EE7">
          <w:rPr>
            <w:rStyle w:val="HyperlinkText"/>
            <w:noProof/>
          </w:rPr>
          <w:t>mespace ID</w:t>
        </w:r>
      </w:hyperlink>
      <w:r w:rsidRPr="008A0EE7">
        <w:rPr>
          <w:noProof/>
        </w:rPr>
        <w:t xml:space="preserve"> for the first sub-component.</w:t>
      </w:r>
    </w:p>
    <w:p w14:paraId="14097273" w14:textId="77777777" w:rsidR="007D2F7A" w:rsidRPr="008A0EE7" w:rsidRDefault="007D2F7A">
      <w:pPr>
        <w:pStyle w:val="Heading4"/>
        <w:tabs>
          <w:tab w:val="num" w:pos="7060"/>
        </w:tabs>
        <w:rPr>
          <w:noProof/>
        </w:rPr>
      </w:pPr>
      <w:bookmarkStart w:id="2596" w:name="_Toc498146121"/>
      <w:bookmarkStart w:id="2597" w:name="_Toc527864690"/>
      <w:bookmarkStart w:id="2598" w:name="_Toc527866162"/>
      <w:bookmarkStart w:id="2599" w:name="_Toc179781177"/>
      <w:r w:rsidRPr="008A0EE7">
        <w:rPr>
          <w:noProof/>
        </w:rPr>
        <w:t>Identifier Type Code (ID)</w:t>
      </w:r>
      <w:bookmarkEnd w:id="2596"/>
      <w:bookmarkEnd w:id="2597"/>
      <w:bookmarkEnd w:id="2598"/>
      <w:bookmarkEnd w:id="2599"/>
    </w:p>
    <w:p w14:paraId="4978657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1" w:anchor="HL70203" w:history="1">
        <w:r w:rsidRPr="008A0EE7">
          <w:rPr>
            <w:rStyle w:val="HyperlinkText"/>
            <w:noProof/>
          </w:rPr>
          <w:t>HL7 Table 0203 - Iden</w:t>
        </w:r>
        <w:bookmarkStart w:id="2600" w:name="_Hlt926246"/>
        <w:r w:rsidRPr="008A0EE7">
          <w:rPr>
            <w:rStyle w:val="HyperlinkText"/>
            <w:noProof/>
          </w:rPr>
          <w:t>t</w:t>
        </w:r>
        <w:bookmarkEnd w:id="2600"/>
        <w:r w:rsidRPr="008A0EE7">
          <w:rPr>
            <w:rStyle w:val="HyperlinkText"/>
            <w:noProof/>
          </w:rPr>
          <w:t>ifier Typ</w:t>
        </w:r>
        <w:bookmarkStart w:id="2601" w:name="_Hlt485165031"/>
        <w:r w:rsidRPr="008A0EE7">
          <w:rPr>
            <w:rStyle w:val="HyperlinkText"/>
            <w:noProof/>
          </w:rPr>
          <w:t>e</w:t>
        </w:r>
        <w:bookmarkEnd w:id="2601"/>
      </w:hyperlink>
      <w:r w:rsidRPr="008A0EE7">
        <w:rPr>
          <w:noProof/>
        </w:rPr>
        <w:t xml:space="preserve"> for suggested values.</w:t>
      </w:r>
    </w:p>
    <w:p w14:paraId="2AD96F35" w14:textId="77777777" w:rsidR="007D2F7A" w:rsidRPr="008A0EE7" w:rsidRDefault="007D2F7A">
      <w:pPr>
        <w:pStyle w:val="Heading4"/>
        <w:tabs>
          <w:tab w:val="num" w:pos="7060"/>
        </w:tabs>
        <w:rPr>
          <w:noProof/>
        </w:rPr>
      </w:pPr>
      <w:bookmarkStart w:id="2602" w:name="_Toc498146122"/>
      <w:bookmarkStart w:id="2603" w:name="_Toc527864691"/>
      <w:bookmarkStart w:id="2604" w:name="_Toc527866163"/>
      <w:bookmarkStart w:id="2605" w:name="_Toc179781178"/>
      <w:r w:rsidRPr="008A0EE7">
        <w:rPr>
          <w:noProof/>
        </w:rPr>
        <w:t>Assigning Facility (HD)</w:t>
      </w:r>
      <w:bookmarkEnd w:id="2602"/>
      <w:bookmarkEnd w:id="2603"/>
      <w:bookmarkEnd w:id="2604"/>
      <w:bookmarkEnd w:id="2605"/>
    </w:p>
    <w:p w14:paraId="728C0A1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16BD2ED"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 xml:space="preserve">When the HD data type is used in a given segment as a component of a field of another data type, </w:t>
      </w:r>
      <w:hyperlink r:id="rId282" w:anchor="HL70300" w:history="1">
        <w:r w:rsidRPr="008A0EE7">
          <w:t>User-defined Table 0300 - Name</w:t>
        </w:r>
        <w:bookmarkStart w:id="2606" w:name="_Hlt478372455"/>
        <w:r w:rsidRPr="008A0EE7">
          <w:t>s</w:t>
        </w:r>
        <w:bookmarkEnd w:id="2606"/>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08774FD" w14:textId="77777777" w:rsidR="007D2F7A" w:rsidRPr="008A0EE7" w:rsidRDefault="007D2F7A">
      <w:pPr>
        <w:pStyle w:val="Heading4"/>
        <w:tabs>
          <w:tab w:val="num" w:pos="7060"/>
        </w:tabs>
        <w:rPr>
          <w:noProof/>
        </w:rPr>
      </w:pPr>
      <w:bookmarkStart w:id="2607" w:name="_Toc498146123"/>
      <w:bookmarkStart w:id="2608" w:name="_Toc527864692"/>
      <w:bookmarkStart w:id="2609" w:name="_Toc527866164"/>
      <w:bookmarkStart w:id="2610" w:name="_Toc179781179"/>
      <w:r w:rsidRPr="008A0EE7">
        <w:rPr>
          <w:noProof/>
        </w:rPr>
        <w:t>Name Representation Code (ID)</w:t>
      </w:r>
      <w:bookmarkEnd w:id="2607"/>
      <w:bookmarkEnd w:id="2608"/>
      <w:bookmarkEnd w:id="2609"/>
      <w:bookmarkEnd w:id="2610"/>
    </w:p>
    <w:p w14:paraId="079FCBCE"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185A5E2A"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DDB358E" w14:textId="77777777" w:rsidR="007D2F7A" w:rsidRPr="008A0EE7" w:rsidRDefault="007D2F7A">
      <w:pPr>
        <w:pStyle w:val="NormalIndented"/>
        <w:rPr>
          <w:noProof/>
        </w:rPr>
      </w:pPr>
      <w:r w:rsidRPr="008A0EE7">
        <w:rPr>
          <w:noProof/>
        </w:rPr>
        <w:t xml:space="preserve">Refer to </w:t>
      </w:r>
      <w:hyperlink r:id="rId283" w:anchor="HL70465" w:history="1">
        <w:r w:rsidRPr="008A0EE7">
          <w:rPr>
            <w:rStyle w:val="HyperlinkText"/>
            <w:noProof/>
          </w:rPr>
          <w:t>HL7 Table 0465 – Name/address Representation Code</w:t>
        </w:r>
      </w:hyperlink>
      <w:r w:rsidRPr="008A0EE7">
        <w:rPr>
          <w:noProof/>
        </w:rPr>
        <w:t xml:space="preserve"> for valid values.</w:t>
      </w:r>
    </w:p>
    <w:p w14:paraId="3DA264E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A070CFA" w14:textId="77777777" w:rsidR="007D2F7A" w:rsidRPr="008A0EE7" w:rsidRDefault="007D2F7A">
      <w:pPr>
        <w:pStyle w:val="Heading4"/>
        <w:tabs>
          <w:tab w:val="num" w:pos="7060"/>
        </w:tabs>
        <w:rPr>
          <w:noProof/>
        </w:rPr>
      </w:pPr>
      <w:bookmarkStart w:id="2611" w:name="_Toc179781180"/>
      <w:r w:rsidRPr="008A0EE7">
        <w:rPr>
          <w:noProof/>
        </w:rPr>
        <w:t xml:space="preserve">Organization </w:t>
      </w:r>
      <w:r w:rsidR="004633CA">
        <w:rPr>
          <w:noProof/>
        </w:rPr>
        <w:t>I</w:t>
      </w:r>
      <w:r w:rsidRPr="008A0EE7">
        <w:rPr>
          <w:noProof/>
        </w:rPr>
        <w:t>dentifier (ST)</w:t>
      </w:r>
      <w:bookmarkEnd w:id="2611"/>
    </w:p>
    <w:p w14:paraId="1B8998B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8B50379" w14:textId="77777777" w:rsidR="007D2F7A" w:rsidRPr="008A0EE7" w:rsidRDefault="007D2F7A">
      <w:pPr>
        <w:pStyle w:val="Note"/>
        <w:rPr>
          <w:noProof/>
        </w:rPr>
      </w:pPr>
      <w:r w:rsidRPr="008A0EE7">
        <w:rPr>
          <w:rStyle w:val="Strong"/>
          <w:noProof/>
        </w:rPr>
        <w:lastRenderedPageBreak/>
        <w:t>Note:</w:t>
      </w:r>
      <w:r w:rsidR="00036636">
        <w:rPr>
          <w:rStyle w:val="Strong"/>
          <w:noProof/>
        </w:rPr>
        <w:t xml:space="preserve"> </w:t>
      </w:r>
      <w:r w:rsidRPr="008A0EE7">
        <w:rPr>
          <w:noProof/>
        </w:rPr>
        <w:t>The check digit and code identifying check digit scheme are null if Organization identifier is alphanumeric.</w:t>
      </w:r>
    </w:p>
    <w:p w14:paraId="2352DBA7" w14:textId="77777777" w:rsidR="007D2F7A" w:rsidRPr="008A0EE7" w:rsidRDefault="007D2F7A">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612" w:name="_Ref358258100"/>
      <w:bookmarkStart w:id="2613" w:name="_Toc359236042"/>
      <w:bookmarkStart w:id="2614" w:name="_Toc498146124"/>
      <w:bookmarkStart w:id="2615" w:name="_Toc527864693"/>
      <w:bookmarkStart w:id="2616" w:name="_Toc527866165"/>
      <w:bookmarkStart w:id="2617" w:name="_Toc528481922"/>
      <w:bookmarkStart w:id="2618" w:name="_Toc528482427"/>
      <w:bookmarkStart w:id="2619" w:name="_Toc528482726"/>
      <w:bookmarkStart w:id="2620" w:name="_Toc528482851"/>
      <w:bookmarkStart w:id="2621" w:name="_Toc528486159"/>
      <w:bookmarkStart w:id="2622" w:name="_Toc536689799"/>
      <w:bookmarkStart w:id="2623" w:name="_Toc496544"/>
      <w:bookmarkStart w:id="2624" w:name="_Toc524891"/>
      <w:bookmarkStart w:id="2625" w:name="_Toc1802474"/>
      <w:bookmarkStart w:id="2626" w:name="_Toc22448469"/>
      <w:bookmarkStart w:id="2627" w:name="_Toc22697661"/>
      <w:bookmarkStart w:id="2628" w:name="_Toc24273696"/>
      <w:bookmarkStart w:id="2629" w:name="_Toc179781181"/>
      <w:bookmarkStart w:id="2630" w:name="_Toc28953090"/>
      <w:r w:rsidRPr="008A0EE7">
        <w:rPr>
          <w:noProof/>
        </w:rPr>
        <w:t>XPN - extended person name</w:t>
      </w:r>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p>
    <w:p w14:paraId="3CC14CF7" w14:textId="77777777" w:rsidR="007D2F7A" w:rsidRPr="008A0EE7" w:rsidRDefault="007D2F7A">
      <w:pPr>
        <w:pStyle w:val="ComponentTableCaption"/>
        <w:rPr>
          <w:noProof/>
        </w:rPr>
      </w:pPr>
      <w:bookmarkStart w:id="2631"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6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3DE2AB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B27B8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3964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4CB8B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B9D0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893AE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A46B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3CF566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3255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FB9709" w14:textId="77777777" w:rsidR="007D2F7A" w:rsidRPr="008A0EE7" w:rsidRDefault="007D2F7A">
            <w:pPr>
              <w:pStyle w:val="ComponentTableHeader"/>
              <w:jc w:val="left"/>
              <w:rPr>
                <w:b w:val="0"/>
                <w:noProof/>
              </w:rPr>
            </w:pPr>
            <w:r w:rsidRPr="008A0EE7">
              <w:rPr>
                <w:noProof/>
              </w:rPr>
              <w:t>SEC.REF.</w:t>
            </w:r>
          </w:p>
        </w:tc>
      </w:tr>
      <w:tr w:rsidR="00EC4B2D" w:rsidRPr="008A0EE7" w14:paraId="1202CB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1A28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912EF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C3797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918C6B8"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068C42B6"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DE7E6A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4879643"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709C78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B98A7E" w14:textId="76F80C98"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51F24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33C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9DE1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D7856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A24C35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679A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A116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E0496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16DDE2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11654" w14:textId="44E1D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689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3C2B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07246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0DD39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C7ABD3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B9C8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5D7B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AA81A"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38BFA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6E7C7" w14:textId="3EF85BA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5F0B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E3C2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1746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ED8A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F432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3A5F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BE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6E6AD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4D0693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4DC3D9" w14:textId="3A8A1E9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3BC8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3FE2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4DB8E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255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28B29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BB08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362E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7560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09C94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E79494" w14:textId="7F1110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F735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974FA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3D6F4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4C6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DF6FB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0CE7F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CF583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C4EAB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A6CC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A546018" w14:textId="77777777" w:rsidR="007D2F7A" w:rsidRPr="008A0EE7" w:rsidRDefault="007D2F7A" w:rsidP="00EC4B2D">
            <w:pPr>
              <w:pStyle w:val="ComponentTableBody"/>
              <w:rPr>
                <w:rStyle w:val="Hyperlink"/>
                <w:noProof/>
              </w:rPr>
            </w:pPr>
          </w:p>
        </w:tc>
      </w:tr>
      <w:tr w:rsidR="00EC4B2D" w:rsidRPr="008A0EE7" w14:paraId="7DC5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D73B4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0A1C2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5E642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D9330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C20B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90CE6" w14:textId="77777777" w:rsidR="007D2F7A" w:rsidRPr="008A0EE7" w:rsidRDefault="00000000">
            <w:pPr>
              <w:pStyle w:val="ComponentTableBody"/>
              <w:rPr>
                <w:noProof/>
              </w:rPr>
            </w:pPr>
            <w:hyperlink r:id="rId284"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CB0B1AB"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19CB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0B4E3D" w14:textId="1FB67A2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3D5F0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C9A37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D8FD38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B2EC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816EB9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259E3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0065" w14:textId="77777777" w:rsidR="007D2F7A" w:rsidRPr="008A0EE7" w:rsidRDefault="00000000">
            <w:pPr>
              <w:pStyle w:val="ComponentTableBody"/>
              <w:rPr>
                <w:noProof/>
              </w:rPr>
            </w:pPr>
            <w:hyperlink r:id="rId285"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870AC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EB4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BD2E1" w14:textId="5D2B206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92951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8309D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B1D47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3ECE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933F7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F61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2933B1" w14:textId="77777777" w:rsidR="007D2F7A" w:rsidRPr="008A0EE7" w:rsidRDefault="00000000">
            <w:pPr>
              <w:pStyle w:val="ComponentTableBody"/>
              <w:rPr>
                <w:noProof/>
              </w:rPr>
            </w:pPr>
            <w:hyperlink r:id="rId286"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64B0E7F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1BFC0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4228EF" w14:textId="21C16BD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B33AF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29C02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9BD41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7F1C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73AD8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D461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9BA5A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2E17AC"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2C4EE60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9DC158D" w14:textId="77777777" w:rsidR="007D2F7A" w:rsidRPr="008A0EE7" w:rsidRDefault="007D2F7A" w:rsidP="00EC4B2D">
            <w:pPr>
              <w:pStyle w:val="ComponentTableBody"/>
              <w:rPr>
                <w:rStyle w:val="Hyperlink"/>
                <w:noProof/>
              </w:rPr>
            </w:pPr>
          </w:p>
        </w:tc>
      </w:tr>
      <w:tr w:rsidR="00EC4B2D" w:rsidRPr="008A0EE7" w14:paraId="68CA0F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102A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155EF5A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7035B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D6D7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592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93CCE9" w14:textId="77777777" w:rsidR="007D2F7A" w:rsidRPr="008A0EE7" w:rsidRDefault="00000000">
            <w:pPr>
              <w:pStyle w:val="ComponentTableBody"/>
              <w:rPr>
                <w:noProof/>
              </w:rPr>
            </w:pPr>
            <w:hyperlink r:id="rId287"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2228E71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635BB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0C09D" w14:textId="353876D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C6B8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CF806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57DD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C3C1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F44CE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3670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892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566455"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E53D4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1637E7" w14:textId="3E9D03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33797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5C3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7B3C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FB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F84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3302C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D50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F0AD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A00B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FEEC4" w14:textId="39847FBC"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8FB02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99368"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858CF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E8E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2EA2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1AC2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AA9F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BC27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54560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81BB4B" w14:textId="4BB654B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66E20C7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98720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635A4D8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5C30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5DADE79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399F0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BDB8D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85DFA"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4EEA2C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B019FF" w14:textId="77777777" w:rsidR="007D2F7A" w:rsidRPr="008A0EE7" w:rsidRDefault="007D2F7A" w:rsidP="00EC4B2D">
            <w:pPr>
              <w:pStyle w:val="ComponentTableBody"/>
              <w:rPr>
                <w:rStyle w:val="Hyperlink"/>
                <w:noProof/>
              </w:rPr>
            </w:pPr>
          </w:p>
        </w:tc>
      </w:tr>
    </w:tbl>
    <w:p w14:paraId="09047631" w14:textId="77777777" w:rsidR="007D2F7A" w:rsidRPr="008A0EE7" w:rsidRDefault="007D2F7A">
      <w:pPr>
        <w:rPr>
          <w:noProof/>
        </w:rPr>
      </w:pPr>
    </w:p>
    <w:p w14:paraId="0B36E42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53DCA342" w14:textId="77777777" w:rsidR="007D2F7A" w:rsidRPr="008A0EE7" w:rsidRDefault="007D2F7A">
      <w:pPr>
        <w:rPr>
          <w:noProof/>
        </w:rPr>
      </w:pPr>
    </w:p>
    <w:p w14:paraId="5270000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2DBEF433" w14:textId="77777777" w:rsidR="007D2F7A" w:rsidRPr="008A0EE7" w:rsidRDefault="007D2F7A">
      <w:pPr>
        <w:pStyle w:val="NormalIndented"/>
        <w:rPr>
          <w:noProof/>
        </w:rPr>
      </w:pPr>
      <w:r w:rsidRPr="008A0EE7">
        <w:rPr>
          <w:noProof/>
        </w:rPr>
        <w:t>HL7 supports the following standards for Japanese characters:</w:t>
      </w:r>
    </w:p>
    <w:p w14:paraId="11AB1D93" w14:textId="77777777" w:rsidR="007D2F7A" w:rsidRPr="008A0EE7" w:rsidRDefault="007D2F7A">
      <w:pPr>
        <w:pStyle w:val="NormalIndented"/>
        <w:rPr>
          <w:noProof/>
        </w:rPr>
      </w:pPr>
      <w:r w:rsidRPr="008A0EE7">
        <w:rPr>
          <w:noProof/>
        </w:rPr>
        <w:tab/>
        <w:t>JIS X 0201 for ISO-IR 13 (Japanese Katakana)</w:t>
      </w:r>
    </w:p>
    <w:p w14:paraId="6C9A4A18" w14:textId="77777777" w:rsidR="007D2F7A" w:rsidRPr="008A0EE7" w:rsidRDefault="007D2F7A">
      <w:pPr>
        <w:pStyle w:val="NormalIndented"/>
        <w:rPr>
          <w:noProof/>
        </w:rPr>
      </w:pPr>
      <w:r w:rsidRPr="008A0EE7">
        <w:rPr>
          <w:noProof/>
        </w:rPr>
        <w:lastRenderedPageBreak/>
        <w:tab/>
        <w:t>JIS X 0201 for ISO-IR 14 (Japanese Romaji)</w:t>
      </w:r>
    </w:p>
    <w:p w14:paraId="761975AC" w14:textId="77777777" w:rsidR="007D2F7A" w:rsidRPr="008A0EE7" w:rsidRDefault="007D2F7A">
      <w:pPr>
        <w:pStyle w:val="NormalIndented"/>
        <w:rPr>
          <w:noProof/>
        </w:rPr>
      </w:pPr>
      <w:r w:rsidRPr="008A0EE7">
        <w:rPr>
          <w:noProof/>
        </w:rPr>
        <w:tab/>
        <w:t>JIS X 0208 for ISO-IR 87 (Japanese Kanji, Hiragana and Katakana)</w:t>
      </w:r>
    </w:p>
    <w:p w14:paraId="49C44A89" w14:textId="77777777" w:rsidR="007D2F7A" w:rsidRPr="008A0EE7" w:rsidRDefault="007D2F7A">
      <w:pPr>
        <w:pStyle w:val="NormalIndented"/>
        <w:rPr>
          <w:noProof/>
        </w:rPr>
      </w:pPr>
      <w:r w:rsidRPr="008A0EE7">
        <w:rPr>
          <w:noProof/>
        </w:rPr>
        <w:tab/>
        <w:t xml:space="preserve">JIS X 0212 for ISO-IR 159 (supplementary Japanese Kanji) </w:t>
      </w:r>
    </w:p>
    <w:p w14:paraId="0A6C37C6" w14:textId="77777777" w:rsidR="007D2F7A" w:rsidRPr="008A0EE7" w:rsidRDefault="007D2F7A">
      <w:pPr>
        <w:pStyle w:val="NormalIndented"/>
        <w:rPr>
          <w:noProof/>
        </w:rPr>
      </w:pPr>
      <w:r w:rsidRPr="008A0EE7">
        <w:rPr>
          <w:noProof/>
        </w:rPr>
        <w:t xml:space="preserve">HL7 supports the following standards for European characters: </w:t>
      </w:r>
    </w:p>
    <w:p w14:paraId="74A45DC6" w14:textId="77777777" w:rsidR="007D2F7A" w:rsidRPr="008A0EE7" w:rsidRDefault="007D2F7A">
      <w:pPr>
        <w:pStyle w:val="NormalIndented"/>
        <w:rPr>
          <w:noProof/>
        </w:rPr>
      </w:pPr>
      <w:r w:rsidRPr="008A0EE7">
        <w:rPr>
          <w:noProof/>
        </w:rPr>
        <w:t>ISO 8859 (1-9) for ISO-IR 100, 101, 109, 110, 144,127, 126, 138 and 148.</w:t>
      </w:r>
    </w:p>
    <w:p w14:paraId="60AE73A2"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1F96EDB0" w14:textId="77777777"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7C2938A0"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546E3B19"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23DE1A5B" w14:textId="77777777" w:rsidR="007D2F7A" w:rsidRPr="008A0EE7" w:rsidRDefault="007D2F7A">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14:paraId="1AA5DA9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066E57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67BFC246"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28CD517"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2FD7AF25" w14:textId="77777777" w:rsidR="007D2F7A" w:rsidRPr="008A0EE7" w:rsidRDefault="007D2F7A">
            <w:pPr>
              <w:pStyle w:val="OtherTableHeader"/>
              <w:rPr>
                <w:noProof/>
              </w:rPr>
            </w:pPr>
            <w:r w:rsidRPr="008A0EE7">
              <w:rPr>
                <w:noProof/>
              </w:rPr>
              <w:t>Description</w:t>
            </w:r>
          </w:p>
        </w:tc>
      </w:tr>
      <w:tr w:rsidR="007D2F7A" w:rsidRPr="008A0EE7" w14:paraId="51BE2D0D" w14:textId="77777777" w:rsidTr="00036636">
        <w:tc>
          <w:tcPr>
            <w:tcW w:w="504" w:type="dxa"/>
            <w:tcBorders>
              <w:top w:val="single" w:sz="6" w:space="0" w:color="auto"/>
              <w:left w:val="single" w:sz="6" w:space="0" w:color="auto"/>
              <w:bottom w:val="single" w:sz="6" w:space="0" w:color="auto"/>
              <w:right w:val="single" w:sz="6" w:space="0" w:color="auto"/>
            </w:tcBorders>
          </w:tcPr>
          <w:p w14:paraId="067E34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32A8D2DA"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1ADC07D" w14:textId="77777777" w:rsidR="007D2F7A" w:rsidRPr="008A0EE7" w:rsidRDefault="007D2F7A">
            <w:pPr>
              <w:pStyle w:val="OtherTableBody"/>
              <w:rPr>
                <w:noProof/>
              </w:rPr>
            </w:pPr>
          </w:p>
        </w:tc>
      </w:tr>
      <w:tr w:rsidR="007D2F7A" w:rsidRPr="008A0EE7" w14:paraId="1DCE198A" w14:textId="77777777" w:rsidTr="00036636">
        <w:tc>
          <w:tcPr>
            <w:tcW w:w="504" w:type="dxa"/>
            <w:tcBorders>
              <w:top w:val="single" w:sz="6" w:space="0" w:color="auto"/>
              <w:left w:val="single" w:sz="6" w:space="0" w:color="auto"/>
              <w:bottom w:val="single" w:sz="6" w:space="0" w:color="auto"/>
              <w:right w:val="single" w:sz="6" w:space="0" w:color="auto"/>
            </w:tcBorders>
          </w:tcPr>
          <w:p w14:paraId="07D31F4F"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64D1BF"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BCF6122" w14:textId="77777777" w:rsidR="007D2F7A" w:rsidRPr="008A0EE7" w:rsidRDefault="007D2F7A" w:rsidP="00F8516E">
            <w:pPr>
              <w:pStyle w:val="OtherTableBody"/>
              <w:rPr>
                <w:noProof/>
              </w:rPr>
            </w:pPr>
          </w:p>
        </w:tc>
      </w:tr>
      <w:tr w:rsidR="007D2F7A" w:rsidRPr="008A0EE7" w14:paraId="05B26B11" w14:textId="77777777" w:rsidTr="00036636">
        <w:tc>
          <w:tcPr>
            <w:tcW w:w="504" w:type="dxa"/>
            <w:tcBorders>
              <w:top w:val="single" w:sz="6" w:space="0" w:color="auto"/>
              <w:left w:val="single" w:sz="6" w:space="0" w:color="auto"/>
              <w:bottom w:val="single" w:sz="6" w:space="0" w:color="auto"/>
              <w:right w:val="single" w:sz="6" w:space="0" w:color="auto"/>
            </w:tcBorders>
          </w:tcPr>
          <w:p w14:paraId="06B681DA"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2A03CF2"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784EE4F4" w14:textId="77777777" w:rsidR="007D2F7A" w:rsidRPr="008A0EE7" w:rsidRDefault="007D2F7A">
            <w:pPr>
              <w:pStyle w:val="OtherTableBody"/>
              <w:rPr>
                <w:noProof/>
              </w:rPr>
            </w:pPr>
            <w:r w:rsidRPr="008A0EE7">
              <w:rPr>
                <w:noProof/>
              </w:rPr>
              <w:t>ASCII character set</w:t>
            </w:r>
          </w:p>
        </w:tc>
      </w:tr>
      <w:tr w:rsidR="007D2F7A" w:rsidRPr="008A0EE7" w14:paraId="0149FF14" w14:textId="77777777" w:rsidTr="00036636">
        <w:tc>
          <w:tcPr>
            <w:tcW w:w="504" w:type="dxa"/>
            <w:tcBorders>
              <w:top w:val="single" w:sz="6" w:space="0" w:color="auto"/>
              <w:left w:val="single" w:sz="6" w:space="0" w:color="auto"/>
              <w:bottom w:val="single" w:sz="6" w:space="0" w:color="auto"/>
              <w:right w:val="single" w:sz="6" w:space="0" w:color="auto"/>
            </w:tcBorders>
          </w:tcPr>
          <w:p w14:paraId="28C2198F"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395B4722"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7DC4C86D"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3D61877C" w14:textId="77777777" w:rsidTr="00036636">
        <w:tc>
          <w:tcPr>
            <w:tcW w:w="504" w:type="dxa"/>
            <w:tcBorders>
              <w:top w:val="single" w:sz="6" w:space="0" w:color="auto"/>
              <w:left w:val="single" w:sz="6" w:space="0" w:color="auto"/>
              <w:bottom w:val="single" w:sz="6" w:space="0" w:color="auto"/>
              <w:right w:val="single" w:sz="6" w:space="0" w:color="auto"/>
            </w:tcBorders>
          </w:tcPr>
          <w:p w14:paraId="0ECB50F3"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D33FA"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EEFB78E"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799CEFFE" w14:textId="77777777" w:rsidTr="00036636">
        <w:tc>
          <w:tcPr>
            <w:tcW w:w="504" w:type="dxa"/>
            <w:tcBorders>
              <w:top w:val="single" w:sz="6" w:space="0" w:color="auto"/>
              <w:left w:val="single" w:sz="6" w:space="0" w:color="auto"/>
              <w:bottom w:val="single" w:sz="6" w:space="0" w:color="auto"/>
              <w:right w:val="single" w:sz="6" w:space="0" w:color="auto"/>
            </w:tcBorders>
          </w:tcPr>
          <w:p w14:paraId="6197676A"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08673B0F"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7B5150FD"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0BB30274" w14:textId="77777777" w:rsidTr="00036636">
        <w:tc>
          <w:tcPr>
            <w:tcW w:w="504" w:type="dxa"/>
            <w:tcBorders>
              <w:top w:val="single" w:sz="6" w:space="0" w:color="auto"/>
              <w:left w:val="single" w:sz="6" w:space="0" w:color="auto"/>
              <w:bottom w:val="single" w:sz="6" w:space="0" w:color="auto"/>
              <w:right w:val="single" w:sz="6" w:space="0" w:color="auto"/>
            </w:tcBorders>
          </w:tcPr>
          <w:p w14:paraId="14AFEDAB"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3C3D7F7B"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1E505AAB"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75FBF9FA" w14:textId="77777777" w:rsidTr="00036636">
        <w:tc>
          <w:tcPr>
            <w:tcW w:w="504" w:type="dxa"/>
            <w:tcBorders>
              <w:top w:val="single" w:sz="6" w:space="0" w:color="auto"/>
              <w:left w:val="single" w:sz="6" w:space="0" w:color="auto"/>
              <w:bottom w:val="single" w:sz="6" w:space="0" w:color="auto"/>
              <w:right w:val="single" w:sz="6" w:space="0" w:color="auto"/>
            </w:tcBorders>
          </w:tcPr>
          <w:p w14:paraId="6D71D5AF"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431F8798"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2BA1B726"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06FA5AF0" w14:textId="77777777" w:rsidTr="00036636">
        <w:tc>
          <w:tcPr>
            <w:tcW w:w="504" w:type="dxa"/>
            <w:tcBorders>
              <w:top w:val="single" w:sz="6" w:space="0" w:color="auto"/>
              <w:left w:val="single" w:sz="6" w:space="0" w:color="auto"/>
              <w:bottom w:val="single" w:sz="6" w:space="0" w:color="auto"/>
              <w:right w:val="single" w:sz="6" w:space="0" w:color="auto"/>
            </w:tcBorders>
          </w:tcPr>
          <w:p w14:paraId="5EB1EF78"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6B3CADF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11EB326E"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77443683" w14:textId="77777777" w:rsidTr="00036636">
        <w:tc>
          <w:tcPr>
            <w:tcW w:w="504" w:type="dxa"/>
            <w:tcBorders>
              <w:top w:val="single" w:sz="6" w:space="0" w:color="auto"/>
              <w:left w:val="single" w:sz="6" w:space="0" w:color="auto"/>
              <w:bottom w:val="single" w:sz="6" w:space="0" w:color="auto"/>
              <w:right w:val="single" w:sz="6" w:space="0" w:color="auto"/>
            </w:tcBorders>
          </w:tcPr>
          <w:p w14:paraId="4D7F6CC6"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2C7CBBA0"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4836BED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8B24B99" w14:textId="77777777" w:rsidTr="00036636">
        <w:tc>
          <w:tcPr>
            <w:tcW w:w="504" w:type="dxa"/>
            <w:tcBorders>
              <w:top w:val="single" w:sz="6" w:space="0" w:color="auto"/>
              <w:left w:val="single" w:sz="6" w:space="0" w:color="auto"/>
              <w:bottom w:val="single" w:sz="6" w:space="0" w:color="auto"/>
              <w:right w:val="single" w:sz="6" w:space="0" w:color="auto"/>
            </w:tcBorders>
          </w:tcPr>
          <w:p w14:paraId="0EEC3BD3"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7BFC76D"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335255CC" w14:textId="77777777" w:rsidR="007D2F7A" w:rsidRPr="008A0EE7" w:rsidRDefault="007D2F7A">
            <w:pPr>
              <w:pStyle w:val="OtherTableBody"/>
              <w:rPr>
                <w:noProof/>
              </w:rPr>
            </w:pPr>
            <w:r w:rsidRPr="008A0EE7">
              <w:rPr>
                <w:noProof/>
              </w:rPr>
              <w:t>Code for Information Exchange</w:t>
            </w:r>
          </w:p>
        </w:tc>
      </w:tr>
      <w:tr w:rsidR="007D2F7A" w:rsidRPr="008A0EE7" w14:paraId="4F6EA150" w14:textId="77777777" w:rsidTr="00036636">
        <w:tc>
          <w:tcPr>
            <w:tcW w:w="504" w:type="dxa"/>
            <w:tcBorders>
              <w:top w:val="single" w:sz="6" w:space="0" w:color="auto"/>
              <w:left w:val="single" w:sz="6" w:space="0" w:color="auto"/>
              <w:bottom w:val="single" w:sz="6" w:space="0" w:color="auto"/>
              <w:right w:val="single" w:sz="6" w:space="0" w:color="auto"/>
            </w:tcBorders>
          </w:tcPr>
          <w:p w14:paraId="6B0B1A46" w14:textId="77777777" w:rsidR="007D2F7A" w:rsidRPr="008A0EE7" w:rsidRDefault="007D2F7A">
            <w:pPr>
              <w:pStyle w:val="OtherTableBody"/>
              <w:rPr>
                <w:noProof/>
              </w:rPr>
            </w:pPr>
            <w:r w:rsidRPr="008A0EE7">
              <w:rPr>
                <w:noProof/>
              </w:rPr>
              <w:lastRenderedPageBreak/>
              <w:t>12.</w:t>
            </w:r>
          </w:p>
        </w:tc>
        <w:tc>
          <w:tcPr>
            <w:tcW w:w="2754" w:type="dxa"/>
            <w:tcBorders>
              <w:top w:val="single" w:sz="6" w:space="0" w:color="auto"/>
              <w:left w:val="single" w:sz="6" w:space="0" w:color="auto"/>
              <w:bottom w:val="single" w:sz="6" w:space="0" w:color="auto"/>
              <w:right w:val="single" w:sz="6" w:space="0" w:color="auto"/>
            </w:tcBorders>
          </w:tcPr>
          <w:p w14:paraId="23FBECA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12B1F0C6"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6734BCC" w14:textId="77777777" w:rsidTr="00036636">
        <w:tc>
          <w:tcPr>
            <w:tcW w:w="504" w:type="dxa"/>
            <w:tcBorders>
              <w:top w:val="single" w:sz="6" w:space="0" w:color="auto"/>
              <w:left w:val="single" w:sz="6" w:space="0" w:color="auto"/>
              <w:bottom w:val="single" w:sz="6" w:space="0" w:color="auto"/>
              <w:right w:val="single" w:sz="6" w:space="0" w:color="auto"/>
            </w:tcBorders>
          </w:tcPr>
          <w:p w14:paraId="622F5B8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DD7C966"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A562917"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5D753E83" w14:textId="77777777" w:rsidTr="00036636">
        <w:tc>
          <w:tcPr>
            <w:tcW w:w="504" w:type="dxa"/>
            <w:tcBorders>
              <w:top w:val="single" w:sz="6" w:space="0" w:color="auto"/>
              <w:left w:val="single" w:sz="6" w:space="0" w:color="auto"/>
              <w:bottom w:val="single" w:sz="6" w:space="0" w:color="auto"/>
              <w:right w:val="single" w:sz="6" w:space="0" w:color="auto"/>
            </w:tcBorders>
          </w:tcPr>
          <w:p w14:paraId="102F8EEE"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B8AEE52"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5798E" w14:textId="77777777" w:rsidR="007D2F7A" w:rsidRPr="008A0EE7" w:rsidRDefault="007D2F7A">
            <w:pPr>
              <w:pStyle w:val="OtherTableBody"/>
              <w:rPr>
                <w:noProof/>
              </w:rPr>
            </w:pPr>
            <w:r w:rsidRPr="008A0EE7">
              <w:rPr>
                <w:noProof/>
              </w:rPr>
              <w:t>Japanese Character Encoding for Internet Messages</w:t>
            </w:r>
          </w:p>
        </w:tc>
      </w:tr>
    </w:tbl>
    <w:p w14:paraId="75EC003A"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8" w:history="1">
        <w:r w:rsidRPr="008A0EE7">
          <w:rPr>
            <w:rStyle w:val="HyperlinkText"/>
            <w:noProof/>
          </w:rPr>
          <w:t>http://medical.nema.org/</w:t>
        </w:r>
      </w:hyperlink>
      <w:r w:rsidRPr="008A0EE7">
        <w:rPr>
          <w:noProof/>
        </w:rPr>
        <w:t>.</w:t>
      </w:r>
    </w:p>
    <w:p w14:paraId="79D1ACB3"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BDB4423" w14:textId="77777777" w:rsidR="007D2F7A" w:rsidRPr="008A0EE7" w:rsidRDefault="007D2F7A">
      <w:pPr>
        <w:pStyle w:val="NormalIndented"/>
        <w:keepNext/>
        <w:rPr>
          <w:noProof/>
        </w:rPr>
      </w:pPr>
      <w:r w:rsidRPr="008A0EE7">
        <w:rPr>
          <w:noProof/>
        </w:rPr>
        <w:t>Example 1: Adam A. Everyman III PhD</w:t>
      </w:r>
    </w:p>
    <w:p w14:paraId="25D1EF53" w14:textId="77777777" w:rsidR="007D2F7A" w:rsidRPr="008A0EE7" w:rsidRDefault="007D2F7A">
      <w:pPr>
        <w:pStyle w:val="Example"/>
        <w:keepNext w:val="0"/>
      </w:pPr>
      <w:r w:rsidRPr="008A0EE7">
        <w:t>|Everyman^Adam^A^III^DR^^L^^^^^^^PHD|</w:t>
      </w:r>
    </w:p>
    <w:p w14:paraId="01D6F954" w14:textId="77777777" w:rsidR="007D2F7A" w:rsidRPr="008A0EE7" w:rsidRDefault="007D2F7A">
      <w:pPr>
        <w:pStyle w:val="NormalIndented"/>
        <w:keepNext/>
        <w:rPr>
          <w:noProof/>
        </w:rPr>
      </w:pPr>
      <w:r w:rsidRPr="008A0EE7">
        <w:rPr>
          <w:noProof/>
        </w:rPr>
        <w:t>Example 2: Ludwig van Beethoven</w:t>
      </w:r>
    </w:p>
    <w:p w14:paraId="2F27CB81" w14:textId="77777777" w:rsidR="007D2F7A" w:rsidRPr="008A0EE7" w:rsidRDefault="007D2F7A">
      <w:pPr>
        <w:pStyle w:val="Example"/>
        <w:keepNext w:val="0"/>
      </w:pPr>
      <w:r w:rsidRPr="008A0EE7">
        <w:t>|Beethoven&amp;van^Ludwig^^^^^L|</w:t>
      </w:r>
    </w:p>
    <w:p w14:paraId="24B6F25A"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197C330D" w14:textId="77777777" w:rsidR="007D2F7A" w:rsidRPr="004E5819" w:rsidRDefault="007D2F7A">
      <w:pPr>
        <w:pStyle w:val="Example"/>
        <w:keepNext w:val="0"/>
        <w:rPr>
          <w:lang w:val="de-DE"/>
        </w:rPr>
      </w:pPr>
      <w:r w:rsidRPr="004E5819">
        <w:rPr>
          <w:lang w:val="de-DE"/>
        </w:rPr>
        <w:t>|Mayer^Hermann^Egon^zur alten Schildesche|</w:t>
      </w:r>
    </w:p>
    <w:p w14:paraId="4CBF30B8" w14:textId="77777777" w:rsidR="007D2F7A" w:rsidRPr="008A0EE7" w:rsidRDefault="007D2F7A">
      <w:pPr>
        <w:pStyle w:val="NormalIndented"/>
        <w:keepNext/>
        <w:rPr>
          <w:noProof/>
        </w:rPr>
      </w:pPr>
      <w:r w:rsidRPr="008A0EE7">
        <w:rPr>
          <w:noProof/>
        </w:rPr>
        <w:t>Example 4: Sister Margot</w:t>
      </w:r>
    </w:p>
    <w:p w14:paraId="5DBCE91F" w14:textId="77777777" w:rsidR="007D2F7A" w:rsidRPr="008A0EE7" w:rsidRDefault="007D2F7A">
      <w:pPr>
        <w:pStyle w:val="Example"/>
        <w:keepNext w:val="0"/>
      </w:pPr>
      <w:r w:rsidRPr="008A0EE7">
        <w:t>|^Margot^^^Sister^^C|</w:t>
      </w:r>
    </w:p>
    <w:p w14:paraId="334821C7"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7144AF20" w14:textId="77777777" w:rsidR="007D2F7A" w:rsidRPr="008A0EE7" w:rsidRDefault="007D2F7A">
      <w:pPr>
        <w:pStyle w:val="Example"/>
        <w:keepNext w:val="0"/>
      </w:pPr>
      <w:r w:rsidRPr="008A0EE7">
        <w:t>|Hippocrates^Harold^Henry^^^^L^^^^^^^AO.MBBS.ASCTS|</w:t>
      </w:r>
    </w:p>
    <w:p w14:paraId="72FF44AD" w14:textId="77777777" w:rsidR="007D2F7A" w:rsidRPr="008A0EE7" w:rsidRDefault="007D2F7A">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14:paraId="45FA89F9" w14:textId="77777777" w:rsidR="007D2F7A" w:rsidRPr="008A0EE7" w:rsidRDefault="007D2F7A">
      <w:pPr>
        <w:pStyle w:val="Example"/>
        <w:keepNext w:val="0"/>
      </w:pPr>
      <w:r w:rsidRPr="008A0EE7">
        <w:t>|Nightingale^Nancy^N^^^^^^^^^^^RN, PHN, BSN, MSN|</w:t>
      </w:r>
    </w:p>
    <w:p w14:paraId="378BE94D"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0D8212A1" w14:textId="77777777" w:rsidR="007D2F7A" w:rsidRPr="008A0EE7" w:rsidRDefault="007D2F7A">
      <w:pPr>
        <w:pStyle w:val="Example"/>
        <w:keepNext w:val="0"/>
      </w:pPr>
      <w:r w:rsidRPr="008A0EE7">
        <w:t>|Helper^H^Horrace^Jr^^^^^^^^^^ RN, CNP|</w:t>
      </w:r>
    </w:p>
    <w:p w14:paraId="5211744B" w14:textId="77777777" w:rsidR="006E5B23" w:rsidRDefault="007D2F7A">
      <w:pPr>
        <w:pStyle w:val="NormalIndented"/>
        <w:keepNext/>
        <w:rPr>
          <w:noProof/>
          <w:lang w:val="es-MX"/>
        </w:rPr>
      </w:pPr>
      <w:r w:rsidRPr="004248E0">
        <w:rPr>
          <w:noProof/>
          <w:lang w:val="es-MX"/>
        </w:rPr>
        <w:t xml:space="preserve">Example 8: Mevrouw Irma Jongeneel de Haas. </w:t>
      </w:r>
    </w:p>
    <w:p w14:paraId="02A737DE"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6416F239" w14:textId="77777777" w:rsidR="007D2F7A" w:rsidRPr="004248E0" w:rsidRDefault="007D2F7A">
      <w:pPr>
        <w:pStyle w:val="Example"/>
        <w:keepNext w:val="0"/>
        <w:rPr>
          <w:lang w:val="es-MX"/>
        </w:rPr>
      </w:pPr>
      <w:r w:rsidRPr="004248E0">
        <w:rPr>
          <w:lang w:val="es-MX"/>
        </w:rPr>
        <w:t>| Jongeneel-de Haas&amp;de&amp;Haas&amp;&amp;Jongeneel^Irma^^^Mevrouw^^L |</w:t>
      </w:r>
    </w:p>
    <w:p w14:paraId="5F5765D9"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36EB3151" w14:textId="77777777" w:rsidR="007D2F7A" w:rsidRPr="008A0EE7" w:rsidRDefault="007D2F7A">
      <w:pPr>
        <w:pStyle w:val="NormalIndented"/>
        <w:keepNext/>
        <w:rPr>
          <w:noProof/>
        </w:rPr>
      </w:pPr>
      <w:r w:rsidRPr="008A0EE7">
        <w:rPr>
          <w:noProof/>
        </w:rPr>
        <w:t>Example 9: Herr Prof. Dr. med. Joachim W. Dudeck</w:t>
      </w:r>
    </w:p>
    <w:p w14:paraId="77CFB116" w14:textId="77777777" w:rsidR="007D2F7A" w:rsidRPr="008A0EE7" w:rsidRDefault="007D2F7A">
      <w:pPr>
        <w:pStyle w:val="Example"/>
        <w:keepNext w:val="0"/>
      </w:pPr>
      <w:r w:rsidRPr="008A0EE7">
        <w:t>|Dudeck^Joachim^W.^^Dr.med.^^L^^^^^^^ MD ~Dudeck^J.W.^^^Herr Prof.Dr.^^D|</w:t>
      </w:r>
    </w:p>
    <w:p w14:paraId="75C98FD3" w14:textId="77777777" w:rsidR="006E5B23" w:rsidRDefault="007D2F7A">
      <w:pPr>
        <w:pStyle w:val="NormalIndented"/>
        <w:keepNext/>
        <w:rPr>
          <w:noProof/>
        </w:rPr>
      </w:pPr>
      <w:r w:rsidRPr="008A0EE7">
        <w:rPr>
          <w:noProof/>
        </w:rPr>
        <w:t xml:space="preserve">Example 10: Herr Dr. Otto Graf Lambsdorff mdB a.D. </w:t>
      </w:r>
    </w:p>
    <w:p w14:paraId="509F9527"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1529CA9E" w14:textId="77777777" w:rsidR="007D2F7A" w:rsidRPr="008A0EE7" w:rsidRDefault="007D2F7A">
      <w:pPr>
        <w:pStyle w:val="Example"/>
        <w:keepNext w:val="0"/>
      </w:pPr>
      <w:r w:rsidRPr="008A0EE7">
        <w:t>|Graf Lambsdorff&amp;Graf&amp;Lambsdorff^Otto^^^Dr.^^L~Graf Lambsdorff&amp;Graf&amp;Lambsdorff^Otto^^mdB a.D.^Herr Dr.^^D|</w:t>
      </w:r>
    </w:p>
    <w:p w14:paraId="7F4ED3E1" w14:textId="77777777" w:rsidR="007D2F7A" w:rsidRPr="004E5819" w:rsidRDefault="007D2F7A">
      <w:pPr>
        <w:pStyle w:val="NormalIndented"/>
        <w:keepNext/>
        <w:rPr>
          <w:noProof/>
          <w:lang w:val="de-DE"/>
        </w:rPr>
      </w:pPr>
      <w:r w:rsidRPr="004E5819">
        <w:rPr>
          <w:noProof/>
          <w:lang w:val="de-DE"/>
        </w:rPr>
        <w:lastRenderedPageBreak/>
        <w:t>Example 11: Walter Kemper genannt (named) Mölleken</w:t>
      </w:r>
    </w:p>
    <w:p w14:paraId="0E235FB1" w14:textId="77777777" w:rsidR="007D2F7A" w:rsidRPr="004E5819" w:rsidRDefault="007D2F7A">
      <w:pPr>
        <w:pStyle w:val="Example"/>
        <w:rPr>
          <w:lang w:val="de-DE"/>
        </w:rPr>
      </w:pPr>
      <w:r w:rsidRPr="004E5819">
        <w:rPr>
          <w:lang w:val="de-DE"/>
        </w:rPr>
        <w:t>|Kemper^Walter^^^^^L~Mölleken^Walter^^^^^A|</w:t>
      </w:r>
    </w:p>
    <w:p w14:paraId="7E1AD400" w14:textId="77777777" w:rsidR="007D2F7A" w:rsidRPr="008A0EE7" w:rsidRDefault="007D2F7A">
      <w:pPr>
        <w:pStyle w:val="NormalIndented"/>
        <w:keepNext/>
        <w:rPr>
          <w:noProof/>
        </w:rPr>
      </w:pPr>
      <w:r w:rsidRPr="008A0EE7">
        <w:rPr>
          <w:noProof/>
        </w:rPr>
        <w:t>Example 12: Herr Dr. med. Dr. h.c. Egon Maier</w:t>
      </w:r>
    </w:p>
    <w:p w14:paraId="664407DF" w14:textId="77777777" w:rsidR="007D2F7A" w:rsidRPr="008A0EE7" w:rsidRDefault="007D2F7A">
      <w:pPr>
        <w:pStyle w:val="Example"/>
        <w:keepNext w:val="0"/>
      </w:pPr>
      <w:r w:rsidRPr="008A0EE7">
        <w:t>|Maier^Egon^^^Dr.med. Dr.h.c.^^L^^^^^^^MD~Maier^Egon^^^Herr Dr.med. Dr.h.c^^D|</w:t>
      </w:r>
    </w:p>
    <w:p w14:paraId="5AEEEA39" w14:textId="77777777" w:rsidR="007D2F7A" w:rsidRPr="008A0EE7" w:rsidRDefault="007D2F7A">
      <w:pPr>
        <w:pStyle w:val="NormalIndented"/>
        <w:keepNext/>
        <w:rPr>
          <w:noProof/>
        </w:rPr>
      </w:pPr>
      <w:r w:rsidRPr="008A0EE7">
        <w:rPr>
          <w:noProof/>
        </w:rPr>
        <w:t>Example 13: Herr Dipl.Ing. Egon Maier</w:t>
      </w:r>
    </w:p>
    <w:p w14:paraId="1A9C8259" w14:textId="77777777" w:rsidR="007D2F7A" w:rsidRPr="004E5819" w:rsidRDefault="007D2F7A">
      <w:pPr>
        <w:pStyle w:val="Example"/>
        <w:keepNext w:val="0"/>
        <w:rPr>
          <w:lang w:val="de-DE"/>
        </w:rPr>
      </w:pPr>
      <w:r w:rsidRPr="004E5819">
        <w:rPr>
          <w:lang w:val="de-DE"/>
        </w:rPr>
        <w:t>|Maier^Egon^^^^^L^^^^^^^ DIPL~Maier^Egon^^^Herr Dipl.Ing.^^D|</w:t>
      </w:r>
    </w:p>
    <w:p w14:paraId="01414A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40D5E23B" w14:textId="77777777" w:rsidR="007D2F7A" w:rsidRPr="004248E0" w:rsidRDefault="007D2F7A">
      <w:pPr>
        <w:pStyle w:val="Example"/>
        <w:keepNext w:val="0"/>
        <w:rPr>
          <w:lang w:val="es-MX"/>
        </w:rPr>
      </w:pPr>
      <w:r w:rsidRPr="004248E0">
        <w:rPr>
          <w:lang w:val="es-MX"/>
        </w:rPr>
        <w:t>|Müller^Gerda^^^Frau^^L^^^^^20000216~Maier^Gerda^^^Frau^^M|</w:t>
      </w:r>
    </w:p>
    <w:p w14:paraId="6854D78F" w14:textId="77777777" w:rsidR="007D2F7A" w:rsidRPr="008A0EE7" w:rsidRDefault="007D2F7A">
      <w:pPr>
        <w:pStyle w:val="NormalIndented"/>
        <w:keepNext/>
        <w:rPr>
          <w:noProof/>
        </w:rPr>
      </w:pPr>
      <w:r w:rsidRPr="008A0EE7">
        <w:rPr>
          <w:noProof/>
        </w:rPr>
        <w:t>Example 15: President Adam A Everyman III, president from 1997 until 2001, aka Sonny Everyman</w:t>
      </w:r>
    </w:p>
    <w:p w14:paraId="19DE845C" w14:textId="77777777" w:rsidR="007D2F7A" w:rsidRPr="008A0EE7" w:rsidRDefault="007D2F7A">
      <w:pPr>
        <w:pStyle w:val="Example"/>
        <w:keepNext w:val="0"/>
      </w:pPr>
      <w:r w:rsidRPr="008A0EE7">
        <w:t>|Everyman^Adam^A.^III^President^^L~^^^^Mr. President^^D^^^^^19970816^20010320~Everyman^Sonny^^^^^A|</w:t>
      </w:r>
    </w:p>
    <w:p w14:paraId="0888771F"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764E8E7D"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3EBD5463" w14:textId="77777777" w:rsidR="007D2F7A" w:rsidRPr="008A0EE7" w:rsidRDefault="007D2F7A" w:rsidP="004D6B43">
      <w:pPr>
        <w:pStyle w:val="NormalIndented"/>
        <w:rPr>
          <w:noProof/>
        </w:rPr>
      </w:pPr>
      <w:r w:rsidRPr="008A0EE7">
        <w:rPr>
          <w:noProof/>
        </w:rPr>
        <w:object w:dxaOrig="10904" w:dyaOrig="855" w14:anchorId="310B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85pt;height:33.4pt" o:ole="">
            <v:imagedata r:id="rId289" o:title=""/>
          </v:shape>
          <o:OLEObject Type="Embed" ProgID="MSPhotoEd.3" ShapeID="_x0000_i1025" DrawAspect="Content" ObjectID="_1750244536" r:id="rId290"/>
        </w:object>
      </w:r>
    </w:p>
    <w:p w14:paraId="005B20ED" w14:textId="77777777" w:rsidR="007D2F7A" w:rsidRPr="008A0EE7" w:rsidRDefault="007D2F7A">
      <w:pPr>
        <w:pStyle w:val="Heading4"/>
        <w:tabs>
          <w:tab w:val="num" w:pos="7060"/>
        </w:tabs>
        <w:rPr>
          <w:noProof/>
          <w:vanish/>
        </w:rPr>
      </w:pPr>
      <w:bookmarkStart w:id="2632" w:name="_Toc179781182"/>
      <w:bookmarkEnd w:id="2632"/>
    </w:p>
    <w:p w14:paraId="430AD819" w14:textId="77777777" w:rsidR="007D2F7A" w:rsidRPr="008A0EE7" w:rsidRDefault="007D2F7A">
      <w:pPr>
        <w:pStyle w:val="Heading4"/>
        <w:tabs>
          <w:tab w:val="num" w:pos="7060"/>
        </w:tabs>
        <w:rPr>
          <w:noProof/>
        </w:rPr>
      </w:pPr>
      <w:bookmarkStart w:id="2633" w:name="_Toc498146125"/>
      <w:bookmarkStart w:id="2634" w:name="_Toc527864694"/>
      <w:bookmarkStart w:id="2635" w:name="_Toc527866166"/>
      <w:bookmarkStart w:id="2636" w:name="_Toc179781183"/>
      <w:r w:rsidRPr="008A0EE7">
        <w:rPr>
          <w:noProof/>
        </w:rPr>
        <w:t>Family Name (FN)</w:t>
      </w:r>
      <w:bookmarkEnd w:id="2633"/>
      <w:bookmarkEnd w:id="2634"/>
      <w:bookmarkEnd w:id="2635"/>
      <w:bookmarkEnd w:id="2636"/>
      <w:r w:rsidRPr="008A0EE7">
        <w:rPr>
          <w:noProof/>
        </w:rPr>
        <w:t xml:space="preserve"> </w:t>
      </w:r>
    </w:p>
    <w:p w14:paraId="1211132C" w14:textId="7F7F9AC2"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ins w:id="2637" w:author="Lynn Laakso" w:date="2022-09-09T15:54:00Z">
        <w:r w:rsidR="000C054D" w:rsidRPr="000C054D">
          <w:rPr>
            <w:rStyle w:val="HyperlinkText"/>
          </w:rPr>
          <w:t>FN - family name</w:t>
        </w:r>
      </w:ins>
      <w:r>
        <w:fldChar w:fldCharType="end"/>
      </w:r>
      <w:r w:rsidRPr="008A0EE7">
        <w:rPr>
          <w:noProof/>
        </w:rPr>
        <w:t>".</w:t>
      </w:r>
    </w:p>
    <w:p w14:paraId="341949EA"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4935620F" w14:textId="77777777"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1FFFC14D" w14:textId="77777777" w:rsidR="007D2F7A" w:rsidRPr="008A0EE7" w:rsidRDefault="007D2F7A">
      <w:pPr>
        <w:pStyle w:val="Heading4"/>
        <w:tabs>
          <w:tab w:val="num" w:pos="7060"/>
        </w:tabs>
        <w:rPr>
          <w:noProof/>
        </w:rPr>
      </w:pPr>
      <w:bookmarkStart w:id="2638" w:name="_Toc498146126"/>
      <w:bookmarkStart w:id="2639" w:name="_Toc527864695"/>
      <w:bookmarkStart w:id="2640" w:name="_Toc527866167"/>
      <w:bookmarkStart w:id="2641" w:name="_Toc179781184"/>
      <w:r w:rsidRPr="008A0EE7">
        <w:rPr>
          <w:noProof/>
        </w:rPr>
        <w:t>Given Name (ST)</w:t>
      </w:r>
      <w:bookmarkEnd w:id="2638"/>
      <w:bookmarkEnd w:id="2639"/>
      <w:bookmarkEnd w:id="2640"/>
      <w:bookmarkEnd w:id="2641"/>
    </w:p>
    <w:p w14:paraId="31A7775F" w14:textId="77777777" w:rsidR="007D2F7A" w:rsidRPr="008A0EE7" w:rsidRDefault="007D2F7A">
      <w:pPr>
        <w:pStyle w:val="NormalIndented"/>
        <w:rPr>
          <w:noProof/>
        </w:rPr>
      </w:pPr>
      <w:r w:rsidRPr="008A0EE7">
        <w:rPr>
          <w:noProof/>
        </w:rPr>
        <w:t>Definition: First name.</w:t>
      </w:r>
    </w:p>
    <w:p w14:paraId="009B4D89" w14:textId="77777777" w:rsidR="007D2F7A" w:rsidRPr="008A0EE7" w:rsidRDefault="007D2F7A">
      <w:pPr>
        <w:pStyle w:val="Heading4"/>
        <w:tabs>
          <w:tab w:val="num" w:pos="7060"/>
        </w:tabs>
        <w:rPr>
          <w:noProof/>
        </w:rPr>
      </w:pPr>
      <w:bookmarkStart w:id="2642" w:name="_Toc498146127"/>
      <w:bookmarkStart w:id="2643" w:name="_Toc527864696"/>
      <w:bookmarkStart w:id="2644" w:name="_Toc527866168"/>
      <w:bookmarkStart w:id="2645" w:name="_Toc179781185"/>
      <w:r w:rsidRPr="008A0EE7">
        <w:rPr>
          <w:noProof/>
        </w:rPr>
        <w:t>Second and Further Given Names or Initials Thereof (ST)</w:t>
      </w:r>
      <w:bookmarkEnd w:id="2642"/>
      <w:bookmarkEnd w:id="2643"/>
      <w:bookmarkEnd w:id="2644"/>
      <w:bookmarkEnd w:id="2645"/>
    </w:p>
    <w:p w14:paraId="60FA21F6" w14:textId="77777777" w:rsidR="007D2F7A" w:rsidRPr="008A0EE7" w:rsidRDefault="007D2F7A">
      <w:pPr>
        <w:pStyle w:val="NormalIndented"/>
        <w:rPr>
          <w:noProof/>
        </w:rPr>
      </w:pPr>
      <w:r w:rsidRPr="008A0EE7">
        <w:rPr>
          <w:noProof/>
        </w:rPr>
        <w:t>Definition: Multiple middle names may be included by separating them with spaces.</w:t>
      </w:r>
    </w:p>
    <w:p w14:paraId="76F5C61D" w14:textId="77777777" w:rsidR="007D2F7A" w:rsidRPr="008A0EE7" w:rsidRDefault="007D2F7A">
      <w:pPr>
        <w:pStyle w:val="Heading4"/>
        <w:tabs>
          <w:tab w:val="num" w:pos="7060"/>
        </w:tabs>
        <w:rPr>
          <w:noProof/>
        </w:rPr>
      </w:pPr>
      <w:bookmarkStart w:id="2646" w:name="_Toc498146128"/>
      <w:bookmarkStart w:id="2647" w:name="_Toc527864697"/>
      <w:bookmarkStart w:id="2648" w:name="_Toc527866169"/>
      <w:bookmarkStart w:id="2649" w:name="_Toc179781186"/>
      <w:r w:rsidRPr="008A0EE7">
        <w:rPr>
          <w:noProof/>
        </w:rPr>
        <w:t>Suffix (ST)</w:t>
      </w:r>
      <w:bookmarkEnd w:id="2646"/>
      <w:bookmarkEnd w:id="2647"/>
      <w:bookmarkEnd w:id="2648"/>
      <w:bookmarkEnd w:id="2649"/>
    </w:p>
    <w:p w14:paraId="4DBE337B" w14:textId="77777777" w:rsidR="007D2F7A" w:rsidRPr="008A0EE7" w:rsidRDefault="007D2F7A">
      <w:pPr>
        <w:pStyle w:val="NormalIndented"/>
        <w:rPr>
          <w:noProof/>
        </w:rPr>
      </w:pPr>
      <w:r w:rsidRPr="008A0EE7">
        <w:rPr>
          <w:noProof/>
        </w:rPr>
        <w:t>Definition: Used to specify a name suffix (e.g., Jr. or III).</w:t>
      </w:r>
    </w:p>
    <w:p w14:paraId="14C9D3B9" w14:textId="77777777" w:rsidR="007D2F7A" w:rsidRPr="008A0EE7" w:rsidRDefault="007D2F7A">
      <w:pPr>
        <w:pStyle w:val="Heading4"/>
        <w:tabs>
          <w:tab w:val="num" w:pos="7060"/>
        </w:tabs>
        <w:rPr>
          <w:noProof/>
        </w:rPr>
      </w:pPr>
      <w:bookmarkStart w:id="2650" w:name="_Toc498146129"/>
      <w:bookmarkStart w:id="2651" w:name="_Toc527864698"/>
      <w:bookmarkStart w:id="2652" w:name="_Toc527866170"/>
      <w:bookmarkStart w:id="2653" w:name="_Toc179781187"/>
      <w:r w:rsidRPr="008A0EE7">
        <w:rPr>
          <w:noProof/>
        </w:rPr>
        <w:t>Prefix (ST)</w:t>
      </w:r>
      <w:bookmarkEnd w:id="2650"/>
      <w:bookmarkEnd w:id="2651"/>
      <w:bookmarkEnd w:id="2652"/>
      <w:bookmarkEnd w:id="2653"/>
    </w:p>
    <w:p w14:paraId="1DCC121D" w14:textId="77777777" w:rsidR="007D2F7A" w:rsidRPr="008A0EE7" w:rsidRDefault="007D2F7A">
      <w:pPr>
        <w:pStyle w:val="NormalIndented"/>
        <w:rPr>
          <w:noProof/>
        </w:rPr>
      </w:pPr>
      <w:r w:rsidRPr="008A0EE7">
        <w:rPr>
          <w:noProof/>
        </w:rPr>
        <w:t>Definition: Used to specify a name prefix (e.g., Dr.).</w:t>
      </w:r>
    </w:p>
    <w:p w14:paraId="38DF94F6" w14:textId="77777777" w:rsidR="007D2F7A" w:rsidRPr="008A0EE7" w:rsidRDefault="007D2F7A">
      <w:pPr>
        <w:pStyle w:val="Heading4"/>
        <w:tabs>
          <w:tab w:val="num" w:pos="7060"/>
        </w:tabs>
        <w:rPr>
          <w:noProof/>
        </w:rPr>
      </w:pPr>
      <w:bookmarkStart w:id="2654" w:name="_Toc498146130"/>
      <w:bookmarkStart w:id="2655" w:name="_Toc527864699"/>
      <w:bookmarkStart w:id="2656" w:name="_Toc527866171"/>
      <w:bookmarkStart w:id="2657" w:name="_Toc179781188"/>
      <w:r w:rsidRPr="008A0EE7">
        <w:rPr>
          <w:noProof/>
        </w:rPr>
        <w:t>Degree</w:t>
      </w:r>
      <w:bookmarkEnd w:id="2654"/>
      <w:bookmarkEnd w:id="2655"/>
      <w:bookmarkEnd w:id="2656"/>
      <w:bookmarkEnd w:id="2657"/>
    </w:p>
    <w:p w14:paraId="7462849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0284C1C4" w14:textId="77777777" w:rsidR="007D2F7A" w:rsidRPr="008A0EE7" w:rsidRDefault="007D2F7A">
      <w:pPr>
        <w:pStyle w:val="Heading4"/>
        <w:tabs>
          <w:tab w:val="num" w:pos="7060"/>
        </w:tabs>
        <w:rPr>
          <w:noProof/>
        </w:rPr>
      </w:pPr>
      <w:bookmarkStart w:id="2658" w:name="_Hlt478367143"/>
      <w:bookmarkStart w:id="2659" w:name="_Ref495284619"/>
      <w:bookmarkStart w:id="2660" w:name="_Ref495284623"/>
      <w:bookmarkStart w:id="2661" w:name="_Toc498146131"/>
      <w:bookmarkStart w:id="2662" w:name="_Toc527864700"/>
      <w:bookmarkStart w:id="2663" w:name="_Toc527866172"/>
      <w:bookmarkStart w:id="2664" w:name="_Toc179781189"/>
      <w:bookmarkEnd w:id="2658"/>
      <w:r w:rsidRPr="008A0EE7">
        <w:rPr>
          <w:noProof/>
        </w:rPr>
        <w:lastRenderedPageBreak/>
        <w:t>Name Type Code (ID)</w:t>
      </w:r>
      <w:bookmarkEnd w:id="2659"/>
      <w:bookmarkEnd w:id="2660"/>
      <w:bookmarkEnd w:id="2661"/>
      <w:bookmarkEnd w:id="2662"/>
      <w:bookmarkEnd w:id="2663"/>
      <w:bookmarkEnd w:id="2664"/>
      <w:r w:rsidRPr="008A0EE7">
        <w:rPr>
          <w:noProof/>
        </w:rPr>
        <w:t xml:space="preserve"> </w:t>
      </w:r>
    </w:p>
    <w:p w14:paraId="3A0A1EE5" w14:textId="77777777" w:rsidR="007D2F7A" w:rsidRPr="008A0EE7" w:rsidRDefault="007D2F7A">
      <w:pPr>
        <w:pStyle w:val="NormalIndented"/>
        <w:rPr>
          <w:noProof/>
        </w:rPr>
      </w:pPr>
      <w:r w:rsidRPr="008A0EE7">
        <w:rPr>
          <w:noProof/>
        </w:rPr>
        <w:t xml:space="preserve">Definition: A code that represents the type of name. Refer to </w:t>
      </w:r>
      <w:hyperlink r:id="rId291" w:anchor="HL70200" w:history="1">
        <w:r w:rsidRPr="008A0EE7">
          <w:rPr>
            <w:rStyle w:val="HyperlinkText"/>
            <w:noProof/>
          </w:rPr>
          <w:t>HL7 Table 0200 - Name Type</w:t>
        </w:r>
      </w:hyperlink>
      <w:r w:rsidRPr="008A0EE7">
        <w:rPr>
          <w:noProof/>
        </w:rPr>
        <w:t xml:space="preserve"> for valid values.</w:t>
      </w:r>
      <w:bookmarkStart w:id="2665" w:name="_Toc349735662"/>
      <w:bookmarkStart w:id="2666" w:name="_Toc349803934"/>
    </w:p>
    <w:p w14:paraId="315014DB" w14:textId="77777777" w:rsidR="007D2F7A" w:rsidRPr="008A0EE7" w:rsidRDefault="007D2F7A">
      <w:pPr>
        <w:pStyle w:val="Note"/>
        <w:rPr>
          <w:noProof/>
        </w:rPr>
      </w:pPr>
      <w:bookmarkStart w:id="2667" w:name="_Hlt478368568"/>
      <w:bookmarkStart w:id="2668" w:name="HL70200"/>
      <w:bookmarkEnd w:id="2665"/>
      <w:bookmarkEnd w:id="2666"/>
      <w:bookmarkEnd w:id="2667"/>
      <w:bookmarkEnd w:id="2668"/>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683CE1FC" w14:textId="77777777" w:rsidR="007D2F7A" w:rsidRPr="008A0EE7" w:rsidRDefault="007D2F7A">
      <w:pPr>
        <w:pStyle w:val="Heading4"/>
        <w:tabs>
          <w:tab w:val="num" w:pos="7060"/>
        </w:tabs>
        <w:rPr>
          <w:noProof/>
        </w:rPr>
      </w:pPr>
      <w:bookmarkStart w:id="2669" w:name="_Toc498146132"/>
      <w:bookmarkStart w:id="2670" w:name="_Toc527864701"/>
      <w:bookmarkStart w:id="2671" w:name="_Toc527866173"/>
      <w:bookmarkStart w:id="2672" w:name="_Toc179781190"/>
      <w:r w:rsidRPr="008A0EE7">
        <w:rPr>
          <w:noProof/>
        </w:rPr>
        <w:t>Name Representation Code (ID)</w:t>
      </w:r>
      <w:bookmarkEnd w:id="2669"/>
      <w:bookmarkEnd w:id="2670"/>
      <w:bookmarkEnd w:id="2671"/>
      <w:bookmarkEnd w:id="2672"/>
    </w:p>
    <w:p w14:paraId="02B664E1"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A48C788"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451B844D" w14:textId="77777777" w:rsidR="007D2F7A" w:rsidRPr="008A0EE7" w:rsidRDefault="007D2F7A">
      <w:pPr>
        <w:pStyle w:val="NormalIndented"/>
        <w:rPr>
          <w:noProof/>
        </w:rPr>
      </w:pPr>
      <w:r w:rsidRPr="008A0EE7">
        <w:rPr>
          <w:noProof/>
        </w:rPr>
        <w:t xml:space="preserve">Refer to </w:t>
      </w:r>
      <w:hyperlink r:id="rId292" w:anchor="HL70465" w:history="1">
        <w:r w:rsidRPr="008A0EE7">
          <w:rPr>
            <w:i/>
            <w:noProof/>
            <w:color w:val="0000FF"/>
          </w:rPr>
          <w:t>HL7 Table 0465 – Name/ad</w:t>
        </w:r>
        <w:bookmarkStart w:id="2673" w:name="_Hlt866919"/>
        <w:r w:rsidRPr="008A0EE7">
          <w:rPr>
            <w:i/>
            <w:noProof/>
            <w:color w:val="0000FF"/>
          </w:rPr>
          <w:t>d</w:t>
        </w:r>
        <w:bookmarkEnd w:id="2673"/>
        <w:r w:rsidRPr="008A0EE7">
          <w:rPr>
            <w:i/>
            <w:noProof/>
            <w:color w:val="0000FF"/>
          </w:rPr>
          <w:t>ress Representation</w:t>
        </w:r>
      </w:hyperlink>
      <w:r w:rsidRPr="008A0EE7">
        <w:rPr>
          <w:noProof/>
        </w:rPr>
        <w:t xml:space="preserve"> for valid values.</w:t>
      </w:r>
    </w:p>
    <w:p w14:paraId="4BAF4AEC"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EDA2E7B" w14:textId="77777777" w:rsidR="007D2F7A" w:rsidRPr="008A0EE7" w:rsidRDefault="007D2F7A">
      <w:pPr>
        <w:pStyle w:val="Heading4"/>
        <w:tabs>
          <w:tab w:val="num" w:pos="7060"/>
        </w:tabs>
        <w:rPr>
          <w:noProof/>
        </w:rPr>
      </w:pPr>
      <w:bookmarkStart w:id="2674" w:name="_Toc498146133"/>
      <w:bookmarkStart w:id="2675" w:name="_Toc527864702"/>
      <w:bookmarkStart w:id="2676" w:name="_Toc527866174"/>
      <w:bookmarkStart w:id="2677" w:name="_Toc179781191"/>
      <w:r w:rsidRPr="008A0EE7">
        <w:rPr>
          <w:noProof/>
        </w:rPr>
        <w:t>Name Context (CWE)</w:t>
      </w:r>
      <w:bookmarkEnd w:id="2674"/>
      <w:bookmarkEnd w:id="2675"/>
      <w:bookmarkEnd w:id="2676"/>
      <w:bookmarkEnd w:id="2677"/>
    </w:p>
    <w:p w14:paraId="3335E9F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3" w:anchor="HL70448" w:history="1">
        <w:r w:rsidRPr="008A0EE7">
          <w:rPr>
            <w:rStyle w:val="HyperlinkText"/>
            <w:noProof/>
          </w:rPr>
          <w:t>User-defined T</w:t>
        </w:r>
        <w:bookmarkStart w:id="2678" w:name="_Hlt481229116"/>
        <w:r w:rsidRPr="008A0EE7">
          <w:rPr>
            <w:rStyle w:val="HyperlinkText"/>
            <w:noProof/>
          </w:rPr>
          <w:t>a</w:t>
        </w:r>
        <w:bookmarkEnd w:id="2678"/>
        <w:r w:rsidRPr="008A0EE7">
          <w:rPr>
            <w:rStyle w:val="HyperlinkText"/>
            <w:noProof/>
          </w:rPr>
          <w:t>ble 0448 – Nam</w:t>
        </w:r>
        <w:bookmarkStart w:id="2679" w:name="_Hlt478372536"/>
        <w:r w:rsidRPr="008A0EE7">
          <w:rPr>
            <w:rStyle w:val="HyperlinkText"/>
            <w:noProof/>
          </w:rPr>
          <w:t>e</w:t>
        </w:r>
        <w:bookmarkEnd w:id="2679"/>
        <w:r w:rsidRPr="008A0EE7">
          <w:rPr>
            <w:rStyle w:val="HyperlinkText"/>
            <w:noProof/>
          </w:rPr>
          <w:t xml:space="preserve"> Context</w:t>
        </w:r>
      </w:hyperlink>
      <w:r w:rsidRPr="008A0EE7">
        <w:rPr>
          <w:noProof/>
        </w:rPr>
        <w:t xml:space="preserve"> for suggested values.</w:t>
      </w:r>
    </w:p>
    <w:p w14:paraId="365E8FCA" w14:textId="77777777" w:rsidR="007D2F7A" w:rsidRPr="008A0EE7" w:rsidRDefault="007D2F7A">
      <w:pPr>
        <w:pStyle w:val="Heading4"/>
        <w:tabs>
          <w:tab w:val="num" w:pos="7060"/>
        </w:tabs>
        <w:rPr>
          <w:noProof/>
        </w:rPr>
      </w:pPr>
      <w:bookmarkStart w:id="2680" w:name="_Toc498146134"/>
      <w:bookmarkStart w:id="2681" w:name="_Toc527864703"/>
      <w:bookmarkStart w:id="2682" w:name="_Toc527866175"/>
      <w:bookmarkStart w:id="2683" w:name="_Toc179781192"/>
      <w:r w:rsidRPr="008A0EE7">
        <w:rPr>
          <w:noProof/>
        </w:rPr>
        <w:t xml:space="preserve">Name Validity Range </w:t>
      </w:r>
      <w:bookmarkEnd w:id="2680"/>
      <w:bookmarkEnd w:id="2681"/>
      <w:bookmarkEnd w:id="2682"/>
      <w:bookmarkEnd w:id="2683"/>
    </w:p>
    <w:p w14:paraId="64BEFC0B" w14:textId="68474FD0"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sidR="000C054D">
        <w:rPr>
          <w:noProof/>
        </w:rPr>
        <w:t>2A.2.90.12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ins w:id="2684" w:author="Lynn Laakso" w:date="2022-09-09T15:54:00Z">
        <w:r w:rsidR="000C054D" w:rsidRPr="008A0EE7">
          <w:rPr>
            <w:noProof/>
          </w:rPr>
          <w:t xml:space="preserve">Effective </w:t>
        </w:r>
        <w:r w:rsidR="000C054D">
          <w:rPr>
            <w:noProof/>
          </w:rPr>
          <w:t>D</w:t>
        </w:r>
        <w:r w:rsidR="000C054D" w:rsidRPr="008A0EE7">
          <w:rPr>
            <w:noProof/>
          </w:rPr>
          <w:t>ate (DTM)</w:t>
        </w:r>
      </w:ins>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sidR="000C054D">
        <w:rPr>
          <w:noProof/>
        </w:rPr>
        <w:t>2A.2.90.13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ins w:id="2685" w:author="Lynn Laakso" w:date="2022-09-09T15:54:00Z">
        <w:r w:rsidR="000C054D" w:rsidRPr="008A0EE7">
          <w:rPr>
            <w:noProof/>
          </w:rPr>
          <w:t xml:space="preserve">Expiration </w:t>
        </w:r>
        <w:r w:rsidR="000C054D">
          <w:rPr>
            <w:noProof/>
          </w:rPr>
          <w:t>D</w:t>
        </w:r>
        <w:r w:rsidR="000C054D" w:rsidRPr="008A0EE7">
          <w:rPr>
            <w:noProof/>
          </w:rPr>
          <w:t>ate (DTM)</w:t>
        </w:r>
      </w:ins>
      <w:r w:rsidRPr="008A0EE7">
        <w:rPr>
          <w:noProof/>
        </w:rPr>
        <w:fldChar w:fldCharType="end"/>
      </w:r>
      <w:r w:rsidRPr="008A0EE7">
        <w:rPr>
          <w:noProof/>
        </w:rPr>
        <w:t>" components.</w:t>
      </w:r>
    </w:p>
    <w:p w14:paraId="0DD80CAA" w14:textId="77777777" w:rsidR="007D2F7A" w:rsidRPr="008A0EE7" w:rsidRDefault="007D2F7A">
      <w:pPr>
        <w:pStyle w:val="Heading4"/>
        <w:tabs>
          <w:tab w:val="num" w:pos="7060"/>
        </w:tabs>
        <w:rPr>
          <w:noProof/>
        </w:rPr>
      </w:pPr>
      <w:bookmarkStart w:id="2686" w:name="_Toc498146135"/>
      <w:bookmarkStart w:id="2687" w:name="_Toc527864704"/>
      <w:bookmarkStart w:id="2688" w:name="_Toc527866176"/>
      <w:bookmarkStart w:id="2689" w:name="_Toc179781193"/>
      <w:r w:rsidRPr="008A0EE7">
        <w:rPr>
          <w:noProof/>
        </w:rPr>
        <w:t>Name Assembly Order (ID)</w:t>
      </w:r>
      <w:bookmarkEnd w:id="2686"/>
      <w:bookmarkEnd w:id="2687"/>
      <w:bookmarkEnd w:id="2688"/>
      <w:bookmarkEnd w:id="2689"/>
    </w:p>
    <w:p w14:paraId="346A80FE"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4" w:anchor="HL70444" w:history="1">
        <w:r w:rsidRPr="008A0EE7">
          <w:rPr>
            <w:rStyle w:val="HyperlinkText"/>
            <w:noProof/>
          </w:rPr>
          <w:t>HL7 0444 – Name Assembly Order</w:t>
        </w:r>
      </w:hyperlink>
      <w:r w:rsidRPr="008A0EE7">
        <w:rPr>
          <w:noProof/>
        </w:rPr>
        <w:t xml:space="preserve"> for valid values.</w:t>
      </w:r>
    </w:p>
    <w:p w14:paraId="74E362B1" w14:textId="77777777" w:rsidR="007D2F7A" w:rsidRPr="008A0EE7" w:rsidRDefault="007D2F7A">
      <w:pPr>
        <w:pStyle w:val="Heading4"/>
        <w:tabs>
          <w:tab w:val="num" w:pos="7060"/>
        </w:tabs>
        <w:rPr>
          <w:noProof/>
        </w:rPr>
      </w:pPr>
      <w:bookmarkStart w:id="2690" w:name="_Toc179781194"/>
      <w:bookmarkStart w:id="2691" w:name="_Ref228328420"/>
      <w:bookmarkStart w:id="2692" w:name="_Ref228328467"/>
      <w:bookmarkStart w:id="2693" w:name="_Ref228328477"/>
      <w:r w:rsidRPr="008A0EE7">
        <w:rPr>
          <w:noProof/>
        </w:rPr>
        <w:t xml:space="preserve">Effective </w:t>
      </w:r>
      <w:r w:rsidR="00876940">
        <w:rPr>
          <w:noProof/>
        </w:rPr>
        <w:t>D</w:t>
      </w:r>
      <w:r w:rsidRPr="008A0EE7">
        <w:rPr>
          <w:noProof/>
        </w:rPr>
        <w:t>ate (DTM)</w:t>
      </w:r>
      <w:bookmarkEnd w:id="2690"/>
      <w:bookmarkEnd w:id="2691"/>
      <w:bookmarkEnd w:id="2692"/>
      <w:bookmarkEnd w:id="2693"/>
    </w:p>
    <w:p w14:paraId="524E1902" w14:textId="77777777" w:rsidR="007D2F7A" w:rsidRPr="008A0EE7" w:rsidRDefault="007D2F7A">
      <w:pPr>
        <w:pStyle w:val="NormalIndented"/>
        <w:rPr>
          <w:noProof/>
        </w:rPr>
      </w:pPr>
      <w:r w:rsidRPr="008A0EE7">
        <w:rPr>
          <w:noProof/>
        </w:rPr>
        <w:t>Definition: The first date, if known, on which the person name is valid and active.</w:t>
      </w:r>
    </w:p>
    <w:p w14:paraId="1922538C" w14:textId="77777777" w:rsidR="007D2F7A" w:rsidRPr="008A0EE7" w:rsidRDefault="007D2F7A">
      <w:pPr>
        <w:pStyle w:val="Heading4"/>
        <w:tabs>
          <w:tab w:val="num" w:pos="7060"/>
        </w:tabs>
        <w:rPr>
          <w:noProof/>
        </w:rPr>
      </w:pPr>
      <w:bookmarkStart w:id="2694" w:name="_Toc179781195"/>
      <w:bookmarkStart w:id="2695" w:name="_Ref228328447"/>
      <w:bookmarkStart w:id="2696" w:name="_Ref228328519"/>
      <w:r w:rsidRPr="008A0EE7">
        <w:rPr>
          <w:noProof/>
        </w:rPr>
        <w:t xml:space="preserve">Expiration </w:t>
      </w:r>
      <w:r w:rsidR="00876940">
        <w:rPr>
          <w:noProof/>
        </w:rPr>
        <w:t>D</w:t>
      </w:r>
      <w:r w:rsidRPr="008A0EE7">
        <w:rPr>
          <w:noProof/>
        </w:rPr>
        <w:t>ate (DTM)</w:t>
      </w:r>
      <w:bookmarkEnd w:id="2694"/>
      <w:bookmarkEnd w:id="2695"/>
      <w:bookmarkEnd w:id="2696"/>
    </w:p>
    <w:p w14:paraId="54EBD1F6" w14:textId="77777777" w:rsidR="007D2F7A" w:rsidRPr="008A0EE7" w:rsidRDefault="007D2F7A">
      <w:pPr>
        <w:pStyle w:val="NormalIndented"/>
        <w:rPr>
          <w:noProof/>
        </w:rPr>
      </w:pPr>
      <w:r w:rsidRPr="008A0EE7">
        <w:rPr>
          <w:noProof/>
        </w:rPr>
        <w:t>Definition: The last date, if known, on which the person name is valid and active.</w:t>
      </w:r>
    </w:p>
    <w:p w14:paraId="75E2BBBB" w14:textId="77777777" w:rsidR="007D2F7A" w:rsidRPr="008A0EE7" w:rsidRDefault="007D2F7A">
      <w:pPr>
        <w:pStyle w:val="Heading4"/>
        <w:tabs>
          <w:tab w:val="num" w:pos="7060"/>
        </w:tabs>
        <w:rPr>
          <w:noProof/>
        </w:rPr>
      </w:pPr>
      <w:bookmarkStart w:id="2697" w:name="_Toc179781196"/>
      <w:r w:rsidRPr="008A0EE7">
        <w:rPr>
          <w:noProof/>
        </w:rPr>
        <w:t>Professional Suffix (ST)</w:t>
      </w:r>
      <w:bookmarkEnd w:id="2697"/>
    </w:p>
    <w:p w14:paraId="1648EE5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6EB7D29" w14:textId="77777777" w:rsidR="007D2F7A" w:rsidRPr="008A0EE7" w:rsidRDefault="007D2F7A" w:rsidP="007D2F7A">
      <w:pPr>
        <w:pStyle w:val="Heading4"/>
        <w:rPr>
          <w:noProof/>
        </w:rPr>
      </w:pPr>
      <w:r w:rsidRPr="008A0EE7">
        <w:rPr>
          <w:noProof/>
        </w:rPr>
        <w:lastRenderedPageBreak/>
        <w:t>Called By (ST)</w:t>
      </w:r>
    </w:p>
    <w:p w14:paraId="132D384F"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8D5DAD5"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5"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F38F6B1" w14:textId="77777777" w:rsidR="007D2F7A" w:rsidRPr="008A0EE7" w:rsidRDefault="007D2F7A" w:rsidP="007D2F7A">
      <w:pPr>
        <w:pStyle w:val="NormalIndented"/>
      </w:pPr>
      <w:r w:rsidRPr="008A0EE7">
        <w:t>Examples:</w:t>
      </w:r>
    </w:p>
    <w:p w14:paraId="575CD1EB" w14:textId="77777777" w:rsidR="007D2F7A" w:rsidRPr="008A0EE7" w:rsidRDefault="007D2F7A" w:rsidP="007D2F7A">
      <w:pPr>
        <w:pStyle w:val="NormalIndented"/>
        <w:numPr>
          <w:ilvl w:val="0"/>
          <w:numId w:val="17"/>
        </w:numPr>
      </w:pPr>
      <w:r w:rsidRPr="008A0EE7">
        <w:t>James Robert Smith is Called By Jim Bob</w:t>
      </w:r>
    </w:p>
    <w:p w14:paraId="1EEE1A9C" w14:textId="77777777" w:rsidR="007D2F7A" w:rsidRPr="008A0EE7" w:rsidRDefault="007D2F7A" w:rsidP="007D2F7A">
      <w:pPr>
        <w:pStyle w:val="NormalIndented"/>
        <w:numPr>
          <w:ilvl w:val="0"/>
          <w:numId w:val="17"/>
        </w:numPr>
      </w:pPr>
      <w:r w:rsidRPr="008A0EE7">
        <w:t>James Robert Smith is Called By JR</w:t>
      </w:r>
    </w:p>
    <w:p w14:paraId="2F7F9E47" w14:textId="77777777" w:rsidR="007D2F7A" w:rsidRPr="008A0EE7" w:rsidRDefault="007D2F7A" w:rsidP="007D2F7A">
      <w:pPr>
        <w:pStyle w:val="NormalIndented"/>
        <w:numPr>
          <w:ilvl w:val="0"/>
          <w:numId w:val="17"/>
        </w:numPr>
      </w:pPr>
      <w:r w:rsidRPr="008A0EE7">
        <w:t>Peter Richard Smith is Called By Richard</w:t>
      </w:r>
    </w:p>
    <w:p w14:paraId="4DE7C7D5" w14:textId="77777777" w:rsidR="007D2F7A" w:rsidRPr="008A0EE7" w:rsidRDefault="007D2F7A" w:rsidP="007D2F7A">
      <w:pPr>
        <w:pStyle w:val="NormalIndented"/>
        <w:numPr>
          <w:ilvl w:val="0"/>
          <w:numId w:val="17"/>
        </w:numPr>
      </w:pPr>
      <w:r w:rsidRPr="008A0EE7">
        <w:t>Mary Margaret Elizabeth Jones is Called By Meg.</w:t>
      </w:r>
    </w:p>
    <w:p w14:paraId="4FEA1F81" w14:textId="77777777" w:rsidR="007D2F7A" w:rsidRPr="008A0EE7" w:rsidRDefault="007D2F7A">
      <w:pPr>
        <w:pStyle w:val="Heading3"/>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698" w:name="_Ref358258122"/>
      <w:bookmarkStart w:id="2699" w:name="_Toc359236043"/>
      <w:bookmarkStart w:id="2700" w:name="_Toc498146136"/>
      <w:bookmarkStart w:id="2701" w:name="_Toc527864705"/>
      <w:bookmarkStart w:id="2702" w:name="_Toc527866177"/>
      <w:bookmarkStart w:id="2703" w:name="_Toc528481923"/>
      <w:bookmarkStart w:id="2704" w:name="_Toc528482428"/>
      <w:bookmarkStart w:id="2705" w:name="_Toc528482727"/>
      <w:bookmarkStart w:id="2706" w:name="_Toc528482852"/>
      <w:bookmarkStart w:id="2707" w:name="_Toc528486160"/>
      <w:bookmarkStart w:id="2708" w:name="_Toc536689800"/>
      <w:bookmarkStart w:id="2709" w:name="_Toc496545"/>
      <w:bookmarkStart w:id="2710" w:name="_Toc524892"/>
      <w:bookmarkStart w:id="2711" w:name="_Toc1802475"/>
      <w:bookmarkStart w:id="2712" w:name="_Toc22448470"/>
      <w:bookmarkStart w:id="2713" w:name="_Toc22697662"/>
      <w:bookmarkStart w:id="2714" w:name="_Toc24273697"/>
      <w:bookmarkStart w:id="2715" w:name="_Toc179781197"/>
      <w:bookmarkStart w:id="2716" w:name="_Toc28953091"/>
      <w:r w:rsidRPr="008A0EE7">
        <w:rPr>
          <w:noProof/>
        </w:rPr>
        <w:t>XTN - extended telecommunication number</w:t>
      </w:r>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p>
    <w:p w14:paraId="63C76BA2" w14:textId="77777777" w:rsidR="007D2F7A" w:rsidRPr="008A0EE7" w:rsidRDefault="007D2F7A">
      <w:pPr>
        <w:pStyle w:val="ComponentTableCaption"/>
        <w:rPr>
          <w:noProof/>
        </w:rPr>
      </w:pPr>
      <w:bookmarkStart w:id="2717"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7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FFA02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47902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6336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DB3B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8369C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87D3D3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A296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36D56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98710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34070F" w14:textId="77777777" w:rsidR="007D2F7A" w:rsidRPr="008A0EE7" w:rsidRDefault="007D2F7A">
            <w:pPr>
              <w:pStyle w:val="ComponentTableHeader"/>
              <w:jc w:val="left"/>
              <w:rPr>
                <w:b w:val="0"/>
                <w:noProof/>
              </w:rPr>
            </w:pPr>
            <w:r w:rsidRPr="008A0EE7">
              <w:rPr>
                <w:noProof/>
              </w:rPr>
              <w:t>SEC.REF.</w:t>
            </w:r>
          </w:p>
        </w:tc>
      </w:tr>
      <w:tr w:rsidR="00EC4B2D" w:rsidRPr="008A0EE7" w14:paraId="3D57CB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B063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EC6CF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E05E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ED4EFD2"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3A0105A9"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5442EAF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3D56B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A34281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DF28EA9" w14:textId="7B2AA1F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5D1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34379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A45B46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F26F3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4896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3D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842ADF" w14:textId="77777777" w:rsidR="007D2F7A" w:rsidRPr="008A0EE7" w:rsidRDefault="00000000">
            <w:pPr>
              <w:pStyle w:val="ComponentTableBody"/>
              <w:rPr>
                <w:noProof/>
              </w:rPr>
            </w:pPr>
            <w:hyperlink r:id="rId296"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696D637B"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248E67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52F1D" w14:textId="0B8361E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09D4D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C94F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067802"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4436C2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C0A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19DAA9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8A5F5F6" w14:textId="77777777" w:rsidR="007D2F7A" w:rsidRPr="008A0EE7" w:rsidRDefault="00000000">
            <w:pPr>
              <w:pStyle w:val="ComponentTableBody"/>
              <w:rPr>
                <w:noProof/>
              </w:rPr>
            </w:pPr>
            <w:hyperlink r:id="rId297"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41D9C46B"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5A512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5BBAA" w14:textId="75BE189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5D2D82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A26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957E3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C6D87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6C0F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9B5E0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739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54E3EF"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36B91D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B1072" w14:textId="0F2E001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29589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BA476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2E7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872D3A"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DEF8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CE530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F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F671E3"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707BBC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49218" w14:textId="3D6B801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ACA92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234D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442B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BC861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5170996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7B948F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325D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0D27F"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1080E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3798B" w14:textId="50ED2AE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3B9B0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62290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8CC3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8D1EA9"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19DDF7E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37B85A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4C3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3021C3"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4A8C15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0E6EB3" w14:textId="7A874FF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BA809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BDB86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A57D9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2DAF52"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ABA519"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9E96E6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3E03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27454D"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6E9A52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671BF3" w14:textId="07B0967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64B0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DC79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22F6A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2832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14AA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0DB4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4E41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302592"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21E36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8964E" w14:textId="7C4CFF2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B0320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3ABB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33370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E673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AA36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06C7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0E0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62C18"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43568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8465C" w14:textId="7D0BB87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08CD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B308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F0053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9AB26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0BBA6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6FAA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E702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5DB735"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E4A2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BB4311" w14:textId="7FF822E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931C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BF72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0D59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16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7779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89B6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18CF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D3F11D"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3CD5D32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212757A" w14:textId="2118AC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CFBB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F6180D"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0055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AB4B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75C4B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0842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FA4D3D"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7671EA0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0B2C430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C14ECDD" w14:textId="4B62BCD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B5EF8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54D4C2"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E72B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23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50E3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925CC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2B0389"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1F33793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4BDC9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FE0BA7C" w14:textId="19E5A70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912DE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6745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5CF44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8D7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507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9CBD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101404" w14:textId="77777777" w:rsidR="007D2F7A" w:rsidRPr="008A0EE7" w:rsidRDefault="00000000">
            <w:pPr>
              <w:pStyle w:val="ComponentTableBody"/>
              <w:rPr>
                <w:noProof/>
              </w:rPr>
            </w:pPr>
            <w:hyperlink r:id="rId298"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26DCE1C7"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02CE60BE"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2621D82" w14:textId="2458C56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64FF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AD98E"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797910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77F8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86C95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2E69D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3E502D" w14:textId="77777777" w:rsidR="007D2F7A" w:rsidRPr="008A0EE7" w:rsidRDefault="00000000">
            <w:pPr>
              <w:pStyle w:val="ComponentTableBody"/>
              <w:rPr>
                <w:noProof/>
              </w:rPr>
            </w:pPr>
            <w:hyperlink r:id="rId299"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05969323"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7C974F7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3CFCF49" w14:textId="51B3E0F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46C031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72873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5B978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5989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FDF9F4"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A6ACD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5782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3723CC"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34653023"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8F47F31" w14:textId="7F176F13"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76F845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634E608" w14:textId="77777777" w:rsidR="007D2F7A" w:rsidRPr="008A0EE7" w:rsidRDefault="007D2F7A">
            <w:pPr>
              <w:pStyle w:val="ComponentTableBody"/>
              <w:rPr>
                <w:noProof/>
              </w:rPr>
            </w:pPr>
            <w:r w:rsidRPr="008A0EE7">
              <w:rPr>
                <w:noProof/>
              </w:rPr>
              <w:lastRenderedPageBreak/>
              <w:t>18</w:t>
            </w:r>
          </w:p>
        </w:tc>
        <w:tc>
          <w:tcPr>
            <w:tcW w:w="648" w:type="dxa"/>
            <w:tcBorders>
              <w:top w:val="dotted" w:sz="4" w:space="0" w:color="auto"/>
              <w:left w:val="nil"/>
              <w:bottom w:val="single" w:sz="4" w:space="0" w:color="auto"/>
              <w:right w:val="nil"/>
            </w:tcBorders>
            <w:shd w:val="clear" w:color="auto" w:fill="FFFFFF"/>
          </w:tcPr>
          <w:p w14:paraId="4669AD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1FC380"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609BFD2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B4BEA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A7BC3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90E410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42E07A96"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38CBA150" w14:textId="2FFD699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D842FF0" w14:textId="77777777" w:rsidR="007D2F7A" w:rsidRPr="008A0EE7" w:rsidRDefault="007D2F7A">
      <w:pPr>
        <w:pStyle w:val="NormalIndented"/>
        <w:keepNext/>
        <w:rPr>
          <w:noProof/>
        </w:rPr>
      </w:pPr>
      <w:r w:rsidRPr="008A0EE7">
        <w:rPr>
          <w:noProof/>
        </w:rPr>
        <w:t>Example 1: A Work fax number</w:t>
      </w:r>
    </w:p>
    <w:p w14:paraId="432FE5D3" w14:textId="77777777" w:rsidR="007D2F7A" w:rsidRPr="008A0EE7" w:rsidRDefault="007D2F7A">
      <w:pPr>
        <w:pStyle w:val="Example"/>
      </w:pPr>
      <w:r w:rsidRPr="008A0EE7">
        <w:t>^WPN^FX^^^734^6777777</w:t>
      </w:r>
    </w:p>
    <w:p w14:paraId="1F90AF1D" w14:textId="77777777" w:rsidR="007D2F7A" w:rsidRPr="008A0EE7" w:rsidRDefault="007D2F7A">
      <w:pPr>
        <w:pStyle w:val="NormalIndented"/>
        <w:rPr>
          <w:noProof/>
        </w:rPr>
      </w:pPr>
      <w:r w:rsidRPr="008A0EE7">
        <w:rPr>
          <w:noProof/>
        </w:rPr>
        <w:t>Example 2: Telephone number with extension</w:t>
      </w:r>
    </w:p>
    <w:p w14:paraId="0C9AAEC0" w14:textId="77777777" w:rsidR="007D2F7A" w:rsidRPr="008A0EE7" w:rsidRDefault="007D2F7A">
      <w:pPr>
        <w:pStyle w:val="Example"/>
      </w:pPr>
      <w:r w:rsidRPr="008A0EE7">
        <w:t>^WPN^PH^^^734^6777777^1</w:t>
      </w:r>
    </w:p>
    <w:p w14:paraId="252EAC9B"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AA07A46"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50344122" w14:textId="77777777">
        <w:tc>
          <w:tcPr>
            <w:tcW w:w="2184" w:type="dxa"/>
          </w:tcPr>
          <w:p w14:paraId="497F793D" w14:textId="77777777" w:rsidR="007D2F7A" w:rsidRPr="008A0EE7" w:rsidRDefault="007D2F7A">
            <w:pPr>
              <w:pStyle w:val="OtherTableHeader"/>
              <w:rPr>
                <w:noProof/>
              </w:rPr>
            </w:pPr>
            <w:r w:rsidRPr="008A0EE7">
              <w:rPr>
                <w:noProof/>
              </w:rPr>
              <w:t>Component</w:t>
            </w:r>
          </w:p>
        </w:tc>
        <w:tc>
          <w:tcPr>
            <w:tcW w:w="3126" w:type="dxa"/>
          </w:tcPr>
          <w:p w14:paraId="3A5B00A3" w14:textId="77777777" w:rsidR="007D2F7A" w:rsidRPr="008A0EE7" w:rsidRDefault="007D2F7A">
            <w:pPr>
              <w:pStyle w:val="OtherTableHeader"/>
              <w:rPr>
                <w:noProof/>
              </w:rPr>
            </w:pPr>
            <w:r w:rsidRPr="008A0EE7">
              <w:rPr>
                <w:noProof/>
              </w:rPr>
              <w:t>Value</w:t>
            </w:r>
          </w:p>
        </w:tc>
      </w:tr>
      <w:tr w:rsidR="007D2F7A" w:rsidRPr="008A0EE7" w14:paraId="72B2CF01" w14:textId="77777777">
        <w:tc>
          <w:tcPr>
            <w:tcW w:w="2184" w:type="dxa"/>
          </w:tcPr>
          <w:p w14:paraId="7FB39FF9" w14:textId="77777777" w:rsidR="007D2F7A" w:rsidRPr="008A0EE7" w:rsidRDefault="007D2F7A">
            <w:pPr>
              <w:pStyle w:val="OtherTableBody"/>
              <w:rPr>
                <w:noProof/>
              </w:rPr>
            </w:pPr>
            <w:r w:rsidRPr="008A0EE7">
              <w:rPr>
                <w:noProof/>
              </w:rPr>
              <w:t>area/city code</w:t>
            </w:r>
          </w:p>
        </w:tc>
        <w:tc>
          <w:tcPr>
            <w:tcW w:w="3126" w:type="dxa"/>
          </w:tcPr>
          <w:p w14:paraId="290CFF81" w14:textId="77777777" w:rsidR="007D2F7A" w:rsidRPr="008A0EE7" w:rsidRDefault="007D2F7A">
            <w:pPr>
              <w:pStyle w:val="OtherTableBody"/>
              <w:rPr>
                <w:noProof/>
              </w:rPr>
            </w:pPr>
            <w:r w:rsidRPr="008A0EE7">
              <w:rPr>
                <w:noProof/>
              </w:rPr>
              <w:t>626</w:t>
            </w:r>
          </w:p>
        </w:tc>
      </w:tr>
      <w:tr w:rsidR="007D2F7A" w:rsidRPr="008A0EE7" w14:paraId="18266C8F" w14:textId="77777777">
        <w:tc>
          <w:tcPr>
            <w:tcW w:w="2184" w:type="dxa"/>
          </w:tcPr>
          <w:p w14:paraId="50BC3CB8" w14:textId="77777777" w:rsidR="007D2F7A" w:rsidRPr="008A0EE7" w:rsidRDefault="007D2F7A">
            <w:pPr>
              <w:pStyle w:val="OtherTableBody"/>
              <w:rPr>
                <w:noProof/>
              </w:rPr>
            </w:pPr>
            <w:r w:rsidRPr="008A0EE7">
              <w:rPr>
                <w:noProof/>
              </w:rPr>
              <w:t>phone number</w:t>
            </w:r>
          </w:p>
        </w:tc>
        <w:tc>
          <w:tcPr>
            <w:tcW w:w="3126" w:type="dxa"/>
          </w:tcPr>
          <w:p w14:paraId="60723349" w14:textId="77777777" w:rsidR="007D2F7A" w:rsidRPr="008A0EE7" w:rsidRDefault="007D2F7A">
            <w:pPr>
              <w:pStyle w:val="OtherTableBody"/>
              <w:rPr>
                <w:noProof/>
              </w:rPr>
            </w:pPr>
            <w:r w:rsidRPr="008A0EE7">
              <w:rPr>
                <w:noProof/>
              </w:rPr>
              <w:t>555-1234</w:t>
            </w:r>
          </w:p>
        </w:tc>
      </w:tr>
      <w:tr w:rsidR="007D2F7A" w:rsidRPr="008A0EE7" w14:paraId="4A866C00" w14:textId="77777777">
        <w:tc>
          <w:tcPr>
            <w:tcW w:w="2184" w:type="dxa"/>
          </w:tcPr>
          <w:p w14:paraId="151F7927" w14:textId="77777777" w:rsidR="007D2F7A" w:rsidRPr="008A0EE7" w:rsidRDefault="007D2F7A">
            <w:pPr>
              <w:pStyle w:val="OtherTableBody"/>
              <w:rPr>
                <w:noProof/>
              </w:rPr>
            </w:pPr>
            <w:r w:rsidRPr="008A0EE7">
              <w:rPr>
                <w:noProof/>
              </w:rPr>
              <w:t>extension</w:t>
            </w:r>
          </w:p>
        </w:tc>
        <w:tc>
          <w:tcPr>
            <w:tcW w:w="3126" w:type="dxa"/>
          </w:tcPr>
          <w:p w14:paraId="7377806B" w14:textId="77777777" w:rsidR="007D2F7A" w:rsidRPr="008A0EE7" w:rsidRDefault="007D2F7A">
            <w:pPr>
              <w:pStyle w:val="OtherTableBody"/>
              <w:rPr>
                <w:noProof/>
              </w:rPr>
            </w:pPr>
            <w:r w:rsidRPr="008A0EE7">
              <w:rPr>
                <w:noProof/>
              </w:rPr>
              <w:t>1234</w:t>
            </w:r>
          </w:p>
        </w:tc>
      </w:tr>
      <w:tr w:rsidR="007D2F7A" w:rsidRPr="008A0EE7" w14:paraId="332A9C31" w14:textId="77777777">
        <w:tc>
          <w:tcPr>
            <w:tcW w:w="2184" w:type="dxa"/>
          </w:tcPr>
          <w:p w14:paraId="21EA21D4" w14:textId="77777777" w:rsidR="007D2F7A" w:rsidRPr="008A0EE7" w:rsidRDefault="007D2F7A">
            <w:pPr>
              <w:pStyle w:val="OtherTableBody"/>
              <w:rPr>
                <w:noProof/>
              </w:rPr>
            </w:pPr>
            <w:r w:rsidRPr="008A0EE7">
              <w:rPr>
                <w:noProof/>
              </w:rPr>
              <w:t>extension prefix</w:t>
            </w:r>
          </w:p>
        </w:tc>
        <w:tc>
          <w:tcPr>
            <w:tcW w:w="3126" w:type="dxa"/>
          </w:tcPr>
          <w:p w14:paraId="2E209616" w14:textId="77777777" w:rsidR="007D2F7A" w:rsidRPr="008A0EE7" w:rsidRDefault="007D2F7A">
            <w:pPr>
              <w:pStyle w:val="OtherTableBody"/>
              <w:rPr>
                <w:noProof/>
              </w:rPr>
            </w:pPr>
            <w:r w:rsidRPr="008A0EE7">
              <w:rPr>
                <w:noProof/>
              </w:rPr>
              <w:t>333</w:t>
            </w:r>
          </w:p>
        </w:tc>
      </w:tr>
    </w:tbl>
    <w:p w14:paraId="04B6C13F" w14:textId="77777777" w:rsidR="007D2F7A" w:rsidRPr="008A0EE7" w:rsidRDefault="007D2F7A">
      <w:pPr>
        <w:pStyle w:val="NormalIndented"/>
        <w:rPr>
          <w:noProof/>
        </w:rPr>
      </w:pPr>
      <w:r w:rsidRPr="008A0EE7">
        <w:rPr>
          <w:noProof/>
        </w:rPr>
        <w:t>The field would be transmitted as follows:</w:t>
      </w:r>
    </w:p>
    <w:p w14:paraId="72203F43" w14:textId="77777777" w:rsidR="007D2F7A" w:rsidRPr="004D6B43" w:rsidRDefault="007D2F7A" w:rsidP="004D6B43">
      <w:pPr>
        <w:pStyle w:val="Example"/>
      </w:pPr>
      <w:r w:rsidRPr="004D6B43">
        <w:t>^WPN^PH^^^626^5551234^1234^333</w:t>
      </w:r>
    </w:p>
    <w:p w14:paraId="5A27E214"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C0B5C12" w14:textId="77777777">
        <w:tc>
          <w:tcPr>
            <w:tcW w:w="2184" w:type="dxa"/>
          </w:tcPr>
          <w:p w14:paraId="4718F31B" w14:textId="77777777" w:rsidR="007D2F7A" w:rsidRPr="008A0EE7" w:rsidRDefault="007D2F7A">
            <w:pPr>
              <w:pStyle w:val="OtherTableHeader"/>
              <w:rPr>
                <w:noProof/>
              </w:rPr>
            </w:pPr>
            <w:r w:rsidRPr="008A0EE7">
              <w:rPr>
                <w:noProof/>
              </w:rPr>
              <w:t>Component</w:t>
            </w:r>
          </w:p>
        </w:tc>
        <w:tc>
          <w:tcPr>
            <w:tcW w:w="3126" w:type="dxa"/>
          </w:tcPr>
          <w:p w14:paraId="2333247C" w14:textId="77777777" w:rsidR="007D2F7A" w:rsidRPr="008A0EE7" w:rsidRDefault="007D2F7A">
            <w:pPr>
              <w:pStyle w:val="OtherTableHeader"/>
              <w:rPr>
                <w:noProof/>
              </w:rPr>
            </w:pPr>
            <w:r w:rsidRPr="008A0EE7">
              <w:rPr>
                <w:noProof/>
              </w:rPr>
              <w:t>Value</w:t>
            </w:r>
          </w:p>
        </w:tc>
      </w:tr>
      <w:tr w:rsidR="007D2F7A" w:rsidRPr="008A0EE7" w14:paraId="1956D901" w14:textId="77777777">
        <w:tc>
          <w:tcPr>
            <w:tcW w:w="2184" w:type="dxa"/>
          </w:tcPr>
          <w:p w14:paraId="5AD81320" w14:textId="77777777" w:rsidR="007D2F7A" w:rsidRPr="008A0EE7" w:rsidRDefault="007D2F7A">
            <w:pPr>
              <w:pStyle w:val="OtherTableBody"/>
              <w:rPr>
                <w:noProof/>
              </w:rPr>
            </w:pPr>
            <w:r w:rsidRPr="008A0EE7">
              <w:rPr>
                <w:noProof/>
              </w:rPr>
              <w:t>Area/city code</w:t>
            </w:r>
          </w:p>
        </w:tc>
        <w:tc>
          <w:tcPr>
            <w:tcW w:w="3126" w:type="dxa"/>
          </w:tcPr>
          <w:p w14:paraId="2E62A4BE" w14:textId="77777777" w:rsidR="007D2F7A" w:rsidRPr="008A0EE7" w:rsidRDefault="007D2F7A">
            <w:pPr>
              <w:pStyle w:val="OtherTableBody"/>
              <w:rPr>
                <w:noProof/>
              </w:rPr>
            </w:pPr>
            <w:r w:rsidRPr="008A0EE7">
              <w:rPr>
                <w:noProof/>
              </w:rPr>
              <w:t>610</w:t>
            </w:r>
          </w:p>
        </w:tc>
      </w:tr>
      <w:tr w:rsidR="007D2F7A" w:rsidRPr="008A0EE7" w14:paraId="7B3D7067" w14:textId="77777777">
        <w:tc>
          <w:tcPr>
            <w:tcW w:w="2184" w:type="dxa"/>
          </w:tcPr>
          <w:p w14:paraId="33CFB5E2" w14:textId="77777777" w:rsidR="007D2F7A" w:rsidRPr="008A0EE7" w:rsidRDefault="007D2F7A">
            <w:pPr>
              <w:pStyle w:val="OtherTableBody"/>
              <w:rPr>
                <w:noProof/>
              </w:rPr>
            </w:pPr>
            <w:r w:rsidRPr="008A0EE7">
              <w:rPr>
                <w:noProof/>
              </w:rPr>
              <w:t>Phone number</w:t>
            </w:r>
          </w:p>
        </w:tc>
        <w:tc>
          <w:tcPr>
            <w:tcW w:w="3126" w:type="dxa"/>
          </w:tcPr>
          <w:p w14:paraId="4281739F" w14:textId="77777777" w:rsidR="007D2F7A" w:rsidRPr="008A0EE7" w:rsidRDefault="007D2F7A">
            <w:pPr>
              <w:pStyle w:val="OtherTableBody"/>
              <w:rPr>
                <w:noProof/>
              </w:rPr>
            </w:pPr>
            <w:r w:rsidRPr="008A0EE7">
              <w:rPr>
                <w:noProof/>
              </w:rPr>
              <w:t>555-1234</w:t>
            </w:r>
          </w:p>
        </w:tc>
      </w:tr>
      <w:tr w:rsidR="007D2F7A" w:rsidRPr="008A0EE7" w14:paraId="5BBB0711" w14:textId="77777777">
        <w:tc>
          <w:tcPr>
            <w:tcW w:w="2184" w:type="dxa"/>
          </w:tcPr>
          <w:p w14:paraId="7F0E10DB" w14:textId="77777777" w:rsidR="007D2F7A" w:rsidRPr="008A0EE7" w:rsidRDefault="007D2F7A">
            <w:pPr>
              <w:pStyle w:val="OtherTableBody"/>
              <w:rPr>
                <w:noProof/>
              </w:rPr>
            </w:pPr>
            <w:r w:rsidRPr="008A0EE7">
              <w:rPr>
                <w:noProof/>
              </w:rPr>
              <w:t>Speed Dial</w:t>
            </w:r>
          </w:p>
        </w:tc>
        <w:tc>
          <w:tcPr>
            <w:tcW w:w="3126" w:type="dxa"/>
          </w:tcPr>
          <w:p w14:paraId="59A9A20F" w14:textId="77777777" w:rsidR="007D2F7A" w:rsidRPr="008A0EE7" w:rsidRDefault="007D2F7A">
            <w:pPr>
              <w:pStyle w:val="OtherTableBody"/>
              <w:rPr>
                <w:noProof/>
              </w:rPr>
            </w:pPr>
            <w:r w:rsidRPr="008A0EE7">
              <w:rPr>
                <w:noProof/>
              </w:rPr>
              <w:t>#6098</w:t>
            </w:r>
          </w:p>
        </w:tc>
      </w:tr>
    </w:tbl>
    <w:p w14:paraId="310B0D6A" w14:textId="77777777" w:rsidR="007D2F7A" w:rsidRPr="008A0EE7" w:rsidRDefault="007D2F7A">
      <w:pPr>
        <w:pStyle w:val="NormalIndented"/>
        <w:rPr>
          <w:noProof/>
        </w:rPr>
      </w:pPr>
      <w:r w:rsidRPr="008A0EE7">
        <w:rPr>
          <w:noProof/>
        </w:rPr>
        <w:t>The field would be transmitted as follows:</w:t>
      </w:r>
    </w:p>
    <w:p w14:paraId="100E671D" w14:textId="77777777" w:rsidR="007D2F7A" w:rsidRPr="004D6B43" w:rsidRDefault="007D2F7A" w:rsidP="004D6B43">
      <w:pPr>
        <w:pStyle w:val="Example"/>
      </w:pPr>
      <w:r w:rsidRPr="004D6B43">
        <w:t>^WPN^PH^^^610^5551234^^^#6098</w:t>
      </w:r>
    </w:p>
    <w:p w14:paraId="13968194"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1991340" w14:textId="77777777">
        <w:tc>
          <w:tcPr>
            <w:tcW w:w="2970" w:type="dxa"/>
          </w:tcPr>
          <w:p w14:paraId="0FF5CD88" w14:textId="77777777" w:rsidR="007D2F7A" w:rsidRPr="008A0EE7" w:rsidRDefault="007D2F7A">
            <w:pPr>
              <w:pStyle w:val="OtherTableHeader"/>
              <w:rPr>
                <w:noProof/>
              </w:rPr>
            </w:pPr>
            <w:r w:rsidRPr="008A0EE7">
              <w:rPr>
                <w:noProof/>
              </w:rPr>
              <w:t>Component</w:t>
            </w:r>
          </w:p>
        </w:tc>
        <w:tc>
          <w:tcPr>
            <w:tcW w:w="2340" w:type="dxa"/>
          </w:tcPr>
          <w:p w14:paraId="63DA87D0" w14:textId="77777777" w:rsidR="007D2F7A" w:rsidRPr="008A0EE7" w:rsidRDefault="007D2F7A">
            <w:pPr>
              <w:pStyle w:val="OtherTableHeader"/>
              <w:rPr>
                <w:noProof/>
              </w:rPr>
            </w:pPr>
            <w:r w:rsidRPr="008A0EE7">
              <w:rPr>
                <w:noProof/>
              </w:rPr>
              <w:t>Value</w:t>
            </w:r>
          </w:p>
        </w:tc>
      </w:tr>
      <w:tr w:rsidR="007D2F7A" w:rsidRPr="008A0EE7" w14:paraId="5933ED64" w14:textId="77777777">
        <w:tc>
          <w:tcPr>
            <w:tcW w:w="2970" w:type="dxa"/>
          </w:tcPr>
          <w:p w14:paraId="78844C2C" w14:textId="77777777" w:rsidR="007D2F7A" w:rsidRPr="008A0EE7" w:rsidRDefault="007D2F7A">
            <w:pPr>
              <w:pStyle w:val="OtherTableBody"/>
              <w:rPr>
                <w:noProof/>
              </w:rPr>
            </w:pPr>
            <w:r w:rsidRPr="008A0EE7">
              <w:rPr>
                <w:noProof/>
              </w:rPr>
              <w:t>Telecommunication Use Code</w:t>
            </w:r>
          </w:p>
        </w:tc>
        <w:tc>
          <w:tcPr>
            <w:tcW w:w="2340" w:type="dxa"/>
          </w:tcPr>
          <w:p w14:paraId="066B3098" w14:textId="77777777" w:rsidR="007D2F7A" w:rsidRPr="008A0EE7" w:rsidRDefault="007D2F7A">
            <w:pPr>
              <w:pStyle w:val="OtherTableBody"/>
              <w:rPr>
                <w:noProof/>
              </w:rPr>
            </w:pPr>
            <w:r w:rsidRPr="008A0EE7">
              <w:rPr>
                <w:noProof/>
              </w:rPr>
              <w:t>PRN</w:t>
            </w:r>
          </w:p>
        </w:tc>
      </w:tr>
      <w:tr w:rsidR="007D2F7A" w:rsidRPr="008A0EE7" w14:paraId="62FD2860" w14:textId="77777777">
        <w:tc>
          <w:tcPr>
            <w:tcW w:w="2970" w:type="dxa"/>
          </w:tcPr>
          <w:p w14:paraId="3826FBAE"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4A9220B2" w14:textId="77777777" w:rsidR="007D2F7A" w:rsidRPr="008A0EE7" w:rsidRDefault="007D2F7A">
            <w:pPr>
              <w:pStyle w:val="OtherTableBody"/>
              <w:rPr>
                <w:noProof/>
              </w:rPr>
            </w:pPr>
            <w:r w:rsidRPr="008A0EE7">
              <w:rPr>
                <w:noProof/>
              </w:rPr>
              <w:t>Internet</w:t>
            </w:r>
          </w:p>
        </w:tc>
      </w:tr>
      <w:tr w:rsidR="007D2F7A" w:rsidRPr="008A0EE7" w14:paraId="25FA9931" w14:textId="77777777">
        <w:tc>
          <w:tcPr>
            <w:tcW w:w="2970" w:type="dxa"/>
          </w:tcPr>
          <w:p w14:paraId="2502D14E" w14:textId="77777777" w:rsidR="007D2F7A" w:rsidRPr="008A0EE7" w:rsidRDefault="007D2F7A">
            <w:pPr>
              <w:pStyle w:val="OtherTableBody"/>
              <w:rPr>
                <w:noProof/>
              </w:rPr>
            </w:pPr>
            <w:r w:rsidRPr="008A0EE7">
              <w:rPr>
                <w:noProof/>
              </w:rPr>
              <w:t>Communication Address</w:t>
            </w:r>
          </w:p>
        </w:tc>
        <w:tc>
          <w:tcPr>
            <w:tcW w:w="2340" w:type="dxa"/>
          </w:tcPr>
          <w:p w14:paraId="78245C6C" w14:textId="77777777" w:rsidR="007D2F7A" w:rsidRPr="008A0EE7" w:rsidRDefault="007D2F7A">
            <w:pPr>
              <w:pStyle w:val="OtherTableBody"/>
              <w:rPr>
                <w:noProof/>
              </w:rPr>
            </w:pPr>
            <w:r w:rsidRPr="008A0EE7">
              <w:rPr>
                <w:noProof/>
              </w:rPr>
              <w:t>someone@somewhere.com</w:t>
            </w:r>
          </w:p>
        </w:tc>
      </w:tr>
    </w:tbl>
    <w:p w14:paraId="19D3AD51" w14:textId="77777777" w:rsidR="007D2F7A" w:rsidRPr="008A0EE7" w:rsidRDefault="007D2F7A">
      <w:pPr>
        <w:pStyle w:val="NormalIndented"/>
        <w:rPr>
          <w:noProof/>
        </w:rPr>
      </w:pPr>
      <w:r w:rsidRPr="008A0EE7">
        <w:rPr>
          <w:noProof/>
        </w:rPr>
        <w:t>The field would be transmitted as follows:</w:t>
      </w:r>
    </w:p>
    <w:p w14:paraId="68ACBEF6"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4626C89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CBEF474" w14:textId="77777777">
        <w:tc>
          <w:tcPr>
            <w:tcW w:w="3150" w:type="dxa"/>
          </w:tcPr>
          <w:p w14:paraId="58EA5844" w14:textId="77777777" w:rsidR="007D2F7A" w:rsidRPr="008A0EE7" w:rsidRDefault="007D2F7A">
            <w:pPr>
              <w:pStyle w:val="OtherTableHeader"/>
              <w:rPr>
                <w:noProof/>
              </w:rPr>
            </w:pPr>
            <w:r w:rsidRPr="008A0EE7">
              <w:rPr>
                <w:noProof/>
              </w:rPr>
              <w:t>Component</w:t>
            </w:r>
          </w:p>
        </w:tc>
        <w:tc>
          <w:tcPr>
            <w:tcW w:w="2700" w:type="dxa"/>
          </w:tcPr>
          <w:p w14:paraId="31491BDE" w14:textId="77777777" w:rsidR="007D2F7A" w:rsidRPr="008A0EE7" w:rsidRDefault="007D2F7A">
            <w:pPr>
              <w:pStyle w:val="OtherTableHeader"/>
              <w:rPr>
                <w:noProof/>
              </w:rPr>
            </w:pPr>
            <w:r w:rsidRPr="008A0EE7">
              <w:rPr>
                <w:noProof/>
              </w:rPr>
              <w:t>Value</w:t>
            </w:r>
          </w:p>
        </w:tc>
      </w:tr>
      <w:tr w:rsidR="007D2F7A" w:rsidRPr="008A0EE7" w14:paraId="1C31A9E7" w14:textId="77777777">
        <w:tc>
          <w:tcPr>
            <w:tcW w:w="3150" w:type="dxa"/>
          </w:tcPr>
          <w:p w14:paraId="24B4FA0F" w14:textId="77777777" w:rsidR="007D2F7A" w:rsidRPr="008A0EE7" w:rsidRDefault="007D2F7A">
            <w:pPr>
              <w:pStyle w:val="OtherTableBody"/>
              <w:rPr>
                <w:noProof/>
              </w:rPr>
            </w:pPr>
            <w:r w:rsidRPr="008A0EE7">
              <w:rPr>
                <w:noProof/>
              </w:rPr>
              <w:t>Telecommunication Use Code</w:t>
            </w:r>
          </w:p>
        </w:tc>
        <w:tc>
          <w:tcPr>
            <w:tcW w:w="2700" w:type="dxa"/>
          </w:tcPr>
          <w:p w14:paraId="4DE9C4D9" w14:textId="77777777" w:rsidR="007D2F7A" w:rsidRPr="008A0EE7" w:rsidRDefault="007D2F7A">
            <w:pPr>
              <w:pStyle w:val="OtherTableBody"/>
              <w:rPr>
                <w:noProof/>
              </w:rPr>
            </w:pPr>
            <w:r w:rsidRPr="008A0EE7">
              <w:rPr>
                <w:noProof/>
              </w:rPr>
              <w:t>WPN</w:t>
            </w:r>
          </w:p>
        </w:tc>
      </w:tr>
      <w:tr w:rsidR="007D2F7A" w:rsidRPr="008A0EE7" w14:paraId="0FE897D2" w14:textId="77777777">
        <w:tc>
          <w:tcPr>
            <w:tcW w:w="3150" w:type="dxa"/>
          </w:tcPr>
          <w:p w14:paraId="384FBA11" w14:textId="77777777" w:rsidR="007D2F7A" w:rsidRPr="008A0EE7" w:rsidRDefault="007D2F7A">
            <w:pPr>
              <w:pStyle w:val="OtherTableBody"/>
              <w:rPr>
                <w:noProof/>
              </w:rPr>
            </w:pPr>
            <w:r w:rsidRPr="008A0EE7">
              <w:rPr>
                <w:noProof/>
                <w:snapToGrid w:val="0"/>
              </w:rPr>
              <w:lastRenderedPageBreak/>
              <w:t>Telecommunication Equipment Type</w:t>
            </w:r>
            <w:r w:rsidRPr="008A0EE7">
              <w:rPr>
                <w:noProof/>
              </w:rPr>
              <w:t xml:space="preserve"> </w:t>
            </w:r>
          </w:p>
        </w:tc>
        <w:tc>
          <w:tcPr>
            <w:tcW w:w="2700" w:type="dxa"/>
          </w:tcPr>
          <w:p w14:paraId="65A1EC06" w14:textId="77777777" w:rsidR="007D2F7A" w:rsidRPr="008A0EE7" w:rsidRDefault="007D2F7A">
            <w:pPr>
              <w:pStyle w:val="OtherTableBody"/>
              <w:rPr>
                <w:noProof/>
              </w:rPr>
            </w:pPr>
            <w:r w:rsidRPr="008A0EE7">
              <w:rPr>
                <w:noProof/>
              </w:rPr>
              <w:t>Internet</w:t>
            </w:r>
          </w:p>
        </w:tc>
      </w:tr>
      <w:tr w:rsidR="007D2F7A" w:rsidRPr="008A0EE7" w14:paraId="0252CAEE" w14:textId="77777777">
        <w:tc>
          <w:tcPr>
            <w:tcW w:w="3150" w:type="dxa"/>
          </w:tcPr>
          <w:p w14:paraId="69150D82" w14:textId="77777777" w:rsidR="007D2F7A" w:rsidRPr="008A0EE7" w:rsidRDefault="007D2F7A">
            <w:pPr>
              <w:pStyle w:val="OtherTableBody"/>
              <w:rPr>
                <w:noProof/>
              </w:rPr>
            </w:pPr>
            <w:r w:rsidRPr="008A0EE7">
              <w:rPr>
                <w:noProof/>
              </w:rPr>
              <w:t>Communication Address</w:t>
            </w:r>
          </w:p>
        </w:tc>
        <w:tc>
          <w:tcPr>
            <w:tcW w:w="2700" w:type="dxa"/>
          </w:tcPr>
          <w:p w14:paraId="67B4133C" w14:textId="77777777" w:rsidR="007D2F7A" w:rsidRPr="008A0EE7" w:rsidRDefault="007D2F7A">
            <w:pPr>
              <w:pStyle w:val="OtherTableBody"/>
              <w:rPr>
                <w:noProof/>
              </w:rPr>
            </w:pPr>
            <w:r w:rsidRPr="008A0EE7">
              <w:rPr>
                <w:noProof/>
              </w:rPr>
              <w:t>someone@somewhere.com</w:t>
            </w:r>
          </w:p>
        </w:tc>
      </w:tr>
    </w:tbl>
    <w:p w14:paraId="3D3FAFAE" w14:textId="77777777" w:rsidR="007D2F7A" w:rsidRPr="008A0EE7" w:rsidRDefault="007D2F7A">
      <w:pPr>
        <w:pStyle w:val="NormalIndented"/>
        <w:rPr>
          <w:noProof/>
        </w:rPr>
      </w:pPr>
      <w:r w:rsidRPr="008A0EE7">
        <w:rPr>
          <w:noProof/>
        </w:rPr>
        <w:t>The field would be transmitted as follows:</w:t>
      </w:r>
    </w:p>
    <w:p w14:paraId="4F4367ED" w14:textId="77777777" w:rsidR="007D2F7A" w:rsidRPr="004D6B43" w:rsidRDefault="007D2F7A" w:rsidP="004D6B43">
      <w:pPr>
        <w:pStyle w:val="Example"/>
      </w:pPr>
      <w:r w:rsidRPr="004D6B43">
        <w:t>^WPN^Internet^someone@somewhere.com</w:t>
      </w:r>
    </w:p>
    <w:p w14:paraId="67F6C50A" w14:textId="77777777" w:rsidR="007D2F7A" w:rsidRPr="008A0EE7" w:rsidRDefault="007D2F7A">
      <w:pPr>
        <w:pStyle w:val="Heading4"/>
        <w:tabs>
          <w:tab w:val="num" w:pos="7060"/>
        </w:tabs>
        <w:rPr>
          <w:noProof/>
          <w:vanish/>
        </w:rPr>
      </w:pPr>
      <w:bookmarkStart w:id="2718" w:name="_Toc179781198"/>
      <w:bookmarkEnd w:id="2718"/>
    </w:p>
    <w:p w14:paraId="00F1F797" w14:textId="77777777" w:rsidR="007D2F7A" w:rsidRPr="008A0EE7" w:rsidRDefault="007D2F7A">
      <w:pPr>
        <w:pStyle w:val="Heading4"/>
        <w:tabs>
          <w:tab w:val="num" w:pos="7060"/>
        </w:tabs>
        <w:rPr>
          <w:noProof/>
        </w:rPr>
      </w:pPr>
      <w:bookmarkStart w:id="2719" w:name="_Toc179781199"/>
      <w:bookmarkStart w:id="2720" w:name="_Toc498146137"/>
      <w:bookmarkStart w:id="2721" w:name="_Toc527864706"/>
      <w:bookmarkStart w:id="2722" w:name="_Toc527866178"/>
      <w:r w:rsidRPr="008A0EE7">
        <w:rPr>
          <w:noProof/>
        </w:rPr>
        <w:t>Telephone Number</w:t>
      </w:r>
      <w:bookmarkEnd w:id="2719"/>
      <w:r w:rsidRPr="008A0EE7">
        <w:rPr>
          <w:noProof/>
        </w:rPr>
        <w:t xml:space="preserve"> </w:t>
      </w:r>
      <w:bookmarkEnd w:id="2720"/>
      <w:bookmarkEnd w:id="2721"/>
      <w:bookmarkEnd w:id="2722"/>
    </w:p>
    <w:p w14:paraId="5DB3FEFF"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5D4A5DBE" w14:textId="77777777" w:rsidR="007D2F7A" w:rsidRPr="008A0EE7" w:rsidRDefault="007D2F7A">
      <w:pPr>
        <w:pStyle w:val="Heading4"/>
        <w:tabs>
          <w:tab w:val="num" w:pos="7060"/>
        </w:tabs>
        <w:rPr>
          <w:noProof/>
        </w:rPr>
      </w:pPr>
      <w:bookmarkStart w:id="2723" w:name="_Toc498146138"/>
      <w:bookmarkStart w:id="2724" w:name="_Toc527864707"/>
      <w:bookmarkStart w:id="2725" w:name="_Toc527866179"/>
      <w:bookmarkStart w:id="2726" w:name="_Toc179781200"/>
      <w:r w:rsidRPr="008A0EE7">
        <w:rPr>
          <w:noProof/>
        </w:rPr>
        <w:t>Telecommunication Use Code (ID)</w:t>
      </w:r>
      <w:bookmarkEnd w:id="2723"/>
      <w:bookmarkEnd w:id="2724"/>
      <w:bookmarkEnd w:id="2725"/>
      <w:bookmarkEnd w:id="2726"/>
      <w:r w:rsidRPr="008A0EE7">
        <w:rPr>
          <w:noProof/>
        </w:rPr>
        <w:t xml:space="preserve"> </w:t>
      </w:r>
    </w:p>
    <w:p w14:paraId="08FB36EA"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0"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8767046" w14:textId="77777777" w:rsidR="007D2F7A" w:rsidRPr="008A0EE7" w:rsidRDefault="007D2F7A">
      <w:pPr>
        <w:pStyle w:val="Heading4"/>
        <w:tabs>
          <w:tab w:val="num" w:pos="7060"/>
        </w:tabs>
        <w:rPr>
          <w:noProof/>
        </w:rPr>
      </w:pPr>
      <w:bookmarkStart w:id="2727" w:name="HL70201"/>
      <w:bookmarkStart w:id="2728" w:name="OLE_LINK8"/>
      <w:bookmarkStart w:id="2729" w:name="_Toc498146139"/>
      <w:bookmarkStart w:id="2730" w:name="_Toc527864708"/>
      <w:bookmarkStart w:id="2731" w:name="_Toc527866180"/>
      <w:bookmarkStart w:id="2732" w:name="_Toc179781201"/>
      <w:bookmarkEnd w:id="2727"/>
      <w:r w:rsidRPr="008A0EE7">
        <w:rPr>
          <w:noProof/>
        </w:rPr>
        <w:t xml:space="preserve">Telecommunication Equipment Type </w:t>
      </w:r>
      <w:bookmarkEnd w:id="2728"/>
      <w:r w:rsidRPr="008A0EE7">
        <w:rPr>
          <w:noProof/>
        </w:rPr>
        <w:t>(ID)</w:t>
      </w:r>
      <w:bookmarkEnd w:id="2729"/>
      <w:bookmarkEnd w:id="2730"/>
      <w:bookmarkEnd w:id="2731"/>
      <w:bookmarkEnd w:id="2732"/>
    </w:p>
    <w:p w14:paraId="62BDE8E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1" w:anchor="HL70202" w:history="1">
        <w:r w:rsidRPr="008A0EE7">
          <w:rPr>
            <w:rStyle w:val="HyperlinkText"/>
            <w:noProof/>
          </w:rPr>
          <w:t>HL7 Tabl</w:t>
        </w:r>
        <w:bookmarkStart w:id="2733" w:name="_Hlt3251"/>
        <w:r w:rsidRPr="008A0EE7">
          <w:rPr>
            <w:rStyle w:val="HyperlinkText"/>
            <w:noProof/>
          </w:rPr>
          <w:t>e</w:t>
        </w:r>
        <w:bookmarkEnd w:id="2733"/>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2A9D881E" w14:textId="77777777" w:rsidR="007D2F7A" w:rsidRPr="008A0EE7" w:rsidRDefault="007D2F7A">
      <w:pPr>
        <w:pStyle w:val="Heading4"/>
        <w:tabs>
          <w:tab w:val="num" w:pos="7060"/>
        </w:tabs>
        <w:rPr>
          <w:noProof/>
        </w:rPr>
      </w:pPr>
      <w:bookmarkStart w:id="2734" w:name="HL70202"/>
      <w:bookmarkStart w:id="2735" w:name="_Toc498146140"/>
      <w:bookmarkStart w:id="2736" w:name="_Toc527864709"/>
      <w:bookmarkStart w:id="2737" w:name="_Toc527866181"/>
      <w:bookmarkStart w:id="2738" w:name="_Toc179781202"/>
      <w:bookmarkEnd w:id="2734"/>
      <w:r w:rsidRPr="008A0EE7">
        <w:rPr>
          <w:noProof/>
        </w:rPr>
        <w:t>Communication Address (ST)</w:t>
      </w:r>
      <w:bookmarkEnd w:id="2735"/>
      <w:bookmarkEnd w:id="2736"/>
      <w:bookmarkEnd w:id="2737"/>
      <w:bookmarkEnd w:id="2738"/>
    </w:p>
    <w:p w14:paraId="787BAD54"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3BB565D4"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391048AA" w14:textId="77777777" w:rsidR="007D2F7A" w:rsidRPr="008A0EE7" w:rsidRDefault="007D2F7A">
      <w:pPr>
        <w:pStyle w:val="Heading4"/>
        <w:tabs>
          <w:tab w:val="num" w:pos="7060"/>
        </w:tabs>
        <w:rPr>
          <w:noProof/>
        </w:rPr>
      </w:pPr>
      <w:bookmarkStart w:id="2739" w:name="_Toc498146141"/>
      <w:bookmarkStart w:id="2740" w:name="_Toc527864710"/>
      <w:bookmarkStart w:id="2741" w:name="_Toc527866182"/>
      <w:bookmarkStart w:id="2742" w:name="_Toc179781203"/>
      <w:bookmarkStart w:id="2743" w:name="_Toc498146142"/>
      <w:bookmarkStart w:id="2744" w:name="_Toc527864711"/>
      <w:bookmarkStart w:id="2745" w:name="_Toc527866183"/>
      <w:r w:rsidRPr="008A0EE7">
        <w:rPr>
          <w:noProof/>
        </w:rPr>
        <w:t>Country Code (SNM)</w:t>
      </w:r>
      <w:bookmarkEnd w:id="2739"/>
      <w:bookmarkEnd w:id="2740"/>
      <w:bookmarkEnd w:id="2741"/>
      <w:bookmarkEnd w:id="2742"/>
    </w:p>
    <w:p w14:paraId="40C062A5" w14:textId="77777777" w:rsidR="007D2F7A" w:rsidRPr="008A0EE7" w:rsidRDefault="007D2F7A">
      <w:pPr>
        <w:pStyle w:val="NormalIndented"/>
        <w:rPr>
          <w:noProof/>
        </w:rPr>
      </w:pPr>
      <w:r w:rsidRPr="008A0EE7">
        <w:rPr>
          <w:noProof/>
        </w:rPr>
        <w:t xml:space="preserve">Definition: The numeric code assigned by the </w:t>
      </w:r>
      <w:hyperlink r:id="rId302"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3"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2F953952" w14:textId="77777777" w:rsidR="007D2F7A" w:rsidRPr="008A0EE7" w:rsidRDefault="007D2F7A">
      <w:pPr>
        <w:pStyle w:val="Heading4"/>
        <w:tabs>
          <w:tab w:val="num" w:pos="7060"/>
        </w:tabs>
        <w:rPr>
          <w:noProof/>
        </w:rPr>
      </w:pPr>
      <w:bookmarkStart w:id="2746" w:name="_Toc179781204"/>
      <w:r w:rsidRPr="008A0EE7">
        <w:rPr>
          <w:noProof/>
        </w:rPr>
        <w:t>Area/</w:t>
      </w:r>
      <w:r w:rsidR="00876940">
        <w:rPr>
          <w:noProof/>
        </w:rPr>
        <w:t>C</w:t>
      </w:r>
      <w:r w:rsidRPr="008A0EE7">
        <w:rPr>
          <w:noProof/>
        </w:rPr>
        <w:t>ity Code (SNM)</w:t>
      </w:r>
      <w:bookmarkEnd w:id="2743"/>
      <w:bookmarkEnd w:id="2744"/>
      <w:bookmarkEnd w:id="2745"/>
      <w:bookmarkEnd w:id="2746"/>
    </w:p>
    <w:p w14:paraId="0AC4CF6A"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3B55DA11" w14:textId="77777777" w:rsidR="007D2F7A" w:rsidRPr="00CB7003" w:rsidRDefault="007D2F7A" w:rsidP="00CB7003">
      <w:pPr>
        <w:pStyle w:val="NormalIndented"/>
        <w:rPr>
          <w:i/>
          <w:iCs/>
          <w:noProof/>
          <w:sz w:val="21"/>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79B9FBB"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584BB5CE" w14:textId="77777777" w:rsidR="007D2F7A" w:rsidRPr="008A0EE7" w:rsidRDefault="007D2F7A">
      <w:pPr>
        <w:pStyle w:val="Heading4"/>
        <w:tabs>
          <w:tab w:val="num" w:pos="7060"/>
        </w:tabs>
        <w:rPr>
          <w:noProof/>
        </w:rPr>
      </w:pPr>
      <w:bookmarkStart w:id="2747" w:name="_Toc498146143"/>
      <w:bookmarkStart w:id="2748" w:name="_Toc527864712"/>
      <w:bookmarkStart w:id="2749" w:name="_Toc527866184"/>
      <w:bookmarkStart w:id="2750" w:name="_Toc179781205"/>
      <w:r w:rsidRPr="008A0EE7">
        <w:rPr>
          <w:noProof/>
        </w:rPr>
        <w:t>Local Number (SNM)</w:t>
      </w:r>
      <w:bookmarkEnd w:id="2747"/>
      <w:bookmarkEnd w:id="2748"/>
      <w:bookmarkEnd w:id="2749"/>
      <w:bookmarkEnd w:id="2750"/>
    </w:p>
    <w:p w14:paraId="6B8A76C0"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39FA9890" w14:textId="77777777" w:rsidR="007D2F7A" w:rsidRDefault="007D2F7A">
      <w:pPr>
        <w:pStyle w:val="NormalIndented"/>
        <w:rPr>
          <w:noProof/>
        </w:rPr>
      </w:pPr>
      <w:r w:rsidRPr="008A0EE7">
        <w:rPr>
          <w:noProof/>
        </w:rPr>
        <w:t>The size of the Local Number is country specific.</w:t>
      </w:r>
    </w:p>
    <w:p w14:paraId="5DBBAD0B" w14:textId="77777777" w:rsidR="00036636" w:rsidRDefault="00036636" w:rsidP="00036636">
      <w:pPr>
        <w:pStyle w:val="Note"/>
        <w:rPr>
          <w:noProof/>
        </w:rPr>
      </w:pPr>
      <w:r w:rsidRPr="005D1142">
        <w:rPr>
          <w:b/>
          <w:noProof/>
        </w:rPr>
        <w:lastRenderedPageBreak/>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03EA6BF2" w14:textId="77777777" w:rsidR="007D2F7A" w:rsidRPr="008A0EE7" w:rsidRDefault="007D2F7A">
      <w:pPr>
        <w:pStyle w:val="Heading4"/>
        <w:tabs>
          <w:tab w:val="num" w:pos="7060"/>
        </w:tabs>
        <w:rPr>
          <w:noProof/>
        </w:rPr>
      </w:pPr>
      <w:bookmarkStart w:id="2751" w:name="_Toc498146144"/>
      <w:bookmarkStart w:id="2752" w:name="_Toc527864713"/>
      <w:bookmarkStart w:id="2753" w:name="_Toc527866185"/>
      <w:bookmarkStart w:id="2754" w:name="_Toc179781206"/>
      <w:r w:rsidRPr="008A0EE7">
        <w:rPr>
          <w:noProof/>
        </w:rPr>
        <w:t>Extension (SNM)</w:t>
      </w:r>
      <w:bookmarkEnd w:id="2751"/>
      <w:bookmarkEnd w:id="2752"/>
      <w:bookmarkEnd w:id="2753"/>
      <w:bookmarkEnd w:id="2754"/>
    </w:p>
    <w:p w14:paraId="533BDA6F"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A37C504" w14:textId="77777777" w:rsidR="007D2F7A" w:rsidRPr="008A0EE7" w:rsidRDefault="007D2F7A">
      <w:pPr>
        <w:pStyle w:val="Heading4"/>
        <w:tabs>
          <w:tab w:val="num" w:pos="7060"/>
        </w:tabs>
        <w:rPr>
          <w:noProof/>
        </w:rPr>
      </w:pPr>
      <w:bookmarkStart w:id="2755" w:name="_Toc498146145"/>
      <w:bookmarkStart w:id="2756" w:name="_Toc527864714"/>
      <w:bookmarkStart w:id="2757" w:name="_Toc527866186"/>
      <w:bookmarkStart w:id="2758" w:name="_Toc179781207"/>
      <w:r w:rsidRPr="008A0EE7">
        <w:rPr>
          <w:noProof/>
        </w:rPr>
        <w:t>Any Text (ST)</w:t>
      </w:r>
      <w:bookmarkEnd w:id="2755"/>
      <w:bookmarkEnd w:id="2756"/>
      <w:bookmarkEnd w:id="2757"/>
      <w:bookmarkEnd w:id="2758"/>
    </w:p>
    <w:p w14:paraId="088E0B7D" w14:textId="77777777" w:rsidR="007D2F7A" w:rsidRPr="008A0EE7" w:rsidRDefault="007D2F7A">
      <w:pPr>
        <w:pStyle w:val="NormalIndented"/>
        <w:keepNext/>
        <w:rPr>
          <w:noProof/>
        </w:rPr>
      </w:pPr>
      <w:r w:rsidRPr="008A0EE7">
        <w:rPr>
          <w:noProof/>
        </w:rPr>
        <w:t>Definition: Contains comments with respect to the telephone number.</w:t>
      </w:r>
    </w:p>
    <w:p w14:paraId="4C5B7681" w14:textId="77777777" w:rsidR="007D2F7A" w:rsidRPr="004D6B43" w:rsidRDefault="007D2F7A" w:rsidP="004D6B43">
      <w:pPr>
        <w:pStyle w:val="Example"/>
      </w:pPr>
      <w:r w:rsidRPr="004D6B43">
        <w:t>Example: |^^^^^^^^Do not use after 5PM|</w:t>
      </w:r>
    </w:p>
    <w:p w14:paraId="6BDE0043" w14:textId="77777777" w:rsidR="007D2F7A" w:rsidRPr="008A0EE7" w:rsidRDefault="007D2F7A">
      <w:pPr>
        <w:pStyle w:val="Heading4"/>
        <w:tabs>
          <w:tab w:val="num" w:pos="7060"/>
        </w:tabs>
        <w:rPr>
          <w:noProof/>
        </w:rPr>
      </w:pPr>
      <w:bookmarkStart w:id="2759" w:name="_Toc179781208"/>
      <w:r w:rsidRPr="008A0EE7">
        <w:rPr>
          <w:noProof/>
        </w:rPr>
        <w:t>Extension Prefix (ST)</w:t>
      </w:r>
      <w:bookmarkEnd w:id="2759"/>
    </w:p>
    <w:p w14:paraId="3EBCFC88"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7330C05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30501975" w14:textId="77777777" w:rsidR="007D2F7A" w:rsidRPr="008A0EE7" w:rsidRDefault="007D2F7A">
      <w:pPr>
        <w:pStyle w:val="Heading4"/>
        <w:tabs>
          <w:tab w:val="num" w:pos="7060"/>
        </w:tabs>
        <w:rPr>
          <w:noProof/>
        </w:rPr>
      </w:pPr>
      <w:bookmarkStart w:id="2760" w:name="_Toc179781209"/>
      <w:r w:rsidRPr="008A0EE7">
        <w:rPr>
          <w:noProof/>
        </w:rPr>
        <w:t>Speed Dial Code (ST)</w:t>
      </w:r>
      <w:bookmarkEnd w:id="2760"/>
    </w:p>
    <w:p w14:paraId="0BED728D"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2F5044EB"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570BFF7" w14:textId="77777777" w:rsidR="007D2F7A" w:rsidRPr="008A0EE7" w:rsidRDefault="007D2F7A">
      <w:pPr>
        <w:pStyle w:val="Heading4"/>
        <w:tabs>
          <w:tab w:val="num" w:pos="7060"/>
        </w:tabs>
        <w:rPr>
          <w:noProof/>
        </w:rPr>
      </w:pPr>
      <w:bookmarkStart w:id="2761" w:name="_Toc179781210"/>
      <w:r w:rsidRPr="008A0EE7">
        <w:rPr>
          <w:noProof/>
        </w:rPr>
        <w:t>Unformatted Telephone Number (ST)</w:t>
      </w:r>
      <w:bookmarkEnd w:id="2761"/>
    </w:p>
    <w:p w14:paraId="41814358"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17014DEE"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175777" w14:textId="77777777" w:rsidR="007D2F7A" w:rsidRPr="008A0EE7" w:rsidRDefault="007D2F7A">
      <w:pPr>
        <w:pStyle w:val="Example"/>
      </w:pPr>
      <w:r w:rsidRPr="008A0EE7">
        <w:t>Example: |^^^^^^^^^^^1-800-Dentist|</w:t>
      </w:r>
    </w:p>
    <w:p w14:paraId="228325F5" w14:textId="77777777" w:rsidR="007D2F7A" w:rsidRPr="008A0EE7" w:rsidRDefault="007D2F7A">
      <w:pPr>
        <w:pStyle w:val="Heading4"/>
        <w:tabs>
          <w:tab w:val="num" w:pos="7060"/>
        </w:tabs>
        <w:rPr>
          <w:noProof/>
        </w:rPr>
      </w:pPr>
      <w:bookmarkStart w:id="2762" w:name="_Toc179781211"/>
      <w:r w:rsidRPr="008A0EE7">
        <w:rPr>
          <w:noProof/>
        </w:rPr>
        <w:t>Effective Start Date (DTM)</w:t>
      </w:r>
      <w:bookmarkEnd w:id="2762"/>
    </w:p>
    <w:p w14:paraId="1C53E48C"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59739FB5" w14:textId="77777777" w:rsidR="007D2F7A" w:rsidRPr="008A0EE7" w:rsidRDefault="007D2F7A">
      <w:pPr>
        <w:pStyle w:val="Heading4"/>
        <w:tabs>
          <w:tab w:val="num" w:pos="7060"/>
        </w:tabs>
        <w:rPr>
          <w:noProof/>
        </w:rPr>
      </w:pPr>
      <w:bookmarkStart w:id="2763" w:name="_Toc179781212"/>
      <w:r w:rsidRPr="008A0EE7">
        <w:rPr>
          <w:noProof/>
        </w:rPr>
        <w:t>Expiration Date (DTM)</w:t>
      </w:r>
      <w:bookmarkEnd w:id="2763"/>
    </w:p>
    <w:p w14:paraId="43C2BC38"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20BB858A" w14:textId="77777777" w:rsidR="007D2F7A" w:rsidRPr="008A0EE7" w:rsidRDefault="007D2F7A">
      <w:pPr>
        <w:pStyle w:val="Heading4"/>
        <w:tabs>
          <w:tab w:val="num" w:pos="7060"/>
        </w:tabs>
        <w:rPr>
          <w:noProof/>
        </w:rPr>
      </w:pPr>
      <w:bookmarkStart w:id="2764" w:name="_Toc179781213"/>
      <w:r w:rsidRPr="008A0EE7">
        <w:rPr>
          <w:noProof/>
        </w:rPr>
        <w:t>Expiration Reason (CWE)</w:t>
      </w:r>
      <w:bookmarkEnd w:id="2764"/>
    </w:p>
    <w:p w14:paraId="54FEC6C3"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4" w:anchor="HL70868" w:history="1">
        <w:r w:rsidRPr="008A0EE7">
          <w:t>User-defined Table 0868 – Telecommunication Expiration Reason</w:t>
        </w:r>
      </w:hyperlink>
      <w:r w:rsidRPr="008A0EE7">
        <w:rPr>
          <w:noProof/>
        </w:rPr>
        <w:t xml:space="preserve"> for valid values.</w:t>
      </w:r>
    </w:p>
    <w:p w14:paraId="4D1C198E" w14:textId="77777777" w:rsidR="007D2F7A" w:rsidRPr="008A0EE7" w:rsidRDefault="007D2F7A">
      <w:pPr>
        <w:pStyle w:val="Heading4"/>
        <w:tabs>
          <w:tab w:val="num" w:pos="7060"/>
        </w:tabs>
        <w:rPr>
          <w:noProof/>
        </w:rPr>
      </w:pPr>
      <w:bookmarkStart w:id="2765" w:name="HL70868"/>
      <w:bookmarkStart w:id="2766" w:name="_Toc179781214"/>
      <w:bookmarkEnd w:id="2765"/>
      <w:r w:rsidRPr="008A0EE7">
        <w:rPr>
          <w:noProof/>
        </w:rPr>
        <w:t>Protection Code (CWE)</w:t>
      </w:r>
      <w:bookmarkEnd w:id="2766"/>
    </w:p>
    <w:p w14:paraId="4A0D39F2"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5" w:anchor="HL70618" w:history="1">
        <w:r w:rsidRPr="008A0EE7">
          <w:rPr>
            <w:rStyle w:val="HyperlinkText"/>
            <w:noProof/>
          </w:rPr>
          <w:t>User-defined table 0618 - Protection Code</w:t>
        </w:r>
      </w:hyperlink>
      <w:r w:rsidRPr="008A0EE7">
        <w:rPr>
          <w:noProof/>
        </w:rPr>
        <w:t xml:space="preserve"> for suggested values.</w:t>
      </w:r>
    </w:p>
    <w:p w14:paraId="7874DF30"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36A33251" w14:textId="77777777" w:rsidR="007D2F7A" w:rsidRPr="008A0EE7" w:rsidRDefault="007D2F7A">
      <w:pPr>
        <w:pStyle w:val="Heading4"/>
        <w:tabs>
          <w:tab w:val="num" w:pos="7060"/>
        </w:tabs>
        <w:rPr>
          <w:noProof/>
        </w:rPr>
      </w:pPr>
      <w:bookmarkStart w:id="2767" w:name="_Toc179781215"/>
      <w:r w:rsidRPr="008A0EE7">
        <w:rPr>
          <w:noProof/>
        </w:rPr>
        <w:t>Shared Telecommunication Identifier (EI)</w:t>
      </w:r>
      <w:bookmarkEnd w:id="2767"/>
    </w:p>
    <w:p w14:paraId="2DCE2D43" w14:textId="77777777" w:rsidR="007D2F7A" w:rsidRPr="008A0EE7" w:rsidRDefault="007D2F7A">
      <w:pPr>
        <w:pStyle w:val="NormalIndented"/>
        <w:rPr>
          <w:noProof/>
        </w:rPr>
      </w:pPr>
      <w:r w:rsidRPr="008A0EE7">
        <w:rPr>
          <w:noProof/>
        </w:rPr>
        <w:t>Definition: A unique identifier for the phone number or e-mail address.</w:t>
      </w:r>
    </w:p>
    <w:p w14:paraId="59AB2307" w14:textId="77777777" w:rsidR="007D2F7A" w:rsidRPr="008A0EE7" w:rsidRDefault="007D2F7A">
      <w:pPr>
        <w:pStyle w:val="NormalIndented"/>
        <w:rPr>
          <w:noProof/>
        </w:rPr>
      </w:pPr>
      <w:r w:rsidRPr="008A0EE7">
        <w:rPr>
          <w:noProof/>
        </w:rPr>
        <w:lastRenderedPageBreak/>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156BAC85" w14:textId="77777777" w:rsidR="007D2F7A" w:rsidRPr="008A0EE7" w:rsidRDefault="007D2F7A">
      <w:pPr>
        <w:pStyle w:val="NormalIndented"/>
        <w:rPr>
          <w:noProof/>
        </w:rPr>
      </w:pPr>
      <w:r w:rsidRPr="008A0EE7">
        <w:rPr>
          <w:noProof/>
        </w:rPr>
        <w:t>HL7 does not assume responsibility for the processing rules for this component.</w:t>
      </w:r>
    </w:p>
    <w:p w14:paraId="5EC63026" w14:textId="77777777" w:rsidR="007D2F7A" w:rsidRPr="008A0EE7" w:rsidRDefault="007D2F7A">
      <w:pPr>
        <w:pStyle w:val="Heading4"/>
        <w:tabs>
          <w:tab w:val="num" w:pos="7060"/>
        </w:tabs>
        <w:rPr>
          <w:noProof/>
        </w:rPr>
      </w:pPr>
      <w:bookmarkStart w:id="2768" w:name="_Toc179781216"/>
      <w:r w:rsidRPr="008A0EE7">
        <w:rPr>
          <w:noProof/>
        </w:rPr>
        <w:t>Preference Order (NM)</w:t>
      </w:r>
      <w:bookmarkEnd w:id="2768"/>
    </w:p>
    <w:p w14:paraId="743206B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3E392779"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31AC2A65"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4E32B93" w14:textId="77777777" w:rsidR="007D2F7A" w:rsidRPr="008A0EE7" w:rsidRDefault="007D2F7A">
      <w:pPr>
        <w:rPr>
          <w:noProof/>
        </w:rPr>
      </w:pPr>
    </w:p>
    <w:sectPr w:rsidR="007D2F7A" w:rsidRPr="008A0EE7" w:rsidSect="00EC16A3">
      <w:headerReference w:type="even" r:id="rId306"/>
      <w:headerReference w:type="default" r:id="rId307"/>
      <w:footerReference w:type="even" r:id="rId308"/>
      <w:footerReference w:type="default" r:id="rId309"/>
      <w:headerReference w:type="first" r:id="rId310"/>
      <w:footerReference w:type="first" r:id="rId3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26817" w14:textId="77777777" w:rsidR="001E7B2F" w:rsidRDefault="001E7B2F">
      <w:r>
        <w:separator/>
      </w:r>
    </w:p>
  </w:endnote>
  <w:endnote w:type="continuationSeparator" w:id="0">
    <w:p w14:paraId="138A3BC9" w14:textId="77777777" w:rsidR="001E7B2F" w:rsidRDefault="001E7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BAE0" w14:textId="57FEA60A" w:rsidR="00BE29E2" w:rsidRDefault="00BE29E2" w:rsidP="00BE29E2">
    <w:pPr>
      <w:pStyle w:val="Footer"/>
      <w:tabs>
        <w:tab w:val="right" w:pos="8640"/>
      </w:tabs>
    </w:pPr>
    <w:r>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2</w:t>
    </w:r>
    <w:r>
      <w:rPr>
        <w:rStyle w:val="PageNumber"/>
        <w:rFonts w:ascii="Arial" w:hAnsi="Arial"/>
        <w:kern w:val="16"/>
        <w:sz w:val="16"/>
      </w:rPr>
      <w:fldChar w:fldCharType="end"/>
    </w:r>
    <w:r>
      <w:rPr>
        <w:rStyle w:val="PageNumber"/>
        <w:rFonts w:ascii="Arial" w:hAnsi="Arial"/>
        <w:kern w:val="16"/>
        <w:sz w:val="16"/>
      </w:rPr>
      <w:t xml:space="preserve"> </w:t>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sidR="000C054D">
      <w:rPr>
        <w:bCs/>
      </w:rPr>
      <w:t>2.9.1</w:t>
    </w:r>
    <w:r>
      <w:rPr>
        <w:bCs/>
      </w:rPr>
      <w:fldChar w:fldCharType="end"/>
    </w:r>
    <w:r>
      <w:t>.</w:t>
    </w:r>
    <w:r>
      <w:tab/>
    </w:r>
  </w:p>
  <w:p w14:paraId="15C6F1EC" w14:textId="633355BC"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0C054D">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0C054D">
      <w:rPr>
        <w:bCs/>
      </w:rPr>
      <w:t>Normative Ballot #1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E0C1" w14:textId="486F8766" w:rsidR="00BE29E2" w:rsidRDefault="00BE29E2" w:rsidP="00BE29E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0C054D">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1</w:t>
    </w:r>
    <w:r>
      <w:rPr>
        <w:rStyle w:val="PageNumber"/>
        <w:rFonts w:ascii="Arial" w:hAnsi="Arial"/>
        <w:kern w:val="16"/>
        <w:sz w:val="16"/>
      </w:rPr>
      <w:fldChar w:fldCharType="end"/>
    </w:r>
  </w:p>
  <w:p w14:paraId="268D3E11" w14:textId="2582FF96"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0C054D">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0C054D">
      <w:rPr>
        <w:bCs/>
      </w:rPr>
      <w:t>Normative Ballot #1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8973" w14:textId="1DF2072B" w:rsidR="00FF190F" w:rsidRDefault="00FF190F" w:rsidP="00BA2A8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0C054D">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14:paraId="337CC9D5" w14:textId="474DF883" w:rsidR="00FF190F" w:rsidRDefault="00BE29E2" w:rsidP="00BA2A8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0C054D">
      <w:rPr>
        <w:bCs/>
      </w:rPr>
      <w:t>2022</w:t>
    </w:r>
    <w:r>
      <w:rPr>
        <w:bCs/>
      </w:rPr>
      <w:fldChar w:fldCharType="end"/>
    </w:r>
    <w:r>
      <w:rPr>
        <w:bCs/>
      </w:rPr>
      <w:t xml:space="preserve"> </w:t>
    </w:r>
    <w:r>
      <w:t>Health Level Seven, International.  All rights reserved</w:t>
    </w:r>
    <w:r w:rsidR="00FF190F">
      <w:tab/>
    </w:r>
    <w:r w:rsidR="00FF190F">
      <w:tab/>
    </w:r>
    <w:r w:rsidR="00FF190F">
      <w:tab/>
    </w:r>
    <w:r w:rsidR="00FF190F">
      <w:tab/>
    </w:r>
    <w:r w:rsidR="00FF190F">
      <w:rPr>
        <w:bCs/>
      </w:rPr>
      <w:fldChar w:fldCharType="begin"/>
    </w:r>
    <w:r w:rsidR="00FF190F">
      <w:rPr>
        <w:bCs/>
      </w:rPr>
      <w:instrText xml:space="preserve"> DOCPROPERTY release_month \* MERGEFORMAT </w:instrText>
    </w:r>
    <w:r w:rsidR="00FF190F">
      <w:rPr>
        <w:bCs/>
      </w:rPr>
      <w:fldChar w:fldCharType="separate"/>
    </w:r>
    <w:r w:rsidR="000C054D">
      <w:rPr>
        <w:bCs/>
      </w:rPr>
      <w:t>September</w:t>
    </w:r>
    <w:r w:rsidR="00FF190F">
      <w:rPr>
        <w:bCs/>
      </w:rPr>
      <w:fldChar w:fldCharType="end"/>
    </w:r>
    <w:r w:rsidR="00FF190F">
      <w:t xml:space="preserve">  </w:t>
    </w:r>
    <w:r w:rsidR="00FF190F">
      <w:rPr>
        <w:bCs/>
      </w:rPr>
      <w:fldChar w:fldCharType="begin"/>
    </w:r>
    <w:r w:rsidR="00FF190F">
      <w:rPr>
        <w:bCs/>
      </w:rPr>
      <w:instrText xml:space="preserve"> DOCPROPERTY release_year \* MERGEFORMAT </w:instrText>
    </w:r>
    <w:r w:rsidR="00FF190F">
      <w:rPr>
        <w:bCs/>
      </w:rPr>
      <w:fldChar w:fldCharType="separate"/>
    </w:r>
    <w:r w:rsidR="000C054D">
      <w:rPr>
        <w:bCs/>
      </w:rPr>
      <w:t>2022</w:t>
    </w:r>
    <w:r w:rsidR="00FF190F">
      <w:rPr>
        <w:bCs/>
      </w:rPr>
      <w:fldChar w:fldCharType="end"/>
    </w:r>
    <w:r w:rsidR="00FF190F">
      <w:t xml:space="preserve"> </w:t>
    </w:r>
    <w:r>
      <w:rPr>
        <w:bCs/>
      </w:rPr>
      <w:fldChar w:fldCharType="begin"/>
    </w:r>
    <w:r>
      <w:rPr>
        <w:bCs/>
      </w:rPr>
      <w:instrText xml:space="preserve"> DOCPROPERTY release_status \* MERGEFORMAT </w:instrText>
    </w:r>
    <w:r>
      <w:rPr>
        <w:bCs/>
      </w:rPr>
      <w:fldChar w:fldCharType="separate"/>
    </w:r>
    <w:r w:rsidR="000C054D">
      <w:rPr>
        <w:bCs/>
      </w:rPr>
      <w:t>Normative Ballot #1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677A" w14:textId="77777777" w:rsidR="001E7B2F" w:rsidRDefault="001E7B2F">
      <w:r>
        <w:separator/>
      </w:r>
    </w:p>
  </w:footnote>
  <w:footnote w:type="continuationSeparator" w:id="0">
    <w:p w14:paraId="1474BF7E" w14:textId="77777777" w:rsidR="001E7B2F" w:rsidRDefault="001E7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C2DB" w14:textId="77777777"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9431" w14:textId="77777777"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C49E" w14:textId="77777777"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160"/>
        </w:tabs>
        <w:ind w:left="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16cid:durableId="294482507">
    <w:abstractNumId w:val="10"/>
  </w:num>
  <w:num w:numId="2" w16cid:durableId="988437613">
    <w:abstractNumId w:val="6"/>
  </w:num>
  <w:num w:numId="3" w16cid:durableId="161817279">
    <w:abstractNumId w:val="11"/>
  </w:num>
  <w:num w:numId="4" w16cid:durableId="540098978">
    <w:abstractNumId w:val="2"/>
  </w:num>
  <w:num w:numId="5" w16cid:durableId="738552102">
    <w:abstractNumId w:val="11"/>
    <w:lvlOverride w:ilvl="0">
      <w:startOverride w:val="1"/>
    </w:lvlOverride>
  </w:num>
  <w:num w:numId="6" w16cid:durableId="1421099557">
    <w:abstractNumId w:val="14"/>
  </w:num>
  <w:num w:numId="7" w16cid:durableId="619846600">
    <w:abstractNumId w:val="7"/>
  </w:num>
  <w:num w:numId="8" w16cid:durableId="984165130">
    <w:abstractNumId w:val="13"/>
  </w:num>
  <w:num w:numId="9" w16cid:durableId="515770163">
    <w:abstractNumId w:val="12"/>
  </w:num>
  <w:num w:numId="10" w16cid:durableId="188417107">
    <w:abstractNumId w:val="0"/>
  </w:num>
  <w:num w:numId="11" w16cid:durableId="1591354683">
    <w:abstractNumId w:val="8"/>
  </w:num>
  <w:num w:numId="12" w16cid:durableId="315107831">
    <w:abstractNumId w:val="11"/>
    <w:lvlOverride w:ilvl="0">
      <w:startOverride w:val="1"/>
    </w:lvlOverride>
  </w:num>
  <w:num w:numId="13" w16cid:durableId="1658924593">
    <w:abstractNumId w:val="11"/>
    <w:lvlOverride w:ilvl="0">
      <w:startOverride w:val="1"/>
    </w:lvlOverride>
  </w:num>
  <w:num w:numId="14" w16cid:durableId="967515658">
    <w:abstractNumId w:val="11"/>
    <w:lvlOverride w:ilvl="0">
      <w:startOverride w:val="1"/>
    </w:lvlOverride>
  </w:num>
  <w:num w:numId="15" w16cid:durableId="412700143">
    <w:abstractNumId w:val="3"/>
  </w:num>
  <w:num w:numId="16" w16cid:durableId="1430085329">
    <w:abstractNumId w:val="4"/>
  </w:num>
  <w:num w:numId="17" w16cid:durableId="1054356374">
    <w:abstractNumId w:val="5"/>
  </w:num>
  <w:num w:numId="18" w16cid:durableId="478695254">
    <w:abstractNumId w:val="11"/>
    <w:lvlOverride w:ilvl="0">
      <w:startOverride w:val="1"/>
    </w:lvlOverride>
  </w:num>
  <w:num w:numId="19" w16cid:durableId="1651210590">
    <w:abstractNumId w:val="11"/>
    <w:lvlOverride w:ilvl="0">
      <w:startOverride w:val="1"/>
    </w:lvlOverride>
  </w:num>
  <w:num w:numId="20" w16cid:durableId="2826839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16cid:durableId="1552155156">
    <w:abstractNumId w:val="1"/>
  </w:num>
  <w:num w:numId="22" w16cid:durableId="518814454">
    <w:abstractNumId w:val="6"/>
  </w:num>
  <w:num w:numId="23" w16cid:durableId="17027803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27913"/>
    <w:rsid w:val="000325CE"/>
    <w:rsid w:val="0003477B"/>
    <w:rsid w:val="00036636"/>
    <w:rsid w:val="000B4AA6"/>
    <w:rsid w:val="000C054D"/>
    <w:rsid w:val="000C638D"/>
    <w:rsid w:val="000D587E"/>
    <w:rsid w:val="000F40F2"/>
    <w:rsid w:val="001070C1"/>
    <w:rsid w:val="00114711"/>
    <w:rsid w:val="001162DB"/>
    <w:rsid w:val="00121B90"/>
    <w:rsid w:val="00130A0C"/>
    <w:rsid w:val="00135CBD"/>
    <w:rsid w:val="00161FF6"/>
    <w:rsid w:val="00162215"/>
    <w:rsid w:val="00165F5C"/>
    <w:rsid w:val="00166F2E"/>
    <w:rsid w:val="00184121"/>
    <w:rsid w:val="001C2EA3"/>
    <w:rsid w:val="001D68CF"/>
    <w:rsid w:val="001D7D22"/>
    <w:rsid w:val="001E7B2F"/>
    <w:rsid w:val="001F4873"/>
    <w:rsid w:val="00242BD3"/>
    <w:rsid w:val="002456FD"/>
    <w:rsid w:val="002549E5"/>
    <w:rsid w:val="00266792"/>
    <w:rsid w:val="00271BA3"/>
    <w:rsid w:val="00273019"/>
    <w:rsid w:val="002B04EF"/>
    <w:rsid w:val="002B320A"/>
    <w:rsid w:val="002D1970"/>
    <w:rsid w:val="0032421E"/>
    <w:rsid w:val="00326EB1"/>
    <w:rsid w:val="0033289D"/>
    <w:rsid w:val="00341A7D"/>
    <w:rsid w:val="0036700E"/>
    <w:rsid w:val="00380E27"/>
    <w:rsid w:val="003873F3"/>
    <w:rsid w:val="0039546D"/>
    <w:rsid w:val="00397395"/>
    <w:rsid w:val="003C3747"/>
    <w:rsid w:val="003C7682"/>
    <w:rsid w:val="00421439"/>
    <w:rsid w:val="00426E2C"/>
    <w:rsid w:val="0043486D"/>
    <w:rsid w:val="00434E33"/>
    <w:rsid w:val="00443817"/>
    <w:rsid w:val="004633CA"/>
    <w:rsid w:val="00496A89"/>
    <w:rsid w:val="004A133F"/>
    <w:rsid w:val="004D6B43"/>
    <w:rsid w:val="004E5501"/>
    <w:rsid w:val="004E5819"/>
    <w:rsid w:val="00511FFB"/>
    <w:rsid w:val="00514952"/>
    <w:rsid w:val="0056741C"/>
    <w:rsid w:val="00596A30"/>
    <w:rsid w:val="005B23DB"/>
    <w:rsid w:val="005C6C5C"/>
    <w:rsid w:val="005D1142"/>
    <w:rsid w:val="005D6C6A"/>
    <w:rsid w:val="005F0276"/>
    <w:rsid w:val="005F6202"/>
    <w:rsid w:val="00610B31"/>
    <w:rsid w:val="0062397C"/>
    <w:rsid w:val="00632484"/>
    <w:rsid w:val="00654B29"/>
    <w:rsid w:val="00674498"/>
    <w:rsid w:val="0068420C"/>
    <w:rsid w:val="00686E35"/>
    <w:rsid w:val="0069785F"/>
    <w:rsid w:val="006B4B91"/>
    <w:rsid w:val="006D3EF6"/>
    <w:rsid w:val="006E4748"/>
    <w:rsid w:val="006E5B23"/>
    <w:rsid w:val="006F35AB"/>
    <w:rsid w:val="006F7F1F"/>
    <w:rsid w:val="007023DF"/>
    <w:rsid w:val="00740600"/>
    <w:rsid w:val="0074398F"/>
    <w:rsid w:val="00770883"/>
    <w:rsid w:val="00781D0B"/>
    <w:rsid w:val="007B300E"/>
    <w:rsid w:val="007C3DC2"/>
    <w:rsid w:val="007D2F7A"/>
    <w:rsid w:val="007D4538"/>
    <w:rsid w:val="007D7589"/>
    <w:rsid w:val="007F3511"/>
    <w:rsid w:val="00801340"/>
    <w:rsid w:val="00812E5B"/>
    <w:rsid w:val="00840071"/>
    <w:rsid w:val="00844E15"/>
    <w:rsid w:val="0085578E"/>
    <w:rsid w:val="008722D5"/>
    <w:rsid w:val="00876940"/>
    <w:rsid w:val="0088239F"/>
    <w:rsid w:val="00884368"/>
    <w:rsid w:val="008A1937"/>
    <w:rsid w:val="008A1CCE"/>
    <w:rsid w:val="008A3FA8"/>
    <w:rsid w:val="008B7299"/>
    <w:rsid w:val="008C6E9E"/>
    <w:rsid w:val="008C6FAD"/>
    <w:rsid w:val="008D4387"/>
    <w:rsid w:val="008F7B5C"/>
    <w:rsid w:val="00907319"/>
    <w:rsid w:val="00923706"/>
    <w:rsid w:val="00925EAC"/>
    <w:rsid w:val="00934594"/>
    <w:rsid w:val="009751CD"/>
    <w:rsid w:val="00A07590"/>
    <w:rsid w:val="00A14F86"/>
    <w:rsid w:val="00A34EC9"/>
    <w:rsid w:val="00A43319"/>
    <w:rsid w:val="00A7467A"/>
    <w:rsid w:val="00A74F21"/>
    <w:rsid w:val="00A76917"/>
    <w:rsid w:val="00A82450"/>
    <w:rsid w:val="00AA01F4"/>
    <w:rsid w:val="00AA4B4E"/>
    <w:rsid w:val="00AB79EB"/>
    <w:rsid w:val="00AC5117"/>
    <w:rsid w:val="00B32005"/>
    <w:rsid w:val="00B41E2F"/>
    <w:rsid w:val="00B56429"/>
    <w:rsid w:val="00B73769"/>
    <w:rsid w:val="00B951EE"/>
    <w:rsid w:val="00BA2A82"/>
    <w:rsid w:val="00BB06FC"/>
    <w:rsid w:val="00BB5AF7"/>
    <w:rsid w:val="00BE29E2"/>
    <w:rsid w:val="00BE30D5"/>
    <w:rsid w:val="00BE74E0"/>
    <w:rsid w:val="00C0093E"/>
    <w:rsid w:val="00C16C21"/>
    <w:rsid w:val="00C34A2C"/>
    <w:rsid w:val="00C4295D"/>
    <w:rsid w:val="00C75BFC"/>
    <w:rsid w:val="00CA2A62"/>
    <w:rsid w:val="00CA332D"/>
    <w:rsid w:val="00CB7003"/>
    <w:rsid w:val="00CC0F47"/>
    <w:rsid w:val="00D07206"/>
    <w:rsid w:val="00D226D2"/>
    <w:rsid w:val="00D308D1"/>
    <w:rsid w:val="00D448DE"/>
    <w:rsid w:val="00D50CF2"/>
    <w:rsid w:val="00D56409"/>
    <w:rsid w:val="00D67E9A"/>
    <w:rsid w:val="00D70732"/>
    <w:rsid w:val="00D75661"/>
    <w:rsid w:val="00DA334D"/>
    <w:rsid w:val="00DC7EF3"/>
    <w:rsid w:val="00DE3CEE"/>
    <w:rsid w:val="00E01DB1"/>
    <w:rsid w:val="00E10B09"/>
    <w:rsid w:val="00E36DFE"/>
    <w:rsid w:val="00E4074A"/>
    <w:rsid w:val="00E434A0"/>
    <w:rsid w:val="00E6251D"/>
    <w:rsid w:val="00EB43DA"/>
    <w:rsid w:val="00EB5FA4"/>
    <w:rsid w:val="00EB6E90"/>
    <w:rsid w:val="00EC16A3"/>
    <w:rsid w:val="00EC4B2D"/>
    <w:rsid w:val="00EE78BC"/>
    <w:rsid w:val="00F01C32"/>
    <w:rsid w:val="00F12F91"/>
    <w:rsid w:val="00F15694"/>
    <w:rsid w:val="00F27C31"/>
    <w:rsid w:val="00F45C9A"/>
    <w:rsid w:val="00F501BA"/>
    <w:rsid w:val="00F61669"/>
    <w:rsid w:val="00F8516E"/>
    <w:rsid w:val="00F95D09"/>
    <w:rsid w:val="00FD4727"/>
    <w:rsid w:val="00FE303B"/>
    <w:rsid w:val="00FE3C84"/>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BE90A"/>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spacing w:before="12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C4295D"/>
    <w:pPr>
      <w:tabs>
        <w:tab w:val="clear" w:pos="648"/>
        <w:tab w:val="clear" w:pos="8640"/>
        <w:tab w:val="left" w:pos="567"/>
        <w:tab w:val="right" w:leader="dot" w:pos="9356"/>
      </w:tabs>
    </w:pPr>
    <w:rPr>
      <w:caps w:val="0"/>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 w:type="paragraph" w:styleId="Revision">
    <w:name w:val="Revision"/>
    <w:hidden/>
    <w:uiPriority w:val="99"/>
    <w:semiHidden/>
    <w:rsid w:val="00FE3C84"/>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oleObject" Target="embeddings/oleObject1.bin"/><Relationship Id="rId304"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eader" Target="header1.xm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eader" Target="header2.xm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http://aurora.rg.iupui.edu/UCUM" TargetMode="External"/><Relationship Id="rId5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9"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footer" Target="footer1.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footer" Target="footer2.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eader" Target="header3.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http://aurora.rg.iupui.edu/UCUM"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http://ietf.org/rfc/rfc2046.txt" TargetMode="External"/><Relationship Id="rId202" Type="http://schemas.openxmlformats.org/officeDocument/2006/relationships/hyperlink" Target="http://ietf.org/rfc/rfc2046.txt"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http://aurora.rg.iupui.edu/UCUM"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footer" Target="footer3.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http://www.iana.org/numbers.html" TargetMode="External"/><Relationship Id="rId203" Type="http://schemas.openxmlformats.org/officeDocument/2006/relationships/hyperlink" Target="http://www.iana.org/numbers.html"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http://aurora.rg.iupui.edu/UCUM"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fontTable" Target="fontTable.xm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http://www.wordiq.com/definition/International_Telecommunication_Union"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http://medical.nema.org/"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microsoft.com/office/2011/relationships/people" Target="people.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http://aurora.rg.iupui.edu/UCUM"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303" Type="http://schemas.openxmlformats.org/officeDocument/2006/relationships/hyperlink" Target="http://www.wordiq.com/definition/E.164" TargetMode="External"/><Relationship Id="rId42"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89" Type="http://schemas.openxmlformats.org/officeDocument/2006/relationships/image" Target="media/image2.png"/><Relationship Id="rId11"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314" Type="http://schemas.openxmlformats.org/officeDocument/2006/relationships/theme" Target="theme/theme1.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A05A5-D47A-45D1-A243-CECEFE1B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108</Pages>
  <Words>48828</Words>
  <Characters>278322</Characters>
  <Application>Microsoft Office Word</Application>
  <DocSecurity>0</DocSecurity>
  <Lines>2319</Lines>
  <Paragraphs>652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326498</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Craig Newman</cp:lastModifiedBy>
  <cp:revision>17</cp:revision>
  <cp:lastPrinted>2022-09-09T19:54:00Z</cp:lastPrinted>
  <dcterms:created xsi:type="dcterms:W3CDTF">2023-06-21T12:42:00Z</dcterms:created>
  <dcterms:modified xsi:type="dcterms:W3CDTF">2023-07-07T19:16:00Z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BallotPrep">
    <vt:lpwstr>20220909</vt:lpwstr>
  </property>
  <property fmtid="{D5CDD505-2E9C-101B-9397-08002B2CF9AE}" pid="7" name="fo_checked">
    <vt:filetime>2019-12-01T10:00:00Z</vt:filetime>
  </property>
</Properties>
</file>