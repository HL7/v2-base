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D4F6" w14:textId="0D15A83E" w:rsidR="001665B8" w:rsidRPr="00B83364" w:rsidRDefault="00E437CD" w:rsidP="009569D2">
      <w:pPr>
        <w:pStyle w:val="ANSIdesignation"/>
        <w:pBdr>
          <w:bottom w:val="none" w:sz="0" w:space="0" w:color="auto"/>
        </w:pBdr>
      </w:pPr>
      <w:bookmarkStart w:id="0" w:name="_Ref33423627"/>
      <w:bookmarkStart w:id="1" w:name="_Toc25579082"/>
      <w:bookmarkStart w:id="2" w:name="_Toc25579193"/>
      <w:bookmarkStart w:id="3" w:name="_Ref485518975"/>
      <w:bookmarkStart w:id="4" w:name="_Toc22443752"/>
      <w:bookmarkStart w:id="5" w:name="_Toc22444104"/>
      <w:bookmarkStart w:id="6" w:name="_Toc17269948"/>
      <w:bookmarkEnd w:id="0"/>
      <w:r>
        <w:rPr>
          <w:noProof/>
        </w:rPr>
        <w:drawing>
          <wp:anchor distT="0" distB="0" distL="114300" distR="114300" simplePos="0" relativeHeight="251655168" behindDoc="0" locked="0" layoutInCell="1" allowOverlap="1" wp14:anchorId="3FA18C75" wp14:editId="33963F8B">
            <wp:simplePos x="0" y="0"/>
            <wp:positionH relativeFrom="column">
              <wp:posOffset>1270</wp:posOffset>
            </wp:positionH>
            <wp:positionV relativeFrom="paragraph">
              <wp:posOffset>3175</wp:posOffset>
            </wp:positionV>
            <wp:extent cx="2110740" cy="1592580"/>
            <wp:effectExtent l="0" t="0" r="3810" b="7620"/>
            <wp:wrapSquare wrapText="bothSides"/>
            <wp:docPr id="9"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1665B8">
        <w:rPr>
          <w:noProof/>
        </w:rPr>
        <w:drawing>
          <wp:anchor distT="0" distB="0" distL="114300" distR="114300" simplePos="0" relativeHeight="251658240" behindDoc="0" locked="0" layoutInCell="1" allowOverlap="1" wp14:anchorId="26108593" wp14:editId="62E11637">
            <wp:simplePos x="0" y="0"/>
            <wp:positionH relativeFrom="column">
              <wp:posOffset>1270</wp:posOffset>
            </wp:positionH>
            <wp:positionV relativeFrom="paragraph">
              <wp:posOffset>3175</wp:posOffset>
            </wp:positionV>
            <wp:extent cx="2110740" cy="1592580"/>
            <wp:effectExtent l="0" t="0" r="3810" b="7620"/>
            <wp:wrapSquare wrapText="bothSides"/>
            <wp:docPr id="6" name="Picture 6"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009569D2">
        <w:rPr>
          <w:rFonts w:ascii="Arial Narrow" w:hAnsi="Arial Narrow"/>
          <w:b w:val="0"/>
          <w:noProof/>
          <w:sz w:val="32"/>
        </w:rPr>
        <w:t>V291_R1_N1_2022SEP</w:t>
      </w:r>
    </w:p>
    <w:p w14:paraId="4A2FCCF7" w14:textId="77777777" w:rsidR="00953E39" w:rsidRDefault="00953E39" w:rsidP="00465AF0">
      <w:pPr>
        <w:pStyle w:val="Heading1"/>
        <w:rPr>
          <w:noProof/>
        </w:rPr>
      </w:pPr>
      <w:r w:rsidRPr="00F63F22">
        <w:rPr>
          <w:noProof/>
        </w:rPr>
        <w:t>.</w:t>
      </w:r>
      <w:r w:rsidRPr="00F63F22">
        <w:rPr>
          <w:noProof/>
        </w:rPr>
        <w:br/>
      </w:r>
      <w:bookmarkStart w:id="7" w:name="_Hlt478463698"/>
      <w:bookmarkStart w:id="8" w:name="_Toc527864416"/>
      <w:bookmarkStart w:id="9" w:name="_Toc528481847"/>
      <w:bookmarkStart w:id="10" w:name="_Toc528482352"/>
      <w:bookmarkStart w:id="11" w:name="_Ref536609372"/>
      <w:bookmarkStart w:id="12" w:name="_Ref306372"/>
      <w:bookmarkEnd w:id="7"/>
      <w:r w:rsidRPr="00F63F22">
        <w:rPr>
          <w:noProof/>
        </w:rPr>
        <w:t>Control</w:t>
      </w:r>
      <w:bookmarkEnd w:id="3"/>
      <w:bookmarkEnd w:id="4"/>
      <w:bookmarkEnd w:id="5"/>
      <w:bookmarkEnd w:id="6"/>
      <w:bookmarkEnd w:id="8"/>
      <w:bookmarkEnd w:id="9"/>
      <w:bookmarkEnd w:id="10"/>
      <w:bookmarkEnd w:id="11"/>
      <w:bookmarkEnd w:id="12"/>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14:paraId="26D6F347" w14:textId="4E418ADF" w:rsidR="00465AF0" w:rsidRDefault="00000EAC" w:rsidP="00465AF0">
      <w:r>
        <w:rPr>
          <w:vanish/>
        </w:rPr>
        <w:fldChar w:fldCharType="begin"/>
      </w:r>
      <w:r>
        <w:rPr>
          <w:vanish/>
        </w:rPr>
        <w:instrText xml:space="preserve"> SEQ Kapitel \r 2 \* MERGEFORMAT </w:instrText>
      </w:r>
      <w:r>
        <w:rPr>
          <w:vanish/>
        </w:rPr>
        <w:fldChar w:fldCharType="separate"/>
      </w:r>
      <w:r w:rsidR="00886355">
        <w:rPr>
          <w:noProof/>
          <w:vanish/>
        </w:rPr>
        <w:t>2</w:t>
      </w:r>
      <w:r>
        <w:rPr>
          <w:vanish/>
        </w:rPr>
        <w:fldChar w:fldCharType="end"/>
      </w:r>
    </w:p>
    <w:tbl>
      <w:tblPr>
        <w:tblW w:w="0" w:type="auto"/>
        <w:tblInd w:w="108" w:type="dxa"/>
        <w:tblLayout w:type="fixed"/>
        <w:tblLook w:val="0000" w:firstRow="0" w:lastRow="0" w:firstColumn="0" w:lastColumn="0" w:noHBand="0" w:noVBand="0"/>
      </w:tblPr>
      <w:tblGrid>
        <w:gridCol w:w="3600"/>
        <w:gridCol w:w="5760"/>
      </w:tblGrid>
      <w:tr w:rsidR="00953E39" w:rsidRPr="009928E9" w14:paraId="01A5DA6C" w14:textId="77777777">
        <w:tc>
          <w:tcPr>
            <w:tcW w:w="3600" w:type="dxa"/>
          </w:tcPr>
          <w:p w14:paraId="1F3FB294" w14:textId="3DC37A52" w:rsidR="00953E39" w:rsidRPr="009928E9" w:rsidRDefault="00953E39" w:rsidP="00EA2497">
            <w:pPr>
              <w:rPr>
                <w:noProof/>
              </w:rPr>
            </w:pPr>
            <w:bookmarkStart w:id="13" w:name="_Toc348257229"/>
            <w:bookmarkStart w:id="14" w:name="_Toc348257565"/>
            <w:bookmarkStart w:id="15" w:name="_Toc348263187"/>
            <w:bookmarkStart w:id="16" w:name="_Toc348336516"/>
            <w:bookmarkStart w:id="17" w:name="_Toc348770004"/>
            <w:bookmarkStart w:id="18" w:name="_Toc348856146"/>
            <w:bookmarkStart w:id="19" w:name="_Toc348866567"/>
            <w:bookmarkStart w:id="20" w:name="_Toc348947797"/>
            <w:bookmarkStart w:id="21" w:name="_Toc349735378"/>
            <w:bookmarkStart w:id="22" w:name="_Toc349735821"/>
            <w:bookmarkStart w:id="23" w:name="_Toc349735975"/>
            <w:bookmarkStart w:id="24" w:name="_Toc349803707"/>
            <w:bookmarkStart w:id="25" w:name="_Ref358257733"/>
            <w:bookmarkStart w:id="26" w:name="_Toc359235986"/>
            <w:r w:rsidRPr="009928E9">
              <w:rPr>
                <w:noProof/>
              </w:rPr>
              <w:t xml:space="preserve">Chapter </w:t>
            </w:r>
            <w:del w:id="27" w:author="Craig Newman" w:date="2023-07-03T13:04:00Z">
              <w:r w:rsidR="007568EC" w:rsidDel="002C7E85">
                <w:rPr>
                  <w:noProof/>
                </w:rPr>
                <w:delText>Co-</w:delText>
              </w:r>
            </w:del>
            <w:r w:rsidRPr="009928E9">
              <w:rPr>
                <w:noProof/>
              </w:rPr>
              <w:t>Chair and Editor: (2)</w:t>
            </w:r>
          </w:p>
        </w:tc>
        <w:tc>
          <w:tcPr>
            <w:tcW w:w="5760" w:type="dxa"/>
          </w:tcPr>
          <w:p w14:paraId="69B28BB0" w14:textId="77777777" w:rsidR="00953E39" w:rsidRPr="009928E9" w:rsidRDefault="00953E39" w:rsidP="00EA2497">
            <w:pPr>
              <w:rPr>
                <w:noProof/>
              </w:rPr>
            </w:pPr>
            <w:r w:rsidRPr="009928E9">
              <w:rPr>
                <w:noProof/>
              </w:rPr>
              <w:t>Anthony Julian</w:t>
            </w:r>
            <w:r w:rsidRPr="009928E9">
              <w:rPr>
                <w:noProof/>
              </w:rPr>
              <w:br/>
              <w:t>Mayo Clinic</w:t>
            </w:r>
          </w:p>
        </w:tc>
      </w:tr>
      <w:tr w:rsidR="00953E39" w:rsidRPr="009928E9" w14:paraId="3FA305FE" w14:textId="77777777">
        <w:tc>
          <w:tcPr>
            <w:tcW w:w="3600" w:type="dxa"/>
          </w:tcPr>
          <w:p w14:paraId="52B921E6" w14:textId="77777777" w:rsidR="00953E39" w:rsidRPr="009928E9" w:rsidRDefault="00953E39" w:rsidP="00EA2497">
            <w:pPr>
              <w:rPr>
                <w:noProof/>
              </w:rPr>
            </w:pPr>
            <w:r w:rsidRPr="009928E9">
              <w:rPr>
                <w:noProof/>
              </w:rPr>
              <w:t xml:space="preserve">Chapter </w:t>
            </w:r>
            <w:del w:id="28" w:author="Craig Newman" w:date="2023-07-03T13:04:00Z">
              <w:r w:rsidR="007568EC" w:rsidDel="002C7E85">
                <w:rPr>
                  <w:noProof/>
                </w:rPr>
                <w:delText>Co-</w:delText>
              </w:r>
            </w:del>
            <w:r w:rsidR="007568EC" w:rsidRPr="009928E9">
              <w:rPr>
                <w:noProof/>
              </w:rPr>
              <w:t>Chair</w:t>
            </w:r>
          </w:p>
        </w:tc>
        <w:tc>
          <w:tcPr>
            <w:tcW w:w="5760" w:type="dxa"/>
          </w:tcPr>
          <w:p w14:paraId="23564508" w14:textId="29F40266" w:rsidR="006E4B2F" w:rsidRPr="009928E9" w:rsidDel="00DC6468" w:rsidRDefault="00953E39" w:rsidP="006E4B2F">
            <w:pPr>
              <w:rPr>
                <w:noProof/>
              </w:rPr>
            </w:pPr>
            <w:del w:id="29" w:author="Craig Newman" w:date="2023-07-03T13:04:00Z">
              <w:r w:rsidRPr="009928E9" w:rsidDel="002C7E85">
                <w:rPr>
                  <w:noProof/>
                </w:rPr>
                <w:delText>Dave Shaver</w:delText>
              </w:r>
            </w:del>
            <w:ins w:id="30" w:author="Craig Newman" w:date="2023-07-03T13:04:00Z">
              <w:r w:rsidR="002C7E85">
                <w:rPr>
                  <w:noProof/>
                </w:rPr>
                <w:t>Isaac Vetter</w:t>
              </w:r>
            </w:ins>
            <w:r w:rsidRPr="009928E9">
              <w:rPr>
                <w:noProof/>
              </w:rPr>
              <w:br/>
            </w:r>
            <w:del w:id="31" w:author="Craig Newman" w:date="2023-07-03T13:04:00Z">
              <w:r w:rsidRPr="009928E9" w:rsidDel="002C7E85">
                <w:rPr>
                  <w:noProof/>
                </w:rPr>
                <w:delText>Corepoint Health</w:delText>
              </w:r>
            </w:del>
            <w:ins w:id="32" w:author="Craig Newman" w:date="2023-07-03T13:04:00Z">
              <w:r w:rsidR="002C7E85">
                <w:rPr>
                  <w:noProof/>
                </w:rPr>
                <w:t>Epic</w:t>
              </w:r>
            </w:ins>
          </w:p>
        </w:tc>
      </w:tr>
      <w:tr w:rsidR="006E4B2F" w:rsidRPr="009928E9" w14:paraId="7FACC0A8" w14:textId="77777777">
        <w:tc>
          <w:tcPr>
            <w:tcW w:w="3600" w:type="dxa"/>
          </w:tcPr>
          <w:p w14:paraId="6C29C30D" w14:textId="77777777" w:rsidR="006E4B2F" w:rsidRPr="009928E9" w:rsidRDefault="006E4B2F" w:rsidP="00EA2497">
            <w:pPr>
              <w:rPr>
                <w:noProof/>
              </w:rPr>
            </w:pPr>
            <w:r>
              <w:rPr>
                <w:noProof/>
              </w:rPr>
              <w:t xml:space="preserve">Chapter </w:t>
            </w:r>
            <w:del w:id="33" w:author="Craig Newman" w:date="2023-07-03T13:04:00Z">
              <w:r w:rsidR="007568EC" w:rsidDel="002C7E85">
                <w:rPr>
                  <w:noProof/>
                </w:rPr>
                <w:delText>Co-</w:delText>
              </w:r>
            </w:del>
            <w:r w:rsidR="007568EC" w:rsidRPr="009928E9">
              <w:rPr>
                <w:noProof/>
              </w:rPr>
              <w:t>Chair</w:t>
            </w:r>
          </w:p>
        </w:tc>
        <w:tc>
          <w:tcPr>
            <w:tcW w:w="5760" w:type="dxa"/>
          </w:tcPr>
          <w:p w14:paraId="192CCB80" w14:textId="77777777" w:rsidR="00941783" w:rsidRDefault="006E4B2F">
            <w:pPr>
              <w:spacing w:after="0"/>
              <w:rPr>
                <w:b/>
                <w:noProof/>
                <w:kern w:val="28"/>
              </w:rPr>
            </w:pPr>
            <w:r>
              <w:rPr>
                <w:noProof/>
              </w:rPr>
              <w:t>Nick Radov</w:t>
            </w:r>
          </w:p>
          <w:p w14:paraId="6687B80D" w14:textId="77777777" w:rsidR="00941783" w:rsidRDefault="006E4B2F">
            <w:pPr>
              <w:spacing w:after="0"/>
              <w:rPr>
                <w:noProof/>
              </w:rPr>
            </w:pPr>
            <w:r>
              <w:rPr>
                <w:noProof/>
              </w:rPr>
              <w:t>United Health</w:t>
            </w:r>
            <w:r w:rsidR="000A330D">
              <w:rPr>
                <w:noProof/>
              </w:rPr>
              <w:t>Care Services, Inc</w:t>
            </w:r>
          </w:p>
        </w:tc>
      </w:tr>
      <w:tr w:rsidR="00953E39" w:rsidRPr="00BA1766" w14:paraId="6C994E51" w14:textId="77777777">
        <w:tc>
          <w:tcPr>
            <w:tcW w:w="3600" w:type="dxa"/>
          </w:tcPr>
          <w:p w14:paraId="2167E97D" w14:textId="77777777"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w:t>
            </w:r>
            <w:r w:rsidR="00BA1766">
              <w:rPr>
                <w:noProof/>
              </w:rPr>
              <w:br/>
            </w:r>
            <w:r w:rsidR="007568EC">
              <w:rPr>
                <w:noProof/>
              </w:rPr>
              <w:t>(2A, 2C)</w:t>
            </w:r>
          </w:p>
        </w:tc>
        <w:tc>
          <w:tcPr>
            <w:tcW w:w="5760" w:type="dxa"/>
          </w:tcPr>
          <w:p w14:paraId="2A752F03" w14:textId="77777777"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14:paraId="1C85182F" w14:textId="77777777">
        <w:tc>
          <w:tcPr>
            <w:tcW w:w="3600" w:type="dxa"/>
          </w:tcPr>
          <w:p w14:paraId="505E7D86" w14:textId="77777777" w:rsidR="00953E39" w:rsidRPr="009928E9" w:rsidRDefault="00953E39" w:rsidP="00A85165">
            <w:pPr>
              <w:rPr>
                <w:noProof/>
              </w:rPr>
            </w:pPr>
            <w:r w:rsidRPr="009928E9">
              <w:rPr>
                <w:noProof/>
              </w:rPr>
              <w:t xml:space="preserve">Conformance  </w:t>
            </w:r>
            <w:del w:id="34" w:author="Craig Newman" w:date="2023-07-03T13:04:00Z">
              <w:r w:rsidRPr="009928E9" w:rsidDel="00A93FC3">
                <w:rPr>
                  <w:noProof/>
                </w:rPr>
                <w:delText>Co-</w:delText>
              </w:r>
            </w:del>
            <w:r w:rsidRPr="009928E9">
              <w:rPr>
                <w:noProof/>
              </w:rPr>
              <w:t>Chair</w:t>
            </w:r>
          </w:p>
        </w:tc>
        <w:tc>
          <w:tcPr>
            <w:tcW w:w="5760" w:type="dxa"/>
          </w:tcPr>
          <w:p w14:paraId="54026082" w14:textId="77777777" w:rsidR="00953E39" w:rsidRPr="009928E9" w:rsidRDefault="00A85165" w:rsidP="003C1E31">
            <w:pPr>
              <w:spacing w:after="0"/>
              <w:rPr>
                <w:noProof/>
              </w:rPr>
            </w:pPr>
            <w:r>
              <w:rPr>
                <w:noProof/>
              </w:rPr>
              <w:t>Nathan Bunker</w:t>
            </w:r>
          </w:p>
          <w:p w14:paraId="7A3D4B77" w14:textId="77777777" w:rsidR="00953E39" w:rsidRPr="009928E9" w:rsidRDefault="00A85165" w:rsidP="003C1E31">
            <w:pPr>
              <w:spacing w:after="0"/>
              <w:rPr>
                <w:noProof/>
              </w:rPr>
            </w:pPr>
            <w:r w:rsidRPr="003C1E31">
              <w:rPr>
                <w:noProof/>
              </w:rPr>
              <w:t>American Immunization Registry Association</w:t>
            </w:r>
          </w:p>
        </w:tc>
      </w:tr>
      <w:tr w:rsidR="00953E39" w:rsidRPr="009928E9" w14:paraId="7B686DCB" w14:textId="77777777" w:rsidTr="001665B8">
        <w:trPr>
          <w:trHeight w:val="864"/>
        </w:trPr>
        <w:tc>
          <w:tcPr>
            <w:tcW w:w="3600" w:type="dxa"/>
          </w:tcPr>
          <w:p w14:paraId="38FD719B" w14:textId="77777777" w:rsidR="00953E39" w:rsidRPr="009928E9" w:rsidRDefault="00953E39" w:rsidP="001665B8">
            <w:pPr>
              <w:spacing w:after="0"/>
              <w:rPr>
                <w:noProof/>
              </w:rPr>
            </w:pPr>
            <w:r w:rsidRPr="009928E9">
              <w:rPr>
                <w:noProof/>
              </w:rPr>
              <w:t xml:space="preserve">Conformance </w:t>
            </w:r>
            <w:del w:id="35" w:author="Craig Newman" w:date="2023-07-03T13:04:00Z">
              <w:r w:rsidRPr="009928E9" w:rsidDel="00A93FC3">
                <w:rPr>
                  <w:noProof/>
                </w:rPr>
                <w:delText>Co-</w:delText>
              </w:r>
            </w:del>
            <w:r w:rsidRPr="009928E9">
              <w:rPr>
                <w:noProof/>
              </w:rPr>
              <w:t>Chair</w:t>
            </w:r>
          </w:p>
        </w:tc>
        <w:tc>
          <w:tcPr>
            <w:tcW w:w="5760" w:type="dxa"/>
          </w:tcPr>
          <w:p w14:paraId="6DFC196D" w14:textId="550782EA" w:rsidR="00953E39" w:rsidRPr="009928E9" w:rsidRDefault="00953E39" w:rsidP="001665B8">
            <w:pPr>
              <w:spacing w:after="0"/>
              <w:rPr>
                <w:noProof/>
              </w:rPr>
            </w:pPr>
            <w:r w:rsidRPr="009928E9">
              <w:rPr>
                <w:noProof/>
              </w:rPr>
              <w:t>Frank Oemig</w:t>
            </w:r>
            <w:r w:rsidRPr="009928E9">
              <w:rPr>
                <w:noProof/>
              </w:rPr>
              <w:br/>
            </w:r>
            <w:del w:id="36" w:author="Craig Newman" w:date="2023-07-03T13:04:00Z">
              <w:r w:rsidR="006E563E" w:rsidDel="00A93FC3">
                <w:rPr>
                  <w:noProof/>
                </w:rPr>
                <w:delText xml:space="preserve">Deutsche Telekom Healthcare and Security Solutions </w:delText>
              </w:r>
              <w:r w:rsidRPr="009928E9" w:rsidDel="00A93FC3">
                <w:rPr>
                  <w:noProof/>
                </w:rPr>
                <w:delText>GmbH</w:delText>
              </w:r>
            </w:del>
            <w:ins w:id="37" w:author="Craig Newman" w:date="2023-07-03T13:04:00Z">
              <w:r w:rsidR="00A93FC3">
                <w:rPr>
                  <w:noProof/>
                </w:rPr>
                <w:t>Or</w:t>
              </w:r>
            </w:ins>
            <w:ins w:id="38" w:author="Craig Newman" w:date="2023-07-03T13:05:00Z">
              <w:r w:rsidR="00A93FC3">
                <w:rPr>
                  <w:noProof/>
                </w:rPr>
                <w:t>acle</w:t>
              </w:r>
            </w:ins>
            <w:r w:rsidR="006E563E">
              <w:rPr>
                <w:noProof/>
              </w:rPr>
              <w:t>, HL7 Germany</w:t>
            </w:r>
          </w:p>
        </w:tc>
      </w:tr>
      <w:tr w:rsidR="00A85165" w:rsidRPr="009928E9" w14:paraId="67D44B8D" w14:textId="77777777">
        <w:tc>
          <w:tcPr>
            <w:tcW w:w="3600" w:type="dxa"/>
          </w:tcPr>
          <w:p w14:paraId="7049070B" w14:textId="77777777" w:rsidR="00A85165" w:rsidRPr="009928E9" w:rsidRDefault="00A85165" w:rsidP="00E510D3">
            <w:pPr>
              <w:spacing w:after="0"/>
              <w:rPr>
                <w:noProof/>
              </w:rPr>
            </w:pPr>
            <w:r>
              <w:rPr>
                <w:noProof/>
              </w:rPr>
              <w:t xml:space="preserve">Conformance </w:t>
            </w:r>
            <w:del w:id="39" w:author="Craig Newman" w:date="2023-07-03T13:04:00Z">
              <w:r w:rsidDel="00A93FC3">
                <w:rPr>
                  <w:noProof/>
                </w:rPr>
                <w:delText>Co-</w:delText>
              </w:r>
            </w:del>
            <w:r>
              <w:rPr>
                <w:noProof/>
              </w:rPr>
              <w:t>Chair</w:t>
            </w:r>
          </w:p>
        </w:tc>
        <w:tc>
          <w:tcPr>
            <w:tcW w:w="5760" w:type="dxa"/>
          </w:tcPr>
          <w:p w14:paraId="3CA02C67" w14:textId="77777777" w:rsidR="000419D6" w:rsidRPr="009928E9" w:rsidRDefault="00A85165" w:rsidP="000419D6">
            <w:pPr>
              <w:spacing w:after="0"/>
              <w:rPr>
                <w:noProof/>
              </w:rPr>
            </w:pPr>
            <w:r w:rsidRPr="00E510D3">
              <w:rPr>
                <w:noProof/>
              </w:rPr>
              <w:t>Ioana Singureanu</w:t>
            </w:r>
            <w:r w:rsidR="000419D6">
              <w:rPr>
                <w:noProof/>
              </w:rPr>
              <w:br/>
            </w:r>
            <w:r w:rsidRPr="00E510D3">
              <w:rPr>
                <w:noProof/>
              </w:rPr>
              <w:t>Eversolve, LLC</w:t>
            </w:r>
          </w:p>
        </w:tc>
      </w:tr>
      <w:tr w:rsidR="00953E39" w:rsidRPr="009928E9" w14:paraId="75DE76EB" w14:textId="77777777">
        <w:tc>
          <w:tcPr>
            <w:tcW w:w="3600" w:type="dxa"/>
          </w:tcPr>
          <w:p w14:paraId="56633BC9" w14:textId="77777777" w:rsidR="00953E39" w:rsidRPr="009928E9" w:rsidRDefault="00953E39" w:rsidP="00A85165">
            <w:pPr>
              <w:rPr>
                <w:noProof/>
              </w:rPr>
            </w:pPr>
            <w:r w:rsidRPr="009928E9">
              <w:rPr>
                <w:noProof/>
              </w:rPr>
              <w:t xml:space="preserve">Conformance  </w:t>
            </w:r>
            <w:del w:id="40" w:author="Craig Newman" w:date="2023-07-03T13:04:00Z">
              <w:r w:rsidRPr="009928E9" w:rsidDel="00A93FC3">
                <w:rPr>
                  <w:noProof/>
                </w:rPr>
                <w:delText>Co-</w:delText>
              </w:r>
            </w:del>
            <w:r w:rsidRPr="009928E9">
              <w:rPr>
                <w:noProof/>
              </w:rPr>
              <w:t>Chair</w:t>
            </w:r>
          </w:p>
        </w:tc>
        <w:tc>
          <w:tcPr>
            <w:tcW w:w="5760" w:type="dxa"/>
          </w:tcPr>
          <w:p w14:paraId="37F96683" w14:textId="77777777"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14:paraId="3DEF589D" w14:textId="77777777">
        <w:tc>
          <w:tcPr>
            <w:tcW w:w="3600" w:type="dxa"/>
          </w:tcPr>
          <w:p w14:paraId="72851293" w14:textId="77777777" w:rsidR="00953E39" w:rsidRPr="009928E9" w:rsidRDefault="00953E39" w:rsidP="00EA2497">
            <w:pPr>
              <w:rPr>
                <w:noProof/>
              </w:rPr>
            </w:pPr>
            <w:r w:rsidRPr="009928E9">
              <w:t>Sponsoring Work Group:</w:t>
            </w:r>
          </w:p>
        </w:tc>
        <w:tc>
          <w:tcPr>
            <w:tcW w:w="5760" w:type="dxa"/>
          </w:tcPr>
          <w:p w14:paraId="76267F52" w14:textId="77777777" w:rsidR="00953E39" w:rsidRPr="009928E9" w:rsidRDefault="00953E39" w:rsidP="00EA2497">
            <w:pPr>
              <w:rPr>
                <w:noProof/>
              </w:rPr>
            </w:pPr>
            <w:r w:rsidRPr="009928E9">
              <w:t>Infrastructure and Messaging</w:t>
            </w:r>
          </w:p>
        </w:tc>
      </w:tr>
      <w:tr w:rsidR="00953E39" w:rsidRPr="009928E9" w14:paraId="438BFF4D" w14:textId="77777777">
        <w:tc>
          <w:tcPr>
            <w:tcW w:w="3600" w:type="dxa"/>
          </w:tcPr>
          <w:p w14:paraId="22274133" w14:textId="77777777" w:rsidR="00953E39" w:rsidRPr="009928E9" w:rsidRDefault="00953E39" w:rsidP="00EA2497">
            <w:r w:rsidRPr="009928E9">
              <w:t>List Server:</w:t>
            </w:r>
          </w:p>
        </w:tc>
        <w:tc>
          <w:tcPr>
            <w:tcW w:w="5760" w:type="dxa"/>
          </w:tcPr>
          <w:p w14:paraId="56FD03EA" w14:textId="77777777" w:rsidR="00953E39" w:rsidRPr="009928E9" w:rsidRDefault="00000000" w:rsidP="00F46457">
            <w:hyperlink r:id="rId9" w:history="1">
              <w:r w:rsidR="00953E39" w:rsidRPr="00462378">
                <w:rPr>
                  <w:rStyle w:val="Hyperlink"/>
                  <w:rFonts w:ascii="Calibri" w:hAnsi="Calibri"/>
                  <w:kern w:val="0"/>
                  <w:sz w:val="22"/>
                </w:rPr>
                <w:t>inm@lists.hl7.org</w:t>
              </w:r>
            </w:hyperlink>
            <w:r w:rsidR="00953E39">
              <w:t xml:space="preserve"> </w:t>
            </w:r>
          </w:p>
        </w:tc>
      </w:tr>
    </w:tbl>
    <w:p w14:paraId="6CCDF7E6" w14:textId="77777777" w:rsidR="00F11407" w:rsidRDefault="00F11407" w:rsidP="00AF2045">
      <w:pPr>
        <w:ind w:left="360"/>
      </w:pPr>
    </w:p>
    <w:p w14:paraId="7E820EF2" w14:textId="77777777" w:rsidR="00996B47" w:rsidRDefault="00996B47" w:rsidP="00996B47">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41" w:author="Julian, Anthony J." w:date="2023-07-24T15:49:00Z"/>
          <w:bCs/>
          <w:noProof/>
          <w:sz w:val="32"/>
          <w:szCs w:val="36"/>
        </w:rPr>
      </w:pPr>
      <w:bookmarkStart w:id="42" w:name="_Hlk113628941"/>
      <w:bookmarkStart w:id="43" w:name="_Toc536689653"/>
      <w:bookmarkStart w:id="44" w:name="_Toc496372"/>
      <w:bookmarkStart w:id="45" w:name="_Toc524720"/>
      <w:bookmarkStart w:id="46" w:name="_Toc22443753"/>
      <w:bookmarkStart w:id="47" w:name="_Toc22444105"/>
      <w:bookmarkStart w:id="48" w:name="_Toc36358051"/>
      <w:bookmarkStart w:id="49" w:name="_Toc42232481"/>
      <w:bookmarkStart w:id="50" w:name="_Toc43275003"/>
      <w:bookmarkStart w:id="51" w:name="_Toc43275175"/>
      <w:bookmarkStart w:id="52" w:name="_Toc43275882"/>
      <w:bookmarkStart w:id="53" w:name="_Toc43276202"/>
      <w:bookmarkStart w:id="54" w:name="_Toc43276727"/>
      <w:bookmarkStart w:id="55" w:name="_Toc43276825"/>
      <w:bookmarkStart w:id="56" w:name="_Toc43276965"/>
      <w:bookmarkStart w:id="57" w:name="_Toc234219544"/>
      <w:bookmarkStart w:id="58" w:name="_Toc17269949"/>
      <w:bookmarkStart w:id="59" w:name="_Toc28952670"/>
      <w:ins w:id="60" w:author="Julian, Anthony J." w:date="2023-07-24T15:49:00Z">
        <w:r>
          <w:rPr>
            <w:b/>
            <w:bCs/>
            <w:noProof/>
            <w:sz w:val="32"/>
            <w:szCs w:val="36"/>
          </w:rPr>
          <w:t>Note to Balloters</w:t>
        </w:r>
      </w:ins>
    </w:p>
    <w:p w14:paraId="08AD267A" w14:textId="77777777" w:rsidR="007E6399" w:rsidRPr="009307B3"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This is the </w:t>
      </w:r>
      <w:r>
        <w:rPr>
          <w:rFonts w:eastAsia="MS Mincho"/>
          <w:kern w:val="20"/>
          <w:szCs w:val="20"/>
        </w:rPr>
        <w:t>Second</w:t>
      </w:r>
      <w:r w:rsidRPr="009307B3">
        <w:rPr>
          <w:rFonts w:eastAsia="MS Mincho"/>
          <w:kern w:val="20"/>
          <w:szCs w:val="20"/>
        </w:rPr>
        <w:t xml:space="preserve"> Normative Ballot for Version 2.9.1.</w:t>
      </w:r>
    </w:p>
    <w:p w14:paraId="75A9CF7D" w14:textId="77777777" w:rsidR="007E6399" w:rsidRPr="009307B3"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w:t>
      </w:r>
      <w:r w:rsidRPr="009307B3">
        <w:rPr>
          <w:rFonts w:eastAsia="MS Mincho"/>
          <w:kern w:val="20"/>
          <w:szCs w:val="20"/>
        </w:rPr>
        <w:lastRenderedPageBreak/>
        <w:t xml:space="preserve">checking and to build the HL7 V2.9.1 Database. </w:t>
      </w:r>
    </w:p>
    <w:p w14:paraId="0E89DEF5" w14:textId="77777777" w:rsidR="007E6399" w:rsidRPr="009307B3"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The following table itemizes the changes that have been applied to the chapter.</w:t>
      </w:r>
    </w:p>
    <w:p w14:paraId="5A3B09E2" w14:textId="77777777" w:rsidR="007E6399" w:rsidRPr="009307B3"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HL7 HQ, the Work Group Chairs and the International Affiliates thank you for your consideration! </w:t>
      </w:r>
    </w:p>
    <w:p w14:paraId="25F71BBD" w14:textId="77777777" w:rsidR="007E6399"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Pr>
          <w:rFonts w:eastAsia="MS Mincho"/>
          <w:kern w:val="20"/>
          <w:szCs w:val="20"/>
        </w:rPr>
        <w:t>For this chapter we have the following questions:</w:t>
      </w:r>
    </w:p>
    <w:p w14:paraId="43D34880" w14:textId="77777777" w:rsidR="00996B47" w:rsidRDefault="00996B47" w:rsidP="00996B47">
      <w:pPr>
        <w:rPr>
          <w:ins w:id="61" w:author="Julian, Anthony J." w:date="2023-07-24T15:49:00Z"/>
          <w:lang w:eastAsia="de-DE"/>
        </w:rPr>
      </w:pPr>
    </w:p>
    <w:p w14:paraId="1B9132BD" w14:textId="77777777" w:rsidR="00996B47" w:rsidRDefault="00996B47" w:rsidP="00996B47">
      <w:pPr>
        <w:rPr>
          <w:ins w:id="62" w:author="Julian, Anthony J." w:date="2023-07-24T15:4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0"/>
        <w:gridCol w:w="2306"/>
        <w:gridCol w:w="3060"/>
        <w:gridCol w:w="1070"/>
        <w:gridCol w:w="1268"/>
        <w:gridCol w:w="716"/>
      </w:tblGrid>
      <w:tr w:rsidR="00996B47" w14:paraId="67399B15" w14:textId="77777777" w:rsidTr="00996B47">
        <w:trPr>
          <w:trHeight w:val="530"/>
          <w:ins w:id="63" w:author="Julian, Anthony J." w:date="2023-07-24T15:49:00Z"/>
        </w:trPr>
        <w:tc>
          <w:tcPr>
            <w:tcW w:w="930" w:type="dxa"/>
            <w:tcBorders>
              <w:top w:val="single" w:sz="4" w:space="0" w:color="auto"/>
              <w:left w:val="single" w:sz="4" w:space="0" w:color="auto"/>
              <w:bottom w:val="single" w:sz="4" w:space="0" w:color="auto"/>
              <w:right w:val="single" w:sz="4" w:space="0" w:color="auto"/>
            </w:tcBorders>
            <w:shd w:val="clear" w:color="auto" w:fill="D9D9D9"/>
            <w:hideMark/>
          </w:tcPr>
          <w:p w14:paraId="2C544724" w14:textId="77777777" w:rsidR="00996B47" w:rsidRDefault="00996B47">
            <w:pPr>
              <w:widowControl w:val="0"/>
              <w:autoSpaceDE w:val="0"/>
              <w:autoSpaceDN w:val="0"/>
              <w:adjustRightInd w:val="0"/>
              <w:spacing w:before="110"/>
              <w:rPr>
                <w:ins w:id="64" w:author="Julian, Anthony J." w:date="2023-07-24T15:49:00Z"/>
                <w:rFonts w:ascii="Arial" w:hAnsi="Arial"/>
              </w:rPr>
            </w:pPr>
            <w:ins w:id="65" w:author="Julian, Anthony J." w:date="2023-07-24T15:49:00Z">
              <w:r>
                <w:rPr>
                  <w:b/>
                  <w:bCs/>
                  <w:i/>
                  <w:iCs/>
                  <w:color w:val="000080"/>
                </w:rPr>
                <w:t>Section</w:t>
              </w:r>
            </w:ins>
          </w:p>
        </w:tc>
        <w:tc>
          <w:tcPr>
            <w:tcW w:w="2306" w:type="dxa"/>
            <w:tcBorders>
              <w:top w:val="single" w:sz="4" w:space="0" w:color="auto"/>
              <w:left w:val="single" w:sz="4" w:space="0" w:color="auto"/>
              <w:bottom w:val="single" w:sz="4" w:space="0" w:color="auto"/>
              <w:right w:val="single" w:sz="4" w:space="0" w:color="auto"/>
            </w:tcBorders>
            <w:shd w:val="clear" w:color="auto" w:fill="D9D9D9"/>
            <w:hideMark/>
          </w:tcPr>
          <w:p w14:paraId="3839F8AF" w14:textId="77777777" w:rsidR="00996B47" w:rsidRDefault="00996B47">
            <w:pPr>
              <w:widowControl w:val="0"/>
              <w:autoSpaceDE w:val="0"/>
              <w:autoSpaceDN w:val="0"/>
              <w:adjustRightInd w:val="0"/>
              <w:spacing w:before="110"/>
              <w:rPr>
                <w:ins w:id="66" w:author="Julian, Anthony J." w:date="2023-07-24T15:49:00Z"/>
                <w:rFonts w:ascii="Arial" w:hAnsi="Arial"/>
              </w:rPr>
            </w:pPr>
            <w:ins w:id="67" w:author="Julian, Anthony J." w:date="2023-07-24T15:49:00Z">
              <w:r>
                <w:rPr>
                  <w:b/>
                  <w:bCs/>
                  <w:i/>
                  <w:iCs/>
                  <w:color w:val="000080"/>
                </w:rPr>
                <w:t>Section Name</w:t>
              </w:r>
            </w:ins>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3062BCA" w14:textId="77777777" w:rsidR="00996B47" w:rsidRDefault="00996B47">
            <w:pPr>
              <w:widowControl w:val="0"/>
              <w:autoSpaceDE w:val="0"/>
              <w:autoSpaceDN w:val="0"/>
              <w:adjustRightInd w:val="0"/>
              <w:spacing w:before="110"/>
              <w:rPr>
                <w:ins w:id="68" w:author="Julian, Anthony J." w:date="2023-07-24T15:49:00Z"/>
                <w:rFonts w:ascii="Arial" w:hAnsi="Arial"/>
              </w:rPr>
            </w:pPr>
            <w:proofErr w:type="gramStart"/>
            <w:ins w:id="69" w:author="Julian, Anthony J." w:date="2023-07-24T15:49:00Z">
              <w:r>
                <w:rPr>
                  <w:b/>
                  <w:bCs/>
                  <w:i/>
                  <w:iCs/>
                  <w:color w:val="000080"/>
                </w:rPr>
                <w:t>Change  Type</w:t>
              </w:r>
              <w:proofErr w:type="gramEnd"/>
            </w:ins>
          </w:p>
        </w:tc>
        <w:tc>
          <w:tcPr>
            <w:tcW w:w="1070" w:type="dxa"/>
            <w:tcBorders>
              <w:top w:val="single" w:sz="4" w:space="0" w:color="auto"/>
              <w:left w:val="single" w:sz="4" w:space="0" w:color="auto"/>
              <w:bottom w:val="single" w:sz="4" w:space="0" w:color="auto"/>
              <w:right w:val="single" w:sz="4" w:space="0" w:color="auto"/>
            </w:tcBorders>
            <w:shd w:val="clear" w:color="auto" w:fill="D9D9D9"/>
            <w:hideMark/>
          </w:tcPr>
          <w:p w14:paraId="3ECAB289" w14:textId="77777777" w:rsidR="00996B47" w:rsidRDefault="00996B47">
            <w:pPr>
              <w:widowControl w:val="0"/>
              <w:autoSpaceDE w:val="0"/>
              <w:autoSpaceDN w:val="0"/>
              <w:adjustRightInd w:val="0"/>
              <w:spacing w:before="110"/>
              <w:rPr>
                <w:ins w:id="70" w:author="Julian, Anthony J." w:date="2023-07-24T15:49:00Z"/>
                <w:b/>
                <w:bCs/>
                <w:i/>
                <w:iCs/>
                <w:color w:val="000080"/>
              </w:rPr>
            </w:pPr>
            <w:ins w:id="71" w:author="Julian, Anthony J." w:date="2023-07-24T15:49:00Z">
              <w:r>
                <w:rPr>
                  <w:b/>
                  <w:bCs/>
                  <w:i/>
                  <w:iCs/>
                  <w:color w:val="000080"/>
                </w:rPr>
                <w:t>Proposal #</w:t>
              </w:r>
            </w:ins>
          </w:p>
        </w:tc>
        <w:tc>
          <w:tcPr>
            <w:tcW w:w="1268" w:type="dxa"/>
            <w:tcBorders>
              <w:top w:val="single" w:sz="4" w:space="0" w:color="auto"/>
              <w:left w:val="single" w:sz="4" w:space="0" w:color="auto"/>
              <w:bottom w:val="single" w:sz="4" w:space="0" w:color="auto"/>
              <w:right w:val="single" w:sz="4" w:space="0" w:color="auto"/>
            </w:tcBorders>
            <w:shd w:val="clear" w:color="auto" w:fill="D9D9D9"/>
            <w:hideMark/>
          </w:tcPr>
          <w:p w14:paraId="012FF68F" w14:textId="77777777" w:rsidR="00996B47" w:rsidRDefault="00996B47">
            <w:pPr>
              <w:widowControl w:val="0"/>
              <w:autoSpaceDE w:val="0"/>
              <w:autoSpaceDN w:val="0"/>
              <w:adjustRightInd w:val="0"/>
              <w:spacing w:before="110"/>
              <w:jc w:val="center"/>
              <w:rPr>
                <w:ins w:id="72" w:author="Julian, Anthony J." w:date="2023-07-24T15:49:00Z"/>
                <w:b/>
                <w:bCs/>
                <w:i/>
                <w:iCs/>
                <w:color w:val="000080"/>
                <w:sz w:val="28"/>
                <w:szCs w:val="28"/>
              </w:rPr>
            </w:pPr>
            <w:ins w:id="73" w:author="Julian, Anthony J." w:date="2023-07-24T15:49:00Z">
              <w:r>
                <w:rPr>
                  <w:b/>
                  <w:bCs/>
                  <w:i/>
                  <w:iCs/>
                  <w:color w:val="000080"/>
                </w:rPr>
                <w:t>Substantive</w:t>
              </w:r>
              <w:r>
                <w:rPr>
                  <w:b/>
                  <w:bCs/>
                  <w:i/>
                  <w:iCs/>
                  <w:color w:val="000080"/>
                </w:rPr>
                <w:br/>
                <w:t>Y/N</w:t>
              </w:r>
            </w:ins>
          </w:p>
        </w:tc>
        <w:tc>
          <w:tcPr>
            <w:tcW w:w="716" w:type="dxa"/>
            <w:tcBorders>
              <w:top w:val="single" w:sz="4" w:space="0" w:color="auto"/>
              <w:left w:val="single" w:sz="4" w:space="0" w:color="auto"/>
              <w:bottom w:val="single" w:sz="4" w:space="0" w:color="auto"/>
              <w:right w:val="single" w:sz="4" w:space="0" w:color="auto"/>
            </w:tcBorders>
            <w:shd w:val="clear" w:color="auto" w:fill="D9D9D9"/>
            <w:hideMark/>
          </w:tcPr>
          <w:p w14:paraId="281275B0" w14:textId="77777777" w:rsidR="00996B47" w:rsidRDefault="00996B47">
            <w:pPr>
              <w:widowControl w:val="0"/>
              <w:autoSpaceDE w:val="0"/>
              <w:autoSpaceDN w:val="0"/>
              <w:adjustRightInd w:val="0"/>
              <w:spacing w:before="110"/>
              <w:jc w:val="center"/>
              <w:rPr>
                <w:ins w:id="74" w:author="Julian, Anthony J." w:date="2023-07-24T15:49:00Z"/>
                <w:b/>
                <w:bCs/>
                <w:i/>
                <w:iCs/>
                <w:color w:val="000080"/>
                <w:sz w:val="28"/>
                <w:szCs w:val="28"/>
              </w:rPr>
            </w:pPr>
            <w:ins w:id="75" w:author="Julian, Anthony J." w:date="2023-07-24T15:49:00Z">
              <w:r>
                <w:rPr>
                  <w:b/>
                  <w:bCs/>
                  <w:i/>
                  <w:iCs/>
                  <w:color w:val="000080"/>
                </w:rPr>
                <w:t>Line</w:t>
              </w:r>
              <w:r>
                <w:rPr>
                  <w:b/>
                  <w:bCs/>
                  <w:i/>
                  <w:iCs/>
                  <w:color w:val="000080"/>
                </w:rPr>
                <w:br/>
                <w:t>Item</w:t>
              </w:r>
            </w:ins>
          </w:p>
        </w:tc>
      </w:tr>
      <w:tr w:rsidR="006945C3" w14:paraId="0592B255"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0E4B3645" w14:textId="503D2651" w:rsidR="006945C3" w:rsidRDefault="006945C3">
            <w:pPr>
              <w:widowControl w:val="0"/>
              <w:autoSpaceDE w:val="0"/>
              <w:autoSpaceDN w:val="0"/>
              <w:adjustRightInd w:val="0"/>
              <w:spacing w:before="110"/>
              <w:rPr>
                <w:b/>
                <w:bCs/>
                <w:i/>
                <w:iCs/>
                <w:color w:val="000080"/>
              </w:rPr>
            </w:pPr>
            <w:r>
              <w:rPr>
                <w:b/>
                <w:bCs/>
                <w:i/>
                <w:iCs/>
                <w:color w:val="000080"/>
              </w:rPr>
              <w:t>2.13.9</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766DA1F2" w14:textId="5C8F4F1A" w:rsidR="006945C3" w:rsidRDefault="006945C3">
            <w:pPr>
              <w:widowControl w:val="0"/>
              <w:autoSpaceDE w:val="0"/>
              <w:autoSpaceDN w:val="0"/>
              <w:adjustRightInd w:val="0"/>
              <w:spacing w:before="110"/>
              <w:rPr>
                <w:b/>
                <w:bCs/>
                <w:i/>
                <w:iCs/>
                <w:color w:val="000080"/>
              </w:rPr>
            </w:pPr>
            <w:r>
              <w:rPr>
                <w:b/>
                <w:bCs/>
                <w:i/>
                <w:iCs/>
                <w:color w:val="000080"/>
              </w:rPr>
              <w:t>M</w:t>
            </w:r>
            <w:ins w:id="76" w:author="Julian, Anthony J." w:date="2023-07-24T16:29:00Z">
              <w:r w:rsidR="000D381F">
                <w:rPr>
                  <w:b/>
                  <w:bCs/>
                  <w:i/>
                  <w:iCs/>
                  <w:color w:val="000080"/>
                </w:rPr>
                <w:t>S</w:t>
              </w:r>
            </w:ins>
            <w:r>
              <w:rPr>
                <w:b/>
                <w:bCs/>
                <w:i/>
                <w:iCs/>
                <w:color w:val="000080"/>
              </w:rPr>
              <w:t>H – Message Header Segment</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66EAB98C" w14:textId="4E6BFE59" w:rsidR="006945C3" w:rsidRDefault="006945C3">
            <w:pPr>
              <w:widowControl w:val="0"/>
              <w:autoSpaceDE w:val="0"/>
              <w:autoSpaceDN w:val="0"/>
              <w:adjustRightInd w:val="0"/>
              <w:spacing w:before="110"/>
              <w:rPr>
                <w:b/>
                <w:bCs/>
                <w:i/>
                <w:iCs/>
                <w:color w:val="000080"/>
              </w:rPr>
            </w:pPr>
            <w:r>
              <w:rPr>
                <w:b/>
                <w:bCs/>
                <w:i/>
                <w:iCs/>
                <w:color w:val="000080"/>
              </w:rPr>
              <w:t>Technical 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5DD1AC8" w14:textId="5055545C" w:rsidR="006945C3" w:rsidRDefault="006945C3">
            <w:pPr>
              <w:widowControl w:val="0"/>
              <w:autoSpaceDE w:val="0"/>
              <w:autoSpaceDN w:val="0"/>
              <w:adjustRightInd w:val="0"/>
              <w:spacing w:before="110"/>
              <w:rPr>
                <w:b/>
                <w:bCs/>
                <w:i/>
                <w:iCs/>
                <w:color w:val="000080"/>
              </w:rPr>
            </w:pPr>
            <w:bookmarkStart w:id="77" w:name="_Hlk141107839"/>
            <w:r>
              <w:rPr>
                <w:b/>
                <w:bCs/>
                <w:i/>
                <w:iCs/>
                <w:color w:val="000080"/>
              </w:rPr>
              <w:t>V2-25489</w:t>
            </w:r>
            <w:bookmarkEnd w:id="77"/>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1E594C37" w14:textId="74922EC0" w:rsidR="006945C3" w:rsidRDefault="006945C3">
            <w:pPr>
              <w:widowControl w:val="0"/>
              <w:autoSpaceDE w:val="0"/>
              <w:autoSpaceDN w:val="0"/>
              <w:adjustRightInd w:val="0"/>
              <w:spacing w:before="110"/>
              <w:jc w:val="center"/>
              <w:rPr>
                <w:b/>
                <w:bCs/>
                <w:i/>
                <w:iCs/>
                <w:color w:val="000080"/>
              </w:rPr>
            </w:pPr>
            <w:r>
              <w:rPr>
                <w:b/>
                <w:bCs/>
                <w:i/>
                <w:iCs/>
                <w:color w:val="000080"/>
              </w:rPr>
              <w:t>Y</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62CDA07C" w14:textId="77777777" w:rsidR="006945C3" w:rsidRDefault="006945C3">
            <w:pPr>
              <w:widowControl w:val="0"/>
              <w:autoSpaceDE w:val="0"/>
              <w:autoSpaceDN w:val="0"/>
              <w:adjustRightInd w:val="0"/>
              <w:spacing w:before="110"/>
              <w:jc w:val="center"/>
              <w:rPr>
                <w:b/>
                <w:bCs/>
                <w:i/>
                <w:iCs/>
                <w:color w:val="000080"/>
              </w:rPr>
            </w:pPr>
          </w:p>
        </w:tc>
      </w:tr>
      <w:tr w:rsidR="00996B47" w14:paraId="4DF377AE" w14:textId="77777777" w:rsidTr="00996B47">
        <w:trPr>
          <w:trHeight w:val="530"/>
          <w:ins w:id="78" w:author="Julian, Anthony J." w:date="2023-07-24T15:49: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017A2DBE" w14:textId="5B8F98E1" w:rsidR="00996B47" w:rsidRDefault="00996B47">
            <w:pPr>
              <w:widowControl w:val="0"/>
              <w:autoSpaceDE w:val="0"/>
              <w:autoSpaceDN w:val="0"/>
              <w:adjustRightInd w:val="0"/>
              <w:spacing w:before="110"/>
              <w:rPr>
                <w:ins w:id="79" w:author="Julian, Anthony J." w:date="2023-07-24T15:49:00Z"/>
                <w:b/>
                <w:bCs/>
                <w:i/>
                <w:iCs/>
                <w:color w:val="000080"/>
              </w:rPr>
            </w:pPr>
            <w:ins w:id="80" w:author="Julian, Anthony J." w:date="2023-07-24T15:50:00Z">
              <w:r>
                <w:rPr>
                  <w:b/>
                  <w:bCs/>
                  <w:i/>
                  <w:iCs/>
                  <w:color w:val="000080"/>
                </w:rPr>
                <w:t>2.16.1</w:t>
              </w:r>
            </w:ins>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47398FC4" w14:textId="1FBE278F" w:rsidR="00996B47" w:rsidRDefault="00996B47">
            <w:pPr>
              <w:widowControl w:val="0"/>
              <w:autoSpaceDE w:val="0"/>
              <w:autoSpaceDN w:val="0"/>
              <w:adjustRightInd w:val="0"/>
              <w:spacing w:before="110"/>
              <w:rPr>
                <w:ins w:id="81" w:author="Julian, Anthony J." w:date="2023-07-24T15:49:00Z"/>
                <w:b/>
                <w:bCs/>
                <w:i/>
                <w:iCs/>
                <w:color w:val="000080"/>
              </w:rPr>
            </w:pPr>
            <w:ins w:id="82" w:author="Julian, Anthony J." w:date="2023-07-24T15:50:00Z">
              <w:r>
                <w:rPr>
                  <w:b/>
                  <w:bCs/>
                  <w:i/>
                  <w:iCs/>
                  <w:color w:val="000080"/>
                </w:rPr>
                <w:t>General Acknowle</w:t>
              </w:r>
            </w:ins>
            <w:ins w:id="83" w:author="Julian, Anthony J." w:date="2023-07-24T15:51:00Z">
              <w:r>
                <w:rPr>
                  <w:b/>
                  <w:bCs/>
                  <w:i/>
                  <w:iCs/>
                  <w:color w:val="000080"/>
                </w:rPr>
                <w:t>dgement</w:t>
              </w:r>
            </w:ins>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064D2AF5" w14:textId="3E81AA0B" w:rsidR="00996B47" w:rsidRDefault="00996B47">
            <w:pPr>
              <w:widowControl w:val="0"/>
              <w:autoSpaceDE w:val="0"/>
              <w:autoSpaceDN w:val="0"/>
              <w:adjustRightInd w:val="0"/>
              <w:spacing w:before="110"/>
              <w:rPr>
                <w:ins w:id="84" w:author="Julian, Anthony J." w:date="2023-07-24T15:49:00Z"/>
                <w:b/>
                <w:bCs/>
                <w:i/>
                <w:iCs/>
                <w:color w:val="000080"/>
              </w:rPr>
            </w:pPr>
            <w:ins w:id="85" w:author="Julian, Anthony J." w:date="2023-07-24T15:51: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975AE94" w14:textId="3B6E0650" w:rsidR="00996B47" w:rsidRDefault="00996B47">
            <w:pPr>
              <w:widowControl w:val="0"/>
              <w:autoSpaceDE w:val="0"/>
              <w:autoSpaceDN w:val="0"/>
              <w:adjustRightInd w:val="0"/>
              <w:spacing w:before="110"/>
              <w:rPr>
                <w:ins w:id="86" w:author="Julian, Anthony J." w:date="2023-07-24T15:49:00Z"/>
                <w:b/>
                <w:bCs/>
                <w:i/>
                <w:iCs/>
                <w:color w:val="000080"/>
              </w:rPr>
            </w:pPr>
            <w:ins w:id="87" w:author="Julian, Anthony J." w:date="2023-07-24T15:51:00Z">
              <w:r>
                <w:rPr>
                  <w:b/>
                  <w:bCs/>
                  <w:i/>
                  <w:iCs/>
                  <w:color w:val="000080"/>
                </w:rPr>
                <w:t>V2-25466</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12B738BD" w14:textId="56EF9EC0" w:rsidR="00996B47" w:rsidRDefault="00996B47">
            <w:pPr>
              <w:widowControl w:val="0"/>
              <w:autoSpaceDE w:val="0"/>
              <w:autoSpaceDN w:val="0"/>
              <w:adjustRightInd w:val="0"/>
              <w:spacing w:before="110"/>
              <w:jc w:val="center"/>
              <w:rPr>
                <w:ins w:id="88" w:author="Julian, Anthony J." w:date="2023-07-24T15:49:00Z"/>
                <w:b/>
                <w:bCs/>
                <w:i/>
                <w:iCs/>
                <w:color w:val="000080"/>
              </w:rPr>
            </w:pPr>
            <w:ins w:id="89" w:author="Julian, Anthony J." w:date="2023-07-24T15:51: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1A085D64" w14:textId="77777777" w:rsidR="00996B47" w:rsidRDefault="00996B47">
            <w:pPr>
              <w:widowControl w:val="0"/>
              <w:autoSpaceDE w:val="0"/>
              <w:autoSpaceDN w:val="0"/>
              <w:adjustRightInd w:val="0"/>
              <w:spacing w:before="110"/>
              <w:jc w:val="center"/>
              <w:rPr>
                <w:ins w:id="90" w:author="Julian, Anthony J." w:date="2023-07-24T15:49:00Z"/>
                <w:b/>
                <w:bCs/>
                <w:i/>
                <w:iCs/>
                <w:color w:val="000080"/>
              </w:rPr>
            </w:pPr>
          </w:p>
        </w:tc>
      </w:tr>
      <w:tr w:rsidR="00996B47" w14:paraId="4F0E6CC1" w14:textId="77777777" w:rsidTr="00996B47">
        <w:trPr>
          <w:trHeight w:val="530"/>
          <w:ins w:id="91" w:author="Julian, Anthony J." w:date="2023-07-24T15:51: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4185F6EF" w14:textId="68237DE9" w:rsidR="00996B47" w:rsidRDefault="00996B47" w:rsidP="00996B47">
            <w:pPr>
              <w:widowControl w:val="0"/>
              <w:autoSpaceDE w:val="0"/>
              <w:autoSpaceDN w:val="0"/>
              <w:adjustRightInd w:val="0"/>
              <w:spacing w:before="110"/>
              <w:rPr>
                <w:ins w:id="92" w:author="Julian, Anthony J." w:date="2023-07-24T15:51:00Z"/>
                <w:b/>
                <w:bCs/>
                <w:i/>
                <w:iCs/>
                <w:color w:val="000080"/>
              </w:rPr>
            </w:pPr>
            <w:ins w:id="93" w:author="Julian, Anthony J." w:date="2023-07-24T15:51:00Z">
              <w:r>
                <w:rPr>
                  <w:b/>
                  <w:bCs/>
                  <w:i/>
                  <w:iCs/>
                  <w:color w:val="000080"/>
                </w:rPr>
                <w:t>2.16.2</w:t>
              </w:r>
            </w:ins>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4B5F07B0" w14:textId="5CB1A21B" w:rsidR="00996B47" w:rsidRDefault="00996B47" w:rsidP="00996B47">
            <w:pPr>
              <w:widowControl w:val="0"/>
              <w:autoSpaceDE w:val="0"/>
              <w:autoSpaceDN w:val="0"/>
              <w:adjustRightInd w:val="0"/>
              <w:spacing w:before="110"/>
              <w:rPr>
                <w:ins w:id="94" w:author="Julian, Anthony J." w:date="2023-07-24T15:51:00Z"/>
                <w:b/>
                <w:bCs/>
                <w:i/>
                <w:iCs/>
                <w:color w:val="000080"/>
              </w:rPr>
            </w:pPr>
            <w:ins w:id="95" w:author="Julian, Anthony J." w:date="2023-07-24T15:52:00Z">
              <w:r w:rsidRPr="00996B47">
                <w:rPr>
                  <w:b/>
                  <w:bCs/>
                  <w:i/>
                  <w:iCs/>
                  <w:color w:val="000080"/>
                </w:rPr>
                <w:t>General acknowledgment, error return</w:t>
              </w:r>
            </w:ins>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17B6D51D" w14:textId="5CC2C417" w:rsidR="00996B47" w:rsidRDefault="00996B47" w:rsidP="00996B47">
            <w:pPr>
              <w:widowControl w:val="0"/>
              <w:autoSpaceDE w:val="0"/>
              <w:autoSpaceDN w:val="0"/>
              <w:adjustRightInd w:val="0"/>
              <w:spacing w:before="110"/>
              <w:rPr>
                <w:ins w:id="96" w:author="Julian, Anthony J." w:date="2023-07-24T15:51:00Z"/>
                <w:b/>
                <w:bCs/>
                <w:i/>
                <w:iCs/>
                <w:color w:val="000080"/>
              </w:rPr>
            </w:pPr>
            <w:ins w:id="97" w:author="Julian, Anthony J." w:date="2023-07-24T15:54: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C1A7BC5" w14:textId="36E98C1C" w:rsidR="00996B47" w:rsidRDefault="00996B47" w:rsidP="00996B47">
            <w:pPr>
              <w:widowControl w:val="0"/>
              <w:autoSpaceDE w:val="0"/>
              <w:autoSpaceDN w:val="0"/>
              <w:adjustRightInd w:val="0"/>
              <w:spacing w:before="110"/>
              <w:rPr>
                <w:ins w:id="98" w:author="Julian, Anthony J." w:date="2023-07-24T15:51:00Z"/>
                <w:b/>
                <w:bCs/>
                <w:i/>
                <w:iCs/>
                <w:color w:val="000080"/>
              </w:rPr>
            </w:pPr>
            <w:ins w:id="99" w:author="Julian, Anthony J." w:date="2023-07-24T15:54:00Z">
              <w:r>
                <w:rPr>
                  <w:b/>
                  <w:bCs/>
                  <w:i/>
                  <w:iCs/>
                  <w:color w:val="000080"/>
                </w:rPr>
                <w:t>V2-25466</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7F0B2448" w14:textId="38B0DB46" w:rsidR="00996B47" w:rsidRDefault="00996B47" w:rsidP="00996B47">
            <w:pPr>
              <w:widowControl w:val="0"/>
              <w:autoSpaceDE w:val="0"/>
              <w:autoSpaceDN w:val="0"/>
              <w:adjustRightInd w:val="0"/>
              <w:spacing w:before="110"/>
              <w:jc w:val="center"/>
              <w:rPr>
                <w:ins w:id="100" w:author="Julian, Anthony J." w:date="2023-07-24T15:51:00Z"/>
                <w:b/>
                <w:bCs/>
                <w:i/>
                <w:iCs/>
                <w:color w:val="000080"/>
              </w:rPr>
            </w:pPr>
            <w:ins w:id="101" w:author="Julian, Anthony J." w:date="2023-07-24T15:54: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697BD7B0" w14:textId="77777777" w:rsidR="00996B47" w:rsidRDefault="00996B47" w:rsidP="00996B47">
            <w:pPr>
              <w:widowControl w:val="0"/>
              <w:autoSpaceDE w:val="0"/>
              <w:autoSpaceDN w:val="0"/>
              <w:adjustRightInd w:val="0"/>
              <w:spacing w:before="110"/>
              <w:jc w:val="center"/>
              <w:rPr>
                <w:ins w:id="102" w:author="Julian, Anthony J." w:date="2023-07-24T15:51:00Z"/>
                <w:b/>
                <w:bCs/>
                <w:i/>
                <w:iCs/>
                <w:color w:val="000080"/>
              </w:rPr>
            </w:pPr>
          </w:p>
        </w:tc>
      </w:tr>
      <w:tr w:rsidR="00996B47" w14:paraId="3FF78749" w14:textId="77777777" w:rsidTr="00996B47">
        <w:trPr>
          <w:trHeight w:val="530"/>
          <w:ins w:id="103" w:author="Julian, Anthony J." w:date="2023-07-24T15:51: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215103EC" w14:textId="41EA8DAB" w:rsidR="00996B47" w:rsidRDefault="00996B47" w:rsidP="00996B47">
            <w:pPr>
              <w:widowControl w:val="0"/>
              <w:autoSpaceDE w:val="0"/>
              <w:autoSpaceDN w:val="0"/>
              <w:adjustRightInd w:val="0"/>
              <w:spacing w:before="110"/>
              <w:rPr>
                <w:ins w:id="104" w:author="Julian, Anthony J." w:date="2023-07-24T15:51:00Z"/>
                <w:b/>
                <w:bCs/>
                <w:i/>
                <w:iCs/>
                <w:color w:val="000080"/>
              </w:rPr>
            </w:pPr>
            <w:ins w:id="105" w:author="Julian, Anthony J." w:date="2023-07-24T15:51:00Z">
              <w:r>
                <w:rPr>
                  <w:b/>
                  <w:bCs/>
                  <w:i/>
                  <w:iCs/>
                  <w:color w:val="000080"/>
                </w:rPr>
                <w:t>2.16.</w:t>
              </w:r>
            </w:ins>
            <w:ins w:id="106" w:author="Julian, Anthony J." w:date="2023-07-24T15:52:00Z">
              <w:r>
                <w:rPr>
                  <w:b/>
                  <w:bCs/>
                  <w:i/>
                  <w:iCs/>
                  <w:color w:val="000080"/>
                </w:rPr>
                <w:t>3</w:t>
              </w:r>
            </w:ins>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3C10419D" w14:textId="46650DBA" w:rsidR="00996B47" w:rsidRDefault="00996B47" w:rsidP="00996B47">
            <w:pPr>
              <w:widowControl w:val="0"/>
              <w:autoSpaceDE w:val="0"/>
              <w:autoSpaceDN w:val="0"/>
              <w:adjustRightInd w:val="0"/>
              <w:spacing w:before="110"/>
              <w:rPr>
                <w:ins w:id="107" w:author="Julian, Anthony J." w:date="2023-07-24T15:51:00Z"/>
                <w:b/>
                <w:bCs/>
                <w:i/>
                <w:iCs/>
                <w:color w:val="000080"/>
              </w:rPr>
            </w:pPr>
            <w:ins w:id="108" w:author="Julian, Anthony J." w:date="2023-07-24T15:52:00Z">
              <w:r w:rsidRPr="00996B47">
                <w:rPr>
                  <w:b/>
                  <w:bCs/>
                  <w:i/>
                  <w:iCs/>
                  <w:color w:val="000080"/>
                </w:rPr>
                <w:t>Message using sequence number: protocol</w:t>
              </w:r>
            </w:ins>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56B1E572" w14:textId="23E26EFE" w:rsidR="00996B47" w:rsidRDefault="00996B47" w:rsidP="00996B47">
            <w:pPr>
              <w:widowControl w:val="0"/>
              <w:autoSpaceDE w:val="0"/>
              <w:autoSpaceDN w:val="0"/>
              <w:adjustRightInd w:val="0"/>
              <w:spacing w:before="110"/>
              <w:rPr>
                <w:ins w:id="109" w:author="Julian, Anthony J." w:date="2023-07-24T15:51:00Z"/>
                <w:b/>
                <w:bCs/>
                <w:i/>
                <w:iCs/>
                <w:color w:val="000080"/>
              </w:rPr>
            </w:pPr>
            <w:ins w:id="110" w:author="Julian, Anthony J." w:date="2023-07-24T15:54: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01BC3636" w14:textId="40C8D386" w:rsidR="00996B47" w:rsidRDefault="00996B47" w:rsidP="00996B47">
            <w:pPr>
              <w:widowControl w:val="0"/>
              <w:autoSpaceDE w:val="0"/>
              <w:autoSpaceDN w:val="0"/>
              <w:adjustRightInd w:val="0"/>
              <w:spacing w:before="110"/>
              <w:rPr>
                <w:ins w:id="111" w:author="Julian, Anthony J." w:date="2023-07-24T15:51:00Z"/>
                <w:b/>
                <w:bCs/>
                <w:i/>
                <w:iCs/>
                <w:color w:val="000080"/>
              </w:rPr>
            </w:pPr>
            <w:ins w:id="112" w:author="Julian, Anthony J." w:date="2023-07-24T15:54:00Z">
              <w:r>
                <w:rPr>
                  <w:b/>
                  <w:bCs/>
                  <w:i/>
                  <w:iCs/>
                  <w:color w:val="000080"/>
                </w:rPr>
                <w:t>V2-25466</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2C786965" w14:textId="73679FEE" w:rsidR="00996B47" w:rsidRDefault="00996B47" w:rsidP="00996B47">
            <w:pPr>
              <w:widowControl w:val="0"/>
              <w:autoSpaceDE w:val="0"/>
              <w:autoSpaceDN w:val="0"/>
              <w:adjustRightInd w:val="0"/>
              <w:spacing w:before="110"/>
              <w:jc w:val="center"/>
              <w:rPr>
                <w:ins w:id="113" w:author="Julian, Anthony J." w:date="2023-07-24T15:51:00Z"/>
                <w:b/>
                <w:bCs/>
                <w:i/>
                <w:iCs/>
                <w:color w:val="000080"/>
              </w:rPr>
            </w:pPr>
            <w:ins w:id="114" w:author="Julian, Anthony J." w:date="2023-07-24T15:54: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22700EE1" w14:textId="77777777" w:rsidR="00996B47" w:rsidRDefault="00996B47" w:rsidP="00996B47">
            <w:pPr>
              <w:widowControl w:val="0"/>
              <w:autoSpaceDE w:val="0"/>
              <w:autoSpaceDN w:val="0"/>
              <w:adjustRightInd w:val="0"/>
              <w:spacing w:before="110"/>
              <w:jc w:val="center"/>
              <w:rPr>
                <w:ins w:id="115" w:author="Julian, Anthony J." w:date="2023-07-24T15:51:00Z"/>
                <w:b/>
                <w:bCs/>
                <w:i/>
                <w:iCs/>
                <w:color w:val="000080"/>
              </w:rPr>
            </w:pPr>
          </w:p>
        </w:tc>
      </w:tr>
      <w:tr w:rsidR="00996B47" w14:paraId="65B3BBC0" w14:textId="77777777" w:rsidTr="00996B47">
        <w:trPr>
          <w:trHeight w:val="530"/>
          <w:ins w:id="116" w:author="Julian, Anthony J." w:date="2023-07-24T15:52: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6D123AAE" w14:textId="195C210E" w:rsidR="00996B47" w:rsidRDefault="00996B47" w:rsidP="00996B47">
            <w:pPr>
              <w:widowControl w:val="0"/>
              <w:autoSpaceDE w:val="0"/>
              <w:autoSpaceDN w:val="0"/>
              <w:adjustRightInd w:val="0"/>
              <w:spacing w:before="110"/>
              <w:rPr>
                <w:ins w:id="117" w:author="Julian, Anthony J." w:date="2023-07-24T15:52:00Z"/>
                <w:b/>
                <w:bCs/>
                <w:i/>
                <w:iCs/>
                <w:color w:val="000080"/>
              </w:rPr>
            </w:pPr>
            <w:ins w:id="118" w:author="Julian, Anthony J." w:date="2023-07-24T15:53:00Z">
              <w:r>
                <w:rPr>
                  <w:b/>
                  <w:bCs/>
                  <w:i/>
                  <w:iCs/>
                  <w:color w:val="000080"/>
                </w:rPr>
                <w:t>2.16.5</w:t>
              </w:r>
            </w:ins>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6F620557" w14:textId="1A85304C" w:rsidR="00996B47" w:rsidRPr="00996B47" w:rsidRDefault="00996B47" w:rsidP="00996B47">
            <w:pPr>
              <w:widowControl w:val="0"/>
              <w:autoSpaceDE w:val="0"/>
              <w:autoSpaceDN w:val="0"/>
              <w:adjustRightInd w:val="0"/>
              <w:spacing w:before="110"/>
              <w:rPr>
                <w:ins w:id="119" w:author="Julian, Anthony J." w:date="2023-07-24T15:52:00Z"/>
                <w:b/>
                <w:bCs/>
                <w:i/>
                <w:iCs/>
                <w:color w:val="000080"/>
              </w:rPr>
            </w:pPr>
            <w:ins w:id="120" w:author="Julian, Anthony J." w:date="2023-07-24T15:53:00Z">
              <w:r w:rsidRPr="00996B47">
                <w:rPr>
                  <w:b/>
                  <w:bCs/>
                  <w:i/>
                  <w:iCs/>
                  <w:color w:val="000080"/>
                </w:rPr>
                <w:t>Acknowledgment message using original mode processing</w:t>
              </w:r>
            </w:ins>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1E73DC9C" w14:textId="1FDD808E" w:rsidR="00996B47" w:rsidRDefault="00996B47" w:rsidP="00996B47">
            <w:pPr>
              <w:widowControl w:val="0"/>
              <w:autoSpaceDE w:val="0"/>
              <w:autoSpaceDN w:val="0"/>
              <w:adjustRightInd w:val="0"/>
              <w:spacing w:before="110"/>
              <w:rPr>
                <w:ins w:id="121" w:author="Julian, Anthony J." w:date="2023-07-24T15:52:00Z"/>
                <w:b/>
                <w:bCs/>
                <w:i/>
                <w:iCs/>
                <w:color w:val="000080"/>
              </w:rPr>
            </w:pPr>
            <w:ins w:id="122" w:author="Julian, Anthony J." w:date="2023-07-24T15:54: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DE305D7" w14:textId="0F999810" w:rsidR="00996B47" w:rsidRDefault="00996B47" w:rsidP="00996B47">
            <w:pPr>
              <w:widowControl w:val="0"/>
              <w:autoSpaceDE w:val="0"/>
              <w:autoSpaceDN w:val="0"/>
              <w:adjustRightInd w:val="0"/>
              <w:spacing w:before="110"/>
              <w:rPr>
                <w:ins w:id="123" w:author="Julian, Anthony J." w:date="2023-07-24T15:52:00Z"/>
                <w:b/>
                <w:bCs/>
                <w:i/>
                <w:iCs/>
                <w:color w:val="000080"/>
              </w:rPr>
            </w:pPr>
            <w:ins w:id="124" w:author="Julian, Anthony J." w:date="2023-07-24T15:54:00Z">
              <w:r>
                <w:rPr>
                  <w:b/>
                  <w:bCs/>
                  <w:i/>
                  <w:iCs/>
                  <w:color w:val="000080"/>
                </w:rPr>
                <w:t>V2-25466</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6963F9A5" w14:textId="126B5470" w:rsidR="00996B47" w:rsidRDefault="00996B47" w:rsidP="00996B47">
            <w:pPr>
              <w:widowControl w:val="0"/>
              <w:autoSpaceDE w:val="0"/>
              <w:autoSpaceDN w:val="0"/>
              <w:adjustRightInd w:val="0"/>
              <w:spacing w:before="110"/>
              <w:jc w:val="center"/>
              <w:rPr>
                <w:ins w:id="125" w:author="Julian, Anthony J." w:date="2023-07-24T15:52:00Z"/>
                <w:b/>
                <w:bCs/>
                <w:i/>
                <w:iCs/>
                <w:color w:val="000080"/>
              </w:rPr>
            </w:pPr>
            <w:ins w:id="126" w:author="Julian, Anthony J." w:date="2023-07-24T15:54: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3B6D2867" w14:textId="77777777" w:rsidR="00996B47" w:rsidRDefault="00996B47" w:rsidP="00996B47">
            <w:pPr>
              <w:widowControl w:val="0"/>
              <w:autoSpaceDE w:val="0"/>
              <w:autoSpaceDN w:val="0"/>
              <w:adjustRightInd w:val="0"/>
              <w:spacing w:before="110"/>
              <w:jc w:val="center"/>
              <w:rPr>
                <w:ins w:id="127" w:author="Julian, Anthony J." w:date="2023-07-24T15:52:00Z"/>
                <w:b/>
                <w:bCs/>
                <w:i/>
                <w:iCs/>
                <w:color w:val="000080"/>
              </w:rPr>
            </w:pPr>
          </w:p>
        </w:tc>
      </w:tr>
      <w:tr w:rsidR="00996B47" w14:paraId="34E65C97" w14:textId="77777777" w:rsidTr="00996B47">
        <w:trPr>
          <w:trHeight w:val="530"/>
          <w:ins w:id="128" w:author="Julian, Anthony J." w:date="2023-07-24T15:52: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23DB93DE" w14:textId="2C182FEE" w:rsidR="00996B47" w:rsidRDefault="00996B47" w:rsidP="00996B47">
            <w:pPr>
              <w:widowControl w:val="0"/>
              <w:autoSpaceDE w:val="0"/>
              <w:autoSpaceDN w:val="0"/>
              <w:adjustRightInd w:val="0"/>
              <w:spacing w:before="110"/>
              <w:rPr>
                <w:ins w:id="129" w:author="Julian, Anthony J." w:date="2023-07-24T15:52:00Z"/>
                <w:b/>
                <w:bCs/>
                <w:i/>
                <w:iCs/>
                <w:color w:val="000080"/>
              </w:rPr>
            </w:pPr>
            <w:ins w:id="130" w:author="Julian, Anthony J." w:date="2023-07-24T15:53:00Z">
              <w:r>
                <w:rPr>
                  <w:b/>
                  <w:bCs/>
                  <w:i/>
                  <w:iCs/>
                  <w:color w:val="000080"/>
                </w:rPr>
                <w:t>2.16.6</w:t>
              </w:r>
            </w:ins>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39C467F7" w14:textId="0CCDC469" w:rsidR="00996B47" w:rsidRPr="00996B47" w:rsidRDefault="00996B47" w:rsidP="00996B47">
            <w:pPr>
              <w:widowControl w:val="0"/>
              <w:autoSpaceDE w:val="0"/>
              <w:autoSpaceDN w:val="0"/>
              <w:adjustRightInd w:val="0"/>
              <w:spacing w:before="110"/>
              <w:rPr>
                <w:ins w:id="131" w:author="Julian, Anthony J." w:date="2023-07-24T15:52:00Z"/>
                <w:b/>
                <w:bCs/>
                <w:i/>
                <w:iCs/>
                <w:color w:val="000080"/>
              </w:rPr>
            </w:pPr>
            <w:ins w:id="132" w:author="Julian, Anthony J." w:date="2023-07-24T15:54:00Z">
              <w:r w:rsidRPr="00996B47">
                <w:rPr>
                  <w:b/>
                  <w:bCs/>
                  <w:i/>
                  <w:iCs/>
                  <w:color w:val="000080"/>
                </w:rPr>
                <w:t>Acknowledgment message using enhanced mode processing</w:t>
              </w:r>
            </w:ins>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3ED55109" w14:textId="5D24ABE0" w:rsidR="00996B47" w:rsidRDefault="00996B47" w:rsidP="00996B47">
            <w:pPr>
              <w:widowControl w:val="0"/>
              <w:autoSpaceDE w:val="0"/>
              <w:autoSpaceDN w:val="0"/>
              <w:adjustRightInd w:val="0"/>
              <w:spacing w:before="110"/>
              <w:rPr>
                <w:ins w:id="133" w:author="Julian, Anthony J." w:date="2023-07-24T15:52:00Z"/>
                <w:b/>
                <w:bCs/>
                <w:i/>
                <w:iCs/>
                <w:color w:val="000080"/>
              </w:rPr>
            </w:pPr>
            <w:ins w:id="134" w:author="Julian, Anthony J." w:date="2023-07-24T15:54: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1892AC1A" w14:textId="62E2966D" w:rsidR="00996B47" w:rsidRDefault="00996B47" w:rsidP="00996B47">
            <w:pPr>
              <w:widowControl w:val="0"/>
              <w:autoSpaceDE w:val="0"/>
              <w:autoSpaceDN w:val="0"/>
              <w:adjustRightInd w:val="0"/>
              <w:spacing w:before="110"/>
              <w:rPr>
                <w:ins w:id="135" w:author="Julian, Anthony J." w:date="2023-07-24T15:52:00Z"/>
                <w:b/>
                <w:bCs/>
                <w:i/>
                <w:iCs/>
                <w:color w:val="000080"/>
              </w:rPr>
            </w:pPr>
            <w:ins w:id="136" w:author="Julian, Anthony J." w:date="2023-07-24T15:54:00Z">
              <w:r>
                <w:rPr>
                  <w:b/>
                  <w:bCs/>
                  <w:i/>
                  <w:iCs/>
                  <w:color w:val="000080"/>
                </w:rPr>
                <w:t>V2-25466</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4DE10F27" w14:textId="29B1BC93" w:rsidR="00996B47" w:rsidRDefault="00996B47" w:rsidP="00996B47">
            <w:pPr>
              <w:widowControl w:val="0"/>
              <w:autoSpaceDE w:val="0"/>
              <w:autoSpaceDN w:val="0"/>
              <w:adjustRightInd w:val="0"/>
              <w:spacing w:before="110"/>
              <w:jc w:val="center"/>
              <w:rPr>
                <w:ins w:id="137" w:author="Julian, Anthony J." w:date="2023-07-24T15:52:00Z"/>
                <w:b/>
                <w:bCs/>
                <w:i/>
                <w:iCs/>
                <w:color w:val="000080"/>
              </w:rPr>
            </w:pPr>
            <w:ins w:id="138" w:author="Julian, Anthony J." w:date="2023-07-24T15:54: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4E0F1D5D" w14:textId="77777777" w:rsidR="00996B47" w:rsidRDefault="00996B47" w:rsidP="00996B47">
            <w:pPr>
              <w:widowControl w:val="0"/>
              <w:autoSpaceDE w:val="0"/>
              <w:autoSpaceDN w:val="0"/>
              <w:adjustRightInd w:val="0"/>
              <w:spacing w:before="110"/>
              <w:jc w:val="center"/>
              <w:rPr>
                <w:ins w:id="139" w:author="Julian, Anthony J." w:date="2023-07-24T15:52:00Z"/>
                <w:b/>
                <w:bCs/>
                <w:i/>
                <w:iCs/>
                <w:color w:val="000080"/>
              </w:rPr>
            </w:pPr>
          </w:p>
        </w:tc>
      </w:tr>
      <w:tr w:rsidR="00996B47" w14:paraId="20122E98" w14:textId="77777777" w:rsidTr="00996B47">
        <w:trPr>
          <w:trHeight w:val="530"/>
          <w:ins w:id="140" w:author="Julian, Anthony J." w:date="2023-07-24T15:54: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4F080DAB" w14:textId="61B3683A" w:rsidR="00996B47" w:rsidRDefault="00996B47" w:rsidP="00996B47">
            <w:pPr>
              <w:widowControl w:val="0"/>
              <w:autoSpaceDE w:val="0"/>
              <w:autoSpaceDN w:val="0"/>
              <w:adjustRightInd w:val="0"/>
              <w:spacing w:before="110"/>
              <w:rPr>
                <w:ins w:id="141" w:author="Julian, Anthony J." w:date="2023-07-24T15:54:00Z"/>
                <w:b/>
                <w:bCs/>
                <w:i/>
                <w:iCs/>
                <w:color w:val="000080"/>
              </w:rPr>
            </w:pPr>
            <w:r>
              <w:rPr>
                <w:b/>
                <w:bCs/>
                <w:i/>
                <w:iCs/>
                <w:color w:val="000080"/>
              </w:rPr>
              <w:t>2.4.5.2</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03013061" w14:textId="0076D79A" w:rsidR="00996B47" w:rsidRPr="00996B47" w:rsidRDefault="00996B47" w:rsidP="00996B47">
            <w:pPr>
              <w:widowControl w:val="0"/>
              <w:autoSpaceDE w:val="0"/>
              <w:autoSpaceDN w:val="0"/>
              <w:adjustRightInd w:val="0"/>
              <w:spacing w:before="110"/>
              <w:rPr>
                <w:ins w:id="142" w:author="Julian, Anthony J." w:date="2023-07-24T15:54:00Z"/>
                <w:b/>
                <w:bCs/>
                <w:i/>
                <w:iCs/>
                <w:color w:val="000080"/>
              </w:rPr>
            </w:pPr>
            <w:r>
              <w:rPr>
                <w:b/>
                <w:bCs/>
                <w:i/>
                <w:iCs/>
                <w:color w:val="000080"/>
              </w:rPr>
              <w:t>Truncation Pattern</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5FA9AD89" w14:textId="45581FC5" w:rsidR="00996B47" w:rsidRDefault="00996B47" w:rsidP="00996B47">
            <w:pPr>
              <w:widowControl w:val="0"/>
              <w:autoSpaceDE w:val="0"/>
              <w:autoSpaceDN w:val="0"/>
              <w:adjustRightInd w:val="0"/>
              <w:spacing w:before="110"/>
              <w:rPr>
                <w:ins w:id="143" w:author="Julian, Anthony J." w:date="2023-07-24T15:54:00Z"/>
                <w:b/>
                <w:bCs/>
                <w:i/>
                <w:iCs/>
                <w:color w:val="000080"/>
              </w:rPr>
            </w:pPr>
            <w:ins w:id="144"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0B7358BC" w14:textId="482FF85F" w:rsidR="00996B47" w:rsidRDefault="00996B47" w:rsidP="00996B47">
            <w:pPr>
              <w:widowControl w:val="0"/>
              <w:autoSpaceDE w:val="0"/>
              <w:autoSpaceDN w:val="0"/>
              <w:adjustRightInd w:val="0"/>
              <w:spacing w:before="110"/>
              <w:rPr>
                <w:ins w:id="145" w:author="Julian, Anthony J." w:date="2023-07-24T15:54:00Z"/>
                <w:b/>
                <w:bCs/>
                <w:i/>
                <w:iCs/>
                <w:color w:val="000080"/>
              </w:rPr>
            </w:pPr>
            <w:ins w:id="146"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631FE75B" w14:textId="70DBA964" w:rsidR="00996B47" w:rsidRDefault="00996B47" w:rsidP="00996B47">
            <w:pPr>
              <w:widowControl w:val="0"/>
              <w:autoSpaceDE w:val="0"/>
              <w:autoSpaceDN w:val="0"/>
              <w:adjustRightInd w:val="0"/>
              <w:spacing w:before="110"/>
              <w:jc w:val="center"/>
              <w:rPr>
                <w:ins w:id="147" w:author="Julian, Anthony J." w:date="2023-07-24T15:54:00Z"/>
                <w:b/>
                <w:bCs/>
                <w:i/>
                <w:iCs/>
                <w:color w:val="000080"/>
              </w:rPr>
            </w:pPr>
            <w:ins w:id="148"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59FB7DB3" w14:textId="77777777" w:rsidR="00996B47" w:rsidRDefault="00996B47" w:rsidP="00996B47">
            <w:pPr>
              <w:widowControl w:val="0"/>
              <w:autoSpaceDE w:val="0"/>
              <w:autoSpaceDN w:val="0"/>
              <w:adjustRightInd w:val="0"/>
              <w:spacing w:before="110"/>
              <w:jc w:val="center"/>
              <w:rPr>
                <w:ins w:id="149" w:author="Julian, Anthony J." w:date="2023-07-24T15:54:00Z"/>
                <w:b/>
                <w:bCs/>
                <w:i/>
                <w:iCs/>
                <w:color w:val="000080"/>
              </w:rPr>
            </w:pPr>
          </w:p>
        </w:tc>
      </w:tr>
      <w:tr w:rsidR="00996B47" w14:paraId="71305292" w14:textId="77777777" w:rsidTr="00996B47">
        <w:trPr>
          <w:trHeight w:val="530"/>
          <w:ins w:id="150"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1F976BA8" w14:textId="2F73EED1" w:rsidR="00996B47" w:rsidRDefault="00996B47" w:rsidP="00996B47">
            <w:pPr>
              <w:widowControl w:val="0"/>
              <w:autoSpaceDE w:val="0"/>
              <w:autoSpaceDN w:val="0"/>
              <w:adjustRightInd w:val="0"/>
              <w:spacing w:before="110"/>
              <w:rPr>
                <w:ins w:id="151" w:author="Julian, Anthony J." w:date="2023-07-24T15:55:00Z"/>
                <w:b/>
                <w:bCs/>
                <w:i/>
                <w:iCs/>
                <w:color w:val="000080"/>
              </w:rPr>
            </w:pPr>
            <w:r>
              <w:rPr>
                <w:b/>
                <w:bCs/>
                <w:i/>
                <w:iCs/>
                <w:color w:val="000080"/>
              </w:rPr>
              <w:t>2.4.5.3</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0F09BE89" w14:textId="2FD3AD49" w:rsidR="00996B47" w:rsidRPr="00996B47" w:rsidRDefault="00996B47" w:rsidP="00996B47">
            <w:pPr>
              <w:widowControl w:val="0"/>
              <w:autoSpaceDE w:val="0"/>
              <w:autoSpaceDN w:val="0"/>
              <w:adjustRightInd w:val="0"/>
              <w:spacing w:before="110"/>
              <w:rPr>
                <w:ins w:id="152" w:author="Julian, Anthony J." w:date="2023-07-24T15:55:00Z"/>
                <w:b/>
                <w:bCs/>
                <w:i/>
                <w:iCs/>
                <w:color w:val="000080"/>
              </w:rPr>
            </w:pPr>
            <w:r>
              <w:rPr>
                <w:b/>
                <w:bCs/>
                <w:i/>
                <w:iCs/>
                <w:color w:val="000080"/>
              </w:rPr>
              <w:t>Conformance Length</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03DF5195" w14:textId="1784185D" w:rsidR="00996B47" w:rsidRDefault="00996B47" w:rsidP="00996B47">
            <w:pPr>
              <w:widowControl w:val="0"/>
              <w:autoSpaceDE w:val="0"/>
              <w:autoSpaceDN w:val="0"/>
              <w:adjustRightInd w:val="0"/>
              <w:spacing w:before="110"/>
              <w:rPr>
                <w:ins w:id="153" w:author="Julian, Anthony J." w:date="2023-07-24T15:55:00Z"/>
                <w:b/>
                <w:bCs/>
                <w:i/>
                <w:iCs/>
                <w:color w:val="000080"/>
              </w:rPr>
            </w:pPr>
            <w:ins w:id="154"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2949835E" w14:textId="41A776D6" w:rsidR="00996B47" w:rsidRDefault="00996B47" w:rsidP="00996B47">
            <w:pPr>
              <w:widowControl w:val="0"/>
              <w:autoSpaceDE w:val="0"/>
              <w:autoSpaceDN w:val="0"/>
              <w:adjustRightInd w:val="0"/>
              <w:spacing w:before="110"/>
              <w:rPr>
                <w:ins w:id="155" w:author="Julian, Anthony J." w:date="2023-07-24T15:55:00Z"/>
                <w:b/>
                <w:bCs/>
                <w:i/>
                <w:iCs/>
                <w:color w:val="000080"/>
              </w:rPr>
            </w:pPr>
            <w:ins w:id="156"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4417682" w14:textId="5086BB6B" w:rsidR="00996B47" w:rsidRDefault="00996B47" w:rsidP="00996B47">
            <w:pPr>
              <w:widowControl w:val="0"/>
              <w:autoSpaceDE w:val="0"/>
              <w:autoSpaceDN w:val="0"/>
              <w:adjustRightInd w:val="0"/>
              <w:spacing w:before="110"/>
              <w:jc w:val="center"/>
              <w:rPr>
                <w:ins w:id="157" w:author="Julian, Anthony J." w:date="2023-07-24T15:55:00Z"/>
                <w:b/>
                <w:bCs/>
                <w:i/>
                <w:iCs/>
                <w:color w:val="000080"/>
              </w:rPr>
            </w:pPr>
            <w:ins w:id="158"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5E6C0608" w14:textId="77777777" w:rsidR="00996B47" w:rsidRDefault="00996B47" w:rsidP="00996B47">
            <w:pPr>
              <w:widowControl w:val="0"/>
              <w:autoSpaceDE w:val="0"/>
              <w:autoSpaceDN w:val="0"/>
              <w:adjustRightInd w:val="0"/>
              <w:spacing w:before="110"/>
              <w:jc w:val="center"/>
              <w:rPr>
                <w:ins w:id="159" w:author="Julian, Anthony J." w:date="2023-07-24T15:55:00Z"/>
                <w:b/>
                <w:bCs/>
                <w:i/>
                <w:iCs/>
                <w:color w:val="000080"/>
              </w:rPr>
            </w:pPr>
          </w:p>
        </w:tc>
      </w:tr>
      <w:tr w:rsidR="00996B47" w14:paraId="5E1925CE" w14:textId="77777777" w:rsidTr="00996B47">
        <w:trPr>
          <w:trHeight w:val="530"/>
          <w:ins w:id="160"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2E483059" w14:textId="6C82EACA" w:rsidR="00996B47" w:rsidRDefault="00996B47" w:rsidP="00996B47">
            <w:pPr>
              <w:widowControl w:val="0"/>
              <w:autoSpaceDE w:val="0"/>
              <w:autoSpaceDN w:val="0"/>
              <w:adjustRightInd w:val="0"/>
              <w:spacing w:before="110"/>
              <w:rPr>
                <w:ins w:id="161" w:author="Julian, Anthony J." w:date="2023-07-24T15:55:00Z"/>
                <w:b/>
                <w:bCs/>
                <w:i/>
                <w:iCs/>
                <w:color w:val="000080"/>
              </w:rPr>
            </w:pPr>
            <w:r>
              <w:rPr>
                <w:b/>
                <w:bCs/>
                <w:i/>
                <w:iCs/>
                <w:color w:val="000080"/>
              </w:rPr>
              <w:lastRenderedPageBreak/>
              <w:t>2.4.5.5</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227389B2" w14:textId="1F631FDB" w:rsidR="00996B47" w:rsidRPr="00996B47" w:rsidRDefault="00996B47" w:rsidP="00996B47">
            <w:pPr>
              <w:widowControl w:val="0"/>
              <w:autoSpaceDE w:val="0"/>
              <w:autoSpaceDN w:val="0"/>
              <w:adjustRightInd w:val="0"/>
              <w:spacing w:before="110"/>
              <w:rPr>
                <w:ins w:id="162" w:author="Julian, Anthony J." w:date="2023-07-24T15:55:00Z"/>
                <w:b/>
                <w:bCs/>
                <w:i/>
                <w:iCs/>
                <w:color w:val="000080"/>
              </w:rPr>
            </w:pPr>
            <w:r>
              <w:rPr>
                <w:b/>
                <w:bCs/>
                <w:i/>
                <w:iCs/>
                <w:color w:val="000080"/>
              </w:rPr>
              <w:t>Implications for Implementers</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45763074" w14:textId="6E8691BC" w:rsidR="00996B47" w:rsidRDefault="00996B47" w:rsidP="00996B47">
            <w:pPr>
              <w:widowControl w:val="0"/>
              <w:autoSpaceDE w:val="0"/>
              <w:autoSpaceDN w:val="0"/>
              <w:adjustRightInd w:val="0"/>
              <w:spacing w:before="110"/>
              <w:rPr>
                <w:ins w:id="163" w:author="Julian, Anthony J." w:date="2023-07-24T15:55:00Z"/>
                <w:b/>
                <w:bCs/>
                <w:i/>
                <w:iCs/>
                <w:color w:val="000080"/>
              </w:rPr>
            </w:pPr>
            <w:ins w:id="164"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622DB438" w14:textId="3B91CFAF" w:rsidR="00996B47" w:rsidRDefault="00996B47" w:rsidP="00996B47">
            <w:pPr>
              <w:widowControl w:val="0"/>
              <w:autoSpaceDE w:val="0"/>
              <w:autoSpaceDN w:val="0"/>
              <w:adjustRightInd w:val="0"/>
              <w:spacing w:before="110"/>
              <w:rPr>
                <w:ins w:id="165" w:author="Julian, Anthony J." w:date="2023-07-24T15:55:00Z"/>
                <w:b/>
                <w:bCs/>
                <w:i/>
                <w:iCs/>
                <w:color w:val="000080"/>
              </w:rPr>
            </w:pPr>
            <w:ins w:id="166"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E67BFA2" w14:textId="63D9461D" w:rsidR="00996B47" w:rsidRDefault="00996B47" w:rsidP="00996B47">
            <w:pPr>
              <w:widowControl w:val="0"/>
              <w:autoSpaceDE w:val="0"/>
              <w:autoSpaceDN w:val="0"/>
              <w:adjustRightInd w:val="0"/>
              <w:spacing w:before="110"/>
              <w:jc w:val="center"/>
              <w:rPr>
                <w:ins w:id="167" w:author="Julian, Anthony J." w:date="2023-07-24T15:55:00Z"/>
                <w:b/>
                <w:bCs/>
                <w:i/>
                <w:iCs/>
                <w:color w:val="000080"/>
              </w:rPr>
            </w:pPr>
            <w:ins w:id="168"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3D2F63EC" w14:textId="77777777" w:rsidR="00996B47" w:rsidRDefault="00996B47" w:rsidP="00996B47">
            <w:pPr>
              <w:widowControl w:val="0"/>
              <w:autoSpaceDE w:val="0"/>
              <w:autoSpaceDN w:val="0"/>
              <w:adjustRightInd w:val="0"/>
              <w:spacing w:before="110"/>
              <w:jc w:val="center"/>
              <w:rPr>
                <w:ins w:id="169" w:author="Julian, Anthony J." w:date="2023-07-24T15:55:00Z"/>
                <w:b/>
                <w:bCs/>
                <w:i/>
                <w:iCs/>
                <w:color w:val="000080"/>
              </w:rPr>
            </w:pPr>
          </w:p>
        </w:tc>
      </w:tr>
      <w:tr w:rsidR="00996B47" w14:paraId="65246BA9" w14:textId="77777777" w:rsidTr="00996B47">
        <w:trPr>
          <w:trHeight w:val="530"/>
          <w:ins w:id="170"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4C2EA21B" w14:textId="787C738A" w:rsidR="00996B47" w:rsidRDefault="00996B47" w:rsidP="00996B47">
            <w:pPr>
              <w:widowControl w:val="0"/>
              <w:autoSpaceDE w:val="0"/>
              <w:autoSpaceDN w:val="0"/>
              <w:adjustRightInd w:val="0"/>
              <w:spacing w:before="110"/>
              <w:rPr>
                <w:ins w:id="171" w:author="Julian, Anthony J." w:date="2023-07-24T15:55:00Z"/>
                <w:b/>
                <w:bCs/>
                <w:i/>
                <w:iCs/>
                <w:color w:val="000080"/>
              </w:rPr>
            </w:pPr>
            <w:r>
              <w:rPr>
                <w:b/>
                <w:bCs/>
                <w:i/>
                <w:iCs/>
                <w:color w:val="000080"/>
              </w:rPr>
              <w:t>2.5.1</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340DD2AE" w14:textId="045A158C" w:rsidR="00996B47" w:rsidRPr="00996B47" w:rsidRDefault="00996B47" w:rsidP="00996B47">
            <w:pPr>
              <w:widowControl w:val="0"/>
              <w:autoSpaceDE w:val="0"/>
              <w:autoSpaceDN w:val="0"/>
              <w:adjustRightInd w:val="0"/>
              <w:spacing w:before="110"/>
              <w:rPr>
                <w:ins w:id="172" w:author="Julian, Anthony J." w:date="2023-07-24T15:55:00Z"/>
                <w:b/>
                <w:bCs/>
                <w:i/>
                <w:iCs/>
                <w:color w:val="000080"/>
              </w:rPr>
            </w:pPr>
            <w:r w:rsidRPr="00996B47">
              <w:rPr>
                <w:b/>
                <w:bCs/>
                <w:i/>
                <w:iCs/>
                <w:color w:val="000080"/>
              </w:rPr>
              <w:t>Message Construction Pseudocode</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11583422" w14:textId="098C6C80" w:rsidR="00996B47" w:rsidRDefault="00996B47" w:rsidP="00996B47">
            <w:pPr>
              <w:widowControl w:val="0"/>
              <w:autoSpaceDE w:val="0"/>
              <w:autoSpaceDN w:val="0"/>
              <w:adjustRightInd w:val="0"/>
              <w:spacing w:before="110"/>
              <w:rPr>
                <w:ins w:id="173" w:author="Julian, Anthony J." w:date="2023-07-24T15:55:00Z"/>
                <w:b/>
                <w:bCs/>
                <w:i/>
                <w:iCs/>
                <w:color w:val="000080"/>
              </w:rPr>
            </w:pPr>
            <w:ins w:id="174"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7FD4A46F" w14:textId="6B2B0F4A" w:rsidR="00996B47" w:rsidRDefault="00996B47" w:rsidP="00996B47">
            <w:pPr>
              <w:widowControl w:val="0"/>
              <w:autoSpaceDE w:val="0"/>
              <w:autoSpaceDN w:val="0"/>
              <w:adjustRightInd w:val="0"/>
              <w:spacing w:before="110"/>
              <w:rPr>
                <w:ins w:id="175" w:author="Julian, Anthony J." w:date="2023-07-24T15:55:00Z"/>
                <w:b/>
                <w:bCs/>
                <w:i/>
                <w:iCs/>
                <w:color w:val="000080"/>
              </w:rPr>
            </w:pPr>
            <w:ins w:id="176"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1BB53D59" w14:textId="6DF66AD6" w:rsidR="00996B47" w:rsidRDefault="00996B47" w:rsidP="00996B47">
            <w:pPr>
              <w:widowControl w:val="0"/>
              <w:autoSpaceDE w:val="0"/>
              <w:autoSpaceDN w:val="0"/>
              <w:adjustRightInd w:val="0"/>
              <w:spacing w:before="110"/>
              <w:jc w:val="center"/>
              <w:rPr>
                <w:ins w:id="177" w:author="Julian, Anthony J." w:date="2023-07-24T15:55:00Z"/>
                <w:b/>
                <w:bCs/>
                <w:i/>
                <w:iCs/>
                <w:color w:val="000080"/>
              </w:rPr>
            </w:pPr>
            <w:ins w:id="178"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12FF3F19" w14:textId="77777777" w:rsidR="00996B47" w:rsidRDefault="00996B47" w:rsidP="00996B47">
            <w:pPr>
              <w:widowControl w:val="0"/>
              <w:autoSpaceDE w:val="0"/>
              <w:autoSpaceDN w:val="0"/>
              <w:adjustRightInd w:val="0"/>
              <w:spacing w:before="110"/>
              <w:jc w:val="center"/>
              <w:rPr>
                <w:ins w:id="179" w:author="Julian, Anthony J." w:date="2023-07-24T15:55:00Z"/>
                <w:b/>
                <w:bCs/>
                <w:i/>
                <w:iCs/>
                <w:color w:val="000080"/>
              </w:rPr>
            </w:pPr>
          </w:p>
        </w:tc>
      </w:tr>
      <w:tr w:rsidR="00846313" w14:paraId="17EF02F7" w14:textId="77777777" w:rsidTr="00996B47">
        <w:trPr>
          <w:trHeight w:val="530"/>
          <w:ins w:id="180"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335C6E1D" w14:textId="65511FCA" w:rsidR="00846313" w:rsidRDefault="00846313" w:rsidP="00846313">
            <w:pPr>
              <w:widowControl w:val="0"/>
              <w:autoSpaceDE w:val="0"/>
              <w:autoSpaceDN w:val="0"/>
              <w:adjustRightInd w:val="0"/>
              <w:spacing w:before="110"/>
              <w:rPr>
                <w:ins w:id="181" w:author="Julian, Anthony J." w:date="2023-07-24T15:55:00Z"/>
                <w:b/>
                <w:bCs/>
                <w:i/>
                <w:iCs/>
                <w:color w:val="000080"/>
              </w:rPr>
            </w:pPr>
            <w:r>
              <w:rPr>
                <w:b/>
                <w:bCs/>
                <w:i/>
                <w:iCs/>
                <w:color w:val="000080"/>
              </w:rPr>
              <w:t>2.12.1</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7BF90B00" w14:textId="74712F11" w:rsidR="00846313" w:rsidRPr="00996B47" w:rsidRDefault="00846313" w:rsidP="00846313">
            <w:pPr>
              <w:widowControl w:val="0"/>
              <w:autoSpaceDE w:val="0"/>
              <w:autoSpaceDN w:val="0"/>
              <w:adjustRightInd w:val="0"/>
              <w:spacing w:before="110"/>
              <w:rPr>
                <w:ins w:id="182" w:author="Julian, Anthony J." w:date="2023-07-24T15:55:00Z"/>
                <w:b/>
                <w:bCs/>
                <w:i/>
                <w:iCs/>
                <w:color w:val="000080"/>
              </w:rPr>
            </w:pPr>
            <w:r w:rsidRPr="00846313">
              <w:rPr>
                <w:b/>
                <w:bCs/>
                <w:i/>
                <w:iCs/>
                <w:color w:val="000080"/>
              </w:rPr>
              <w:t>ACK - general acknowledgment message</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1C27EF3F" w14:textId="402E3194" w:rsidR="00846313" w:rsidRDefault="00846313" w:rsidP="00846313">
            <w:pPr>
              <w:widowControl w:val="0"/>
              <w:autoSpaceDE w:val="0"/>
              <w:autoSpaceDN w:val="0"/>
              <w:adjustRightInd w:val="0"/>
              <w:spacing w:before="110"/>
              <w:rPr>
                <w:ins w:id="183" w:author="Julian, Anthony J." w:date="2023-07-24T15:55:00Z"/>
                <w:b/>
                <w:bCs/>
                <w:i/>
                <w:iCs/>
                <w:color w:val="000080"/>
              </w:rPr>
            </w:pPr>
            <w:ins w:id="184"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4311FB42" w14:textId="4730CBD7" w:rsidR="00846313" w:rsidRDefault="00846313" w:rsidP="00846313">
            <w:pPr>
              <w:widowControl w:val="0"/>
              <w:autoSpaceDE w:val="0"/>
              <w:autoSpaceDN w:val="0"/>
              <w:adjustRightInd w:val="0"/>
              <w:spacing w:before="110"/>
              <w:rPr>
                <w:ins w:id="185" w:author="Julian, Anthony J." w:date="2023-07-24T15:55:00Z"/>
                <w:b/>
                <w:bCs/>
                <w:i/>
                <w:iCs/>
                <w:color w:val="000080"/>
              </w:rPr>
            </w:pPr>
            <w:ins w:id="186"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23E0F5BC" w14:textId="3608BF1D" w:rsidR="00846313" w:rsidRDefault="00846313" w:rsidP="00846313">
            <w:pPr>
              <w:widowControl w:val="0"/>
              <w:autoSpaceDE w:val="0"/>
              <w:autoSpaceDN w:val="0"/>
              <w:adjustRightInd w:val="0"/>
              <w:spacing w:before="110"/>
              <w:jc w:val="center"/>
              <w:rPr>
                <w:ins w:id="187" w:author="Julian, Anthony J." w:date="2023-07-24T15:55:00Z"/>
                <w:b/>
                <w:bCs/>
                <w:i/>
                <w:iCs/>
                <w:color w:val="000080"/>
              </w:rPr>
            </w:pPr>
            <w:ins w:id="188"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083FF036" w14:textId="77777777" w:rsidR="00846313" w:rsidRDefault="00846313" w:rsidP="00846313">
            <w:pPr>
              <w:widowControl w:val="0"/>
              <w:autoSpaceDE w:val="0"/>
              <w:autoSpaceDN w:val="0"/>
              <w:adjustRightInd w:val="0"/>
              <w:spacing w:before="110"/>
              <w:jc w:val="center"/>
              <w:rPr>
                <w:ins w:id="189" w:author="Julian, Anthony J." w:date="2023-07-24T15:55:00Z"/>
                <w:b/>
                <w:bCs/>
                <w:i/>
                <w:iCs/>
                <w:color w:val="000080"/>
              </w:rPr>
            </w:pPr>
          </w:p>
        </w:tc>
      </w:tr>
      <w:tr w:rsidR="00846313" w14:paraId="74B3C9DF" w14:textId="77777777" w:rsidTr="00996B47">
        <w:trPr>
          <w:trHeight w:val="530"/>
          <w:ins w:id="190"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1C774506" w14:textId="2CD4D5A8" w:rsidR="00846313" w:rsidRDefault="00846313" w:rsidP="00846313">
            <w:pPr>
              <w:widowControl w:val="0"/>
              <w:autoSpaceDE w:val="0"/>
              <w:autoSpaceDN w:val="0"/>
              <w:adjustRightInd w:val="0"/>
              <w:spacing w:before="110"/>
              <w:rPr>
                <w:ins w:id="191" w:author="Julian, Anthony J." w:date="2023-07-24T15:55:00Z"/>
                <w:b/>
                <w:bCs/>
                <w:i/>
                <w:iCs/>
                <w:color w:val="000080"/>
              </w:rPr>
            </w:pPr>
            <w:r>
              <w:rPr>
                <w:b/>
                <w:bCs/>
                <w:i/>
                <w:iCs/>
                <w:color w:val="000080"/>
              </w:rPr>
              <w:t>2.4.5.3</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269FA8C9" w14:textId="17A3DD72" w:rsidR="00846313" w:rsidRPr="00996B47" w:rsidRDefault="00846313" w:rsidP="00846313">
            <w:pPr>
              <w:widowControl w:val="0"/>
              <w:autoSpaceDE w:val="0"/>
              <w:autoSpaceDN w:val="0"/>
              <w:adjustRightInd w:val="0"/>
              <w:spacing w:before="110"/>
              <w:rPr>
                <w:ins w:id="192" w:author="Julian, Anthony J." w:date="2023-07-24T15:55:00Z"/>
                <w:b/>
                <w:bCs/>
                <w:i/>
                <w:iCs/>
                <w:color w:val="000080"/>
              </w:rPr>
            </w:pPr>
            <w:r>
              <w:rPr>
                <w:b/>
                <w:bCs/>
                <w:i/>
                <w:iCs/>
                <w:color w:val="000080"/>
              </w:rPr>
              <w:t>Conformance Length</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561AE3EF" w14:textId="00626312" w:rsidR="00846313" w:rsidRDefault="00846313" w:rsidP="00846313">
            <w:pPr>
              <w:widowControl w:val="0"/>
              <w:autoSpaceDE w:val="0"/>
              <w:autoSpaceDN w:val="0"/>
              <w:adjustRightInd w:val="0"/>
              <w:spacing w:before="110"/>
              <w:rPr>
                <w:ins w:id="193" w:author="Julian, Anthony J." w:date="2023-07-24T15:55:00Z"/>
                <w:b/>
                <w:bCs/>
                <w:i/>
                <w:iCs/>
                <w:color w:val="000080"/>
              </w:rPr>
            </w:pPr>
            <w:ins w:id="194"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60A73B83" w14:textId="597F60C3" w:rsidR="00846313" w:rsidRDefault="00846313" w:rsidP="00846313">
            <w:pPr>
              <w:widowControl w:val="0"/>
              <w:autoSpaceDE w:val="0"/>
              <w:autoSpaceDN w:val="0"/>
              <w:adjustRightInd w:val="0"/>
              <w:spacing w:before="110"/>
              <w:rPr>
                <w:ins w:id="195" w:author="Julian, Anthony J." w:date="2023-07-24T15:55:00Z"/>
                <w:b/>
                <w:bCs/>
                <w:i/>
                <w:iCs/>
                <w:color w:val="000080"/>
              </w:rPr>
            </w:pPr>
            <w:ins w:id="196"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AA2FBD1" w14:textId="06AFEDAA" w:rsidR="00846313" w:rsidRDefault="00846313" w:rsidP="00846313">
            <w:pPr>
              <w:widowControl w:val="0"/>
              <w:autoSpaceDE w:val="0"/>
              <w:autoSpaceDN w:val="0"/>
              <w:adjustRightInd w:val="0"/>
              <w:spacing w:before="110"/>
              <w:jc w:val="center"/>
              <w:rPr>
                <w:ins w:id="197" w:author="Julian, Anthony J." w:date="2023-07-24T15:55:00Z"/>
                <w:b/>
                <w:bCs/>
                <w:i/>
                <w:iCs/>
                <w:color w:val="000080"/>
              </w:rPr>
            </w:pPr>
            <w:ins w:id="198"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29A331A2" w14:textId="77777777" w:rsidR="00846313" w:rsidRDefault="00846313" w:rsidP="00846313">
            <w:pPr>
              <w:widowControl w:val="0"/>
              <w:autoSpaceDE w:val="0"/>
              <w:autoSpaceDN w:val="0"/>
              <w:adjustRightInd w:val="0"/>
              <w:spacing w:before="110"/>
              <w:jc w:val="center"/>
              <w:rPr>
                <w:ins w:id="199" w:author="Julian, Anthony J." w:date="2023-07-24T15:55:00Z"/>
                <w:b/>
                <w:bCs/>
                <w:i/>
                <w:iCs/>
                <w:color w:val="000080"/>
              </w:rPr>
            </w:pPr>
          </w:p>
        </w:tc>
      </w:tr>
      <w:tr w:rsidR="00846313" w14:paraId="38A6DAA4" w14:textId="77777777" w:rsidTr="00996B47">
        <w:trPr>
          <w:trHeight w:val="530"/>
          <w:ins w:id="200"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6E9D143A" w14:textId="3AF6E64B" w:rsidR="00846313" w:rsidRDefault="00846313" w:rsidP="00846313">
            <w:pPr>
              <w:widowControl w:val="0"/>
              <w:autoSpaceDE w:val="0"/>
              <w:autoSpaceDN w:val="0"/>
              <w:adjustRightInd w:val="0"/>
              <w:spacing w:before="110"/>
              <w:rPr>
                <w:ins w:id="201" w:author="Julian, Anthony J." w:date="2023-07-24T15:55:00Z"/>
                <w:b/>
                <w:bCs/>
                <w:i/>
                <w:iCs/>
                <w:color w:val="000080"/>
              </w:rPr>
            </w:pPr>
            <w:r>
              <w:rPr>
                <w:b/>
                <w:bCs/>
                <w:i/>
                <w:iCs/>
                <w:color w:val="000080"/>
              </w:rPr>
              <w:t>2.6.1</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1B1DF533" w14:textId="2E742E17" w:rsidR="00846313" w:rsidRPr="00996B47" w:rsidRDefault="00846313" w:rsidP="00846313">
            <w:pPr>
              <w:widowControl w:val="0"/>
              <w:autoSpaceDE w:val="0"/>
              <w:autoSpaceDN w:val="0"/>
              <w:adjustRightInd w:val="0"/>
              <w:spacing w:before="110"/>
              <w:rPr>
                <w:ins w:id="202" w:author="Julian, Anthony J." w:date="2023-07-24T15:55:00Z"/>
                <w:b/>
                <w:bCs/>
                <w:i/>
                <w:iCs/>
                <w:color w:val="000080"/>
              </w:rPr>
            </w:pPr>
            <w:r>
              <w:rPr>
                <w:b/>
                <w:bCs/>
                <w:i/>
                <w:iCs/>
                <w:color w:val="000080"/>
              </w:rPr>
              <w:t>Formatting Codes</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67547061" w14:textId="2054725B" w:rsidR="00846313" w:rsidRDefault="00846313" w:rsidP="00846313">
            <w:pPr>
              <w:widowControl w:val="0"/>
              <w:autoSpaceDE w:val="0"/>
              <w:autoSpaceDN w:val="0"/>
              <w:adjustRightInd w:val="0"/>
              <w:spacing w:before="110"/>
              <w:rPr>
                <w:ins w:id="203" w:author="Julian, Anthony J." w:date="2023-07-24T15:55:00Z"/>
                <w:b/>
                <w:bCs/>
                <w:i/>
                <w:iCs/>
                <w:color w:val="000080"/>
              </w:rPr>
            </w:pPr>
            <w:r>
              <w:rPr>
                <w:b/>
                <w:bCs/>
                <w:i/>
                <w:iCs/>
                <w:color w:val="000080"/>
              </w:rPr>
              <w:t>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2D6824B0" w14:textId="4634AF11" w:rsidR="00846313" w:rsidRDefault="00846313" w:rsidP="00846313">
            <w:pPr>
              <w:widowControl w:val="0"/>
              <w:autoSpaceDE w:val="0"/>
              <w:autoSpaceDN w:val="0"/>
              <w:adjustRightInd w:val="0"/>
              <w:spacing w:before="110"/>
              <w:rPr>
                <w:ins w:id="204" w:author="Julian, Anthony J." w:date="2023-07-24T15:55:00Z"/>
                <w:b/>
                <w:bCs/>
                <w:i/>
                <w:iCs/>
                <w:color w:val="000080"/>
              </w:rPr>
            </w:pPr>
            <w:r>
              <w:rPr>
                <w:b/>
                <w:bCs/>
                <w:i/>
                <w:iCs/>
                <w:color w:val="000080"/>
              </w:rPr>
              <w:t>V2-25395</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F54398D" w14:textId="0EDE5A6D" w:rsidR="00846313" w:rsidRDefault="00846313" w:rsidP="00846313">
            <w:pPr>
              <w:widowControl w:val="0"/>
              <w:autoSpaceDE w:val="0"/>
              <w:autoSpaceDN w:val="0"/>
              <w:adjustRightInd w:val="0"/>
              <w:spacing w:before="110"/>
              <w:jc w:val="center"/>
              <w:rPr>
                <w:ins w:id="205" w:author="Julian, Anthony J." w:date="2023-07-24T15:55:00Z"/>
                <w:b/>
                <w:bCs/>
                <w:i/>
                <w:iCs/>
                <w:color w:val="000080"/>
              </w:rPr>
            </w:pPr>
            <w:r>
              <w:rPr>
                <w:b/>
                <w:bCs/>
                <w:i/>
                <w:iCs/>
                <w:color w:val="000080"/>
              </w:rPr>
              <w:t>N</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2D307FE2" w14:textId="77777777" w:rsidR="00846313" w:rsidRDefault="00846313" w:rsidP="00846313">
            <w:pPr>
              <w:widowControl w:val="0"/>
              <w:autoSpaceDE w:val="0"/>
              <w:autoSpaceDN w:val="0"/>
              <w:adjustRightInd w:val="0"/>
              <w:spacing w:before="110"/>
              <w:jc w:val="center"/>
              <w:rPr>
                <w:ins w:id="206" w:author="Julian, Anthony J." w:date="2023-07-24T15:55:00Z"/>
                <w:b/>
                <w:bCs/>
                <w:i/>
                <w:iCs/>
                <w:color w:val="000080"/>
              </w:rPr>
            </w:pPr>
          </w:p>
        </w:tc>
      </w:tr>
    </w:tbl>
    <w:p w14:paraId="0822E4DD" w14:textId="2C7779A2" w:rsidR="009569D2" w:rsidDel="00996B47" w:rsidRDefault="009569D2" w:rsidP="009569D2">
      <w:pPr>
        <w:pStyle w:val="Heading3"/>
        <w:numPr>
          <w:ilvl w:val="0"/>
          <w:numId w:val="0"/>
        </w:numPr>
        <w:rPr>
          <w:del w:id="207" w:author="Julian, Anthony J." w:date="2023-07-24T15:49:00Z"/>
        </w:rPr>
      </w:pPr>
      <w:del w:id="208" w:author="Julian, Anthony J." w:date="2023-07-24T15:49:00Z">
        <w:r w:rsidDel="00996B47">
          <w:delText xml:space="preserve">NOTE TO BALLOTERS: This content is unchanged from </w:delText>
        </w:r>
        <w:r w:rsidR="00000000" w:rsidDel="00996B47">
          <w:fldChar w:fldCharType="begin"/>
        </w:r>
        <w:r w:rsidR="00000000" w:rsidDel="00996B47">
          <w:delInstrText>HYPERLINK "https://www.hl7.org/implement/standards/product_brief.cfm?product_id=516"</w:delInstrText>
        </w:r>
        <w:r w:rsidR="00000000" w:rsidDel="00996B47">
          <w:fldChar w:fldCharType="separate"/>
        </w:r>
        <w:r w:rsidRPr="009569D2" w:rsidDel="00996B47">
          <w:rPr>
            <w:rStyle w:val="Hyperlink"/>
            <w:rFonts w:ascii="Arial" w:hAnsi="Arial"/>
            <w:sz w:val="24"/>
          </w:rPr>
          <w:delText>HL7 Messaging Standard Version 2.9</w:delText>
        </w:r>
        <w:r w:rsidR="00000000" w:rsidDel="00996B47">
          <w:rPr>
            <w:rStyle w:val="Hyperlink"/>
            <w:rFonts w:ascii="Arial" w:hAnsi="Arial"/>
            <w:sz w:val="24"/>
          </w:rPr>
          <w:fldChar w:fldCharType="end"/>
        </w:r>
      </w:del>
    </w:p>
    <w:bookmarkEnd w:id="42"/>
    <w:p w14:paraId="34AC24F9" w14:textId="3DB269E5" w:rsidR="00953E39" w:rsidRPr="00F63F22" w:rsidRDefault="00953E39" w:rsidP="009569D2">
      <w:pPr>
        <w:pStyle w:val="Heading2"/>
        <w:numPr>
          <w:ilvl w:val="0"/>
          <w:numId w:val="0"/>
        </w:numPr>
        <w:rPr>
          <w:noProof/>
        </w:rPr>
      </w:pPr>
      <w:r w:rsidRPr="00F63F22">
        <w:rPr>
          <w:noProof/>
        </w:rPr>
        <w:t xml:space="preserve">Chapter 2 </w:t>
      </w:r>
      <w:r w:rsidRPr="000247A5">
        <w:t>contents</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bookmarkStart w:id="209" w:name="_Hlk27754886"/>
    <w:p w14:paraId="4B132605" w14:textId="23C4A6DC" w:rsidR="00CF3018" w:rsidRDefault="00CF3018">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\u </w:instrText>
      </w:r>
      <w:r>
        <w:rPr>
          <w:b w:val="0"/>
          <w:smallCaps w:val="0"/>
        </w:rPr>
        <w:fldChar w:fldCharType="separate"/>
      </w:r>
      <w:hyperlink w:anchor="_Toc28952670" w:history="1">
        <w:r w:rsidRPr="00824CF2">
          <w:rPr>
            <w:rStyle w:val="Hyperlink"/>
          </w:rPr>
          <w:t>2.1</w:t>
        </w:r>
        <w:r>
          <w:rPr>
            <w:rFonts w:asciiTheme="minorHAnsi" w:eastAsiaTheme="minorEastAsia" w:hAnsiTheme="minorHAnsi" w:cstheme="minorBidi"/>
            <w:b w:val="0"/>
            <w:smallCaps w:val="0"/>
            <w:kern w:val="0"/>
            <w:sz w:val="22"/>
            <w:szCs w:val="22"/>
          </w:rPr>
          <w:tab/>
        </w:r>
        <w:r w:rsidRPr="00824CF2">
          <w:rPr>
            <w:rStyle w:val="Hyperlink"/>
          </w:rPr>
          <w:t>Chapter 2 contents</w:t>
        </w:r>
        <w:r>
          <w:rPr>
            <w:webHidden/>
          </w:rPr>
          <w:tab/>
        </w:r>
        <w:r>
          <w:rPr>
            <w:webHidden/>
          </w:rPr>
          <w:fldChar w:fldCharType="begin"/>
        </w:r>
        <w:r>
          <w:rPr>
            <w:webHidden/>
          </w:rPr>
          <w:instrText xml:space="preserve"> PAGEREF _Toc28952670 \h </w:instrText>
        </w:r>
        <w:r>
          <w:rPr>
            <w:webHidden/>
          </w:rPr>
        </w:r>
        <w:r>
          <w:rPr>
            <w:webHidden/>
          </w:rPr>
          <w:fldChar w:fldCharType="separate"/>
        </w:r>
        <w:r w:rsidR="00886355">
          <w:rPr>
            <w:webHidden/>
          </w:rPr>
          <w:t>1</w:t>
        </w:r>
        <w:r>
          <w:rPr>
            <w:webHidden/>
          </w:rPr>
          <w:fldChar w:fldCharType="end"/>
        </w:r>
      </w:hyperlink>
    </w:p>
    <w:p w14:paraId="38A6652F" w14:textId="63D24424" w:rsidR="00CF3018" w:rsidRDefault="00000000">
      <w:pPr>
        <w:pStyle w:val="TOC2"/>
        <w:rPr>
          <w:rFonts w:asciiTheme="minorHAnsi" w:eastAsiaTheme="minorEastAsia" w:hAnsiTheme="minorHAnsi" w:cstheme="minorBidi"/>
          <w:b w:val="0"/>
          <w:smallCaps w:val="0"/>
          <w:kern w:val="0"/>
          <w:sz w:val="22"/>
          <w:szCs w:val="22"/>
        </w:rPr>
      </w:pPr>
      <w:hyperlink w:anchor="_Toc28952671" w:history="1">
        <w:r w:rsidR="00CF3018" w:rsidRPr="00824CF2">
          <w:rPr>
            <w:rStyle w:val="Hyperlink"/>
          </w:rPr>
          <w:t>2.2</w:t>
        </w:r>
        <w:r w:rsidR="00CF3018">
          <w:rPr>
            <w:rFonts w:asciiTheme="minorHAnsi" w:eastAsiaTheme="minorEastAsia" w:hAnsiTheme="minorHAnsi" w:cstheme="minorBidi"/>
            <w:b w:val="0"/>
            <w:smallCaps w:val="0"/>
            <w:kern w:val="0"/>
            <w:sz w:val="22"/>
            <w:szCs w:val="22"/>
          </w:rPr>
          <w:tab/>
        </w:r>
        <w:r w:rsidR="00CF3018" w:rsidRPr="00824CF2">
          <w:rPr>
            <w:rStyle w:val="Hyperlink"/>
          </w:rPr>
          <w:t>Introduction</w:t>
        </w:r>
        <w:r w:rsidR="00CF3018">
          <w:rPr>
            <w:webHidden/>
          </w:rPr>
          <w:tab/>
        </w:r>
        <w:r w:rsidR="00CF3018">
          <w:rPr>
            <w:webHidden/>
          </w:rPr>
          <w:fldChar w:fldCharType="begin"/>
        </w:r>
        <w:r w:rsidR="00CF3018">
          <w:rPr>
            <w:webHidden/>
          </w:rPr>
          <w:instrText xml:space="preserve"> PAGEREF _Toc28952671 \h </w:instrText>
        </w:r>
        <w:r w:rsidR="00CF3018">
          <w:rPr>
            <w:webHidden/>
          </w:rPr>
        </w:r>
        <w:r w:rsidR="00CF3018">
          <w:rPr>
            <w:webHidden/>
          </w:rPr>
          <w:fldChar w:fldCharType="separate"/>
        </w:r>
        <w:r w:rsidR="00886355">
          <w:rPr>
            <w:webHidden/>
          </w:rPr>
          <w:t>4</w:t>
        </w:r>
        <w:r w:rsidR="00CF3018">
          <w:rPr>
            <w:webHidden/>
          </w:rPr>
          <w:fldChar w:fldCharType="end"/>
        </w:r>
      </w:hyperlink>
    </w:p>
    <w:p w14:paraId="62848DF8" w14:textId="02D65EEE" w:rsidR="00CF3018" w:rsidRDefault="00000000">
      <w:pPr>
        <w:pStyle w:val="TOC3"/>
        <w:rPr>
          <w:rFonts w:asciiTheme="minorHAnsi" w:eastAsiaTheme="minorEastAsia" w:hAnsiTheme="minorHAnsi" w:cstheme="minorBidi"/>
          <w:kern w:val="0"/>
          <w:sz w:val="22"/>
          <w:szCs w:val="22"/>
        </w:rPr>
      </w:pPr>
      <w:hyperlink w:anchor="_Toc28952672" w:history="1">
        <w:r w:rsidR="00CF3018" w:rsidRPr="00824CF2">
          <w:rPr>
            <w:rStyle w:val="Hyperlink"/>
          </w:rPr>
          <w:t>2.2.1</w:t>
        </w:r>
        <w:r w:rsidR="00CF3018">
          <w:rPr>
            <w:rFonts w:asciiTheme="minorHAnsi" w:eastAsiaTheme="minorEastAsia" w:hAnsiTheme="minorHAnsi" w:cstheme="minorBidi"/>
            <w:kern w:val="0"/>
            <w:sz w:val="22"/>
            <w:szCs w:val="22"/>
          </w:rPr>
          <w:tab/>
        </w:r>
        <w:r w:rsidR="00CF3018" w:rsidRPr="00824CF2">
          <w:rPr>
            <w:rStyle w:val="Hyperlink"/>
          </w:rPr>
          <w:t>ANSI modal verbs</w:t>
        </w:r>
        <w:r w:rsidR="00CF3018">
          <w:rPr>
            <w:webHidden/>
          </w:rPr>
          <w:tab/>
        </w:r>
        <w:r w:rsidR="00CF3018">
          <w:rPr>
            <w:webHidden/>
          </w:rPr>
          <w:fldChar w:fldCharType="begin"/>
        </w:r>
        <w:r w:rsidR="00CF3018">
          <w:rPr>
            <w:webHidden/>
          </w:rPr>
          <w:instrText xml:space="preserve"> PAGEREF _Toc28952672 \h </w:instrText>
        </w:r>
        <w:r w:rsidR="00CF3018">
          <w:rPr>
            <w:webHidden/>
          </w:rPr>
        </w:r>
        <w:r w:rsidR="00CF3018">
          <w:rPr>
            <w:webHidden/>
          </w:rPr>
          <w:fldChar w:fldCharType="separate"/>
        </w:r>
        <w:r w:rsidR="00886355">
          <w:rPr>
            <w:webHidden/>
          </w:rPr>
          <w:t>4</w:t>
        </w:r>
        <w:r w:rsidR="00CF3018">
          <w:rPr>
            <w:webHidden/>
          </w:rPr>
          <w:fldChar w:fldCharType="end"/>
        </w:r>
      </w:hyperlink>
    </w:p>
    <w:p w14:paraId="12475164" w14:textId="4788D3E8" w:rsidR="00CF3018" w:rsidRDefault="00000000">
      <w:pPr>
        <w:pStyle w:val="TOC2"/>
        <w:rPr>
          <w:rFonts w:asciiTheme="minorHAnsi" w:eastAsiaTheme="minorEastAsia" w:hAnsiTheme="minorHAnsi" w:cstheme="minorBidi"/>
          <w:b w:val="0"/>
          <w:smallCaps w:val="0"/>
          <w:kern w:val="0"/>
          <w:sz w:val="22"/>
          <w:szCs w:val="22"/>
        </w:rPr>
      </w:pPr>
      <w:hyperlink w:anchor="_Toc28952673" w:history="1">
        <w:r w:rsidR="00CF3018" w:rsidRPr="00824CF2">
          <w:rPr>
            <w:rStyle w:val="Hyperlink"/>
          </w:rPr>
          <w:t>2.3</w:t>
        </w:r>
        <w:r w:rsidR="00CF3018">
          <w:rPr>
            <w:rFonts w:asciiTheme="minorHAnsi" w:eastAsiaTheme="minorEastAsia" w:hAnsiTheme="minorHAnsi" w:cstheme="minorBidi"/>
            <w:b w:val="0"/>
            <w:smallCaps w:val="0"/>
            <w:kern w:val="0"/>
            <w:sz w:val="22"/>
            <w:szCs w:val="22"/>
          </w:rPr>
          <w:tab/>
        </w:r>
        <w:r w:rsidR="00CF3018" w:rsidRPr="00824CF2">
          <w:rPr>
            <w:rStyle w:val="Hyperlink"/>
          </w:rPr>
          <w:t>Conceptual Approach</w:t>
        </w:r>
        <w:r w:rsidR="00CF3018">
          <w:rPr>
            <w:webHidden/>
          </w:rPr>
          <w:tab/>
        </w:r>
        <w:r w:rsidR="00CF3018">
          <w:rPr>
            <w:webHidden/>
          </w:rPr>
          <w:fldChar w:fldCharType="begin"/>
        </w:r>
        <w:r w:rsidR="00CF3018">
          <w:rPr>
            <w:webHidden/>
          </w:rPr>
          <w:instrText xml:space="preserve"> PAGEREF _Toc28952673 \h </w:instrText>
        </w:r>
        <w:r w:rsidR="00CF3018">
          <w:rPr>
            <w:webHidden/>
          </w:rPr>
        </w:r>
        <w:r w:rsidR="00CF3018">
          <w:rPr>
            <w:webHidden/>
          </w:rPr>
          <w:fldChar w:fldCharType="separate"/>
        </w:r>
        <w:r w:rsidR="00886355">
          <w:rPr>
            <w:webHidden/>
          </w:rPr>
          <w:t>4</w:t>
        </w:r>
        <w:r w:rsidR="00CF3018">
          <w:rPr>
            <w:webHidden/>
          </w:rPr>
          <w:fldChar w:fldCharType="end"/>
        </w:r>
      </w:hyperlink>
    </w:p>
    <w:p w14:paraId="550A2B30" w14:textId="29653828" w:rsidR="00CF3018" w:rsidRDefault="00000000">
      <w:pPr>
        <w:pStyle w:val="TOC3"/>
        <w:rPr>
          <w:rFonts w:asciiTheme="minorHAnsi" w:eastAsiaTheme="minorEastAsia" w:hAnsiTheme="minorHAnsi" w:cstheme="minorBidi"/>
          <w:kern w:val="0"/>
          <w:sz w:val="22"/>
          <w:szCs w:val="22"/>
        </w:rPr>
      </w:pPr>
      <w:hyperlink w:anchor="_Toc28952674" w:history="1">
        <w:r w:rsidR="00CF3018" w:rsidRPr="00824CF2">
          <w:rPr>
            <w:rStyle w:val="Hyperlink"/>
          </w:rPr>
          <w:t>2.3.1</w:t>
        </w:r>
        <w:r w:rsidR="00CF3018">
          <w:rPr>
            <w:rFonts w:asciiTheme="minorHAnsi" w:eastAsiaTheme="minorEastAsia" w:hAnsiTheme="minorHAnsi" w:cstheme="minorBidi"/>
            <w:kern w:val="0"/>
            <w:sz w:val="22"/>
            <w:szCs w:val="22"/>
          </w:rPr>
          <w:tab/>
        </w:r>
        <w:r w:rsidR="00CF3018" w:rsidRPr="00824CF2">
          <w:rPr>
            <w:rStyle w:val="Hyperlink"/>
          </w:rPr>
          <w:t>Assumptions</w:t>
        </w:r>
        <w:r w:rsidR="00CF3018">
          <w:rPr>
            <w:webHidden/>
          </w:rPr>
          <w:tab/>
        </w:r>
        <w:r w:rsidR="00CF3018">
          <w:rPr>
            <w:webHidden/>
          </w:rPr>
          <w:fldChar w:fldCharType="begin"/>
        </w:r>
        <w:r w:rsidR="00CF3018">
          <w:rPr>
            <w:webHidden/>
          </w:rPr>
          <w:instrText xml:space="preserve"> PAGEREF _Toc28952674 \h </w:instrText>
        </w:r>
        <w:r w:rsidR="00CF3018">
          <w:rPr>
            <w:webHidden/>
          </w:rPr>
        </w:r>
        <w:r w:rsidR="00CF3018">
          <w:rPr>
            <w:webHidden/>
          </w:rPr>
          <w:fldChar w:fldCharType="separate"/>
        </w:r>
        <w:r w:rsidR="00886355">
          <w:rPr>
            <w:webHidden/>
          </w:rPr>
          <w:t>4</w:t>
        </w:r>
        <w:r w:rsidR="00CF3018">
          <w:rPr>
            <w:webHidden/>
          </w:rPr>
          <w:fldChar w:fldCharType="end"/>
        </w:r>
      </w:hyperlink>
    </w:p>
    <w:p w14:paraId="0227C3AE" w14:textId="3F2805F2" w:rsidR="00CF3018" w:rsidRDefault="00000000">
      <w:pPr>
        <w:pStyle w:val="TOC3"/>
        <w:rPr>
          <w:rFonts w:asciiTheme="minorHAnsi" w:eastAsiaTheme="minorEastAsia" w:hAnsiTheme="minorHAnsi" w:cstheme="minorBidi"/>
          <w:kern w:val="0"/>
          <w:sz w:val="22"/>
          <w:szCs w:val="22"/>
        </w:rPr>
      </w:pPr>
      <w:hyperlink w:anchor="_Toc28952675" w:history="1">
        <w:r w:rsidR="00CF3018" w:rsidRPr="00824CF2">
          <w:rPr>
            <w:rStyle w:val="Hyperlink"/>
          </w:rPr>
          <w:t>2.3.2</w:t>
        </w:r>
        <w:r w:rsidR="00CF3018">
          <w:rPr>
            <w:rFonts w:asciiTheme="minorHAnsi" w:eastAsiaTheme="minorEastAsia" w:hAnsiTheme="minorHAnsi" w:cstheme="minorBidi"/>
            <w:kern w:val="0"/>
            <w:sz w:val="22"/>
            <w:szCs w:val="22"/>
          </w:rPr>
          <w:tab/>
        </w:r>
        <w:r w:rsidR="00CF3018" w:rsidRPr="00824CF2">
          <w:rPr>
            <w:rStyle w:val="Hyperlink"/>
          </w:rPr>
          <w:t>Trigger events</w:t>
        </w:r>
        <w:r w:rsidR="00CF3018">
          <w:rPr>
            <w:webHidden/>
          </w:rPr>
          <w:tab/>
        </w:r>
        <w:r w:rsidR="00CF3018">
          <w:rPr>
            <w:webHidden/>
          </w:rPr>
          <w:fldChar w:fldCharType="begin"/>
        </w:r>
        <w:r w:rsidR="00CF3018">
          <w:rPr>
            <w:webHidden/>
          </w:rPr>
          <w:instrText xml:space="preserve"> PAGEREF _Toc28952675 \h </w:instrText>
        </w:r>
        <w:r w:rsidR="00CF3018">
          <w:rPr>
            <w:webHidden/>
          </w:rPr>
        </w:r>
        <w:r w:rsidR="00CF3018">
          <w:rPr>
            <w:webHidden/>
          </w:rPr>
          <w:fldChar w:fldCharType="separate"/>
        </w:r>
        <w:r w:rsidR="00886355">
          <w:rPr>
            <w:webHidden/>
          </w:rPr>
          <w:t>5</w:t>
        </w:r>
        <w:r w:rsidR="00CF3018">
          <w:rPr>
            <w:webHidden/>
          </w:rPr>
          <w:fldChar w:fldCharType="end"/>
        </w:r>
      </w:hyperlink>
    </w:p>
    <w:p w14:paraId="4A8AAB9F" w14:textId="202A994B" w:rsidR="00CF3018" w:rsidRDefault="00000000">
      <w:pPr>
        <w:pStyle w:val="TOC3"/>
        <w:rPr>
          <w:rFonts w:asciiTheme="minorHAnsi" w:eastAsiaTheme="minorEastAsia" w:hAnsiTheme="minorHAnsi" w:cstheme="minorBidi"/>
          <w:kern w:val="0"/>
          <w:sz w:val="22"/>
          <w:szCs w:val="22"/>
        </w:rPr>
      </w:pPr>
      <w:hyperlink w:anchor="_Toc28952676" w:history="1">
        <w:r w:rsidR="00CF3018" w:rsidRPr="00824CF2">
          <w:rPr>
            <w:rStyle w:val="Hyperlink"/>
          </w:rPr>
          <w:t>2.3.3</w:t>
        </w:r>
        <w:r w:rsidR="00CF3018">
          <w:rPr>
            <w:rFonts w:asciiTheme="minorHAnsi" w:eastAsiaTheme="minorEastAsia" w:hAnsiTheme="minorHAnsi" w:cstheme="minorBidi"/>
            <w:kern w:val="0"/>
            <w:sz w:val="22"/>
            <w:szCs w:val="22"/>
          </w:rPr>
          <w:tab/>
        </w:r>
        <w:r w:rsidR="00CF3018" w:rsidRPr="00824CF2">
          <w:rPr>
            <w:rStyle w:val="Hyperlink"/>
          </w:rPr>
          <w:t>Acknowledgments:  original mode</w:t>
        </w:r>
        <w:r w:rsidR="00CF3018">
          <w:rPr>
            <w:webHidden/>
          </w:rPr>
          <w:tab/>
        </w:r>
        <w:r w:rsidR="00CF3018">
          <w:rPr>
            <w:webHidden/>
          </w:rPr>
          <w:fldChar w:fldCharType="begin"/>
        </w:r>
        <w:r w:rsidR="00CF3018">
          <w:rPr>
            <w:webHidden/>
          </w:rPr>
          <w:instrText xml:space="preserve"> PAGEREF _Toc28952676 \h </w:instrText>
        </w:r>
        <w:r w:rsidR="00CF3018">
          <w:rPr>
            <w:webHidden/>
          </w:rPr>
        </w:r>
        <w:r w:rsidR="00CF3018">
          <w:rPr>
            <w:webHidden/>
          </w:rPr>
          <w:fldChar w:fldCharType="separate"/>
        </w:r>
        <w:r w:rsidR="00886355">
          <w:rPr>
            <w:webHidden/>
          </w:rPr>
          <w:t>5</w:t>
        </w:r>
        <w:r w:rsidR="00CF3018">
          <w:rPr>
            <w:webHidden/>
          </w:rPr>
          <w:fldChar w:fldCharType="end"/>
        </w:r>
      </w:hyperlink>
    </w:p>
    <w:p w14:paraId="44E6E28F" w14:textId="5CB0D291" w:rsidR="00CF3018" w:rsidRDefault="00000000">
      <w:pPr>
        <w:pStyle w:val="TOC3"/>
        <w:rPr>
          <w:rFonts w:asciiTheme="minorHAnsi" w:eastAsiaTheme="minorEastAsia" w:hAnsiTheme="minorHAnsi" w:cstheme="minorBidi"/>
          <w:kern w:val="0"/>
          <w:sz w:val="22"/>
          <w:szCs w:val="22"/>
        </w:rPr>
      </w:pPr>
      <w:hyperlink w:anchor="_Toc28952677" w:history="1">
        <w:r w:rsidR="00CF3018" w:rsidRPr="00824CF2">
          <w:rPr>
            <w:rStyle w:val="Hyperlink"/>
          </w:rPr>
          <w:t>2.3.4</w:t>
        </w:r>
        <w:r w:rsidR="00CF3018">
          <w:rPr>
            <w:rFonts w:asciiTheme="minorHAnsi" w:eastAsiaTheme="minorEastAsia" w:hAnsiTheme="minorHAnsi" w:cstheme="minorBidi"/>
            <w:kern w:val="0"/>
            <w:sz w:val="22"/>
            <w:szCs w:val="22"/>
          </w:rPr>
          <w:tab/>
        </w:r>
        <w:r w:rsidR="00CF3018" w:rsidRPr="00824CF2">
          <w:rPr>
            <w:rStyle w:val="Hyperlink"/>
          </w:rPr>
          <w:t>Acknowledgments: enhanced mode</w:t>
        </w:r>
        <w:r w:rsidR="00CF3018">
          <w:rPr>
            <w:webHidden/>
          </w:rPr>
          <w:tab/>
        </w:r>
        <w:r w:rsidR="00CF3018">
          <w:rPr>
            <w:webHidden/>
          </w:rPr>
          <w:fldChar w:fldCharType="begin"/>
        </w:r>
        <w:r w:rsidR="00CF3018">
          <w:rPr>
            <w:webHidden/>
          </w:rPr>
          <w:instrText xml:space="preserve"> PAGEREF _Toc28952677 \h </w:instrText>
        </w:r>
        <w:r w:rsidR="00CF3018">
          <w:rPr>
            <w:webHidden/>
          </w:rPr>
        </w:r>
        <w:r w:rsidR="00CF3018">
          <w:rPr>
            <w:webHidden/>
          </w:rPr>
          <w:fldChar w:fldCharType="separate"/>
        </w:r>
        <w:r w:rsidR="00886355">
          <w:rPr>
            <w:webHidden/>
          </w:rPr>
          <w:t>5</w:t>
        </w:r>
        <w:r w:rsidR="00CF3018">
          <w:rPr>
            <w:webHidden/>
          </w:rPr>
          <w:fldChar w:fldCharType="end"/>
        </w:r>
      </w:hyperlink>
    </w:p>
    <w:p w14:paraId="688E52BA" w14:textId="19FCEED1" w:rsidR="00CF3018" w:rsidRDefault="00000000">
      <w:pPr>
        <w:pStyle w:val="TOC3"/>
        <w:rPr>
          <w:rFonts w:asciiTheme="minorHAnsi" w:eastAsiaTheme="minorEastAsia" w:hAnsiTheme="minorHAnsi" w:cstheme="minorBidi"/>
          <w:kern w:val="0"/>
          <w:sz w:val="22"/>
          <w:szCs w:val="22"/>
        </w:rPr>
      </w:pPr>
      <w:hyperlink w:anchor="_Toc28952678" w:history="1">
        <w:r w:rsidR="00CF3018" w:rsidRPr="00824CF2">
          <w:rPr>
            <w:rStyle w:val="Hyperlink"/>
          </w:rPr>
          <w:t>2.3.5</w:t>
        </w:r>
        <w:r w:rsidR="00CF3018">
          <w:rPr>
            <w:rFonts w:asciiTheme="minorHAnsi" w:eastAsiaTheme="minorEastAsia" w:hAnsiTheme="minorHAnsi" w:cstheme="minorBidi"/>
            <w:kern w:val="0"/>
            <w:sz w:val="22"/>
            <w:szCs w:val="22"/>
          </w:rPr>
          <w:tab/>
        </w:r>
        <w:r w:rsidR="00CF3018" w:rsidRPr="00824CF2">
          <w:rPr>
            <w:rStyle w:val="Hyperlink"/>
          </w:rPr>
          <w:t>Queries</w:t>
        </w:r>
        <w:r w:rsidR="00CF3018">
          <w:rPr>
            <w:webHidden/>
          </w:rPr>
          <w:tab/>
        </w:r>
        <w:r w:rsidR="00CF3018">
          <w:rPr>
            <w:webHidden/>
          </w:rPr>
          <w:fldChar w:fldCharType="begin"/>
        </w:r>
        <w:r w:rsidR="00CF3018">
          <w:rPr>
            <w:webHidden/>
          </w:rPr>
          <w:instrText xml:space="preserve"> PAGEREF _Toc28952678 \h </w:instrText>
        </w:r>
        <w:r w:rsidR="00CF3018">
          <w:rPr>
            <w:webHidden/>
          </w:rPr>
        </w:r>
        <w:r w:rsidR="00CF3018">
          <w:rPr>
            <w:webHidden/>
          </w:rPr>
          <w:fldChar w:fldCharType="separate"/>
        </w:r>
        <w:r w:rsidR="00886355">
          <w:rPr>
            <w:webHidden/>
          </w:rPr>
          <w:t>6</w:t>
        </w:r>
        <w:r w:rsidR="00CF3018">
          <w:rPr>
            <w:webHidden/>
          </w:rPr>
          <w:fldChar w:fldCharType="end"/>
        </w:r>
      </w:hyperlink>
    </w:p>
    <w:p w14:paraId="37088E0D" w14:textId="38476E8A" w:rsidR="00CF3018" w:rsidRDefault="00000000">
      <w:pPr>
        <w:pStyle w:val="TOC2"/>
        <w:rPr>
          <w:rFonts w:asciiTheme="minorHAnsi" w:eastAsiaTheme="minorEastAsia" w:hAnsiTheme="minorHAnsi" w:cstheme="minorBidi"/>
          <w:b w:val="0"/>
          <w:smallCaps w:val="0"/>
          <w:kern w:val="0"/>
          <w:sz w:val="22"/>
          <w:szCs w:val="22"/>
        </w:rPr>
      </w:pPr>
      <w:hyperlink w:anchor="_Toc28952679" w:history="1">
        <w:r w:rsidR="00CF3018" w:rsidRPr="00824CF2">
          <w:rPr>
            <w:rStyle w:val="Hyperlink"/>
          </w:rPr>
          <w:t>2.4</w:t>
        </w:r>
        <w:r w:rsidR="00CF3018">
          <w:rPr>
            <w:rFonts w:asciiTheme="minorHAnsi" w:eastAsiaTheme="minorEastAsia" w:hAnsiTheme="minorHAnsi" w:cstheme="minorBidi"/>
            <w:b w:val="0"/>
            <w:smallCaps w:val="0"/>
            <w:kern w:val="0"/>
            <w:sz w:val="22"/>
            <w:szCs w:val="22"/>
          </w:rPr>
          <w:tab/>
        </w:r>
        <w:r w:rsidR="00CF3018" w:rsidRPr="00824CF2">
          <w:rPr>
            <w:rStyle w:val="Hyperlink"/>
          </w:rPr>
          <w:t>Communications Environment</w:t>
        </w:r>
        <w:r w:rsidR="00CF3018">
          <w:rPr>
            <w:webHidden/>
          </w:rPr>
          <w:tab/>
        </w:r>
        <w:r w:rsidR="00CF3018">
          <w:rPr>
            <w:webHidden/>
          </w:rPr>
          <w:fldChar w:fldCharType="begin"/>
        </w:r>
        <w:r w:rsidR="00CF3018">
          <w:rPr>
            <w:webHidden/>
          </w:rPr>
          <w:instrText xml:space="preserve"> PAGEREF _Toc28952679 \h </w:instrText>
        </w:r>
        <w:r w:rsidR="00CF3018">
          <w:rPr>
            <w:webHidden/>
          </w:rPr>
        </w:r>
        <w:r w:rsidR="00CF3018">
          <w:rPr>
            <w:webHidden/>
          </w:rPr>
          <w:fldChar w:fldCharType="separate"/>
        </w:r>
        <w:r w:rsidR="00886355">
          <w:rPr>
            <w:webHidden/>
          </w:rPr>
          <w:t>6</w:t>
        </w:r>
        <w:r w:rsidR="00CF3018">
          <w:rPr>
            <w:webHidden/>
          </w:rPr>
          <w:fldChar w:fldCharType="end"/>
        </w:r>
      </w:hyperlink>
    </w:p>
    <w:p w14:paraId="5E3E5273" w14:textId="6CFADF0B" w:rsidR="00CF3018" w:rsidRDefault="00000000">
      <w:pPr>
        <w:pStyle w:val="TOC2"/>
        <w:rPr>
          <w:rFonts w:asciiTheme="minorHAnsi" w:eastAsiaTheme="minorEastAsia" w:hAnsiTheme="minorHAnsi" w:cstheme="minorBidi"/>
          <w:b w:val="0"/>
          <w:smallCaps w:val="0"/>
          <w:kern w:val="0"/>
          <w:sz w:val="22"/>
          <w:szCs w:val="22"/>
        </w:rPr>
      </w:pPr>
      <w:hyperlink w:anchor="_Toc28952680" w:history="1">
        <w:r w:rsidR="00CF3018" w:rsidRPr="00824CF2">
          <w:rPr>
            <w:rStyle w:val="Hyperlink"/>
          </w:rPr>
          <w:t>2.5</w:t>
        </w:r>
        <w:r w:rsidR="00CF3018">
          <w:rPr>
            <w:rFonts w:asciiTheme="minorHAnsi" w:eastAsiaTheme="minorEastAsia" w:hAnsiTheme="minorHAnsi" w:cstheme="minorBidi"/>
            <w:b w:val="0"/>
            <w:smallCaps w:val="0"/>
            <w:kern w:val="0"/>
            <w:sz w:val="22"/>
            <w:szCs w:val="22"/>
          </w:rPr>
          <w:tab/>
        </w:r>
        <w:r w:rsidR="00CF3018" w:rsidRPr="00824CF2">
          <w:rPr>
            <w:rStyle w:val="Hyperlink"/>
          </w:rPr>
          <w:t>Message Framework</w:t>
        </w:r>
        <w:r w:rsidR="00CF3018">
          <w:rPr>
            <w:webHidden/>
          </w:rPr>
          <w:tab/>
        </w:r>
        <w:r w:rsidR="00CF3018">
          <w:rPr>
            <w:webHidden/>
          </w:rPr>
          <w:fldChar w:fldCharType="begin"/>
        </w:r>
        <w:r w:rsidR="00CF3018">
          <w:rPr>
            <w:webHidden/>
          </w:rPr>
          <w:instrText xml:space="preserve"> PAGEREF _Toc28952680 \h </w:instrText>
        </w:r>
        <w:r w:rsidR="00CF3018">
          <w:rPr>
            <w:webHidden/>
          </w:rPr>
        </w:r>
        <w:r w:rsidR="00CF3018">
          <w:rPr>
            <w:webHidden/>
          </w:rPr>
          <w:fldChar w:fldCharType="separate"/>
        </w:r>
        <w:r w:rsidR="00886355">
          <w:rPr>
            <w:webHidden/>
          </w:rPr>
          <w:t>7</w:t>
        </w:r>
        <w:r w:rsidR="00CF3018">
          <w:rPr>
            <w:webHidden/>
          </w:rPr>
          <w:fldChar w:fldCharType="end"/>
        </w:r>
      </w:hyperlink>
    </w:p>
    <w:p w14:paraId="17EDFBCB" w14:textId="41F4FA50" w:rsidR="00CF3018" w:rsidRDefault="00000000">
      <w:pPr>
        <w:pStyle w:val="TOC3"/>
        <w:rPr>
          <w:rFonts w:asciiTheme="minorHAnsi" w:eastAsiaTheme="minorEastAsia" w:hAnsiTheme="minorHAnsi" w:cstheme="minorBidi"/>
          <w:kern w:val="0"/>
          <w:sz w:val="22"/>
          <w:szCs w:val="22"/>
        </w:rPr>
      </w:pPr>
      <w:hyperlink w:anchor="_Toc28952681" w:history="1">
        <w:r w:rsidR="00CF3018" w:rsidRPr="00824CF2">
          <w:rPr>
            <w:rStyle w:val="Hyperlink"/>
          </w:rPr>
          <w:t>2.5.1</w:t>
        </w:r>
        <w:r w:rsidR="00CF3018">
          <w:rPr>
            <w:rFonts w:asciiTheme="minorHAnsi" w:eastAsiaTheme="minorEastAsia" w:hAnsiTheme="minorHAnsi" w:cstheme="minorBidi"/>
            <w:kern w:val="0"/>
            <w:sz w:val="22"/>
            <w:szCs w:val="22"/>
          </w:rPr>
          <w:tab/>
        </w:r>
        <w:r w:rsidR="00CF3018" w:rsidRPr="00824CF2">
          <w:rPr>
            <w:rStyle w:val="Hyperlink"/>
          </w:rPr>
          <w:t>Messages</w:t>
        </w:r>
        <w:r w:rsidR="00CF3018">
          <w:rPr>
            <w:webHidden/>
          </w:rPr>
          <w:tab/>
        </w:r>
        <w:r w:rsidR="00CF3018">
          <w:rPr>
            <w:webHidden/>
          </w:rPr>
          <w:fldChar w:fldCharType="begin"/>
        </w:r>
        <w:r w:rsidR="00CF3018">
          <w:rPr>
            <w:webHidden/>
          </w:rPr>
          <w:instrText xml:space="preserve"> PAGEREF _Toc28952681 \h </w:instrText>
        </w:r>
        <w:r w:rsidR="00CF3018">
          <w:rPr>
            <w:webHidden/>
          </w:rPr>
        </w:r>
        <w:r w:rsidR="00CF3018">
          <w:rPr>
            <w:webHidden/>
          </w:rPr>
          <w:fldChar w:fldCharType="separate"/>
        </w:r>
        <w:r w:rsidR="00886355">
          <w:rPr>
            <w:webHidden/>
          </w:rPr>
          <w:t>7</w:t>
        </w:r>
        <w:r w:rsidR="00CF3018">
          <w:rPr>
            <w:webHidden/>
          </w:rPr>
          <w:fldChar w:fldCharType="end"/>
        </w:r>
      </w:hyperlink>
    </w:p>
    <w:p w14:paraId="1FE15172" w14:textId="4E9E7AB1" w:rsidR="00CF3018" w:rsidRDefault="00000000">
      <w:pPr>
        <w:pStyle w:val="TOC3"/>
        <w:rPr>
          <w:rFonts w:asciiTheme="minorHAnsi" w:eastAsiaTheme="minorEastAsia" w:hAnsiTheme="minorHAnsi" w:cstheme="minorBidi"/>
          <w:kern w:val="0"/>
          <w:sz w:val="22"/>
          <w:szCs w:val="22"/>
        </w:rPr>
      </w:pPr>
      <w:hyperlink w:anchor="_Toc28952682" w:history="1">
        <w:r w:rsidR="00CF3018" w:rsidRPr="00824CF2">
          <w:rPr>
            <w:rStyle w:val="Hyperlink"/>
          </w:rPr>
          <w:t>2.5.2</w:t>
        </w:r>
        <w:r w:rsidR="00CF3018">
          <w:rPr>
            <w:rFonts w:asciiTheme="minorHAnsi" w:eastAsiaTheme="minorEastAsia" w:hAnsiTheme="minorHAnsi" w:cstheme="minorBidi"/>
            <w:kern w:val="0"/>
            <w:sz w:val="22"/>
            <w:szCs w:val="22"/>
          </w:rPr>
          <w:tab/>
        </w:r>
        <w:r w:rsidR="00CF3018" w:rsidRPr="00824CF2">
          <w:rPr>
            <w:rStyle w:val="Hyperlink"/>
          </w:rPr>
          <w:t>Segments and segment groups</w:t>
        </w:r>
        <w:r w:rsidR="00CF3018">
          <w:rPr>
            <w:webHidden/>
          </w:rPr>
          <w:tab/>
        </w:r>
        <w:r w:rsidR="00CF3018">
          <w:rPr>
            <w:webHidden/>
          </w:rPr>
          <w:fldChar w:fldCharType="begin"/>
        </w:r>
        <w:r w:rsidR="00CF3018">
          <w:rPr>
            <w:webHidden/>
          </w:rPr>
          <w:instrText xml:space="preserve"> PAGEREF _Toc28952682 \h </w:instrText>
        </w:r>
        <w:r w:rsidR="00CF3018">
          <w:rPr>
            <w:webHidden/>
          </w:rPr>
        </w:r>
        <w:r w:rsidR="00CF3018">
          <w:rPr>
            <w:webHidden/>
          </w:rPr>
          <w:fldChar w:fldCharType="separate"/>
        </w:r>
        <w:r w:rsidR="00886355">
          <w:rPr>
            <w:webHidden/>
          </w:rPr>
          <w:t>7</w:t>
        </w:r>
        <w:r w:rsidR="00CF3018">
          <w:rPr>
            <w:webHidden/>
          </w:rPr>
          <w:fldChar w:fldCharType="end"/>
        </w:r>
      </w:hyperlink>
    </w:p>
    <w:p w14:paraId="21FE4CD2" w14:textId="14673AFD" w:rsidR="00CF3018" w:rsidRDefault="00000000">
      <w:pPr>
        <w:pStyle w:val="TOC3"/>
        <w:rPr>
          <w:rFonts w:asciiTheme="minorHAnsi" w:eastAsiaTheme="minorEastAsia" w:hAnsiTheme="minorHAnsi" w:cstheme="minorBidi"/>
          <w:kern w:val="0"/>
          <w:sz w:val="22"/>
          <w:szCs w:val="22"/>
        </w:rPr>
      </w:pPr>
      <w:hyperlink w:anchor="_Toc28952683" w:history="1">
        <w:r w:rsidR="00CF3018" w:rsidRPr="00824CF2">
          <w:rPr>
            <w:rStyle w:val="Hyperlink"/>
          </w:rPr>
          <w:t>2.5.3</w:t>
        </w:r>
        <w:r w:rsidR="00CF3018">
          <w:rPr>
            <w:rFonts w:asciiTheme="minorHAnsi" w:eastAsiaTheme="minorEastAsia" w:hAnsiTheme="minorHAnsi" w:cstheme="minorBidi"/>
            <w:kern w:val="0"/>
            <w:sz w:val="22"/>
            <w:szCs w:val="22"/>
          </w:rPr>
          <w:tab/>
        </w:r>
        <w:r w:rsidR="00CF3018" w:rsidRPr="00824CF2">
          <w:rPr>
            <w:rStyle w:val="Hyperlink"/>
          </w:rPr>
          <w:t>Fields</w:t>
        </w:r>
        <w:r w:rsidR="00CF3018">
          <w:rPr>
            <w:webHidden/>
          </w:rPr>
          <w:tab/>
        </w:r>
        <w:r w:rsidR="00CF3018">
          <w:rPr>
            <w:webHidden/>
          </w:rPr>
          <w:fldChar w:fldCharType="begin"/>
        </w:r>
        <w:r w:rsidR="00CF3018">
          <w:rPr>
            <w:webHidden/>
          </w:rPr>
          <w:instrText xml:space="preserve"> PAGEREF _Toc28952683 \h </w:instrText>
        </w:r>
        <w:r w:rsidR="00CF3018">
          <w:rPr>
            <w:webHidden/>
          </w:rPr>
        </w:r>
        <w:r w:rsidR="00CF3018">
          <w:rPr>
            <w:webHidden/>
          </w:rPr>
          <w:fldChar w:fldCharType="separate"/>
        </w:r>
        <w:r w:rsidR="00886355">
          <w:rPr>
            <w:webHidden/>
          </w:rPr>
          <w:t>8</w:t>
        </w:r>
        <w:r w:rsidR="00CF3018">
          <w:rPr>
            <w:webHidden/>
          </w:rPr>
          <w:fldChar w:fldCharType="end"/>
        </w:r>
      </w:hyperlink>
    </w:p>
    <w:p w14:paraId="33D5D5ED" w14:textId="043D5184" w:rsidR="00CF3018" w:rsidRDefault="00000000">
      <w:pPr>
        <w:pStyle w:val="TOC3"/>
        <w:rPr>
          <w:rFonts w:asciiTheme="minorHAnsi" w:eastAsiaTheme="minorEastAsia" w:hAnsiTheme="minorHAnsi" w:cstheme="minorBidi"/>
          <w:kern w:val="0"/>
          <w:sz w:val="22"/>
          <w:szCs w:val="22"/>
        </w:rPr>
      </w:pPr>
      <w:hyperlink w:anchor="_Toc28952684" w:history="1">
        <w:r w:rsidR="00CF3018" w:rsidRPr="00824CF2">
          <w:rPr>
            <w:rStyle w:val="Hyperlink"/>
          </w:rPr>
          <w:t>2.5.4</w:t>
        </w:r>
        <w:r w:rsidR="00CF3018">
          <w:rPr>
            <w:rFonts w:asciiTheme="minorHAnsi" w:eastAsiaTheme="minorEastAsia" w:hAnsiTheme="minorHAnsi" w:cstheme="minorBidi"/>
            <w:kern w:val="0"/>
            <w:sz w:val="22"/>
            <w:szCs w:val="22"/>
          </w:rPr>
          <w:tab/>
        </w:r>
        <w:r w:rsidR="00CF3018" w:rsidRPr="00824CF2">
          <w:rPr>
            <w:rStyle w:val="Hyperlink"/>
          </w:rPr>
          <w:t>Message delimiters</w:t>
        </w:r>
        <w:r w:rsidR="00CF3018">
          <w:rPr>
            <w:webHidden/>
          </w:rPr>
          <w:tab/>
        </w:r>
        <w:r w:rsidR="00CF3018">
          <w:rPr>
            <w:webHidden/>
          </w:rPr>
          <w:fldChar w:fldCharType="begin"/>
        </w:r>
        <w:r w:rsidR="00CF3018">
          <w:rPr>
            <w:webHidden/>
          </w:rPr>
          <w:instrText xml:space="preserve"> PAGEREF _Toc28952684 \h </w:instrText>
        </w:r>
        <w:r w:rsidR="00CF3018">
          <w:rPr>
            <w:webHidden/>
          </w:rPr>
        </w:r>
        <w:r w:rsidR="00CF3018">
          <w:rPr>
            <w:webHidden/>
          </w:rPr>
          <w:fldChar w:fldCharType="separate"/>
        </w:r>
        <w:r w:rsidR="00886355">
          <w:rPr>
            <w:webHidden/>
          </w:rPr>
          <w:t>11</w:t>
        </w:r>
        <w:r w:rsidR="00CF3018">
          <w:rPr>
            <w:webHidden/>
          </w:rPr>
          <w:fldChar w:fldCharType="end"/>
        </w:r>
      </w:hyperlink>
    </w:p>
    <w:p w14:paraId="2D7CC36F" w14:textId="4F20A103" w:rsidR="00CF3018" w:rsidRDefault="00000000">
      <w:pPr>
        <w:pStyle w:val="TOC3"/>
        <w:rPr>
          <w:rFonts w:asciiTheme="minorHAnsi" w:eastAsiaTheme="minorEastAsia" w:hAnsiTheme="minorHAnsi" w:cstheme="minorBidi"/>
          <w:kern w:val="0"/>
          <w:sz w:val="22"/>
          <w:szCs w:val="22"/>
        </w:rPr>
      </w:pPr>
      <w:hyperlink w:anchor="_Toc28952685" w:history="1">
        <w:r w:rsidR="00CF3018" w:rsidRPr="00824CF2">
          <w:rPr>
            <w:rStyle w:val="Hyperlink"/>
          </w:rPr>
          <w:t>2.5.5</w:t>
        </w:r>
        <w:r w:rsidR="00CF3018">
          <w:rPr>
            <w:rFonts w:asciiTheme="minorHAnsi" w:eastAsiaTheme="minorEastAsia" w:hAnsiTheme="minorHAnsi" w:cstheme="minorBidi"/>
            <w:kern w:val="0"/>
            <w:sz w:val="22"/>
            <w:szCs w:val="22"/>
          </w:rPr>
          <w:tab/>
        </w:r>
        <w:r w:rsidR="00CF3018" w:rsidRPr="00824CF2">
          <w:rPr>
            <w:rStyle w:val="Hyperlink"/>
          </w:rPr>
          <w:t>Length</w:t>
        </w:r>
        <w:r w:rsidR="00CF3018">
          <w:rPr>
            <w:webHidden/>
          </w:rPr>
          <w:tab/>
        </w:r>
        <w:r w:rsidR="00CF3018">
          <w:rPr>
            <w:webHidden/>
          </w:rPr>
          <w:fldChar w:fldCharType="begin"/>
        </w:r>
        <w:r w:rsidR="00CF3018">
          <w:rPr>
            <w:webHidden/>
          </w:rPr>
          <w:instrText xml:space="preserve"> PAGEREF _Toc28952685 \h </w:instrText>
        </w:r>
        <w:r w:rsidR="00CF3018">
          <w:rPr>
            <w:webHidden/>
          </w:rPr>
        </w:r>
        <w:r w:rsidR="00CF3018">
          <w:rPr>
            <w:webHidden/>
          </w:rPr>
          <w:fldChar w:fldCharType="separate"/>
        </w:r>
        <w:r w:rsidR="00886355">
          <w:rPr>
            <w:webHidden/>
          </w:rPr>
          <w:t>12</w:t>
        </w:r>
        <w:r w:rsidR="00CF3018">
          <w:rPr>
            <w:webHidden/>
          </w:rPr>
          <w:fldChar w:fldCharType="end"/>
        </w:r>
      </w:hyperlink>
    </w:p>
    <w:p w14:paraId="2662471A" w14:textId="415223E8" w:rsidR="00CF3018" w:rsidRDefault="00000000">
      <w:pPr>
        <w:pStyle w:val="TOC3"/>
        <w:rPr>
          <w:rFonts w:asciiTheme="minorHAnsi" w:eastAsiaTheme="minorEastAsia" w:hAnsiTheme="minorHAnsi" w:cstheme="minorBidi"/>
          <w:kern w:val="0"/>
          <w:sz w:val="22"/>
          <w:szCs w:val="22"/>
        </w:rPr>
      </w:pPr>
      <w:hyperlink w:anchor="_Toc28952686" w:history="1">
        <w:r w:rsidR="00CF3018" w:rsidRPr="00824CF2">
          <w:rPr>
            <w:rStyle w:val="Hyperlink"/>
          </w:rPr>
          <w:t>2.5.6</w:t>
        </w:r>
        <w:r w:rsidR="00CF3018">
          <w:rPr>
            <w:rFonts w:asciiTheme="minorHAnsi" w:eastAsiaTheme="minorEastAsia" w:hAnsiTheme="minorHAnsi" w:cstheme="minorBidi"/>
            <w:kern w:val="0"/>
            <w:sz w:val="22"/>
            <w:szCs w:val="22"/>
          </w:rPr>
          <w:tab/>
        </w:r>
        <w:r w:rsidR="00CF3018" w:rsidRPr="00824CF2">
          <w:rPr>
            <w:rStyle w:val="Hyperlink"/>
          </w:rPr>
          <w:t>Acknowledegment Choreography</w:t>
        </w:r>
        <w:r w:rsidR="00CF3018">
          <w:rPr>
            <w:webHidden/>
          </w:rPr>
          <w:tab/>
        </w:r>
        <w:r w:rsidR="00CF3018">
          <w:rPr>
            <w:webHidden/>
          </w:rPr>
          <w:fldChar w:fldCharType="begin"/>
        </w:r>
        <w:r w:rsidR="00CF3018">
          <w:rPr>
            <w:webHidden/>
          </w:rPr>
          <w:instrText xml:space="preserve"> PAGEREF _Toc28952686 \h </w:instrText>
        </w:r>
        <w:r w:rsidR="00CF3018">
          <w:rPr>
            <w:webHidden/>
          </w:rPr>
        </w:r>
        <w:r w:rsidR="00CF3018">
          <w:rPr>
            <w:webHidden/>
          </w:rPr>
          <w:fldChar w:fldCharType="separate"/>
        </w:r>
        <w:r w:rsidR="00886355">
          <w:rPr>
            <w:webHidden/>
          </w:rPr>
          <w:t>15</w:t>
        </w:r>
        <w:r w:rsidR="00CF3018">
          <w:rPr>
            <w:webHidden/>
          </w:rPr>
          <w:fldChar w:fldCharType="end"/>
        </w:r>
      </w:hyperlink>
    </w:p>
    <w:p w14:paraId="234E78C1" w14:textId="157CEB14" w:rsidR="00CF3018" w:rsidRDefault="00000000">
      <w:pPr>
        <w:pStyle w:val="TOC2"/>
        <w:rPr>
          <w:rFonts w:asciiTheme="minorHAnsi" w:eastAsiaTheme="minorEastAsia" w:hAnsiTheme="minorHAnsi" w:cstheme="minorBidi"/>
          <w:b w:val="0"/>
          <w:smallCaps w:val="0"/>
          <w:kern w:val="0"/>
          <w:sz w:val="22"/>
          <w:szCs w:val="22"/>
        </w:rPr>
      </w:pPr>
      <w:hyperlink w:anchor="_Toc28952687" w:history="1">
        <w:r w:rsidR="00CF3018" w:rsidRPr="00824CF2">
          <w:rPr>
            <w:rStyle w:val="Hyperlink"/>
          </w:rPr>
          <w:t>2.6</w:t>
        </w:r>
        <w:r w:rsidR="00CF3018">
          <w:rPr>
            <w:rFonts w:asciiTheme="minorHAnsi" w:eastAsiaTheme="minorEastAsia" w:hAnsiTheme="minorHAnsi" w:cstheme="minorBidi"/>
            <w:b w:val="0"/>
            <w:smallCaps w:val="0"/>
            <w:kern w:val="0"/>
            <w:sz w:val="22"/>
            <w:szCs w:val="22"/>
          </w:rPr>
          <w:tab/>
        </w:r>
        <w:r w:rsidR="00CF3018" w:rsidRPr="00824CF2">
          <w:rPr>
            <w:rStyle w:val="Hyperlink"/>
          </w:rPr>
          <w:t>Message construction rules</w:t>
        </w:r>
        <w:r w:rsidR="00CF3018">
          <w:rPr>
            <w:webHidden/>
          </w:rPr>
          <w:tab/>
        </w:r>
        <w:r w:rsidR="00CF3018">
          <w:rPr>
            <w:webHidden/>
          </w:rPr>
          <w:fldChar w:fldCharType="begin"/>
        </w:r>
        <w:r w:rsidR="00CF3018">
          <w:rPr>
            <w:webHidden/>
          </w:rPr>
          <w:instrText xml:space="preserve"> PAGEREF _Toc28952687 \h </w:instrText>
        </w:r>
        <w:r w:rsidR="00CF3018">
          <w:rPr>
            <w:webHidden/>
          </w:rPr>
        </w:r>
        <w:r w:rsidR="00CF3018">
          <w:rPr>
            <w:webHidden/>
          </w:rPr>
          <w:fldChar w:fldCharType="separate"/>
        </w:r>
        <w:r w:rsidR="00886355">
          <w:rPr>
            <w:webHidden/>
          </w:rPr>
          <w:t>16</w:t>
        </w:r>
        <w:r w:rsidR="00CF3018">
          <w:rPr>
            <w:webHidden/>
          </w:rPr>
          <w:fldChar w:fldCharType="end"/>
        </w:r>
      </w:hyperlink>
    </w:p>
    <w:p w14:paraId="147B4275" w14:textId="3135BF33" w:rsidR="00CF3018" w:rsidRDefault="00000000">
      <w:pPr>
        <w:pStyle w:val="TOC3"/>
        <w:rPr>
          <w:rFonts w:asciiTheme="minorHAnsi" w:eastAsiaTheme="minorEastAsia" w:hAnsiTheme="minorHAnsi" w:cstheme="minorBidi"/>
          <w:kern w:val="0"/>
          <w:sz w:val="22"/>
          <w:szCs w:val="22"/>
        </w:rPr>
      </w:pPr>
      <w:hyperlink w:anchor="_Toc28952688" w:history="1">
        <w:r w:rsidR="00CF3018" w:rsidRPr="00824CF2">
          <w:rPr>
            <w:rStyle w:val="Hyperlink"/>
          </w:rPr>
          <w:t>2.6.1</w:t>
        </w:r>
        <w:r w:rsidR="00CF3018">
          <w:rPr>
            <w:rFonts w:asciiTheme="minorHAnsi" w:eastAsiaTheme="minorEastAsia" w:hAnsiTheme="minorHAnsi" w:cstheme="minorBidi"/>
            <w:kern w:val="0"/>
            <w:sz w:val="22"/>
            <w:szCs w:val="22"/>
          </w:rPr>
          <w:tab/>
        </w:r>
        <w:r w:rsidR="00CF3018" w:rsidRPr="00824CF2">
          <w:rPr>
            <w:rStyle w:val="Hyperlink"/>
          </w:rPr>
          <w:t>Message Construction Pseudocode</w:t>
        </w:r>
        <w:r w:rsidR="00CF3018">
          <w:rPr>
            <w:webHidden/>
          </w:rPr>
          <w:tab/>
        </w:r>
        <w:r w:rsidR="00CF3018">
          <w:rPr>
            <w:webHidden/>
          </w:rPr>
          <w:fldChar w:fldCharType="begin"/>
        </w:r>
        <w:r w:rsidR="00CF3018">
          <w:rPr>
            <w:webHidden/>
          </w:rPr>
          <w:instrText xml:space="preserve"> PAGEREF _Toc28952688 \h </w:instrText>
        </w:r>
        <w:r w:rsidR="00CF3018">
          <w:rPr>
            <w:webHidden/>
          </w:rPr>
        </w:r>
        <w:r w:rsidR="00CF3018">
          <w:rPr>
            <w:webHidden/>
          </w:rPr>
          <w:fldChar w:fldCharType="separate"/>
        </w:r>
        <w:r w:rsidR="00886355">
          <w:rPr>
            <w:webHidden/>
          </w:rPr>
          <w:t>16</w:t>
        </w:r>
        <w:r w:rsidR="00CF3018">
          <w:rPr>
            <w:webHidden/>
          </w:rPr>
          <w:fldChar w:fldCharType="end"/>
        </w:r>
      </w:hyperlink>
    </w:p>
    <w:p w14:paraId="57B13AC6" w14:textId="49F8D88D" w:rsidR="00CF3018" w:rsidRDefault="00000000">
      <w:pPr>
        <w:pStyle w:val="TOC3"/>
        <w:rPr>
          <w:rFonts w:asciiTheme="minorHAnsi" w:eastAsiaTheme="minorEastAsia" w:hAnsiTheme="minorHAnsi" w:cstheme="minorBidi"/>
          <w:kern w:val="0"/>
          <w:sz w:val="22"/>
          <w:szCs w:val="22"/>
        </w:rPr>
      </w:pPr>
      <w:hyperlink w:anchor="_Toc28952689" w:history="1">
        <w:r w:rsidR="00CF3018" w:rsidRPr="00824CF2">
          <w:rPr>
            <w:rStyle w:val="Hyperlink"/>
          </w:rPr>
          <w:t>2.6.2</w:t>
        </w:r>
        <w:r w:rsidR="00CF3018">
          <w:rPr>
            <w:rFonts w:asciiTheme="minorHAnsi" w:eastAsiaTheme="minorEastAsia" w:hAnsiTheme="minorHAnsi" w:cstheme="minorBidi"/>
            <w:kern w:val="0"/>
            <w:sz w:val="22"/>
            <w:szCs w:val="22"/>
          </w:rPr>
          <w:tab/>
        </w:r>
        <w:r w:rsidR="00CF3018" w:rsidRPr="00824CF2">
          <w:rPr>
            <w:rStyle w:val="Hyperlink"/>
          </w:rPr>
          <w:t>Rules for the recipient</w:t>
        </w:r>
        <w:r w:rsidR="00CF3018">
          <w:rPr>
            <w:webHidden/>
          </w:rPr>
          <w:tab/>
        </w:r>
        <w:r w:rsidR="00CF3018">
          <w:rPr>
            <w:webHidden/>
          </w:rPr>
          <w:fldChar w:fldCharType="begin"/>
        </w:r>
        <w:r w:rsidR="00CF3018">
          <w:rPr>
            <w:webHidden/>
          </w:rPr>
          <w:instrText xml:space="preserve"> PAGEREF _Toc28952689 \h </w:instrText>
        </w:r>
        <w:r w:rsidR="00CF3018">
          <w:rPr>
            <w:webHidden/>
          </w:rPr>
        </w:r>
        <w:r w:rsidR="00CF3018">
          <w:rPr>
            <w:webHidden/>
          </w:rPr>
          <w:fldChar w:fldCharType="separate"/>
        </w:r>
        <w:r w:rsidR="00886355">
          <w:rPr>
            <w:webHidden/>
          </w:rPr>
          <w:t>21</w:t>
        </w:r>
        <w:r w:rsidR="00CF3018">
          <w:rPr>
            <w:webHidden/>
          </w:rPr>
          <w:fldChar w:fldCharType="end"/>
        </w:r>
      </w:hyperlink>
    </w:p>
    <w:p w14:paraId="4528A794" w14:textId="75498111" w:rsidR="00CF3018" w:rsidRDefault="00000000">
      <w:pPr>
        <w:pStyle w:val="TOC3"/>
        <w:rPr>
          <w:rFonts w:asciiTheme="minorHAnsi" w:eastAsiaTheme="minorEastAsia" w:hAnsiTheme="minorHAnsi" w:cstheme="minorBidi"/>
          <w:kern w:val="0"/>
          <w:sz w:val="22"/>
          <w:szCs w:val="22"/>
        </w:rPr>
      </w:pPr>
      <w:hyperlink w:anchor="_Toc28952690" w:history="1">
        <w:r w:rsidR="00CF3018" w:rsidRPr="00824CF2">
          <w:rPr>
            <w:rStyle w:val="Hyperlink"/>
          </w:rPr>
          <w:t>2.6.3</w:t>
        </w:r>
        <w:r w:rsidR="00CF3018">
          <w:rPr>
            <w:rFonts w:asciiTheme="minorHAnsi" w:eastAsiaTheme="minorEastAsia" w:hAnsiTheme="minorHAnsi" w:cstheme="minorBidi"/>
            <w:kern w:val="0"/>
            <w:sz w:val="22"/>
            <w:szCs w:val="22"/>
          </w:rPr>
          <w:tab/>
        </w:r>
        <w:r w:rsidR="00CF3018" w:rsidRPr="00824CF2">
          <w:rPr>
            <w:rStyle w:val="Hyperlink"/>
          </w:rPr>
          <w:t>Encoding rules notes</w:t>
        </w:r>
        <w:r w:rsidR="00CF3018">
          <w:rPr>
            <w:webHidden/>
          </w:rPr>
          <w:tab/>
        </w:r>
        <w:r w:rsidR="00CF3018">
          <w:rPr>
            <w:webHidden/>
          </w:rPr>
          <w:fldChar w:fldCharType="begin"/>
        </w:r>
        <w:r w:rsidR="00CF3018">
          <w:rPr>
            <w:webHidden/>
          </w:rPr>
          <w:instrText xml:space="preserve"> PAGEREF _Toc28952690 \h </w:instrText>
        </w:r>
        <w:r w:rsidR="00CF3018">
          <w:rPr>
            <w:webHidden/>
          </w:rPr>
        </w:r>
        <w:r w:rsidR="00CF3018">
          <w:rPr>
            <w:webHidden/>
          </w:rPr>
          <w:fldChar w:fldCharType="separate"/>
        </w:r>
        <w:r w:rsidR="00886355">
          <w:rPr>
            <w:webHidden/>
          </w:rPr>
          <w:t>21</w:t>
        </w:r>
        <w:r w:rsidR="00CF3018">
          <w:rPr>
            <w:webHidden/>
          </w:rPr>
          <w:fldChar w:fldCharType="end"/>
        </w:r>
      </w:hyperlink>
    </w:p>
    <w:p w14:paraId="43B1B6F3" w14:textId="5945B6EE" w:rsidR="00CF3018" w:rsidRDefault="00000000">
      <w:pPr>
        <w:pStyle w:val="TOC2"/>
        <w:rPr>
          <w:rFonts w:asciiTheme="minorHAnsi" w:eastAsiaTheme="minorEastAsia" w:hAnsiTheme="minorHAnsi" w:cstheme="minorBidi"/>
          <w:b w:val="0"/>
          <w:smallCaps w:val="0"/>
          <w:kern w:val="0"/>
          <w:sz w:val="22"/>
          <w:szCs w:val="22"/>
        </w:rPr>
      </w:pPr>
      <w:hyperlink w:anchor="_Toc28952691" w:history="1">
        <w:r w:rsidR="00CF3018" w:rsidRPr="00824CF2">
          <w:rPr>
            <w:rStyle w:val="Hyperlink"/>
          </w:rPr>
          <w:t>2.7</w:t>
        </w:r>
        <w:r w:rsidR="00CF3018">
          <w:rPr>
            <w:rFonts w:asciiTheme="minorHAnsi" w:eastAsiaTheme="minorEastAsia" w:hAnsiTheme="minorHAnsi" w:cstheme="minorBidi"/>
            <w:b w:val="0"/>
            <w:smallCaps w:val="0"/>
            <w:kern w:val="0"/>
            <w:sz w:val="22"/>
            <w:szCs w:val="22"/>
          </w:rPr>
          <w:tab/>
        </w:r>
        <w:r w:rsidR="00CF3018" w:rsidRPr="00824CF2">
          <w:rPr>
            <w:rStyle w:val="Hyperlink"/>
          </w:rPr>
          <w:t>Use of escape sequences in fields</w:t>
        </w:r>
        <w:r w:rsidR="00CF3018">
          <w:rPr>
            <w:webHidden/>
          </w:rPr>
          <w:tab/>
        </w:r>
        <w:r w:rsidR="00CF3018">
          <w:rPr>
            <w:webHidden/>
          </w:rPr>
          <w:fldChar w:fldCharType="begin"/>
        </w:r>
        <w:r w:rsidR="00CF3018">
          <w:rPr>
            <w:webHidden/>
          </w:rPr>
          <w:instrText xml:space="preserve"> PAGEREF _Toc28952691 \h </w:instrText>
        </w:r>
        <w:r w:rsidR="00CF3018">
          <w:rPr>
            <w:webHidden/>
          </w:rPr>
        </w:r>
        <w:r w:rsidR="00CF3018">
          <w:rPr>
            <w:webHidden/>
          </w:rPr>
          <w:fldChar w:fldCharType="separate"/>
        </w:r>
        <w:r w:rsidR="00886355">
          <w:rPr>
            <w:webHidden/>
          </w:rPr>
          <w:t>21</w:t>
        </w:r>
        <w:r w:rsidR="00CF3018">
          <w:rPr>
            <w:webHidden/>
          </w:rPr>
          <w:fldChar w:fldCharType="end"/>
        </w:r>
      </w:hyperlink>
    </w:p>
    <w:p w14:paraId="13C46E7C" w14:textId="0C276A95" w:rsidR="00CF3018" w:rsidRDefault="00000000">
      <w:pPr>
        <w:pStyle w:val="TOC3"/>
        <w:rPr>
          <w:rFonts w:asciiTheme="minorHAnsi" w:eastAsiaTheme="minorEastAsia" w:hAnsiTheme="minorHAnsi" w:cstheme="minorBidi"/>
          <w:kern w:val="0"/>
          <w:sz w:val="22"/>
          <w:szCs w:val="22"/>
        </w:rPr>
      </w:pPr>
      <w:hyperlink w:anchor="_Toc28952692" w:history="1">
        <w:r w:rsidR="00CF3018" w:rsidRPr="00824CF2">
          <w:rPr>
            <w:rStyle w:val="Hyperlink"/>
          </w:rPr>
          <w:t>2.7.1</w:t>
        </w:r>
        <w:r w:rsidR="00CF3018">
          <w:rPr>
            <w:rFonts w:asciiTheme="minorHAnsi" w:eastAsiaTheme="minorEastAsia" w:hAnsiTheme="minorHAnsi" w:cstheme="minorBidi"/>
            <w:kern w:val="0"/>
            <w:sz w:val="22"/>
            <w:szCs w:val="22"/>
          </w:rPr>
          <w:tab/>
        </w:r>
        <w:r w:rsidR="00CF3018" w:rsidRPr="00824CF2">
          <w:rPr>
            <w:rStyle w:val="Hyperlink"/>
          </w:rPr>
          <w:t>Formatting codes</w:t>
        </w:r>
        <w:r w:rsidR="00CF3018">
          <w:rPr>
            <w:webHidden/>
          </w:rPr>
          <w:tab/>
        </w:r>
        <w:r w:rsidR="00CF3018">
          <w:rPr>
            <w:webHidden/>
          </w:rPr>
          <w:fldChar w:fldCharType="begin"/>
        </w:r>
        <w:r w:rsidR="00CF3018">
          <w:rPr>
            <w:webHidden/>
          </w:rPr>
          <w:instrText xml:space="preserve"> PAGEREF _Toc28952692 \h </w:instrText>
        </w:r>
        <w:r w:rsidR="00CF3018">
          <w:rPr>
            <w:webHidden/>
          </w:rPr>
        </w:r>
        <w:r w:rsidR="00CF3018">
          <w:rPr>
            <w:webHidden/>
          </w:rPr>
          <w:fldChar w:fldCharType="separate"/>
        </w:r>
        <w:r w:rsidR="00886355">
          <w:rPr>
            <w:webHidden/>
          </w:rPr>
          <w:t>21</w:t>
        </w:r>
        <w:r w:rsidR="00CF3018">
          <w:rPr>
            <w:webHidden/>
          </w:rPr>
          <w:fldChar w:fldCharType="end"/>
        </w:r>
      </w:hyperlink>
    </w:p>
    <w:p w14:paraId="71CF353B" w14:textId="655AE2A0" w:rsidR="00CF3018" w:rsidRDefault="00000000">
      <w:pPr>
        <w:pStyle w:val="TOC3"/>
        <w:rPr>
          <w:rFonts w:asciiTheme="minorHAnsi" w:eastAsiaTheme="minorEastAsia" w:hAnsiTheme="minorHAnsi" w:cstheme="minorBidi"/>
          <w:kern w:val="0"/>
          <w:sz w:val="22"/>
          <w:szCs w:val="22"/>
        </w:rPr>
      </w:pPr>
      <w:hyperlink w:anchor="_Toc28952693" w:history="1">
        <w:r w:rsidR="00CF3018" w:rsidRPr="00824CF2">
          <w:rPr>
            <w:rStyle w:val="Hyperlink"/>
          </w:rPr>
          <w:t>2.7.2</w:t>
        </w:r>
        <w:r w:rsidR="00CF3018">
          <w:rPr>
            <w:rFonts w:asciiTheme="minorHAnsi" w:eastAsiaTheme="minorEastAsia" w:hAnsiTheme="minorHAnsi" w:cstheme="minorBidi"/>
            <w:kern w:val="0"/>
            <w:sz w:val="22"/>
            <w:szCs w:val="22"/>
          </w:rPr>
          <w:tab/>
        </w:r>
        <w:r w:rsidR="00CF3018" w:rsidRPr="00824CF2">
          <w:rPr>
            <w:rStyle w:val="Hyperlink"/>
          </w:rPr>
          <w:t>Truncation Character escape</w:t>
        </w:r>
        <w:r w:rsidR="00CF3018">
          <w:rPr>
            <w:webHidden/>
          </w:rPr>
          <w:tab/>
        </w:r>
        <w:r w:rsidR="00CF3018">
          <w:rPr>
            <w:webHidden/>
          </w:rPr>
          <w:fldChar w:fldCharType="begin"/>
        </w:r>
        <w:r w:rsidR="00CF3018">
          <w:rPr>
            <w:webHidden/>
          </w:rPr>
          <w:instrText xml:space="preserve"> PAGEREF _Toc28952693 \h </w:instrText>
        </w:r>
        <w:r w:rsidR="00CF3018">
          <w:rPr>
            <w:webHidden/>
          </w:rPr>
        </w:r>
        <w:r w:rsidR="00CF3018">
          <w:rPr>
            <w:webHidden/>
          </w:rPr>
          <w:fldChar w:fldCharType="separate"/>
        </w:r>
        <w:r w:rsidR="00886355">
          <w:rPr>
            <w:webHidden/>
          </w:rPr>
          <w:t>22</w:t>
        </w:r>
        <w:r w:rsidR="00CF3018">
          <w:rPr>
            <w:webHidden/>
          </w:rPr>
          <w:fldChar w:fldCharType="end"/>
        </w:r>
      </w:hyperlink>
    </w:p>
    <w:p w14:paraId="3539FC64" w14:textId="3A78CA23" w:rsidR="00CF3018" w:rsidRDefault="00000000">
      <w:pPr>
        <w:pStyle w:val="TOC3"/>
        <w:rPr>
          <w:rFonts w:asciiTheme="minorHAnsi" w:eastAsiaTheme="minorEastAsia" w:hAnsiTheme="minorHAnsi" w:cstheme="minorBidi"/>
          <w:kern w:val="0"/>
          <w:sz w:val="22"/>
          <w:szCs w:val="22"/>
        </w:rPr>
      </w:pPr>
      <w:hyperlink w:anchor="_Toc28952694" w:history="1">
        <w:r w:rsidR="00CF3018" w:rsidRPr="00824CF2">
          <w:rPr>
            <w:rStyle w:val="Hyperlink"/>
          </w:rPr>
          <w:t>2.7.3</w:t>
        </w:r>
        <w:r w:rsidR="00CF3018">
          <w:rPr>
            <w:rFonts w:asciiTheme="minorHAnsi" w:eastAsiaTheme="minorEastAsia" w:hAnsiTheme="minorHAnsi" w:cstheme="minorBidi"/>
            <w:kern w:val="0"/>
            <w:sz w:val="22"/>
            <w:szCs w:val="22"/>
          </w:rPr>
          <w:tab/>
        </w:r>
        <w:r w:rsidR="00CF3018" w:rsidRPr="00824CF2">
          <w:rPr>
            <w:rStyle w:val="Hyperlink"/>
          </w:rPr>
          <w:t>Escape sequences supporting multiple character sets</w:t>
        </w:r>
        <w:r w:rsidR="00CF3018">
          <w:rPr>
            <w:webHidden/>
          </w:rPr>
          <w:tab/>
        </w:r>
        <w:r w:rsidR="00CF3018">
          <w:rPr>
            <w:webHidden/>
          </w:rPr>
          <w:fldChar w:fldCharType="begin"/>
        </w:r>
        <w:r w:rsidR="00CF3018">
          <w:rPr>
            <w:webHidden/>
          </w:rPr>
          <w:instrText xml:space="preserve"> PAGEREF _Toc28952694 \h </w:instrText>
        </w:r>
        <w:r w:rsidR="00CF3018">
          <w:rPr>
            <w:webHidden/>
          </w:rPr>
        </w:r>
        <w:r w:rsidR="00CF3018">
          <w:rPr>
            <w:webHidden/>
          </w:rPr>
          <w:fldChar w:fldCharType="separate"/>
        </w:r>
        <w:r w:rsidR="00886355">
          <w:rPr>
            <w:webHidden/>
          </w:rPr>
          <w:t>22</w:t>
        </w:r>
        <w:r w:rsidR="00CF3018">
          <w:rPr>
            <w:webHidden/>
          </w:rPr>
          <w:fldChar w:fldCharType="end"/>
        </w:r>
      </w:hyperlink>
    </w:p>
    <w:p w14:paraId="0C9447CC" w14:textId="690A301D" w:rsidR="00CF3018" w:rsidRDefault="00000000">
      <w:pPr>
        <w:pStyle w:val="TOC3"/>
        <w:rPr>
          <w:rFonts w:asciiTheme="minorHAnsi" w:eastAsiaTheme="minorEastAsia" w:hAnsiTheme="minorHAnsi" w:cstheme="minorBidi"/>
          <w:kern w:val="0"/>
          <w:sz w:val="22"/>
          <w:szCs w:val="22"/>
        </w:rPr>
      </w:pPr>
      <w:hyperlink w:anchor="_Toc28952695" w:history="1">
        <w:r w:rsidR="00CF3018" w:rsidRPr="00824CF2">
          <w:rPr>
            <w:rStyle w:val="Hyperlink"/>
          </w:rPr>
          <w:t>2.7.4</w:t>
        </w:r>
        <w:r w:rsidR="00CF3018">
          <w:rPr>
            <w:rFonts w:asciiTheme="minorHAnsi" w:eastAsiaTheme="minorEastAsia" w:hAnsiTheme="minorHAnsi" w:cstheme="minorBidi"/>
            <w:kern w:val="0"/>
            <w:sz w:val="22"/>
            <w:szCs w:val="22"/>
          </w:rPr>
          <w:tab/>
        </w:r>
        <w:r w:rsidR="00CF3018" w:rsidRPr="00824CF2">
          <w:rPr>
            <w:rStyle w:val="Hyperlink"/>
          </w:rPr>
          <w:t>Highlighting</w:t>
        </w:r>
        <w:r w:rsidR="00CF3018">
          <w:rPr>
            <w:webHidden/>
          </w:rPr>
          <w:tab/>
        </w:r>
        <w:r w:rsidR="00CF3018">
          <w:rPr>
            <w:webHidden/>
          </w:rPr>
          <w:fldChar w:fldCharType="begin"/>
        </w:r>
        <w:r w:rsidR="00CF3018">
          <w:rPr>
            <w:webHidden/>
          </w:rPr>
          <w:instrText xml:space="preserve"> PAGEREF _Toc28952695 \h </w:instrText>
        </w:r>
        <w:r w:rsidR="00CF3018">
          <w:rPr>
            <w:webHidden/>
          </w:rPr>
        </w:r>
        <w:r w:rsidR="00CF3018">
          <w:rPr>
            <w:webHidden/>
          </w:rPr>
          <w:fldChar w:fldCharType="separate"/>
        </w:r>
        <w:r w:rsidR="00886355">
          <w:rPr>
            <w:webHidden/>
          </w:rPr>
          <w:t>22</w:t>
        </w:r>
        <w:r w:rsidR="00CF3018">
          <w:rPr>
            <w:webHidden/>
          </w:rPr>
          <w:fldChar w:fldCharType="end"/>
        </w:r>
      </w:hyperlink>
    </w:p>
    <w:p w14:paraId="2F930AD1" w14:textId="4FAE4696" w:rsidR="00CF3018" w:rsidRDefault="00000000">
      <w:pPr>
        <w:pStyle w:val="TOC3"/>
        <w:rPr>
          <w:rFonts w:asciiTheme="minorHAnsi" w:eastAsiaTheme="minorEastAsia" w:hAnsiTheme="minorHAnsi" w:cstheme="minorBidi"/>
          <w:kern w:val="0"/>
          <w:sz w:val="22"/>
          <w:szCs w:val="22"/>
        </w:rPr>
      </w:pPr>
      <w:hyperlink w:anchor="_Toc28952696" w:history="1">
        <w:r w:rsidR="00CF3018" w:rsidRPr="00824CF2">
          <w:rPr>
            <w:rStyle w:val="Hyperlink"/>
          </w:rPr>
          <w:t>2.7.5</w:t>
        </w:r>
        <w:r w:rsidR="00CF3018">
          <w:rPr>
            <w:rFonts w:asciiTheme="minorHAnsi" w:eastAsiaTheme="minorEastAsia" w:hAnsiTheme="minorHAnsi" w:cstheme="minorBidi"/>
            <w:kern w:val="0"/>
            <w:sz w:val="22"/>
            <w:szCs w:val="22"/>
          </w:rPr>
          <w:tab/>
        </w:r>
        <w:r w:rsidR="00CF3018" w:rsidRPr="00824CF2">
          <w:rPr>
            <w:rStyle w:val="Hyperlink"/>
          </w:rPr>
          <w:t>Special character</w:t>
        </w:r>
        <w:r w:rsidR="00CF3018">
          <w:rPr>
            <w:webHidden/>
          </w:rPr>
          <w:tab/>
        </w:r>
        <w:r w:rsidR="00CF3018">
          <w:rPr>
            <w:webHidden/>
          </w:rPr>
          <w:fldChar w:fldCharType="begin"/>
        </w:r>
        <w:r w:rsidR="00CF3018">
          <w:rPr>
            <w:webHidden/>
          </w:rPr>
          <w:instrText xml:space="preserve"> PAGEREF _Toc28952696 \h </w:instrText>
        </w:r>
        <w:r w:rsidR="00CF3018">
          <w:rPr>
            <w:webHidden/>
          </w:rPr>
        </w:r>
        <w:r w:rsidR="00CF3018">
          <w:rPr>
            <w:webHidden/>
          </w:rPr>
          <w:fldChar w:fldCharType="separate"/>
        </w:r>
        <w:r w:rsidR="00886355">
          <w:rPr>
            <w:webHidden/>
          </w:rPr>
          <w:t>23</w:t>
        </w:r>
        <w:r w:rsidR="00CF3018">
          <w:rPr>
            <w:webHidden/>
          </w:rPr>
          <w:fldChar w:fldCharType="end"/>
        </w:r>
      </w:hyperlink>
    </w:p>
    <w:p w14:paraId="3712C61F" w14:textId="27BC3622" w:rsidR="00CF3018" w:rsidRDefault="00000000">
      <w:pPr>
        <w:pStyle w:val="TOC3"/>
        <w:rPr>
          <w:rFonts w:asciiTheme="minorHAnsi" w:eastAsiaTheme="minorEastAsia" w:hAnsiTheme="minorHAnsi" w:cstheme="minorBidi"/>
          <w:kern w:val="0"/>
          <w:sz w:val="22"/>
          <w:szCs w:val="22"/>
        </w:rPr>
      </w:pPr>
      <w:hyperlink w:anchor="_Toc28952697" w:history="1">
        <w:r w:rsidR="00CF3018" w:rsidRPr="00824CF2">
          <w:rPr>
            <w:rStyle w:val="Hyperlink"/>
          </w:rPr>
          <w:t>2.7.6</w:t>
        </w:r>
        <w:r w:rsidR="00CF3018">
          <w:rPr>
            <w:rFonts w:asciiTheme="minorHAnsi" w:eastAsiaTheme="minorEastAsia" w:hAnsiTheme="minorHAnsi" w:cstheme="minorBidi"/>
            <w:kern w:val="0"/>
            <w:sz w:val="22"/>
            <w:szCs w:val="22"/>
          </w:rPr>
          <w:tab/>
        </w:r>
        <w:r w:rsidR="00CF3018" w:rsidRPr="00824CF2">
          <w:rPr>
            <w:rStyle w:val="Hyperlink"/>
          </w:rPr>
          <w:t>Hexadecimal</w:t>
        </w:r>
        <w:r w:rsidR="00CF3018">
          <w:rPr>
            <w:webHidden/>
          </w:rPr>
          <w:tab/>
        </w:r>
        <w:r w:rsidR="00CF3018">
          <w:rPr>
            <w:webHidden/>
          </w:rPr>
          <w:fldChar w:fldCharType="begin"/>
        </w:r>
        <w:r w:rsidR="00CF3018">
          <w:rPr>
            <w:webHidden/>
          </w:rPr>
          <w:instrText xml:space="preserve"> PAGEREF _Toc28952697 \h </w:instrText>
        </w:r>
        <w:r w:rsidR="00CF3018">
          <w:rPr>
            <w:webHidden/>
          </w:rPr>
        </w:r>
        <w:r w:rsidR="00CF3018">
          <w:rPr>
            <w:webHidden/>
          </w:rPr>
          <w:fldChar w:fldCharType="separate"/>
        </w:r>
        <w:r w:rsidR="00886355">
          <w:rPr>
            <w:webHidden/>
          </w:rPr>
          <w:t>23</w:t>
        </w:r>
        <w:r w:rsidR="00CF3018">
          <w:rPr>
            <w:webHidden/>
          </w:rPr>
          <w:fldChar w:fldCharType="end"/>
        </w:r>
      </w:hyperlink>
    </w:p>
    <w:p w14:paraId="66477710" w14:textId="06F669D8" w:rsidR="00CF3018" w:rsidRDefault="00000000">
      <w:pPr>
        <w:pStyle w:val="TOC3"/>
        <w:rPr>
          <w:rFonts w:asciiTheme="minorHAnsi" w:eastAsiaTheme="minorEastAsia" w:hAnsiTheme="minorHAnsi" w:cstheme="minorBidi"/>
          <w:kern w:val="0"/>
          <w:sz w:val="22"/>
          <w:szCs w:val="22"/>
        </w:rPr>
      </w:pPr>
      <w:hyperlink w:anchor="_Toc28952698" w:history="1">
        <w:r w:rsidR="00CF3018" w:rsidRPr="00824CF2">
          <w:rPr>
            <w:rStyle w:val="Hyperlink"/>
          </w:rPr>
          <w:t>2.7.7</w:t>
        </w:r>
        <w:r w:rsidR="00CF3018">
          <w:rPr>
            <w:rFonts w:asciiTheme="minorHAnsi" w:eastAsiaTheme="minorEastAsia" w:hAnsiTheme="minorHAnsi" w:cstheme="minorBidi"/>
            <w:kern w:val="0"/>
            <w:sz w:val="22"/>
            <w:szCs w:val="22"/>
          </w:rPr>
          <w:tab/>
        </w:r>
        <w:r w:rsidR="00CF3018" w:rsidRPr="00824CF2">
          <w:rPr>
            <w:rStyle w:val="Hyperlink"/>
          </w:rPr>
          <w:t>Usage and Examples of Formatted Text</w:t>
        </w:r>
        <w:r w:rsidR="00CF3018">
          <w:rPr>
            <w:webHidden/>
          </w:rPr>
          <w:tab/>
        </w:r>
        <w:r w:rsidR="00CF3018">
          <w:rPr>
            <w:webHidden/>
          </w:rPr>
          <w:fldChar w:fldCharType="begin"/>
        </w:r>
        <w:r w:rsidR="00CF3018">
          <w:rPr>
            <w:webHidden/>
          </w:rPr>
          <w:instrText xml:space="preserve"> PAGEREF _Toc28952698 \h </w:instrText>
        </w:r>
        <w:r w:rsidR="00CF3018">
          <w:rPr>
            <w:webHidden/>
          </w:rPr>
        </w:r>
        <w:r w:rsidR="00CF3018">
          <w:rPr>
            <w:webHidden/>
          </w:rPr>
          <w:fldChar w:fldCharType="separate"/>
        </w:r>
        <w:r w:rsidR="00886355">
          <w:rPr>
            <w:webHidden/>
          </w:rPr>
          <w:t>23</w:t>
        </w:r>
        <w:r w:rsidR="00CF3018">
          <w:rPr>
            <w:webHidden/>
          </w:rPr>
          <w:fldChar w:fldCharType="end"/>
        </w:r>
      </w:hyperlink>
    </w:p>
    <w:p w14:paraId="5EAF9EEA" w14:textId="660528B8" w:rsidR="00CF3018" w:rsidRDefault="00000000">
      <w:pPr>
        <w:pStyle w:val="TOC3"/>
        <w:rPr>
          <w:rFonts w:asciiTheme="minorHAnsi" w:eastAsiaTheme="minorEastAsia" w:hAnsiTheme="minorHAnsi" w:cstheme="minorBidi"/>
          <w:kern w:val="0"/>
          <w:sz w:val="22"/>
          <w:szCs w:val="22"/>
        </w:rPr>
      </w:pPr>
      <w:hyperlink w:anchor="_Toc28952699" w:history="1">
        <w:r w:rsidR="00CF3018" w:rsidRPr="00824CF2">
          <w:rPr>
            <w:rStyle w:val="Hyperlink"/>
          </w:rPr>
          <w:t>2.7.8</w:t>
        </w:r>
        <w:r w:rsidR="00CF3018">
          <w:rPr>
            <w:rFonts w:asciiTheme="minorHAnsi" w:eastAsiaTheme="minorEastAsia" w:hAnsiTheme="minorHAnsi" w:cstheme="minorBidi"/>
            <w:kern w:val="0"/>
            <w:sz w:val="22"/>
            <w:szCs w:val="22"/>
          </w:rPr>
          <w:tab/>
        </w:r>
        <w:r w:rsidR="00CF3018" w:rsidRPr="00824CF2">
          <w:rPr>
            <w:rStyle w:val="Hyperlink"/>
          </w:rPr>
          <w:t>Local</w:t>
        </w:r>
        <w:r w:rsidR="00CF3018">
          <w:rPr>
            <w:webHidden/>
          </w:rPr>
          <w:tab/>
        </w:r>
        <w:r w:rsidR="00CF3018">
          <w:rPr>
            <w:webHidden/>
          </w:rPr>
          <w:fldChar w:fldCharType="begin"/>
        </w:r>
        <w:r w:rsidR="00CF3018">
          <w:rPr>
            <w:webHidden/>
          </w:rPr>
          <w:instrText xml:space="preserve"> PAGEREF _Toc28952699 \h </w:instrText>
        </w:r>
        <w:r w:rsidR="00CF3018">
          <w:rPr>
            <w:webHidden/>
          </w:rPr>
        </w:r>
        <w:r w:rsidR="00CF3018">
          <w:rPr>
            <w:webHidden/>
          </w:rPr>
          <w:fldChar w:fldCharType="separate"/>
        </w:r>
        <w:r w:rsidR="00886355">
          <w:rPr>
            <w:webHidden/>
          </w:rPr>
          <w:t>24</w:t>
        </w:r>
        <w:r w:rsidR="00CF3018">
          <w:rPr>
            <w:webHidden/>
          </w:rPr>
          <w:fldChar w:fldCharType="end"/>
        </w:r>
      </w:hyperlink>
    </w:p>
    <w:p w14:paraId="12706BC0" w14:textId="3EFEAF5C" w:rsidR="00CF3018" w:rsidRDefault="00000000">
      <w:pPr>
        <w:pStyle w:val="TOC2"/>
        <w:rPr>
          <w:rFonts w:asciiTheme="minorHAnsi" w:eastAsiaTheme="minorEastAsia" w:hAnsiTheme="minorHAnsi" w:cstheme="minorBidi"/>
          <w:b w:val="0"/>
          <w:smallCaps w:val="0"/>
          <w:kern w:val="0"/>
          <w:sz w:val="22"/>
          <w:szCs w:val="22"/>
        </w:rPr>
      </w:pPr>
      <w:hyperlink w:anchor="_Toc28952700" w:history="1">
        <w:r w:rsidR="00CF3018" w:rsidRPr="00824CF2">
          <w:rPr>
            <w:rStyle w:val="Hyperlink"/>
          </w:rPr>
          <w:t>2.8</w:t>
        </w:r>
        <w:r w:rsidR="00CF3018">
          <w:rPr>
            <w:rFonts w:asciiTheme="minorHAnsi" w:eastAsiaTheme="minorEastAsia" w:hAnsiTheme="minorHAnsi" w:cstheme="minorBidi"/>
            <w:b w:val="0"/>
            <w:smallCaps w:val="0"/>
            <w:kern w:val="0"/>
            <w:sz w:val="22"/>
            <w:szCs w:val="22"/>
          </w:rPr>
          <w:tab/>
        </w:r>
        <w:r w:rsidR="00CF3018" w:rsidRPr="00824CF2">
          <w:rPr>
            <w:rStyle w:val="Hyperlink"/>
          </w:rPr>
          <w:t>Version compatibility definition</w:t>
        </w:r>
        <w:r w:rsidR="00CF3018">
          <w:rPr>
            <w:webHidden/>
          </w:rPr>
          <w:tab/>
        </w:r>
        <w:r w:rsidR="00CF3018">
          <w:rPr>
            <w:webHidden/>
          </w:rPr>
          <w:fldChar w:fldCharType="begin"/>
        </w:r>
        <w:r w:rsidR="00CF3018">
          <w:rPr>
            <w:webHidden/>
          </w:rPr>
          <w:instrText xml:space="preserve"> PAGEREF _Toc28952700 \h </w:instrText>
        </w:r>
        <w:r w:rsidR="00CF3018">
          <w:rPr>
            <w:webHidden/>
          </w:rPr>
        </w:r>
        <w:r w:rsidR="00CF3018">
          <w:rPr>
            <w:webHidden/>
          </w:rPr>
          <w:fldChar w:fldCharType="separate"/>
        </w:r>
        <w:r w:rsidR="00886355">
          <w:rPr>
            <w:webHidden/>
          </w:rPr>
          <w:t>24</w:t>
        </w:r>
        <w:r w:rsidR="00CF3018">
          <w:rPr>
            <w:webHidden/>
          </w:rPr>
          <w:fldChar w:fldCharType="end"/>
        </w:r>
      </w:hyperlink>
    </w:p>
    <w:p w14:paraId="7DE25813" w14:textId="75AD7F2F" w:rsidR="00CF3018" w:rsidRDefault="00000000">
      <w:pPr>
        <w:pStyle w:val="TOC3"/>
        <w:rPr>
          <w:rFonts w:asciiTheme="minorHAnsi" w:eastAsiaTheme="minorEastAsia" w:hAnsiTheme="minorHAnsi" w:cstheme="minorBidi"/>
          <w:kern w:val="0"/>
          <w:sz w:val="22"/>
          <w:szCs w:val="22"/>
        </w:rPr>
      </w:pPr>
      <w:hyperlink w:anchor="_Toc28952701" w:history="1">
        <w:r w:rsidR="00CF3018" w:rsidRPr="00824CF2">
          <w:rPr>
            <w:rStyle w:val="Hyperlink"/>
          </w:rPr>
          <w:t>2.8.1</w:t>
        </w:r>
        <w:r w:rsidR="00CF3018">
          <w:rPr>
            <w:rFonts w:asciiTheme="minorHAnsi" w:eastAsiaTheme="minorEastAsia" w:hAnsiTheme="minorHAnsi" w:cstheme="minorBidi"/>
            <w:kern w:val="0"/>
            <w:sz w:val="22"/>
            <w:szCs w:val="22"/>
          </w:rPr>
          <w:tab/>
        </w:r>
        <w:r w:rsidR="00CF3018" w:rsidRPr="00824CF2">
          <w:rPr>
            <w:rStyle w:val="Hyperlink"/>
          </w:rPr>
          <w:t>Adding messages or message constituents</w:t>
        </w:r>
        <w:r w:rsidR="00CF3018">
          <w:rPr>
            <w:webHidden/>
          </w:rPr>
          <w:tab/>
        </w:r>
        <w:r w:rsidR="00CF3018">
          <w:rPr>
            <w:webHidden/>
          </w:rPr>
          <w:fldChar w:fldCharType="begin"/>
        </w:r>
        <w:r w:rsidR="00CF3018">
          <w:rPr>
            <w:webHidden/>
          </w:rPr>
          <w:instrText xml:space="preserve"> PAGEREF _Toc28952701 \h </w:instrText>
        </w:r>
        <w:r w:rsidR="00CF3018">
          <w:rPr>
            <w:webHidden/>
          </w:rPr>
        </w:r>
        <w:r w:rsidR="00CF3018">
          <w:rPr>
            <w:webHidden/>
          </w:rPr>
          <w:fldChar w:fldCharType="separate"/>
        </w:r>
        <w:r w:rsidR="00886355">
          <w:rPr>
            <w:webHidden/>
          </w:rPr>
          <w:t>24</w:t>
        </w:r>
        <w:r w:rsidR="00CF3018">
          <w:rPr>
            <w:webHidden/>
          </w:rPr>
          <w:fldChar w:fldCharType="end"/>
        </w:r>
      </w:hyperlink>
    </w:p>
    <w:p w14:paraId="6F59BB00" w14:textId="23E11AE0" w:rsidR="00CF3018" w:rsidRDefault="00000000">
      <w:pPr>
        <w:pStyle w:val="TOC3"/>
        <w:rPr>
          <w:rFonts w:asciiTheme="minorHAnsi" w:eastAsiaTheme="minorEastAsia" w:hAnsiTheme="minorHAnsi" w:cstheme="minorBidi"/>
          <w:kern w:val="0"/>
          <w:sz w:val="22"/>
          <w:szCs w:val="22"/>
        </w:rPr>
      </w:pPr>
      <w:hyperlink w:anchor="_Toc28952702" w:history="1">
        <w:r w:rsidR="00CF3018" w:rsidRPr="00824CF2">
          <w:rPr>
            <w:rStyle w:val="Hyperlink"/>
          </w:rPr>
          <w:t>2.8.2</w:t>
        </w:r>
        <w:r w:rsidR="00CF3018">
          <w:rPr>
            <w:rFonts w:asciiTheme="minorHAnsi" w:eastAsiaTheme="minorEastAsia" w:hAnsiTheme="minorHAnsi" w:cstheme="minorBidi"/>
            <w:kern w:val="0"/>
            <w:sz w:val="22"/>
            <w:szCs w:val="22"/>
          </w:rPr>
          <w:tab/>
        </w:r>
        <w:r w:rsidR="00CF3018" w:rsidRPr="00824CF2">
          <w:rPr>
            <w:rStyle w:val="Hyperlink"/>
          </w:rPr>
          <w:t>Changing messages or message constituents</w:t>
        </w:r>
        <w:r w:rsidR="00CF3018">
          <w:rPr>
            <w:webHidden/>
          </w:rPr>
          <w:tab/>
        </w:r>
        <w:r w:rsidR="00CF3018">
          <w:rPr>
            <w:webHidden/>
          </w:rPr>
          <w:fldChar w:fldCharType="begin"/>
        </w:r>
        <w:r w:rsidR="00CF3018">
          <w:rPr>
            <w:webHidden/>
          </w:rPr>
          <w:instrText xml:space="preserve"> PAGEREF _Toc28952702 \h </w:instrText>
        </w:r>
        <w:r w:rsidR="00CF3018">
          <w:rPr>
            <w:webHidden/>
          </w:rPr>
        </w:r>
        <w:r w:rsidR="00CF3018">
          <w:rPr>
            <w:webHidden/>
          </w:rPr>
          <w:fldChar w:fldCharType="separate"/>
        </w:r>
        <w:r w:rsidR="00886355">
          <w:rPr>
            <w:webHidden/>
          </w:rPr>
          <w:t>25</w:t>
        </w:r>
        <w:r w:rsidR="00CF3018">
          <w:rPr>
            <w:webHidden/>
          </w:rPr>
          <w:fldChar w:fldCharType="end"/>
        </w:r>
      </w:hyperlink>
    </w:p>
    <w:p w14:paraId="6067D0A1" w14:textId="1DCF5AAB" w:rsidR="00CF3018" w:rsidRDefault="00000000">
      <w:pPr>
        <w:pStyle w:val="TOC3"/>
        <w:rPr>
          <w:rFonts w:asciiTheme="minorHAnsi" w:eastAsiaTheme="minorEastAsia" w:hAnsiTheme="minorHAnsi" w:cstheme="minorBidi"/>
          <w:kern w:val="0"/>
          <w:sz w:val="22"/>
          <w:szCs w:val="22"/>
        </w:rPr>
      </w:pPr>
      <w:hyperlink w:anchor="_Toc28952703" w:history="1">
        <w:r w:rsidR="00CF3018" w:rsidRPr="00824CF2">
          <w:rPr>
            <w:rStyle w:val="Hyperlink"/>
          </w:rPr>
          <w:t>2.8.3</w:t>
        </w:r>
        <w:r w:rsidR="00CF3018">
          <w:rPr>
            <w:rFonts w:asciiTheme="minorHAnsi" w:eastAsiaTheme="minorEastAsia" w:hAnsiTheme="minorHAnsi" w:cstheme="minorBidi"/>
            <w:kern w:val="0"/>
            <w:sz w:val="22"/>
            <w:szCs w:val="22"/>
          </w:rPr>
          <w:tab/>
        </w:r>
        <w:r w:rsidR="00CF3018" w:rsidRPr="00824CF2">
          <w:rPr>
            <w:rStyle w:val="Hyperlink"/>
          </w:rPr>
          <w:t>Deprecating messages or message constituents</w:t>
        </w:r>
        <w:r w:rsidR="00CF3018">
          <w:rPr>
            <w:webHidden/>
          </w:rPr>
          <w:tab/>
        </w:r>
        <w:r w:rsidR="00CF3018">
          <w:rPr>
            <w:webHidden/>
          </w:rPr>
          <w:fldChar w:fldCharType="begin"/>
        </w:r>
        <w:r w:rsidR="00CF3018">
          <w:rPr>
            <w:webHidden/>
          </w:rPr>
          <w:instrText xml:space="preserve"> PAGEREF _Toc28952703 \h </w:instrText>
        </w:r>
        <w:r w:rsidR="00CF3018">
          <w:rPr>
            <w:webHidden/>
          </w:rPr>
        </w:r>
        <w:r w:rsidR="00CF3018">
          <w:rPr>
            <w:webHidden/>
          </w:rPr>
          <w:fldChar w:fldCharType="separate"/>
        </w:r>
        <w:r w:rsidR="00886355">
          <w:rPr>
            <w:webHidden/>
          </w:rPr>
          <w:t>26</w:t>
        </w:r>
        <w:r w:rsidR="00CF3018">
          <w:rPr>
            <w:webHidden/>
          </w:rPr>
          <w:fldChar w:fldCharType="end"/>
        </w:r>
      </w:hyperlink>
    </w:p>
    <w:p w14:paraId="09BBA468" w14:textId="4D032059" w:rsidR="00CF3018" w:rsidRDefault="00000000">
      <w:pPr>
        <w:pStyle w:val="TOC3"/>
        <w:rPr>
          <w:rFonts w:asciiTheme="minorHAnsi" w:eastAsiaTheme="minorEastAsia" w:hAnsiTheme="minorHAnsi" w:cstheme="minorBidi"/>
          <w:kern w:val="0"/>
          <w:sz w:val="22"/>
          <w:szCs w:val="22"/>
        </w:rPr>
      </w:pPr>
      <w:hyperlink w:anchor="_Toc28952704" w:history="1">
        <w:r w:rsidR="00CF3018" w:rsidRPr="00824CF2">
          <w:rPr>
            <w:rStyle w:val="Hyperlink"/>
          </w:rPr>
          <w:t>2.8.4</w:t>
        </w:r>
        <w:r w:rsidR="00CF3018">
          <w:rPr>
            <w:rFonts w:asciiTheme="minorHAnsi" w:eastAsiaTheme="minorEastAsia" w:hAnsiTheme="minorHAnsi" w:cstheme="minorBidi"/>
            <w:kern w:val="0"/>
            <w:sz w:val="22"/>
            <w:szCs w:val="22"/>
          </w:rPr>
          <w:tab/>
        </w:r>
        <w:r w:rsidR="00CF3018" w:rsidRPr="00824CF2">
          <w:rPr>
            <w:rStyle w:val="Hyperlink"/>
          </w:rPr>
          <w:t>Removing messages or message constituents</w:t>
        </w:r>
        <w:r w:rsidR="00CF3018">
          <w:rPr>
            <w:webHidden/>
          </w:rPr>
          <w:tab/>
        </w:r>
        <w:r w:rsidR="00CF3018">
          <w:rPr>
            <w:webHidden/>
          </w:rPr>
          <w:fldChar w:fldCharType="begin"/>
        </w:r>
        <w:r w:rsidR="00CF3018">
          <w:rPr>
            <w:webHidden/>
          </w:rPr>
          <w:instrText xml:space="preserve"> PAGEREF _Toc28952704 \h </w:instrText>
        </w:r>
        <w:r w:rsidR="00CF3018">
          <w:rPr>
            <w:webHidden/>
          </w:rPr>
        </w:r>
        <w:r w:rsidR="00CF3018">
          <w:rPr>
            <w:webHidden/>
          </w:rPr>
          <w:fldChar w:fldCharType="separate"/>
        </w:r>
        <w:r w:rsidR="00886355">
          <w:rPr>
            <w:webHidden/>
          </w:rPr>
          <w:t>27</w:t>
        </w:r>
        <w:r w:rsidR="00CF3018">
          <w:rPr>
            <w:webHidden/>
          </w:rPr>
          <w:fldChar w:fldCharType="end"/>
        </w:r>
      </w:hyperlink>
    </w:p>
    <w:p w14:paraId="7E9EDD2E" w14:textId="7B806886" w:rsidR="00CF3018" w:rsidRDefault="00000000">
      <w:pPr>
        <w:pStyle w:val="TOC3"/>
        <w:rPr>
          <w:rFonts w:asciiTheme="minorHAnsi" w:eastAsiaTheme="minorEastAsia" w:hAnsiTheme="minorHAnsi" w:cstheme="minorBidi"/>
          <w:kern w:val="0"/>
          <w:sz w:val="22"/>
          <w:szCs w:val="22"/>
        </w:rPr>
      </w:pPr>
      <w:hyperlink w:anchor="_Toc28952705" w:history="1">
        <w:r w:rsidR="00CF3018" w:rsidRPr="00824CF2">
          <w:rPr>
            <w:rStyle w:val="Hyperlink"/>
          </w:rPr>
          <w:t>2.8.5</w:t>
        </w:r>
        <w:r w:rsidR="00CF3018">
          <w:rPr>
            <w:rFonts w:asciiTheme="minorHAnsi" w:eastAsiaTheme="minorEastAsia" w:hAnsiTheme="minorHAnsi" w:cstheme="minorBidi"/>
            <w:kern w:val="0"/>
            <w:sz w:val="22"/>
            <w:szCs w:val="22"/>
          </w:rPr>
          <w:tab/>
        </w:r>
        <w:r w:rsidR="00CF3018" w:rsidRPr="00824CF2">
          <w:rPr>
            <w:rStyle w:val="Hyperlink"/>
          </w:rPr>
          <w:t>Early adoption of HL7 changes</w:t>
        </w:r>
        <w:r w:rsidR="00CF3018">
          <w:rPr>
            <w:webHidden/>
          </w:rPr>
          <w:tab/>
        </w:r>
        <w:r w:rsidR="00CF3018">
          <w:rPr>
            <w:webHidden/>
          </w:rPr>
          <w:fldChar w:fldCharType="begin"/>
        </w:r>
        <w:r w:rsidR="00CF3018">
          <w:rPr>
            <w:webHidden/>
          </w:rPr>
          <w:instrText xml:space="preserve"> PAGEREF _Toc28952705 \h </w:instrText>
        </w:r>
        <w:r w:rsidR="00CF3018">
          <w:rPr>
            <w:webHidden/>
          </w:rPr>
        </w:r>
        <w:r w:rsidR="00CF3018">
          <w:rPr>
            <w:webHidden/>
          </w:rPr>
          <w:fldChar w:fldCharType="separate"/>
        </w:r>
        <w:r w:rsidR="00886355">
          <w:rPr>
            <w:webHidden/>
          </w:rPr>
          <w:t>28</w:t>
        </w:r>
        <w:r w:rsidR="00CF3018">
          <w:rPr>
            <w:webHidden/>
          </w:rPr>
          <w:fldChar w:fldCharType="end"/>
        </w:r>
      </w:hyperlink>
    </w:p>
    <w:p w14:paraId="2F981EC7" w14:textId="3DBBA54B" w:rsidR="00CF3018" w:rsidRDefault="00000000">
      <w:pPr>
        <w:pStyle w:val="TOC3"/>
        <w:rPr>
          <w:rFonts w:asciiTheme="minorHAnsi" w:eastAsiaTheme="minorEastAsia" w:hAnsiTheme="minorHAnsi" w:cstheme="minorBidi"/>
          <w:kern w:val="0"/>
          <w:sz w:val="22"/>
          <w:szCs w:val="22"/>
        </w:rPr>
      </w:pPr>
      <w:hyperlink w:anchor="_Toc28952706" w:history="1">
        <w:r w:rsidR="00CF3018" w:rsidRPr="00824CF2">
          <w:rPr>
            <w:rStyle w:val="Hyperlink"/>
          </w:rPr>
          <w:t>2.8.6</w:t>
        </w:r>
        <w:r w:rsidR="00CF3018">
          <w:rPr>
            <w:rFonts w:asciiTheme="minorHAnsi" w:eastAsiaTheme="minorEastAsia" w:hAnsiTheme="minorHAnsi" w:cstheme="minorBidi"/>
            <w:kern w:val="0"/>
            <w:sz w:val="22"/>
            <w:szCs w:val="22"/>
          </w:rPr>
          <w:tab/>
        </w:r>
        <w:r w:rsidR="00CF3018" w:rsidRPr="00824CF2">
          <w:rPr>
            <w:rStyle w:val="Hyperlink"/>
          </w:rPr>
          <w:t>Technical correction rules</w:t>
        </w:r>
        <w:r w:rsidR="00CF3018">
          <w:rPr>
            <w:webHidden/>
          </w:rPr>
          <w:tab/>
        </w:r>
        <w:r w:rsidR="00CF3018">
          <w:rPr>
            <w:webHidden/>
          </w:rPr>
          <w:fldChar w:fldCharType="begin"/>
        </w:r>
        <w:r w:rsidR="00CF3018">
          <w:rPr>
            <w:webHidden/>
          </w:rPr>
          <w:instrText xml:space="preserve"> PAGEREF _Toc28952706 \h </w:instrText>
        </w:r>
        <w:r w:rsidR="00CF3018">
          <w:rPr>
            <w:webHidden/>
          </w:rPr>
        </w:r>
        <w:r w:rsidR="00CF3018">
          <w:rPr>
            <w:webHidden/>
          </w:rPr>
          <w:fldChar w:fldCharType="separate"/>
        </w:r>
        <w:r w:rsidR="00886355">
          <w:rPr>
            <w:webHidden/>
          </w:rPr>
          <w:t>28</w:t>
        </w:r>
        <w:r w:rsidR="00CF3018">
          <w:rPr>
            <w:webHidden/>
          </w:rPr>
          <w:fldChar w:fldCharType="end"/>
        </w:r>
      </w:hyperlink>
    </w:p>
    <w:p w14:paraId="79E195E0" w14:textId="1FCDC348" w:rsidR="00CF3018" w:rsidRDefault="00000000">
      <w:pPr>
        <w:pStyle w:val="TOC2"/>
        <w:rPr>
          <w:rFonts w:asciiTheme="minorHAnsi" w:eastAsiaTheme="minorEastAsia" w:hAnsiTheme="minorHAnsi" w:cstheme="minorBidi"/>
          <w:b w:val="0"/>
          <w:smallCaps w:val="0"/>
          <w:kern w:val="0"/>
          <w:sz w:val="22"/>
          <w:szCs w:val="22"/>
        </w:rPr>
      </w:pPr>
      <w:hyperlink w:anchor="_Toc28952707" w:history="1">
        <w:r w:rsidR="00CF3018" w:rsidRPr="00824CF2">
          <w:rPr>
            <w:rStyle w:val="Hyperlink"/>
          </w:rPr>
          <w:t>2.9</w:t>
        </w:r>
        <w:r w:rsidR="00CF3018">
          <w:rPr>
            <w:rFonts w:asciiTheme="minorHAnsi" w:eastAsiaTheme="minorEastAsia" w:hAnsiTheme="minorHAnsi" w:cstheme="minorBidi"/>
            <w:b w:val="0"/>
            <w:smallCaps w:val="0"/>
            <w:kern w:val="0"/>
            <w:sz w:val="22"/>
            <w:szCs w:val="22"/>
          </w:rPr>
          <w:tab/>
        </w:r>
        <w:r w:rsidR="00CF3018" w:rsidRPr="00824CF2">
          <w:rPr>
            <w:rStyle w:val="Hyperlink"/>
          </w:rPr>
          <w:t>Message Processing Rules</w:t>
        </w:r>
        <w:r w:rsidR="00CF3018">
          <w:rPr>
            <w:webHidden/>
          </w:rPr>
          <w:tab/>
        </w:r>
        <w:r w:rsidR="00CF3018">
          <w:rPr>
            <w:webHidden/>
          </w:rPr>
          <w:fldChar w:fldCharType="begin"/>
        </w:r>
        <w:r w:rsidR="00CF3018">
          <w:rPr>
            <w:webHidden/>
          </w:rPr>
          <w:instrText xml:space="preserve"> PAGEREF _Toc28952707 \h </w:instrText>
        </w:r>
        <w:r w:rsidR="00CF3018">
          <w:rPr>
            <w:webHidden/>
          </w:rPr>
        </w:r>
        <w:r w:rsidR="00CF3018">
          <w:rPr>
            <w:webHidden/>
          </w:rPr>
          <w:fldChar w:fldCharType="separate"/>
        </w:r>
        <w:r w:rsidR="00886355">
          <w:rPr>
            <w:webHidden/>
          </w:rPr>
          <w:t>28</w:t>
        </w:r>
        <w:r w:rsidR="00CF3018">
          <w:rPr>
            <w:webHidden/>
          </w:rPr>
          <w:fldChar w:fldCharType="end"/>
        </w:r>
      </w:hyperlink>
    </w:p>
    <w:p w14:paraId="5E3FAD8E" w14:textId="5121D598" w:rsidR="00CF3018" w:rsidRDefault="00000000">
      <w:pPr>
        <w:pStyle w:val="TOC3"/>
        <w:rPr>
          <w:rFonts w:asciiTheme="minorHAnsi" w:eastAsiaTheme="minorEastAsia" w:hAnsiTheme="minorHAnsi" w:cstheme="minorBidi"/>
          <w:kern w:val="0"/>
          <w:sz w:val="22"/>
          <w:szCs w:val="22"/>
        </w:rPr>
      </w:pPr>
      <w:hyperlink w:anchor="_Toc28952708" w:history="1">
        <w:r w:rsidR="00CF3018" w:rsidRPr="00824CF2">
          <w:rPr>
            <w:rStyle w:val="Hyperlink"/>
          </w:rPr>
          <w:t>2.9.1</w:t>
        </w:r>
        <w:r w:rsidR="00CF3018">
          <w:rPr>
            <w:rFonts w:asciiTheme="minorHAnsi" w:eastAsiaTheme="minorEastAsia" w:hAnsiTheme="minorHAnsi" w:cstheme="minorBidi"/>
            <w:kern w:val="0"/>
            <w:sz w:val="22"/>
            <w:szCs w:val="22"/>
          </w:rPr>
          <w:tab/>
        </w:r>
        <w:r w:rsidR="00CF3018" w:rsidRPr="00824CF2">
          <w:rPr>
            <w:rStyle w:val="Hyperlink"/>
          </w:rPr>
          <w:t>Message initiation</w:t>
        </w:r>
        <w:r w:rsidR="00CF3018">
          <w:rPr>
            <w:webHidden/>
          </w:rPr>
          <w:tab/>
        </w:r>
        <w:r w:rsidR="00CF3018">
          <w:rPr>
            <w:webHidden/>
          </w:rPr>
          <w:fldChar w:fldCharType="begin"/>
        </w:r>
        <w:r w:rsidR="00CF3018">
          <w:rPr>
            <w:webHidden/>
          </w:rPr>
          <w:instrText xml:space="preserve"> PAGEREF _Toc28952708 \h </w:instrText>
        </w:r>
        <w:r w:rsidR="00CF3018">
          <w:rPr>
            <w:webHidden/>
          </w:rPr>
        </w:r>
        <w:r w:rsidR="00CF3018">
          <w:rPr>
            <w:webHidden/>
          </w:rPr>
          <w:fldChar w:fldCharType="separate"/>
        </w:r>
        <w:r w:rsidR="00886355">
          <w:rPr>
            <w:webHidden/>
          </w:rPr>
          <w:t>29</w:t>
        </w:r>
        <w:r w:rsidR="00CF3018">
          <w:rPr>
            <w:webHidden/>
          </w:rPr>
          <w:fldChar w:fldCharType="end"/>
        </w:r>
      </w:hyperlink>
    </w:p>
    <w:p w14:paraId="4BF2121A" w14:textId="5D7ABFCC" w:rsidR="00CF3018" w:rsidRDefault="00000000">
      <w:pPr>
        <w:pStyle w:val="TOC3"/>
        <w:rPr>
          <w:rFonts w:asciiTheme="minorHAnsi" w:eastAsiaTheme="minorEastAsia" w:hAnsiTheme="minorHAnsi" w:cstheme="minorBidi"/>
          <w:kern w:val="0"/>
          <w:sz w:val="22"/>
          <w:szCs w:val="22"/>
        </w:rPr>
      </w:pPr>
      <w:hyperlink w:anchor="_Toc28952709" w:history="1">
        <w:r w:rsidR="00CF3018" w:rsidRPr="00824CF2">
          <w:rPr>
            <w:rStyle w:val="Hyperlink"/>
          </w:rPr>
          <w:t>2.9.2</w:t>
        </w:r>
        <w:r w:rsidR="00CF3018">
          <w:rPr>
            <w:rFonts w:asciiTheme="minorHAnsi" w:eastAsiaTheme="minorEastAsia" w:hAnsiTheme="minorHAnsi" w:cstheme="minorBidi"/>
            <w:kern w:val="0"/>
            <w:sz w:val="22"/>
            <w:szCs w:val="22"/>
          </w:rPr>
          <w:tab/>
        </w:r>
        <w:r w:rsidR="00CF3018" w:rsidRPr="00824CF2">
          <w:rPr>
            <w:rStyle w:val="Hyperlink"/>
          </w:rPr>
          <w:t>Message response using the original processing rules</w:t>
        </w:r>
        <w:r w:rsidR="00CF3018">
          <w:rPr>
            <w:webHidden/>
          </w:rPr>
          <w:tab/>
        </w:r>
        <w:r w:rsidR="00CF3018">
          <w:rPr>
            <w:webHidden/>
          </w:rPr>
          <w:fldChar w:fldCharType="begin"/>
        </w:r>
        <w:r w:rsidR="00CF3018">
          <w:rPr>
            <w:webHidden/>
          </w:rPr>
          <w:instrText xml:space="preserve"> PAGEREF _Toc28952709 \h </w:instrText>
        </w:r>
        <w:r w:rsidR="00CF3018">
          <w:rPr>
            <w:webHidden/>
          </w:rPr>
        </w:r>
        <w:r w:rsidR="00CF3018">
          <w:rPr>
            <w:webHidden/>
          </w:rPr>
          <w:fldChar w:fldCharType="separate"/>
        </w:r>
        <w:r w:rsidR="00886355">
          <w:rPr>
            <w:webHidden/>
          </w:rPr>
          <w:t>29</w:t>
        </w:r>
        <w:r w:rsidR="00CF3018">
          <w:rPr>
            <w:webHidden/>
          </w:rPr>
          <w:fldChar w:fldCharType="end"/>
        </w:r>
      </w:hyperlink>
    </w:p>
    <w:p w14:paraId="20AD5068" w14:textId="713EF1D1" w:rsidR="00CF3018" w:rsidRDefault="00000000">
      <w:pPr>
        <w:pStyle w:val="TOC3"/>
        <w:rPr>
          <w:rFonts w:asciiTheme="minorHAnsi" w:eastAsiaTheme="minorEastAsia" w:hAnsiTheme="minorHAnsi" w:cstheme="minorBidi"/>
          <w:kern w:val="0"/>
          <w:sz w:val="22"/>
          <w:szCs w:val="22"/>
        </w:rPr>
      </w:pPr>
      <w:hyperlink w:anchor="_Toc28952710" w:history="1">
        <w:r w:rsidR="00CF3018" w:rsidRPr="00824CF2">
          <w:rPr>
            <w:rStyle w:val="Hyperlink"/>
          </w:rPr>
          <w:t>2.9.3</w:t>
        </w:r>
        <w:r w:rsidR="00CF3018">
          <w:rPr>
            <w:rFonts w:asciiTheme="minorHAnsi" w:eastAsiaTheme="minorEastAsia" w:hAnsiTheme="minorHAnsi" w:cstheme="minorBidi"/>
            <w:kern w:val="0"/>
            <w:sz w:val="22"/>
            <w:szCs w:val="22"/>
          </w:rPr>
          <w:tab/>
        </w:r>
        <w:r w:rsidR="00CF3018" w:rsidRPr="00824CF2">
          <w:rPr>
            <w:rStyle w:val="Hyperlink"/>
          </w:rPr>
          <w:t>Response using enhanced acknowledgment</w:t>
        </w:r>
        <w:r w:rsidR="00CF3018">
          <w:rPr>
            <w:webHidden/>
          </w:rPr>
          <w:tab/>
        </w:r>
        <w:r w:rsidR="00CF3018">
          <w:rPr>
            <w:webHidden/>
          </w:rPr>
          <w:fldChar w:fldCharType="begin"/>
        </w:r>
        <w:r w:rsidR="00CF3018">
          <w:rPr>
            <w:webHidden/>
          </w:rPr>
          <w:instrText xml:space="preserve"> PAGEREF _Toc28952710 \h </w:instrText>
        </w:r>
        <w:r w:rsidR="00CF3018">
          <w:rPr>
            <w:webHidden/>
          </w:rPr>
        </w:r>
        <w:r w:rsidR="00CF3018">
          <w:rPr>
            <w:webHidden/>
          </w:rPr>
          <w:fldChar w:fldCharType="separate"/>
        </w:r>
        <w:r w:rsidR="00886355">
          <w:rPr>
            <w:webHidden/>
          </w:rPr>
          <w:t>31</w:t>
        </w:r>
        <w:r w:rsidR="00CF3018">
          <w:rPr>
            <w:webHidden/>
          </w:rPr>
          <w:fldChar w:fldCharType="end"/>
        </w:r>
      </w:hyperlink>
    </w:p>
    <w:p w14:paraId="33F25AE8" w14:textId="3F006EB3" w:rsidR="00CF3018" w:rsidRDefault="00000000">
      <w:pPr>
        <w:pStyle w:val="TOC2"/>
        <w:rPr>
          <w:rFonts w:asciiTheme="minorHAnsi" w:eastAsiaTheme="minorEastAsia" w:hAnsiTheme="minorHAnsi" w:cstheme="minorBidi"/>
          <w:b w:val="0"/>
          <w:smallCaps w:val="0"/>
          <w:kern w:val="0"/>
          <w:sz w:val="22"/>
          <w:szCs w:val="22"/>
        </w:rPr>
      </w:pPr>
      <w:hyperlink w:anchor="_Toc28952711" w:history="1">
        <w:r w:rsidR="00CF3018" w:rsidRPr="00824CF2">
          <w:rPr>
            <w:rStyle w:val="Hyperlink"/>
          </w:rPr>
          <w:t>2.10</w:t>
        </w:r>
        <w:r w:rsidR="00CF3018">
          <w:rPr>
            <w:rFonts w:asciiTheme="minorHAnsi" w:eastAsiaTheme="minorEastAsia" w:hAnsiTheme="minorHAnsi" w:cstheme="minorBidi"/>
            <w:b w:val="0"/>
            <w:smallCaps w:val="0"/>
            <w:kern w:val="0"/>
            <w:sz w:val="22"/>
            <w:szCs w:val="22"/>
          </w:rPr>
          <w:tab/>
        </w:r>
        <w:r w:rsidR="00CF3018" w:rsidRPr="00824CF2">
          <w:rPr>
            <w:rStyle w:val="Hyperlink"/>
          </w:rPr>
          <w:t>Special HL7 Protocols</w:t>
        </w:r>
        <w:r w:rsidR="00CF3018">
          <w:rPr>
            <w:webHidden/>
          </w:rPr>
          <w:tab/>
        </w:r>
        <w:r w:rsidR="00CF3018">
          <w:rPr>
            <w:webHidden/>
          </w:rPr>
          <w:fldChar w:fldCharType="begin"/>
        </w:r>
        <w:r w:rsidR="00CF3018">
          <w:rPr>
            <w:webHidden/>
          </w:rPr>
          <w:instrText xml:space="preserve"> PAGEREF _Toc28952711 \h </w:instrText>
        </w:r>
        <w:r w:rsidR="00CF3018">
          <w:rPr>
            <w:webHidden/>
          </w:rPr>
        </w:r>
        <w:r w:rsidR="00CF3018">
          <w:rPr>
            <w:webHidden/>
          </w:rPr>
          <w:fldChar w:fldCharType="separate"/>
        </w:r>
        <w:r w:rsidR="00886355">
          <w:rPr>
            <w:webHidden/>
          </w:rPr>
          <w:t>34</w:t>
        </w:r>
        <w:r w:rsidR="00CF3018">
          <w:rPr>
            <w:webHidden/>
          </w:rPr>
          <w:fldChar w:fldCharType="end"/>
        </w:r>
      </w:hyperlink>
    </w:p>
    <w:p w14:paraId="739647CD" w14:textId="361F16A8" w:rsidR="00CF3018" w:rsidRDefault="00000000">
      <w:pPr>
        <w:pStyle w:val="TOC3"/>
        <w:rPr>
          <w:rFonts w:asciiTheme="minorHAnsi" w:eastAsiaTheme="minorEastAsia" w:hAnsiTheme="minorHAnsi" w:cstheme="minorBidi"/>
          <w:kern w:val="0"/>
          <w:sz w:val="22"/>
          <w:szCs w:val="22"/>
        </w:rPr>
      </w:pPr>
      <w:hyperlink w:anchor="_Toc28952712" w:history="1">
        <w:r w:rsidR="00CF3018" w:rsidRPr="00824CF2">
          <w:rPr>
            <w:rStyle w:val="Hyperlink"/>
          </w:rPr>
          <w:t>2.10.1</w:t>
        </w:r>
        <w:r w:rsidR="00CF3018">
          <w:rPr>
            <w:rFonts w:asciiTheme="minorHAnsi" w:eastAsiaTheme="minorEastAsia" w:hAnsiTheme="minorHAnsi" w:cstheme="minorBidi"/>
            <w:kern w:val="0"/>
            <w:sz w:val="22"/>
            <w:szCs w:val="22"/>
          </w:rPr>
          <w:tab/>
        </w:r>
        <w:r w:rsidR="00CF3018" w:rsidRPr="00824CF2">
          <w:rPr>
            <w:rStyle w:val="Hyperlink"/>
          </w:rPr>
          <w:t>Sequence number protocol</w:t>
        </w:r>
        <w:r w:rsidR="00CF3018">
          <w:rPr>
            <w:webHidden/>
          </w:rPr>
          <w:tab/>
        </w:r>
        <w:r w:rsidR="00CF3018">
          <w:rPr>
            <w:webHidden/>
          </w:rPr>
          <w:fldChar w:fldCharType="begin"/>
        </w:r>
        <w:r w:rsidR="00CF3018">
          <w:rPr>
            <w:webHidden/>
          </w:rPr>
          <w:instrText xml:space="preserve"> PAGEREF _Toc28952712 \h </w:instrText>
        </w:r>
        <w:r w:rsidR="00CF3018">
          <w:rPr>
            <w:webHidden/>
          </w:rPr>
        </w:r>
        <w:r w:rsidR="00CF3018">
          <w:rPr>
            <w:webHidden/>
          </w:rPr>
          <w:fldChar w:fldCharType="separate"/>
        </w:r>
        <w:r w:rsidR="00886355">
          <w:rPr>
            <w:webHidden/>
          </w:rPr>
          <w:t>35</w:t>
        </w:r>
        <w:r w:rsidR="00CF3018">
          <w:rPr>
            <w:webHidden/>
          </w:rPr>
          <w:fldChar w:fldCharType="end"/>
        </w:r>
      </w:hyperlink>
    </w:p>
    <w:p w14:paraId="674D7549" w14:textId="79FB7FFF" w:rsidR="00CF3018" w:rsidRDefault="00000000">
      <w:pPr>
        <w:pStyle w:val="TOC3"/>
        <w:rPr>
          <w:rFonts w:asciiTheme="minorHAnsi" w:eastAsiaTheme="minorEastAsia" w:hAnsiTheme="minorHAnsi" w:cstheme="minorBidi"/>
          <w:kern w:val="0"/>
          <w:sz w:val="22"/>
          <w:szCs w:val="22"/>
        </w:rPr>
      </w:pPr>
      <w:hyperlink w:anchor="_Toc28952713" w:history="1">
        <w:r w:rsidR="00CF3018" w:rsidRPr="00824CF2">
          <w:rPr>
            <w:rStyle w:val="Hyperlink"/>
          </w:rPr>
          <w:t>2.10.2</w:t>
        </w:r>
        <w:r w:rsidR="00CF3018">
          <w:rPr>
            <w:rFonts w:asciiTheme="minorHAnsi" w:eastAsiaTheme="minorEastAsia" w:hAnsiTheme="minorHAnsi" w:cstheme="minorBidi"/>
            <w:kern w:val="0"/>
            <w:sz w:val="22"/>
            <w:szCs w:val="22"/>
          </w:rPr>
          <w:tab/>
        </w:r>
        <w:r w:rsidR="00CF3018" w:rsidRPr="00824CF2">
          <w:rPr>
            <w:rStyle w:val="Hyperlink"/>
          </w:rPr>
          <w:t>Continuation messages and segments</w:t>
        </w:r>
        <w:r w:rsidR="00CF3018">
          <w:rPr>
            <w:webHidden/>
          </w:rPr>
          <w:tab/>
        </w:r>
        <w:r w:rsidR="00CF3018">
          <w:rPr>
            <w:webHidden/>
          </w:rPr>
          <w:fldChar w:fldCharType="begin"/>
        </w:r>
        <w:r w:rsidR="00CF3018">
          <w:rPr>
            <w:webHidden/>
          </w:rPr>
          <w:instrText xml:space="preserve"> PAGEREF _Toc28952713 \h </w:instrText>
        </w:r>
        <w:r w:rsidR="00CF3018">
          <w:rPr>
            <w:webHidden/>
          </w:rPr>
        </w:r>
        <w:r w:rsidR="00CF3018">
          <w:rPr>
            <w:webHidden/>
          </w:rPr>
          <w:fldChar w:fldCharType="separate"/>
        </w:r>
        <w:r w:rsidR="00886355">
          <w:rPr>
            <w:webHidden/>
          </w:rPr>
          <w:t>36</w:t>
        </w:r>
        <w:r w:rsidR="00CF3018">
          <w:rPr>
            <w:webHidden/>
          </w:rPr>
          <w:fldChar w:fldCharType="end"/>
        </w:r>
      </w:hyperlink>
    </w:p>
    <w:p w14:paraId="21996E6D" w14:textId="4BC5F643" w:rsidR="00CF3018" w:rsidRDefault="00000000">
      <w:pPr>
        <w:pStyle w:val="TOC3"/>
        <w:rPr>
          <w:rFonts w:asciiTheme="minorHAnsi" w:eastAsiaTheme="minorEastAsia" w:hAnsiTheme="minorHAnsi" w:cstheme="minorBidi"/>
          <w:kern w:val="0"/>
          <w:sz w:val="22"/>
          <w:szCs w:val="22"/>
        </w:rPr>
      </w:pPr>
      <w:hyperlink w:anchor="_Toc28952714" w:history="1">
        <w:r w:rsidR="00CF3018" w:rsidRPr="00824CF2">
          <w:rPr>
            <w:rStyle w:val="Hyperlink"/>
          </w:rPr>
          <w:t>2.10.3</w:t>
        </w:r>
        <w:r w:rsidR="00CF3018">
          <w:rPr>
            <w:rFonts w:asciiTheme="minorHAnsi" w:eastAsiaTheme="minorEastAsia" w:hAnsiTheme="minorHAnsi" w:cstheme="minorBidi"/>
            <w:kern w:val="0"/>
            <w:sz w:val="22"/>
            <w:szCs w:val="22"/>
          </w:rPr>
          <w:tab/>
        </w:r>
        <w:r w:rsidR="00CF3018" w:rsidRPr="00824CF2">
          <w:rPr>
            <w:rStyle w:val="Hyperlink"/>
          </w:rPr>
          <w:t>HL7 batch protocol</w:t>
        </w:r>
        <w:r w:rsidR="00CF3018">
          <w:rPr>
            <w:webHidden/>
          </w:rPr>
          <w:tab/>
        </w:r>
        <w:r w:rsidR="00CF3018">
          <w:rPr>
            <w:webHidden/>
          </w:rPr>
          <w:fldChar w:fldCharType="begin"/>
        </w:r>
        <w:r w:rsidR="00CF3018">
          <w:rPr>
            <w:webHidden/>
          </w:rPr>
          <w:instrText xml:space="preserve"> PAGEREF _Toc28952714 \h </w:instrText>
        </w:r>
        <w:r w:rsidR="00CF3018">
          <w:rPr>
            <w:webHidden/>
          </w:rPr>
        </w:r>
        <w:r w:rsidR="00CF3018">
          <w:rPr>
            <w:webHidden/>
          </w:rPr>
          <w:fldChar w:fldCharType="separate"/>
        </w:r>
        <w:r w:rsidR="00886355">
          <w:rPr>
            <w:webHidden/>
          </w:rPr>
          <w:t>39</w:t>
        </w:r>
        <w:r w:rsidR="00CF3018">
          <w:rPr>
            <w:webHidden/>
          </w:rPr>
          <w:fldChar w:fldCharType="end"/>
        </w:r>
      </w:hyperlink>
    </w:p>
    <w:p w14:paraId="162E1D92" w14:textId="082BC62B" w:rsidR="00CF3018" w:rsidRDefault="00000000">
      <w:pPr>
        <w:pStyle w:val="TOC3"/>
        <w:rPr>
          <w:rFonts w:asciiTheme="minorHAnsi" w:eastAsiaTheme="minorEastAsia" w:hAnsiTheme="minorHAnsi" w:cstheme="minorBidi"/>
          <w:kern w:val="0"/>
          <w:sz w:val="22"/>
          <w:szCs w:val="22"/>
        </w:rPr>
      </w:pPr>
      <w:hyperlink w:anchor="_Toc28952715" w:history="1">
        <w:r w:rsidR="00CF3018" w:rsidRPr="00824CF2">
          <w:rPr>
            <w:rStyle w:val="Hyperlink"/>
          </w:rPr>
          <w:t>2.10.4</w:t>
        </w:r>
        <w:r w:rsidR="00CF3018">
          <w:rPr>
            <w:rFonts w:asciiTheme="minorHAnsi" w:eastAsiaTheme="minorEastAsia" w:hAnsiTheme="minorHAnsi" w:cstheme="minorBidi"/>
            <w:kern w:val="0"/>
            <w:sz w:val="22"/>
            <w:szCs w:val="22"/>
          </w:rPr>
          <w:tab/>
        </w:r>
        <w:r w:rsidR="00CF3018" w:rsidRPr="00824CF2">
          <w:rPr>
            <w:rStyle w:val="Hyperlink"/>
          </w:rPr>
          <w:t>Protocol for interpreting repeating segments or segment groups in an update Message</w:t>
        </w:r>
        <w:r w:rsidR="00CF3018">
          <w:rPr>
            <w:webHidden/>
          </w:rPr>
          <w:tab/>
        </w:r>
        <w:r w:rsidR="00CF3018">
          <w:rPr>
            <w:webHidden/>
          </w:rPr>
          <w:fldChar w:fldCharType="begin"/>
        </w:r>
        <w:r w:rsidR="00CF3018">
          <w:rPr>
            <w:webHidden/>
          </w:rPr>
          <w:instrText xml:space="preserve"> PAGEREF _Toc28952715 \h </w:instrText>
        </w:r>
        <w:r w:rsidR="00CF3018">
          <w:rPr>
            <w:webHidden/>
          </w:rPr>
        </w:r>
        <w:r w:rsidR="00CF3018">
          <w:rPr>
            <w:webHidden/>
          </w:rPr>
          <w:fldChar w:fldCharType="separate"/>
        </w:r>
        <w:r w:rsidR="00886355">
          <w:rPr>
            <w:webHidden/>
          </w:rPr>
          <w:t>41</w:t>
        </w:r>
        <w:r w:rsidR="00CF3018">
          <w:rPr>
            <w:webHidden/>
          </w:rPr>
          <w:fldChar w:fldCharType="end"/>
        </w:r>
      </w:hyperlink>
    </w:p>
    <w:p w14:paraId="023138F1" w14:textId="40F23684" w:rsidR="00CF3018" w:rsidRDefault="00000000">
      <w:pPr>
        <w:pStyle w:val="TOC3"/>
        <w:rPr>
          <w:rFonts w:asciiTheme="minorHAnsi" w:eastAsiaTheme="minorEastAsia" w:hAnsiTheme="minorHAnsi" w:cstheme="minorBidi"/>
          <w:kern w:val="0"/>
          <w:sz w:val="22"/>
          <w:szCs w:val="22"/>
        </w:rPr>
      </w:pPr>
      <w:hyperlink w:anchor="_Toc28952716" w:history="1">
        <w:r w:rsidR="00CF3018" w:rsidRPr="00824CF2">
          <w:rPr>
            <w:rStyle w:val="Hyperlink"/>
          </w:rPr>
          <w:t>2.10.5</w:t>
        </w:r>
        <w:r w:rsidR="00CF3018">
          <w:rPr>
            <w:rFonts w:asciiTheme="minorHAnsi" w:eastAsiaTheme="minorEastAsia" w:hAnsiTheme="minorHAnsi" w:cstheme="minorBidi"/>
            <w:kern w:val="0"/>
            <w:sz w:val="22"/>
            <w:szCs w:val="22"/>
          </w:rPr>
          <w:tab/>
        </w:r>
        <w:r w:rsidR="00CF3018" w:rsidRPr="00824CF2">
          <w:rPr>
            <w:rStyle w:val="Hyperlink"/>
          </w:rPr>
          <w:t>Protocol for interpreting repeating fields in an update message</w:t>
        </w:r>
        <w:r w:rsidR="00CF3018">
          <w:rPr>
            <w:webHidden/>
          </w:rPr>
          <w:tab/>
        </w:r>
        <w:r w:rsidR="00CF3018">
          <w:rPr>
            <w:webHidden/>
          </w:rPr>
          <w:fldChar w:fldCharType="begin"/>
        </w:r>
        <w:r w:rsidR="00CF3018">
          <w:rPr>
            <w:webHidden/>
          </w:rPr>
          <w:instrText xml:space="preserve"> PAGEREF _Toc28952716 \h </w:instrText>
        </w:r>
        <w:r w:rsidR="00CF3018">
          <w:rPr>
            <w:webHidden/>
          </w:rPr>
        </w:r>
        <w:r w:rsidR="00CF3018">
          <w:rPr>
            <w:webHidden/>
          </w:rPr>
          <w:fldChar w:fldCharType="separate"/>
        </w:r>
        <w:r w:rsidR="00886355">
          <w:rPr>
            <w:webHidden/>
          </w:rPr>
          <w:t>45</w:t>
        </w:r>
        <w:r w:rsidR="00CF3018">
          <w:rPr>
            <w:webHidden/>
          </w:rPr>
          <w:fldChar w:fldCharType="end"/>
        </w:r>
      </w:hyperlink>
    </w:p>
    <w:p w14:paraId="3562334B" w14:textId="6A26A732" w:rsidR="00CF3018" w:rsidRDefault="00000000">
      <w:pPr>
        <w:pStyle w:val="TOC2"/>
        <w:rPr>
          <w:rFonts w:asciiTheme="minorHAnsi" w:eastAsiaTheme="minorEastAsia" w:hAnsiTheme="minorHAnsi" w:cstheme="minorBidi"/>
          <w:b w:val="0"/>
          <w:smallCaps w:val="0"/>
          <w:kern w:val="0"/>
          <w:sz w:val="22"/>
          <w:szCs w:val="22"/>
        </w:rPr>
      </w:pPr>
      <w:hyperlink w:anchor="_Toc28952717" w:history="1">
        <w:r w:rsidR="00CF3018" w:rsidRPr="00824CF2">
          <w:rPr>
            <w:rStyle w:val="Hyperlink"/>
          </w:rPr>
          <w:t>2.11</w:t>
        </w:r>
        <w:r w:rsidR="00CF3018">
          <w:rPr>
            <w:rFonts w:asciiTheme="minorHAnsi" w:eastAsiaTheme="minorEastAsia" w:hAnsiTheme="minorHAnsi" w:cstheme="minorBidi"/>
            <w:b w:val="0"/>
            <w:smallCaps w:val="0"/>
            <w:kern w:val="0"/>
            <w:sz w:val="22"/>
            <w:szCs w:val="22"/>
          </w:rPr>
          <w:tab/>
        </w:r>
        <w:r w:rsidR="00CF3018" w:rsidRPr="00824CF2">
          <w:rPr>
            <w:rStyle w:val="Hyperlink"/>
          </w:rPr>
          <w:t>Local Extension</w:t>
        </w:r>
        <w:r w:rsidR="00CF3018">
          <w:rPr>
            <w:webHidden/>
          </w:rPr>
          <w:tab/>
        </w:r>
        <w:r w:rsidR="00CF3018">
          <w:rPr>
            <w:webHidden/>
          </w:rPr>
          <w:fldChar w:fldCharType="begin"/>
        </w:r>
        <w:r w:rsidR="00CF3018">
          <w:rPr>
            <w:webHidden/>
          </w:rPr>
          <w:instrText xml:space="preserve"> PAGEREF _Toc28952717 \h </w:instrText>
        </w:r>
        <w:r w:rsidR="00CF3018">
          <w:rPr>
            <w:webHidden/>
          </w:rPr>
        </w:r>
        <w:r w:rsidR="00CF3018">
          <w:rPr>
            <w:webHidden/>
          </w:rPr>
          <w:fldChar w:fldCharType="separate"/>
        </w:r>
        <w:r w:rsidR="00886355">
          <w:rPr>
            <w:webHidden/>
          </w:rPr>
          <w:t>46</w:t>
        </w:r>
        <w:r w:rsidR="00CF3018">
          <w:rPr>
            <w:webHidden/>
          </w:rPr>
          <w:fldChar w:fldCharType="end"/>
        </w:r>
      </w:hyperlink>
    </w:p>
    <w:p w14:paraId="13569181" w14:textId="77212A1A" w:rsidR="00CF3018" w:rsidRDefault="00000000">
      <w:pPr>
        <w:pStyle w:val="TOC3"/>
        <w:rPr>
          <w:rFonts w:asciiTheme="minorHAnsi" w:eastAsiaTheme="minorEastAsia" w:hAnsiTheme="minorHAnsi" w:cstheme="minorBidi"/>
          <w:kern w:val="0"/>
          <w:sz w:val="22"/>
          <w:szCs w:val="22"/>
        </w:rPr>
      </w:pPr>
      <w:hyperlink w:anchor="_Toc28952718" w:history="1">
        <w:r w:rsidR="00CF3018" w:rsidRPr="00824CF2">
          <w:rPr>
            <w:rStyle w:val="Hyperlink"/>
          </w:rPr>
          <w:t>2.11.1</w:t>
        </w:r>
        <w:r w:rsidR="00CF3018">
          <w:rPr>
            <w:rFonts w:asciiTheme="minorHAnsi" w:eastAsiaTheme="minorEastAsia" w:hAnsiTheme="minorHAnsi" w:cstheme="minorBidi"/>
            <w:kern w:val="0"/>
            <w:sz w:val="22"/>
            <w:szCs w:val="22"/>
          </w:rPr>
          <w:tab/>
        </w:r>
        <w:r w:rsidR="00CF3018" w:rsidRPr="00824CF2">
          <w:rPr>
            <w:rStyle w:val="Hyperlink"/>
          </w:rPr>
          <w:t>Messages</w:t>
        </w:r>
        <w:r w:rsidR="00CF3018">
          <w:rPr>
            <w:webHidden/>
          </w:rPr>
          <w:tab/>
        </w:r>
        <w:r w:rsidR="00CF3018">
          <w:rPr>
            <w:webHidden/>
          </w:rPr>
          <w:fldChar w:fldCharType="begin"/>
        </w:r>
        <w:r w:rsidR="00CF3018">
          <w:rPr>
            <w:webHidden/>
          </w:rPr>
          <w:instrText xml:space="preserve"> PAGEREF _Toc28952718 \h </w:instrText>
        </w:r>
        <w:r w:rsidR="00CF3018">
          <w:rPr>
            <w:webHidden/>
          </w:rPr>
        </w:r>
        <w:r w:rsidR="00CF3018">
          <w:rPr>
            <w:webHidden/>
          </w:rPr>
          <w:fldChar w:fldCharType="separate"/>
        </w:r>
        <w:r w:rsidR="00886355">
          <w:rPr>
            <w:webHidden/>
          </w:rPr>
          <w:t>46</w:t>
        </w:r>
        <w:r w:rsidR="00CF3018">
          <w:rPr>
            <w:webHidden/>
          </w:rPr>
          <w:fldChar w:fldCharType="end"/>
        </w:r>
      </w:hyperlink>
    </w:p>
    <w:p w14:paraId="7B18B064" w14:textId="4BC90ED8" w:rsidR="00CF3018" w:rsidRDefault="00000000">
      <w:pPr>
        <w:pStyle w:val="TOC3"/>
        <w:rPr>
          <w:rFonts w:asciiTheme="minorHAnsi" w:eastAsiaTheme="minorEastAsia" w:hAnsiTheme="minorHAnsi" w:cstheme="minorBidi"/>
          <w:kern w:val="0"/>
          <w:sz w:val="22"/>
          <w:szCs w:val="22"/>
        </w:rPr>
      </w:pPr>
      <w:hyperlink w:anchor="_Toc28952719" w:history="1">
        <w:r w:rsidR="00CF3018" w:rsidRPr="00824CF2">
          <w:rPr>
            <w:rStyle w:val="Hyperlink"/>
          </w:rPr>
          <w:t>2.11.2</w:t>
        </w:r>
        <w:r w:rsidR="00CF3018">
          <w:rPr>
            <w:rFonts w:asciiTheme="minorHAnsi" w:eastAsiaTheme="minorEastAsia" w:hAnsiTheme="minorHAnsi" w:cstheme="minorBidi"/>
            <w:kern w:val="0"/>
            <w:sz w:val="22"/>
            <w:szCs w:val="22"/>
          </w:rPr>
          <w:tab/>
        </w:r>
        <w:r w:rsidR="00CF3018" w:rsidRPr="00824CF2">
          <w:rPr>
            <w:rStyle w:val="Hyperlink"/>
          </w:rPr>
          <w:t>Trigger events</w:t>
        </w:r>
        <w:r w:rsidR="00CF3018">
          <w:rPr>
            <w:webHidden/>
          </w:rPr>
          <w:tab/>
        </w:r>
        <w:r w:rsidR="00CF3018">
          <w:rPr>
            <w:webHidden/>
          </w:rPr>
          <w:fldChar w:fldCharType="begin"/>
        </w:r>
        <w:r w:rsidR="00CF3018">
          <w:rPr>
            <w:webHidden/>
          </w:rPr>
          <w:instrText xml:space="preserve"> PAGEREF _Toc28952719 \h </w:instrText>
        </w:r>
        <w:r w:rsidR="00CF3018">
          <w:rPr>
            <w:webHidden/>
          </w:rPr>
        </w:r>
        <w:r w:rsidR="00CF3018">
          <w:rPr>
            <w:webHidden/>
          </w:rPr>
          <w:fldChar w:fldCharType="separate"/>
        </w:r>
        <w:r w:rsidR="00886355">
          <w:rPr>
            <w:webHidden/>
          </w:rPr>
          <w:t>46</w:t>
        </w:r>
        <w:r w:rsidR="00CF3018">
          <w:rPr>
            <w:webHidden/>
          </w:rPr>
          <w:fldChar w:fldCharType="end"/>
        </w:r>
      </w:hyperlink>
    </w:p>
    <w:p w14:paraId="7D33E4CF" w14:textId="136C99D9" w:rsidR="00CF3018" w:rsidRDefault="00000000">
      <w:pPr>
        <w:pStyle w:val="TOC3"/>
        <w:rPr>
          <w:rFonts w:asciiTheme="minorHAnsi" w:eastAsiaTheme="minorEastAsia" w:hAnsiTheme="minorHAnsi" w:cstheme="minorBidi"/>
          <w:kern w:val="0"/>
          <w:sz w:val="22"/>
          <w:szCs w:val="22"/>
        </w:rPr>
      </w:pPr>
      <w:hyperlink w:anchor="_Toc28952720" w:history="1">
        <w:r w:rsidR="00CF3018" w:rsidRPr="00824CF2">
          <w:rPr>
            <w:rStyle w:val="Hyperlink"/>
          </w:rPr>
          <w:t>2.11.3</w:t>
        </w:r>
        <w:r w:rsidR="00CF3018">
          <w:rPr>
            <w:rFonts w:asciiTheme="minorHAnsi" w:eastAsiaTheme="minorEastAsia" w:hAnsiTheme="minorHAnsi" w:cstheme="minorBidi"/>
            <w:kern w:val="0"/>
            <w:sz w:val="22"/>
            <w:szCs w:val="22"/>
          </w:rPr>
          <w:tab/>
        </w:r>
        <w:r w:rsidR="00CF3018" w:rsidRPr="00824CF2">
          <w:rPr>
            <w:rStyle w:val="Hyperlink"/>
          </w:rPr>
          <w:t>Segment groups</w:t>
        </w:r>
        <w:r w:rsidR="00CF3018">
          <w:rPr>
            <w:webHidden/>
          </w:rPr>
          <w:tab/>
        </w:r>
        <w:r w:rsidR="00CF3018">
          <w:rPr>
            <w:webHidden/>
          </w:rPr>
          <w:fldChar w:fldCharType="begin"/>
        </w:r>
        <w:r w:rsidR="00CF3018">
          <w:rPr>
            <w:webHidden/>
          </w:rPr>
          <w:instrText xml:space="preserve"> PAGEREF _Toc28952720 \h </w:instrText>
        </w:r>
        <w:r w:rsidR="00CF3018">
          <w:rPr>
            <w:webHidden/>
          </w:rPr>
        </w:r>
        <w:r w:rsidR="00CF3018">
          <w:rPr>
            <w:webHidden/>
          </w:rPr>
          <w:fldChar w:fldCharType="separate"/>
        </w:r>
        <w:r w:rsidR="00886355">
          <w:rPr>
            <w:webHidden/>
          </w:rPr>
          <w:t>46</w:t>
        </w:r>
        <w:r w:rsidR="00CF3018">
          <w:rPr>
            <w:webHidden/>
          </w:rPr>
          <w:fldChar w:fldCharType="end"/>
        </w:r>
      </w:hyperlink>
    </w:p>
    <w:p w14:paraId="4ADDDC66" w14:textId="4662521C" w:rsidR="00CF3018" w:rsidRDefault="00000000">
      <w:pPr>
        <w:pStyle w:val="TOC3"/>
        <w:rPr>
          <w:rFonts w:asciiTheme="minorHAnsi" w:eastAsiaTheme="minorEastAsia" w:hAnsiTheme="minorHAnsi" w:cstheme="minorBidi"/>
          <w:kern w:val="0"/>
          <w:sz w:val="22"/>
          <w:szCs w:val="22"/>
        </w:rPr>
      </w:pPr>
      <w:hyperlink w:anchor="_Toc28952721" w:history="1">
        <w:r w:rsidR="00CF3018" w:rsidRPr="00824CF2">
          <w:rPr>
            <w:rStyle w:val="Hyperlink"/>
          </w:rPr>
          <w:t>2.11.4</w:t>
        </w:r>
        <w:r w:rsidR="00CF3018">
          <w:rPr>
            <w:rFonts w:asciiTheme="minorHAnsi" w:eastAsiaTheme="minorEastAsia" w:hAnsiTheme="minorHAnsi" w:cstheme="minorBidi"/>
            <w:kern w:val="0"/>
            <w:sz w:val="22"/>
            <w:szCs w:val="22"/>
          </w:rPr>
          <w:tab/>
        </w:r>
        <w:r w:rsidR="00CF3018" w:rsidRPr="00824CF2">
          <w:rPr>
            <w:rStyle w:val="Hyperlink"/>
          </w:rPr>
          <w:t>Segments</w:t>
        </w:r>
        <w:r w:rsidR="00CF3018">
          <w:rPr>
            <w:webHidden/>
          </w:rPr>
          <w:tab/>
        </w:r>
        <w:r w:rsidR="00CF3018">
          <w:rPr>
            <w:webHidden/>
          </w:rPr>
          <w:fldChar w:fldCharType="begin"/>
        </w:r>
        <w:r w:rsidR="00CF3018">
          <w:rPr>
            <w:webHidden/>
          </w:rPr>
          <w:instrText xml:space="preserve"> PAGEREF _Toc28952721 \h </w:instrText>
        </w:r>
        <w:r w:rsidR="00CF3018">
          <w:rPr>
            <w:webHidden/>
          </w:rPr>
        </w:r>
        <w:r w:rsidR="00CF3018">
          <w:rPr>
            <w:webHidden/>
          </w:rPr>
          <w:fldChar w:fldCharType="separate"/>
        </w:r>
        <w:r w:rsidR="00886355">
          <w:rPr>
            <w:webHidden/>
          </w:rPr>
          <w:t>48</w:t>
        </w:r>
        <w:r w:rsidR="00CF3018">
          <w:rPr>
            <w:webHidden/>
          </w:rPr>
          <w:fldChar w:fldCharType="end"/>
        </w:r>
      </w:hyperlink>
    </w:p>
    <w:p w14:paraId="3C5D10FE" w14:textId="018EEE13" w:rsidR="00CF3018" w:rsidRDefault="00000000">
      <w:pPr>
        <w:pStyle w:val="TOC3"/>
        <w:rPr>
          <w:rFonts w:asciiTheme="minorHAnsi" w:eastAsiaTheme="minorEastAsia" w:hAnsiTheme="minorHAnsi" w:cstheme="minorBidi"/>
          <w:kern w:val="0"/>
          <w:sz w:val="22"/>
          <w:szCs w:val="22"/>
        </w:rPr>
      </w:pPr>
      <w:hyperlink w:anchor="_Toc28952722" w:history="1">
        <w:r w:rsidR="00CF3018" w:rsidRPr="00824CF2">
          <w:rPr>
            <w:rStyle w:val="Hyperlink"/>
          </w:rPr>
          <w:t>2.11.5</w:t>
        </w:r>
        <w:r w:rsidR="00CF3018">
          <w:rPr>
            <w:rFonts w:asciiTheme="minorHAnsi" w:eastAsiaTheme="minorEastAsia" w:hAnsiTheme="minorHAnsi" w:cstheme="minorBidi"/>
            <w:kern w:val="0"/>
            <w:sz w:val="22"/>
            <w:szCs w:val="22"/>
          </w:rPr>
          <w:tab/>
        </w:r>
        <w:r w:rsidR="00CF3018" w:rsidRPr="00824CF2">
          <w:rPr>
            <w:rStyle w:val="Hyperlink"/>
          </w:rPr>
          <w:t>Data types</w:t>
        </w:r>
        <w:r w:rsidR="00CF3018">
          <w:rPr>
            <w:webHidden/>
          </w:rPr>
          <w:tab/>
        </w:r>
        <w:r w:rsidR="00CF3018">
          <w:rPr>
            <w:webHidden/>
          </w:rPr>
          <w:fldChar w:fldCharType="begin"/>
        </w:r>
        <w:r w:rsidR="00CF3018">
          <w:rPr>
            <w:webHidden/>
          </w:rPr>
          <w:instrText xml:space="preserve"> PAGEREF _Toc28952722 \h </w:instrText>
        </w:r>
        <w:r w:rsidR="00CF3018">
          <w:rPr>
            <w:webHidden/>
          </w:rPr>
        </w:r>
        <w:r w:rsidR="00CF3018">
          <w:rPr>
            <w:webHidden/>
          </w:rPr>
          <w:fldChar w:fldCharType="separate"/>
        </w:r>
        <w:r w:rsidR="00886355">
          <w:rPr>
            <w:webHidden/>
          </w:rPr>
          <w:t>48</w:t>
        </w:r>
        <w:r w:rsidR="00CF3018">
          <w:rPr>
            <w:webHidden/>
          </w:rPr>
          <w:fldChar w:fldCharType="end"/>
        </w:r>
      </w:hyperlink>
    </w:p>
    <w:p w14:paraId="5961B53E" w14:textId="0E52E21B" w:rsidR="00CF3018" w:rsidRDefault="00000000">
      <w:pPr>
        <w:pStyle w:val="TOC3"/>
        <w:rPr>
          <w:rFonts w:asciiTheme="minorHAnsi" w:eastAsiaTheme="minorEastAsia" w:hAnsiTheme="minorHAnsi" w:cstheme="minorBidi"/>
          <w:kern w:val="0"/>
          <w:sz w:val="22"/>
          <w:szCs w:val="22"/>
        </w:rPr>
      </w:pPr>
      <w:hyperlink w:anchor="_Toc28952723" w:history="1">
        <w:r w:rsidR="00CF3018" w:rsidRPr="00824CF2">
          <w:rPr>
            <w:rStyle w:val="Hyperlink"/>
          </w:rPr>
          <w:t>2.11.6</w:t>
        </w:r>
        <w:r w:rsidR="00CF3018">
          <w:rPr>
            <w:rFonts w:asciiTheme="minorHAnsi" w:eastAsiaTheme="minorEastAsia" w:hAnsiTheme="minorHAnsi" w:cstheme="minorBidi"/>
            <w:kern w:val="0"/>
            <w:sz w:val="22"/>
            <w:szCs w:val="22"/>
          </w:rPr>
          <w:tab/>
        </w:r>
        <w:r w:rsidR="00CF3018" w:rsidRPr="00824CF2">
          <w:rPr>
            <w:rStyle w:val="Hyperlink"/>
          </w:rPr>
          <w:t>Tables</w:t>
        </w:r>
        <w:r w:rsidR="00CF3018">
          <w:rPr>
            <w:webHidden/>
          </w:rPr>
          <w:tab/>
        </w:r>
        <w:r w:rsidR="00CF3018">
          <w:rPr>
            <w:webHidden/>
          </w:rPr>
          <w:fldChar w:fldCharType="begin"/>
        </w:r>
        <w:r w:rsidR="00CF3018">
          <w:rPr>
            <w:webHidden/>
          </w:rPr>
          <w:instrText xml:space="preserve"> PAGEREF _Toc28952723 \h </w:instrText>
        </w:r>
        <w:r w:rsidR="00CF3018">
          <w:rPr>
            <w:webHidden/>
          </w:rPr>
        </w:r>
        <w:r w:rsidR="00CF3018">
          <w:rPr>
            <w:webHidden/>
          </w:rPr>
          <w:fldChar w:fldCharType="separate"/>
        </w:r>
        <w:r w:rsidR="00886355">
          <w:rPr>
            <w:webHidden/>
          </w:rPr>
          <w:t>48</w:t>
        </w:r>
        <w:r w:rsidR="00CF3018">
          <w:rPr>
            <w:webHidden/>
          </w:rPr>
          <w:fldChar w:fldCharType="end"/>
        </w:r>
      </w:hyperlink>
    </w:p>
    <w:p w14:paraId="1472E49E" w14:textId="7BDBE706" w:rsidR="00CF3018" w:rsidRDefault="00000000">
      <w:pPr>
        <w:pStyle w:val="TOC3"/>
        <w:rPr>
          <w:rFonts w:asciiTheme="minorHAnsi" w:eastAsiaTheme="minorEastAsia" w:hAnsiTheme="minorHAnsi" w:cstheme="minorBidi"/>
          <w:kern w:val="0"/>
          <w:sz w:val="22"/>
          <w:szCs w:val="22"/>
        </w:rPr>
      </w:pPr>
      <w:hyperlink w:anchor="_Toc28952724" w:history="1">
        <w:r w:rsidR="00CF3018" w:rsidRPr="00824CF2">
          <w:rPr>
            <w:rStyle w:val="Hyperlink"/>
          </w:rPr>
          <w:t>2.11.7</w:t>
        </w:r>
        <w:r w:rsidR="00CF3018">
          <w:rPr>
            <w:rFonts w:asciiTheme="minorHAnsi" w:eastAsiaTheme="minorEastAsia" w:hAnsiTheme="minorHAnsi" w:cstheme="minorBidi"/>
            <w:kern w:val="0"/>
            <w:sz w:val="22"/>
            <w:szCs w:val="22"/>
          </w:rPr>
          <w:tab/>
        </w:r>
        <w:r w:rsidR="00CF3018" w:rsidRPr="00824CF2">
          <w:rPr>
            <w:rStyle w:val="Hyperlink"/>
          </w:rPr>
          <w:t>Fields</w:t>
        </w:r>
        <w:r w:rsidR="00CF3018">
          <w:rPr>
            <w:webHidden/>
          </w:rPr>
          <w:tab/>
        </w:r>
        <w:r w:rsidR="00CF3018">
          <w:rPr>
            <w:webHidden/>
          </w:rPr>
          <w:fldChar w:fldCharType="begin"/>
        </w:r>
        <w:r w:rsidR="00CF3018">
          <w:rPr>
            <w:webHidden/>
          </w:rPr>
          <w:instrText xml:space="preserve"> PAGEREF _Toc28952724 \h </w:instrText>
        </w:r>
        <w:r w:rsidR="00CF3018">
          <w:rPr>
            <w:webHidden/>
          </w:rPr>
        </w:r>
        <w:r w:rsidR="00CF3018">
          <w:rPr>
            <w:webHidden/>
          </w:rPr>
          <w:fldChar w:fldCharType="separate"/>
        </w:r>
        <w:r w:rsidR="00886355">
          <w:rPr>
            <w:webHidden/>
          </w:rPr>
          <w:t>49</w:t>
        </w:r>
        <w:r w:rsidR="00CF3018">
          <w:rPr>
            <w:webHidden/>
          </w:rPr>
          <w:fldChar w:fldCharType="end"/>
        </w:r>
      </w:hyperlink>
    </w:p>
    <w:p w14:paraId="16B933C1" w14:textId="6EF8AB85" w:rsidR="00CF3018" w:rsidRDefault="00000000">
      <w:pPr>
        <w:pStyle w:val="TOC3"/>
        <w:rPr>
          <w:rFonts w:asciiTheme="minorHAnsi" w:eastAsiaTheme="minorEastAsia" w:hAnsiTheme="minorHAnsi" w:cstheme="minorBidi"/>
          <w:kern w:val="0"/>
          <w:sz w:val="22"/>
          <w:szCs w:val="22"/>
        </w:rPr>
      </w:pPr>
      <w:hyperlink w:anchor="_Toc28952725" w:history="1">
        <w:r w:rsidR="00CF3018" w:rsidRPr="00824CF2">
          <w:rPr>
            <w:rStyle w:val="Hyperlink"/>
          </w:rPr>
          <w:t>2.11.8</w:t>
        </w:r>
        <w:r w:rsidR="00CF3018">
          <w:rPr>
            <w:rFonts w:asciiTheme="minorHAnsi" w:eastAsiaTheme="minorEastAsia" w:hAnsiTheme="minorHAnsi" w:cstheme="minorBidi"/>
            <w:kern w:val="0"/>
            <w:sz w:val="22"/>
            <w:szCs w:val="22"/>
          </w:rPr>
          <w:tab/>
        </w:r>
        <w:r w:rsidR="00CF3018" w:rsidRPr="00824CF2">
          <w:rPr>
            <w:rStyle w:val="Hyperlink"/>
          </w:rPr>
          <w:t>Message representation</w:t>
        </w:r>
        <w:r w:rsidR="00CF3018">
          <w:rPr>
            <w:webHidden/>
          </w:rPr>
          <w:tab/>
        </w:r>
        <w:r w:rsidR="00CF3018">
          <w:rPr>
            <w:webHidden/>
          </w:rPr>
          <w:fldChar w:fldCharType="begin"/>
        </w:r>
        <w:r w:rsidR="00CF3018">
          <w:rPr>
            <w:webHidden/>
          </w:rPr>
          <w:instrText xml:space="preserve"> PAGEREF _Toc28952725 \h </w:instrText>
        </w:r>
        <w:r w:rsidR="00CF3018">
          <w:rPr>
            <w:webHidden/>
          </w:rPr>
        </w:r>
        <w:r w:rsidR="00CF3018">
          <w:rPr>
            <w:webHidden/>
          </w:rPr>
          <w:fldChar w:fldCharType="separate"/>
        </w:r>
        <w:r w:rsidR="00886355">
          <w:rPr>
            <w:webHidden/>
          </w:rPr>
          <w:t>49</w:t>
        </w:r>
        <w:r w:rsidR="00CF3018">
          <w:rPr>
            <w:webHidden/>
          </w:rPr>
          <w:fldChar w:fldCharType="end"/>
        </w:r>
      </w:hyperlink>
    </w:p>
    <w:p w14:paraId="5A0328FC" w14:textId="232838D3" w:rsidR="00CF3018" w:rsidRDefault="00000000">
      <w:pPr>
        <w:pStyle w:val="TOC2"/>
        <w:rPr>
          <w:rFonts w:asciiTheme="minorHAnsi" w:eastAsiaTheme="minorEastAsia" w:hAnsiTheme="minorHAnsi" w:cstheme="minorBidi"/>
          <w:b w:val="0"/>
          <w:smallCaps w:val="0"/>
          <w:kern w:val="0"/>
          <w:sz w:val="22"/>
          <w:szCs w:val="22"/>
        </w:rPr>
      </w:pPr>
      <w:hyperlink w:anchor="_Toc28952726" w:history="1">
        <w:r w:rsidR="00CF3018" w:rsidRPr="00824CF2">
          <w:rPr>
            <w:rStyle w:val="Hyperlink"/>
          </w:rPr>
          <w:t>2.12</w:t>
        </w:r>
        <w:r w:rsidR="00CF3018">
          <w:rPr>
            <w:rFonts w:asciiTheme="minorHAnsi" w:eastAsiaTheme="minorEastAsia" w:hAnsiTheme="minorHAnsi" w:cstheme="minorBidi"/>
            <w:b w:val="0"/>
            <w:smallCaps w:val="0"/>
            <w:kern w:val="0"/>
            <w:sz w:val="22"/>
            <w:szCs w:val="22"/>
          </w:rPr>
          <w:tab/>
        </w:r>
        <w:r w:rsidR="00CF3018" w:rsidRPr="00824CF2">
          <w:rPr>
            <w:rStyle w:val="Hyperlink"/>
          </w:rPr>
          <w:t>Chapter Formats For Defining HL7 Messages</w:t>
        </w:r>
        <w:r w:rsidR="00CF3018">
          <w:rPr>
            <w:webHidden/>
          </w:rPr>
          <w:tab/>
        </w:r>
        <w:r w:rsidR="00CF3018">
          <w:rPr>
            <w:webHidden/>
          </w:rPr>
          <w:fldChar w:fldCharType="begin"/>
        </w:r>
        <w:r w:rsidR="00CF3018">
          <w:rPr>
            <w:webHidden/>
          </w:rPr>
          <w:instrText xml:space="preserve"> PAGEREF _Toc28952726 \h </w:instrText>
        </w:r>
        <w:r w:rsidR="00CF3018">
          <w:rPr>
            <w:webHidden/>
          </w:rPr>
        </w:r>
        <w:r w:rsidR="00CF3018">
          <w:rPr>
            <w:webHidden/>
          </w:rPr>
          <w:fldChar w:fldCharType="separate"/>
        </w:r>
        <w:r w:rsidR="00886355">
          <w:rPr>
            <w:webHidden/>
          </w:rPr>
          <w:t>49</w:t>
        </w:r>
        <w:r w:rsidR="00CF3018">
          <w:rPr>
            <w:webHidden/>
          </w:rPr>
          <w:fldChar w:fldCharType="end"/>
        </w:r>
      </w:hyperlink>
    </w:p>
    <w:p w14:paraId="46483C64" w14:textId="261D794E" w:rsidR="00CF3018" w:rsidRDefault="00000000">
      <w:pPr>
        <w:pStyle w:val="TOC3"/>
        <w:rPr>
          <w:rFonts w:asciiTheme="minorHAnsi" w:eastAsiaTheme="minorEastAsia" w:hAnsiTheme="minorHAnsi" w:cstheme="minorBidi"/>
          <w:kern w:val="0"/>
          <w:sz w:val="22"/>
          <w:szCs w:val="22"/>
        </w:rPr>
      </w:pPr>
      <w:hyperlink w:anchor="_Toc28952727" w:history="1">
        <w:r w:rsidR="00CF3018" w:rsidRPr="00824CF2">
          <w:rPr>
            <w:rStyle w:val="Hyperlink"/>
          </w:rPr>
          <w:t>2.12.1</w:t>
        </w:r>
        <w:r w:rsidR="00CF3018">
          <w:rPr>
            <w:rFonts w:asciiTheme="minorHAnsi" w:eastAsiaTheme="minorEastAsia" w:hAnsiTheme="minorHAnsi" w:cstheme="minorBidi"/>
            <w:kern w:val="0"/>
            <w:sz w:val="22"/>
            <w:szCs w:val="22"/>
          </w:rPr>
          <w:tab/>
        </w:r>
        <w:r w:rsidR="00CF3018" w:rsidRPr="00824CF2">
          <w:rPr>
            <w:rStyle w:val="Hyperlink"/>
          </w:rPr>
          <w:t>HL7 abstract message syntax example</w:t>
        </w:r>
        <w:r w:rsidR="00CF3018">
          <w:rPr>
            <w:webHidden/>
          </w:rPr>
          <w:tab/>
        </w:r>
        <w:r w:rsidR="00CF3018">
          <w:rPr>
            <w:webHidden/>
          </w:rPr>
          <w:fldChar w:fldCharType="begin"/>
        </w:r>
        <w:r w:rsidR="00CF3018">
          <w:rPr>
            <w:webHidden/>
          </w:rPr>
          <w:instrText xml:space="preserve"> PAGEREF _Toc28952727 \h </w:instrText>
        </w:r>
        <w:r w:rsidR="00CF3018">
          <w:rPr>
            <w:webHidden/>
          </w:rPr>
        </w:r>
        <w:r w:rsidR="00CF3018">
          <w:rPr>
            <w:webHidden/>
          </w:rPr>
          <w:fldChar w:fldCharType="separate"/>
        </w:r>
        <w:r w:rsidR="00886355">
          <w:rPr>
            <w:webHidden/>
          </w:rPr>
          <w:t>50</w:t>
        </w:r>
        <w:r w:rsidR="00CF3018">
          <w:rPr>
            <w:webHidden/>
          </w:rPr>
          <w:fldChar w:fldCharType="end"/>
        </w:r>
      </w:hyperlink>
    </w:p>
    <w:p w14:paraId="5C4190EF" w14:textId="0904CBCC" w:rsidR="00CF3018" w:rsidRDefault="00000000">
      <w:pPr>
        <w:pStyle w:val="TOC3"/>
        <w:rPr>
          <w:rFonts w:asciiTheme="minorHAnsi" w:eastAsiaTheme="minorEastAsia" w:hAnsiTheme="minorHAnsi" w:cstheme="minorBidi"/>
          <w:kern w:val="0"/>
          <w:sz w:val="22"/>
          <w:szCs w:val="22"/>
        </w:rPr>
      </w:pPr>
      <w:hyperlink w:anchor="_Toc28952728" w:history="1">
        <w:r w:rsidR="00CF3018" w:rsidRPr="00824CF2">
          <w:rPr>
            <w:rStyle w:val="Hyperlink"/>
          </w:rPr>
          <w:t>2.12.2</w:t>
        </w:r>
        <w:r w:rsidR="00CF3018">
          <w:rPr>
            <w:rFonts w:asciiTheme="minorHAnsi" w:eastAsiaTheme="minorEastAsia" w:hAnsiTheme="minorHAnsi" w:cstheme="minorBidi"/>
            <w:kern w:val="0"/>
            <w:sz w:val="22"/>
            <w:szCs w:val="22"/>
          </w:rPr>
          <w:tab/>
        </w:r>
        <w:r w:rsidR="00CF3018" w:rsidRPr="00824CF2">
          <w:rPr>
            <w:rStyle w:val="Hyperlink"/>
          </w:rPr>
          <w:t>HL7 Acknowledgment Choreography Example</w:t>
        </w:r>
        <w:r w:rsidR="00CF3018">
          <w:rPr>
            <w:webHidden/>
          </w:rPr>
          <w:tab/>
        </w:r>
        <w:r w:rsidR="00CF3018">
          <w:rPr>
            <w:webHidden/>
          </w:rPr>
          <w:fldChar w:fldCharType="begin"/>
        </w:r>
        <w:r w:rsidR="00CF3018">
          <w:rPr>
            <w:webHidden/>
          </w:rPr>
          <w:instrText xml:space="preserve"> PAGEREF _Toc28952728 \h </w:instrText>
        </w:r>
        <w:r w:rsidR="00CF3018">
          <w:rPr>
            <w:webHidden/>
          </w:rPr>
        </w:r>
        <w:r w:rsidR="00CF3018">
          <w:rPr>
            <w:webHidden/>
          </w:rPr>
          <w:fldChar w:fldCharType="separate"/>
        </w:r>
        <w:r w:rsidR="00886355">
          <w:rPr>
            <w:webHidden/>
          </w:rPr>
          <w:t>51</w:t>
        </w:r>
        <w:r w:rsidR="00CF3018">
          <w:rPr>
            <w:webHidden/>
          </w:rPr>
          <w:fldChar w:fldCharType="end"/>
        </w:r>
      </w:hyperlink>
    </w:p>
    <w:p w14:paraId="5A61FB09" w14:textId="7A935676" w:rsidR="00CF3018" w:rsidRDefault="00000000">
      <w:pPr>
        <w:pStyle w:val="TOC2"/>
        <w:rPr>
          <w:rFonts w:asciiTheme="minorHAnsi" w:eastAsiaTheme="minorEastAsia" w:hAnsiTheme="minorHAnsi" w:cstheme="minorBidi"/>
          <w:b w:val="0"/>
          <w:smallCaps w:val="0"/>
          <w:kern w:val="0"/>
          <w:sz w:val="22"/>
          <w:szCs w:val="22"/>
        </w:rPr>
      </w:pPr>
      <w:hyperlink w:anchor="_Toc28952729" w:history="1">
        <w:r w:rsidR="00CF3018" w:rsidRPr="00824CF2">
          <w:rPr>
            <w:rStyle w:val="Hyperlink"/>
          </w:rPr>
          <w:t>2.13</w:t>
        </w:r>
        <w:r w:rsidR="00CF3018">
          <w:rPr>
            <w:rFonts w:asciiTheme="minorHAnsi" w:eastAsiaTheme="minorEastAsia" w:hAnsiTheme="minorHAnsi" w:cstheme="minorBidi"/>
            <w:b w:val="0"/>
            <w:smallCaps w:val="0"/>
            <w:kern w:val="0"/>
            <w:sz w:val="22"/>
            <w:szCs w:val="22"/>
          </w:rPr>
          <w:tab/>
        </w:r>
        <w:r w:rsidR="00CF3018" w:rsidRPr="00824CF2">
          <w:rPr>
            <w:rStyle w:val="Hyperlink"/>
          </w:rPr>
          <w:t>Acknowledgment Messages</w:t>
        </w:r>
        <w:r w:rsidR="00CF3018">
          <w:rPr>
            <w:webHidden/>
          </w:rPr>
          <w:tab/>
        </w:r>
        <w:r w:rsidR="00CF3018">
          <w:rPr>
            <w:webHidden/>
          </w:rPr>
          <w:fldChar w:fldCharType="begin"/>
        </w:r>
        <w:r w:rsidR="00CF3018">
          <w:rPr>
            <w:webHidden/>
          </w:rPr>
          <w:instrText xml:space="preserve"> PAGEREF _Toc28952729 \h </w:instrText>
        </w:r>
        <w:r w:rsidR="00CF3018">
          <w:rPr>
            <w:webHidden/>
          </w:rPr>
        </w:r>
        <w:r w:rsidR="00CF3018">
          <w:rPr>
            <w:webHidden/>
          </w:rPr>
          <w:fldChar w:fldCharType="separate"/>
        </w:r>
        <w:r w:rsidR="00886355">
          <w:rPr>
            <w:webHidden/>
          </w:rPr>
          <w:t>52</w:t>
        </w:r>
        <w:r w:rsidR="00CF3018">
          <w:rPr>
            <w:webHidden/>
          </w:rPr>
          <w:fldChar w:fldCharType="end"/>
        </w:r>
      </w:hyperlink>
    </w:p>
    <w:p w14:paraId="7BE87CC8" w14:textId="30F701BD" w:rsidR="00CF3018" w:rsidRDefault="00000000">
      <w:pPr>
        <w:pStyle w:val="TOC3"/>
        <w:rPr>
          <w:rFonts w:asciiTheme="minorHAnsi" w:eastAsiaTheme="minorEastAsia" w:hAnsiTheme="minorHAnsi" w:cstheme="minorBidi"/>
          <w:kern w:val="0"/>
          <w:sz w:val="22"/>
          <w:szCs w:val="22"/>
        </w:rPr>
      </w:pPr>
      <w:hyperlink w:anchor="_Toc28952730" w:history="1">
        <w:r w:rsidR="00CF3018" w:rsidRPr="00824CF2">
          <w:rPr>
            <w:rStyle w:val="Hyperlink"/>
          </w:rPr>
          <w:t>2.13.1</w:t>
        </w:r>
        <w:r w:rsidR="00CF3018">
          <w:rPr>
            <w:rFonts w:asciiTheme="minorHAnsi" w:eastAsiaTheme="minorEastAsia" w:hAnsiTheme="minorHAnsi" w:cstheme="minorBidi"/>
            <w:kern w:val="0"/>
            <w:sz w:val="22"/>
            <w:szCs w:val="22"/>
          </w:rPr>
          <w:tab/>
        </w:r>
        <w:r w:rsidR="00CF3018" w:rsidRPr="00824CF2">
          <w:rPr>
            <w:rStyle w:val="Hyperlink"/>
          </w:rPr>
          <w:t>ACK - general acknowledgment</w:t>
        </w:r>
        <w:r w:rsidR="00CF3018">
          <w:rPr>
            <w:webHidden/>
          </w:rPr>
          <w:tab/>
        </w:r>
        <w:r w:rsidR="00CF3018">
          <w:rPr>
            <w:webHidden/>
          </w:rPr>
          <w:fldChar w:fldCharType="begin"/>
        </w:r>
        <w:r w:rsidR="00CF3018">
          <w:rPr>
            <w:webHidden/>
          </w:rPr>
          <w:instrText xml:space="preserve"> PAGEREF _Toc28952730 \h </w:instrText>
        </w:r>
        <w:r w:rsidR="00CF3018">
          <w:rPr>
            <w:webHidden/>
          </w:rPr>
        </w:r>
        <w:r w:rsidR="00CF3018">
          <w:rPr>
            <w:webHidden/>
          </w:rPr>
          <w:fldChar w:fldCharType="separate"/>
        </w:r>
        <w:r w:rsidR="00886355">
          <w:rPr>
            <w:webHidden/>
          </w:rPr>
          <w:t>52</w:t>
        </w:r>
        <w:r w:rsidR="00CF3018">
          <w:rPr>
            <w:webHidden/>
          </w:rPr>
          <w:fldChar w:fldCharType="end"/>
        </w:r>
      </w:hyperlink>
    </w:p>
    <w:p w14:paraId="2107EFCE" w14:textId="20D7015C" w:rsidR="00CF3018" w:rsidRDefault="00000000">
      <w:pPr>
        <w:pStyle w:val="TOC2"/>
        <w:rPr>
          <w:rFonts w:asciiTheme="minorHAnsi" w:eastAsiaTheme="minorEastAsia" w:hAnsiTheme="minorHAnsi" w:cstheme="minorBidi"/>
          <w:b w:val="0"/>
          <w:smallCaps w:val="0"/>
          <w:kern w:val="0"/>
          <w:sz w:val="22"/>
          <w:szCs w:val="22"/>
        </w:rPr>
      </w:pPr>
      <w:hyperlink w:anchor="_Toc28952731" w:history="1">
        <w:r w:rsidR="00CF3018" w:rsidRPr="00824CF2">
          <w:rPr>
            <w:rStyle w:val="Hyperlink"/>
          </w:rPr>
          <w:t>2.14</w:t>
        </w:r>
        <w:r w:rsidR="00CF3018">
          <w:rPr>
            <w:rFonts w:asciiTheme="minorHAnsi" w:eastAsiaTheme="minorEastAsia" w:hAnsiTheme="minorHAnsi" w:cstheme="minorBidi"/>
            <w:b w:val="0"/>
            <w:smallCaps w:val="0"/>
            <w:kern w:val="0"/>
            <w:sz w:val="22"/>
            <w:szCs w:val="22"/>
          </w:rPr>
          <w:tab/>
        </w:r>
        <w:r w:rsidR="00CF3018" w:rsidRPr="00824CF2">
          <w:rPr>
            <w:rStyle w:val="Hyperlink"/>
          </w:rPr>
          <w:t>Message Control Segments</w:t>
        </w:r>
        <w:r w:rsidR="00CF3018">
          <w:rPr>
            <w:webHidden/>
          </w:rPr>
          <w:tab/>
        </w:r>
        <w:r w:rsidR="00CF3018">
          <w:rPr>
            <w:webHidden/>
          </w:rPr>
          <w:fldChar w:fldCharType="begin"/>
        </w:r>
        <w:r w:rsidR="00CF3018">
          <w:rPr>
            <w:webHidden/>
          </w:rPr>
          <w:instrText xml:space="preserve"> PAGEREF _Toc28952731 \h </w:instrText>
        </w:r>
        <w:r w:rsidR="00CF3018">
          <w:rPr>
            <w:webHidden/>
          </w:rPr>
        </w:r>
        <w:r w:rsidR="00CF3018">
          <w:rPr>
            <w:webHidden/>
          </w:rPr>
          <w:fldChar w:fldCharType="separate"/>
        </w:r>
        <w:r w:rsidR="00886355">
          <w:rPr>
            <w:webHidden/>
          </w:rPr>
          <w:t>53</w:t>
        </w:r>
        <w:r w:rsidR="00CF3018">
          <w:rPr>
            <w:webHidden/>
          </w:rPr>
          <w:fldChar w:fldCharType="end"/>
        </w:r>
      </w:hyperlink>
    </w:p>
    <w:p w14:paraId="48878215" w14:textId="2711FF29" w:rsidR="00CF3018" w:rsidRDefault="00000000">
      <w:pPr>
        <w:pStyle w:val="TOC3"/>
        <w:rPr>
          <w:rFonts w:asciiTheme="minorHAnsi" w:eastAsiaTheme="minorEastAsia" w:hAnsiTheme="minorHAnsi" w:cstheme="minorBidi"/>
          <w:kern w:val="0"/>
          <w:sz w:val="22"/>
          <w:szCs w:val="22"/>
        </w:rPr>
      </w:pPr>
      <w:hyperlink w:anchor="_Toc28952732" w:history="1">
        <w:r w:rsidR="00CF3018" w:rsidRPr="00824CF2">
          <w:rPr>
            <w:rStyle w:val="Hyperlink"/>
          </w:rPr>
          <w:t>2.14.1</w:t>
        </w:r>
        <w:r w:rsidR="00CF3018">
          <w:rPr>
            <w:rFonts w:asciiTheme="minorHAnsi" w:eastAsiaTheme="minorEastAsia" w:hAnsiTheme="minorHAnsi" w:cstheme="minorBidi"/>
            <w:kern w:val="0"/>
            <w:sz w:val="22"/>
            <w:szCs w:val="22"/>
          </w:rPr>
          <w:tab/>
        </w:r>
        <w:r w:rsidR="00CF3018" w:rsidRPr="00824CF2">
          <w:rPr>
            <w:rStyle w:val="Hyperlink"/>
          </w:rPr>
          <w:t xml:space="preserve">ADD </w:t>
        </w:r>
        <w:r w:rsidR="00CF3018" w:rsidRPr="00824CF2">
          <w:rPr>
            <w:rStyle w:val="Hyperlink"/>
          </w:rPr>
          <w:noBreakHyphen/>
          <w:t xml:space="preserve"> addendum segment</w:t>
        </w:r>
        <w:r w:rsidR="00CF3018">
          <w:rPr>
            <w:webHidden/>
          </w:rPr>
          <w:tab/>
        </w:r>
        <w:r w:rsidR="00CF3018">
          <w:rPr>
            <w:webHidden/>
          </w:rPr>
          <w:fldChar w:fldCharType="begin"/>
        </w:r>
        <w:r w:rsidR="00CF3018">
          <w:rPr>
            <w:webHidden/>
          </w:rPr>
          <w:instrText xml:space="preserve"> PAGEREF _Toc28952732 \h </w:instrText>
        </w:r>
        <w:r w:rsidR="00CF3018">
          <w:rPr>
            <w:webHidden/>
          </w:rPr>
        </w:r>
        <w:r w:rsidR="00CF3018">
          <w:rPr>
            <w:webHidden/>
          </w:rPr>
          <w:fldChar w:fldCharType="separate"/>
        </w:r>
        <w:r w:rsidR="00886355">
          <w:rPr>
            <w:webHidden/>
          </w:rPr>
          <w:t>53</w:t>
        </w:r>
        <w:r w:rsidR="00CF3018">
          <w:rPr>
            <w:webHidden/>
          </w:rPr>
          <w:fldChar w:fldCharType="end"/>
        </w:r>
      </w:hyperlink>
    </w:p>
    <w:p w14:paraId="11964E14" w14:textId="7A04FC84" w:rsidR="00CF3018" w:rsidRDefault="00000000">
      <w:pPr>
        <w:pStyle w:val="TOC3"/>
        <w:rPr>
          <w:rFonts w:asciiTheme="minorHAnsi" w:eastAsiaTheme="minorEastAsia" w:hAnsiTheme="minorHAnsi" w:cstheme="minorBidi"/>
          <w:kern w:val="0"/>
          <w:sz w:val="22"/>
          <w:szCs w:val="22"/>
        </w:rPr>
      </w:pPr>
      <w:hyperlink w:anchor="_Toc28952733" w:history="1">
        <w:r w:rsidR="00CF3018" w:rsidRPr="00824CF2">
          <w:rPr>
            <w:rStyle w:val="Hyperlink"/>
          </w:rPr>
          <w:t>2.14.2</w:t>
        </w:r>
        <w:r w:rsidR="00CF3018">
          <w:rPr>
            <w:rFonts w:asciiTheme="minorHAnsi" w:eastAsiaTheme="minorEastAsia" w:hAnsiTheme="minorHAnsi" w:cstheme="minorBidi"/>
            <w:kern w:val="0"/>
            <w:sz w:val="22"/>
            <w:szCs w:val="22"/>
          </w:rPr>
          <w:tab/>
        </w:r>
        <w:r w:rsidR="00CF3018" w:rsidRPr="00824CF2">
          <w:rPr>
            <w:rStyle w:val="Hyperlink"/>
          </w:rPr>
          <w:t xml:space="preserve">BHS </w:t>
        </w:r>
        <w:r w:rsidR="00CF3018" w:rsidRPr="00824CF2">
          <w:rPr>
            <w:rStyle w:val="Hyperlink"/>
          </w:rPr>
          <w:noBreakHyphen/>
          <w:t xml:space="preserve"> batch header segment</w:t>
        </w:r>
        <w:r w:rsidR="00CF3018">
          <w:rPr>
            <w:webHidden/>
          </w:rPr>
          <w:tab/>
        </w:r>
        <w:r w:rsidR="00CF3018">
          <w:rPr>
            <w:webHidden/>
          </w:rPr>
          <w:fldChar w:fldCharType="begin"/>
        </w:r>
        <w:r w:rsidR="00CF3018">
          <w:rPr>
            <w:webHidden/>
          </w:rPr>
          <w:instrText xml:space="preserve"> PAGEREF _Toc28952733 \h </w:instrText>
        </w:r>
        <w:r w:rsidR="00CF3018">
          <w:rPr>
            <w:webHidden/>
          </w:rPr>
        </w:r>
        <w:r w:rsidR="00CF3018">
          <w:rPr>
            <w:webHidden/>
          </w:rPr>
          <w:fldChar w:fldCharType="separate"/>
        </w:r>
        <w:r w:rsidR="00886355">
          <w:rPr>
            <w:webHidden/>
          </w:rPr>
          <w:t>54</w:t>
        </w:r>
        <w:r w:rsidR="00CF3018">
          <w:rPr>
            <w:webHidden/>
          </w:rPr>
          <w:fldChar w:fldCharType="end"/>
        </w:r>
      </w:hyperlink>
    </w:p>
    <w:p w14:paraId="4E3DFEB3" w14:textId="553F41A7" w:rsidR="00CF3018" w:rsidRDefault="00000000">
      <w:pPr>
        <w:pStyle w:val="TOC3"/>
        <w:rPr>
          <w:rFonts w:asciiTheme="minorHAnsi" w:eastAsiaTheme="minorEastAsia" w:hAnsiTheme="minorHAnsi" w:cstheme="minorBidi"/>
          <w:kern w:val="0"/>
          <w:sz w:val="22"/>
          <w:szCs w:val="22"/>
        </w:rPr>
      </w:pPr>
      <w:hyperlink w:anchor="_Toc28952734" w:history="1">
        <w:r w:rsidR="00CF3018" w:rsidRPr="00824CF2">
          <w:rPr>
            <w:rStyle w:val="Hyperlink"/>
          </w:rPr>
          <w:t>2.14.3</w:t>
        </w:r>
        <w:r w:rsidR="00CF3018">
          <w:rPr>
            <w:rFonts w:asciiTheme="minorHAnsi" w:eastAsiaTheme="minorEastAsia" w:hAnsiTheme="minorHAnsi" w:cstheme="minorBidi"/>
            <w:kern w:val="0"/>
            <w:sz w:val="22"/>
            <w:szCs w:val="22"/>
          </w:rPr>
          <w:tab/>
        </w:r>
        <w:r w:rsidR="00CF3018" w:rsidRPr="00824CF2">
          <w:rPr>
            <w:rStyle w:val="Hyperlink"/>
          </w:rPr>
          <w:t xml:space="preserve">BTS </w:t>
        </w:r>
        <w:r w:rsidR="00CF3018" w:rsidRPr="00824CF2">
          <w:rPr>
            <w:rStyle w:val="Hyperlink"/>
          </w:rPr>
          <w:noBreakHyphen/>
          <w:t xml:space="preserve"> batch trailer segment</w:t>
        </w:r>
        <w:r w:rsidR="00CF3018">
          <w:rPr>
            <w:webHidden/>
          </w:rPr>
          <w:tab/>
        </w:r>
        <w:r w:rsidR="00CF3018">
          <w:rPr>
            <w:webHidden/>
          </w:rPr>
          <w:fldChar w:fldCharType="begin"/>
        </w:r>
        <w:r w:rsidR="00CF3018">
          <w:rPr>
            <w:webHidden/>
          </w:rPr>
          <w:instrText xml:space="preserve"> PAGEREF _Toc28952734 \h </w:instrText>
        </w:r>
        <w:r w:rsidR="00CF3018">
          <w:rPr>
            <w:webHidden/>
          </w:rPr>
        </w:r>
        <w:r w:rsidR="00CF3018">
          <w:rPr>
            <w:webHidden/>
          </w:rPr>
          <w:fldChar w:fldCharType="separate"/>
        </w:r>
        <w:r w:rsidR="00886355">
          <w:rPr>
            <w:webHidden/>
          </w:rPr>
          <w:t>57</w:t>
        </w:r>
        <w:r w:rsidR="00CF3018">
          <w:rPr>
            <w:webHidden/>
          </w:rPr>
          <w:fldChar w:fldCharType="end"/>
        </w:r>
      </w:hyperlink>
    </w:p>
    <w:p w14:paraId="3B610407" w14:textId="3BD1A779" w:rsidR="00CF3018" w:rsidRDefault="00000000">
      <w:pPr>
        <w:pStyle w:val="TOC3"/>
        <w:rPr>
          <w:rFonts w:asciiTheme="minorHAnsi" w:eastAsiaTheme="minorEastAsia" w:hAnsiTheme="minorHAnsi" w:cstheme="minorBidi"/>
          <w:kern w:val="0"/>
          <w:sz w:val="22"/>
          <w:szCs w:val="22"/>
        </w:rPr>
      </w:pPr>
      <w:hyperlink w:anchor="_Toc28952735" w:history="1">
        <w:r w:rsidR="00CF3018" w:rsidRPr="00824CF2">
          <w:rPr>
            <w:rStyle w:val="Hyperlink"/>
          </w:rPr>
          <w:t>2.14.4</w:t>
        </w:r>
        <w:r w:rsidR="00CF3018">
          <w:rPr>
            <w:rFonts w:asciiTheme="minorHAnsi" w:eastAsiaTheme="minorEastAsia" w:hAnsiTheme="minorHAnsi" w:cstheme="minorBidi"/>
            <w:kern w:val="0"/>
            <w:sz w:val="22"/>
            <w:szCs w:val="22"/>
          </w:rPr>
          <w:tab/>
        </w:r>
        <w:r w:rsidR="00CF3018" w:rsidRPr="00824CF2">
          <w:rPr>
            <w:rStyle w:val="Hyperlink"/>
          </w:rPr>
          <w:t>DSC - continuation pointer segment</w:t>
        </w:r>
        <w:r w:rsidR="00CF3018">
          <w:rPr>
            <w:webHidden/>
          </w:rPr>
          <w:tab/>
        </w:r>
        <w:r w:rsidR="00CF3018">
          <w:rPr>
            <w:webHidden/>
          </w:rPr>
          <w:fldChar w:fldCharType="begin"/>
        </w:r>
        <w:r w:rsidR="00CF3018">
          <w:rPr>
            <w:webHidden/>
          </w:rPr>
          <w:instrText xml:space="preserve"> PAGEREF _Toc28952735 \h </w:instrText>
        </w:r>
        <w:r w:rsidR="00CF3018">
          <w:rPr>
            <w:webHidden/>
          </w:rPr>
        </w:r>
        <w:r w:rsidR="00CF3018">
          <w:rPr>
            <w:webHidden/>
          </w:rPr>
          <w:fldChar w:fldCharType="separate"/>
        </w:r>
        <w:r w:rsidR="00886355">
          <w:rPr>
            <w:webHidden/>
          </w:rPr>
          <w:t>58</w:t>
        </w:r>
        <w:r w:rsidR="00CF3018">
          <w:rPr>
            <w:webHidden/>
          </w:rPr>
          <w:fldChar w:fldCharType="end"/>
        </w:r>
      </w:hyperlink>
    </w:p>
    <w:p w14:paraId="13E442B5" w14:textId="644897CD" w:rsidR="00CF3018" w:rsidRDefault="00000000">
      <w:pPr>
        <w:pStyle w:val="TOC3"/>
        <w:rPr>
          <w:rFonts w:asciiTheme="minorHAnsi" w:eastAsiaTheme="minorEastAsia" w:hAnsiTheme="minorHAnsi" w:cstheme="minorBidi"/>
          <w:kern w:val="0"/>
          <w:sz w:val="22"/>
          <w:szCs w:val="22"/>
        </w:rPr>
      </w:pPr>
      <w:hyperlink w:anchor="_Toc28952736" w:history="1">
        <w:r w:rsidR="00CF3018" w:rsidRPr="00824CF2">
          <w:rPr>
            <w:rStyle w:val="Hyperlink"/>
          </w:rPr>
          <w:t>2.14.5</w:t>
        </w:r>
        <w:r w:rsidR="00CF3018">
          <w:rPr>
            <w:rFonts w:asciiTheme="minorHAnsi" w:eastAsiaTheme="minorEastAsia" w:hAnsiTheme="minorHAnsi" w:cstheme="minorBidi"/>
            <w:kern w:val="0"/>
            <w:sz w:val="22"/>
            <w:szCs w:val="22"/>
          </w:rPr>
          <w:tab/>
        </w:r>
        <w:r w:rsidR="00CF3018" w:rsidRPr="00824CF2">
          <w:rPr>
            <w:rStyle w:val="Hyperlink"/>
          </w:rPr>
          <w:t xml:space="preserve">ERR </w:t>
        </w:r>
        <w:r w:rsidR="00CF3018" w:rsidRPr="00824CF2">
          <w:rPr>
            <w:rStyle w:val="Hyperlink"/>
          </w:rPr>
          <w:noBreakHyphen/>
          <w:t xml:space="preserve"> error segment</w:t>
        </w:r>
        <w:r w:rsidR="00CF3018">
          <w:rPr>
            <w:webHidden/>
          </w:rPr>
          <w:tab/>
        </w:r>
        <w:r w:rsidR="00CF3018">
          <w:rPr>
            <w:webHidden/>
          </w:rPr>
          <w:fldChar w:fldCharType="begin"/>
        </w:r>
        <w:r w:rsidR="00CF3018">
          <w:rPr>
            <w:webHidden/>
          </w:rPr>
          <w:instrText xml:space="preserve"> PAGEREF _Toc28952736 \h </w:instrText>
        </w:r>
        <w:r w:rsidR="00CF3018">
          <w:rPr>
            <w:webHidden/>
          </w:rPr>
        </w:r>
        <w:r w:rsidR="00CF3018">
          <w:rPr>
            <w:webHidden/>
          </w:rPr>
          <w:fldChar w:fldCharType="separate"/>
        </w:r>
        <w:r w:rsidR="00886355">
          <w:rPr>
            <w:webHidden/>
          </w:rPr>
          <w:t>58</w:t>
        </w:r>
        <w:r w:rsidR="00CF3018">
          <w:rPr>
            <w:webHidden/>
          </w:rPr>
          <w:fldChar w:fldCharType="end"/>
        </w:r>
      </w:hyperlink>
    </w:p>
    <w:p w14:paraId="36DFDC24" w14:textId="7259C1F8" w:rsidR="00CF3018" w:rsidRDefault="00000000">
      <w:pPr>
        <w:pStyle w:val="TOC3"/>
        <w:rPr>
          <w:rFonts w:asciiTheme="minorHAnsi" w:eastAsiaTheme="minorEastAsia" w:hAnsiTheme="minorHAnsi" w:cstheme="minorBidi"/>
          <w:kern w:val="0"/>
          <w:sz w:val="22"/>
          <w:szCs w:val="22"/>
        </w:rPr>
      </w:pPr>
      <w:hyperlink w:anchor="_Toc28952737" w:history="1">
        <w:r w:rsidR="00CF3018" w:rsidRPr="00824CF2">
          <w:rPr>
            <w:rStyle w:val="Hyperlink"/>
          </w:rPr>
          <w:t>2.14.6</w:t>
        </w:r>
        <w:r w:rsidR="00CF3018">
          <w:rPr>
            <w:rFonts w:asciiTheme="minorHAnsi" w:eastAsiaTheme="minorEastAsia" w:hAnsiTheme="minorHAnsi" w:cstheme="minorBidi"/>
            <w:kern w:val="0"/>
            <w:sz w:val="22"/>
            <w:szCs w:val="22"/>
          </w:rPr>
          <w:tab/>
        </w:r>
        <w:r w:rsidR="00CF3018" w:rsidRPr="00824CF2">
          <w:rPr>
            <w:rStyle w:val="Hyperlink"/>
          </w:rPr>
          <w:t xml:space="preserve">FHS </w:t>
        </w:r>
        <w:r w:rsidR="00CF3018" w:rsidRPr="00824CF2">
          <w:rPr>
            <w:rStyle w:val="Hyperlink"/>
          </w:rPr>
          <w:noBreakHyphen/>
          <w:t xml:space="preserve"> file header segment</w:t>
        </w:r>
        <w:r w:rsidR="00CF3018">
          <w:rPr>
            <w:webHidden/>
          </w:rPr>
          <w:tab/>
        </w:r>
        <w:r w:rsidR="00CF3018">
          <w:rPr>
            <w:webHidden/>
          </w:rPr>
          <w:fldChar w:fldCharType="begin"/>
        </w:r>
        <w:r w:rsidR="00CF3018">
          <w:rPr>
            <w:webHidden/>
          </w:rPr>
          <w:instrText xml:space="preserve"> PAGEREF _Toc28952737 \h </w:instrText>
        </w:r>
        <w:r w:rsidR="00CF3018">
          <w:rPr>
            <w:webHidden/>
          </w:rPr>
        </w:r>
        <w:r w:rsidR="00CF3018">
          <w:rPr>
            <w:webHidden/>
          </w:rPr>
          <w:fldChar w:fldCharType="separate"/>
        </w:r>
        <w:r w:rsidR="00886355">
          <w:rPr>
            <w:webHidden/>
          </w:rPr>
          <w:t>62</w:t>
        </w:r>
        <w:r w:rsidR="00CF3018">
          <w:rPr>
            <w:webHidden/>
          </w:rPr>
          <w:fldChar w:fldCharType="end"/>
        </w:r>
      </w:hyperlink>
    </w:p>
    <w:p w14:paraId="450D285F" w14:textId="77555971" w:rsidR="00CF3018" w:rsidRDefault="00000000">
      <w:pPr>
        <w:pStyle w:val="TOC3"/>
        <w:rPr>
          <w:rFonts w:asciiTheme="minorHAnsi" w:eastAsiaTheme="minorEastAsia" w:hAnsiTheme="minorHAnsi" w:cstheme="minorBidi"/>
          <w:kern w:val="0"/>
          <w:sz w:val="22"/>
          <w:szCs w:val="22"/>
        </w:rPr>
      </w:pPr>
      <w:hyperlink w:anchor="_Toc28952738" w:history="1">
        <w:r w:rsidR="00CF3018" w:rsidRPr="00824CF2">
          <w:rPr>
            <w:rStyle w:val="Hyperlink"/>
          </w:rPr>
          <w:t>2.14.7</w:t>
        </w:r>
        <w:r w:rsidR="00CF3018">
          <w:rPr>
            <w:rFonts w:asciiTheme="minorHAnsi" w:eastAsiaTheme="minorEastAsia" w:hAnsiTheme="minorHAnsi" w:cstheme="minorBidi"/>
            <w:kern w:val="0"/>
            <w:sz w:val="22"/>
            <w:szCs w:val="22"/>
          </w:rPr>
          <w:tab/>
        </w:r>
        <w:r w:rsidR="00CF3018" w:rsidRPr="00824CF2">
          <w:rPr>
            <w:rStyle w:val="Hyperlink"/>
          </w:rPr>
          <w:t xml:space="preserve">FTS </w:t>
        </w:r>
        <w:r w:rsidR="00CF3018" w:rsidRPr="00824CF2">
          <w:rPr>
            <w:rStyle w:val="Hyperlink"/>
          </w:rPr>
          <w:noBreakHyphen/>
          <w:t xml:space="preserve"> file trailer segment</w:t>
        </w:r>
        <w:r w:rsidR="00CF3018">
          <w:rPr>
            <w:webHidden/>
          </w:rPr>
          <w:tab/>
        </w:r>
        <w:r w:rsidR="00CF3018">
          <w:rPr>
            <w:webHidden/>
          </w:rPr>
          <w:fldChar w:fldCharType="begin"/>
        </w:r>
        <w:r w:rsidR="00CF3018">
          <w:rPr>
            <w:webHidden/>
          </w:rPr>
          <w:instrText xml:space="preserve"> PAGEREF _Toc28952738 \h </w:instrText>
        </w:r>
        <w:r w:rsidR="00CF3018">
          <w:rPr>
            <w:webHidden/>
          </w:rPr>
        </w:r>
        <w:r w:rsidR="00CF3018">
          <w:rPr>
            <w:webHidden/>
          </w:rPr>
          <w:fldChar w:fldCharType="separate"/>
        </w:r>
        <w:r w:rsidR="00886355">
          <w:rPr>
            <w:webHidden/>
          </w:rPr>
          <w:t>66</w:t>
        </w:r>
        <w:r w:rsidR="00CF3018">
          <w:rPr>
            <w:webHidden/>
          </w:rPr>
          <w:fldChar w:fldCharType="end"/>
        </w:r>
      </w:hyperlink>
    </w:p>
    <w:p w14:paraId="24D28F71" w14:textId="02398297" w:rsidR="00CF3018" w:rsidRDefault="00000000">
      <w:pPr>
        <w:pStyle w:val="TOC3"/>
        <w:rPr>
          <w:rFonts w:asciiTheme="minorHAnsi" w:eastAsiaTheme="minorEastAsia" w:hAnsiTheme="minorHAnsi" w:cstheme="minorBidi"/>
          <w:kern w:val="0"/>
          <w:sz w:val="22"/>
          <w:szCs w:val="22"/>
        </w:rPr>
      </w:pPr>
      <w:hyperlink w:anchor="_Toc28952739" w:history="1">
        <w:r w:rsidR="00CF3018" w:rsidRPr="00824CF2">
          <w:rPr>
            <w:rStyle w:val="Hyperlink"/>
          </w:rPr>
          <w:t>2.14.8</w:t>
        </w:r>
        <w:r w:rsidR="00CF3018">
          <w:rPr>
            <w:rFonts w:asciiTheme="minorHAnsi" w:eastAsiaTheme="minorEastAsia" w:hAnsiTheme="minorHAnsi" w:cstheme="minorBidi"/>
            <w:kern w:val="0"/>
            <w:sz w:val="22"/>
            <w:szCs w:val="22"/>
          </w:rPr>
          <w:tab/>
        </w:r>
        <w:r w:rsidR="00CF3018" w:rsidRPr="00824CF2">
          <w:rPr>
            <w:rStyle w:val="Hyperlink"/>
          </w:rPr>
          <w:t xml:space="preserve">MSA </w:t>
        </w:r>
        <w:r w:rsidR="00CF3018" w:rsidRPr="00824CF2">
          <w:rPr>
            <w:rStyle w:val="Hyperlink"/>
          </w:rPr>
          <w:noBreakHyphen/>
          <w:t xml:space="preserve"> message acknowledgment segment</w:t>
        </w:r>
        <w:r w:rsidR="00CF3018">
          <w:rPr>
            <w:webHidden/>
          </w:rPr>
          <w:tab/>
        </w:r>
        <w:r w:rsidR="00CF3018">
          <w:rPr>
            <w:webHidden/>
          </w:rPr>
          <w:fldChar w:fldCharType="begin"/>
        </w:r>
        <w:r w:rsidR="00CF3018">
          <w:rPr>
            <w:webHidden/>
          </w:rPr>
          <w:instrText xml:space="preserve"> PAGEREF _Toc28952739 \h </w:instrText>
        </w:r>
        <w:r w:rsidR="00CF3018">
          <w:rPr>
            <w:webHidden/>
          </w:rPr>
        </w:r>
        <w:r w:rsidR="00CF3018">
          <w:rPr>
            <w:webHidden/>
          </w:rPr>
          <w:fldChar w:fldCharType="separate"/>
        </w:r>
        <w:r w:rsidR="00886355">
          <w:rPr>
            <w:webHidden/>
          </w:rPr>
          <w:t>66</w:t>
        </w:r>
        <w:r w:rsidR="00CF3018">
          <w:rPr>
            <w:webHidden/>
          </w:rPr>
          <w:fldChar w:fldCharType="end"/>
        </w:r>
      </w:hyperlink>
    </w:p>
    <w:p w14:paraId="3CD5AE1B" w14:textId="64CDA3FA" w:rsidR="00CF3018" w:rsidRDefault="00000000">
      <w:pPr>
        <w:pStyle w:val="TOC3"/>
        <w:rPr>
          <w:rFonts w:asciiTheme="minorHAnsi" w:eastAsiaTheme="minorEastAsia" w:hAnsiTheme="minorHAnsi" w:cstheme="minorBidi"/>
          <w:kern w:val="0"/>
          <w:sz w:val="22"/>
          <w:szCs w:val="22"/>
        </w:rPr>
      </w:pPr>
      <w:hyperlink w:anchor="_Toc28952740" w:history="1">
        <w:r w:rsidR="00CF3018" w:rsidRPr="00824CF2">
          <w:rPr>
            <w:rStyle w:val="Hyperlink"/>
          </w:rPr>
          <w:t>2.14.9</w:t>
        </w:r>
        <w:r w:rsidR="00CF3018">
          <w:rPr>
            <w:rFonts w:asciiTheme="minorHAnsi" w:eastAsiaTheme="minorEastAsia" w:hAnsiTheme="minorHAnsi" w:cstheme="minorBidi"/>
            <w:kern w:val="0"/>
            <w:sz w:val="22"/>
            <w:szCs w:val="22"/>
          </w:rPr>
          <w:tab/>
        </w:r>
        <w:r w:rsidR="00CF3018" w:rsidRPr="00824CF2">
          <w:rPr>
            <w:rStyle w:val="Hyperlink"/>
          </w:rPr>
          <w:t xml:space="preserve">MSH </w:t>
        </w:r>
        <w:r w:rsidR="00CF3018" w:rsidRPr="00824CF2">
          <w:rPr>
            <w:rStyle w:val="Hyperlink"/>
          </w:rPr>
          <w:noBreakHyphen/>
          <w:t xml:space="preserve"> message header segment</w:t>
        </w:r>
        <w:r w:rsidR="00CF3018">
          <w:rPr>
            <w:webHidden/>
          </w:rPr>
          <w:tab/>
        </w:r>
        <w:r w:rsidR="00CF3018">
          <w:rPr>
            <w:webHidden/>
          </w:rPr>
          <w:fldChar w:fldCharType="begin"/>
        </w:r>
        <w:r w:rsidR="00CF3018">
          <w:rPr>
            <w:webHidden/>
          </w:rPr>
          <w:instrText xml:space="preserve"> PAGEREF _Toc28952740 \h </w:instrText>
        </w:r>
        <w:r w:rsidR="00CF3018">
          <w:rPr>
            <w:webHidden/>
          </w:rPr>
        </w:r>
        <w:r w:rsidR="00CF3018">
          <w:rPr>
            <w:webHidden/>
          </w:rPr>
          <w:fldChar w:fldCharType="separate"/>
        </w:r>
        <w:r w:rsidR="00886355">
          <w:rPr>
            <w:webHidden/>
          </w:rPr>
          <w:t>67</w:t>
        </w:r>
        <w:r w:rsidR="00CF3018">
          <w:rPr>
            <w:webHidden/>
          </w:rPr>
          <w:fldChar w:fldCharType="end"/>
        </w:r>
      </w:hyperlink>
    </w:p>
    <w:p w14:paraId="6C85034B" w14:textId="0C12C24A" w:rsidR="00CF3018" w:rsidRDefault="00000000">
      <w:pPr>
        <w:pStyle w:val="TOC3"/>
        <w:rPr>
          <w:rFonts w:asciiTheme="minorHAnsi" w:eastAsiaTheme="minorEastAsia" w:hAnsiTheme="minorHAnsi" w:cstheme="minorBidi"/>
          <w:kern w:val="0"/>
          <w:sz w:val="22"/>
          <w:szCs w:val="22"/>
        </w:rPr>
      </w:pPr>
      <w:hyperlink w:anchor="_Toc28952741" w:history="1">
        <w:r w:rsidR="00CF3018" w:rsidRPr="00824CF2">
          <w:rPr>
            <w:rStyle w:val="Hyperlink"/>
          </w:rPr>
          <w:t>2.14.10</w:t>
        </w:r>
        <w:r w:rsidR="00CF3018">
          <w:rPr>
            <w:rFonts w:asciiTheme="minorHAnsi" w:eastAsiaTheme="minorEastAsia" w:hAnsiTheme="minorHAnsi" w:cstheme="minorBidi"/>
            <w:kern w:val="0"/>
            <w:sz w:val="22"/>
            <w:szCs w:val="22"/>
          </w:rPr>
          <w:tab/>
        </w:r>
        <w:r w:rsidR="00CF3018" w:rsidRPr="00824CF2">
          <w:rPr>
            <w:rStyle w:val="Hyperlink"/>
          </w:rPr>
          <w:t xml:space="preserve">NTE </w:t>
        </w:r>
        <w:r w:rsidR="00CF3018" w:rsidRPr="00824CF2">
          <w:rPr>
            <w:rStyle w:val="Hyperlink"/>
          </w:rPr>
          <w:noBreakHyphen/>
          <w:t xml:space="preserve"> notes and comments segment</w:t>
        </w:r>
        <w:r w:rsidR="00CF3018">
          <w:rPr>
            <w:webHidden/>
          </w:rPr>
          <w:tab/>
        </w:r>
        <w:r w:rsidR="00CF3018">
          <w:rPr>
            <w:webHidden/>
          </w:rPr>
          <w:fldChar w:fldCharType="begin"/>
        </w:r>
        <w:r w:rsidR="00CF3018">
          <w:rPr>
            <w:webHidden/>
          </w:rPr>
          <w:instrText xml:space="preserve"> PAGEREF _Toc28952741 \h </w:instrText>
        </w:r>
        <w:r w:rsidR="00CF3018">
          <w:rPr>
            <w:webHidden/>
          </w:rPr>
        </w:r>
        <w:r w:rsidR="00CF3018">
          <w:rPr>
            <w:webHidden/>
          </w:rPr>
          <w:fldChar w:fldCharType="separate"/>
        </w:r>
        <w:r w:rsidR="00886355">
          <w:rPr>
            <w:webHidden/>
          </w:rPr>
          <w:t>77</w:t>
        </w:r>
        <w:r w:rsidR="00CF3018">
          <w:rPr>
            <w:webHidden/>
          </w:rPr>
          <w:fldChar w:fldCharType="end"/>
        </w:r>
      </w:hyperlink>
    </w:p>
    <w:p w14:paraId="45DC4B02" w14:textId="0C75D1AF" w:rsidR="00CF3018" w:rsidRDefault="00000000">
      <w:pPr>
        <w:pStyle w:val="TOC3"/>
        <w:rPr>
          <w:rFonts w:asciiTheme="minorHAnsi" w:eastAsiaTheme="minorEastAsia" w:hAnsiTheme="minorHAnsi" w:cstheme="minorBidi"/>
          <w:kern w:val="0"/>
          <w:sz w:val="22"/>
          <w:szCs w:val="22"/>
        </w:rPr>
      </w:pPr>
      <w:hyperlink w:anchor="_Toc28952742" w:history="1">
        <w:r w:rsidR="00CF3018" w:rsidRPr="00824CF2">
          <w:rPr>
            <w:rStyle w:val="Hyperlink"/>
          </w:rPr>
          <w:t>2.14.11</w:t>
        </w:r>
        <w:r w:rsidR="00CF3018">
          <w:rPr>
            <w:rFonts w:asciiTheme="minorHAnsi" w:eastAsiaTheme="minorEastAsia" w:hAnsiTheme="minorHAnsi" w:cstheme="minorBidi"/>
            <w:kern w:val="0"/>
            <w:sz w:val="22"/>
            <w:szCs w:val="22"/>
          </w:rPr>
          <w:tab/>
        </w:r>
        <w:r w:rsidR="00CF3018" w:rsidRPr="00824CF2">
          <w:rPr>
            <w:rStyle w:val="Hyperlink"/>
          </w:rPr>
          <w:t>OVR – override segment</w:t>
        </w:r>
        <w:r w:rsidR="00CF3018">
          <w:rPr>
            <w:webHidden/>
          </w:rPr>
          <w:tab/>
        </w:r>
        <w:r w:rsidR="00CF3018">
          <w:rPr>
            <w:webHidden/>
          </w:rPr>
          <w:fldChar w:fldCharType="begin"/>
        </w:r>
        <w:r w:rsidR="00CF3018">
          <w:rPr>
            <w:webHidden/>
          </w:rPr>
          <w:instrText xml:space="preserve"> PAGEREF _Toc28952742 \h </w:instrText>
        </w:r>
        <w:r w:rsidR="00CF3018">
          <w:rPr>
            <w:webHidden/>
          </w:rPr>
        </w:r>
        <w:r w:rsidR="00CF3018">
          <w:rPr>
            <w:webHidden/>
          </w:rPr>
          <w:fldChar w:fldCharType="separate"/>
        </w:r>
        <w:r w:rsidR="00886355">
          <w:rPr>
            <w:webHidden/>
          </w:rPr>
          <w:t>80</w:t>
        </w:r>
        <w:r w:rsidR="00CF3018">
          <w:rPr>
            <w:webHidden/>
          </w:rPr>
          <w:fldChar w:fldCharType="end"/>
        </w:r>
      </w:hyperlink>
    </w:p>
    <w:p w14:paraId="2F3661D2" w14:textId="72F82D57" w:rsidR="00CF3018" w:rsidRDefault="00000000">
      <w:pPr>
        <w:pStyle w:val="TOC3"/>
        <w:rPr>
          <w:rFonts w:asciiTheme="minorHAnsi" w:eastAsiaTheme="minorEastAsia" w:hAnsiTheme="minorHAnsi" w:cstheme="minorBidi"/>
          <w:kern w:val="0"/>
          <w:sz w:val="22"/>
          <w:szCs w:val="22"/>
        </w:rPr>
      </w:pPr>
      <w:hyperlink w:anchor="_Toc28952743" w:history="1">
        <w:r w:rsidR="00CF3018" w:rsidRPr="00824CF2">
          <w:rPr>
            <w:rStyle w:val="Hyperlink"/>
          </w:rPr>
          <w:t>2.14.12</w:t>
        </w:r>
        <w:r w:rsidR="00CF3018">
          <w:rPr>
            <w:rFonts w:asciiTheme="minorHAnsi" w:eastAsiaTheme="minorEastAsia" w:hAnsiTheme="minorHAnsi" w:cstheme="minorBidi"/>
            <w:kern w:val="0"/>
            <w:sz w:val="22"/>
            <w:szCs w:val="22"/>
          </w:rPr>
          <w:tab/>
        </w:r>
        <w:r w:rsidR="00CF3018" w:rsidRPr="00824CF2">
          <w:rPr>
            <w:rStyle w:val="Hyperlink"/>
          </w:rPr>
          <w:t>SFT – software segment</w:t>
        </w:r>
        <w:r w:rsidR="00CF3018">
          <w:rPr>
            <w:webHidden/>
          </w:rPr>
          <w:tab/>
        </w:r>
        <w:r w:rsidR="00CF3018">
          <w:rPr>
            <w:webHidden/>
          </w:rPr>
          <w:fldChar w:fldCharType="begin"/>
        </w:r>
        <w:r w:rsidR="00CF3018">
          <w:rPr>
            <w:webHidden/>
          </w:rPr>
          <w:instrText xml:space="preserve"> PAGEREF _Toc28952743 \h </w:instrText>
        </w:r>
        <w:r w:rsidR="00CF3018">
          <w:rPr>
            <w:webHidden/>
          </w:rPr>
        </w:r>
        <w:r w:rsidR="00CF3018">
          <w:rPr>
            <w:webHidden/>
          </w:rPr>
          <w:fldChar w:fldCharType="separate"/>
        </w:r>
        <w:r w:rsidR="00886355">
          <w:rPr>
            <w:webHidden/>
          </w:rPr>
          <w:t>84</w:t>
        </w:r>
        <w:r w:rsidR="00CF3018">
          <w:rPr>
            <w:webHidden/>
          </w:rPr>
          <w:fldChar w:fldCharType="end"/>
        </w:r>
      </w:hyperlink>
    </w:p>
    <w:p w14:paraId="545383D0" w14:textId="5EFD941F" w:rsidR="00CF3018" w:rsidRDefault="00000000">
      <w:pPr>
        <w:pStyle w:val="TOC3"/>
        <w:rPr>
          <w:rFonts w:asciiTheme="minorHAnsi" w:eastAsiaTheme="minorEastAsia" w:hAnsiTheme="minorHAnsi" w:cstheme="minorBidi"/>
          <w:kern w:val="0"/>
          <w:sz w:val="22"/>
          <w:szCs w:val="22"/>
        </w:rPr>
      </w:pPr>
      <w:hyperlink w:anchor="_Toc28952744" w:history="1">
        <w:r w:rsidR="00CF3018" w:rsidRPr="00824CF2">
          <w:rPr>
            <w:rStyle w:val="Hyperlink"/>
          </w:rPr>
          <w:t>2.14.13</w:t>
        </w:r>
        <w:r w:rsidR="00CF3018">
          <w:rPr>
            <w:rFonts w:asciiTheme="minorHAnsi" w:eastAsiaTheme="minorEastAsia" w:hAnsiTheme="minorHAnsi" w:cstheme="minorBidi"/>
            <w:kern w:val="0"/>
            <w:sz w:val="22"/>
            <w:szCs w:val="22"/>
          </w:rPr>
          <w:tab/>
        </w:r>
        <w:r w:rsidR="00CF3018" w:rsidRPr="00824CF2">
          <w:rPr>
            <w:rStyle w:val="Hyperlink"/>
          </w:rPr>
          <w:t>SGH – segment group header</w:t>
        </w:r>
        <w:r w:rsidR="00CF3018">
          <w:rPr>
            <w:webHidden/>
          </w:rPr>
          <w:tab/>
        </w:r>
        <w:r w:rsidR="00CF3018">
          <w:rPr>
            <w:webHidden/>
          </w:rPr>
          <w:fldChar w:fldCharType="begin"/>
        </w:r>
        <w:r w:rsidR="00CF3018">
          <w:rPr>
            <w:webHidden/>
          </w:rPr>
          <w:instrText xml:space="preserve"> PAGEREF _Toc28952744 \h </w:instrText>
        </w:r>
        <w:r w:rsidR="00CF3018">
          <w:rPr>
            <w:webHidden/>
          </w:rPr>
        </w:r>
        <w:r w:rsidR="00CF3018">
          <w:rPr>
            <w:webHidden/>
          </w:rPr>
          <w:fldChar w:fldCharType="separate"/>
        </w:r>
        <w:r w:rsidR="00886355">
          <w:rPr>
            <w:webHidden/>
          </w:rPr>
          <w:t>86</w:t>
        </w:r>
        <w:r w:rsidR="00CF3018">
          <w:rPr>
            <w:webHidden/>
          </w:rPr>
          <w:fldChar w:fldCharType="end"/>
        </w:r>
      </w:hyperlink>
    </w:p>
    <w:p w14:paraId="22F4AA31" w14:textId="42DF1462" w:rsidR="00CF3018" w:rsidRDefault="00000000">
      <w:pPr>
        <w:pStyle w:val="TOC3"/>
        <w:rPr>
          <w:rFonts w:asciiTheme="minorHAnsi" w:eastAsiaTheme="minorEastAsia" w:hAnsiTheme="minorHAnsi" w:cstheme="minorBidi"/>
          <w:kern w:val="0"/>
          <w:sz w:val="22"/>
          <w:szCs w:val="22"/>
        </w:rPr>
      </w:pPr>
      <w:hyperlink w:anchor="_Toc28952745" w:history="1">
        <w:r w:rsidR="00CF3018" w:rsidRPr="00824CF2">
          <w:rPr>
            <w:rStyle w:val="Hyperlink"/>
          </w:rPr>
          <w:t>2.14.14</w:t>
        </w:r>
        <w:r w:rsidR="00CF3018">
          <w:rPr>
            <w:rFonts w:asciiTheme="minorHAnsi" w:eastAsiaTheme="minorEastAsia" w:hAnsiTheme="minorHAnsi" w:cstheme="minorBidi"/>
            <w:kern w:val="0"/>
            <w:sz w:val="22"/>
            <w:szCs w:val="22"/>
          </w:rPr>
          <w:tab/>
        </w:r>
        <w:r w:rsidR="00CF3018" w:rsidRPr="00824CF2">
          <w:rPr>
            <w:rStyle w:val="Hyperlink"/>
          </w:rPr>
          <w:t>SGT – segment group trailer</w:t>
        </w:r>
        <w:r w:rsidR="00CF3018">
          <w:rPr>
            <w:webHidden/>
          </w:rPr>
          <w:tab/>
        </w:r>
        <w:r w:rsidR="00CF3018">
          <w:rPr>
            <w:webHidden/>
          </w:rPr>
          <w:fldChar w:fldCharType="begin"/>
        </w:r>
        <w:r w:rsidR="00CF3018">
          <w:rPr>
            <w:webHidden/>
          </w:rPr>
          <w:instrText xml:space="preserve"> PAGEREF _Toc28952745 \h </w:instrText>
        </w:r>
        <w:r w:rsidR="00CF3018">
          <w:rPr>
            <w:webHidden/>
          </w:rPr>
        </w:r>
        <w:r w:rsidR="00CF3018">
          <w:rPr>
            <w:webHidden/>
          </w:rPr>
          <w:fldChar w:fldCharType="separate"/>
        </w:r>
        <w:r w:rsidR="00886355">
          <w:rPr>
            <w:webHidden/>
          </w:rPr>
          <w:t>86</w:t>
        </w:r>
        <w:r w:rsidR="00CF3018">
          <w:rPr>
            <w:webHidden/>
          </w:rPr>
          <w:fldChar w:fldCharType="end"/>
        </w:r>
      </w:hyperlink>
    </w:p>
    <w:p w14:paraId="1F31D54C" w14:textId="27233376" w:rsidR="00CF3018" w:rsidRDefault="00000000">
      <w:pPr>
        <w:pStyle w:val="TOC3"/>
        <w:rPr>
          <w:rFonts w:asciiTheme="minorHAnsi" w:eastAsiaTheme="minorEastAsia" w:hAnsiTheme="minorHAnsi" w:cstheme="minorBidi"/>
          <w:kern w:val="0"/>
          <w:sz w:val="22"/>
          <w:szCs w:val="22"/>
        </w:rPr>
      </w:pPr>
      <w:hyperlink w:anchor="_Toc28952746" w:history="1">
        <w:r w:rsidR="00CF3018" w:rsidRPr="00824CF2">
          <w:rPr>
            <w:rStyle w:val="Hyperlink"/>
          </w:rPr>
          <w:t>2.14.15</w:t>
        </w:r>
        <w:r w:rsidR="00CF3018">
          <w:rPr>
            <w:rFonts w:asciiTheme="minorHAnsi" w:eastAsiaTheme="minorEastAsia" w:hAnsiTheme="minorHAnsi" w:cstheme="minorBidi"/>
            <w:kern w:val="0"/>
            <w:sz w:val="22"/>
            <w:szCs w:val="22"/>
          </w:rPr>
          <w:tab/>
        </w:r>
        <w:r w:rsidR="00CF3018" w:rsidRPr="00824CF2">
          <w:rPr>
            <w:rStyle w:val="Hyperlink"/>
          </w:rPr>
          <w:t>UAC - user authentication credential segment</w:t>
        </w:r>
        <w:r w:rsidR="00CF3018">
          <w:rPr>
            <w:webHidden/>
          </w:rPr>
          <w:tab/>
        </w:r>
        <w:r w:rsidR="00CF3018">
          <w:rPr>
            <w:webHidden/>
          </w:rPr>
          <w:fldChar w:fldCharType="begin"/>
        </w:r>
        <w:r w:rsidR="00CF3018">
          <w:rPr>
            <w:webHidden/>
          </w:rPr>
          <w:instrText xml:space="preserve"> PAGEREF _Toc28952746 \h </w:instrText>
        </w:r>
        <w:r w:rsidR="00CF3018">
          <w:rPr>
            <w:webHidden/>
          </w:rPr>
        </w:r>
        <w:r w:rsidR="00CF3018">
          <w:rPr>
            <w:webHidden/>
          </w:rPr>
          <w:fldChar w:fldCharType="separate"/>
        </w:r>
        <w:r w:rsidR="00886355">
          <w:rPr>
            <w:webHidden/>
          </w:rPr>
          <w:t>87</w:t>
        </w:r>
        <w:r w:rsidR="00CF3018">
          <w:rPr>
            <w:webHidden/>
          </w:rPr>
          <w:fldChar w:fldCharType="end"/>
        </w:r>
      </w:hyperlink>
    </w:p>
    <w:p w14:paraId="55D080A0" w14:textId="3E134576" w:rsidR="00CF3018" w:rsidRDefault="00000000">
      <w:pPr>
        <w:pStyle w:val="TOC2"/>
        <w:rPr>
          <w:rFonts w:asciiTheme="minorHAnsi" w:eastAsiaTheme="minorEastAsia" w:hAnsiTheme="minorHAnsi" w:cstheme="minorBidi"/>
          <w:b w:val="0"/>
          <w:smallCaps w:val="0"/>
          <w:kern w:val="0"/>
          <w:sz w:val="22"/>
          <w:szCs w:val="22"/>
        </w:rPr>
      </w:pPr>
      <w:hyperlink w:anchor="_Toc28952747" w:history="1">
        <w:r w:rsidR="00CF3018" w:rsidRPr="00824CF2">
          <w:rPr>
            <w:rStyle w:val="Hyperlink"/>
          </w:rPr>
          <w:t>2.15</w:t>
        </w:r>
        <w:r w:rsidR="00CF3018">
          <w:rPr>
            <w:rFonts w:asciiTheme="minorHAnsi" w:eastAsiaTheme="minorEastAsia" w:hAnsiTheme="minorHAnsi" w:cstheme="minorBidi"/>
            <w:b w:val="0"/>
            <w:smallCaps w:val="0"/>
            <w:kern w:val="0"/>
            <w:sz w:val="22"/>
            <w:szCs w:val="22"/>
          </w:rPr>
          <w:tab/>
        </w:r>
        <w:r w:rsidR="00CF3018" w:rsidRPr="00824CF2">
          <w:rPr>
            <w:rStyle w:val="Hyperlink"/>
          </w:rPr>
          <w:t>Data types</w:t>
        </w:r>
        <w:r w:rsidR="00CF3018">
          <w:rPr>
            <w:webHidden/>
          </w:rPr>
          <w:tab/>
        </w:r>
        <w:r w:rsidR="00CF3018">
          <w:rPr>
            <w:webHidden/>
          </w:rPr>
          <w:fldChar w:fldCharType="begin"/>
        </w:r>
        <w:r w:rsidR="00CF3018">
          <w:rPr>
            <w:webHidden/>
          </w:rPr>
          <w:instrText xml:space="preserve"> PAGEREF _Toc28952747 \h </w:instrText>
        </w:r>
        <w:r w:rsidR="00CF3018">
          <w:rPr>
            <w:webHidden/>
          </w:rPr>
        </w:r>
        <w:r w:rsidR="00CF3018">
          <w:rPr>
            <w:webHidden/>
          </w:rPr>
          <w:fldChar w:fldCharType="separate"/>
        </w:r>
        <w:r w:rsidR="00886355">
          <w:rPr>
            <w:webHidden/>
          </w:rPr>
          <w:t>88</w:t>
        </w:r>
        <w:r w:rsidR="00CF3018">
          <w:rPr>
            <w:webHidden/>
          </w:rPr>
          <w:fldChar w:fldCharType="end"/>
        </w:r>
      </w:hyperlink>
    </w:p>
    <w:p w14:paraId="3AE366EC" w14:textId="6D931CAB" w:rsidR="00CF3018" w:rsidRDefault="00000000">
      <w:pPr>
        <w:pStyle w:val="TOC2"/>
        <w:rPr>
          <w:rFonts w:asciiTheme="minorHAnsi" w:eastAsiaTheme="minorEastAsia" w:hAnsiTheme="minorHAnsi" w:cstheme="minorBidi"/>
          <w:b w:val="0"/>
          <w:smallCaps w:val="0"/>
          <w:kern w:val="0"/>
          <w:sz w:val="22"/>
          <w:szCs w:val="22"/>
        </w:rPr>
      </w:pPr>
      <w:hyperlink w:anchor="_Toc28952748" w:history="1">
        <w:r w:rsidR="00CF3018" w:rsidRPr="00824CF2">
          <w:rPr>
            <w:rStyle w:val="Hyperlink"/>
          </w:rPr>
          <w:t>2.16</w:t>
        </w:r>
        <w:r w:rsidR="00CF3018">
          <w:rPr>
            <w:rFonts w:asciiTheme="minorHAnsi" w:eastAsiaTheme="minorEastAsia" w:hAnsiTheme="minorHAnsi" w:cstheme="minorBidi"/>
            <w:b w:val="0"/>
            <w:smallCaps w:val="0"/>
            <w:kern w:val="0"/>
            <w:sz w:val="22"/>
            <w:szCs w:val="22"/>
          </w:rPr>
          <w:tab/>
        </w:r>
        <w:r w:rsidR="00CF3018" w:rsidRPr="00824CF2">
          <w:rPr>
            <w:rStyle w:val="Hyperlink"/>
          </w:rPr>
          <w:t>Miscellaneous HL7 tables used across all chapters</w:t>
        </w:r>
        <w:r w:rsidR="00CF3018">
          <w:rPr>
            <w:webHidden/>
          </w:rPr>
          <w:tab/>
        </w:r>
        <w:r w:rsidR="00CF3018">
          <w:rPr>
            <w:webHidden/>
          </w:rPr>
          <w:fldChar w:fldCharType="begin"/>
        </w:r>
        <w:r w:rsidR="00CF3018">
          <w:rPr>
            <w:webHidden/>
          </w:rPr>
          <w:instrText xml:space="preserve"> PAGEREF _Toc28952748 \h </w:instrText>
        </w:r>
        <w:r w:rsidR="00CF3018">
          <w:rPr>
            <w:webHidden/>
          </w:rPr>
        </w:r>
        <w:r w:rsidR="00CF3018">
          <w:rPr>
            <w:webHidden/>
          </w:rPr>
          <w:fldChar w:fldCharType="separate"/>
        </w:r>
        <w:r w:rsidR="00886355">
          <w:rPr>
            <w:webHidden/>
          </w:rPr>
          <w:t>88</w:t>
        </w:r>
        <w:r w:rsidR="00CF3018">
          <w:rPr>
            <w:webHidden/>
          </w:rPr>
          <w:fldChar w:fldCharType="end"/>
        </w:r>
      </w:hyperlink>
    </w:p>
    <w:p w14:paraId="40F03BAF" w14:textId="38FAC156" w:rsidR="00CF3018" w:rsidRDefault="00000000">
      <w:pPr>
        <w:pStyle w:val="TOC3"/>
        <w:rPr>
          <w:rFonts w:asciiTheme="minorHAnsi" w:eastAsiaTheme="minorEastAsia" w:hAnsiTheme="minorHAnsi" w:cstheme="minorBidi"/>
          <w:kern w:val="0"/>
          <w:sz w:val="22"/>
          <w:szCs w:val="22"/>
        </w:rPr>
      </w:pPr>
      <w:hyperlink w:anchor="_Toc28952749" w:history="1">
        <w:r w:rsidR="00CF3018" w:rsidRPr="00824CF2">
          <w:rPr>
            <w:rStyle w:val="Hyperlink"/>
          </w:rPr>
          <w:t>2.16.1</w:t>
        </w:r>
        <w:r w:rsidR="00CF3018">
          <w:rPr>
            <w:rFonts w:asciiTheme="minorHAnsi" w:eastAsiaTheme="minorEastAsia" w:hAnsiTheme="minorHAnsi" w:cstheme="minorBidi"/>
            <w:kern w:val="0"/>
            <w:sz w:val="22"/>
            <w:szCs w:val="22"/>
          </w:rPr>
          <w:tab/>
        </w:r>
        <w:r w:rsidR="00CF3018" w:rsidRPr="00824CF2">
          <w:rPr>
            <w:rStyle w:val="Hyperlink"/>
          </w:rPr>
          <w:t>Message Type Table (0076)</w:t>
        </w:r>
        <w:r w:rsidR="00CF3018">
          <w:rPr>
            <w:webHidden/>
          </w:rPr>
          <w:tab/>
        </w:r>
        <w:r w:rsidR="00CF3018">
          <w:rPr>
            <w:webHidden/>
          </w:rPr>
          <w:fldChar w:fldCharType="begin"/>
        </w:r>
        <w:r w:rsidR="00CF3018">
          <w:rPr>
            <w:webHidden/>
          </w:rPr>
          <w:instrText xml:space="preserve"> PAGEREF _Toc28952749 \h </w:instrText>
        </w:r>
        <w:r w:rsidR="00CF3018">
          <w:rPr>
            <w:webHidden/>
          </w:rPr>
        </w:r>
        <w:r w:rsidR="00CF3018">
          <w:rPr>
            <w:webHidden/>
          </w:rPr>
          <w:fldChar w:fldCharType="separate"/>
        </w:r>
        <w:r w:rsidR="00886355">
          <w:rPr>
            <w:webHidden/>
          </w:rPr>
          <w:t>88</w:t>
        </w:r>
        <w:r w:rsidR="00CF3018">
          <w:rPr>
            <w:webHidden/>
          </w:rPr>
          <w:fldChar w:fldCharType="end"/>
        </w:r>
      </w:hyperlink>
    </w:p>
    <w:p w14:paraId="5B2E7B25" w14:textId="1F8EA38E" w:rsidR="00CF3018" w:rsidRDefault="00000000">
      <w:pPr>
        <w:pStyle w:val="TOC3"/>
        <w:rPr>
          <w:rFonts w:asciiTheme="minorHAnsi" w:eastAsiaTheme="minorEastAsia" w:hAnsiTheme="minorHAnsi" w:cstheme="minorBidi"/>
          <w:kern w:val="0"/>
          <w:sz w:val="22"/>
          <w:szCs w:val="22"/>
        </w:rPr>
      </w:pPr>
      <w:hyperlink w:anchor="_Toc28952750" w:history="1">
        <w:r w:rsidR="00CF3018" w:rsidRPr="00824CF2">
          <w:rPr>
            <w:rStyle w:val="Hyperlink"/>
          </w:rPr>
          <w:t>2.16.2</w:t>
        </w:r>
        <w:r w:rsidR="00CF3018">
          <w:rPr>
            <w:rFonts w:asciiTheme="minorHAnsi" w:eastAsiaTheme="minorEastAsia" w:hAnsiTheme="minorHAnsi" w:cstheme="minorBidi"/>
            <w:kern w:val="0"/>
            <w:sz w:val="22"/>
            <w:szCs w:val="22"/>
          </w:rPr>
          <w:tab/>
        </w:r>
        <w:r w:rsidR="00CF3018" w:rsidRPr="00824CF2">
          <w:rPr>
            <w:rStyle w:val="Hyperlink"/>
          </w:rPr>
          <w:t>Event Type Table (0003)</w:t>
        </w:r>
        <w:r w:rsidR="00CF3018">
          <w:rPr>
            <w:webHidden/>
          </w:rPr>
          <w:tab/>
        </w:r>
        <w:r w:rsidR="00CF3018">
          <w:rPr>
            <w:webHidden/>
          </w:rPr>
          <w:fldChar w:fldCharType="begin"/>
        </w:r>
        <w:r w:rsidR="00CF3018">
          <w:rPr>
            <w:webHidden/>
          </w:rPr>
          <w:instrText xml:space="preserve"> PAGEREF _Toc28952750 \h </w:instrText>
        </w:r>
        <w:r w:rsidR="00CF3018">
          <w:rPr>
            <w:webHidden/>
          </w:rPr>
        </w:r>
        <w:r w:rsidR="00CF3018">
          <w:rPr>
            <w:webHidden/>
          </w:rPr>
          <w:fldChar w:fldCharType="separate"/>
        </w:r>
        <w:r w:rsidR="00886355">
          <w:rPr>
            <w:webHidden/>
          </w:rPr>
          <w:t>88</w:t>
        </w:r>
        <w:r w:rsidR="00CF3018">
          <w:rPr>
            <w:webHidden/>
          </w:rPr>
          <w:fldChar w:fldCharType="end"/>
        </w:r>
      </w:hyperlink>
    </w:p>
    <w:p w14:paraId="21371ABA" w14:textId="38904CD9" w:rsidR="00CF3018" w:rsidRDefault="00000000">
      <w:pPr>
        <w:pStyle w:val="TOC3"/>
        <w:rPr>
          <w:rFonts w:asciiTheme="minorHAnsi" w:eastAsiaTheme="minorEastAsia" w:hAnsiTheme="minorHAnsi" w:cstheme="minorBidi"/>
          <w:kern w:val="0"/>
          <w:sz w:val="22"/>
          <w:szCs w:val="22"/>
        </w:rPr>
      </w:pPr>
      <w:hyperlink w:anchor="_Toc28952751" w:history="1">
        <w:r w:rsidR="00CF3018" w:rsidRPr="00824CF2">
          <w:rPr>
            <w:rStyle w:val="Hyperlink"/>
          </w:rPr>
          <w:t>2.16.3</w:t>
        </w:r>
        <w:r w:rsidR="00CF3018">
          <w:rPr>
            <w:rFonts w:asciiTheme="minorHAnsi" w:eastAsiaTheme="minorEastAsia" w:hAnsiTheme="minorHAnsi" w:cstheme="minorBidi"/>
            <w:kern w:val="0"/>
            <w:sz w:val="22"/>
            <w:szCs w:val="22"/>
          </w:rPr>
          <w:tab/>
        </w:r>
        <w:r w:rsidR="00CF3018" w:rsidRPr="00824CF2">
          <w:rPr>
            <w:rStyle w:val="Hyperlink"/>
          </w:rPr>
          <w:t>Message Structure Table (0354)</w:t>
        </w:r>
        <w:r w:rsidR="00CF3018">
          <w:rPr>
            <w:webHidden/>
          </w:rPr>
          <w:tab/>
        </w:r>
        <w:r w:rsidR="00CF3018">
          <w:rPr>
            <w:webHidden/>
          </w:rPr>
          <w:fldChar w:fldCharType="begin"/>
        </w:r>
        <w:r w:rsidR="00CF3018">
          <w:rPr>
            <w:webHidden/>
          </w:rPr>
          <w:instrText xml:space="preserve"> PAGEREF _Toc28952751 \h </w:instrText>
        </w:r>
        <w:r w:rsidR="00CF3018">
          <w:rPr>
            <w:webHidden/>
          </w:rPr>
        </w:r>
        <w:r w:rsidR="00CF3018">
          <w:rPr>
            <w:webHidden/>
          </w:rPr>
          <w:fldChar w:fldCharType="separate"/>
        </w:r>
        <w:r w:rsidR="00886355">
          <w:rPr>
            <w:webHidden/>
          </w:rPr>
          <w:t>88</w:t>
        </w:r>
        <w:r w:rsidR="00CF3018">
          <w:rPr>
            <w:webHidden/>
          </w:rPr>
          <w:fldChar w:fldCharType="end"/>
        </w:r>
      </w:hyperlink>
    </w:p>
    <w:p w14:paraId="5A0914B4" w14:textId="5D873870" w:rsidR="00CF3018" w:rsidRDefault="00000000">
      <w:pPr>
        <w:pStyle w:val="TOC3"/>
        <w:rPr>
          <w:rFonts w:asciiTheme="minorHAnsi" w:eastAsiaTheme="minorEastAsia" w:hAnsiTheme="minorHAnsi" w:cstheme="minorBidi"/>
          <w:kern w:val="0"/>
          <w:sz w:val="22"/>
          <w:szCs w:val="22"/>
        </w:rPr>
      </w:pPr>
      <w:hyperlink w:anchor="_Toc28952752" w:history="1">
        <w:r w:rsidR="00CF3018" w:rsidRPr="00824CF2">
          <w:rPr>
            <w:rStyle w:val="Hyperlink"/>
          </w:rPr>
          <w:t>2.16.4</w:t>
        </w:r>
        <w:r w:rsidR="00CF3018">
          <w:rPr>
            <w:rFonts w:asciiTheme="minorHAnsi" w:eastAsiaTheme="minorEastAsia" w:hAnsiTheme="minorHAnsi" w:cstheme="minorBidi"/>
            <w:kern w:val="0"/>
            <w:sz w:val="22"/>
            <w:szCs w:val="22"/>
          </w:rPr>
          <w:tab/>
        </w:r>
        <w:r w:rsidR="00CF3018" w:rsidRPr="00824CF2">
          <w:rPr>
            <w:rStyle w:val="Hyperlink"/>
          </w:rPr>
          <w:t>Coding System Table (0396)</w:t>
        </w:r>
        <w:r w:rsidR="00CF3018">
          <w:rPr>
            <w:webHidden/>
          </w:rPr>
          <w:tab/>
        </w:r>
        <w:r w:rsidR="00CF3018">
          <w:rPr>
            <w:webHidden/>
          </w:rPr>
          <w:fldChar w:fldCharType="begin"/>
        </w:r>
        <w:r w:rsidR="00CF3018">
          <w:rPr>
            <w:webHidden/>
          </w:rPr>
          <w:instrText xml:space="preserve"> PAGEREF _Toc28952752 \h </w:instrText>
        </w:r>
        <w:r w:rsidR="00CF3018">
          <w:rPr>
            <w:webHidden/>
          </w:rPr>
        </w:r>
        <w:r w:rsidR="00CF3018">
          <w:rPr>
            <w:webHidden/>
          </w:rPr>
          <w:fldChar w:fldCharType="separate"/>
        </w:r>
        <w:r w:rsidR="00886355">
          <w:rPr>
            <w:webHidden/>
          </w:rPr>
          <w:t>89</w:t>
        </w:r>
        <w:r w:rsidR="00CF3018">
          <w:rPr>
            <w:webHidden/>
          </w:rPr>
          <w:fldChar w:fldCharType="end"/>
        </w:r>
      </w:hyperlink>
    </w:p>
    <w:p w14:paraId="296C3401" w14:textId="68036CBD" w:rsidR="00CF3018" w:rsidRDefault="00000000">
      <w:pPr>
        <w:pStyle w:val="TOC3"/>
        <w:rPr>
          <w:rFonts w:asciiTheme="minorHAnsi" w:eastAsiaTheme="minorEastAsia" w:hAnsiTheme="minorHAnsi" w:cstheme="minorBidi"/>
          <w:kern w:val="0"/>
          <w:sz w:val="22"/>
          <w:szCs w:val="22"/>
        </w:rPr>
      </w:pPr>
      <w:hyperlink w:anchor="_Toc28952753" w:history="1">
        <w:r w:rsidR="00CF3018" w:rsidRPr="00824CF2">
          <w:rPr>
            <w:rStyle w:val="Hyperlink"/>
          </w:rPr>
          <w:t>2.16.5</w:t>
        </w:r>
        <w:r w:rsidR="00CF3018">
          <w:rPr>
            <w:rFonts w:asciiTheme="minorHAnsi" w:eastAsiaTheme="minorEastAsia" w:hAnsiTheme="minorHAnsi" w:cstheme="minorBidi"/>
            <w:kern w:val="0"/>
            <w:sz w:val="22"/>
            <w:szCs w:val="22"/>
          </w:rPr>
          <w:tab/>
        </w:r>
        <w:r w:rsidR="00CF3018" w:rsidRPr="00824CF2">
          <w:rPr>
            <w:rStyle w:val="Hyperlink"/>
          </w:rPr>
          <w:t>Yes/no Indicator Table (0136)</w:t>
        </w:r>
        <w:r w:rsidR="00CF3018">
          <w:rPr>
            <w:webHidden/>
          </w:rPr>
          <w:tab/>
        </w:r>
        <w:r w:rsidR="00CF3018">
          <w:rPr>
            <w:webHidden/>
          </w:rPr>
          <w:fldChar w:fldCharType="begin"/>
        </w:r>
        <w:r w:rsidR="00CF3018">
          <w:rPr>
            <w:webHidden/>
          </w:rPr>
          <w:instrText xml:space="preserve"> PAGEREF _Toc28952753 \h </w:instrText>
        </w:r>
        <w:r w:rsidR="00CF3018">
          <w:rPr>
            <w:webHidden/>
          </w:rPr>
        </w:r>
        <w:r w:rsidR="00CF3018">
          <w:rPr>
            <w:webHidden/>
          </w:rPr>
          <w:fldChar w:fldCharType="separate"/>
        </w:r>
        <w:r w:rsidR="00886355">
          <w:rPr>
            <w:webHidden/>
          </w:rPr>
          <w:t>89</w:t>
        </w:r>
        <w:r w:rsidR="00CF3018">
          <w:rPr>
            <w:webHidden/>
          </w:rPr>
          <w:fldChar w:fldCharType="end"/>
        </w:r>
      </w:hyperlink>
    </w:p>
    <w:p w14:paraId="3713D272" w14:textId="5B5C246C" w:rsidR="00CF3018" w:rsidRDefault="00000000">
      <w:pPr>
        <w:pStyle w:val="TOC3"/>
        <w:rPr>
          <w:rFonts w:asciiTheme="minorHAnsi" w:eastAsiaTheme="minorEastAsia" w:hAnsiTheme="minorHAnsi" w:cstheme="minorBidi"/>
          <w:kern w:val="0"/>
          <w:sz w:val="22"/>
          <w:szCs w:val="22"/>
        </w:rPr>
      </w:pPr>
      <w:hyperlink w:anchor="_Toc28952754" w:history="1">
        <w:r w:rsidR="00CF3018" w:rsidRPr="00824CF2">
          <w:rPr>
            <w:rStyle w:val="Hyperlink"/>
          </w:rPr>
          <w:t>2.16.6</w:t>
        </w:r>
        <w:r w:rsidR="00CF3018">
          <w:rPr>
            <w:rFonts w:asciiTheme="minorHAnsi" w:eastAsiaTheme="minorEastAsia" w:hAnsiTheme="minorHAnsi" w:cstheme="minorBidi"/>
            <w:kern w:val="0"/>
            <w:sz w:val="22"/>
            <w:szCs w:val="22"/>
          </w:rPr>
          <w:tab/>
        </w:r>
        <w:r w:rsidR="00CF3018" w:rsidRPr="00824CF2">
          <w:rPr>
            <w:rStyle w:val="Hyperlink"/>
          </w:rPr>
          <w:t>Expanded Yes/no Indicator Table (0532)</w:t>
        </w:r>
        <w:r w:rsidR="00CF3018">
          <w:rPr>
            <w:webHidden/>
          </w:rPr>
          <w:tab/>
        </w:r>
        <w:r w:rsidR="00CF3018">
          <w:rPr>
            <w:webHidden/>
          </w:rPr>
          <w:fldChar w:fldCharType="begin"/>
        </w:r>
        <w:r w:rsidR="00CF3018">
          <w:rPr>
            <w:webHidden/>
          </w:rPr>
          <w:instrText xml:space="preserve"> PAGEREF _Toc28952754 \h </w:instrText>
        </w:r>
        <w:r w:rsidR="00CF3018">
          <w:rPr>
            <w:webHidden/>
          </w:rPr>
        </w:r>
        <w:r w:rsidR="00CF3018">
          <w:rPr>
            <w:webHidden/>
          </w:rPr>
          <w:fldChar w:fldCharType="separate"/>
        </w:r>
        <w:r w:rsidR="00886355">
          <w:rPr>
            <w:webHidden/>
          </w:rPr>
          <w:t>89</w:t>
        </w:r>
        <w:r w:rsidR="00CF3018">
          <w:rPr>
            <w:webHidden/>
          </w:rPr>
          <w:fldChar w:fldCharType="end"/>
        </w:r>
      </w:hyperlink>
    </w:p>
    <w:p w14:paraId="0E7D2F37" w14:textId="61235BFB" w:rsidR="00CF3018" w:rsidRDefault="00000000">
      <w:pPr>
        <w:pStyle w:val="TOC2"/>
        <w:rPr>
          <w:rFonts w:asciiTheme="minorHAnsi" w:eastAsiaTheme="minorEastAsia" w:hAnsiTheme="minorHAnsi" w:cstheme="minorBidi"/>
          <w:b w:val="0"/>
          <w:smallCaps w:val="0"/>
          <w:kern w:val="0"/>
          <w:sz w:val="22"/>
          <w:szCs w:val="22"/>
        </w:rPr>
      </w:pPr>
      <w:hyperlink w:anchor="_Toc28952755" w:history="1">
        <w:r w:rsidR="00CF3018" w:rsidRPr="00824CF2">
          <w:rPr>
            <w:rStyle w:val="Hyperlink"/>
          </w:rPr>
          <w:t>2.17</w:t>
        </w:r>
        <w:r w:rsidR="00CF3018">
          <w:rPr>
            <w:rFonts w:asciiTheme="minorHAnsi" w:eastAsiaTheme="minorEastAsia" w:hAnsiTheme="minorHAnsi" w:cstheme="minorBidi"/>
            <w:b w:val="0"/>
            <w:smallCaps w:val="0"/>
            <w:kern w:val="0"/>
            <w:sz w:val="22"/>
            <w:szCs w:val="22"/>
          </w:rPr>
          <w:tab/>
        </w:r>
        <w:r w:rsidR="00CF3018" w:rsidRPr="00824CF2">
          <w:rPr>
            <w:rStyle w:val="Hyperlink"/>
          </w:rPr>
          <w:t>Sample Control Messages</w:t>
        </w:r>
        <w:r w:rsidR="00CF3018">
          <w:rPr>
            <w:webHidden/>
          </w:rPr>
          <w:tab/>
        </w:r>
        <w:r w:rsidR="00CF3018">
          <w:rPr>
            <w:webHidden/>
          </w:rPr>
          <w:fldChar w:fldCharType="begin"/>
        </w:r>
        <w:r w:rsidR="00CF3018">
          <w:rPr>
            <w:webHidden/>
          </w:rPr>
          <w:instrText xml:space="preserve"> PAGEREF _Toc28952755 \h </w:instrText>
        </w:r>
        <w:r w:rsidR="00CF3018">
          <w:rPr>
            <w:webHidden/>
          </w:rPr>
        </w:r>
        <w:r w:rsidR="00CF3018">
          <w:rPr>
            <w:webHidden/>
          </w:rPr>
          <w:fldChar w:fldCharType="separate"/>
        </w:r>
        <w:r w:rsidR="00886355">
          <w:rPr>
            <w:webHidden/>
          </w:rPr>
          <w:t>89</w:t>
        </w:r>
        <w:r w:rsidR="00CF3018">
          <w:rPr>
            <w:webHidden/>
          </w:rPr>
          <w:fldChar w:fldCharType="end"/>
        </w:r>
      </w:hyperlink>
    </w:p>
    <w:p w14:paraId="7389159D" w14:textId="3DD627AA" w:rsidR="00CF3018" w:rsidRDefault="00000000">
      <w:pPr>
        <w:pStyle w:val="TOC3"/>
        <w:rPr>
          <w:rFonts w:asciiTheme="minorHAnsi" w:eastAsiaTheme="minorEastAsia" w:hAnsiTheme="minorHAnsi" w:cstheme="minorBidi"/>
          <w:kern w:val="0"/>
          <w:sz w:val="22"/>
          <w:szCs w:val="22"/>
        </w:rPr>
      </w:pPr>
      <w:hyperlink w:anchor="_Toc28952756" w:history="1">
        <w:r w:rsidR="00CF3018" w:rsidRPr="00824CF2">
          <w:rPr>
            <w:rStyle w:val="Hyperlink"/>
          </w:rPr>
          <w:t>2.17.1</w:t>
        </w:r>
        <w:r w:rsidR="00CF3018">
          <w:rPr>
            <w:rFonts w:asciiTheme="minorHAnsi" w:eastAsiaTheme="minorEastAsia" w:hAnsiTheme="minorHAnsi" w:cstheme="minorBidi"/>
            <w:kern w:val="0"/>
            <w:sz w:val="22"/>
            <w:szCs w:val="22"/>
          </w:rPr>
          <w:tab/>
        </w:r>
        <w:r w:rsidR="00CF3018" w:rsidRPr="00824CF2">
          <w:rPr>
            <w:rStyle w:val="Hyperlink"/>
          </w:rPr>
          <w:t>General acknowledgment</w:t>
        </w:r>
        <w:r w:rsidR="00CF3018">
          <w:rPr>
            <w:webHidden/>
          </w:rPr>
          <w:tab/>
        </w:r>
        <w:r w:rsidR="00CF3018">
          <w:rPr>
            <w:webHidden/>
          </w:rPr>
          <w:fldChar w:fldCharType="begin"/>
        </w:r>
        <w:r w:rsidR="00CF3018">
          <w:rPr>
            <w:webHidden/>
          </w:rPr>
          <w:instrText xml:space="preserve"> PAGEREF _Toc28952756 \h </w:instrText>
        </w:r>
        <w:r w:rsidR="00CF3018">
          <w:rPr>
            <w:webHidden/>
          </w:rPr>
        </w:r>
        <w:r w:rsidR="00CF3018">
          <w:rPr>
            <w:webHidden/>
          </w:rPr>
          <w:fldChar w:fldCharType="separate"/>
        </w:r>
        <w:r w:rsidR="00886355">
          <w:rPr>
            <w:webHidden/>
          </w:rPr>
          <w:t>89</w:t>
        </w:r>
        <w:r w:rsidR="00CF3018">
          <w:rPr>
            <w:webHidden/>
          </w:rPr>
          <w:fldChar w:fldCharType="end"/>
        </w:r>
      </w:hyperlink>
    </w:p>
    <w:p w14:paraId="6D0F108F" w14:textId="666626E0" w:rsidR="00CF3018" w:rsidRDefault="00000000">
      <w:pPr>
        <w:pStyle w:val="TOC3"/>
        <w:rPr>
          <w:rFonts w:asciiTheme="minorHAnsi" w:eastAsiaTheme="minorEastAsia" w:hAnsiTheme="minorHAnsi" w:cstheme="minorBidi"/>
          <w:kern w:val="0"/>
          <w:sz w:val="22"/>
          <w:szCs w:val="22"/>
        </w:rPr>
      </w:pPr>
      <w:hyperlink w:anchor="_Toc28952757" w:history="1">
        <w:r w:rsidR="00CF3018" w:rsidRPr="00824CF2">
          <w:rPr>
            <w:rStyle w:val="Hyperlink"/>
          </w:rPr>
          <w:t>2.17.2</w:t>
        </w:r>
        <w:r w:rsidR="00CF3018">
          <w:rPr>
            <w:rFonts w:asciiTheme="minorHAnsi" w:eastAsiaTheme="minorEastAsia" w:hAnsiTheme="minorHAnsi" w:cstheme="minorBidi"/>
            <w:kern w:val="0"/>
            <w:sz w:val="22"/>
            <w:szCs w:val="22"/>
          </w:rPr>
          <w:tab/>
        </w:r>
        <w:r w:rsidR="00CF3018" w:rsidRPr="00824CF2">
          <w:rPr>
            <w:rStyle w:val="Hyperlink"/>
          </w:rPr>
          <w:t>General acknowledgment, error return</w:t>
        </w:r>
        <w:r w:rsidR="00CF3018">
          <w:rPr>
            <w:webHidden/>
          </w:rPr>
          <w:tab/>
        </w:r>
        <w:r w:rsidR="00CF3018">
          <w:rPr>
            <w:webHidden/>
          </w:rPr>
          <w:fldChar w:fldCharType="begin"/>
        </w:r>
        <w:r w:rsidR="00CF3018">
          <w:rPr>
            <w:webHidden/>
          </w:rPr>
          <w:instrText xml:space="preserve"> PAGEREF _Toc28952757 \h </w:instrText>
        </w:r>
        <w:r w:rsidR="00CF3018">
          <w:rPr>
            <w:webHidden/>
          </w:rPr>
        </w:r>
        <w:r w:rsidR="00CF3018">
          <w:rPr>
            <w:webHidden/>
          </w:rPr>
          <w:fldChar w:fldCharType="separate"/>
        </w:r>
        <w:r w:rsidR="00886355">
          <w:rPr>
            <w:webHidden/>
          </w:rPr>
          <w:t>89</w:t>
        </w:r>
        <w:r w:rsidR="00CF3018">
          <w:rPr>
            <w:webHidden/>
          </w:rPr>
          <w:fldChar w:fldCharType="end"/>
        </w:r>
      </w:hyperlink>
    </w:p>
    <w:p w14:paraId="75FB26C5" w14:textId="0E5CC7DF" w:rsidR="00CF3018" w:rsidRDefault="00000000">
      <w:pPr>
        <w:pStyle w:val="TOC3"/>
        <w:rPr>
          <w:rFonts w:asciiTheme="minorHAnsi" w:eastAsiaTheme="minorEastAsia" w:hAnsiTheme="minorHAnsi" w:cstheme="minorBidi"/>
          <w:kern w:val="0"/>
          <w:sz w:val="22"/>
          <w:szCs w:val="22"/>
        </w:rPr>
      </w:pPr>
      <w:hyperlink w:anchor="_Toc28952758" w:history="1">
        <w:r w:rsidR="00CF3018" w:rsidRPr="00824CF2">
          <w:rPr>
            <w:rStyle w:val="Hyperlink"/>
          </w:rPr>
          <w:t>2.17.3</w:t>
        </w:r>
        <w:r w:rsidR="00CF3018">
          <w:rPr>
            <w:rFonts w:asciiTheme="minorHAnsi" w:eastAsiaTheme="minorEastAsia" w:hAnsiTheme="minorHAnsi" w:cstheme="minorBidi"/>
            <w:kern w:val="0"/>
            <w:sz w:val="22"/>
            <w:szCs w:val="22"/>
          </w:rPr>
          <w:tab/>
        </w:r>
        <w:r w:rsidR="00CF3018" w:rsidRPr="00824CF2">
          <w:rPr>
            <w:rStyle w:val="Hyperlink"/>
          </w:rPr>
          <w:t>Message using sequence number: protocol</w:t>
        </w:r>
        <w:r w:rsidR="00CF3018">
          <w:rPr>
            <w:webHidden/>
          </w:rPr>
          <w:tab/>
        </w:r>
        <w:r w:rsidR="00CF3018">
          <w:rPr>
            <w:webHidden/>
          </w:rPr>
          <w:fldChar w:fldCharType="begin"/>
        </w:r>
        <w:r w:rsidR="00CF3018">
          <w:rPr>
            <w:webHidden/>
          </w:rPr>
          <w:instrText xml:space="preserve"> PAGEREF _Toc28952758 \h </w:instrText>
        </w:r>
        <w:r w:rsidR="00CF3018">
          <w:rPr>
            <w:webHidden/>
          </w:rPr>
        </w:r>
        <w:r w:rsidR="00CF3018">
          <w:rPr>
            <w:webHidden/>
          </w:rPr>
          <w:fldChar w:fldCharType="separate"/>
        </w:r>
        <w:r w:rsidR="00886355">
          <w:rPr>
            <w:webHidden/>
          </w:rPr>
          <w:t>89</w:t>
        </w:r>
        <w:r w:rsidR="00CF3018">
          <w:rPr>
            <w:webHidden/>
          </w:rPr>
          <w:fldChar w:fldCharType="end"/>
        </w:r>
      </w:hyperlink>
    </w:p>
    <w:p w14:paraId="3F0B5844" w14:textId="14F790FA" w:rsidR="00CF3018" w:rsidRDefault="00000000">
      <w:pPr>
        <w:pStyle w:val="TOC3"/>
        <w:rPr>
          <w:rFonts w:asciiTheme="minorHAnsi" w:eastAsiaTheme="minorEastAsia" w:hAnsiTheme="minorHAnsi" w:cstheme="minorBidi"/>
          <w:kern w:val="0"/>
          <w:sz w:val="22"/>
          <w:szCs w:val="22"/>
        </w:rPr>
      </w:pPr>
      <w:hyperlink w:anchor="_Toc28952759" w:history="1">
        <w:r w:rsidR="00CF3018" w:rsidRPr="00824CF2">
          <w:rPr>
            <w:rStyle w:val="Hyperlink"/>
          </w:rPr>
          <w:t>2.17.4</w:t>
        </w:r>
        <w:r w:rsidR="00CF3018">
          <w:rPr>
            <w:rFonts w:asciiTheme="minorHAnsi" w:eastAsiaTheme="minorEastAsia" w:hAnsiTheme="minorHAnsi" w:cstheme="minorBidi"/>
            <w:kern w:val="0"/>
            <w:sz w:val="22"/>
            <w:szCs w:val="22"/>
          </w:rPr>
          <w:tab/>
        </w:r>
        <w:r w:rsidR="00CF3018" w:rsidRPr="00824CF2">
          <w:rPr>
            <w:rStyle w:val="Hyperlink"/>
          </w:rPr>
          <w:t>Message fragmentation</w:t>
        </w:r>
        <w:r w:rsidR="00CF3018">
          <w:rPr>
            <w:webHidden/>
          </w:rPr>
          <w:tab/>
        </w:r>
        <w:r w:rsidR="00CF3018">
          <w:rPr>
            <w:webHidden/>
          </w:rPr>
          <w:fldChar w:fldCharType="begin"/>
        </w:r>
        <w:r w:rsidR="00CF3018">
          <w:rPr>
            <w:webHidden/>
          </w:rPr>
          <w:instrText xml:space="preserve"> PAGEREF _Toc28952759 \h </w:instrText>
        </w:r>
        <w:r w:rsidR="00CF3018">
          <w:rPr>
            <w:webHidden/>
          </w:rPr>
        </w:r>
        <w:r w:rsidR="00CF3018">
          <w:rPr>
            <w:webHidden/>
          </w:rPr>
          <w:fldChar w:fldCharType="separate"/>
        </w:r>
        <w:r w:rsidR="00886355">
          <w:rPr>
            <w:webHidden/>
          </w:rPr>
          <w:t>89</w:t>
        </w:r>
        <w:r w:rsidR="00CF3018">
          <w:rPr>
            <w:webHidden/>
          </w:rPr>
          <w:fldChar w:fldCharType="end"/>
        </w:r>
      </w:hyperlink>
    </w:p>
    <w:p w14:paraId="3145F68E" w14:textId="1D0C26F4" w:rsidR="00CF3018" w:rsidRDefault="00000000">
      <w:pPr>
        <w:pStyle w:val="TOC3"/>
        <w:rPr>
          <w:rFonts w:asciiTheme="minorHAnsi" w:eastAsiaTheme="minorEastAsia" w:hAnsiTheme="minorHAnsi" w:cstheme="minorBidi"/>
          <w:kern w:val="0"/>
          <w:sz w:val="22"/>
          <w:szCs w:val="22"/>
        </w:rPr>
      </w:pPr>
      <w:hyperlink w:anchor="_Toc28952760" w:history="1">
        <w:r w:rsidR="00CF3018" w:rsidRPr="00824CF2">
          <w:rPr>
            <w:rStyle w:val="Hyperlink"/>
          </w:rPr>
          <w:t>2.17.5</w:t>
        </w:r>
        <w:r w:rsidR="00CF3018">
          <w:rPr>
            <w:rFonts w:asciiTheme="minorHAnsi" w:eastAsiaTheme="minorEastAsia" w:hAnsiTheme="minorHAnsi" w:cstheme="minorBidi"/>
            <w:kern w:val="0"/>
            <w:sz w:val="22"/>
            <w:szCs w:val="22"/>
          </w:rPr>
          <w:tab/>
        </w:r>
        <w:r w:rsidR="00CF3018" w:rsidRPr="00824CF2">
          <w:rPr>
            <w:rStyle w:val="Hyperlink"/>
          </w:rPr>
          <w:t>Acknowledgment message using original mode processing</w:t>
        </w:r>
        <w:r w:rsidR="00CF3018">
          <w:rPr>
            <w:webHidden/>
          </w:rPr>
          <w:tab/>
        </w:r>
        <w:r w:rsidR="00CF3018">
          <w:rPr>
            <w:webHidden/>
          </w:rPr>
          <w:fldChar w:fldCharType="begin"/>
        </w:r>
        <w:r w:rsidR="00CF3018">
          <w:rPr>
            <w:webHidden/>
          </w:rPr>
          <w:instrText xml:space="preserve"> PAGEREF _Toc28952760 \h </w:instrText>
        </w:r>
        <w:r w:rsidR="00CF3018">
          <w:rPr>
            <w:webHidden/>
          </w:rPr>
        </w:r>
        <w:r w:rsidR="00CF3018">
          <w:rPr>
            <w:webHidden/>
          </w:rPr>
          <w:fldChar w:fldCharType="separate"/>
        </w:r>
        <w:r w:rsidR="00886355">
          <w:rPr>
            <w:webHidden/>
          </w:rPr>
          <w:t>92</w:t>
        </w:r>
        <w:r w:rsidR="00CF3018">
          <w:rPr>
            <w:webHidden/>
          </w:rPr>
          <w:fldChar w:fldCharType="end"/>
        </w:r>
      </w:hyperlink>
    </w:p>
    <w:p w14:paraId="641074DC" w14:textId="6D6A51C6" w:rsidR="00CF3018" w:rsidRDefault="00000000">
      <w:pPr>
        <w:pStyle w:val="TOC3"/>
        <w:rPr>
          <w:rFonts w:asciiTheme="minorHAnsi" w:eastAsiaTheme="minorEastAsia" w:hAnsiTheme="minorHAnsi" w:cstheme="minorBidi"/>
          <w:kern w:val="0"/>
          <w:sz w:val="22"/>
          <w:szCs w:val="22"/>
        </w:rPr>
      </w:pPr>
      <w:hyperlink w:anchor="_Toc28952761" w:history="1">
        <w:r w:rsidR="00CF3018" w:rsidRPr="00824CF2">
          <w:rPr>
            <w:rStyle w:val="Hyperlink"/>
          </w:rPr>
          <w:t>2.17.6</w:t>
        </w:r>
        <w:r w:rsidR="00CF3018">
          <w:rPr>
            <w:rFonts w:asciiTheme="minorHAnsi" w:eastAsiaTheme="minorEastAsia" w:hAnsiTheme="minorHAnsi" w:cstheme="minorBidi"/>
            <w:kern w:val="0"/>
            <w:sz w:val="22"/>
            <w:szCs w:val="22"/>
          </w:rPr>
          <w:tab/>
        </w:r>
        <w:r w:rsidR="00CF3018" w:rsidRPr="00824CF2">
          <w:rPr>
            <w:rStyle w:val="Hyperlink"/>
          </w:rPr>
          <w:t>Acknowledgment message using enhanced mode processing</w:t>
        </w:r>
        <w:r w:rsidR="00CF3018">
          <w:rPr>
            <w:webHidden/>
          </w:rPr>
          <w:tab/>
        </w:r>
        <w:r w:rsidR="00CF3018">
          <w:rPr>
            <w:webHidden/>
          </w:rPr>
          <w:fldChar w:fldCharType="begin"/>
        </w:r>
        <w:r w:rsidR="00CF3018">
          <w:rPr>
            <w:webHidden/>
          </w:rPr>
          <w:instrText xml:space="preserve"> PAGEREF _Toc28952761 \h </w:instrText>
        </w:r>
        <w:r w:rsidR="00CF3018">
          <w:rPr>
            <w:webHidden/>
          </w:rPr>
        </w:r>
        <w:r w:rsidR="00CF3018">
          <w:rPr>
            <w:webHidden/>
          </w:rPr>
          <w:fldChar w:fldCharType="separate"/>
        </w:r>
        <w:r w:rsidR="00886355">
          <w:rPr>
            <w:webHidden/>
          </w:rPr>
          <w:t>92</w:t>
        </w:r>
        <w:r w:rsidR="00CF3018">
          <w:rPr>
            <w:webHidden/>
          </w:rPr>
          <w:fldChar w:fldCharType="end"/>
        </w:r>
      </w:hyperlink>
    </w:p>
    <w:p w14:paraId="665FFC81" w14:textId="229513CB" w:rsidR="00CF3018" w:rsidRDefault="00000000">
      <w:pPr>
        <w:pStyle w:val="TOC2"/>
        <w:rPr>
          <w:rFonts w:asciiTheme="minorHAnsi" w:eastAsiaTheme="minorEastAsia" w:hAnsiTheme="minorHAnsi" w:cstheme="minorBidi"/>
          <w:b w:val="0"/>
          <w:smallCaps w:val="0"/>
          <w:kern w:val="0"/>
          <w:sz w:val="22"/>
          <w:szCs w:val="22"/>
        </w:rPr>
      </w:pPr>
      <w:hyperlink w:anchor="_Toc28952762" w:history="1">
        <w:r w:rsidR="00CF3018" w:rsidRPr="00824CF2">
          <w:rPr>
            <w:rStyle w:val="Hyperlink"/>
          </w:rPr>
          <w:t>2.18</w:t>
        </w:r>
        <w:r w:rsidR="00CF3018">
          <w:rPr>
            <w:rFonts w:asciiTheme="minorHAnsi" w:eastAsiaTheme="minorEastAsia" w:hAnsiTheme="minorHAnsi" w:cstheme="minorBidi"/>
            <w:b w:val="0"/>
            <w:smallCaps w:val="0"/>
            <w:kern w:val="0"/>
            <w:sz w:val="22"/>
            <w:szCs w:val="22"/>
          </w:rPr>
          <w:tab/>
        </w:r>
        <w:r w:rsidR="00CF3018" w:rsidRPr="00824CF2">
          <w:rPr>
            <w:rStyle w:val="Hyperlink"/>
          </w:rPr>
          <w:t>Outstanding Issues</w:t>
        </w:r>
        <w:r w:rsidR="00CF3018">
          <w:rPr>
            <w:webHidden/>
          </w:rPr>
          <w:tab/>
        </w:r>
        <w:r w:rsidR="00CF3018">
          <w:rPr>
            <w:webHidden/>
          </w:rPr>
          <w:fldChar w:fldCharType="begin"/>
        </w:r>
        <w:r w:rsidR="00CF3018">
          <w:rPr>
            <w:webHidden/>
          </w:rPr>
          <w:instrText xml:space="preserve"> PAGEREF _Toc28952762 \h </w:instrText>
        </w:r>
        <w:r w:rsidR="00CF3018">
          <w:rPr>
            <w:webHidden/>
          </w:rPr>
        </w:r>
        <w:r w:rsidR="00CF3018">
          <w:rPr>
            <w:webHidden/>
          </w:rPr>
          <w:fldChar w:fldCharType="separate"/>
        </w:r>
        <w:r w:rsidR="00886355">
          <w:rPr>
            <w:webHidden/>
          </w:rPr>
          <w:t>93</w:t>
        </w:r>
        <w:r w:rsidR="00CF3018">
          <w:rPr>
            <w:webHidden/>
          </w:rPr>
          <w:fldChar w:fldCharType="end"/>
        </w:r>
      </w:hyperlink>
    </w:p>
    <w:p w14:paraId="0B66BFE0" w14:textId="77777777" w:rsidR="00AE0058" w:rsidRDefault="00CF3018" w:rsidP="00AE0058">
      <w:pPr>
        <w:rPr>
          <w:noProof/>
        </w:rPr>
      </w:pPr>
      <w:r>
        <w:rPr>
          <w:rFonts w:eastAsia="Calibri"/>
          <w:b/>
          <w:smallCaps/>
          <w:noProof/>
          <w:kern w:val="20"/>
          <w:sz w:val="20"/>
          <w:szCs w:val="20"/>
        </w:rPr>
        <w:fldChar w:fldCharType="end"/>
      </w:r>
    </w:p>
    <w:p w14:paraId="7FDBB423" w14:textId="77777777" w:rsidR="00953E39" w:rsidRPr="00F63F22" w:rsidRDefault="00953E39" w:rsidP="000247A5">
      <w:pPr>
        <w:pStyle w:val="Heading2"/>
        <w:rPr>
          <w:noProof/>
        </w:rPr>
      </w:pPr>
      <w:bookmarkStart w:id="210" w:name="_Toc498145850"/>
      <w:bookmarkStart w:id="211" w:name="_Toc527864418"/>
      <w:bookmarkStart w:id="212" w:name="_Toc527865890"/>
      <w:bookmarkStart w:id="213" w:name="_Toc528481849"/>
      <w:bookmarkStart w:id="214" w:name="_Toc528482354"/>
      <w:bookmarkStart w:id="215" w:name="_Toc528482653"/>
      <w:bookmarkStart w:id="216" w:name="_Toc528482778"/>
      <w:bookmarkStart w:id="217" w:name="_Toc528486086"/>
      <w:bookmarkStart w:id="218" w:name="_Toc536689654"/>
      <w:bookmarkStart w:id="219" w:name="_Toc496373"/>
      <w:bookmarkStart w:id="220" w:name="_Toc524721"/>
      <w:bookmarkStart w:id="221" w:name="_Toc22443754"/>
      <w:bookmarkStart w:id="222" w:name="_Toc22444106"/>
      <w:bookmarkStart w:id="223" w:name="_Toc36358052"/>
      <w:bookmarkStart w:id="224" w:name="_Toc42232482"/>
      <w:bookmarkStart w:id="225" w:name="_Toc43275004"/>
      <w:bookmarkStart w:id="226" w:name="_Toc43275176"/>
      <w:bookmarkStart w:id="227" w:name="_Toc43275883"/>
      <w:bookmarkStart w:id="228" w:name="_Toc43276203"/>
      <w:bookmarkStart w:id="229" w:name="_Toc43276728"/>
      <w:bookmarkStart w:id="230" w:name="_Toc43276826"/>
      <w:bookmarkStart w:id="231" w:name="_Toc43276966"/>
      <w:bookmarkStart w:id="232" w:name="_Toc234219545"/>
      <w:bookmarkStart w:id="233" w:name="_Toc17269950"/>
      <w:bookmarkStart w:id="234" w:name="_Toc28952671"/>
      <w:bookmarkEnd w:id="209"/>
      <w:r w:rsidRPr="00F63F22">
        <w:rPr>
          <w:noProof/>
        </w:rPr>
        <w:t>I</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10"/>
      <w:bookmarkEnd w:id="211"/>
      <w:bookmarkEnd w:id="212"/>
      <w:bookmarkEnd w:id="213"/>
      <w:bookmarkEnd w:id="214"/>
      <w:bookmarkEnd w:id="215"/>
      <w:bookmarkEnd w:id="216"/>
      <w:bookmarkEnd w:id="217"/>
      <w:r w:rsidRPr="00F63F22">
        <w:rPr>
          <w:noProof/>
        </w:rPr>
        <w:t>ntroduction</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sidR="004177F8" w:rsidRPr="00F63F22">
        <w:rPr>
          <w:noProof/>
        </w:rPr>
        <w:fldChar w:fldCharType="begin"/>
      </w:r>
      <w:r w:rsidRPr="00F63F22">
        <w:rPr>
          <w:noProof/>
        </w:rPr>
        <w:instrText xml:space="preserve"> XE "</w:instrText>
      </w:r>
      <w:r w:rsidRPr="000247A5">
        <w:instrText>Introduction</w:instrText>
      </w:r>
      <w:r w:rsidRPr="00F63F22">
        <w:rPr>
          <w:noProof/>
        </w:rPr>
        <w:instrText xml:space="preserve">" </w:instrText>
      </w:r>
      <w:r w:rsidR="004177F8" w:rsidRPr="00F63F22">
        <w:rPr>
          <w:noProof/>
        </w:rPr>
        <w:fldChar w:fldCharType="end"/>
      </w:r>
    </w:p>
    <w:p w14:paraId="2A9A92A9" w14:textId="77777777"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14:paraId="06F91F43" w14:textId="77777777"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14:paraId="1E30F3DB" w14:textId="77777777"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14:paraId="5707D9F8" w14:textId="77777777"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14:paraId="6341EEE3" w14:textId="77777777" w:rsidR="00953E39" w:rsidRPr="00F63F22" w:rsidRDefault="00953E39" w:rsidP="00AF2045">
      <w:pPr>
        <w:pStyle w:val="NormalListAlpha"/>
        <w:ind w:left="1368"/>
        <w:rPr>
          <w:noProof/>
        </w:rPr>
      </w:pPr>
      <w:r w:rsidRPr="00F63F22">
        <w:rPr>
          <w:noProof/>
        </w:rPr>
        <w:t>the anticipated relationship with lower level protocols.</w:t>
      </w:r>
    </w:p>
    <w:p w14:paraId="7376549A" w14:textId="77777777" w:rsidR="00953E39" w:rsidRPr="00F63F22" w:rsidRDefault="00953E39" w:rsidP="00AF2045">
      <w:pPr>
        <w:pStyle w:val="NormalListAlpha"/>
        <w:ind w:left="1368"/>
        <w:rPr>
          <w:noProof/>
        </w:rPr>
      </w:pPr>
      <w:r w:rsidRPr="00F63F22">
        <w:rPr>
          <w:noProof/>
        </w:rPr>
        <w:t>certain message segments that are components of all messages.</w:t>
      </w:r>
    </w:p>
    <w:p w14:paraId="1D98857E" w14:textId="77777777"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w:t>
      </w:r>
      <w:r w:rsidRPr="00F63F22">
        <w:rPr>
          <w:noProof/>
        </w:rPr>
        <w:lastRenderedPageBreak/>
        <w:t>applications.</w:t>
      </w:r>
    </w:p>
    <w:p w14:paraId="7F45FBD3" w14:textId="77777777" w:rsidR="00953E39" w:rsidRDefault="00953E39" w:rsidP="000247A5">
      <w:pPr>
        <w:pStyle w:val="Heading3"/>
        <w:rPr>
          <w:noProof/>
        </w:rPr>
      </w:pPr>
      <w:bookmarkStart w:id="235" w:name="_Toc17269951"/>
      <w:bookmarkStart w:id="236" w:name="_Toc28952672"/>
      <w:bookmarkStart w:id="237" w:name="_Toc348257230"/>
      <w:bookmarkStart w:id="238" w:name="_Toc348257566"/>
      <w:bookmarkStart w:id="239" w:name="_Toc348263188"/>
      <w:bookmarkStart w:id="240" w:name="_Toc348336517"/>
      <w:bookmarkStart w:id="241" w:name="_Toc348770005"/>
      <w:bookmarkStart w:id="242" w:name="_Toc348856147"/>
      <w:bookmarkStart w:id="243" w:name="_Toc348866568"/>
      <w:bookmarkStart w:id="244" w:name="_Toc348947798"/>
      <w:bookmarkStart w:id="245" w:name="_Toc349735379"/>
      <w:bookmarkStart w:id="246" w:name="_Toc349735822"/>
      <w:bookmarkStart w:id="247" w:name="_Toc349735976"/>
      <w:bookmarkStart w:id="248" w:name="_Toc349803708"/>
      <w:bookmarkStart w:id="249" w:name="_Toc359235987"/>
      <w:bookmarkStart w:id="250" w:name="_Toc498145851"/>
      <w:bookmarkStart w:id="251" w:name="_Toc527864419"/>
      <w:bookmarkStart w:id="252" w:name="_Toc527865891"/>
      <w:bookmarkStart w:id="253" w:name="_Toc528481850"/>
      <w:bookmarkStart w:id="254" w:name="_Toc528482355"/>
      <w:bookmarkStart w:id="255" w:name="_Toc528482654"/>
      <w:bookmarkStart w:id="256" w:name="_Toc528482779"/>
      <w:bookmarkStart w:id="257" w:name="_Toc528486087"/>
      <w:bookmarkStart w:id="258" w:name="_Toc536689655"/>
      <w:bookmarkStart w:id="259" w:name="_Toc496374"/>
      <w:bookmarkStart w:id="260" w:name="_Toc524722"/>
      <w:bookmarkStart w:id="261" w:name="_Toc22443755"/>
      <w:bookmarkStart w:id="262" w:name="_Toc22444107"/>
      <w:bookmarkStart w:id="263" w:name="_Toc36358053"/>
      <w:bookmarkStart w:id="264" w:name="_Toc42232483"/>
      <w:bookmarkStart w:id="265" w:name="_Toc43275005"/>
      <w:bookmarkStart w:id="266" w:name="_Toc43275177"/>
      <w:bookmarkStart w:id="267" w:name="_Toc43275884"/>
      <w:bookmarkStart w:id="268" w:name="_Toc43276204"/>
      <w:bookmarkStart w:id="269" w:name="_Toc43276729"/>
      <w:bookmarkStart w:id="270" w:name="_Toc43276827"/>
      <w:bookmarkStart w:id="271" w:name="_Toc43276967"/>
      <w:bookmarkStart w:id="272" w:name="_Toc234219546"/>
      <w:r>
        <w:rPr>
          <w:noProof/>
        </w:rPr>
        <w:t>ANSI modal verbs</w:t>
      </w:r>
      <w:bookmarkEnd w:id="235"/>
      <w:bookmarkEnd w:id="236"/>
      <w:r w:rsidR="004177F8">
        <w:fldChar w:fldCharType="begin"/>
      </w:r>
      <w:r>
        <w:instrText xml:space="preserve"> XE "</w:instrText>
      </w:r>
      <w:r w:rsidRPr="0050301A">
        <w:instrText xml:space="preserve">ANSI MODAL </w:instrText>
      </w:r>
      <w:r w:rsidRPr="000247A5">
        <w:instrText>VERBS</w:instrText>
      </w:r>
      <w:r>
        <w:instrText xml:space="preserve">" </w:instrText>
      </w:r>
      <w:r w:rsidR="004177F8">
        <w:fldChar w:fldCharType="end"/>
      </w:r>
    </w:p>
    <w:p w14:paraId="3ADAD1AD" w14:textId="77777777"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1"/>
        <w:gridCol w:w="3097"/>
        <w:gridCol w:w="3092"/>
      </w:tblGrid>
      <w:tr w:rsidR="00953E39" w:rsidRPr="009928E9" w14:paraId="61882726" w14:textId="77777777" w:rsidTr="00AF2045">
        <w:tc>
          <w:tcPr>
            <w:tcW w:w="3192" w:type="dxa"/>
          </w:tcPr>
          <w:p w14:paraId="77AAB5C8" w14:textId="77777777" w:rsidR="00953E39" w:rsidRPr="009928E9" w:rsidRDefault="00953E39" w:rsidP="00EA2497">
            <w:r w:rsidRPr="009928E9">
              <w:t>To convey the Sense of:</w:t>
            </w:r>
          </w:p>
        </w:tc>
        <w:tc>
          <w:tcPr>
            <w:tcW w:w="6384" w:type="dxa"/>
            <w:gridSpan w:val="2"/>
          </w:tcPr>
          <w:p w14:paraId="6B0CB4FC" w14:textId="77777777" w:rsidR="00953E39" w:rsidRPr="009928E9" w:rsidRDefault="00953E39" w:rsidP="00EA2497">
            <w:r w:rsidRPr="009928E9">
              <w:t>Use the following (in UPPERCASE)</w:t>
            </w:r>
          </w:p>
        </w:tc>
      </w:tr>
      <w:tr w:rsidR="00953E39" w:rsidRPr="009928E9" w14:paraId="2EC097B3" w14:textId="77777777" w:rsidTr="00AF2045">
        <w:tc>
          <w:tcPr>
            <w:tcW w:w="3192" w:type="dxa"/>
          </w:tcPr>
          <w:p w14:paraId="3F52C388" w14:textId="77777777" w:rsidR="00953E39" w:rsidRPr="009928E9" w:rsidRDefault="00953E39" w:rsidP="00EA2497">
            <w:r w:rsidRPr="009928E9">
              <w:t>Required/Mandatory</w:t>
            </w:r>
          </w:p>
        </w:tc>
        <w:tc>
          <w:tcPr>
            <w:tcW w:w="3192" w:type="dxa"/>
          </w:tcPr>
          <w:p w14:paraId="6524135E" w14:textId="77777777" w:rsidR="00953E39" w:rsidRPr="009928E9" w:rsidRDefault="00953E39" w:rsidP="00EA2497">
            <w:r w:rsidRPr="009928E9">
              <w:t xml:space="preserve">SHALL* </w:t>
            </w:r>
          </w:p>
        </w:tc>
        <w:tc>
          <w:tcPr>
            <w:tcW w:w="3192" w:type="dxa"/>
          </w:tcPr>
          <w:p w14:paraId="3407EA9F" w14:textId="77777777" w:rsidR="00953E39" w:rsidRPr="009928E9" w:rsidRDefault="00953E39" w:rsidP="00EA2497">
            <w:r w:rsidRPr="009928E9">
              <w:t>SHALL NOT*</w:t>
            </w:r>
          </w:p>
        </w:tc>
      </w:tr>
      <w:tr w:rsidR="00953E39" w:rsidRPr="009928E9" w14:paraId="401E42B7" w14:textId="77777777" w:rsidTr="00AF2045">
        <w:tc>
          <w:tcPr>
            <w:tcW w:w="3192" w:type="dxa"/>
          </w:tcPr>
          <w:p w14:paraId="2D8881E0" w14:textId="77777777" w:rsidR="00953E39" w:rsidRPr="009928E9" w:rsidRDefault="00953E39" w:rsidP="00EA2497">
            <w:r w:rsidRPr="009928E9">
              <w:t>Best Practice/Recommendation</w:t>
            </w:r>
          </w:p>
        </w:tc>
        <w:tc>
          <w:tcPr>
            <w:tcW w:w="3192" w:type="dxa"/>
          </w:tcPr>
          <w:p w14:paraId="68EB2BAA" w14:textId="77777777" w:rsidR="00953E39" w:rsidRPr="009928E9" w:rsidRDefault="00953E39" w:rsidP="00EA2497">
            <w:r w:rsidRPr="009928E9">
              <w:t>SHOULD*</w:t>
            </w:r>
          </w:p>
        </w:tc>
        <w:tc>
          <w:tcPr>
            <w:tcW w:w="3192" w:type="dxa"/>
          </w:tcPr>
          <w:p w14:paraId="20F708ED" w14:textId="77777777" w:rsidR="00953E39" w:rsidRPr="009928E9" w:rsidRDefault="00953E39" w:rsidP="00EA2497">
            <w:r w:rsidRPr="009928E9">
              <w:t>SHOULD NOT*</w:t>
            </w:r>
          </w:p>
        </w:tc>
      </w:tr>
      <w:tr w:rsidR="00953E39" w:rsidRPr="009928E9" w14:paraId="402ACAC5" w14:textId="77777777" w:rsidTr="00AF2045">
        <w:tc>
          <w:tcPr>
            <w:tcW w:w="3192" w:type="dxa"/>
          </w:tcPr>
          <w:p w14:paraId="63F23F6B" w14:textId="77777777" w:rsidR="00953E39" w:rsidRPr="009928E9" w:rsidRDefault="00953E39" w:rsidP="00EA2497">
            <w:r w:rsidRPr="009928E9">
              <w:t>Acceptable Permitted</w:t>
            </w:r>
          </w:p>
        </w:tc>
        <w:tc>
          <w:tcPr>
            <w:tcW w:w="3192" w:type="dxa"/>
          </w:tcPr>
          <w:p w14:paraId="5F77DD03" w14:textId="77777777" w:rsidR="00953E39" w:rsidRPr="009928E9" w:rsidRDefault="00953E39" w:rsidP="00EA2497">
            <w:r w:rsidRPr="009928E9">
              <w:t>MAY*</w:t>
            </w:r>
          </w:p>
        </w:tc>
        <w:tc>
          <w:tcPr>
            <w:tcW w:w="3192" w:type="dxa"/>
          </w:tcPr>
          <w:p w14:paraId="1466A092" w14:textId="77777777" w:rsidR="00953E39" w:rsidRPr="009928E9" w:rsidRDefault="00953E39" w:rsidP="00EA2497">
            <w:r w:rsidRPr="009928E9">
              <w:t>NEED NOT*</w:t>
            </w:r>
          </w:p>
        </w:tc>
      </w:tr>
      <w:tr w:rsidR="00953E39" w:rsidRPr="009928E9" w14:paraId="70CE960A" w14:textId="77777777" w:rsidTr="00AF2045">
        <w:tc>
          <w:tcPr>
            <w:tcW w:w="9576" w:type="dxa"/>
            <w:gridSpan w:val="3"/>
          </w:tcPr>
          <w:p w14:paraId="44B1B737" w14:textId="77777777" w:rsidR="00953E39" w:rsidRPr="009928E9" w:rsidRDefault="00953E39" w:rsidP="00EA2497">
            <w:r w:rsidRPr="009928E9">
              <w:t>*Usage of any of these in lower case does not carry the same weight.</w:t>
            </w:r>
          </w:p>
        </w:tc>
      </w:tr>
    </w:tbl>
    <w:p w14:paraId="405EEE66" w14:textId="77777777" w:rsidR="00F82E5E" w:rsidRDefault="00953E39" w:rsidP="000247A5">
      <w:pPr>
        <w:pStyle w:val="Heading2"/>
        <w:rPr>
          <w:noProof/>
        </w:rPr>
      </w:pPr>
      <w:bookmarkStart w:id="273" w:name="_Toc17269952"/>
      <w:bookmarkStart w:id="274" w:name="_Toc28952673"/>
      <w:r w:rsidRPr="00F63F22">
        <w:rPr>
          <w:noProof/>
        </w:rPr>
        <w:t>Conceptual A</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r w:rsidRPr="00F63F22">
        <w:rPr>
          <w:noProof/>
        </w:rPr>
        <w:t>pproach</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14:paraId="14ECA722" w14:textId="77777777" w:rsidR="00941783" w:rsidRDefault="00F82E5E" w:rsidP="000247A5">
      <w:pPr>
        <w:pStyle w:val="Heading3"/>
        <w:numPr>
          <w:ilvl w:val="2"/>
          <w:numId w:val="66"/>
        </w:numPr>
        <w:rPr>
          <w:noProof/>
        </w:rPr>
      </w:pPr>
      <w:bookmarkStart w:id="275" w:name="_Toc17269953"/>
      <w:bookmarkStart w:id="276" w:name="_Toc28952674"/>
      <w:r>
        <w:rPr>
          <w:noProof/>
        </w:rPr>
        <w:t>Assumptions</w:t>
      </w:r>
      <w:bookmarkEnd w:id="275"/>
      <w:bookmarkEnd w:id="276"/>
    </w:p>
    <w:p w14:paraId="55D4824A" w14:textId="77777777" w:rsidR="00953E39" w:rsidRPr="00F63F22" w:rsidRDefault="00F82E5E" w:rsidP="00AF2045">
      <w:pPr>
        <w:pStyle w:val="NormalIndented"/>
        <w:ind w:left="1080"/>
        <w:rPr>
          <w:noProof/>
        </w:rPr>
      </w:pPr>
      <w:r w:rsidRPr="00F63F22">
        <w:rPr>
          <w:noProof/>
        </w:rPr>
        <w:t>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14:paraId="549740E6" w14:textId="77777777" w:rsidR="00953E39" w:rsidRPr="00F63F22" w:rsidRDefault="00953E39" w:rsidP="000247A5">
      <w:pPr>
        <w:pStyle w:val="Heading3"/>
        <w:rPr>
          <w:noProof/>
        </w:rPr>
      </w:pPr>
      <w:bookmarkStart w:id="277" w:name="_Toc348257231"/>
      <w:bookmarkStart w:id="278" w:name="_Toc348257567"/>
      <w:bookmarkStart w:id="279" w:name="_Toc348263189"/>
      <w:bookmarkStart w:id="280" w:name="_Toc348336518"/>
      <w:bookmarkStart w:id="281" w:name="_Toc348770006"/>
      <w:bookmarkStart w:id="282" w:name="_Toc348856148"/>
      <w:bookmarkStart w:id="283" w:name="_Toc348866569"/>
      <w:bookmarkStart w:id="284" w:name="_Toc348947799"/>
      <w:bookmarkStart w:id="285" w:name="_Toc349735380"/>
      <w:bookmarkStart w:id="286" w:name="_Toc349735823"/>
      <w:bookmarkStart w:id="287" w:name="_Toc349735977"/>
      <w:bookmarkStart w:id="288" w:name="_Toc349803709"/>
      <w:bookmarkStart w:id="289" w:name="_Ref358258451"/>
      <w:bookmarkStart w:id="290" w:name="_Ref358258469"/>
      <w:bookmarkStart w:id="291" w:name="_Toc359235988"/>
      <w:bookmarkStart w:id="292" w:name="_Ref495206724"/>
      <w:bookmarkStart w:id="293" w:name="_Ref495206727"/>
      <w:bookmarkStart w:id="294" w:name="_Toc498145852"/>
      <w:bookmarkStart w:id="295" w:name="_Toc527864420"/>
      <w:bookmarkStart w:id="296" w:name="_Toc527865892"/>
      <w:bookmarkStart w:id="297" w:name="_Toc528481851"/>
      <w:bookmarkStart w:id="298" w:name="_Toc528482356"/>
      <w:bookmarkStart w:id="299" w:name="_Toc528482655"/>
      <w:bookmarkStart w:id="300" w:name="_Toc528482780"/>
      <w:bookmarkStart w:id="301" w:name="_Toc528486088"/>
      <w:bookmarkStart w:id="302" w:name="_Toc536689656"/>
      <w:bookmarkStart w:id="303" w:name="_Ref536847320"/>
      <w:bookmarkStart w:id="304" w:name="_Ref536847340"/>
      <w:bookmarkStart w:id="305" w:name="_Toc496375"/>
      <w:bookmarkStart w:id="306" w:name="_Toc524723"/>
      <w:bookmarkStart w:id="307" w:name="_Toc22443756"/>
      <w:bookmarkStart w:id="308" w:name="_Toc22444108"/>
      <w:bookmarkStart w:id="309" w:name="_Toc36358054"/>
      <w:bookmarkStart w:id="310" w:name="_Toc42232484"/>
      <w:bookmarkStart w:id="311" w:name="_Toc43275006"/>
      <w:bookmarkStart w:id="312" w:name="_Toc43275178"/>
      <w:bookmarkStart w:id="313" w:name="_Toc43275885"/>
      <w:bookmarkStart w:id="314" w:name="_Toc43276205"/>
      <w:bookmarkStart w:id="315" w:name="_Toc43276730"/>
      <w:bookmarkStart w:id="316" w:name="_Toc43276828"/>
      <w:bookmarkStart w:id="317" w:name="_Toc43276968"/>
      <w:bookmarkStart w:id="318" w:name="_Toc234219547"/>
      <w:bookmarkStart w:id="319" w:name="_Toc17269954"/>
      <w:bookmarkStart w:id="320" w:name="_Toc28952675"/>
      <w:r w:rsidRPr="00F63F22">
        <w:rPr>
          <w:noProof/>
        </w:rPr>
        <w:t>Trigger events</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004177F8" w:rsidRPr="00F63F22">
        <w:rPr>
          <w:noProof/>
        </w:rPr>
        <w:fldChar w:fldCharType="begin"/>
      </w:r>
      <w:r w:rsidRPr="00F63F22">
        <w:rPr>
          <w:noProof/>
        </w:rPr>
        <w:instrText xml:space="preserve"> XE "Trigger events" </w:instrText>
      </w:r>
      <w:r w:rsidR="004177F8" w:rsidRPr="00F63F22">
        <w:rPr>
          <w:noProof/>
        </w:rPr>
        <w:fldChar w:fldCharType="end"/>
      </w:r>
    </w:p>
    <w:p w14:paraId="49A1A699" w14:textId="77777777"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Strong"/>
          <w:noProof/>
        </w:rPr>
        <w:t>trigger event</w:t>
      </w:r>
      <w:r w:rsidRPr="00F63F22">
        <w:rPr>
          <w:noProof/>
        </w:rPr>
        <w:t xml:space="preserve">. For example, the trigger event </w:t>
      </w:r>
      <w:r w:rsidRPr="00F63F22">
        <w:rPr>
          <w:rStyle w:val="Strong"/>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Strong"/>
          <w:noProof/>
        </w:rPr>
        <w:t>an observation (e.g., a CBC result) for a patient is</w:t>
      </w:r>
      <w:r w:rsidRPr="00F63F22">
        <w:rPr>
          <w:noProof/>
        </w:rPr>
        <w:t xml:space="preserve"> </w:t>
      </w:r>
      <w:r w:rsidRPr="00F63F22">
        <w:rPr>
          <w:rStyle w:val="Strong"/>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Strong"/>
          <w:noProof/>
        </w:rPr>
        <w:t>unsolicited update</w:t>
      </w:r>
      <w:r w:rsidRPr="00F63F22">
        <w:rPr>
          <w:noProof/>
        </w:rPr>
        <w:t>.</w:t>
      </w:r>
    </w:p>
    <w:p w14:paraId="59811CC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14:paraId="4939553B" w14:textId="77777777"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14:paraId="3787A3F5" w14:textId="77777777" w:rsidR="00953E39" w:rsidRPr="00F63F22" w:rsidRDefault="00953E39" w:rsidP="000247A5">
      <w:pPr>
        <w:pStyle w:val="Heading3"/>
        <w:rPr>
          <w:noProof/>
        </w:rPr>
      </w:pPr>
      <w:bookmarkStart w:id="321" w:name="_Toc348257232"/>
      <w:bookmarkStart w:id="322" w:name="_Toc348257568"/>
      <w:bookmarkStart w:id="323" w:name="_Toc348263190"/>
      <w:bookmarkStart w:id="324" w:name="_Toc348336519"/>
      <w:bookmarkStart w:id="325" w:name="_Toc348770007"/>
      <w:bookmarkStart w:id="326" w:name="_Toc348856149"/>
      <w:bookmarkStart w:id="327" w:name="_Toc348866570"/>
      <w:bookmarkStart w:id="328" w:name="_Toc348947800"/>
      <w:bookmarkStart w:id="329" w:name="_Toc349735381"/>
      <w:bookmarkStart w:id="330" w:name="_Toc349735824"/>
      <w:bookmarkStart w:id="331" w:name="_Toc349735978"/>
      <w:bookmarkStart w:id="332" w:name="_Toc349803710"/>
      <w:bookmarkStart w:id="333" w:name="_Toc359235989"/>
      <w:bookmarkStart w:id="334" w:name="_Toc498145853"/>
      <w:bookmarkStart w:id="335" w:name="_Toc527864421"/>
      <w:bookmarkStart w:id="336" w:name="_Toc527865893"/>
      <w:bookmarkStart w:id="337" w:name="_Toc528481852"/>
      <w:bookmarkStart w:id="338" w:name="_Toc528482357"/>
      <w:bookmarkStart w:id="339" w:name="_Toc528482656"/>
      <w:bookmarkStart w:id="340" w:name="_Toc528482781"/>
      <w:bookmarkStart w:id="341" w:name="_Toc528486089"/>
      <w:bookmarkStart w:id="342" w:name="_Toc536689657"/>
      <w:bookmarkStart w:id="343" w:name="_Toc496376"/>
      <w:bookmarkStart w:id="344" w:name="_Toc524724"/>
      <w:bookmarkStart w:id="345" w:name="_Toc22443757"/>
      <w:bookmarkStart w:id="346" w:name="_Toc22444109"/>
      <w:bookmarkStart w:id="347" w:name="_Toc36358055"/>
      <w:bookmarkStart w:id="348" w:name="_Toc42232485"/>
      <w:bookmarkStart w:id="349" w:name="_Toc43275007"/>
      <w:bookmarkStart w:id="350" w:name="_Toc43275179"/>
      <w:bookmarkStart w:id="351" w:name="_Toc43275886"/>
      <w:bookmarkStart w:id="352" w:name="_Toc43276206"/>
      <w:bookmarkStart w:id="353" w:name="_Toc43276731"/>
      <w:bookmarkStart w:id="354" w:name="_Toc43276829"/>
      <w:bookmarkStart w:id="355" w:name="_Toc43276969"/>
      <w:bookmarkStart w:id="356" w:name="_Toc234219548"/>
      <w:bookmarkStart w:id="357" w:name="_Toc17269955"/>
      <w:bookmarkStart w:id="358" w:name="_Toc28952676"/>
      <w:r w:rsidRPr="00F63F22">
        <w:rPr>
          <w:noProof/>
        </w:rPr>
        <w:t>Acknowledgments:  original mode</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r w:rsidR="004177F8" w:rsidRPr="00F63F22">
        <w:rPr>
          <w:noProof/>
        </w:rPr>
        <w:fldChar w:fldCharType="begin"/>
      </w:r>
      <w:r w:rsidRPr="00F63F22">
        <w:rPr>
          <w:noProof/>
        </w:rPr>
        <w:instrText>xe "Acknowledgments: original mode"</w:instrText>
      </w:r>
      <w:r w:rsidR="004177F8" w:rsidRPr="00F63F22">
        <w:rPr>
          <w:noProof/>
        </w:rPr>
        <w:fldChar w:fldCharType="end"/>
      </w:r>
    </w:p>
    <w:p w14:paraId="69A9BA94" w14:textId="77777777" w:rsidR="00953E39" w:rsidRPr="00F63F22" w:rsidRDefault="00953E39" w:rsidP="00AF2045">
      <w:pPr>
        <w:pStyle w:val="NormalIndented"/>
        <w:ind w:left="1080"/>
        <w:rPr>
          <w:noProof/>
        </w:rPr>
      </w:pPr>
      <w:r w:rsidRPr="00F63F22">
        <w:rPr>
          <w:noProof/>
        </w:rPr>
        <w:t xml:space="preserve">When the unsolicited update is sent from one system to another, this acknowledgment mode specifies that it be acknowledged at the application level. The reasoning is that it is not sufficient to know that </w:t>
      </w:r>
      <w:r w:rsidRPr="00F63F22">
        <w:rPr>
          <w:noProof/>
        </w:rPr>
        <w:lastRenderedPageBreak/>
        <w:t>the underlying communications system guaranteed delivery of the message. It is also necessary to know that the receiving application processed the data successfully at a logical application level.</w:t>
      </w:r>
    </w:p>
    <w:p w14:paraId="2F67B208" w14:textId="77777777"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Strong"/>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14:paraId="3825B6D2" w14:textId="77777777" w:rsidR="00015CF2" w:rsidRPr="006713A0" w:rsidRDefault="00015CF2" w:rsidP="00AF2045">
      <w:pPr>
        <w:pStyle w:val="Note"/>
        <w:ind w:left="360"/>
        <w:rPr>
          <w:strike/>
          <w:noProof/>
        </w:rPr>
      </w:pPr>
      <w:r w:rsidRPr="003131EC">
        <w:rPr>
          <w:rStyle w:val="Strong"/>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14:paraId="19E36EEF" w14:textId="77777777" w:rsidR="00953E39" w:rsidRPr="00F63F22" w:rsidRDefault="00953E39" w:rsidP="00AF2045">
      <w:pPr>
        <w:pStyle w:val="NormalIndented"/>
        <w:ind w:left="1080"/>
        <w:rPr>
          <w:noProof/>
        </w:rPr>
      </w:pPr>
    </w:p>
    <w:p w14:paraId="452375BB" w14:textId="77777777"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14:paraId="7C685588" w14:textId="77777777"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14:paraId="49A63100" w14:textId="77777777" w:rsidR="00953E39" w:rsidRPr="00F63F22" w:rsidRDefault="00953E39" w:rsidP="000247A5">
      <w:pPr>
        <w:pStyle w:val="Heading3"/>
        <w:rPr>
          <w:noProof/>
        </w:rPr>
      </w:pPr>
      <w:bookmarkStart w:id="359" w:name="_Toc348257233"/>
      <w:bookmarkStart w:id="360" w:name="_Toc348257569"/>
      <w:bookmarkStart w:id="361" w:name="_Toc348263191"/>
      <w:bookmarkStart w:id="362" w:name="_Toc348336520"/>
      <w:bookmarkStart w:id="363" w:name="_Toc348770008"/>
      <w:bookmarkStart w:id="364" w:name="_Toc348856150"/>
      <w:bookmarkStart w:id="365" w:name="_Toc348866571"/>
      <w:bookmarkStart w:id="366" w:name="_Toc348947801"/>
      <w:bookmarkStart w:id="367" w:name="_Toc349735382"/>
      <w:bookmarkStart w:id="368" w:name="_Toc349735825"/>
      <w:bookmarkStart w:id="369" w:name="_Toc349735979"/>
      <w:bookmarkStart w:id="370" w:name="_Toc349803711"/>
      <w:bookmarkStart w:id="371" w:name="_Toc359235990"/>
      <w:bookmarkStart w:id="372" w:name="_Toc498145854"/>
      <w:bookmarkStart w:id="373" w:name="_Toc527864422"/>
      <w:bookmarkStart w:id="374" w:name="_Toc527865894"/>
      <w:bookmarkStart w:id="375" w:name="_Toc528481853"/>
      <w:bookmarkStart w:id="376" w:name="_Toc528482358"/>
      <w:bookmarkStart w:id="377" w:name="_Toc528482657"/>
      <w:bookmarkStart w:id="378" w:name="_Toc528482782"/>
      <w:bookmarkStart w:id="379" w:name="_Toc528486090"/>
      <w:bookmarkStart w:id="380" w:name="_Toc536689658"/>
      <w:bookmarkStart w:id="381" w:name="_Toc496377"/>
      <w:bookmarkStart w:id="382" w:name="_Toc524725"/>
      <w:bookmarkStart w:id="383" w:name="_Toc22443758"/>
      <w:bookmarkStart w:id="384" w:name="_Toc22444110"/>
      <w:bookmarkStart w:id="385" w:name="_Toc36358056"/>
      <w:bookmarkStart w:id="386" w:name="_Toc42232486"/>
      <w:bookmarkStart w:id="387" w:name="_Toc43275008"/>
      <w:bookmarkStart w:id="388" w:name="_Toc43275180"/>
      <w:bookmarkStart w:id="389" w:name="_Toc43275887"/>
      <w:bookmarkStart w:id="390" w:name="_Toc43276207"/>
      <w:bookmarkStart w:id="391" w:name="_Toc43276732"/>
      <w:bookmarkStart w:id="392" w:name="_Toc43276830"/>
      <w:bookmarkStart w:id="393" w:name="_Toc43276970"/>
      <w:bookmarkStart w:id="394" w:name="_Toc234219549"/>
      <w:bookmarkStart w:id="395" w:name="_Toc17269956"/>
      <w:bookmarkStart w:id="396" w:name="_Toc28952677"/>
      <w:r w:rsidRPr="00F63F22">
        <w:rPr>
          <w:noProof/>
        </w:rPr>
        <w:t>Acknowledgments: enhanced mode</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rsidR="004177F8" w:rsidRPr="00F63F22">
        <w:rPr>
          <w:noProof/>
        </w:rPr>
        <w:fldChar w:fldCharType="begin"/>
      </w:r>
      <w:r w:rsidRPr="00F63F22">
        <w:rPr>
          <w:noProof/>
        </w:rPr>
        <w:instrText>xe "Acknowledgments: enhanced mode"</w:instrText>
      </w:r>
      <w:r w:rsidR="004177F8" w:rsidRPr="00F63F22">
        <w:rPr>
          <w:noProof/>
        </w:rPr>
        <w:fldChar w:fldCharType="end"/>
      </w:r>
    </w:p>
    <w:p w14:paraId="07B2AABD" w14:textId="77777777"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receiving system, an application acknowledgment </w:t>
      </w:r>
      <w:r w:rsidR="0035077E">
        <w:rPr>
          <w:noProof/>
        </w:rPr>
        <w:t>MAY</w:t>
      </w:r>
      <w:r w:rsidRPr="00F63F22">
        <w:rPr>
          <w:noProof/>
        </w:rPr>
        <w:t xml:space="preserve"> be used to return the resultant status to the sending system.</w:t>
      </w:r>
    </w:p>
    <w:p w14:paraId="6C4CD10D" w14:textId="77777777" w:rsidR="00953E39" w:rsidRPr="00F63F22" w:rsidRDefault="00953E39" w:rsidP="000247A5">
      <w:pPr>
        <w:pStyle w:val="Heading3"/>
        <w:rPr>
          <w:noProof/>
        </w:rPr>
      </w:pPr>
      <w:bookmarkStart w:id="397" w:name="_Toc348257234"/>
      <w:bookmarkStart w:id="398" w:name="_Toc348257570"/>
      <w:bookmarkStart w:id="399" w:name="_Toc348263192"/>
      <w:bookmarkStart w:id="400" w:name="_Toc348336521"/>
      <w:bookmarkStart w:id="401" w:name="_Toc348770009"/>
      <w:bookmarkStart w:id="402" w:name="_Toc348856151"/>
      <w:bookmarkStart w:id="403" w:name="_Toc348866572"/>
      <w:bookmarkStart w:id="404" w:name="_Toc348947802"/>
      <w:bookmarkStart w:id="405" w:name="_Toc349735383"/>
      <w:bookmarkStart w:id="406" w:name="_Toc349735826"/>
      <w:bookmarkStart w:id="407" w:name="_Toc349735980"/>
      <w:bookmarkStart w:id="408" w:name="_Toc349803712"/>
      <w:bookmarkStart w:id="409" w:name="_Ref358262916"/>
      <w:bookmarkStart w:id="410" w:name="_Toc359235991"/>
      <w:bookmarkStart w:id="411" w:name="_Toc498145855"/>
      <w:bookmarkStart w:id="412" w:name="_Toc527864423"/>
      <w:bookmarkStart w:id="413" w:name="_Toc527865895"/>
      <w:bookmarkStart w:id="414" w:name="_Toc528481854"/>
      <w:bookmarkStart w:id="415" w:name="_Toc528482359"/>
      <w:bookmarkStart w:id="416" w:name="_Toc528482658"/>
      <w:bookmarkStart w:id="417" w:name="_Toc528482783"/>
      <w:bookmarkStart w:id="418" w:name="_Toc528486091"/>
      <w:bookmarkStart w:id="419" w:name="_Toc536689659"/>
      <w:bookmarkStart w:id="420" w:name="_Toc496378"/>
      <w:bookmarkStart w:id="421" w:name="_Toc524726"/>
      <w:bookmarkStart w:id="422" w:name="_Toc22443759"/>
      <w:bookmarkStart w:id="423" w:name="_Toc22444111"/>
      <w:bookmarkStart w:id="424" w:name="_Toc36358057"/>
      <w:bookmarkStart w:id="425" w:name="_Toc42232487"/>
      <w:bookmarkStart w:id="426" w:name="_Toc43275009"/>
      <w:bookmarkStart w:id="427" w:name="_Toc43275181"/>
      <w:bookmarkStart w:id="428" w:name="_Toc43275888"/>
      <w:bookmarkStart w:id="429" w:name="_Toc43276208"/>
      <w:bookmarkStart w:id="430" w:name="_Toc43276733"/>
      <w:bookmarkStart w:id="431" w:name="_Toc43276831"/>
      <w:bookmarkStart w:id="432" w:name="_Toc43276971"/>
      <w:bookmarkStart w:id="433" w:name="_Toc234219550"/>
      <w:bookmarkStart w:id="434" w:name="_Toc17269957"/>
      <w:bookmarkStart w:id="435" w:name="_Toc28952678"/>
      <w:r w:rsidRPr="00F63F22">
        <w:rPr>
          <w:noProof/>
        </w:rPr>
        <w:t>Queries</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r w:rsidR="004177F8" w:rsidRPr="00F63F22">
        <w:rPr>
          <w:noProof/>
        </w:rPr>
        <w:fldChar w:fldCharType="begin"/>
      </w:r>
      <w:r w:rsidRPr="00F63F22">
        <w:rPr>
          <w:noProof/>
        </w:rPr>
        <w:instrText xml:space="preserve"> XE "Queries" </w:instrText>
      </w:r>
      <w:r w:rsidR="004177F8" w:rsidRPr="00F63F22">
        <w:rPr>
          <w:noProof/>
        </w:rPr>
        <w:fldChar w:fldCharType="end"/>
      </w:r>
    </w:p>
    <w:p w14:paraId="59FCC8FF" w14:textId="77777777"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14:paraId="51B7C06B" w14:textId="77777777" w:rsidR="00953E39" w:rsidRPr="00F63F22" w:rsidRDefault="00953E39" w:rsidP="000247A5">
      <w:pPr>
        <w:pStyle w:val="Heading2"/>
        <w:rPr>
          <w:noProof/>
        </w:rPr>
      </w:pPr>
      <w:bookmarkStart w:id="436" w:name="_Toc348257235"/>
      <w:bookmarkStart w:id="437" w:name="_Toc348257571"/>
      <w:bookmarkStart w:id="438" w:name="_Toc348263193"/>
      <w:bookmarkStart w:id="439" w:name="_Toc348336522"/>
      <w:bookmarkStart w:id="440" w:name="_Toc348770010"/>
      <w:bookmarkStart w:id="441" w:name="_Toc348856152"/>
      <w:bookmarkStart w:id="442" w:name="_Toc348866573"/>
      <w:bookmarkStart w:id="443" w:name="_Toc348947803"/>
      <w:bookmarkStart w:id="444" w:name="_Toc349735384"/>
      <w:bookmarkStart w:id="445" w:name="_Toc349735827"/>
      <w:bookmarkStart w:id="446" w:name="_Toc349735981"/>
      <w:bookmarkStart w:id="447" w:name="_Toc349803713"/>
      <w:bookmarkStart w:id="448" w:name="_Toc359235992"/>
      <w:bookmarkStart w:id="449" w:name="_Toc498145856"/>
      <w:bookmarkStart w:id="450" w:name="_Toc527864424"/>
      <w:bookmarkStart w:id="451" w:name="_Toc527865896"/>
      <w:bookmarkStart w:id="452" w:name="_Toc528481855"/>
      <w:bookmarkStart w:id="453" w:name="_Toc528482360"/>
      <w:bookmarkStart w:id="454" w:name="_Toc528482659"/>
      <w:bookmarkStart w:id="455" w:name="_Toc528482784"/>
      <w:bookmarkStart w:id="456" w:name="_Toc528486092"/>
      <w:bookmarkStart w:id="457" w:name="_Toc536689660"/>
      <w:bookmarkStart w:id="458" w:name="_Toc496379"/>
      <w:bookmarkStart w:id="459" w:name="_Toc524727"/>
      <w:bookmarkStart w:id="460" w:name="_Toc22443760"/>
      <w:bookmarkStart w:id="461" w:name="_Toc22444112"/>
      <w:bookmarkStart w:id="462" w:name="_Toc36358058"/>
      <w:bookmarkStart w:id="463" w:name="_Toc42232488"/>
      <w:bookmarkStart w:id="464" w:name="_Toc43275010"/>
      <w:bookmarkStart w:id="465" w:name="_Toc43275182"/>
      <w:bookmarkStart w:id="466" w:name="_Toc43275889"/>
      <w:bookmarkStart w:id="467" w:name="_Toc43276209"/>
      <w:bookmarkStart w:id="468" w:name="_Toc43276734"/>
      <w:bookmarkStart w:id="469" w:name="_Toc43276832"/>
      <w:bookmarkStart w:id="470" w:name="_Toc43276972"/>
      <w:bookmarkStart w:id="471" w:name="_Toc234219551"/>
      <w:bookmarkStart w:id="472" w:name="_Toc17269958"/>
      <w:bookmarkStart w:id="473" w:name="_Toc28952679"/>
      <w:r w:rsidRPr="00F63F22">
        <w:rPr>
          <w:noProof/>
        </w:rPr>
        <w:t>Communications E</w:t>
      </w:r>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sidRPr="00F63F22">
        <w:rPr>
          <w:noProof/>
        </w:rPr>
        <w:t>nvironment</w:t>
      </w:r>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14:paraId="115DA449" w14:textId="77777777"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14:paraId="50744F13" w14:textId="77777777"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14:paraId="190A5B7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w:t>
      </w:r>
      <w:r w:rsidRPr="00F63F22">
        <w:rPr>
          <w:noProof/>
        </w:rPr>
        <w:lastRenderedPageBreak/>
        <w:t xml:space="preserve">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14:paraId="3D642D6A"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14:paraId="472F0A0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14:paraId="72A0BC8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inter-process communications services (e.g., Pipes in a UNIX System).</w:t>
      </w:r>
    </w:p>
    <w:p w14:paraId="1B6D8F44" w14:textId="77777777" w:rsidR="00953E39" w:rsidRPr="00F63F22" w:rsidRDefault="00953E39" w:rsidP="00AF2045">
      <w:pPr>
        <w:ind w:left="360"/>
        <w:rPr>
          <w:noProof/>
        </w:rPr>
      </w:pPr>
      <w:r w:rsidRPr="00F63F22">
        <w:rPr>
          <w:noProof/>
        </w:rPr>
        <w:t>The HL7 Standard assumes that the communications environment will provide the following capabilities:</w:t>
      </w:r>
    </w:p>
    <w:p w14:paraId="551DDFD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14:paraId="76224261"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14:paraId="1B59714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that exceed the upper limit.</w:t>
      </w:r>
    </w:p>
    <w:p w14:paraId="515CB718"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14:paraId="6CE8F3ED" w14:textId="77777777" w:rsidR="00953E39" w:rsidRPr="00F63F22" w:rsidRDefault="00953E39" w:rsidP="000247A5">
      <w:pPr>
        <w:pStyle w:val="Heading2"/>
        <w:rPr>
          <w:noProof/>
        </w:rPr>
      </w:pPr>
      <w:bookmarkStart w:id="474" w:name="_Toc496380"/>
      <w:bookmarkStart w:id="475" w:name="_Toc524728"/>
      <w:bookmarkStart w:id="476" w:name="_Toc22443761"/>
      <w:bookmarkStart w:id="477" w:name="_Toc22444113"/>
      <w:bookmarkStart w:id="478" w:name="_Toc36358059"/>
      <w:bookmarkStart w:id="479" w:name="_Toc42232489"/>
      <w:bookmarkStart w:id="480" w:name="_Toc43275011"/>
      <w:bookmarkStart w:id="481" w:name="_Toc43275183"/>
      <w:bookmarkStart w:id="482" w:name="_Toc43275890"/>
      <w:bookmarkStart w:id="483" w:name="_Toc43276210"/>
      <w:bookmarkStart w:id="484" w:name="_Toc43276735"/>
      <w:bookmarkStart w:id="485" w:name="_Toc43276833"/>
      <w:bookmarkStart w:id="486" w:name="_Toc43276973"/>
      <w:bookmarkStart w:id="487" w:name="_Toc234219552"/>
      <w:bookmarkStart w:id="488" w:name="_Toc17269959"/>
      <w:bookmarkStart w:id="489" w:name="_Toc28952680"/>
      <w:r w:rsidRPr="00F63F22">
        <w:rPr>
          <w:noProof/>
        </w:rPr>
        <w:t>Message Framework</w:t>
      </w:r>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r w:rsidR="004177F8" w:rsidRPr="00F63F22">
        <w:rPr>
          <w:noProof/>
        </w:rPr>
        <w:fldChar w:fldCharType="begin"/>
      </w:r>
      <w:r w:rsidRPr="00F63F22">
        <w:rPr>
          <w:noProof/>
        </w:rPr>
        <w:instrText>xe "</w:instrText>
      </w:r>
      <w:r w:rsidRPr="000247A5">
        <w:instrText>Message</w:instrText>
      </w:r>
      <w:r w:rsidRPr="00F63F22">
        <w:rPr>
          <w:noProof/>
        </w:rPr>
        <w:instrText xml:space="preserve"> Framework"</w:instrText>
      </w:r>
      <w:r w:rsidR="004177F8" w:rsidRPr="00F63F22">
        <w:rPr>
          <w:noProof/>
        </w:rPr>
        <w:fldChar w:fldCharType="end"/>
      </w:r>
    </w:p>
    <w:p w14:paraId="3FE2ADA1" w14:textId="684B37D1"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886355">
        <w:rPr>
          <w:noProof/>
        </w:rPr>
        <w:t>2.4.5</w:t>
      </w:r>
      <w:r w:rsidR="004177F8" w:rsidRPr="00F63F22">
        <w:rPr>
          <w:noProof/>
        </w:rPr>
        <w:fldChar w:fldCharType="end"/>
      </w:r>
      <w:r w:rsidRPr="00F63F22">
        <w:rPr>
          <w:noProof/>
        </w:rPr>
        <w:t>.</w:t>
      </w:r>
    </w:p>
    <w:p w14:paraId="762BCDEE" w14:textId="77777777" w:rsidR="00953E39" w:rsidRPr="00F63F22" w:rsidRDefault="00953E39" w:rsidP="000247A5">
      <w:pPr>
        <w:pStyle w:val="Heading3"/>
        <w:rPr>
          <w:noProof/>
        </w:rPr>
      </w:pPr>
      <w:bookmarkStart w:id="490" w:name="_Ref536847234"/>
      <w:bookmarkStart w:id="491" w:name="_Toc496381"/>
      <w:bookmarkStart w:id="492" w:name="_Toc524729"/>
      <w:bookmarkStart w:id="493" w:name="_Toc22443762"/>
      <w:bookmarkStart w:id="494" w:name="_Toc22444114"/>
      <w:bookmarkStart w:id="495" w:name="_Toc36358060"/>
      <w:bookmarkStart w:id="496" w:name="_Toc42232490"/>
      <w:bookmarkStart w:id="497" w:name="_Toc43275012"/>
      <w:bookmarkStart w:id="498" w:name="_Toc43275184"/>
      <w:bookmarkStart w:id="499" w:name="_Toc43275891"/>
      <w:bookmarkStart w:id="500" w:name="_Toc43276211"/>
      <w:bookmarkStart w:id="501" w:name="_Toc43276736"/>
      <w:bookmarkStart w:id="502" w:name="_Toc43276834"/>
      <w:bookmarkStart w:id="503" w:name="_Toc43276974"/>
      <w:bookmarkStart w:id="504" w:name="_Toc234219553"/>
      <w:bookmarkStart w:id="505" w:name="_Toc17269960"/>
      <w:bookmarkStart w:id="506" w:name="_Toc28952681"/>
      <w:r w:rsidRPr="00F63F22">
        <w:rPr>
          <w:noProof/>
        </w:rPr>
        <w:t>Messages</w:t>
      </w:r>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14:paraId="09881881"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message</w:t>
      </w:r>
      <w:r w:rsidRPr="00F63F22">
        <w:rPr>
          <w:noProof/>
        </w:rPr>
        <w:t xml:space="preserve"> is the atomic unit of data transferred between systems. It is comprised of a group of segments in a defined sequence. Each message has a </w:t>
      </w:r>
      <w:r w:rsidRPr="00F63F22">
        <w:rPr>
          <w:rStyle w:val="Strong"/>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14:paraId="4520B5D9" w14:textId="09CD16BE"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886355" w:rsidRPr="00886355">
        <w:rPr>
          <w:rStyle w:val="HyperlinkText"/>
        </w:rPr>
        <w:t>2.2.2</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ins w:id="507" w:author="Lynn Laakso" w:date="2022-09-09T15:49:00Z">
        <w:r w:rsidR="00886355" w:rsidRPr="00886355">
          <w:rPr>
            <w:rStyle w:val="HyperlinkText"/>
          </w:rPr>
          <w:t>Trigger events</w:t>
        </w:r>
      </w:ins>
      <w:r w:rsidR="00F96E77">
        <w:fldChar w:fldCharType="end"/>
      </w:r>
      <w:r w:rsidRPr="00F63F22">
        <w:rPr>
          <w:noProof/>
        </w:rPr>
        <w:t xml:space="preserve">," for a more detailed description of trigger events. Refer to </w:t>
      </w:r>
      <w:hyperlink r:id="rId10" w:anchor="HL70003" w:history="1">
        <w:r w:rsidRPr="00F63F22">
          <w:rPr>
            <w:rStyle w:val="ReferenceHL7Table"/>
            <w:noProof/>
          </w:rPr>
          <w:t>HL7 Tabl</w:t>
        </w:r>
        <w:bookmarkStart w:id="508" w:name="_Hlt536691916"/>
        <w:r w:rsidRPr="00F63F22">
          <w:rPr>
            <w:rStyle w:val="ReferenceHL7Table"/>
            <w:noProof/>
          </w:rPr>
          <w:t>e</w:t>
        </w:r>
        <w:bookmarkStart w:id="509" w:name="_Hlt536691949"/>
        <w:bookmarkEnd w:id="508"/>
        <w:r w:rsidRPr="00F63F22">
          <w:rPr>
            <w:rStyle w:val="ReferenceHL7Table"/>
            <w:noProof/>
          </w:rPr>
          <w:t xml:space="preserve"> </w:t>
        </w:r>
        <w:bookmarkEnd w:id="509"/>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Strong"/>
          <w:noProof/>
        </w:rPr>
        <w:t>A patient is admitted</w:t>
      </w:r>
      <w:r w:rsidRPr="00F63F22">
        <w:rPr>
          <w:noProof/>
        </w:rPr>
        <w:t xml:space="preserve"> or </w:t>
      </w:r>
      <w:r w:rsidRPr="00F63F22">
        <w:rPr>
          <w:rStyle w:val="Strong"/>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w:t>
      </w:r>
      <w:r w:rsidRPr="00F63F22">
        <w:rPr>
          <w:noProof/>
        </w:rPr>
        <w:lastRenderedPageBreak/>
        <w:t xml:space="preserve">be associated with more than one message type; however a message type </w:t>
      </w:r>
      <w:r w:rsidR="0035077E">
        <w:rPr>
          <w:noProof/>
        </w:rPr>
        <w:t>MAY</w:t>
      </w:r>
      <w:r w:rsidRPr="00F63F22">
        <w:rPr>
          <w:noProof/>
        </w:rPr>
        <w:t xml:space="preserve"> be associated with more than one trigger event code.</w:t>
      </w:r>
    </w:p>
    <w:p w14:paraId="12ED2D63" w14:textId="77777777"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14:paraId="2FF2E37E" w14:textId="77777777" w:rsidR="00953E39" w:rsidRPr="00F63F22" w:rsidRDefault="00953E39" w:rsidP="000247A5">
      <w:pPr>
        <w:pStyle w:val="Heading3"/>
        <w:rPr>
          <w:noProof/>
        </w:rPr>
      </w:pPr>
      <w:bookmarkStart w:id="510" w:name="_Toc348257238"/>
      <w:bookmarkStart w:id="511" w:name="_Toc348257574"/>
      <w:bookmarkStart w:id="512" w:name="_Toc348263196"/>
      <w:bookmarkStart w:id="513" w:name="_Toc348336525"/>
      <w:bookmarkStart w:id="514" w:name="_Toc348770013"/>
      <w:bookmarkStart w:id="515" w:name="_Toc348856155"/>
      <w:bookmarkStart w:id="516" w:name="_Toc348866576"/>
      <w:bookmarkStart w:id="517" w:name="_Toc348947806"/>
      <w:bookmarkStart w:id="518" w:name="_Toc349735387"/>
      <w:bookmarkStart w:id="519" w:name="_Toc349735830"/>
      <w:bookmarkStart w:id="520" w:name="_Toc349735984"/>
      <w:bookmarkStart w:id="521" w:name="_Toc349803716"/>
      <w:bookmarkStart w:id="522" w:name="_Toc359235994"/>
      <w:bookmarkStart w:id="523" w:name="_Ref375106499"/>
      <w:bookmarkStart w:id="524" w:name="_Ref375106543"/>
      <w:bookmarkStart w:id="525" w:name="_Ref435669587"/>
      <w:bookmarkStart w:id="526" w:name="_Ref495206630"/>
      <w:bookmarkStart w:id="527" w:name="_Ref495206635"/>
      <w:bookmarkStart w:id="528" w:name="_Ref495281963"/>
      <w:bookmarkStart w:id="529" w:name="_Ref495281970"/>
      <w:bookmarkStart w:id="530" w:name="_Toc498145858"/>
      <w:bookmarkStart w:id="531" w:name="_Toc527864426"/>
      <w:bookmarkStart w:id="532" w:name="_Toc527865898"/>
      <w:bookmarkStart w:id="533" w:name="_Toc528481857"/>
      <w:bookmarkStart w:id="534" w:name="_Toc528482362"/>
      <w:bookmarkStart w:id="535" w:name="_Toc528482661"/>
      <w:bookmarkStart w:id="536" w:name="_Toc528482786"/>
      <w:bookmarkStart w:id="537" w:name="_Toc528486094"/>
      <w:bookmarkStart w:id="538" w:name="_Toc536689663"/>
      <w:bookmarkStart w:id="539" w:name="_Toc496382"/>
      <w:bookmarkStart w:id="540" w:name="_Toc524730"/>
      <w:bookmarkStart w:id="541" w:name="_Toc22443763"/>
      <w:bookmarkStart w:id="542" w:name="_Toc22444115"/>
      <w:bookmarkStart w:id="543" w:name="_Toc36358061"/>
      <w:bookmarkStart w:id="544" w:name="_Toc42232491"/>
      <w:bookmarkStart w:id="545" w:name="_Toc43275013"/>
      <w:bookmarkStart w:id="546" w:name="_Toc43275185"/>
      <w:bookmarkStart w:id="547" w:name="_Toc43275892"/>
      <w:bookmarkStart w:id="548" w:name="_Toc43276212"/>
      <w:bookmarkStart w:id="549" w:name="_Toc43276737"/>
      <w:bookmarkStart w:id="550" w:name="_Toc43276835"/>
      <w:bookmarkStart w:id="551" w:name="_Toc43276975"/>
      <w:bookmarkStart w:id="552" w:name="_Toc234219554"/>
      <w:bookmarkStart w:id="553" w:name="_Toc17269961"/>
      <w:bookmarkStart w:id="554" w:name="_Toc28952682"/>
      <w:r w:rsidRPr="00F63F22">
        <w:rPr>
          <w:noProof/>
        </w:rPr>
        <w:t>S</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r w:rsidRPr="00F63F22">
        <w:rPr>
          <w:noProof/>
        </w:rPr>
        <w:t>egments</w:t>
      </w:r>
      <w:bookmarkEnd w:id="538"/>
      <w:r w:rsidRPr="00F63F22">
        <w:rPr>
          <w:noProof/>
        </w:rPr>
        <w:t xml:space="preserve"> and segment groups</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r w:rsidR="004177F8" w:rsidRPr="00F63F22">
        <w:rPr>
          <w:noProof/>
        </w:rPr>
        <w:fldChar w:fldCharType="begin"/>
      </w:r>
      <w:r w:rsidRPr="00F63F22">
        <w:rPr>
          <w:noProof/>
        </w:rPr>
        <w:instrText>xe "</w:instrText>
      </w:r>
      <w:r w:rsidRPr="000247A5">
        <w:instrText>Segments</w:instrText>
      </w:r>
      <w:r w:rsidRPr="00F63F22">
        <w:rPr>
          <w:noProof/>
        </w:rPr>
        <w:instrText xml:space="preserve"> and Segment Groups"</w:instrText>
      </w:r>
      <w:r w:rsidR="004177F8" w:rsidRPr="00F63F22">
        <w:rPr>
          <w:noProof/>
        </w:rPr>
        <w:fldChar w:fldCharType="end"/>
      </w:r>
    </w:p>
    <w:p w14:paraId="140E18EA"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14:paraId="7BDE8F10" w14:textId="77777777"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14:paraId="242352A6" w14:textId="77777777" w:rsidR="00953E39" w:rsidRPr="00F63F22" w:rsidRDefault="00953E39" w:rsidP="00AF2045">
      <w:pPr>
        <w:pStyle w:val="NormalIndented"/>
        <w:ind w:left="1080"/>
        <w:rPr>
          <w:noProof/>
        </w:rPr>
      </w:pPr>
      <w:r w:rsidRPr="00F63F22">
        <w:rPr>
          <w:noProof/>
        </w:rPr>
        <w:t xml:space="preserve">All segment ID codes beginning with the letter </w:t>
      </w:r>
      <w:r w:rsidRPr="00F63F22">
        <w:rPr>
          <w:rStyle w:val="Strong"/>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14:paraId="7A266B44" w14:textId="77777777"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14:paraId="2EEDFC0D" w14:textId="77777777"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14:paraId="7AEB4B5F" w14:textId="77777777"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14:paraId="2FB774BF" w14:textId="77777777" w:rsidR="00953E39" w:rsidRPr="00F63F22" w:rsidRDefault="00953E39" w:rsidP="00AF2045">
      <w:pPr>
        <w:pStyle w:val="NormalIndented"/>
        <w:ind w:left="1080"/>
        <w:rPr>
          <w:noProof/>
        </w:rPr>
      </w:pPr>
      <w:r w:rsidRPr="00F63F22">
        <w:rPr>
          <w:noProof/>
        </w:rPr>
        <w:t>If, within an abstract message syntax, a named segment X appears in two individual or group locations, and</w:t>
      </w:r>
    </w:p>
    <w:p w14:paraId="2C069955" w14:textId="77777777"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14:paraId="14351278" w14:textId="77777777" w:rsidR="00953E39" w:rsidRPr="00F63F22" w:rsidRDefault="00953E39" w:rsidP="00AF2045">
      <w:pPr>
        <w:pStyle w:val="NormalListAlpha"/>
        <w:numPr>
          <w:ilvl w:val="0"/>
          <w:numId w:val="22"/>
        </w:numPr>
        <w:tabs>
          <w:tab w:val="clear" w:pos="1368"/>
          <w:tab w:val="num" w:pos="1440"/>
        </w:tabs>
        <w:ind w:left="1440"/>
        <w:rPr>
          <w:noProof/>
        </w:rPr>
      </w:pPr>
      <w:r>
        <w:rPr>
          <w:noProof/>
        </w:rPr>
        <w:t xml:space="preserve">either appearance is optional or repeating in a group location </w:t>
      </w:r>
    </w:p>
    <w:p w14:paraId="53124F19" w14:textId="77777777"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14:paraId="00715331" w14:textId="77777777"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14:paraId="2A8A155A" w14:textId="77777777" w:rsidTr="00AF2045">
        <w:trPr>
          <w:jc w:val="center"/>
        </w:trPr>
        <w:tc>
          <w:tcPr>
            <w:tcW w:w="1228" w:type="dxa"/>
            <w:shd w:val="pct10" w:color="auto" w:fill="FFFFFF"/>
          </w:tcPr>
          <w:p w14:paraId="169141D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5D988491"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F228661" w14:textId="77777777" w:rsidR="00953E39" w:rsidRPr="00F63F22" w:rsidRDefault="00953E39" w:rsidP="00EA2497">
            <w:pPr>
              <w:pStyle w:val="OtherTableHeader"/>
              <w:rPr>
                <w:noProof/>
              </w:rPr>
            </w:pPr>
            <w:r w:rsidRPr="00F63F22">
              <w:rPr>
                <w:noProof/>
              </w:rPr>
              <w:t>Example 3</w:t>
            </w:r>
          </w:p>
        </w:tc>
      </w:tr>
      <w:tr w:rsidR="00953E39" w:rsidRPr="009928E9" w14:paraId="6E3B400E" w14:textId="77777777" w:rsidTr="00AF2045">
        <w:trPr>
          <w:jc w:val="center"/>
        </w:trPr>
        <w:tc>
          <w:tcPr>
            <w:tcW w:w="1228" w:type="dxa"/>
            <w:tcBorders>
              <w:bottom w:val="nil"/>
            </w:tcBorders>
          </w:tcPr>
          <w:p w14:paraId="0E61D692"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5A714D58"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47B10C8C" w14:textId="77777777" w:rsidR="00953E39" w:rsidRPr="00F63F22" w:rsidRDefault="00953E39" w:rsidP="00EA2497">
            <w:pPr>
              <w:pStyle w:val="OtherTableBody"/>
              <w:rPr>
                <w:noProof/>
              </w:rPr>
            </w:pPr>
            <w:r w:rsidRPr="00F63F22">
              <w:rPr>
                <w:noProof/>
              </w:rPr>
              <w:t>SEG1</w:t>
            </w:r>
          </w:p>
        </w:tc>
      </w:tr>
      <w:tr w:rsidR="00953E39" w:rsidRPr="009928E9" w14:paraId="6434D63D" w14:textId="77777777" w:rsidTr="00AF2045">
        <w:trPr>
          <w:jc w:val="center"/>
        </w:trPr>
        <w:tc>
          <w:tcPr>
            <w:tcW w:w="1228" w:type="dxa"/>
            <w:tcBorders>
              <w:top w:val="nil"/>
              <w:bottom w:val="nil"/>
            </w:tcBorders>
          </w:tcPr>
          <w:p w14:paraId="72155A2F" w14:textId="77777777"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14:paraId="3831BC14"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6709209B" w14:textId="77777777" w:rsidR="00953E39" w:rsidRPr="00F63F22" w:rsidRDefault="00953E39" w:rsidP="00EA2497">
            <w:pPr>
              <w:pStyle w:val="OtherTableBody"/>
              <w:rPr>
                <w:noProof/>
              </w:rPr>
            </w:pPr>
            <w:r w:rsidRPr="00F63F22">
              <w:rPr>
                <w:noProof/>
              </w:rPr>
              <w:t>[ SEG2 ]</w:t>
            </w:r>
          </w:p>
        </w:tc>
      </w:tr>
      <w:tr w:rsidR="00953E39" w:rsidRPr="009928E9" w14:paraId="1375749E" w14:textId="77777777" w:rsidTr="00AF2045">
        <w:trPr>
          <w:jc w:val="center"/>
        </w:trPr>
        <w:tc>
          <w:tcPr>
            <w:tcW w:w="1228" w:type="dxa"/>
            <w:tcBorders>
              <w:top w:val="nil"/>
              <w:bottom w:val="nil"/>
            </w:tcBorders>
          </w:tcPr>
          <w:p w14:paraId="5A0BCCA2"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11B640F7" w14:textId="77777777"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14:paraId="17E6FC9B" w14:textId="77777777" w:rsidR="00953E39" w:rsidRPr="00F63F22" w:rsidRDefault="00953E39" w:rsidP="00EA2497">
            <w:pPr>
              <w:pStyle w:val="OtherTableBody"/>
              <w:rPr>
                <w:noProof/>
              </w:rPr>
            </w:pPr>
            <w:r w:rsidRPr="00F63F22">
              <w:rPr>
                <w:noProof/>
              </w:rPr>
              <w:t xml:space="preserve">  SEG3</w:t>
            </w:r>
          </w:p>
        </w:tc>
      </w:tr>
      <w:tr w:rsidR="00953E39" w:rsidRPr="009928E9" w14:paraId="73828E55" w14:textId="77777777" w:rsidTr="00AF2045">
        <w:trPr>
          <w:jc w:val="center"/>
        </w:trPr>
        <w:tc>
          <w:tcPr>
            <w:tcW w:w="1228" w:type="dxa"/>
            <w:tcBorders>
              <w:top w:val="nil"/>
              <w:bottom w:val="nil"/>
            </w:tcBorders>
          </w:tcPr>
          <w:p w14:paraId="1C078E9E" w14:textId="77777777" w:rsidR="00953E39" w:rsidRPr="00F63F22" w:rsidRDefault="00953E39" w:rsidP="00EA2497">
            <w:pPr>
              <w:pStyle w:val="OtherTableBody"/>
              <w:rPr>
                <w:noProof/>
              </w:rPr>
            </w:pPr>
          </w:p>
        </w:tc>
        <w:tc>
          <w:tcPr>
            <w:tcW w:w="1377" w:type="dxa"/>
            <w:tcBorders>
              <w:top w:val="nil"/>
              <w:bottom w:val="nil"/>
            </w:tcBorders>
          </w:tcPr>
          <w:p w14:paraId="68F7063B" w14:textId="77777777"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14:paraId="67B70688" w14:textId="77777777" w:rsidR="00953E39" w:rsidRPr="00F63F22" w:rsidRDefault="00953E39" w:rsidP="00EA2497">
            <w:pPr>
              <w:pStyle w:val="OtherTableBody"/>
              <w:rPr>
                <w:noProof/>
              </w:rPr>
            </w:pPr>
            <w:r w:rsidRPr="00F63F22">
              <w:rPr>
                <w:noProof/>
              </w:rPr>
              <w:t>{ SEG1 }</w:t>
            </w:r>
          </w:p>
        </w:tc>
      </w:tr>
      <w:tr w:rsidR="00953E39" w:rsidRPr="009928E9" w14:paraId="54CE4D8B" w14:textId="77777777" w:rsidTr="00AF2045">
        <w:trPr>
          <w:jc w:val="center"/>
        </w:trPr>
        <w:tc>
          <w:tcPr>
            <w:tcW w:w="1228" w:type="dxa"/>
            <w:tcBorders>
              <w:top w:val="nil"/>
            </w:tcBorders>
          </w:tcPr>
          <w:p w14:paraId="729B478A" w14:textId="77777777" w:rsidR="00953E39" w:rsidRPr="00F63F22" w:rsidRDefault="00953E39" w:rsidP="00EA2497">
            <w:pPr>
              <w:pStyle w:val="OtherTableBody"/>
              <w:rPr>
                <w:noProof/>
              </w:rPr>
            </w:pPr>
          </w:p>
        </w:tc>
        <w:tc>
          <w:tcPr>
            <w:tcW w:w="1377" w:type="dxa"/>
            <w:tcBorders>
              <w:top w:val="nil"/>
            </w:tcBorders>
          </w:tcPr>
          <w:p w14:paraId="4A14724B"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0D717626" w14:textId="77777777" w:rsidR="00953E39" w:rsidRPr="00F63F22" w:rsidRDefault="00953E39" w:rsidP="00EA2497">
            <w:pPr>
              <w:pStyle w:val="OtherTableBody"/>
              <w:rPr>
                <w:noProof/>
              </w:rPr>
            </w:pPr>
          </w:p>
        </w:tc>
      </w:tr>
    </w:tbl>
    <w:p w14:paraId="0981C11D" w14:textId="77777777"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14:paraId="3D24EF70" w14:textId="77777777" w:rsidTr="00AF2045">
        <w:trPr>
          <w:jc w:val="center"/>
        </w:trPr>
        <w:tc>
          <w:tcPr>
            <w:tcW w:w="1228" w:type="dxa"/>
            <w:shd w:val="pct10" w:color="auto" w:fill="FFFFFF"/>
          </w:tcPr>
          <w:p w14:paraId="51DA336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3AF3B7C9"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2DE7608" w14:textId="77777777" w:rsidR="00953E39" w:rsidRPr="00F63F22" w:rsidRDefault="00953E39" w:rsidP="00EA2497">
            <w:pPr>
              <w:pStyle w:val="OtherTableHeader"/>
              <w:rPr>
                <w:noProof/>
              </w:rPr>
            </w:pPr>
            <w:r w:rsidRPr="00F63F22">
              <w:rPr>
                <w:noProof/>
              </w:rPr>
              <w:t>Example 3</w:t>
            </w:r>
          </w:p>
        </w:tc>
        <w:tc>
          <w:tcPr>
            <w:tcW w:w="1263" w:type="dxa"/>
            <w:shd w:val="pct10" w:color="auto" w:fill="FFFFFF"/>
          </w:tcPr>
          <w:p w14:paraId="1B62ECD9" w14:textId="77777777" w:rsidR="00953E39" w:rsidRPr="00F63F22" w:rsidRDefault="00953E39" w:rsidP="00EA2497">
            <w:pPr>
              <w:pStyle w:val="OtherTableHeader"/>
              <w:rPr>
                <w:noProof/>
              </w:rPr>
            </w:pPr>
            <w:r w:rsidRPr="00F63F22">
              <w:rPr>
                <w:noProof/>
              </w:rPr>
              <w:t>Example 4</w:t>
            </w:r>
          </w:p>
        </w:tc>
      </w:tr>
      <w:tr w:rsidR="00953E39" w:rsidRPr="009928E9" w14:paraId="56BA0918" w14:textId="77777777" w:rsidTr="00AF2045">
        <w:trPr>
          <w:jc w:val="center"/>
        </w:trPr>
        <w:tc>
          <w:tcPr>
            <w:tcW w:w="1228" w:type="dxa"/>
            <w:tcBorders>
              <w:bottom w:val="nil"/>
            </w:tcBorders>
          </w:tcPr>
          <w:p w14:paraId="4D0274C7"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7246CF01"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21805BF7"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5454DD49" w14:textId="77777777" w:rsidR="00953E39" w:rsidRPr="00F63F22" w:rsidRDefault="00953E39" w:rsidP="00EA2497">
            <w:pPr>
              <w:pStyle w:val="OtherTableBody"/>
              <w:rPr>
                <w:noProof/>
              </w:rPr>
            </w:pPr>
            <w:r w:rsidRPr="00F63F22">
              <w:rPr>
                <w:noProof/>
              </w:rPr>
              <w:t>{ SEG1 }</w:t>
            </w:r>
          </w:p>
        </w:tc>
      </w:tr>
      <w:tr w:rsidR="00953E39" w:rsidRPr="009928E9" w14:paraId="13A5A2FF" w14:textId="77777777" w:rsidTr="00AF2045">
        <w:trPr>
          <w:jc w:val="center"/>
        </w:trPr>
        <w:tc>
          <w:tcPr>
            <w:tcW w:w="1228" w:type="dxa"/>
            <w:tcBorders>
              <w:top w:val="nil"/>
              <w:bottom w:val="nil"/>
            </w:tcBorders>
          </w:tcPr>
          <w:p w14:paraId="39FBB3D0"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082E0117" w14:textId="77777777" w:rsidR="00953E39" w:rsidRPr="00F63F22" w:rsidRDefault="00953E39" w:rsidP="00EA2497">
            <w:pPr>
              <w:pStyle w:val="OtherTableBody"/>
              <w:rPr>
                <w:noProof/>
              </w:rPr>
            </w:pPr>
            <w:r w:rsidRPr="00F63F22">
              <w:rPr>
                <w:noProof/>
              </w:rPr>
              <w:t>[ SEG2 ]</w:t>
            </w:r>
          </w:p>
        </w:tc>
        <w:tc>
          <w:tcPr>
            <w:tcW w:w="1263" w:type="dxa"/>
            <w:tcBorders>
              <w:top w:val="nil"/>
              <w:bottom w:val="nil"/>
            </w:tcBorders>
          </w:tcPr>
          <w:p w14:paraId="67EC909E"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7974DF40" w14:textId="77777777" w:rsidR="00953E39" w:rsidRPr="00F63F22" w:rsidRDefault="00953E39" w:rsidP="00EA2497">
            <w:pPr>
              <w:pStyle w:val="OtherTableBody"/>
              <w:rPr>
                <w:noProof/>
              </w:rPr>
            </w:pPr>
            <w:r w:rsidRPr="00F63F22">
              <w:rPr>
                <w:noProof/>
              </w:rPr>
              <w:t>[ SEG2</w:t>
            </w:r>
          </w:p>
        </w:tc>
      </w:tr>
      <w:tr w:rsidR="00953E39" w:rsidRPr="009928E9" w14:paraId="5E1BC519" w14:textId="77777777" w:rsidTr="00AF2045">
        <w:trPr>
          <w:jc w:val="center"/>
        </w:trPr>
        <w:tc>
          <w:tcPr>
            <w:tcW w:w="1228" w:type="dxa"/>
            <w:tcBorders>
              <w:top w:val="nil"/>
              <w:bottom w:val="nil"/>
            </w:tcBorders>
          </w:tcPr>
          <w:p w14:paraId="546AD725" w14:textId="77777777" w:rsidR="00953E39" w:rsidRPr="00F63F22" w:rsidRDefault="00953E39" w:rsidP="00EA2497">
            <w:pPr>
              <w:pStyle w:val="OtherTableBody"/>
              <w:rPr>
                <w:noProof/>
              </w:rPr>
            </w:pPr>
          </w:p>
        </w:tc>
        <w:tc>
          <w:tcPr>
            <w:tcW w:w="1377" w:type="dxa"/>
            <w:tcBorders>
              <w:top w:val="nil"/>
              <w:bottom w:val="nil"/>
            </w:tcBorders>
          </w:tcPr>
          <w:p w14:paraId="21CC7D5C"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3CF200DF" w14:textId="77777777"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14:paraId="2B184BAC" w14:textId="77777777" w:rsidR="00953E39" w:rsidRPr="00F63F22" w:rsidRDefault="00953E39" w:rsidP="00EA2497">
            <w:pPr>
              <w:pStyle w:val="OtherTableBody"/>
              <w:rPr>
                <w:noProof/>
              </w:rPr>
            </w:pPr>
            <w:r w:rsidRPr="00F63F22">
              <w:rPr>
                <w:noProof/>
              </w:rPr>
              <w:t xml:space="preserve">  SEG3 ]</w:t>
            </w:r>
          </w:p>
        </w:tc>
      </w:tr>
      <w:tr w:rsidR="00953E39" w:rsidRPr="009928E9" w14:paraId="56C52F97" w14:textId="77777777" w:rsidTr="00AF2045">
        <w:trPr>
          <w:jc w:val="center"/>
        </w:trPr>
        <w:tc>
          <w:tcPr>
            <w:tcW w:w="1228" w:type="dxa"/>
            <w:tcBorders>
              <w:top w:val="nil"/>
              <w:bottom w:val="nil"/>
            </w:tcBorders>
          </w:tcPr>
          <w:p w14:paraId="6A653216" w14:textId="77777777" w:rsidR="00953E39" w:rsidRPr="00F63F22" w:rsidRDefault="00953E39" w:rsidP="00EA2497">
            <w:pPr>
              <w:pStyle w:val="OtherTableBody"/>
              <w:rPr>
                <w:noProof/>
              </w:rPr>
            </w:pPr>
          </w:p>
        </w:tc>
        <w:tc>
          <w:tcPr>
            <w:tcW w:w="1377" w:type="dxa"/>
            <w:tcBorders>
              <w:top w:val="nil"/>
              <w:bottom w:val="nil"/>
            </w:tcBorders>
          </w:tcPr>
          <w:p w14:paraId="473F664F" w14:textId="77777777" w:rsidR="00953E39" w:rsidRPr="00F63F22" w:rsidRDefault="00953E39" w:rsidP="00EA2497">
            <w:pPr>
              <w:pStyle w:val="OtherTableBody"/>
              <w:rPr>
                <w:noProof/>
              </w:rPr>
            </w:pPr>
          </w:p>
        </w:tc>
        <w:tc>
          <w:tcPr>
            <w:tcW w:w="1263" w:type="dxa"/>
            <w:tcBorders>
              <w:top w:val="nil"/>
              <w:bottom w:val="nil"/>
            </w:tcBorders>
          </w:tcPr>
          <w:p w14:paraId="6644C940"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77E9934F" w14:textId="77777777" w:rsidR="00953E39" w:rsidRPr="00F63F22" w:rsidRDefault="00953E39" w:rsidP="00EA2497">
            <w:pPr>
              <w:pStyle w:val="OtherTableBody"/>
              <w:rPr>
                <w:noProof/>
              </w:rPr>
            </w:pPr>
            <w:r w:rsidRPr="00F63F22">
              <w:rPr>
                <w:noProof/>
              </w:rPr>
              <w:t xml:space="preserve">  SEG1</w:t>
            </w:r>
          </w:p>
        </w:tc>
      </w:tr>
      <w:tr w:rsidR="00953E39" w:rsidRPr="009928E9" w14:paraId="4122083A" w14:textId="77777777" w:rsidTr="00AF2045">
        <w:trPr>
          <w:jc w:val="center"/>
        </w:trPr>
        <w:tc>
          <w:tcPr>
            <w:tcW w:w="1228" w:type="dxa"/>
            <w:tcBorders>
              <w:top w:val="nil"/>
              <w:bottom w:val="nil"/>
            </w:tcBorders>
          </w:tcPr>
          <w:p w14:paraId="65BF914A" w14:textId="77777777" w:rsidR="00953E39" w:rsidRPr="00F63F22" w:rsidRDefault="00953E39" w:rsidP="00EA2497">
            <w:pPr>
              <w:pStyle w:val="OtherTableBody"/>
              <w:rPr>
                <w:noProof/>
              </w:rPr>
            </w:pPr>
          </w:p>
        </w:tc>
        <w:tc>
          <w:tcPr>
            <w:tcW w:w="1377" w:type="dxa"/>
            <w:tcBorders>
              <w:top w:val="nil"/>
              <w:bottom w:val="nil"/>
            </w:tcBorders>
          </w:tcPr>
          <w:p w14:paraId="0135B122" w14:textId="77777777" w:rsidR="00953E39" w:rsidRPr="00F63F22" w:rsidRDefault="00953E39" w:rsidP="00EA2497">
            <w:pPr>
              <w:pStyle w:val="OtherTableBody"/>
              <w:rPr>
                <w:noProof/>
              </w:rPr>
            </w:pPr>
          </w:p>
        </w:tc>
        <w:tc>
          <w:tcPr>
            <w:tcW w:w="1263" w:type="dxa"/>
            <w:tcBorders>
              <w:top w:val="nil"/>
              <w:bottom w:val="nil"/>
            </w:tcBorders>
          </w:tcPr>
          <w:p w14:paraId="03D91263" w14:textId="77777777"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14:paraId="39A319D0" w14:textId="77777777" w:rsidR="00953E39" w:rsidRPr="00F63F22" w:rsidRDefault="00953E39" w:rsidP="00EA2497">
            <w:pPr>
              <w:pStyle w:val="OtherTableBody"/>
              <w:rPr>
                <w:noProof/>
              </w:rPr>
            </w:pPr>
          </w:p>
        </w:tc>
      </w:tr>
      <w:tr w:rsidR="00953E39" w:rsidRPr="009928E9" w14:paraId="570188AB" w14:textId="77777777" w:rsidTr="00AF2045">
        <w:trPr>
          <w:jc w:val="center"/>
        </w:trPr>
        <w:tc>
          <w:tcPr>
            <w:tcW w:w="1228" w:type="dxa"/>
            <w:tcBorders>
              <w:top w:val="nil"/>
            </w:tcBorders>
          </w:tcPr>
          <w:p w14:paraId="51A2747B" w14:textId="77777777" w:rsidR="00953E39" w:rsidRPr="00F63F22" w:rsidRDefault="00953E39" w:rsidP="00EA2497">
            <w:pPr>
              <w:pStyle w:val="OtherTableBody"/>
              <w:rPr>
                <w:noProof/>
              </w:rPr>
            </w:pPr>
          </w:p>
        </w:tc>
        <w:tc>
          <w:tcPr>
            <w:tcW w:w="1377" w:type="dxa"/>
            <w:tcBorders>
              <w:top w:val="nil"/>
            </w:tcBorders>
          </w:tcPr>
          <w:p w14:paraId="605B8399" w14:textId="77777777" w:rsidR="00953E39" w:rsidRPr="00F63F22" w:rsidRDefault="00953E39" w:rsidP="00EA2497">
            <w:pPr>
              <w:pStyle w:val="OtherTableBody"/>
              <w:rPr>
                <w:noProof/>
              </w:rPr>
            </w:pPr>
          </w:p>
        </w:tc>
        <w:tc>
          <w:tcPr>
            <w:tcW w:w="1263" w:type="dxa"/>
            <w:tcBorders>
              <w:top w:val="nil"/>
            </w:tcBorders>
          </w:tcPr>
          <w:p w14:paraId="31D47A85"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3F6D1669" w14:textId="77777777" w:rsidR="00953E39" w:rsidRPr="00F63F22" w:rsidRDefault="00953E39" w:rsidP="00EA2497">
            <w:pPr>
              <w:pStyle w:val="OtherTableBody"/>
              <w:rPr>
                <w:noProof/>
              </w:rPr>
            </w:pPr>
          </w:p>
        </w:tc>
      </w:tr>
    </w:tbl>
    <w:p w14:paraId="70E4EFBF" w14:textId="77777777"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14:paraId="19CE543F" w14:textId="77777777" w:rsidR="00953E39" w:rsidRPr="00F63F22" w:rsidRDefault="00953E39" w:rsidP="000247A5">
      <w:pPr>
        <w:pStyle w:val="Heading3"/>
        <w:rPr>
          <w:noProof/>
        </w:rPr>
      </w:pPr>
      <w:bookmarkStart w:id="555" w:name="_Toc348856156"/>
      <w:bookmarkStart w:id="556" w:name="_Toc348866577"/>
      <w:bookmarkStart w:id="557" w:name="_Toc348947807"/>
      <w:bookmarkStart w:id="558" w:name="_Toc349735388"/>
      <w:bookmarkStart w:id="559" w:name="_Toc349735831"/>
      <w:bookmarkStart w:id="560" w:name="_Toc349735985"/>
      <w:bookmarkStart w:id="561" w:name="_Toc349803717"/>
      <w:bookmarkStart w:id="562" w:name="_Toc359235995"/>
      <w:bookmarkStart w:id="563" w:name="_Toc498145859"/>
      <w:bookmarkStart w:id="564" w:name="_Toc527864427"/>
      <w:bookmarkStart w:id="565" w:name="_Toc527865899"/>
      <w:bookmarkStart w:id="566" w:name="_Toc528481858"/>
      <w:bookmarkStart w:id="567" w:name="_Toc528482363"/>
      <w:bookmarkStart w:id="568" w:name="_Toc528482662"/>
      <w:bookmarkStart w:id="569" w:name="_Toc528482787"/>
      <w:bookmarkStart w:id="570" w:name="_Toc528486095"/>
      <w:bookmarkStart w:id="571" w:name="_Toc536689664"/>
      <w:bookmarkStart w:id="572" w:name="_Toc496383"/>
      <w:bookmarkStart w:id="573" w:name="_Toc524731"/>
      <w:bookmarkStart w:id="574" w:name="_Toc22443764"/>
      <w:bookmarkStart w:id="575" w:name="_Toc22444116"/>
      <w:bookmarkStart w:id="576" w:name="_Toc36358062"/>
      <w:bookmarkStart w:id="577" w:name="_Toc42232492"/>
      <w:bookmarkStart w:id="578" w:name="_Toc43275014"/>
      <w:bookmarkStart w:id="579" w:name="_Toc43275186"/>
      <w:bookmarkStart w:id="580" w:name="_Toc43275893"/>
      <w:bookmarkStart w:id="581" w:name="_Toc43276213"/>
      <w:bookmarkStart w:id="582" w:name="_Toc43276738"/>
      <w:bookmarkStart w:id="583" w:name="_Toc43276836"/>
      <w:bookmarkStart w:id="584" w:name="_Toc43276976"/>
      <w:bookmarkStart w:id="585" w:name="_Toc234219555"/>
      <w:bookmarkStart w:id="586" w:name="_Toc17269962"/>
      <w:bookmarkStart w:id="587" w:name="_Toc28952683"/>
      <w:r w:rsidRPr="00F63F22">
        <w:rPr>
          <w:noProof/>
        </w:rPr>
        <w:t>F</w:t>
      </w:r>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r w:rsidRPr="00F63F22">
        <w:rPr>
          <w:noProof/>
        </w:rPr>
        <w:t>ields</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r w:rsidR="004177F8" w:rsidRPr="00F63F22">
        <w:rPr>
          <w:noProof/>
        </w:rPr>
        <w:fldChar w:fldCharType="begin"/>
      </w:r>
      <w:r w:rsidRPr="00F63F22">
        <w:rPr>
          <w:noProof/>
        </w:rPr>
        <w:instrText>xe "Fields"</w:instrText>
      </w:r>
      <w:r w:rsidR="004177F8" w:rsidRPr="00F63F22">
        <w:rPr>
          <w:noProof/>
        </w:rPr>
        <w:fldChar w:fldCharType="end"/>
      </w:r>
    </w:p>
    <w:p w14:paraId="1B82B10F" w14:textId="77777777"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14:paraId="7FCF3A74" w14:textId="77777777"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14:paraId="4C026236" w14:textId="74A2CD63"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886355" w:rsidRPr="00886355">
        <w:rPr>
          <w:rStyle w:val="HyperlinkText"/>
        </w:rPr>
        <w:t>2.7</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ins w:id="588" w:author="Lynn Laakso" w:date="2022-09-09T15:49:00Z">
        <w:r w:rsidR="00886355" w:rsidRPr="00886355">
          <w:rPr>
            <w:rStyle w:val="HyperlinkText"/>
          </w:rPr>
          <w:t>Version compatibility definition</w:t>
        </w:r>
      </w:ins>
      <w:r w:rsidR="00F96E77">
        <w:fldChar w:fldCharType="end"/>
      </w:r>
      <w:r w:rsidRPr="00F63F22">
        <w:rPr>
          <w:noProof/>
        </w:rPr>
        <w:t>".</w:t>
      </w:r>
    </w:p>
    <w:p w14:paraId="127E8504" w14:textId="6DE8CEFD"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886355" w:rsidRPr="00886355">
        <w:rPr>
          <w:rStyle w:val="HyperlinkText"/>
        </w:rPr>
        <w:t>2.10</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ins w:id="589" w:author="Lynn Laakso" w:date="2022-09-09T15:49:00Z">
        <w:r w:rsidR="00886355" w:rsidRPr="00886355">
          <w:rPr>
            <w:rStyle w:val="HyperlinkText"/>
          </w:rPr>
          <w:t>Local Extension</w:t>
        </w:r>
      </w:ins>
      <w:r w:rsidR="00F96E77">
        <w:fldChar w:fldCharType="end"/>
      </w:r>
      <w:r w:rsidRPr="00F63F22">
        <w:rPr>
          <w:noProof/>
        </w:rPr>
        <w:t>".</w:t>
      </w:r>
    </w:p>
    <w:p w14:paraId="1AC1A44D" w14:textId="77777777" w:rsidR="00941783" w:rsidRDefault="00953E39" w:rsidP="000247A5">
      <w:pPr>
        <w:pStyle w:val="Heading4"/>
        <w:numPr>
          <w:ilvl w:val="3"/>
          <w:numId w:val="67"/>
        </w:numPr>
        <w:rPr>
          <w:noProof/>
        </w:rPr>
      </w:pPr>
      <w:r w:rsidRPr="00F63F22">
        <w:rPr>
          <w:noProof/>
        </w:rPr>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14:paraId="11C8DA25" w14:textId="77777777"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14:paraId="61656B72" w14:textId="77777777"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14:paraId="0AD7E27D" w14:textId="77777777"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14:paraId="1718825F" w14:textId="77777777"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14:paraId="224E2964" w14:textId="77777777"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However, if there is a Conformance Message Profile in effect, then special rules apply; see section 2.B, "Conformance Using Message Profiles".</w:t>
      </w:r>
    </w:p>
    <w:p w14:paraId="2B96A19E" w14:textId="77777777"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14:paraId="4CC2FE65" w14:textId="77777777" w:rsidR="00953E39" w:rsidRPr="00F63F22" w:rsidRDefault="00711A58" w:rsidP="00AF2045">
      <w:pPr>
        <w:pStyle w:val="NormalIndented"/>
        <w:ind w:left="1080"/>
        <w:rPr>
          <w:noProof/>
        </w:rPr>
      </w:pPr>
      <w:r>
        <w:rPr>
          <w:b/>
          <w:noProof/>
        </w:rPr>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14:paraId="6FA633EB" w14:textId="257538FA"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2.5</w:t>
        </w:r>
        <w:r w:rsidR="004177F8" w:rsidRPr="00F63F22">
          <w:rPr>
            <w:rStyle w:val="HyperlinkText"/>
            <w:noProof/>
          </w:rPr>
          <w:fldChar w:fldCharType="end"/>
        </w:r>
      </w:hyperlink>
      <w:r w:rsidRPr="00F63F22">
        <w:rPr>
          <w:noProof/>
        </w:rPr>
        <w:t>, "</w:t>
      </w:r>
      <w:r>
        <w:fldChar w:fldCharType="begin"/>
      </w:r>
      <w:r>
        <w:instrText xml:space="preserve"> HYPERLINK \l "_Message_construction_rules" </w:instrText>
      </w:r>
      <w:r>
        <w:fldChar w:fldCharType="separate"/>
      </w:r>
      <w:r w:rsidR="00F96E77">
        <w:fldChar w:fldCharType="begin"/>
      </w:r>
      <w:r w:rsidR="00F96E77">
        <w:instrText xml:space="preserve"> REF _Ref226956386 \h  \* MERGEFORMAT </w:instrText>
      </w:r>
      <w:r w:rsidR="00F96E77">
        <w:fldChar w:fldCharType="separate"/>
      </w:r>
      <w:ins w:id="590" w:author="Lynn Laakso" w:date="2022-09-09T15:49:00Z">
        <w:r w:rsidR="00886355" w:rsidRPr="00886355">
          <w:rPr>
            <w:rStyle w:val="HyperlinkText"/>
          </w:rPr>
          <w:t>Message construction rules</w:t>
        </w:r>
      </w:ins>
      <w:r w:rsidR="00F96E77">
        <w:fldChar w:fldCharType="end"/>
      </w:r>
      <w:r>
        <w:fldChar w:fldCharType="end"/>
      </w:r>
      <w:r w:rsidRPr="00F63F22">
        <w:rPr>
          <w:noProof/>
        </w:rPr>
        <w:t xml:space="preserve">" for information on data fields with a </w:t>
      </w:r>
      <w:r w:rsidR="006C509D">
        <w:rPr>
          <w:noProof/>
        </w:rPr>
        <w:t>delete indicator</w:t>
      </w:r>
      <w:r w:rsidRPr="00F63F22">
        <w:rPr>
          <w:noProof/>
        </w:rPr>
        <w:t>.</w:t>
      </w:r>
    </w:p>
    <w:p w14:paraId="5622A64C" w14:textId="77777777"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14:paraId="0A52890E" w14:textId="77777777" w:rsidR="00953E39" w:rsidRPr="00F63F22" w:rsidRDefault="00953E39" w:rsidP="00AF2045">
      <w:pPr>
        <w:pStyle w:val="NormalIndented"/>
        <w:numPr>
          <w:ilvl w:val="0"/>
          <w:numId w:val="43"/>
        </w:numPr>
        <w:ind w:left="1800"/>
        <w:rPr>
          <w:noProof/>
        </w:rPr>
      </w:pPr>
      <w:r w:rsidRPr="00F63F22">
        <w:rPr>
          <w:noProof/>
        </w:rPr>
        <w:t>SEQ : Position</w:t>
      </w:r>
    </w:p>
    <w:p w14:paraId="1B609097" w14:textId="77777777" w:rsidR="00953E39" w:rsidRPr="00F63F22" w:rsidRDefault="00953E39" w:rsidP="00AF2045">
      <w:pPr>
        <w:pStyle w:val="NormalIndented"/>
        <w:numPr>
          <w:ilvl w:val="0"/>
          <w:numId w:val="43"/>
        </w:numPr>
        <w:ind w:left="1800"/>
        <w:rPr>
          <w:noProof/>
        </w:rPr>
      </w:pPr>
      <w:bookmarkStart w:id="591" w:name="_Ref226953104"/>
      <w:r w:rsidRPr="00F63F22">
        <w:rPr>
          <w:noProof/>
        </w:rPr>
        <w:t>LEN : Normative Length</w:t>
      </w:r>
      <w:bookmarkEnd w:id="591"/>
    </w:p>
    <w:p w14:paraId="6297B4AA" w14:textId="77777777" w:rsidR="00953E39" w:rsidRPr="00F63F22" w:rsidRDefault="00953E39" w:rsidP="00AF2045">
      <w:pPr>
        <w:pStyle w:val="NormalIndented"/>
        <w:numPr>
          <w:ilvl w:val="0"/>
          <w:numId w:val="43"/>
        </w:numPr>
        <w:ind w:left="1800"/>
        <w:rPr>
          <w:noProof/>
        </w:rPr>
      </w:pPr>
      <w:r w:rsidRPr="00F63F22">
        <w:rPr>
          <w:noProof/>
        </w:rPr>
        <w:t>C.LEN : Conformance Length</w:t>
      </w:r>
    </w:p>
    <w:p w14:paraId="70FAC65B" w14:textId="77777777" w:rsidR="00953E39" w:rsidRPr="00F63F22" w:rsidRDefault="00953E39" w:rsidP="00AF2045">
      <w:pPr>
        <w:pStyle w:val="NormalIndented"/>
        <w:numPr>
          <w:ilvl w:val="0"/>
          <w:numId w:val="43"/>
        </w:numPr>
        <w:ind w:left="1800"/>
        <w:rPr>
          <w:noProof/>
        </w:rPr>
      </w:pPr>
      <w:r w:rsidRPr="00F63F22">
        <w:rPr>
          <w:noProof/>
        </w:rPr>
        <w:t>DT : Data Type</w:t>
      </w:r>
    </w:p>
    <w:p w14:paraId="5F9880C6" w14:textId="77777777" w:rsidR="00953E39" w:rsidRPr="00F63F22" w:rsidRDefault="00953E39" w:rsidP="00AF2045">
      <w:pPr>
        <w:pStyle w:val="NormalIndented"/>
        <w:numPr>
          <w:ilvl w:val="0"/>
          <w:numId w:val="43"/>
        </w:numPr>
        <w:ind w:left="1800"/>
        <w:rPr>
          <w:noProof/>
        </w:rPr>
      </w:pPr>
      <w:r w:rsidRPr="00F63F22">
        <w:rPr>
          <w:noProof/>
        </w:rPr>
        <w:t>OPT: Optionality</w:t>
      </w:r>
    </w:p>
    <w:p w14:paraId="78912589" w14:textId="77777777" w:rsidR="00953E39" w:rsidRPr="00F63F22" w:rsidRDefault="00953E39" w:rsidP="00AF2045">
      <w:pPr>
        <w:pStyle w:val="NormalIndented"/>
        <w:numPr>
          <w:ilvl w:val="0"/>
          <w:numId w:val="43"/>
        </w:numPr>
        <w:ind w:left="1800"/>
        <w:rPr>
          <w:noProof/>
        </w:rPr>
      </w:pPr>
      <w:r w:rsidRPr="00F63F22">
        <w:rPr>
          <w:noProof/>
        </w:rPr>
        <w:t>RP/# : Repitition</w:t>
      </w:r>
    </w:p>
    <w:p w14:paraId="7359F167" w14:textId="77777777" w:rsidR="00953E39" w:rsidRPr="00F63F22" w:rsidRDefault="00953E39" w:rsidP="00AF2045">
      <w:pPr>
        <w:pStyle w:val="NormalIndented"/>
        <w:numPr>
          <w:ilvl w:val="0"/>
          <w:numId w:val="43"/>
        </w:numPr>
        <w:ind w:left="1800"/>
        <w:rPr>
          <w:noProof/>
        </w:rPr>
      </w:pPr>
      <w:r w:rsidRPr="00F63F22">
        <w:rPr>
          <w:noProof/>
        </w:rPr>
        <w:t>TBL# : Table Identifier</w:t>
      </w:r>
    </w:p>
    <w:p w14:paraId="5C8EE757" w14:textId="77777777" w:rsidR="00953E39" w:rsidRPr="00F63F22" w:rsidRDefault="00953E39" w:rsidP="00AF2045">
      <w:pPr>
        <w:pStyle w:val="NormalIndented"/>
        <w:numPr>
          <w:ilvl w:val="0"/>
          <w:numId w:val="43"/>
        </w:numPr>
        <w:ind w:left="1800"/>
        <w:rPr>
          <w:noProof/>
        </w:rPr>
      </w:pPr>
      <w:r w:rsidRPr="00F63F22">
        <w:rPr>
          <w:noProof/>
        </w:rPr>
        <w:t>ITEM# : ID Number</w:t>
      </w:r>
    </w:p>
    <w:p w14:paraId="714DD63C" w14:textId="77777777" w:rsidR="00953E39" w:rsidRPr="00F63F22" w:rsidRDefault="00953E39" w:rsidP="00AF2045">
      <w:pPr>
        <w:pStyle w:val="NormalIndented"/>
        <w:numPr>
          <w:ilvl w:val="0"/>
          <w:numId w:val="43"/>
        </w:numPr>
        <w:ind w:left="1800"/>
        <w:rPr>
          <w:noProof/>
        </w:rPr>
      </w:pPr>
      <w:r w:rsidRPr="00F63F22">
        <w:rPr>
          <w:noProof/>
        </w:rPr>
        <w:t>Element Name</w:t>
      </w:r>
    </w:p>
    <w:p w14:paraId="5220AFA3" w14:textId="77777777" w:rsidR="00953E39" w:rsidRPr="00F63F22" w:rsidRDefault="00953E39" w:rsidP="00AF2045">
      <w:pPr>
        <w:pStyle w:val="NormalIndented"/>
        <w:ind w:left="1080"/>
        <w:rPr>
          <w:noProof/>
        </w:rPr>
      </w:pPr>
      <w:r w:rsidRPr="00F63F22">
        <w:rPr>
          <w:noProof/>
        </w:rPr>
        <w:lastRenderedPageBreak/>
        <w:t>Chapter 2A contains similar tables that describe the components of a data type. In defining a data type, the following information is specified about each component:</w:t>
      </w:r>
    </w:p>
    <w:p w14:paraId="4AFED329" w14:textId="77777777" w:rsidR="00953E39" w:rsidRPr="00F63F22" w:rsidRDefault="00953E39" w:rsidP="00AF2045">
      <w:pPr>
        <w:pStyle w:val="NormalIndented"/>
        <w:numPr>
          <w:ilvl w:val="0"/>
          <w:numId w:val="44"/>
        </w:numPr>
        <w:ind w:left="1800"/>
        <w:rPr>
          <w:noProof/>
        </w:rPr>
      </w:pPr>
      <w:r w:rsidRPr="00F63F22">
        <w:rPr>
          <w:noProof/>
        </w:rPr>
        <w:t>SEQ : Position</w:t>
      </w:r>
    </w:p>
    <w:p w14:paraId="2CF7A8A8" w14:textId="77777777" w:rsidR="00953E39" w:rsidRPr="00F63F22" w:rsidRDefault="00953E39" w:rsidP="00AF2045">
      <w:pPr>
        <w:pStyle w:val="NormalIndented"/>
        <w:numPr>
          <w:ilvl w:val="0"/>
          <w:numId w:val="44"/>
        </w:numPr>
        <w:ind w:left="1800"/>
        <w:rPr>
          <w:noProof/>
        </w:rPr>
      </w:pPr>
      <w:r w:rsidRPr="00F63F22">
        <w:rPr>
          <w:noProof/>
        </w:rPr>
        <w:t>LEN : Normative Length</w:t>
      </w:r>
    </w:p>
    <w:p w14:paraId="340E09ED" w14:textId="77777777" w:rsidR="00953E39" w:rsidRPr="00F63F22" w:rsidRDefault="00953E39" w:rsidP="00AF2045">
      <w:pPr>
        <w:pStyle w:val="NormalIndented"/>
        <w:numPr>
          <w:ilvl w:val="0"/>
          <w:numId w:val="44"/>
        </w:numPr>
        <w:ind w:left="1800"/>
        <w:rPr>
          <w:noProof/>
        </w:rPr>
      </w:pPr>
      <w:r w:rsidRPr="00F63F22">
        <w:rPr>
          <w:noProof/>
        </w:rPr>
        <w:t>C.LEN : Conformance Length</w:t>
      </w:r>
    </w:p>
    <w:p w14:paraId="199F9B39" w14:textId="77777777" w:rsidR="00953E39" w:rsidRPr="00F63F22" w:rsidRDefault="00953E39" w:rsidP="00AF2045">
      <w:pPr>
        <w:pStyle w:val="NormalIndented"/>
        <w:numPr>
          <w:ilvl w:val="0"/>
          <w:numId w:val="44"/>
        </w:numPr>
        <w:ind w:left="1800"/>
        <w:rPr>
          <w:noProof/>
        </w:rPr>
      </w:pPr>
      <w:r w:rsidRPr="00F63F22">
        <w:rPr>
          <w:noProof/>
        </w:rPr>
        <w:t>DT : Data Type</w:t>
      </w:r>
    </w:p>
    <w:p w14:paraId="1B12902F" w14:textId="77777777" w:rsidR="00953E39" w:rsidRPr="00F63F22" w:rsidRDefault="00953E39" w:rsidP="00AF2045">
      <w:pPr>
        <w:pStyle w:val="NormalIndented"/>
        <w:numPr>
          <w:ilvl w:val="0"/>
          <w:numId w:val="44"/>
        </w:numPr>
        <w:ind w:left="1800"/>
        <w:rPr>
          <w:noProof/>
        </w:rPr>
      </w:pPr>
      <w:r w:rsidRPr="00F63F22">
        <w:rPr>
          <w:noProof/>
        </w:rPr>
        <w:t>OPT: Optionality</w:t>
      </w:r>
    </w:p>
    <w:p w14:paraId="32321093" w14:textId="77777777" w:rsidR="00953E39" w:rsidRPr="00F63F22" w:rsidRDefault="00953E39" w:rsidP="00AF2045">
      <w:pPr>
        <w:pStyle w:val="NormalIndented"/>
        <w:numPr>
          <w:ilvl w:val="0"/>
          <w:numId w:val="44"/>
        </w:numPr>
        <w:ind w:left="1800"/>
        <w:rPr>
          <w:noProof/>
        </w:rPr>
      </w:pPr>
      <w:r w:rsidRPr="00F63F22">
        <w:rPr>
          <w:noProof/>
        </w:rPr>
        <w:t>TBL# : Table Identifier</w:t>
      </w:r>
    </w:p>
    <w:p w14:paraId="45B2A567" w14:textId="77777777" w:rsidR="00953E39" w:rsidRPr="00F63F22" w:rsidRDefault="00953E39" w:rsidP="00AF2045">
      <w:pPr>
        <w:pStyle w:val="NormalIndented"/>
        <w:numPr>
          <w:ilvl w:val="0"/>
          <w:numId w:val="44"/>
        </w:numPr>
        <w:ind w:left="1800"/>
        <w:rPr>
          <w:noProof/>
        </w:rPr>
      </w:pPr>
      <w:r w:rsidRPr="00F63F22">
        <w:rPr>
          <w:noProof/>
        </w:rPr>
        <w:t>Component Name</w:t>
      </w:r>
    </w:p>
    <w:p w14:paraId="71803DA0" w14:textId="77777777" w:rsidR="00953E39" w:rsidRPr="00F63F22" w:rsidRDefault="00953E39" w:rsidP="00AF2045">
      <w:pPr>
        <w:pStyle w:val="NormalIndented"/>
        <w:numPr>
          <w:ilvl w:val="0"/>
          <w:numId w:val="44"/>
        </w:numPr>
        <w:ind w:left="1800"/>
        <w:rPr>
          <w:noProof/>
        </w:rPr>
      </w:pPr>
      <w:r w:rsidRPr="00F63F22">
        <w:rPr>
          <w:noProof/>
        </w:rPr>
        <w:t>Comments</w:t>
      </w:r>
    </w:p>
    <w:p w14:paraId="5FC921D4" w14:textId="77777777"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14:paraId="4223A1D9" w14:textId="77777777" w:rsidR="00953E39" w:rsidRPr="00F63F22" w:rsidRDefault="00953E39" w:rsidP="00AF2045">
      <w:pPr>
        <w:pStyle w:val="NormalIndented"/>
        <w:ind w:left="1080"/>
        <w:rPr>
          <w:noProof/>
        </w:rPr>
      </w:pPr>
      <w:r w:rsidRPr="00F63F22">
        <w:rPr>
          <w:noProof/>
        </w:rPr>
        <w:t>The following sections describe the information that is provided in the table.</w:t>
      </w:r>
    </w:p>
    <w:p w14:paraId="6C04E7E2" w14:textId="77777777" w:rsidR="00953E39" w:rsidRPr="00F63F22" w:rsidRDefault="00953E39" w:rsidP="000247A5">
      <w:pPr>
        <w:pStyle w:val="Heading4"/>
        <w:rPr>
          <w:noProof/>
        </w:rPr>
      </w:pPr>
      <w:bookmarkStart w:id="592" w:name="_Toc359235996"/>
      <w:bookmarkStart w:id="593" w:name="_Ref435523248"/>
      <w:bookmarkStart w:id="594" w:name="_Ref435579261"/>
      <w:bookmarkStart w:id="595" w:name="_Ref435669615"/>
      <w:bookmarkStart w:id="596" w:name="_Ref495282007"/>
      <w:bookmarkStart w:id="597" w:name="_Ref495282010"/>
      <w:bookmarkStart w:id="598" w:name="_Toc498145860"/>
      <w:bookmarkStart w:id="599" w:name="_Toc527864428"/>
      <w:bookmarkStart w:id="600" w:name="_Toc527865900"/>
      <w:bookmarkStart w:id="601" w:name="_Toc528481859"/>
      <w:bookmarkStart w:id="602" w:name="_Toc528482364"/>
      <w:bookmarkStart w:id="603" w:name="_Toc528482663"/>
      <w:bookmarkStart w:id="604" w:name="_Toc528482788"/>
      <w:bookmarkStart w:id="605" w:name="_Toc528486096"/>
      <w:r w:rsidRPr="00F63F22">
        <w:rPr>
          <w:noProof/>
        </w:rPr>
        <w:t>Position (sequence within the segment)</w: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p>
    <w:p w14:paraId="1340B214" w14:textId="77777777"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14:paraId="33FC6F2D"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SEQ</w:t>
      </w:r>
      <w:r w:rsidRPr="00F63F22">
        <w:rPr>
          <w:noProof/>
        </w:rPr>
        <w:t>.</w:t>
      </w:r>
    </w:p>
    <w:p w14:paraId="7641D6E1" w14:textId="77777777" w:rsidR="00953E39" w:rsidRPr="00F63F22" w:rsidRDefault="00953E39" w:rsidP="000247A5">
      <w:pPr>
        <w:pStyle w:val="Heading4"/>
        <w:rPr>
          <w:noProof/>
        </w:rPr>
      </w:pPr>
      <w:bookmarkStart w:id="606" w:name="_Ref358258731"/>
      <w:bookmarkStart w:id="607" w:name="_Toc359235997"/>
      <w:bookmarkStart w:id="608" w:name="_Toc498145861"/>
      <w:bookmarkStart w:id="609" w:name="_Toc527864429"/>
      <w:bookmarkStart w:id="610" w:name="_Toc527865901"/>
      <w:bookmarkStart w:id="611" w:name="_Toc528481860"/>
      <w:bookmarkStart w:id="612" w:name="_Toc528482365"/>
      <w:bookmarkStart w:id="613" w:name="_Toc528482664"/>
      <w:bookmarkStart w:id="614" w:name="_Toc528482789"/>
      <w:bookmarkStart w:id="615" w:name="_Toc528486097"/>
      <w:r w:rsidRPr="00F63F22">
        <w:rPr>
          <w:noProof/>
        </w:rPr>
        <w:t>Length</w:t>
      </w:r>
      <w:bookmarkEnd w:id="606"/>
      <w:bookmarkEnd w:id="607"/>
      <w:bookmarkEnd w:id="608"/>
      <w:bookmarkEnd w:id="609"/>
      <w:bookmarkEnd w:id="610"/>
      <w:bookmarkEnd w:id="611"/>
      <w:bookmarkEnd w:id="612"/>
      <w:bookmarkEnd w:id="613"/>
      <w:bookmarkEnd w:id="614"/>
      <w:bookmarkEnd w:id="615"/>
    </w:p>
    <w:p w14:paraId="56DD6528" w14:textId="77777777"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14:paraId="067E8D45" w14:textId="77777777" w:rsidR="00953E39" w:rsidRPr="00F63F22" w:rsidRDefault="00953E39" w:rsidP="00AF2045">
      <w:pPr>
        <w:pStyle w:val="NormalIndented"/>
        <w:ind w:left="1080"/>
      </w:pPr>
      <w:r w:rsidRPr="00F63F22">
        <w:t>For full discussion, consult section 2.5.5</w:t>
      </w:r>
    </w:p>
    <w:p w14:paraId="3FFE4C75" w14:textId="77777777" w:rsidR="00953E39" w:rsidRPr="00F63F22" w:rsidRDefault="00953E39" w:rsidP="000247A5">
      <w:pPr>
        <w:pStyle w:val="Heading4"/>
        <w:rPr>
          <w:noProof/>
        </w:rPr>
      </w:pPr>
      <w:r w:rsidRPr="00F63F22">
        <w:rPr>
          <w:noProof/>
        </w:rPr>
        <w:t>Conformance Length</w:t>
      </w:r>
    </w:p>
    <w:p w14:paraId="19C80DC8" w14:textId="77777777"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14:paraId="2AC56D00" w14:textId="77777777" w:rsidR="00953E39" w:rsidRPr="00F63F22" w:rsidRDefault="00953E39" w:rsidP="000247A5">
      <w:pPr>
        <w:pStyle w:val="Heading4"/>
        <w:rPr>
          <w:noProof/>
        </w:rPr>
      </w:pPr>
      <w:bookmarkStart w:id="616" w:name="_Ref358258627"/>
      <w:bookmarkStart w:id="617" w:name="_Toc359235998"/>
      <w:bookmarkStart w:id="618" w:name="_Toc498145862"/>
      <w:bookmarkStart w:id="619" w:name="_Toc527864430"/>
      <w:bookmarkStart w:id="620" w:name="_Toc527865902"/>
      <w:bookmarkStart w:id="621" w:name="_Toc528481861"/>
      <w:bookmarkStart w:id="622" w:name="_Toc528482366"/>
      <w:bookmarkStart w:id="623" w:name="_Toc528482665"/>
      <w:bookmarkStart w:id="624" w:name="_Toc528482790"/>
      <w:bookmarkStart w:id="625" w:name="_Toc528486098"/>
      <w:r w:rsidRPr="00F63F22">
        <w:rPr>
          <w:noProof/>
        </w:rPr>
        <w:t>Data type</w:t>
      </w:r>
      <w:bookmarkEnd w:id="616"/>
      <w:bookmarkEnd w:id="617"/>
      <w:bookmarkEnd w:id="618"/>
      <w:bookmarkEnd w:id="619"/>
      <w:bookmarkEnd w:id="620"/>
      <w:bookmarkEnd w:id="621"/>
      <w:bookmarkEnd w:id="622"/>
      <w:bookmarkEnd w:id="623"/>
      <w:bookmarkEnd w:id="624"/>
      <w:bookmarkEnd w:id="625"/>
    </w:p>
    <w:p w14:paraId="72F36D71" w14:textId="77777777"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14:paraId="7FBA7D16"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DT</w:t>
      </w:r>
      <w:r w:rsidRPr="00F63F22">
        <w:rPr>
          <w:noProof/>
        </w:rPr>
        <w:t xml:space="preserve">. If the data type of the field is variable, the notation "varies" will be displayed. </w:t>
      </w:r>
    </w:p>
    <w:p w14:paraId="305DAAB5" w14:textId="6AD6E729"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886355" w:rsidRPr="00886355">
        <w:rPr>
          <w:rStyle w:val="HyperlinkText"/>
        </w:rPr>
        <w:t>2.14</w:t>
      </w:r>
      <w:r w:rsidR="00F96E77">
        <w:fldChar w:fldCharType="end"/>
      </w:r>
      <w:r w:rsidRPr="00F63F22">
        <w:rPr>
          <w:noProof/>
        </w:rPr>
        <w:t>, "</w:t>
      </w:r>
      <w:r>
        <w:fldChar w:fldCharType="begin"/>
      </w:r>
      <w:r>
        <w:instrText xml:space="preserve"> HYPERLINK "file:///D:\\Eigene%20Dateien\\V27_CH02A_DataTypes.doc" </w:instrText>
      </w:r>
      <w:r>
        <w:fldChar w:fldCharType="separate"/>
      </w:r>
      <w:r w:rsidR="00F96E77">
        <w:fldChar w:fldCharType="begin"/>
      </w:r>
      <w:r w:rsidR="00F96E77">
        <w:instrText xml:space="preserve"> REF _Ref536694061 \h  \* MERGEFORMAT </w:instrText>
      </w:r>
      <w:r w:rsidR="00F96E77">
        <w:fldChar w:fldCharType="separate"/>
      </w:r>
      <w:ins w:id="626" w:author="Lynn Laakso" w:date="2022-09-09T15:49:00Z">
        <w:r w:rsidR="00886355" w:rsidRPr="00886355">
          <w:rPr>
            <w:rStyle w:val="HyperlinkText"/>
          </w:rPr>
          <w:t>Data types</w:t>
        </w:r>
      </w:ins>
      <w:r w:rsidR="00F96E77">
        <w:fldChar w:fldCharType="end"/>
      </w:r>
      <w:r>
        <w:fldChar w:fldCharType="end"/>
      </w:r>
      <w:r w:rsidRPr="00F63F22">
        <w:t xml:space="preserve">" </w:t>
      </w:r>
      <w:r w:rsidR="00712719">
        <w:t xml:space="preserve">and </w:t>
      </w:r>
      <w:r w:rsidRPr="00F63F22">
        <w:t>in Chapter 2A</w:t>
      </w:r>
      <w:r w:rsidRPr="00F63F22">
        <w:rPr>
          <w:noProof/>
        </w:rPr>
        <w:t>.</w:t>
      </w:r>
    </w:p>
    <w:p w14:paraId="146AA305" w14:textId="77777777"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14:paraId="59FCB24F" w14:textId="77777777"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14:paraId="4E516314" w14:textId="77777777"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14:paraId="2352E310" w14:textId="77777777" w:rsidR="00953E39" w:rsidRPr="00F63F22" w:rsidRDefault="00953E39" w:rsidP="000247A5">
      <w:pPr>
        <w:pStyle w:val="Heading4"/>
        <w:rPr>
          <w:noProof/>
        </w:rPr>
      </w:pPr>
      <w:bookmarkStart w:id="627" w:name="_Toc359235999"/>
      <w:bookmarkStart w:id="628" w:name="_Toc498145863"/>
      <w:bookmarkStart w:id="629" w:name="_Toc527864431"/>
      <w:bookmarkStart w:id="630" w:name="_Toc527865903"/>
      <w:bookmarkStart w:id="631" w:name="_Toc528481862"/>
      <w:bookmarkStart w:id="632" w:name="_Toc528482367"/>
      <w:bookmarkStart w:id="633" w:name="_Toc528482666"/>
      <w:bookmarkStart w:id="634" w:name="_Toc528482791"/>
      <w:bookmarkStart w:id="635" w:name="_Toc528486099"/>
      <w:bookmarkStart w:id="636" w:name="_Ref226956190"/>
      <w:bookmarkStart w:id="637" w:name="_Ref228007768"/>
      <w:bookmarkStart w:id="638" w:name="_Ref517941843"/>
      <w:bookmarkStart w:id="639" w:name="_Ref517941869"/>
      <w:r w:rsidRPr="00F63F22">
        <w:rPr>
          <w:noProof/>
        </w:rPr>
        <w:t>Optionality</w:t>
      </w:r>
      <w:bookmarkEnd w:id="627"/>
      <w:bookmarkEnd w:id="628"/>
      <w:bookmarkEnd w:id="629"/>
      <w:bookmarkEnd w:id="630"/>
      <w:bookmarkEnd w:id="631"/>
      <w:bookmarkEnd w:id="632"/>
      <w:bookmarkEnd w:id="633"/>
      <w:bookmarkEnd w:id="634"/>
      <w:bookmarkEnd w:id="635"/>
      <w:bookmarkEnd w:id="636"/>
      <w:bookmarkEnd w:id="637"/>
      <w:bookmarkEnd w:id="638"/>
      <w:bookmarkEnd w:id="639"/>
    </w:p>
    <w:p w14:paraId="3DDDACC3" w14:textId="77777777"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14:paraId="7C398768"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OPT</w:t>
      </w:r>
      <w:r w:rsidRPr="00F63F22">
        <w:rPr>
          <w:noProof/>
        </w:rPr>
        <w:t>.</w:t>
      </w:r>
    </w:p>
    <w:p w14:paraId="460CA76D" w14:textId="77777777"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14:paraId="603DCA5E" w14:textId="77777777" w:rsidTr="00AF2045">
        <w:tc>
          <w:tcPr>
            <w:tcW w:w="540" w:type="dxa"/>
          </w:tcPr>
          <w:p w14:paraId="6E7FEA2B" w14:textId="77777777" w:rsidR="00953E39" w:rsidRPr="00F63F22" w:rsidRDefault="00953E39" w:rsidP="00EA2497">
            <w:pPr>
              <w:pStyle w:val="OtherTableBody"/>
              <w:rPr>
                <w:noProof/>
              </w:rPr>
            </w:pPr>
            <w:r w:rsidRPr="00F63F22">
              <w:rPr>
                <w:noProof/>
              </w:rPr>
              <w:lastRenderedPageBreak/>
              <w:t>R</w:t>
            </w:r>
          </w:p>
        </w:tc>
        <w:tc>
          <w:tcPr>
            <w:tcW w:w="360" w:type="dxa"/>
          </w:tcPr>
          <w:p w14:paraId="3C477134" w14:textId="77777777" w:rsidR="00953E39" w:rsidRPr="00F63F22" w:rsidRDefault="00953E39" w:rsidP="00EA2497">
            <w:pPr>
              <w:pStyle w:val="OtherTableBody"/>
              <w:rPr>
                <w:noProof/>
              </w:rPr>
            </w:pPr>
            <w:r w:rsidRPr="00F63F22">
              <w:rPr>
                <w:noProof/>
              </w:rPr>
              <w:t>-</w:t>
            </w:r>
          </w:p>
        </w:tc>
        <w:tc>
          <w:tcPr>
            <w:tcW w:w="7020" w:type="dxa"/>
          </w:tcPr>
          <w:p w14:paraId="1BCE9BDA" w14:textId="77777777" w:rsidR="00953E39" w:rsidRPr="00F63F22" w:rsidRDefault="00953E39" w:rsidP="00EA2497">
            <w:pPr>
              <w:pStyle w:val="OtherTableBody"/>
              <w:rPr>
                <w:noProof/>
              </w:rPr>
            </w:pPr>
            <w:r w:rsidRPr="00F63F22">
              <w:rPr>
                <w:noProof/>
              </w:rPr>
              <w:t>required</w:t>
            </w:r>
          </w:p>
        </w:tc>
      </w:tr>
      <w:tr w:rsidR="00953E39" w:rsidRPr="009928E9" w14:paraId="19B18273" w14:textId="77777777" w:rsidTr="00AF2045">
        <w:tc>
          <w:tcPr>
            <w:tcW w:w="540" w:type="dxa"/>
          </w:tcPr>
          <w:p w14:paraId="3D895FA0" w14:textId="77777777" w:rsidR="00953E39" w:rsidRPr="00F63F22" w:rsidRDefault="00953E39" w:rsidP="00EA2497">
            <w:pPr>
              <w:pStyle w:val="OtherTableBody"/>
              <w:rPr>
                <w:noProof/>
              </w:rPr>
            </w:pPr>
            <w:r w:rsidRPr="00F63F22">
              <w:rPr>
                <w:noProof/>
              </w:rPr>
              <w:t>RE</w:t>
            </w:r>
          </w:p>
        </w:tc>
        <w:tc>
          <w:tcPr>
            <w:tcW w:w="360" w:type="dxa"/>
          </w:tcPr>
          <w:p w14:paraId="5A26510B" w14:textId="77777777" w:rsidR="00953E39" w:rsidRPr="00F63F22" w:rsidRDefault="00953E39" w:rsidP="00EA2497">
            <w:pPr>
              <w:pStyle w:val="OtherTableBody"/>
              <w:rPr>
                <w:noProof/>
              </w:rPr>
            </w:pPr>
            <w:r w:rsidRPr="00F63F22">
              <w:rPr>
                <w:noProof/>
              </w:rPr>
              <w:t>-</w:t>
            </w:r>
          </w:p>
        </w:tc>
        <w:tc>
          <w:tcPr>
            <w:tcW w:w="7020" w:type="dxa"/>
          </w:tcPr>
          <w:p w14:paraId="0AFFFD9F" w14:textId="77777777"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14:paraId="2725EA2B" w14:textId="77777777" w:rsidTr="00AF2045">
        <w:tc>
          <w:tcPr>
            <w:tcW w:w="540" w:type="dxa"/>
          </w:tcPr>
          <w:p w14:paraId="49E62668" w14:textId="77777777" w:rsidR="00953E39" w:rsidRPr="00F63F22" w:rsidRDefault="00953E39" w:rsidP="00EA2497">
            <w:pPr>
              <w:pStyle w:val="OtherTableBody"/>
              <w:rPr>
                <w:noProof/>
              </w:rPr>
            </w:pPr>
            <w:r w:rsidRPr="00F63F22">
              <w:rPr>
                <w:noProof/>
              </w:rPr>
              <w:t>O</w:t>
            </w:r>
          </w:p>
        </w:tc>
        <w:tc>
          <w:tcPr>
            <w:tcW w:w="360" w:type="dxa"/>
          </w:tcPr>
          <w:p w14:paraId="1D5C3934" w14:textId="77777777" w:rsidR="00953E39" w:rsidRPr="00F63F22" w:rsidRDefault="00953E39" w:rsidP="00EA2497">
            <w:pPr>
              <w:pStyle w:val="OtherTableBody"/>
              <w:rPr>
                <w:noProof/>
              </w:rPr>
            </w:pPr>
            <w:r w:rsidRPr="00F63F22">
              <w:rPr>
                <w:noProof/>
              </w:rPr>
              <w:t>-</w:t>
            </w:r>
          </w:p>
        </w:tc>
        <w:tc>
          <w:tcPr>
            <w:tcW w:w="7020" w:type="dxa"/>
          </w:tcPr>
          <w:p w14:paraId="760B3610" w14:textId="77777777" w:rsidR="00953E39" w:rsidRPr="00F63F22" w:rsidRDefault="00953E39" w:rsidP="00EA2497">
            <w:pPr>
              <w:pStyle w:val="OtherTableBody"/>
              <w:rPr>
                <w:noProof/>
              </w:rPr>
            </w:pPr>
            <w:r w:rsidRPr="00F63F22">
              <w:rPr>
                <w:noProof/>
              </w:rPr>
              <w:t>optional</w:t>
            </w:r>
          </w:p>
        </w:tc>
      </w:tr>
      <w:tr w:rsidR="00953E39" w:rsidRPr="009928E9" w14:paraId="4C96E24F" w14:textId="77777777" w:rsidTr="00AF2045">
        <w:tc>
          <w:tcPr>
            <w:tcW w:w="540" w:type="dxa"/>
          </w:tcPr>
          <w:p w14:paraId="74952BE4" w14:textId="77777777" w:rsidR="00953E39" w:rsidRPr="00F63F22" w:rsidRDefault="00953E39" w:rsidP="00EA2497">
            <w:pPr>
              <w:pStyle w:val="OtherTableBody"/>
              <w:rPr>
                <w:noProof/>
              </w:rPr>
            </w:pPr>
            <w:r>
              <w:t>C(a/b)</w:t>
            </w:r>
            <w:r w:rsidRPr="00F63F22" w:rsidDel="002574F6">
              <w:rPr>
                <w:noProof/>
              </w:rPr>
              <w:t xml:space="preserve"> </w:t>
            </w:r>
          </w:p>
        </w:tc>
        <w:tc>
          <w:tcPr>
            <w:tcW w:w="360" w:type="dxa"/>
          </w:tcPr>
          <w:p w14:paraId="19C1B37B" w14:textId="77777777" w:rsidR="00953E39" w:rsidRPr="00F63F22" w:rsidRDefault="00953E39" w:rsidP="00EA2497">
            <w:pPr>
              <w:pStyle w:val="OtherTableBody"/>
              <w:rPr>
                <w:noProof/>
              </w:rPr>
            </w:pPr>
            <w:r w:rsidRPr="00F63F22">
              <w:rPr>
                <w:noProof/>
              </w:rPr>
              <w:t>-</w:t>
            </w:r>
          </w:p>
        </w:tc>
        <w:tc>
          <w:tcPr>
            <w:tcW w:w="7020" w:type="dxa"/>
          </w:tcPr>
          <w:p w14:paraId="370F2DA8" w14:textId="77777777"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14:paraId="5C5753CE" w14:textId="77777777" w:rsidR="00953E39" w:rsidRDefault="00953E39" w:rsidP="00EA2497">
            <w:pPr>
              <w:pStyle w:val="OtherTableBody"/>
              <w:rPr>
                <w:rStyle w:val="Strong"/>
                <w:b w:val="0"/>
                <w:szCs w:val="16"/>
              </w:rPr>
            </w:pPr>
            <w:r>
              <w:rPr>
                <w:rStyle w:val="Strong"/>
                <w:b w:val="0"/>
                <w:szCs w:val="16"/>
              </w:rPr>
              <w:t xml:space="preserve">If the condition predicate associated with the element is true, follow the rules for </w:t>
            </w:r>
            <w:r>
              <w:rPr>
                <w:rStyle w:val="Strong"/>
                <w:i/>
                <w:szCs w:val="16"/>
              </w:rPr>
              <w:t>a</w:t>
            </w:r>
            <w:r>
              <w:rPr>
                <w:rStyle w:val="Strong"/>
                <w:b w:val="0"/>
                <w:szCs w:val="16"/>
              </w:rPr>
              <w:t xml:space="preserve"> which </w:t>
            </w:r>
            <w:r w:rsidR="0035077E">
              <w:rPr>
                <w:rStyle w:val="Strong"/>
                <w:b w:val="0"/>
                <w:szCs w:val="16"/>
              </w:rPr>
              <w:t>SHALL</w:t>
            </w:r>
            <w:r>
              <w:rPr>
                <w:rStyle w:val="Strong"/>
                <w:b w:val="0"/>
                <w:szCs w:val="16"/>
              </w:rPr>
              <w:t xml:space="preserve"> be one of “R”, “RE”, “O” or X”:</w:t>
            </w:r>
          </w:p>
          <w:p w14:paraId="1D36F482" w14:textId="77777777" w:rsidR="00953E39" w:rsidRDefault="00953E39" w:rsidP="00EA2497">
            <w:pPr>
              <w:pStyle w:val="OtherTableBody"/>
              <w:rPr>
                <w:sz w:val="20"/>
              </w:rPr>
            </w:pPr>
            <w:r>
              <w:rPr>
                <w:rStyle w:val="Strong"/>
                <w:b w:val="0"/>
                <w:szCs w:val="16"/>
              </w:rPr>
              <w:t xml:space="preserve">If the condition predicate associated with the element is false, follow the rules for </w:t>
            </w:r>
            <w:r>
              <w:rPr>
                <w:rStyle w:val="Strong"/>
                <w:i/>
                <w:szCs w:val="16"/>
              </w:rPr>
              <w:t>b</w:t>
            </w:r>
            <w:r>
              <w:rPr>
                <w:rStyle w:val="Strong"/>
                <w:b w:val="0"/>
                <w:szCs w:val="16"/>
              </w:rPr>
              <w:t xml:space="preserve"> which </w:t>
            </w:r>
            <w:r w:rsidR="0035077E">
              <w:rPr>
                <w:rStyle w:val="Strong"/>
                <w:b w:val="0"/>
                <w:szCs w:val="16"/>
              </w:rPr>
              <w:t>SHALL</w:t>
            </w:r>
            <w:r>
              <w:rPr>
                <w:rStyle w:val="Strong"/>
                <w:b w:val="0"/>
                <w:szCs w:val="16"/>
              </w:rPr>
              <w:t xml:space="preserve"> be one of “R”, “RE”, “O” or X”</w:t>
            </w:r>
            <w:r>
              <w:rPr>
                <w:szCs w:val="16"/>
              </w:rPr>
              <w:t>.</w:t>
            </w:r>
          </w:p>
          <w:p w14:paraId="604EDD91" w14:textId="77777777"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14:paraId="55551B14" w14:textId="77777777" w:rsidTr="00AF2045">
        <w:tc>
          <w:tcPr>
            <w:tcW w:w="540" w:type="dxa"/>
          </w:tcPr>
          <w:p w14:paraId="5374DA59" w14:textId="77777777" w:rsidR="00953E39" w:rsidRPr="00F63F22" w:rsidRDefault="00953E39" w:rsidP="00EA2497">
            <w:pPr>
              <w:pStyle w:val="OtherTableBody"/>
              <w:rPr>
                <w:noProof/>
              </w:rPr>
            </w:pPr>
            <w:r w:rsidRPr="00F63F22">
              <w:rPr>
                <w:noProof/>
              </w:rPr>
              <w:t>X</w:t>
            </w:r>
          </w:p>
        </w:tc>
        <w:tc>
          <w:tcPr>
            <w:tcW w:w="360" w:type="dxa"/>
          </w:tcPr>
          <w:p w14:paraId="44E96684" w14:textId="77777777" w:rsidR="00953E39" w:rsidRPr="00F63F22" w:rsidRDefault="00953E39" w:rsidP="00EA2497">
            <w:pPr>
              <w:pStyle w:val="OtherTableBody"/>
              <w:rPr>
                <w:noProof/>
              </w:rPr>
            </w:pPr>
            <w:r w:rsidRPr="00F63F22">
              <w:rPr>
                <w:noProof/>
              </w:rPr>
              <w:t>-</w:t>
            </w:r>
          </w:p>
        </w:tc>
        <w:tc>
          <w:tcPr>
            <w:tcW w:w="7020" w:type="dxa"/>
          </w:tcPr>
          <w:p w14:paraId="490EBC28" w14:textId="77777777" w:rsidR="00953E39" w:rsidRPr="00F63F22" w:rsidRDefault="00953E39" w:rsidP="00EA2497">
            <w:pPr>
              <w:pStyle w:val="OtherTableBody"/>
              <w:rPr>
                <w:noProof/>
              </w:rPr>
            </w:pPr>
            <w:r w:rsidRPr="00F63F22">
              <w:rPr>
                <w:noProof/>
              </w:rPr>
              <w:t>not used with this trigger event</w:t>
            </w:r>
          </w:p>
        </w:tc>
      </w:tr>
      <w:tr w:rsidR="00953E39" w:rsidRPr="009928E9" w14:paraId="79F0E77F" w14:textId="77777777" w:rsidTr="00AF2045">
        <w:tc>
          <w:tcPr>
            <w:tcW w:w="540" w:type="dxa"/>
          </w:tcPr>
          <w:p w14:paraId="3CFCB238" w14:textId="77777777" w:rsidR="00953E39" w:rsidRPr="00F63F22" w:rsidRDefault="00953E39" w:rsidP="00EA2497">
            <w:pPr>
              <w:pStyle w:val="OtherTableBody"/>
              <w:rPr>
                <w:noProof/>
              </w:rPr>
            </w:pPr>
            <w:r w:rsidRPr="00F63F22">
              <w:rPr>
                <w:noProof/>
              </w:rPr>
              <w:t>B</w:t>
            </w:r>
          </w:p>
        </w:tc>
        <w:tc>
          <w:tcPr>
            <w:tcW w:w="360" w:type="dxa"/>
          </w:tcPr>
          <w:p w14:paraId="454DF405" w14:textId="77777777" w:rsidR="00953E39" w:rsidRPr="00F63F22" w:rsidRDefault="00953E39" w:rsidP="00EA2497">
            <w:pPr>
              <w:pStyle w:val="OtherTableBody"/>
              <w:rPr>
                <w:noProof/>
              </w:rPr>
            </w:pPr>
            <w:r w:rsidRPr="00F63F22">
              <w:rPr>
                <w:noProof/>
              </w:rPr>
              <w:t>-</w:t>
            </w:r>
          </w:p>
        </w:tc>
        <w:tc>
          <w:tcPr>
            <w:tcW w:w="7020" w:type="dxa"/>
          </w:tcPr>
          <w:p w14:paraId="5A975050" w14:textId="77777777"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14:paraId="24DB5106" w14:textId="77777777" w:rsidTr="00AF2045">
        <w:tc>
          <w:tcPr>
            <w:tcW w:w="540" w:type="dxa"/>
          </w:tcPr>
          <w:p w14:paraId="29EDFC8F" w14:textId="77777777" w:rsidR="00953E39" w:rsidRPr="00F63F22" w:rsidRDefault="00953E39" w:rsidP="00EA2497">
            <w:pPr>
              <w:pStyle w:val="OtherTableBody"/>
              <w:rPr>
                <w:noProof/>
              </w:rPr>
            </w:pPr>
            <w:r w:rsidRPr="00F63F22">
              <w:rPr>
                <w:noProof/>
              </w:rPr>
              <w:t>W</w:t>
            </w:r>
          </w:p>
        </w:tc>
        <w:tc>
          <w:tcPr>
            <w:tcW w:w="360" w:type="dxa"/>
          </w:tcPr>
          <w:p w14:paraId="29FEB286" w14:textId="77777777" w:rsidR="00953E39" w:rsidRPr="00F63F22" w:rsidRDefault="00953E39" w:rsidP="00EA2497">
            <w:pPr>
              <w:pStyle w:val="OtherTableBody"/>
              <w:rPr>
                <w:noProof/>
              </w:rPr>
            </w:pPr>
            <w:r w:rsidRPr="00F63F22">
              <w:rPr>
                <w:noProof/>
              </w:rPr>
              <w:t>-</w:t>
            </w:r>
          </w:p>
        </w:tc>
        <w:tc>
          <w:tcPr>
            <w:tcW w:w="7020" w:type="dxa"/>
          </w:tcPr>
          <w:p w14:paraId="2B13777A" w14:textId="77777777" w:rsidR="00953E39" w:rsidRPr="00F63F22" w:rsidRDefault="00953E39" w:rsidP="00BB397F">
            <w:pPr>
              <w:pStyle w:val="OtherTableBody"/>
              <w:rPr>
                <w:noProof/>
              </w:rPr>
            </w:pPr>
            <w:r w:rsidRPr="00F63F22">
              <w:rPr>
                <w:noProof/>
              </w:rPr>
              <w:t>Withdrawn</w:t>
            </w:r>
          </w:p>
        </w:tc>
      </w:tr>
    </w:tbl>
    <w:p w14:paraId="0CC01485" w14:textId="77777777" w:rsidR="00953E39" w:rsidRDefault="00953E39" w:rsidP="00AF2045">
      <w:pPr>
        <w:pStyle w:val="Note"/>
        <w:pBdr>
          <w:top w:val="single" w:sz="2" w:space="0" w:color="auto"/>
        </w:pBdr>
        <w:ind w:left="360"/>
        <w:rPr>
          <w:noProof/>
        </w:rPr>
      </w:pPr>
      <w:r w:rsidRPr="00F63F22">
        <w:rPr>
          <w:rStyle w:val="Strong"/>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14:paraId="3FDFF4C7" w14:textId="77777777"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14:paraId="0DBE548E" w14:textId="21C73DD4" w:rsidR="00953E39" w:rsidRDefault="00953E39" w:rsidP="00AF2045">
      <w:pPr>
        <w:pStyle w:val="NormalIndented"/>
        <w:ind w:left="1080"/>
        <w:rPr>
          <w:noProof/>
        </w:rPr>
      </w:pPr>
      <w:r w:rsidRPr="00F63F22">
        <w:rPr>
          <w:noProof/>
        </w:rPr>
        <w:t>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886355">
        <w:rPr>
          <w:noProof/>
        </w:rPr>
        <w:t>2.14</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ins w:id="640" w:author="Lynn Laakso" w:date="2022-09-09T15:49:00Z">
        <w:r w:rsidR="00886355" w:rsidRPr="00F63F22">
          <w:rPr>
            <w:noProof/>
          </w:rPr>
          <w:t xml:space="preserve">Message </w:t>
        </w:r>
        <w:r w:rsidR="00886355" w:rsidRPr="000247A5">
          <w:t>delimiters</w:t>
        </w:r>
      </w:ins>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886355">
        <w:rPr>
          <w:noProof/>
        </w:rPr>
        <w:t>2.14</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ins w:id="641" w:author="Lynn Laakso" w:date="2022-09-09T15:49:00Z">
        <w:r w:rsidR="00886355" w:rsidRPr="00F63F22">
          <w:rPr>
            <w:noProof/>
          </w:rPr>
          <w:t>Data types</w:t>
        </w:r>
      </w:ins>
      <w:r w:rsidR="004177F8">
        <w:rPr>
          <w:noProof/>
        </w:rPr>
        <w:fldChar w:fldCharType="end"/>
      </w:r>
      <w:r w:rsidR="00E41ABD">
        <w:rPr>
          <w:noProof/>
        </w:rPr>
        <w:t xml:space="preserve"> “</w:t>
      </w:r>
      <w:r w:rsidR="000D02C6">
        <w:rPr>
          <w:noProof/>
        </w:rPr>
        <w:t xml:space="preserve"> ).</w:t>
      </w:r>
    </w:p>
    <w:p w14:paraId="59BE9264" w14:textId="77777777" w:rsidR="00953E39" w:rsidRPr="00F63F22" w:rsidRDefault="00953E39" w:rsidP="000247A5">
      <w:pPr>
        <w:pStyle w:val="Heading4"/>
        <w:rPr>
          <w:noProof/>
        </w:rPr>
      </w:pPr>
      <w:bookmarkStart w:id="642" w:name="_Ref358258585"/>
      <w:bookmarkStart w:id="643" w:name="_Toc359236000"/>
      <w:bookmarkStart w:id="644" w:name="_Toc498145864"/>
      <w:bookmarkStart w:id="645" w:name="_Toc527864432"/>
      <w:bookmarkStart w:id="646" w:name="_Toc527865904"/>
      <w:bookmarkStart w:id="647" w:name="_Toc528481863"/>
      <w:bookmarkStart w:id="648" w:name="_Toc528482368"/>
      <w:bookmarkStart w:id="649" w:name="_Toc528482667"/>
      <w:bookmarkStart w:id="650" w:name="_Toc528482792"/>
      <w:bookmarkStart w:id="651" w:name="_Toc528486100"/>
      <w:r w:rsidRPr="00F63F22">
        <w:rPr>
          <w:noProof/>
        </w:rPr>
        <w:t>Repetition</w:t>
      </w:r>
      <w:bookmarkEnd w:id="642"/>
      <w:bookmarkEnd w:id="643"/>
      <w:bookmarkEnd w:id="644"/>
      <w:bookmarkEnd w:id="645"/>
      <w:bookmarkEnd w:id="646"/>
      <w:bookmarkEnd w:id="647"/>
      <w:bookmarkEnd w:id="648"/>
      <w:bookmarkEnd w:id="649"/>
      <w:bookmarkEnd w:id="650"/>
      <w:bookmarkEnd w:id="651"/>
    </w:p>
    <w:p w14:paraId="7F02F91D" w14:textId="77777777"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14:paraId="301BD83B"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 xml:space="preserve">RP/#.  </w:t>
      </w:r>
      <w:r w:rsidRPr="00F63F22">
        <w:rPr>
          <w:rStyle w:val="Strong"/>
          <w:b w:val="0"/>
          <w:noProof/>
        </w:rPr>
        <w:t xml:space="preserve">Note that components and subcomponents </w:t>
      </w:r>
      <w:r w:rsidR="0035077E" w:rsidRPr="00F63F22">
        <w:rPr>
          <w:rStyle w:val="Strong"/>
          <w:b w:val="0"/>
          <w:noProof/>
        </w:rPr>
        <w:t>MAY NOT</w:t>
      </w:r>
      <w:r w:rsidRPr="00F63F22">
        <w:rPr>
          <w:rStyle w:val="Strong"/>
          <w:b w:val="0"/>
          <w:noProof/>
        </w:rPr>
        <w:t xml:space="preserve"> repeat, so this does not apply to components and subcomponents.</w:t>
      </w:r>
    </w:p>
    <w:p w14:paraId="37430B4D" w14:textId="77777777"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14:paraId="4433A740" w14:textId="77777777" w:rsidTr="00AF2045">
        <w:tc>
          <w:tcPr>
            <w:tcW w:w="1260" w:type="dxa"/>
          </w:tcPr>
          <w:p w14:paraId="221567D6" w14:textId="77777777" w:rsidR="00953E39" w:rsidRPr="00F63F22" w:rsidRDefault="00953E39" w:rsidP="00EA2497">
            <w:pPr>
              <w:pStyle w:val="OtherTableBody"/>
              <w:rPr>
                <w:noProof/>
              </w:rPr>
            </w:pPr>
            <w:r w:rsidRPr="00F63F22">
              <w:rPr>
                <w:noProof/>
              </w:rPr>
              <w:t>N or blank</w:t>
            </w:r>
          </w:p>
        </w:tc>
        <w:tc>
          <w:tcPr>
            <w:tcW w:w="360" w:type="dxa"/>
          </w:tcPr>
          <w:p w14:paraId="2A3D2E92" w14:textId="77777777" w:rsidR="00953E39" w:rsidRPr="00F63F22" w:rsidRDefault="00953E39" w:rsidP="00EA2497">
            <w:pPr>
              <w:pStyle w:val="OtherTableBody"/>
              <w:rPr>
                <w:noProof/>
              </w:rPr>
            </w:pPr>
            <w:r w:rsidRPr="00F63F22">
              <w:rPr>
                <w:noProof/>
              </w:rPr>
              <w:t>-</w:t>
            </w:r>
          </w:p>
        </w:tc>
        <w:tc>
          <w:tcPr>
            <w:tcW w:w="7380" w:type="dxa"/>
          </w:tcPr>
          <w:p w14:paraId="083068DD" w14:textId="77777777" w:rsidR="00953E39" w:rsidRPr="00F63F22" w:rsidRDefault="00953E39" w:rsidP="00EA2497">
            <w:pPr>
              <w:pStyle w:val="OtherTableBody"/>
              <w:rPr>
                <w:noProof/>
              </w:rPr>
            </w:pPr>
            <w:r w:rsidRPr="00F63F22">
              <w:rPr>
                <w:noProof/>
              </w:rPr>
              <w:t>no repetition</w:t>
            </w:r>
          </w:p>
        </w:tc>
      </w:tr>
      <w:tr w:rsidR="00953E39" w:rsidRPr="009928E9" w14:paraId="1C49BA52" w14:textId="77777777" w:rsidTr="00AF2045">
        <w:tc>
          <w:tcPr>
            <w:tcW w:w="1260" w:type="dxa"/>
          </w:tcPr>
          <w:p w14:paraId="0CA4083D" w14:textId="77777777" w:rsidR="00953E39" w:rsidRPr="00F63F22" w:rsidRDefault="00953E39" w:rsidP="00EA2497">
            <w:pPr>
              <w:pStyle w:val="OtherTableBody"/>
              <w:rPr>
                <w:noProof/>
              </w:rPr>
            </w:pPr>
            <w:r w:rsidRPr="00F63F22">
              <w:rPr>
                <w:noProof/>
              </w:rPr>
              <w:t>Y</w:t>
            </w:r>
          </w:p>
        </w:tc>
        <w:tc>
          <w:tcPr>
            <w:tcW w:w="360" w:type="dxa"/>
          </w:tcPr>
          <w:p w14:paraId="0BDCB24D" w14:textId="77777777" w:rsidR="00953E39" w:rsidRPr="00F63F22" w:rsidRDefault="00953E39" w:rsidP="00EA2497">
            <w:pPr>
              <w:pStyle w:val="OtherTableBody"/>
              <w:rPr>
                <w:noProof/>
              </w:rPr>
            </w:pPr>
            <w:r w:rsidRPr="00F63F22">
              <w:rPr>
                <w:noProof/>
              </w:rPr>
              <w:t>-</w:t>
            </w:r>
          </w:p>
        </w:tc>
        <w:tc>
          <w:tcPr>
            <w:tcW w:w="7380" w:type="dxa"/>
          </w:tcPr>
          <w:p w14:paraId="2CB0F8E8" w14:textId="77777777"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14:paraId="2DC8F677" w14:textId="77777777" w:rsidTr="00AF2045">
        <w:tc>
          <w:tcPr>
            <w:tcW w:w="1260" w:type="dxa"/>
          </w:tcPr>
          <w:p w14:paraId="537D8DB1" w14:textId="77777777" w:rsidR="00953E39" w:rsidRPr="00F63F22" w:rsidRDefault="00953E39" w:rsidP="00EA2497">
            <w:pPr>
              <w:pStyle w:val="OtherTableBody"/>
              <w:rPr>
                <w:noProof/>
              </w:rPr>
            </w:pPr>
            <w:r w:rsidRPr="00F63F22">
              <w:rPr>
                <w:noProof/>
              </w:rPr>
              <w:t xml:space="preserve">(integer) </w:t>
            </w:r>
          </w:p>
        </w:tc>
        <w:tc>
          <w:tcPr>
            <w:tcW w:w="360" w:type="dxa"/>
          </w:tcPr>
          <w:p w14:paraId="12B19818" w14:textId="77777777" w:rsidR="00953E39" w:rsidRPr="00F63F22" w:rsidRDefault="00953E39" w:rsidP="00EA2497">
            <w:pPr>
              <w:pStyle w:val="OtherTableBody"/>
              <w:rPr>
                <w:noProof/>
              </w:rPr>
            </w:pPr>
            <w:r w:rsidRPr="00F63F22">
              <w:rPr>
                <w:noProof/>
              </w:rPr>
              <w:t>-</w:t>
            </w:r>
          </w:p>
        </w:tc>
        <w:tc>
          <w:tcPr>
            <w:tcW w:w="7380" w:type="dxa"/>
          </w:tcPr>
          <w:p w14:paraId="42248D90" w14:textId="77777777"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14:paraId="0F5793AC" w14:textId="77777777" w:rsidR="00953E39" w:rsidRPr="00F63F22" w:rsidRDefault="00953E39" w:rsidP="00EA2497">
            <w:pPr>
              <w:pStyle w:val="OtherTableBody"/>
              <w:rPr>
                <w:noProof/>
              </w:rPr>
            </w:pPr>
          </w:p>
        </w:tc>
      </w:tr>
    </w:tbl>
    <w:p w14:paraId="11A409ED" w14:textId="38944226" w:rsidR="00953E39" w:rsidRPr="00F63F22" w:rsidRDefault="00953E39" w:rsidP="00AF2045">
      <w:pPr>
        <w:pStyle w:val="NormalIndented"/>
        <w:ind w:left="1080"/>
        <w:rPr>
          <w:rStyle w:val="Strong"/>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w:t>
      </w:r>
      <w:r w:rsidR="004177F8" w:rsidRPr="00F63F22">
        <w:rPr>
          <w:rStyle w:val="HyperlinkText"/>
          <w:noProof/>
        </w:rPr>
        <w:fldChar w:fldCharType="end"/>
      </w:r>
      <w:r w:rsidRPr="00F63F22">
        <w:rPr>
          <w:rStyle w:val="HyperlinkText"/>
          <w:i w:val="0"/>
          <w:noProof/>
        </w:rPr>
        <w:t>.</w:t>
      </w:r>
    </w:p>
    <w:p w14:paraId="5D1D82A4" w14:textId="77777777"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14:paraId="5029BA99" w14:textId="77777777"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14:paraId="6BE8646F" w14:textId="77777777" w:rsidR="00953E39" w:rsidRPr="00F63F22" w:rsidRDefault="00953E39" w:rsidP="000247A5">
      <w:pPr>
        <w:pStyle w:val="Heading4"/>
        <w:rPr>
          <w:noProof/>
        </w:rPr>
      </w:pPr>
      <w:bookmarkStart w:id="652" w:name="_Toc359236001"/>
      <w:bookmarkStart w:id="653" w:name="_Ref495467461"/>
      <w:bookmarkStart w:id="654" w:name="_Ref495467465"/>
      <w:bookmarkStart w:id="655" w:name="_Toc498145865"/>
      <w:bookmarkStart w:id="656" w:name="_Toc527864433"/>
      <w:bookmarkStart w:id="657" w:name="_Toc527865905"/>
      <w:bookmarkStart w:id="658" w:name="_Toc528481864"/>
      <w:bookmarkStart w:id="659" w:name="_Toc528482369"/>
      <w:bookmarkStart w:id="660" w:name="_Toc528482668"/>
      <w:bookmarkStart w:id="661" w:name="_Toc528482793"/>
      <w:bookmarkStart w:id="662" w:name="_Toc528486101"/>
      <w:bookmarkStart w:id="663" w:name="_Ref90527"/>
      <w:bookmarkStart w:id="664" w:name="_Ref90572"/>
      <w:bookmarkStart w:id="665" w:name="_Ref133301"/>
      <w:bookmarkStart w:id="666" w:name="_Ref133327"/>
      <w:bookmarkStart w:id="667" w:name="_Ref865553"/>
      <w:r w:rsidRPr="00F63F22">
        <w:rPr>
          <w:noProof/>
        </w:rPr>
        <w:t>Table</w:t>
      </w:r>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F63F22">
        <w:rPr>
          <w:noProof/>
        </w:rPr>
        <w:t xml:space="preserve"> </w:t>
      </w:r>
    </w:p>
    <w:p w14:paraId="4D61E2E5" w14:textId="77777777" w:rsidR="00953E39" w:rsidRPr="00F63F22" w:rsidRDefault="00953E39" w:rsidP="00AF2045">
      <w:pPr>
        <w:pStyle w:val="NormalIndented"/>
        <w:ind w:left="1080"/>
      </w:pPr>
      <w:r w:rsidRPr="00F63F22">
        <w:t>Refer to Chapter 2.C, "Code Tables".</w:t>
      </w:r>
    </w:p>
    <w:p w14:paraId="3F4A4CAC" w14:textId="77777777" w:rsidR="00953E39" w:rsidRPr="00F63F22" w:rsidRDefault="00953E39" w:rsidP="000247A5">
      <w:pPr>
        <w:pStyle w:val="Heading4"/>
        <w:rPr>
          <w:noProof/>
        </w:rPr>
      </w:pPr>
      <w:bookmarkStart w:id="668" w:name="_Ref358259923"/>
      <w:bookmarkStart w:id="669" w:name="_Toc359236002"/>
      <w:bookmarkStart w:id="670" w:name="_Ref446120150"/>
      <w:bookmarkStart w:id="671" w:name="_Toc498145866"/>
      <w:bookmarkStart w:id="672" w:name="_Toc527864434"/>
      <w:bookmarkStart w:id="673" w:name="_Toc527865906"/>
      <w:bookmarkStart w:id="674" w:name="_Toc528481865"/>
      <w:bookmarkStart w:id="675" w:name="_Toc528482370"/>
      <w:bookmarkStart w:id="676" w:name="_Toc528482669"/>
      <w:bookmarkStart w:id="677" w:name="_Toc528482794"/>
      <w:bookmarkStart w:id="678" w:name="_Toc528486102"/>
      <w:r w:rsidRPr="00F63F22">
        <w:rPr>
          <w:noProof/>
        </w:rPr>
        <w:lastRenderedPageBreak/>
        <w:t>ID number</w:t>
      </w:r>
      <w:bookmarkEnd w:id="668"/>
      <w:bookmarkEnd w:id="669"/>
      <w:bookmarkEnd w:id="670"/>
      <w:bookmarkEnd w:id="671"/>
      <w:bookmarkEnd w:id="672"/>
      <w:bookmarkEnd w:id="673"/>
      <w:bookmarkEnd w:id="674"/>
      <w:bookmarkEnd w:id="675"/>
      <w:bookmarkEnd w:id="676"/>
      <w:bookmarkEnd w:id="677"/>
      <w:bookmarkEnd w:id="678"/>
    </w:p>
    <w:p w14:paraId="206C4864" w14:textId="77777777"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Strong"/>
          <w:noProof/>
        </w:rPr>
        <w:t xml:space="preserve">. </w:t>
      </w:r>
      <w:r w:rsidRPr="00F63F22">
        <w:rPr>
          <w:noProof/>
        </w:rPr>
        <w:t xml:space="preserve">In the segment definition this information is provided in the column labeled </w:t>
      </w:r>
      <w:r w:rsidRPr="00F63F22">
        <w:rPr>
          <w:rStyle w:val="Strong"/>
          <w:noProof/>
        </w:rPr>
        <w:t>ITEM #.</w:t>
      </w:r>
    </w:p>
    <w:p w14:paraId="7521D900" w14:textId="77777777" w:rsidR="00953E39" w:rsidRPr="00F63F22" w:rsidRDefault="00953E39" w:rsidP="000247A5">
      <w:pPr>
        <w:pStyle w:val="Heading4"/>
        <w:rPr>
          <w:noProof/>
        </w:rPr>
      </w:pPr>
      <w:bookmarkStart w:id="679" w:name="_Toc359236003"/>
      <w:bookmarkStart w:id="680" w:name="_Toc498145867"/>
      <w:bookmarkStart w:id="681" w:name="_Toc527864435"/>
      <w:bookmarkStart w:id="682" w:name="_Toc527865907"/>
      <w:bookmarkStart w:id="683" w:name="_Toc528481866"/>
      <w:bookmarkStart w:id="684" w:name="_Toc528482371"/>
      <w:bookmarkStart w:id="685" w:name="_Toc528482670"/>
      <w:bookmarkStart w:id="686" w:name="_Toc528482795"/>
      <w:bookmarkStart w:id="687" w:name="_Toc528486103"/>
      <w:r w:rsidRPr="00F63F22">
        <w:rPr>
          <w:noProof/>
        </w:rPr>
        <w:t>Name</w:t>
      </w:r>
      <w:bookmarkEnd w:id="679"/>
      <w:bookmarkEnd w:id="680"/>
      <w:bookmarkEnd w:id="681"/>
      <w:bookmarkEnd w:id="682"/>
      <w:bookmarkEnd w:id="683"/>
      <w:bookmarkEnd w:id="684"/>
      <w:bookmarkEnd w:id="685"/>
      <w:bookmarkEnd w:id="686"/>
      <w:bookmarkEnd w:id="687"/>
      <w:r w:rsidRPr="00F63F22">
        <w:rPr>
          <w:noProof/>
        </w:rPr>
        <w:t xml:space="preserve"> </w:t>
      </w:r>
    </w:p>
    <w:p w14:paraId="2E8EC971" w14:textId="77777777"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Strong"/>
          <w:noProof/>
        </w:rPr>
        <w:t>ELEMENT NAME</w:t>
      </w:r>
      <w:r w:rsidRPr="00F63F22">
        <w:rPr>
          <w:noProof/>
        </w:rPr>
        <w:t>.</w:t>
      </w:r>
    </w:p>
    <w:p w14:paraId="36D2B204" w14:textId="77777777"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14:paraId="4C04259C" w14:textId="77777777" w:rsidR="00953E39" w:rsidRPr="00F63F22" w:rsidRDefault="00953E39" w:rsidP="000247A5">
      <w:pPr>
        <w:pStyle w:val="Heading3"/>
        <w:rPr>
          <w:noProof/>
        </w:rPr>
      </w:pPr>
      <w:bookmarkStart w:id="688" w:name="_Message_delimiters"/>
      <w:bookmarkStart w:id="689" w:name="_Toc348257240"/>
      <w:bookmarkStart w:id="690" w:name="_Toc348257576"/>
      <w:bookmarkStart w:id="691" w:name="_Toc348263198"/>
      <w:bookmarkStart w:id="692" w:name="_Toc348336527"/>
      <w:bookmarkStart w:id="693" w:name="_Toc348770015"/>
      <w:bookmarkStart w:id="694" w:name="_Toc348856157"/>
      <w:bookmarkStart w:id="695" w:name="_Toc348866578"/>
      <w:bookmarkStart w:id="696" w:name="_Toc348947808"/>
      <w:bookmarkStart w:id="697" w:name="_Toc349735389"/>
      <w:bookmarkStart w:id="698" w:name="_Toc349735832"/>
      <w:bookmarkStart w:id="699" w:name="_Toc349735986"/>
      <w:bookmarkStart w:id="700" w:name="_Toc349803718"/>
      <w:bookmarkStart w:id="701" w:name="_Ref358258841"/>
      <w:bookmarkStart w:id="702" w:name="_Ref358259690"/>
      <w:bookmarkStart w:id="703" w:name="_Ref358263551"/>
      <w:bookmarkStart w:id="704" w:name="_Toc359236004"/>
      <w:bookmarkStart w:id="705" w:name="_Ref370024091"/>
      <w:bookmarkStart w:id="706" w:name="_Ref372013616"/>
      <w:bookmarkStart w:id="707" w:name="_Ref372013643"/>
      <w:bookmarkStart w:id="708" w:name="_Ref372013647"/>
      <w:bookmarkStart w:id="709" w:name="_Ref372020085"/>
      <w:bookmarkStart w:id="710" w:name="_Ref372098973"/>
      <w:bookmarkStart w:id="711" w:name="_Ref372101466"/>
      <w:bookmarkStart w:id="712" w:name="_Ref495204946"/>
      <w:bookmarkStart w:id="713" w:name="_Ref495204949"/>
      <w:bookmarkStart w:id="714" w:name="_Ref495205124"/>
      <w:bookmarkStart w:id="715" w:name="_Ref495205127"/>
      <w:bookmarkStart w:id="716" w:name="_Ref495206910"/>
      <w:bookmarkStart w:id="717" w:name="_Ref495206913"/>
      <w:bookmarkStart w:id="718" w:name="_Ref495207093"/>
      <w:bookmarkStart w:id="719" w:name="_Ref495207097"/>
      <w:bookmarkStart w:id="720" w:name="_Toc498145868"/>
      <w:bookmarkStart w:id="721" w:name="_Toc527864436"/>
      <w:bookmarkStart w:id="722" w:name="_Toc527865908"/>
      <w:bookmarkStart w:id="723" w:name="_Toc528481867"/>
      <w:bookmarkStart w:id="724" w:name="_Toc528482372"/>
      <w:bookmarkStart w:id="725" w:name="_Toc528482671"/>
      <w:bookmarkStart w:id="726" w:name="_Toc528482796"/>
      <w:bookmarkStart w:id="727" w:name="_Toc528486104"/>
      <w:bookmarkStart w:id="728" w:name="_Ref536609012"/>
      <w:bookmarkStart w:id="729" w:name="_Ref536609059"/>
      <w:bookmarkStart w:id="730" w:name="_Toc536689665"/>
      <w:bookmarkStart w:id="731" w:name="_Toc496384"/>
      <w:bookmarkStart w:id="732" w:name="_Toc524732"/>
      <w:bookmarkStart w:id="733" w:name="_Toc22443765"/>
      <w:bookmarkStart w:id="734" w:name="_Toc22444117"/>
      <w:bookmarkStart w:id="735" w:name="_Toc36358063"/>
      <w:bookmarkStart w:id="736" w:name="_Toc42232493"/>
      <w:bookmarkStart w:id="737" w:name="_Toc43275015"/>
      <w:bookmarkStart w:id="738" w:name="_Toc43275187"/>
      <w:bookmarkStart w:id="739" w:name="_Toc43275894"/>
      <w:bookmarkStart w:id="740" w:name="_Toc43276214"/>
      <w:bookmarkStart w:id="741" w:name="_Toc43276739"/>
      <w:bookmarkStart w:id="742" w:name="_Toc43276837"/>
      <w:bookmarkStart w:id="743" w:name="_Toc43276977"/>
      <w:bookmarkStart w:id="744" w:name="_Toc234219556"/>
      <w:bookmarkStart w:id="745" w:name="_Toc17269963"/>
      <w:bookmarkStart w:id="746" w:name="_Toc28952684"/>
      <w:bookmarkEnd w:id="688"/>
      <w:r w:rsidRPr="00F63F22">
        <w:rPr>
          <w:noProof/>
        </w:rPr>
        <w:t>M</w:t>
      </w:r>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r w:rsidRPr="00F63F22">
        <w:rPr>
          <w:noProof/>
        </w:rPr>
        <w:t xml:space="preserve">essage </w:t>
      </w:r>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r w:rsidRPr="000247A5">
        <w:t>delimiters</w:t>
      </w:r>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14:paraId="5623A990" w14:textId="77777777"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312CD5A0" w14:textId="77777777"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14:paraId="200C2C9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The binary representation of the delimiter characters will vary with the character set used in the message.</w:t>
      </w:r>
    </w:p>
    <w:p w14:paraId="0E16C7E4" w14:textId="77777777" w:rsidR="00953E39" w:rsidRPr="00F63F22" w:rsidRDefault="00953E39" w:rsidP="00AF2045">
      <w:pPr>
        <w:pStyle w:val="OtherTableCaption"/>
        <w:ind w:left="360"/>
        <w:rPr>
          <w:noProof/>
        </w:rPr>
      </w:pPr>
      <w:bookmarkStart w:id="747" w:name="_Toc349735652"/>
      <w:bookmarkStart w:id="748" w:name="_Toc349803924"/>
      <w:r w:rsidRPr="00F63F22">
        <w:rPr>
          <w:noProof/>
        </w:rPr>
        <w:t>Figure 2-1. Delimiter values</w:t>
      </w:r>
      <w:bookmarkEnd w:id="747"/>
      <w:bookmarkEnd w:id="748"/>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14:paraId="374BD311" w14:textId="77777777" w:rsidTr="00AF2045">
        <w:tc>
          <w:tcPr>
            <w:tcW w:w="1620" w:type="dxa"/>
            <w:tcBorders>
              <w:top w:val="double" w:sz="6" w:space="0" w:color="auto"/>
            </w:tcBorders>
            <w:shd w:val="pct10" w:color="auto" w:fill="FFFFFF"/>
          </w:tcPr>
          <w:p w14:paraId="1AFF2A0E" w14:textId="77777777"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14:paraId="49FD25B7" w14:textId="77777777"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14:paraId="0F9CB407" w14:textId="77777777"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14:paraId="09B31C28" w14:textId="77777777" w:rsidR="00953E39" w:rsidRPr="00F63F22" w:rsidRDefault="00953E39" w:rsidP="00EA2497">
            <w:pPr>
              <w:pStyle w:val="OtherTableHeader"/>
              <w:rPr>
                <w:noProof/>
              </w:rPr>
            </w:pPr>
            <w:r w:rsidRPr="00F63F22">
              <w:rPr>
                <w:noProof/>
              </w:rPr>
              <w:t>Usage</w:t>
            </w:r>
          </w:p>
        </w:tc>
      </w:tr>
      <w:tr w:rsidR="00953E39" w:rsidRPr="009928E9" w14:paraId="50F23668" w14:textId="77777777" w:rsidTr="00AF2045">
        <w:tc>
          <w:tcPr>
            <w:tcW w:w="1620" w:type="dxa"/>
          </w:tcPr>
          <w:p w14:paraId="72ED1747" w14:textId="77777777" w:rsidR="00953E39" w:rsidRPr="00F63F22" w:rsidRDefault="00953E39" w:rsidP="00EA2497">
            <w:pPr>
              <w:pStyle w:val="OtherTableBody"/>
              <w:rPr>
                <w:noProof/>
              </w:rPr>
            </w:pPr>
            <w:r w:rsidRPr="00F63F22">
              <w:rPr>
                <w:noProof/>
              </w:rPr>
              <w:t>Segment Terminator</w:t>
            </w:r>
          </w:p>
        </w:tc>
        <w:tc>
          <w:tcPr>
            <w:tcW w:w="900" w:type="dxa"/>
          </w:tcPr>
          <w:p w14:paraId="0CA2F269" w14:textId="77777777" w:rsidR="00953E39" w:rsidRPr="00F63F22" w:rsidRDefault="00953E39" w:rsidP="00EA2497">
            <w:pPr>
              <w:pStyle w:val="OtherTableBody"/>
              <w:rPr>
                <w:noProof/>
              </w:rPr>
            </w:pPr>
            <w:r w:rsidRPr="00F63F22">
              <w:rPr>
                <w:noProof/>
              </w:rPr>
              <w:t>&lt;cr&gt;</w:t>
            </w:r>
          </w:p>
        </w:tc>
        <w:tc>
          <w:tcPr>
            <w:tcW w:w="1440" w:type="dxa"/>
          </w:tcPr>
          <w:p w14:paraId="623A641C" w14:textId="77777777" w:rsidR="00953E39" w:rsidRPr="00F63F22" w:rsidRDefault="00953E39" w:rsidP="00EA2497">
            <w:pPr>
              <w:pStyle w:val="OtherTableBody"/>
              <w:rPr>
                <w:noProof/>
              </w:rPr>
            </w:pPr>
            <w:r w:rsidRPr="00F63F22">
              <w:rPr>
                <w:noProof/>
              </w:rPr>
              <w:t>-</w:t>
            </w:r>
          </w:p>
        </w:tc>
        <w:tc>
          <w:tcPr>
            <w:tcW w:w="5402" w:type="dxa"/>
          </w:tcPr>
          <w:p w14:paraId="751F6853" w14:textId="77777777"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14:paraId="44150134" w14:textId="77777777" w:rsidTr="00AF2045">
        <w:tc>
          <w:tcPr>
            <w:tcW w:w="1620" w:type="dxa"/>
          </w:tcPr>
          <w:p w14:paraId="771E102A" w14:textId="77777777" w:rsidR="00953E39" w:rsidRPr="00F63F22" w:rsidRDefault="00953E39" w:rsidP="00EA2497">
            <w:pPr>
              <w:pStyle w:val="OtherTableBody"/>
              <w:rPr>
                <w:noProof/>
              </w:rPr>
            </w:pPr>
            <w:r w:rsidRPr="00F63F22">
              <w:rPr>
                <w:noProof/>
              </w:rPr>
              <w:t>Field Separator</w:t>
            </w:r>
          </w:p>
        </w:tc>
        <w:tc>
          <w:tcPr>
            <w:tcW w:w="900" w:type="dxa"/>
          </w:tcPr>
          <w:p w14:paraId="575F1A09" w14:textId="77777777" w:rsidR="00953E39" w:rsidRPr="00F63F22" w:rsidRDefault="00953E39" w:rsidP="00EA2497">
            <w:pPr>
              <w:pStyle w:val="OtherTableBody"/>
              <w:rPr>
                <w:noProof/>
              </w:rPr>
            </w:pPr>
            <w:r w:rsidRPr="00F63F22">
              <w:rPr>
                <w:noProof/>
              </w:rPr>
              <w:t>|</w:t>
            </w:r>
          </w:p>
        </w:tc>
        <w:tc>
          <w:tcPr>
            <w:tcW w:w="1440" w:type="dxa"/>
          </w:tcPr>
          <w:p w14:paraId="7676B1FE" w14:textId="77777777" w:rsidR="00953E39" w:rsidRPr="00F63F22" w:rsidRDefault="00953E39" w:rsidP="00EA2497">
            <w:pPr>
              <w:pStyle w:val="OtherTableBody"/>
              <w:rPr>
                <w:noProof/>
              </w:rPr>
            </w:pPr>
            <w:r w:rsidRPr="00F63F22">
              <w:rPr>
                <w:noProof/>
              </w:rPr>
              <w:t>-</w:t>
            </w:r>
          </w:p>
        </w:tc>
        <w:tc>
          <w:tcPr>
            <w:tcW w:w="5402" w:type="dxa"/>
          </w:tcPr>
          <w:p w14:paraId="42975E9A" w14:textId="77777777"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14:paraId="263A7B2F" w14:textId="77777777" w:rsidTr="00AF2045">
        <w:tc>
          <w:tcPr>
            <w:tcW w:w="1620" w:type="dxa"/>
          </w:tcPr>
          <w:p w14:paraId="74DBF7C3" w14:textId="77777777" w:rsidR="00953E39" w:rsidRPr="00F63F22" w:rsidRDefault="00953E39" w:rsidP="00EA2497">
            <w:pPr>
              <w:pStyle w:val="OtherTableBody"/>
              <w:rPr>
                <w:noProof/>
              </w:rPr>
            </w:pPr>
            <w:r w:rsidRPr="00F63F22">
              <w:rPr>
                <w:noProof/>
              </w:rPr>
              <w:t>Component Separator</w:t>
            </w:r>
          </w:p>
        </w:tc>
        <w:tc>
          <w:tcPr>
            <w:tcW w:w="900" w:type="dxa"/>
          </w:tcPr>
          <w:p w14:paraId="35BCE5CF" w14:textId="77777777" w:rsidR="00953E39" w:rsidRPr="00F63F22" w:rsidRDefault="00953E39" w:rsidP="00EA2497">
            <w:pPr>
              <w:pStyle w:val="OtherTableBody"/>
              <w:rPr>
                <w:noProof/>
              </w:rPr>
            </w:pPr>
            <w:r w:rsidRPr="00F63F22">
              <w:rPr>
                <w:noProof/>
              </w:rPr>
              <w:t>^</w:t>
            </w:r>
          </w:p>
        </w:tc>
        <w:tc>
          <w:tcPr>
            <w:tcW w:w="1440" w:type="dxa"/>
          </w:tcPr>
          <w:p w14:paraId="2AC8F451" w14:textId="77777777" w:rsidR="00953E39" w:rsidRPr="00F63F22" w:rsidRDefault="00953E39" w:rsidP="00EA2497">
            <w:pPr>
              <w:pStyle w:val="OtherTableBody"/>
              <w:rPr>
                <w:noProof/>
              </w:rPr>
            </w:pPr>
            <w:r w:rsidRPr="00F63F22">
              <w:rPr>
                <w:noProof/>
              </w:rPr>
              <w:t>1</w:t>
            </w:r>
          </w:p>
        </w:tc>
        <w:tc>
          <w:tcPr>
            <w:tcW w:w="5402" w:type="dxa"/>
          </w:tcPr>
          <w:p w14:paraId="7A519127" w14:textId="77777777" w:rsidR="00953E39" w:rsidRPr="00F63F22" w:rsidRDefault="00953E39" w:rsidP="00EA2497">
            <w:pPr>
              <w:pStyle w:val="OtherTableBody"/>
              <w:rPr>
                <w:noProof/>
              </w:rPr>
            </w:pPr>
            <w:r w:rsidRPr="00F63F22">
              <w:rPr>
                <w:noProof/>
              </w:rPr>
              <w:t>Separates adjacent components of data fields where allowed.</w:t>
            </w:r>
          </w:p>
        </w:tc>
      </w:tr>
      <w:tr w:rsidR="00953E39" w:rsidRPr="009928E9" w14:paraId="115A7E0D" w14:textId="77777777" w:rsidTr="00AF2045">
        <w:tc>
          <w:tcPr>
            <w:tcW w:w="1620" w:type="dxa"/>
          </w:tcPr>
          <w:p w14:paraId="2C9470D9" w14:textId="77777777" w:rsidR="00953E39" w:rsidRPr="00F63F22" w:rsidRDefault="00953E39" w:rsidP="00EA2497">
            <w:pPr>
              <w:pStyle w:val="OtherTableBody"/>
              <w:rPr>
                <w:noProof/>
              </w:rPr>
            </w:pPr>
            <w:r w:rsidRPr="00F63F22">
              <w:rPr>
                <w:noProof/>
              </w:rPr>
              <w:t>Repetition Separator</w:t>
            </w:r>
          </w:p>
        </w:tc>
        <w:tc>
          <w:tcPr>
            <w:tcW w:w="900" w:type="dxa"/>
          </w:tcPr>
          <w:p w14:paraId="55BA0634" w14:textId="77777777" w:rsidR="00953E39" w:rsidRPr="00F63F22" w:rsidRDefault="00953E39" w:rsidP="00EA2497">
            <w:pPr>
              <w:pStyle w:val="OtherTableBody"/>
              <w:rPr>
                <w:noProof/>
              </w:rPr>
            </w:pPr>
            <w:r w:rsidRPr="00F63F22">
              <w:rPr>
                <w:noProof/>
              </w:rPr>
              <w:t>~</w:t>
            </w:r>
          </w:p>
        </w:tc>
        <w:tc>
          <w:tcPr>
            <w:tcW w:w="1440" w:type="dxa"/>
          </w:tcPr>
          <w:p w14:paraId="5C8CDCC5" w14:textId="77777777" w:rsidR="00953E39" w:rsidRPr="00F63F22" w:rsidRDefault="00953E39" w:rsidP="00EA2497">
            <w:pPr>
              <w:pStyle w:val="OtherTableBody"/>
              <w:rPr>
                <w:noProof/>
              </w:rPr>
            </w:pPr>
            <w:r w:rsidRPr="00F63F22">
              <w:rPr>
                <w:noProof/>
              </w:rPr>
              <w:t>2</w:t>
            </w:r>
          </w:p>
        </w:tc>
        <w:tc>
          <w:tcPr>
            <w:tcW w:w="5402" w:type="dxa"/>
          </w:tcPr>
          <w:p w14:paraId="22FE5047" w14:textId="77777777" w:rsidR="00953E39" w:rsidRPr="00F63F22" w:rsidRDefault="00953E39" w:rsidP="00EA2497">
            <w:pPr>
              <w:pStyle w:val="OtherTableBody"/>
              <w:rPr>
                <w:noProof/>
              </w:rPr>
            </w:pPr>
            <w:r w:rsidRPr="00F63F22">
              <w:rPr>
                <w:noProof/>
              </w:rPr>
              <w:t>Separates multiple occurrences of a field where allowed.</w:t>
            </w:r>
          </w:p>
        </w:tc>
      </w:tr>
      <w:tr w:rsidR="00953E39" w:rsidRPr="009928E9" w14:paraId="0139AF72" w14:textId="77777777" w:rsidTr="00AF2045">
        <w:tc>
          <w:tcPr>
            <w:tcW w:w="1620" w:type="dxa"/>
          </w:tcPr>
          <w:p w14:paraId="57A26C6C" w14:textId="77777777" w:rsidR="00953E39" w:rsidRPr="00F63F22" w:rsidRDefault="00953E39" w:rsidP="00EA2497">
            <w:pPr>
              <w:pStyle w:val="OtherTableBody"/>
              <w:rPr>
                <w:noProof/>
              </w:rPr>
            </w:pPr>
            <w:r w:rsidRPr="00F63F22">
              <w:rPr>
                <w:noProof/>
              </w:rPr>
              <w:t>Escape Character</w:t>
            </w:r>
          </w:p>
        </w:tc>
        <w:tc>
          <w:tcPr>
            <w:tcW w:w="900" w:type="dxa"/>
          </w:tcPr>
          <w:p w14:paraId="0D2651D1" w14:textId="77777777" w:rsidR="00953E39" w:rsidRPr="00F63F22" w:rsidRDefault="00953E39" w:rsidP="00EA2497">
            <w:pPr>
              <w:pStyle w:val="OtherTableBody"/>
              <w:rPr>
                <w:noProof/>
              </w:rPr>
            </w:pPr>
            <w:r w:rsidRPr="00F63F22">
              <w:rPr>
                <w:noProof/>
              </w:rPr>
              <w:t>\</w:t>
            </w:r>
          </w:p>
        </w:tc>
        <w:tc>
          <w:tcPr>
            <w:tcW w:w="1440" w:type="dxa"/>
          </w:tcPr>
          <w:p w14:paraId="121D6598" w14:textId="77777777" w:rsidR="00953E39" w:rsidRPr="00F63F22" w:rsidRDefault="00953E39" w:rsidP="00EA2497">
            <w:pPr>
              <w:pStyle w:val="OtherTableBody"/>
              <w:rPr>
                <w:noProof/>
              </w:rPr>
            </w:pPr>
            <w:r w:rsidRPr="00F63F22">
              <w:rPr>
                <w:noProof/>
              </w:rPr>
              <w:t>3</w:t>
            </w:r>
          </w:p>
        </w:tc>
        <w:tc>
          <w:tcPr>
            <w:tcW w:w="5402" w:type="dxa"/>
          </w:tcPr>
          <w:p w14:paraId="0CCF2135" w14:textId="77777777"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14:paraId="1AECA508" w14:textId="77777777" w:rsidTr="00AF2045">
        <w:tc>
          <w:tcPr>
            <w:tcW w:w="1620" w:type="dxa"/>
          </w:tcPr>
          <w:p w14:paraId="1D0C5CF1" w14:textId="77777777" w:rsidR="00953E39" w:rsidRPr="00F63F22" w:rsidRDefault="00953E39" w:rsidP="00EA2497">
            <w:pPr>
              <w:pStyle w:val="OtherTableBody"/>
              <w:rPr>
                <w:noProof/>
              </w:rPr>
            </w:pPr>
            <w:r w:rsidRPr="00F63F22">
              <w:rPr>
                <w:noProof/>
              </w:rPr>
              <w:t>Subcomponent Separator</w:t>
            </w:r>
          </w:p>
        </w:tc>
        <w:tc>
          <w:tcPr>
            <w:tcW w:w="900" w:type="dxa"/>
          </w:tcPr>
          <w:p w14:paraId="7E5649B0" w14:textId="77777777" w:rsidR="00953E39" w:rsidRPr="00F63F22" w:rsidRDefault="00953E39" w:rsidP="00EA2497">
            <w:pPr>
              <w:pStyle w:val="OtherTableBody"/>
              <w:rPr>
                <w:noProof/>
              </w:rPr>
            </w:pPr>
            <w:r w:rsidRPr="00F63F22">
              <w:rPr>
                <w:noProof/>
              </w:rPr>
              <w:t>&amp;</w:t>
            </w:r>
          </w:p>
        </w:tc>
        <w:tc>
          <w:tcPr>
            <w:tcW w:w="1440" w:type="dxa"/>
          </w:tcPr>
          <w:p w14:paraId="4F55DCDC" w14:textId="77777777" w:rsidR="00953E39" w:rsidRPr="00F63F22" w:rsidRDefault="00953E39" w:rsidP="00EA2497">
            <w:pPr>
              <w:pStyle w:val="OtherTableBody"/>
              <w:rPr>
                <w:noProof/>
              </w:rPr>
            </w:pPr>
            <w:r w:rsidRPr="00F63F22">
              <w:rPr>
                <w:noProof/>
              </w:rPr>
              <w:t>4</w:t>
            </w:r>
          </w:p>
        </w:tc>
        <w:tc>
          <w:tcPr>
            <w:tcW w:w="5402" w:type="dxa"/>
          </w:tcPr>
          <w:p w14:paraId="2C06C628" w14:textId="77777777"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14:paraId="460FF175" w14:textId="77777777" w:rsidTr="00AF2045">
        <w:tc>
          <w:tcPr>
            <w:tcW w:w="1620" w:type="dxa"/>
            <w:tcBorders>
              <w:bottom w:val="double" w:sz="6" w:space="0" w:color="auto"/>
            </w:tcBorders>
          </w:tcPr>
          <w:p w14:paraId="0383D5BD" w14:textId="77777777"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14:paraId="73AB5F1E" w14:textId="77777777" w:rsidR="00953E39" w:rsidRPr="00F63F22" w:rsidRDefault="00953E39" w:rsidP="00EA2497">
            <w:pPr>
              <w:pStyle w:val="OtherTableBody"/>
              <w:rPr>
                <w:noProof/>
              </w:rPr>
            </w:pPr>
            <w:r>
              <w:rPr>
                <w:noProof/>
              </w:rPr>
              <w:t>#</w:t>
            </w:r>
          </w:p>
        </w:tc>
        <w:tc>
          <w:tcPr>
            <w:tcW w:w="1440" w:type="dxa"/>
            <w:tcBorders>
              <w:bottom w:val="double" w:sz="6" w:space="0" w:color="auto"/>
            </w:tcBorders>
          </w:tcPr>
          <w:p w14:paraId="106CE93A" w14:textId="77777777" w:rsidR="00953E39" w:rsidRPr="00F63F22" w:rsidRDefault="00953E39" w:rsidP="00EA2497">
            <w:pPr>
              <w:pStyle w:val="OtherTableBody"/>
              <w:rPr>
                <w:noProof/>
              </w:rPr>
            </w:pPr>
            <w:r>
              <w:rPr>
                <w:noProof/>
              </w:rPr>
              <w:t>5</w:t>
            </w:r>
          </w:p>
        </w:tc>
        <w:tc>
          <w:tcPr>
            <w:tcW w:w="5402" w:type="dxa"/>
            <w:tcBorders>
              <w:bottom w:val="double" w:sz="6" w:space="0" w:color="auto"/>
            </w:tcBorders>
          </w:tcPr>
          <w:p w14:paraId="3D3C1C21" w14:textId="41762137"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886355">
              <w:t>2.4.5.2</w:t>
            </w:r>
            <w:r w:rsidR="004177F8">
              <w:fldChar w:fldCharType="end"/>
            </w:r>
            <w:r>
              <w:t xml:space="preserve">, </w:t>
            </w:r>
            <w:r w:rsidR="004177F8">
              <w:fldChar w:fldCharType="begin"/>
            </w:r>
            <w:r>
              <w:instrText xml:space="preserve"> REF _Ref200067645 \h </w:instrText>
            </w:r>
            <w:r w:rsidR="004177F8">
              <w:fldChar w:fldCharType="separate"/>
            </w:r>
            <w:ins w:id="749" w:author="Lynn Laakso" w:date="2022-09-09T15:49:00Z">
              <w:r w:rsidR="00886355" w:rsidRPr="00F63F22">
                <w:rPr>
                  <w:noProof/>
                </w:rPr>
                <w:t>Truncation Pattern</w:t>
              </w:r>
            </w:ins>
            <w:r w:rsidR="004177F8">
              <w:fldChar w:fldCharType="end"/>
            </w:r>
            <w:r>
              <w:t>.</w:t>
            </w:r>
            <w:r>
              <w:rPr>
                <w:noProof/>
              </w:rPr>
              <w:t xml:space="preserve"> </w:t>
            </w:r>
          </w:p>
        </w:tc>
      </w:tr>
    </w:tbl>
    <w:p w14:paraId="6CAEFCAE" w14:textId="77777777" w:rsidR="00953E39" w:rsidRPr="00F63F22" w:rsidRDefault="00953E39" w:rsidP="000247A5">
      <w:pPr>
        <w:pStyle w:val="Heading3"/>
        <w:rPr>
          <w:noProof/>
        </w:rPr>
      </w:pPr>
      <w:bookmarkStart w:id="750" w:name="_Toc234219557"/>
      <w:bookmarkStart w:id="751" w:name="_Toc17269964"/>
      <w:bookmarkStart w:id="752" w:name="_Toc28952685"/>
      <w:bookmarkStart w:id="753" w:name="_Toc348257243"/>
      <w:bookmarkStart w:id="754" w:name="_Toc348257579"/>
      <w:bookmarkStart w:id="755" w:name="_Toc348263201"/>
      <w:bookmarkStart w:id="756" w:name="_Toc348336530"/>
      <w:bookmarkStart w:id="757" w:name="_Toc348770018"/>
      <w:bookmarkStart w:id="758" w:name="_Toc348856160"/>
      <w:bookmarkStart w:id="759" w:name="_Toc348866581"/>
      <w:bookmarkStart w:id="760" w:name="_Toc348947811"/>
      <w:bookmarkStart w:id="761" w:name="_Toc349735392"/>
      <w:bookmarkStart w:id="762" w:name="_Toc349735835"/>
      <w:bookmarkStart w:id="763" w:name="_Toc349735989"/>
      <w:bookmarkStart w:id="764" w:name="_Toc349803721"/>
      <w:bookmarkStart w:id="765" w:name="_Ref358258531"/>
      <w:bookmarkStart w:id="766" w:name="_Ref358258557"/>
      <w:bookmarkStart w:id="767" w:name="_Ref358263330"/>
      <w:bookmarkStart w:id="768" w:name="_Toc359236051"/>
      <w:bookmarkStart w:id="769" w:name="_Ref372013880"/>
      <w:bookmarkStart w:id="770" w:name="_Ref372013886"/>
      <w:bookmarkStart w:id="771" w:name="_Ref372098445"/>
      <w:bookmarkStart w:id="772" w:name="_Ref375108637"/>
      <w:bookmarkStart w:id="773" w:name="_Ref495119976"/>
      <w:bookmarkStart w:id="774" w:name="_Ref495120015"/>
      <w:bookmarkStart w:id="775" w:name="_Ref495120021"/>
      <w:bookmarkStart w:id="776" w:name="_Ref495206768"/>
      <w:bookmarkStart w:id="777" w:name="_Ref495206771"/>
      <w:bookmarkStart w:id="778" w:name="_Ref495206986"/>
      <w:bookmarkStart w:id="779" w:name="_Ref495206989"/>
      <w:bookmarkStart w:id="780" w:name="_Toc498146154"/>
      <w:bookmarkStart w:id="781" w:name="_Toc527864723"/>
      <w:bookmarkStart w:id="782" w:name="_Toc527866195"/>
      <w:bookmarkStart w:id="783" w:name="_Toc528481932"/>
      <w:bookmarkStart w:id="784" w:name="_Toc528482437"/>
      <w:bookmarkStart w:id="785" w:name="_Toc528482736"/>
      <w:bookmarkStart w:id="786" w:name="_Toc528482861"/>
      <w:bookmarkStart w:id="787" w:name="_Toc528486169"/>
      <w:bookmarkStart w:id="788" w:name="_Toc536689666"/>
      <w:bookmarkStart w:id="789" w:name="_Ref536691366"/>
      <w:bookmarkStart w:id="790" w:name="_Ref78046"/>
      <w:bookmarkStart w:id="791" w:name="_Ref78080"/>
      <w:bookmarkStart w:id="792" w:name="_Toc496385"/>
      <w:bookmarkStart w:id="793" w:name="_Toc524733"/>
      <w:bookmarkStart w:id="794" w:name="_Ref17193553"/>
      <w:bookmarkStart w:id="795" w:name="_Ref17193585"/>
      <w:bookmarkStart w:id="796" w:name="_Ref20736319"/>
      <w:bookmarkStart w:id="797" w:name="_Ref20736321"/>
      <w:bookmarkStart w:id="798" w:name="_Ref20736351"/>
      <w:bookmarkStart w:id="799" w:name="_Toc22443766"/>
      <w:bookmarkStart w:id="800" w:name="_Toc22444118"/>
      <w:bookmarkStart w:id="801" w:name="_Toc36358064"/>
      <w:bookmarkStart w:id="802" w:name="_Toc42232494"/>
      <w:bookmarkStart w:id="803" w:name="_Toc43275016"/>
      <w:bookmarkStart w:id="804" w:name="_Toc43275188"/>
      <w:bookmarkStart w:id="805" w:name="_Toc43275895"/>
      <w:bookmarkStart w:id="806" w:name="_Toc43276215"/>
      <w:bookmarkStart w:id="807" w:name="_Toc43276740"/>
      <w:bookmarkStart w:id="808" w:name="_Toc43276838"/>
      <w:bookmarkStart w:id="809" w:name="_Toc43276978"/>
      <w:bookmarkStart w:id="810" w:name="_Ref435666850"/>
      <w:bookmarkStart w:id="811" w:name="_Toc498146157"/>
      <w:bookmarkStart w:id="812" w:name="_Toc527864726"/>
      <w:bookmarkStart w:id="813" w:name="_Toc527866198"/>
      <w:bookmarkStart w:id="814" w:name="_Toc528481935"/>
      <w:bookmarkStart w:id="815" w:name="_Toc528482440"/>
      <w:bookmarkStart w:id="816" w:name="_Toc528482739"/>
      <w:bookmarkStart w:id="817" w:name="_Toc528482864"/>
      <w:bookmarkStart w:id="818" w:name="_Toc528486172"/>
      <w:bookmarkStart w:id="819" w:name="_Toc348257241"/>
      <w:bookmarkStart w:id="820" w:name="_Toc348257577"/>
      <w:bookmarkStart w:id="821" w:name="_Toc348263199"/>
      <w:bookmarkStart w:id="822" w:name="_Toc348336528"/>
      <w:bookmarkStart w:id="823" w:name="_Toc348770016"/>
      <w:bookmarkStart w:id="824" w:name="_Toc348856158"/>
      <w:bookmarkStart w:id="825" w:name="_Toc348866579"/>
      <w:bookmarkStart w:id="826" w:name="_Toc348947809"/>
      <w:bookmarkStart w:id="827" w:name="_Toc349735390"/>
      <w:bookmarkStart w:id="828" w:name="_Toc349735833"/>
      <w:bookmarkStart w:id="829" w:name="_Toc349735987"/>
      <w:bookmarkStart w:id="830" w:name="_Toc349803719"/>
      <w:bookmarkStart w:id="831" w:name="_Ref358258664"/>
      <w:bookmarkStart w:id="832" w:name="_Ref358258684"/>
      <w:bookmarkStart w:id="833" w:name="_Ref358258799"/>
      <w:bookmarkStart w:id="834" w:name="_Ref358261471"/>
      <w:bookmarkStart w:id="835" w:name="_Ref358261480"/>
      <w:bookmarkStart w:id="836" w:name="_Ref358264190"/>
      <w:bookmarkStart w:id="837" w:name="_Ref358264205"/>
      <w:bookmarkStart w:id="838" w:name="_Toc359236005"/>
      <w:bookmarkStart w:id="839" w:name="_Ref359854486"/>
      <w:bookmarkStart w:id="840" w:name="_Ref360368804"/>
      <w:bookmarkStart w:id="841" w:name="_Ref372013708"/>
      <w:bookmarkStart w:id="842" w:name="_Ref372013750"/>
      <w:bookmarkStart w:id="843" w:name="_Ref373736514"/>
      <w:bookmarkStart w:id="844" w:name="_Ref374016797"/>
      <w:bookmarkStart w:id="845" w:name="_Ref495206030"/>
      <w:bookmarkStart w:id="846" w:name="_Ref495206034"/>
      <w:bookmarkStart w:id="847" w:name="_Ref495206858"/>
      <w:bookmarkStart w:id="848" w:name="_Ref495206861"/>
      <w:bookmarkStart w:id="849" w:name="_Ref495206951"/>
      <w:bookmarkStart w:id="850" w:name="_Ref495206955"/>
      <w:bookmarkStart w:id="851" w:name="_Toc498145869"/>
      <w:bookmarkStart w:id="852" w:name="_Toc527864437"/>
      <w:bookmarkStart w:id="853" w:name="_Toc527865909"/>
      <w:bookmarkStart w:id="854" w:name="_Toc528481868"/>
      <w:bookmarkStart w:id="855" w:name="_Toc528482373"/>
      <w:bookmarkStart w:id="856" w:name="_Toc528482672"/>
      <w:bookmarkStart w:id="857" w:name="_Toc528482797"/>
      <w:bookmarkStart w:id="858" w:name="_Toc528486105"/>
      <w:r w:rsidRPr="00F63F22">
        <w:rPr>
          <w:noProof/>
        </w:rPr>
        <w:t>Length</w:t>
      </w:r>
      <w:bookmarkEnd w:id="750"/>
      <w:bookmarkEnd w:id="751"/>
      <w:bookmarkEnd w:id="752"/>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14:paraId="10207DA0" w14:textId="77777777"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14:paraId="49801181" w14:textId="77777777" w:rsidR="00953E39" w:rsidRPr="00F63F22" w:rsidRDefault="00953E39" w:rsidP="000247A5">
      <w:pPr>
        <w:pStyle w:val="Heading4"/>
        <w:rPr>
          <w:noProof/>
        </w:rPr>
      </w:pPr>
      <w:r w:rsidRPr="00F63F22">
        <w:rPr>
          <w:noProof/>
        </w:rPr>
        <w:t>Normative Length</w:t>
      </w:r>
    </w:p>
    <w:p w14:paraId="512C6C69" w14:textId="77777777"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14:paraId="3047DD39" w14:textId="77777777" w:rsidR="00953E39" w:rsidRPr="00F63F22" w:rsidRDefault="00953E39" w:rsidP="00AF2045">
      <w:pPr>
        <w:pStyle w:val="NormalIndented"/>
        <w:ind w:left="1080"/>
        <w:rPr>
          <w:noProof/>
        </w:rPr>
      </w:pPr>
      <w:r w:rsidRPr="00F63F22">
        <w:rPr>
          <w:noProof/>
        </w:rPr>
        <w:lastRenderedPageBreak/>
        <w:t>Examples of value domains that have clearly established boundaries for minimum and maximum length:</w:t>
      </w:r>
    </w:p>
    <w:p w14:paraId="4FFEAED2" w14:textId="77777777"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14:paraId="78858354" w14:textId="77777777" w:rsidR="00941783" w:rsidRDefault="00924740" w:rsidP="00AF2045">
      <w:pPr>
        <w:pStyle w:val="NormalIndented"/>
        <w:numPr>
          <w:ilvl w:val="1"/>
          <w:numId w:val="46"/>
        </w:numPr>
        <w:ind w:left="2520"/>
        <w:rPr>
          <w:noProof/>
        </w:rPr>
      </w:pPr>
      <w:r>
        <w:rPr>
          <w:noProof/>
        </w:rPr>
        <w:t>4..4 for year</w:t>
      </w:r>
    </w:p>
    <w:p w14:paraId="350C33F0" w14:textId="77777777" w:rsidR="00941783" w:rsidRDefault="00D569CB" w:rsidP="00AF2045">
      <w:pPr>
        <w:pStyle w:val="NormalIndented"/>
        <w:numPr>
          <w:ilvl w:val="1"/>
          <w:numId w:val="46"/>
        </w:numPr>
        <w:ind w:left="2520"/>
        <w:rPr>
          <w:noProof/>
        </w:rPr>
      </w:pPr>
      <w:r>
        <w:rPr>
          <w:noProof/>
        </w:rPr>
        <w:t>4..6 for Year to month</w:t>
      </w:r>
    </w:p>
    <w:p w14:paraId="303152EF" w14:textId="77777777" w:rsidR="00941783" w:rsidRDefault="00924740" w:rsidP="00AF2045">
      <w:pPr>
        <w:pStyle w:val="NormalIndented"/>
        <w:numPr>
          <w:ilvl w:val="1"/>
          <w:numId w:val="46"/>
        </w:numPr>
        <w:ind w:left="2520"/>
        <w:rPr>
          <w:noProof/>
        </w:rPr>
      </w:pPr>
      <w:r>
        <w:rPr>
          <w:noProof/>
        </w:rPr>
        <w:t>8..8 for year to day</w:t>
      </w:r>
    </w:p>
    <w:p w14:paraId="6F475F02" w14:textId="77777777" w:rsidR="00941783" w:rsidRDefault="00941783" w:rsidP="00AF2045">
      <w:pPr>
        <w:pStyle w:val="NormalIndented"/>
        <w:ind w:left="360"/>
        <w:rPr>
          <w:noProof/>
        </w:rPr>
      </w:pPr>
    </w:p>
    <w:p w14:paraId="2014B4CF" w14:textId="77777777" w:rsidR="00953E39" w:rsidRPr="00F63F22" w:rsidRDefault="0048528E" w:rsidP="00AF2045">
      <w:pPr>
        <w:pStyle w:val="NormalIndented"/>
        <w:numPr>
          <w:ilvl w:val="0"/>
          <w:numId w:val="46"/>
        </w:numPr>
        <w:ind w:left="1800"/>
        <w:rPr>
          <w:noProof/>
        </w:rPr>
      </w:pPr>
      <w:r w:rsidRPr="0048528E">
        <w:rPr>
          <w:noProof/>
        </w:rPr>
        <w:t>A component whose values are limited to a set of fixed length strings, e.g.(ABC, SYL, or IDE)</w:t>
      </w:r>
      <w:r w:rsidR="00953E39" w:rsidRPr="00F63F22">
        <w:rPr>
          <w:noProof/>
        </w:rPr>
        <w:t>A component that contains a reference to a field in a message</w:t>
      </w:r>
    </w:p>
    <w:p w14:paraId="55691E06" w14:textId="77777777" w:rsidR="00953E39" w:rsidRPr="00F63F22" w:rsidRDefault="00953E39" w:rsidP="00AF2045">
      <w:pPr>
        <w:pStyle w:val="NormalIndented"/>
        <w:ind w:left="1080"/>
      </w:pPr>
      <w:r w:rsidRPr="00F63F22">
        <w:t>The information is given in one of two forms:</w:t>
      </w:r>
    </w:p>
    <w:p w14:paraId="3CB1A831" w14:textId="77777777" w:rsidR="00953E39" w:rsidRPr="00F63F22" w:rsidRDefault="00D43BD1" w:rsidP="00AF2045">
      <w:pPr>
        <w:pStyle w:val="NormalIndented"/>
        <w:numPr>
          <w:ilvl w:val="0"/>
          <w:numId w:val="45"/>
        </w:numPr>
        <w:ind w:left="1800"/>
        <w:rPr>
          <w:noProof/>
        </w:rPr>
      </w:pPr>
      <w:r w:rsidRPr="00D43BD1">
        <w:t xml:space="preserve">The minimum and the maximum length separated by two dots, e.g. </w:t>
      </w:r>
      <w:proofErr w:type="spellStart"/>
      <w:proofErr w:type="gramStart"/>
      <w:r w:rsidRPr="00D43BD1">
        <w:t>m..n</w:t>
      </w:r>
      <w:proofErr w:type="spellEnd"/>
      <w:proofErr w:type="gramEnd"/>
    </w:p>
    <w:p w14:paraId="068E3BBE" w14:textId="77777777" w:rsidR="00953E39" w:rsidRPr="00F63F22" w:rsidRDefault="00953E39" w:rsidP="00AF2045">
      <w:pPr>
        <w:pStyle w:val="NormalIndented"/>
        <w:numPr>
          <w:ilvl w:val="0"/>
          <w:numId w:val="45"/>
        </w:numPr>
        <w:ind w:left="1800"/>
        <w:rPr>
          <w:noProof/>
        </w:rPr>
      </w:pPr>
      <w:r w:rsidRPr="00F63F22">
        <w:t xml:space="preserve">the list of possible values for length separated by commas, e.g. </w:t>
      </w:r>
      <w:proofErr w:type="spellStart"/>
      <w:proofErr w:type="gramStart"/>
      <w:r w:rsidRPr="00F63F22">
        <w:t>x,y</w:t>
      </w:r>
      <w:proofErr w:type="gramEnd"/>
      <w:r w:rsidRPr="00F63F22">
        <w:t>,z</w:t>
      </w:r>
      <w:proofErr w:type="spellEnd"/>
    </w:p>
    <w:p w14:paraId="199696A2" w14:textId="77777777"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14:paraId="411D7794" w14:textId="77777777"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14:paraId="2281417C" w14:textId="77777777"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14:paraId="53B9E7EB" w14:textId="77777777" w:rsidR="00953E39" w:rsidRPr="00F63F22" w:rsidRDefault="00953E39" w:rsidP="000247A5">
      <w:pPr>
        <w:pStyle w:val="Heading4"/>
        <w:rPr>
          <w:noProof/>
        </w:rPr>
      </w:pPr>
      <w:r w:rsidRPr="00F63F22">
        <w:rPr>
          <w:noProof/>
        </w:rPr>
        <w:t>Length &amp; Persistent Data Stores</w:t>
      </w:r>
    </w:p>
    <w:p w14:paraId="1E031337" w14:textId="77777777"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14:paraId="7704ED95" w14:textId="77777777"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14:paraId="131B6DB5" w14:textId="77777777" w:rsidR="00953E39" w:rsidRPr="00F63F22" w:rsidRDefault="00953E39" w:rsidP="00AF2045">
      <w:pPr>
        <w:pStyle w:val="NormalIndented"/>
        <w:numPr>
          <w:ilvl w:val="0"/>
          <w:numId w:val="46"/>
        </w:numPr>
        <w:ind w:left="1800"/>
        <w:rPr>
          <w:noProof/>
        </w:rPr>
      </w:pPr>
      <w:r w:rsidRPr="00F63F22">
        <w:rPr>
          <w:noProof/>
        </w:rPr>
        <w:t>Parts of Names and Addresses</w:t>
      </w:r>
    </w:p>
    <w:p w14:paraId="1E4C86E8" w14:textId="77777777" w:rsidR="00953E39" w:rsidRPr="00F63F22" w:rsidRDefault="00953E39" w:rsidP="00AF2045">
      <w:pPr>
        <w:pStyle w:val="NormalIndented"/>
        <w:numPr>
          <w:ilvl w:val="0"/>
          <w:numId w:val="46"/>
        </w:numPr>
        <w:ind w:left="1800"/>
        <w:rPr>
          <w:noProof/>
        </w:rPr>
      </w:pPr>
      <w:r w:rsidRPr="00F63F22">
        <w:rPr>
          <w:noProof/>
        </w:rPr>
        <w:t>Codes defined in external code systems</w:t>
      </w:r>
    </w:p>
    <w:p w14:paraId="78E03710" w14:textId="77777777" w:rsidR="00953E39" w:rsidRPr="00F63F22" w:rsidRDefault="00953E39" w:rsidP="00AF2045">
      <w:pPr>
        <w:pStyle w:val="NormalIndented"/>
        <w:numPr>
          <w:ilvl w:val="0"/>
          <w:numId w:val="46"/>
        </w:numPr>
        <w:ind w:left="1800"/>
        <w:rPr>
          <w:noProof/>
        </w:rPr>
      </w:pPr>
      <w:r w:rsidRPr="00F63F22">
        <w:rPr>
          <w:noProof/>
        </w:rPr>
        <w:t>Descriptive text</w:t>
      </w:r>
    </w:p>
    <w:p w14:paraId="4CAD5746" w14:textId="77777777"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14:paraId="30F9F903" w14:textId="77777777" w:rsidR="00953E39" w:rsidRPr="00F63F22" w:rsidRDefault="00953E39" w:rsidP="000247A5">
      <w:pPr>
        <w:pStyle w:val="Heading4"/>
        <w:rPr>
          <w:noProof/>
        </w:rPr>
      </w:pPr>
      <w:bookmarkStart w:id="859" w:name="_Ref200067645"/>
      <w:r w:rsidRPr="00F63F22">
        <w:rPr>
          <w:noProof/>
        </w:rPr>
        <w:t>Truncation Pattern</w:t>
      </w:r>
      <w:bookmarkEnd w:id="859"/>
    </w:p>
    <w:p w14:paraId="00D2C71A" w14:textId="1EDC596C" w:rsidR="00953E39" w:rsidRPr="00F63F22" w:rsidRDefault="00953E39" w:rsidP="00AF2045">
      <w:pPr>
        <w:pStyle w:val="NormalIndented"/>
        <w:ind w:left="1080"/>
        <w:rPr>
          <w:noProof/>
        </w:rPr>
      </w:pPr>
      <w:r w:rsidRPr="00F63F22">
        <w:rPr>
          <w:noProof/>
        </w:rPr>
        <w:t xml:space="preserve">For technical and/or architectural reasons, many applications must define a limit to the length that they will store for a particular item. This creates a need for the length of an element to be defined somewhere and raises the question of what </w:t>
      </w:r>
      <w:del w:id="860" w:author="Julian, Anthony J." w:date="2023-07-24T15:34:00Z">
        <w:r w:rsidRPr="00F63F22" w:rsidDel="00312C5D">
          <w:rPr>
            <w:noProof/>
          </w:rPr>
          <w:delText xml:space="preserve">should </w:delText>
        </w:r>
      </w:del>
      <w:ins w:id="861" w:author="Julian, Anthony J." w:date="2023-07-24T15:34:00Z">
        <w:r w:rsidR="00312C5D">
          <w:rPr>
            <w:noProof/>
          </w:rPr>
          <w:t>is intended to</w:t>
        </w:r>
        <w:r w:rsidR="00312C5D" w:rsidRPr="00F63F22">
          <w:rPr>
            <w:noProof/>
          </w:rPr>
          <w:t xml:space="preserve"> </w:t>
        </w:r>
      </w:ins>
      <w:r w:rsidRPr="00F63F22">
        <w:rPr>
          <w:noProof/>
        </w:rPr>
        <w:t>happen if a real world value is longer than the acceptable value. The problem of how to handle this is unaffected by whether it is the standard that defines the length, or the receiving system that defines the length: what can be done?</w:t>
      </w:r>
    </w:p>
    <w:p w14:paraId="312CF036" w14:textId="77777777"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14:paraId="24081133" w14:textId="77777777" w:rsidR="00953E39" w:rsidRPr="00F63F22" w:rsidRDefault="00953E39" w:rsidP="00AF2045">
      <w:pPr>
        <w:pStyle w:val="NormalIndented"/>
        <w:ind w:left="1080"/>
        <w:rPr>
          <w:noProof/>
        </w:rPr>
      </w:pPr>
      <w:r w:rsidRPr="00F63F22">
        <w:rPr>
          <w:noProof/>
        </w:rPr>
        <w:lastRenderedPageBreak/>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14:paraId="64889EBD" w14:textId="77777777"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14:paraId="683EAC9C" w14:textId="77777777"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14:paraId="4770CD10" w14:textId="77777777" w:rsidR="00953E39" w:rsidRDefault="00953E39" w:rsidP="00AF2045">
      <w:pPr>
        <w:pStyle w:val="NormalIndented"/>
        <w:ind w:left="1080"/>
        <w:rPr>
          <w:noProof/>
        </w:rPr>
      </w:pPr>
      <w:r>
        <w:rPr>
          <w:noProof/>
        </w:rPr>
        <w:t>Example:</w:t>
      </w:r>
    </w:p>
    <w:p w14:paraId="4D77CA56" w14:textId="60FD949A" w:rsidR="00953E39" w:rsidRDefault="00953E39" w:rsidP="00AF2045">
      <w:pPr>
        <w:pStyle w:val="NormalIndented"/>
        <w:ind w:left="1080"/>
        <w:rPr>
          <w:noProof/>
        </w:rPr>
      </w:pPr>
      <w:r>
        <w:rPr>
          <w:noProof/>
        </w:rPr>
        <w:t>For a field with a conformance length of 5 where the content is |1234</w:t>
      </w:r>
      <w:r w:rsidR="00A4181C">
        <w:rPr>
          <w:noProof/>
        </w:rPr>
        <w:t>\</w:t>
      </w:r>
      <w:r w:rsidR="006E73D9">
        <w:rPr>
          <w:noProof/>
        </w:rPr>
        <w:t>P</w:t>
      </w:r>
      <w:r w:rsidR="00A4181C">
        <w:rPr>
          <w:noProof/>
        </w:rPr>
        <w:t>\</w:t>
      </w:r>
      <w:r>
        <w:rPr>
          <w:noProof/>
        </w:rPr>
        <w:t>| the truncation character is not representing truncation, it is the actual data.</w:t>
      </w:r>
    </w:p>
    <w:p w14:paraId="079A11D3" w14:textId="77777777"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14:paraId="3CAA7131" w14:textId="77777777" w:rsidR="00BB397F" w:rsidRDefault="00BB397F" w:rsidP="00AF2045">
      <w:pPr>
        <w:pStyle w:val="NormalIndented"/>
        <w:ind w:left="1080"/>
        <w:rPr>
          <w:noProof/>
        </w:rPr>
      </w:pPr>
    </w:p>
    <w:p w14:paraId="71C53EB6" w14:textId="77777777" w:rsidR="00953E39" w:rsidRPr="00F63F22" w:rsidRDefault="00953E39" w:rsidP="000247A5">
      <w:pPr>
        <w:pStyle w:val="Heading4"/>
        <w:rPr>
          <w:noProof/>
        </w:rPr>
      </w:pPr>
      <w:r w:rsidRPr="00F63F22">
        <w:rPr>
          <w:noProof/>
        </w:rPr>
        <w:t>Conformance Length</w:t>
      </w:r>
    </w:p>
    <w:p w14:paraId="3703CB1F" w14:textId="576114E0"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specified. The conformance length is also the minimum value that </w:t>
      </w:r>
      <w:del w:id="862" w:author="Julian, Anthony J." w:date="2023-07-24T15:34:00Z">
        <w:r w:rsidRPr="00F63F22" w:rsidDel="00312C5D">
          <w:rPr>
            <w:noProof/>
          </w:rPr>
          <w:delText xml:space="preserve">maybe </w:delText>
        </w:r>
      </w:del>
      <w:ins w:id="863" w:author="Julian, Anthony J." w:date="2023-07-24T15:36:00Z">
        <w:r w:rsidR="00312C5D">
          <w:rPr>
            <w:noProof/>
          </w:rPr>
          <w:t>SHOULD be</w:t>
        </w:r>
      </w:ins>
      <w:ins w:id="864" w:author="Julian, Anthony J." w:date="2023-07-24T15:34:00Z">
        <w:r w:rsidR="00312C5D" w:rsidRPr="00F63F22">
          <w:rPr>
            <w:noProof/>
          </w:rPr>
          <w:t xml:space="preserve"> </w:t>
        </w:r>
      </w:ins>
      <w:r w:rsidRPr="00F63F22">
        <w:rPr>
          <w:noProof/>
        </w:rPr>
        <w:t>assigned to maximum length in an implementation profile.</w:t>
      </w:r>
    </w:p>
    <w:p w14:paraId="2794399B" w14:textId="77777777"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14:paraId="7C72C4E0" w14:textId="77777777"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14:paraId="59F7AFD9" w14:textId="77777777" w:rsidR="00953E39" w:rsidRPr="00F63F22" w:rsidRDefault="00953E39" w:rsidP="000247A5">
      <w:pPr>
        <w:pStyle w:val="Heading4"/>
        <w:rPr>
          <w:noProof/>
        </w:rPr>
      </w:pPr>
      <w:r w:rsidRPr="00F63F22">
        <w:rPr>
          <w:noProof/>
        </w:rPr>
        <w:t>Type and Component/Field lengths</w:t>
      </w:r>
    </w:p>
    <w:p w14:paraId="0E21F605" w14:textId="77777777"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14:paraId="47E7DDA8" w14:textId="77777777"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14:paraId="252F4695" w14:textId="77777777" w:rsidR="00953E39" w:rsidRPr="00F63F22" w:rsidRDefault="00953E39" w:rsidP="000247A5">
      <w:pPr>
        <w:pStyle w:val="Heading4"/>
        <w:rPr>
          <w:noProof/>
        </w:rPr>
      </w:pPr>
      <w:r w:rsidRPr="00F63F22">
        <w:rPr>
          <w:noProof/>
        </w:rPr>
        <w:t>Implications for Implementers</w:t>
      </w:r>
    </w:p>
    <w:p w14:paraId="21B37FB9" w14:textId="77777777"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14:paraId="4B5FC93C" w14:textId="77777777" w:rsidTr="00B26D69">
        <w:trPr>
          <w:tblHeader/>
          <w:jc w:val="center"/>
        </w:trPr>
        <w:tc>
          <w:tcPr>
            <w:tcW w:w="842" w:type="dxa"/>
          </w:tcPr>
          <w:p w14:paraId="7E379B85" w14:textId="77777777" w:rsidR="00953E39" w:rsidRPr="00F63F22" w:rsidRDefault="00953E39" w:rsidP="0065190F">
            <w:pPr>
              <w:pStyle w:val="OtherTableHeader"/>
              <w:rPr>
                <w:noProof/>
              </w:rPr>
            </w:pPr>
            <w:r w:rsidRPr="00F63F22">
              <w:rPr>
                <w:noProof/>
              </w:rPr>
              <w:lastRenderedPageBreak/>
              <w:t>ID/DT</w:t>
            </w:r>
          </w:p>
        </w:tc>
        <w:tc>
          <w:tcPr>
            <w:tcW w:w="709" w:type="dxa"/>
          </w:tcPr>
          <w:p w14:paraId="365629D0" w14:textId="77777777" w:rsidR="00953E39" w:rsidRPr="00F63F22" w:rsidRDefault="00953E39" w:rsidP="0065190F">
            <w:pPr>
              <w:pStyle w:val="OtherTableHeader"/>
              <w:rPr>
                <w:noProof/>
              </w:rPr>
            </w:pPr>
            <w:r>
              <w:rPr>
                <w:noProof/>
              </w:rPr>
              <w:t>Child DT</w:t>
            </w:r>
          </w:p>
        </w:tc>
        <w:tc>
          <w:tcPr>
            <w:tcW w:w="567" w:type="dxa"/>
          </w:tcPr>
          <w:p w14:paraId="228EEB01" w14:textId="77777777" w:rsidR="00953E39" w:rsidRPr="00F63F22" w:rsidRDefault="00953E39" w:rsidP="0065190F">
            <w:pPr>
              <w:pStyle w:val="OtherTableHeader"/>
              <w:rPr>
                <w:noProof/>
              </w:rPr>
            </w:pPr>
            <w:r w:rsidRPr="00F63F22">
              <w:rPr>
                <w:noProof/>
              </w:rPr>
              <w:t>LEN</w:t>
            </w:r>
          </w:p>
        </w:tc>
        <w:tc>
          <w:tcPr>
            <w:tcW w:w="708" w:type="dxa"/>
          </w:tcPr>
          <w:p w14:paraId="5FDA420E" w14:textId="77777777" w:rsidR="00953E39" w:rsidRPr="00F63F22" w:rsidRDefault="00953E39" w:rsidP="0065190F">
            <w:pPr>
              <w:pStyle w:val="OtherTableHeader"/>
              <w:rPr>
                <w:noProof/>
              </w:rPr>
            </w:pPr>
            <w:r w:rsidRPr="00F63F22">
              <w:rPr>
                <w:noProof/>
              </w:rPr>
              <w:t>C.LEN</w:t>
            </w:r>
          </w:p>
        </w:tc>
        <w:tc>
          <w:tcPr>
            <w:tcW w:w="6515" w:type="dxa"/>
          </w:tcPr>
          <w:p w14:paraId="5324F1DF" w14:textId="77777777" w:rsidR="00953E39" w:rsidRPr="00F63F22" w:rsidRDefault="00953E39" w:rsidP="0065190F">
            <w:pPr>
              <w:pStyle w:val="OtherTableHeader"/>
              <w:rPr>
                <w:noProof/>
              </w:rPr>
            </w:pPr>
            <w:r w:rsidRPr="00F63F22">
              <w:rPr>
                <w:noProof/>
              </w:rPr>
              <w:t>Implication</w:t>
            </w:r>
          </w:p>
        </w:tc>
      </w:tr>
      <w:tr w:rsidR="00953E39" w:rsidRPr="009928E9" w14:paraId="3983FC48" w14:textId="77777777" w:rsidTr="00B26D69">
        <w:trPr>
          <w:cantSplit/>
          <w:trHeight w:val="557"/>
          <w:jc w:val="center"/>
        </w:trPr>
        <w:tc>
          <w:tcPr>
            <w:tcW w:w="842" w:type="dxa"/>
          </w:tcPr>
          <w:p w14:paraId="34B7D8BE" w14:textId="77777777" w:rsidR="00953E39" w:rsidRPr="00F63F22" w:rsidRDefault="00953E39" w:rsidP="00EA2497">
            <w:pPr>
              <w:pStyle w:val="OtherTableBody"/>
              <w:rPr>
                <w:noProof/>
              </w:rPr>
            </w:pPr>
            <w:r w:rsidRPr="00F63F22">
              <w:rPr>
                <w:noProof/>
              </w:rPr>
              <w:t>CX.5</w:t>
            </w:r>
          </w:p>
        </w:tc>
        <w:tc>
          <w:tcPr>
            <w:tcW w:w="709" w:type="dxa"/>
          </w:tcPr>
          <w:p w14:paraId="0C02B19D" w14:textId="77777777" w:rsidR="00953E39" w:rsidRPr="00F63F22" w:rsidRDefault="00953E39" w:rsidP="00EA2497">
            <w:pPr>
              <w:pStyle w:val="OtherTableBody"/>
              <w:rPr>
                <w:noProof/>
              </w:rPr>
            </w:pPr>
          </w:p>
        </w:tc>
        <w:tc>
          <w:tcPr>
            <w:tcW w:w="567" w:type="dxa"/>
          </w:tcPr>
          <w:p w14:paraId="5E649D8A" w14:textId="77777777" w:rsidR="00953E39" w:rsidRPr="00F63F22" w:rsidRDefault="00953E39" w:rsidP="00EA2497">
            <w:pPr>
              <w:pStyle w:val="OtherTableBody"/>
              <w:rPr>
                <w:noProof/>
              </w:rPr>
            </w:pPr>
            <w:r w:rsidRPr="00F63F22">
              <w:rPr>
                <w:noProof/>
              </w:rPr>
              <w:t>2..5</w:t>
            </w:r>
          </w:p>
        </w:tc>
        <w:tc>
          <w:tcPr>
            <w:tcW w:w="708" w:type="dxa"/>
          </w:tcPr>
          <w:p w14:paraId="54FC983D" w14:textId="77777777" w:rsidR="00953E39" w:rsidRPr="00F63F22" w:rsidRDefault="00953E39" w:rsidP="00EA2497">
            <w:pPr>
              <w:pStyle w:val="OtherTableBody"/>
              <w:rPr>
                <w:noProof/>
              </w:rPr>
            </w:pPr>
          </w:p>
        </w:tc>
        <w:tc>
          <w:tcPr>
            <w:tcW w:w="6515" w:type="dxa"/>
          </w:tcPr>
          <w:p w14:paraId="79694595" w14:textId="77777777"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14:paraId="569F54C5" w14:textId="77777777" w:rsidR="00953E39" w:rsidRPr="00F63F22" w:rsidRDefault="00953E39" w:rsidP="00EA2497">
            <w:pPr>
              <w:pStyle w:val="OtherTableBody"/>
              <w:rPr>
                <w:noProof/>
              </w:rPr>
            </w:pPr>
            <w:r w:rsidRPr="00F63F22">
              <w:rPr>
                <w:noProof/>
              </w:rPr>
              <w:t>Truncation is not allowed.</w:t>
            </w:r>
          </w:p>
        </w:tc>
      </w:tr>
      <w:tr w:rsidR="00953E39" w:rsidRPr="009928E9" w14:paraId="1669F0AF" w14:textId="77777777" w:rsidTr="00B26D69">
        <w:trPr>
          <w:cantSplit/>
          <w:jc w:val="center"/>
        </w:trPr>
        <w:tc>
          <w:tcPr>
            <w:tcW w:w="842" w:type="dxa"/>
            <w:tcBorders>
              <w:right w:val="single" w:sz="6" w:space="0" w:color="000000"/>
            </w:tcBorders>
          </w:tcPr>
          <w:p w14:paraId="17723385" w14:textId="77777777" w:rsidR="00953E39" w:rsidRPr="00F63F22" w:rsidRDefault="00953E39" w:rsidP="00EA2497">
            <w:pPr>
              <w:pStyle w:val="OtherTableBody"/>
              <w:rPr>
                <w:noProof/>
              </w:rPr>
            </w:pPr>
          </w:p>
        </w:tc>
        <w:tc>
          <w:tcPr>
            <w:tcW w:w="709" w:type="dxa"/>
            <w:tcBorders>
              <w:right w:val="single" w:sz="6" w:space="0" w:color="000000"/>
            </w:tcBorders>
          </w:tcPr>
          <w:p w14:paraId="132F353C" w14:textId="77777777"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14:paraId="1519EFF4" w14:textId="77777777"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14:paraId="1F171D1D" w14:textId="77777777" w:rsidR="00953E39" w:rsidRPr="00F63F22" w:rsidRDefault="00953E39" w:rsidP="00EA2497">
            <w:pPr>
              <w:pStyle w:val="OtherTableBody"/>
              <w:rPr>
                <w:noProof/>
              </w:rPr>
            </w:pPr>
            <w:r w:rsidRPr="00F63F22">
              <w:rPr>
                <w:noProof/>
              </w:rPr>
              <w:t>15=</w:t>
            </w:r>
          </w:p>
        </w:tc>
        <w:tc>
          <w:tcPr>
            <w:tcW w:w="6515" w:type="dxa"/>
          </w:tcPr>
          <w:p w14:paraId="54C4A139" w14:textId="77777777"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14:paraId="50392BBA" w14:textId="77777777" w:rsidTr="00B26D69">
        <w:trPr>
          <w:cantSplit/>
          <w:jc w:val="center"/>
        </w:trPr>
        <w:tc>
          <w:tcPr>
            <w:tcW w:w="842" w:type="dxa"/>
            <w:tcBorders>
              <w:bottom w:val="single" w:sz="4" w:space="0" w:color="EEECE1"/>
            </w:tcBorders>
          </w:tcPr>
          <w:p w14:paraId="79432F67" w14:textId="77777777"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14:paraId="217E8DB6" w14:textId="77777777" w:rsidR="00953E39" w:rsidRPr="00F63F22" w:rsidRDefault="00953E39" w:rsidP="00EA2497">
            <w:pPr>
              <w:pStyle w:val="OtherTableBody"/>
              <w:rPr>
                <w:noProof/>
              </w:rPr>
            </w:pPr>
          </w:p>
        </w:tc>
        <w:tc>
          <w:tcPr>
            <w:tcW w:w="567" w:type="dxa"/>
            <w:tcBorders>
              <w:bottom w:val="single" w:sz="4" w:space="0" w:color="EEECE1"/>
            </w:tcBorders>
          </w:tcPr>
          <w:p w14:paraId="0F0F4C5F" w14:textId="77777777" w:rsidR="00953E39" w:rsidRPr="00F63F22" w:rsidRDefault="00953E39" w:rsidP="00EA2497">
            <w:pPr>
              <w:pStyle w:val="OtherTableBody"/>
              <w:rPr>
                <w:noProof/>
              </w:rPr>
            </w:pPr>
          </w:p>
        </w:tc>
        <w:tc>
          <w:tcPr>
            <w:tcW w:w="708" w:type="dxa"/>
            <w:tcBorders>
              <w:bottom w:val="single" w:sz="4" w:space="0" w:color="EEECE1"/>
            </w:tcBorders>
          </w:tcPr>
          <w:p w14:paraId="58F19667" w14:textId="77777777" w:rsidR="00953E39" w:rsidRPr="00F63F22" w:rsidRDefault="00953E39" w:rsidP="00EA2497">
            <w:pPr>
              <w:pStyle w:val="OtherTableBody"/>
              <w:rPr>
                <w:noProof/>
              </w:rPr>
            </w:pPr>
            <w:r w:rsidRPr="00F63F22">
              <w:rPr>
                <w:noProof/>
              </w:rPr>
              <w:t>32</w:t>
            </w:r>
          </w:p>
        </w:tc>
        <w:tc>
          <w:tcPr>
            <w:tcW w:w="6515" w:type="dxa"/>
          </w:tcPr>
          <w:p w14:paraId="4723C89B" w14:textId="77777777"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14:paraId="42D3BE52" w14:textId="77777777"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14:paraId="5624ED71" w14:textId="77777777" w:rsidTr="00B26D69">
        <w:trPr>
          <w:cantSplit/>
          <w:jc w:val="center"/>
        </w:trPr>
        <w:tc>
          <w:tcPr>
            <w:tcW w:w="842" w:type="dxa"/>
            <w:tcBorders>
              <w:top w:val="single" w:sz="4" w:space="0" w:color="EEECE1"/>
            </w:tcBorders>
          </w:tcPr>
          <w:p w14:paraId="3C4F538A" w14:textId="77777777" w:rsidR="00953E39" w:rsidRPr="00F63F22" w:rsidRDefault="00953E39" w:rsidP="00EA2497">
            <w:pPr>
              <w:pStyle w:val="OtherTableBody"/>
              <w:rPr>
                <w:noProof/>
              </w:rPr>
            </w:pPr>
          </w:p>
        </w:tc>
        <w:tc>
          <w:tcPr>
            <w:tcW w:w="709" w:type="dxa"/>
            <w:tcBorders>
              <w:top w:val="single" w:sz="4" w:space="0" w:color="EEECE1"/>
            </w:tcBorders>
          </w:tcPr>
          <w:p w14:paraId="4A44AE39" w14:textId="77777777"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14:paraId="47DC996C"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4F6A078" w14:textId="77777777" w:rsidR="00953E39" w:rsidRPr="00F63F22" w:rsidRDefault="00953E39" w:rsidP="00EA2497">
            <w:pPr>
              <w:pStyle w:val="OtherTableBody"/>
              <w:rPr>
                <w:noProof/>
              </w:rPr>
            </w:pPr>
            <w:r w:rsidRPr="00F63F22">
              <w:rPr>
                <w:noProof/>
              </w:rPr>
              <w:t>15=</w:t>
            </w:r>
          </w:p>
        </w:tc>
        <w:tc>
          <w:tcPr>
            <w:tcW w:w="6515" w:type="dxa"/>
          </w:tcPr>
          <w:p w14:paraId="34770C70" w14:textId="77777777"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14:paraId="5E0EB503" w14:textId="77777777" w:rsidTr="00B26D69">
        <w:trPr>
          <w:cantSplit/>
          <w:jc w:val="center"/>
        </w:trPr>
        <w:tc>
          <w:tcPr>
            <w:tcW w:w="842" w:type="dxa"/>
            <w:tcBorders>
              <w:bottom w:val="single" w:sz="4" w:space="0" w:color="EEECE1"/>
            </w:tcBorders>
          </w:tcPr>
          <w:p w14:paraId="61B5F033" w14:textId="77777777"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14:paraId="1BCCC0CD" w14:textId="77777777" w:rsidR="00953E39" w:rsidRPr="00F63F22" w:rsidRDefault="00953E39" w:rsidP="00EA2497">
            <w:pPr>
              <w:pStyle w:val="OtherTableBody"/>
              <w:rPr>
                <w:noProof/>
              </w:rPr>
            </w:pPr>
          </w:p>
        </w:tc>
        <w:tc>
          <w:tcPr>
            <w:tcW w:w="567" w:type="dxa"/>
            <w:tcBorders>
              <w:bottom w:val="single" w:sz="4" w:space="0" w:color="EEECE1"/>
            </w:tcBorders>
          </w:tcPr>
          <w:p w14:paraId="190D3E02" w14:textId="77777777" w:rsidR="00953E39" w:rsidRPr="00F63F22" w:rsidRDefault="00953E39" w:rsidP="00EA2497">
            <w:pPr>
              <w:pStyle w:val="OtherTableBody"/>
              <w:rPr>
                <w:noProof/>
              </w:rPr>
            </w:pPr>
          </w:p>
        </w:tc>
        <w:tc>
          <w:tcPr>
            <w:tcW w:w="708" w:type="dxa"/>
            <w:tcBorders>
              <w:bottom w:val="single" w:sz="4" w:space="0" w:color="EEECE1"/>
            </w:tcBorders>
          </w:tcPr>
          <w:p w14:paraId="2C109BC8" w14:textId="77777777" w:rsidR="00953E39" w:rsidRPr="00F63F22" w:rsidRDefault="00953E39" w:rsidP="00EA2497">
            <w:pPr>
              <w:pStyle w:val="OtherTableBody"/>
              <w:rPr>
                <w:noProof/>
              </w:rPr>
            </w:pPr>
            <w:r w:rsidRPr="00F63F22">
              <w:rPr>
                <w:noProof/>
              </w:rPr>
              <w:t>20=</w:t>
            </w:r>
          </w:p>
        </w:tc>
        <w:tc>
          <w:tcPr>
            <w:tcW w:w="6515" w:type="dxa"/>
          </w:tcPr>
          <w:p w14:paraId="14352552" w14:textId="77777777"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14:paraId="55E57036" w14:textId="77777777"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14:paraId="20B6628B" w14:textId="77777777" w:rsidTr="00B26D69">
        <w:trPr>
          <w:cantSplit/>
          <w:jc w:val="center"/>
        </w:trPr>
        <w:tc>
          <w:tcPr>
            <w:tcW w:w="842" w:type="dxa"/>
            <w:tcBorders>
              <w:top w:val="single" w:sz="4" w:space="0" w:color="EEECE1"/>
            </w:tcBorders>
          </w:tcPr>
          <w:p w14:paraId="7543156B" w14:textId="77777777" w:rsidR="00953E39" w:rsidRPr="00F63F22" w:rsidRDefault="00953E39" w:rsidP="00EA2497">
            <w:pPr>
              <w:pStyle w:val="OtherTableBody"/>
              <w:rPr>
                <w:noProof/>
              </w:rPr>
            </w:pPr>
          </w:p>
        </w:tc>
        <w:tc>
          <w:tcPr>
            <w:tcW w:w="709" w:type="dxa"/>
            <w:tcBorders>
              <w:top w:val="single" w:sz="4" w:space="0" w:color="EEECE1"/>
            </w:tcBorders>
          </w:tcPr>
          <w:p w14:paraId="2999A834"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06D68FF6"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05D8544" w14:textId="77777777" w:rsidR="00953E39" w:rsidRPr="00F63F22" w:rsidRDefault="00953E39" w:rsidP="00EA2497">
            <w:pPr>
              <w:pStyle w:val="OtherTableBody"/>
              <w:rPr>
                <w:noProof/>
              </w:rPr>
            </w:pPr>
          </w:p>
        </w:tc>
        <w:tc>
          <w:tcPr>
            <w:tcW w:w="6515" w:type="dxa"/>
          </w:tcPr>
          <w:p w14:paraId="4ECE64AF" w14:textId="77777777"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14:paraId="5EF96577" w14:textId="77777777"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14:paraId="6890E758" w14:textId="77777777" w:rsidTr="00B26D69">
        <w:trPr>
          <w:cantSplit/>
          <w:jc w:val="center"/>
        </w:trPr>
        <w:tc>
          <w:tcPr>
            <w:tcW w:w="842" w:type="dxa"/>
          </w:tcPr>
          <w:p w14:paraId="0FEF3FF2" w14:textId="77777777" w:rsidR="00953E39" w:rsidRPr="00F63F22" w:rsidRDefault="00953E39" w:rsidP="00EA2497">
            <w:pPr>
              <w:pStyle w:val="OtherTableBody"/>
              <w:rPr>
                <w:noProof/>
              </w:rPr>
            </w:pPr>
            <w:r w:rsidRPr="00F63F22">
              <w:rPr>
                <w:noProof/>
              </w:rPr>
              <w:t>FN.1</w:t>
            </w:r>
          </w:p>
        </w:tc>
        <w:tc>
          <w:tcPr>
            <w:tcW w:w="709" w:type="dxa"/>
          </w:tcPr>
          <w:p w14:paraId="6874EB65" w14:textId="77777777" w:rsidR="00953E39" w:rsidRPr="00F63F22" w:rsidRDefault="00953E39" w:rsidP="00EA2497">
            <w:pPr>
              <w:pStyle w:val="OtherTableBody"/>
              <w:rPr>
                <w:noProof/>
              </w:rPr>
            </w:pPr>
          </w:p>
        </w:tc>
        <w:tc>
          <w:tcPr>
            <w:tcW w:w="567" w:type="dxa"/>
          </w:tcPr>
          <w:p w14:paraId="687782A4" w14:textId="77777777" w:rsidR="00953E39" w:rsidRPr="00F63F22" w:rsidRDefault="00953E39" w:rsidP="00EA2497">
            <w:pPr>
              <w:pStyle w:val="OtherTableBody"/>
              <w:rPr>
                <w:noProof/>
              </w:rPr>
            </w:pPr>
          </w:p>
        </w:tc>
        <w:tc>
          <w:tcPr>
            <w:tcW w:w="708" w:type="dxa"/>
          </w:tcPr>
          <w:p w14:paraId="4BDBBE92" w14:textId="77777777" w:rsidR="00953E39" w:rsidRPr="00F63F22" w:rsidRDefault="00953E39" w:rsidP="00EA2497">
            <w:pPr>
              <w:pStyle w:val="OtherTableBody"/>
              <w:rPr>
                <w:noProof/>
              </w:rPr>
            </w:pPr>
            <w:r w:rsidRPr="00F63F22">
              <w:rPr>
                <w:noProof/>
              </w:rPr>
              <w:t>50#</w:t>
            </w:r>
          </w:p>
        </w:tc>
        <w:tc>
          <w:tcPr>
            <w:tcW w:w="6515" w:type="dxa"/>
          </w:tcPr>
          <w:p w14:paraId="482ABD95" w14:textId="77777777"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14:paraId="2AB7CF1A" w14:textId="77777777"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14:paraId="00ED6AD4" w14:textId="77777777" w:rsidTr="00B26D69">
        <w:trPr>
          <w:cantSplit/>
          <w:jc w:val="center"/>
        </w:trPr>
        <w:tc>
          <w:tcPr>
            <w:tcW w:w="842" w:type="dxa"/>
          </w:tcPr>
          <w:p w14:paraId="1A07FF13" w14:textId="77777777" w:rsidR="00953E39" w:rsidRPr="00F63F22" w:rsidRDefault="00953E39" w:rsidP="00EA2497">
            <w:pPr>
              <w:pStyle w:val="OtherTableBody"/>
              <w:rPr>
                <w:noProof/>
              </w:rPr>
            </w:pPr>
          </w:p>
        </w:tc>
        <w:tc>
          <w:tcPr>
            <w:tcW w:w="709" w:type="dxa"/>
          </w:tcPr>
          <w:p w14:paraId="3FD14927" w14:textId="77777777" w:rsidR="00953E39" w:rsidRPr="00F63F22" w:rsidRDefault="00953E39" w:rsidP="00EA2497">
            <w:pPr>
              <w:pStyle w:val="OtherTableBody"/>
              <w:rPr>
                <w:noProof/>
              </w:rPr>
            </w:pPr>
            <w:r>
              <w:rPr>
                <w:noProof/>
              </w:rPr>
              <w:t>ST</w:t>
            </w:r>
          </w:p>
        </w:tc>
        <w:tc>
          <w:tcPr>
            <w:tcW w:w="567" w:type="dxa"/>
          </w:tcPr>
          <w:p w14:paraId="5AF0416C" w14:textId="77777777" w:rsidR="00953E39" w:rsidRPr="00F63F22" w:rsidRDefault="00953E39" w:rsidP="00EA2497">
            <w:pPr>
              <w:pStyle w:val="OtherTableBody"/>
              <w:rPr>
                <w:noProof/>
              </w:rPr>
            </w:pPr>
            <w:r w:rsidRPr="00F63F22">
              <w:rPr>
                <w:noProof/>
              </w:rPr>
              <w:t>1..</w:t>
            </w:r>
          </w:p>
        </w:tc>
        <w:tc>
          <w:tcPr>
            <w:tcW w:w="708" w:type="dxa"/>
          </w:tcPr>
          <w:p w14:paraId="4E0AA76C" w14:textId="77777777" w:rsidR="00953E39" w:rsidRPr="00F63F22" w:rsidRDefault="00953E39" w:rsidP="00EA2497">
            <w:pPr>
              <w:pStyle w:val="OtherTableBody"/>
              <w:rPr>
                <w:noProof/>
              </w:rPr>
            </w:pPr>
          </w:p>
        </w:tc>
        <w:tc>
          <w:tcPr>
            <w:tcW w:w="6515" w:type="dxa"/>
          </w:tcPr>
          <w:p w14:paraId="09C5B640" w14:textId="77777777"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14:paraId="3E066C99" w14:textId="77777777" w:rsidTr="00B26D69">
        <w:trPr>
          <w:cantSplit/>
          <w:jc w:val="center"/>
        </w:trPr>
        <w:tc>
          <w:tcPr>
            <w:tcW w:w="842" w:type="dxa"/>
            <w:tcBorders>
              <w:bottom w:val="single" w:sz="4" w:space="0" w:color="EEECE1"/>
            </w:tcBorders>
          </w:tcPr>
          <w:p w14:paraId="2F27F59F" w14:textId="77777777"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14:paraId="2B06ADDB" w14:textId="77777777" w:rsidR="00953E39" w:rsidRPr="00F63F22" w:rsidRDefault="00953E39" w:rsidP="00EA2497">
            <w:pPr>
              <w:pStyle w:val="OtherTableBody"/>
              <w:rPr>
                <w:noProof/>
              </w:rPr>
            </w:pPr>
          </w:p>
        </w:tc>
        <w:tc>
          <w:tcPr>
            <w:tcW w:w="567" w:type="dxa"/>
            <w:tcBorders>
              <w:bottom w:val="single" w:sz="4" w:space="0" w:color="EEECE1"/>
            </w:tcBorders>
          </w:tcPr>
          <w:p w14:paraId="3A48686A" w14:textId="77777777" w:rsidR="00953E39" w:rsidRPr="00F63F22" w:rsidRDefault="00953E39" w:rsidP="00EA2497">
            <w:pPr>
              <w:pStyle w:val="OtherTableBody"/>
              <w:rPr>
                <w:noProof/>
              </w:rPr>
            </w:pPr>
          </w:p>
        </w:tc>
        <w:tc>
          <w:tcPr>
            <w:tcW w:w="708" w:type="dxa"/>
            <w:tcBorders>
              <w:bottom w:val="single" w:sz="4" w:space="0" w:color="EEECE1"/>
            </w:tcBorders>
          </w:tcPr>
          <w:p w14:paraId="06DA6F09" w14:textId="77777777" w:rsidR="00953E39" w:rsidRPr="00F63F22" w:rsidRDefault="00953E39" w:rsidP="00EA2497">
            <w:pPr>
              <w:pStyle w:val="OtherTableBody"/>
              <w:rPr>
                <w:noProof/>
              </w:rPr>
            </w:pPr>
            <w:r w:rsidRPr="00F63F22">
              <w:rPr>
                <w:noProof/>
              </w:rPr>
              <w:t>12=</w:t>
            </w:r>
          </w:p>
        </w:tc>
        <w:tc>
          <w:tcPr>
            <w:tcW w:w="6515" w:type="dxa"/>
            <w:vMerge w:val="restart"/>
          </w:tcPr>
          <w:p w14:paraId="04E250D7" w14:textId="77777777" w:rsidR="00953E39" w:rsidRPr="00F63F22" w:rsidRDefault="00953E39" w:rsidP="00EA2497">
            <w:pPr>
              <w:pStyle w:val="OtherTableBody"/>
              <w:rPr>
                <w:noProof/>
              </w:rPr>
            </w:pPr>
            <w:r w:rsidRPr="005D36A0">
              <w:rPr>
                <w:noProof/>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14:paraId="7943EDCB" w14:textId="77777777"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14:paraId="0C2F0798" w14:textId="77777777" w:rsidTr="00B26D69">
        <w:trPr>
          <w:cantSplit/>
          <w:jc w:val="center"/>
        </w:trPr>
        <w:tc>
          <w:tcPr>
            <w:tcW w:w="842" w:type="dxa"/>
            <w:tcBorders>
              <w:top w:val="single" w:sz="4" w:space="0" w:color="EEECE1"/>
            </w:tcBorders>
          </w:tcPr>
          <w:p w14:paraId="1780FA22" w14:textId="77777777" w:rsidR="00953E39" w:rsidRPr="00F63F22" w:rsidRDefault="00953E39" w:rsidP="00EA2497">
            <w:pPr>
              <w:pStyle w:val="OtherTableBody"/>
              <w:rPr>
                <w:noProof/>
              </w:rPr>
            </w:pPr>
          </w:p>
        </w:tc>
        <w:tc>
          <w:tcPr>
            <w:tcW w:w="709" w:type="dxa"/>
            <w:tcBorders>
              <w:top w:val="single" w:sz="4" w:space="0" w:color="EEECE1"/>
            </w:tcBorders>
          </w:tcPr>
          <w:p w14:paraId="4A08A7F1"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491FAE3A"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5F6BD391" w14:textId="77777777" w:rsidR="00953E39" w:rsidRPr="00F63F22" w:rsidRDefault="00953E39" w:rsidP="00EA2497">
            <w:pPr>
              <w:pStyle w:val="OtherTableBody"/>
              <w:rPr>
                <w:noProof/>
              </w:rPr>
            </w:pPr>
          </w:p>
        </w:tc>
        <w:tc>
          <w:tcPr>
            <w:tcW w:w="6515" w:type="dxa"/>
            <w:vMerge/>
          </w:tcPr>
          <w:p w14:paraId="46A03C1D" w14:textId="77777777" w:rsidR="00953E39" w:rsidRPr="00F63F22" w:rsidRDefault="00953E39" w:rsidP="00EA2497">
            <w:pPr>
              <w:pStyle w:val="OtherTableBody"/>
              <w:rPr>
                <w:noProof/>
              </w:rPr>
            </w:pPr>
          </w:p>
        </w:tc>
      </w:tr>
      <w:tr w:rsidR="00953E39" w:rsidRPr="009928E9" w14:paraId="14612F0E" w14:textId="77777777" w:rsidTr="00B26D69">
        <w:trPr>
          <w:cantSplit/>
          <w:jc w:val="center"/>
        </w:trPr>
        <w:tc>
          <w:tcPr>
            <w:tcW w:w="842" w:type="dxa"/>
            <w:tcBorders>
              <w:bottom w:val="single" w:sz="4" w:space="0" w:color="EEECE1"/>
            </w:tcBorders>
          </w:tcPr>
          <w:p w14:paraId="03430AA5" w14:textId="77777777"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14:paraId="3DFC06CD" w14:textId="77777777" w:rsidR="00953E39" w:rsidRPr="00F63F22" w:rsidRDefault="00953E39" w:rsidP="00EA2497">
            <w:pPr>
              <w:pStyle w:val="OtherTableBody"/>
              <w:rPr>
                <w:noProof/>
              </w:rPr>
            </w:pPr>
          </w:p>
        </w:tc>
        <w:tc>
          <w:tcPr>
            <w:tcW w:w="567" w:type="dxa"/>
            <w:tcBorders>
              <w:bottom w:val="single" w:sz="4" w:space="0" w:color="EEECE1"/>
            </w:tcBorders>
          </w:tcPr>
          <w:p w14:paraId="089DBC6C" w14:textId="77777777" w:rsidR="00953E39" w:rsidRPr="00F63F22" w:rsidRDefault="00953E39" w:rsidP="00EA2497">
            <w:pPr>
              <w:pStyle w:val="OtherTableBody"/>
              <w:rPr>
                <w:noProof/>
              </w:rPr>
            </w:pPr>
          </w:p>
        </w:tc>
        <w:tc>
          <w:tcPr>
            <w:tcW w:w="708" w:type="dxa"/>
            <w:tcBorders>
              <w:bottom w:val="single" w:sz="4" w:space="0" w:color="EEECE1"/>
            </w:tcBorders>
          </w:tcPr>
          <w:p w14:paraId="26522C77" w14:textId="77777777" w:rsidR="00953E39" w:rsidRPr="00F63F22" w:rsidRDefault="00953E39" w:rsidP="00EA2497">
            <w:pPr>
              <w:pStyle w:val="OtherTableBody"/>
              <w:rPr>
                <w:noProof/>
              </w:rPr>
            </w:pPr>
          </w:p>
        </w:tc>
        <w:tc>
          <w:tcPr>
            <w:tcW w:w="6515" w:type="dxa"/>
            <w:vMerge w:val="restart"/>
          </w:tcPr>
          <w:p w14:paraId="398091AB" w14:textId="4757351E" w:rsidR="00953E39" w:rsidRPr="00F63F22" w:rsidRDefault="00953E39" w:rsidP="00EA2497">
            <w:pPr>
              <w:pStyle w:val="OtherTableBody"/>
              <w:rPr>
                <w:noProof/>
              </w:rPr>
            </w:pPr>
            <w:r w:rsidRPr="00F63F22">
              <w:rPr>
                <w:noProof/>
              </w:rPr>
              <w:t xml:space="preserve">XPN.12 specifies the date that a person name became applicable. By default, this field allows a highly precise date including milliseconds and a time zone. Applications are not required to implement this level of precision; they </w:t>
            </w:r>
            <w:del w:id="865" w:author="Julian, Anthony J." w:date="2023-07-24T15:35:00Z">
              <w:r w:rsidRPr="00F63F22" w:rsidDel="00312C5D">
                <w:rPr>
                  <w:noProof/>
                </w:rPr>
                <w:delText xml:space="preserve">may </w:delText>
              </w:r>
            </w:del>
            <w:ins w:id="866" w:author="Julian, Anthony J." w:date="2023-07-24T15:35:00Z">
              <w:r w:rsidR="00312C5D">
                <w:rPr>
                  <w:noProof/>
                </w:rPr>
                <w:t>MAY</w:t>
              </w:r>
              <w:r w:rsidR="00312C5D" w:rsidRPr="00F63F22">
                <w:rPr>
                  <w:noProof/>
                </w:rPr>
                <w:t xml:space="preserve"> </w:t>
              </w:r>
            </w:ins>
            <w:r w:rsidRPr="00F63F22">
              <w:rPr>
                <w:noProof/>
              </w:rPr>
              <w:t>truncate the value to a the day containing the specified time interval.</w:t>
            </w:r>
          </w:p>
        </w:tc>
      </w:tr>
      <w:tr w:rsidR="00953E39" w:rsidRPr="009928E9" w14:paraId="3D19810B" w14:textId="77777777" w:rsidTr="00B26D69">
        <w:trPr>
          <w:cantSplit/>
          <w:jc w:val="center"/>
        </w:trPr>
        <w:tc>
          <w:tcPr>
            <w:tcW w:w="842" w:type="dxa"/>
            <w:tcBorders>
              <w:top w:val="single" w:sz="4" w:space="0" w:color="EEECE1"/>
            </w:tcBorders>
          </w:tcPr>
          <w:p w14:paraId="6F56EF12" w14:textId="77777777" w:rsidR="00953E39" w:rsidRPr="00F63F22" w:rsidRDefault="00953E39" w:rsidP="00EA2497">
            <w:pPr>
              <w:pStyle w:val="OtherTableBody"/>
              <w:rPr>
                <w:noProof/>
              </w:rPr>
            </w:pPr>
          </w:p>
        </w:tc>
        <w:tc>
          <w:tcPr>
            <w:tcW w:w="709" w:type="dxa"/>
            <w:tcBorders>
              <w:top w:val="single" w:sz="4" w:space="0" w:color="EEECE1"/>
            </w:tcBorders>
          </w:tcPr>
          <w:p w14:paraId="751E6E36"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2B770461"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FEFD356" w14:textId="77777777" w:rsidR="00953E39" w:rsidRPr="00F63F22" w:rsidRDefault="00953E39" w:rsidP="00EA2497">
            <w:pPr>
              <w:pStyle w:val="OtherTableBody"/>
              <w:rPr>
                <w:noProof/>
              </w:rPr>
            </w:pPr>
            <w:r w:rsidRPr="00F63F22">
              <w:rPr>
                <w:noProof/>
              </w:rPr>
              <w:t>8#</w:t>
            </w:r>
          </w:p>
        </w:tc>
        <w:tc>
          <w:tcPr>
            <w:tcW w:w="6515" w:type="dxa"/>
            <w:vMerge/>
          </w:tcPr>
          <w:p w14:paraId="7E8B3266" w14:textId="77777777" w:rsidR="00953E39" w:rsidRPr="00F63F22" w:rsidRDefault="00953E39" w:rsidP="00EA2497">
            <w:pPr>
              <w:pStyle w:val="OtherTableBody"/>
              <w:rPr>
                <w:noProof/>
              </w:rPr>
            </w:pPr>
          </w:p>
        </w:tc>
      </w:tr>
      <w:tr w:rsidR="00953E39" w:rsidRPr="009928E9" w14:paraId="098F4905" w14:textId="77777777" w:rsidTr="00B26D69">
        <w:trPr>
          <w:cantSplit/>
          <w:jc w:val="center"/>
        </w:trPr>
        <w:tc>
          <w:tcPr>
            <w:tcW w:w="842" w:type="dxa"/>
            <w:tcBorders>
              <w:bottom w:val="single" w:sz="4" w:space="0" w:color="EEECE1"/>
            </w:tcBorders>
          </w:tcPr>
          <w:p w14:paraId="167864EE" w14:textId="77777777"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14:paraId="23C4C173" w14:textId="77777777" w:rsidR="00953E39" w:rsidRPr="00F63F22" w:rsidRDefault="00953E39" w:rsidP="00EA2497">
            <w:pPr>
              <w:pStyle w:val="OtherTableBody"/>
              <w:rPr>
                <w:noProof/>
              </w:rPr>
            </w:pPr>
          </w:p>
        </w:tc>
        <w:tc>
          <w:tcPr>
            <w:tcW w:w="567" w:type="dxa"/>
            <w:tcBorders>
              <w:bottom w:val="single" w:sz="4" w:space="0" w:color="EEECE1"/>
            </w:tcBorders>
          </w:tcPr>
          <w:p w14:paraId="4E3E1B17" w14:textId="77777777"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14:paraId="3FA211AE" w14:textId="77777777" w:rsidR="00953E39" w:rsidRPr="00F63F22" w:rsidRDefault="00953E39" w:rsidP="00EA2497">
            <w:pPr>
              <w:pStyle w:val="OtherTableBody"/>
              <w:rPr>
                <w:noProof/>
              </w:rPr>
            </w:pPr>
            <w:r w:rsidRPr="00F63F22">
              <w:rPr>
                <w:noProof/>
              </w:rPr>
              <w:t>8=</w:t>
            </w:r>
          </w:p>
        </w:tc>
        <w:tc>
          <w:tcPr>
            <w:tcW w:w="6515" w:type="dxa"/>
          </w:tcPr>
          <w:p w14:paraId="478D0F43" w14:textId="77777777"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14:paraId="4A9D18BB" w14:textId="77777777" w:rsidTr="00B26D69">
        <w:trPr>
          <w:cantSplit/>
          <w:jc w:val="center"/>
        </w:trPr>
        <w:tc>
          <w:tcPr>
            <w:tcW w:w="842" w:type="dxa"/>
            <w:tcBorders>
              <w:top w:val="single" w:sz="4" w:space="0" w:color="EEECE1"/>
            </w:tcBorders>
          </w:tcPr>
          <w:p w14:paraId="58F109D3" w14:textId="77777777" w:rsidR="00953E39" w:rsidRPr="00F63F22" w:rsidRDefault="00953E39" w:rsidP="00EA2497">
            <w:pPr>
              <w:pStyle w:val="OtherTableBody"/>
              <w:rPr>
                <w:noProof/>
              </w:rPr>
            </w:pPr>
          </w:p>
        </w:tc>
        <w:tc>
          <w:tcPr>
            <w:tcW w:w="709" w:type="dxa"/>
            <w:tcBorders>
              <w:top w:val="single" w:sz="4" w:space="0" w:color="EEECE1"/>
            </w:tcBorders>
          </w:tcPr>
          <w:p w14:paraId="3212C8A8"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15A8A92E"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26EFC84" w14:textId="77777777" w:rsidR="00953E39" w:rsidRPr="00F63F22" w:rsidRDefault="00953E39" w:rsidP="00EA2497">
            <w:pPr>
              <w:pStyle w:val="OtherTableBody"/>
              <w:rPr>
                <w:noProof/>
              </w:rPr>
            </w:pPr>
            <w:r w:rsidRPr="00F63F22">
              <w:rPr>
                <w:noProof/>
              </w:rPr>
              <w:t>8#</w:t>
            </w:r>
          </w:p>
        </w:tc>
        <w:tc>
          <w:tcPr>
            <w:tcW w:w="6515" w:type="dxa"/>
          </w:tcPr>
          <w:p w14:paraId="76DA0D45" w14:textId="77777777"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14:paraId="263C0E8D" w14:textId="77777777"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14:paraId="6906F2CA" w14:textId="02335675" w:rsidR="00953E39" w:rsidRPr="00F63F22" w:rsidRDefault="00953E39" w:rsidP="00EA2497">
            <w:pPr>
              <w:pStyle w:val="OtherTableBody"/>
              <w:rPr>
                <w:noProof/>
              </w:rPr>
            </w:pPr>
            <w:r w:rsidRPr="00F63F22">
              <w:rPr>
                <w:noProof/>
              </w:rPr>
              <w:t xml:space="preserve">Note that the base DTM type default conformance length is that all applications are required to be able to store a full day, and are allowed to truncate dates to this length. These rules </w:t>
            </w:r>
            <w:ins w:id="867" w:author="Julian, Anthony J." w:date="2023-07-24T15:36:00Z">
              <w:r w:rsidR="00312C5D">
                <w:rPr>
                  <w:noProof/>
                </w:rPr>
                <w:t>MAY</w:t>
              </w:r>
            </w:ins>
            <w:del w:id="868" w:author="Julian, Anthony J." w:date="2023-07-24T15:36:00Z">
              <w:r w:rsidRPr="00F63F22" w:rsidDel="00312C5D">
                <w:rPr>
                  <w:noProof/>
                </w:rPr>
                <w:delText>may</w:delText>
              </w:r>
            </w:del>
            <w:r w:rsidRPr="00F63F22">
              <w:rPr>
                <w:noProof/>
              </w:rPr>
              <w:t xml:space="preserve"> be overridden where DTM is used.</w:t>
            </w:r>
          </w:p>
        </w:tc>
      </w:tr>
      <w:tr w:rsidR="00953E39" w:rsidRPr="009928E9" w14:paraId="49115E87" w14:textId="77777777" w:rsidTr="00B26D69">
        <w:trPr>
          <w:cantSplit/>
          <w:jc w:val="center"/>
        </w:trPr>
        <w:tc>
          <w:tcPr>
            <w:tcW w:w="842" w:type="dxa"/>
            <w:tcBorders>
              <w:bottom w:val="single" w:sz="4" w:space="0" w:color="EEECE1"/>
            </w:tcBorders>
          </w:tcPr>
          <w:p w14:paraId="07CAA69D" w14:textId="77777777"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14:paraId="04667F00" w14:textId="77777777" w:rsidR="00953E39" w:rsidRPr="00F63F22" w:rsidRDefault="00953E39" w:rsidP="00EA2497">
            <w:pPr>
              <w:pStyle w:val="OtherTableBody"/>
              <w:rPr>
                <w:noProof/>
              </w:rPr>
            </w:pPr>
          </w:p>
        </w:tc>
        <w:tc>
          <w:tcPr>
            <w:tcW w:w="567" w:type="dxa"/>
            <w:tcBorders>
              <w:bottom w:val="single" w:sz="4" w:space="0" w:color="EEECE1"/>
            </w:tcBorders>
          </w:tcPr>
          <w:p w14:paraId="6B22CBAF" w14:textId="77777777" w:rsidR="00953E39" w:rsidRPr="00F63F22" w:rsidRDefault="00953E39" w:rsidP="00EA2497">
            <w:pPr>
              <w:pStyle w:val="OtherTableBody"/>
              <w:rPr>
                <w:noProof/>
              </w:rPr>
            </w:pPr>
          </w:p>
        </w:tc>
        <w:tc>
          <w:tcPr>
            <w:tcW w:w="708" w:type="dxa"/>
            <w:tcBorders>
              <w:bottom w:val="single" w:sz="4" w:space="0" w:color="EEECE1"/>
            </w:tcBorders>
          </w:tcPr>
          <w:p w14:paraId="30ECEA9E" w14:textId="77777777" w:rsidR="00953E39" w:rsidRPr="00F63F22" w:rsidRDefault="00953E39" w:rsidP="00EA2497">
            <w:pPr>
              <w:pStyle w:val="OtherTableBody"/>
              <w:rPr>
                <w:noProof/>
              </w:rPr>
            </w:pPr>
          </w:p>
        </w:tc>
        <w:tc>
          <w:tcPr>
            <w:tcW w:w="6515" w:type="dxa"/>
            <w:vMerge w:val="restart"/>
          </w:tcPr>
          <w:p w14:paraId="0BF17490" w14:textId="31B85745" w:rsidR="00953E39" w:rsidRPr="00F63F22" w:rsidRDefault="00953E39" w:rsidP="00EA2497">
            <w:pPr>
              <w:pStyle w:val="OtherTableBody"/>
              <w:rPr>
                <w:noProof/>
              </w:rPr>
            </w:pPr>
            <w:r w:rsidRPr="00F63F22">
              <w:rPr>
                <w:noProof/>
              </w:rPr>
              <w:t xml:space="preserve">NTE.1 is the segment Id. The segment id </w:t>
            </w:r>
            <w:ins w:id="869" w:author="Julian, Anthony J." w:date="2023-07-24T15:36:00Z">
              <w:r w:rsidR="00312C5D">
                <w:rPr>
                  <w:noProof/>
                </w:rPr>
                <w:t>MAY</w:t>
              </w:r>
            </w:ins>
            <w:del w:id="870" w:author="Julian, Anthony J." w:date="2023-07-24T15:36:00Z">
              <w:r w:rsidRPr="00F63F22" w:rsidDel="00312C5D">
                <w:rPr>
                  <w:noProof/>
                </w:rPr>
                <w:delText>may</w:delText>
              </w:r>
            </w:del>
            <w:r w:rsidRPr="00F63F22">
              <w:rPr>
                <w:noProof/>
              </w:rPr>
              <w:t xml:space="preserve"> have any value between 1 and 9999. Applications are required to handle all these values.</w:t>
            </w:r>
          </w:p>
        </w:tc>
      </w:tr>
      <w:tr w:rsidR="00953E39" w:rsidRPr="009928E9" w14:paraId="54B3D3A2" w14:textId="77777777" w:rsidTr="00B26D69">
        <w:trPr>
          <w:cantSplit/>
          <w:jc w:val="center"/>
        </w:trPr>
        <w:tc>
          <w:tcPr>
            <w:tcW w:w="842" w:type="dxa"/>
            <w:tcBorders>
              <w:top w:val="single" w:sz="4" w:space="0" w:color="EEECE1"/>
            </w:tcBorders>
          </w:tcPr>
          <w:p w14:paraId="3A642CF2" w14:textId="77777777" w:rsidR="00953E39" w:rsidRPr="00F63F22" w:rsidRDefault="00953E39" w:rsidP="00EA2497">
            <w:pPr>
              <w:pStyle w:val="OtherTableBody"/>
              <w:rPr>
                <w:noProof/>
              </w:rPr>
            </w:pPr>
          </w:p>
        </w:tc>
        <w:tc>
          <w:tcPr>
            <w:tcW w:w="709" w:type="dxa"/>
            <w:tcBorders>
              <w:top w:val="single" w:sz="4" w:space="0" w:color="EEECE1"/>
            </w:tcBorders>
          </w:tcPr>
          <w:p w14:paraId="301D19D4" w14:textId="77777777" w:rsidR="00953E39" w:rsidRPr="00F63F22" w:rsidRDefault="00953E39" w:rsidP="00EA2497">
            <w:pPr>
              <w:pStyle w:val="OtherTableBody"/>
              <w:rPr>
                <w:noProof/>
              </w:rPr>
            </w:pPr>
            <w:r>
              <w:rPr>
                <w:noProof/>
              </w:rPr>
              <w:t>SI</w:t>
            </w:r>
          </w:p>
        </w:tc>
        <w:tc>
          <w:tcPr>
            <w:tcW w:w="567" w:type="dxa"/>
            <w:tcBorders>
              <w:top w:val="single" w:sz="4" w:space="0" w:color="EEECE1"/>
            </w:tcBorders>
          </w:tcPr>
          <w:p w14:paraId="6774B2A7" w14:textId="77777777"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14:paraId="02F6AC4E" w14:textId="77777777" w:rsidR="00953E39" w:rsidRPr="00F63F22" w:rsidRDefault="00953E39" w:rsidP="00EA2497">
            <w:pPr>
              <w:pStyle w:val="OtherTableBody"/>
              <w:rPr>
                <w:noProof/>
              </w:rPr>
            </w:pPr>
            <w:r w:rsidRPr="00F63F22">
              <w:rPr>
                <w:noProof/>
              </w:rPr>
              <w:t>4=</w:t>
            </w:r>
          </w:p>
        </w:tc>
        <w:tc>
          <w:tcPr>
            <w:tcW w:w="6515" w:type="dxa"/>
            <w:vMerge/>
          </w:tcPr>
          <w:p w14:paraId="4C3CD492" w14:textId="77777777" w:rsidR="00953E39" w:rsidRPr="00F63F22" w:rsidRDefault="00953E39" w:rsidP="00EA2497">
            <w:pPr>
              <w:pStyle w:val="OtherTableBody"/>
              <w:rPr>
                <w:noProof/>
              </w:rPr>
            </w:pPr>
          </w:p>
        </w:tc>
      </w:tr>
      <w:tr w:rsidR="00953E39" w:rsidRPr="009928E9" w14:paraId="7372A347" w14:textId="77777777" w:rsidTr="00B26D69">
        <w:trPr>
          <w:cantSplit/>
          <w:jc w:val="center"/>
        </w:trPr>
        <w:tc>
          <w:tcPr>
            <w:tcW w:w="842" w:type="dxa"/>
            <w:tcBorders>
              <w:bottom w:val="single" w:sz="4" w:space="0" w:color="EEECE1"/>
            </w:tcBorders>
          </w:tcPr>
          <w:p w14:paraId="11CAE298" w14:textId="77777777"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14:paraId="2F63948C" w14:textId="77777777" w:rsidR="00953E39" w:rsidRPr="00F63F22" w:rsidRDefault="00953E39" w:rsidP="00EA2497">
            <w:pPr>
              <w:pStyle w:val="OtherTableBody"/>
              <w:rPr>
                <w:noProof/>
              </w:rPr>
            </w:pPr>
          </w:p>
        </w:tc>
        <w:tc>
          <w:tcPr>
            <w:tcW w:w="567" w:type="dxa"/>
            <w:tcBorders>
              <w:bottom w:val="single" w:sz="4" w:space="0" w:color="EEECE1"/>
            </w:tcBorders>
          </w:tcPr>
          <w:p w14:paraId="1A468299" w14:textId="77777777" w:rsidR="00953E39" w:rsidRPr="00F63F22" w:rsidRDefault="00953E39" w:rsidP="00EA2497">
            <w:pPr>
              <w:pStyle w:val="OtherTableBody"/>
              <w:rPr>
                <w:noProof/>
              </w:rPr>
            </w:pPr>
          </w:p>
        </w:tc>
        <w:tc>
          <w:tcPr>
            <w:tcW w:w="708" w:type="dxa"/>
            <w:tcBorders>
              <w:bottom w:val="single" w:sz="4" w:space="0" w:color="EEECE1"/>
            </w:tcBorders>
          </w:tcPr>
          <w:p w14:paraId="1E0CE2DA" w14:textId="77777777" w:rsidR="00953E39" w:rsidRPr="00F63F22" w:rsidRDefault="00953E39" w:rsidP="00EA2497">
            <w:pPr>
              <w:pStyle w:val="OtherTableBody"/>
              <w:rPr>
                <w:noProof/>
              </w:rPr>
            </w:pPr>
          </w:p>
        </w:tc>
        <w:tc>
          <w:tcPr>
            <w:tcW w:w="6515" w:type="dxa"/>
          </w:tcPr>
          <w:p w14:paraId="6F6792AB" w14:textId="77777777"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14:paraId="5AF0A61B" w14:textId="77777777" w:rsidTr="00B26D69">
        <w:trPr>
          <w:cantSplit/>
          <w:jc w:val="center"/>
        </w:trPr>
        <w:tc>
          <w:tcPr>
            <w:tcW w:w="842" w:type="dxa"/>
            <w:tcBorders>
              <w:top w:val="single" w:sz="4" w:space="0" w:color="EEECE1"/>
            </w:tcBorders>
          </w:tcPr>
          <w:p w14:paraId="0FEED00F" w14:textId="77777777" w:rsidR="00953E39" w:rsidRPr="00F63F22" w:rsidRDefault="00953E39" w:rsidP="00EA2497">
            <w:pPr>
              <w:pStyle w:val="OtherTableBody"/>
              <w:rPr>
                <w:noProof/>
              </w:rPr>
            </w:pPr>
          </w:p>
        </w:tc>
        <w:tc>
          <w:tcPr>
            <w:tcW w:w="709" w:type="dxa"/>
            <w:tcBorders>
              <w:top w:val="single" w:sz="4" w:space="0" w:color="EEECE1"/>
            </w:tcBorders>
          </w:tcPr>
          <w:p w14:paraId="57B08D44" w14:textId="77777777" w:rsidR="00953E39" w:rsidRPr="00F63F22" w:rsidRDefault="00953E39" w:rsidP="00EA2497">
            <w:pPr>
              <w:pStyle w:val="OtherTableBody"/>
              <w:rPr>
                <w:noProof/>
              </w:rPr>
            </w:pPr>
            <w:r>
              <w:rPr>
                <w:noProof/>
              </w:rPr>
              <w:t>NM</w:t>
            </w:r>
          </w:p>
        </w:tc>
        <w:tc>
          <w:tcPr>
            <w:tcW w:w="567" w:type="dxa"/>
            <w:tcBorders>
              <w:top w:val="single" w:sz="4" w:space="0" w:color="EEECE1"/>
            </w:tcBorders>
          </w:tcPr>
          <w:p w14:paraId="2B283DED" w14:textId="77777777"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14:paraId="41DC66DE" w14:textId="77777777" w:rsidR="00953E39" w:rsidRPr="00F63F22" w:rsidRDefault="00953E39" w:rsidP="00EA2497">
            <w:pPr>
              <w:pStyle w:val="OtherTableBody"/>
              <w:rPr>
                <w:noProof/>
              </w:rPr>
            </w:pPr>
          </w:p>
        </w:tc>
        <w:tc>
          <w:tcPr>
            <w:tcW w:w="6515" w:type="dxa"/>
          </w:tcPr>
          <w:p w14:paraId="3F632E36" w14:textId="77777777"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14:paraId="43C0DC63" w14:textId="77777777" w:rsidTr="00B26D69">
        <w:trPr>
          <w:cantSplit/>
          <w:jc w:val="center"/>
        </w:trPr>
        <w:tc>
          <w:tcPr>
            <w:tcW w:w="842" w:type="dxa"/>
            <w:tcBorders>
              <w:bottom w:val="single" w:sz="4" w:space="0" w:color="EEECE1"/>
            </w:tcBorders>
          </w:tcPr>
          <w:p w14:paraId="5D214781" w14:textId="77777777"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14:paraId="60C0F6B4" w14:textId="77777777" w:rsidR="00953E39" w:rsidRPr="00F63F22" w:rsidRDefault="00953E39" w:rsidP="00EA2497">
            <w:pPr>
              <w:pStyle w:val="OtherTableBody"/>
              <w:rPr>
                <w:noProof/>
              </w:rPr>
            </w:pPr>
          </w:p>
        </w:tc>
        <w:tc>
          <w:tcPr>
            <w:tcW w:w="567" w:type="dxa"/>
            <w:tcBorders>
              <w:bottom w:val="single" w:sz="4" w:space="0" w:color="EEECE1"/>
            </w:tcBorders>
          </w:tcPr>
          <w:p w14:paraId="65C5453C" w14:textId="77777777" w:rsidR="00953E39" w:rsidRPr="00F63F22" w:rsidRDefault="00953E39" w:rsidP="00EA2497">
            <w:pPr>
              <w:pStyle w:val="OtherTableBody"/>
              <w:rPr>
                <w:noProof/>
              </w:rPr>
            </w:pPr>
          </w:p>
        </w:tc>
        <w:tc>
          <w:tcPr>
            <w:tcW w:w="708" w:type="dxa"/>
            <w:tcBorders>
              <w:bottom w:val="single" w:sz="4" w:space="0" w:color="EEECE1"/>
            </w:tcBorders>
          </w:tcPr>
          <w:p w14:paraId="5BFDF393" w14:textId="77777777" w:rsidR="00953E39" w:rsidRPr="00F63F22" w:rsidRDefault="00953E39" w:rsidP="00EA2497">
            <w:pPr>
              <w:pStyle w:val="OtherTableBody"/>
              <w:rPr>
                <w:noProof/>
              </w:rPr>
            </w:pPr>
          </w:p>
        </w:tc>
        <w:tc>
          <w:tcPr>
            <w:tcW w:w="6515" w:type="dxa"/>
          </w:tcPr>
          <w:p w14:paraId="38763402" w14:textId="77777777"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14:paraId="29B5EFE5" w14:textId="77777777"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14:paraId="12D551C1" w14:textId="77777777" w:rsidTr="00B26D69">
        <w:trPr>
          <w:cantSplit/>
          <w:jc w:val="center"/>
        </w:trPr>
        <w:tc>
          <w:tcPr>
            <w:tcW w:w="842" w:type="dxa"/>
            <w:tcBorders>
              <w:top w:val="single" w:sz="4" w:space="0" w:color="EEECE1"/>
            </w:tcBorders>
          </w:tcPr>
          <w:p w14:paraId="58D3A4A5" w14:textId="77777777" w:rsidR="00953E39" w:rsidRPr="00F63F22" w:rsidRDefault="00953E39" w:rsidP="00EA2497">
            <w:pPr>
              <w:pStyle w:val="OtherTableBody"/>
              <w:rPr>
                <w:noProof/>
              </w:rPr>
            </w:pPr>
          </w:p>
        </w:tc>
        <w:tc>
          <w:tcPr>
            <w:tcW w:w="709" w:type="dxa"/>
            <w:tcBorders>
              <w:top w:val="single" w:sz="4" w:space="0" w:color="EEECE1"/>
            </w:tcBorders>
          </w:tcPr>
          <w:p w14:paraId="4A60303F" w14:textId="77777777" w:rsidR="00953E39" w:rsidRPr="00F63F22" w:rsidRDefault="00953E39" w:rsidP="00EA2497">
            <w:pPr>
              <w:pStyle w:val="OtherTableBody"/>
              <w:rPr>
                <w:noProof/>
              </w:rPr>
            </w:pPr>
            <w:r>
              <w:rPr>
                <w:noProof/>
              </w:rPr>
              <w:t>TX</w:t>
            </w:r>
          </w:p>
        </w:tc>
        <w:tc>
          <w:tcPr>
            <w:tcW w:w="567" w:type="dxa"/>
            <w:tcBorders>
              <w:top w:val="single" w:sz="4" w:space="0" w:color="EEECE1"/>
            </w:tcBorders>
          </w:tcPr>
          <w:p w14:paraId="6727C6B6" w14:textId="77777777" w:rsidR="00953E39" w:rsidRPr="00F63F22" w:rsidRDefault="00953E39" w:rsidP="00EA2497">
            <w:pPr>
              <w:pStyle w:val="OtherTableBody"/>
              <w:rPr>
                <w:noProof/>
              </w:rPr>
            </w:pPr>
          </w:p>
        </w:tc>
        <w:tc>
          <w:tcPr>
            <w:tcW w:w="708" w:type="dxa"/>
            <w:tcBorders>
              <w:top w:val="single" w:sz="4" w:space="0" w:color="EEECE1"/>
            </w:tcBorders>
          </w:tcPr>
          <w:p w14:paraId="7BFF2E8C" w14:textId="77777777" w:rsidR="00953E39" w:rsidRPr="00F63F22" w:rsidRDefault="00953E39" w:rsidP="00EA2497">
            <w:pPr>
              <w:pStyle w:val="OtherTableBody"/>
              <w:rPr>
                <w:noProof/>
              </w:rPr>
            </w:pPr>
          </w:p>
        </w:tc>
        <w:tc>
          <w:tcPr>
            <w:tcW w:w="6515" w:type="dxa"/>
          </w:tcPr>
          <w:p w14:paraId="07A9A96C" w14:textId="77777777" w:rsidR="00953E39" w:rsidRPr="00F63F22" w:rsidRDefault="00953E39" w:rsidP="00EA2497">
            <w:pPr>
              <w:pStyle w:val="OtherTableBody"/>
              <w:rPr>
                <w:noProof/>
              </w:rPr>
            </w:pPr>
          </w:p>
        </w:tc>
      </w:tr>
    </w:tbl>
    <w:p w14:paraId="1CAE1176" w14:textId="77777777" w:rsidR="00953E39" w:rsidRDefault="001E4F60" w:rsidP="000247A5">
      <w:pPr>
        <w:pStyle w:val="Heading3"/>
        <w:rPr>
          <w:noProof/>
        </w:rPr>
      </w:pPr>
      <w:bookmarkStart w:id="871" w:name="_Toc17269965"/>
      <w:bookmarkStart w:id="872" w:name="_Toc28952686"/>
      <w:r>
        <w:t>Acknowledgment</w:t>
      </w:r>
      <w:r w:rsidR="00953E39">
        <w:rPr>
          <w:noProof/>
        </w:rPr>
        <w:t xml:space="preserve"> Choreography</w:t>
      </w:r>
      <w:bookmarkEnd w:id="871"/>
      <w:bookmarkEnd w:id="872"/>
      <w:r w:rsidR="004177F8">
        <w:rPr>
          <w:noProof/>
        </w:rPr>
        <w:fldChar w:fldCharType="begin"/>
      </w:r>
      <w:r w:rsidR="00953E39">
        <w:rPr>
          <w:noProof/>
        </w:rPr>
        <w:instrText xml:space="preserve"> XE "Acknowledgment Choreography" </w:instrText>
      </w:r>
      <w:r w:rsidR="004177F8">
        <w:rPr>
          <w:noProof/>
        </w:rPr>
        <w:fldChar w:fldCharType="end"/>
      </w:r>
    </w:p>
    <w:p w14:paraId="5CE0A61F" w14:textId="77777777"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14:paraId="3151CD54" w14:textId="77777777"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14:paraId="2A3ECFBB" w14:textId="77777777"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14:paraId="46B405F6" w14:textId="77777777" w:rsidR="00AE09E3" w:rsidRDefault="00AE09E3" w:rsidP="00AF2045">
      <w:pPr>
        <w:pStyle w:val="NormalIndented"/>
        <w:ind w:left="1080"/>
        <w:rPr>
          <w:noProof/>
        </w:rPr>
      </w:pPr>
      <w:r>
        <w:rPr>
          <w:noProof/>
        </w:rPr>
        <w:t>The values rows MSH-15 and MSH</w:t>
      </w:r>
      <w:r w:rsidR="000B3205">
        <w:rPr>
          <w:noProof/>
        </w:rPr>
        <w:t>-</w:t>
      </w:r>
      <w:r>
        <w:rPr>
          <w:noProof/>
        </w:rPr>
        <w:t>16 are extracted from the valid values for the field.</w:t>
      </w:r>
    </w:p>
    <w:p w14:paraId="03557DB8" w14:textId="77777777"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14:paraId="01C4BD09" w14:textId="457A92B6"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886355">
        <w:rPr>
          <w:noProof/>
        </w:rPr>
        <w:t>2.11.2</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14:paraId="2B357040" w14:textId="77777777" w:rsidTr="00AF2045">
        <w:trPr>
          <w:trHeight w:val="113"/>
        </w:trPr>
        <w:tc>
          <w:tcPr>
            <w:tcW w:w="9324" w:type="dxa"/>
            <w:gridSpan w:val="6"/>
          </w:tcPr>
          <w:p w14:paraId="7394B6CB" w14:textId="77777777" w:rsidR="00953E39" w:rsidRPr="009928E9" w:rsidRDefault="00953E39" w:rsidP="0065190F">
            <w:pPr>
              <w:pStyle w:val="OtherTableHeader"/>
            </w:pPr>
            <w:r w:rsidRPr="009928E9">
              <w:t>Acknowledgment Choreography</w:t>
            </w:r>
          </w:p>
        </w:tc>
      </w:tr>
      <w:tr w:rsidR="00104E3B" w:rsidRPr="009928E9" w14:paraId="3820BB56" w14:textId="77777777" w:rsidTr="00AF2045">
        <w:trPr>
          <w:trHeight w:val="113"/>
        </w:trPr>
        <w:tc>
          <w:tcPr>
            <w:tcW w:w="9324" w:type="dxa"/>
            <w:gridSpan w:val="6"/>
          </w:tcPr>
          <w:p w14:paraId="3C202463" w14:textId="77777777" w:rsidR="00104E3B" w:rsidRPr="009928E9" w:rsidDel="00AE09E3" w:rsidRDefault="00D8390A" w:rsidP="0065190F">
            <w:pPr>
              <w:pStyle w:val="OtherTableBody"/>
              <w:jc w:val="center"/>
            </w:pPr>
            <w:r>
              <w:t>XXX^YYY^ZZZ</w:t>
            </w:r>
            <w:r w:rsidR="00104E3B">
              <w:t>/</w:t>
            </w:r>
            <w:r>
              <w:t>XXX^YYY^ZZZ</w:t>
            </w:r>
          </w:p>
        </w:tc>
      </w:tr>
      <w:tr w:rsidR="00FA22DE" w14:paraId="659CFB2E"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ABFB61F" w14:textId="77777777"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14:paraId="07BAA1FA" w14:textId="77777777"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14:paraId="1DE497B7" w14:textId="77777777" w:rsidR="00FA22DE" w:rsidRDefault="00FA22DE" w:rsidP="0065190F">
            <w:pPr>
              <w:pStyle w:val="OtherTableBody"/>
            </w:pPr>
            <w:r>
              <w:t>Field value: Enhanced mode</w:t>
            </w:r>
          </w:p>
        </w:tc>
      </w:tr>
      <w:tr w:rsidR="00FA22DE" w14:paraId="39F16546"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25CFA49" w14:textId="77777777"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14:paraId="53FAB5E9"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4217AFE"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237849D4" w14:textId="77777777"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14:paraId="58B4FE8A" w14:textId="77777777"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14:paraId="3295DAA3" w14:textId="77777777" w:rsidR="00FA22DE" w:rsidRDefault="00FA22DE" w:rsidP="0065190F">
            <w:pPr>
              <w:pStyle w:val="OtherTableBody"/>
            </w:pPr>
            <w:r>
              <w:t>AL, SU, ER</w:t>
            </w:r>
          </w:p>
        </w:tc>
      </w:tr>
      <w:tr w:rsidR="00FA22DE" w14:paraId="05DD4181"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7CC701E5" w14:textId="77777777"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14:paraId="79A0BBBA"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64ED36C"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39118BA9" w14:textId="77777777"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14:paraId="7127996D" w14:textId="77777777"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14:paraId="1735CBEF" w14:textId="77777777" w:rsidR="00FA22DE" w:rsidRDefault="00FA22DE" w:rsidP="0065190F">
            <w:pPr>
              <w:pStyle w:val="OtherTableBody"/>
            </w:pPr>
            <w:r>
              <w:t>AL, SU, ER</w:t>
            </w:r>
          </w:p>
        </w:tc>
      </w:tr>
      <w:tr w:rsidR="00FA22DE" w14:paraId="0EE33F92"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1426B5C0" w14:textId="77777777" w:rsidR="00FA22DE" w:rsidRDefault="00FA22DE" w:rsidP="0065190F">
            <w:pPr>
              <w:pStyle w:val="OtherTableBody"/>
            </w:pPr>
            <w:r>
              <w:t>Immediate Ack</w:t>
            </w:r>
          </w:p>
        </w:tc>
        <w:tc>
          <w:tcPr>
            <w:tcW w:w="2126" w:type="dxa"/>
            <w:tcBorders>
              <w:top w:val="single" w:sz="4" w:space="0" w:color="auto"/>
              <w:left w:val="single" w:sz="4" w:space="0" w:color="auto"/>
              <w:bottom w:val="single" w:sz="4" w:space="0" w:color="auto"/>
              <w:right w:val="single" w:sz="4" w:space="0" w:color="auto"/>
            </w:tcBorders>
            <w:hideMark/>
          </w:tcPr>
          <w:p w14:paraId="2C174FF5" w14:textId="77777777"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14:paraId="15632F3E"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19180AB5" w14:textId="77777777" w:rsidR="00FA22DE" w:rsidRDefault="00FA22DE" w:rsidP="0065190F">
            <w:pPr>
              <w:pStyle w:val="OtherTableBody"/>
            </w:pPr>
            <w:proofErr w:type="spellStart"/>
            <w:r>
              <w:t>ACK^xxx</w:t>
            </w:r>
            <w:proofErr w:type="spellEnd"/>
            <w:r>
              <w:t xml:space="preserve"> ^ACK</w:t>
            </w:r>
          </w:p>
        </w:tc>
        <w:tc>
          <w:tcPr>
            <w:tcW w:w="1859" w:type="dxa"/>
            <w:tcBorders>
              <w:top w:val="single" w:sz="4" w:space="0" w:color="auto"/>
              <w:left w:val="single" w:sz="4" w:space="0" w:color="auto"/>
              <w:bottom w:val="single" w:sz="4" w:space="0" w:color="auto"/>
              <w:right w:val="single" w:sz="4" w:space="0" w:color="auto"/>
            </w:tcBorders>
            <w:hideMark/>
          </w:tcPr>
          <w:p w14:paraId="4A5F8989" w14:textId="77777777"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14:paraId="4E2C270F" w14:textId="77777777" w:rsidR="00FA22DE" w:rsidRDefault="00FA22DE" w:rsidP="0065190F">
            <w:pPr>
              <w:pStyle w:val="OtherTableBody"/>
            </w:pPr>
            <w:proofErr w:type="spellStart"/>
            <w:r>
              <w:t>ACK^xxx^ACK</w:t>
            </w:r>
            <w:proofErr w:type="spellEnd"/>
          </w:p>
        </w:tc>
      </w:tr>
      <w:tr w:rsidR="00FA22DE" w14:paraId="3ACC0F79"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3F0A84B4" w14:textId="77777777" w:rsidR="00FA22DE" w:rsidRDefault="00FA22DE" w:rsidP="0065190F">
            <w:pPr>
              <w:pStyle w:val="OtherTableBody"/>
            </w:pPr>
            <w:r>
              <w:t>Application Ack</w:t>
            </w:r>
          </w:p>
        </w:tc>
        <w:tc>
          <w:tcPr>
            <w:tcW w:w="2126" w:type="dxa"/>
            <w:tcBorders>
              <w:top w:val="single" w:sz="4" w:space="0" w:color="auto"/>
              <w:left w:val="single" w:sz="4" w:space="0" w:color="auto"/>
              <w:bottom w:val="single" w:sz="4" w:space="0" w:color="auto"/>
              <w:right w:val="single" w:sz="4" w:space="0" w:color="auto"/>
            </w:tcBorders>
            <w:hideMark/>
          </w:tcPr>
          <w:p w14:paraId="1191BDDE" w14:textId="77777777" w:rsidR="00FA22DE" w:rsidRDefault="00FA22DE" w:rsidP="0065190F">
            <w:pPr>
              <w:pStyle w:val="OtherTableBody"/>
            </w:pPr>
            <w:proofErr w:type="spellStart"/>
            <w:r>
              <w:t>ACK^xxx^xxxx_xxxx</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1F2DA446"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3503D4DE" w14:textId="77777777"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14:paraId="6F0A0E67" w14:textId="77777777" w:rsidR="00FA22DE" w:rsidRDefault="00FA22DE" w:rsidP="0065190F">
            <w:pPr>
              <w:pStyle w:val="OtherTableBody"/>
            </w:pPr>
            <w:proofErr w:type="spellStart"/>
            <w:r>
              <w:t>ACK^xxx^xxxx_xxxx</w:t>
            </w:r>
            <w:proofErr w:type="spellEnd"/>
          </w:p>
        </w:tc>
        <w:tc>
          <w:tcPr>
            <w:tcW w:w="1845" w:type="dxa"/>
            <w:tcBorders>
              <w:top w:val="single" w:sz="4" w:space="0" w:color="auto"/>
              <w:left w:val="single" w:sz="4" w:space="0" w:color="auto"/>
              <w:bottom w:val="single" w:sz="4" w:space="0" w:color="auto"/>
              <w:right w:val="single" w:sz="4" w:space="0" w:color="auto"/>
            </w:tcBorders>
            <w:hideMark/>
          </w:tcPr>
          <w:p w14:paraId="6FD789BD" w14:textId="77777777" w:rsidR="00FA22DE" w:rsidRDefault="00FA22DE" w:rsidP="0065190F">
            <w:pPr>
              <w:pStyle w:val="OtherTableBody"/>
            </w:pPr>
            <w:proofErr w:type="spellStart"/>
            <w:r>
              <w:t>ACK^xxx^xxxx_xxxx</w:t>
            </w:r>
            <w:proofErr w:type="spellEnd"/>
          </w:p>
        </w:tc>
      </w:tr>
    </w:tbl>
    <w:p w14:paraId="417A5984" w14:textId="77777777" w:rsidR="00953E39" w:rsidRDefault="00953E39" w:rsidP="00AF2045">
      <w:pPr>
        <w:ind w:left="360"/>
        <w:rPr>
          <w:noProof/>
        </w:rPr>
      </w:pPr>
    </w:p>
    <w:p w14:paraId="0DC8FE83" w14:textId="77777777"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14:paraId="72D8AE18" w14:textId="77777777" w:rsidR="00953E39" w:rsidRPr="00F63F22" w:rsidRDefault="00953E39" w:rsidP="000247A5">
      <w:pPr>
        <w:pStyle w:val="Heading2"/>
        <w:rPr>
          <w:noProof/>
        </w:rPr>
      </w:pPr>
      <w:bookmarkStart w:id="873" w:name="_Ref226956386"/>
      <w:bookmarkStart w:id="874" w:name="_Toc234219558"/>
      <w:bookmarkStart w:id="875" w:name="_Toc17269966"/>
      <w:bookmarkStart w:id="876" w:name="_Toc28952687"/>
      <w:r w:rsidRPr="00F63F22">
        <w:rPr>
          <w:noProof/>
        </w:rPr>
        <w:t xml:space="preserve">Message </w:t>
      </w:r>
      <w:r w:rsidRPr="000247A5">
        <w:t>construction</w:t>
      </w:r>
      <w:r w:rsidRPr="00F63F22">
        <w:rPr>
          <w:noProof/>
        </w:rPr>
        <w:t xml:space="preserve"> rules</w:t>
      </w:r>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73"/>
      <w:bookmarkEnd w:id="874"/>
      <w:bookmarkEnd w:id="875"/>
      <w:bookmarkEnd w:id="876"/>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14:paraId="7D9BCBFF" w14:textId="77777777"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14:paraId="5CEDEA73" w14:textId="77777777"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 xml:space="preserve">The other delimiters are defined in the MSH segment, with the field delimiter in the 4th character position, and the other delimiters occurring as in the field called Encoding Characters, which </w:t>
      </w:r>
      <w:r w:rsidRPr="00F63F22">
        <w:rPr>
          <w:noProof/>
        </w:rPr>
        <w:lastRenderedPageBreak/>
        <w:t>is the first field after the segment ID. The delimiter values used in the MSH segment are the delimiter values used throughout the entire message. In the absence of other considerations, HL7 recommends the suggested values found in Figure 2-1 delimiter values.</w:t>
      </w:r>
    </w:p>
    <w:p w14:paraId="2E481E83" w14:textId="77777777" w:rsidR="00953E39" w:rsidRPr="0050301A" w:rsidRDefault="00953E39" w:rsidP="00AF2045">
      <w:pPr>
        <w:pStyle w:val="Note"/>
        <w:ind w:left="360"/>
        <w:rPr>
          <w:rStyle w:val="Strong"/>
          <w:rFonts w:cs="Times New Roman"/>
          <w:b w:val="0"/>
          <w:caps/>
          <w:noProof/>
          <w:kern w:val="20"/>
          <w:sz w:val="24"/>
        </w:rPr>
      </w:pPr>
      <w:r w:rsidRPr="00F63F22">
        <w:rPr>
          <w:rStyle w:val="Strong"/>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14:paraId="1FC74E2D" w14:textId="77777777" w:rsidR="00941783" w:rsidRDefault="00953E39" w:rsidP="000247A5">
      <w:pPr>
        <w:pStyle w:val="Heading3"/>
        <w:rPr>
          <w:noProof/>
        </w:rPr>
      </w:pPr>
      <w:bookmarkStart w:id="877" w:name="_Toc478999832"/>
      <w:bookmarkStart w:id="878" w:name="_Toc489513551"/>
      <w:bookmarkStart w:id="879" w:name="_Toc508805663"/>
      <w:bookmarkStart w:id="880" w:name="_Toc17269967"/>
      <w:bookmarkStart w:id="881" w:name="_Toc28952688"/>
      <w:bookmarkEnd w:id="877"/>
      <w:bookmarkEnd w:id="878"/>
      <w:bookmarkEnd w:id="879"/>
      <w:r w:rsidRPr="00F63F22">
        <w:rPr>
          <w:noProof/>
        </w:rPr>
        <w:t xml:space="preserve">Message </w:t>
      </w:r>
      <w:r w:rsidRPr="000247A5">
        <w:t>Construction</w:t>
      </w:r>
      <w:r w:rsidRPr="00F63F22">
        <w:rPr>
          <w:noProof/>
        </w:rPr>
        <w:t xml:space="preserve"> Pseudocode</w:t>
      </w:r>
      <w:bookmarkEnd w:id="880"/>
      <w:bookmarkEnd w:id="881"/>
    </w:p>
    <w:p w14:paraId="3C0ECBDF" w14:textId="77777777" w:rsidR="00953E39" w:rsidRPr="00F63F22" w:rsidRDefault="00953E39" w:rsidP="00AF2045">
      <w:pPr>
        <w:pStyle w:val="Note"/>
        <w:ind w:left="360"/>
        <w:rPr>
          <w:noProof/>
        </w:rPr>
      </w:pPr>
    </w:p>
    <w:p w14:paraId="1EAFF458" w14:textId="77777777" w:rsidR="00953E39" w:rsidRPr="00F63F22" w:rsidRDefault="00953E39" w:rsidP="00AF2045">
      <w:pPr>
        <w:pStyle w:val="Note"/>
        <w:ind w:left="360"/>
        <w:rPr>
          <w:noProof/>
        </w:rPr>
      </w:pPr>
      <w:r w:rsidRPr="00F63F22">
        <w:rPr>
          <w:noProof/>
        </w:rPr>
        <w:t>procedure construct_message ( data ) {</w:t>
      </w:r>
    </w:p>
    <w:p w14:paraId="5F3D8EA3" w14:textId="77777777" w:rsidR="00953E39" w:rsidRPr="00F63F22" w:rsidRDefault="00953E39" w:rsidP="00AF2045">
      <w:pPr>
        <w:pStyle w:val="Note"/>
        <w:ind w:left="360"/>
        <w:rPr>
          <w:noProof/>
        </w:rPr>
      </w:pPr>
      <w:r w:rsidRPr="00F63F22">
        <w:rPr>
          <w:noProof/>
        </w:rPr>
        <w:tab/>
        <w:t>identify_message_needed;</w:t>
      </w:r>
    </w:p>
    <w:p w14:paraId="5795E5AB" w14:textId="77777777" w:rsidR="00953E39" w:rsidRPr="00F63F22" w:rsidRDefault="00953E39" w:rsidP="00AF2045">
      <w:pPr>
        <w:pStyle w:val="Note"/>
        <w:ind w:left="360"/>
        <w:rPr>
          <w:noProof/>
        </w:rPr>
      </w:pPr>
      <w:r w:rsidRPr="00F63F22">
        <w:rPr>
          <w:noProof/>
        </w:rPr>
        <w:tab/>
        <w:t>identify_separators_used;</w:t>
      </w:r>
    </w:p>
    <w:p w14:paraId="2C98C4E3" w14:textId="77777777" w:rsidR="00953E39" w:rsidRPr="00F63F22" w:rsidRDefault="00953E39" w:rsidP="00AF2045">
      <w:pPr>
        <w:pStyle w:val="Note"/>
        <w:ind w:left="360"/>
        <w:rPr>
          <w:noProof/>
        </w:rPr>
      </w:pPr>
      <w:r w:rsidRPr="00F63F22">
        <w:rPr>
          <w:noProof/>
        </w:rPr>
        <w:tab/>
        <w:t>validate( data );</w:t>
      </w:r>
    </w:p>
    <w:p w14:paraId="7BC6044A" w14:textId="77777777" w:rsidR="00953E39" w:rsidRPr="00F63F22" w:rsidRDefault="00953E39" w:rsidP="00AF2045">
      <w:pPr>
        <w:pStyle w:val="Note"/>
        <w:ind w:left="360"/>
        <w:rPr>
          <w:noProof/>
        </w:rPr>
      </w:pPr>
      <w:r w:rsidRPr="00F63F22">
        <w:rPr>
          <w:noProof/>
        </w:rPr>
        <w:tab/>
        <w:t>order_segments( data, segment_list );</w:t>
      </w:r>
    </w:p>
    <w:p w14:paraId="769F8430" w14:textId="77777777" w:rsidR="00953E39" w:rsidRPr="00F63F22" w:rsidRDefault="00953E39" w:rsidP="00AF2045">
      <w:pPr>
        <w:pStyle w:val="Note"/>
        <w:ind w:left="360"/>
        <w:rPr>
          <w:noProof/>
        </w:rPr>
      </w:pPr>
      <w:r w:rsidRPr="00F63F22">
        <w:rPr>
          <w:noProof/>
        </w:rPr>
        <w:tab/>
      </w:r>
    </w:p>
    <w:p w14:paraId="609F28A3" w14:textId="77777777" w:rsidR="00953E39" w:rsidRPr="00F63F22" w:rsidRDefault="00953E39" w:rsidP="00AF2045">
      <w:pPr>
        <w:pStyle w:val="Note"/>
        <w:ind w:left="360"/>
        <w:rPr>
          <w:noProof/>
        </w:rPr>
      </w:pPr>
      <w:r w:rsidRPr="00F63F22">
        <w:rPr>
          <w:noProof/>
        </w:rPr>
        <w:tab/>
        <w:t>foreach segment in ( segment_list ) {</w:t>
      </w:r>
    </w:p>
    <w:p w14:paraId="54E6D127" w14:textId="77777777" w:rsidR="00953E39" w:rsidRPr="00F63F22" w:rsidRDefault="00953E39" w:rsidP="00AF2045">
      <w:pPr>
        <w:pStyle w:val="Note"/>
        <w:ind w:left="360"/>
        <w:rPr>
          <w:noProof/>
        </w:rPr>
      </w:pPr>
    </w:p>
    <w:p w14:paraId="35F29A23" w14:textId="77777777" w:rsidR="00953E39" w:rsidRPr="00F63F22" w:rsidRDefault="00953E39" w:rsidP="00AF2045">
      <w:pPr>
        <w:pStyle w:val="Note"/>
        <w:ind w:left="360"/>
        <w:rPr>
          <w:noProof/>
        </w:rPr>
      </w:pPr>
      <w:r w:rsidRPr="00F63F22">
        <w:rPr>
          <w:noProof/>
        </w:rPr>
        <w:tab/>
      </w:r>
      <w:r w:rsidRPr="00F63F22">
        <w:rPr>
          <w:noProof/>
        </w:rPr>
        <w:tab/>
        <w:t>insert segment.name;              /* e.g., MSH */</w:t>
      </w:r>
    </w:p>
    <w:p w14:paraId="371009CE" w14:textId="77777777" w:rsidR="00953E39" w:rsidRPr="00F63F22" w:rsidRDefault="00953E39" w:rsidP="00AF2045">
      <w:pPr>
        <w:pStyle w:val="Note"/>
        <w:ind w:left="360"/>
        <w:rPr>
          <w:noProof/>
        </w:rPr>
      </w:pPr>
    </w:p>
    <w:p w14:paraId="7D54FC8C" w14:textId="77777777" w:rsidR="00953E39" w:rsidRPr="00F63F22" w:rsidRDefault="00953E39" w:rsidP="00AF2045">
      <w:pPr>
        <w:pStyle w:val="Note"/>
        <w:ind w:left="360"/>
        <w:rPr>
          <w:noProof/>
        </w:rPr>
      </w:pPr>
      <w:r w:rsidRPr="00F63F22">
        <w:rPr>
          <w:noProof/>
        </w:rPr>
        <w:tab/>
      </w:r>
      <w:r w:rsidRPr="00F63F22">
        <w:rPr>
          <w:noProof/>
        </w:rPr>
        <w:tab/>
        <w:t>/* gather all data for fields */</w:t>
      </w:r>
    </w:p>
    <w:p w14:paraId="40698976" w14:textId="77777777" w:rsidR="00953E39" w:rsidRPr="00F63F22" w:rsidRDefault="00953E39" w:rsidP="00AF2045">
      <w:pPr>
        <w:pStyle w:val="Note"/>
        <w:ind w:left="360"/>
        <w:rPr>
          <w:noProof/>
        </w:rPr>
      </w:pPr>
      <w:r w:rsidRPr="00F63F22">
        <w:rPr>
          <w:noProof/>
        </w:rPr>
        <w:tab/>
      </w:r>
      <w:r w:rsidRPr="00F63F22">
        <w:rPr>
          <w:noProof/>
        </w:rPr>
        <w:tab/>
        <w:t>foreach field in ( fields_of( segment ) ) {</w:t>
      </w:r>
    </w:p>
    <w:p w14:paraId="2BCB3E6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14:paraId="2F2684CF" w14:textId="4868EA70"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w:t>
      </w:r>
      <w:ins w:id="882" w:author="Julian, Anthony J." w:date="2023-07-24T15:37:00Z">
        <w:r w:rsidR="00312C5D">
          <w:rPr>
            <w:noProof/>
          </w:rPr>
          <w:t>MAY</w:t>
        </w:r>
      </w:ins>
      <w:del w:id="883" w:author="Julian, Anthony J." w:date="2023-07-24T15:37:00Z">
        <w:r w:rsidRPr="00F63F22" w:rsidDel="00312C5D">
          <w:rPr>
            <w:noProof/>
          </w:rPr>
          <w:delText xml:space="preserve">may </w:delText>
        </w:r>
      </w:del>
      <w:ins w:id="884" w:author="Julian, Anthony J." w:date="2023-07-24T15:37:00Z">
        <w:r w:rsidR="00312C5D" w:rsidRPr="00F63F22">
          <w:rPr>
            <w:noProof/>
          </w:rPr>
          <w:t xml:space="preserve"> </w:t>
        </w:r>
      </w:ins>
      <w:r w:rsidRPr="00F63F22">
        <w:rPr>
          <w:noProof/>
        </w:rPr>
        <w:t>be multiple only for fields that are allowed to repeat */</w:t>
      </w:r>
    </w:p>
    <w:p w14:paraId="73C1CF4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14:paraId="6D3A3EC5"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14:paraId="6E86F33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14:paraId="4A2C80BB"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14:paraId="28536F5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14:paraId="23E3E5B4" w14:textId="77777777" w:rsidR="00953E39" w:rsidRPr="00F63F22" w:rsidRDefault="00953E39" w:rsidP="00AF2045">
      <w:pPr>
        <w:pStyle w:val="Note"/>
        <w:ind w:left="360"/>
        <w:rPr>
          <w:noProof/>
        </w:rPr>
      </w:pPr>
    </w:p>
    <w:p w14:paraId="78EFF697" w14:textId="77777777" w:rsidR="00953E39" w:rsidRPr="00F63F22" w:rsidRDefault="00953E39" w:rsidP="00AF2045">
      <w:pPr>
        <w:pStyle w:val="Note"/>
        <w:ind w:left="360"/>
        <w:rPr>
          <w:noProof/>
        </w:rPr>
      </w:pPr>
      <w:r w:rsidRPr="00F63F22">
        <w:rPr>
          <w:noProof/>
        </w:rPr>
        <w:tab/>
      </w:r>
      <w:r w:rsidRPr="00F63F22">
        <w:rPr>
          <w:noProof/>
        </w:rPr>
        <w:tab/>
        <w:t>}</w:t>
      </w:r>
    </w:p>
    <w:p w14:paraId="28D3F4A5" w14:textId="77777777" w:rsidR="00953E39" w:rsidRPr="00F63F22" w:rsidRDefault="00953E39" w:rsidP="00AF2045">
      <w:pPr>
        <w:pStyle w:val="Note"/>
        <w:ind w:left="360"/>
        <w:rPr>
          <w:noProof/>
        </w:rPr>
      </w:pPr>
      <w:r w:rsidRPr="00F63F22">
        <w:rPr>
          <w:noProof/>
        </w:rPr>
        <w:tab/>
      </w:r>
      <w:r w:rsidRPr="00F63F22">
        <w:rPr>
          <w:noProof/>
        </w:rPr>
        <w:tab/>
      </w:r>
    </w:p>
    <w:p w14:paraId="665D2618" w14:textId="77777777" w:rsidR="00953E39" w:rsidRPr="00F63F22" w:rsidRDefault="00953E39" w:rsidP="00AF2045">
      <w:pPr>
        <w:pStyle w:val="Note"/>
        <w:ind w:left="360"/>
        <w:rPr>
          <w:noProof/>
        </w:rPr>
      </w:pPr>
      <w:r w:rsidRPr="00F63F22">
        <w:rPr>
          <w:noProof/>
        </w:rPr>
        <w:tab/>
      </w:r>
      <w:r w:rsidRPr="00F63F22">
        <w:rPr>
          <w:noProof/>
        </w:rPr>
        <w:tab/>
        <w:t>insert segment_terminator;                                         /* always&lt;cr&gt;! */</w:t>
      </w:r>
    </w:p>
    <w:p w14:paraId="1E8B63DA" w14:textId="77777777" w:rsidR="00953E39" w:rsidRPr="00F63F22" w:rsidRDefault="00953E39" w:rsidP="00AF2045">
      <w:pPr>
        <w:pStyle w:val="Note"/>
        <w:ind w:left="360"/>
        <w:rPr>
          <w:noProof/>
        </w:rPr>
      </w:pPr>
      <w:r w:rsidRPr="00F63F22">
        <w:rPr>
          <w:noProof/>
        </w:rPr>
        <w:tab/>
        <w:t>}</w:t>
      </w:r>
    </w:p>
    <w:p w14:paraId="648262B5" w14:textId="77777777" w:rsidR="00953E39" w:rsidRPr="00F63F22" w:rsidRDefault="00953E39" w:rsidP="00AF2045">
      <w:pPr>
        <w:pStyle w:val="Note"/>
        <w:ind w:left="360"/>
        <w:rPr>
          <w:noProof/>
        </w:rPr>
      </w:pPr>
      <w:r w:rsidRPr="00F63F22">
        <w:rPr>
          <w:noProof/>
        </w:rPr>
        <w:tab/>
      </w:r>
    </w:p>
    <w:p w14:paraId="7911A2A6" w14:textId="77777777" w:rsidR="00953E39" w:rsidRPr="00F63F22" w:rsidRDefault="00953E39" w:rsidP="00AF2045">
      <w:pPr>
        <w:pStyle w:val="Note"/>
        <w:ind w:left="360"/>
        <w:rPr>
          <w:noProof/>
        </w:rPr>
      </w:pPr>
      <w:r w:rsidRPr="00F63F22">
        <w:rPr>
          <w:noProof/>
        </w:rPr>
        <w:tab/>
        <w:t>return;</w:t>
      </w:r>
    </w:p>
    <w:p w14:paraId="3499C5E6" w14:textId="77777777" w:rsidR="00953E39" w:rsidRPr="00F63F22" w:rsidRDefault="00953E39" w:rsidP="00AF2045">
      <w:pPr>
        <w:pStyle w:val="Note"/>
        <w:ind w:left="360"/>
        <w:rPr>
          <w:noProof/>
        </w:rPr>
      </w:pPr>
      <w:r w:rsidRPr="00F63F22">
        <w:rPr>
          <w:noProof/>
        </w:rPr>
        <w:t>}</w:t>
      </w:r>
    </w:p>
    <w:p w14:paraId="0A49CB52" w14:textId="77777777" w:rsidR="00953E39" w:rsidRPr="00F63F22" w:rsidRDefault="00953E39" w:rsidP="00AF2045">
      <w:pPr>
        <w:pStyle w:val="Note"/>
        <w:ind w:left="360"/>
        <w:rPr>
          <w:noProof/>
        </w:rPr>
      </w:pPr>
    </w:p>
    <w:p w14:paraId="4C09B632" w14:textId="77777777" w:rsidR="00953E39" w:rsidRPr="00F63F22" w:rsidRDefault="00953E39" w:rsidP="00AF2045">
      <w:pPr>
        <w:pStyle w:val="Note"/>
        <w:ind w:left="360"/>
        <w:rPr>
          <w:noProof/>
        </w:rPr>
      </w:pPr>
      <w:r w:rsidRPr="00F63F22">
        <w:rPr>
          <w:noProof/>
        </w:rPr>
        <w:t>procedure construct_occurrence ( occurrence ) {</w:t>
      </w:r>
    </w:p>
    <w:p w14:paraId="2B9F78DA" w14:textId="77777777" w:rsidR="00953E39" w:rsidRPr="00F63F22" w:rsidRDefault="00953E39" w:rsidP="00AF2045">
      <w:pPr>
        <w:pStyle w:val="Note"/>
        <w:ind w:left="360"/>
        <w:rPr>
          <w:noProof/>
        </w:rPr>
      </w:pPr>
    </w:p>
    <w:p w14:paraId="1FEC111F" w14:textId="77777777" w:rsidR="00953E39" w:rsidRPr="00F63F22" w:rsidRDefault="00953E39" w:rsidP="00AF2045">
      <w:pPr>
        <w:pStyle w:val="Note"/>
        <w:ind w:left="360"/>
        <w:rPr>
          <w:noProof/>
        </w:rPr>
      </w:pPr>
      <w:r w:rsidRPr="00F63F22">
        <w:rPr>
          <w:noProof/>
        </w:rPr>
        <w:tab/>
        <w:t>/* gather populated components */</w:t>
      </w:r>
    </w:p>
    <w:p w14:paraId="3E59A881" w14:textId="77777777" w:rsidR="00953E39" w:rsidRPr="00F63F22" w:rsidRDefault="00953E39" w:rsidP="00AF2045">
      <w:pPr>
        <w:pStyle w:val="Note"/>
        <w:ind w:left="360"/>
        <w:rPr>
          <w:noProof/>
        </w:rPr>
      </w:pPr>
      <w:r w:rsidRPr="00F63F22">
        <w:rPr>
          <w:noProof/>
        </w:rPr>
        <w:tab/>
        <w:t>foreach component in ( components_of( occurrence ) ) {</w:t>
      </w:r>
    </w:p>
    <w:p w14:paraId="10A23954" w14:textId="77777777" w:rsidR="00953E39" w:rsidRPr="00F63F22" w:rsidRDefault="00953E39" w:rsidP="00AF2045">
      <w:pPr>
        <w:pStyle w:val="Note"/>
        <w:ind w:left="360"/>
        <w:rPr>
          <w:noProof/>
        </w:rPr>
      </w:pPr>
      <w:r w:rsidRPr="00F63F22">
        <w:rPr>
          <w:noProof/>
        </w:rPr>
        <w:tab/>
      </w:r>
      <w:r w:rsidRPr="00F63F22">
        <w:rPr>
          <w:noProof/>
        </w:rPr>
        <w:tab/>
        <w:t>get_subcomponent_data( component );</w:t>
      </w:r>
    </w:p>
    <w:p w14:paraId="3A7E0489" w14:textId="77777777" w:rsidR="00953E39" w:rsidRPr="00F63F22" w:rsidRDefault="00953E39" w:rsidP="00AF2045">
      <w:pPr>
        <w:pStyle w:val="Note"/>
        <w:ind w:left="360"/>
        <w:rPr>
          <w:noProof/>
        </w:rPr>
      </w:pPr>
      <w:r w:rsidRPr="00F63F22">
        <w:rPr>
          <w:noProof/>
        </w:rPr>
        <w:lastRenderedPageBreak/>
        <w:tab/>
      </w:r>
      <w:r w:rsidRPr="00F63F22">
        <w:rPr>
          <w:noProof/>
        </w:rPr>
        <w:tab/>
      </w:r>
    </w:p>
    <w:p w14:paraId="0F80DE61" w14:textId="77777777" w:rsidR="00953E39" w:rsidRPr="00F63F22" w:rsidRDefault="00953E39" w:rsidP="00AF2045">
      <w:pPr>
        <w:pStyle w:val="Note"/>
        <w:ind w:left="360"/>
        <w:rPr>
          <w:noProof/>
        </w:rPr>
      </w:pPr>
      <w:r w:rsidRPr="00F63F22">
        <w:rPr>
          <w:noProof/>
        </w:rPr>
        <w:tab/>
      </w:r>
      <w:r w:rsidRPr="00F63F22">
        <w:rPr>
          <w:noProof/>
        </w:rPr>
        <w:tab/>
        <w:t>/* gather all data for subcomponents */</w:t>
      </w:r>
    </w:p>
    <w:p w14:paraId="5DDFE436" w14:textId="77777777" w:rsidR="00953E39" w:rsidRDefault="00953E39" w:rsidP="00AF2045">
      <w:pPr>
        <w:pStyle w:val="Note"/>
        <w:ind w:left="360"/>
        <w:rPr>
          <w:noProof/>
        </w:rPr>
      </w:pPr>
      <w:r w:rsidRPr="00F63F22">
        <w:rPr>
          <w:noProof/>
        </w:rPr>
        <w:tab/>
      </w:r>
      <w:r w:rsidRPr="00F63F22">
        <w:rPr>
          <w:noProof/>
        </w:rPr>
        <w:tab/>
        <w:t>foreach subcomponent in ( subcomponents_of( component ) ) {</w:t>
      </w:r>
    </w:p>
    <w:p w14:paraId="7142D590" w14:textId="77777777"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14:paraId="2C07EF5F"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14:paraId="4776E54E"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14:paraId="3747BA5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encoding characters */</w:t>
      </w:r>
    </w:p>
    <w:p w14:paraId="55C4E07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component_separator,    \S\ );</w:t>
      </w:r>
    </w:p>
    <w:p w14:paraId="7CE32F68"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repetition_separator,   \R\ );</w:t>
      </w:r>
    </w:p>
    <w:p w14:paraId="329E9940" w14:textId="77777777" w:rsidR="00953E39" w:rsidRPr="00F63F22" w:rsidRDefault="00953E39" w:rsidP="00AF2045">
      <w:pPr>
        <w:pStyle w:val="Note"/>
        <w:ind w:left="360"/>
        <w:rPr>
          <w:noProof/>
        </w:rPr>
      </w:pPr>
    </w:p>
    <w:p w14:paraId="0969F875" w14:textId="77777777" w:rsidR="00953E39" w:rsidRDefault="00953E39" w:rsidP="00AF2045">
      <w:pPr>
        <w:pStyle w:val="Note"/>
        <w:ind w:left="360"/>
        <w:rPr>
          <w:noProof/>
        </w:rPr>
      </w:pPr>
      <w:r w:rsidRPr="00F63F22">
        <w:rPr>
          <w:noProof/>
        </w:rPr>
        <w:tab/>
      </w:r>
      <w:r w:rsidRPr="00F63F22">
        <w:rPr>
          <w:noProof/>
        </w:rPr>
        <w:tab/>
      </w:r>
      <w:r w:rsidRPr="00F63F22">
        <w:rPr>
          <w:noProof/>
        </w:rPr>
        <w:tab/>
        <w:t>substitute( subcomponent_separator, \T\ );</w:t>
      </w:r>
    </w:p>
    <w:p w14:paraId="416D4991" w14:textId="7702D70D" w:rsidR="00953E39" w:rsidRPr="00F63F22" w:rsidRDefault="00953E39" w:rsidP="00AF2045">
      <w:pPr>
        <w:pStyle w:val="Note"/>
        <w:ind w:left="360"/>
        <w:rPr>
          <w:noProof/>
        </w:rPr>
      </w:pPr>
      <w:r>
        <w:rPr>
          <w:noProof/>
        </w:rPr>
        <w:t xml:space="preserve"> </w:t>
      </w:r>
      <w:r>
        <w:rPr>
          <w:noProof/>
        </w:rPr>
        <w:tab/>
      </w:r>
      <w:r>
        <w:rPr>
          <w:noProof/>
        </w:rPr>
        <w:tab/>
      </w:r>
      <w:r>
        <w:rPr>
          <w:noProof/>
        </w:rPr>
        <w:tab/>
        <w:t xml:space="preserve">substitute (truncation_character, \P\ ) /*See </w:t>
      </w:r>
      <w:r w:rsidR="004177F8">
        <w:rPr>
          <w:noProof/>
        </w:rPr>
        <w:fldChar w:fldCharType="begin"/>
      </w:r>
      <w:r>
        <w:rPr>
          <w:noProof/>
        </w:rPr>
        <w:instrText xml:space="preserve"> REF _Ref340737144 \w \h </w:instrText>
      </w:r>
      <w:r w:rsidR="004177F8">
        <w:rPr>
          <w:noProof/>
        </w:rPr>
      </w:r>
      <w:r w:rsidR="004177F8">
        <w:rPr>
          <w:noProof/>
        </w:rPr>
        <w:fldChar w:fldCharType="separate"/>
      </w:r>
      <w:r w:rsidR="00886355">
        <w:rPr>
          <w:noProof/>
        </w:rPr>
        <w:t>2.6.2</w:t>
      </w:r>
      <w:r w:rsidR="004177F8">
        <w:rPr>
          <w:noProof/>
        </w:rPr>
        <w:fldChar w:fldCharType="end"/>
      </w:r>
      <w:r w:rsidR="004177F8">
        <w:rPr>
          <w:noProof/>
        </w:rPr>
        <w:fldChar w:fldCharType="begin"/>
      </w:r>
      <w:r>
        <w:rPr>
          <w:noProof/>
        </w:rPr>
        <w:instrText xml:space="preserve"> REF _Ref340737145 \h </w:instrText>
      </w:r>
      <w:r w:rsidR="004177F8">
        <w:rPr>
          <w:noProof/>
        </w:rPr>
      </w:r>
      <w:r w:rsidR="004177F8">
        <w:rPr>
          <w:noProof/>
        </w:rPr>
        <w:fldChar w:fldCharType="separate"/>
      </w:r>
      <w:ins w:id="885" w:author="Lynn Laakso" w:date="2022-09-09T15:49:00Z">
        <w:r w:rsidR="00886355">
          <w:rPr>
            <w:noProof/>
          </w:rPr>
          <w:t>Truncation Character escape</w:t>
        </w:r>
      </w:ins>
      <w:r w:rsidR="004177F8">
        <w:rPr>
          <w:noProof/>
        </w:rPr>
        <w:fldChar w:fldCharType="end"/>
      </w:r>
      <w:r>
        <w:rPr>
          <w:noProof/>
        </w:rPr>
        <w:t>*/</w:t>
      </w:r>
    </w:p>
    <w:p w14:paraId="18AC07D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subcomponent;</w:t>
      </w:r>
    </w:p>
    <w:p w14:paraId="1AB54D2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if not last ( populated subcomponent ) insert    subcomponent_separator;     /*   e.g., &amp;   */</w:t>
      </w:r>
    </w:p>
    <w:p w14:paraId="385D6B52" w14:textId="77777777" w:rsidR="00953E39" w:rsidRPr="00F63F22" w:rsidRDefault="00953E39" w:rsidP="00AF2045">
      <w:pPr>
        <w:pStyle w:val="Note"/>
        <w:ind w:left="360"/>
        <w:rPr>
          <w:noProof/>
        </w:rPr>
      </w:pPr>
      <w:r w:rsidRPr="00F63F22">
        <w:rPr>
          <w:noProof/>
        </w:rPr>
        <w:tab/>
      </w:r>
      <w:r w:rsidRPr="00F63F22">
        <w:rPr>
          <w:noProof/>
        </w:rPr>
        <w:tab/>
        <w:t>}</w:t>
      </w:r>
    </w:p>
    <w:p w14:paraId="72EAEB53" w14:textId="77777777" w:rsidR="00953E39" w:rsidRPr="00F63F22" w:rsidRDefault="00953E39" w:rsidP="00AF2045">
      <w:pPr>
        <w:pStyle w:val="Note"/>
        <w:ind w:left="360"/>
        <w:rPr>
          <w:noProof/>
        </w:rPr>
      </w:pPr>
      <w:r w:rsidRPr="00F63F22">
        <w:rPr>
          <w:noProof/>
        </w:rPr>
        <w:tab/>
      </w:r>
      <w:r w:rsidRPr="00F63F22">
        <w:rPr>
          <w:noProof/>
        </w:rPr>
        <w:tab/>
      </w:r>
    </w:p>
    <w:p w14:paraId="3952B462" w14:textId="77777777"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14:paraId="34DED65D" w14:textId="77777777" w:rsidR="00953E39" w:rsidRPr="00F63F22" w:rsidRDefault="00953E39" w:rsidP="00AF2045">
      <w:pPr>
        <w:pStyle w:val="Note"/>
        <w:ind w:left="360"/>
        <w:rPr>
          <w:noProof/>
        </w:rPr>
      </w:pPr>
      <w:r w:rsidRPr="00F63F22">
        <w:rPr>
          <w:noProof/>
        </w:rPr>
        <w:tab/>
        <w:t>}</w:t>
      </w:r>
    </w:p>
    <w:p w14:paraId="63D2818E" w14:textId="77777777" w:rsidR="00953E39" w:rsidRPr="00F63F22" w:rsidRDefault="00953E39" w:rsidP="00AF2045">
      <w:pPr>
        <w:pStyle w:val="Note"/>
        <w:ind w:left="360"/>
        <w:rPr>
          <w:noProof/>
        </w:rPr>
      </w:pPr>
      <w:r w:rsidRPr="00F63F22">
        <w:rPr>
          <w:noProof/>
        </w:rPr>
        <w:tab/>
      </w:r>
    </w:p>
    <w:p w14:paraId="1DC10146" w14:textId="77777777" w:rsidR="00953E39" w:rsidRPr="00F63F22" w:rsidRDefault="00953E39" w:rsidP="00AF2045">
      <w:pPr>
        <w:pStyle w:val="Note"/>
        <w:ind w:left="360"/>
        <w:rPr>
          <w:noProof/>
        </w:rPr>
      </w:pPr>
      <w:r w:rsidRPr="00F63F22">
        <w:rPr>
          <w:noProof/>
        </w:rPr>
        <w:tab/>
        <w:t>return;</w:t>
      </w:r>
    </w:p>
    <w:p w14:paraId="105AA85C" w14:textId="77777777" w:rsidR="00953E39" w:rsidRPr="00F63F22" w:rsidRDefault="00953E39" w:rsidP="00AF2045">
      <w:pPr>
        <w:pStyle w:val="Note"/>
        <w:ind w:left="360"/>
        <w:rPr>
          <w:noProof/>
        </w:rPr>
      </w:pPr>
      <w:r w:rsidRPr="00F63F22">
        <w:rPr>
          <w:noProof/>
        </w:rPr>
        <w:t>}</w:t>
      </w:r>
    </w:p>
    <w:p w14:paraId="00F9814E" w14:textId="77777777" w:rsidR="00953E39" w:rsidRPr="00F63F22" w:rsidRDefault="00953E39" w:rsidP="00AF2045">
      <w:pPr>
        <w:pStyle w:val="Note"/>
        <w:ind w:left="360"/>
        <w:rPr>
          <w:noProof/>
        </w:rPr>
      </w:pPr>
    </w:p>
    <w:p w14:paraId="7EE2436E" w14:textId="77777777" w:rsidR="00953E39" w:rsidRPr="00F63F22" w:rsidRDefault="00953E39" w:rsidP="000247A5">
      <w:pPr>
        <w:pStyle w:val="Heading4"/>
        <w:rPr>
          <w:noProof/>
        </w:rPr>
      </w:pPr>
      <w:r w:rsidRPr="00F63F22">
        <w:rPr>
          <w:noProof/>
        </w:rPr>
        <w:t>Message Construction Flow Chart</w:t>
      </w:r>
    </w:p>
    <w:p w14:paraId="4941D8B5" w14:textId="77777777"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14:paraId="7E2385F8" w14:textId="77777777"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33707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5pt;height:617.5pt" o:ole="" fillcolor="window">
            <v:imagedata r:id="rId11" o:title=""/>
          </v:shape>
          <o:OLEObject Type="Embed" ProgID="Visio.Drawing.11" ShapeID="_x0000_i1025" DrawAspect="Content" ObjectID="_1751721327" r:id="rId12"/>
        </w:object>
      </w:r>
    </w:p>
    <w:p w14:paraId="33D782B7" w14:textId="77777777" w:rsidR="00953E39" w:rsidRPr="00F63F22" w:rsidRDefault="007F64BE" w:rsidP="00AF2045">
      <w:pPr>
        <w:ind w:left="360"/>
        <w:rPr>
          <w:noProof/>
        </w:rPr>
      </w:pPr>
      <w:r w:rsidRPr="00F63F22">
        <w:rPr>
          <w:noProof/>
        </w:rPr>
        <w:object w:dxaOrig="9775" w:dyaOrig="14275" w14:anchorId="7D2D812E">
          <v:shape id="_x0000_i1026" type="#_x0000_t75" style="width:415.45pt;height:613.8pt" o:ole="" fillcolor="window">
            <v:imagedata r:id="rId13" o:title=""/>
          </v:shape>
          <o:OLEObject Type="Embed" ProgID="Visio.Drawing.11" ShapeID="_x0000_i1026" DrawAspect="Content" ObjectID="_1751721328" r:id="rId14"/>
        </w:object>
      </w:r>
    </w:p>
    <w:p w14:paraId="6DBE77A0" w14:textId="77777777" w:rsidR="00953E39" w:rsidRPr="00F63F22" w:rsidRDefault="00953E39" w:rsidP="000247A5">
      <w:pPr>
        <w:pStyle w:val="Heading3"/>
        <w:rPr>
          <w:noProof/>
        </w:rPr>
      </w:pPr>
      <w:bookmarkStart w:id="886" w:name="_Toc496387"/>
      <w:bookmarkStart w:id="887" w:name="_Toc524735"/>
      <w:bookmarkStart w:id="888" w:name="_Toc22443768"/>
      <w:bookmarkStart w:id="889" w:name="_Toc22444120"/>
      <w:bookmarkStart w:id="890" w:name="_Toc36358066"/>
      <w:bookmarkStart w:id="891" w:name="_Toc42232496"/>
      <w:bookmarkStart w:id="892" w:name="_Toc43275018"/>
      <w:bookmarkStart w:id="893" w:name="_Toc43275190"/>
      <w:bookmarkStart w:id="894" w:name="_Toc43275897"/>
      <w:bookmarkStart w:id="895" w:name="_Toc43276217"/>
      <w:bookmarkStart w:id="896" w:name="_Toc43276742"/>
      <w:bookmarkStart w:id="897" w:name="_Toc43276840"/>
      <w:bookmarkStart w:id="898" w:name="_Toc43276980"/>
      <w:bookmarkStart w:id="899" w:name="_Toc234219560"/>
      <w:bookmarkStart w:id="900" w:name="_Toc17269968"/>
      <w:bookmarkStart w:id="901" w:name="_Toc28952689"/>
      <w:r w:rsidRPr="00F63F22">
        <w:rPr>
          <w:noProof/>
        </w:rPr>
        <w:lastRenderedPageBreak/>
        <w:t>Rules for the recipient</w:t>
      </w:r>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14:paraId="3F002A77" w14:textId="77777777"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14:paraId="0469DC18"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14:paraId="6C2D356B"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14:paraId="1D674CA0"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14:paraId="1EF34841" w14:textId="77777777" w:rsidR="00953E39" w:rsidRPr="00F63F22" w:rsidRDefault="00953E39" w:rsidP="000247A5">
      <w:pPr>
        <w:pStyle w:val="Heading3"/>
        <w:rPr>
          <w:noProof/>
        </w:rPr>
      </w:pPr>
      <w:bookmarkStart w:id="902" w:name="_Toc359236052"/>
      <w:bookmarkStart w:id="903" w:name="_Toc498146155"/>
      <w:bookmarkStart w:id="904" w:name="_Toc527864724"/>
      <w:bookmarkStart w:id="905" w:name="_Toc527866196"/>
      <w:bookmarkStart w:id="906" w:name="_Toc528481933"/>
      <w:bookmarkStart w:id="907" w:name="_Toc528482438"/>
      <w:bookmarkStart w:id="908" w:name="_Toc528482737"/>
      <w:bookmarkStart w:id="909" w:name="_Toc528482862"/>
      <w:bookmarkStart w:id="910" w:name="_Toc528486170"/>
      <w:bookmarkStart w:id="911" w:name="_Toc536689667"/>
      <w:bookmarkStart w:id="912" w:name="_Toc496388"/>
      <w:bookmarkStart w:id="913" w:name="_Toc524736"/>
      <w:bookmarkStart w:id="914" w:name="_Toc22443769"/>
      <w:bookmarkStart w:id="915" w:name="_Toc22444121"/>
      <w:bookmarkStart w:id="916" w:name="_Toc36358067"/>
      <w:bookmarkStart w:id="917" w:name="_Toc42232497"/>
      <w:bookmarkStart w:id="918" w:name="_Toc43275019"/>
      <w:bookmarkStart w:id="919" w:name="_Toc43275191"/>
      <w:bookmarkStart w:id="920" w:name="_Toc43275898"/>
      <w:bookmarkStart w:id="921" w:name="_Toc43276218"/>
      <w:bookmarkStart w:id="922" w:name="_Toc43276743"/>
      <w:bookmarkStart w:id="923" w:name="_Toc43276841"/>
      <w:bookmarkStart w:id="924" w:name="_Toc43276981"/>
      <w:bookmarkStart w:id="925" w:name="_Toc234219561"/>
      <w:bookmarkStart w:id="926" w:name="_Toc17269969"/>
      <w:bookmarkStart w:id="927" w:name="_Toc28952690"/>
      <w:r w:rsidRPr="00F63F22">
        <w:rPr>
          <w:noProof/>
        </w:rPr>
        <w:t>Encoding rules notes</w:t>
      </w:r>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r w:rsidR="004177F8" w:rsidRPr="00F63F22">
        <w:rPr>
          <w:noProof/>
        </w:rPr>
        <w:fldChar w:fldCharType="begin"/>
      </w:r>
      <w:r w:rsidRPr="00F63F22">
        <w:rPr>
          <w:noProof/>
        </w:rPr>
        <w:instrText xml:space="preserve"> XE "Encoding rules notes" </w:instrText>
      </w:r>
      <w:r w:rsidR="004177F8" w:rsidRPr="00F63F22">
        <w:rPr>
          <w:noProof/>
        </w:rPr>
        <w:fldChar w:fldCharType="end"/>
      </w:r>
    </w:p>
    <w:p w14:paraId="7627ACF1" w14:textId="0E549A25"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ins w:id="928" w:author="Lynn Laakso" w:date="2022-09-09T15:49:00Z">
        <w:r w:rsidR="00886355" w:rsidRPr="00886355">
          <w:rPr>
            <w:rStyle w:val="HyperlinkText"/>
          </w:rPr>
          <w:t>Continuation messages and segments</w:t>
        </w:r>
      </w:ins>
      <w:r w:rsidR="00F96E77">
        <w:fldChar w:fldCharType="end"/>
      </w:r>
      <w:r w:rsidRPr="00F63F22">
        <w:rPr>
          <w:noProof/>
        </w:rPr>
        <w:t>").</w:t>
      </w:r>
    </w:p>
    <w:p w14:paraId="6B2296C1" w14:textId="77777777" w:rsidR="00953E39" w:rsidRPr="00F63F22" w:rsidRDefault="00953E39" w:rsidP="000247A5">
      <w:pPr>
        <w:pStyle w:val="Heading2"/>
        <w:rPr>
          <w:noProof/>
        </w:rPr>
      </w:pPr>
      <w:bookmarkStart w:id="929" w:name="_Toc348257242"/>
      <w:bookmarkStart w:id="930" w:name="_Toc348257578"/>
      <w:bookmarkStart w:id="931" w:name="_Toc348263200"/>
      <w:bookmarkStart w:id="932" w:name="_Toc348336529"/>
      <w:bookmarkStart w:id="933" w:name="_Toc348770017"/>
      <w:bookmarkStart w:id="934" w:name="_Toc348856159"/>
      <w:bookmarkStart w:id="935" w:name="_Toc348866580"/>
      <w:bookmarkStart w:id="936" w:name="_Toc348947810"/>
      <w:bookmarkStart w:id="937" w:name="_Toc349735391"/>
      <w:bookmarkStart w:id="938" w:name="_Toc349735834"/>
      <w:bookmarkStart w:id="939" w:name="_Toc349735988"/>
      <w:bookmarkStart w:id="940" w:name="_Toc349803720"/>
      <w:bookmarkStart w:id="941" w:name="_Ref358259807"/>
      <w:bookmarkStart w:id="942" w:name="_Ref358259820"/>
      <w:bookmarkStart w:id="943" w:name="_Ref358260416"/>
      <w:bookmarkStart w:id="944" w:name="_Ref358260437"/>
      <w:bookmarkStart w:id="945" w:name="_Toc359236044"/>
      <w:bookmarkStart w:id="946" w:name="_Ref373737612"/>
      <w:bookmarkStart w:id="947" w:name="_Ref373737617"/>
      <w:bookmarkStart w:id="948" w:name="_Ref375106650"/>
      <w:bookmarkStart w:id="949" w:name="_Ref375106654"/>
      <w:bookmarkStart w:id="950" w:name="_Ref495116008"/>
      <w:bookmarkStart w:id="951" w:name="_Ref495116023"/>
      <w:bookmarkStart w:id="952" w:name="_Ref495116062"/>
      <w:bookmarkStart w:id="953" w:name="_Ref495206685"/>
      <w:bookmarkStart w:id="954" w:name="_Ref495206689"/>
      <w:bookmarkStart w:id="955" w:name="_Ref495207822"/>
      <w:bookmarkStart w:id="956" w:name="_Ref495207825"/>
      <w:bookmarkStart w:id="957" w:name="_Ref495223780"/>
      <w:bookmarkStart w:id="958" w:name="_Ref495223783"/>
      <w:bookmarkStart w:id="959" w:name="_Ref495284207"/>
      <w:bookmarkStart w:id="960" w:name="_Toc498146146"/>
      <w:bookmarkStart w:id="961" w:name="_Toc527864715"/>
      <w:bookmarkStart w:id="962" w:name="_Toc527866187"/>
      <w:bookmarkStart w:id="963" w:name="_Toc528481924"/>
      <w:bookmarkStart w:id="964" w:name="_Toc528482429"/>
      <w:bookmarkStart w:id="965" w:name="_Toc528482728"/>
      <w:bookmarkStart w:id="966" w:name="_Toc528482853"/>
      <w:bookmarkStart w:id="967" w:name="_Toc528486161"/>
      <w:bookmarkStart w:id="968" w:name="_Toc536689668"/>
      <w:bookmarkStart w:id="969" w:name="_Toc496389"/>
      <w:bookmarkStart w:id="970" w:name="_Toc524737"/>
      <w:bookmarkStart w:id="971" w:name="_Toc22443770"/>
      <w:bookmarkStart w:id="972" w:name="_Toc22444122"/>
      <w:bookmarkStart w:id="973" w:name="_Toc36358068"/>
      <w:bookmarkStart w:id="974" w:name="_Toc42232498"/>
      <w:bookmarkStart w:id="975" w:name="_Toc43275020"/>
      <w:bookmarkStart w:id="976" w:name="_Toc43275192"/>
      <w:bookmarkStart w:id="977" w:name="_Toc43275899"/>
      <w:bookmarkStart w:id="978" w:name="_Toc43276219"/>
      <w:bookmarkStart w:id="979" w:name="_Toc43276744"/>
      <w:bookmarkStart w:id="980" w:name="_Toc43276842"/>
      <w:bookmarkStart w:id="981" w:name="_Toc43276982"/>
      <w:bookmarkStart w:id="982" w:name="_Toc234219562"/>
      <w:bookmarkStart w:id="983" w:name="_Toc17269970"/>
      <w:bookmarkStart w:id="984" w:name="_Toc28952691"/>
      <w:bookmarkEnd w:id="810"/>
      <w:bookmarkEnd w:id="811"/>
      <w:bookmarkEnd w:id="812"/>
      <w:bookmarkEnd w:id="813"/>
      <w:bookmarkEnd w:id="814"/>
      <w:bookmarkEnd w:id="815"/>
      <w:bookmarkEnd w:id="816"/>
      <w:bookmarkEnd w:id="817"/>
      <w:bookmarkEnd w:id="818"/>
      <w:r w:rsidRPr="00F63F22">
        <w:rPr>
          <w:noProof/>
        </w:rPr>
        <w:t>Use of escape sequences in fields</w:t>
      </w:r>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r w:rsidR="004177F8">
        <w:rPr>
          <w:noProof/>
        </w:rPr>
        <w:fldChar w:fldCharType="begin"/>
      </w:r>
      <w:r>
        <w:rPr>
          <w:noProof/>
        </w:rPr>
        <w:instrText xml:space="preserve"> XE "USE OF ESCAPE SEQUENCES IN FIELDS" </w:instrText>
      </w:r>
      <w:r w:rsidR="004177F8">
        <w:rPr>
          <w:noProof/>
        </w:rPr>
        <w:fldChar w:fldCharType="end"/>
      </w:r>
    </w:p>
    <w:bookmarkStart w:id="985" w:name="_Formatting_codes"/>
    <w:bookmarkEnd w:id="985"/>
    <w:p w14:paraId="28FE5809" w14:textId="77777777" w:rsidR="00953E39" w:rsidRPr="00F63F22" w:rsidRDefault="004177F8" w:rsidP="000247A5">
      <w:pPr>
        <w:pStyle w:val="Heading3"/>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986" w:name="_Ref358260271"/>
      <w:bookmarkStart w:id="987" w:name="_Toc359236045"/>
      <w:bookmarkStart w:id="988" w:name="_Toc498146147"/>
      <w:bookmarkStart w:id="989" w:name="_Toc527864716"/>
      <w:bookmarkStart w:id="990" w:name="_Toc527866188"/>
      <w:bookmarkStart w:id="991" w:name="_Toc528481925"/>
      <w:bookmarkStart w:id="992" w:name="_Toc528482430"/>
      <w:bookmarkStart w:id="993" w:name="_Toc528482729"/>
      <w:bookmarkStart w:id="994" w:name="_Toc528482854"/>
      <w:bookmarkStart w:id="995" w:name="_Toc528486162"/>
      <w:bookmarkStart w:id="996" w:name="_Toc536689669"/>
      <w:bookmarkStart w:id="997" w:name="_Toc496390"/>
      <w:bookmarkStart w:id="998" w:name="_Toc524738"/>
      <w:bookmarkStart w:id="999" w:name="_Toc22443771"/>
      <w:bookmarkStart w:id="1000" w:name="_Toc22444123"/>
      <w:bookmarkStart w:id="1001" w:name="_Toc36358069"/>
      <w:bookmarkStart w:id="1002" w:name="_Toc42232499"/>
      <w:bookmarkStart w:id="1003" w:name="_Toc43275021"/>
      <w:bookmarkStart w:id="1004" w:name="_Toc43275193"/>
      <w:bookmarkStart w:id="1005" w:name="_Toc43275900"/>
      <w:bookmarkStart w:id="1006" w:name="_Toc43276220"/>
      <w:bookmarkStart w:id="1007" w:name="_Toc43276745"/>
      <w:bookmarkStart w:id="1008" w:name="_Toc43276843"/>
      <w:bookmarkStart w:id="1009" w:name="_Toc43276983"/>
      <w:bookmarkStart w:id="1010" w:name="_Toc234219563"/>
      <w:bookmarkStart w:id="1011" w:name="_Toc17269971"/>
      <w:bookmarkStart w:id="1012" w:name="_Toc28952692"/>
      <w:r w:rsidR="00953E39" w:rsidRPr="00F63F22">
        <w:rPr>
          <w:noProof/>
        </w:rPr>
        <w:t>Formatting codes</w:t>
      </w:r>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p>
    <w:p w14:paraId="408416BA" w14:textId="02FFB763"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ins w:id="1013" w:author="Julian, Anthony J." w:date="2023-07-24T15:37:00Z">
        <w:r w:rsidR="00312C5D">
          <w:rPr>
            <w:noProof/>
          </w:rPr>
          <w:t xml:space="preserve"> </w:t>
        </w:r>
      </w:ins>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14:paraId="316EBBFF" w14:textId="77777777" w:rsidTr="00AF2045">
        <w:tc>
          <w:tcPr>
            <w:tcW w:w="1170" w:type="dxa"/>
          </w:tcPr>
          <w:p w14:paraId="2668C606" w14:textId="77777777" w:rsidR="00953E39" w:rsidRPr="00F63F22" w:rsidRDefault="00953E39" w:rsidP="00EA2497">
            <w:pPr>
              <w:pStyle w:val="OtherTableBody"/>
              <w:rPr>
                <w:noProof/>
              </w:rPr>
            </w:pPr>
            <w:r w:rsidRPr="00F63F22">
              <w:rPr>
                <w:noProof/>
              </w:rPr>
              <w:t>\F\</w:t>
            </w:r>
          </w:p>
        </w:tc>
        <w:tc>
          <w:tcPr>
            <w:tcW w:w="4590" w:type="dxa"/>
          </w:tcPr>
          <w:p w14:paraId="1C818F9A" w14:textId="77777777" w:rsidR="00953E39" w:rsidRPr="00F63F22" w:rsidRDefault="00953E39" w:rsidP="00EA2497">
            <w:pPr>
              <w:pStyle w:val="OtherTableBody"/>
              <w:rPr>
                <w:noProof/>
              </w:rPr>
            </w:pPr>
            <w:r w:rsidRPr="00F63F22">
              <w:rPr>
                <w:noProof/>
              </w:rPr>
              <w:t>field separator</w:t>
            </w:r>
          </w:p>
        </w:tc>
      </w:tr>
      <w:tr w:rsidR="00953E39" w:rsidRPr="009928E9" w14:paraId="4B41D3F8" w14:textId="77777777" w:rsidTr="00AF2045">
        <w:tc>
          <w:tcPr>
            <w:tcW w:w="1170" w:type="dxa"/>
          </w:tcPr>
          <w:p w14:paraId="002EF032" w14:textId="77777777" w:rsidR="00953E39" w:rsidRPr="00F63F22" w:rsidRDefault="00953E39" w:rsidP="00EA2497">
            <w:pPr>
              <w:pStyle w:val="OtherTableBody"/>
              <w:rPr>
                <w:noProof/>
              </w:rPr>
            </w:pPr>
            <w:r w:rsidRPr="00F63F22">
              <w:rPr>
                <w:noProof/>
              </w:rPr>
              <w:t>\S\</w:t>
            </w:r>
          </w:p>
        </w:tc>
        <w:tc>
          <w:tcPr>
            <w:tcW w:w="4590" w:type="dxa"/>
          </w:tcPr>
          <w:p w14:paraId="23C15760" w14:textId="77777777" w:rsidR="00953E39" w:rsidRPr="00F63F22" w:rsidRDefault="00953E39" w:rsidP="00EA2497">
            <w:pPr>
              <w:pStyle w:val="OtherTableBody"/>
              <w:rPr>
                <w:noProof/>
              </w:rPr>
            </w:pPr>
            <w:r w:rsidRPr="00F63F22">
              <w:rPr>
                <w:noProof/>
              </w:rPr>
              <w:t>component separator</w:t>
            </w:r>
          </w:p>
        </w:tc>
      </w:tr>
      <w:tr w:rsidR="00953E39" w:rsidRPr="009928E9" w14:paraId="2EBA2B0B" w14:textId="77777777" w:rsidTr="00AF2045">
        <w:tc>
          <w:tcPr>
            <w:tcW w:w="1170" w:type="dxa"/>
          </w:tcPr>
          <w:p w14:paraId="376DAE01" w14:textId="77777777" w:rsidR="00953E39" w:rsidRPr="00F63F22" w:rsidRDefault="00953E39" w:rsidP="00EA2497">
            <w:pPr>
              <w:pStyle w:val="OtherTableBody"/>
              <w:rPr>
                <w:noProof/>
              </w:rPr>
            </w:pPr>
            <w:r w:rsidRPr="00F63F22">
              <w:rPr>
                <w:noProof/>
              </w:rPr>
              <w:t>\T\</w:t>
            </w:r>
          </w:p>
        </w:tc>
        <w:tc>
          <w:tcPr>
            <w:tcW w:w="4590" w:type="dxa"/>
          </w:tcPr>
          <w:p w14:paraId="05B93F33" w14:textId="77777777" w:rsidR="00953E39" w:rsidRPr="00F63F22" w:rsidRDefault="00953E39" w:rsidP="00EA2497">
            <w:pPr>
              <w:pStyle w:val="OtherTableBody"/>
              <w:rPr>
                <w:noProof/>
              </w:rPr>
            </w:pPr>
            <w:r w:rsidRPr="00F63F22">
              <w:rPr>
                <w:noProof/>
              </w:rPr>
              <w:t>subcomponent separator</w:t>
            </w:r>
          </w:p>
        </w:tc>
      </w:tr>
      <w:tr w:rsidR="00953E39" w:rsidRPr="009928E9" w14:paraId="2D3D6F6F" w14:textId="77777777" w:rsidTr="00AF2045">
        <w:tc>
          <w:tcPr>
            <w:tcW w:w="1170" w:type="dxa"/>
          </w:tcPr>
          <w:p w14:paraId="37122295" w14:textId="77777777" w:rsidR="00953E39" w:rsidRPr="00F63F22" w:rsidRDefault="00953E39" w:rsidP="00EA2497">
            <w:pPr>
              <w:pStyle w:val="OtherTableBody"/>
              <w:rPr>
                <w:noProof/>
              </w:rPr>
            </w:pPr>
            <w:r w:rsidRPr="00F63F22">
              <w:rPr>
                <w:noProof/>
              </w:rPr>
              <w:t>\R\</w:t>
            </w:r>
          </w:p>
        </w:tc>
        <w:tc>
          <w:tcPr>
            <w:tcW w:w="4590" w:type="dxa"/>
          </w:tcPr>
          <w:p w14:paraId="4DC582F2" w14:textId="77777777" w:rsidR="00953E39" w:rsidRPr="00F63F22" w:rsidRDefault="00953E39" w:rsidP="00EA2497">
            <w:pPr>
              <w:pStyle w:val="OtherTableBody"/>
              <w:rPr>
                <w:noProof/>
              </w:rPr>
            </w:pPr>
            <w:r w:rsidRPr="00F63F22">
              <w:rPr>
                <w:noProof/>
              </w:rPr>
              <w:t>repetition separator</w:t>
            </w:r>
          </w:p>
        </w:tc>
      </w:tr>
      <w:tr w:rsidR="00953E39" w:rsidRPr="009928E9" w14:paraId="1734BA72" w14:textId="77777777" w:rsidTr="00AF2045">
        <w:tc>
          <w:tcPr>
            <w:tcW w:w="1170" w:type="dxa"/>
          </w:tcPr>
          <w:p w14:paraId="28E8AFEB" w14:textId="77777777" w:rsidR="00953E39" w:rsidRPr="00F63F22" w:rsidRDefault="00953E39" w:rsidP="00EA2497">
            <w:pPr>
              <w:pStyle w:val="OtherTableBody"/>
              <w:rPr>
                <w:noProof/>
              </w:rPr>
            </w:pPr>
            <w:r w:rsidRPr="00F63F22">
              <w:rPr>
                <w:noProof/>
              </w:rPr>
              <w:t>\E\</w:t>
            </w:r>
          </w:p>
        </w:tc>
        <w:tc>
          <w:tcPr>
            <w:tcW w:w="4590" w:type="dxa"/>
          </w:tcPr>
          <w:p w14:paraId="01B1A5DD" w14:textId="77777777" w:rsidR="00953E39" w:rsidRPr="00F63F22" w:rsidRDefault="00953E39" w:rsidP="00EA2497">
            <w:pPr>
              <w:pStyle w:val="OtherTableBody"/>
              <w:rPr>
                <w:noProof/>
              </w:rPr>
            </w:pPr>
            <w:r w:rsidRPr="00F63F22">
              <w:rPr>
                <w:noProof/>
              </w:rPr>
              <w:t>escape character</w:t>
            </w:r>
          </w:p>
        </w:tc>
      </w:tr>
      <w:tr w:rsidR="00953E39" w:rsidRPr="009928E9" w14:paraId="42721333" w14:textId="77777777" w:rsidTr="00AF2045">
        <w:tc>
          <w:tcPr>
            <w:tcW w:w="1170" w:type="dxa"/>
          </w:tcPr>
          <w:p w14:paraId="5CE172DE" w14:textId="77777777" w:rsidR="00953E39" w:rsidRPr="00F63F22" w:rsidRDefault="00953E39" w:rsidP="00EA2497">
            <w:pPr>
              <w:pStyle w:val="OtherTableBody"/>
              <w:rPr>
                <w:noProof/>
              </w:rPr>
            </w:pPr>
            <w:r>
              <w:rPr>
                <w:noProof/>
              </w:rPr>
              <w:t>\P\</w:t>
            </w:r>
          </w:p>
        </w:tc>
        <w:tc>
          <w:tcPr>
            <w:tcW w:w="4590" w:type="dxa"/>
          </w:tcPr>
          <w:p w14:paraId="50009C1E" w14:textId="77777777" w:rsidR="00953E39" w:rsidRPr="00F63F22" w:rsidRDefault="00953E39" w:rsidP="00EA2497">
            <w:pPr>
              <w:pStyle w:val="OtherTableBody"/>
              <w:rPr>
                <w:noProof/>
              </w:rPr>
            </w:pPr>
            <w:r>
              <w:rPr>
                <w:noProof/>
              </w:rPr>
              <w:t>truncation character</w:t>
            </w:r>
          </w:p>
        </w:tc>
      </w:tr>
    </w:tbl>
    <w:p w14:paraId="2D575F60" w14:textId="77777777" w:rsidR="00953E39" w:rsidRDefault="00953E39" w:rsidP="00AF2045">
      <w:pPr>
        <w:pStyle w:val="NormalIndented"/>
        <w:ind w:left="1080"/>
        <w:rPr>
          <w:noProof/>
        </w:rPr>
      </w:pPr>
    </w:p>
    <w:p w14:paraId="0BF2A32B" w14:textId="77777777"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14:paraId="766A726C" w14:textId="77777777"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14:paraId="29A4EC97" w14:textId="77777777" w:rsidTr="00AF2045">
        <w:tc>
          <w:tcPr>
            <w:tcW w:w="1170" w:type="dxa"/>
          </w:tcPr>
          <w:p w14:paraId="6CB49636" w14:textId="77777777" w:rsidR="00953E39" w:rsidRPr="00F63F22" w:rsidRDefault="00953E39" w:rsidP="00EA2497">
            <w:pPr>
              <w:pStyle w:val="OtherTableBody"/>
              <w:rPr>
                <w:noProof/>
              </w:rPr>
            </w:pPr>
            <w:r w:rsidRPr="00F63F22">
              <w:rPr>
                <w:noProof/>
              </w:rPr>
              <w:t>\H\</w:t>
            </w:r>
          </w:p>
        </w:tc>
        <w:tc>
          <w:tcPr>
            <w:tcW w:w="4590" w:type="dxa"/>
          </w:tcPr>
          <w:p w14:paraId="66F394EB" w14:textId="77777777" w:rsidR="00953E39" w:rsidRPr="00F63F22" w:rsidRDefault="00953E39" w:rsidP="00EA2497">
            <w:pPr>
              <w:pStyle w:val="OtherTableBody"/>
              <w:rPr>
                <w:noProof/>
              </w:rPr>
            </w:pPr>
            <w:r w:rsidRPr="00F63F22">
              <w:rPr>
                <w:noProof/>
              </w:rPr>
              <w:t>start highlighting</w:t>
            </w:r>
          </w:p>
        </w:tc>
      </w:tr>
      <w:tr w:rsidR="00953E39" w:rsidRPr="009928E9" w14:paraId="357B54EB" w14:textId="77777777" w:rsidTr="00AF2045">
        <w:tc>
          <w:tcPr>
            <w:tcW w:w="1170" w:type="dxa"/>
          </w:tcPr>
          <w:p w14:paraId="371521F1" w14:textId="77777777" w:rsidR="00953E39" w:rsidRPr="00F63F22" w:rsidRDefault="00953E39" w:rsidP="00EA2497">
            <w:pPr>
              <w:pStyle w:val="OtherTableBody"/>
              <w:rPr>
                <w:noProof/>
              </w:rPr>
            </w:pPr>
            <w:r w:rsidRPr="00F63F22">
              <w:rPr>
                <w:noProof/>
              </w:rPr>
              <w:t>\N\</w:t>
            </w:r>
          </w:p>
        </w:tc>
        <w:tc>
          <w:tcPr>
            <w:tcW w:w="4590" w:type="dxa"/>
          </w:tcPr>
          <w:p w14:paraId="40C3E029" w14:textId="77777777" w:rsidR="00953E39" w:rsidRPr="00F63F22" w:rsidRDefault="00953E39" w:rsidP="00EA2497">
            <w:pPr>
              <w:pStyle w:val="OtherTableBody"/>
              <w:rPr>
                <w:noProof/>
              </w:rPr>
            </w:pPr>
            <w:r w:rsidRPr="00F63F22">
              <w:rPr>
                <w:noProof/>
              </w:rPr>
              <w:t>normal text (end highlighting)</w:t>
            </w:r>
          </w:p>
        </w:tc>
      </w:tr>
      <w:tr w:rsidR="00953E39" w:rsidRPr="009928E9" w14:paraId="787FEAB5" w14:textId="77777777" w:rsidTr="00AF2045">
        <w:tc>
          <w:tcPr>
            <w:tcW w:w="1170" w:type="dxa"/>
          </w:tcPr>
          <w:p w14:paraId="577594E9" w14:textId="77777777" w:rsidR="00953E39" w:rsidRPr="00F63F22" w:rsidRDefault="00953E39" w:rsidP="00EA2497">
            <w:pPr>
              <w:pStyle w:val="OtherTableBody"/>
              <w:rPr>
                <w:noProof/>
              </w:rPr>
            </w:pPr>
            <w:r w:rsidRPr="00F63F22">
              <w:rPr>
                <w:noProof/>
              </w:rPr>
              <w:t>\Xdddd...\</w:t>
            </w:r>
          </w:p>
        </w:tc>
        <w:tc>
          <w:tcPr>
            <w:tcW w:w="4590" w:type="dxa"/>
          </w:tcPr>
          <w:p w14:paraId="54DE8ACE" w14:textId="77777777" w:rsidR="00953E39" w:rsidRPr="00F63F22" w:rsidRDefault="00953E39" w:rsidP="00EA2497">
            <w:pPr>
              <w:pStyle w:val="OtherTableBody"/>
              <w:rPr>
                <w:noProof/>
              </w:rPr>
            </w:pPr>
            <w:r w:rsidRPr="00F63F22">
              <w:rPr>
                <w:noProof/>
              </w:rPr>
              <w:t>hexadecimal data</w:t>
            </w:r>
          </w:p>
        </w:tc>
      </w:tr>
      <w:tr w:rsidR="00953E39" w:rsidRPr="009928E9" w14:paraId="2DE5B45F" w14:textId="77777777" w:rsidTr="00AF2045">
        <w:tc>
          <w:tcPr>
            <w:tcW w:w="1170" w:type="dxa"/>
          </w:tcPr>
          <w:p w14:paraId="5E5C14D8" w14:textId="77777777" w:rsidR="00953E39" w:rsidRPr="00F63F22" w:rsidRDefault="00953E39" w:rsidP="00EA2497">
            <w:pPr>
              <w:pStyle w:val="OtherTableBody"/>
              <w:rPr>
                <w:noProof/>
              </w:rPr>
            </w:pPr>
            <w:r w:rsidRPr="00F63F22">
              <w:rPr>
                <w:noProof/>
              </w:rPr>
              <w:t>\Zdddd...\</w:t>
            </w:r>
          </w:p>
        </w:tc>
        <w:tc>
          <w:tcPr>
            <w:tcW w:w="4590" w:type="dxa"/>
          </w:tcPr>
          <w:p w14:paraId="0D987C50" w14:textId="77777777" w:rsidR="00953E39" w:rsidRPr="00F63F22" w:rsidRDefault="00953E39" w:rsidP="00EA2497">
            <w:pPr>
              <w:pStyle w:val="OtherTableBody"/>
              <w:rPr>
                <w:noProof/>
              </w:rPr>
            </w:pPr>
            <w:r w:rsidRPr="00F63F22">
              <w:rPr>
                <w:noProof/>
              </w:rPr>
              <w:t>locally defined escape sequence</w:t>
            </w:r>
          </w:p>
        </w:tc>
      </w:tr>
    </w:tbl>
    <w:p w14:paraId="604579E6" w14:textId="77777777" w:rsidR="00953E39" w:rsidRDefault="00953E39" w:rsidP="00AF2045">
      <w:pPr>
        <w:pStyle w:val="NormalIndented"/>
        <w:ind w:left="1080"/>
        <w:rPr>
          <w:noProof/>
        </w:rPr>
      </w:pPr>
    </w:p>
    <w:p w14:paraId="64626124" w14:textId="77777777" w:rsidR="00953E39" w:rsidRDefault="00953E39" w:rsidP="00AF2045">
      <w:pPr>
        <w:pStyle w:val="NormalIndented"/>
        <w:ind w:left="1080"/>
        <w:rPr>
          <w:noProof/>
        </w:rPr>
      </w:pPr>
    </w:p>
    <w:p w14:paraId="2D359432" w14:textId="77777777" w:rsidR="00953E39" w:rsidRDefault="00953E39" w:rsidP="00AF2045">
      <w:pPr>
        <w:pStyle w:val="NormalIndented"/>
        <w:ind w:left="1080"/>
        <w:rPr>
          <w:noProof/>
        </w:rPr>
      </w:pPr>
    </w:p>
    <w:p w14:paraId="7B830E23" w14:textId="77777777" w:rsidR="00953E39" w:rsidRDefault="00953E39" w:rsidP="00AF2045">
      <w:pPr>
        <w:pStyle w:val="NormalIndented"/>
        <w:ind w:left="1080"/>
        <w:rPr>
          <w:noProof/>
        </w:rPr>
      </w:pPr>
    </w:p>
    <w:p w14:paraId="6DC25BF5" w14:textId="77777777"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14:paraId="544EC0F6" w14:textId="77777777" w:rsidR="00953E39" w:rsidRDefault="00953E39" w:rsidP="00AF2045">
      <w:pPr>
        <w:pStyle w:val="NormalIndented"/>
        <w:ind w:left="1080"/>
        <w:jc w:val="both"/>
        <w:rPr>
          <w:noProof/>
        </w:rPr>
      </w:pPr>
      <w:r w:rsidRPr="00F63F22">
        <w:rPr>
          <w:noProof/>
        </w:rPr>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14:paraId="6C4D7A0D" w14:textId="77777777" w:rsidR="00953E39" w:rsidRDefault="00953E39" w:rsidP="000247A5">
      <w:pPr>
        <w:pStyle w:val="Heading3"/>
        <w:rPr>
          <w:noProof/>
        </w:rPr>
      </w:pPr>
      <w:bookmarkStart w:id="1014" w:name="_Ref340737142"/>
      <w:bookmarkStart w:id="1015" w:name="_Ref340737143"/>
      <w:bookmarkStart w:id="1016" w:name="_Ref340737144"/>
      <w:bookmarkStart w:id="1017" w:name="_Ref340737145"/>
      <w:bookmarkStart w:id="1018" w:name="_Toc17269972"/>
      <w:bookmarkStart w:id="1019" w:name="_Toc28952693"/>
      <w:r>
        <w:rPr>
          <w:noProof/>
        </w:rPr>
        <w:lastRenderedPageBreak/>
        <w:t>Truncation Character escape</w:t>
      </w:r>
      <w:bookmarkEnd w:id="1014"/>
      <w:bookmarkEnd w:id="1015"/>
      <w:bookmarkEnd w:id="1016"/>
      <w:bookmarkEnd w:id="1017"/>
      <w:bookmarkEnd w:id="1018"/>
      <w:bookmarkEnd w:id="1019"/>
      <w:r w:rsidR="004177F8">
        <w:rPr>
          <w:noProof/>
        </w:rPr>
        <w:fldChar w:fldCharType="begin"/>
      </w:r>
      <w:r>
        <w:rPr>
          <w:noProof/>
        </w:rPr>
        <w:instrText xml:space="preserve"> XE "Truncation Character Escape" </w:instrText>
      </w:r>
      <w:bookmarkStart w:id="1020" w:name="TruncationEscape"/>
      <w:bookmarkEnd w:id="1020"/>
      <w:r w:rsidR="004177F8">
        <w:rPr>
          <w:noProof/>
        </w:rPr>
        <w:fldChar w:fldCharType="end"/>
      </w:r>
    </w:p>
    <w:p w14:paraId="73503902" w14:textId="77777777"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14:paraId="67A7FE55" w14:textId="77777777"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899"/>
        <w:gridCol w:w="2859"/>
        <w:gridCol w:w="2882"/>
      </w:tblGrid>
      <w:tr w:rsidR="00953E39" w:rsidRPr="009928E9" w14:paraId="2328927F" w14:textId="77777777" w:rsidTr="00AF2045">
        <w:tc>
          <w:tcPr>
            <w:tcW w:w="3192" w:type="dxa"/>
          </w:tcPr>
          <w:p w14:paraId="32D4DF6B" w14:textId="77777777" w:rsidR="00941783" w:rsidRDefault="00953E39">
            <w:pPr>
              <w:pStyle w:val="OtherTableBody"/>
              <w:rPr>
                <w:b/>
                <w:noProof/>
              </w:rPr>
            </w:pPr>
            <w:r>
              <w:rPr>
                <w:noProof/>
              </w:rPr>
              <w:t>Conformance length</w:t>
            </w:r>
          </w:p>
        </w:tc>
        <w:tc>
          <w:tcPr>
            <w:tcW w:w="3192" w:type="dxa"/>
          </w:tcPr>
          <w:p w14:paraId="2B8BCBDD" w14:textId="77777777" w:rsidR="00941783" w:rsidRDefault="00953E39">
            <w:pPr>
              <w:pStyle w:val="OtherTableBody"/>
              <w:rPr>
                <w:b/>
                <w:noProof/>
              </w:rPr>
            </w:pPr>
            <w:r>
              <w:rPr>
                <w:noProof/>
              </w:rPr>
              <w:t>Original value</w:t>
            </w:r>
          </w:p>
        </w:tc>
        <w:tc>
          <w:tcPr>
            <w:tcW w:w="3192" w:type="dxa"/>
          </w:tcPr>
          <w:p w14:paraId="2D189568" w14:textId="77777777" w:rsidR="00941783" w:rsidRDefault="00953E39">
            <w:pPr>
              <w:pStyle w:val="OtherTableBody"/>
              <w:rPr>
                <w:b/>
                <w:noProof/>
              </w:rPr>
            </w:pPr>
            <w:r>
              <w:rPr>
                <w:noProof/>
              </w:rPr>
              <w:t>Component value</w:t>
            </w:r>
          </w:p>
        </w:tc>
      </w:tr>
      <w:tr w:rsidR="00953E39" w:rsidRPr="009928E9" w14:paraId="17B761BC" w14:textId="77777777" w:rsidTr="00AF2045">
        <w:tc>
          <w:tcPr>
            <w:tcW w:w="3192" w:type="dxa"/>
          </w:tcPr>
          <w:p w14:paraId="6688D233" w14:textId="77777777" w:rsidR="00941783" w:rsidRDefault="00953E39">
            <w:pPr>
              <w:pStyle w:val="OtherTableBody"/>
              <w:rPr>
                <w:b/>
                <w:noProof/>
              </w:rPr>
            </w:pPr>
            <w:r>
              <w:rPr>
                <w:noProof/>
              </w:rPr>
              <w:t>6#</w:t>
            </w:r>
          </w:p>
        </w:tc>
        <w:tc>
          <w:tcPr>
            <w:tcW w:w="3192" w:type="dxa"/>
          </w:tcPr>
          <w:p w14:paraId="29F4D3FB" w14:textId="77777777" w:rsidR="00941783" w:rsidRDefault="00953E39">
            <w:pPr>
              <w:pStyle w:val="OtherTableBody"/>
              <w:rPr>
                <w:b/>
                <w:noProof/>
              </w:rPr>
            </w:pPr>
            <w:r>
              <w:rPr>
                <w:noProof/>
              </w:rPr>
              <w:t>abcdefgh</w:t>
            </w:r>
          </w:p>
        </w:tc>
        <w:tc>
          <w:tcPr>
            <w:tcW w:w="3192" w:type="dxa"/>
          </w:tcPr>
          <w:p w14:paraId="30751BC7" w14:textId="77777777" w:rsidR="00941783" w:rsidRDefault="00953E39">
            <w:pPr>
              <w:pStyle w:val="OtherTableBody"/>
              <w:rPr>
                <w:b/>
                <w:noProof/>
              </w:rPr>
            </w:pPr>
            <w:r>
              <w:rPr>
                <w:noProof/>
              </w:rPr>
              <w:t>abcde#</w:t>
            </w:r>
          </w:p>
        </w:tc>
      </w:tr>
      <w:tr w:rsidR="00953E39" w:rsidRPr="009928E9" w14:paraId="2DF3112F" w14:textId="77777777" w:rsidTr="00AF2045">
        <w:tc>
          <w:tcPr>
            <w:tcW w:w="3192" w:type="dxa"/>
          </w:tcPr>
          <w:p w14:paraId="712D24DD" w14:textId="77777777" w:rsidR="00941783" w:rsidRDefault="00953E39">
            <w:pPr>
              <w:pStyle w:val="OtherTableBody"/>
              <w:rPr>
                <w:b/>
                <w:noProof/>
              </w:rPr>
            </w:pPr>
            <w:r>
              <w:rPr>
                <w:noProof/>
              </w:rPr>
              <w:t>6#</w:t>
            </w:r>
          </w:p>
        </w:tc>
        <w:tc>
          <w:tcPr>
            <w:tcW w:w="3192" w:type="dxa"/>
          </w:tcPr>
          <w:p w14:paraId="6BEC1BA2" w14:textId="77777777" w:rsidR="00941783" w:rsidRDefault="00953E39">
            <w:pPr>
              <w:pStyle w:val="OtherTableBody"/>
              <w:rPr>
                <w:b/>
                <w:noProof/>
              </w:rPr>
            </w:pPr>
            <w:r>
              <w:rPr>
                <w:noProof/>
              </w:rPr>
              <w:t>abcdef</w:t>
            </w:r>
          </w:p>
        </w:tc>
        <w:tc>
          <w:tcPr>
            <w:tcW w:w="3192" w:type="dxa"/>
          </w:tcPr>
          <w:p w14:paraId="5BECFEAD" w14:textId="77777777" w:rsidR="00941783" w:rsidRDefault="00953E39">
            <w:pPr>
              <w:pStyle w:val="OtherTableBody"/>
              <w:rPr>
                <w:b/>
                <w:noProof/>
              </w:rPr>
            </w:pPr>
            <w:r>
              <w:rPr>
                <w:noProof/>
              </w:rPr>
              <w:t>abcdef</w:t>
            </w:r>
          </w:p>
        </w:tc>
      </w:tr>
      <w:tr w:rsidR="00953E39" w:rsidRPr="009928E9" w14:paraId="698EF486" w14:textId="77777777" w:rsidTr="00AF2045">
        <w:tc>
          <w:tcPr>
            <w:tcW w:w="3192" w:type="dxa"/>
          </w:tcPr>
          <w:p w14:paraId="60E705D9" w14:textId="77777777" w:rsidR="00941783" w:rsidRDefault="00953E39">
            <w:pPr>
              <w:pStyle w:val="OtherTableBody"/>
              <w:rPr>
                <w:b/>
                <w:noProof/>
              </w:rPr>
            </w:pPr>
            <w:r>
              <w:rPr>
                <w:noProof/>
              </w:rPr>
              <w:t>6#</w:t>
            </w:r>
          </w:p>
        </w:tc>
        <w:tc>
          <w:tcPr>
            <w:tcW w:w="3192" w:type="dxa"/>
          </w:tcPr>
          <w:p w14:paraId="19D84481" w14:textId="77777777" w:rsidR="00941783" w:rsidRDefault="00953E39">
            <w:pPr>
              <w:pStyle w:val="OtherTableBody"/>
              <w:rPr>
                <w:b/>
                <w:noProof/>
              </w:rPr>
            </w:pPr>
            <w:r>
              <w:rPr>
                <w:noProof/>
              </w:rPr>
              <w:t>abcde#</w:t>
            </w:r>
          </w:p>
        </w:tc>
        <w:tc>
          <w:tcPr>
            <w:tcW w:w="3192" w:type="dxa"/>
          </w:tcPr>
          <w:p w14:paraId="18C8C735" w14:textId="77777777" w:rsidR="00941783" w:rsidRDefault="00953E39">
            <w:pPr>
              <w:pStyle w:val="OtherTableBody"/>
              <w:rPr>
                <w:b/>
                <w:noProof/>
              </w:rPr>
            </w:pPr>
            <w:r>
              <w:rPr>
                <w:noProof/>
              </w:rPr>
              <w:t>abcde\P\</w:t>
            </w:r>
          </w:p>
        </w:tc>
      </w:tr>
    </w:tbl>
    <w:p w14:paraId="2C47A255" w14:textId="77777777" w:rsidR="00953E39" w:rsidRPr="00F63F22" w:rsidRDefault="00953E39" w:rsidP="000247A5">
      <w:pPr>
        <w:pStyle w:val="Heading3"/>
        <w:rPr>
          <w:noProof/>
        </w:rPr>
      </w:pPr>
      <w:bookmarkStart w:id="1021" w:name="_Ref372020487"/>
      <w:bookmarkStart w:id="1022" w:name="_Toc498146148"/>
      <w:bookmarkStart w:id="1023" w:name="_Toc527864717"/>
      <w:bookmarkStart w:id="1024" w:name="_Toc527866189"/>
      <w:bookmarkStart w:id="1025" w:name="_Toc528481926"/>
      <w:bookmarkStart w:id="1026" w:name="_Toc528482431"/>
      <w:bookmarkStart w:id="1027" w:name="_Toc528482730"/>
      <w:bookmarkStart w:id="1028" w:name="_Toc528482855"/>
      <w:bookmarkStart w:id="1029" w:name="_Toc528486163"/>
      <w:bookmarkStart w:id="1030" w:name="_Toc536689670"/>
      <w:bookmarkStart w:id="1031" w:name="_Toc496391"/>
      <w:bookmarkStart w:id="1032" w:name="_Toc524739"/>
      <w:bookmarkStart w:id="1033" w:name="_Toc22443772"/>
      <w:bookmarkStart w:id="1034" w:name="_Toc22444124"/>
      <w:bookmarkStart w:id="1035" w:name="_Toc36358070"/>
      <w:bookmarkStart w:id="1036" w:name="_Toc42232500"/>
      <w:bookmarkStart w:id="1037" w:name="_Toc43275022"/>
      <w:bookmarkStart w:id="1038" w:name="_Toc43275194"/>
      <w:bookmarkStart w:id="1039" w:name="_Toc43275901"/>
      <w:bookmarkStart w:id="1040" w:name="_Toc43276221"/>
      <w:bookmarkStart w:id="1041" w:name="_Toc43276746"/>
      <w:bookmarkStart w:id="1042" w:name="_Toc43276844"/>
      <w:bookmarkStart w:id="1043" w:name="_Toc43276984"/>
      <w:bookmarkStart w:id="1044" w:name="_Toc234219564"/>
      <w:bookmarkStart w:id="1045" w:name="_Toc17269973"/>
      <w:bookmarkStart w:id="1046" w:name="_Toc28952694"/>
      <w:r w:rsidRPr="00F63F22">
        <w:rPr>
          <w:noProof/>
        </w:rPr>
        <w:t>Escape sequences supporting multiple character sets</w:t>
      </w:r>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14:paraId="532B4EB3" w14:textId="77777777"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14:paraId="3F770F3B" w14:textId="77777777"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14:paraId="55901AFB" w14:textId="77777777"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14:paraId="1467F324" w14:textId="77777777"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14:paraId="72E76B64" w14:textId="77777777"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9928E9" w14:paraId="4A7C8969" w14:textId="77777777" w:rsidTr="00AF2045">
        <w:trPr>
          <w:jc w:val="center"/>
        </w:trPr>
        <w:tc>
          <w:tcPr>
            <w:tcW w:w="2178" w:type="dxa"/>
          </w:tcPr>
          <w:p w14:paraId="330FC7D3" w14:textId="77777777" w:rsidR="00953E39" w:rsidRPr="00F63F22" w:rsidRDefault="00953E39" w:rsidP="00EA2497">
            <w:pPr>
              <w:pStyle w:val="OtherTableBody"/>
              <w:jc w:val="both"/>
              <w:rPr>
                <w:noProof/>
              </w:rPr>
            </w:pPr>
            <w:r w:rsidRPr="00F63F22">
              <w:rPr>
                <w:noProof/>
              </w:rPr>
              <w:t>\C2842\</w:t>
            </w:r>
          </w:p>
        </w:tc>
        <w:tc>
          <w:tcPr>
            <w:tcW w:w="4680" w:type="dxa"/>
          </w:tcPr>
          <w:p w14:paraId="7F71C416" w14:textId="77777777" w:rsidR="00953E39" w:rsidRPr="008528B0" w:rsidRDefault="00953E39" w:rsidP="00EA2497">
            <w:pPr>
              <w:pStyle w:val="OtherTableBody"/>
              <w:jc w:val="both"/>
              <w:rPr>
                <w:noProof/>
                <w:lang w:val="es-MX"/>
              </w:rPr>
            </w:pPr>
            <w:r w:rsidRPr="008528B0">
              <w:rPr>
                <w:noProof/>
                <w:lang w:val="es-MX"/>
              </w:rPr>
              <w:t>ISO-IR6 G0 (ISO 646 : ASCII)</w:t>
            </w:r>
          </w:p>
        </w:tc>
      </w:tr>
      <w:tr w:rsidR="00953E39" w:rsidRPr="009928E9" w14:paraId="0230294D" w14:textId="77777777" w:rsidTr="00AF2045">
        <w:trPr>
          <w:jc w:val="center"/>
        </w:trPr>
        <w:tc>
          <w:tcPr>
            <w:tcW w:w="2178" w:type="dxa"/>
          </w:tcPr>
          <w:p w14:paraId="26B06015" w14:textId="77777777" w:rsidR="00953E39" w:rsidRPr="00F63F22" w:rsidRDefault="00953E39" w:rsidP="00EA2497">
            <w:pPr>
              <w:pStyle w:val="OtherTableBody"/>
              <w:jc w:val="both"/>
              <w:rPr>
                <w:noProof/>
              </w:rPr>
            </w:pPr>
            <w:r w:rsidRPr="00F63F22">
              <w:rPr>
                <w:noProof/>
              </w:rPr>
              <w:t>\C2D41\</w:t>
            </w:r>
          </w:p>
        </w:tc>
        <w:tc>
          <w:tcPr>
            <w:tcW w:w="4680" w:type="dxa"/>
          </w:tcPr>
          <w:p w14:paraId="5762BE6C" w14:textId="77777777" w:rsidR="00953E39" w:rsidRPr="008528B0" w:rsidRDefault="00953E39" w:rsidP="00EA2497">
            <w:pPr>
              <w:pStyle w:val="OtherTableBody"/>
              <w:jc w:val="both"/>
              <w:rPr>
                <w:noProof/>
                <w:lang w:val="es-MX"/>
              </w:rPr>
            </w:pPr>
            <w:r w:rsidRPr="008528B0">
              <w:rPr>
                <w:noProof/>
                <w:lang w:val="es-MX"/>
              </w:rPr>
              <w:t>ISO-IR100 (ISO 8859 : Latin Alphabet 1)</w:t>
            </w:r>
          </w:p>
        </w:tc>
      </w:tr>
      <w:tr w:rsidR="00953E39" w:rsidRPr="009928E9" w14:paraId="3FE31CEF" w14:textId="77777777" w:rsidTr="00AF2045">
        <w:trPr>
          <w:jc w:val="center"/>
        </w:trPr>
        <w:tc>
          <w:tcPr>
            <w:tcW w:w="2178" w:type="dxa"/>
          </w:tcPr>
          <w:p w14:paraId="0CAD3050" w14:textId="77777777" w:rsidR="00953E39" w:rsidRPr="00F63F22" w:rsidRDefault="00953E39" w:rsidP="00EA2497">
            <w:pPr>
              <w:pStyle w:val="OtherTableBody"/>
              <w:jc w:val="both"/>
              <w:rPr>
                <w:noProof/>
              </w:rPr>
            </w:pPr>
            <w:r w:rsidRPr="00F63F22">
              <w:rPr>
                <w:noProof/>
              </w:rPr>
              <w:t>\C2D42\</w:t>
            </w:r>
          </w:p>
        </w:tc>
        <w:tc>
          <w:tcPr>
            <w:tcW w:w="4680" w:type="dxa"/>
          </w:tcPr>
          <w:p w14:paraId="6B232F86" w14:textId="77777777" w:rsidR="00953E39" w:rsidRPr="008528B0" w:rsidRDefault="00953E39" w:rsidP="00EA2497">
            <w:pPr>
              <w:pStyle w:val="OtherTableBody"/>
              <w:jc w:val="both"/>
              <w:rPr>
                <w:noProof/>
                <w:lang w:val="es-MX"/>
              </w:rPr>
            </w:pPr>
            <w:r w:rsidRPr="008528B0">
              <w:rPr>
                <w:noProof/>
                <w:lang w:val="es-MX"/>
              </w:rPr>
              <w:t>ISO-IR101 (ISO 8859 : Latin Alphabet 2)</w:t>
            </w:r>
          </w:p>
        </w:tc>
      </w:tr>
      <w:tr w:rsidR="00953E39" w:rsidRPr="009928E9" w14:paraId="17084D92" w14:textId="77777777" w:rsidTr="00AF2045">
        <w:trPr>
          <w:jc w:val="center"/>
        </w:trPr>
        <w:tc>
          <w:tcPr>
            <w:tcW w:w="2178" w:type="dxa"/>
          </w:tcPr>
          <w:p w14:paraId="06D9D1B9" w14:textId="77777777" w:rsidR="00953E39" w:rsidRPr="00F63F22" w:rsidRDefault="00953E39" w:rsidP="00EA2497">
            <w:pPr>
              <w:pStyle w:val="OtherTableBody"/>
              <w:jc w:val="both"/>
              <w:rPr>
                <w:noProof/>
              </w:rPr>
            </w:pPr>
            <w:r w:rsidRPr="00F63F22">
              <w:rPr>
                <w:noProof/>
              </w:rPr>
              <w:t>\C2D43\</w:t>
            </w:r>
          </w:p>
        </w:tc>
        <w:tc>
          <w:tcPr>
            <w:tcW w:w="4680" w:type="dxa"/>
          </w:tcPr>
          <w:p w14:paraId="6D4F51F6" w14:textId="77777777" w:rsidR="00953E39" w:rsidRPr="008528B0" w:rsidRDefault="00953E39" w:rsidP="00EA2497">
            <w:pPr>
              <w:pStyle w:val="OtherTableBody"/>
              <w:jc w:val="both"/>
              <w:rPr>
                <w:noProof/>
                <w:lang w:val="es-MX"/>
              </w:rPr>
            </w:pPr>
            <w:r w:rsidRPr="008528B0">
              <w:rPr>
                <w:noProof/>
                <w:lang w:val="es-MX"/>
              </w:rPr>
              <w:t>ISO-IR109 (ISO 8859 : Latin Alphabet 3)</w:t>
            </w:r>
          </w:p>
        </w:tc>
      </w:tr>
      <w:tr w:rsidR="00953E39" w:rsidRPr="009928E9" w14:paraId="0421B275" w14:textId="77777777" w:rsidTr="00AF2045">
        <w:trPr>
          <w:jc w:val="center"/>
        </w:trPr>
        <w:tc>
          <w:tcPr>
            <w:tcW w:w="2178" w:type="dxa"/>
          </w:tcPr>
          <w:p w14:paraId="34948F9D" w14:textId="77777777" w:rsidR="00953E39" w:rsidRPr="00F63F22" w:rsidRDefault="00953E39" w:rsidP="00EA2497">
            <w:pPr>
              <w:pStyle w:val="OtherTableBody"/>
              <w:rPr>
                <w:noProof/>
              </w:rPr>
            </w:pPr>
            <w:r w:rsidRPr="00F63F22">
              <w:rPr>
                <w:noProof/>
              </w:rPr>
              <w:t>\C2D44\</w:t>
            </w:r>
          </w:p>
        </w:tc>
        <w:tc>
          <w:tcPr>
            <w:tcW w:w="4680" w:type="dxa"/>
          </w:tcPr>
          <w:p w14:paraId="42564F01" w14:textId="77777777" w:rsidR="00953E39" w:rsidRPr="008528B0" w:rsidRDefault="00953E39" w:rsidP="00EA2497">
            <w:pPr>
              <w:pStyle w:val="OtherTableBody"/>
              <w:rPr>
                <w:noProof/>
                <w:lang w:val="es-MX"/>
              </w:rPr>
            </w:pPr>
            <w:r w:rsidRPr="008528B0">
              <w:rPr>
                <w:noProof/>
                <w:lang w:val="es-MX"/>
              </w:rPr>
              <w:t>ISO-IR110 (ISO 8859 : Latin Alphabet 4)</w:t>
            </w:r>
          </w:p>
        </w:tc>
      </w:tr>
      <w:tr w:rsidR="00953E39" w:rsidRPr="009928E9" w14:paraId="41B73997" w14:textId="77777777" w:rsidTr="00AF2045">
        <w:trPr>
          <w:jc w:val="center"/>
        </w:trPr>
        <w:tc>
          <w:tcPr>
            <w:tcW w:w="2178" w:type="dxa"/>
          </w:tcPr>
          <w:p w14:paraId="1BC7E4DC" w14:textId="77777777" w:rsidR="00953E39" w:rsidRPr="00F63F22" w:rsidRDefault="00953E39" w:rsidP="00EA2497">
            <w:pPr>
              <w:pStyle w:val="OtherTableBody"/>
              <w:rPr>
                <w:noProof/>
              </w:rPr>
            </w:pPr>
            <w:r w:rsidRPr="00F63F22">
              <w:rPr>
                <w:noProof/>
              </w:rPr>
              <w:t>\C2D4C\</w:t>
            </w:r>
          </w:p>
        </w:tc>
        <w:tc>
          <w:tcPr>
            <w:tcW w:w="4680" w:type="dxa"/>
          </w:tcPr>
          <w:p w14:paraId="5EA381CB" w14:textId="77777777" w:rsidR="00953E39" w:rsidRPr="00F63F22" w:rsidRDefault="00953E39" w:rsidP="00EA2497">
            <w:pPr>
              <w:pStyle w:val="OtherTableBody"/>
              <w:rPr>
                <w:noProof/>
              </w:rPr>
            </w:pPr>
            <w:r w:rsidRPr="00F63F22">
              <w:rPr>
                <w:noProof/>
              </w:rPr>
              <w:t>ISO-IR144 (ISO 8859 : Cyrillic)</w:t>
            </w:r>
          </w:p>
        </w:tc>
      </w:tr>
      <w:tr w:rsidR="00953E39" w:rsidRPr="009928E9" w14:paraId="2FEC46C8" w14:textId="77777777" w:rsidTr="00AF2045">
        <w:trPr>
          <w:jc w:val="center"/>
        </w:trPr>
        <w:tc>
          <w:tcPr>
            <w:tcW w:w="2178" w:type="dxa"/>
          </w:tcPr>
          <w:p w14:paraId="2D291E76" w14:textId="77777777" w:rsidR="00953E39" w:rsidRPr="00F63F22" w:rsidRDefault="00953E39" w:rsidP="00EA2497">
            <w:pPr>
              <w:pStyle w:val="OtherTableBody"/>
              <w:rPr>
                <w:noProof/>
              </w:rPr>
            </w:pPr>
            <w:r w:rsidRPr="00F63F22">
              <w:rPr>
                <w:noProof/>
              </w:rPr>
              <w:t>\C2D47\</w:t>
            </w:r>
          </w:p>
        </w:tc>
        <w:tc>
          <w:tcPr>
            <w:tcW w:w="4680" w:type="dxa"/>
          </w:tcPr>
          <w:p w14:paraId="1D826F15" w14:textId="77777777" w:rsidR="00953E39" w:rsidRPr="00F63F22" w:rsidRDefault="00953E39" w:rsidP="00EA2497">
            <w:pPr>
              <w:pStyle w:val="OtherTableBody"/>
              <w:rPr>
                <w:noProof/>
              </w:rPr>
            </w:pPr>
            <w:r w:rsidRPr="00F63F22">
              <w:rPr>
                <w:noProof/>
              </w:rPr>
              <w:t>ISO-IR127 (ISO 8859 : Arabic)</w:t>
            </w:r>
          </w:p>
        </w:tc>
      </w:tr>
      <w:tr w:rsidR="00953E39" w:rsidRPr="009928E9" w14:paraId="7C9FB84F" w14:textId="77777777" w:rsidTr="00AF2045">
        <w:trPr>
          <w:jc w:val="center"/>
        </w:trPr>
        <w:tc>
          <w:tcPr>
            <w:tcW w:w="2178" w:type="dxa"/>
          </w:tcPr>
          <w:p w14:paraId="16642B71" w14:textId="77777777" w:rsidR="00953E39" w:rsidRPr="00F63F22" w:rsidRDefault="00953E39" w:rsidP="00EA2497">
            <w:pPr>
              <w:pStyle w:val="OtherTableBody"/>
              <w:rPr>
                <w:noProof/>
              </w:rPr>
            </w:pPr>
            <w:r w:rsidRPr="00F63F22">
              <w:rPr>
                <w:noProof/>
              </w:rPr>
              <w:t>\C2D46\</w:t>
            </w:r>
          </w:p>
        </w:tc>
        <w:tc>
          <w:tcPr>
            <w:tcW w:w="4680" w:type="dxa"/>
          </w:tcPr>
          <w:p w14:paraId="1BE35E27" w14:textId="77777777" w:rsidR="00953E39" w:rsidRPr="00F63F22" w:rsidRDefault="00953E39" w:rsidP="00EA2497">
            <w:pPr>
              <w:pStyle w:val="OtherTableBody"/>
              <w:rPr>
                <w:noProof/>
              </w:rPr>
            </w:pPr>
            <w:r w:rsidRPr="00F63F22">
              <w:rPr>
                <w:noProof/>
              </w:rPr>
              <w:t>ISO-IR126 (ISO 8859 : Greek)</w:t>
            </w:r>
          </w:p>
        </w:tc>
      </w:tr>
      <w:tr w:rsidR="00953E39" w:rsidRPr="009928E9" w14:paraId="549E5DBD" w14:textId="77777777" w:rsidTr="00AF2045">
        <w:trPr>
          <w:jc w:val="center"/>
        </w:trPr>
        <w:tc>
          <w:tcPr>
            <w:tcW w:w="2178" w:type="dxa"/>
          </w:tcPr>
          <w:p w14:paraId="166EAD1B" w14:textId="77777777" w:rsidR="00953E39" w:rsidRPr="00F63F22" w:rsidRDefault="00953E39" w:rsidP="00EA2497">
            <w:pPr>
              <w:pStyle w:val="OtherTableBody"/>
              <w:rPr>
                <w:noProof/>
              </w:rPr>
            </w:pPr>
            <w:r w:rsidRPr="00F63F22">
              <w:rPr>
                <w:noProof/>
              </w:rPr>
              <w:t>\C2D48\</w:t>
            </w:r>
          </w:p>
        </w:tc>
        <w:tc>
          <w:tcPr>
            <w:tcW w:w="4680" w:type="dxa"/>
          </w:tcPr>
          <w:p w14:paraId="2EF3A8C5" w14:textId="77777777" w:rsidR="00953E39" w:rsidRPr="00F63F22" w:rsidRDefault="00953E39" w:rsidP="00EA2497">
            <w:pPr>
              <w:pStyle w:val="OtherTableBody"/>
              <w:rPr>
                <w:noProof/>
              </w:rPr>
            </w:pPr>
            <w:r w:rsidRPr="00F63F22">
              <w:rPr>
                <w:noProof/>
              </w:rPr>
              <w:t>ISO-IR138 (ISO 8859 : Hebrew)</w:t>
            </w:r>
          </w:p>
        </w:tc>
      </w:tr>
      <w:tr w:rsidR="00953E39" w:rsidRPr="009928E9" w14:paraId="2F52167A" w14:textId="77777777" w:rsidTr="00AF2045">
        <w:trPr>
          <w:jc w:val="center"/>
        </w:trPr>
        <w:tc>
          <w:tcPr>
            <w:tcW w:w="2178" w:type="dxa"/>
          </w:tcPr>
          <w:p w14:paraId="5A7F0323" w14:textId="77777777" w:rsidR="00953E39" w:rsidRPr="00F63F22" w:rsidRDefault="00953E39" w:rsidP="00EA2497">
            <w:pPr>
              <w:pStyle w:val="OtherTableBody"/>
              <w:rPr>
                <w:noProof/>
              </w:rPr>
            </w:pPr>
            <w:r w:rsidRPr="00F63F22">
              <w:rPr>
                <w:noProof/>
              </w:rPr>
              <w:t>\C2D4D\</w:t>
            </w:r>
          </w:p>
        </w:tc>
        <w:tc>
          <w:tcPr>
            <w:tcW w:w="4680" w:type="dxa"/>
          </w:tcPr>
          <w:p w14:paraId="55A829A2" w14:textId="77777777" w:rsidR="00953E39" w:rsidRPr="008528B0" w:rsidRDefault="00953E39" w:rsidP="00EA2497">
            <w:pPr>
              <w:pStyle w:val="OtherTableBody"/>
              <w:rPr>
                <w:noProof/>
                <w:lang w:val="es-MX"/>
              </w:rPr>
            </w:pPr>
            <w:r w:rsidRPr="008528B0">
              <w:rPr>
                <w:noProof/>
                <w:lang w:val="es-MX"/>
              </w:rPr>
              <w:t>ISO-IR148 (ISO 8859 : Latin Alphabet 5)</w:t>
            </w:r>
          </w:p>
        </w:tc>
      </w:tr>
      <w:tr w:rsidR="00953E39" w:rsidRPr="009928E9" w14:paraId="36E2CD8D" w14:textId="77777777" w:rsidTr="00AF2045">
        <w:trPr>
          <w:jc w:val="center"/>
        </w:trPr>
        <w:tc>
          <w:tcPr>
            <w:tcW w:w="2178" w:type="dxa"/>
          </w:tcPr>
          <w:p w14:paraId="7B350C00" w14:textId="77777777" w:rsidR="00953E39" w:rsidRPr="00F63F22" w:rsidRDefault="00953E39" w:rsidP="00EA2497">
            <w:pPr>
              <w:pStyle w:val="OtherTableBody"/>
              <w:rPr>
                <w:noProof/>
              </w:rPr>
            </w:pPr>
            <w:r w:rsidRPr="00F63F22">
              <w:rPr>
                <w:noProof/>
              </w:rPr>
              <w:t>\C284A\</w:t>
            </w:r>
          </w:p>
        </w:tc>
        <w:tc>
          <w:tcPr>
            <w:tcW w:w="4680" w:type="dxa"/>
          </w:tcPr>
          <w:p w14:paraId="3D1A595B" w14:textId="77777777" w:rsidR="00953E39" w:rsidRPr="008528B0" w:rsidRDefault="00953E39" w:rsidP="00EA2497">
            <w:pPr>
              <w:pStyle w:val="OtherTableBody"/>
              <w:rPr>
                <w:noProof/>
                <w:lang w:val="es-MX"/>
              </w:rPr>
            </w:pPr>
            <w:r w:rsidRPr="008528B0">
              <w:rPr>
                <w:noProof/>
                <w:lang w:val="es-MX"/>
              </w:rPr>
              <w:t>ISO-IR14 (JIS X 0201 -1976: Romaji)</w:t>
            </w:r>
          </w:p>
        </w:tc>
      </w:tr>
      <w:tr w:rsidR="00953E39" w:rsidRPr="00BA1766" w14:paraId="25DED955" w14:textId="77777777" w:rsidTr="00AF2045">
        <w:trPr>
          <w:jc w:val="center"/>
        </w:trPr>
        <w:tc>
          <w:tcPr>
            <w:tcW w:w="2178" w:type="dxa"/>
          </w:tcPr>
          <w:p w14:paraId="35F47DBA" w14:textId="77777777" w:rsidR="00953E39" w:rsidRPr="00F63F22" w:rsidRDefault="00953E39" w:rsidP="00EA2497">
            <w:pPr>
              <w:pStyle w:val="OtherTableBody"/>
              <w:rPr>
                <w:noProof/>
              </w:rPr>
            </w:pPr>
            <w:r w:rsidRPr="00F63F22">
              <w:rPr>
                <w:noProof/>
              </w:rPr>
              <w:t>\C2949\</w:t>
            </w:r>
          </w:p>
        </w:tc>
        <w:tc>
          <w:tcPr>
            <w:tcW w:w="4680" w:type="dxa"/>
          </w:tcPr>
          <w:p w14:paraId="7F882ACC" w14:textId="77777777" w:rsidR="00953E39" w:rsidRPr="008528B0" w:rsidRDefault="00953E39" w:rsidP="00EA2497">
            <w:pPr>
              <w:pStyle w:val="OtherTableBody"/>
              <w:rPr>
                <w:noProof/>
                <w:lang w:val="es-MX"/>
              </w:rPr>
            </w:pPr>
            <w:r w:rsidRPr="008528B0">
              <w:rPr>
                <w:noProof/>
                <w:lang w:val="es-MX"/>
              </w:rPr>
              <w:t>ISO-IR13 (JIS X 0201 : Katakana)</w:t>
            </w:r>
          </w:p>
        </w:tc>
      </w:tr>
    </w:tbl>
    <w:p w14:paraId="71446A37" w14:textId="77777777"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9928E9" w14:paraId="276291E2" w14:textId="77777777" w:rsidTr="00AF2045">
        <w:trPr>
          <w:jc w:val="center"/>
        </w:trPr>
        <w:tc>
          <w:tcPr>
            <w:tcW w:w="2109" w:type="dxa"/>
          </w:tcPr>
          <w:p w14:paraId="68ABC61A" w14:textId="77777777" w:rsidR="00953E39" w:rsidRPr="00F63F22" w:rsidRDefault="00953E39" w:rsidP="00EA2497">
            <w:pPr>
              <w:pStyle w:val="OtherTableBody"/>
              <w:rPr>
                <w:noProof/>
              </w:rPr>
            </w:pPr>
            <w:r w:rsidRPr="00F63F22">
              <w:rPr>
                <w:noProof/>
              </w:rPr>
              <w:t>\M2442\</w:t>
            </w:r>
          </w:p>
        </w:tc>
        <w:tc>
          <w:tcPr>
            <w:tcW w:w="4900" w:type="dxa"/>
          </w:tcPr>
          <w:p w14:paraId="20DBB2AE" w14:textId="77777777" w:rsidR="00953E39" w:rsidRPr="00F63F22" w:rsidRDefault="00953E39" w:rsidP="00EA2497">
            <w:pPr>
              <w:pStyle w:val="OtherTableBody"/>
              <w:rPr>
                <w:noProof/>
              </w:rPr>
            </w:pPr>
            <w:r w:rsidRPr="00F63F22">
              <w:rPr>
                <w:noProof/>
              </w:rPr>
              <w:t>ISO-IR87 (JIS X 0208 : Kanji, hiragana and katakana)</w:t>
            </w:r>
          </w:p>
        </w:tc>
      </w:tr>
      <w:tr w:rsidR="00953E39" w:rsidRPr="009928E9" w14:paraId="5941B8DD" w14:textId="77777777" w:rsidTr="00AF2045">
        <w:trPr>
          <w:jc w:val="center"/>
        </w:trPr>
        <w:tc>
          <w:tcPr>
            <w:tcW w:w="2109" w:type="dxa"/>
          </w:tcPr>
          <w:p w14:paraId="0B834852" w14:textId="77777777" w:rsidR="00953E39" w:rsidRPr="00F63F22" w:rsidRDefault="00953E39" w:rsidP="00EA2497">
            <w:pPr>
              <w:pStyle w:val="OtherTableBody"/>
              <w:rPr>
                <w:noProof/>
              </w:rPr>
            </w:pPr>
            <w:r w:rsidRPr="00F63F22">
              <w:rPr>
                <w:noProof/>
              </w:rPr>
              <w:t>\M242844\</w:t>
            </w:r>
          </w:p>
        </w:tc>
        <w:tc>
          <w:tcPr>
            <w:tcW w:w="4900" w:type="dxa"/>
          </w:tcPr>
          <w:p w14:paraId="467A34A0" w14:textId="77777777" w:rsidR="00953E39" w:rsidRPr="00F63F22" w:rsidRDefault="00953E39" w:rsidP="00EA2497">
            <w:pPr>
              <w:pStyle w:val="OtherTableBody"/>
              <w:rPr>
                <w:noProof/>
              </w:rPr>
            </w:pPr>
            <w:r w:rsidRPr="00F63F22">
              <w:rPr>
                <w:noProof/>
              </w:rPr>
              <w:t xml:space="preserve">ISO-IR159 (JIS X 0212 : Supplementary Kanji) </w:t>
            </w:r>
          </w:p>
        </w:tc>
      </w:tr>
    </w:tbl>
    <w:p w14:paraId="495DCEDA" w14:textId="77777777" w:rsidR="00953E39" w:rsidRPr="00F63F22" w:rsidRDefault="004177F8" w:rsidP="000247A5">
      <w:pPr>
        <w:pStyle w:val="Heading3"/>
        <w:rPr>
          <w:noProof/>
        </w:rPr>
      </w:pPr>
      <w:r w:rsidRPr="00F63F22">
        <w:rPr>
          <w:noProof/>
        </w:rPr>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1047" w:name="_Toc359236046"/>
      <w:bookmarkStart w:id="1048" w:name="_Toc498146149"/>
      <w:bookmarkStart w:id="1049" w:name="_Toc527864718"/>
      <w:bookmarkStart w:id="1050" w:name="_Toc527866190"/>
      <w:bookmarkStart w:id="1051" w:name="_Toc528481927"/>
      <w:bookmarkStart w:id="1052" w:name="_Toc528482432"/>
      <w:bookmarkStart w:id="1053" w:name="_Toc528482731"/>
      <w:bookmarkStart w:id="1054" w:name="_Toc528482856"/>
      <w:bookmarkStart w:id="1055" w:name="_Toc528486164"/>
      <w:bookmarkStart w:id="1056" w:name="_Toc536689671"/>
      <w:bookmarkStart w:id="1057" w:name="_Toc496392"/>
      <w:bookmarkStart w:id="1058" w:name="_Toc524740"/>
      <w:bookmarkStart w:id="1059" w:name="_Toc22443773"/>
      <w:bookmarkStart w:id="1060" w:name="_Toc22444125"/>
      <w:bookmarkStart w:id="1061" w:name="_Toc36358071"/>
      <w:bookmarkStart w:id="1062" w:name="_Toc42232501"/>
      <w:bookmarkStart w:id="1063" w:name="_Toc43275023"/>
      <w:bookmarkStart w:id="1064" w:name="_Toc43275195"/>
      <w:bookmarkStart w:id="1065" w:name="_Toc43275902"/>
      <w:bookmarkStart w:id="1066" w:name="_Toc43276222"/>
      <w:bookmarkStart w:id="1067" w:name="_Toc43276747"/>
      <w:bookmarkStart w:id="1068" w:name="_Toc43276845"/>
      <w:bookmarkStart w:id="1069" w:name="_Toc43276985"/>
      <w:bookmarkStart w:id="1070" w:name="_Toc234219565"/>
      <w:bookmarkStart w:id="1071" w:name="_Toc17269974"/>
      <w:bookmarkStart w:id="1072" w:name="_Toc28952695"/>
      <w:r w:rsidR="00953E39" w:rsidRPr="00F63F22">
        <w:rPr>
          <w:noProof/>
        </w:rPr>
        <w:t>Highlighting</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p>
    <w:p w14:paraId="2ED54F7F" w14:textId="77777777"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14:paraId="48578DDB" w14:textId="77777777" w:rsidR="00953E39" w:rsidRPr="00F63F22" w:rsidRDefault="00953E39" w:rsidP="00AF2045">
      <w:pPr>
        <w:pStyle w:val="Example"/>
        <w:ind w:left="2232"/>
      </w:pPr>
      <w:r w:rsidRPr="00F63F22">
        <w:lastRenderedPageBreak/>
        <w:t>DSP|     TOTAL CHOLESTEROL    \H\240*\N\   [90 - 200]</w:t>
      </w:r>
    </w:p>
    <w:p w14:paraId="61E9F8C7" w14:textId="77777777" w:rsidR="00953E39" w:rsidRPr="00F63F22" w:rsidRDefault="00953E39" w:rsidP="00AF2045">
      <w:pPr>
        <w:pStyle w:val="NormalIndented"/>
        <w:ind w:left="1080"/>
        <w:rPr>
          <w:noProof/>
        </w:rPr>
      </w:pPr>
      <w:r w:rsidRPr="00F63F22">
        <w:rPr>
          <w:noProof/>
        </w:rPr>
        <w:t>might cause the following data to appear on a screen or report:</w:t>
      </w:r>
    </w:p>
    <w:p w14:paraId="67F9CB8C" w14:textId="77777777" w:rsidR="00953E39" w:rsidRPr="00F63F22" w:rsidRDefault="00953E39" w:rsidP="00AF2045">
      <w:pPr>
        <w:pStyle w:val="Example"/>
        <w:ind w:left="2232"/>
      </w:pPr>
      <w:r w:rsidRPr="00F63F22">
        <w:t>TOTAL CHOLESTEROL        240*    [90 - 200]</w:t>
      </w:r>
    </w:p>
    <w:p w14:paraId="7502B138" w14:textId="77777777"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14:paraId="035598C0" w14:textId="77777777" w:rsidR="00953E39" w:rsidRPr="00F63F22" w:rsidRDefault="004177F8" w:rsidP="000247A5">
      <w:pPr>
        <w:pStyle w:val="Heading3"/>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1073" w:name="_Ref358259743"/>
      <w:bookmarkStart w:id="1074" w:name="_Toc359236047"/>
      <w:bookmarkStart w:id="1075" w:name="_Toc498146150"/>
      <w:bookmarkStart w:id="1076" w:name="_Toc527864719"/>
      <w:bookmarkStart w:id="1077" w:name="_Toc527866191"/>
      <w:bookmarkStart w:id="1078" w:name="_Toc528481928"/>
      <w:bookmarkStart w:id="1079" w:name="_Toc528482433"/>
      <w:bookmarkStart w:id="1080" w:name="_Toc528482732"/>
      <w:bookmarkStart w:id="1081" w:name="_Toc528482857"/>
      <w:bookmarkStart w:id="1082" w:name="_Toc528486165"/>
      <w:bookmarkStart w:id="1083" w:name="_Toc536689672"/>
      <w:bookmarkStart w:id="1084" w:name="_Toc496393"/>
      <w:bookmarkStart w:id="1085" w:name="_Toc524741"/>
      <w:bookmarkStart w:id="1086" w:name="_Toc22443774"/>
      <w:bookmarkStart w:id="1087" w:name="_Toc22444126"/>
      <w:bookmarkStart w:id="1088" w:name="_Toc36358072"/>
      <w:bookmarkStart w:id="1089" w:name="_Toc42232502"/>
      <w:bookmarkStart w:id="1090" w:name="_Toc43275024"/>
      <w:bookmarkStart w:id="1091" w:name="_Toc43275196"/>
      <w:bookmarkStart w:id="1092" w:name="_Toc43275903"/>
      <w:bookmarkStart w:id="1093" w:name="_Toc43276223"/>
      <w:bookmarkStart w:id="1094" w:name="_Toc43276748"/>
      <w:bookmarkStart w:id="1095" w:name="_Toc43276846"/>
      <w:bookmarkStart w:id="1096" w:name="_Toc43276986"/>
      <w:bookmarkStart w:id="1097" w:name="_Toc234219566"/>
      <w:bookmarkStart w:id="1098" w:name="_Toc17269975"/>
      <w:bookmarkStart w:id="1099" w:name="_Toc28952696"/>
      <w:r w:rsidR="00953E39" w:rsidRPr="00F63F22">
        <w:rPr>
          <w:noProof/>
        </w:rPr>
        <w:t>Special character</w:t>
      </w:r>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p>
    <w:p w14:paraId="05D1A458" w14:textId="77777777"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14:paraId="569A65FC" w14:textId="77777777" w:rsidR="00953E39" w:rsidRPr="00F63F22" w:rsidRDefault="00953E39" w:rsidP="00AF2045">
      <w:pPr>
        <w:pStyle w:val="Example"/>
        <w:ind w:left="2232"/>
      </w:pPr>
      <w:r w:rsidRPr="00F63F22">
        <w:t>DSP|</w:t>
      </w:r>
      <w:r w:rsidRPr="00F63F22">
        <w:tab/>
        <w:t>TOTAL CHOLESTEROL     180  \F\90 - 200\F\</w:t>
      </w:r>
    </w:p>
    <w:p w14:paraId="7C476037" w14:textId="77777777" w:rsidR="00953E39" w:rsidRPr="00F63F22" w:rsidRDefault="00953E39" w:rsidP="00AF2045">
      <w:pPr>
        <w:pStyle w:val="Example"/>
        <w:ind w:left="2232"/>
      </w:pPr>
      <w:r w:rsidRPr="00F63F22">
        <w:t>DSP|</w:t>
      </w:r>
      <w:r w:rsidRPr="00F63F22">
        <w:tab/>
        <w:t>\S\----------------\S\</w:t>
      </w:r>
    </w:p>
    <w:p w14:paraId="59431EDB" w14:textId="77777777"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14:paraId="7F03A194" w14:textId="77777777" w:rsidR="00953E39" w:rsidRPr="00F63F22" w:rsidRDefault="00953E39" w:rsidP="00AF2045">
      <w:pPr>
        <w:pStyle w:val="Example"/>
        <w:ind w:left="2232"/>
      </w:pPr>
      <w:r w:rsidRPr="00F63F22">
        <w:t>TOTAL CHOLESTEROL     180  |90 - 200|</w:t>
      </w:r>
    </w:p>
    <w:p w14:paraId="495AABCB" w14:textId="77777777" w:rsidR="00953E39" w:rsidRPr="00F63F22" w:rsidRDefault="00953E39" w:rsidP="00AF2045">
      <w:pPr>
        <w:pStyle w:val="Example"/>
        <w:ind w:left="2232"/>
      </w:pPr>
      <w:r w:rsidRPr="00F63F22">
        <w:t>^----------------^</w:t>
      </w:r>
      <w:r>
        <w:tab/>
      </w:r>
    </w:p>
    <w:p w14:paraId="367D5C7E" w14:textId="77777777" w:rsidR="00953E39" w:rsidRPr="00F63F22" w:rsidRDefault="004177F8" w:rsidP="000247A5">
      <w:pPr>
        <w:pStyle w:val="Heading3"/>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1100" w:name="_Toc359236048"/>
      <w:bookmarkStart w:id="1101" w:name="_Toc498146151"/>
      <w:bookmarkStart w:id="1102" w:name="_Toc527864720"/>
      <w:bookmarkStart w:id="1103" w:name="_Toc527866192"/>
      <w:bookmarkStart w:id="1104" w:name="_Toc528481929"/>
      <w:bookmarkStart w:id="1105" w:name="_Toc528482434"/>
      <w:bookmarkStart w:id="1106" w:name="_Toc528482733"/>
      <w:bookmarkStart w:id="1107" w:name="_Toc528482858"/>
      <w:bookmarkStart w:id="1108" w:name="_Toc528486166"/>
      <w:bookmarkStart w:id="1109" w:name="_Toc536689673"/>
      <w:bookmarkStart w:id="1110" w:name="_Toc496394"/>
      <w:bookmarkStart w:id="1111" w:name="_Toc524742"/>
      <w:bookmarkStart w:id="1112" w:name="_Toc22443775"/>
      <w:bookmarkStart w:id="1113" w:name="_Toc22444127"/>
      <w:bookmarkStart w:id="1114" w:name="_Toc36358073"/>
      <w:bookmarkStart w:id="1115" w:name="_Toc42232503"/>
      <w:bookmarkStart w:id="1116" w:name="_Toc43275025"/>
      <w:bookmarkStart w:id="1117" w:name="_Toc43275197"/>
      <w:bookmarkStart w:id="1118" w:name="_Toc43275904"/>
      <w:bookmarkStart w:id="1119" w:name="_Toc43276224"/>
      <w:bookmarkStart w:id="1120" w:name="_Toc43276749"/>
      <w:bookmarkStart w:id="1121" w:name="_Toc43276847"/>
      <w:bookmarkStart w:id="1122" w:name="_Toc43276987"/>
      <w:bookmarkStart w:id="1123" w:name="_Toc234219567"/>
      <w:bookmarkStart w:id="1124" w:name="_Toc17269976"/>
      <w:bookmarkStart w:id="1125" w:name="_Toc28952697"/>
      <w:r w:rsidR="00953E39" w:rsidRPr="00F63F22">
        <w:rPr>
          <w:noProof/>
        </w:rPr>
        <w:t>Hexadecimal</w:t>
      </w:r>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p>
    <w:p w14:paraId="02522E23" w14:textId="77777777"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14:paraId="25C09875" w14:textId="77777777" w:rsidR="00953E39" w:rsidRPr="00F63F22" w:rsidRDefault="00953E39" w:rsidP="000247A5">
      <w:pPr>
        <w:pStyle w:val="Heading3"/>
        <w:rPr>
          <w:noProof/>
        </w:rPr>
      </w:pPr>
      <w:bookmarkStart w:id="1126" w:name="_Toc234219568"/>
      <w:bookmarkStart w:id="1127" w:name="_Toc17269977"/>
      <w:bookmarkStart w:id="1128" w:name="_Toc28952698"/>
      <w:r w:rsidRPr="00F63F22">
        <w:rPr>
          <w:noProof/>
        </w:rPr>
        <w:t>Usage and Examples of Formatted Text</w:t>
      </w:r>
      <w:bookmarkEnd w:id="1126"/>
      <w:bookmarkEnd w:id="1127"/>
      <w:bookmarkEnd w:id="1128"/>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14:paraId="68A58CA2" w14:textId="77777777"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14:paraId="7B69A6A5" w14:textId="77777777" w:rsidTr="00AF2045">
        <w:tc>
          <w:tcPr>
            <w:tcW w:w="1530" w:type="dxa"/>
          </w:tcPr>
          <w:p w14:paraId="32110250" w14:textId="77777777"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14:paraId="51927A46" w14:textId="77777777"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14:paraId="17EE5AB9" w14:textId="77777777" w:rsidTr="00AF2045">
        <w:tc>
          <w:tcPr>
            <w:tcW w:w="1530" w:type="dxa"/>
          </w:tcPr>
          <w:p w14:paraId="1F2AF244" w14:textId="77777777"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14:paraId="4D9CEAF3" w14:textId="77777777"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14:paraId="325031F3" w14:textId="77777777" w:rsidTr="00AF2045">
        <w:tc>
          <w:tcPr>
            <w:tcW w:w="1530" w:type="dxa"/>
          </w:tcPr>
          <w:p w14:paraId="2E1B3B02" w14:textId="77777777"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14:paraId="65B3805C" w14:textId="77777777"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14:paraId="27F0ABA7" w14:textId="77777777" w:rsidTr="00AF2045">
        <w:tc>
          <w:tcPr>
            <w:tcW w:w="1530" w:type="dxa"/>
          </w:tcPr>
          <w:p w14:paraId="4998F9AA" w14:textId="77777777"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14:paraId="0CAEC60D" w14:textId="77777777" w:rsidR="00953E39" w:rsidRPr="00F63F22" w:rsidRDefault="00953E39" w:rsidP="00EA2497">
            <w:pPr>
              <w:pStyle w:val="OtherTableBody"/>
              <w:rPr>
                <w:noProof/>
              </w:rPr>
            </w:pPr>
            <w:r w:rsidRPr="00F63F22">
              <w:rPr>
                <w:noProof/>
              </w:rPr>
              <w:t>Begin no-wrap mode.</w:t>
            </w:r>
          </w:p>
        </w:tc>
      </w:tr>
      <w:tr w:rsidR="00953E39" w:rsidRPr="009928E9" w14:paraId="23FF0810" w14:textId="77777777" w:rsidTr="00AF2045">
        <w:tc>
          <w:tcPr>
            <w:tcW w:w="1530" w:type="dxa"/>
          </w:tcPr>
          <w:p w14:paraId="56F5F1B8" w14:textId="77777777"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14:paraId="344707B2" w14:textId="77777777"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14:paraId="2998E193" w14:textId="77777777" w:rsidTr="00AF2045">
        <w:tc>
          <w:tcPr>
            <w:tcW w:w="1530" w:type="dxa"/>
          </w:tcPr>
          <w:p w14:paraId="09E523D5" w14:textId="77777777"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14:paraId="369C69F0" w14:textId="77777777"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14:paraId="3DC2FA62" w14:textId="77777777" w:rsidTr="00AF2045">
        <w:tc>
          <w:tcPr>
            <w:tcW w:w="1530" w:type="dxa"/>
          </w:tcPr>
          <w:p w14:paraId="69127F85" w14:textId="77777777"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14:paraId="05B2F739" w14:textId="77777777" w:rsidR="00953E39" w:rsidRPr="00F63F22" w:rsidRDefault="00953E39" w:rsidP="00EA2497">
            <w:pPr>
              <w:pStyle w:val="OtherTableBody"/>
              <w:rPr>
                <w:noProof/>
              </w:rPr>
            </w:pPr>
            <w:r w:rsidRPr="00F63F22">
              <w:rPr>
                <w:noProof/>
              </w:rPr>
              <w:t>Skip &lt;number&gt; spaces to the right.</w:t>
            </w:r>
          </w:p>
        </w:tc>
      </w:tr>
      <w:tr w:rsidR="00953E39" w:rsidRPr="009928E9" w14:paraId="282AD4D7" w14:textId="77777777" w:rsidTr="00AF2045">
        <w:tc>
          <w:tcPr>
            <w:tcW w:w="1530" w:type="dxa"/>
          </w:tcPr>
          <w:p w14:paraId="7C0C4FAC" w14:textId="77777777"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14:paraId="7F598406" w14:textId="77777777" w:rsidR="00953E39" w:rsidRPr="00F63F22" w:rsidRDefault="00953E39" w:rsidP="00EA2497">
            <w:pPr>
              <w:pStyle w:val="OtherTableBody"/>
              <w:rPr>
                <w:noProof/>
              </w:rPr>
            </w:pPr>
            <w:r w:rsidRPr="00F63F22">
              <w:rPr>
                <w:noProof/>
              </w:rPr>
              <w:t>End current output line and center the next line.</w:t>
            </w:r>
          </w:p>
        </w:tc>
      </w:tr>
    </w:tbl>
    <w:p w14:paraId="0E33FCEC" w14:textId="77777777"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14:paraId="7B7AA1C7" w14:textId="77777777"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14:paraId="2A9D4A67" w14:textId="77777777" w:rsidR="00953E39" w:rsidRPr="00F63F22" w:rsidRDefault="00953E39" w:rsidP="00AF2045">
      <w:pPr>
        <w:pStyle w:val="OtherTableCaption"/>
        <w:ind w:left="360"/>
        <w:rPr>
          <w:noProof/>
        </w:rPr>
      </w:pPr>
      <w:bookmarkStart w:id="1129" w:name="_Toc349735665"/>
      <w:bookmarkStart w:id="1130" w:name="_Toc349803937"/>
      <w:r w:rsidRPr="00F63F22">
        <w:rPr>
          <w:noProof/>
        </w:rPr>
        <w:t>Figure 2-3. Formatted text as transmitted</w:t>
      </w:r>
      <w:bookmarkEnd w:id="1129"/>
      <w:bookmarkEnd w:id="1130"/>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F1879E4" w14:textId="77777777" w:rsidTr="00AF2045">
        <w:tc>
          <w:tcPr>
            <w:tcW w:w="8640" w:type="dxa"/>
            <w:tcBorders>
              <w:top w:val="single" w:sz="6" w:space="0" w:color="auto"/>
              <w:left w:val="single" w:sz="6" w:space="0" w:color="auto"/>
              <w:bottom w:val="single" w:sz="6" w:space="0" w:color="auto"/>
              <w:right w:val="single" w:sz="6" w:space="0" w:color="auto"/>
            </w:tcBorders>
          </w:tcPr>
          <w:p w14:paraId="6F3C15AD" w14:textId="77777777"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14:paraId="19091D56" w14:textId="77777777"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14:paraId="0DB72950" w14:textId="77777777" w:rsidR="00953E39" w:rsidRPr="00F63F22" w:rsidRDefault="00953E39" w:rsidP="00AF2045">
      <w:pPr>
        <w:pStyle w:val="OtherTableCaption"/>
        <w:ind w:left="360"/>
        <w:rPr>
          <w:noProof/>
        </w:rPr>
      </w:pPr>
      <w:bookmarkStart w:id="1131" w:name="_Toc349735666"/>
      <w:bookmarkStart w:id="1132" w:name="_Toc349803938"/>
      <w:r w:rsidRPr="00F63F22">
        <w:rPr>
          <w:noProof/>
        </w:rPr>
        <w:lastRenderedPageBreak/>
        <w:t>Figure 2-4. Formatted text in one possible presentation</w:t>
      </w:r>
      <w:bookmarkEnd w:id="1131"/>
      <w:bookmarkEnd w:id="1132"/>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403EB25" w14:textId="77777777" w:rsidTr="00AF2045">
        <w:tc>
          <w:tcPr>
            <w:tcW w:w="8640" w:type="dxa"/>
            <w:tcBorders>
              <w:top w:val="single" w:sz="6" w:space="0" w:color="auto"/>
              <w:left w:val="single" w:sz="6" w:space="0" w:color="auto"/>
              <w:bottom w:val="single" w:sz="6" w:space="0" w:color="auto"/>
              <w:right w:val="single" w:sz="6" w:space="0" w:color="auto"/>
            </w:tcBorders>
          </w:tcPr>
          <w:p w14:paraId="46B896F6" w14:textId="77777777" w:rsidR="00DC213F" w:rsidRPr="00AF2045" w:rsidRDefault="00DC213F" w:rsidP="00AF2045">
            <w:pPr>
              <w:pStyle w:val="Example"/>
              <w:ind w:left="360"/>
            </w:pPr>
            <w:r w:rsidRPr="00AF2045">
              <w:t xml:space="preserve">1. The cardiomediastinal silhouette is now within normal limits. </w:t>
            </w:r>
          </w:p>
          <w:p w14:paraId="32843E59" w14:textId="77777777" w:rsidR="00DC213F" w:rsidRPr="00AF2045" w:rsidRDefault="00DC213F" w:rsidP="00AF2045">
            <w:pPr>
              <w:pStyle w:val="Example"/>
              <w:ind w:left="360"/>
            </w:pPr>
            <w:r w:rsidRPr="00AF2045">
              <w:t>2. Lung fields show minimal ground glass appearance.</w:t>
            </w:r>
          </w:p>
          <w:p w14:paraId="1658B427" w14:textId="77777777"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14:paraId="0560E660" w14:textId="77777777" w:rsidR="00953E39" w:rsidRPr="00F63F22" w:rsidRDefault="004177F8" w:rsidP="000247A5">
      <w:pPr>
        <w:pStyle w:val="Heading3"/>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1133" w:name="_Toc359236050"/>
      <w:bookmarkStart w:id="1134" w:name="_Toc498146153"/>
      <w:bookmarkStart w:id="1135" w:name="_Toc527864722"/>
      <w:bookmarkStart w:id="1136" w:name="_Toc527866194"/>
      <w:bookmarkStart w:id="1137" w:name="_Toc528481931"/>
      <w:bookmarkStart w:id="1138" w:name="_Toc528482436"/>
      <w:bookmarkStart w:id="1139" w:name="_Toc528482735"/>
      <w:bookmarkStart w:id="1140" w:name="_Toc528482860"/>
      <w:bookmarkStart w:id="1141" w:name="_Toc528486168"/>
      <w:bookmarkStart w:id="1142" w:name="_Toc536689675"/>
      <w:bookmarkStart w:id="1143" w:name="_Toc496396"/>
      <w:bookmarkStart w:id="1144" w:name="_Toc524744"/>
      <w:bookmarkStart w:id="1145" w:name="_Toc22443777"/>
      <w:bookmarkStart w:id="1146" w:name="_Toc22444129"/>
      <w:bookmarkStart w:id="1147" w:name="_Toc36358075"/>
      <w:bookmarkStart w:id="1148" w:name="_Toc42232505"/>
      <w:bookmarkStart w:id="1149" w:name="_Toc43275027"/>
      <w:bookmarkStart w:id="1150" w:name="_Toc43275199"/>
      <w:bookmarkStart w:id="1151" w:name="_Toc43275906"/>
      <w:bookmarkStart w:id="1152" w:name="_Toc43276226"/>
      <w:bookmarkStart w:id="1153" w:name="_Toc43276751"/>
      <w:bookmarkStart w:id="1154" w:name="_Toc43276849"/>
      <w:bookmarkStart w:id="1155" w:name="_Toc43276989"/>
      <w:bookmarkStart w:id="1156" w:name="_Toc234219569"/>
      <w:bookmarkStart w:id="1157" w:name="_Toc17269978"/>
      <w:bookmarkStart w:id="1158" w:name="_Toc28952699"/>
      <w:r w:rsidR="00953E39" w:rsidRPr="00F63F22">
        <w:rPr>
          <w:noProof/>
        </w:rPr>
        <w:t>Local</w:t>
      </w:r>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7172B4FB" w14:textId="77777777"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14:paraId="589605A8" w14:textId="77777777" w:rsidR="00953E39" w:rsidRPr="00F63F22" w:rsidRDefault="00953E39" w:rsidP="000247A5">
      <w:pPr>
        <w:pStyle w:val="Heading2"/>
        <w:rPr>
          <w:noProof/>
        </w:rPr>
      </w:pPr>
      <w:bookmarkStart w:id="1159" w:name="_Ref358261600"/>
      <w:bookmarkStart w:id="1160" w:name="_Toc359236053"/>
      <w:bookmarkStart w:id="1161" w:name="_Toc498146156"/>
      <w:bookmarkStart w:id="1162" w:name="_Toc527864725"/>
      <w:bookmarkStart w:id="1163" w:name="_Toc527866197"/>
      <w:bookmarkStart w:id="1164" w:name="_Toc528481934"/>
      <w:bookmarkStart w:id="1165" w:name="_Toc528482439"/>
      <w:bookmarkStart w:id="1166" w:name="_Toc528482738"/>
      <w:bookmarkStart w:id="1167" w:name="_Toc528482863"/>
      <w:bookmarkStart w:id="1168" w:name="_Toc528486171"/>
      <w:bookmarkStart w:id="1169" w:name="_Toc536689676"/>
      <w:bookmarkStart w:id="1170" w:name="_Toc496397"/>
      <w:bookmarkStart w:id="1171" w:name="_Toc524745"/>
      <w:bookmarkStart w:id="1172" w:name="_Toc22443778"/>
      <w:bookmarkStart w:id="1173" w:name="_Toc22444130"/>
      <w:bookmarkStart w:id="1174" w:name="_Toc36358076"/>
      <w:bookmarkStart w:id="1175" w:name="_Toc42232506"/>
      <w:bookmarkStart w:id="1176" w:name="_Toc43275028"/>
      <w:bookmarkStart w:id="1177" w:name="_Toc43275200"/>
      <w:bookmarkStart w:id="1178" w:name="_Toc43275907"/>
      <w:bookmarkStart w:id="1179" w:name="_Toc43276227"/>
      <w:bookmarkStart w:id="1180" w:name="_Toc43276752"/>
      <w:bookmarkStart w:id="1181" w:name="_Toc43276850"/>
      <w:bookmarkStart w:id="1182" w:name="_Toc43276990"/>
      <w:bookmarkStart w:id="1183" w:name="_Toc234219570"/>
      <w:bookmarkStart w:id="1184" w:name="_Toc17269979"/>
      <w:bookmarkStart w:id="1185" w:name="_Toc28952700"/>
      <w:r w:rsidRPr="00F63F22">
        <w:rPr>
          <w:noProof/>
        </w:rPr>
        <w:t xml:space="preserve">Version </w:t>
      </w:r>
      <w:r w:rsidRPr="000247A5">
        <w:t>compatibility</w:t>
      </w:r>
      <w:r w:rsidRPr="00F63F22">
        <w:rPr>
          <w:noProof/>
        </w:rPr>
        <w:t xml:space="preserve"> definition</w:t>
      </w:r>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14:paraId="0E63DD45" w14:textId="2F3C3309"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ins w:id="1186" w:author="Lynn Laakso" w:date="2022-09-09T15:49:00Z">
        <w:r w:rsidR="00886355" w:rsidRPr="00886355">
          <w:rPr>
            <w:rStyle w:val="HyperlinkText"/>
          </w:rPr>
          <w:t>Message construction rules</w:t>
        </w:r>
      </w:ins>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14:paraId="282C4E60"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14:paraId="46C77617" w14:textId="77777777"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14:paraId="6D0A398D" w14:textId="77777777"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14:paraId="3C4ED753" w14:textId="77777777"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14:paraId="37A763CB" w14:textId="637C773C"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2.10</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ins w:id="1187" w:author="Lynn Laakso" w:date="2022-09-09T15:49:00Z">
        <w:r w:rsidR="00886355" w:rsidRPr="00886355">
          <w:rPr>
            <w:rStyle w:val="HyperlinkText"/>
          </w:rPr>
          <w:t>Local Extension</w:t>
        </w:r>
      </w:ins>
      <w:r w:rsidR="00F96E77">
        <w:fldChar w:fldCharType="end"/>
      </w:r>
      <w:r w:rsidRPr="00F63F22">
        <w:rPr>
          <w:noProof/>
        </w:rPr>
        <w:t>".</w:t>
      </w:r>
    </w:p>
    <w:p w14:paraId="2BAC3804" w14:textId="77777777" w:rsidR="00953E39" w:rsidRPr="00F63F22" w:rsidRDefault="00953E39" w:rsidP="000247A5">
      <w:pPr>
        <w:pStyle w:val="Heading3"/>
        <w:rPr>
          <w:noProof/>
        </w:rPr>
      </w:pPr>
      <w:bookmarkStart w:id="1188" w:name="_Toc496398"/>
      <w:bookmarkStart w:id="1189" w:name="_Toc524746"/>
      <w:bookmarkStart w:id="1190" w:name="_Toc22443779"/>
      <w:bookmarkStart w:id="1191" w:name="_Toc22444131"/>
      <w:bookmarkStart w:id="1192" w:name="_Toc36358077"/>
      <w:bookmarkStart w:id="1193" w:name="_Toc42232507"/>
      <w:bookmarkStart w:id="1194" w:name="_Toc43275029"/>
      <w:bookmarkStart w:id="1195" w:name="_Toc43275201"/>
      <w:bookmarkStart w:id="1196" w:name="_Toc43275908"/>
      <w:bookmarkStart w:id="1197" w:name="_Toc43276228"/>
      <w:bookmarkStart w:id="1198" w:name="_Toc43276753"/>
      <w:bookmarkStart w:id="1199" w:name="_Toc43276851"/>
      <w:bookmarkStart w:id="1200" w:name="_Toc43276991"/>
      <w:bookmarkStart w:id="1201" w:name="_Toc234219571"/>
      <w:bookmarkStart w:id="1202" w:name="_Toc17269980"/>
      <w:bookmarkStart w:id="1203" w:name="_Toc28952701"/>
      <w:r w:rsidRPr="00F63F22">
        <w:rPr>
          <w:noProof/>
        </w:rPr>
        <w:t xml:space="preserve">Adding messages or message </w:t>
      </w:r>
      <w:r w:rsidRPr="000247A5">
        <w:t>constituents</w:t>
      </w:r>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r w:rsidR="004177F8" w:rsidRPr="00F63F22">
        <w:rPr>
          <w:noProof/>
        </w:rPr>
        <w:fldChar w:fldCharType="begin"/>
      </w:r>
      <w:r w:rsidRPr="00F63F22">
        <w:rPr>
          <w:noProof/>
        </w:rPr>
        <w:instrText xml:space="preserve"> XE "Adding messages or message constituents" </w:instrText>
      </w:r>
      <w:r w:rsidR="004177F8" w:rsidRPr="00F63F22">
        <w:rPr>
          <w:noProof/>
        </w:rPr>
        <w:fldChar w:fldCharType="end"/>
      </w:r>
    </w:p>
    <w:p w14:paraId="08EDC00E" w14:textId="77777777"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14:paraId="23EDA152"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14:paraId="6E527E29"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14:paraId="6DBECDA6" w14:textId="77777777"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14:paraId="4BE442BA"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14:paraId="0EE0C94B" w14:textId="3CE0DDA2"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ins w:id="1204" w:author="Lynn Laakso" w:date="2022-09-09T15:49:00Z">
        <w:r w:rsidR="00886355" w:rsidRPr="00886355">
          <w:rPr>
            <w:rStyle w:val="HyperlinkText"/>
          </w:rPr>
          <w:t>Message construction rules</w:t>
        </w:r>
      </w:ins>
      <w:r w:rsidR="00F96E77">
        <w:fldChar w:fldCharType="end"/>
      </w:r>
      <w:r w:rsidRPr="00F63F22">
        <w:rPr>
          <w:noProof/>
        </w:rPr>
        <w:t>".</w:t>
      </w:r>
    </w:p>
    <w:p w14:paraId="6096EF0D"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w:t>
      </w:r>
      <w:r w:rsidRPr="00F63F22">
        <w:rPr>
          <w:noProof/>
        </w:rPr>
        <w:lastRenderedPageBreak/>
        <w:t xml:space="preserv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14:paraId="195DB764"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14:paraId="3B513FDC"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14:paraId="370BAE2B"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14:paraId="562579E4" w14:textId="77777777" w:rsidR="00953E39" w:rsidRPr="00F63F22" w:rsidRDefault="00953E39" w:rsidP="000247A5">
      <w:pPr>
        <w:pStyle w:val="Heading3"/>
        <w:rPr>
          <w:noProof/>
        </w:rPr>
      </w:pPr>
      <w:bookmarkStart w:id="1205" w:name="_Toc496399"/>
      <w:bookmarkStart w:id="1206" w:name="_Toc524747"/>
      <w:bookmarkStart w:id="1207" w:name="_Ref17271584"/>
      <w:bookmarkStart w:id="1208" w:name="_Toc22443780"/>
      <w:bookmarkStart w:id="1209" w:name="_Toc22444132"/>
      <w:bookmarkStart w:id="1210" w:name="_Toc36358078"/>
      <w:bookmarkStart w:id="1211" w:name="_Toc42232508"/>
      <w:bookmarkStart w:id="1212" w:name="_Toc43275030"/>
      <w:bookmarkStart w:id="1213" w:name="_Toc43275202"/>
      <w:bookmarkStart w:id="1214" w:name="_Toc43275909"/>
      <w:bookmarkStart w:id="1215" w:name="_Toc43276229"/>
      <w:bookmarkStart w:id="1216" w:name="_Toc43276754"/>
      <w:bookmarkStart w:id="1217" w:name="_Toc43276852"/>
      <w:bookmarkStart w:id="1218" w:name="_Toc43276992"/>
      <w:bookmarkStart w:id="1219" w:name="_Ref228008864"/>
      <w:bookmarkStart w:id="1220" w:name="_Toc234219572"/>
      <w:bookmarkStart w:id="1221" w:name="_Toc17269981"/>
      <w:bookmarkStart w:id="1222" w:name="_Toc28952702"/>
      <w:r w:rsidRPr="00F63F22">
        <w:rPr>
          <w:noProof/>
        </w:rPr>
        <w:t>Changing messages or message constituents</w:t>
      </w:r>
      <w:bookmarkStart w:id="1223" w:name="_Hlk28000475"/>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r w:rsidR="004177F8" w:rsidRPr="00F63F22">
        <w:rPr>
          <w:noProof/>
        </w:rPr>
        <w:fldChar w:fldCharType="begin"/>
      </w:r>
      <w:r w:rsidRPr="00F63F22">
        <w:rPr>
          <w:noProof/>
        </w:rPr>
        <w:instrText xml:space="preserve"> XE "Changing messages or message constituents" </w:instrText>
      </w:r>
      <w:r w:rsidR="004177F8" w:rsidRPr="00F63F22">
        <w:rPr>
          <w:noProof/>
        </w:rPr>
        <w:fldChar w:fldCharType="end"/>
      </w:r>
      <w:bookmarkEnd w:id="1223"/>
    </w:p>
    <w:p w14:paraId="76C20A99" w14:textId="77777777"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14:paraId="0D1D8992" w14:textId="77777777"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14:paraId="41334E6D" w14:textId="77777777"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14:paraId="685481C3" w14:textId="77777777"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14:paraId="0D0311B3" w14:textId="77777777"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14:paraId="49CABD2B" w14:textId="77777777"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14:paraId="01C7FCDB" w14:textId="77777777"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14:paraId="703C160D" w14:textId="77777777" w:rsidR="00953E39" w:rsidRPr="00F63F22" w:rsidRDefault="00953E39" w:rsidP="00F20C2F">
      <w:pPr>
        <w:pStyle w:val="NormalListNumbered"/>
        <w:numPr>
          <w:ilvl w:val="0"/>
          <w:numId w:val="24"/>
        </w:numPr>
        <w:rPr>
          <w:noProof/>
        </w:rPr>
      </w:pPr>
      <w:r w:rsidRPr="00F63F22">
        <w:rPr>
          <w:noProof/>
        </w:rPr>
        <w:t xml:space="preserve">Existing optional segment groups </w:t>
      </w:r>
      <w:r w:rsidR="0048528E">
        <w:rPr>
          <w:noProof/>
        </w:rPr>
        <w:t>MAY</w:t>
      </w:r>
      <w:r w:rsidRPr="00F63F22">
        <w:rPr>
          <w:noProof/>
        </w:rPr>
        <w:t xml:space="preserve"> be made required.</w:t>
      </w:r>
    </w:p>
    <w:p w14:paraId="4C26EF47" w14:textId="77777777"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14:paraId="0CB65F9F" w14:textId="77777777"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14:paraId="4B7F0EA8" w14:textId="77777777"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14:paraId="64623033" w14:textId="77777777"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14:paraId="25E00752" w14:textId="77777777"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14:paraId="1E8592C2" w14:textId="77777777" w:rsidR="00953E39" w:rsidRPr="00F63F22" w:rsidRDefault="00953E39" w:rsidP="00EA2497">
      <w:pPr>
        <w:pStyle w:val="NormalIndented"/>
        <w:rPr>
          <w:noProof/>
        </w:rPr>
      </w:pPr>
      <w:r w:rsidRPr="00F63F22">
        <w:rPr>
          <w:noProof/>
        </w:rPr>
        <w:lastRenderedPageBreak/>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14:paraId="055BD846" w14:textId="77777777"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14:paraId="2F84A6F5" w14:textId="77777777"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14:paraId="0F05E152" w14:textId="77777777"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14:paraId="6FA1B1DF" w14:textId="77777777" w:rsidR="00953E39" w:rsidRPr="00F63F22" w:rsidRDefault="00953E39" w:rsidP="00EA2497">
      <w:pPr>
        <w:pStyle w:val="NormalIndented"/>
        <w:rPr>
          <w:noProof/>
        </w:rPr>
      </w:pPr>
      <w:r w:rsidRPr="00F63F22">
        <w:rPr>
          <w:noProof/>
        </w:rPr>
        <w:t>This pertains as follows:</w:t>
      </w:r>
    </w:p>
    <w:p w14:paraId="2931A2DC"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14:paraId="7041ACA8"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14:paraId="2289A7F6"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14:paraId="15FD56D2"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14:paraId="32F87096" w14:textId="77777777"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14:paraId="0003EA1C" w14:textId="77777777"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 </w:t>
      </w:r>
      <w:r w:rsidRPr="00F63F22">
        <w:t>.</w:t>
      </w:r>
    </w:p>
    <w:p w14:paraId="3138EFD1" w14:textId="77777777"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14:paraId="7054EEE1" w14:textId="77777777"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14:paraId="055D201F" w14:textId="77777777"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14:paraId="60A5F032" w14:textId="77777777"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14:paraId="58FC8B13" w14:textId="77777777" w:rsidR="00953E39" w:rsidRPr="00F63F22" w:rsidRDefault="00953E39" w:rsidP="000247A5">
      <w:pPr>
        <w:pStyle w:val="Heading3"/>
        <w:rPr>
          <w:noProof/>
        </w:rPr>
      </w:pPr>
      <w:bookmarkStart w:id="1224" w:name="_Toc496400"/>
      <w:bookmarkStart w:id="1225" w:name="_Toc524748"/>
      <w:bookmarkStart w:id="1226" w:name="_Toc22443781"/>
      <w:bookmarkStart w:id="1227" w:name="_Toc22444133"/>
      <w:bookmarkStart w:id="1228" w:name="_Toc36358079"/>
      <w:bookmarkStart w:id="1229" w:name="_Toc42232509"/>
      <w:bookmarkStart w:id="1230" w:name="_Toc43275031"/>
      <w:bookmarkStart w:id="1231" w:name="_Toc43275203"/>
      <w:bookmarkStart w:id="1232" w:name="_Toc43275910"/>
      <w:bookmarkStart w:id="1233" w:name="_Toc43276230"/>
      <w:bookmarkStart w:id="1234" w:name="_Toc43276755"/>
      <w:bookmarkStart w:id="1235" w:name="_Toc43276853"/>
      <w:bookmarkStart w:id="1236" w:name="_Toc43276993"/>
      <w:bookmarkStart w:id="1237" w:name="_Toc234219573"/>
      <w:bookmarkStart w:id="1238" w:name="_Toc17269982"/>
      <w:bookmarkStart w:id="1239" w:name="_Toc28952703"/>
      <w:r w:rsidRPr="00F63F22">
        <w:rPr>
          <w:noProof/>
        </w:rPr>
        <w:t>Deprecating messages or message constituents</w:t>
      </w:r>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14:paraId="6B703ABB" w14:textId="77777777"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14:paraId="4B8A082D" w14:textId="77777777"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14:paraId="09688416" w14:textId="77777777"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14:paraId="099FFC63" w14:textId="77777777"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14:paraId="59A224E0" w14:textId="77777777"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14:paraId="3C6D8715" w14:textId="77777777" w:rsidR="00953E39" w:rsidRPr="00F63F22" w:rsidRDefault="00953E39" w:rsidP="00EA2497">
      <w:pPr>
        <w:pStyle w:val="NormalIndented"/>
        <w:rPr>
          <w:noProof/>
        </w:rPr>
      </w:pPr>
      <w:r w:rsidRPr="00F63F22">
        <w:rPr>
          <w:noProof/>
        </w:rPr>
        <w:lastRenderedPageBreak/>
        <w:t>The following are allowed:</w:t>
      </w:r>
    </w:p>
    <w:p w14:paraId="50E40513" w14:textId="77777777"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14:paraId="56A37893" w14:textId="77777777"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14:paraId="585594F7" w14:textId="77777777"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14:paraId="6640A158" w14:textId="77777777"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14:paraId="587A9019" w14:textId="77777777"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14:paraId="70F6F4D5" w14:textId="77777777"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14:paraId="4D1B82D8" w14:textId="77777777"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14:paraId="33776EDD" w14:textId="77777777"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14:paraId="07E4D853" w14:textId="77777777"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14:paraId="714B98EE" w14:textId="77777777"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Strong"/>
          <w:noProof/>
        </w:rPr>
        <w:t xml:space="preserve"> </w:t>
      </w:r>
      <w:r>
        <w:rPr>
          <w:rStyle w:val="Strong"/>
          <w:noProof/>
        </w:rPr>
        <w:t>NOT</w:t>
      </w:r>
      <w:r w:rsidRPr="00F63F22">
        <w:rPr>
          <w:noProof/>
        </w:rPr>
        <w:t xml:space="preserve"> be deprecated.</w:t>
      </w:r>
    </w:p>
    <w:p w14:paraId="7C36C5D0" w14:textId="77777777" w:rsidR="00953E39" w:rsidRPr="00F63F22" w:rsidRDefault="00953E39" w:rsidP="000247A5">
      <w:pPr>
        <w:pStyle w:val="Heading3"/>
        <w:rPr>
          <w:noProof/>
        </w:rPr>
      </w:pPr>
      <w:bookmarkStart w:id="1240" w:name="_Toc496401"/>
      <w:bookmarkStart w:id="1241" w:name="_Toc524749"/>
      <w:bookmarkStart w:id="1242" w:name="_Toc22443782"/>
      <w:bookmarkStart w:id="1243" w:name="_Toc22444134"/>
      <w:bookmarkStart w:id="1244" w:name="_Toc36358080"/>
      <w:bookmarkStart w:id="1245" w:name="_Toc42232510"/>
      <w:bookmarkStart w:id="1246" w:name="_Toc43275032"/>
      <w:bookmarkStart w:id="1247" w:name="_Toc43275204"/>
      <w:bookmarkStart w:id="1248" w:name="_Toc43275911"/>
      <w:bookmarkStart w:id="1249" w:name="_Toc43276231"/>
      <w:bookmarkStart w:id="1250" w:name="_Toc43276756"/>
      <w:bookmarkStart w:id="1251" w:name="_Toc43276854"/>
      <w:bookmarkStart w:id="1252" w:name="_Toc43276994"/>
      <w:bookmarkStart w:id="1253" w:name="_Toc234219574"/>
      <w:bookmarkStart w:id="1254" w:name="_Toc17269983"/>
      <w:bookmarkStart w:id="1255" w:name="_Toc28952704"/>
      <w:r w:rsidRPr="00F63F22">
        <w:rPr>
          <w:noProof/>
        </w:rPr>
        <w:t>Removing messages or message constituents</w:t>
      </w:r>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14:paraId="5C4FB75E" w14:textId="77777777"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14:paraId="793A864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14:paraId="553D8E82" w14:textId="77777777"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14:paraId="3590E6DF" w14:textId="77777777"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14:paraId="12F5C418" w14:textId="77777777"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14:paraId="79708057" w14:textId="77777777"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14:paraId="6BF88F93" w14:textId="77777777"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14:paraId="39A8F1EA" w14:textId="77777777"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14:paraId="21556D0F" w14:textId="77777777" w:rsidR="00953E39" w:rsidRPr="00F63F22" w:rsidRDefault="00953E39" w:rsidP="00F20C2F">
      <w:pPr>
        <w:pStyle w:val="NormalListNumbered"/>
        <w:numPr>
          <w:ilvl w:val="0"/>
          <w:numId w:val="28"/>
        </w:numPr>
        <w:rPr>
          <w:noProof/>
        </w:rPr>
      </w:pPr>
      <w:r w:rsidRPr="00F63F22">
        <w:rPr>
          <w:noProof/>
        </w:rPr>
        <w:lastRenderedPageBreak/>
        <w:t xml:space="preserve">A message type and its definition </w:t>
      </w:r>
      <w:r>
        <w:rPr>
          <w:noProof/>
        </w:rPr>
        <w:t>MAY</w:t>
      </w:r>
      <w:r w:rsidRPr="00F63F22">
        <w:rPr>
          <w:noProof/>
        </w:rPr>
        <w:t xml:space="preserve"> be removed.</w:t>
      </w:r>
    </w:p>
    <w:p w14:paraId="6545A420" w14:textId="77777777"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14:paraId="3BB64AFF" w14:textId="77777777"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14:paraId="5B67FDA4" w14:textId="77777777"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14:paraId="3F7A50B9" w14:textId="77777777"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14:paraId="5277A25F" w14:textId="77777777"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14:paraId="529CF632" w14:textId="77777777"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14:paraId="6A9DB447" w14:textId="77777777" w:rsidR="00953E39" w:rsidRPr="00F63F22" w:rsidRDefault="00953E39" w:rsidP="000247A5">
      <w:pPr>
        <w:pStyle w:val="Heading3"/>
        <w:rPr>
          <w:noProof/>
        </w:rPr>
      </w:pPr>
      <w:bookmarkStart w:id="1256" w:name="_Toc496402"/>
      <w:bookmarkStart w:id="1257" w:name="_Toc524750"/>
      <w:bookmarkStart w:id="1258" w:name="_Toc22443783"/>
      <w:bookmarkStart w:id="1259" w:name="_Toc22444135"/>
      <w:bookmarkStart w:id="1260" w:name="_Toc36358081"/>
      <w:bookmarkStart w:id="1261" w:name="_Toc42232511"/>
      <w:bookmarkStart w:id="1262" w:name="_Toc43275033"/>
      <w:bookmarkStart w:id="1263" w:name="_Toc43275205"/>
      <w:bookmarkStart w:id="1264" w:name="_Toc43275912"/>
      <w:bookmarkStart w:id="1265" w:name="_Toc43276232"/>
      <w:bookmarkStart w:id="1266" w:name="_Toc43276757"/>
      <w:bookmarkStart w:id="1267" w:name="_Toc43276855"/>
      <w:bookmarkStart w:id="1268" w:name="_Toc43276995"/>
      <w:bookmarkStart w:id="1269" w:name="_Toc234219575"/>
      <w:bookmarkStart w:id="1270" w:name="_Toc17269984"/>
      <w:bookmarkStart w:id="1271" w:name="_Toc28952705"/>
      <w:bookmarkStart w:id="1272" w:name="_Toc348257245"/>
      <w:bookmarkStart w:id="1273" w:name="_Toc348257581"/>
      <w:bookmarkStart w:id="1274" w:name="_Toc348263203"/>
      <w:bookmarkStart w:id="1275" w:name="_Toc348336532"/>
      <w:bookmarkStart w:id="1276" w:name="_Toc348770020"/>
      <w:bookmarkStart w:id="1277" w:name="_Toc348856162"/>
      <w:bookmarkStart w:id="1278" w:name="_Toc348866583"/>
      <w:bookmarkStart w:id="1279" w:name="_Toc348947813"/>
      <w:bookmarkStart w:id="1280" w:name="_Toc349735394"/>
      <w:bookmarkStart w:id="1281" w:name="_Toc349735837"/>
      <w:bookmarkStart w:id="1282" w:name="_Toc349735991"/>
      <w:bookmarkStart w:id="1283" w:name="_Toc349803723"/>
      <w:bookmarkStart w:id="1284" w:name="_Ref358262070"/>
      <w:bookmarkStart w:id="1285" w:name="_Ref358262087"/>
      <w:bookmarkStart w:id="1286" w:name="_Toc359236056"/>
      <w:bookmarkStart w:id="1287" w:name="_Ref370284624"/>
      <w:bookmarkStart w:id="1288" w:name="_Ref372021140"/>
      <w:bookmarkStart w:id="1289" w:name="_Toc498146159"/>
      <w:bookmarkStart w:id="1290" w:name="_Toc527864728"/>
      <w:bookmarkStart w:id="1291" w:name="_Toc527866200"/>
      <w:bookmarkStart w:id="1292" w:name="_Toc528481937"/>
      <w:bookmarkStart w:id="1293" w:name="_Toc528482442"/>
      <w:bookmarkStart w:id="1294" w:name="_Toc528482741"/>
      <w:bookmarkStart w:id="1295" w:name="_Toc528482866"/>
      <w:bookmarkStart w:id="1296" w:name="_Toc528486174"/>
      <w:bookmarkStart w:id="1297" w:name="_Ref530808436"/>
      <w:bookmarkStart w:id="1298" w:name="_Toc536689677"/>
      <w:r w:rsidRPr="00F63F22">
        <w:rPr>
          <w:noProof/>
        </w:rPr>
        <w:t>Early adoption of HL7 changes</w:t>
      </w:r>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14:paraId="3F19F903" w14:textId="77777777"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14:paraId="6272AD2C" w14:textId="77777777" w:rsidR="00953E39" w:rsidRPr="00F63F22" w:rsidRDefault="00953E39" w:rsidP="000247A5">
      <w:pPr>
        <w:pStyle w:val="Heading3"/>
        <w:rPr>
          <w:noProof/>
        </w:rPr>
      </w:pPr>
      <w:bookmarkStart w:id="1299" w:name="_Toc496403"/>
      <w:bookmarkStart w:id="1300" w:name="_Toc524751"/>
      <w:bookmarkStart w:id="1301" w:name="_Toc22443784"/>
      <w:bookmarkStart w:id="1302" w:name="_Toc22444136"/>
      <w:bookmarkStart w:id="1303" w:name="_Toc36358082"/>
      <w:bookmarkStart w:id="1304" w:name="_Toc42232512"/>
      <w:bookmarkStart w:id="1305" w:name="_Toc43275034"/>
      <w:bookmarkStart w:id="1306" w:name="_Toc43275206"/>
      <w:bookmarkStart w:id="1307" w:name="_Toc43275913"/>
      <w:bookmarkStart w:id="1308" w:name="_Toc43276233"/>
      <w:bookmarkStart w:id="1309" w:name="_Toc43276758"/>
      <w:bookmarkStart w:id="1310" w:name="_Toc43276856"/>
      <w:bookmarkStart w:id="1311" w:name="_Toc43276996"/>
      <w:bookmarkStart w:id="1312" w:name="_Toc234219576"/>
      <w:bookmarkStart w:id="1313" w:name="_Toc17269985"/>
      <w:bookmarkStart w:id="1314" w:name="_Toc28952706"/>
      <w:r w:rsidRPr="00F63F22">
        <w:rPr>
          <w:noProof/>
        </w:rPr>
        <w:t>Technical correction rules</w:t>
      </w:r>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14:paraId="646A5CF4" w14:textId="77777777"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14:paraId="5F7CF307" w14:textId="77777777" w:rsidR="00953E39" w:rsidRPr="00F63F22" w:rsidRDefault="00953E39" w:rsidP="00F20C2F">
      <w:pPr>
        <w:pStyle w:val="NormalListAlpha"/>
        <w:numPr>
          <w:ilvl w:val="0"/>
          <w:numId w:val="7"/>
        </w:numPr>
        <w:rPr>
          <w:noProof/>
        </w:rPr>
      </w:pPr>
      <w:r w:rsidRPr="00F63F22">
        <w:rPr>
          <w:noProof/>
        </w:rPr>
        <w:t>Spelling correction</w:t>
      </w:r>
    </w:p>
    <w:p w14:paraId="57842D15" w14:textId="77777777" w:rsidR="00953E39" w:rsidRPr="00F63F22" w:rsidRDefault="00953E39" w:rsidP="00F20C2F">
      <w:pPr>
        <w:pStyle w:val="NormalListAlpha"/>
        <w:numPr>
          <w:ilvl w:val="0"/>
          <w:numId w:val="7"/>
        </w:numPr>
        <w:rPr>
          <w:noProof/>
        </w:rPr>
      </w:pPr>
      <w:r w:rsidRPr="00F63F22">
        <w:rPr>
          <w:noProof/>
        </w:rPr>
        <w:t>Incorrect section reference</w:t>
      </w:r>
    </w:p>
    <w:p w14:paraId="04C25ACB" w14:textId="77777777" w:rsidR="00953E39" w:rsidRPr="00F63F22" w:rsidRDefault="00953E39" w:rsidP="00F20C2F">
      <w:pPr>
        <w:pStyle w:val="NormalListAlpha"/>
        <w:numPr>
          <w:ilvl w:val="0"/>
          <w:numId w:val="7"/>
        </w:numPr>
        <w:rPr>
          <w:noProof/>
        </w:rPr>
      </w:pPr>
      <w:r w:rsidRPr="00F63F22">
        <w:rPr>
          <w:noProof/>
        </w:rPr>
        <w:t>Transcription error in an imported external table</w:t>
      </w:r>
    </w:p>
    <w:p w14:paraId="2F21E142" w14:textId="77777777"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14:paraId="41CB6DB4" w14:textId="77777777" w:rsidR="00953E39" w:rsidRPr="00F63F22" w:rsidRDefault="00953E39" w:rsidP="00F20C2F">
      <w:pPr>
        <w:pStyle w:val="NormalListAlpha"/>
        <w:numPr>
          <w:ilvl w:val="0"/>
          <w:numId w:val="7"/>
        </w:numPr>
        <w:rPr>
          <w:noProof/>
        </w:rPr>
      </w:pPr>
      <w:r w:rsidRPr="00F63F22">
        <w:rPr>
          <w:noProof/>
        </w:rPr>
        <w:t>Erroneous examples</w:t>
      </w:r>
    </w:p>
    <w:p w14:paraId="343C6C3B" w14:textId="77777777" w:rsidR="00953E39" w:rsidRPr="00F63F22" w:rsidRDefault="00953E39" w:rsidP="00F20C2F">
      <w:pPr>
        <w:pStyle w:val="NormalListAlpha"/>
        <w:numPr>
          <w:ilvl w:val="0"/>
          <w:numId w:val="7"/>
        </w:numPr>
        <w:rPr>
          <w:noProof/>
        </w:rPr>
      </w:pPr>
      <w:r w:rsidRPr="00F63F22">
        <w:rPr>
          <w:noProof/>
        </w:rPr>
        <w:t>Erroneous/misleading descriptions</w:t>
      </w:r>
    </w:p>
    <w:p w14:paraId="0D10E51C" w14:textId="77777777" w:rsidR="00953E39" w:rsidRPr="00F63F22" w:rsidRDefault="00953E39" w:rsidP="000247A5">
      <w:pPr>
        <w:pStyle w:val="Heading2"/>
        <w:rPr>
          <w:noProof/>
        </w:rPr>
      </w:pPr>
      <w:bookmarkStart w:id="1315" w:name="_Ref252578"/>
      <w:bookmarkStart w:id="1316" w:name="_Toc496404"/>
      <w:bookmarkStart w:id="1317" w:name="_Toc524752"/>
      <w:bookmarkStart w:id="1318" w:name="_Toc22443785"/>
      <w:bookmarkStart w:id="1319" w:name="_Toc22444137"/>
      <w:bookmarkStart w:id="1320" w:name="_Toc36358083"/>
      <w:bookmarkStart w:id="1321" w:name="_Toc42232513"/>
      <w:bookmarkStart w:id="1322" w:name="_Toc43275035"/>
      <w:bookmarkStart w:id="1323" w:name="_Toc43275207"/>
      <w:bookmarkStart w:id="1324" w:name="_Toc43275914"/>
      <w:bookmarkStart w:id="1325" w:name="_Toc43276234"/>
      <w:bookmarkStart w:id="1326" w:name="_Toc43276759"/>
      <w:bookmarkStart w:id="1327" w:name="_Toc43276857"/>
      <w:bookmarkStart w:id="1328" w:name="_Toc43276997"/>
      <w:bookmarkStart w:id="1329" w:name="_Toc234219577"/>
      <w:bookmarkStart w:id="1330" w:name="_Toc17269986"/>
      <w:bookmarkStart w:id="1331" w:name="_Toc28952707"/>
      <w:r w:rsidRPr="000247A5">
        <w:t>Message</w:t>
      </w:r>
      <w:r w:rsidRPr="00F63F22">
        <w:rPr>
          <w:noProof/>
        </w:rPr>
        <w:t xml:space="preserve"> Processing R</w:t>
      </w:r>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r w:rsidRPr="00F63F22">
        <w:rPr>
          <w:noProof/>
        </w:rPr>
        <w:t>ules</w:t>
      </w:r>
      <w:bookmarkEnd w:id="1297"/>
      <w:bookmarkEnd w:id="1298"/>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14:paraId="5C321632" w14:textId="12CF8A50"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886355" w:rsidRPr="00886355">
        <w:rPr>
          <w:rStyle w:val="HyperlinkText"/>
        </w:rPr>
        <w:t>2.8.2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ins w:id="1332" w:author="Lynn Laakso" w:date="2022-09-09T15:49:00Z">
        <w:r w:rsidR="00886355" w:rsidRPr="00886355">
          <w:rPr>
            <w:rStyle w:val="HyperlinkText"/>
          </w:rPr>
          <w:t>Message response using the original processing rules</w:t>
        </w:r>
      </w:ins>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886355" w:rsidRPr="00886355">
        <w:rPr>
          <w:rStyle w:val="HyperlinkText"/>
        </w:rPr>
        <w:t>2.8.3</w:t>
      </w:r>
      <w:r w:rsidR="00F96E77">
        <w:fldChar w:fldCharType="end"/>
      </w:r>
      <w:r w:rsidRPr="00F63F22">
        <w:t>, "</w:t>
      </w:r>
      <w:r w:rsidR="00F96E77">
        <w:fldChar w:fldCharType="begin"/>
      </w:r>
      <w:r w:rsidR="00F96E77">
        <w:instrText xml:space="preserve"> REF _Ref251263 \h  \* MERGEFORMAT </w:instrText>
      </w:r>
      <w:r w:rsidR="00F96E77">
        <w:fldChar w:fldCharType="separate"/>
      </w:r>
      <w:ins w:id="1333" w:author="Lynn Laakso" w:date="2022-09-09T15:49:00Z">
        <w:r w:rsidR="00886355" w:rsidRPr="00886355">
          <w:rPr>
            <w:rStyle w:val="HyperlinkText"/>
          </w:rPr>
          <w:t>Response using enhanced acknowledgment</w:t>
        </w:r>
      </w:ins>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14:paraId="088A70C2" w14:textId="77777777" w:rsidR="00953E39" w:rsidRPr="00F63F22" w:rsidRDefault="00953E39" w:rsidP="00EA2497">
      <w:pPr>
        <w:pStyle w:val="Note"/>
        <w:rPr>
          <w:noProof/>
        </w:rPr>
      </w:pPr>
      <w:r w:rsidRPr="00F63F22">
        <w:rPr>
          <w:rStyle w:val="Strong"/>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14:paraId="421467DE" w14:textId="77777777" w:rsidR="00953E39" w:rsidRPr="00F63F22" w:rsidRDefault="00953E39" w:rsidP="00EA2497">
      <w:pPr>
        <w:pStyle w:val="NormalIndented"/>
        <w:rPr>
          <w:noProof/>
        </w:rPr>
      </w:pPr>
      <w:r w:rsidRPr="00F63F22">
        <w:rPr>
          <w:noProof/>
        </w:rPr>
        <w:t>Certain variants exist and are documented elsewhere:</w:t>
      </w:r>
    </w:p>
    <w:p w14:paraId="23E17BA1" w14:textId="5C3DEB27"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886355" w:rsidRPr="00886355">
        <w:rPr>
          <w:rStyle w:val="HyperlinkText"/>
        </w:rPr>
        <w:t>2.9.1</w:t>
      </w:r>
      <w:r w:rsidR="00F96E77">
        <w:fldChar w:fldCharType="end"/>
      </w:r>
      <w:r w:rsidRPr="00F63F22">
        <w:t>, "</w:t>
      </w:r>
      <w:r w:rsidR="00F96E77">
        <w:fldChar w:fldCharType="begin"/>
      </w:r>
      <w:r w:rsidR="00F96E77">
        <w:instrText xml:space="preserve"> REF _Ref228008551 \h  \* MERGEFORMAT </w:instrText>
      </w:r>
      <w:r w:rsidR="00F96E77">
        <w:fldChar w:fldCharType="separate"/>
      </w:r>
      <w:ins w:id="1334" w:author="Lynn Laakso" w:date="2022-09-09T15:49:00Z">
        <w:r w:rsidR="00886355" w:rsidRPr="00886355">
          <w:rPr>
            <w:rStyle w:val="HyperlinkText"/>
          </w:rPr>
          <w:t>Sequence number protocol</w:t>
        </w:r>
      </w:ins>
      <w:r w:rsidR="00F96E77">
        <w:fldChar w:fldCharType="end"/>
      </w:r>
      <w:r w:rsidRPr="00F63F22">
        <w:t>"</w:t>
      </w:r>
      <w:r w:rsidRPr="00F63F22">
        <w:rPr>
          <w:noProof/>
        </w:rPr>
        <w:t>.</w:t>
      </w:r>
    </w:p>
    <w:p w14:paraId="1C508A03" w14:textId="69ADB71B"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886355" w:rsidRPr="00886355">
        <w:rPr>
          <w:rStyle w:val="HyperlinkText"/>
        </w:rPr>
        <w:t>2.9.2</w:t>
      </w:r>
      <w:r w:rsidR="00F96E77">
        <w:fldChar w:fldCharType="end"/>
      </w:r>
      <w:r w:rsidRPr="00F63F22">
        <w:t>, "</w:t>
      </w:r>
      <w:r w:rsidR="00F96E77">
        <w:fldChar w:fldCharType="begin"/>
      </w:r>
      <w:r w:rsidR="00F96E77">
        <w:instrText xml:space="preserve"> REF _Ref228008579 \h  \* MERGEFORMAT </w:instrText>
      </w:r>
      <w:r w:rsidR="00F96E77">
        <w:fldChar w:fldCharType="separate"/>
      </w:r>
      <w:ins w:id="1335" w:author="Lynn Laakso" w:date="2022-09-09T15:49:00Z">
        <w:r w:rsidR="00886355" w:rsidRPr="00886355">
          <w:rPr>
            <w:rStyle w:val="HyperlinkText"/>
          </w:rPr>
          <w:t>Continuation messages and segments</w:t>
        </w:r>
      </w:ins>
      <w:r w:rsidR="00F96E77">
        <w:fldChar w:fldCharType="end"/>
      </w:r>
      <w:r w:rsidRPr="00F63F22">
        <w:t>"</w:t>
      </w:r>
      <w:r w:rsidRPr="00F63F22">
        <w:rPr>
          <w:noProof/>
        </w:rPr>
        <w:t>.</w:t>
      </w:r>
    </w:p>
    <w:p w14:paraId="58CB433F" w14:textId="77777777" w:rsidR="00953E39" w:rsidRPr="00F63F22" w:rsidRDefault="00953E39" w:rsidP="00EA2497">
      <w:pPr>
        <w:pStyle w:val="NormalIndented"/>
        <w:rPr>
          <w:noProof/>
        </w:rPr>
      </w:pPr>
      <w:r w:rsidRPr="00F63F22">
        <w:rPr>
          <w:noProof/>
        </w:rPr>
        <w:lastRenderedPageBreak/>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14:paraId="08DF9D89" w14:textId="77777777" w:rsidR="00953E39" w:rsidRPr="00F63F22" w:rsidRDefault="00953E39" w:rsidP="00EA2497">
      <w:pPr>
        <w:pStyle w:val="NormalIndented"/>
        <w:rPr>
          <w:noProof/>
        </w:rPr>
      </w:pPr>
      <w:r w:rsidRPr="00F63F22">
        <w:rPr>
          <w:noProof/>
        </w:rPr>
        <w:t>In overview this exchange proceeds as follows:</w:t>
      </w:r>
    </w:p>
    <w:p w14:paraId="05AB357D" w14:textId="77777777"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14:paraId="1F36A371" w14:textId="77777777">
        <w:trPr>
          <w:jc w:val="center"/>
        </w:trPr>
        <w:tc>
          <w:tcPr>
            <w:tcW w:w="990" w:type="dxa"/>
            <w:shd w:val="pct10" w:color="auto" w:fill="FFFFFF"/>
          </w:tcPr>
          <w:p w14:paraId="142FB00A" w14:textId="77777777" w:rsidR="00953E39" w:rsidRPr="00F63F22" w:rsidRDefault="00953E39" w:rsidP="00EA2497">
            <w:pPr>
              <w:pStyle w:val="OtherTableHeader"/>
              <w:rPr>
                <w:noProof/>
              </w:rPr>
            </w:pPr>
            <w:r w:rsidRPr="00F63F22">
              <w:rPr>
                <w:noProof/>
              </w:rPr>
              <w:t>Step</w:t>
            </w:r>
          </w:p>
        </w:tc>
        <w:tc>
          <w:tcPr>
            <w:tcW w:w="3657" w:type="dxa"/>
            <w:shd w:val="pct10" w:color="auto" w:fill="FFFFFF"/>
          </w:tcPr>
          <w:p w14:paraId="048128E2" w14:textId="77777777" w:rsidR="00953E39" w:rsidRPr="00F63F22" w:rsidRDefault="00953E39" w:rsidP="00EA2497">
            <w:pPr>
              <w:pStyle w:val="OtherTableHeader"/>
              <w:rPr>
                <w:noProof/>
              </w:rPr>
            </w:pPr>
            <w:r w:rsidRPr="00F63F22">
              <w:rPr>
                <w:noProof/>
              </w:rPr>
              <w:t>Process</w:t>
            </w:r>
          </w:p>
        </w:tc>
        <w:tc>
          <w:tcPr>
            <w:tcW w:w="3206" w:type="dxa"/>
            <w:shd w:val="pct10" w:color="auto" w:fill="FFFFFF"/>
          </w:tcPr>
          <w:p w14:paraId="6A0A10E2" w14:textId="77777777" w:rsidR="00953E39" w:rsidRPr="00F63F22" w:rsidRDefault="00953E39" w:rsidP="00EA2497">
            <w:pPr>
              <w:pStyle w:val="OtherTableHeader"/>
              <w:rPr>
                <w:noProof/>
              </w:rPr>
            </w:pPr>
            <w:r w:rsidRPr="00F63F22">
              <w:rPr>
                <w:noProof/>
              </w:rPr>
              <w:t>Comment</w:t>
            </w:r>
          </w:p>
        </w:tc>
      </w:tr>
      <w:tr w:rsidR="00953E39" w:rsidRPr="009928E9" w14:paraId="1BC001E0" w14:textId="77777777">
        <w:trPr>
          <w:jc w:val="center"/>
        </w:trPr>
        <w:tc>
          <w:tcPr>
            <w:tcW w:w="990" w:type="dxa"/>
          </w:tcPr>
          <w:p w14:paraId="0E28EAC3" w14:textId="77777777" w:rsidR="00953E39" w:rsidRPr="00F63F22" w:rsidRDefault="00953E39" w:rsidP="00EA2497">
            <w:pPr>
              <w:pStyle w:val="OtherTableBody"/>
              <w:rPr>
                <w:noProof/>
              </w:rPr>
            </w:pPr>
            <w:r w:rsidRPr="00F63F22">
              <w:rPr>
                <w:noProof/>
              </w:rPr>
              <w:t>Step 1</w:t>
            </w:r>
          </w:p>
        </w:tc>
        <w:tc>
          <w:tcPr>
            <w:tcW w:w="3657" w:type="dxa"/>
          </w:tcPr>
          <w:p w14:paraId="52C303F8" w14:textId="77777777"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14:paraId="1E7C25BA" w14:textId="77777777" w:rsidR="00953E39" w:rsidRPr="00F63F22" w:rsidRDefault="00953E39" w:rsidP="00EA2497">
            <w:pPr>
              <w:pStyle w:val="OtherTableBody"/>
              <w:rPr>
                <w:noProof/>
              </w:rPr>
            </w:pPr>
          </w:p>
        </w:tc>
      </w:tr>
      <w:tr w:rsidR="00953E39" w:rsidRPr="009928E9" w14:paraId="71000ACB" w14:textId="77777777">
        <w:trPr>
          <w:jc w:val="center"/>
        </w:trPr>
        <w:tc>
          <w:tcPr>
            <w:tcW w:w="990" w:type="dxa"/>
          </w:tcPr>
          <w:p w14:paraId="3014B5C8" w14:textId="77777777" w:rsidR="00953E39" w:rsidRPr="00F63F22" w:rsidRDefault="00953E39" w:rsidP="00EA2497">
            <w:pPr>
              <w:pStyle w:val="OtherTableBody"/>
              <w:rPr>
                <w:noProof/>
              </w:rPr>
            </w:pPr>
            <w:r w:rsidRPr="00F63F22">
              <w:rPr>
                <w:noProof/>
              </w:rPr>
              <w:t>Step 2</w:t>
            </w:r>
          </w:p>
        </w:tc>
        <w:tc>
          <w:tcPr>
            <w:tcW w:w="3657" w:type="dxa"/>
          </w:tcPr>
          <w:p w14:paraId="258E9778" w14:textId="77777777" w:rsidR="00953E39" w:rsidRPr="00F63F22" w:rsidRDefault="00953E39" w:rsidP="00EA2497">
            <w:pPr>
              <w:pStyle w:val="OtherTableBody"/>
              <w:rPr>
                <w:noProof/>
              </w:rPr>
            </w:pPr>
            <w:r w:rsidRPr="00F63F22">
              <w:rPr>
                <w:noProof/>
              </w:rPr>
              <w:t>Responder receives message and processes it based on rules</w:t>
            </w:r>
          </w:p>
        </w:tc>
        <w:tc>
          <w:tcPr>
            <w:tcW w:w="3206" w:type="dxa"/>
          </w:tcPr>
          <w:p w14:paraId="6A5599F4" w14:textId="77777777"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14:paraId="6D23D1B9" w14:textId="77777777">
        <w:trPr>
          <w:jc w:val="center"/>
        </w:trPr>
        <w:tc>
          <w:tcPr>
            <w:tcW w:w="990" w:type="dxa"/>
          </w:tcPr>
          <w:p w14:paraId="29AAEFD4" w14:textId="77777777" w:rsidR="00953E39" w:rsidRPr="00F63F22" w:rsidRDefault="00953E39" w:rsidP="00EA2497">
            <w:pPr>
              <w:pStyle w:val="OtherTableBody"/>
              <w:rPr>
                <w:noProof/>
              </w:rPr>
            </w:pPr>
            <w:r w:rsidRPr="00F63F22">
              <w:rPr>
                <w:noProof/>
              </w:rPr>
              <w:t>Step 3</w:t>
            </w:r>
          </w:p>
        </w:tc>
        <w:tc>
          <w:tcPr>
            <w:tcW w:w="3657" w:type="dxa"/>
          </w:tcPr>
          <w:p w14:paraId="1DBF6904" w14:textId="77777777" w:rsidR="00953E39" w:rsidRPr="00F63F22" w:rsidRDefault="00953E39" w:rsidP="00EA2497">
            <w:pPr>
              <w:pStyle w:val="OtherTableBody"/>
              <w:rPr>
                <w:noProof/>
              </w:rPr>
            </w:pPr>
            <w:r w:rsidRPr="00F63F22">
              <w:rPr>
                <w:noProof/>
              </w:rPr>
              <w:t>Responder sends response message</w:t>
            </w:r>
          </w:p>
        </w:tc>
        <w:tc>
          <w:tcPr>
            <w:tcW w:w="3206" w:type="dxa"/>
          </w:tcPr>
          <w:p w14:paraId="532C7F7D" w14:textId="77777777" w:rsidR="00953E39" w:rsidRPr="00F63F22" w:rsidRDefault="00953E39" w:rsidP="00EA2497">
            <w:pPr>
              <w:pStyle w:val="OtherTableBody"/>
              <w:rPr>
                <w:noProof/>
              </w:rPr>
            </w:pPr>
          </w:p>
        </w:tc>
      </w:tr>
      <w:tr w:rsidR="00953E39" w:rsidRPr="009928E9" w14:paraId="6BCA582F" w14:textId="77777777">
        <w:trPr>
          <w:jc w:val="center"/>
        </w:trPr>
        <w:tc>
          <w:tcPr>
            <w:tcW w:w="990" w:type="dxa"/>
          </w:tcPr>
          <w:p w14:paraId="123194F4" w14:textId="77777777" w:rsidR="00953E39" w:rsidRPr="00F63F22" w:rsidRDefault="00953E39" w:rsidP="00EA2497">
            <w:pPr>
              <w:pStyle w:val="OtherTableBody"/>
              <w:rPr>
                <w:noProof/>
              </w:rPr>
            </w:pPr>
            <w:r w:rsidRPr="00F63F22">
              <w:rPr>
                <w:noProof/>
              </w:rPr>
              <w:t>Step 4</w:t>
            </w:r>
          </w:p>
        </w:tc>
        <w:tc>
          <w:tcPr>
            <w:tcW w:w="3657" w:type="dxa"/>
          </w:tcPr>
          <w:p w14:paraId="132C1A1A" w14:textId="77777777" w:rsidR="00953E39" w:rsidRPr="00F63F22" w:rsidRDefault="00953E39" w:rsidP="00EA2497">
            <w:pPr>
              <w:pStyle w:val="OtherTableBody"/>
              <w:rPr>
                <w:noProof/>
              </w:rPr>
            </w:pPr>
            <w:r w:rsidRPr="00F63F22">
              <w:rPr>
                <w:noProof/>
              </w:rPr>
              <w:t>Initiator processes response message</w:t>
            </w:r>
          </w:p>
        </w:tc>
        <w:tc>
          <w:tcPr>
            <w:tcW w:w="3206" w:type="dxa"/>
          </w:tcPr>
          <w:p w14:paraId="1DF21989" w14:textId="77777777" w:rsidR="00953E39" w:rsidRPr="00F63F22" w:rsidRDefault="00953E39" w:rsidP="00EA2497">
            <w:pPr>
              <w:pStyle w:val="OtherTableBody"/>
              <w:rPr>
                <w:noProof/>
              </w:rPr>
            </w:pPr>
          </w:p>
        </w:tc>
      </w:tr>
    </w:tbl>
    <w:p w14:paraId="4CA604D9" w14:textId="77777777" w:rsidR="00953E39" w:rsidRPr="00F63F22" w:rsidRDefault="00953E39" w:rsidP="000247A5">
      <w:pPr>
        <w:pStyle w:val="Heading3"/>
        <w:rPr>
          <w:noProof/>
        </w:rPr>
      </w:pPr>
      <w:bookmarkStart w:id="1336" w:name="_Ref358261639"/>
      <w:bookmarkStart w:id="1337" w:name="_Ref485781997"/>
      <w:bookmarkStart w:id="1338" w:name="_Toc498146161"/>
      <w:bookmarkStart w:id="1339" w:name="_Toc527864730"/>
      <w:bookmarkStart w:id="1340" w:name="_Toc527866202"/>
      <w:bookmarkStart w:id="1341" w:name="_Toc496405"/>
      <w:bookmarkStart w:id="1342" w:name="_Toc524753"/>
      <w:bookmarkStart w:id="1343" w:name="_Toc22443786"/>
      <w:bookmarkStart w:id="1344" w:name="_Toc22444138"/>
      <w:bookmarkStart w:id="1345" w:name="_Toc36358084"/>
      <w:bookmarkStart w:id="1346" w:name="_Toc42232514"/>
      <w:bookmarkStart w:id="1347" w:name="_Toc43275036"/>
      <w:bookmarkStart w:id="1348" w:name="_Toc43275208"/>
      <w:bookmarkStart w:id="1349" w:name="_Toc43275915"/>
      <w:bookmarkStart w:id="1350" w:name="_Toc43276235"/>
      <w:bookmarkStart w:id="1351" w:name="_Toc43276760"/>
      <w:bookmarkStart w:id="1352" w:name="_Toc43276858"/>
      <w:bookmarkStart w:id="1353" w:name="_Toc43276998"/>
      <w:bookmarkStart w:id="1354" w:name="_Toc234219578"/>
      <w:bookmarkStart w:id="1355" w:name="_Toc17269987"/>
      <w:bookmarkStart w:id="1356" w:name="_Toc28952708"/>
      <w:r w:rsidRPr="00F63F22">
        <w:rPr>
          <w:noProof/>
        </w:rPr>
        <w:t xml:space="preserve">Message </w:t>
      </w:r>
      <w:r w:rsidRPr="000247A5">
        <w:t>initiation</w:t>
      </w:r>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r w:rsidR="004177F8" w:rsidRPr="00F63F22">
        <w:rPr>
          <w:noProof/>
        </w:rPr>
        <w:fldChar w:fldCharType="begin"/>
      </w:r>
      <w:r w:rsidRPr="00F63F22">
        <w:rPr>
          <w:noProof/>
        </w:rPr>
        <w:instrText xml:space="preserve"> XE "Message Initiation" </w:instrText>
      </w:r>
      <w:r w:rsidR="004177F8" w:rsidRPr="00F63F22">
        <w:rPr>
          <w:noProof/>
        </w:rPr>
        <w:fldChar w:fldCharType="end"/>
      </w:r>
    </w:p>
    <w:p w14:paraId="1814E9C0" w14:textId="6D0A903E"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886355" w:rsidRPr="00886355">
        <w:rPr>
          <w:rStyle w:val="HyperlinkText"/>
        </w:rPr>
        <w:t>2.13.9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ins w:id="1357" w:author="Lynn Laakso" w:date="2022-09-09T15:49:00Z">
        <w:r w:rsidR="00886355" w:rsidRPr="00886355">
          <w:rPr>
            <w:rStyle w:val="HyperlinkText"/>
          </w:rPr>
          <w:t xml:space="preserve">MSH </w:t>
        </w:r>
        <w:r w:rsidR="00886355" w:rsidRPr="00886355">
          <w:rPr>
            <w:rStyle w:val="HyperlinkText"/>
          </w:rPr>
          <w:noBreakHyphen/>
          <w:t xml:space="preserve"> Message Header segment</w:t>
        </w:r>
      </w:ins>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14:paraId="3EC0377D" w14:textId="77777777">
        <w:trPr>
          <w:cantSplit/>
          <w:tblHeader/>
          <w:jc w:val="center"/>
        </w:trPr>
        <w:tc>
          <w:tcPr>
            <w:tcW w:w="2340" w:type="dxa"/>
            <w:tcBorders>
              <w:top w:val="single" w:sz="6" w:space="0" w:color="auto"/>
              <w:left w:val="single" w:sz="6" w:space="0" w:color="auto"/>
              <w:right w:val="single" w:sz="6" w:space="0" w:color="auto"/>
            </w:tcBorders>
            <w:shd w:val="pct10" w:color="auto" w:fill="FFFFFF"/>
          </w:tcPr>
          <w:p w14:paraId="75583A52" w14:textId="77777777"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14:paraId="54C2583E" w14:textId="77777777" w:rsidR="00953E39" w:rsidRPr="00F63F22" w:rsidRDefault="00953E39" w:rsidP="00EA2497">
            <w:pPr>
              <w:pStyle w:val="OtherTableHeader"/>
              <w:rPr>
                <w:noProof/>
              </w:rPr>
            </w:pPr>
            <w:r w:rsidRPr="00F63F22">
              <w:rPr>
                <w:noProof/>
              </w:rPr>
              <w:t xml:space="preserve">Notes </w:t>
            </w:r>
          </w:p>
        </w:tc>
      </w:tr>
      <w:tr w:rsidR="00953E39" w:rsidRPr="009928E9" w14:paraId="0CA6DAE5" w14:textId="77777777">
        <w:trPr>
          <w:cantSplit/>
          <w:jc w:val="center"/>
        </w:trPr>
        <w:tc>
          <w:tcPr>
            <w:tcW w:w="2340" w:type="dxa"/>
            <w:tcBorders>
              <w:top w:val="single" w:sz="4" w:space="0" w:color="auto"/>
              <w:left w:val="single" w:sz="4" w:space="0" w:color="auto"/>
              <w:bottom w:val="single" w:sz="6" w:space="0" w:color="auto"/>
              <w:right w:val="single" w:sz="6" w:space="0" w:color="auto"/>
            </w:tcBorders>
          </w:tcPr>
          <w:p w14:paraId="6F1D7EA3" w14:textId="77777777"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14:paraId="59903750" w14:textId="77777777" w:rsidR="00953E39" w:rsidRPr="00F63F22" w:rsidRDefault="00953E39" w:rsidP="00EA2497">
            <w:pPr>
              <w:pStyle w:val="OtherTableBody"/>
              <w:rPr>
                <w:noProof/>
              </w:rPr>
            </w:pPr>
          </w:p>
        </w:tc>
      </w:tr>
      <w:tr w:rsidR="00953E39" w:rsidRPr="009928E9" w14:paraId="4A96658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8284D11" w14:textId="77777777"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14:paraId="3D218920" w14:textId="77777777" w:rsidR="00953E39" w:rsidRPr="00F63F22" w:rsidRDefault="00953E39" w:rsidP="00EA2497">
            <w:pPr>
              <w:pStyle w:val="OtherTableBody"/>
              <w:rPr>
                <w:noProof/>
              </w:rPr>
            </w:pPr>
          </w:p>
        </w:tc>
      </w:tr>
      <w:tr w:rsidR="00953E39" w:rsidRPr="009928E9" w14:paraId="48B29A8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C17171" w14:textId="77777777"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14:paraId="4629B286" w14:textId="77777777" w:rsidR="00953E39" w:rsidRPr="00F63F22" w:rsidRDefault="00953E39" w:rsidP="00EA2497">
            <w:pPr>
              <w:pStyle w:val="OtherTableBody"/>
              <w:rPr>
                <w:noProof/>
              </w:rPr>
            </w:pPr>
          </w:p>
        </w:tc>
      </w:tr>
      <w:tr w:rsidR="00953E39" w:rsidRPr="009928E9" w14:paraId="137D93AD"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DF9480" w14:textId="77777777"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14:paraId="4A50A959" w14:textId="77777777" w:rsidR="00953E39" w:rsidRPr="00F63F22" w:rsidRDefault="00953E39" w:rsidP="00EA2497">
            <w:pPr>
              <w:pStyle w:val="OtherTableBody"/>
              <w:rPr>
                <w:noProof/>
              </w:rPr>
            </w:pPr>
          </w:p>
        </w:tc>
      </w:tr>
      <w:tr w:rsidR="00953E39" w:rsidRPr="009928E9" w14:paraId="15794168"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53970D3E" w14:textId="77777777"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14:paraId="64E3E29B" w14:textId="77777777" w:rsidR="00953E39" w:rsidRPr="00F63F22" w:rsidRDefault="00953E39" w:rsidP="00EA2497">
            <w:pPr>
              <w:pStyle w:val="OtherTableBody"/>
              <w:rPr>
                <w:noProof/>
              </w:rPr>
            </w:pPr>
          </w:p>
        </w:tc>
      </w:tr>
      <w:tr w:rsidR="00953E39" w:rsidRPr="009928E9" w14:paraId="0E87567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67CEF83D" w14:textId="77777777"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14:paraId="0A16249D" w14:textId="77777777" w:rsidR="00953E39" w:rsidRPr="00F63F22" w:rsidRDefault="00953E39" w:rsidP="00EA2497">
            <w:pPr>
              <w:pStyle w:val="OtherTableBody"/>
              <w:rPr>
                <w:noProof/>
              </w:rPr>
            </w:pPr>
          </w:p>
        </w:tc>
      </w:tr>
      <w:tr w:rsidR="00953E39" w:rsidRPr="009928E9" w14:paraId="0BBA51B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90C7B8D" w14:textId="77777777"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14:paraId="6EECC123" w14:textId="77777777"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14:paraId="1D0D6D82"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E29B6" w14:textId="77777777"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14:paraId="36F2D620" w14:textId="77777777" w:rsidR="00953E39" w:rsidRPr="00F63F22" w:rsidRDefault="00953E39" w:rsidP="00EA2497">
            <w:pPr>
              <w:pStyle w:val="OtherTableBody"/>
              <w:rPr>
                <w:noProof/>
              </w:rPr>
            </w:pPr>
          </w:p>
        </w:tc>
      </w:tr>
      <w:tr w:rsidR="00953E39" w:rsidRPr="009928E9" w14:paraId="262C2019"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72ECC93" w14:textId="77777777"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14:paraId="496AEDA8" w14:textId="77777777" w:rsidR="00953E39" w:rsidRPr="00F63F22" w:rsidRDefault="00953E39" w:rsidP="00EA2497">
            <w:pPr>
              <w:pStyle w:val="OtherTableBody"/>
              <w:rPr>
                <w:noProof/>
              </w:rPr>
            </w:pPr>
          </w:p>
        </w:tc>
      </w:tr>
      <w:tr w:rsidR="00953E39" w:rsidRPr="009928E9" w14:paraId="50A20390"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81F4D" w14:textId="77777777"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14:paraId="4F3573A3" w14:textId="77777777" w:rsidR="00953E39" w:rsidRPr="00F63F22" w:rsidRDefault="00953E39" w:rsidP="00EA2497">
            <w:pPr>
              <w:pStyle w:val="OtherTableBody"/>
              <w:rPr>
                <w:noProof/>
              </w:rPr>
            </w:pPr>
          </w:p>
        </w:tc>
      </w:tr>
      <w:tr w:rsidR="00953E39" w:rsidRPr="009928E9" w14:paraId="7420958F" w14:textId="77777777">
        <w:trPr>
          <w:cantSplit/>
          <w:jc w:val="center"/>
        </w:trPr>
        <w:tc>
          <w:tcPr>
            <w:tcW w:w="2340" w:type="dxa"/>
            <w:tcBorders>
              <w:top w:val="single" w:sz="6" w:space="0" w:color="auto"/>
              <w:left w:val="single" w:sz="4" w:space="0" w:color="auto"/>
              <w:bottom w:val="single" w:sz="4" w:space="0" w:color="auto"/>
              <w:right w:val="single" w:sz="6" w:space="0" w:color="auto"/>
            </w:tcBorders>
          </w:tcPr>
          <w:p w14:paraId="726F92DC" w14:textId="77777777" w:rsidR="00953E39" w:rsidRPr="00F63F22" w:rsidRDefault="00953E39" w:rsidP="00EA2497">
            <w:pPr>
              <w:pStyle w:val="OtherTableBody"/>
              <w:rPr>
                <w:noProof/>
              </w:rPr>
            </w:pPr>
            <w:r w:rsidRPr="00F63F22">
              <w:rPr>
                <w:noProof/>
              </w:rPr>
              <w:t>MSH-14-continuation pointer</w:t>
            </w:r>
          </w:p>
        </w:tc>
        <w:tc>
          <w:tcPr>
            <w:tcW w:w="5220" w:type="dxa"/>
            <w:tcBorders>
              <w:top w:val="single" w:sz="6" w:space="0" w:color="auto"/>
              <w:left w:val="single" w:sz="6" w:space="0" w:color="auto"/>
              <w:bottom w:val="single" w:sz="4" w:space="0" w:color="auto"/>
              <w:right w:val="single" w:sz="4" w:space="0" w:color="auto"/>
            </w:tcBorders>
          </w:tcPr>
          <w:p w14:paraId="3D62032C" w14:textId="3C534555"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ins w:id="1358" w:author="Lynn Laakso" w:date="2022-09-09T15:49:00Z">
              <w:r w:rsidR="00886355" w:rsidRPr="00886355">
                <w:rPr>
                  <w:rStyle w:val="HyperlinkText"/>
                  <w:szCs w:val="16"/>
                </w:rPr>
                <w:t>Continuation messages and segments</w:t>
              </w:r>
            </w:ins>
            <w:r w:rsidR="00F96E77">
              <w:fldChar w:fldCharType="end"/>
            </w:r>
            <w:r w:rsidRPr="00F63F22">
              <w:rPr>
                <w:noProof/>
              </w:rPr>
              <w:t>". Also see chapter 5, "Queries".</w:t>
            </w:r>
          </w:p>
        </w:tc>
      </w:tr>
    </w:tbl>
    <w:p w14:paraId="21168257" w14:textId="77777777"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14:paraId="779312F4" w14:textId="77777777"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14:paraId="604B0231" w14:textId="77777777" w:rsidR="00953E39" w:rsidRPr="00F63F22" w:rsidRDefault="00953E39" w:rsidP="000247A5">
      <w:pPr>
        <w:pStyle w:val="Heading3"/>
        <w:rPr>
          <w:noProof/>
        </w:rPr>
      </w:pPr>
      <w:bookmarkStart w:id="1359" w:name="_Ref370284650"/>
      <w:bookmarkStart w:id="1360" w:name="_Toc498146162"/>
      <w:bookmarkStart w:id="1361" w:name="_Toc527864731"/>
      <w:bookmarkStart w:id="1362" w:name="_Toc527866203"/>
      <w:bookmarkStart w:id="1363" w:name="_Ref251218"/>
      <w:bookmarkStart w:id="1364" w:name="_Toc496406"/>
      <w:bookmarkStart w:id="1365" w:name="_Toc524754"/>
      <w:bookmarkStart w:id="1366" w:name="_Toc22443787"/>
      <w:bookmarkStart w:id="1367" w:name="_Toc22444139"/>
      <w:bookmarkStart w:id="1368" w:name="_Toc36358085"/>
      <w:bookmarkStart w:id="1369" w:name="_Toc42232515"/>
      <w:bookmarkStart w:id="1370" w:name="_Toc43275037"/>
      <w:bookmarkStart w:id="1371" w:name="_Toc43275209"/>
      <w:bookmarkStart w:id="1372" w:name="_Toc43275916"/>
      <w:bookmarkStart w:id="1373" w:name="_Toc43276236"/>
      <w:bookmarkStart w:id="1374" w:name="_Toc43276761"/>
      <w:bookmarkStart w:id="1375" w:name="_Toc43276859"/>
      <w:bookmarkStart w:id="1376" w:name="_Toc43276999"/>
      <w:bookmarkStart w:id="1377" w:name="_Toc234219579"/>
      <w:bookmarkStart w:id="1378" w:name="_Toc17269988"/>
      <w:bookmarkStart w:id="1379" w:name="_Toc28952709"/>
      <w:r w:rsidRPr="00F63F22">
        <w:rPr>
          <w:noProof/>
        </w:rPr>
        <w:t>Message response</w:t>
      </w:r>
      <w:bookmarkEnd w:id="1359"/>
      <w:bookmarkEnd w:id="1360"/>
      <w:bookmarkEnd w:id="1361"/>
      <w:bookmarkEnd w:id="1362"/>
      <w:r w:rsidRPr="00F63F22">
        <w:rPr>
          <w:noProof/>
        </w:rPr>
        <w:t xml:space="preserve"> using the original processing rules</w:t>
      </w:r>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14:paraId="389FECD7" w14:textId="77777777" w:rsidR="00953E39" w:rsidRPr="00F63F22" w:rsidRDefault="00953E39" w:rsidP="000247A5">
      <w:pPr>
        <w:pStyle w:val="Heading4"/>
        <w:rPr>
          <w:noProof/>
        </w:rPr>
      </w:pPr>
      <w:r w:rsidRPr="00F63F22">
        <w:rPr>
          <w:noProof/>
        </w:rPr>
        <w:t xml:space="preserve">Accept and validate the message in </w:t>
      </w:r>
      <w:r w:rsidRPr="000247A5">
        <w:t>responding</w:t>
      </w:r>
      <w:r w:rsidRPr="00F63F22">
        <w:rPr>
          <w:noProof/>
        </w:rPr>
        <w:t xml:space="preserve"> system</w:t>
      </w:r>
      <w:bookmarkStart w:id="1380" w:name="_Toc478979040"/>
      <w:bookmarkStart w:id="1381" w:name="_Toc478999855"/>
      <w:bookmarkEnd w:id="1380"/>
      <w:bookmarkEnd w:id="1381"/>
    </w:p>
    <w:p w14:paraId="6A4DC22E" w14:textId="77777777"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382" w:name="_Toc478979041"/>
      <w:bookmarkStart w:id="1383" w:name="_Toc478999856"/>
      <w:bookmarkEnd w:id="1382"/>
      <w:bookmarkEnd w:id="1383"/>
    </w:p>
    <w:p w14:paraId="441F42E4" w14:textId="77777777" w:rsidR="00953E39" w:rsidRPr="00F63F22" w:rsidRDefault="00953E39" w:rsidP="00F11407">
      <w:pPr>
        <w:pStyle w:val="Note"/>
        <w:rPr>
          <w:noProof/>
        </w:rPr>
      </w:pPr>
      <w:r w:rsidRPr="00F63F22">
        <w:rPr>
          <w:rStyle w:val="Strong"/>
          <w:rFonts w:cs="Times New Roman"/>
          <w:noProof/>
        </w:rPr>
        <w:lastRenderedPageBreak/>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384" w:name="_Toc478979042"/>
      <w:bookmarkStart w:id="1385" w:name="_Toc478999857"/>
      <w:bookmarkEnd w:id="1384"/>
      <w:bookmarkEnd w:id="1385"/>
    </w:p>
    <w:p w14:paraId="7E55F90B"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386" w:name="_Toc478979043"/>
      <w:bookmarkStart w:id="1387" w:name="_Toc478999858"/>
      <w:bookmarkEnd w:id="1386"/>
      <w:bookmarkEnd w:id="1387"/>
    </w:p>
    <w:p w14:paraId="4340217E"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388" w:name="_Toc478979044"/>
      <w:bookmarkStart w:id="1389" w:name="_Toc478999859"/>
      <w:bookmarkEnd w:id="1388"/>
      <w:bookmarkEnd w:id="1389"/>
    </w:p>
    <w:p w14:paraId="0E51BA6A"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390" w:name="_Toc478979045"/>
      <w:bookmarkStart w:id="1391" w:name="_Toc478999860"/>
      <w:bookmarkEnd w:id="1390"/>
      <w:bookmarkEnd w:id="1391"/>
    </w:p>
    <w:p w14:paraId="70692D9A" w14:textId="77777777"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392" w:name="_Toc478979046"/>
      <w:bookmarkStart w:id="1393" w:name="_Toc478999861"/>
      <w:bookmarkEnd w:id="1392"/>
      <w:bookmarkEnd w:id="1393"/>
    </w:p>
    <w:p w14:paraId="0E075686" w14:textId="77777777" w:rsidR="00B04EAB" w:rsidRPr="00F63F22" w:rsidRDefault="00B04EAB" w:rsidP="00B04EAB">
      <w:pPr>
        <w:pStyle w:val="Note"/>
        <w:rPr>
          <w:noProof/>
        </w:rPr>
      </w:pPr>
      <w:r w:rsidRPr="005C688C">
        <w:rPr>
          <w:rStyle w:val="Strong"/>
          <w:noProof/>
        </w:rPr>
        <w:t>Note: If the Ackn</w:t>
      </w:r>
      <w:r>
        <w:rPr>
          <w:rStyle w:val="Strong"/>
          <w:noProof/>
        </w:rPr>
        <w:t>owledgment Code is other than A</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4A8F039C" w14:textId="77777777" w:rsidR="00953E39" w:rsidRDefault="00953E39" w:rsidP="00EA2497">
      <w:pPr>
        <w:pStyle w:val="NormalIndented"/>
        <w:rPr>
          <w:noProof/>
        </w:rPr>
      </w:pPr>
      <w:r w:rsidRPr="00F63F22">
        <w:rPr>
          <w:noProof/>
        </w:rPr>
        <w:t>If successful, the process moves to the next step.</w:t>
      </w:r>
      <w:bookmarkStart w:id="1394" w:name="_Toc478979047"/>
      <w:bookmarkStart w:id="1395" w:name="_Toc478999862"/>
      <w:bookmarkEnd w:id="1394"/>
      <w:bookmarkEnd w:id="1395"/>
    </w:p>
    <w:p w14:paraId="6B8A4299" w14:textId="77777777" w:rsidR="00953E39" w:rsidRPr="00F63F22" w:rsidRDefault="00953E39" w:rsidP="000247A5">
      <w:pPr>
        <w:pStyle w:val="Heading4"/>
        <w:rPr>
          <w:noProof/>
        </w:rPr>
      </w:pPr>
      <w:r w:rsidRPr="00F63F22">
        <w:rPr>
          <w:noProof/>
        </w:rPr>
        <w:t>Accept and validate/process the message in the receiving application</w:t>
      </w:r>
      <w:bookmarkStart w:id="1396" w:name="_Toc478979048"/>
      <w:bookmarkStart w:id="1397" w:name="_Toc478999863"/>
      <w:bookmarkEnd w:id="1396"/>
      <w:bookmarkEnd w:id="1397"/>
    </w:p>
    <w:p w14:paraId="3229DA00" w14:textId="77777777"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398" w:name="_Toc478979049"/>
      <w:bookmarkStart w:id="1399" w:name="_Toc478999864"/>
      <w:bookmarkEnd w:id="1398"/>
      <w:bookmarkEnd w:id="1399"/>
    </w:p>
    <w:p w14:paraId="0A9CF391" w14:textId="77777777"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400" w:name="_Toc478979050"/>
      <w:bookmarkStart w:id="1401" w:name="_Toc478999865"/>
      <w:bookmarkEnd w:id="1400"/>
      <w:bookmarkEnd w:id="1401"/>
    </w:p>
    <w:p w14:paraId="4238B2AE" w14:textId="77777777"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402" w:name="_Toc478979051"/>
      <w:bookmarkStart w:id="1403" w:name="_Toc478999866"/>
      <w:bookmarkEnd w:id="1402"/>
      <w:bookmarkEnd w:id="1403"/>
    </w:p>
    <w:p w14:paraId="142B8F1C" w14:textId="77777777"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Strong"/>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404" w:name="_Toc478979052"/>
      <w:bookmarkStart w:id="1405" w:name="_Toc478999867"/>
      <w:bookmarkEnd w:id="1404"/>
      <w:bookmarkEnd w:id="1405"/>
    </w:p>
    <w:p w14:paraId="661DED1A"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406" w:name="_Toc478979053"/>
      <w:bookmarkStart w:id="1407" w:name="_Toc478999868"/>
      <w:bookmarkEnd w:id="1406"/>
      <w:bookmarkEnd w:id="1407"/>
    </w:p>
    <w:p w14:paraId="251DE6AC" w14:textId="265C8103"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886355" w:rsidRPr="00886355">
        <w:rPr>
          <w:rStyle w:val="HyperlinkText"/>
        </w:rPr>
        <w:t>2.13.8</w:t>
      </w:r>
      <w:r w:rsidR="00F96E77">
        <w:fldChar w:fldCharType="end"/>
      </w:r>
      <w:r w:rsidRPr="00F63F22">
        <w:t>, "</w:t>
      </w:r>
      <w:r w:rsidR="00F96E77">
        <w:fldChar w:fldCharType="begin"/>
      </w:r>
      <w:r w:rsidR="00F96E77">
        <w:instrText xml:space="preserve"> REF _Ref228008653 \h  \* MERGEFORMAT </w:instrText>
      </w:r>
      <w:r w:rsidR="00F96E77">
        <w:fldChar w:fldCharType="separate"/>
      </w:r>
      <w:ins w:id="1408" w:author="Lynn Laakso" w:date="2022-09-09T15:49:00Z">
        <w:r w:rsidR="00886355" w:rsidRPr="00886355">
          <w:rPr>
            <w:rStyle w:val="HyperlinkText"/>
          </w:rPr>
          <w:t xml:space="preserve">MSA </w:t>
        </w:r>
        <w:r w:rsidR="00886355" w:rsidRPr="00886355">
          <w:rPr>
            <w:rStyle w:val="HyperlinkText"/>
          </w:rPr>
          <w:noBreakHyphen/>
          <w:t xml:space="preserve"> Message Acknowledgment segment</w:t>
        </w:r>
      </w:ins>
      <w:r w:rsidR="00F96E77">
        <w:fldChar w:fldCharType="end"/>
      </w:r>
      <w:r w:rsidRPr="00F63F22">
        <w:t>"</w:t>
      </w:r>
      <w:r w:rsidRPr="00F63F22">
        <w:rPr>
          <w:noProof/>
        </w:rPr>
        <w:t>.</w:t>
      </w:r>
      <w:bookmarkStart w:id="1409" w:name="_Toc478979054"/>
      <w:bookmarkStart w:id="1410" w:name="_Toc478999869"/>
      <w:bookmarkEnd w:id="1409"/>
      <w:bookmarkEnd w:id="1410"/>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14:paraId="0A22A3F6" w14:textId="77777777">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14:paraId="0727215D" w14:textId="77777777" w:rsidR="00953E39" w:rsidRPr="00F63F22" w:rsidRDefault="00953E39" w:rsidP="00EA2497">
            <w:pPr>
              <w:pStyle w:val="OtherTableHeader"/>
              <w:rPr>
                <w:noProof/>
              </w:rPr>
            </w:pPr>
            <w:r w:rsidRPr="00F63F22">
              <w:rPr>
                <w:noProof/>
              </w:rPr>
              <w:t>Field</w:t>
            </w:r>
            <w:bookmarkStart w:id="1411" w:name="_Toc478979055"/>
            <w:bookmarkStart w:id="1412" w:name="_Toc478999870"/>
            <w:bookmarkEnd w:id="1411"/>
            <w:bookmarkEnd w:id="1412"/>
          </w:p>
        </w:tc>
        <w:tc>
          <w:tcPr>
            <w:tcW w:w="4747" w:type="dxa"/>
            <w:tcBorders>
              <w:top w:val="single" w:sz="6" w:space="0" w:color="auto"/>
              <w:left w:val="single" w:sz="6" w:space="0" w:color="auto"/>
              <w:bottom w:val="single" w:sz="4" w:space="0" w:color="auto"/>
              <w:right w:val="single" w:sz="6" w:space="0" w:color="auto"/>
            </w:tcBorders>
            <w:shd w:val="pct10" w:color="auto" w:fill="FFFFFF"/>
          </w:tcPr>
          <w:p w14:paraId="0337AE34" w14:textId="77777777" w:rsidR="00953E39" w:rsidRPr="00F63F22" w:rsidRDefault="00953E39" w:rsidP="00EA2497">
            <w:pPr>
              <w:pStyle w:val="OtherTableHeader"/>
              <w:rPr>
                <w:noProof/>
              </w:rPr>
            </w:pPr>
            <w:r w:rsidRPr="00F63F22">
              <w:rPr>
                <w:noProof/>
              </w:rPr>
              <w:t xml:space="preserve">Notes </w:t>
            </w:r>
            <w:bookmarkStart w:id="1413" w:name="_Toc478979056"/>
            <w:bookmarkStart w:id="1414" w:name="_Toc478999871"/>
            <w:bookmarkEnd w:id="1413"/>
            <w:bookmarkEnd w:id="1414"/>
          </w:p>
        </w:tc>
        <w:bookmarkStart w:id="1415" w:name="_Toc478979057"/>
        <w:bookmarkStart w:id="1416" w:name="_Toc478999872"/>
        <w:bookmarkEnd w:id="1415"/>
        <w:bookmarkEnd w:id="1416"/>
      </w:tr>
      <w:tr w:rsidR="00953E39" w:rsidRPr="009928E9" w14:paraId="6867B163" w14:textId="77777777">
        <w:trPr>
          <w:jc w:val="center"/>
        </w:trPr>
        <w:tc>
          <w:tcPr>
            <w:tcW w:w="2588" w:type="dxa"/>
            <w:tcBorders>
              <w:left w:val="single" w:sz="4" w:space="0" w:color="auto"/>
              <w:bottom w:val="single" w:sz="6" w:space="0" w:color="auto"/>
              <w:right w:val="single" w:sz="6" w:space="0" w:color="auto"/>
            </w:tcBorders>
          </w:tcPr>
          <w:p w14:paraId="6DF8C824" w14:textId="77777777" w:rsidR="00953E39" w:rsidRPr="00F63F22" w:rsidRDefault="00953E39" w:rsidP="00EA2497">
            <w:pPr>
              <w:pStyle w:val="OtherTableBody"/>
              <w:rPr>
                <w:noProof/>
              </w:rPr>
            </w:pPr>
            <w:r w:rsidRPr="00F63F22">
              <w:rPr>
                <w:noProof/>
              </w:rPr>
              <w:t>MSA-1-acknowledgment code</w:t>
            </w:r>
            <w:bookmarkStart w:id="1417" w:name="_Toc478979058"/>
            <w:bookmarkStart w:id="1418" w:name="_Toc478999873"/>
            <w:bookmarkEnd w:id="1417"/>
            <w:bookmarkEnd w:id="1418"/>
          </w:p>
        </w:tc>
        <w:tc>
          <w:tcPr>
            <w:tcW w:w="4747" w:type="dxa"/>
            <w:tcBorders>
              <w:left w:val="single" w:sz="6" w:space="0" w:color="auto"/>
              <w:bottom w:val="single" w:sz="6" w:space="0" w:color="auto"/>
              <w:right w:val="single" w:sz="6" w:space="0" w:color="auto"/>
            </w:tcBorders>
          </w:tcPr>
          <w:p w14:paraId="7C23119D" w14:textId="77777777" w:rsidR="00953E39" w:rsidRPr="00F63F22" w:rsidRDefault="00953E39" w:rsidP="00EA2497">
            <w:pPr>
              <w:pStyle w:val="OtherTableBody"/>
              <w:rPr>
                <w:noProof/>
              </w:rPr>
            </w:pPr>
            <w:r w:rsidRPr="00F63F22">
              <w:rPr>
                <w:noProof/>
              </w:rPr>
              <w:t>As described above.</w:t>
            </w:r>
            <w:bookmarkStart w:id="1419" w:name="_Toc478979059"/>
            <w:bookmarkStart w:id="1420" w:name="_Toc478999874"/>
            <w:bookmarkEnd w:id="1419"/>
            <w:bookmarkEnd w:id="1420"/>
          </w:p>
        </w:tc>
        <w:bookmarkStart w:id="1421" w:name="_Toc478979060"/>
        <w:bookmarkStart w:id="1422" w:name="_Toc478999875"/>
        <w:bookmarkEnd w:id="1421"/>
        <w:bookmarkEnd w:id="1422"/>
      </w:tr>
      <w:tr w:rsidR="00953E39" w:rsidRPr="009928E9" w14:paraId="403CEAFA"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6D0D1ED2" w14:textId="77777777" w:rsidR="00953E39" w:rsidRPr="00F63F22" w:rsidRDefault="00953E39" w:rsidP="00EA2497">
            <w:pPr>
              <w:pStyle w:val="OtherTableBody"/>
              <w:rPr>
                <w:noProof/>
              </w:rPr>
            </w:pPr>
            <w:r w:rsidRPr="00F63F22">
              <w:rPr>
                <w:noProof/>
              </w:rPr>
              <w:t>MSA-2-message control ID</w:t>
            </w:r>
            <w:bookmarkStart w:id="1423" w:name="_Toc478979061"/>
            <w:bookmarkStart w:id="1424" w:name="_Toc478999876"/>
            <w:bookmarkEnd w:id="1423"/>
            <w:bookmarkEnd w:id="1424"/>
          </w:p>
        </w:tc>
        <w:tc>
          <w:tcPr>
            <w:tcW w:w="4747" w:type="dxa"/>
            <w:tcBorders>
              <w:top w:val="single" w:sz="6" w:space="0" w:color="auto"/>
              <w:left w:val="single" w:sz="6" w:space="0" w:color="auto"/>
              <w:bottom w:val="single" w:sz="6" w:space="0" w:color="auto"/>
              <w:right w:val="single" w:sz="6" w:space="0" w:color="auto"/>
            </w:tcBorders>
          </w:tcPr>
          <w:p w14:paraId="2B6441CC" w14:textId="77777777" w:rsidR="00953E39" w:rsidRPr="00F63F22" w:rsidRDefault="00953E39" w:rsidP="00EA2497">
            <w:pPr>
              <w:pStyle w:val="OtherTableBody"/>
              <w:rPr>
                <w:noProof/>
              </w:rPr>
            </w:pPr>
            <w:r w:rsidRPr="00F63F22">
              <w:rPr>
                <w:noProof/>
              </w:rPr>
              <w:t>MSH-10-message control ID from MSH segment of incoming message.</w:t>
            </w:r>
            <w:bookmarkStart w:id="1425" w:name="_Toc478979062"/>
            <w:bookmarkStart w:id="1426" w:name="_Toc478999877"/>
            <w:bookmarkEnd w:id="1425"/>
            <w:bookmarkEnd w:id="1426"/>
          </w:p>
        </w:tc>
        <w:bookmarkStart w:id="1427" w:name="_Toc478979063"/>
        <w:bookmarkStart w:id="1428" w:name="_Toc478999878"/>
        <w:bookmarkEnd w:id="1427"/>
        <w:bookmarkEnd w:id="1428"/>
      </w:tr>
      <w:tr w:rsidR="00953E39" w:rsidRPr="009928E9" w14:paraId="6367EF50"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7C0F57AD" w14:textId="77777777" w:rsidR="00953E39" w:rsidRPr="00F63F22" w:rsidRDefault="00953E39" w:rsidP="00EA2497">
            <w:pPr>
              <w:pStyle w:val="OtherTableBody"/>
              <w:rPr>
                <w:noProof/>
              </w:rPr>
            </w:pPr>
            <w:r w:rsidRPr="00F63F22">
              <w:rPr>
                <w:noProof/>
              </w:rPr>
              <w:t>MSA-4-expected sequence number</w:t>
            </w:r>
            <w:bookmarkStart w:id="1429" w:name="_Toc478979064"/>
            <w:bookmarkStart w:id="1430" w:name="_Toc478999879"/>
            <w:bookmarkEnd w:id="1429"/>
            <w:bookmarkEnd w:id="1430"/>
          </w:p>
        </w:tc>
        <w:tc>
          <w:tcPr>
            <w:tcW w:w="4747" w:type="dxa"/>
            <w:tcBorders>
              <w:top w:val="single" w:sz="6" w:space="0" w:color="auto"/>
              <w:left w:val="single" w:sz="6" w:space="0" w:color="auto"/>
              <w:bottom w:val="single" w:sz="6" w:space="0" w:color="auto"/>
              <w:right w:val="single" w:sz="6" w:space="0" w:color="auto"/>
            </w:tcBorders>
          </w:tcPr>
          <w:p w14:paraId="73A38666" w14:textId="1DA2756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ins w:id="1431" w:author="Lynn Laakso" w:date="2022-09-09T15:49:00Z">
              <w:r w:rsidR="00886355" w:rsidRPr="00886355">
                <w:rPr>
                  <w:rStyle w:val="HyperlinkText"/>
                  <w:szCs w:val="16"/>
                </w:rPr>
                <w:t>Sequence number protocol</w:t>
              </w:r>
            </w:ins>
            <w:r w:rsidR="00F96E77">
              <w:fldChar w:fldCharType="end"/>
            </w:r>
            <w:r w:rsidRPr="00F63F22">
              <w:rPr>
                <w:noProof/>
              </w:rPr>
              <w:t>," (if the sequence number protocol is being used).</w:t>
            </w:r>
            <w:bookmarkStart w:id="1432" w:name="_Toc478979065"/>
            <w:bookmarkStart w:id="1433" w:name="_Toc478999880"/>
            <w:bookmarkEnd w:id="1432"/>
            <w:bookmarkEnd w:id="1433"/>
          </w:p>
        </w:tc>
        <w:bookmarkStart w:id="1434" w:name="_Toc478979066"/>
        <w:bookmarkStart w:id="1435" w:name="_Toc478999881"/>
        <w:bookmarkEnd w:id="1434"/>
        <w:bookmarkEnd w:id="1435"/>
      </w:tr>
      <w:tr w:rsidR="00953E39" w:rsidRPr="009928E9" w14:paraId="7473D449" w14:textId="77777777">
        <w:trPr>
          <w:jc w:val="center"/>
        </w:trPr>
        <w:tc>
          <w:tcPr>
            <w:tcW w:w="2588" w:type="dxa"/>
            <w:tcBorders>
              <w:top w:val="single" w:sz="6" w:space="0" w:color="auto"/>
              <w:left w:val="single" w:sz="4" w:space="0" w:color="auto"/>
              <w:bottom w:val="single" w:sz="4" w:space="0" w:color="auto"/>
              <w:right w:val="single" w:sz="6" w:space="0" w:color="auto"/>
            </w:tcBorders>
          </w:tcPr>
          <w:p w14:paraId="2554BE6F" w14:textId="77777777" w:rsidR="00953E39" w:rsidRPr="00F63F22" w:rsidRDefault="00953E39" w:rsidP="00EA2497">
            <w:pPr>
              <w:pStyle w:val="OtherTableBody"/>
              <w:rPr>
                <w:noProof/>
              </w:rPr>
            </w:pPr>
            <w:r w:rsidRPr="00F63F22">
              <w:rPr>
                <w:noProof/>
              </w:rPr>
              <w:t>ERR segment fields</w:t>
            </w:r>
            <w:bookmarkStart w:id="1436" w:name="_Toc478979067"/>
            <w:bookmarkStart w:id="1437" w:name="_Toc478999882"/>
            <w:bookmarkEnd w:id="1436"/>
            <w:bookmarkEnd w:id="1437"/>
          </w:p>
        </w:tc>
        <w:tc>
          <w:tcPr>
            <w:tcW w:w="4747" w:type="dxa"/>
            <w:tcBorders>
              <w:top w:val="single" w:sz="6" w:space="0" w:color="auto"/>
              <w:left w:val="single" w:sz="6" w:space="0" w:color="auto"/>
              <w:bottom w:val="single" w:sz="4" w:space="0" w:color="auto"/>
              <w:right w:val="single" w:sz="6" w:space="0" w:color="auto"/>
            </w:tcBorders>
          </w:tcPr>
          <w:p w14:paraId="3F1A7128" w14:textId="2DF2E926"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438" w:name="_Toc478979068"/>
            <w:bookmarkStart w:id="1439" w:name="_Toc478999883"/>
            <w:bookmarkEnd w:id="1438"/>
            <w:bookmarkEnd w:id="1439"/>
          </w:p>
        </w:tc>
        <w:bookmarkStart w:id="1440" w:name="_Toc478979069"/>
        <w:bookmarkStart w:id="1441" w:name="_Toc478999884"/>
        <w:bookmarkEnd w:id="1440"/>
        <w:bookmarkEnd w:id="1441"/>
      </w:tr>
    </w:tbl>
    <w:p w14:paraId="1AA3DCAC" w14:textId="77777777"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14:paraId="1B55788B" w14:textId="77777777" w:rsidR="00953E39" w:rsidRPr="00F63F22" w:rsidRDefault="00953E39" w:rsidP="000247A5">
      <w:pPr>
        <w:pStyle w:val="Heading4"/>
        <w:rPr>
          <w:noProof/>
        </w:rPr>
      </w:pPr>
      <w:r w:rsidRPr="00F63F22">
        <w:rPr>
          <w:noProof/>
        </w:rPr>
        <w:t xml:space="preserve">Transmit the response </w:t>
      </w:r>
      <w:r w:rsidRPr="000247A5">
        <w:t>message</w:t>
      </w:r>
      <w:bookmarkStart w:id="1442" w:name="_Toc478979071"/>
      <w:bookmarkStart w:id="1443" w:name="_Toc478999886"/>
      <w:bookmarkEnd w:id="1442"/>
      <w:bookmarkEnd w:id="1443"/>
    </w:p>
    <w:p w14:paraId="38FE3FF8" w14:textId="77777777"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444" w:name="_Toc478979072"/>
      <w:bookmarkStart w:id="1445" w:name="_Toc478999887"/>
      <w:bookmarkEnd w:id="1444"/>
      <w:bookmarkEnd w:id="1445"/>
    </w:p>
    <w:p w14:paraId="0CE8CDE9" w14:textId="77777777" w:rsidR="00953E39" w:rsidRDefault="00953E39" w:rsidP="00EA2497">
      <w:pPr>
        <w:pStyle w:val="NormalIndented"/>
        <w:rPr>
          <w:noProof/>
        </w:rPr>
      </w:pPr>
      <w:r w:rsidRPr="00F63F22">
        <w:rPr>
          <w:noProof/>
        </w:rPr>
        <w:t>The initiator processes the response message.</w:t>
      </w:r>
      <w:bookmarkStart w:id="1446" w:name="_Toc478979073"/>
      <w:bookmarkStart w:id="1447" w:name="_Toc478999888"/>
      <w:bookmarkEnd w:id="1446"/>
      <w:bookmarkEnd w:id="1447"/>
    </w:p>
    <w:p w14:paraId="5A301BB1" w14:textId="77777777" w:rsidR="00BA4FF2" w:rsidRDefault="00BA4FF2" w:rsidP="000247A5">
      <w:pPr>
        <w:pStyle w:val="Heading4"/>
        <w:rPr>
          <w:noProof/>
        </w:rPr>
      </w:pPr>
      <w:r>
        <w:rPr>
          <w:noProof/>
        </w:rPr>
        <w:lastRenderedPageBreak/>
        <w:t>Original Mode flow chart</w:t>
      </w:r>
    </w:p>
    <w:p w14:paraId="02A32A0C" w14:textId="77777777" w:rsidR="00BA4FF2" w:rsidRPr="00A621CC" w:rsidRDefault="00AF2045" w:rsidP="00A621CC">
      <w:pPr>
        <w:pStyle w:val="NormalIndented"/>
      </w:pPr>
      <w:r>
        <w:rPr>
          <w:noProof/>
        </w:rPr>
        <w:drawing>
          <wp:inline distT="0" distB="0" distL="0" distR="0" wp14:anchorId="55C1AB49" wp14:editId="01D4E6D1">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14:paraId="4890D28B" w14:textId="77777777" w:rsidR="00BA4FF2" w:rsidRPr="00BA4FF2" w:rsidRDefault="00BA4FF2" w:rsidP="00BA4FF2">
      <w:pPr>
        <w:pStyle w:val="NormalIndented"/>
      </w:pPr>
    </w:p>
    <w:p w14:paraId="76EA0393" w14:textId="77777777" w:rsidR="00953E39" w:rsidRPr="00F63F22" w:rsidRDefault="00953E39" w:rsidP="000247A5">
      <w:pPr>
        <w:pStyle w:val="Heading3"/>
        <w:rPr>
          <w:noProof/>
        </w:rPr>
      </w:pPr>
      <w:bookmarkStart w:id="1448" w:name="_Ref251263"/>
      <w:bookmarkStart w:id="1449" w:name="_Toc496407"/>
      <w:bookmarkStart w:id="1450" w:name="_Toc524755"/>
      <w:bookmarkStart w:id="1451" w:name="_Toc22443788"/>
      <w:bookmarkStart w:id="1452" w:name="_Toc22444140"/>
      <w:bookmarkStart w:id="1453" w:name="_Toc36358086"/>
      <w:bookmarkStart w:id="1454" w:name="_Toc42232516"/>
      <w:bookmarkStart w:id="1455" w:name="_Toc43275038"/>
      <w:bookmarkStart w:id="1456" w:name="_Toc43275210"/>
      <w:bookmarkStart w:id="1457" w:name="_Toc43275917"/>
      <w:bookmarkStart w:id="1458" w:name="_Toc43276237"/>
      <w:bookmarkStart w:id="1459" w:name="_Toc43276762"/>
      <w:bookmarkStart w:id="1460" w:name="_Toc43276860"/>
      <w:bookmarkStart w:id="1461" w:name="_Toc43277000"/>
      <w:bookmarkStart w:id="1462" w:name="_Toc234219580"/>
      <w:bookmarkStart w:id="1463" w:name="_Toc17269989"/>
      <w:bookmarkStart w:id="1464" w:name="_Toc28952710"/>
      <w:r w:rsidRPr="00F63F22">
        <w:rPr>
          <w:noProof/>
        </w:rPr>
        <w:t xml:space="preserve">Response </w:t>
      </w:r>
      <w:r w:rsidRPr="000247A5">
        <w:t>using</w:t>
      </w:r>
      <w:r w:rsidRPr="00F63F22">
        <w:rPr>
          <w:noProof/>
        </w:rPr>
        <w:t xml:space="preserve"> enhanced acknowledgment</w:t>
      </w:r>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14:paraId="0A981086" w14:textId="77777777"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14:paraId="06BE8A5F" w14:textId="77777777"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information, it initiates another exchange when this information is available. This time, the roles of </w:t>
      </w:r>
      <w:r w:rsidRPr="00F63F22">
        <w:rPr>
          <w:noProof/>
        </w:rPr>
        <w:lastRenderedPageBreak/>
        <w:t>initiator and responder are reversed.</w:t>
      </w:r>
    </w:p>
    <w:p w14:paraId="56CF1FFF" w14:textId="77777777" w:rsidR="00953E39" w:rsidRPr="00F63F22" w:rsidRDefault="00953E39" w:rsidP="000247A5">
      <w:pPr>
        <w:pStyle w:val="Heading4"/>
        <w:rPr>
          <w:noProof/>
        </w:rPr>
      </w:pPr>
      <w:r w:rsidRPr="00F63F22">
        <w:rPr>
          <w:noProof/>
        </w:rPr>
        <w:t>Accept and validate the message in responding system</w:t>
      </w:r>
    </w:p>
    <w:p w14:paraId="630B7065" w14:textId="77777777"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14:paraId="48E3CF1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14:paraId="668BD375" w14:textId="77777777" w:rsidR="00953E39" w:rsidRPr="00F63F22" w:rsidRDefault="00953E39" w:rsidP="00F20C2F">
      <w:pPr>
        <w:pStyle w:val="NormalListAlpha"/>
        <w:numPr>
          <w:ilvl w:val="0"/>
          <w:numId w:val="32"/>
        </w:numPr>
        <w:rPr>
          <w:noProof/>
        </w:rPr>
      </w:pPr>
      <w:r w:rsidRPr="00F63F22">
        <w:rPr>
          <w:noProof/>
        </w:rPr>
        <w:t>the status of the interface</w:t>
      </w:r>
    </w:p>
    <w:p w14:paraId="1D3C1B41" w14:textId="77777777"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14:paraId="25EE47BC" w14:textId="77777777"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14:paraId="4142B6D6" w14:textId="77777777"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14:paraId="376D0AC8" w14:textId="77777777"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14:paraId="6D4368BB" w14:textId="77777777" w:rsidR="00953E39" w:rsidRPr="00F63F22" w:rsidRDefault="00953E39" w:rsidP="000247A5">
      <w:pPr>
        <w:pStyle w:val="Heading4"/>
        <w:rPr>
          <w:noProof/>
        </w:rPr>
      </w:pPr>
      <w:r w:rsidRPr="00F63F22">
        <w:rPr>
          <w:noProof/>
        </w:rPr>
        <w:t>Transmit general acknowledgment message</w:t>
      </w:r>
    </w:p>
    <w:p w14:paraId="4E15B21D" w14:textId="77777777"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14:paraId="315ED6D5" w14:textId="77777777"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14:paraId="1E646A1F" w14:textId="77777777"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14:paraId="0D47D858" w14:textId="77777777"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14:paraId="18435A79" w14:textId="77777777" w:rsidR="005E2E85" w:rsidRPr="00F63F22" w:rsidRDefault="007B7986" w:rsidP="005E2E85">
      <w:pPr>
        <w:pStyle w:val="Note"/>
        <w:rPr>
          <w:noProof/>
        </w:rPr>
      </w:pPr>
      <w:r w:rsidRPr="005C688C">
        <w:rPr>
          <w:rStyle w:val="Strong"/>
          <w:noProof/>
        </w:rPr>
        <w:t>Note: If the Ackn</w:t>
      </w:r>
      <w:r>
        <w:rPr>
          <w:rStyle w:val="Strong"/>
          <w:noProof/>
        </w:rPr>
        <w:t>owledgment Code is other than C</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6AF297C4"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14:paraId="77B522CD" w14:textId="1498D3F2"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ins w:id="1465" w:author="Lynn Laakso" w:date="2022-09-09T15:49:00Z">
        <w:r w:rsidR="00886355" w:rsidRPr="00886355">
          <w:rPr>
            <w:rStyle w:val="HyperlinkText"/>
          </w:rPr>
          <w:t xml:space="preserve">MSA </w:t>
        </w:r>
        <w:r w:rsidR="00886355" w:rsidRPr="00886355">
          <w:rPr>
            <w:rStyle w:val="HyperlinkText"/>
          </w:rPr>
          <w:noBreakHyphen/>
          <w:t xml:space="preserve"> Message Acknowledgment segment</w:t>
        </w:r>
      </w:ins>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14:paraId="372CCFB5" w14:textId="77777777">
        <w:trPr>
          <w:jc w:val="center"/>
        </w:trPr>
        <w:tc>
          <w:tcPr>
            <w:tcW w:w="2566" w:type="dxa"/>
            <w:tcBorders>
              <w:top w:val="single" w:sz="6" w:space="0" w:color="auto"/>
              <w:left w:val="single" w:sz="6" w:space="0" w:color="auto"/>
              <w:right w:val="single" w:sz="6" w:space="0" w:color="auto"/>
            </w:tcBorders>
            <w:shd w:val="pct10" w:color="auto" w:fill="FFFFFF"/>
          </w:tcPr>
          <w:p w14:paraId="7B050230" w14:textId="77777777"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14:paraId="0A31E50D" w14:textId="77777777" w:rsidR="00953E39" w:rsidRPr="00F63F22" w:rsidRDefault="00953E39" w:rsidP="00EA2497">
            <w:pPr>
              <w:pStyle w:val="OtherTableHeader"/>
              <w:rPr>
                <w:noProof/>
              </w:rPr>
            </w:pPr>
            <w:r w:rsidRPr="00F63F22">
              <w:rPr>
                <w:noProof/>
              </w:rPr>
              <w:t xml:space="preserve">Notes </w:t>
            </w:r>
          </w:p>
        </w:tc>
      </w:tr>
      <w:tr w:rsidR="00953E39" w:rsidRPr="009928E9" w14:paraId="6B66F351" w14:textId="77777777">
        <w:trPr>
          <w:jc w:val="center"/>
        </w:trPr>
        <w:tc>
          <w:tcPr>
            <w:tcW w:w="2566" w:type="dxa"/>
            <w:tcBorders>
              <w:top w:val="single" w:sz="4" w:space="0" w:color="auto"/>
              <w:left w:val="single" w:sz="4" w:space="0" w:color="auto"/>
              <w:bottom w:val="single" w:sz="6" w:space="0" w:color="auto"/>
              <w:right w:val="single" w:sz="6" w:space="0" w:color="auto"/>
            </w:tcBorders>
          </w:tcPr>
          <w:p w14:paraId="4D291E22" w14:textId="77777777"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14:paraId="3D75CDDA" w14:textId="77777777" w:rsidR="00953E39" w:rsidRPr="00F63F22" w:rsidRDefault="00953E39" w:rsidP="00EA2497">
            <w:pPr>
              <w:pStyle w:val="OtherTableBody"/>
              <w:rPr>
                <w:noProof/>
              </w:rPr>
            </w:pPr>
            <w:r w:rsidRPr="00F63F22">
              <w:rPr>
                <w:noProof/>
              </w:rPr>
              <w:t>MSH-10-message control ID from the incoming message.</w:t>
            </w:r>
          </w:p>
        </w:tc>
      </w:tr>
      <w:tr w:rsidR="00953E39" w:rsidRPr="009928E9" w14:paraId="5B744CA6"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6791636F" w14:textId="77777777"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14:paraId="4FA080A6" w14:textId="77777777" w:rsidR="00953E39" w:rsidRPr="00F63F22" w:rsidRDefault="00953E39" w:rsidP="00EA2497">
            <w:pPr>
              <w:pStyle w:val="OtherTableBody"/>
              <w:rPr>
                <w:noProof/>
              </w:rPr>
            </w:pPr>
            <w:r w:rsidRPr="00F63F22">
              <w:rPr>
                <w:noProof/>
              </w:rPr>
              <w:t>As described above.</w:t>
            </w:r>
          </w:p>
        </w:tc>
      </w:tr>
      <w:tr w:rsidR="00953E39" w:rsidRPr="009928E9" w14:paraId="43FFA868"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17AD6F2C" w14:textId="77777777"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14:paraId="738EAFEA" w14:textId="1A593F1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ins w:id="1466" w:author="Lynn Laakso" w:date="2022-09-09T15:49:00Z">
              <w:r w:rsidR="00886355" w:rsidRPr="00886355">
                <w:rPr>
                  <w:rStyle w:val="HyperlinkText"/>
                  <w:szCs w:val="16"/>
                </w:rPr>
                <w:t>Sequence number protocol</w:t>
              </w:r>
            </w:ins>
            <w:r w:rsidR="00F96E77">
              <w:fldChar w:fldCharType="end"/>
            </w:r>
            <w:r w:rsidRPr="00F63F22">
              <w:rPr>
                <w:noProof/>
              </w:rPr>
              <w:t>" (if the sequence number protocol is being used).</w:t>
            </w:r>
          </w:p>
        </w:tc>
      </w:tr>
      <w:tr w:rsidR="00953E39" w:rsidRPr="009928E9" w14:paraId="69EF95E6" w14:textId="77777777">
        <w:trPr>
          <w:jc w:val="center"/>
        </w:trPr>
        <w:tc>
          <w:tcPr>
            <w:tcW w:w="2566" w:type="dxa"/>
            <w:tcBorders>
              <w:top w:val="single" w:sz="6" w:space="0" w:color="auto"/>
              <w:left w:val="single" w:sz="4" w:space="0" w:color="auto"/>
              <w:bottom w:val="single" w:sz="4" w:space="0" w:color="auto"/>
              <w:right w:val="single" w:sz="6" w:space="0" w:color="auto"/>
            </w:tcBorders>
          </w:tcPr>
          <w:p w14:paraId="41EC761F" w14:textId="77777777"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14:paraId="277C6306" w14:textId="79DE8F9A"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14:paraId="275685A7" w14:textId="77777777" w:rsidR="00953E39" w:rsidRPr="00F63F22" w:rsidRDefault="00953E39" w:rsidP="00A52A32">
      <w:pPr>
        <w:pStyle w:val="Note"/>
        <w:rPr>
          <w:noProof/>
        </w:rPr>
      </w:pPr>
      <w:r w:rsidRPr="00F63F22">
        <w:rPr>
          <w:rStyle w:val="Strong"/>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14:paraId="3D521D21" w14:textId="77777777" w:rsidR="00953E39" w:rsidRPr="00F63F22" w:rsidRDefault="00953E39" w:rsidP="000247A5">
      <w:pPr>
        <w:pStyle w:val="Heading4"/>
        <w:rPr>
          <w:noProof/>
        </w:rPr>
      </w:pPr>
      <w:bookmarkStart w:id="1467" w:name="_Ref483994691"/>
      <w:r w:rsidRPr="00F63F22">
        <w:rPr>
          <w:noProof/>
        </w:rPr>
        <w:t>Transmit application acknowledgment</w:t>
      </w:r>
      <w:bookmarkEnd w:id="1467"/>
    </w:p>
    <w:p w14:paraId="12343D14" w14:textId="77777777"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14:paraId="7917E3AE" w14:textId="77777777" w:rsidR="00953E39" w:rsidRPr="00F63F22" w:rsidRDefault="00953E39" w:rsidP="00EA2497">
      <w:pPr>
        <w:pStyle w:val="NormalIndented"/>
        <w:rPr>
          <w:noProof/>
        </w:rPr>
      </w:pPr>
      <w:r w:rsidRPr="00F63F22">
        <w:rPr>
          <w:noProof/>
        </w:rPr>
        <w:lastRenderedPageBreak/>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14:paraId="24868BFD" w14:textId="09A86F46"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ins w:id="1468" w:author="Lynn Laakso" w:date="2022-09-09T15:49:00Z">
        <w:r w:rsidR="00886355" w:rsidRPr="00886355">
          <w:rPr>
            <w:rStyle w:val="HyperlinkText"/>
          </w:rPr>
          <w:t xml:space="preserve">MSA </w:t>
        </w:r>
        <w:r w:rsidR="00886355" w:rsidRPr="00886355">
          <w:rPr>
            <w:rStyle w:val="HyperlinkText"/>
          </w:rPr>
          <w:noBreakHyphen/>
          <w:t xml:space="preserve"> Message Acknowledgment segment</w:t>
        </w:r>
      </w:ins>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14:paraId="7B9153ED" w14:textId="77777777">
        <w:trPr>
          <w:jc w:val="center"/>
        </w:trPr>
        <w:tc>
          <w:tcPr>
            <w:tcW w:w="2160" w:type="dxa"/>
            <w:tcBorders>
              <w:top w:val="single" w:sz="6" w:space="0" w:color="auto"/>
              <w:left w:val="single" w:sz="6" w:space="0" w:color="auto"/>
              <w:right w:val="single" w:sz="6" w:space="0" w:color="auto"/>
            </w:tcBorders>
            <w:shd w:val="pct10" w:color="auto" w:fill="FFFFFF"/>
          </w:tcPr>
          <w:p w14:paraId="58B53376" w14:textId="77777777"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14:paraId="3A842BCE" w14:textId="77777777" w:rsidR="00953E39" w:rsidRPr="00F63F22" w:rsidRDefault="00953E39" w:rsidP="00EA2497">
            <w:pPr>
              <w:pStyle w:val="OtherTableHeader"/>
              <w:rPr>
                <w:noProof/>
              </w:rPr>
            </w:pPr>
            <w:r w:rsidRPr="00F63F22">
              <w:rPr>
                <w:noProof/>
              </w:rPr>
              <w:t>Notes</w:t>
            </w:r>
          </w:p>
        </w:tc>
      </w:tr>
      <w:tr w:rsidR="00953E39" w:rsidRPr="009928E9" w14:paraId="07326FD8"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14D9FFD" w14:textId="77777777"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14:paraId="69FF6E2C" w14:textId="482F41E7"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886355" w:rsidRPr="00886355">
              <w:rPr>
                <w:rStyle w:val="HyperlinkText"/>
              </w:rPr>
              <w:t>2.8.1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ins w:id="1469" w:author="Lynn Laakso" w:date="2022-09-09T15:49:00Z">
              <w:r w:rsidR="00886355" w:rsidRPr="00886355">
                <w:rPr>
                  <w:rStyle w:val="HyperlinkText"/>
                  <w:szCs w:val="16"/>
                </w:rPr>
                <w:t>Message initiation</w:t>
              </w:r>
            </w:ins>
            <w:r w:rsidR="00F96E77">
              <w:fldChar w:fldCharType="end"/>
            </w:r>
            <w:r w:rsidRPr="00F63F22">
              <w:rPr>
                <w:noProof/>
              </w:rPr>
              <w:t>".</w:t>
            </w:r>
          </w:p>
        </w:tc>
      </w:tr>
      <w:tr w:rsidR="00953E39" w:rsidRPr="009928E9" w14:paraId="3314A06B"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4F96D7D" w14:textId="77777777"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14:paraId="5FEA1AD7" w14:textId="145A5CF9"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886355" w:rsidRPr="00886355">
              <w:rPr>
                <w:rStyle w:val="HyperlinkText"/>
              </w:rPr>
              <w:t>2.13.8.1</w:t>
            </w:r>
            <w:r w:rsidR="00F96E77">
              <w:fldChar w:fldCharType="end"/>
            </w:r>
            <w:r w:rsidRPr="00F63F22">
              <w:rPr>
                <w:noProof/>
              </w:rPr>
              <w:t>.</w:t>
            </w:r>
          </w:p>
        </w:tc>
      </w:tr>
      <w:tr w:rsidR="00953E39" w:rsidRPr="009928E9" w14:paraId="5A65EC60"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95AFB71" w14:textId="77777777"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14:paraId="726CFE55" w14:textId="77777777"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14:paraId="6B8FC592"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32A157D" w14:textId="77777777"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14:paraId="5087247E" w14:textId="77777777"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14:paraId="059B5D0A" w14:textId="77777777"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14:paraId="344D0ACC" w14:textId="77777777"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14:paraId="0AA3F680" w14:textId="77777777"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14:paraId="4F343D6D" w14:textId="77777777" w:rsidR="00A621CC" w:rsidRDefault="007C5D32" w:rsidP="000247A5">
      <w:pPr>
        <w:pStyle w:val="Heading4"/>
        <w:rPr>
          <w:noProof/>
        </w:rPr>
      </w:pPr>
      <w:bookmarkStart w:id="1470" w:name="_Toc348257264"/>
      <w:bookmarkStart w:id="1471" w:name="_Toc348257600"/>
      <w:bookmarkStart w:id="1472" w:name="_Toc348263222"/>
      <w:bookmarkStart w:id="1473" w:name="_Toc348336551"/>
      <w:bookmarkStart w:id="1474" w:name="_Toc348770039"/>
      <w:bookmarkStart w:id="1475" w:name="_Toc348856181"/>
      <w:bookmarkStart w:id="1476" w:name="_Toc348866602"/>
      <w:bookmarkStart w:id="1477" w:name="_Toc348947832"/>
      <w:bookmarkStart w:id="1478" w:name="_Toc349735413"/>
      <w:bookmarkStart w:id="1479" w:name="_Toc349735856"/>
      <w:bookmarkStart w:id="1480" w:name="_Toc349736010"/>
      <w:bookmarkStart w:id="1481" w:name="_Toc349803742"/>
      <w:bookmarkStart w:id="1482" w:name="_Toc359236080"/>
      <w:bookmarkStart w:id="1483" w:name="_Toc498146169"/>
      <w:bookmarkStart w:id="1484" w:name="_Toc527864738"/>
      <w:bookmarkStart w:id="1485" w:name="_Toc527866210"/>
      <w:bookmarkStart w:id="1486" w:name="_Toc528481943"/>
      <w:bookmarkStart w:id="1487" w:name="_Toc528482448"/>
      <w:bookmarkStart w:id="1488" w:name="_Toc528482747"/>
      <w:bookmarkStart w:id="1489" w:name="_Toc528482872"/>
      <w:bookmarkStart w:id="1490" w:name="_Toc528486180"/>
      <w:bookmarkStart w:id="1491" w:name="_Toc536689680"/>
      <w:bookmarkStart w:id="1492" w:name="_Toc496408"/>
      <w:bookmarkStart w:id="1493" w:name="_Toc524756"/>
      <w:bookmarkStart w:id="1494" w:name="_Toc22443789"/>
      <w:bookmarkStart w:id="1495" w:name="_Toc22444141"/>
      <w:bookmarkStart w:id="1496" w:name="_Toc36358087"/>
      <w:bookmarkStart w:id="1497" w:name="_Toc42232517"/>
      <w:bookmarkStart w:id="1498" w:name="_Toc43275039"/>
      <w:bookmarkStart w:id="1499" w:name="_Toc43275211"/>
      <w:bookmarkStart w:id="1500" w:name="_Toc43275918"/>
      <w:bookmarkStart w:id="1501" w:name="_Toc43276238"/>
      <w:bookmarkStart w:id="1502" w:name="_Toc43276763"/>
      <w:bookmarkStart w:id="1503" w:name="_Toc43276861"/>
      <w:bookmarkStart w:id="1504" w:name="_Toc43277001"/>
      <w:bookmarkStart w:id="1505" w:name="_Toc234219581"/>
      <w:r>
        <w:rPr>
          <w:noProof/>
        </w:rPr>
        <w:lastRenderedPageBreak/>
        <w:drawing>
          <wp:anchor distT="0" distB="0" distL="114300" distR="114300" simplePos="0" relativeHeight="251656192" behindDoc="0" locked="0" layoutInCell="1" allowOverlap="1" wp14:anchorId="5FA7847D" wp14:editId="3892A1D4">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14:paraId="22256FE4" w14:textId="77777777" w:rsidR="00A621CC" w:rsidRDefault="00A621CC">
      <w:pPr>
        <w:spacing w:after="0" w:line="240" w:lineRule="auto"/>
        <w:rPr>
          <w:rFonts w:ascii="Arial" w:eastAsia="Calibri" w:hAnsi="Arial" w:cs="Arial"/>
          <w:noProof/>
          <w:kern w:val="20"/>
          <w:sz w:val="20"/>
          <w:szCs w:val="24"/>
        </w:rPr>
      </w:pPr>
    </w:p>
    <w:p w14:paraId="114249E2" w14:textId="77777777" w:rsidR="00941783" w:rsidRDefault="00953E39" w:rsidP="000247A5">
      <w:pPr>
        <w:pStyle w:val="Heading2"/>
        <w:rPr>
          <w:noProof/>
        </w:rPr>
      </w:pPr>
      <w:bookmarkStart w:id="1506" w:name="_Toc17269990"/>
      <w:bookmarkStart w:id="1507" w:name="_Toc28952711"/>
      <w:r w:rsidRPr="00F63F22">
        <w:rPr>
          <w:noProof/>
        </w:rPr>
        <w:t>Special HL7 P</w:t>
      </w:r>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r w:rsidRPr="00F63F22">
        <w:rPr>
          <w:noProof/>
        </w:rPr>
        <w:t>rotocols</w:t>
      </w:r>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14:paraId="37192497" w14:textId="77777777"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14:paraId="5A9D8541" w14:textId="77777777" w:rsidR="00953E39" w:rsidRPr="00F63F22" w:rsidRDefault="00953E39" w:rsidP="000247A5">
      <w:pPr>
        <w:pStyle w:val="Heading3"/>
        <w:rPr>
          <w:noProof/>
        </w:rPr>
      </w:pPr>
      <w:bookmarkStart w:id="1508" w:name="_Toc348257265"/>
      <w:bookmarkStart w:id="1509" w:name="_Toc348257601"/>
      <w:bookmarkStart w:id="1510" w:name="_Toc348263223"/>
      <w:bookmarkStart w:id="1511" w:name="_Toc348336552"/>
      <w:bookmarkStart w:id="1512" w:name="_Toc348770040"/>
      <w:bookmarkStart w:id="1513" w:name="_Toc348856182"/>
      <w:bookmarkStart w:id="1514" w:name="_Toc348866603"/>
      <w:bookmarkStart w:id="1515" w:name="_Toc348947833"/>
      <w:bookmarkStart w:id="1516" w:name="_Toc349735414"/>
      <w:bookmarkStart w:id="1517" w:name="_Toc349735857"/>
      <w:bookmarkStart w:id="1518" w:name="_Toc349736011"/>
      <w:bookmarkStart w:id="1519" w:name="_Toc349803743"/>
      <w:bookmarkStart w:id="1520" w:name="_Ref358262017"/>
      <w:bookmarkStart w:id="1521" w:name="_Ref358262037"/>
      <w:bookmarkStart w:id="1522" w:name="_Toc359236081"/>
      <w:bookmarkStart w:id="1523" w:name="_Ref360373133"/>
      <w:bookmarkStart w:id="1524" w:name="_Ref495203250"/>
      <w:bookmarkStart w:id="1525" w:name="_Ref495203259"/>
      <w:bookmarkStart w:id="1526" w:name="_Ref495203772"/>
      <w:bookmarkStart w:id="1527" w:name="_Ref495203775"/>
      <w:bookmarkStart w:id="1528" w:name="_Toc498146170"/>
      <w:bookmarkStart w:id="1529" w:name="_Toc527864739"/>
      <w:bookmarkStart w:id="1530" w:name="_Toc527866211"/>
      <w:bookmarkStart w:id="1531" w:name="_Toc528481944"/>
      <w:bookmarkStart w:id="1532" w:name="_Toc528482449"/>
      <w:bookmarkStart w:id="1533" w:name="_Toc528482748"/>
      <w:bookmarkStart w:id="1534" w:name="_Toc528482873"/>
      <w:bookmarkStart w:id="1535" w:name="_Toc528486181"/>
      <w:bookmarkStart w:id="1536" w:name="_Toc536689681"/>
      <w:bookmarkStart w:id="1537" w:name="_Ref251473"/>
      <w:bookmarkStart w:id="1538" w:name="_Toc496409"/>
      <w:bookmarkStart w:id="1539" w:name="_Toc524757"/>
      <w:bookmarkStart w:id="1540" w:name="_Ref20637593"/>
      <w:bookmarkStart w:id="1541" w:name="_Ref20637632"/>
      <w:bookmarkStart w:id="1542" w:name="_Toc22443790"/>
      <w:bookmarkStart w:id="1543" w:name="_Toc22444142"/>
      <w:bookmarkStart w:id="1544" w:name="_Toc36358088"/>
      <w:bookmarkStart w:id="1545" w:name="_Toc42232518"/>
      <w:bookmarkStart w:id="1546" w:name="_Toc43275040"/>
      <w:bookmarkStart w:id="1547" w:name="_Toc43275212"/>
      <w:bookmarkStart w:id="1548" w:name="_Toc43275919"/>
      <w:bookmarkStart w:id="1549" w:name="_Toc43276239"/>
      <w:bookmarkStart w:id="1550" w:name="_Toc43276764"/>
      <w:bookmarkStart w:id="1551" w:name="_Toc43276862"/>
      <w:bookmarkStart w:id="1552" w:name="_Toc43277002"/>
      <w:bookmarkStart w:id="1553" w:name="_Ref228008551"/>
      <w:bookmarkStart w:id="1554" w:name="_Toc234219582"/>
      <w:bookmarkStart w:id="1555" w:name="_Toc17269991"/>
      <w:bookmarkStart w:id="1556" w:name="_Toc28952712"/>
      <w:r w:rsidRPr="00F63F22">
        <w:rPr>
          <w:noProof/>
        </w:rPr>
        <w:lastRenderedPageBreak/>
        <w:t xml:space="preserve">Sequence </w:t>
      </w:r>
      <w:r w:rsidRPr="000247A5">
        <w:t>number</w:t>
      </w:r>
      <w:r w:rsidRPr="00F63F22">
        <w:rPr>
          <w:noProof/>
        </w:rPr>
        <w:t xml:space="preserve"> protocol</w:t>
      </w:r>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14:paraId="680DE4A1" w14:textId="77777777"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14:paraId="7808E268" w14:textId="77777777" w:rsidR="00953E39" w:rsidRPr="00F63F22" w:rsidRDefault="00953E39" w:rsidP="00EA2497">
      <w:pPr>
        <w:pStyle w:val="Note"/>
        <w:rPr>
          <w:noProof/>
        </w:rPr>
      </w:pPr>
      <w:r w:rsidRPr="00F63F22">
        <w:rPr>
          <w:rStyle w:val="Strong"/>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14:paraId="07E29B88" w14:textId="77777777" w:rsidR="00953E39" w:rsidRPr="00F63F22" w:rsidRDefault="00953E39" w:rsidP="00F20C2F">
      <w:pPr>
        <w:pStyle w:val="NormalListAlpha"/>
        <w:numPr>
          <w:ilvl w:val="0"/>
          <w:numId w:val="9"/>
        </w:numPr>
        <w:rPr>
          <w:noProof/>
        </w:rPr>
      </w:pPr>
      <w:r w:rsidRPr="00F63F22">
        <w:rPr>
          <w:noProof/>
        </w:rPr>
        <w:t>initial conditions:</w:t>
      </w:r>
    </w:p>
    <w:p w14:paraId="1B756BAD" w14:textId="77777777"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14:paraId="02B09954" w14:textId="77777777"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14:paraId="4BF6D7F3" w14:textId="77777777"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14:paraId="57C7541A" w14:textId="77777777" w:rsidR="00953E39" w:rsidRPr="00F63F22" w:rsidRDefault="00953E39" w:rsidP="00F20C2F">
      <w:pPr>
        <w:pStyle w:val="NormalListAlpha"/>
        <w:numPr>
          <w:ilvl w:val="0"/>
          <w:numId w:val="9"/>
        </w:numPr>
        <w:rPr>
          <w:noProof/>
        </w:rPr>
      </w:pPr>
      <w:r w:rsidRPr="00F63F22">
        <w:rPr>
          <w:noProof/>
        </w:rPr>
        <w:t>starting the link:</w:t>
      </w:r>
    </w:p>
    <w:p w14:paraId="14F25D96" w14:textId="77777777"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14:paraId="30FD0BCD" w14:textId="77777777"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14:paraId="76BA75CF" w14:textId="77777777"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14:paraId="6A468B32" w14:textId="77777777" w:rsidR="00953E39" w:rsidRPr="00F63F22" w:rsidRDefault="00953E39" w:rsidP="00F20C2F">
      <w:pPr>
        <w:pStyle w:val="NormalListAlpha"/>
        <w:numPr>
          <w:ilvl w:val="0"/>
          <w:numId w:val="9"/>
        </w:numPr>
        <w:rPr>
          <w:noProof/>
        </w:rPr>
      </w:pPr>
      <w:r w:rsidRPr="00F63F22">
        <w:rPr>
          <w:noProof/>
        </w:rPr>
        <w:t>normal operation of the link:</w:t>
      </w:r>
    </w:p>
    <w:p w14:paraId="2F56E6E4" w14:textId="77777777"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14:paraId="33E4779E" w14:textId="77777777"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14:paraId="5ECDCA7A" w14:textId="77777777" w:rsidR="00953E39" w:rsidRPr="00F63F22" w:rsidRDefault="00953E39" w:rsidP="00F20C2F">
      <w:pPr>
        <w:pStyle w:val="NormalListNumbered"/>
        <w:numPr>
          <w:ilvl w:val="0"/>
          <w:numId w:val="35"/>
        </w:numPr>
        <w:rPr>
          <w:noProof/>
        </w:rPr>
      </w:pPr>
      <w:r w:rsidRPr="00F63F22">
        <w:rPr>
          <w:noProof/>
        </w:rPr>
        <w:t>expected sequence number is one greater than current value. The previous acknowledgment was lost. That transaction was sent again. Correct by sending next transaction.</w:t>
      </w:r>
    </w:p>
    <w:p w14:paraId="17DDA19C" w14:textId="77777777" w:rsidR="00953E39" w:rsidRPr="00F63F22" w:rsidRDefault="00953E39" w:rsidP="00F20C2F">
      <w:pPr>
        <w:pStyle w:val="NormalListNumbered"/>
        <w:numPr>
          <w:ilvl w:val="0"/>
          <w:numId w:val="35"/>
        </w:numPr>
        <w:rPr>
          <w:noProof/>
        </w:rPr>
      </w:pPr>
      <w:r w:rsidRPr="00F63F22">
        <w:rPr>
          <w:noProof/>
        </w:rPr>
        <w:t>expected sequence number less than current value. Initiating system can try starting again by issuing a transaction with a sequence number of zero; or freeze the link for operator intervention.</w:t>
      </w:r>
    </w:p>
    <w:p w14:paraId="2C8D97BE" w14:textId="77777777" w:rsidR="00953E39" w:rsidRPr="00F63F22" w:rsidRDefault="00953E39" w:rsidP="00F20C2F">
      <w:pPr>
        <w:pStyle w:val="NormalListNumbered"/>
        <w:numPr>
          <w:ilvl w:val="0"/>
          <w:numId w:val="35"/>
        </w:numPr>
        <w:rPr>
          <w:noProof/>
        </w:rPr>
      </w:pPr>
      <w:r w:rsidRPr="00F63F22">
        <w:rPr>
          <w:noProof/>
        </w:rPr>
        <w:t>other errors: freeze the link for operator intervention</w:t>
      </w:r>
    </w:p>
    <w:p w14:paraId="4F032518" w14:textId="77777777" w:rsidR="00953E39" w:rsidRPr="00F63F22" w:rsidRDefault="00953E39" w:rsidP="00F20C2F">
      <w:pPr>
        <w:pStyle w:val="NormalListAlpha"/>
        <w:numPr>
          <w:ilvl w:val="0"/>
          <w:numId w:val="9"/>
        </w:numPr>
        <w:rPr>
          <w:noProof/>
        </w:rPr>
      </w:pPr>
      <w:r w:rsidRPr="00F63F22">
        <w:rPr>
          <w:noProof/>
        </w:rPr>
        <w:lastRenderedPageBreak/>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14:paraId="46B2F817" w14:textId="77777777" w:rsidR="00953E39" w:rsidRPr="009808CE" w:rsidRDefault="00953E39" w:rsidP="00EA2497">
      <w:pPr>
        <w:pStyle w:val="Note"/>
        <w:rPr>
          <w:rStyle w:val="Strong"/>
          <w:rFonts w:cs="Times New Roman"/>
        </w:rPr>
      </w:pPr>
      <w:r w:rsidRPr="009808CE">
        <w:rPr>
          <w:rStyle w:val="Strong"/>
          <w:rFonts w:cs="Times New Roman"/>
          <w:noProof/>
        </w:rPr>
        <w:t>Note:</w:t>
      </w:r>
      <w:r w:rsidRPr="009808CE">
        <w:rPr>
          <w:rStyle w:val="Strong"/>
          <w:rFonts w:cs="Times New Roman"/>
        </w:rPr>
        <w:t xml:space="preserve"> When the initiating system sends a message with a sequence number of 0 or -1 (see b or e above), the segments beyond the MSH need not be present in the message, or, if present, all fields </w:t>
      </w:r>
      <w:r w:rsidR="00171A54">
        <w:rPr>
          <w:rStyle w:val="Strong"/>
          <w:rFonts w:cs="Times New Roman"/>
        </w:rPr>
        <w:t>MAY</w:t>
      </w:r>
      <w:r w:rsidR="00171A54" w:rsidRPr="009808CE">
        <w:rPr>
          <w:rStyle w:val="Strong"/>
          <w:rFonts w:cs="Times New Roman"/>
        </w:rPr>
        <w:t xml:space="preserve"> </w:t>
      </w:r>
      <w:r w:rsidRPr="009808CE">
        <w:rPr>
          <w:rStyle w:val="Strong"/>
          <w:rFonts w:cs="Times New Roman"/>
        </w:rPr>
        <w:t xml:space="preserve">be </w:t>
      </w:r>
      <w:r w:rsidR="00B35156">
        <w:rPr>
          <w:rStyle w:val="Strong"/>
          <w:rFonts w:cs="Times New Roman"/>
        </w:rPr>
        <w:t xml:space="preserve">empty or </w:t>
      </w:r>
      <w:r w:rsidR="00171A54">
        <w:rPr>
          <w:rStyle w:val="Strong"/>
          <w:rFonts w:cs="Times New Roman"/>
        </w:rPr>
        <w:t>unpopulated</w:t>
      </w:r>
      <w:r w:rsidRPr="009808CE">
        <w:rPr>
          <w:rStyle w:val="Strong"/>
          <w:rFonts w:cs="Times New Roman"/>
        </w:rPr>
        <w:t>. In terms of the responding system, for these two cases, only a General acknowledgment message is needed.</w:t>
      </w:r>
    </w:p>
    <w:p w14:paraId="5AE4532F" w14:textId="77777777" w:rsidR="00953E39" w:rsidRPr="00F63F22" w:rsidRDefault="00953E39" w:rsidP="000247A5">
      <w:pPr>
        <w:pStyle w:val="Heading3"/>
        <w:rPr>
          <w:noProof/>
        </w:rPr>
      </w:pPr>
      <w:bookmarkStart w:id="1557" w:name="_Toc348257266"/>
      <w:bookmarkStart w:id="1558" w:name="_Toc348257602"/>
      <w:bookmarkStart w:id="1559" w:name="_Toc348263224"/>
      <w:bookmarkStart w:id="1560" w:name="_Toc348336553"/>
      <w:bookmarkStart w:id="1561" w:name="_Toc348770041"/>
      <w:bookmarkStart w:id="1562" w:name="_Toc348856183"/>
      <w:bookmarkStart w:id="1563" w:name="_Toc348866604"/>
      <w:bookmarkStart w:id="1564" w:name="_Toc348947834"/>
      <w:bookmarkStart w:id="1565" w:name="_Toc349735415"/>
      <w:bookmarkStart w:id="1566" w:name="_Toc349735858"/>
      <w:bookmarkStart w:id="1567" w:name="_Toc349736012"/>
      <w:bookmarkStart w:id="1568" w:name="_Toc349803744"/>
      <w:bookmarkStart w:id="1569" w:name="_Ref358261533"/>
      <w:bookmarkStart w:id="1570" w:name="_Ref358261553"/>
      <w:bookmarkStart w:id="1571" w:name="_Ref358261756"/>
      <w:bookmarkStart w:id="1572" w:name="_Ref358261778"/>
      <w:bookmarkStart w:id="1573" w:name="_Ref358263771"/>
      <w:bookmarkStart w:id="1574" w:name="_Ref358263845"/>
      <w:bookmarkStart w:id="1575" w:name="_Toc359236082"/>
      <w:bookmarkStart w:id="1576" w:name="_Ref372100490"/>
      <w:bookmarkStart w:id="1577" w:name="_Ref372101204"/>
      <w:bookmarkStart w:id="1578" w:name="_Ref487450454"/>
      <w:bookmarkStart w:id="1579" w:name="_Ref495120988"/>
      <w:bookmarkStart w:id="1580" w:name="_Ref495121016"/>
      <w:bookmarkStart w:id="1581" w:name="_Ref495121492"/>
      <w:bookmarkStart w:id="1582" w:name="_Ref495203617"/>
      <w:bookmarkStart w:id="1583" w:name="_Ref495203622"/>
      <w:bookmarkStart w:id="1584" w:name="_Ref495204887"/>
      <w:bookmarkStart w:id="1585" w:name="_Ref495204890"/>
      <w:bookmarkStart w:id="1586" w:name="_Ref495206073"/>
      <w:bookmarkStart w:id="1587" w:name="_Ref495206076"/>
      <w:bookmarkStart w:id="1588" w:name="_Toc498146171"/>
      <w:bookmarkStart w:id="1589" w:name="_Toc527864740"/>
      <w:bookmarkStart w:id="1590" w:name="_Toc527866212"/>
      <w:bookmarkStart w:id="1591" w:name="_Toc528481945"/>
      <w:bookmarkStart w:id="1592" w:name="_Toc528482450"/>
      <w:bookmarkStart w:id="1593" w:name="_Toc528482749"/>
      <w:bookmarkStart w:id="1594" w:name="_Toc528482874"/>
      <w:bookmarkStart w:id="1595" w:name="_Toc528486182"/>
      <w:bookmarkStart w:id="1596" w:name="_Toc536689682"/>
      <w:bookmarkStart w:id="1597" w:name="_Ref251570"/>
      <w:bookmarkStart w:id="1598" w:name="_Toc496410"/>
      <w:bookmarkStart w:id="1599" w:name="_Toc524758"/>
      <w:bookmarkStart w:id="1600" w:name="_Ref20638210"/>
      <w:bookmarkStart w:id="1601" w:name="_Ref20638246"/>
      <w:bookmarkStart w:id="1602" w:name="_Ref20641736"/>
      <w:bookmarkStart w:id="1603" w:name="_Toc22443791"/>
      <w:bookmarkStart w:id="1604" w:name="_Toc22444143"/>
      <w:bookmarkStart w:id="1605" w:name="_Toc36358089"/>
      <w:bookmarkStart w:id="1606" w:name="_Toc42232519"/>
      <w:bookmarkStart w:id="1607" w:name="_Toc43275041"/>
      <w:bookmarkStart w:id="1608" w:name="_Toc43275213"/>
      <w:bookmarkStart w:id="1609" w:name="_Toc43275920"/>
      <w:bookmarkStart w:id="1610" w:name="_Toc43276240"/>
      <w:bookmarkStart w:id="1611" w:name="_Toc43276765"/>
      <w:bookmarkStart w:id="1612" w:name="_Toc43276863"/>
      <w:bookmarkStart w:id="1613" w:name="_Toc43277003"/>
      <w:bookmarkStart w:id="1614" w:name="_Ref228008579"/>
      <w:bookmarkStart w:id="1615" w:name="_Toc234219583"/>
      <w:bookmarkStart w:id="1616" w:name="_Toc17269992"/>
      <w:bookmarkStart w:id="1617" w:name="_Toc28952713"/>
      <w:r w:rsidRPr="00F63F22">
        <w:rPr>
          <w:noProof/>
        </w:rPr>
        <w:t>Continuation messages and segments</w:t>
      </w:r>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14:paraId="04582132" w14:textId="77777777"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14:paraId="43FE3CF4" w14:textId="77777777"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14:paraId="0B75228D" w14:textId="77777777"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14:paraId="27BB40C2" w14:textId="77777777" w:rsidR="00953E39" w:rsidRPr="00F63F22" w:rsidRDefault="00953E39" w:rsidP="00EA2497">
      <w:pPr>
        <w:pStyle w:val="Note"/>
        <w:rPr>
          <w:noProof/>
        </w:rPr>
      </w:pPr>
      <w:r w:rsidRPr="00F63F22">
        <w:rPr>
          <w:rStyle w:val="Strong"/>
          <w:rFonts w:cs="Times New Roman"/>
          <w:noProof/>
        </w:rPr>
        <w:t>Note</w:t>
      </w:r>
      <w:r w:rsidRPr="00F63F22">
        <w:rPr>
          <w:noProof/>
        </w:rPr>
        <w:t>: HL7 does not define what "too large" means. Acceptable values are subject to site negotiations.</w:t>
      </w:r>
    </w:p>
    <w:p w14:paraId="55B01B88" w14:textId="77777777"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14:paraId="601D0E11" w14:textId="77777777" w:rsidR="00953E39" w:rsidRPr="00F63F22" w:rsidRDefault="00953E39" w:rsidP="000247A5">
      <w:pPr>
        <w:pStyle w:val="Heading4"/>
        <w:rPr>
          <w:noProof/>
        </w:rPr>
      </w:pPr>
      <w:bookmarkStart w:id="1618" w:name="_Toc498146172"/>
      <w:bookmarkStart w:id="1619" w:name="_Toc527864741"/>
      <w:bookmarkStart w:id="1620" w:name="_Toc527866213"/>
      <w:r w:rsidRPr="00F63F22">
        <w:rPr>
          <w:noProof/>
        </w:rPr>
        <w:t xml:space="preserve">Segment </w:t>
      </w:r>
      <w:r w:rsidRPr="000247A5">
        <w:t>fragmentation</w:t>
      </w:r>
      <w:r w:rsidRPr="00F63F22">
        <w:rPr>
          <w:noProof/>
        </w:rPr>
        <w:t>/continuation using the ADD segment</w:t>
      </w:r>
      <w:bookmarkEnd w:id="1618"/>
      <w:bookmarkEnd w:id="1619"/>
      <w:bookmarkEnd w:id="1620"/>
    </w:p>
    <w:p w14:paraId="55B17DF6" w14:textId="77777777"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14:paraId="153A33C4" w14:textId="77777777" w:rsidR="00953E39" w:rsidRPr="00F63F22" w:rsidRDefault="00953E39" w:rsidP="00EA2497">
      <w:pPr>
        <w:pStyle w:val="Note"/>
        <w:pBdr>
          <w:top w:val="single" w:sz="2" w:space="2" w:color="auto"/>
        </w:pBdr>
        <w:rPr>
          <w:noProof/>
        </w:rPr>
      </w:pPr>
      <w:r w:rsidRPr="00F63F22">
        <w:rPr>
          <w:rStyle w:val="Strong"/>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14:paraId="74E0A12B" w14:textId="77777777" w:rsidR="00953E39" w:rsidRPr="00F63F22" w:rsidRDefault="00953E39" w:rsidP="00EA2497">
      <w:pPr>
        <w:pStyle w:val="NormalIndented"/>
        <w:rPr>
          <w:noProof/>
        </w:rPr>
      </w:pPr>
      <w:r w:rsidRPr="00F63F22">
        <w:rPr>
          <w:noProof/>
        </w:rPr>
        <w:t>To break a large segment,</w:t>
      </w:r>
    </w:p>
    <w:p w14:paraId="6893ECF3" w14:textId="77777777"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14:paraId="0DF609B6" w14:textId="77777777"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14:paraId="32DF4005" w14:textId="77777777"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14:paraId="39A7BC6F" w14:textId="77777777" w:rsidR="00953E39" w:rsidRPr="00F63F22" w:rsidRDefault="00953E39" w:rsidP="00EA2497">
      <w:pPr>
        <w:pStyle w:val="NormalIndented"/>
        <w:rPr>
          <w:noProof/>
        </w:rPr>
      </w:pPr>
      <w:r w:rsidRPr="00F63F22">
        <w:rPr>
          <w:noProof/>
        </w:rPr>
        <w:t>For example, segment "C" can be fragmented within an HL7 message as follows:</w:t>
      </w:r>
    </w:p>
    <w:p w14:paraId="72F4C623" w14:textId="77777777" w:rsidR="00953E39" w:rsidRPr="00F63F22" w:rsidRDefault="00953E39" w:rsidP="00EA2497">
      <w:pPr>
        <w:pStyle w:val="Example"/>
      </w:pPr>
      <w:r w:rsidRPr="00F63F22">
        <w:t>A|1</w:t>
      </w:r>
    </w:p>
    <w:p w14:paraId="3362286C" w14:textId="77777777" w:rsidR="00953E39" w:rsidRPr="00F63F22" w:rsidRDefault="00953E39" w:rsidP="00EA2497">
      <w:pPr>
        <w:pStyle w:val="Example"/>
      </w:pPr>
      <w:r w:rsidRPr="00F63F22">
        <w:t>B|2</w:t>
      </w:r>
    </w:p>
    <w:p w14:paraId="57B58CE0" w14:textId="77777777" w:rsidR="00953E39" w:rsidRPr="00F63F22" w:rsidRDefault="00953E39" w:rsidP="00EA2497">
      <w:pPr>
        <w:pStyle w:val="Example"/>
      </w:pPr>
      <w:r w:rsidRPr="00F63F22">
        <w:t>C|34</w:t>
      </w:r>
    </w:p>
    <w:p w14:paraId="6AEA5ED0" w14:textId="77777777" w:rsidR="00953E39" w:rsidRPr="00F63F22" w:rsidRDefault="00953E39" w:rsidP="00EA2497">
      <w:pPr>
        <w:pStyle w:val="Example"/>
      </w:pPr>
      <w:r w:rsidRPr="00F63F22">
        <w:t>ADD|5|678|</w:t>
      </w:r>
    </w:p>
    <w:p w14:paraId="3C4451EA" w14:textId="77777777" w:rsidR="00953E39" w:rsidRPr="00F63F22" w:rsidRDefault="00953E39" w:rsidP="00EA2497">
      <w:pPr>
        <w:pStyle w:val="Example"/>
      </w:pPr>
      <w:r w:rsidRPr="00F63F22">
        <w:t>ADD|90</w:t>
      </w:r>
    </w:p>
    <w:p w14:paraId="24075DB1" w14:textId="77777777" w:rsidR="00953E39" w:rsidRPr="00F63F22" w:rsidRDefault="00953E39" w:rsidP="00EA2497">
      <w:pPr>
        <w:pStyle w:val="Example"/>
      </w:pPr>
      <w:r w:rsidRPr="00F63F22">
        <w:t>D|1</w:t>
      </w:r>
    </w:p>
    <w:p w14:paraId="49A2276B" w14:textId="77777777" w:rsidR="00953E39" w:rsidRPr="00F63F22" w:rsidRDefault="00953E39" w:rsidP="00EA2497">
      <w:pPr>
        <w:pStyle w:val="NormalIndented"/>
        <w:rPr>
          <w:noProof/>
        </w:rPr>
      </w:pPr>
      <w:r w:rsidRPr="00F63F22">
        <w:rPr>
          <w:noProof/>
        </w:rPr>
        <w:t>This is logically the same as</w:t>
      </w:r>
    </w:p>
    <w:p w14:paraId="6CCEFEB9" w14:textId="77777777" w:rsidR="00953E39" w:rsidRPr="00F63F22" w:rsidRDefault="00953E39" w:rsidP="00EA2497">
      <w:pPr>
        <w:pStyle w:val="Example"/>
      </w:pPr>
      <w:r w:rsidRPr="00F63F22">
        <w:lastRenderedPageBreak/>
        <w:t>A|1</w:t>
      </w:r>
    </w:p>
    <w:p w14:paraId="5C0EEAA7" w14:textId="77777777" w:rsidR="00953E39" w:rsidRPr="00F63F22" w:rsidRDefault="00953E39" w:rsidP="00EA2497">
      <w:pPr>
        <w:pStyle w:val="Example"/>
      </w:pPr>
      <w:r w:rsidRPr="00F63F22">
        <w:t>B|2</w:t>
      </w:r>
    </w:p>
    <w:p w14:paraId="434CF4CA" w14:textId="77777777" w:rsidR="00953E39" w:rsidRPr="00F63F22" w:rsidRDefault="00953E39" w:rsidP="00EA2497">
      <w:pPr>
        <w:pStyle w:val="Example"/>
      </w:pPr>
      <w:r w:rsidRPr="00F63F22">
        <w:t>C|345|678|90</w:t>
      </w:r>
    </w:p>
    <w:p w14:paraId="7A57C757" w14:textId="77777777" w:rsidR="00953E39" w:rsidRPr="00F63F22" w:rsidRDefault="00FD1A72" w:rsidP="00EA2497">
      <w:pPr>
        <w:pStyle w:val="Example"/>
      </w:pPr>
      <w:r>
        <mc:AlternateContent>
          <mc:Choice Requires="wps">
            <w:drawing>
              <wp:anchor distT="0" distB="0" distL="114300" distR="114300" simplePos="0" relativeHeight="251657216" behindDoc="0" locked="0" layoutInCell="1" allowOverlap="1" wp14:anchorId="6C571A81" wp14:editId="64A0B48E">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571A81" id="_x0000_t202" coordsize="21600,21600" o:spt="202" path="m,l,21600r21600,l21600,xe">
                <v:stroke joinstyle="miter"/>
                <v:path gradientshapeok="t" o:connecttype="rect"/>
              </v:shapetype>
              <v:shape id="Text Box 11" o:spid="_x0000_s1026" type="#_x0000_t202" style="position:absolute;left:0;text-align:left;margin-left:-1.75pt;margin-top:18.5pt;width:448.3pt;height:25.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">
                <v:textbox style="mso-fit-shape-to-text:t">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14:paraId="14874C45" w14:textId="77777777" w:rsidR="00953E39" w:rsidRPr="00F63F22" w:rsidRDefault="00953E39" w:rsidP="000247A5">
      <w:pPr>
        <w:pStyle w:val="Heading4"/>
        <w:rPr>
          <w:noProof/>
        </w:rPr>
      </w:pPr>
      <w:bookmarkStart w:id="1621" w:name="_Ref487455355"/>
      <w:bookmarkStart w:id="1622" w:name="_Toc498146173"/>
      <w:bookmarkStart w:id="1623" w:name="_Toc527864742"/>
      <w:bookmarkStart w:id="1624" w:name="_Toc527866214"/>
      <w:r w:rsidRPr="000247A5">
        <w:t>Segment</w:t>
      </w:r>
      <w:r w:rsidRPr="00F63F22">
        <w:rPr>
          <w:noProof/>
        </w:rPr>
        <w:t xml:space="preserve"> fragmentation/continuation using the DSC segment</w:t>
      </w:r>
      <w:bookmarkEnd w:id="1621"/>
      <w:bookmarkEnd w:id="1622"/>
      <w:bookmarkEnd w:id="1623"/>
      <w:bookmarkEnd w:id="1624"/>
    </w:p>
    <w:p w14:paraId="2585A9B1" w14:textId="77777777" w:rsidR="00953E39" w:rsidRDefault="00953E39" w:rsidP="00EA2497">
      <w:pPr>
        <w:pStyle w:val="NormalIndented"/>
        <w:rPr>
          <w:noProof/>
        </w:rPr>
      </w:pPr>
      <w:r w:rsidRPr="00F63F22">
        <w:rPr>
          <w:noProof/>
        </w:rPr>
        <w:t>When a message itself must be fragmented and sent as several HL7 messages, the DSC segment is used.</w:t>
      </w:r>
    </w:p>
    <w:p w14:paraId="13CBAEBD" w14:textId="77777777" w:rsidR="007D2E77" w:rsidRPr="00F63F22" w:rsidRDefault="00FD1A72" w:rsidP="007D2E77">
      <w:pPr>
        <w:pStyle w:val="NormalIndented"/>
        <w:ind w:left="0"/>
        <w:rPr>
          <w:noProof/>
        </w:rPr>
      </w:pPr>
      <w:r>
        <w:rPr>
          <w:noProof/>
        </w:rPr>
        <mc:AlternateContent>
          <mc:Choice Requires="wps">
            <w:drawing>
              <wp:anchor distT="0" distB="0" distL="114300" distR="114300" simplePos="0" relativeHeight="251660288" behindDoc="0" locked="0" layoutInCell="1" allowOverlap="1" wp14:anchorId="043BA8CC" wp14:editId="7FC73B39">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3BA8CC" id="Text Box 16" o:spid="_x0000_s1027" type="#_x0000_t202" style="position:absolute;margin-left:-5.25pt;margin-top:6.4pt;width:468.75pt;height:36.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">
                <v:textbox style="mso-fit-shape-to-text:t">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14:paraId="07FB4E6C" w14:textId="77777777"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14:paraId="4EFC3CD5" w14:textId="77777777"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14:paraId="3DB688AD" w14:textId="77777777"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14:paraId="1EA631C3" w14:textId="77777777"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14:paraId="68CFC24E" w14:textId="77777777"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14:paraId="055E1A95"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14:paraId="062E7D5B"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14:paraId="408BBA8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14:paraId="4B7F251B" w14:textId="77777777" w:rsidR="00953E39" w:rsidRPr="00F63F22" w:rsidRDefault="00953E39" w:rsidP="00EA2497">
      <w:pPr>
        <w:rPr>
          <w:noProof/>
        </w:rPr>
      </w:pPr>
    </w:p>
    <w:p w14:paraId="67BF5DC4" w14:textId="77777777" w:rsidR="00953E39" w:rsidRPr="00F63F22" w:rsidRDefault="00953E39" w:rsidP="00EA2497">
      <w:pPr>
        <w:pStyle w:val="Note"/>
        <w:rPr>
          <w:noProof/>
        </w:rPr>
      </w:pPr>
      <w:r w:rsidRPr="00F63F22">
        <w:rPr>
          <w:rStyle w:val="Strong"/>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14:paraId="337D03B1" w14:textId="77777777" w:rsidR="00953E39" w:rsidRPr="00F63F22" w:rsidRDefault="00953E39" w:rsidP="00EA2497">
      <w:pPr>
        <w:pStyle w:val="NormalIndented"/>
        <w:rPr>
          <w:noProof/>
        </w:rPr>
      </w:pPr>
      <w:r w:rsidRPr="00F63F22">
        <w:rPr>
          <w:noProof/>
        </w:rPr>
        <w:t>It is a protocol error to end a message with DSC, and then never send a fragment.</w:t>
      </w:r>
    </w:p>
    <w:p w14:paraId="5E036ED2" w14:textId="77777777"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14:paraId="44BF601B" w14:textId="77777777" w:rsidR="00953E39" w:rsidRPr="00F63F22" w:rsidRDefault="00953E39" w:rsidP="00EA2497">
      <w:pPr>
        <w:pStyle w:val="Example"/>
      </w:pPr>
      <w:r w:rsidRPr="00F63F22">
        <w:lastRenderedPageBreak/>
        <w:t>---- Sender HL7 message (incomplete,fragment1)---</w:t>
      </w:r>
    </w:p>
    <w:p w14:paraId="7CD6C246" w14:textId="77777777" w:rsidR="00953E39" w:rsidRPr="00F63F22" w:rsidRDefault="00953E39" w:rsidP="00EA2497">
      <w:pPr>
        <w:pStyle w:val="Example"/>
      </w:pPr>
      <w:r w:rsidRPr="00F63F22">
        <w:t>MSH|||||||||1001||2.4|123||..</w:t>
      </w:r>
    </w:p>
    <w:p w14:paraId="55E7E8CC" w14:textId="77777777" w:rsidR="00953E39" w:rsidRPr="00F63F22" w:rsidRDefault="00953E39" w:rsidP="00EA2497">
      <w:pPr>
        <w:pStyle w:val="Example"/>
      </w:pPr>
      <w:r w:rsidRPr="00F63F22">
        <w:t>A|...</w:t>
      </w:r>
    </w:p>
    <w:p w14:paraId="3CDAAD35" w14:textId="77777777" w:rsidR="00953E39" w:rsidRPr="00F63F22" w:rsidRDefault="00953E39" w:rsidP="00EA2497">
      <w:pPr>
        <w:pStyle w:val="Example"/>
      </w:pPr>
      <w:r w:rsidRPr="00F63F22">
        <w:t>B|...</w:t>
      </w:r>
    </w:p>
    <w:p w14:paraId="2C338E97" w14:textId="77777777" w:rsidR="00953E39" w:rsidRPr="00F63F22" w:rsidRDefault="00953E39" w:rsidP="00EA2497">
      <w:pPr>
        <w:pStyle w:val="Example"/>
      </w:pPr>
      <w:r w:rsidRPr="00F63F22">
        <w:t>DSC|W4xy</w:t>
      </w:r>
    </w:p>
    <w:p w14:paraId="50F20382" w14:textId="77777777" w:rsidR="00953E39" w:rsidRPr="00F63F22" w:rsidRDefault="00953E39" w:rsidP="00EA2497">
      <w:pPr>
        <w:pStyle w:val="Example"/>
      </w:pPr>
    </w:p>
    <w:p w14:paraId="6F7D6518" w14:textId="77777777" w:rsidR="00953E39" w:rsidRPr="00FF7C6E" w:rsidRDefault="004177F8" w:rsidP="00EA2497">
      <w:pPr>
        <w:pStyle w:val="Example"/>
        <w:rPr>
          <w:lang w:val="de-DE"/>
        </w:rPr>
      </w:pPr>
      <w:r w:rsidRPr="004177F8">
        <w:rPr>
          <w:lang w:val="de-DE"/>
        </w:rPr>
        <w:t>---- Sender HL7 message (fragment 2)---</w:t>
      </w:r>
    </w:p>
    <w:p w14:paraId="389C45E0" w14:textId="77777777" w:rsidR="00953E39" w:rsidRPr="00FF7C6E" w:rsidRDefault="004177F8" w:rsidP="00EA2497">
      <w:pPr>
        <w:pStyle w:val="Example"/>
        <w:rPr>
          <w:lang w:val="de-DE"/>
        </w:rPr>
      </w:pPr>
      <w:r w:rsidRPr="004177F8">
        <w:rPr>
          <w:lang w:val="de-DE"/>
        </w:rPr>
        <w:t>MSH|||||||||2106||2.4|124|W4xy|</w:t>
      </w:r>
    </w:p>
    <w:p w14:paraId="5E317B77" w14:textId="77777777" w:rsidR="00953E39" w:rsidRPr="004B7A73" w:rsidRDefault="00953E39" w:rsidP="00EA2497">
      <w:pPr>
        <w:pStyle w:val="Example"/>
      </w:pPr>
      <w:r w:rsidRPr="004B7A73">
        <w:t>C|...</w:t>
      </w:r>
    </w:p>
    <w:p w14:paraId="2B5A5CF2" w14:textId="77777777" w:rsidR="00953E39" w:rsidRPr="004B7A73" w:rsidRDefault="00953E39" w:rsidP="00EA2497">
      <w:pPr>
        <w:pStyle w:val="Example"/>
      </w:pPr>
      <w:r w:rsidRPr="004B7A73">
        <w:t>D|...</w:t>
      </w:r>
    </w:p>
    <w:p w14:paraId="44AC8C27" w14:textId="77777777" w:rsidR="00953E39" w:rsidRPr="004B7A73" w:rsidRDefault="00953E39" w:rsidP="00EA2497">
      <w:pPr>
        <w:pStyle w:val="Example"/>
      </w:pPr>
      <w:r w:rsidRPr="004B7A73">
        <w:t>DSC|V292</w:t>
      </w:r>
    </w:p>
    <w:p w14:paraId="2A897EA6" w14:textId="77777777" w:rsidR="00953E39" w:rsidRPr="00F63F22" w:rsidRDefault="00953E39" w:rsidP="00EA2497">
      <w:pPr>
        <w:pStyle w:val="Example"/>
      </w:pPr>
      <w:r w:rsidRPr="00F63F22">
        <w:t>----- another HL7 message(fragment 3, final)---</w:t>
      </w:r>
    </w:p>
    <w:p w14:paraId="77CC6EE8" w14:textId="77777777" w:rsidR="00953E39" w:rsidRPr="00F63F22" w:rsidRDefault="00953E39" w:rsidP="00EA2497">
      <w:pPr>
        <w:pStyle w:val="Example"/>
      </w:pPr>
      <w:r w:rsidRPr="00F63F22">
        <w:t>MSH|||||||||2401||2.4|125|V292</w:t>
      </w:r>
    </w:p>
    <w:p w14:paraId="78C7BADB" w14:textId="77777777" w:rsidR="00953E39" w:rsidRPr="00F63F22" w:rsidRDefault="00953E39" w:rsidP="00EA2497">
      <w:pPr>
        <w:pStyle w:val="Example"/>
      </w:pPr>
      <w:r w:rsidRPr="00F63F22">
        <w:t>E|...</w:t>
      </w:r>
    </w:p>
    <w:p w14:paraId="21585813" w14:textId="77777777" w:rsidR="00953E39" w:rsidRPr="00F63F22" w:rsidRDefault="00953E39" w:rsidP="00EA2497">
      <w:pPr>
        <w:pStyle w:val="Example"/>
      </w:pPr>
    </w:p>
    <w:p w14:paraId="553795C3" w14:textId="77777777" w:rsidR="00953E39" w:rsidRPr="00F63F22" w:rsidRDefault="00953E39" w:rsidP="00EA2497">
      <w:pPr>
        <w:pStyle w:val="NormalIndented"/>
        <w:rPr>
          <w:noProof/>
        </w:rPr>
      </w:pPr>
      <w:r w:rsidRPr="00F63F22">
        <w:rPr>
          <w:noProof/>
        </w:rPr>
        <w:t>Such a sequence is logically the same as the single message:</w:t>
      </w:r>
    </w:p>
    <w:p w14:paraId="507930E8" w14:textId="77777777" w:rsidR="00953E39" w:rsidRPr="00F63F22" w:rsidRDefault="00953E39" w:rsidP="00EA2497">
      <w:pPr>
        <w:pStyle w:val="Example"/>
      </w:pPr>
      <w:r w:rsidRPr="00F63F22">
        <w:t>MSH|...|2.4|123||..</w:t>
      </w:r>
    </w:p>
    <w:p w14:paraId="545610AB" w14:textId="77777777" w:rsidR="00953E39" w:rsidRPr="00F63F22" w:rsidRDefault="00953E39" w:rsidP="00EA2497">
      <w:pPr>
        <w:pStyle w:val="Example"/>
      </w:pPr>
      <w:r w:rsidRPr="00F63F22">
        <w:t>A|...</w:t>
      </w:r>
    </w:p>
    <w:p w14:paraId="04CA488A" w14:textId="77777777" w:rsidR="00953E39" w:rsidRPr="00F63F22" w:rsidRDefault="00953E39" w:rsidP="00EA2497">
      <w:pPr>
        <w:pStyle w:val="Example"/>
      </w:pPr>
      <w:r w:rsidRPr="00F63F22">
        <w:t>B|...</w:t>
      </w:r>
    </w:p>
    <w:p w14:paraId="5F4D967F" w14:textId="77777777" w:rsidR="00953E39" w:rsidRPr="00F63F22" w:rsidRDefault="00953E39" w:rsidP="00EA2497">
      <w:pPr>
        <w:pStyle w:val="Example"/>
      </w:pPr>
      <w:r w:rsidRPr="00F63F22">
        <w:t>C|...</w:t>
      </w:r>
    </w:p>
    <w:p w14:paraId="3E93611A" w14:textId="77777777" w:rsidR="00953E39" w:rsidRPr="00F63F22" w:rsidRDefault="00953E39" w:rsidP="00EA2497">
      <w:pPr>
        <w:pStyle w:val="Example"/>
      </w:pPr>
      <w:r w:rsidRPr="00F63F22">
        <w:t>D|...</w:t>
      </w:r>
    </w:p>
    <w:p w14:paraId="3700E98E" w14:textId="77777777" w:rsidR="00953E39" w:rsidRPr="00F63F22" w:rsidRDefault="00953E39" w:rsidP="00EA2497">
      <w:pPr>
        <w:pStyle w:val="Example"/>
      </w:pPr>
      <w:r w:rsidRPr="00F63F22">
        <w:t>E|...</w:t>
      </w:r>
    </w:p>
    <w:p w14:paraId="390CAE86" w14:textId="77777777" w:rsidR="00953E39" w:rsidRPr="00F63F22" w:rsidRDefault="00953E39" w:rsidP="00EA2497">
      <w:pPr>
        <w:pStyle w:val="Example"/>
      </w:pPr>
    </w:p>
    <w:p w14:paraId="36901E86" w14:textId="3A3990AC" w:rsidR="00953E39" w:rsidRPr="00F63F22" w:rsidRDefault="00953E39" w:rsidP="00EA2497">
      <w:pPr>
        <w:pStyle w:val="NormalIndented"/>
        <w:rPr>
          <w:noProof/>
        </w:rPr>
      </w:pPr>
      <w:r w:rsidRPr="00F63F22">
        <w:rPr>
          <w:noProof/>
        </w:rPr>
        <w:t xml:space="preserve">See example in section </w:t>
      </w:r>
      <w:bookmarkStart w:id="1625"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886355">
        <w:rPr>
          <w:rStyle w:val="HyperlinkText"/>
          <w:b/>
          <w:bCs/>
          <w:noProof/>
        </w:rPr>
        <w:t>Error! Reference source not found.</w:t>
      </w:r>
      <w:r w:rsidR="004177F8" w:rsidRPr="00F63F22">
        <w:rPr>
          <w:rStyle w:val="HyperlinkText"/>
          <w:noProof/>
        </w:rPr>
        <w:fldChar w:fldCharType="end"/>
      </w:r>
      <w:bookmarkEnd w:id="1625"/>
      <w:r w:rsidRPr="00F63F22">
        <w:rPr>
          <w:noProof/>
        </w:rPr>
        <w:t xml:space="preserve"> for a more elaborate example.</w:t>
      </w:r>
    </w:p>
    <w:p w14:paraId="51EFDE55" w14:textId="77777777" w:rsidR="00953E39" w:rsidRPr="00F63F22" w:rsidRDefault="00953E39" w:rsidP="000247A5">
      <w:pPr>
        <w:pStyle w:val="Heading4"/>
        <w:rPr>
          <w:noProof/>
        </w:rPr>
      </w:pPr>
      <w:bookmarkStart w:id="1626" w:name="_Segment_fragmentation_across_messag"/>
      <w:bookmarkStart w:id="1627" w:name="_Toc498146174"/>
      <w:bookmarkStart w:id="1628" w:name="_Toc527864743"/>
      <w:bookmarkStart w:id="1629" w:name="_Toc527866215"/>
      <w:bookmarkEnd w:id="1626"/>
      <w:r w:rsidRPr="00F63F22">
        <w:rPr>
          <w:noProof/>
        </w:rPr>
        <w:t>Segment fragmentation across messages</w:t>
      </w:r>
      <w:bookmarkEnd w:id="1627"/>
      <w:bookmarkEnd w:id="1628"/>
      <w:bookmarkEnd w:id="1629"/>
    </w:p>
    <w:p w14:paraId="7A31530B" w14:textId="77777777"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14:paraId="514BC9FA" w14:textId="77777777"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14:paraId="639054C2" w14:textId="77777777"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14:paraId="3310879F" w14:textId="53ADF837"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886355" w:rsidRPr="00886355">
        <w:rPr>
          <w:rStyle w:val="HyperlinkText"/>
        </w:rPr>
        <w:t>2.9.2.1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ins w:id="1630" w:author="Lynn Laakso" w:date="2022-09-09T15:49:00Z">
        <w:r w:rsidR="00886355" w:rsidRPr="00886355">
          <w:rPr>
            <w:rStyle w:val="HyperlinkText"/>
          </w:rPr>
          <w:t>Segment fragmentation/continuation using the DSC segment</w:t>
        </w:r>
      </w:ins>
      <w:r w:rsidR="00F96E77">
        <w:fldChar w:fldCharType="end"/>
      </w:r>
      <w:r w:rsidRPr="00F63F22">
        <w:rPr>
          <w:noProof/>
        </w:rPr>
        <w:t>".</w:t>
      </w:r>
    </w:p>
    <w:p w14:paraId="1C2F9CE1" w14:textId="77777777"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14:paraId="69A22D77" w14:textId="77777777" w:rsidR="00953E39" w:rsidRPr="00F63F22" w:rsidRDefault="00953E39" w:rsidP="00EA2497">
      <w:pPr>
        <w:pStyle w:val="NormalIndented"/>
        <w:rPr>
          <w:noProof/>
        </w:rPr>
      </w:pPr>
      <w:r w:rsidRPr="00F63F22">
        <w:rPr>
          <w:noProof/>
        </w:rPr>
        <w:t>For example</w:t>
      </w:r>
    </w:p>
    <w:p w14:paraId="0DB7243F" w14:textId="77777777" w:rsidR="00953E39" w:rsidRPr="00F63F22" w:rsidRDefault="00953E39" w:rsidP="00EA2497">
      <w:pPr>
        <w:pStyle w:val="Example"/>
      </w:pPr>
      <w:r w:rsidRPr="00F63F22">
        <w:t>MSH|...|2.4|</w:t>
      </w:r>
    </w:p>
    <w:p w14:paraId="45F63B96" w14:textId="77777777" w:rsidR="00953E39" w:rsidRPr="00F63F22" w:rsidRDefault="00953E39" w:rsidP="00EA2497">
      <w:pPr>
        <w:pStyle w:val="Example"/>
      </w:pPr>
      <w:r w:rsidRPr="00F63F22">
        <w:t>ANY|12</w:t>
      </w:r>
    </w:p>
    <w:p w14:paraId="1258B3E6" w14:textId="77777777" w:rsidR="00953E39" w:rsidRPr="00F63F22" w:rsidRDefault="00953E39" w:rsidP="00EA2497">
      <w:pPr>
        <w:pStyle w:val="Example"/>
      </w:pPr>
      <w:r w:rsidRPr="00F63F22">
        <w:t>ADD</w:t>
      </w:r>
    </w:p>
    <w:p w14:paraId="6FFA4030" w14:textId="77777777" w:rsidR="00953E39" w:rsidRPr="00F63F22" w:rsidRDefault="00953E39" w:rsidP="00EA2497">
      <w:pPr>
        <w:pStyle w:val="Example"/>
      </w:pPr>
      <w:r w:rsidRPr="00F63F22">
        <w:t>DSC|JR97</w:t>
      </w:r>
    </w:p>
    <w:p w14:paraId="6E7D7622" w14:textId="77777777" w:rsidR="00953E39" w:rsidRPr="00F63F22" w:rsidRDefault="00953E39" w:rsidP="00EA2497">
      <w:pPr>
        <w:pStyle w:val="Example"/>
      </w:pPr>
      <w:r w:rsidRPr="00F63F22">
        <w:t>--------- (fragment 2)</w:t>
      </w:r>
    </w:p>
    <w:p w14:paraId="5E29EA90" w14:textId="77777777" w:rsidR="00953E39" w:rsidRPr="00F63F22" w:rsidRDefault="00953E39" w:rsidP="00EA2497">
      <w:pPr>
        <w:pStyle w:val="Example"/>
      </w:pPr>
      <w:r w:rsidRPr="00F63F22">
        <w:t>MSH|...|2.4|JR97</w:t>
      </w:r>
    </w:p>
    <w:p w14:paraId="09188C07" w14:textId="77777777" w:rsidR="00953E39" w:rsidRPr="00F63F22" w:rsidRDefault="00953E39" w:rsidP="00EA2497">
      <w:pPr>
        <w:pStyle w:val="Example"/>
      </w:pPr>
      <w:r w:rsidRPr="00F63F22">
        <w:t>ADD|345</w:t>
      </w:r>
    </w:p>
    <w:p w14:paraId="0DC0A9BC" w14:textId="77777777" w:rsidR="00953E39" w:rsidRPr="00F63F22" w:rsidRDefault="00953E39" w:rsidP="00EA2497">
      <w:pPr>
        <w:pStyle w:val="NormalIndented"/>
        <w:rPr>
          <w:noProof/>
        </w:rPr>
      </w:pPr>
      <w:r w:rsidRPr="00F63F22">
        <w:rPr>
          <w:noProof/>
        </w:rPr>
        <w:t>is logically the same as</w:t>
      </w:r>
    </w:p>
    <w:p w14:paraId="333C45D3" w14:textId="77777777" w:rsidR="00953E39" w:rsidRPr="00F63F22" w:rsidRDefault="00953E39" w:rsidP="00EA2497">
      <w:pPr>
        <w:pStyle w:val="Example"/>
      </w:pPr>
      <w:r w:rsidRPr="00F63F22">
        <w:t>MSH|...|2.4</w:t>
      </w:r>
    </w:p>
    <w:p w14:paraId="2A4F6FCB" w14:textId="77777777" w:rsidR="00953E39" w:rsidRPr="00F63F22" w:rsidRDefault="00953E39" w:rsidP="00EA2497">
      <w:pPr>
        <w:pStyle w:val="Example"/>
      </w:pPr>
      <w:r w:rsidRPr="00F63F22">
        <w:t>ANY|12345</w:t>
      </w:r>
    </w:p>
    <w:p w14:paraId="448084CE" w14:textId="77777777" w:rsidR="00953E39" w:rsidRPr="00F63F22" w:rsidRDefault="00953E39" w:rsidP="00EA2497">
      <w:pPr>
        <w:rPr>
          <w:noProof/>
        </w:rPr>
      </w:pPr>
    </w:p>
    <w:p w14:paraId="1173A64F" w14:textId="77777777"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14:paraId="1CBFE584" w14:textId="77777777"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14:paraId="5AF66092" w14:textId="77777777">
        <w:tc>
          <w:tcPr>
            <w:tcW w:w="2160" w:type="dxa"/>
          </w:tcPr>
          <w:p w14:paraId="08D4B101" w14:textId="77777777" w:rsidR="00953E39" w:rsidRPr="00F63F22" w:rsidRDefault="00953E39" w:rsidP="00EA2497">
            <w:pPr>
              <w:pStyle w:val="OtherTableBody"/>
              <w:rPr>
                <w:noProof/>
              </w:rPr>
            </w:pPr>
            <w:r w:rsidRPr="00F63F22">
              <w:rPr>
                <w:noProof/>
              </w:rPr>
              <w:t>MSH</w:t>
            </w:r>
          </w:p>
        </w:tc>
        <w:tc>
          <w:tcPr>
            <w:tcW w:w="5508" w:type="dxa"/>
          </w:tcPr>
          <w:p w14:paraId="629721BE" w14:textId="77777777" w:rsidR="00953E39" w:rsidRPr="00F63F22" w:rsidRDefault="00953E39" w:rsidP="00EA2497">
            <w:pPr>
              <w:pStyle w:val="OtherTableBody"/>
              <w:rPr>
                <w:noProof/>
              </w:rPr>
            </w:pPr>
          </w:p>
        </w:tc>
      </w:tr>
      <w:tr w:rsidR="00953E39" w:rsidRPr="009928E9" w14:paraId="1A025023" w14:textId="77777777">
        <w:tc>
          <w:tcPr>
            <w:tcW w:w="2160" w:type="dxa"/>
          </w:tcPr>
          <w:p w14:paraId="38E3A61E" w14:textId="77777777" w:rsidR="00953E39" w:rsidRPr="00F63F22" w:rsidRDefault="00953E39" w:rsidP="00EA2497">
            <w:pPr>
              <w:pStyle w:val="OtherTableBody"/>
              <w:rPr>
                <w:noProof/>
              </w:rPr>
            </w:pPr>
            <w:r w:rsidRPr="00F63F22">
              <w:rPr>
                <w:noProof/>
              </w:rPr>
              <w:t>URD</w:t>
            </w:r>
          </w:p>
        </w:tc>
        <w:tc>
          <w:tcPr>
            <w:tcW w:w="5508" w:type="dxa"/>
          </w:tcPr>
          <w:p w14:paraId="1068A804" w14:textId="77777777" w:rsidR="00953E39" w:rsidRPr="00F63F22" w:rsidRDefault="00953E39" w:rsidP="00EA2497">
            <w:pPr>
              <w:pStyle w:val="OtherTableBody"/>
              <w:rPr>
                <w:noProof/>
              </w:rPr>
            </w:pPr>
          </w:p>
        </w:tc>
      </w:tr>
      <w:tr w:rsidR="00953E39" w:rsidRPr="009928E9" w14:paraId="7FA8C745" w14:textId="77777777">
        <w:tc>
          <w:tcPr>
            <w:tcW w:w="2160" w:type="dxa"/>
          </w:tcPr>
          <w:p w14:paraId="65C90868" w14:textId="77777777" w:rsidR="00953E39" w:rsidRPr="00F63F22" w:rsidRDefault="00953E39" w:rsidP="00EA2497">
            <w:pPr>
              <w:pStyle w:val="OtherTableBody"/>
              <w:rPr>
                <w:noProof/>
              </w:rPr>
            </w:pPr>
            <w:r w:rsidRPr="00F63F22">
              <w:rPr>
                <w:noProof/>
              </w:rPr>
              <w:t>[ URS ]</w:t>
            </w:r>
          </w:p>
        </w:tc>
        <w:tc>
          <w:tcPr>
            <w:tcW w:w="5508" w:type="dxa"/>
          </w:tcPr>
          <w:p w14:paraId="6C5478BC" w14:textId="77777777" w:rsidR="00953E39" w:rsidRPr="00F63F22" w:rsidRDefault="00953E39" w:rsidP="00EA2497">
            <w:pPr>
              <w:pStyle w:val="OtherTableBody"/>
              <w:rPr>
                <w:noProof/>
              </w:rPr>
            </w:pPr>
          </w:p>
        </w:tc>
      </w:tr>
      <w:tr w:rsidR="00953E39" w:rsidRPr="009928E9" w14:paraId="1D87897A" w14:textId="77777777">
        <w:tc>
          <w:tcPr>
            <w:tcW w:w="2160" w:type="dxa"/>
          </w:tcPr>
          <w:p w14:paraId="08F18F64" w14:textId="77777777" w:rsidR="00953E39" w:rsidRPr="00F63F22" w:rsidRDefault="00953E39" w:rsidP="00EA2497">
            <w:pPr>
              <w:pStyle w:val="OtherTableBody"/>
              <w:rPr>
                <w:noProof/>
              </w:rPr>
            </w:pPr>
            <w:r w:rsidRPr="00F63F22">
              <w:rPr>
                <w:noProof/>
              </w:rPr>
              <w:t>{DSP}</w:t>
            </w:r>
          </w:p>
        </w:tc>
        <w:tc>
          <w:tcPr>
            <w:tcW w:w="5508" w:type="dxa"/>
          </w:tcPr>
          <w:p w14:paraId="3616A367" w14:textId="77777777" w:rsidR="00953E39" w:rsidRPr="00F63F22" w:rsidRDefault="00953E39" w:rsidP="00EA2497">
            <w:pPr>
              <w:pStyle w:val="OtherTableBody"/>
              <w:rPr>
                <w:noProof/>
              </w:rPr>
            </w:pPr>
            <w:r w:rsidRPr="00F63F22">
              <w:rPr>
                <w:noProof/>
              </w:rPr>
              <w:t>(last DSP is incomplete)</w:t>
            </w:r>
          </w:p>
        </w:tc>
      </w:tr>
      <w:tr w:rsidR="00953E39" w:rsidRPr="009928E9" w14:paraId="2A16D5D5" w14:textId="77777777">
        <w:tc>
          <w:tcPr>
            <w:tcW w:w="2160" w:type="dxa"/>
          </w:tcPr>
          <w:p w14:paraId="73B1C5BD" w14:textId="77777777" w:rsidR="00953E39" w:rsidRPr="00F63F22" w:rsidRDefault="00953E39" w:rsidP="00EA2497">
            <w:pPr>
              <w:pStyle w:val="OtherTableBody"/>
              <w:rPr>
                <w:noProof/>
              </w:rPr>
            </w:pPr>
            <w:r w:rsidRPr="00F63F22">
              <w:rPr>
                <w:noProof/>
              </w:rPr>
              <w:t>ADD</w:t>
            </w:r>
          </w:p>
        </w:tc>
        <w:tc>
          <w:tcPr>
            <w:tcW w:w="5508" w:type="dxa"/>
          </w:tcPr>
          <w:p w14:paraId="05FBDB40" w14:textId="77777777" w:rsidR="00953E39" w:rsidRPr="00F63F22" w:rsidRDefault="00953E39" w:rsidP="00EA2497">
            <w:pPr>
              <w:pStyle w:val="OtherTableBody"/>
              <w:rPr>
                <w:noProof/>
              </w:rPr>
            </w:pPr>
            <w:r w:rsidRPr="00F63F22">
              <w:rPr>
                <w:noProof/>
              </w:rPr>
              <w:t>(contains no fields)</w:t>
            </w:r>
          </w:p>
        </w:tc>
      </w:tr>
      <w:tr w:rsidR="00953E39" w:rsidRPr="009928E9" w14:paraId="038681B1" w14:textId="77777777">
        <w:tc>
          <w:tcPr>
            <w:tcW w:w="2160" w:type="dxa"/>
          </w:tcPr>
          <w:p w14:paraId="49160CF8" w14:textId="77777777" w:rsidR="00953E39" w:rsidRPr="00F63F22" w:rsidRDefault="00953E39" w:rsidP="00EA2497">
            <w:pPr>
              <w:pStyle w:val="OtherTableBody"/>
              <w:rPr>
                <w:noProof/>
              </w:rPr>
            </w:pPr>
            <w:r w:rsidRPr="00F63F22">
              <w:rPr>
                <w:noProof/>
              </w:rPr>
              <w:lastRenderedPageBreak/>
              <w:t>DSC</w:t>
            </w:r>
          </w:p>
        </w:tc>
        <w:tc>
          <w:tcPr>
            <w:tcW w:w="5508" w:type="dxa"/>
          </w:tcPr>
          <w:p w14:paraId="6DFC4F99" w14:textId="77777777" w:rsidR="00953E39" w:rsidRPr="00F63F22" w:rsidRDefault="00953E39" w:rsidP="00EA2497">
            <w:pPr>
              <w:pStyle w:val="OtherTableBody"/>
              <w:rPr>
                <w:noProof/>
              </w:rPr>
            </w:pPr>
            <w:r w:rsidRPr="00F63F22">
              <w:rPr>
                <w:noProof/>
              </w:rPr>
              <w:t>(Continuation segment)</w:t>
            </w:r>
          </w:p>
        </w:tc>
      </w:tr>
    </w:tbl>
    <w:p w14:paraId="5A2A265C" w14:textId="77777777"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14:paraId="42D14FAA" w14:textId="77777777">
        <w:tc>
          <w:tcPr>
            <w:tcW w:w="2160" w:type="dxa"/>
          </w:tcPr>
          <w:p w14:paraId="1E0E8711" w14:textId="77777777" w:rsidR="00953E39" w:rsidRPr="00F63F22" w:rsidRDefault="00953E39" w:rsidP="00EA2497">
            <w:pPr>
              <w:pStyle w:val="OtherTableBody"/>
              <w:rPr>
                <w:noProof/>
              </w:rPr>
            </w:pPr>
            <w:r w:rsidRPr="00F63F22">
              <w:rPr>
                <w:noProof/>
              </w:rPr>
              <w:t>MSH</w:t>
            </w:r>
          </w:p>
        </w:tc>
        <w:tc>
          <w:tcPr>
            <w:tcW w:w="5508" w:type="dxa"/>
          </w:tcPr>
          <w:p w14:paraId="2E606361" w14:textId="77777777" w:rsidR="00953E39" w:rsidRPr="00F63F22" w:rsidRDefault="00953E39" w:rsidP="00EA2497">
            <w:pPr>
              <w:pStyle w:val="OtherTableBody"/>
              <w:rPr>
                <w:noProof/>
              </w:rPr>
            </w:pPr>
            <w:r w:rsidRPr="00F63F22">
              <w:rPr>
                <w:noProof/>
              </w:rPr>
              <w:t>(General acknowledgment)</w:t>
            </w:r>
          </w:p>
        </w:tc>
      </w:tr>
      <w:tr w:rsidR="00953E39" w:rsidRPr="009928E9" w14:paraId="16B011F5" w14:textId="77777777">
        <w:tc>
          <w:tcPr>
            <w:tcW w:w="2160" w:type="dxa"/>
          </w:tcPr>
          <w:p w14:paraId="72E9F4E9" w14:textId="77777777" w:rsidR="00953E39" w:rsidRPr="00F63F22" w:rsidRDefault="00953E39" w:rsidP="00EA2497">
            <w:pPr>
              <w:pStyle w:val="OtherTableBody"/>
              <w:rPr>
                <w:noProof/>
              </w:rPr>
            </w:pPr>
            <w:r w:rsidRPr="00F63F22">
              <w:rPr>
                <w:noProof/>
              </w:rPr>
              <w:t>MSA</w:t>
            </w:r>
          </w:p>
        </w:tc>
        <w:tc>
          <w:tcPr>
            <w:tcW w:w="5508" w:type="dxa"/>
          </w:tcPr>
          <w:p w14:paraId="14658BC7" w14:textId="77777777" w:rsidR="00953E39" w:rsidRPr="00F63F22" w:rsidRDefault="00953E39" w:rsidP="00EA2497">
            <w:pPr>
              <w:pStyle w:val="OtherTableBody"/>
              <w:rPr>
                <w:noProof/>
              </w:rPr>
            </w:pPr>
          </w:p>
        </w:tc>
      </w:tr>
      <w:tr w:rsidR="00953E39" w:rsidRPr="009928E9" w14:paraId="3A2D5F36" w14:textId="77777777">
        <w:tc>
          <w:tcPr>
            <w:tcW w:w="2160" w:type="dxa"/>
          </w:tcPr>
          <w:p w14:paraId="7BADB479" w14:textId="77777777" w:rsidR="00953E39" w:rsidRPr="00F63F22" w:rsidRDefault="00953E39" w:rsidP="00EA2497">
            <w:pPr>
              <w:pStyle w:val="OtherTableBody"/>
              <w:rPr>
                <w:noProof/>
              </w:rPr>
            </w:pPr>
            <w:r w:rsidRPr="00F63F22">
              <w:rPr>
                <w:noProof/>
              </w:rPr>
              <w:t>[ { ERR } ]</w:t>
            </w:r>
          </w:p>
        </w:tc>
        <w:tc>
          <w:tcPr>
            <w:tcW w:w="5508" w:type="dxa"/>
          </w:tcPr>
          <w:p w14:paraId="51F1894E" w14:textId="77777777" w:rsidR="00953E39" w:rsidRPr="00F63F22" w:rsidRDefault="00953E39" w:rsidP="00EA2497">
            <w:pPr>
              <w:pStyle w:val="OtherTableBody"/>
              <w:rPr>
                <w:noProof/>
              </w:rPr>
            </w:pPr>
          </w:p>
        </w:tc>
      </w:tr>
    </w:tbl>
    <w:p w14:paraId="79AA6757" w14:textId="77777777"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14:paraId="18C3F646" w14:textId="77777777">
        <w:tc>
          <w:tcPr>
            <w:tcW w:w="2160" w:type="dxa"/>
          </w:tcPr>
          <w:p w14:paraId="194B74CF" w14:textId="77777777" w:rsidR="00953E39" w:rsidRPr="00F63F22" w:rsidRDefault="00953E39" w:rsidP="00EA2497">
            <w:pPr>
              <w:pStyle w:val="OtherTableBody"/>
              <w:rPr>
                <w:noProof/>
              </w:rPr>
            </w:pPr>
            <w:r w:rsidRPr="00F63F22">
              <w:rPr>
                <w:noProof/>
              </w:rPr>
              <w:t>MSH</w:t>
            </w:r>
          </w:p>
        </w:tc>
        <w:tc>
          <w:tcPr>
            <w:tcW w:w="5508" w:type="dxa"/>
          </w:tcPr>
          <w:p w14:paraId="7ECCFAF1" w14:textId="77777777"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14:paraId="08DEC7CC" w14:textId="77777777">
        <w:tc>
          <w:tcPr>
            <w:tcW w:w="2160" w:type="dxa"/>
          </w:tcPr>
          <w:p w14:paraId="30CBA5AF" w14:textId="77777777" w:rsidR="00953E39" w:rsidRPr="00F63F22" w:rsidRDefault="00953E39" w:rsidP="00EA2497">
            <w:pPr>
              <w:pStyle w:val="OtherTableBody"/>
              <w:rPr>
                <w:noProof/>
              </w:rPr>
            </w:pPr>
            <w:r w:rsidRPr="00F63F22">
              <w:rPr>
                <w:noProof/>
              </w:rPr>
              <w:t>ADD</w:t>
            </w:r>
          </w:p>
        </w:tc>
        <w:tc>
          <w:tcPr>
            <w:tcW w:w="5508" w:type="dxa"/>
          </w:tcPr>
          <w:p w14:paraId="0FA004A4" w14:textId="77777777"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14:paraId="09E11559" w14:textId="77777777">
        <w:tc>
          <w:tcPr>
            <w:tcW w:w="2160" w:type="dxa"/>
          </w:tcPr>
          <w:p w14:paraId="65A383C5" w14:textId="77777777" w:rsidR="00953E39" w:rsidRPr="00F63F22" w:rsidRDefault="00953E39" w:rsidP="00EA2497">
            <w:pPr>
              <w:pStyle w:val="OtherTableBody"/>
              <w:rPr>
                <w:noProof/>
              </w:rPr>
            </w:pPr>
            <w:r w:rsidRPr="00F63F22">
              <w:rPr>
                <w:noProof/>
              </w:rPr>
              <w:t>{DSP}</w:t>
            </w:r>
          </w:p>
        </w:tc>
        <w:tc>
          <w:tcPr>
            <w:tcW w:w="5508" w:type="dxa"/>
          </w:tcPr>
          <w:p w14:paraId="4D031247" w14:textId="77777777" w:rsidR="00953E39" w:rsidRPr="00F63F22" w:rsidRDefault="00953E39" w:rsidP="00EA2497">
            <w:pPr>
              <w:pStyle w:val="OtherTableBody"/>
              <w:rPr>
                <w:noProof/>
              </w:rPr>
            </w:pPr>
          </w:p>
        </w:tc>
      </w:tr>
    </w:tbl>
    <w:p w14:paraId="1AFCABDC" w14:textId="77777777" w:rsidR="00953E39" w:rsidRPr="00F63F22" w:rsidRDefault="00953E39" w:rsidP="00EA2497">
      <w:pPr>
        <w:rPr>
          <w:noProof/>
        </w:rPr>
      </w:pPr>
    </w:p>
    <w:p w14:paraId="6A59D70F" w14:textId="77777777" w:rsidR="00953E39" w:rsidRPr="00F63F22" w:rsidRDefault="00953E39" w:rsidP="00EA2497">
      <w:pPr>
        <w:pStyle w:val="Note"/>
        <w:rPr>
          <w:noProof/>
        </w:rPr>
      </w:pPr>
      <w:r w:rsidRPr="00F63F22">
        <w:rPr>
          <w:rStyle w:val="Strong"/>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14:paraId="5780D1DC" w14:textId="77777777">
        <w:tc>
          <w:tcPr>
            <w:tcW w:w="2160" w:type="dxa"/>
          </w:tcPr>
          <w:p w14:paraId="139C46E0" w14:textId="77777777" w:rsidR="00953E39" w:rsidRPr="00F63F22" w:rsidRDefault="00953E39" w:rsidP="00EA2497">
            <w:pPr>
              <w:pStyle w:val="OtherTableBody"/>
              <w:rPr>
                <w:noProof/>
              </w:rPr>
            </w:pPr>
            <w:r w:rsidRPr="00F63F22">
              <w:rPr>
                <w:noProof/>
              </w:rPr>
              <w:t>MSH</w:t>
            </w:r>
          </w:p>
        </w:tc>
        <w:tc>
          <w:tcPr>
            <w:tcW w:w="5040" w:type="dxa"/>
          </w:tcPr>
          <w:p w14:paraId="6D57AC7B" w14:textId="77777777" w:rsidR="00953E39" w:rsidRPr="00F63F22" w:rsidRDefault="00953E39" w:rsidP="00EA2497">
            <w:pPr>
              <w:pStyle w:val="OtherTableBody"/>
              <w:rPr>
                <w:noProof/>
              </w:rPr>
            </w:pPr>
            <w:r w:rsidRPr="00F63F22">
              <w:rPr>
                <w:noProof/>
              </w:rPr>
              <w:t>(General acknowledgment)</w:t>
            </w:r>
          </w:p>
        </w:tc>
      </w:tr>
      <w:tr w:rsidR="00953E39" w:rsidRPr="009928E9" w14:paraId="2101F034" w14:textId="77777777">
        <w:tc>
          <w:tcPr>
            <w:tcW w:w="2160" w:type="dxa"/>
          </w:tcPr>
          <w:p w14:paraId="03FFC369" w14:textId="77777777" w:rsidR="00953E39" w:rsidRPr="00F63F22" w:rsidRDefault="00953E39" w:rsidP="00EA2497">
            <w:pPr>
              <w:pStyle w:val="OtherTableBody"/>
              <w:rPr>
                <w:noProof/>
              </w:rPr>
            </w:pPr>
            <w:r w:rsidRPr="00F63F22">
              <w:rPr>
                <w:noProof/>
              </w:rPr>
              <w:t>[ { SFT } ]</w:t>
            </w:r>
          </w:p>
        </w:tc>
        <w:tc>
          <w:tcPr>
            <w:tcW w:w="5040" w:type="dxa"/>
          </w:tcPr>
          <w:p w14:paraId="05F8487F" w14:textId="77777777" w:rsidR="00953E39" w:rsidRPr="00F63F22" w:rsidRDefault="00953E39" w:rsidP="00EA2497">
            <w:pPr>
              <w:pStyle w:val="OtherTableBody"/>
              <w:rPr>
                <w:noProof/>
              </w:rPr>
            </w:pPr>
          </w:p>
        </w:tc>
      </w:tr>
      <w:tr w:rsidR="00953E39" w:rsidRPr="009928E9" w14:paraId="1584F7BC" w14:textId="77777777">
        <w:tc>
          <w:tcPr>
            <w:tcW w:w="2160" w:type="dxa"/>
          </w:tcPr>
          <w:p w14:paraId="6268B9FA" w14:textId="77777777" w:rsidR="00953E39" w:rsidRPr="00F63F22" w:rsidRDefault="00953E39" w:rsidP="00EA2497">
            <w:pPr>
              <w:pStyle w:val="OtherTableBody"/>
              <w:rPr>
                <w:noProof/>
              </w:rPr>
            </w:pPr>
            <w:r w:rsidRPr="00F63F22">
              <w:rPr>
                <w:noProof/>
              </w:rPr>
              <w:t>MSA</w:t>
            </w:r>
          </w:p>
        </w:tc>
        <w:tc>
          <w:tcPr>
            <w:tcW w:w="5040" w:type="dxa"/>
          </w:tcPr>
          <w:p w14:paraId="66B3A9C6" w14:textId="77777777" w:rsidR="00953E39" w:rsidRPr="00F63F22" w:rsidRDefault="00953E39" w:rsidP="00EA2497">
            <w:pPr>
              <w:pStyle w:val="OtherTableBody"/>
              <w:rPr>
                <w:noProof/>
              </w:rPr>
            </w:pPr>
          </w:p>
        </w:tc>
      </w:tr>
      <w:tr w:rsidR="00953E39" w:rsidRPr="009928E9" w14:paraId="1020EC88" w14:textId="77777777">
        <w:tc>
          <w:tcPr>
            <w:tcW w:w="2160" w:type="dxa"/>
          </w:tcPr>
          <w:p w14:paraId="2920A2DE" w14:textId="77777777" w:rsidR="00953E39" w:rsidRPr="00F63F22" w:rsidRDefault="00953E39" w:rsidP="00EA2497">
            <w:pPr>
              <w:pStyle w:val="OtherTableBody"/>
              <w:rPr>
                <w:noProof/>
              </w:rPr>
            </w:pPr>
            <w:r w:rsidRPr="00F63F22">
              <w:rPr>
                <w:noProof/>
              </w:rPr>
              <w:t>[ { ERR } ]</w:t>
            </w:r>
          </w:p>
        </w:tc>
        <w:tc>
          <w:tcPr>
            <w:tcW w:w="5040" w:type="dxa"/>
          </w:tcPr>
          <w:p w14:paraId="6414E1A2" w14:textId="77777777" w:rsidR="00953E39" w:rsidRPr="00F63F22" w:rsidRDefault="00953E39" w:rsidP="00EA2497">
            <w:pPr>
              <w:pStyle w:val="OtherTableBody"/>
              <w:rPr>
                <w:noProof/>
              </w:rPr>
            </w:pPr>
          </w:p>
        </w:tc>
      </w:tr>
    </w:tbl>
    <w:p w14:paraId="5A1EC75D" w14:textId="77777777" w:rsidR="00953E39" w:rsidRPr="00F63F22" w:rsidRDefault="00953E39" w:rsidP="000247A5">
      <w:pPr>
        <w:pStyle w:val="Heading3"/>
        <w:rPr>
          <w:noProof/>
        </w:rPr>
      </w:pPr>
      <w:bookmarkStart w:id="1631" w:name="_Toc348257267"/>
      <w:bookmarkStart w:id="1632" w:name="_Toc348257603"/>
      <w:bookmarkStart w:id="1633" w:name="_Toc348263225"/>
      <w:bookmarkStart w:id="1634" w:name="_Toc348336554"/>
      <w:bookmarkStart w:id="1635" w:name="_Toc348770042"/>
      <w:bookmarkStart w:id="1636" w:name="_Toc348856184"/>
      <w:bookmarkStart w:id="1637" w:name="_Toc348866605"/>
      <w:bookmarkStart w:id="1638" w:name="_Toc348947835"/>
      <w:bookmarkStart w:id="1639" w:name="_Toc349735416"/>
      <w:bookmarkStart w:id="1640" w:name="_Toc349735859"/>
      <w:bookmarkStart w:id="1641" w:name="_Toc349736013"/>
      <w:bookmarkStart w:id="1642" w:name="_Toc349803745"/>
      <w:bookmarkStart w:id="1643" w:name="_Ref358263882"/>
      <w:bookmarkStart w:id="1644" w:name="_Toc359236083"/>
      <w:bookmarkStart w:id="1645" w:name="_Ref372098854"/>
      <w:bookmarkStart w:id="1646" w:name="_Ref372101296"/>
      <w:bookmarkStart w:id="1647" w:name="_Ref495121717"/>
      <w:bookmarkStart w:id="1648" w:name="_Ref495121729"/>
      <w:bookmarkStart w:id="1649" w:name="_Toc498146175"/>
      <w:bookmarkStart w:id="1650" w:name="_Toc527864744"/>
      <w:bookmarkStart w:id="1651" w:name="_Toc527866216"/>
      <w:bookmarkStart w:id="1652" w:name="_Toc528481946"/>
      <w:bookmarkStart w:id="1653" w:name="_Toc528482451"/>
      <w:bookmarkStart w:id="1654" w:name="_Toc528482750"/>
      <w:bookmarkStart w:id="1655" w:name="_Toc528482875"/>
      <w:bookmarkStart w:id="1656" w:name="_Toc528486183"/>
      <w:bookmarkStart w:id="1657" w:name="_Toc536689683"/>
      <w:bookmarkStart w:id="1658" w:name="_Ref306323"/>
      <w:bookmarkStart w:id="1659" w:name="_Ref306424"/>
      <w:bookmarkStart w:id="1660" w:name="_Toc496411"/>
      <w:bookmarkStart w:id="1661" w:name="_Toc524759"/>
      <w:bookmarkStart w:id="1662" w:name="_Toc22443792"/>
      <w:bookmarkStart w:id="1663" w:name="_Toc22444144"/>
      <w:bookmarkStart w:id="1664" w:name="_Toc36358090"/>
      <w:bookmarkStart w:id="1665" w:name="_Toc42232520"/>
      <w:bookmarkStart w:id="1666" w:name="_Toc43275042"/>
      <w:bookmarkStart w:id="1667" w:name="_Toc43275214"/>
      <w:bookmarkStart w:id="1668" w:name="_Toc43275921"/>
      <w:bookmarkStart w:id="1669" w:name="_Toc43276241"/>
      <w:bookmarkStart w:id="1670" w:name="_Toc43276766"/>
      <w:bookmarkStart w:id="1671" w:name="_Toc43276864"/>
      <w:bookmarkStart w:id="1672" w:name="_Toc43277004"/>
      <w:bookmarkStart w:id="1673" w:name="_Toc234219584"/>
      <w:bookmarkStart w:id="1674" w:name="_Toc17269993"/>
      <w:bookmarkStart w:id="1675" w:name="_Toc28952714"/>
      <w:r w:rsidRPr="00F63F22">
        <w:rPr>
          <w:noProof/>
        </w:rPr>
        <w:t xml:space="preserve">HL7 batch </w:t>
      </w:r>
      <w:r w:rsidRPr="000247A5">
        <w:t>protocol</w:t>
      </w:r>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14:paraId="69D33032" w14:textId="77777777"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14:paraId="65ECE034" w14:textId="77777777" w:rsidR="00941783" w:rsidRDefault="00953E39" w:rsidP="000247A5">
      <w:pPr>
        <w:pStyle w:val="Heading4"/>
        <w:numPr>
          <w:ilvl w:val="3"/>
          <w:numId w:val="73"/>
        </w:numPr>
        <w:rPr>
          <w:noProof/>
        </w:rPr>
      </w:pPr>
      <w:bookmarkStart w:id="1676" w:name="_Toc498146176"/>
      <w:bookmarkStart w:id="1677" w:name="_Toc527864745"/>
      <w:bookmarkStart w:id="1678" w:name="_Toc527866217"/>
      <w:r w:rsidRPr="00F63F22">
        <w:rPr>
          <w:noProof/>
        </w:rPr>
        <w:t>HL7 batch file structure</w:t>
      </w:r>
      <w:bookmarkEnd w:id="1676"/>
      <w:bookmarkEnd w:id="1677"/>
      <w:bookmarkEnd w:id="1678"/>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14:paraId="4B621643" w14:textId="77777777"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14:paraId="10ABBAB4" w14:textId="77777777">
        <w:tc>
          <w:tcPr>
            <w:tcW w:w="2160" w:type="dxa"/>
          </w:tcPr>
          <w:p w14:paraId="0CFCED59" w14:textId="77777777" w:rsidR="00953E39" w:rsidRPr="00F63F22" w:rsidRDefault="00953E39" w:rsidP="00EA2497">
            <w:pPr>
              <w:pStyle w:val="OtherTableBody"/>
              <w:rPr>
                <w:noProof/>
              </w:rPr>
            </w:pPr>
            <w:r w:rsidRPr="00F63F22">
              <w:rPr>
                <w:noProof/>
              </w:rPr>
              <w:t>[FHS]</w:t>
            </w:r>
          </w:p>
        </w:tc>
        <w:tc>
          <w:tcPr>
            <w:tcW w:w="5040" w:type="dxa"/>
          </w:tcPr>
          <w:p w14:paraId="5E2A1D1D" w14:textId="77777777" w:rsidR="00953E39" w:rsidRPr="00F63F22" w:rsidRDefault="00953E39" w:rsidP="00EA2497">
            <w:pPr>
              <w:pStyle w:val="OtherTableBody"/>
              <w:rPr>
                <w:noProof/>
              </w:rPr>
            </w:pPr>
            <w:r w:rsidRPr="00F63F22">
              <w:rPr>
                <w:noProof/>
              </w:rPr>
              <w:t>(file header segment)</w:t>
            </w:r>
          </w:p>
        </w:tc>
      </w:tr>
      <w:tr w:rsidR="00F511A5" w:rsidRPr="009928E9" w14:paraId="265C12A7" w14:textId="77777777">
        <w:tc>
          <w:tcPr>
            <w:tcW w:w="2160" w:type="dxa"/>
          </w:tcPr>
          <w:p w14:paraId="272644B6" w14:textId="77777777" w:rsidR="00F511A5" w:rsidRPr="00F63F22" w:rsidRDefault="00F511A5" w:rsidP="00EA2497">
            <w:pPr>
              <w:pStyle w:val="OtherTableBody"/>
              <w:rPr>
                <w:noProof/>
              </w:rPr>
            </w:pPr>
            <w:r>
              <w:rPr>
                <w:noProof/>
              </w:rPr>
              <w:t>[{ARV}]</w:t>
            </w:r>
          </w:p>
        </w:tc>
        <w:tc>
          <w:tcPr>
            <w:tcW w:w="5040" w:type="dxa"/>
          </w:tcPr>
          <w:p w14:paraId="0226D23D" w14:textId="77777777" w:rsidR="00F511A5" w:rsidRPr="00F63F22" w:rsidRDefault="00F511A5" w:rsidP="00EA2497">
            <w:pPr>
              <w:pStyle w:val="OtherTableBody"/>
              <w:rPr>
                <w:noProof/>
              </w:rPr>
            </w:pPr>
            <w:r>
              <w:rPr>
                <w:noProof/>
              </w:rPr>
              <w:t>Access Restrictions</w:t>
            </w:r>
          </w:p>
        </w:tc>
      </w:tr>
      <w:tr w:rsidR="00953E39" w:rsidRPr="009928E9" w14:paraId="5D6E0B87" w14:textId="77777777">
        <w:tc>
          <w:tcPr>
            <w:tcW w:w="2160" w:type="dxa"/>
          </w:tcPr>
          <w:p w14:paraId="354455C1" w14:textId="77777777" w:rsidR="00953E39" w:rsidRPr="00F63F22" w:rsidRDefault="00953E39" w:rsidP="00EA2497">
            <w:pPr>
              <w:pStyle w:val="OtherTableBody"/>
              <w:rPr>
                <w:noProof/>
              </w:rPr>
            </w:pPr>
            <w:r w:rsidRPr="00F63F22">
              <w:rPr>
                <w:noProof/>
              </w:rPr>
              <w:t>{</w:t>
            </w:r>
          </w:p>
        </w:tc>
        <w:tc>
          <w:tcPr>
            <w:tcW w:w="5040" w:type="dxa"/>
          </w:tcPr>
          <w:p w14:paraId="199AA9BA" w14:textId="77777777" w:rsidR="00953E39" w:rsidRPr="00F63F22" w:rsidRDefault="00953E39" w:rsidP="00EA2497">
            <w:pPr>
              <w:pStyle w:val="OtherTableBody"/>
              <w:rPr>
                <w:noProof/>
              </w:rPr>
            </w:pPr>
            <w:r w:rsidRPr="00F63F22">
              <w:rPr>
                <w:noProof/>
              </w:rPr>
              <w:t>--- BATCH begin</w:t>
            </w:r>
          </w:p>
        </w:tc>
      </w:tr>
      <w:tr w:rsidR="00953E39" w:rsidRPr="009928E9" w14:paraId="6E81E88D" w14:textId="77777777">
        <w:tc>
          <w:tcPr>
            <w:tcW w:w="2160" w:type="dxa"/>
          </w:tcPr>
          <w:p w14:paraId="61BD1468" w14:textId="77777777" w:rsidR="00953E39" w:rsidRPr="00F63F22" w:rsidRDefault="00953E39" w:rsidP="00EA2497">
            <w:pPr>
              <w:pStyle w:val="OtherTableBody"/>
              <w:rPr>
                <w:noProof/>
              </w:rPr>
            </w:pPr>
            <w:r w:rsidRPr="00F63F22">
              <w:rPr>
                <w:noProof/>
              </w:rPr>
              <w:t>[BHS]</w:t>
            </w:r>
          </w:p>
        </w:tc>
        <w:tc>
          <w:tcPr>
            <w:tcW w:w="5040" w:type="dxa"/>
          </w:tcPr>
          <w:p w14:paraId="2DC4B5DF" w14:textId="77777777" w:rsidR="00953E39" w:rsidRPr="00F63F22" w:rsidRDefault="00953E39" w:rsidP="00EA2497">
            <w:pPr>
              <w:pStyle w:val="OtherTableBody"/>
              <w:rPr>
                <w:noProof/>
              </w:rPr>
            </w:pPr>
            <w:r w:rsidRPr="00F63F22">
              <w:rPr>
                <w:noProof/>
              </w:rPr>
              <w:t>(batch header segment)</w:t>
            </w:r>
          </w:p>
        </w:tc>
      </w:tr>
      <w:tr w:rsidR="00F511A5" w:rsidRPr="009928E9" w14:paraId="146C0973" w14:textId="77777777">
        <w:tc>
          <w:tcPr>
            <w:tcW w:w="2160" w:type="dxa"/>
          </w:tcPr>
          <w:p w14:paraId="08C36070" w14:textId="77777777" w:rsidR="00F511A5" w:rsidRPr="00F63F22" w:rsidRDefault="00F511A5" w:rsidP="00EA2497">
            <w:pPr>
              <w:pStyle w:val="OtherTableBody"/>
              <w:rPr>
                <w:noProof/>
              </w:rPr>
            </w:pPr>
            <w:r>
              <w:rPr>
                <w:noProof/>
              </w:rPr>
              <w:t>[{ARV}]</w:t>
            </w:r>
          </w:p>
        </w:tc>
        <w:tc>
          <w:tcPr>
            <w:tcW w:w="5040" w:type="dxa"/>
          </w:tcPr>
          <w:p w14:paraId="4A575BDD" w14:textId="77777777" w:rsidR="00F511A5" w:rsidRPr="00F63F22" w:rsidRDefault="00F511A5" w:rsidP="00EA2497">
            <w:pPr>
              <w:pStyle w:val="OtherTableBody"/>
              <w:rPr>
                <w:noProof/>
              </w:rPr>
            </w:pPr>
            <w:r>
              <w:rPr>
                <w:noProof/>
              </w:rPr>
              <w:t>Access Restrictions</w:t>
            </w:r>
          </w:p>
        </w:tc>
      </w:tr>
      <w:tr w:rsidR="00953E39" w:rsidRPr="009928E9" w14:paraId="67781582" w14:textId="77777777">
        <w:tc>
          <w:tcPr>
            <w:tcW w:w="2160" w:type="dxa"/>
          </w:tcPr>
          <w:p w14:paraId="0FB3444A" w14:textId="77777777" w:rsidR="00953E39" w:rsidRPr="00F63F22" w:rsidRDefault="00953E39" w:rsidP="00EA2497">
            <w:pPr>
              <w:pStyle w:val="OtherTableBody"/>
              <w:rPr>
                <w:noProof/>
              </w:rPr>
            </w:pPr>
            <w:r w:rsidRPr="00F63F22">
              <w:rPr>
                <w:noProof/>
              </w:rPr>
              <w:t xml:space="preserve"> { [</w:t>
            </w:r>
          </w:p>
        </w:tc>
        <w:tc>
          <w:tcPr>
            <w:tcW w:w="5040" w:type="dxa"/>
          </w:tcPr>
          <w:p w14:paraId="6B4F979B" w14:textId="77777777" w:rsidR="00953E39" w:rsidRPr="00F63F22" w:rsidRDefault="00953E39" w:rsidP="00EA2497">
            <w:pPr>
              <w:pStyle w:val="OtherTableBody"/>
              <w:rPr>
                <w:noProof/>
              </w:rPr>
            </w:pPr>
            <w:r w:rsidRPr="00F63F22">
              <w:rPr>
                <w:noProof/>
              </w:rPr>
              <w:t>--- MESSAGE  begin</w:t>
            </w:r>
          </w:p>
        </w:tc>
      </w:tr>
      <w:tr w:rsidR="00953E39" w:rsidRPr="009928E9" w14:paraId="7993690C" w14:textId="77777777">
        <w:tc>
          <w:tcPr>
            <w:tcW w:w="2160" w:type="dxa"/>
          </w:tcPr>
          <w:p w14:paraId="04DE1457" w14:textId="77777777" w:rsidR="00953E39" w:rsidRPr="00F63F22" w:rsidRDefault="00953E39" w:rsidP="00EA2497">
            <w:pPr>
              <w:pStyle w:val="OtherTableBody"/>
              <w:rPr>
                <w:noProof/>
              </w:rPr>
            </w:pPr>
            <w:r w:rsidRPr="00F63F22">
              <w:rPr>
                <w:noProof/>
              </w:rPr>
              <w:t xml:space="preserve">  MSH</w:t>
            </w:r>
          </w:p>
        </w:tc>
        <w:tc>
          <w:tcPr>
            <w:tcW w:w="5040" w:type="dxa"/>
          </w:tcPr>
          <w:p w14:paraId="56BF0799" w14:textId="77777777" w:rsidR="00953E39" w:rsidRPr="00F63F22" w:rsidRDefault="00953E39" w:rsidP="00EA2497">
            <w:pPr>
              <w:pStyle w:val="OtherTableBody"/>
              <w:rPr>
                <w:noProof/>
              </w:rPr>
            </w:pPr>
            <w:r w:rsidRPr="00F63F22">
              <w:rPr>
                <w:noProof/>
              </w:rPr>
              <w:t>(zero or more HL7 messages)</w:t>
            </w:r>
          </w:p>
        </w:tc>
      </w:tr>
      <w:tr w:rsidR="00953E39" w:rsidRPr="009928E9" w14:paraId="317CD4F2" w14:textId="77777777">
        <w:tc>
          <w:tcPr>
            <w:tcW w:w="2160" w:type="dxa"/>
          </w:tcPr>
          <w:p w14:paraId="2731E3DA" w14:textId="77777777" w:rsidR="00953E39" w:rsidRPr="00F63F22" w:rsidRDefault="00953E39" w:rsidP="00EA2497">
            <w:pPr>
              <w:pStyle w:val="OtherTableBody"/>
              <w:rPr>
                <w:noProof/>
              </w:rPr>
            </w:pPr>
            <w:r w:rsidRPr="00F63F22">
              <w:rPr>
                <w:noProof/>
              </w:rPr>
              <w:t xml:space="preserve">    ....</w:t>
            </w:r>
          </w:p>
        </w:tc>
        <w:tc>
          <w:tcPr>
            <w:tcW w:w="5040" w:type="dxa"/>
          </w:tcPr>
          <w:p w14:paraId="3FFEEAA7" w14:textId="77777777" w:rsidR="00953E39" w:rsidRPr="00F63F22" w:rsidRDefault="00953E39" w:rsidP="00EA2497">
            <w:pPr>
              <w:pStyle w:val="OtherTableBody"/>
              <w:rPr>
                <w:noProof/>
              </w:rPr>
            </w:pPr>
          </w:p>
        </w:tc>
      </w:tr>
      <w:tr w:rsidR="00953E39" w:rsidRPr="009928E9" w14:paraId="52C48370" w14:textId="77777777">
        <w:tc>
          <w:tcPr>
            <w:tcW w:w="2160" w:type="dxa"/>
          </w:tcPr>
          <w:p w14:paraId="1D021E4F" w14:textId="77777777" w:rsidR="00953E39" w:rsidRPr="00F63F22" w:rsidRDefault="00953E39" w:rsidP="00EA2497">
            <w:pPr>
              <w:pStyle w:val="OtherTableBody"/>
              <w:rPr>
                <w:noProof/>
              </w:rPr>
            </w:pPr>
            <w:r w:rsidRPr="00F63F22">
              <w:rPr>
                <w:noProof/>
              </w:rPr>
              <w:t xml:space="preserve">    ....</w:t>
            </w:r>
          </w:p>
        </w:tc>
        <w:tc>
          <w:tcPr>
            <w:tcW w:w="5040" w:type="dxa"/>
          </w:tcPr>
          <w:p w14:paraId="755180BB" w14:textId="77777777" w:rsidR="00953E39" w:rsidRPr="00F63F22" w:rsidRDefault="00953E39" w:rsidP="00EA2497">
            <w:pPr>
              <w:pStyle w:val="OtherTableBody"/>
              <w:rPr>
                <w:noProof/>
              </w:rPr>
            </w:pPr>
          </w:p>
        </w:tc>
      </w:tr>
      <w:tr w:rsidR="00953E39" w:rsidRPr="009928E9" w14:paraId="273354E0" w14:textId="77777777">
        <w:tc>
          <w:tcPr>
            <w:tcW w:w="2160" w:type="dxa"/>
          </w:tcPr>
          <w:p w14:paraId="57F3431E" w14:textId="77777777" w:rsidR="00953E39" w:rsidRPr="00F63F22" w:rsidRDefault="00953E39" w:rsidP="00EA2497">
            <w:pPr>
              <w:pStyle w:val="OtherTableBody"/>
              <w:rPr>
                <w:noProof/>
              </w:rPr>
            </w:pPr>
            <w:r w:rsidRPr="00F63F22">
              <w:rPr>
                <w:noProof/>
              </w:rPr>
              <w:t xml:space="preserve">    ....</w:t>
            </w:r>
          </w:p>
        </w:tc>
        <w:tc>
          <w:tcPr>
            <w:tcW w:w="5040" w:type="dxa"/>
          </w:tcPr>
          <w:p w14:paraId="2A62B12A" w14:textId="77777777" w:rsidR="00953E39" w:rsidRPr="00F63F22" w:rsidRDefault="00953E39" w:rsidP="00EA2497">
            <w:pPr>
              <w:pStyle w:val="OtherTableBody"/>
              <w:rPr>
                <w:noProof/>
              </w:rPr>
            </w:pPr>
          </w:p>
        </w:tc>
      </w:tr>
      <w:tr w:rsidR="00953E39" w:rsidRPr="009928E9" w14:paraId="7BAACF15" w14:textId="77777777">
        <w:tc>
          <w:tcPr>
            <w:tcW w:w="2160" w:type="dxa"/>
          </w:tcPr>
          <w:p w14:paraId="774BED30" w14:textId="77777777" w:rsidR="00953E39" w:rsidRPr="00F63F22" w:rsidRDefault="00953E39" w:rsidP="00EA2497">
            <w:pPr>
              <w:pStyle w:val="OtherTableBody"/>
              <w:rPr>
                <w:noProof/>
              </w:rPr>
            </w:pPr>
            <w:r w:rsidRPr="00F63F22">
              <w:rPr>
                <w:noProof/>
              </w:rPr>
              <w:t xml:space="preserve"> ] }</w:t>
            </w:r>
          </w:p>
        </w:tc>
        <w:tc>
          <w:tcPr>
            <w:tcW w:w="5040" w:type="dxa"/>
          </w:tcPr>
          <w:p w14:paraId="36D74625" w14:textId="77777777" w:rsidR="00953E39" w:rsidRPr="00F63F22" w:rsidRDefault="00953E39" w:rsidP="00EA2497">
            <w:pPr>
              <w:pStyle w:val="OtherTableBody"/>
              <w:rPr>
                <w:noProof/>
              </w:rPr>
            </w:pPr>
            <w:r w:rsidRPr="00F63F22">
              <w:rPr>
                <w:noProof/>
              </w:rPr>
              <w:t>--- MESSAGE end</w:t>
            </w:r>
          </w:p>
        </w:tc>
      </w:tr>
      <w:tr w:rsidR="00953E39" w:rsidRPr="009928E9" w14:paraId="013FD066" w14:textId="77777777">
        <w:tc>
          <w:tcPr>
            <w:tcW w:w="2160" w:type="dxa"/>
          </w:tcPr>
          <w:p w14:paraId="62D74A12" w14:textId="77777777" w:rsidR="00953E39" w:rsidRPr="00F63F22" w:rsidRDefault="00953E39" w:rsidP="00EA2497">
            <w:pPr>
              <w:pStyle w:val="OtherTableBody"/>
              <w:rPr>
                <w:noProof/>
              </w:rPr>
            </w:pPr>
            <w:r w:rsidRPr="00F63F22">
              <w:rPr>
                <w:noProof/>
              </w:rPr>
              <w:t>[BTS]</w:t>
            </w:r>
          </w:p>
        </w:tc>
        <w:tc>
          <w:tcPr>
            <w:tcW w:w="5040" w:type="dxa"/>
          </w:tcPr>
          <w:p w14:paraId="78416EAD" w14:textId="77777777" w:rsidR="00953E39" w:rsidRPr="00F63F22" w:rsidRDefault="00953E39" w:rsidP="00EA2497">
            <w:pPr>
              <w:pStyle w:val="OtherTableBody"/>
              <w:rPr>
                <w:noProof/>
              </w:rPr>
            </w:pPr>
            <w:r w:rsidRPr="00F63F22">
              <w:rPr>
                <w:noProof/>
              </w:rPr>
              <w:t>(batch trailer segment)</w:t>
            </w:r>
          </w:p>
        </w:tc>
      </w:tr>
      <w:tr w:rsidR="00953E39" w:rsidRPr="009928E9" w14:paraId="2CD8AFA6" w14:textId="77777777">
        <w:tc>
          <w:tcPr>
            <w:tcW w:w="2160" w:type="dxa"/>
          </w:tcPr>
          <w:p w14:paraId="082A7BC0" w14:textId="77777777" w:rsidR="00953E39" w:rsidRPr="00F63F22" w:rsidRDefault="00953E39" w:rsidP="00EA2497">
            <w:pPr>
              <w:pStyle w:val="OtherTableBody"/>
              <w:rPr>
                <w:noProof/>
              </w:rPr>
            </w:pPr>
            <w:r w:rsidRPr="00F63F22">
              <w:rPr>
                <w:noProof/>
              </w:rPr>
              <w:t>}</w:t>
            </w:r>
          </w:p>
        </w:tc>
        <w:tc>
          <w:tcPr>
            <w:tcW w:w="5040" w:type="dxa"/>
          </w:tcPr>
          <w:p w14:paraId="60DA2C0C" w14:textId="77777777" w:rsidR="00953E39" w:rsidRPr="00F63F22" w:rsidRDefault="00953E39" w:rsidP="00EA2497">
            <w:pPr>
              <w:pStyle w:val="OtherTableBody"/>
              <w:rPr>
                <w:noProof/>
              </w:rPr>
            </w:pPr>
            <w:r w:rsidRPr="00F63F22">
              <w:rPr>
                <w:noProof/>
              </w:rPr>
              <w:t>--- Batch end</w:t>
            </w:r>
          </w:p>
        </w:tc>
      </w:tr>
      <w:tr w:rsidR="00953E39" w:rsidRPr="009928E9" w14:paraId="504EAFF0" w14:textId="77777777">
        <w:tc>
          <w:tcPr>
            <w:tcW w:w="2160" w:type="dxa"/>
          </w:tcPr>
          <w:p w14:paraId="0FD74907" w14:textId="77777777" w:rsidR="00953E39" w:rsidRPr="00F63F22" w:rsidRDefault="00953E39" w:rsidP="00EA2497">
            <w:pPr>
              <w:pStyle w:val="OtherTableBody"/>
              <w:rPr>
                <w:noProof/>
              </w:rPr>
            </w:pPr>
            <w:r w:rsidRPr="00F63F22">
              <w:rPr>
                <w:noProof/>
              </w:rPr>
              <w:t>[FTS]</w:t>
            </w:r>
          </w:p>
        </w:tc>
        <w:tc>
          <w:tcPr>
            <w:tcW w:w="5040" w:type="dxa"/>
          </w:tcPr>
          <w:p w14:paraId="51193D3A" w14:textId="77777777" w:rsidR="00953E39" w:rsidRPr="00F63F22" w:rsidRDefault="00953E39" w:rsidP="00EA2497">
            <w:pPr>
              <w:pStyle w:val="OtherTableBody"/>
              <w:rPr>
                <w:noProof/>
              </w:rPr>
            </w:pPr>
            <w:r w:rsidRPr="00F63F22">
              <w:rPr>
                <w:noProof/>
              </w:rPr>
              <w:t>(file trailer segment)</w:t>
            </w:r>
          </w:p>
        </w:tc>
      </w:tr>
    </w:tbl>
    <w:p w14:paraId="75C06A2B" w14:textId="77777777" w:rsidR="00953E39" w:rsidRPr="00F63F22" w:rsidRDefault="00953E39" w:rsidP="00EA2497">
      <w:pPr>
        <w:pStyle w:val="NormalIndented"/>
        <w:rPr>
          <w:noProof/>
        </w:rPr>
      </w:pPr>
      <w:r w:rsidRPr="00F63F22">
        <w:rPr>
          <w:noProof/>
        </w:rPr>
        <w:t>Notes:</w:t>
      </w:r>
    </w:p>
    <w:p w14:paraId="71B5E79B" w14:textId="77777777"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14:paraId="6A832C67" w14:textId="77777777" w:rsidR="00953E39" w:rsidRPr="00F63F22" w:rsidRDefault="00953E39" w:rsidP="00EA2497">
      <w:pPr>
        <w:pStyle w:val="NormalIndented"/>
        <w:rPr>
          <w:noProof/>
        </w:rPr>
      </w:pPr>
      <w:r w:rsidRPr="00F63F22">
        <w:rPr>
          <w:noProof/>
        </w:rPr>
        <w:lastRenderedPageBreak/>
        <w:t>Although a batch will usually consist of a single type of message, there is nothing in the definition that restricts a batch to only one message type.</w:t>
      </w:r>
    </w:p>
    <w:p w14:paraId="454B5870" w14:textId="0A3698B7"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886355" w:rsidRPr="00886355">
        <w:rPr>
          <w:rStyle w:val="HyperlinkText"/>
        </w:rPr>
        <w:t>2.4.5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can be used to encode and decode HL7 batch files.</w:t>
      </w:r>
    </w:p>
    <w:p w14:paraId="768CA58A" w14:textId="77777777"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14:paraId="0CB78BB5" w14:textId="77777777"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14:paraId="787759DF" w14:textId="098334FC"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ins w:id="1679" w:author="Lynn Laakso" w:date="2022-09-09T15:49:00Z">
        <w:r w:rsidR="00886355" w:rsidRPr="00886355">
          <w:rPr>
            <w:rStyle w:val="HyperlinkText"/>
          </w:rPr>
          <w:t>Acknowledging batches</w:t>
        </w:r>
      </w:ins>
      <w:r w:rsidR="00F96E77">
        <w:fldChar w:fldCharType="end"/>
      </w:r>
      <w:r w:rsidRPr="00F63F22">
        <w:rPr>
          <w:noProof/>
        </w:rPr>
        <w:t>."</w:t>
      </w:r>
    </w:p>
    <w:p w14:paraId="15BFA5EB" w14:textId="77777777" w:rsidR="00F511A5" w:rsidRPr="00F511A5" w:rsidRDefault="00F511A5" w:rsidP="00F511A5">
      <w:pPr>
        <w:pStyle w:val="NormalIndented"/>
        <w:rPr>
          <w:noProof/>
        </w:rPr>
      </w:pPr>
      <w:r w:rsidRPr="00F511A5">
        <w:rPr>
          <w:noProof/>
        </w:rPr>
        <w:t xml:space="preserve">To better understand, why security labels </w:t>
      </w:r>
      <w:r w:rsidR="00257ED7">
        <w:rPr>
          <w:noProof/>
        </w:rPr>
        <w:t>MAY</w:t>
      </w:r>
      <w:r w:rsidRPr="00F511A5">
        <w:rPr>
          <w:noProof/>
        </w:rPr>
        <w:t xml:space="preserve"> be applicable to batch files, we provide the following use case:</w:t>
      </w:r>
    </w:p>
    <w:p w14:paraId="744CDD0B" w14:textId="77777777"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14:paraId="43C8E36F" w14:textId="77777777"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14:paraId="0CC9FDA8" w14:textId="77777777"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14:paraId="3C14D1D3" w14:textId="77777777"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14:paraId="05C2638C" w14:textId="77777777" w:rsidR="00F511A5" w:rsidRPr="00F63F22" w:rsidRDefault="00F511A5" w:rsidP="00F511A5">
      <w:pPr>
        <w:pStyle w:val="NormalListAlpha"/>
        <w:numPr>
          <w:ilvl w:val="0"/>
          <w:numId w:val="0"/>
        </w:numPr>
        <w:ind w:left="1368"/>
        <w:rPr>
          <w:noProof/>
        </w:rPr>
      </w:pPr>
    </w:p>
    <w:p w14:paraId="0D71A7D0" w14:textId="77777777" w:rsidR="00953E39" w:rsidRPr="00F63F22" w:rsidRDefault="00953E39" w:rsidP="000247A5">
      <w:pPr>
        <w:pStyle w:val="Heading4"/>
        <w:rPr>
          <w:noProof/>
        </w:rPr>
      </w:pPr>
      <w:bookmarkStart w:id="1680" w:name="_Ref372098565"/>
      <w:bookmarkStart w:id="1681" w:name="_Toc498146177"/>
      <w:bookmarkStart w:id="1682" w:name="_Toc527864746"/>
      <w:bookmarkStart w:id="1683" w:name="_Toc527866218"/>
      <w:r w:rsidRPr="00F63F22">
        <w:rPr>
          <w:noProof/>
        </w:rPr>
        <w:t>Related segments and data usage</w:t>
      </w:r>
      <w:bookmarkEnd w:id="1680"/>
      <w:bookmarkEnd w:id="1681"/>
      <w:bookmarkEnd w:id="1682"/>
      <w:bookmarkEnd w:id="1683"/>
      <w:r w:rsidR="004177F8" w:rsidRPr="00F63F22">
        <w:rPr>
          <w:noProof/>
        </w:rPr>
        <w:fldChar w:fldCharType="begin"/>
      </w:r>
      <w:r w:rsidRPr="00F63F22">
        <w:rPr>
          <w:noProof/>
        </w:rPr>
        <w:instrText xml:space="preserve"> XE "Protocols:</w:instrText>
      </w:r>
      <w:r w:rsidRPr="000247A5">
        <w:instrText>related</w:instrText>
      </w:r>
      <w:r w:rsidRPr="00F63F22">
        <w:rPr>
          <w:noProof/>
        </w:rPr>
        <w:instrText xml:space="preserve"> segments and data usage" </w:instrText>
      </w:r>
      <w:r w:rsidR="004177F8" w:rsidRPr="00F63F22">
        <w:rPr>
          <w:noProof/>
        </w:rPr>
        <w:fldChar w:fldCharType="end"/>
      </w:r>
    </w:p>
    <w:p w14:paraId="5C3F81A5" w14:textId="77777777" w:rsidR="00953E39" w:rsidRPr="00F63F22" w:rsidRDefault="00953E39" w:rsidP="00EA2497">
      <w:pPr>
        <w:pStyle w:val="NormalIndented"/>
        <w:rPr>
          <w:noProof/>
        </w:rPr>
      </w:pPr>
      <w:r w:rsidRPr="00F63F22">
        <w:rPr>
          <w:noProof/>
        </w:rPr>
        <w:t>The following segments relate to the HL7 Batch Protocol:</w:t>
      </w:r>
    </w:p>
    <w:p w14:paraId="0B5D81CB" w14:textId="1C71BB79"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886355" w:rsidRPr="00886355">
        <w:rPr>
          <w:rStyle w:val="HyperlinkText"/>
        </w:rPr>
        <w:t>2.13.2</w:t>
      </w:r>
      <w:r w:rsidR="00F96E77">
        <w:fldChar w:fldCharType="end"/>
      </w:r>
      <w:r w:rsidRPr="00F63F22">
        <w:rPr>
          <w:noProof/>
        </w:rPr>
        <w:t>)</w:t>
      </w:r>
    </w:p>
    <w:p w14:paraId="1D48FCF9" w14:textId="5D5D448F"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886355" w:rsidRPr="00886355">
        <w:rPr>
          <w:rStyle w:val="HyperlinkText"/>
        </w:rPr>
        <w:t>2.13.3</w:t>
      </w:r>
      <w:r w:rsidR="00F96E77">
        <w:fldChar w:fldCharType="end"/>
      </w:r>
      <w:r w:rsidRPr="00F63F22">
        <w:rPr>
          <w:noProof/>
        </w:rPr>
        <w:t>)</w:t>
      </w:r>
    </w:p>
    <w:p w14:paraId="141DA717" w14:textId="75C7A153"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886355" w:rsidRPr="00886355">
        <w:rPr>
          <w:rStyle w:val="HyperlinkText"/>
        </w:rPr>
        <w:t>2.13.6</w:t>
      </w:r>
      <w:r w:rsidR="00F96E77">
        <w:fldChar w:fldCharType="end"/>
      </w:r>
      <w:r w:rsidRPr="00F63F22">
        <w:rPr>
          <w:noProof/>
        </w:rPr>
        <w:t>)</w:t>
      </w:r>
    </w:p>
    <w:p w14:paraId="509FCD89" w14:textId="3195F035"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886355" w:rsidRPr="00886355">
        <w:rPr>
          <w:rStyle w:val="HyperlinkText"/>
        </w:rPr>
        <w:t>2.13.7</w:t>
      </w:r>
      <w:r w:rsidR="00F96E77">
        <w:fldChar w:fldCharType="end"/>
      </w:r>
      <w:r w:rsidRPr="00F63F22">
        <w:rPr>
          <w:noProof/>
        </w:rPr>
        <w:t>)</w:t>
      </w:r>
    </w:p>
    <w:p w14:paraId="1D9CD2BE" w14:textId="77777777"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14:paraId="244D91ED" w14:textId="77777777" w:rsidR="00953E39" w:rsidRPr="00F63F22" w:rsidRDefault="00953E39" w:rsidP="000247A5">
      <w:pPr>
        <w:pStyle w:val="Heading4"/>
        <w:rPr>
          <w:noProof/>
        </w:rPr>
      </w:pPr>
      <w:bookmarkStart w:id="1684" w:name="_Ref358263391"/>
      <w:bookmarkStart w:id="1685" w:name="_Toc498146178"/>
      <w:bookmarkStart w:id="1686" w:name="_Toc527864747"/>
      <w:bookmarkStart w:id="1687" w:name="_Toc527866219"/>
      <w:r w:rsidRPr="00F63F22">
        <w:rPr>
          <w:noProof/>
        </w:rPr>
        <w:t>Acknowledging batches</w:t>
      </w:r>
      <w:bookmarkEnd w:id="1684"/>
      <w:bookmarkEnd w:id="1685"/>
      <w:bookmarkEnd w:id="1686"/>
      <w:bookmarkEnd w:id="1687"/>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14:paraId="4EE3EED7" w14:textId="77777777"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14:paraId="194E7B5C" w14:textId="77777777" w:rsidR="00953E39" w:rsidRPr="00F63F22" w:rsidRDefault="00953E39" w:rsidP="00EA2497">
      <w:pPr>
        <w:pStyle w:val="NormalIndented"/>
        <w:rPr>
          <w:noProof/>
        </w:rPr>
      </w:pPr>
      <w:r w:rsidRPr="00F63F22">
        <w:rPr>
          <w:noProof/>
        </w:rPr>
        <w:t>The options are:</w:t>
      </w:r>
    </w:p>
    <w:p w14:paraId="72DF364F" w14:textId="77777777" w:rsidR="00953E39" w:rsidRPr="00F63F22" w:rsidRDefault="00953E39" w:rsidP="00F20C2F">
      <w:pPr>
        <w:pStyle w:val="NormalListAlpha"/>
        <w:numPr>
          <w:ilvl w:val="0"/>
          <w:numId w:val="14"/>
        </w:numPr>
        <w:rPr>
          <w:noProof/>
        </w:rPr>
      </w:pPr>
      <w:r w:rsidRPr="00F63F22">
        <w:rPr>
          <w:noProof/>
        </w:rPr>
        <w:t>all messages are acknowledged in the response batch.</w:t>
      </w:r>
    </w:p>
    <w:p w14:paraId="7833763F" w14:textId="77777777"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14:paraId="694C5156" w14:textId="77777777" w:rsidR="00953E39" w:rsidRPr="00F63F22" w:rsidRDefault="00953E39" w:rsidP="00F20C2F">
      <w:pPr>
        <w:pStyle w:val="NormalListAlpha"/>
        <w:numPr>
          <w:ilvl w:val="0"/>
          <w:numId w:val="14"/>
        </w:numPr>
        <w:rPr>
          <w:noProof/>
        </w:rPr>
      </w:pPr>
      <w:r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w:t>
      </w:r>
      <w:r w:rsidRPr="00F63F22">
        <w:rPr>
          <w:noProof/>
        </w:rPr>
        <w:lastRenderedPageBreak/>
        <w:t>(i.e., an HL7 batch file without any HL7 acknowledgment messages).</w:t>
      </w:r>
    </w:p>
    <w:p w14:paraId="2FD93339" w14:textId="77777777"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14:paraId="3A8EE986" w14:textId="77777777"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14:paraId="17A18F07" w14:textId="77777777" w:rsidR="00953E39" w:rsidRPr="00F63F22" w:rsidRDefault="00953E39" w:rsidP="000247A5">
      <w:pPr>
        <w:pStyle w:val="Heading4"/>
        <w:rPr>
          <w:noProof/>
        </w:rPr>
      </w:pPr>
      <w:bookmarkStart w:id="1688" w:name="_Toc498146179"/>
      <w:bookmarkStart w:id="1689" w:name="_Toc527864748"/>
      <w:bookmarkStart w:id="1690" w:name="_Toc527866220"/>
      <w:r w:rsidRPr="00F63F22">
        <w:rPr>
          <w:noProof/>
        </w:rPr>
        <w:t>Batch message as a query response</w:t>
      </w:r>
      <w:bookmarkEnd w:id="1688"/>
      <w:bookmarkEnd w:id="1689"/>
      <w:bookmarkEnd w:id="1690"/>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14:paraId="2BF8AEC0" w14:textId="77777777"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14:paraId="7E54BFDB" w14:textId="77777777" w:rsidR="00953E39" w:rsidRPr="00F63F22" w:rsidRDefault="00953E39" w:rsidP="00EA2497">
      <w:pPr>
        <w:pStyle w:val="NormalIndented"/>
        <w:rPr>
          <w:noProof/>
        </w:rPr>
      </w:pPr>
      <w:r w:rsidRPr="00F63F22">
        <w:rPr>
          <w:noProof/>
        </w:rPr>
        <w:t>The HL7 query also can be used to query for a batch in the following manner:</w:t>
      </w:r>
    </w:p>
    <w:p w14:paraId="14513909" w14:textId="77777777" w:rsidR="00953E39" w:rsidRPr="00F63F22" w:rsidRDefault="00953E39" w:rsidP="00F20C2F">
      <w:pPr>
        <w:pStyle w:val="NormalListAlpha"/>
        <w:numPr>
          <w:ilvl w:val="0"/>
          <w:numId w:val="15"/>
        </w:numPr>
        <w:rPr>
          <w:noProof/>
        </w:rPr>
      </w:pPr>
      <w:r w:rsidRPr="00F63F22">
        <w:rPr>
          <w:noProof/>
        </w:rPr>
        <w:t>use the B in ResponseModality field of the RCP segment. The query will be acknowledged with a general acknowledgment as in the Deferred Access example above (see chapter 5)</w:t>
      </w:r>
    </w:p>
    <w:p w14:paraId="0B05C725" w14:textId="77777777"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14:paraId="1E8ACB02" w14:textId="77777777">
        <w:tc>
          <w:tcPr>
            <w:tcW w:w="2160" w:type="dxa"/>
          </w:tcPr>
          <w:p w14:paraId="77B584BE" w14:textId="77777777" w:rsidR="00953E39" w:rsidRPr="00F63F22" w:rsidRDefault="00953E39" w:rsidP="00EA2497">
            <w:pPr>
              <w:pStyle w:val="OtherTableBody"/>
              <w:rPr>
                <w:noProof/>
              </w:rPr>
            </w:pPr>
            <w:r w:rsidRPr="00F63F22">
              <w:rPr>
                <w:noProof/>
              </w:rPr>
              <w:t>[FHS]</w:t>
            </w:r>
          </w:p>
        </w:tc>
        <w:tc>
          <w:tcPr>
            <w:tcW w:w="5040" w:type="dxa"/>
          </w:tcPr>
          <w:p w14:paraId="09B276F8" w14:textId="77777777" w:rsidR="00953E39" w:rsidRPr="00F63F22" w:rsidRDefault="00953E39" w:rsidP="00EA2497">
            <w:pPr>
              <w:pStyle w:val="OtherTableBody"/>
              <w:rPr>
                <w:noProof/>
              </w:rPr>
            </w:pPr>
            <w:r w:rsidRPr="00F63F22">
              <w:rPr>
                <w:noProof/>
              </w:rPr>
              <w:t>(file header segment)</w:t>
            </w:r>
          </w:p>
        </w:tc>
      </w:tr>
      <w:tr w:rsidR="00953E39" w:rsidRPr="009928E9" w14:paraId="6A2B7F38" w14:textId="77777777">
        <w:tc>
          <w:tcPr>
            <w:tcW w:w="2160" w:type="dxa"/>
          </w:tcPr>
          <w:p w14:paraId="4D9AC712" w14:textId="77777777" w:rsidR="00953E39" w:rsidRPr="00F63F22" w:rsidRDefault="00953E39" w:rsidP="00EA2497">
            <w:pPr>
              <w:pStyle w:val="OtherTableBody"/>
              <w:rPr>
                <w:noProof/>
              </w:rPr>
            </w:pPr>
            <w:r w:rsidRPr="00F63F22">
              <w:rPr>
                <w:noProof/>
              </w:rPr>
              <w:t>{ [BHS]</w:t>
            </w:r>
          </w:p>
        </w:tc>
        <w:tc>
          <w:tcPr>
            <w:tcW w:w="5040" w:type="dxa"/>
          </w:tcPr>
          <w:p w14:paraId="45D3D1FC" w14:textId="77777777" w:rsidR="00953E39" w:rsidRPr="00F63F22" w:rsidRDefault="00953E39" w:rsidP="00EA2497">
            <w:pPr>
              <w:pStyle w:val="OtherTableBody"/>
              <w:rPr>
                <w:noProof/>
              </w:rPr>
            </w:pPr>
            <w:r w:rsidRPr="00F63F22">
              <w:rPr>
                <w:noProof/>
              </w:rPr>
              <w:t>(batch header segment)</w:t>
            </w:r>
          </w:p>
        </w:tc>
      </w:tr>
      <w:tr w:rsidR="00953E39" w:rsidRPr="009928E9" w14:paraId="35529953" w14:textId="77777777">
        <w:tc>
          <w:tcPr>
            <w:tcW w:w="2160" w:type="dxa"/>
          </w:tcPr>
          <w:p w14:paraId="21BC7CE9" w14:textId="77777777" w:rsidR="00953E39" w:rsidRPr="00F63F22" w:rsidRDefault="00953E39" w:rsidP="00EA2497">
            <w:pPr>
              <w:pStyle w:val="OtherTableBody"/>
              <w:rPr>
                <w:noProof/>
              </w:rPr>
            </w:pPr>
            <w:r w:rsidRPr="00F63F22">
              <w:rPr>
                <w:noProof/>
              </w:rPr>
              <w:t xml:space="preserve">  [QPD]</w:t>
            </w:r>
          </w:p>
        </w:tc>
        <w:tc>
          <w:tcPr>
            <w:tcW w:w="5040" w:type="dxa"/>
          </w:tcPr>
          <w:p w14:paraId="5710A9E5" w14:textId="77777777" w:rsidR="00953E39" w:rsidRPr="00F63F22" w:rsidRDefault="00953E39" w:rsidP="00EA2497">
            <w:pPr>
              <w:pStyle w:val="OtherTableBody"/>
              <w:rPr>
                <w:noProof/>
              </w:rPr>
            </w:pPr>
            <w:r w:rsidRPr="00F63F22">
              <w:rPr>
                <w:noProof/>
              </w:rPr>
              <w:t>(the QRD and QRF define the</w:t>
            </w:r>
          </w:p>
        </w:tc>
      </w:tr>
      <w:tr w:rsidR="00953E39" w:rsidRPr="009928E9" w14:paraId="10DF24E7" w14:textId="77777777">
        <w:tc>
          <w:tcPr>
            <w:tcW w:w="2160" w:type="dxa"/>
          </w:tcPr>
          <w:p w14:paraId="3CD0C48B" w14:textId="77777777" w:rsidR="00953E39" w:rsidRPr="00F63F22" w:rsidRDefault="00953E39" w:rsidP="00EA2497">
            <w:pPr>
              <w:pStyle w:val="OtherTableBody"/>
              <w:rPr>
                <w:noProof/>
              </w:rPr>
            </w:pPr>
            <w:r w:rsidRPr="00F63F22">
              <w:rPr>
                <w:noProof/>
              </w:rPr>
              <w:t xml:space="preserve">  [RCP]</w:t>
            </w:r>
          </w:p>
        </w:tc>
        <w:tc>
          <w:tcPr>
            <w:tcW w:w="5040" w:type="dxa"/>
          </w:tcPr>
          <w:p w14:paraId="3010D599" w14:textId="77777777" w:rsidR="00953E39" w:rsidRPr="00F63F22" w:rsidRDefault="00953E39" w:rsidP="00EA2497">
            <w:pPr>
              <w:pStyle w:val="OtherTableBody"/>
              <w:rPr>
                <w:noProof/>
              </w:rPr>
            </w:pPr>
            <w:r w:rsidRPr="00F63F22">
              <w:rPr>
                <w:noProof/>
              </w:rPr>
              <w:t>query that this batch is a response to)</w:t>
            </w:r>
          </w:p>
        </w:tc>
      </w:tr>
      <w:tr w:rsidR="00953E39" w:rsidRPr="009928E9" w14:paraId="481EAC2E" w14:textId="77777777">
        <w:tc>
          <w:tcPr>
            <w:tcW w:w="2160" w:type="dxa"/>
          </w:tcPr>
          <w:p w14:paraId="5B976EFC" w14:textId="77777777" w:rsidR="00953E39" w:rsidRPr="00F63F22" w:rsidRDefault="00953E39" w:rsidP="00EA2497">
            <w:pPr>
              <w:pStyle w:val="OtherTableBody"/>
              <w:rPr>
                <w:noProof/>
              </w:rPr>
            </w:pPr>
            <w:r w:rsidRPr="00F63F22">
              <w:rPr>
                <w:noProof/>
              </w:rPr>
              <w:t xml:space="preserve">  { MSH</w:t>
            </w:r>
          </w:p>
        </w:tc>
        <w:tc>
          <w:tcPr>
            <w:tcW w:w="5040" w:type="dxa"/>
          </w:tcPr>
          <w:p w14:paraId="5B8994CF" w14:textId="77777777" w:rsidR="00953E39" w:rsidRPr="00F63F22" w:rsidRDefault="00953E39" w:rsidP="00EA2497">
            <w:pPr>
              <w:pStyle w:val="OtherTableBody"/>
              <w:rPr>
                <w:noProof/>
              </w:rPr>
            </w:pPr>
            <w:r w:rsidRPr="00F63F22">
              <w:rPr>
                <w:noProof/>
              </w:rPr>
              <w:t>(one or more HL7 messages)</w:t>
            </w:r>
          </w:p>
        </w:tc>
      </w:tr>
      <w:tr w:rsidR="00953E39" w:rsidRPr="009928E9" w14:paraId="19C27389" w14:textId="77777777">
        <w:tc>
          <w:tcPr>
            <w:tcW w:w="2160" w:type="dxa"/>
          </w:tcPr>
          <w:p w14:paraId="5BC03887" w14:textId="77777777" w:rsidR="00953E39" w:rsidRPr="00F63F22" w:rsidRDefault="00953E39" w:rsidP="00EA2497">
            <w:pPr>
              <w:pStyle w:val="OtherTableBody"/>
              <w:rPr>
                <w:noProof/>
              </w:rPr>
            </w:pPr>
            <w:r w:rsidRPr="00F63F22">
              <w:rPr>
                <w:noProof/>
              </w:rPr>
              <w:t xml:space="preserve">    ....</w:t>
            </w:r>
          </w:p>
        </w:tc>
        <w:tc>
          <w:tcPr>
            <w:tcW w:w="5040" w:type="dxa"/>
          </w:tcPr>
          <w:p w14:paraId="78456862" w14:textId="77777777" w:rsidR="00953E39" w:rsidRPr="00F63F22" w:rsidRDefault="00953E39" w:rsidP="00EA2497">
            <w:pPr>
              <w:pStyle w:val="OtherTableBody"/>
              <w:rPr>
                <w:noProof/>
              </w:rPr>
            </w:pPr>
          </w:p>
        </w:tc>
      </w:tr>
      <w:tr w:rsidR="00953E39" w:rsidRPr="009928E9" w14:paraId="4BEB7AD9" w14:textId="77777777">
        <w:tc>
          <w:tcPr>
            <w:tcW w:w="2160" w:type="dxa"/>
          </w:tcPr>
          <w:p w14:paraId="53D71307" w14:textId="77777777" w:rsidR="00953E39" w:rsidRPr="00F63F22" w:rsidRDefault="00953E39" w:rsidP="00EA2497">
            <w:pPr>
              <w:pStyle w:val="OtherTableBody"/>
              <w:rPr>
                <w:noProof/>
              </w:rPr>
            </w:pPr>
            <w:r w:rsidRPr="00F63F22">
              <w:rPr>
                <w:noProof/>
              </w:rPr>
              <w:t xml:space="preserve">    ....</w:t>
            </w:r>
          </w:p>
        </w:tc>
        <w:tc>
          <w:tcPr>
            <w:tcW w:w="5040" w:type="dxa"/>
          </w:tcPr>
          <w:p w14:paraId="7D01DF96" w14:textId="77777777" w:rsidR="00953E39" w:rsidRPr="00F63F22" w:rsidRDefault="00953E39" w:rsidP="00EA2497">
            <w:pPr>
              <w:pStyle w:val="OtherTableBody"/>
              <w:rPr>
                <w:noProof/>
              </w:rPr>
            </w:pPr>
          </w:p>
        </w:tc>
      </w:tr>
      <w:tr w:rsidR="00953E39" w:rsidRPr="009928E9" w14:paraId="2EA24243" w14:textId="77777777">
        <w:tc>
          <w:tcPr>
            <w:tcW w:w="2160" w:type="dxa"/>
          </w:tcPr>
          <w:p w14:paraId="23D4AC54" w14:textId="77777777" w:rsidR="00953E39" w:rsidRPr="00F63F22" w:rsidRDefault="00953E39" w:rsidP="00EA2497">
            <w:pPr>
              <w:pStyle w:val="OtherTableBody"/>
              <w:rPr>
                <w:noProof/>
              </w:rPr>
            </w:pPr>
            <w:r w:rsidRPr="00F63F22">
              <w:rPr>
                <w:noProof/>
              </w:rPr>
              <w:t xml:space="preserve">    ....</w:t>
            </w:r>
          </w:p>
        </w:tc>
        <w:tc>
          <w:tcPr>
            <w:tcW w:w="5040" w:type="dxa"/>
          </w:tcPr>
          <w:p w14:paraId="30E3CFA9" w14:textId="77777777" w:rsidR="00953E39" w:rsidRPr="00F63F22" w:rsidRDefault="00953E39" w:rsidP="00EA2497">
            <w:pPr>
              <w:pStyle w:val="OtherTableBody"/>
              <w:rPr>
                <w:noProof/>
              </w:rPr>
            </w:pPr>
          </w:p>
        </w:tc>
      </w:tr>
      <w:tr w:rsidR="00953E39" w:rsidRPr="009928E9" w14:paraId="14BEABAB" w14:textId="77777777">
        <w:tc>
          <w:tcPr>
            <w:tcW w:w="2160" w:type="dxa"/>
          </w:tcPr>
          <w:p w14:paraId="21D4E334" w14:textId="77777777" w:rsidR="00953E39" w:rsidRPr="00F63F22" w:rsidRDefault="00953E39" w:rsidP="00EA2497">
            <w:pPr>
              <w:pStyle w:val="OtherTableBody"/>
              <w:rPr>
                <w:noProof/>
              </w:rPr>
            </w:pPr>
            <w:r w:rsidRPr="00F63F22">
              <w:rPr>
                <w:noProof/>
              </w:rPr>
              <w:t xml:space="preserve">   }</w:t>
            </w:r>
          </w:p>
        </w:tc>
        <w:tc>
          <w:tcPr>
            <w:tcW w:w="5040" w:type="dxa"/>
          </w:tcPr>
          <w:p w14:paraId="7F1CF3B7" w14:textId="77777777" w:rsidR="00953E39" w:rsidRPr="00F63F22" w:rsidRDefault="00953E39" w:rsidP="00EA2497">
            <w:pPr>
              <w:pStyle w:val="OtherTableBody"/>
              <w:rPr>
                <w:noProof/>
              </w:rPr>
            </w:pPr>
          </w:p>
        </w:tc>
      </w:tr>
      <w:tr w:rsidR="00953E39" w:rsidRPr="009928E9" w14:paraId="269EF079" w14:textId="77777777">
        <w:tc>
          <w:tcPr>
            <w:tcW w:w="2160" w:type="dxa"/>
          </w:tcPr>
          <w:p w14:paraId="71CC8015" w14:textId="77777777" w:rsidR="00953E39" w:rsidRPr="00F63F22" w:rsidRDefault="00953E39" w:rsidP="00EA2497">
            <w:pPr>
              <w:pStyle w:val="OtherTableBody"/>
              <w:rPr>
                <w:noProof/>
              </w:rPr>
            </w:pPr>
            <w:r w:rsidRPr="00F63F22">
              <w:rPr>
                <w:noProof/>
              </w:rPr>
              <w:t xml:space="preserve">   [BTS]</w:t>
            </w:r>
          </w:p>
        </w:tc>
        <w:tc>
          <w:tcPr>
            <w:tcW w:w="5040" w:type="dxa"/>
          </w:tcPr>
          <w:p w14:paraId="4D5A91FA" w14:textId="77777777" w:rsidR="00953E39" w:rsidRPr="00F63F22" w:rsidRDefault="00953E39" w:rsidP="00EA2497">
            <w:pPr>
              <w:pStyle w:val="OtherTableBody"/>
              <w:rPr>
                <w:noProof/>
              </w:rPr>
            </w:pPr>
            <w:r w:rsidRPr="00F63F22">
              <w:rPr>
                <w:noProof/>
              </w:rPr>
              <w:t>(batch trailer segment)</w:t>
            </w:r>
          </w:p>
        </w:tc>
      </w:tr>
      <w:tr w:rsidR="00953E39" w:rsidRPr="009928E9" w14:paraId="07481438" w14:textId="77777777">
        <w:tc>
          <w:tcPr>
            <w:tcW w:w="2160" w:type="dxa"/>
          </w:tcPr>
          <w:p w14:paraId="3A7C24D4" w14:textId="77777777" w:rsidR="00953E39" w:rsidRPr="00F63F22" w:rsidRDefault="00953E39" w:rsidP="00EA2497">
            <w:pPr>
              <w:pStyle w:val="OtherTableBody"/>
              <w:rPr>
                <w:noProof/>
              </w:rPr>
            </w:pPr>
            <w:r w:rsidRPr="00F63F22">
              <w:rPr>
                <w:noProof/>
              </w:rPr>
              <w:t xml:space="preserve">   }</w:t>
            </w:r>
          </w:p>
        </w:tc>
        <w:tc>
          <w:tcPr>
            <w:tcW w:w="5040" w:type="dxa"/>
          </w:tcPr>
          <w:p w14:paraId="479DAECF" w14:textId="77777777" w:rsidR="00953E39" w:rsidRPr="00F63F22" w:rsidRDefault="00953E39" w:rsidP="00EA2497">
            <w:pPr>
              <w:pStyle w:val="OtherTableBody"/>
              <w:rPr>
                <w:noProof/>
              </w:rPr>
            </w:pPr>
          </w:p>
        </w:tc>
      </w:tr>
      <w:tr w:rsidR="00953E39" w:rsidRPr="009928E9" w14:paraId="75FC02B6" w14:textId="77777777">
        <w:tc>
          <w:tcPr>
            <w:tcW w:w="2160" w:type="dxa"/>
          </w:tcPr>
          <w:p w14:paraId="733C53B9" w14:textId="77777777" w:rsidR="00953E39" w:rsidRPr="00F63F22" w:rsidRDefault="00953E39" w:rsidP="00EA2497">
            <w:pPr>
              <w:pStyle w:val="OtherTableBody"/>
              <w:rPr>
                <w:noProof/>
              </w:rPr>
            </w:pPr>
            <w:r w:rsidRPr="00F63F22">
              <w:rPr>
                <w:noProof/>
              </w:rPr>
              <w:t>[FTS]</w:t>
            </w:r>
          </w:p>
        </w:tc>
        <w:tc>
          <w:tcPr>
            <w:tcW w:w="5040" w:type="dxa"/>
          </w:tcPr>
          <w:p w14:paraId="6C64E6ED" w14:textId="77777777" w:rsidR="00953E39" w:rsidRPr="00F63F22" w:rsidRDefault="00953E39" w:rsidP="00EA2497">
            <w:pPr>
              <w:pStyle w:val="OtherTableBody"/>
              <w:rPr>
                <w:noProof/>
              </w:rPr>
            </w:pPr>
            <w:r w:rsidRPr="00F63F22">
              <w:rPr>
                <w:noProof/>
              </w:rPr>
              <w:t>(file trailer segment)</w:t>
            </w:r>
          </w:p>
        </w:tc>
      </w:tr>
    </w:tbl>
    <w:p w14:paraId="6001009E" w14:textId="2564AD5A"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ins w:id="1691" w:author="Lynn Laakso" w:date="2022-09-09T15:49:00Z">
        <w:r w:rsidR="00886355" w:rsidRPr="00886355">
          <w:rPr>
            <w:rStyle w:val="HyperlinkText"/>
          </w:rPr>
          <w:t>Acknowledging batches</w:t>
        </w:r>
      </w:ins>
      <w:r w:rsidR="00F96E77">
        <w:fldChar w:fldCharType="end"/>
      </w:r>
      <w:r w:rsidRPr="00F63F22">
        <w:rPr>
          <w:noProof/>
        </w:rPr>
        <w:t>").</w:t>
      </w:r>
    </w:p>
    <w:p w14:paraId="21819B05" w14:textId="77777777" w:rsidR="00953E39" w:rsidRPr="00F63F22" w:rsidRDefault="00953E39" w:rsidP="000247A5">
      <w:pPr>
        <w:pStyle w:val="Heading3"/>
        <w:rPr>
          <w:noProof/>
        </w:rPr>
      </w:pPr>
      <w:bookmarkStart w:id="1692" w:name="_Toc234219585"/>
      <w:bookmarkStart w:id="1693" w:name="_Toc17269994"/>
      <w:bookmarkStart w:id="1694" w:name="_Toc28952715"/>
      <w:bookmarkStart w:id="1695" w:name="_Toc348257268"/>
      <w:bookmarkStart w:id="1696" w:name="_Toc348257604"/>
      <w:bookmarkStart w:id="1697" w:name="_Toc348263226"/>
      <w:bookmarkStart w:id="1698" w:name="_Toc348336555"/>
      <w:bookmarkStart w:id="1699" w:name="_Toc348770043"/>
      <w:bookmarkStart w:id="1700" w:name="_Toc348856185"/>
      <w:bookmarkStart w:id="1701" w:name="_Toc348866606"/>
      <w:bookmarkStart w:id="1702" w:name="_Toc348947836"/>
      <w:bookmarkStart w:id="1703" w:name="_Toc349735417"/>
      <w:bookmarkStart w:id="1704" w:name="_Toc349735860"/>
      <w:bookmarkStart w:id="1705" w:name="_Toc349736014"/>
      <w:bookmarkStart w:id="1706" w:name="_Toc349803746"/>
      <w:bookmarkStart w:id="1707" w:name="_Toc359236084"/>
      <w:bookmarkStart w:id="1708" w:name="_Toc498146180"/>
      <w:bookmarkStart w:id="1709" w:name="_Toc527864749"/>
      <w:bookmarkStart w:id="1710" w:name="_Toc527866221"/>
      <w:bookmarkStart w:id="1711" w:name="_Toc528481947"/>
      <w:bookmarkStart w:id="1712" w:name="_Toc528482452"/>
      <w:bookmarkStart w:id="1713" w:name="_Toc528482751"/>
      <w:bookmarkStart w:id="1714" w:name="_Toc528482876"/>
      <w:bookmarkStart w:id="1715" w:name="_Toc528486184"/>
      <w:bookmarkStart w:id="1716" w:name="_Toc536689684"/>
      <w:bookmarkStart w:id="1717" w:name="_Toc496412"/>
      <w:bookmarkStart w:id="1718" w:name="_Toc524760"/>
      <w:bookmarkStart w:id="1719" w:name="_Toc22443793"/>
      <w:bookmarkStart w:id="1720" w:name="_Toc22444145"/>
      <w:bookmarkStart w:id="1721" w:name="_Toc36358091"/>
      <w:bookmarkStart w:id="1722" w:name="_Toc42232521"/>
      <w:bookmarkStart w:id="1723" w:name="_Toc43275043"/>
      <w:bookmarkStart w:id="1724" w:name="_Toc43275215"/>
      <w:bookmarkStart w:id="1725" w:name="_Toc43275922"/>
      <w:bookmarkStart w:id="1726" w:name="_Toc43276242"/>
      <w:bookmarkStart w:id="1727" w:name="_Toc43276767"/>
      <w:bookmarkStart w:id="1728" w:name="_Toc43276865"/>
      <w:bookmarkStart w:id="1729" w:name="_Toc43277005"/>
      <w:r w:rsidRPr="00F63F22">
        <w:rPr>
          <w:noProof/>
        </w:rPr>
        <w:t xml:space="preserve">Protocol for interpreting repeating segments or segment groups in an update </w:t>
      </w:r>
      <w:r w:rsidRPr="000247A5">
        <w:t>Message</w:t>
      </w:r>
      <w:bookmarkEnd w:id="1692"/>
      <w:bookmarkEnd w:id="1693"/>
      <w:bookmarkEnd w:id="1694"/>
      <w:r w:rsidRPr="00F63F22">
        <w:rPr>
          <w:noProof/>
        </w:rPr>
        <w:t xml:space="preserve"> </w:t>
      </w:r>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14:paraId="0424DEB2" w14:textId="77777777"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14:paraId="157FF7E8" w14:textId="77777777"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14:paraId="69563D52" w14:textId="77777777"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14:paraId="2C7B5BEA" w14:textId="77777777"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14:paraId="1381F3C8" w14:textId="77777777" w:rsidR="00953E39" w:rsidRPr="00E647FC" w:rsidRDefault="00953E39" w:rsidP="000247A5">
      <w:pPr>
        <w:pStyle w:val="Heading4"/>
        <w:rPr>
          <w:noProof/>
        </w:rPr>
      </w:pPr>
      <w:r w:rsidRPr="000247A5">
        <w:lastRenderedPageBreak/>
        <w:t>hiddentext</w:t>
      </w:r>
    </w:p>
    <w:p w14:paraId="7B71F5FA" w14:textId="77777777" w:rsidR="00953E39" w:rsidRPr="00F63F22" w:rsidRDefault="00953E39" w:rsidP="000247A5">
      <w:pPr>
        <w:pStyle w:val="Heading4"/>
        <w:rPr>
          <w:noProof/>
        </w:rPr>
      </w:pPr>
      <w:bookmarkStart w:id="1730" w:name="_Toc498146181"/>
      <w:bookmarkStart w:id="1731" w:name="_Toc527864750"/>
      <w:bookmarkStart w:id="1732" w:name="_Toc527866222"/>
      <w:r w:rsidRPr="00F63F22">
        <w:rPr>
          <w:noProof/>
        </w:rPr>
        <w:t>Snapshot mode update definition</w:t>
      </w:r>
      <w:bookmarkEnd w:id="1730"/>
      <w:bookmarkEnd w:id="1731"/>
      <w:bookmarkEnd w:id="1732"/>
      <w:r w:rsidRPr="00F63F22">
        <w:rPr>
          <w:noProof/>
        </w:rPr>
        <w:t xml:space="preserve"> </w:t>
      </w:r>
    </w:p>
    <w:p w14:paraId="5DF66C1C" w14:textId="77777777"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14:paraId="519E446A" w14:textId="77777777"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14:paraId="3FB372F8" w14:textId="77777777"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14:paraId="624E737A" w14:textId="77777777"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14:paraId="76B0F1EC" w14:textId="77777777" w:rsidR="00953E39" w:rsidRPr="00BA258D" w:rsidRDefault="00953E39" w:rsidP="00BA258D">
      <w:pPr>
        <w:pStyle w:val="NormalIndented"/>
        <w:rPr>
          <w:noProof/>
        </w:rPr>
      </w:pPr>
      <w:r w:rsidRPr="00BA258D">
        <w:rPr>
          <w:noProof/>
        </w:rPr>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14:paraId="7D3DEC6F" w14:textId="77777777"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14:paraId="4BA44859" w14:textId="77777777"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14:paraId="78785911" w14:textId="77777777"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14:paraId="3BFDE01B" w14:textId="77777777"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14:paraId="158B3A43" w14:textId="77777777"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14:paraId="1946D6A3" w14:textId="77777777"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14:paraId="4DA4EAD4" w14:textId="77777777"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14:paraId="4AD1A906" w14:textId="77777777" w:rsidR="00953E39" w:rsidRDefault="00953E39" w:rsidP="00EA2497">
      <w:pPr>
        <w:pStyle w:val="NormalIndented"/>
        <w:rPr>
          <w:noProof/>
        </w:rPr>
      </w:pPr>
    </w:p>
    <w:p w14:paraId="684E1522" w14:textId="77777777"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14:paraId="168D9DE8" w14:textId="77777777" w:rsidR="00953E39" w:rsidRPr="00F63F22" w:rsidRDefault="00953E39" w:rsidP="000247A5">
      <w:pPr>
        <w:pStyle w:val="Heading5"/>
        <w:rPr>
          <w:noProof/>
        </w:rPr>
      </w:pPr>
      <w:r w:rsidRPr="000247A5">
        <w:t>Snapshot</w:t>
      </w:r>
      <w:r w:rsidRPr="00F63F22">
        <w:rPr>
          <w:noProof/>
        </w:rPr>
        <w:t xml:space="preserve"> Mode and Repeating Segments - Example</w:t>
      </w:r>
    </w:p>
    <w:p w14:paraId="51EF9DFA" w14:textId="77777777"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14:paraId="708C71B5" w14:textId="77777777" w:rsidR="00953E39" w:rsidRPr="00E647FC" w:rsidRDefault="00953E39" w:rsidP="00EA2497">
      <w:pPr>
        <w:pStyle w:val="Example"/>
      </w:pPr>
      <w:r w:rsidRPr="00E647FC">
        <w:lastRenderedPageBreak/>
        <w:t>MSH||||||||ADT^A28^ADT_A05|...&lt;cr&gt;</w:t>
      </w:r>
    </w:p>
    <w:p w14:paraId="56F3308D" w14:textId="77777777" w:rsidR="00953E39" w:rsidRPr="00E647FC" w:rsidRDefault="00953E39" w:rsidP="00EA2497">
      <w:pPr>
        <w:pStyle w:val="Example"/>
      </w:pPr>
      <w:r w:rsidRPr="00E647FC">
        <w:t>EVN|...&lt;cr&gt;</w:t>
      </w:r>
    </w:p>
    <w:p w14:paraId="4A9A7E8B" w14:textId="77777777" w:rsidR="00953E39" w:rsidRPr="00E647FC" w:rsidRDefault="00953E39" w:rsidP="00EA2497">
      <w:pPr>
        <w:pStyle w:val="Example"/>
      </w:pPr>
      <w:r w:rsidRPr="00E647FC">
        <w:t>PID|...&lt;cr&gt;</w:t>
      </w:r>
    </w:p>
    <w:p w14:paraId="23F574DD" w14:textId="77777777" w:rsidR="00953E39" w:rsidRPr="00E647FC" w:rsidRDefault="00953E39" w:rsidP="00EA2497">
      <w:pPr>
        <w:pStyle w:val="Example"/>
      </w:pPr>
      <w:r w:rsidRPr="00E647FC">
        <w:t>NK1|1|Nuclear^Nancy^D|SIS^Sister^HL70063|...&lt;cr&gt;</w:t>
      </w:r>
    </w:p>
    <w:p w14:paraId="1A90F803" w14:textId="77777777" w:rsidR="00953E39" w:rsidRPr="00F63F22" w:rsidRDefault="00953E39" w:rsidP="00EA2497">
      <w:pPr>
        <w:pStyle w:val="Example"/>
      </w:pPr>
      <w:r w:rsidRPr="00F63F22">
        <w:t>NK1|2|Nuclear^Nelda^W|SIS^Sister^HL70063|...&lt;cr&gt;</w:t>
      </w:r>
    </w:p>
    <w:p w14:paraId="468747A2" w14:textId="77777777" w:rsidR="00953E39" w:rsidRPr="00F63F22" w:rsidRDefault="00953E39" w:rsidP="00EA2497">
      <w:pPr>
        <w:pStyle w:val="Example"/>
      </w:pPr>
      <w:r w:rsidRPr="00F63F22">
        <w:t xml:space="preserve">NK1|3|Nuclear^Neville^S|BRO^Brother^HL70063|...&lt;cr&gt; </w:t>
      </w:r>
    </w:p>
    <w:p w14:paraId="4ED3E2B3" w14:textId="77777777" w:rsidR="00953E39" w:rsidRPr="00F63F22" w:rsidRDefault="00953E39" w:rsidP="00EA2497">
      <w:pPr>
        <w:pStyle w:val="Example"/>
      </w:pPr>
      <w:r w:rsidRPr="00F63F22">
        <w:t>PV1|...&lt;cr&gt;</w:t>
      </w:r>
    </w:p>
    <w:p w14:paraId="31ACC67E" w14:textId="77777777"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14:paraId="4C47A4F7" w14:textId="77777777" w:rsidR="00953E39" w:rsidRPr="00E647FC" w:rsidRDefault="00953E39" w:rsidP="00EA2497">
      <w:pPr>
        <w:pStyle w:val="Example"/>
      </w:pPr>
      <w:r w:rsidRPr="00E647FC">
        <w:t>MSH|||||||||ADT^A31^ADT_A05|...&lt;cr&gt;</w:t>
      </w:r>
    </w:p>
    <w:p w14:paraId="739085B9" w14:textId="77777777" w:rsidR="00953E39" w:rsidRPr="00E647FC" w:rsidRDefault="00953E39" w:rsidP="00EA2497">
      <w:pPr>
        <w:pStyle w:val="Example"/>
      </w:pPr>
      <w:r w:rsidRPr="00E647FC">
        <w:t>EVN|...&lt;cr&gt;</w:t>
      </w:r>
    </w:p>
    <w:p w14:paraId="0A66FCED" w14:textId="77777777" w:rsidR="00953E39" w:rsidRPr="00E647FC" w:rsidRDefault="00953E39" w:rsidP="00EA2497">
      <w:pPr>
        <w:pStyle w:val="Example"/>
      </w:pPr>
      <w:r w:rsidRPr="00E647FC">
        <w:t>PID|...&lt;cr&gt;</w:t>
      </w:r>
    </w:p>
    <w:p w14:paraId="2C01C72C" w14:textId="77777777" w:rsidR="00953E39" w:rsidRPr="00E647FC" w:rsidRDefault="00953E39" w:rsidP="00EA2497">
      <w:pPr>
        <w:pStyle w:val="Example"/>
      </w:pPr>
      <w:r w:rsidRPr="00E647FC">
        <w:t>NK1|1|Nuclear^Nancy^D|SIS^Sister^HL70063|...&lt;cr&gt;</w:t>
      </w:r>
    </w:p>
    <w:p w14:paraId="5B42A9DD" w14:textId="77777777" w:rsidR="00953E39" w:rsidRPr="00F63F22" w:rsidRDefault="00953E39" w:rsidP="00EA2497">
      <w:pPr>
        <w:pStyle w:val="Example"/>
      </w:pPr>
      <w:r w:rsidRPr="00F63F22">
        <w:t xml:space="preserve">NK1|2|Nuclear^Neville^S|BRO^Brother^HL70063|...&lt;cr&gt; </w:t>
      </w:r>
    </w:p>
    <w:p w14:paraId="277B7D0C" w14:textId="77777777" w:rsidR="00953E39" w:rsidRPr="00F63F22" w:rsidRDefault="00953E39" w:rsidP="00EA2497">
      <w:pPr>
        <w:pStyle w:val="Example"/>
      </w:pPr>
      <w:r w:rsidRPr="00F63F22">
        <w:t>PV1|...&lt;cr&gt;</w:t>
      </w:r>
    </w:p>
    <w:p w14:paraId="4778EF34" w14:textId="77777777"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14:paraId="057D806D" w14:textId="77777777" w:rsidR="00953E39" w:rsidRPr="00E647FC" w:rsidRDefault="00953E39" w:rsidP="00EA2497">
      <w:pPr>
        <w:pStyle w:val="Example"/>
      </w:pPr>
      <w:r w:rsidRPr="00E647FC">
        <w:t>MSH||||||||ADT^A31^ADT_A05|...&lt;cr&gt;</w:t>
      </w:r>
    </w:p>
    <w:p w14:paraId="3AB4839B" w14:textId="77777777" w:rsidR="00953E39" w:rsidRPr="00E647FC" w:rsidRDefault="00953E39" w:rsidP="00EA2497">
      <w:pPr>
        <w:pStyle w:val="Example"/>
      </w:pPr>
      <w:r w:rsidRPr="00E647FC">
        <w:t>EVN|...</w:t>
      </w:r>
    </w:p>
    <w:p w14:paraId="3A299904" w14:textId="77777777" w:rsidR="00953E39" w:rsidRPr="00E647FC" w:rsidRDefault="00953E39" w:rsidP="00EA2497">
      <w:pPr>
        <w:pStyle w:val="Example"/>
      </w:pPr>
      <w:r w:rsidRPr="00E647FC">
        <w:t>PID|...</w:t>
      </w:r>
    </w:p>
    <w:p w14:paraId="68E001C5" w14:textId="77777777" w:rsidR="00953E39" w:rsidRPr="00E647FC" w:rsidRDefault="00953E39" w:rsidP="00EA2497">
      <w:pPr>
        <w:pStyle w:val="Example"/>
      </w:pPr>
      <w:r w:rsidRPr="00E647FC">
        <w:t xml:space="preserve">NK1|""|""|""|""|&lt;cr&gt; </w:t>
      </w:r>
    </w:p>
    <w:p w14:paraId="74B0E22B" w14:textId="77777777" w:rsidR="00953E39" w:rsidRPr="00E647FC" w:rsidRDefault="00953E39" w:rsidP="00EA2497">
      <w:pPr>
        <w:pStyle w:val="Example"/>
      </w:pPr>
      <w:r w:rsidRPr="00E647FC">
        <w:t>PV1|...&lt;cr&gt;</w:t>
      </w:r>
    </w:p>
    <w:p w14:paraId="40E17246" w14:textId="77777777"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14:paraId="23E9BB94" w14:textId="77777777" w:rsidR="00953E39" w:rsidRPr="00F63F22" w:rsidRDefault="00953E39" w:rsidP="00EA2497">
      <w:pPr>
        <w:pStyle w:val="Example"/>
      </w:pPr>
      <w:r w:rsidRPr="00F63F22">
        <w:t>MSH||||||||ADT^A31^ADT_A05|...&lt;cr&gt;</w:t>
      </w:r>
    </w:p>
    <w:p w14:paraId="58CDCF91" w14:textId="77777777" w:rsidR="00953E39" w:rsidRPr="00F63F22" w:rsidRDefault="00953E39" w:rsidP="00EA2497">
      <w:pPr>
        <w:pStyle w:val="Example"/>
      </w:pPr>
      <w:r w:rsidRPr="00F63F22">
        <w:t>EVN|...</w:t>
      </w:r>
    </w:p>
    <w:p w14:paraId="6AA0CD5B" w14:textId="77777777" w:rsidR="00953E39" w:rsidRPr="00F63F22" w:rsidRDefault="00953E39" w:rsidP="00EA2497">
      <w:pPr>
        <w:pStyle w:val="Example"/>
      </w:pPr>
      <w:r w:rsidRPr="00F63F22">
        <w:t>PID|...</w:t>
      </w:r>
    </w:p>
    <w:p w14:paraId="35F31A8A" w14:textId="77777777" w:rsidR="00953E39" w:rsidRPr="00F63F22" w:rsidRDefault="00953E39" w:rsidP="00EA2497">
      <w:pPr>
        <w:pStyle w:val="Example"/>
      </w:pPr>
      <w:r w:rsidRPr="00F63F22">
        <w:t xml:space="preserve">NK1|""|&lt;cr&gt; </w:t>
      </w:r>
    </w:p>
    <w:p w14:paraId="4A4DEAFC" w14:textId="77777777" w:rsidR="00953E39" w:rsidRPr="00F63F22" w:rsidRDefault="00953E39" w:rsidP="00EA2497">
      <w:pPr>
        <w:pStyle w:val="Example"/>
      </w:pPr>
      <w:r w:rsidRPr="00F63F22">
        <w:t>PV1|...&lt;cr&gt;</w:t>
      </w:r>
    </w:p>
    <w:p w14:paraId="2A3CB0FF" w14:textId="77777777" w:rsidR="00953E39" w:rsidRPr="00F63F22" w:rsidRDefault="00953E39" w:rsidP="000247A5">
      <w:pPr>
        <w:pStyle w:val="Heading5"/>
        <w:rPr>
          <w:noProof/>
        </w:rPr>
      </w:pPr>
      <w:bookmarkStart w:id="1733" w:name="OLE_LINK1"/>
      <w:r w:rsidRPr="00F63F22">
        <w:rPr>
          <w:noProof/>
        </w:rPr>
        <w:t>Snapshot Mode and Repeating Segment Groups</w:t>
      </w:r>
    </w:p>
    <w:bookmarkEnd w:id="1733"/>
    <w:p w14:paraId="755EEC3E" w14:textId="77777777"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14:paraId="5599FCE9" w14:textId="77777777"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14:paraId="0F885030" w14:textId="77777777" w:rsidR="00953E39" w:rsidRPr="00F63F22" w:rsidRDefault="00953E39" w:rsidP="00EA2497">
      <w:pPr>
        <w:pStyle w:val="Example"/>
      </w:pPr>
      <w:r w:rsidRPr="00F63F22">
        <w:t>MSH||||||||BAR^P01^BAR_P01|...&lt;cr&gt;</w:t>
      </w:r>
    </w:p>
    <w:p w14:paraId="7B78F73C" w14:textId="77777777" w:rsidR="00953E39" w:rsidRPr="00F63F22" w:rsidRDefault="00953E39" w:rsidP="00EA2497">
      <w:pPr>
        <w:pStyle w:val="Example"/>
      </w:pPr>
      <w:r w:rsidRPr="00F63F22">
        <w:t>EVN|</w:t>
      </w:r>
    </w:p>
    <w:p w14:paraId="6AB1A2AB" w14:textId="77777777" w:rsidR="00953E39" w:rsidRPr="00F63F22" w:rsidRDefault="00953E39" w:rsidP="00EA2497">
      <w:pPr>
        <w:pStyle w:val="Example"/>
      </w:pPr>
      <w:r w:rsidRPr="00F63F22">
        <w:t>PID|</w:t>
      </w:r>
    </w:p>
    <w:p w14:paraId="3BBA6D49" w14:textId="77777777" w:rsidR="00953E39" w:rsidRPr="00F63F22" w:rsidRDefault="00953E39" w:rsidP="00EA2497">
      <w:pPr>
        <w:pStyle w:val="Example"/>
      </w:pPr>
      <w:r w:rsidRPr="00F63F22">
        <w:t>IN1|1|A357|1234|BCMD</w:t>
      </w:r>
    </w:p>
    <w:p w14:paraId="79FF6A53" w14:textId="77777777" w:rsidR="00953E39" w:rsidRPr="00F63F22" w:rsidRDefault="00953E39" w:rsidP="00EA2497">
      <w:pPr>
        <w:pStyle w:val="Example"/>
      </w:pPr>
      <w:r w:rsidRPr="00F63F22">
        <w:t>IN2|</w:t>
      </w:r>
    </w:p>
    <w:p w14:paraId="569EE611" w14:textId="77777777" w:rsidR="00953E39" w:rsidRPr="00F63F22" w:rsidRDefault="00953E39" w:rsidP="00EA2497">
      <w:pPr>
        <w:pStyle w:val="Example"/>
      </w:pPr>
      <w:r w:rsidRPr="00F63F22">
        <w:t>IN3|</w:t>
      </w:r>
    </w:p>
    <w:p w14:paraId="28ECF404" w14:textId="77777777" w:rsidR="00953E39" w:rsidRPr="00F63F22" w:rsidRDefault="00953E39" w:rsidP="00EA2497">
      <w:pPr>
        <w:pStyle w:val="Example"/>
      </w:pPr>
      <w:r w:rsidRPr="00F63F22">
        <w:t>IN1|2|A789|6789|VGMC</w:t>
      </w:r>
    </w:p>
    <w:p w14:paraId="255A0F20" w14:textId="77777777" w:rsidR="00953E39" w:rsidRPr="00F63F22" w:rsidRDefault="00953E39" w:rsidP="00EA2497">
      <w:pPr>
        <w:pStyle w:val="Example"/>
      </w:pPr>
      <w:r w:rsidRPr="00F63F22">
        <w:t>IN2|</w:t>
      </w:r>
    </w:p>
    <w:p w14:paraId="0B031805" w14:textId="77777777" w:rsidR="00953E39" w:rsidRPr="00F63F22" w:rsidRDefault="00953E39" w:rsidP="00EA2497">
      <w:pPr>
        <w:pStyle w:val="Example"/>
      </w:pPr>
      <w:r w:rsidRPr="00F63F22">
        <w:t>IN3|</w:t>
      </w:r>
    </w:p>
    <w:p w14:paraId="10BD1FAE" w14:textId="77777777"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14:paraId="427521F7" w14:textId="77777777" w:rsidR="00953E39" w:rsidRPr="00F63F22" w:rsidRDefault="00953E39" w:rsidP="00EA2497">
      <w:pPr>
        <w:pStyle w:val="Example"/>
      </w:pPr>
      <w:r w:rsidRPr="00F63F22">
        <w:lastRenderedPageBreak/>
        <w:t>MSH||||||||BAR^P05^BAR_P05|...&lt;cr&gt;</w:t>
      </w:r>
    </w:p>
    <w:p w14:paraId="22A4CCB6" w14:textId="77777777" w:rsidR="00953E39" w:rsidRPr="00F63F22" w:rsidRDefault="00953E39" w:rsidP="00EA2497">
      <w:pPr>
        <w:pStyle w:val="Example"/>
      </w:pPr>
      <w:r w:rsidRPr="00F63F22">
        <w:t>EVN|</w:t>
      </w:r>
    </w:p>
    <w:p w14:paraId="274E1CA3" w14:textId="77777777" w:rsidR="00953E39" w:rsidRPr="00F63F22" w:rsidRDefault="00953E39" w:rsidP="00EA2497">
      <w:pPr>
        <w:pStyle w:val="Example"/>
      </w:pPr>
      <w:r w:rsidRPr="00F63F22">
        <w:t>PID|</w:t>
      </w:r>
    </w:p>
    <w:p w14:paraId="7AAD6DBB" w14:textId="77777777" w:rsidR="00953E39" w:rsidRPr="00F63F22" w:rsidRDefault="00953E39" w:rsidP="00EA2497">
      <w:pPr>
        <w:pStyle w:val="Example"/>
      </w:pPr>
      <w:r w:rsidRPr="00F63F22">
        <w:t>IN1|1|A357|1234|BCMD</w:t>
      </w:r>
    </w:p>
    <w:p w14:paraId="6A579AF0" w14:textId="77777777" w:rsidR="00953E39" w:rsidRPr="00F63F22" w:rsidRDefault="00953E39" w:rsidP="00EA2497">
      <w:pPr>
        <w:pStyle w:val="Example"/>
      </w:pPr>
      <w:r w:rsidRPr="00F63F22">
        <w:t>IN2|</w:t>
      </w:r>
    </w:p>
    <w:p w14:paraId="3DDFDAB4" w14:textId="77777777" w:rsidR="00953E39" w:rsidRPr="00F63F22" w:rsidRDefault="00953E39" w:rsidP="00EA2497">
      <w:pPr>
        <w:pStyle w:val="Example"/>
      </w:pPr>
      <w:r w:rsidRPr="00F63F22">
        <w:t>IN3|</w:t>
      </w:r>
    </w:p>
    <w:p w14:paraId="4FD60C59" w14:textId="77777777" w:rsidR="00953E39" w:rsidRPr="00F63F22" w:rsidRDefault="00953E39" w:rsidP="00EA2497">
      <w:pPr>
        <w:pStyle w:val="Example"/>
      </w:pPr>
      <w:r w:rsidRPr="00F63F22">
        <w:t>IN1|2|C45|6789|VGMC</w:t>
      </w:r>
    </w:p>
    <w:p w14:paraId="61A48DD1" w14:textId="77777777" w:rsidR="00953E39" w:rsidRPr="00F63F22" w:rsidRDefault="00953E39" w:rsidP="00EA2497">
      <w:pPr>
        <w:pStyle w:val="Example"/>
      </w:pPr>
      <w:r w:rsidRPr="00F63F22">
        <w:t>IN2|</w:t>
      </w:r>
    </w:p>
    <w:p w14:paraId="00E182D1" w14:textId="77777777" w:rsidR="00953E39" w:rsidRPr="00F63F22" w:rsidRDefault="00953E39" w:rsidP="00EA2497">
      <w:pPr>
        <w:pStyle w:val="Example"/>
      </w:pPr>
      <w:r w:rsidRPr="00F63F22">
        <w:t>IN3|</w:t>
      </w:r>
    </w:p>
    <w:p w14:paraId="66643103" w14:textId="77777777"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14:paraId="2CB93CEC" w14:textId="77777777" w:rsidR="00953E39" w:rsidRPr="00F63F22" w:rsidRDefault="00953E39" w:rsidP="00EA2497">
      <w:pPr>
        <w:pStyle w:val="Example"/>
      </w:pPr>
      <w:r w:rsidRPr="00F63F22">
        <w:t>MSH||||||||BAR^P05^BAR_P05|...&lt;cr&gt;</w:t>
      </w:r>
    </w:p>
    <w:p w14:paraId="59630033" w14:textId="77777777" w:rsidR="00953E39" w:rsidRPr="00F63F22" w:rsidRDefault="00953E39" w:rsidP="00EA2497">
      <w:pPr>
        <w:pStyle w:val="Example"/>
      </w:pPr>
      <w:r w:rsidRPr="00F63F22">
        <w:t>EVN|</w:t>
      </w:r>
    </w:p>
    <w:p w14:paraId="460B95E5" w14:textId="77777777" w:rsidR="00953E39" w:rsidRPr="00F63F22" w:rsidRDefault="00953E39" w:rsidP="00EA2497">
      <w:pPr>
        <w:pStyle w:val="Example"/>
      </w:pPr>
      <w:r w:rsidRPr="00F63F22">
        <w:t>PID|</w:t>
      </w:r>
    </w:p>
    <w:p w14:paraId="45824536" w14:textId="77777777" w:rsidR="00953E39" w:rsidRPr="00F63F22" w:rsidRDefault="00953E39" w:rsidP="00EA2497">
      <w:pPr>
        <w:pStyle w:val="Example"/>
      </w:pPr>
      <w:r w:rsidRPr="00F63F22">
        <w:t>IN1|""|""</w:t>
      </w:r>
    </w:p>
    <w:p w14:paraId="31A60C59" w14:textId="77777777"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14:paraId="4A34831B" w14:textId="77777777" w:rsidR="00953E39" w:rsidRPr="00F63F22" w:rsidRDefault="00953E39" w:rsidP="00EA2497">
      <w:pPr>
        <w:pStyle w:val="Example"/>
      </w:pPr>
      <w:r w:rsidRPr="00F63F22">
        <w:t>MSH||||||||BAR^P05^BAR_P05|...&lt;cr&gt;</w:t>
      </w:r>
    </w:p>
    <w:p w14:paraId="5B96754E" w14:textId="77777777" w:rsidR="00953E39" w:rsidRPr="00F63F22" w:rsidRDefault="00953E39" w:rsidP="00EA2497">
      <w:pPr>
        <w:pStyle w:val="Example"/>
      </w:pPr>
      <w:r w:rsidRPr="00F63F22">
        <w:t>EVN|</w:t>
      </w:r>
    </w:p>
    <w:p w14:paraId="361F0AA7" w14:textId="77777777" w:rsidR="00953E39" w:rsidRPr="00F63F22" w:rsidRDefault="00953E39" w:rsidP="00EA2497">
      <w:pPr>
        <w:pStyle w:val="Example"/>
      </w:pPr>
      <w:r w:rsidRPr="00F63F22">
        <w:t>PID|</w:t>
      </w:r>
    </w:p>
    <w:p w14:paraId="5FE86FEC" w14:textId="77777777" w:rsidR="00953E39" w:rsidRPr="00F63F22" w:rsidRDefault="00953E39" w:rsidP="00EA2497">
      <w:pPr>
        <w:pStyle w:val="Example"/>
      </w:pPr>
      <w:r w:rsidRPr="00F63F22">
        <w:t>IN1|1|A357|1234|BCMD</w:t>
      </w:r>
    </w:p>
    <w:p w14:paraId="731AA6F8" w14:textId="77777777" w:rsidR="00953E39" w:rsidRPr="00F63F22" w:rsidRDefault="00953E39" w:rsidP="00EA2497">
      <w:pPr>
        <w:pStyle w:val="Example"/>
      </w:pPr>
      <w:r w:rsidRPr="00F63F22">
        <w:t>IN2|</w:t>
      </w:r>
    </w:p>
    <w:p w14:paraId="60846A0F" w14:textId="77777777" w:rsidR="00953E39" w:rsidRPr="00F63F22" w:rsidRDefault="00953E39" w:rsidP="00EA2497">
      <w:pPr>
        <w:pStyle w:val="Example"/>
      </w:pPr>
      <w:r w:rsidRPr="00F63F22">
        <w:t>IN3|</w:t>
      </w:r>
    </w:p>
    <w:p w14:paraId="52E5A5ED" w14:textId="77777777" w:rsidR="00953E39" w:rsidRPr="00E647FC" w:rsidRDefault="00953E39" w:rsidP="000247A5">
      <w:pPr>
        <w:pStyle w:val="Heading4"/>
        <w:rPr>
          <w:noProof/>
        </w:rPr>
      </w:pPr>
      <w:bookmarkStart w:id="1734" w:name="_Toc498146182"/>
      <w:bookmarkStart w:id="1735" w:name="_Toc527864751"/>
      <w:bookmarkStart w:id="1736" w:name="_Toc527866223"/>
      <w:r w:rsidRPr="000247A5">
        <w:t>Action</w:t>
      </w:r>
      <w:r w:rsidRPr="00E647FC">
        <w:rPr>
          <w:noProof/>
        </w:rPr>
        <w:t xml:space="preserve"> code/unique identifier mode update definition</w:t>
      </w:r>
      <w:bookmarkEnd w:id="1734"/>
      <w:bookmarkEnd w:id="1735"/>
      <w:bookmarkEnd w:id="1736"/>
    </w:p>
    <w:p w14:paraId="4F1B6531" w14:textId="77777777"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7"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14:paraId="6905D873" w14:textId="77777777"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14:paraId="204D90D7" w14:textId="77777777"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14:paraId="5ABA5282" w14:textId="77777777" w:rsidR="00953E39" w:rsidRPr="00E647FC" w:rsidRDefault="00953E39" w:rsidP="00EA2497">
      <w:pPr>
        <w:pStyle w:val="Example"/>
      </w:pPr>
      <w:r w:rsidRPr="00E647FC">
        <w:t>MSH|||||||||ADT^A60^ADT_A60|...&lt;cr&gt;</w:t>
      </w:r>
    </w:p>
    <w:p w14:paraId="38FC2D3A" w14:textId="77777777" w:rsidR="00953E39" w:rsidRPr="00E647FC" w:rsidRDefault="00953E39" w:rsidP="00EA2497">
      <w:pPr>
        <w:pStyle w:val="Example"/>
      </w:pPr>
      <w:r w:rsidRPr="00E647FC">
        <w:t>EVN|...&lt;cr&gt;</w:t>
      </w:r>
    </w:p>
    <w:p w14:paraId="3D5FE868" w14:textId="77777777" w:rsidR="00953E39" w:rsidRPr="00E647FC" w:rsidRDefault="00953E39" w:rsidP="00EA2497">
      <w:pPr>
        <w:pStyle w:val="Example"/>
      </w:pPr>
      <w:r w:rsidRPr="00E647FC">
        <w:t>PID|...&lt;cr&gt;</w:t>
      </w:r>
    </w:p>
    <w:p w14:paraId="2363AB8F" w14:textId="77777777" w:rsidR="00953E39" w:rsidRPr="00E647FC" w:rsidRDefault="00953E39" w:rsidP="00EA2497">
      <w:pPr>
        <w:pStyle w:val="Example"/>
      </w:pPr>
      <w:r w:rsidRPr="00E647FC">
        <w:t>IAM|1||peni|||A&lt;cr&gt;</w:t>
      </w:r>
    </w:p>
    <w:p w14:paraId="41B95541" w14:textId="77777777" w:rsidR="00953E39" w:rsidRPr="00F63F22" w:rsidRDefault="00953E39" w:rsidP="00EA2497">
      <w:pPr>
        <w:pStyle w:val="Example"/>
      </w:pPr>
      <w:r w:rsidRPr="00F63F22">
        <w:t>IAM|2||shell||A&lt;cr&gt;</w:t>
      </w:r>
    </w:p>
    <w:p w14:paraId="7E088350" w14:textId="77777777"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14:paraId="27A29910" w14:textId="77777777" w:rsidR="00953E39" w:rsidRPr="00E647FC" w:rsidRDefault="00953E39" w:rsidP="00EA2497">
      <w:pPr>
        <w:pStyle w:val="Example"/>
      </w:pPr>
      <w:r w:rsidRPr="00E647FC">
        <w:t>MSH|||||||||ADT^A60^ADT_A60|...&lt;cr&gt;</w:t>
      </w:r>
    </w:p>
    <w:p w14:paraId="23D6BE2D" w14:textId="77777777" w:rsidR="00953E39" w:rsidRPr="00E647FC" w:rsidRDefault="00953E39" w:rsidP="00EA2497">
      <w:pPr>
        <w:pStyle w:val="Example"/>
      </w:pPr>
      <w:r w:rsidRPr="00E647FC">
        <w:t>EVN|...&lt;cr&gt;</w:t>
      </w:r>
    </w:p>
    <w:p w14:paraId="004A8324" w14:textId="77777777" w:rsidR="00953E39" w:rsidRPr="00E647FC" w:rsidRDefault="00953E39" w:rsidP="00EA2497">
      <w:pPr>
        <w:pStyle w:val="Example"/>
      </w:pPr>
      <w:r w:rsidRPr="00E647FC">
        <w:t>PID|...&lt;cr&gt;</w:t>
      </w:r>
    </w:p>
    <w:p w14:paraId="4595B7CC" w14:textId="77777777" w:rsidR="00953E39" w:rsidRPr="00E647FC" w:rsidRDefault="00953E39" w:rsidP="00EA2497">
      <w:pPr>
        <w:pStyle w:val="Example"/>
      </w:pPr>
      <w:r w:rsidRPr="00E647FC">
        <w:t>IAM|1||shell||D&lt;cr&gt;</w:t>
      </w:r>
    </w:p>
    <w:p w14:paraId="1BB8DE09" w14:textId="77777777"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14:paraId="1E2AC7BA" w14:textId="77777777" w:rsidR="00953E39" w:rsidRPr="00F63F22" w:rsidRDefault="00953E39" w:rsidP="00EA2497">
      <w:pPr>
        <w:pStyle w:val="NormalIndented"/>
        <w:rPr>
          <w:noProof/>
        </w:rPr>
      </w:pPr>
      <w:r w:rsidRPr="00F63F22">
        <w:rPr>
          <w:noProof/>
        </w:rPr>
        <w:t>Example 2: if a set of orders had been sent as</w:t>
      </w:r>
    </w:p>
    <w:p w14:paraId="6A3CF6D8" w14:textId="77777777" w:rsidR="00953E39" w:rsidRPr="008528B0" w:rsidRDefault="00953E39" w:rsidP="00EA2497">
      <w:pPr>
        <w:pStyle w:val="Example"/>
        <w:rPr>
          <w:lang w:val="es-MX"/>
        </w:rPr>
      </w:pPr>
      <w:r w:rsidRPr="008528B0">
        <w:rPr>
          <w:lang w:val="es-MX"/>
        </w:rPr>
        <w:lastRenderedPageBreak/>
        <w:t>MSH|||||||||OML^O21^OML_O21|...&lt;cr&gt;</w:t>
      </w:r>
    </w:p>
    <w:p w14:paraId="3FD6B93A" w14:textId="77777777" w:rsidR="00953E39" w:rsidRPr="008528B0" w:rsidRDefault="00953E39" w:rsidP="00EA2497">
      <w:pPr>
        <w:pStyle w:val="Example"/>
        <w:rPr>
          <w:lang w:val="es-MX"/>
        </w:rPr>
      </w:pPr>
      <w:r w:rsidRPr="008528B0">
        <w:rPr>
          <w:lang w:val="es-MX"/>
        </w:rPr>
        <w:t>PID|...</w:t>
      </w:r>
    </w:p>
    <w:p w14:paraId="2B8CAA1B" w14:textId="77777777" w:rsidR="00953E39" w:rsidRPr="008528B0" w:rsidRDefault="00953E39" w:rsidP="00EA2497">
      <w:pPr>
        <w:pStyle w:val="Example"/>
        <w:rPr>
          <w:lang w:val="es-MX"/>
        </w:rPr>
      </w:pPr>
      <w:r w:rsidRPr="008528B0">
        <w:rPr>
          <w:lang w:val="es-MX"/>
        </w:rPr>
        <w:t>ORC|NW|987654^CIS|...&lt;cr&gt;</w:t>
      </w:r>
    </w:p>
    <w:p w14:paraId="4E66A4F3" w14:textId="77777777" w:rsidR="00953E39" w:rsidRPr="008528B0" w:rsidRDefault="00953E39" w:rsidP="00EA2497">
      <w:pPr>
        <w:pStyle w:val="Example"/>
        <w:rPr>
          <w:lang w:val="es-MX"/>
        </w:rPr>
      </w:pPr>
      <w:r w:rsidRPr="008528B0">
        <w:rPr>
          <w:lang w:val="es-MX"/>
        </w:rPr>
        <w:t>ORC|NW|876543^CIS|...&lt;cr&gt;</w:t>
      </w:r>
    </w:p>
    <w:p w14:paraId="52D2E1A2" w14:textId="77777777" w:rsidR="00953E39" w:rsidRPr="008528B0" w:rsidRDefault="00953E39" w:rsidP="00EA2497">
      <w:pPr>
        <w:pStyle w:val="Example"/>
        <w:rPr>
          <w:lang w:val="es-MX"/>
        </w:rPr>
      </w:pPr>
      <w:r w:rsidRPr="008528B0">
        <w:rPr>
          <w:lang w:val="es-MX"/>
        </w:rPr>
        <w:t>ORC|NW|765432^CIS|...&lt;cr&gt;</w:t>
      </w:r>
    </w:p>
    <w:p w14:paraId="7F26D824" w14:textId="77777777"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14:paraId="103EEA8C" w14:textId="77777777" w:rsidR="00953E39" w:rsidRPr="008528B0" w:rsidRDefault="00953E39" w:rsidP="00EA2497">
      <w:pPr>
        <w:pStyle w:val="Example"/>
        <w:rPr>
          <w:lang w:val="es-MX"/>
        </w:rPr>
      </w:pPr>
      <w:r w:rsidRPr="008528B0">
        <w:rPr>
          <w:lang w:val="es-MX"/>
        </w:rPr>
        <w:t>MSH|||||||||OML^O21^ OML_O21|...&lt;cr&gt;</w:t>
      </w:r>
    </w:p>
    <w:p w14:paraId="58B8ADF0" w14:textId="77777777" w:rsidR="00953E39" w:rsidRPr="008528B0" w:rsidRDefault="00953E39" w:rsidP="00EA2497">
      <w:pPr>
        <w:pStyle w:val="Example"/>
        <w:rPr>
          <w:lang w:val="es-MX"/>
        </w:rPr>
      </w:pPr>
      <w:r w:rsidRPr="008528B0">
        <w:rPr>
          <w:lang w:val="es-MX"/>
        </w:rPr>
        <w:t>PID|</w:t>
      </w:r>
    </w:p>
    <w:p w14:paraId="3FF5A90E" w14:textId="77777777" w:rsidR="00953E39" w:rsidRPr="008528B0" w:rsidRDefault="00953E39" w:rsidP="00EA2497">
      <w:pPr>
        <w:pStyle w:val="Example"/>
        <w:rPr>
          <w:lang w:val="es-MX"/>
        </w:rPr>
      </w:pPr>
      <w:r w:rsidRPr="008528B0">
        <w:rPr>
          <w:lang w:val="es-MX"/>
        </w:rPr>
        <w:t>ORC|CA|876543^CIS|...&lt;cr&gt;</w:t>
      </w:r>
    </w:p>
    <w:p w14:paraId="4E6341E5" w14:textId="77777777" w:rsidR="00953E39" w:rsidRPr="00F63F22" w:rsidRDefault="00953E39" w:rsidP="00EA2497">
      <w:pPr>
        <w:pStyle w:val="NormalIndented"/>
        <w:rPr>
          <w:noProof/>
        </w:rPr>
      </w:pPr>
      <w:r w:rsidRPr="00F63F22">
        <w:rPr>
          <w:noProof/>
        </w:rPr>
        <w:t>Example 3: Add staff person to Provider master:</w:t>
      </w:r>
    </w:p>
    <w:p w14:paraId="50E3D6CA" w14:textId="77777777" w:rsidR="00953E39" w:rsidRPr="00F63F22" w:rsidRDefault="00953E39" w:rsidP="00EA2497">
      <w:pPr>
        <w:pStyle w:val="Example"/>
      </w:pPr>
      <w:r w:rsidRPr="00F63F22">
        <w:t>MSH|^~\&amp;|HL7REG|UH|HL7LAB|CH|200102280700||MFN^M02^MFN_M02|MSGID002|P|2.7|||AL|NE</w:t>
      </w:r>
    </w:p>
    <w:p w14:paraId="4FB3F31A" w14:textId="77777777" w:rsidR="00953E39" w:rsidRPr="00F63F22" w:rsidRDefault="00953E39" w:rsidP="00EA2497">
      <w:pPr>
        <w:pStyle w:val="Example"/>
      </w:pPr>
      <w:r w:rsidRPr="00F63F22">
        <w:t>MFI|PRA^Practitioner Master File^HL70175||UPD|||AL</w:t>
      </w:r>
    </w:p>
    <w:p w14:paraId="4581FF9E" w14:textId="77777777" w:rsidR="00953E39" w:rsidRPr="00F63F22" w:rsidRDefault="00953E39" w:rsidP="00EA2497">
      <w:pPr>
        <w:pStyle w:val="Example"/>
      </w:pPr>
      <w:r w:rsidRPr="00F63F22">
        <w:t>MFE|MAD|U2246|200102280700|PMF98123789182^^PLW|CWE</w:t>
      </w:r>
    </w:p>
    <w:p w14:paraId="27381BB4" w14:textId="77777777"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14:paraId="2E8B90EC" w14:textId="77777777"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14:paraId="3B4380FB" w14:textId="77777777" w:rsidR="00953E39" w:rsidRPr="00F63F22" w:rsidRDefault="00953E39" w:rsidP="00EA2497">
      <w:pPr>
        <w:pStyle w:val="Example"/>
      </w:pPr>
      <w:r w:rsidRPr="00F63F22">
        <w:t>MSH|^~\&amp;|HL7REG|UH|HL7LAB|CH|200102280700||MFN^M02^MFN_M02|MSGID002|P|2.7|||AL|NE</w:t>
      </w:r>
    </w:p>
    <w:p w14:paraId="27B7EF75" w14:textId="77777777" w:rsidR="00953E39" w:rsidRPr="00F63F22" w:rsidRDefault="00953E39" w:rsidP="00EA2497">
      <w:pPr>
        <w:pStyle w:val="Example"/>
      </w:pPr>
      <w:r w:rsidRPr="00F63F22">
        <w:t>MFI|PRA^Practitioner Master File^HL70175||UPD|||AL</w:t>
      </w:r>
    </w:p>
    <w:p w14:paraId="566A1FEA" w14:textId="77777777" w:rsidR="00953E39" w:rsidRPr="00F63F22" w:rsidRDefault="00953E39" w:rsidP="00EA2497">
      <w:pPr>
        <w:pStyle w:val="Example"/>
      </w:pPr>
      <w:r w:rsidRPr="00F63F22">
        <w:t>MFE|MUP|U2246|200102280700|PMF98123789182^^PLW|CWE</w:t>
      </w:r>
    </w:p>
    <w:p w14:paraId="405727A1" w14:textId="77777777"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14:paraId="6A981A3C" w14:textId="77777777" w:rsidR="00953E39" w:rsidRPr="00F63F22" w:rsidRDefault="00953E39" w:rsidP="000247A5">
      <w:pPr>
        <w:pStyle w:val="Heading3"/>
        <w:rPr>
          <w:noProof/>
        </w:rPr>
      </w:pPr>
      <w:bookmarkStart w:id="1737" w:name="_Protocol_for_interpreting_repeating"/>
      <w:bookmarkStart w:id="1738" w:name="_Toc234219586"/>
      <w:bookmarkStart w:id="1739" w:name="_Toc17269995"/>
      <w:bookmarkStart w:id="1740" w:name="_Toc28952716"/>
      <w:bookmarkEnd w:id="1737"/>
      <w:r w:rsidRPr="00F63F22">
        <w:rPr>
          <w:noProof/>
        </w:rPr>
        <w:t xml:space="preserve">Protocol for </w:t>
      </w:r>
      <w:r w:rsidRPr="000247A5">
        <w:t>interpreting</w:t>
      </w:r>
      <w:r w:rsidRPr="00F63F22">
        <w:rPr>
          <w:noProof/>
        </w:rPr>
        <w:t xml:space="preserve"> repeating fields in an update message</w:t>
      </w:r>
      <w:bookmarkEnd w:id="1738"/>
      <w:bookmarkEnd w:id="1739"/>
      <w:bookmarkEnd w:id="1740"/>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14:paraId="68336C53" w14:textId="77777777"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14:paraId="17CFA803" w14:textId="77777777"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14:paraId="146D383C" w14:textId="77777777"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14:paraId="3D1311AA" w14:textId="77777777"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14:paraId="1F99859F" w14:textId="77777777" w:rsidR="00953E39" w:rsidRPr="00F63F22" w:rsidRDefault="00953E39" w:rsidP="00EA2497">
      <w:pPr>
        <w:pStyle w:val="Example"/>
      </w:pPr>
      <w:r w:rsidRPr="00F63F22">
        <w:lastRenderedPageBreak/>
        <w:t>MSH|^~\&amp;||||||||ADT^A28^ADT_A05|1|P|2.7...&lt;cr&gt;</w:t>
      </w:r>
    </w:p>
    <w:p w14:paraId="5FA7D696" w14:textId="77777777" w:rsidR="00953E39" w:rsidRPr="00F63F22" w:rsidRDefault="00953E39" w:rsidP="00EA2497">
      <w:pPr>
        <w:pStyle w:val="Example"/>
      </w:pPr>
      <w:r w:rsidRPr="00F63F22">
        <w:t>EVN|...&lt;cr&gt;</w:t>
      </w:r>
    </w:p>
    <w:p w14:paraId="44E030AD" w14:textId="77777777" w:rsidR="00953E39" w:rsidRPr="00F63F22" w:rsidRDefault="00953E39" w:rsidP="00EA2497">
      <w:pPr>
        <w:pStyle w:val="Example"/>
      </w:pPr>
      <w:r w:rsidRPr="00F63F22">
        <w:t>PID|||1234567^^^^MRN| &lt;cr&gt;</w:t>
      </w:r>
    </w:p>
    <w:p w14:paraId="67B8442C" w14:textId="77777777" w:rsidR="00953E39" w:rsidRPr="00F63F22" w:rsidRDefault="00953E39" w:rsidP="00EA2497">
      <w:pPr>
        <w:pStyle w:val="Example"/>
      </w:pPr>
      <w:r w:rsidRPr="00F63F22">
        <w:t>PV1|...&lt;cr&gt;</w:t>
      </w:r>
    </w:p>
    <w:p w14:paraId="231C3855" w14:textId="77777777" w:rsidR="00953E39" w:rsidRPr="00F63F22" w:rsidRDefault="00953E39" w:rsidP="00EA2497">
      <w:pPr>
        <w:pStyle w:val="Example"/>
      </w:pPr>
      <w:r w:rsidRPr="00F63F22">
        <w:t>PD1|S~M|</w:t>
      </w:r>
    </w:p>
    <w:p w14:paraId="0CA9E162" w14:textId="77777777" w:rsidR="00953E39" w:rsidRPr="00F63F22" w:rsidRDefault="00953E39" w:rsidP="00EA2497">
      <w:pPr>
        <w:pStyle w:val="NormalIndented"/>
        <w:rPr>
          <w:noProof/>
        </w:rPr>
      </w:pPr>
      <w:r w:rsidRPr="00F63F22">
        <w:rPr>
          <w:noProof/>
        </w:rPr>
        <w:t xml:space="preserve">Subsequently, the "medical supervision required" living condition is dropped. </w:t>
      </w:r>
    </w:p>
    <w:p w14:paraId="6C383189" w14:textId="77777777" w:rsidR="00953E39" w:rsidRPr="00F63F22" w:rsidRDefault="00953E39" w:rsidP="00EA2497">
      <w:pPr>
        <w:pStyle w:val="Example"/>
      </w:pPr>
      <w:r w:rsidRPr="00F63F22">
        <w:t>MSH|^~\&amp;||||||||ADT^A31^ADT_A31|1|P|2.7...&lt;cr&gt;</w:t>
      </w:r>
    </w:p>
    <w:p w14:paraId="42D132CE" w14:textId="77777777" w:rsidR="00953E39" w:rsidRPr="00F63F22" w:rsidRDefault="00953E39" w:rsidP="00EA2497">
      <w:pPr>
        <w:pStyle w:val="Example"/>
      </w:pPr>
      <w:r w:rsidRPr="00F63F22">
        <w:t>EVN|...&lt;cr&gt;</w:t>
      </w:r>
    </w:p>
    <w:p w14:paraId="6E96E12D" w14:textId="77777777" w:rsidR="00953E39" w:rsidRPr="00F63F22" w:rsidRDefault="00953E39" w:rsidP="00EA2497">
      <w:pPr>
        <w:pStyle w:val="Example"/>
      </w:pPr>
      <w:r w:rsidRPr="00F63F22">
        <w:t>PID|||1234567^^^^MRN|&lt;cr&gt;</w:t>
      </w:r>
    </w:p>
    <w:p w14:paraId="2D495B1C" w14:textId="77777777" w:rsidR="00953E39" w:rsidRPr="00F63F22" w:rsidRDefault="00953E39" w:rsidP="00EA2497">
      <w:pPr>
        <w:pStyle w:val="Example"/>
      </w:pPr>
      <w:r w:rsidRPr="00F63F22">
        <w:t>PV1|...&lt;cr&gt;</w:t>
      </w:r>
    </w:p>
    <w:p w14:paraId="7238FA0A" w14:textId="77777777" w:rsidR="00953E39" w:rsidRPr="00F63F22" w:rsidRDefault="00953E39" w:rsidP="00EA2497">
      <w:pPr>
        <w:pStyle w:val="Example"/>
      </w:pPr>
      <w:r w:rsidRPr="00F63F22">
        <w:t>PD1|S||||||||||||||||||||||</w:t>
      </w:r>
    </w:p>
    <w:p w14:paraId="0EDD4CAB" w14:textId="77777777"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14:paraId="5AD2F97C" w14:textId="77777777" w:rsidR="00953E39" w:rsidRPr="00F63F22" w:rsidRDefault="00953E39" w:rsidP="00EA2497">
      <w:pPr>
        <w:pStyle w:val="Example"/>
      </w:pPr>
      <w:r w:rsidRPr="00F63F22">
        <w:t>MSH|^~\&amp;||||||||ADT^A31^ADT_A31|1|P|2.7...&lt;cr&gt;</w:t>
      </w:r>
    </w:p>
    <w:p w14:paraId="6ABA012E" w14:textId="77777777" w:rsidR="00953E39" w:rsidRPr="00F63F22" w:rsidRDefault="00953E39" w:rsidP="00EA2497">
      <w:pPr>
        <w:pStyle w:val="Example"/>
      </w:pPr>
      <w:r w:rsidRPr="00F63F22">
        <w:t>EVN|...&lt;cr&gt;</w:t>
      </w:r>
    </w:p>
    <w:p w14:paraId="7CCC3A91" w14:textId="77777777" w:rsidR="00953E39" w:rsidRPr="00F63F22" w:rsidRDefault="00953E39" w:rsidP="00EA2497">
      <w:pPr>
        <w:pStyle w:val="Example"/>
      </w:pPr>
      <w:r w:rsidRPr="00F63F22">
        <w:t>PID|||1234567^^^^MRN|&lt;cr&gt;</w:t>
      </w:r>
    </w:p>
    <w:p w14:paraId="41EFCC5B" w14:textId="77777777" w:rsidR="00953E39" w:rsidRPr="00F63F22" w:rsidRDefault="00953E39" w:rsidP="00EA2497">
      <w:pPr>
        <w:pStyle w:val="Example"/>
      </w:pPr>
      <w:r w:rsidRPr="00F63F22">
        <w:t>PV1|...&lt;cr&gt;</w:t>
      </w:r>
    </w:p>
    <w:p w14:paraId="277F8651" w14:textId="77777777" w:rsidR="00953E39" w:rsidRPr="00F63F22" w:rsidRDefault="00953E39" w:rsidP="00EA2497">
      <w:pPr>
        <w:pStyle w:val="Example"/>
      </w:pPr>
      <w:r w:rsidRPr="00F63F22">
        <w:t>PD1|S~""||||||||||||||||||||||</w:t>
      </w:r>
    </w:p>
    <w:p w14:paraId="6250A14C" w14:textId="77777777" w:rsidR="00953E39" w:rsidRPr="00F63F22" w:rsidRDefault="00953E39" w:rsidP="000247A5">
      <w:pPr>
        <w:pStyle w:val="Heading2"/>
        <w:rPr>
          <w:noProof/>
        </w:rPr>
      </w:pPr>
      <w:bookmarkStart w:id="1741" w:name="_Ref536693900"/>
      <w:bookmarkStart w:id="1742" w:name="_Toc496413"/>
      <w:bookmarkStart w:id="1743" w:name="_Toc524761"/>
      <w:bookmarkStart w:id="1744" w:name="_Toc22443794"/>
      <w:bookmarkStart w:id="1745" w:name="_Toc22444146"/>
      <w:bookmarkStart w:id="1746" w:name="_Toc36358092"/>
      <w:bookmarkStart w:id="1747" w:name="_Toc42232522"/>
      <w:bookmarkStart w:id="1748" w:name="_Toc43275044"/>
      <w:bookmarkStart w:id="1749" w:name="_Toc43275216"/>
      <w:bookmarkStart w:id="1750" w:name="_Toc43275923"/>
      <w:bookmarkStart w:id="1751" w:name="_Toc43276243"/>
      <w:bookmarkStart w:id="1752" w:name="_Toc43276768"/>
      <w:bookmarkStart w:id="1753" w:name="_Toc43276866"/>
      <w:bookmarkStart w:id="1754" w:name="_Toc43277006"/>
      <w:bookmarkStart w:id="1755" w:name="_Toc234219587"/>
      <w:bookmarkStart w:id="1756" w:name="_Toc17269996"/>
      <w:bookmarkStart w:id="1757" w:name="_Toc28952717"/>
      <w:r w:rsidRPr="00F63F22">
        <w:rPr>
          <w:noProof/>
        </w:rPr>
        <w:t xml:space="preserve">Local </w:t>
      </w:r>
      <w:r w:rsidRPr="000247A5">
        <w:t>Extension</w:t>
      </w:r>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r w:rsidR="004177F8" w:rsidRPr="00F63F22">
        <w:rPr>
          <w:noProof/>
        </w:rPr>
        <w:fldChar w:fldCharType="begin"/>
      </w:r>
      <w:r w:rsidRPr="00F63F22">
        <w:rPr>
          <w:noProof/>
        </w:rPr>
        <w:instrText xml:space="preserve"> XE "LOCAL EXTENSION" </w:instrText>
      </w:r>
      <w:r w:rsidR="004177F8" w:rsidRPr="00F63F22">
        <w:rPr>
          <w:noProof/>
        </w:rPr>
        <w:fldChar w:fldCharType="end"/>
      </w:r>
    </w:p>
    <w:p w14:paraId="4A48D293" w14:textId="77777777" w:rsidR="00953E39" w:rsidRPr="00F63F22" w:rsidRDefault="00953E39" w:rsidP="00EA2497">
      <w:pPr>
        <w:rPr>
          <w:noProof/>
        </w:rPr>
      </w:pPr>
      <w:bookmarkStart w:id="1758"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758"/>
    </w:p>
    <w:p w14:paraId="66C335CE" w14:textId="77777777"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14:paraId="69F408F5" w14:textId="77777777" w:rsidR="00953E39" w:rsidRPr="00F63F22" w:rsidRDefault="00953E39" w:rsidP="000247A5">
      <w:pPr>
        <w:pStyle w:val="Heading3"/>
        <w:rPr>
          <w:noProof/>
        </w:rPr>
      </w:pPr>
      <w:bookmarkStart w:id="1759" w:name="_Toc496414"/>
      <w:bookmarkStart w:id="1760" w:name="_Toc524762"/>
      <w:bookmarkStart w:id="1761" w:name="_Toc22443795"/>
      <w:bookmarkStart w:id="1762" w:name="_Toc22444147"/>
      <w:bookmarkStart w:id="1763" w:name="_Toc36358093"/>
      <w:bookmarkStart w:id="1764" w:name="_Toc42232523"/>
      <w:bookmarkStart w:id="1765" w:name="_Toc43275045"/>
      <w:bookmarkStart w:id="1766" w:name="_Toc43275217"/>
      <w:bookmarkStart w:id="1767" w:name="_Toc43275924"/>
      <w:bookmarkStart w:id="1768" w:name="_Toc43276244"/>
      <w:bookmarkStart w:id="1769" w:name="_Toc43276769"/>
      <w:bookmarkStart w:id="1770" w:name="_Toc43276867"/>
      <w:bookmarkStart w:id="1771" w:name="_Toc43277007"/>
      <w:bookmarkStart w:id="1772" w:name="_Toc234219588"/>
      <w:bookmarkStart w:id="1773" w:name="_Toc17269997"/>
      <w:bookmarkStart w:id="1774" w:name="_Toc28952718"/>
      <w:r w:rsidRPr="00F63F22">
        <w:rPr>
          <w:noProof/>
        </w:rPr>
        <w:t>Messages</w:t>
      </w:r>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14:paraId="52089923" w14:textId="77777777"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14:paraId="2EE7B067"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14:paraId="09672D59" w14:textId="77777777"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14:paraId="56435F36" w14:textId="77777777"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14:paraId="71A87713"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14:paraId="66ED19A6"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14:paraId="30FDD7FD" w14:textId="77777777"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14:paraId="1553C0DB" w14:textId="77777777" w:rsidR="00953E39" w:rsidRPr="00F63F22" w:rsidRDefault="00953E39" w:rsidP="000247A5">
      <w:pPr>
        <w:pStyle w:val="Heading3"/>
        <w:rPr>
          <w:noProof/>
        </w:rPr>
      </w:pPr>
      <w:bookmarkStart w:id="1775" w:name="_Toc496415"/>
      <w:bookmarkStart w:id="1776" w:name="_Toc524763"/>
      <w:bookmarkStart w:id="1777" w:name="_Toc22443796"/>
      <w:bookmarkStart w:id="1778" w:name="_Toc22444148"/>
      <w:bookmarkStart w:id="1779" w:name="_Toc36358094"/>
      <w:bookmarkStart w:id="1780" w:name="_Toc42232524"/>
      <w:bookmarkStart w:id="1781" w:name="_Toc43275046"/>
      <w:bookmarkStart w:id="1782" w:name="_Toc43275218"/>
      <w:bookmarkStart w:id="1783" w:name="_Toc43275925"/>
      <w:bookmarkStart w:id="1784" w:name="_Toc43276245"/>
      <w:bookmarkStart w:id="1785" w:name="_Toc43276770"/>
      <w:bookmarkStart w:id="1786" w:name="_Toc43276868"/>
      <w:bookmarkStart w:id="1787" w:name="_Toc43277008"/>
      <w:bookmarkStart w:id="1788" w:name="_Toc234219589"/>
      <w:bookmarkStart w:id="1789" w:name="_Toc17269998"/>
      <w:bookmarkStart w:id="1790" w:name="_Toc28952719"/>
      <w:r w:rsidRPr="00F63F22">
        <w:rPr>
          <w:noProof/>
        </w:rPr>
        <w:t>Trigger events</w:t>
      </w:r>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:Trigger Events" </w:instrText>
      </w:r>
      <w:r w:rsidR="004177F8" w:rsidRPr="00F63F22">
        <w:rPr>
          <w:noProof/>
        </w:rPr>
        <w:fldChar w:fldCharType="end"/>
      </w:r>
    </w:p>
    <w:p w14:paraId="491A5106" w14:textId="77777777"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14:paraId="11A32741" w14:textId="77777777" w:rsidR="00953E39" w:rsidRPr="00F63F22" w:rsidRDefault="00953E39" w:rsidP="000247A5">
      <w:pPr>
        <w:pStyle w:val="Heading3"/>
        <w:rPr>
          <w:noProof/>
        </w:rPr>
      </w:pPr>
      <w:bookmarkStart w:id="1791" w:name="_Toc496416"/>
      <w:bookmarkStart w:id="1792" w:name="_Toc524764"/>
      <w:bookmarkStart w:id="1793" w:name="_Toc22443797"/>
      <w:bookmarkStart w:id="1794" w:name="_Toc22444149"/>
      <w:bookmarkStart w:id="1795" w:name="_Toc36358095"/>
      <w:bookmarkStart w:id="1796" w:name="_Toc42232525"/>
      <w:bookmarkStart w:id="1797" w:name="_Toc43275047"/>
      <w:bookmarkStart w:id="1798" w:name="_Toc43275219"/>
      <w:bookmarkStart w:id="1799" w:name="_Toc43275926"/>
      <w:bookmarkStart w:id="1800" w:name="_Toc43276246"/>
      <w:bookmarkStart w:id="1801" w:name="_Toc43276771"/>
      <w:bookmarkStart w:id="1802" w:name="_Toc43276869"/>
      <w:bookmarkStart w:id="1803" w:name="_Toc43277009"/>
      <w:bookmarkStart w:id="1804" w:name="_Toc234219590"/>
      <w:bookmarkStart w:id="1805" w:name="_Toc17269999"/>
      <w:bookmarkStart w:id="1806" w:name="_Toc28952720"/>
      <w:r w:rsidRPr="000247A5">
        <w:t>Segment</w:t>
      </w:r>
      <w:r w:rsidRPr="00F63F22">
        <w:rPr>
          <w:noProof/>
        </w:rPr>
        <w:t xml:space="preserve"> groups</w:t>
      </w:r>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r w:rsidR="000247A5" w:rsidRPr="00F63F22">
        <w:rPr>
          <w:noProof/>
        </w:rPr>
        <w:fldChar w:fldCharType="begin"/>
      </w:r>
      <w:r w:rsidR="000247A5" w:rsidRPr="00F63F22">
        <w:rPr>
          <w:noProof/>
        </w:rPr>
        <w:instrText xml:space="preserve"> XE "Local Extension:Segment groups" </w:instrText>
      </w:r>
      <w:r w:rsidR="000247A5" w:rsidRPr="00F63F22">
        <w:rPr>
          <w:noProof/>
        </w:rPr>
        <w:fldChar w:fldCharType="end"/>
      </w:r>
    </w:p>
    <w:p w14:paraId="3B259472" w14:textId="77777777"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Strong"/>
          <w:noProof/>
        </w:rPr>
        <w:t xml:space="preserve">SHALL NOT </w:t>
      </w:r>
      <w:r>
        <w:rPr>
          <w:rStyle w:val="Strong"/>
          <w:noProof/>
        </w:rPr>
        <w:lastRenderedPageBreak/>
        <w:t xml:space="preserve">be </w:t>
      </w:r>
      <w:r w:rsidRPr="00F63F22">
        <w:rPr>
          <w:noProof/>
        </w:rPr>
        <w:t xml:space="preserve"> allowed within an HL7 event. It will have a negative impact on XML and any component-based encoding schemes. Note that HL7, on other hand, can do this. </w:t>
      </w:r>
    </w:p>
    <w:p w14:paraId="2BBCBD38" w14:textId="77777777"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14:paraId="02B3E517" w14:textId="77777777"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14:paraId="4A684B5E" w14:textId="77777777" w:rsidR="00953E39" w:rsidRPr="00F63F22" w:rsidRDefault="00953E39" w:rsidP="00EA2497">
      <w:pPr>
        <w:pStyle w:val="NormalIndented"/>
        <w:rPr>
          <w:noProof/>
        </w:rPr>
      </w:pPr>
      <w:r w:rsidRPr="00F63F22">
        <w:rPr>
          <w:noProof/>
        </w:rPr>
        <w:t>{</w:t>
      </w:r>
    </w:p>
    <w:p w14:paraId="1E202ED8" w14:textId="77777777" w:rsidR="00953E39" w:rsidRPr="00F63F22" w:rsidRDefault="00953E39" w:rsidP="00EA2497">
      <w:pPr>
        <w:pStyle w:val="NormalIndented"/>
        <w:rPr>
          <w:noProof/>
        </w:rPr>
      </w:pPr>
      <w:r w:rsidRPr="00F63F22">
        <w:rPr>
          <w:noProof/>
        </w:rPr>
        <w:t>ABC</w:t>
      </w:r>
    </w:p>
    <w:p w14:paraId="53B1C8D8" w14:textId="77777777" w:rsidR="00953E39" w:rsidRPr="00F63F22" w:rsidRDefault="00953E39" w:rsidP="00EA2497">
      <w:pPr>
        <w:pStyle w:val="NormalIndented"/>
        <w:rPr>
          <w:noProof/>
        </w:rPr>
      </w:pPr>
      <w:r w:rsidRPr="00F63F22">
        <w:rPr>
          <w:noProof/>
        </w:rPr>
        <w:t>[DEF</w:t>
      </w:r>
    </w:p>
    <w:p w14:paraId="6672DF08" w14:textId="77777777" w:rsidR="00953E39" w:rsidRPr="00F63F22" w:rsidRDefault="00953E39" w:rsidP="00EA2497">
      <w:pPr>
        <w:pStyle w:val="NormalIndented"/>
        <w:rPr>
          <w:noProof/>
        </w:rPr>
      </w:pPr>
      <w:r w:rsidRPr="00F63F22">
        <w:rPr>
          <w:noProof/>
        </w:rPr>
        <w:t>[GHI]]</w:t>
      </w:r>
    </w:p>
    <w:p w14:paraId="5FE32A91" w14:textId="77777777" w:rsidR="00953E39" w:rsidRPr="00F63F22" w:rsidRDefault="00953E39" w:rsidP="00EA2497">
      <w:pPr>
        <w:pStyle w:val="NormalIndented"/>
        <w:rPr>
          <w:noProof/>
        </w:rPr>
      </w:pPr>
      <w:r w:rsidRPr="00F63F22">
        <w:rPr>
          <w:noProof/>
        </w:rPr>
        <w:t>}</w:t>
      </w:r>
    </w:p>
    <w:p w14:paraId="28E4F5C3" w14:textId="77777777" w:rsidR="00953E39" w:rsidRPr="00F63F22" w:rsidRDefault="00953E39" w:rsidP="00EA2497">
      <w:pPr>
        <w:pStyle w:val="NormalIndented"/>
        <w:rPr>
          <w:noProof/>
        </w:rPr>
      </w:pPr>
      <w:r w:rsidRPr="00F63F22">
        <w:rPr>
          <w:noProof/>
        </w:rPr>
        <w:t>one cannot change it in a local implementation to be as follows:</w:t>
      </w:r>
    </w:p>
    <w:p w14:paraId="72B501B1" w14:textId="77777777" w:rsidR="00953E39" w:rsidRPr="00F63F22" w:rsidRDefault="00953E39" w:rsidP="00EA2497">
      <w:pPr>
        <w:pStyle w:val="NormalIndented"/>
        <w:rPr>
          <w:noProof/>
        </w:rPr>
      </w:pPr>
      <w:r w:rsidRPr="00F63F22">
        <w:rPr>
          <w:noProof/>
        </w:rPr>
        <w:t>{[ABC]}</w:t>
      </w:r>
    </w:p>
    <w:p w14:paraId="250EEAEC" w14:textId="77777777" w:rsidR="00953E39" w:rsidRPr="00F63F22" w:rsidRDefault="00953E39" w:rsidP="00EA2497">
      <w:pPr>
        <w:pStyle w:val="NormalIndented"/>
        <w:rPr>
          <w:noProof/>
        </w:rPr>
      </w:pPr>
      <w:r w:rsidRPr="00F63F22">
        <w:rPr>
          <w:noProof/>
        </w:rPr>
        <w:t>[DEF]</w:t>
      </w:r>
    </w:p>
    <w:p w14:paraId="485730E2" w14:textId="77777777" w:rsidR="00953E39" w:rsidRPr="00F63F22" w:rsidRDefault="00953E39" w:rsidP="00EA2497">
      <w:pPr>
        <w:pStyle w:val="NormalIndented"/>
        <w:rPr>
          <w:noProof/>
        </w:rPr>
      </w:pPr>
      <w:r w:rsidRPr="00F63F22">
        <w:rPr>
          <w:noProof/>
        </w:rPr>
        <w:t>[GHI]</w:t>
      </w:r>
    </w:p>
    <w:p w14:paraId="53FB1D13" w14:textId="77777777" w:rsidR="00953E39" w:rsidRPr="00F63F22" w:rsidRDefault="00953E39" w:rsidP="00EA2497">
      <w:pPr>
        <w:pStyle w:val="NormalIndented"/>
        <w:rPr>
          <w:noProof/>
        </w:rPr>
      </w:pPr>
      <w:r w:rsidRPr="00F63F22">
        <w:rPr>
          <w:noProof/>
        </w:rPr>
        <w:t xml:space="preserve"> Example 2:</w:t>
      </w:r>
    </w:p>
    <w:p w14:paraId="63974CF9" w14:textId="77777777" w:rsidR="00953E39" w:rsidRPr="00F63F22" w:rsidRDefault="00953E39" w:rsidP="00EA2497">
      <w:pPr>
        <w:pStyle w:val="NormalIndented"/>
        <w:rPr>
          <w:noProof/>
        </w:rPr>
      </w:pPr>
      <w:r w:rsidRPr="00F63F22">
        <w:rPr>
          <w:noProof/>
        </w:rPr>
        <w:t>If the original definition was:</w:t>
      </w:r>
    </w:p>
    <w:p w14:paraId="3E70DBF3" w14:textId="77777777" w:rsidR="00953E39" w:rsidRPr="00F63F22" w:rsidRDefault="00953E39" w:rsidP="00EA2497">
      <w:pPr>
        <w:pStyle w:val="NormalIndented"/>
        <w:rPr>
          <w:noProof/>
        </w:rPr>
      </w:pPr>
      <w:r w:rsidRPr="00F63F22">
        <w:rPr>
          <w:noProof/>
        </w:rPr>
        <w:t>GROUP1 ::= ABC, GROUP2?</w:t>
      </w:r>
    </w:p>
    <w:p w14:paraId="0AB2DDE9" w14:textId="77777777" w:rsidR="00953E39" w:rsidRPr="00F63F22" w:rsidRDefault="00953E39" w:rsidP="00EA2497">
      <w:pPr>
        <w:pStyle w:val="NormalIndented"/>
        <w:rPr>
          <w:noProof/>
        </w:rPr>
      </w:pPr>
      <w:r w:rsidRPr="00F63F22">
        <w:rPr>
          <w:noProof/>
        </w:rPr>
        <w:t>GROUP2 ::= DEF, GHI?</w:t>
      </w:r>
    </w:p>
    <w:p w14:paraId="0AF7E4F3" w14:textId="77777777" w:rsidR="00953E39" w:rsidRPr="00F63F22" w:rsidRDefault="00953E39" w:rsidP="00EA2497">
      <w:pPr>
        <w:pStyle w:val="NormalIndented"/>
        <w:rPr>
          <w:noProof/>
        </w:rPr>
      </w:pPr>
      <w:r w:rsidRPr="00F63F22">
        <w:rPr>
          <w:noProof/>
        </w:rPr>
        <w:t>and someone wished to constrain the segments in GROUP2 to be mandatory</w:t>
      </w:r>
    </w:p>
    <w:p w14:paraId="631705AF" w14:textId="77777777" w:rsidR="00953E39" w:rsidRPr="00F63F22" w:rsidRDefault="00953E39" w:rsidP="00EA2497">
      <w:pPr>
        <w:pStyle w:val="NormalIndented"/>
        <w:rPr>
          <w:noProof/>
        </w:rPr>
      </w:pPr>
      <w:r w:rsidRPr="00F63F22">
        <w:rPr>
          <w:noProof/>
        </w:rPr>
        <w:t>(i.e., the HL7 grammar would look like:</w:t>
      </w:r>
    </w:p>
    <w:p w14:paraId="0541E863" w14:textId="77777777" w:rsidR="00953E39" w:rsidRPr="00F63F22" w:rsidRDefault="00953E39" w:rsidP="00EA2497">
      <w:pPr>
        <w:pStyle w:val="NormalIndented"/>
        <w:rPr>
          <w:noProof/>
        </w:rPr>
      </w:pPr>
      <w:r w:rsidRPr="00F63F22">
        <w:rPr>
          <w:noProof/>
        </w:rPr>
        <w:t>{[</w:t>
      </w:r>
    </w:p>
    <w:p w14:paraId="4C7CE153" w14:textId="77777777" w:rsidR="00953E39" w:rsidRPr="00F63F22" w:rsidRDefault="00953E39" w:rsidP="00EA2497">
      <w:pPr>
        <w:pStyle w:val="NormalIndented"/>
        <w:rPr>
          <w:noProof/>
        </w:rPr>
      </w:pPr>
      <w:r w:rsidRPr="00F63F22">
        <w:rPr>
          <w:noProof/>
        </w:rPr>
        <w:t>ABC</w:t>
      </w:r>
    </w:p>
    <w:p w14:paraId="6DDD124E" w14:textId="77777777" w:rsidR="00953E39" w:rsidRPr="00F63F22" w:rsidRDefault="00953E39" w:rsidP="00EA2497">
      <w:pPr>
        <w:pStyle w:val="NormalIndented"/>
        <w:rPr>
          <w:noProof/>
        </w:rPr>
      </w:pPr>
      <w:r w:rsidRPr="00F63F22">
        <w:rPr>
          <w:noProof/>
        </w:rPr>
        <w:t>DEF</w:t>
      </w:r>
    </w:p>
    <w:p w14:paraId="55141C6B" w14:textId="77777777" w:rsidR="00953E39" w:rsidRPr="00F63F22" w:rsidRDefault="00953E39" w:rsidP="00EA2497">
      <w:pPr>
        <w:pStyle w:val="NormalIndented"/>
        <w:rPr>
          <w:noProof/>
        </w:rPr>
      </w:pPr>
      <w:r w:rsidRPr="00F63F22">
        <w:rPr>
          <w:noProof/>
        </w:rPr>
        <w:t>[GHI]</w:t>
      </w:r>
    </w:p>
    <w:p w14:paraId="7F9305DD" w14:textId="77777777" w:rsidR="00953E39" w:rsidRPr="00F63F22" w:rsidRDefault="00953E39" w:rsidP="00EA2497">
      <w:pPr>
        <w:pStyle w:val="NormalIndented"/>
        <w:rPr>
          <w:noProof/>
        </w:rPr>
      </w:pPr>
      <w:r w:rsidRPr="00F63F22">
        <w:rPr>
          <w:noProof/>
        </w:rPr>
        <w:t>]}</w:t>
      </w:r>
    </w:p>
    <w:p w14:paraId="4654FD0D" w14:textId="77777777" w:rsidR="00953E39" w:rsidRPr="00F63F22" w:rsidRDefault="00953E39" w:rsidP="00EA2497">
      <w:pPr>
        <w:pStyle w:val="NormalIndented"/>
        <w:rPr>
          <w:noProof/>
        </w:rPr>
      </w:pPr>
      <w:r w:rsidRPr="00F63F22">
        <w:rPr>
          <w:noProof/>
        </w:rPr>
        <w:t>Their message instance would need to still look like:</w:t>
      </w:r>
    </w:p>
    <w:p w14:paraId="457CA8AD" w14:textId="77777777" w:rsidR="00953E39" w:rsidRPr="00F63F22" w:rsidRDefault="00953E39" w:rsidP="00EA2497">
      <w:pPr>
        <w:pStyle w:val="NormalIndented"/>
        <w:rPr>
          <w:noProof/>
        </w:rPr>
      </w:pPr>
      <w:r w:rsidRPr="00F63F22">
        <w:rPr>
          <w:noProof/>
        </w:rPr>
        <w:t>&lt;GROUP1&gt;</w:t>
      </w:r>
    </w:p>
    <w:p w14:paraId="5A5FBD3A" w14:textId="77777777" w:rsidR="00953E39" w:rsidRPr="00F63F22" w:rsidRDefault="00953E39" w:rsidP="00EA2497">
      <w:pPr>
        <w:pStyle w:val="NormalIndented"/>
        <w:rPr>
          <w:noProof/>
        </w:rPr>
      </w:pPr>
      <w:r w:rsidRPr="00F63F22">
        <w:rPr>
          <w:noProof/>
        </w:rPr>
        <w:t xml:space="preserve">      &lt;ABC/&gt;</w:t>
      </w:r>
    </w:p>
    <w:p w14:paraId="25EB45BF" w14:textId="77777777" w:rsidR="00953E39" w:rsidRPr="00F63F22" w:rsidRDefault="00953E39" w:rsidP="00EA2497">
      <w:pPr>
        <w:pStyle w:val="NormalIndented"/>
        <w:rPr>
          <w:noProof/>
        </w:rPr>
      </w:pPr>
      <w:r w:rsidRPr="00F63F22">
        <w:rPr>
          <w:noProof/>
        </w:rPr>
        <w:t xml:space="preserve">      &lt;GROUP2&gt;</w:t>
      </w:r>
    </w:p>
    <w:p w14:paraId="4DDF6489" w14:textId="77777777" w:rsidR="00953E39" w:rsidRPr="00F63F22" w:rsidRDefault="00953E39" w:rsidP="00EA2497">
      <w:pPr>
        <w:pStyle w:val="NormalIndented"/>
        <w:rPr>
          <w:noProof/>
        </w:rPr>
      </w:pPr>
      <w:r w:rsidRPr="00F63F22">
        <w:rPr>
          <w:noProof/>
        </w:rPr>
        <w:t xml:space="preserve">            &lt;DEF/&gt;</w:t>
      </w:r>
    </w:p>
    <w:p w14:paraId="0E20C5CC" w14:textId="77777777" w:rsidR="00953E39" w:rsidRPr="00F63F22" w:rsidRDefault="00953E39" w:rsidP="00EA2497">
      <w:pPr>
        <w:pStyle w:val="NormalIndented"/>
        <w:rPr>
          <w:noProof/>
        </w:rPr>
      </w:pPr>
      <w:r w:rsidRPr="00F63F22">
        <w:rPr>
          <w:noProof/>
        </w:rPr>
        <w:t xml:space="preserve">            &lt;GHI/&gt;</w:t>
      </w:r>
    </w:p>
    <w:p w14:paraId="1A50D769" w14:textId="77777777" w:rsidR="00953E39" w:rsidRPr="00F63F22" w:rsidRDefault="00953E39" w:rsidP="00EA2497">
      <w:pPr>
        <w:pStyle w:val="NormalIndented"/>
        <w:rPr>
          <w:noProof/>
        </w:rPr>
      </w:pPr>
      <w:r w:rsidRPr="00F63F22">
        <w:rPr>
          <w:noProof/>
        </w:rPr>
        <w:t xml:space="preserve">      &lt;/GROUP2&gt;</w:t>
      </w:r>
    </w:p>
    <w:p w14:paraId="2A64A8BE" w14:textId="77777777" w:rsidR="00953E39" w:rsidRPr="00F63F22" w:rsidRDefault="00953E39" w:rsidP="00EA2497">
      <w:pPr>
        <w:pStyle w:val="NormalIndented"/>
        <w:rPr>
          <w:noProof/>
        </w:rPr>
      </w:pPr>
      <w:r w:rsidRPr="00F63F22">
        <w:rPr>
          <w:noProof/>
        </w:rPr>
        <w:t>&lt;/GROUP1&gt;</w:t>
      </w:r>
    </w:p>
    <w:p w14:paraId="72AA5371" w14:textId="77777777" w:rsidR="00953E39" w:rsidRPr="00F63F22" w:rsidRDefault="00953E39" w:rsidP="00EA2497">
      <w:pPr>
        <w:pStyle w:val="NormalIndented"/>
        <w:rPr>
          <w:noProof/>
        </w:rPr>
      </w:pPr>
      <w:r w:rsidRPr="00F63F22">
        <w:rPr>
          <w:noProof/>
        </w:rPr>
        <w:t>It would be an error if they instead sent it as:</w:t>
      </w:r>
    </w:p>
    <w:p w14:paraId="0B500EC4" w14:textId="77777777" w:rsidR="00953E39" w:rsidRPr="00F63F22" w:rsidRDefault="00953E39" w:rsidP="00EA2497">
      <w:pPr>
        <w:pStyle w:val="NormalIndented"/>
        <w:rPr>
          <w:noProof/>
        </w:rPr>
      </w:pPr>
      <w:r w:rsidRPr="00F63F22">
        <w:rPr>
          <w:noProof/>
        </w:rPr>
        <w:t>&lt;GROUP1&gt;</w:t>
      </w:r>
    </w:p>
    <w:p w14:paraId="19531A4C" w14:textId="77777777" w:rsidR="00953E39" w:rsidRPr="00F63F22" w:rsidRDefault="00953E39" w:rsidP="00EA2497">
      <w:pPr>
        <w:pStyle w:val="NormalIndented"/>
        <w:rPr>
          <w:noProof/>
        </w:rPr>
      </w:pPr>
      <w:r w:rsidRPr="00F63F22">
        <w:rPr>
          <w:noProof/>
        </w:rPr>
        <w:t xml:space="preserve">      &lt;ABC/&gt;</w:t>
      </w:r>
    </w:p>
    <w:p w14:paraId="242485B7" w14:textId="77777777" w:rsidR="00953E39" w:rsidRPr="00F63F22" w:rsidRDefault="00953E39" w:rsidP="00EA2497">
      <w:pPr>
        <w:pStyle w:val="NormalIndented"/>
        <w:rPr>
          <w:noProof/>
        </w:rPr>
      </w:pPr>
      <w:r w:rsidRPr="00F63F22">
        <w:rPr>
          <w:noProof/>
        </w:rPr>
        <w:t xml:space="preserve">      &lt;DEF/&gt;</w:t>
      </w:r>
    </w:p>
    <w:p w14:paraId="282A887C" w14:textId="77777777" w:rsidR="00953E39" w:rsidRPr="00F63F22" w:rsidRDefault="00953E39" w:rsidP="00EA2497">
      <w:pPr>
        <w:pStyle w:val="NormalIndented"/>
        <w:rPr>
          <w:noProof/>
        </w:rPr>
      </w:pPr>
      <w:r w:rsidRPr="00F63F22">
        <w:rPr>
          <w:noProof/>
        </w:rPr>
        <w:t xml:space="preserve">      &lt;GHI/&gt;</w:t>
      </w:r>
    </w:p>
    <w:p w14:paraId="02C2D012" w14:textId="77777777" w:rsidR="00953E39" w:rsidRPr="00F63F22" w:rsidRDefault="00953E39" w:rsidP="00EA2497">
      <w:pPr>
        <w:pStyle w:val="NormalIndented"/>
        <w:rPr>
          <w:noProof/>
        </w:rPr>
      </w:pPr>
      <w:r w:rsidRPr="00F63F22">
        <w:rPr>
          <w:noProof/>
        </w:rPr>
        <w:lastRenderedPageBreak/>
        <w:t>&lt;/GROUP1&gt;</w:t>
      </w:r>
    </w:p>
    <w:p w14:paraId="06B4FFE9" w14:textId="77777777" w:rsidR="00953E39" w:rsidRPr="00F63F22" w:rsidRDefault="00953E39" w:rsidP="00EA2497">
      <w:pPr>
        <w:rPr>
          <w:noProof/>
        </w:rPr>
      </w:pPr>
    </w:p>
    <w:p w14:paraId="68CA380E" w14:textId="77777777"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14:paraId="30D55A94" w14:textId="77777777"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Strong"/>
          <w:noProof/>
        </w:rPr>
        <w:t xml:space="preserve">is </w:t>
      </w:r>
      <w:r w:rsidRPr="00F63F22">
        <w:rPr>
          <w:noProof/>
        </w:rPr>
        <w:t>allowed.</w:t>
      </w:r>
    </w:p>
    <w:p w14:paraId="0400A0BC" w14:textId="77777777" w:rsidR="00953E39" w:rsidRPr="00FB6DB3" w:rsidRDefault="00953E39" w:rsidP="000247A5">
      <w:pPr>
        <w:pStyle w:val="Heading3"/>
        <w:rPr>
          <w:noProof/>
        </w:rPr>
      </w:pPr>
      <w:bookmarkStart w:id="1807" w:name="_Toc496417"/>
      <w:bookmarkStart w:id="1808" w:name="_Toc524765"/>
      <w:bookmarkStart w:id="1809" w:name="_Toc22443798"/>
      <w:bookmarkStart w:id="1810" w:name="_Toc22444150"/>
      <w:bookmarkStart w:id="1811" w:name="_Toc36358096"/>
      <w:bookmarkStart w:id="1812" w:name="_Toc42232526"/>
      <w:bookmarkStart w:id="1813" w:name="_Toc43275048"/>
      <w:bookmarkStart w:id="1814" w:name="_Toc43275220"/>
      <w:bookmarkStart w:id="1815" w:name="_Toc43275927"/>
      <w:bookmarkStart w:id="1816" w:name="_Toc43276247"/>
      <w:bookmarkStart w:id="1817" w:name="_Toc43276772"/>
      <w:bookmarkStart w:id="1818" w:name="_Toc43276870"/>
      <w:bookmarkStart w:id="1819" w:name="_Toc43277010"/>
      <w:bookmarkStart w:id="1820" w:name="_Toc234219591"/>
      <w:bookmarkStart w:id="1821" w:name="_Toc17270000"/>
      <w:bookmarkStart w:id="1822" w:name="_Toc28952721"/>
      <w:r w:rsidRPr="000247A5">
        <w:t>Segments</w:t>
      </w:r>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2722EBEB" w14:textId="77777777" w:rsidR="00953E39" w:rsidRPr="00F63F22" w:rsidRDefault="00953E39" w:rsidP="000247A5">
      <w:pPr>
        <w:pStyle w:val="Heading4"/>
        <w:rPr>
          <w:noProof/>
        </w:rPr>
      </w:pPr>
      <w:r w:rsidRPr="00F63F22">
        <w:rPr>
          <w:noProof/>
        </w:rPr>
        <w:t xml:space="preserve">Local </w:t>
      </w:r>
      <w:r w:rsidRPr="000247A5">
        <w:t>extension</w:t>
      </w:r>
      <w:r w:rsidRPr="00F63F22">
        <w:rPr>
          <w:noProof/>
        </w:rPr>
        <w:t xml:space="preserve"> rules for segments</w:t>
      </w:r>
    </w:p>
    <w:p w14:paraId="01C162E1" w14:textId="594AB62E"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886355" w:rsidRPr="00886355">
        <w:rPr>
          <w:rStyle w:val="HyperlinkText"/>
        </w:rPr>
        <w:t>2.7.2</w:t>
      </w:r>
      <w:r w:rsidR="00F96E77">
        <w:fldChar w:fldCharType="end"/>
      </w:r>
      <w:r w:rsidRPr="00F63F22">
        <w:t>, "</w:t>
      </w:r>
      <w:r w:rsidR="00F96E77">
        <w:fldChar w:fldCharType="begin"/>
      </w:r>
      <w:r w:rsidR="00F96E77">
        <w:instrText xml:space="preserve"> REF _Ref228008864 \h  \* MERGEFORMAT </w:instrText>
      </w:r>
      <w:r w:rsidR="00F96E77">
        <w:fldChar w:fldCharType="separate"/>
      </w:r>
      <w:ins w:id="1823" w:author="Lynn Laakso" w:date="2022-09-09T15:49:00Z">
        <w:r w:rsidR="00886355" w:rsidRPr="00886355">
          <w:rPr>
            <w:rStyle w:val="HyperlinkText"/>
          </w:rPr>
          <w:t>Changing messages or message constituents</w:t>
        </w:r>
      </w:ins>
      <w:r w:rsidR="00F96E77">
        <w:fldChar w:fldCharType="end"/>
      </w:r>
      <w:r w:rsidRPr="00F63F22">
        <w:t>"</w:t>
      </w:r>
      <w:r w:rsidRPr="00F63F22">
        <w:rPr>
          <w:noProof/>
        </w:rPr>
        <w:t>.</w:t>
      </w:r>
    </w:p>
    <w:p w14:paraId="72FAF04E" w14:textId="77777777" w:rsidR="00953E39" w:rsidRPr="00F63F22" w:rsidRDefault="00953E39" w:rsidP="00EA2497">
      <w:pPr>
        <w:pStyle w:val="NormalIndented"/>
        <w:rPr>
          <w:noProof/>
        </w:rPr>
      </w:pPr>
      <w:r w:rsidRPr="00F63F22">
        <w:rPr>
          <w:noProof/>
        </w:rPr>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14:paraId="1FE1E4BD" w14:textId="77777777"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14:paraId="3810EF91" w14:textId="77777777" w:rsidR="00953E39" w:rsidRPr="00F63F22" w:rsidRDefault="00953E39" w:rsidP="000247A5">
      <w:pPr>
        <w:pStyle w:val="Heading4"/>
        <w:rPr>
          <w:noProof/>
        </w:rPr>
      </w:pPr>
      <w:r w:rsidRPr="00F63F22">
        <w:rPr>
          <w:noProof/>
        </w:rPr>
        <w:t>Caveats for locally extending segments</w:t>
      </w:r>
    </w:p>
    <w:p w14:paraId="7CC35D65" w14:textId="77777777"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14:paraId="6DE2F615" w14:textId="77777777"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14:paraId="3707705A" w14:textId="77777777" w:rsidR="00953E39" w:rsidRPr="00F63F22" w:rsidRDefault="00953E39" w:rsidP="000247A5">
      <w:pPr>
        <w:pStyle w:val="Heading3"/>
        <w:rPr>
          <w:noProof/>
        </w:rPr>
      </w:pPr>
      <w:bookmarkStart w:id="1824" w:name="_Toc496418"/>
      <w:bookmarkStart w:id="1825" w:name="_Toc524766"/>
      <w:bookmarkStart w:id="1826" w:name="_Toc22443799"/>
      <w:bookmarkStart w:id="1827" w:name="_Toc22444151"/>
      <w:bookmarkStart w:id="1828" w:name="_Toc36358097"/>
      <w:bookmarkStart w:id="1829" w:name="_Toc42232527"/>
      <w:bookmarkStart w:id="1830" w:name="_Toc43275049"/>
      <w:bookmarkStart w:id="1831" w:name="_Toc43275221"/>
      <w:bookmarkStart w:id="1832" w:name="_Toc43275928"/>
      <w:bookmarkStart w:id="1833" w:name="_Toc43276248"/>
      <w:bookmarkStart w:id="1834" w:name="_Toc43276773"/>
      <w:bookmarkStart w:id="1835" w:name="_Toc43276871"/>
      <w:bookmarkStart w:id="1836" w:name="_Toc43277011"/>
      <w:bookmarkStart w:id="1837" w:name="_Toc234219592"/>
      <w:bookmarkStart w:id="1838" w:name="_Ref361818540"/>
      <w:bookmarkStart w:id="1839" w:name="_Toc17270001"/>
      <w:bookmarkStart w:id="1840" w:name="_Toc28952722"/>
      <w:r w:rsidRPr="00F63F22">
        <w:rPr>
          <w:noProof/>
        </w:rPr>
        <w:t xml:space="preserve">Data </w:t>
      </w:r>
      <w:r w:rsidRPr="000247A5">
        <w:t>types</w:t>
      </w:r>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14:paraId="336DF5C0" w14:textId="77777777" w:rsidR="00953E39" w:rsidRPr="00F63F22" w:rsidRDefault="00953E39" w:rsidP="00EA2497">
      <w:pPr>
        <w:pStyle w:val="NormalIndented"/>
        <w:rPr>
          <w:noProof/>
        </w:rPr>
      </w:pPr>
      <w:bookmarkStart w:id="1841" w:name="_Ref527531850"/>
      <w:r w:rsidRPr="00F63F22">
        <w:rPr>
          <w:noProof/>
        </w:rPr>
        <w:t>The following rules apply for locally extending data types</w:t>
      </w:r>
      <w:bookmarkEnd w:id="1841"/>
      <w:r w:rsidRPr="00F63F22">
        <w:rPr>
          <w:noProof/>
        </w:rPr>
        <w:t>:</w:t>
      </w:r>
    </w:p>
    <w:p w14:paraId="1C79A46A" w14:textId="77777777"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14:paraId="01A52BF0" w14:textId="77777777"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14:paraId="389336DB" w14:textId="77777777"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14:paraId="02AC50E5"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14:paraId="27A81E43" w14:textId="77777777" w:rsidR="00953E39" w:rsidRPr="00F63F22" w:rsidRDefault="00953E39" w:rsidP="000247A5">
      <w:pPr>
        <w:pStyle w:val="Heading3"/>
        <w:rPr>
          <w:noProof/>
        </w:rPr>
      </w:pPr>
      <w:bookmarkStart w:id="1842" w:name="_Toc496419"/>
      <w:bookmarkStart w:id="1843" w:name="_Toc524767"/>
      <w:bookmarkStart w:id="1844" w:name="_Toc22443800"/>
      <w:bookmarkStart w:id="1845" w:name="_Toc22444152"/>
      <w:bookmarkStart w:id="1846" w:name="_Toc36358098"/>
      <w:bookmarkStart w:id="1847" w:name="_Toc42232528"/>
      <w:bookmarkStart w:id="1848" w:name="_Toc43275050"/>
      <w:bookmarkStart w:id="1849" w:name="_Toc43275222"/>
      <w:bookmarkStart w:id="1850" w:name="_Toc43275929"/>
      <w:bookmarkStart w:id="1851" w:name="_Toc43276249"/>
      <w:bookmarkStart w:id="1852" w:name="_Toc43276774"/>
      <w:bookmarkStart w:id="1853" w:name="_Toc43276872"/>
      <w:bookmarkStart w:id="1854" w:name="_Toc43277012"/>
      <w:bookmarkStart w:id="1855" w:name="_Toc234219593"/>
      <w:bookmarkStart w:id="1856" w:name="_Toc17270002"/>
      <w:bookmarkStart w:id="1857" w:name="_Toc28952723"/>
      <w:r w:rsidRPr="00F63F22">
        <w:rPr>
          <w:noProof/>
        </w:rPr>
        <w:t>Tables</w:t>
      </w:r>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 Tables" </w:instrText>
      </w:r>
      <w:r w:rsidR="004177F8" w:rsidRPr="00F63F22">
        <w:rPr>
          <w:noProof/>
        </w:rPr>
        <w:fldChar w:fldCharType="end"/>
      </w:r>
    </w:p>
    <w:p w14:paraId="779DA53D" w14:textId="1BD17EE2"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886355" w:rsidRPr="00886355">
        <w:rPr>
          <w:rStyle w:val="HyperlinkText"/>
        </w:rPr>
        <w:t>2.4.3.8</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ins w:id="1858" w:author="Lynn Laakso" w:date="2022-09-09T15:49:00Z">
        <w:r w:rsidR="00886355" w:rsidRPr="00886355">
          <w:rPr>
            <w:rStyle w:val="HyperlinkText"/>
          </w:rPr>
          <w:t>Table</w:t>
        </w:r>
      </w:ins>
      <w:r w:rsidR="00F96E77">
        <w:fldChar w:fldCharType="end"/>
      </w:r>
      <w:r w:rsidRPr="00F63F22">
        <w:rPr>
          <w:noProof/>
        </w:rPr>
        <w:t>":</w:t>
      </w:r>
    </w:p>
    <w:p w14:paraId="75D90F24" w14:textId="77777777"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14:paraId="2326CD31" w14:textId="77777777"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14:paraId="229AA70C" w14:textId="77777777"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14:paraId="22072D76" w14:textId="77777777" w:rsidR="00953E39" w:rsidRDefault="00953E39" w:rsidP="000247A5">
      <w:pPr>
        <w:pStyle w:val="Heading3"/>
        <w:rPr>
          <w:noProof/>
        </w:rPr>
      </w:pPr>
      <w:bookmarkStart w:id="1859" w:name="_Toc17270003"/>
      <w:bookmarkStart w:id="1860" w:name="_Toc28952724"/>
      <w:r>
        <w:rPr>
          <w:noProof/>
        </w:rPr>
        <w:lastRenderedPageBreak/>
        <w:t>Fields</w:t>
      </w:r>
      <w:bookmarkEnd w:id="1859"/>
      <w:bookmarkEnd w:id="1860"/>
      <w:r w:rsidR="004177F8">
        <w:fldChar w:fldCharType="begin"/>
      </w:r>
      <w:r>
        <w:instrText xml:space="preserve"> XE "</w:instrText>
      </w:r>
      <w:r w:rsidRPr="008F6FE3">
        <w:instrText>Local Extension Fields</w:instrText>
      </w:r>
      <w:r>
        <w:instrText xml:space="preserve">" </w:instrText>
      </w:r>
      <w:r w:rsidR="004177F8">
        <w:fldChar w:fldCharType="end"/>
      </w:r>
    </w:p>
    <w:p w14:paraId="0867C0E4" w14:textId="6AD8BA9F"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886355">
        <w:rPr>
          <w:noProof/>
        </w:rPr>
        <w:t>2.10.5</w:t>
      </w:r>
      <w:r w:rsidR="00F96E77">
        <w:fldChar w:fldCharType="end"/>
      </w:r>
      <w:r>
        <w:rPr>
          <w:noProof/>
        </w:rPr>
        <w:t xml:space="preserve">, </w:t>
      </w:r>
      <w:r w:rsidRPr="009E72AF">
        <w:rPr>
          <w:noProof/>
        </w:rPr>
        <w:t>Data Types</w:t>
      </w:r>
      <w:r>
        <w:rPr>
          <w:noProof/>
        </w:rPr>
        <w:t>.</w:t>
      </w:r>
    </w:p>
    <w:p w14:paraId="0F5FA713" w14:textId="77777777" w:rsidR="00F11407" w:rsidRPr="00F63F22" w:rsidRDefault="00F11407" w:rsidP="000247A5">
      <w:pPr>
        <w:pStyle w:val="Heading3"/>
        <w:rPr>
          <w:noProof/>
        </w:rPr>
      </w:pPr>
      <w:bookmarkStart w:id="1861" w:name="_Toc17270004"/>
      <w:bookmarkStart w:id="1862" w:name="_Toc28952725"/>
      <w:bookmarkStart w:id="1863" w:name="_Ref535751987"/>
      <w:bookmarkStart w:id="1864" w:name="_Toc536689687"/>
      <w:bookmarkStart w:id="1865" w:name="_Toc496432"/>
      <w:bookmarkStart w:id="1866" w:name="_Toc524779"/>
      <w:bookmarkStart w:id="1867" w:name="_Toc22443812"/>
      <w:bookmarkStart w:id="1868" w:name="_Toc22444164"/>
      <w:bookmarkStart w:id="1869" w:name="_Toc36358111"/>
      <w:bookmarkStart w:id="1870" w:name="_Toc42232541"/>
      <w:bookmarkStart w:id="1871" w:name="_Toc43275063"/>
      <w:bookmarkStart w:id="1872" w:name="_Toc43275235"/>
      <w:bookmarkStart w:id="1873" w:name="_Toc43275942"/>
      <w:bookmarkStart w:id="1874" w:name="_Toc43276262"/>
      <w:bookmarkStart w:id="1875" w:name="_Toc43276787"/>
      <w:bookmarkStart w:id="1876" w:name="_Toc43276885"/>
      <w:bookmarkStart w:id="1877" w:name="_Toc43277025"/>
      <w:bookmarkStart w:id="1878" w:name="_Toc234219594"/>
      <w:r w:rsidRPr="00F63F22">
        <w:rPr>
          <w:noProof/>
        </w:rPr>
        <w:t>Message representation</w:t>
      </w:r>
      <w:bookmarkEnd w:id="1861"/>
      <w:bookmarkEnd w:id="1862"/>
      <w:r w:rsidRPr="00F63F22">
        <w:rPr>
          <w:noProof/>
        </w:rPr>
        <w:fldChar w:fldCharType="begin"/>
      </w:r>
      <w:r w:rsidRPr="00F63F22">
        <w:rPr>
          <w:noProof/>
        </w:rPr>
        <w:instrText>xe "Message representation"</w:instrText>
      </w:r>
      <w:r w:rsidRPr="00F63F22">
        <w:rPr>
          <w:noProof/>
        </w:rPr>
        <w:fldChar w:fldCharType="end"/>
      </w:r>
    </w:p>
    <w:p w14:paraId="639938E0" w14:textId="77777777"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14:paraId="0827D354" w14:textId="77777777"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14:paraId="7AE2EAD8" w14:textId="77777777" w:rsidR="00F11407" w:rsidRPr="00F63F22" w:rsidRDefault="00F11407" w:rsidP="00F11407">
      <w:pPr>
        <w:pStyle w:val="Note"/>
        <w:rPr>
          <w:noProof/>
        </w:rPr>
      </w:pPr>
      <w:r w:rsidRPr="00F63F22">
        <w:rPr>
          <w:rStyle w:val="Strong"/>
          <w:rFonts w:cs="Times New Roman"/>
          <w:noProof/>
        </w:rPr>
        <w:t>Note:</w:t>
      </w:r>
      <w:r w:rsidRPr="00F63F22">
        <w:rPr>
          <w:noProof/>
        </w:rPr>
        <w:tab/>
        <w:t>[{...}] and {[...]} are equivalent.</w:t>
      </w:r>
    </w:p>
    <w:p w14:paraId="6E585C8C" w14:textId="77777777" w:rsidR="00F11407" w:rsidRPr="00F63F22" w:rsidRDefault="00F11407"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4EE35F45" w14:textId="77777777"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3CAB003" w14:textId="77777777" w:rsidR="00F11407" w:rsidRPr="00F63F22" w:rsidRDefault="00F11407" w:rsidP="00F11407">
      <w:pPr>
        <w:pStyle w:val="Example"/>
      </w:pPr>
    </w:p>
    <w:p w14:paraId="11CF23AE" w14:textId="77777777"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14:paraId="529893B7" w14:textId="77777777" w:rsidR="00F11407" w:rsidRDefault="005E20AE" w:rsidP="00F11407">
      <w:pPr>
        <w:pStyle w:val="Example"/>
      </w:pPr>
      <w:r>
        <w:t>&lt;ABC | DEF | GHI | JKL &gt;</w:t>
      </w:r>
    </w:p>
    <w:p w14:paraId="4267B496" w14:textId="77777777" w:rsidR="005E20AE" w:rsidRDefault="005E20AE" w:rsidP="00F11407">
      <w:pPr>
        <w:pStyle w:val="Example"/>
      </w:pPr>
    </w:p>
    <w:p w14:paraId="1F87C7EB" w14:textId="77777777"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14:paraId="370D4BA7" w14:textId="77777777" w:rsidR="008E6F16" w:rsidRDefault="008E6F16" w:rsidP="008E6F16">
      <w:pPr>
        <w:pStyle w:val="NormalIndented"/>
        <w:rPr>
          <w:noProof/>
        </w:rPr>
      </w:pPr>
      <w:r>
        <w:rPr>
          <w:noProof/>
        </w:rPr>
        <w:t>The first choice is a repeating group consisting of an ABC segment followed by optionally repeating NTE segments.</w:t>
      </w:r>
    </w:p>
    <w:p w14:paraId="141C11E0" w14:textId="77777777" w:rsidR="008E6F16" w:rsidRDefault="008E6F16" w:rsidP="005E20AE">
      <w:pPr>
        <w:pStyle w:val="NormalIndented"/>
        <w:rPr>
          <w:noProof/>
        </w:rPr>
      </w:pPr>
      <w:r>
        <w:rPr>
          <w:noProof/>
        </w:rPr>
        <w:t xml:space="preserve">The second choice is the DEF segment. </w:t>
      </w:r>
    </w:p>
    <w:p w14:paraId="13E66770" w14:textId="77777777"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091AFBD9" w14:textId="77777777" w:rsidR="005E20AE" w:rsidRDefault="005E20AE">
      <w:pPr>
        <w:pStyle w:val="Example"/>
      </w:pPr>
      <w:r>
        <w:t>&lt;{ABC [{NTE}] } |DEF | GHI [{PRT</w:t>
      </w:r>
      <w:r w:rsidRPr="00C57BDA">
        <w:t xml:space="preserve"> [{NTE}] }] </w:t>
      </w:r>
      <w:r>
        <w:t xml:space="preserve"> &gt;</w:t>
      </w:r>
    </w:p>
    <w:p w14:paraId="6B3C643C" w14:textId="77777777" w:rsidR="005E20AE" w:rsidRDefault="005E20AE" w:rsidP="005E20AE">
      <w:pPr>
        <w:pStyle w:val="Example"/>
      </w:pPr>
    </w:p>
    <w:p w14:paraId="06DE38AD" w14:textId="77777777" w:rsidR="005E20AE" w:rsidRPr="00F63F22" w:rsidRDefault="005E20AE" w:rsidP="00F11407">
      <w:pPr>
        <w:pStyle w:val="Example"/>
      </w:pPr>
    </w:p>
    <w:p w14:paraId="16310776" w14:textId="77777777" w:rsidR="00953E39" w:rsidRPr="00F63F22" w:rsidRDefault="00953E39" w:rsidP="000247A5">
      <w:pPr>
        <w:pStyle w:val="Heading2"/>
        <w:rPr>
          <w:noProof/>
        </w:rPr>
      </w:pPr>
      <w:bookmarkStart w:id="1879" w:name="_Toc17270005"/>
      <w:bookmarkStart w:id="1880" w:name="_Toc28952726"/>
      <w:r w:rsidRPr="000247A5">
        <w:t>Chapter</w:t>
      </w:r>
      <w:r w:rsidRPr="00F63F22">
        <w:rPr>
          <w:noProof/>
        </w:rPr>
        <w:t xml:space="preserve"> Formats For Defining HL7 Messages</w:t>
      </w:r>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14:paraId="71F7FFB3" w14:textId="77777777"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14:paraId="52195AF4" w14:textId="77777777"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14:paraId="31C33642" w14:textId="77777777"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14:paraId="29053FDE" w14:textId="77777777"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14:paraId="497002D6" w14:textId="77777777" w:rsidR="00953E39" w:rsidRPr="00F63F22" w:rsidRDefault="00953E39" w:rsidP="00F20C2F">
      <w:pPr>
        <w:pStyle w:val="NormalListAlpha"/>
        <w:numPr>
          <w:ilvl w:val="0"/>
          <w:numId w:val="20"/>
        </w:numPr>
        <w:rPr>
          <w:noProof/>
        </w:rPr>
      </w:pPr>
      <w:r w:rsidRPr="00F63F22">
        <w:rPr>
          <w:noProof/>
        </w:rPr>
        <w:t>examples. Complete messages are included.</w:t>
      </w:r>
    </w:p>
    <w:p w14:paraId="6929A7C0" w14:textId="77777777" w:rsidR="00953E39" w:rsidRPr="00F63F22" w:rsidRDefault="00953E39" w:rsidP="00F20C2F">
      <w:pPr>
        <w:pStyle w:val="NormalListAlpha"/>
        <w:numPr>
          <w:ilvl w:val="0"/>
          <w:numId w:val="20"/>
        </w:numPr>
        <w:rPr>
          <w:noProof/>
        </w:rPr>
      </w:pPr>
      <w:r w:rsidRPr="00F63F22">
        <w:rPr>
          <w:noProof/>
        </w:rPr>
        <w:t xml:space="preserve">implementation considerations. Special supplementary information is presented here. This includes issues that must be addressed in planning an implementation. </w:t>
      </w:r>
    </w:p>
    <w:p w14:paraId="7E15730C" w14:textId="77777777" w:rsidR="00953E39" w:rsidRPr="00F63F22" w:rsidRDefault="00953E39" w:rsidP="00F20C2F">
      <w:pPr>
        <w:pStyle w:val="NormalListAlpha"/>
        <w:numPr>
          <w:ilvl w:val="0"/>
          <w:numId w:val="20"/>
        </w:numPr>
        <w:rPr>
          <w:noProof/>
        </w:rPr>
      </w:pPr>
      <w:r w:rsidRPr="00F63F22">
        <w:rPr>
          <w:noProof/>
        </w:rPr>
        <w:lastRenderedPageBreak/>
        <w:t>outstanding issues. Issues still under consideration or requiring consideration are listed here.</w:t>
      </w:r>
    </w:p>
    <w:p w14:paraId="17EB8EB2" w14:textId="77777777" w:rsidR="00953E39" w:rsidRPr="00BB5148" w:rsidRDefault="00953E39" w:rsidP="000247A5">
      <w:pPr>
        <w:pStyle w:val="Heading3"/>
        <w:rPr>
          <w:noProof/>
        </w:rPr>
      </w:pPr>
      <w:bookmarkStart w:id="1881" w:name="_Toc17270006"/>
      <w:bookmarkStart w:id="1882" w:name="_Toc28952727"/>
      <w:r w:rsidRPr="00BB5148">
        <w:rPr>
          <w:noProof/>
        </w:rPr>
        <w:t xml:space="preserve">HL7 </w:t>
      </w:r>
      <w:r w:rsidRPr="000247A5">
        <w:t>abstract</w:t>
      </w:r>
      <w:r w:rsidRPr="00BB5148">
        <w:rPr>
          <w:noProof/>
        </w:rPr>
        <w:t xml:space="preserve"> message syntax example</w:t>
      </w:r>
      <w:bookmarkEnd w:id="1881"/>
      <w:bookmarkEnd w:id="1882"/>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14:paraId="42CDF58A" w14:textId="77777777" w:rsidR="00953E39" w:rsidRPr="00F63F22" w:rsidRDefault="00953E39" w:rsidP="005E20AE">
      <w:pPr>
        <w:pStyle w:val="NormalIndented"/>
        <w:rPr>
          <w:noProof/>
        </w:rPr>
      </w:pPr>
      <w:r w:rsidRPr="00F63F22">
        <w:rPr>
          <w:noProof/>
        </w:rPr>
        <w:t xml:space="preserve">Consider the hypothetical triggering event </w:t>
      </w:r>
      <w:r w:rsidRPr="00F63F22">
        <w:rPr>
          <w:rStyle w:val="Strong"/>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14:paraId="725195C8" w14:textId="77777777" w:rsidR="00953E39" w:rsidRPr="00F63F22" w:rsidRDefault="00953E39" w:rsidP="00EA2497">
      <w:pPr>
        <w:pStyle w:val="NormalIndented"/>
        <w:rPr>
          <w:noProof/>
        </w:rPr>
      </w:pPr>
      <w:r w:rsidRPr="00F63F22">
        <w:rPr>
          <w:noProof/>
        </w:rPr>
        <w:t>The ADD and DSC segments follow special rules or protocol as defined in section 2.10.2. They are not represented in the message grammar in the domain chapters as their presence is context sensitive.</w:t>
      </w:r>
    </w:p>
    <w:p w14:paraId="3EEC1404" w14:textId="77777777" w:rsidR="00953E39" w:rsidRPr="00F63F22" w:rsidRDefault="00953E39" w:rsidP="00EA2497">
      <w:pPr>
        <w:pStyle w:val="NormalIndented"/>
        <w:rPr>
          <w:noProof/>
        </w:rPr>
      </w:pPr>
      <w:r w:rsidRPr="00F63F22">
        <w:rPr>
          <w:noProof/>
        </w:rPr>
        <w:t>The schematic form for this hypothetical exchange of messages is shown in Figure 2-5:</w:t>
      </w:r>
    </w:p>
    <w:p w14:paraId="01C8A8C3" w14:textId="77777777" w:rsidR="00953E39" w:rsidRPr="00F63F22" w:rsidRDefault="00953E39" w:rsidP="00EA2497">
      <w:pPr>
        <w:rPr>
          <w:noProof/>
        </w:rPr>
      </w:pPr>
      <w:bookmarkStart w:id="1883" w:name="_Toc349735667"/>
      <w:bookmarkStart w:id="1884" w:name="_Toc349803939"/>
      <w:bookmarkStart w:id="1885" w:name="Figure2_5"/>
      <w:r w:rsidRPr="00F63F22">
        <w:rPr>
          <w:noProof/>
        </w:rPr>
        <w:t>Figure 2-5. Hypothetical schematic message</w:t>
      </w:r>
      <w:bookmarkEnd w:id="1883"/>
      <w:bookmarkEnd w:id="1884"/>
      <w:bookmarkEnd w:id="1885"/>
    </w:p>
    <w:p w14:paraId="09FEE303" w14:textId="77777777"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14:paraId="577C2226" w14:textId="77777777">
        <w:trPr>
          <w:cantSplit/>
          <w:tblHeader/>
          <w:jc w:val="center"/>
        </w:trPr>
        <w:tc>
          <w:tcPr>
            <w:tcW w:w="2160" w:type="dxa"/>
            <w:shd w:val="pct10" w:color="auto" w:fill="FFFFFF"/>
          </w:tcPr>
          <w:p w14:paraId="125796F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4547B7B9" w14:textId="77777777" w:rsidR="00953E39" w:rsidRPr="00F63F22" w:rsidRDefault="00953E39" w:rsidP="00EA2497">
            <w:pPr>
              <w:pStyle w:val="OtherTableHeader"/>
              <w:rPr>
                <w:noProof/>
              </w:rPr>
            </w:pPr>
            <w:r w:rsidRPr="00F63F22">
              <w:rPr>
                <w:noProof/>
              </w:rPr>
              <w:t>Desription</w:t>
            </w:r>
          </w:p>
        </w:tc>
        <w:tc>
          <w:tcPr>
            <w:tcW w:w="1052" w:type="dxa"/>
            <w:shd w:val="pct10" w:color="auto" w:fill="FFFFFF"/>
          </w:tcPr>
          <w:p w14:paraId="6B6006AA" w14:textId="77777777" w:rsidR="00953E39" w:rsidRPr="00F63F22" w:rsidRDefault="00953E39" w:rsidP="00EA2497">
            <w:pPr>
              <w:pStyle w:val="OtherTableHeader"/>
              <w:rPr>
                <w:noProof/>
              </w:rPr>
            </w:pPr>
            <w:r w:rsidRPr="00F63F22">
              <w:rPr>
                <w:noProof/>
              </w:rPr>
              <w:t>Status</w:t>
            </w:r>
          </w:p>
        </w:tc>
        <w:tc>
          <w:tcPr>
            <w:tcW w:w="1773" w:type="dxa"/>
            <w:shd w:val="pct10" w:color="auto" w:fill="FFFFFF"/>
          </w:tcPr>
          <w:p w14:paraId="5DEC90CE" w14:textId="77777777" w:rsidR="00953E39" w:rsidRPr="00F63F22" w:rsidRDefault="00953E39" w:rsidP="00EA2497">
            <w:pPr>
              <w:pStyle w:val="OtherTableHeader"/>
              <w:rPr>
                <w:noProof/>
              </w:rPr>
            </w:pPr>
            <w:r w:rsidRPr="00F63F22">
              <w:rPr>
                <w:noProof/>
              </w:rPr>
              <w:t>Chapter</w:t>
            </w:r>
          </w:p>
        </w:tc>
      </w:tr>
      <w:tr w:rsidR="00953E39" w:rsidRPr="009928E9" w14:paraId="6BF5E55A" w14:textId="77777777">
        <w:trPr>
          <w:cantSplit/>
          <w:jc w:val="center"/>
        </w:trPr>
        <w:tc>
          <w:tcPr>
            <w:tcW w:w="2160" w:type="dxa"/>
          </w:tcPr>
          <w:p w14:paraId="5036FA8C"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836B887" w14:textId="77777777" w:rsidR="00953E39" w:rsidRPr="00F63F22" w:rsidRDefault="00953E39" w:rsidP="00EA2497">
            <w:pPr>
              <w:pStyle w:val="OtherTableBody"/>
              <w:rPr>
                <w:noProof/>
              </w:rPr>
            </w:pPr>
            <w:r w:rsidRPr="00F63F22">
              <w:rPr>
                <w:noProof/>
              </w:rPr>
              <w:t>Message Header</w:t>
            </w:r>
          </w:p>
        </w:tc>
        <w:tc>
          <w:tcPr>
            <w:tcW w:w="1052" w:type="dxa"/>
          </w:tcPr>
          <w:p w14:paraId="165213EC" w14:textId="77777777" w:rsidR="00953E39" w:rsidRPr="00F63F22" w:rsidRDefault="00953E39" w:rsidP="00EA2497">
            <w:pPr>
              <w:pStyle w:val="OtherTableBody"/>
              <w:rPr>
                <w:noProof/>
              </w:rPr>
            </w:pPr>
          </w:p>
        </w:tc>
        <w:tc>
          <w:tcPr>
            <w:tcW w:w="1773" w:type="dxa"/>
          </w:tcPr>
          <w:p w14:paraId="65D30865" w14:textId="77777777" w:rsidR="00953E39" w:rsidRPr="00F63F22" w:rsidRDefault="00953E39" w:rsidP="00EA2497">
            <w:pPr>
              <w:pStyle w:val="OtherTableBody"/>
              <w:rPr>
                <w:noProof/>
              </w:rPr>
            </w:pPr>
            <w:r w:rsidRPr="00F63F22">
              <w:rPr>
                <w:noProof/>
              </w:rPr>
              <w:t>2</w:t>
            </w:r>
          </w:p>
        </w:tc>
      </w:tr>
      <w:tr w:rsidR="00953E39" w:rsidRPr="009928E9" w14:paraId="5FF59728" w14:textId="77777777">
        <w:trPr>
          <w:cantSplit/>
          <w:jc w:val="center"/>
        </w:trPr>
        <w:tc>
          <w:tcPr>
            <w:tcW w:w="2160" w:type="dxa"/>
          </w:tcPr>
          <w:p w14:paraId="536CA5A8" w14:textId="77777777"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886" w:name="_Hlt20473739"/>
            <w:r w:rsidRPr="00F63F22">
              <w:rPr>
                <w:rStyle w:val="Hyperlink"/>
                <w:rFonts w:cs="Courier New"/>
                <w:noProof/>
              </w:rPr>
              <w:t>T</w:t>
            </w:r>
            <w:bookmarkEnd w:id="1886"/>
            <w:r w:rsidRPr="00F63F22">
              <w:rPr>
                <w:noProof/>
              </w:rPr>
              <w:t>}]</w:t>
            </w:r>
          </w:p>
        </w:tc>
        <w:tc>
          <w:tcPr>
            <w:tcW w:w="2880" w:type="dxa"/>
          </w:tcPr>
          <w:p w14:paraId="0A1BF088" w14:textId="77777777" w:rsidR="00953E39" w:rsidRPr="00F63F22" w:rsidRDefault="00953E39" w:rsidP="00EA2497">
            <w:pPr>
              <w:pStyle w:val="OtherTableBody"/>
              <w:rPr>
                <w:noProof/>
              </w:rPr>
            </w:pPr>
            <w:r w:rsidRPr="00F63F22">
              <w:rPr>
                <w:noProof/>
              </w:rPr>
              <w:t>Software Segment</w:t>
            </w:r>
          </w:p>
        </w:tc>
        <w:tc>
          <w:tcPr>
            <w:tcW w:w="1052" w:type="dxa"/>
          </w:tcPr>
          <w:p w14:paraId="6CE7445B" w14:textId="77777777" w:rsidR="00953E39" w:rsidRPr="00F63F22" w:rsidRDefault="00953E39" w:rsidP="00EA2497">
            <w:pPr>
              <w:pStyle w:val="OtherTableBody"/>
              <w:rPr>
                <w:noProof/>
              </w:rPr>
            </w:pPr>
          </w:p>
        </w:tc>
        <w:tc>
          <w:tcPr>
            <w:tcW w:w="1773" w:type="dxa"/>
          </w:tcPr>
          <w:p w14:paraId="7F3644AD" w14:textId="77777777" w:rsidR="00953E39" w:rsidRPr="00F63F22" w:rsidRDefault="00953E39" w:rsidP="00EA2497">
            <w:pPr>
              <w:pStyle w:val="OtherTableBody"/>
              <w:rPr>
                <w:noProof/>
              </w:rPr>
            </w:pPr>
            <w:r w:rsidRPr="00F63F22">
              <w:rPr>
                <w:noProof/>
              </w:rPr>
              <w:t>2</w:t>
            </w:r>
          </w:p>
        </w:tc>
      </w:tr>
      <w:tr w:rsidR="00953E39" w:rsidRPr="009928E9" w14:paraId="6850C58A" w14:textId="77777777">
        <w:trPr>
          <w:cantSplit/>
          <w:jc w:val="center"/>
        </w:trPr>
        <w:tc>
          <w:tcPr>
            <w:tcW w:w="2160" w:type="dxa"/>
          </w:tcPr>
          <w:p w14:paraId="6BB4D28A" w14:textId="77777777" w:rsidR="00953E39" w:rsidRPr="00F63F22" w:rsidRDefault="00953E39" w:rsidP="00EA2497">
            <w:pPr>
              <w:pStyle w:val="OtherTableBody"/>
              <w:rPr>
                <w:noProof/>
              </w:rPr>
            </w:pPr>
            <w:r w:rsidRPr="00F63F22">
              <w:rPr>
                <w:noProof/>
              </w:rPr>
              <w:t>[UAC]</w:t>
            </w:r>
          </w:p>
        </w:tc>
        <w:tc>
          <w:tcPr>
            <w:tcW w:w="2880" w:type="dxa"/>
          </w:tcPr>
          <w:p w14:paraId="12FDDF63" w14:textId="77777777" w:rsidR="00953E39" w:rsidRPr="00F63F22" w:rsidRDefault="00953E39" w:rsidP="00EA2497">
            <w:pPr>
              <w:pStyle w:val="OtherTableBody"/>
              <w:rPr>
                <w:noProof/>
              </w:rPr>
            </w:pPr>
            <w:r w:rsidRPr="00F63F22">
              <w:rPr>
                <w:noProof/>
              </w:rPr>
              <w:t>User Authentication Credential</w:t>
            </w:r>
          </w:p>
        </w:tc>
        <w:tc>
          <w:tcPr>
            <w:tcW w:w="1052" w:type="dxa"/>
          </w:tcPr>
          <w:p w14:paraId="306F9821" w14:textId="77777777" w:rsidR="00953E39" w:rsidRPr="00F63F22" w:rsidRDefault="00953E39" w:rsidP="00EA2497">
            <w:pPr>
              <w:pStyle w:val="OtherTableBody"/>
              <w:rPr>
                <w:noProof/>
              </w:rPr>
            </w:pPr>
          </w:p>
        </w:tc>
        <w:tc>
          <w:tcPr>
            <w:tcW w:w="1773" w:type="dxa"/>
          </w:tcPr>
          <w:p w14:paraId="442C088C" w14:textId="77777777" w:rsidR="00953E39" w:rsidRPr="00F63F22" w:rsidRDefault="00953E39" w:rsidP="00EA2497">
            <w:pPr>
              <w:pStyle w:val="OtherTableBody"/>
              <w:rPr>
                <w:noProof/>
              </w:rPr>
            </w:pPr>
            <w:r w:rsidRPr="00F63F22">
              <w:rPr>
                <w:noProof/>
              </w:rPr>
              <w:t>2</w:t>
            </w:r>
          </w:p>
        </w:tc>
      </w:tr>
      <w:tr w:rsidR="00953E39" w:rsidRPr="009928E9" w14:paraId="3CC43B71" w14:textId="77777777">
        <w:trPr>
          <w:cantSplit/>
          <w:jc w:val="center"/>
        </w:trPr>
        <w:tc>
          <w:tcPr>
            <w:tcW w:w="2160" w:type="dxa"/>
          </w:tcPr>
          <w:p w14:paraId="7DB7216F" w14:textId="77777777" w:rsidR="00953E39" w:rsidRPr="00F63F22" w:rsidRDefault="00953E39" w:rsidP="00EA2497">
            <w:pPr>
              <w:pStyle w:val="OtherTableBody"/>
              <w:rPr>
                <w:noProof/>
              </w:rPr>
            </w:pPr>
            <w:r w:rsidRPr="00F63F22">
              <w:rPr>
                <w:noProof/>
              </w:rPr>
              <w:t>WID</w:t>
            </w:r>
          </w:p>
        </w:tc>
        <w:tc>
          <w:tcPr>
            <w:tcW w:w="2880" w:type="dxa"/>
          </w:tcPr>
          <w:p w14:paraId="758AAB83" w14:textId="77777777" w:rsidR="00953E39" w:rsidRPr="00F63F22" w:rsidRDefault="00953E39" w:rsidP="00EA2497">
            <w:pPr>
              <w:pStyle w:val="OtherTableBody"/>
              <w:rPr>
                <w:noProof/>
              </w:rPr>
            </w:pPr>
            <w:r w:rsidRPr="00F63F22">
              <w:rPr>
                <w:noProof/>
              </w:rPr>
              <w:t>Widget ID</w:t>
            </w:r>
          </w:p>
        </w:tc>
        <w:tc>
          <w:tcPr>
            <w:tcW w:w="1052" w:type="dxa"/>
          </w:tcPr>
          <w:p w14:paraId="63E2BB19" w14:textId="77777777" w:rsidR="00953E39" w:rsidRPr="00F63F22" w:rsidRDefault="00953E39" w:rsidP="00EA2497">
            <w:pPr>
              <w:pStyle w:val="OtherTableBody"/>
              <w:rPr>
                <w:noProof/>
              </w:rPr>
            </w:pPr>
          </w:p>
        </w:tc>
        <w:tc>
          <w:tcPr>
            <w:tcW w:w="1773" w:type="dxa"/>
          </w:tcPr>
          <w:p w14:paraId="0C308753" w14:textId="77777777" w:rsidR="00953E39" w:rsidRPr="00F63F22" w:rsidRDefault="00953E39" w:rsidP="00EA2497">
            <w:pPr>
              <w:pStyle w:val="OtherTableBody"/>
              <w:rPr>
                <w:noProof/>
              </w:rPr>
            </w:pPr>
            <w:r w:rsidRPr="00F63F22">
              <w:rPr>
                <w:noProof/>
              </w:rPr>
              <w:t>XX</w:t>
            </w:r>
          </w:p>
        </w:tc>
      </w:tr>
    </w:tbl>
    <w:p w14:paraId="4F29320B" w14:textId="77777777" w:rsidR="00953E39" w:rsidRPr="00F63F22" w:rsidRDefault="00953E39" w:rsidP="00EA2497">
      <w:pPr>
        <w:rPr>
          <w:noProof/>
        </w:rPr>
      </w:pPr>
    </w:p>
    <w:p w14:paraId="7A71C196" w14:textId="77777777" w:rsidR="00953E39" w:rsidRPr="00F63F22" w:rsidRDefault="00953E39" w:rsidP="00EA2497">
      <w:pPr>
        <w:pStyle w:val="OtherTableCaption"/>
        <w:rPr>
          <w:noProof/>
        </w:rPr>
      </w:pPr>
      <w:r w:rsidRPr="00F63F22">
        <w:rPr>
          <w:noProof/>
        </w:rPr>
        <w:t>WRP</w:t>
      </w:r>
      <w:r w:rsidR="006E0480">
        <w:rPr>
          <w:noProof/>
        </w:rPr>
        <w:t>^Z02</w:t>
      </w:r>
      <w:r w:rsidR="0023688C">
        <w:rPr>
          <w:noProof/>
        </w:rPr>
        <w:t>^WRQ_Z02</w:t>
      </w:r>
      <w:r w:rsidRPr="00F63F22">
        <w:rPr>
          <w:noProof/>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0EF6EB8F" w14:textId="77777777">
        <w:trPr>
          <w:tblHeader/>
          <w:jc w:val="center"/>
        </w:trPr>
        <w:tc>
          <w:tcPr>
            <w:tcW w:w="2160" w:type="dxa"/>
            <w:shd w:val="pct10" w:color="auto" w:fill="FFFFFF"/>
          </w:tcPr>
          <w:p w14:paraId="791C7F6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5510350"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1FF8ED01"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2BA90A25" w14:textId="77777777" w:rsidR="00953E39" w:rsidRPr="00F63F22" w:rsidRDefault="00953E39" w:rsidP="00EA2497">
            <w:pPr>
              <w:pStyle w:val="OtherTableHeader"/>
              <w:rPr>
                <w:noProof/>
              </w:rPr>
            </w:pPr>
            <w:r w:rsidRPr="00F63F22">
              <w:rPr>
                <w:noProof/>
              </w:rPr>
              <w:t>Chapter</w:t>
            </w:r>
          </w:p>
        </w:tc>
      </w:tr>
      <w:tr w:rsidR="00953E39" w:rsidRPr="009928E9" w14:paraId="388F9F05" w14:textId="77777777">
        <w:trPr>
          <w:jc w:val="center"/>
        </w:trPr>
        <w:tc>
          <w:tcPr>
            <w:tcW w:w="2160" w:type="dxa"/>
          </w:tcPr>
          <w:p w14:paraId="31B796AE"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B1C60DB" w14:textId="77777777" w:rsidR="00953E39" w:rsidRPr="00F63F22" w:rsidRDefault="00953E39" w:rsidP="00EA2497">
            <w:pPr>
              <w:pStyle w:val="OtherTableBody"/>
              <w:rPr>
                <w:noProof/>
              </w:rPr>
            </w:pPr>
            <w:r w:rsidRPr="00F63F22">
              <w:rPr>
                <w:noProof/>
              </w:rPr>
              <w:t>Message Header</w:t>
            </w:r>
          </w:p>
        </w:tc>
        <w:tc>
          <w:tcPr>
            <w:tcW w:w="1062" w:type="dxa"/>
          </w:tcPr>
          <w:p w14:paraId="3ABCB4FC" w14:textId="77777777" w:rsidR="00953E39" w:rsidRPr="00F63F22" w:rsidRDefault="00953E39" w:rsidP="00EA2497">
            <w:pPr>
              <w:pStyle w:val="OtherTableBody"/>
              <w:rPr>
                <w:noProof/>
              </w:rPr>
            </w:pPr>
          </w:p>
        </w:tc>
        <w:tc>
          <w:tcPr>
            <w:tcW w:w="1800" w:type="dxa"/>
          </w:tcPr>
          <w:p w14:paraId="7477F219" w14:textId="77777777" w:rsidR="00953E39" w:rsidRPr="00F63F22" w:rsidRDefault="00953E39" w:rsidP="00EA2497">
            <w:pPr>
              <w:pStyle w:val="OtherTableBody"/>
              <w:rPr>
                <w:noProof/>
              </w:rPr>
            </w:pPr>
            <w:r w:rsidRPr="00F63F22">
              <w:rPr>
                <w:noProof/>
              </w:rPr>
              <w:t>2</w:t>
            </w:r>
          </w:p>
        </w:tc>
      </w:tr>
      <w:tr w:rsidR="00953E39" w:rsidRPr="009928E9" w14:paraId="7E5FFDEC" w14:textId="77777777">
        <w:trPr>
          <w:cantSplit/>
          <w:jc w:val="center"/>
        </w:trPr>
        <w:tc>
          <w:tcPr>
            <w:tcW w:w="2160" w:type="dxa"/>
          </w:tcPr>
          <w:p w14:paraId="78D4590E"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056970EA" w14:textId="77777777" w:rsidR="00953E39" w:rsidRPr="00F63F22" w:rsidRDefault="00953E39" w:rsidP="00EA2497">
            <w:pPr>
              <w:pStyle w:val="OtherTableBody"/>
              <w:rPr>
                <w:noProof/>
              </w:rPr>
            </w:pPr>
            <w:r w:rsidRPr="00F63F22">
              <w:rPr>
                <w:noProof/>
              </w:rPr>
              <w:t>Software Segment</w:t>
            </w:r>
          </w:p>
        </w:tc>
        <w:tc>
          <w:tcPr>
            <w:tcW w:w="1062" w:type="dxa"/>
          </w:tcPr>
          <w:p w14:paraId="391D7A2E" w14:textId="77777777" w:rsidR="00953E39" w:rsidRPr="00F63F22" w:rsidRDefault="00953E39" w:rsidP="00EA2497">
            <w:pPr>
              <w:pStyle w:val="OtherTableBody"/>
              <w:rPr>
                <w:noProof/>
              </w:rPr>
            </w:pPr>
          </w:p>
        </w:tc>
        <w:tc>
          <w:tcPr>
            <w:tcW w:w="1800" w:type="dxa"/>
          </w:tcPr>
          <w:p w14:paraId="3AE500E4" w14:textId="77777777" w:rsidR="00953E39" w:rsidRPr="00F63F22" w:rsidRDefault="00953E39" w:rsidP="00EA2497">
            <w:pPr>
              <w:pStyle w:val="OtherTableBody"/>
              <w:rPr>
                <w:noProof/>
              </w:rPr>
            </w:pPr>
            <w:r w:rsidRPr="00F63F22">
              <w:rPr>
                <w:noProof/>
              </w:rPr>
              <w:t>2</w:t>
            </w:r>
          </w:p>
        </w:tc>
      </w:tr>
      <w:tr w:rsidR="00953E39" w:rsidRPr="009928E9" w14:paraId="02F4613C" w14:textId="77777777">
        <w:trPr>
          <w:cantSplit/>
          <w:jc w:val="center"/>
        </w:trPr>
        <w:tc>
          <w:tcPr>
            <w:tcW w:w="2160" w:type="dxa"/>
          </w:tcPr>
          <w:p w14:paraId="439D316F" w14:textId="77777777" w:rsidR="00953E39" w:rsidRPr="00F63F22" w:rsidRDefault="00953E39" w:rsidP="00EA2497">
            <w:pPr>
              <w:pStyle w:val="OtherTableBody"/>
              <w:rPr>
                <w:noProof/>
              </w:rPr>
            </w:pPr>
            <w:r w:rsidRPr="00F63F22">
              <w:rPr>
                <w:noProof/>
              </w:rPr>
              <w:t>[UAC]</w:t>
            </w:r>
          </w:p>
        </w:tc>
        <w:tc>
          <w:tcPr>
            <w:tcW w:w="2880" w:type="dxa"/>
          </w:tcPr>
          <w:p w14:paraId="007E3BFB" w14:textId="77777777" w:rsidR="00953E39" w:rsidRPr="00F63F22" w:rsidRDefault="00953E39" w:rsidP="00EA2497">
            <w:pPr>
              <w:pStyle w:val="OtherTableBody"/>
              <w:rPr>
                <w:noProof/>
              </w:rPr>
            </w:pPr>
            <w:r w:rsidRPr="00F63F22">
              <w:rPr>
                <w:noProof/>
              </w:rPr>
              <w:t>User Authentication Credential</w:t>
            </w:r>
          </w:p>
        </w:tc>
        <w:tc>
          <w:tcPr>
            <w:tcW w:w="1062" w:type="dxa"/>
          </w:tcPr>
          <w:p w14:paraId="05CFB8B2" w14:textId="77777777" w:rsidR="00953E39" w:rsidRPr="00F63F22" w:rsidRDefault="00953E39" w:rsidP="00EA2497">
            <w:pPr>
              <w:pStyle w:val="OtherTableBody"/>
              <w:rPr>
                <w:noProof/>
              </w:rPr>
            </w:pPr>
          </w:p>
        </w:tc>
        <w:tc>
          <w:tcPr>
            <w:tcW w:w="1800" w:type="dxa"/>
          </w:tcPr>
          <w:p w14:paraId="0CED3419" w14:textId="77777777" w:rsidR="00953E39" w:rsidRPr="00F63F22" w:rsidRDefault="00953E39" w:rsidP="00EA2497">
            <w:pPr>
              <w:pStyle w:val="OtherTableBody"/>
              <w:rPr>
                <w:noProof/>
              </w:rPr>
            </w:pPr>
            <w:r w:rsidRPr="00F63F22">
              <w:rPr>
                <w:noProof/>
              </w:rPr>
              <w:t>2</w:t>
            </w:r>
          </w:p>
        </w:tc>
      </w:tr>
      <w:tr w:rsidR="00953E39" w:rsidRPr="009928E9" w14:paraId="1E6C03A3" w14:textId="77777777">
        <w:trPr>
          <w:jc w:val="center"/>
        </w:trPr>
        <w:tc>
          <w:tcPr>
            <w:tcW w:w="2160" w:type="dxa"/>
          </w:tcPr>
          <w:p w14:paraId="7442ED34"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692CEF2" w14:textId="77777777" w:rsidR="00953E39" w:rsidRPr="00F63F22" w:rsidRDefault="00953E39" w:rsidP="00EA2497">
            <w:pPr>
              <w:pStyle w:val="OtherTableBody"/>
              <w:rPr>
                <w:noProof/>
              </w:rPr>
            </w:pPr>
            <w:r w:rsidRPr="00F63F22">
              <w:rPr>
                <w:noProof/>
              </w:rPr>
              <w:t>Message Acknowledgment</w:t>
            </w:r>
          </w:p>
        </w:tc>
        <w:tc>
          <w:tcPr>
            <w:tcW w:w="1062" w:type="dxa"/>
          </w:tcPr>
          <w:p w14:paraId="091A01FE" w14:textId="77777777" w:rsidR="00953E39" w:rsidRPr="00F63F22" w:rsidRDefault="00953E39" w:rsidP="00EA2497">
            <w:pPr>
              <w:pStyle w:val="OtherTableBody"/>
              <w:rPr>
                <w:noProof/>
              </w:rPr>
            </w:pPr>
          </w:p>
        </w:tc>
        <w:tc>
          <w:tcPr>
            <w:tcW w:w="1800" w:type="dxa"/>
          </w:tcPr>
          <w:p w14:paraId="45CB2C37" w14:textId="77777777" w:rsidR="00953E39" w:rsidRPr="00F63F22" w:rsidRDefault="00953E39" w:rsidP="00EA2497">
            <w:pPr>
              <w:pStyle w:val="OtherTableBody"/>
              <w:rPr>
                <w:noProof/>
              </w:rPr>
            </w:pPr>
            <w:r w:rsidRPr="00F63F22">
              <w:rPr>
                <w:noProof/>
              </w:rPr>
              <w:t>2</w:t>
            </w:r>
          </w:p>
        </w:tc>
      </w:tr>
      <w:tr w:rsidR="00953E39" w:rsidRPr="009928E9" w14:paraId="1A6C12A1" w14:textId="77777777">
        <w:trPr>
          <w:jc w:val="center"/>
        </w:trPr>
        <w:tc>
          <w:tcPr>
            <w:tcW w:w="2160" w:type="dxa"/>
          </w:tcPr>
          <w:p w14:paraId="30D44CE6"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5B96CE5F" w14:textId="77777777" w:rsidR="00953E39" w:rsidRPr="00F63F22" w:rsidRDefault="00953E39" w:rsidP="00EA2497">
            <w:pPr>
              <w:pStyle w:val="OtherTableBody"/>
              <w:rPr>
                <w:noProof/>
              </w:rPr>
            </w:pPr>
            <w:r w:rsidRPr="00F63F22">
              <w:rPr>
                <w:noProof/>
              </w:rPr>
              <w:t>Error Segment</w:t>
            </w:r>
          </w:p>
        </w:tc>
        <w:tc>
          <w:tcPr>
            <w:tcW w:w="1062" w:type="dxa"/>
          </w:tcPr>
          <w:p w14:paraId="437802E7" w14:textId="77777777" w:rsidR="00953E39" w:rsidRPr="00F63F22" w:rsidRDefault="00953E39" w:rsidP="00EA2497">
            <w:pPr>
              <w:pStyle w:val="OtherTableBody"/>
              <w:rPr>
                <w:noProof/>
              </w:rPr>
            </w:pPr>
          </w:p>
        </w:tc>
        <w:tc>
          <w:tcPr>
            <w:tcW w:w="1800" w:type="dxa"/>
          </w:tcPr>
          <w:p w14:paraId="6E144370" w14:textId="77777777" w:rsidR="00953E39" w:rsidRPr="00F63F22" w:rsidRDefault="00953E39" w:rsidP="00EA2497">
            <w:pPr>
              <w:pStyle w:val="OtherTableBody"/>
              <w:rPr>
                <w:noProof/>
              </w:rPr>
            </w:pPr>
            <w:r w:rsidRPr="00F63F22">
              <w:rPr>
                <w:noProof/>
              </w:rPr>
              <w:t>2</w:t>
            </w:r>
          </w:p>
        </w:tc>
      </w:tr>
      <w:tr w:rsidR="00953E39" w:rsidRPr="009928E9" w14:paraId="4A665761" w14:textId="77777777">
        <w:trPr>
          <w:jc w:val="center"/>
        </w:trPr>
        <w:tc>
          <w:tcPr>
            <w:tcW w:w="2160" w:type="dxa"/>
          </w:tcPr>
          <w:p w14:paraId="3F13768A" w14:textId="77777777" w:rsidR="00953E39" w:rsidRPr="00F63F22" w:rsidRDefault="00953E39" w:rsidP="00EA2497">
            <w:pPr>
              <w:pStyle w:val="OtherTableBody"/>
              <w:rPr>
                <w:noProof/>
              </w:rPr>
            </w:pPr>
            <w:r w:rsidRPr="00F63F22">
              <w:rPr>
                <w:noProof/>
              </w:rPr>
              <w:t xml:space="preserve">  {</w:t>
            </w:r>
          </w:p>
        </w:tc>
        <w:tc>
          <w:tcPr>
            <w:tcW w:w="2880" w:type="dxa"/>
          </w:tcPr>
          <w:p w14:paraId="68B773FB" w14:textId="77777777" w:rsidR="00953E39" w:rsidRPr="00F63F22" w:rsidRDefault="00953E39" w:rsidP="00EA2497">
            <w:pPr>
              <w:pStyle w:val="OtherTableBody"/>
              <w:rPr>
                <w:noProof/>
              </w:rPr>
            </w:pPr>
            <w:r w:rsidRPr="00F63F22">
              <w:rPr>
                <w:noProof/>
              </w:rPr>
              <w:t>---Widget begin</w:t>
            </w:r>
          </w:p>
        </w:tc>
        <w:tc>
          <w:tcPr>
            <w:tcW w:w="1062" w:type="dxa"/>
          </w:tcPr>
          <w:p w14:paraId="60E95AF1" w14:textId="77777777" w:rsidR="00953E39" w:rsidRPr="00F63F22" w:rsidRDefault="00953E39" w:rsidP="00EA2497">
            <w:pPr>
              <w:pStyle w:val="OtherTableBody"/>
              <w:rPr>
                <w:noProof/>
              </w:rPr>
            </w:pPr>
          </w:p>
        </w:tc>
        <w:tc>
          <w:tcPr>
            <w:tcW w:w="1800" w:type="dxa"/>
          </w:tcPr>
          <w:p w14:paraId="7352CBEE" w14:textId="77777777" w:rsidR="00953E39" w:rsidRPr="00F63F22" w:rsidRDefault="00953E39" w:rsidP="00EA2497">
            <w:pPr>
              <w:pStyle w:val="OtherTableBody"/>
              <w:rPr>
                <w:noProof/>
              </w:rPr>
            </w:pPr>
          </w:p>
        </w:tc>
      </w:tr>
      <w:tr w:rsidR="00953E39" w:rsidRPr="009928E9" w14:paraId="7479B195" w14:textId="77777777">
        <w:trPr>
          <w:jc w:val="center"/>
        </w:trPr>
        <w:tc>
          <w:tcPr>
            <w:tcW w:w="2160" w:type="dxa"/>
          </w:tcPr>
          <w:p w14:paraId="5333100F" w14:textId="77777777" w:rsidR="00953E39" w:rsidRPr="00F63F22" w:rsidRDefault="00953E39" w:rsidP="00EA2497">
            <w:pPr>
              <w:pStyle w:val="OtherTableBody"/>
              <w:rPr>
                <w:noProof/>
              </w:rPr>
            </w:pPr>
            <w:r w:rsidRPr="00F63F22">
              <w:rPr>
                <w:noProof/>
              </w:rPr>
              <w:t xml:space="preserve">  WDN</w:t>
            </w:r>
          </w:p>
        </w:tc>
        <w:tc>
          <w:tcPr>
            <w:tcW w:w="2880" w:type="dxa"/>
          </w:tcPr>
          <w:p w14:paraId="68FBF7E6" w14:textId="77777777" w:rsidR="00953E39" w:rsidRPr="00F63F22" w:rsidRDefault="00953E39" w:rsidP="00EA2497">
            <w:pPr>
              <w:pStyle w:val="OtherTableBody"/>
              <w:rPr>
                <w:noProof/>
              </w:rPr>
            </w:pPr>
            <w:r w:rsidRPr="00F63F22">
              <w:rPr>
                <w:noProof/>
              </w:rPr>
              <w:t>Widget Description</w:t>
            </w:r>
          </w:p>
        </w:tc>
        <w:tc>
          <w:tcPr>
            <w:tcW w:w="1062" w:type="dxa"/>
          </w:tcPr>
          <w:p w14:paraId="25621457" w14:textId="77777777" w:rsidR="00953E39" w:rsidRPr="00F63F22" w:rsidRDefault="00953E39" w:rsidP="00EA2497">
            <w:pPr>
              <w:pStyle w:val="OtherTableBody"/>
              <w:rPr>
                <w:noProof/>
              </w:rPr>
            </w:pPr>
          </w:p>
        </w:tc>
        <w:tc>
          <w:tcPr>
            <w:tcW w:w="1800" w:type="dxa"/>
          </w:tcPr>
          <w:p w14:paraId="3EB302A8" w14:textId="77777777" w:rsidR="00953E39" w:rsidRPr="00F63F22" w:rsidRDefault="00953E39" w:rsidP="00EA2497">
            <w:pPr>
              <w:pStyle w:val="OtherTableBody"/>
              <w:rPr>
                <w:noProof/>
              </w:rPr>
            </w:pPr>
            <w:r w:rsidRPr="00F63F22">
              <w:rPr>
                <w:noProof/>
              </w:rPr>
              <w:t>XX</w:t>
            </w:r>
          </w:p>
        </w:tc>
      </w:tr>
      <w:tr w:rsidR="00953E39" w:rsidRPr="009928E9" w14:paraId="15AB00D7" w14:textId="77777777">
        <w:trPr>
          <w:jc w:val="center"/>
        </w:trPr>
        <w:tc>
          <w:tcPr>
            <w:tcW w:w="2160" w:type="dxa"/>
          </w:tcPr>
          <w:p w14:paraId="7B9E9710" w14:textId="77777777" w:rsidR="00953E39" w:rsidRPr="00F63F22" w:rsidRDefault="00953E39" w:rsidP="00EA2497">
            <w:pPr>
              <w:pStyle w:val="OtherTableBody"/>
              <w:rPr>
                <w:noProof/>
              </w:rPr>
            </w:pPr>
            <w:r w:rsidRPr="00F63F22">
              <w:rPr>
                <w:noProof/>
              </w:rPr>
              <w:t xml:space="preserve">   WPN</w:t>
            </w:r>
          </w:p>
        </w:tc>
        <w:tc>
          <w:tcPr>
            <w:tcW w:w="2880" w:type="dxa"/>
          </w:tcPr>
          <w:p w14:paraId="0E163D6C" w14:textId="77777777" w:rsidR="00953E39" w:rsidRPr="00F63F22" w:rsidRDefault="00953E39" w:rsidP="00EA2497">
            <w:pPr>
              <w:pStyle w:val="OtherTableBody"/>
              <w:rPr>
                <w:noProof/>
              </w:rPr>
            </w:pPr>
            <w:r w:rsidRPr="00F63F22">
              <w:rPr>
                <w:noProof/>
              </w:rPr>
              <w:t>Widget Portion</w:t>
            </w:r>
          </w:p>
        </w:tc>
        <w:tc>
          <w:tcPr>
            <w:tcW w:w="1062" w:type="dxa"/>
          </w:tcPr>
          <w:p w14:paraId="063F0E69" w14:textId="77777777" w:rsidR="00953E39" w:rsidRPr="00F63F22" w:rsidRDefault="00953E39" w:rsidP="00EA2497">
            <w:pPr>
              <w:pStyle w:val="OtherTableBody"/>
              <w:rPr>
                <w:noProof/>
              </w:rPr>
            </w:pPr>
          </w:p>
        </w:tc>
        <w:tc>
          <w:tcPr>
            <w:tcW w:w="1800" w:type="dxa"/>
          </w:tcPr>
          <w:p w14:paraId="3C189222" w14:textId="77777777" w:rsidR="00953E39" w:rsidRPr="00F63F22" w:rsidRDefault="00953E39" w:rsidP="00EA2497">
            <w:pPr>
              <w:pStyle w:val="OtherTableBody"/>
              <w:rPr>
                <w:noProof/>
              </w:rPr>
            </w:pPr>
            <w:r w:rsidRPr="00F63F22">
              <w:rPr>
                <w:noProof/>
              </w:rPr>
              <w:t>XX</w:t>
            </w:r>
          </w:p>
        </w:tc>
      </w:tr>
      <w:tr w:rsidR="00BE3DE6" w:rsidRPr="009928E9" w14:paraId="60ED9E91" w14:textId="77777777">
        <w:trPr>
          <w:jc w:val="center"/>
        </w:trPr>
        <w:tc>
          <w:tcPr>
            <w:tcW w:w="2160" w:type="dxa"/>
          </w:tcPr>
          <w:p w14:paraId="5C4BED74" w14:textId="77777777" w:rsidR="00BE3DE6" w:rsidRPr="00F63F22" w:rsidRDefault="008E6F16" w:rsidP="00EA2497">
            <w:pPr>
              <w:pStyle w:val="OtherTableBody"/>
              <w:rPr>
                <w:noProof/>
              </w:rPr>
            </w:pPr>
            <w:r>
              <w:rPr>
                <w:noProof/>
              </w:rPr>
              <w:t xml:space="preserve">    </w:t>
            </w:r>
            <w:r w:rsidR="00BE3DE6">
              <w:rPr>
                <w:noProof/>
              </w:rPr>
              <w:t>[</w:t>
            </w:r>
          </w:p>
        </w:tc>
        <w:tc>
          <w:tcPr>
            <w:tcW w:w="2880" w:type="dxa"/>
          </w:tcPr>
          <w:p w14:paraId="67E16191" w14:textId="77777777" w:rsidR="00BE3DE6" w:rsidRPr="00F63F22" w:rsidRDefault="00BE3DE6" w:rsidP="00EA2497">
            <w:pPr>
              <w:pStyle w:val="OtherTableBody"/>
              <w:rPr>
                <w:noProof/>
              </w:rPr>
            </w:pPr>
            <w:r>
              <w:rPr>
                <w:noProof/>
              </w:rPr>
              <w:t>--Inclusion begin</w:t>
            </w:r>
          </w:p>
        </w:tc>
        <w:tc>
          <w:tcPr>
            <w:tcW w:w="1062" w:type="dxa"/>
          </w:tcPr>
          <w:p w14:paraId="4C68DD21" w14:textId="77777777" w:rsidR="00BE3DE6" w:rsidRPr="00F63F22" w:rsidRDefault="00BE3DE6" w:rsidP="00EA2497">
            <w:pPr>
              <w:pStyle w:val="OtherTableBody"/>
              <w:rPr>
                <w:noProof/>
              </w:rPr>
            </w:pPr>
          </w:p>
        </w:tc>
        <w:tc>
          <w:tcPr>
            <w:tcW w:w="1800" w:type="dxa"/>
          </w:tcPr>
          <w:p w14:paraId="6DF81294" w14:textId="77777777" w:rsidR="00BE3DE6" w:rsidRPr="00F63F22" w:rsidRDefault="00BE3DE6" w:rsidP="00EA2497">
            <w:pPr>
              <w:pStyle w:val="OtherTableBody"/>
              <w:rPr>
                <w:noProof/>
              </w:rPr>
            </w:pPr>
          </w:p>
        </w:tc>
      </w:tr>
      <w:tr w:rsidR="00BE3DE6" w:rsidRPr="009928E9" w14:paraId="7D999DBB" w14:textId="77777777">
        <w:trPr>
          <w:jc w:val="center"/>
        </w:trPr>
        <w:tc>
          <w:tcPr>
            <w:tcW w:w="2160" w:type="dxa"/>
          </w:tcPr>
          <w:p w14:paraId="16E9029C" w14:textId="77777777" w:rsidR="008E6F16" w:rsidRDefault="008E6F16" w:rsidP="00EA2497">
            <w:pPr>
              <w:pStyle w:val="OtherTableBody"/>
            </w:pPr>
            <w:r w:rsidRPr="008E6F16">
              <w:t xml:space="preserve">&lt;{ABC [{NTE}] } </w:t>
            </w:r>
          </w:p>
          <w:p w14:paraId="0415DDA9" w14:textId="77777777" w:rsidR="008E6F16" w:rsidRDefault="008E6F16" w:rsidP="00EA2497">
            <w:pPr>
              <w:pStyle w:val="OtherTableBody"/>
            </w:pPr>
            <w:r w:rsidRPr="008E6F16">
              <w:t xml:space="preserve">|[ DEF </w:t>
            </w:r>
          </w:p>
          <w:p w14:paraId="55E55EB4" w14:textId="77777777" w:rsidR="008E6F16" w:rsidRDefault="008E6F16" w:rsidP="00EA2497">
            <w:pPr>
              <w:pStyle w:val="OtherTableBody"/>
            </w:pPr>
            <w:r>
              <w:t>| GHI [{PRT [{NTE}] }] ]</w:t>
            </w:r>
          </w:p>
          <w:p w14:paraId="5B6F1613" w14:textId="77777777" w:rsidR="00BE3DE6" w:rsidRDefault="008E6F16" w:rsidP="00EA2497">
            <w:pPr>
              <w:pStyle w:val="OtherTableBody"/>
              <w:rPr>
                <w:noProof/>
              </w:rPr>
            </w:pPr>
            <w:r w:rsidRPr="008E6F16">
              <w:t>&gt;</w:t>
            </w:r>
          </w:p>
        </w:tc>
        <w:tc>
          <w:tcPr>
            <w:tcW w:w="2880" w:type="dxa"/>
          </w:tcPr>
          <w:p w14:paraId="4FAECC50" w14:textId="77777777"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14:paraId="7FE10B1A" w14:textId="77777777" w:rsidR="00BE3DE6" w:rsidRPr="00F63F22" w:rsidRDefault="00BE3DE6" w:rsidP="00EA2497">
            <w:pPr>
              <w:pStyle w:val="OtherTableBody"/>
              <w:rPr>
                <w:noProof/>
              </w:rPr>
            </w:pPr>
          </w:p>
        </w:tc>
        <w:tc>
          <w:tcPr>
            <w:tcW w:w="1800" w:type="dxa"/>
          </w:tcPr>
          <w:p w14:paraId="7773CFD1" w14:textId="77777777" w:rsidR="00BE3DE6" w:rsidRDefault="00BE3DE6" w:rsidP="005E20AE">
            <w:pPr>
              <w:pStyle w:val="OtherTableBody"/>
              <w:rPr>
                <w:noProof/>
              </w:rPr>
            </w:pPr>
            <w:r>
              <w:rPr>
                <w:noProof/>
              </w:rPr>
              <w:t>XX</w:t>
            </w:r>
          </w:p>
          <w:p w14:paraId="30F86A01" w14:textId="77777777" w:rsidR="00BE3DE6" w:rsidRDefault="00BE3DE6">
            <w:pPr>
              <w:pStyle w:val="OtherTableBody"/>
              <w:rPr>
                <w:noProof/>
              </w:rPr>
            </w:pPr>
            <w:r>
              <w:rPr>
                <w:noProof/>
              </w:rPr>
              <w:t>XX</w:t>
            </w:r>
          </w:p>
          <w:p w14:paraId="4507838D" w14:textId="77777777" w:rsidR="00BE3DE6" w:rsidRDefault="00BE3DE6">
            <w:pPr>
              <w:pStyle w:val="OtherTableBody"/>
              <w:rPr>
                <w:noProof/>
              </w:rPr>
            </w:pPr>
            <w:r>
              <w:rPr>
                <w:noProof/>
              </w:rPr>
              <w:t>XX</w:t>
            </w:r>
          </w:p>
          <w:p w14:paraId="4C4E943C" w14:textId="77777777" w:rsidR="00BE3DE6" w:rsidRPr="00F63F22" w:rsidRDefault="00BE3DE6">
            <w:pPr>
              <w:pStyle w:val="OtherTableBody"/>
              <w:rPr>
                <w:noProof/>
              </w:rPr>
            </w:pPr>
            <w:r>
              <w:rPr>
                <w:noProof/>
              </w:rPr>
              <w:t>XX</w:t>
            </w:r>
          </w:p>
        </w:tc>
      </w:tr>
      <w:tr w:rsidR="00BE3DE6" w:rsidRPr="009928E9" w14:paraId="106EB0B2" w14:textId="77777777">
        <w:trPr>
          <w:jc w:val="center"/>
        </w:trPr>
        <w:tc>
          <w:tcPr>
            <w:tcW w:w="2160" w:type="dxa"/>
          </w:tcPr>
          <w:p w14:paraId="09450A45" w14:textId="77777777" w:rsidR="00BE3DE6" w:rsidRDefault="008E6F16" w:rsidP="00EA2497">
            <w:pPr>
              <w:pStyle w:val="OtherTableBody"/>
              <w:rPr>
                <w:noProof/>
              </w:rPr>
            </w:pPr>
            <w:r>
              <w:rPr>
                <w:noProof/>
              </w:rPr>
              <w:t xml:space="preserve">    </w:t>
            </w:r>
            <w:r w:rsidR="00BE3DE6">
              <w:rPr>
                <w:noProof/>
              </w:rPr>
              <w:t>]</w:t>
            </w:r>
          </w:p>
        </w:tc>
        <w:tc>
          <w:tcPr>
            <w:tcW w:w="2880" w:type="dxa"/>
          </w:tcPr>
          <w:p w14:paraId="38A7ABF2" w14:textId="77777777" w:rsidR="00BE3DE6" w:rsidRDefault="00BE3DE6" w:rsidP="00EA2497">
            <w:pPr>
              <w:pStyle w:val="OtherTableBody"/>
              <w:rPr>
                <w:noProof/>
              </w:rPr>
            </w:pPr>
            <w:r>
              <w:rPr>
                <w:noProof/>
              </w:rPr>
              <w:t>--Inclusion end</w:t>
            </w:r>
          </w:p>
        </w:tc>
        <w:tc>
          <w:tcPr>
            <w:tcW w:w="1062" w:type="dxa"/>
          </w:tcPr>
          <w:p w14:paraId="137C2335" w14:textId="77777777" w:rsidR="00BE3DE6" w:rsidRPr="00F63F22" w:rsidRDefault="00BE3DE6" w:rsidP="00EA2497">
            <w:pPr>
              <w:pStyle w:val="OtherTableBody"/>
              <w:rPr>
                <w:noProof/>
              </w:rPr>
            </w:pPr>
          </w:p>
        </w:tc>
        <w:tc>
          <w:tcPr>
            <w:tcW w:w="1800" w:type="dxa"/>
          </w:tcPr>
          <w:p w14:paraId="1C5F55E3" w14:textId="77777777" w:rsidR="00BE3DE6" w:rsidRPr="00F63F22" w:rsidRDefault="00BE3DE6" w:rsidP="00EA2497">
            <w:pPr>
              <w:pStyle w:val="OtherTableBody"/>
              <w:rPr>
                <w:noProof/>
              </w:rPr>
            </w:pPr>
          </w:p>
        </w:tc>
      </w:tr>
      <w:tr w:rsidR="00BE3DE6" w:rsidRPr="009928E9" w14:paraId="19372DC0" w14:textId="77777777">
        <w:trPr>
          <w:jc w:val="center"/>
        </w:trPr>
        <w:tc>
          <w:tcPr>
            <w:tcW w:w="2160" w:type="dxa"/>
          </w:tcPr>
          <w:p w14:paraId="017D5E3B" w14:textId="77777777" w:rsidR="00BE3DE6" w:rsidRDefault="00BE3DE6" w:rsidP="00EA2497">
            <w:pPr>
              <w:pStyle w:val="OtherTableBody"/>
              <w:rPr>
                <w:noProof/>
              </w:rPr>
            </w:pPr>
            <w:r w:rsidRPr="00F63F22">
              <w:rPr>
                <w:noProof/>
              </w:rPr>
              <w:t xml:space="preserve">  }</w:t>
            </w:r>
          </w:p>
        </w:tc>
        <w:tc>
          <w:tcPr>
            <w:tcW w:w="2880" w:type="dxa"/>
          </w:tcPr>
          <w:p w14:paraId="4194AE70" w14:textId="77777777" w:rsidR="00BE3DE6" w:rsidRDefault="00BE3DE6" w:rsidP="00EA2497">
            <w:pPr>
              <w:pStyle w:val="OtherTableBody"/>
              <w:rPr>
                <w:noProof/>
              </w:rPr>
            </w:pPr>
            <w:r w:rsidRPr="00F63F22">
              <w:rPr>
                <w:noProof/>
              </w:rPr>
              <w:t>---Widget end</w:t>
            </w:r>
          </w:p>
        </w:tc>
        <w:tc>
          <w:tcPr>
            <w:tcW w:w="1062" w:type="dxa"/>
          </w:tcPr>
          <w:p w14:paraId="7FF4D095" w14:textId="77777777" w:rsidR="00BE3DE6" w:rsidRPr="00F63F22" w:rsidRDefault="00BE3DE6" w:rsidP="00EA2497">
            <w:pPr>
              <w:pStyle w:val="OtherTableBody"/>
              <w:rPr>
                <w:noProof/>
              </w:rPr>
            </w:pPr>
          </w:p>
        </w:tc>
        <w:tc>
          <w:tcPr>
            <w:tcW w:w="1800" w:type="dxa"/>
          </w:tcPr>
          <w:p w14:paraId="6DF2DDE3" w14:textId="77777777" w:rsidR="00BE3DE6" w:rsidRPr="00F63F22" w:rsidRDefault="00BE3DE6" w:rsidP="00EA2497">
            <w:pPr>
              <w:pStyle w:val="OtherTableBody"/>
              <w:rPr>
                <w:noProof/>
              </w:rPr>
            </w:pPr>
          </w:p>
        </w:tc>
      </w:tr>
    </w:tbl>
    <w:p w14:paraId="74E2E1F5" w14:textId="77777777" w:rsidR="00953E39" w:rsidRPr="00F63F22" w:rsidRDefault="00953E39" w:rsidP="00EA2497">
      <w:pPr>
        <w:pStyle w:val="NormalIndented"/>
        <w:rPr>
          <w:noProof/>
        </w:rPr>
      </w:pPr>
      <w:r w:rsidRPr="00F63F22">
        <w:rPr>
          <w:noProof/>
        </w:rPr>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14:paraId="3F037196" w14:textId="77777777" w:rsidR="00953E39" w:rsidRPr="00F63F22" w:rsidRDefault="00953E39" w:rsidP="00EA2497">
      <w:pPr>
        <w:pStyle w:val="NormalIndented"/>
        <w:rPr>
          <w:noProof/>
        </w:rPr>
      </w:pPr>
      <w:r w:rsidRPr="00F63F22">
        <w:rPr>
          <w:noProof/>
        </w:rPr>
        <w:lastRenderedPageBreak/>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14:paraId="02294B75" w14:textId="77777777" w:rsidR="00953E39" w:rsidRPr="00F63F22" w:rsidRDefault="00953E39" w:rsidP="00EA2497">
      <w:pPr>
        <w:pStyle w:val="OtherTableCaption"/>
        <w:rPr>
          <w:noProof/>
        </w:rPr>
      </w:pPr>
      <w:bookmarkStart w:id="1887" w:name="_Toc349735668"/>
      <w:bookmarkStart w:id="1888" w:name="_Toc349803940"/>
      <w:r w:rsidRPr="00F63F22">
        <w:rPr>
          <w:noProof/>
        </w:rPr>
        <w:t>Figure 2-6. WPN and WPD segments in pairs</w:t>
      </w:r>
      <w:bookmarkEnd w:id="1887"/>
      <w:bookmarkEnd w:id="1888"/>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14:paraId="19EFB733" w14:textId="77777777">
        <w:trPr>
          <w:tblHeader/>
          <w:jc w:val="center"/>
        </w:trPr>
        <w:tc>
          <w:tcPr>
            <w:tcW w:w="2160" w:type="dxa"/>
            <w:shd w:val="pct10" w:color="auto" w:fill="FFFFFF"/>
          </w:tcPr>
          <w:p w14:paraId="05407151" w14:textId="77777777" w:rsidR="00953E39" w:rsidRPr="00F63F22" w:rsidRDefault="00953E39" w:rsidP="00EA2497">
            <w:pPr>
              <w:pStyle w:val="OtherTableHeader"/>
              <w:rPr>
                <w:noProof/>
              </w:rPr>
            </w:pPr>
            <w:r w:rsidRPr="00F63F22">
              <w:rPr>
                <w:noProof/>
              </w:rPr>
              <w:t>WRF</w:t>
            </w:r>
          </w:p>
        </w:tc>
        <w:tc>
          <w:tcPr>
            <w:tcW w:w="2880" w:type="dxa"/>
            <w:shd w:val="pct10" w:color="auto" w:fill="FFFFFF"/>
          </w:tcPr>
          <w:p w14:paraId="1447F18B" w14:textId="77777777" w:rsidR="00953E39" w:rsidRPr="00F63F22" w:rsidRDefault="00953E39" w:rsidP="00EA2497">
            <w:pPr>
              <w:pStyle w:val="OtherTableHeader"/>
              <w:rPr>
                <w:noProof/>
              </w:rPr>
            </w:pPr>
            <w:r w:rsidRPr="00F63F22">
              <w:rPr>
                <w:noProof/>
              </w:rPr>
              <w:t>Widget Report</w:t>
            </w:r>
          </w:p>
        </w:tc>
        <w:tc>
          <w:tcPr>
            <w:tcW w:w="953" w:type="dxa"/>
            <w:shd w:val="pct10" w:color="auto" w:fill="FFFFFF"/>
          </w:tcPr>
          <w:p w14:paraId="270A260C" w14:textId="77777777" w:rsidR="00953E39" w:rsidRPr="00F63F22" w:rsidRDefault="00953E39" w:rsidP="00EA2497">
            <w:pPr>
              <w:pStyle w:val="OtherTableHeader"/>
              <w:rPr>
                <w:noProof/>
              </w:rPr>
            </w:pPr>
            <w:r w:rsidRPr="00F63F22">
              <w:rPr>
                <w:noProof/>
              </w:rPr>
              <w:t>Status</w:t>
            </w:r>
          </w:p>
        </w:tc>
        <w:tc>
          <w:tcPr>
            <w:tcW w:w="1674" w:type="dxa"/>
            <w:shd w:val="pct10" w:color="auto" w:fill="FFFFFF"/>
          </w:tcPr>
          <w:p w14:paraId="4B626CAB" w14:textId="77777777" w:rsidR="00953E39" w:rsidRPr="00F63F22" w:rsidRDefault="00953E39" w:rsidP="00EA2497">
            <w:pPr>
              <w:pStyle w:val="OtherTableHeader"/>
              <w:rPr>
                <w:noProof/>
              </w:rPr>
            </w:pPr>
            <w:r w:rsidRPr="00F63F22">
              <w:rPr>
                <w:noProof/>
              </w:rPr>
              <w:t>Chapter</w:t>
            </w:r>
          </w:p>
        </w:tc>
      </w:tr>
      <w:tr w:rsidR="00953E39" w:rsidRPr="009928E9" w14:paraId="3462F605" w14:textId="77777777">
        <w:trPr>
          <w:jc w:val="center"/>
        </w:trPr>
        <w:tc>
          <w:tcPr>
            <w:tcW w:w="2160" w:type="dxa"/>
          </w:tcPr>
          <w:p w14:paraId="1C53DDDF"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58736C48" w14:textId="77777777" w:rsidR="00953E39" w:rsidRPr="00F63F22" w:rsidRDefault="00953E39" w:rsidP="00EA2497">
            <w:pPr>
              <w:pStyle w:val="OtherTableBody"/>
              <w:rPr>
                <w:noProof/>
              </w:rPr>
            </w:pPr>
            <w:r w:rsidRPr="00F63F22">
              <w:rPr>
                <w:noProof/>
              </w:rPr>
              <w:t>Message Header</w:t>
            </w:r>
          </w:p>
        </w:tc>
        <w:tc>
          <w:tcPr>
            <w:tcW w:w="953" w:type="dxa"/>
          </w:tcPr>
          <w:p w14:paraId="5F0DEFCE" w14:textId="77777777" w:rsidR="00953E39" w:rsidRPr="00F63F22" w:rsidRDefault="00953E39" w:rsidP="00EA2497">
            <w:pPr>
              <w:pStyle w:val="OtherTableBody"/>
              <w:rPr>
                <w:noProof/>
              </w:rPr>
            </w:pPr>
          </w:p>
        </w:tc>
        <w:tc>
          <w:tcPr>
            <w:tcW w:w="1674" w:type="dxa"/>
          </w:tcPr>
          <w:p w14:paraId="34B59006" w14:textId="77777777" w:rsidR="00953E39" w:rsidRPr="00F63F22" w:rsidRDefault="00953E39" w:rsidP="00EA2497">
            <w:pPr>
              <w:pStyle w:val="OtherTableBody"/>
              <w:rPr>
                <w:noProof/>
              </w:rPr>
            </w:pPr>
            <w:r w:rsidRPr="00F63F22">
              <w:rPr>
                <w:noProof/>
              </w:rPr>
              <w:t>2</w:t>
            </w:r>
          </w:p>
        </w:tc>
      </w:tr>
      <w:tr w:rsidR="00953E39" w:rsidRPr="009928E9" w14:paraId="229EC51A" w14:textId="77777777">
        <w:trPr>
          <w:jc w:val="center"/>
        </w:trPr>
        <w:tc>
          <w:tcPr>
            <w:tcW w:w="2160" w:type="dxa"/>
          </w:tcPr>
          <w:p w14:paraId="5384EE5D"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2DB949BE" w14:textId="77777777" w:rsidR="00953E39" w:rsidRPr="00F63F22" w:rsidRDefault="00953E39" w:rsidP="00EA2497">
            <w:pPr>
              <w:pStyle w:val="OtherTableBody"/>
              <w:rPr>
                <w:noProof/>
              </w:rPr>
            </w:pPr>
            <w:r w:rsidRPr="00F63F22">
              <w:rPr>
                <w:noProof/>
              </w:rPr>
              <w:t>Software Segment</w:t>
            </w:r>
          </w:p>
        </w:tc>
        <w:tc>
          <w:tcPr>
            <w:tcW w:w="953" w:type="dxa"/>
          </w:tcPr>
          <w:p w14:paraId="384EBD57" w14:textId="77777777" w:rsidR="00953E39" w:rsidRPr="00F63F22" w:rsidRDefault="00953E39" w:rsidP="00EA2497">
            <w:pPr>
              <w:pStyle w:val="OtherTableBody"/>
              <w:rPr>
                <w:noProof/>
              </w:rPr>
            </w:pPr>
          </w:p>
        </w:tc>
        <w:tc>
          <w:tcPr>
            <w:tcW w:w="1674" w:type="dxa"/>
          </w:tcPr>
          <w:p w14:paraId="3FC278BD" w14:textId="77777777" w:rsidR="00953E39" w:rsidRPr="00F63F22" w:rsidRDefault="00953E39" w:rsidP="00EA2497">
            <w:pPr>
              <w:pStyle w:val="OtherTableBody"/>
              <w:rPr>
                <w:noProof/>
              </w:rPr>
            </w:pPr>
            <w:r w:rsidRPr="00F63F22">
              <w:rPr>
                <w:noProof/>
              </w:rPr>
              <w:t>2</w:t>
            </w:r>
          </w:p>
        </w:tc>
      </w:tr>
      <w:tr w:rsidR="00953E39" w:rsidRPr="009928E9" w14:paraId="54D7F6C1" w14:textId="77777777">
        <w:trPr>
          <w:jc w:val="center"/>
        </w:trPr>
        <w:tc>
          <w:tcPr>
            <w:tcW w:w="2160" w:type="dxa"/>
          </w:tcPr>
          <w:p w14:paraId="3FFC3323" w14:textId="77777777" w:rsidR="00953E39" w:rsidRPr="00F63F22" w:rsidRDefault="00953E39" w:rsidP="00EA2497">
            <w:pPr>
              <w:pStyle w:val="OtherTableBody"/>
              <w:rPr>
                <w:noProof/>
              </w:rPr>
            </w:pPr>
            <w:r w:rsidRPr="00F63F22">
              <w:rPr>
                <w:noProof/>
              </w:rPr>
              <w:t>[UAC]</w:t>
            </w:r>
          </w:p>
        </w:tc>
        <w:tc>
          <w:tcPr>
            <w:tcW w:w="2880" w:type="dxa"/>
          </w:tcPr>
          <w:p w14:paraId="4942A480" w14:textId="77777777" w:rsidR="00953E39" w:rsidRPr="00F63F22" w:rsidRDefault="00953E39" w:rsidP="00EA2497">
            <w:pPr>
              <w:pStyle w:val="OtherTableBody"/>
              <w:rPr>
                <w:noProof/>
              </w:rPr>
            </w:pPr>
            <w:r w:rsidRPr="00F63F22">
              <w:rPr>
                <w:noProof/>
              </w:rPr>
              <w:t>User Authentication Credential</w:t>
            </w:r>
          </w:p>
        </w:tc>
        <w:tc>
          <w:tcPr>
            <w:tcW w:w="953" w:type="dxa"/>
          </w:tcPr>
          <w:p w14:paraId="1CAD93BA" w14:textId="77777777" w:rsidR="00953E39" w:rsidRPr="00F63F22" w:rsidRDefault="00953E39" w:rsidP="00EA2497">
            <w:pPr>
              <w:pStyle w:val="OtherTableBody"/>
              <w:rPr>
                <w:noProof/>
              </w:rPr>
            </w:pPr>
          </w:p>
        </w:tc>
        <w:tc>
          <w:tcPr>
            <w:tcW w:w="1674" w:type="dxa"/>
          </w:tcPr>
          <w:p w14:paraId="4A08F626" w14:textId="77777777" w:rsidR="00953E39" w:rsidRPr="00F63F22" w:rsidRDefault="00953E39" w:rsidP="00EA2497">
            <w:pPr>
              <w:pStyle w:val="OtherTableBody"/>
              <w:rPr>
                <w:noProof/>
              </w:rPr>
            </w:pPr>
            <w:r w:rsidRPr="00F63F22">
              <w:rPr>
                <w:noProof/>
              </w:rPr>
              <w:t>2</w:t>
            </w:r>
          </w:p>
        </w:tc>
      </w:tr>
      <w:tr w:rsidR="00953E39" w:rsidRPr="009928E9" w14:paraId="29E22B63" w14:textId="77777777">
        <w:trPr>
          <w:jc w:val="center"/>
        </w:trPr>
        <w:tc>
          <w:tcPr>
            <w:tcW w:w="2160" w:type="dxa"/>
          </w:tcPr>
          <w:p w14:paraId="7C2239FA"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817334A" w14:textId="77777777" w:rsidR="00953E39" w:rsidRPr="00F63F22" w:rsidRDefault="00953E39" w:rsidP="00EA2497">
            <w:pPr>
              <w:pStyle w:val="OtherTableBody"/>
              <w:rPr>
                <w:noProof/>
              </w:rPr>
            </w:pPr>
            <w:r w:rsidRPr="00F63F22">
              <w:rPr>
                <w:noProof/>
              </w:rPr>
              <w:t>Message Acknowledgment</w:t>
            </w:r>
          </w:p>
        </w:tc>
        <w:tc>
          <w:tcPr>
            <w:tcW w:w="953" w:type="dxa"/>
          </w:tcPr>
          <w:p w14:paraId="3D17874F" w14:textId="77777777" w:rsidR="00953E39" w:rsidRPr="00F63F22" w:rsidRDefault="00953E39" w:rsidP="00EA2497">
            <w:pPr>
              <w:pStyle w:val="OtherTableBody"/>
              <w:rPr>
                <w:noProof/>
              </w:rPr>
            </w:pPr>
          </w:p>
        </w:tc>
        <w:tc>
          <w:tcPr>
            <w:tcW w:w="1674" w:type="dxa"/>
          </w:tcPr>
          <w:p w14:paraId="4AAEAAFB" w14:textId="77777777" w:rsidR="00953E39" w:rsidRPr="00F63F22" w:rsidRDefault="00953E39" w:rsidP="00EA2497">
            <w:pPr>
              <w:pStyle w:val="OtherTableBody"/>
              <w:rPr>
                <w:noProof/>
              </w:rPr>
            </w:pPr>
            <w:r w:rsidRPr="00F63F22">
              <w:rPr>
                <w:noProof/>
              </w:rPr>
              <w:t>2</w:t>
            </w:r>
          </w:p>
        </w:tc>
      </w:tr>
      <w:tr w:rsidR="00953E39" w:rsidRPr="009928E9" w14:paraId="15115655" w14:textId="77777777">
        <w:trPr>
          <w:jc w:val="center"/>
        </w:trPr>
        <w:tc>
          <w:tcPr>
            <w:tcW w:w="2160" w:type="dxa"/>
          </w:tcPr>
          <w:p w14:paraId="64A74463"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7FF7787B" w14:textId="77777777" w:rsidR="00953E39" w:rsidRPr="00F63F22" w:rsidRDefault="00953E39" w:rsidP="00EA2497">
            <w:pPr>
              <w:pStyle w:val="OtherTableBody"/>
              <w:rPr>
                <w:noProof/>
              </w:rPr>
            </w:pPr>
            <w:r w:rsidRPr="00F63F22">
              <w:rPr>
                <w:noProof/>
              </w:rPr>
              <w:t>Error Segment</w:t>
            </w:r>
          </w:p>
        </w:tc>
        <w:tc>
          <w:tcPr>
            <w:tcW w:w="953" w:type="dxa"/>
          </w:tcPr>
          <w:p w14:paraId="53D603D0" w14:textId="77777777" w:rsidR="00953E39" w:rsidRPr="00F63F22" w:rsidRDefault="00953E39" w:rsidP="00EA2497">
            <w:pPr>
              <w:pStyle w:val="OtherTableBody"/>
              <w:rPr>
                <w:noProof/>
              </w:rPr>
            </w:pPr>
          </w:p>
        </w:tc>
        <w:tc>
          <w:tcPr>
            <w:tcW w:w="1674" w:type="dxa"/>
          </w:tcPr>
          <w:p w14:paraId="545D2997" w14:textId="77777777" w:rsidR="00953E39" w:rsidRPr="00F63F22" w:rsidRDefault="00953E39" w:rsidP="00EA2497">
            <w:pPr>
              <w:pStyle w:val="OtherTableBody"/>
              <w:rPr>
                <w:noProof/>
              </w:rPr>
            </w:pPr>
            <w:r w:rsidRPr="00F63F22">
              <w:rPr>
                <w:noProof/>
              </w:rPr>
              <w:t>2</w:t>
            </w:r>
          </w:p>
        </w:tc>
      </w:tr>
      <w:tr w:rsidR="00953E39" w:rsidRPr="009928E9" w14:paraId="03C599A4" w14:textId="77777777">
        <w:trPr>
          <w:jc w:val="center"/>
        </w:trPr>
        <w:tc>
          <w:tcPr>
            <w:tcW w:w="2160" w:type="dxa"/>
          </w:tcPr>
          <w:p w14:paraId="5529B180" w14:textId="77777777" w:rsidR="00953E39" w:rsidRPr="00F63F22" w:rsidRDefault="00953E39" w:rsidP="00EA2497">
            <w:pPr>
              <w:pStyle w:val="OtherTableBody"/>
              <w:rPr>
                <w:noProof/>
              </w:rPr>
            </w:pPr>
            <w:r w:rsidRPr="00F63F22">
              <w:rPr>
                <w:noProof/>
              </w:rPr>
              <w:t>{</w:t>
            </w:r>
          </w:p>
        </w:tc>
        <w:tc>
          <w:tcPr>
            <w:tcW w:w="2880" w:type="dxa"/>
          </w:tcPr>
          <w:p w14:paraId="3B8B654D" w14:textId="77777777" w:rsidR="00953E39" w:rsidRPr="00F63F22" w:rsidRDefault="00953E39" w:rsidP="00EA2497">
            <w:pPr>
              <w:pStyle w:val="OtherTableBody"/>
              <w:rPr>
                <w:noProof/>
              </w:rPr>
            </w:pPr>
            <w:r w:rsidRPr="00F63F22">
              <w:rPr>
                <w:noProof/>
              </w:rPr>
              <w:t>--Widget begin</w:t>
            </w:r>
          </w:p>
        </w:tc>
        <w:tc>
          <w:tcPr>
            <w:tcW w:w="953" w:type="dxa"/>
          </w:tcPr>
          <w:p w14:paraId="6DBA00BA" w14:textId="77777777" w:rsidR="00953E39" w:rsidRPr="00F63F22" w:rsidRDefault="00953E39" w:rsidP="00EA2497">
            <w:pPr>
              <w:pStyle w:val="OtherTableBody"/>
              <w:rPr>
                <w:noProof/>
              </w:rPr>
            </w:pPr>
          </w:p>
        </w:tc>
        <w:tc>
          <w:tcPr>
            <w:tcW w:w="1674" w:type="dxa"/>
          </w:tcPr>
          <w:p w14:paraId="13BAE3E6" w14:textId="77777777" w:rsidR="00953E39" w:rsidRPr="00F63F22" w:rsidRDefault="00953E39" w:rsidP="00EA2497">
            <w:pPr>
              <w:pStyle w:val="OtherTableBody"/>
              <w:rPr>
                <w:noProof/>
              </w:rPr>
            </w:pPr>
          </w:p>
        </w:tc>
      </w:tr>
      <w:tr w:rsidR="00953E39" w:rsidRPr="009928E9" w14:paraId="7B03A7E4" w14:textId="77777777">
        <w:trPr>
          <w:jc w:val="center"/>
        </w:trPr>
        <w:tc>
          <w:tcPr>
            <w:tcW w:w="2160" w:type="dxa"/>
          </w:tcPr>
          <w:p w14:paraId="4EA3ED10" w14:textId="77777777" w:rsidR="00953E39" w:rsidRPr="00F63F22" w:rsidRDefault="00953E39" w:rsidP="00EA2497">
            <w:pPr>
              <w:pStyle w:val="OtherTableBody"/>
              <w:rPr>
                <w:noProof/>
              </w:rPr>
            </w:pPr>
            <w:r w:rsidRPr="00F63F22">
              <w:rPr>
                <w:noProof/>
              </w:rPr>
              <w:t>WDN</w:t>
            </w:r>
          </w:p>
        </w:tc>
        <w:tc>
          <w:tcPr>
            <w:tcW w:w="2880" w:type="dxa"/>
          </w:tcPr>
          <w:p w14:paraId="01CA5968" w14:textId="77777777" w:rsidR="00953E39" w:rsidRPr="00F63F22" w:rsidRDefault="00953E39" w:rsidP="00EA2497">
            <w:pPr>
              <w:pStyle w:val="OtherTableBody"/>
              <w:rPr>
                <w:noProof/>
              </w:rPr>
            </w:pPr>
            <w:r w:rsidRPr="00F63F22">
              <w:rPr>
                <w:noProof/>
              </w:rPr>
              <w:t>Widget Description</w:t>
            </w:r>
          </w:p>
        </w:tc>
        <w:tc>
          <w:tcPr>
            <w:tcW w:w="953" w:type="dxa"/>
          </w:tcPr>
          <w:p w14:paraId="4AD48F0C" w14:textId="77777777" w:rsidR="00953E39" w:rsidRPr="00F63F22" w:rsidRDefault="00953E39" w:rsidP="00EA2497">
            <w:pPr>
              <w:pStyle w:val="OtherTableBody"/>
              <w:rPr>
                <w:noProof/>
              </w:rPr>
            </w:pPr>
          </w:p>
        </w:tc>
        <w:tc>
          <w:tcPr>
            <w:tcW w:w="1674" w:type="dxa"/>
          </w:tcPr>
          <w:p w14:paraId="578095E7" w14:textId="77777777" w:rsidR="00953E39" w:rsidRPr="00F63F22" w:rsidRDefault="00953E39" w:rsidP="00EA2497">
            <w:pPr>
              <w:pStyle w:val="OtherTableBody"/>
              <w:rPr>
                <w:noProof/>
              </w:rPr>
            </w:pPr>
            <w:r w:rsidRPr="00F63F22">
              <w:rPr>
                <w:noProof/>
              </w:rPr>
              <w:t>XX</w:t>
            </w:r>
          </w:p>
        </w:tc>
      </w:tr>
      <w:tr w:rsidR="00953E39" w:rsidRPr="009928E9" w14:paraId="1A6BA3B6" w14:textId="77777777">
        <w:trPr>
          <w:jc w:val="center"/>
        </w:trPr>
        <w:tc>
          <w:tcPr>
            <w:tcW w:w="2160" w:type="dxa"/>
          </w:tcPr>
          <w:p w14:paraId="564CC206" w14:textId="77777777" w:rsidR="00953E39" w:rsidRPr="00F63F22" w:rsidRDefault="00953E39" w:rsidP="00EA2497">
            <w:pPr>
              <w:pStyle w:val="OtherTableBody"/>
              <w:rPr>
                <w:noProof/>
              </w:rPr>
            </w:pPr>
            <w:r w:rsidRPr="00F63F22">
              <w:rPr>
                <w:noProof/>
              </w:rPr>
              <w:t xml:space="preserve">  [ {</w:t>
            </w:r>
          </w:p>
        </w:tc>
        <w:tc>
          <w:tcPr>
            <w:tcW w:w="2880" w:type="dxa"/>
          </w:tcPr>
          <w:p w14:paraId="59BC451B" w14:textId="77777777" w:rsidR="00953E39" w:rsidRPr="00F63F22" w:rsidRDefault="00953E39" w:rsidP="00EA2497">
            <w:pPr>
              <w:pStyle w:val="OtherTableBody"/>
              <w:rPr>
                <w:noProof/>
              </w:rPr>
            </w:pPr>
            <w:r w:rsidRPr="00F63F22">
              <w:rPr>
                <w:noProof/>
              </w:rPr>
              <w:t>---WidgetDetailA begin</w:t>
            </w:r>
          </w:p>
        </w:tc>
        <w:tc>
          <w:tcPr>
            <w:tcW w:w="953" w:type="dxa"/>
          </w:tcPr>
          <w:p w14:paraId="26B4105A" w14:textId="77777777" w:rsidR="00953E39" w:rsidRPr="00F63F22" w:rsidRDefault="00953E39" w:rsidP="00EA2497">
            <w:pPr>
              <w:pStyle w:val="OtherTableBody"/>
              <w:rPr>
                <w:noProof/>
              </w:rPr>
            </w:pPr>
          </w:p>
        </w:tc>
        <w:tc>
          <w:tcPr>
            <w:tcW w:w="1674" w:type="dxa"/>
          </w:tcPr>
          <w:p w14:paraId="64E4039E" w14:textId="77777777" w:rsidR="00953E39" w:rsidRPr="00F63F22" w:rsidRDefault="00953E39" w:rsidP="00EA2497">
            <w:pPr>
              <w:pStyle w:val="OtherTableBody"/>
              <w:rPr>
                <w:noProof/>
              </w:rPr>
            </w:pPr>
          </w:p>
        </w:tc>
      </w:tr>
      <w:tr w:rsidR="00953E39" w:rsidRPr="009928E9" w14:paraId="0AD153A7" w14:textId="77777777">
        <w:trPr>
          <w:jc w:val="center"/>
        </w:trPr>
        <w:tc>
          <w:tcPr>
            <w:tcW w:w="2160" w:type="dxa"/>
          </w:tcPr>
          <w:p w14:paraId="2E743265" w14:textId="77777777" w:rsidR="00953E39" w:rsidRPr="00F63F22" w:rsidRDefault="00953E39" w:rsidP="00EA2497">
            <w:pPr>
              <w:pStyle w:val="OtherTableBody"/>
              <w:rPr>
                <w:noProof/>
              </w:rPr>
            </w:pPr>
            <w:r w:rsidRPr="00F63F22">
              <w:rPr>
                <w:noProof/>
              </w:rPr>
              <w:t xml:space="preserve">  WPN</w:t>
            </w:r>
          </w:p>
        </w:tc>
        <w:tc>
          <w:tcPr>
            <w:tcW w:w="2880" w:type="dxa"/>
          </w:tcPr>
          <w:p w14:paraId="3ABE05CA" w14:textId="77777777" w:rsidR="00953E39" w:rsidRPr="00F63F22" w:rsidRDefault="00953E39" w:rsidP="00EA2497">
            <w:pPr>
              <w:pStyle w:val="OtherTableBody"/>
              <w:rPr>
                <w:noProof/>
              </w:rPr>
            </w:pPr>
            <w:r w:rsidRPr="00F63F22">
              <w:rPr>
                <w:noProof/>
              </w:rPr>
              <w:t>Widget Portion</w:t>
            </w:r>
          </w:p>
        </w:tc>
        <w:tc>
          <w:tcPr>
            <w:tcW w:w="953" w:type="dxa"/>
          </w:tcPr>
          <w:p w14:paraId="26F0D998" w14:textId="77777777" w:rsidR="00953E39" w:rsidRPr="00F63F22" w:rsidRDefault="00953E39" w:rsidP="00EA2497">
            <w:pPr>
              <w:pStyle w:val="OtherTableBody"/>
              <w:rPr>
                <w:noProof/>
              </w:rPr>
            </w:pPr>
          </w:p>
        </w:tc>
        <w:tc>
          <w:tcPr>
            <w:tcW w:w="1674" w:type="dxa"/>
          </w:tcPr>
          <w:p w14:paraId="00D87371" w14:textId="77777777" w:rsidR="00953E39" w:rsidRPr="00F63F22" w:rsidRDefault="00953E39" w:rsidP="00EA2497">
            <w:pPr>
              <w:pStyle w:val="OtherTableBody"/>
              <w:rPr>
                <w:noProof/>
              </w:rPr>
            </w:pPr>
            <w:r w:rsidRPr="00F63F22">
              <w:rPr>
                <w:noProof/>
              </w:rPr>
              <w:t>XX</w:t>
            </w:r>
          </w:p>
        </w:tc>
      </w:tr>
      <w:tr w:rsidR="00953E39" w:rsidRPr="009928E9" w14:paraId="5119916E" w14:textId="77777777">
        <w:trPr>
          <w:jc w:val="center"/>
        </w:trPr>
        <w:tc>
          <w:tcPr>
            <w:tcW w:w="2160" w:type="dxa"/>
          </w:tcPr>
          <w:p w14:paraId="1B82D77B" w14:textId="77777777" w:rsidR="00953E39" w:rsidRPr="00F63F22" w:rsidRDefault="00953E39" w:rsidP="00EA2497">
            <w:pPr>
              <w:pStyle w:val="OtherTableBody"/>
              <w:rPr>
                <w:noProof/>
              </w:rPr>
            </w:pPr>
            <w:r w:rsidRPr="00F63F22">
              <w:rPr>
                <w:noProof/>
              </w:rPr>
              <w:t xml:space="preserve">      WPD</w:t>
            </w:r>
          </w:p>
        </w:tc>
        <w:tc>
          <w:tcPr>
            <w:tcW w:w="2880" w:type="dxa"/>
          </w:tcPr>
          <w:p w14:paraId="0591564D" w14:textId="77777777" w:rsidR="00953E39" w:rsidRPr="00F63F22" w:rsidRDefault="00953E39" w:rsidP="00EA2497">
            <w:pPr>
              <w:pStyle w:val="OtherTableBody"/>
              <w:rPr>
                <w:noProof/>
              </w:rPr>
            </w:pPr>
            <w:r w:rsidRPr="00F63F22">
              <w:rPr>
                <w:noProof/>
              </w:rPr>
              <w:t>Widget Portion Detail</w:t>
            </w:r>
          </w:p>
        </w:tc>
        <w:tc>
          <w:tcPr>
            <w:tcW w:w="953" w:type="dxa"/>
          </w:tcPr>
          <w:p w14:paraId="33A8842E" w14:textId="77777777" w:rsidR="00953E39" w:rsidRPr="00F63F22" w:rsidRDefault="00953E39" w:rsidP="00EA2497">
            <w:pPr>
              <w:pStyle w:val="OtherTableBody"/>
              <w:rPr>
                <w:noProof/>
              </w:rPr>
            </w:pPr>
          </w:p>
        </w:tc>
        <w:tc>
          <w:tcPr>
            <w:tcW w:w="1674" w:type="dxa"/>
          </w:tcPr>
          <w:p w14:paraId="62E39D62" w14:textId="77777777" w:rsidR="00953E39" w:rsidRPr="00F63F22" w:rsidRDefault="00953E39" w:rsidP="00EA2497">
            <w:pPr>
              <w:pStyle w:val="OtherTableBody"/>
              <w:rPr>
                <w:noProof/>
              </w:rPr>
            </w:pPr>
            <w:r w:rsidRPr="00F63F22">
              <w:rPr>
                <w:noProof/>
              </w:rPr>
              <w:t>XX</w:t>
            </w:r>
          </w:p>
        </w:tc>
      </w:tr>
      <w:tr w:rsidR="00953E39" w:rsidRPr="009928E9" w14:paraId="1EAC90B3" w14:textId="77777777">
        <w:trPr>
          <w:jc w:val="center"/>
        </w:trPr>
        <w:tc>
          <w:tcPr>
            <w:tcW w:w="2160" w:type="dxa"/>
          </w:tcPr>
          <w:p w14:paraId="5CECFC6E" w14:textId="77777777" w:rsidR="00953E39" w:rsidRPr="00F63F22" w:rsidRDefault="00953E39" w:rsidP="00EA2497">
            <w:pPr>
              <w:pStyle w:val="OtherTableBody"/>
              <w:rPr>
                <w:noProof/>
              </w:rPr>
            </w:pPr>
            <w:r w:rsidRPr="00F63F22">
              <w:rPr>
                <w:noProof/>
              </w:rPr>
              <w:t xml:space="preserve">  } ]</w:t>
            </w:r>
          </w:p>
        </w:tc>
        <w:tc>
          <w:tcPr>
            <w:tcW w:w="2880" w:type="dxa"/>
          </w:tcPr>
          <w:p w14:paraId="0A9CEF24" w14:textId="77777777" w:rsidR="00953E39" w:rsidRPr="00F63F22" w:rsidRDefault="00953E39" w:rsidP="00EA2497">
            <w:pPr>
              <w:pStyle w:val="OtherTableBody"/>
              <w:rPr>
                <w:noProof/>
              </w:rPr>
            </w:pPr>
            <w:r w:rsidRPr="00F63F22">
              <w:rPr>
                <w:noProof/>
              </w:rPr>
              <w:t>---WidgetDetailA end</w:t>
            </w:r>
          </w:p>
        </w:tc>
        <w:tc>
          <w:tcPr>
            <w:tcW w:w="953" w:type="dxa"/>
          </w:tcPr>
          <w:p w14:paraId="418EF020" w14:textId="77777777" w:rsidR="00953E39" w:rsidRPr="00F63F22" w:rsidRDefault="00953E39" w:rsidP="00EA2497">
            <w:pPr>
              <w:pStyle w:val="OtherTableBody"/>
              <w:rPr>
                <w:noProof/>
              </w:rPr>
            </w:pPr>
          </w:p>
        </w:tc>
        <w:tc>
          <w:tcPr>
            <w:tcW w:w="1674" w:type="dxa"/>
          </w:tcPr>
          <w:p w14:paraId="239ED05F" w14:textId="77777777" w:rsidR="00953E39" w:rsidRPr="00F63F22" w:rsidRDefault="00953E39" w:rsidP="00EA2497">
            <w:pPr>
              <w:pStyle w:val="OtherTableBody"/>
              <w:rPr>
                <w:noProof/>
              </w:rPr>
            </w:pPr>
          </w:p>
        </w:tc>
      </w:tr>
      <w:tr w:rsidR="00953E39" w:rsidRPr="009928E9" w14:paraId="3D168684" w14:textId="77777777">
        <w:trPr>
          <w:jc w:val="center"/>
        </w:trPr>
        <w:tc>
          <w:tcPr>
            <w:tcW w:w="2160" w:type="dxa"/>
          </w:tcPr>
          <w:p w14:paraId="5D37E1BE" w14:textId="77777777" w:rsidR="00953E39" w:rsidRPr="00F63F22" w:rsidRDefault="00953E39" w:rsidP="00EA2497">
            <w:pPr>
              <w:pStyle w:val="OtherTableBody"/>
              <w:rPr>
                <w:noProof/>
              </w:rPr>
            </w:pPr>
            <w:r w:rsidRPr="00F63F22">
              <w:rPr>
                <w:noProof/>
              </w:rPr>
              <w:t>}</w:t>
            </w:r>
          </w:p>
        </w:tc>
        <w:tc>
          <w:tcPr>
            <w:tcW w:w="2880" w:type="dxa"/>
          </w:tcPr>
          <w:p w14:paraId="43DC1123" w14:textId="77777777" w:rsidR="00953E39" w:rsidRPr="00F63F22" w:rsidRDefault="00953E39" w:rsidP="00EA2497">
            <w:pPr>
              <w:pStyle w:val="OtherTableBody"/>
              <w:rPr>
                <w:noProof/>
              </w:rPr>
            </w:pPr>
            <w:r w:rsidRPr="00F63F22">
              <w:rPr>
                <w:noProof/>
              </w:rPr>
              <w:t>---Widget end</w:t>
            </w:r>
          </w:p>
        </w:tc>
        <w:tc>
          <w:tcPr>
            <w:tcW w:w="953" w:type="dxa"/>
          </w:tcPr>
          <w:p w14:paraId="6C8A40C2" w14:textId="77777777" w:rsidR="00953E39" w:rsidRPr="00F63F22" w:rsidRDefault="00953E39" w:rsidP="00EA2497">
            <w:pPr>
              <w:pStyle w:val="OtherTableBody"/>
              <w:rPr>
                <w:noProof/>
              </w:rPr>
            </w:pPr>
          </w:p>
        </w:tc>
        <w:tc>
          <w:tcPr>
            <w:tcW w:w="1674" w:type="dxa"/>
          </w:tcPr>
          <w:p w14:paraId="0EE3328A" w14:textId="77777777" w:rsidR="00953E39" w:rsidRPr="00F63F22" w:rsidRDefault="00953E39" w:rsidP="00EA2497">
            <w:pPr>
              <w:pStyle w:val="OtherTableBody"/>
              <w:rPr>
                <w:noProof/>
              </w:rPr>
            </w:pPr>
          </w:p>
        </w:tc>
      </w:tr>
    </w:tbl>
    <w:p w14:paraId="24333A24" w14:textId="77777777"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14:paraId="5C4A35CB" w14:textId="77777777" w:rsidR="00953E39" w:rsidRPr="00F63F22" w:rsidRDefault="00953E39" w:rsidP="00EA2497">
      <w:pPr>
        <w:pStyle w:val="OtherTableCaption"/>
        <w:rPr>
          <w:noProof/>
        </w:rPr>
      </w:pPr>
      <w:bookmarkStart w:id="1889" w:name="_Toc349735669"/>
      <w:bookmarkStart w:id="1890" w:name="_Toc349803941"/>
      <w:r w:rsidRPr="00F63F22">
        <w:rPr>
          <w:noProof/>
        </w:rPr>
        <w:t>Figure 2-7. At least one pair of WPN and WPD</w:t>
      </w:r>
      <w:bookmarkEnd w:id="1889"/>
      <w:bookmarkEnd w:id="1890"/>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14:paraId="2BB4D66F" w14:textId="77777777">
        <w:trPr>
          <w:tblHeader/>
          <w:jc w:val="center"/>
        </w:trPr>
        <w:tc>
          <w:tcPr>
            <w:tcW w:w="2160" w:type="dxa"/>
            <w:shd w:val="pct10" w:color="auto" w:fill="FFFFFF"/>
          </w:tcPr>
          <w:p w14:paraId="25FE87DC" w14:textId="77777777" w:rsidR="00953E39" w:rsidRPr="00F63F22" w:rsidRDefault="00953E39" w:rsidP="00EA2497">
            <w:pPr>
              <w:pStyle w:val="OtherTableHeader"/>
              <w:rPr>
                <w:noProof/>
              </w:rPr>
            </w:pPr>
            <w:r w:rsidRPr="00F63F22">
              <w:rPr>
                <w:noProof/>
              </w:rPr>
              <w:t>WRP</w:t>
            </w:r>
          </w:p>
        </w:tc>
        <w:tc>
          <w:tcPr>
            <w:tcW w:w="2880" w:type="dxa"/>
            <w:shd w:val="pct10" w:color="auto" w:fill="FFFFFF"/>
          </w:tcPr>
          <w:p w14:paraId="30AED7F7" w14:textId="77777777" w:rsidR="00953E39" w:rsidRPr="00F63F22" w:rsidRDefault="00953E39" w:rsidP="00EA2497">
            <w:pPr>
              <w:pStyle w:val="OtherTableHeader"/>
              <w:rPr>
                <w:noProof/>
              </w:rPr>
            </w:pPr>
            <w:r w:rsidRPr="00F63F22">
              <w:rPr>
                <w:noProof/>
              </w:rPr>
              <w:t>Widget Report</w:t>
            </w:r>
          </w:p>
        </w:tc>
        <w:tc>
          <w:tcPr>
            <w:tcW w:w="1068" w:type="dxa"/>
            <w:shd w:val="pct10" w:color="auto" w:fill="FFFFFF"/>
          </w:tcPr>
          <w:p w14:paraId="3E9FFECA" w14:textId="77777777" w:rsidR="00953E39" w:rsidRPr="00F63F22" w:rsidRDefault="00953E39" w:rsidP="00EA2497">
            <w:pPr>
              <w:pStyle w:val="OtherTableHeader"/>
              <w:rPr>
                <w:noProof/>
              </w:rPr>
            </w:pPr>
            <w:r w:rsidRPr="00F63F22">
              <w:rPr>
                <w:noProof/>
              </w:rPr>
              <w:t>Status</w:t>
            </w:r>
          </w:p>
        </w:tc>
        <w:tc>
          <w:tcPr>
            <w:tcW w:w="1680" w:type="dxa"/>
            <w:shd w:val="pct10" w:color="auto" w:fill="FFFFFF"/>
          </w:tcPr>
          <w:p w14:paraId="1AFE5FFB" w14:textId="77777777" w:rsidR="00953E39" w:rsidRPr="00F63F22" w:rsidRDefault="00953E39" w:rsidP="00EA2497">
            <w:pPr>
              <w:pStyle w:val="OtherTableHeader"/>
              <w:rPr>
                <w:noProof/>
              </w:rPr>
            </w:pPr>
            <w:r w:rsidRPr="00F63F22">
              <w:rPr>
                <w:noProof/>
              </w:rPr>
              <w:t>Chapter</w:t>
            </w:r>
          </w:p>
        </w:tc>
      </w:tr>
      <w:tr w:rsidR="00953E39" w:rsidRPr="009928E9" w14:paraId="5BD9B000" w14:textId="77777777">
        <w:trPr>
          <w:jc w:val="center"/>
        </w:trPr>
        <w:tc>
          <w:tcPr>
            <w:tcW w:w="2160" w:type="dxa"/>
          </w:tcPr>
          <w:p w14:paraId="53932748"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4F56CF85" w14:textId="77777777" w:rsidR="00953E39" w:rsidRPr="00F63F22" w:rsidRDefault="00953E39" w:rsidP="00EA2497">
            <w:pPr>
              <w:pStyle w:val="OtherTableBody"/>
              <w:rPr>
                <w:noProof/>
              </w:rPr>
            </w:pPr>
            <w:r w:rsidRPr="00F63F22">
              <w:rPr>
                <w:noProof/>
              </w:rPr>
              <w:t>Message Header</w:t>
            </w:r>
          </w:p>
        </w:tc>
        <w:tc>
          <w:tcPr>
            <w:tcW w:w="1068" w:type="dxa"/>
          </w:tcPr>
          <w:p w14:paraId="5063FD67" w14:textId="77777777" w:rsidR="00953E39" w:rsidRPr="00F63F22" w:rsidRDefault="00953E39" w:rsidP="00EA2497">
            <w:pPr>
              <w:pStyle w:val="OtherTableBody"/>
              <w:rPr>
                <w:noProof/>
              </w:rPr>
            </w:pPr>
          </w:p>
        </w:tc>
        <w:tc>
          <w:tcPr>
            <w:tcW w:w="1680" w:type="dxa"/>
          </w:tcPr>
          <w:p w14:paraId="26FD3B53" w14:textId="77777777" w:rsidR="00953E39" w:rsidRPr="00F63F22" w:rsidRDefault="00953E39" w:rsidP="00EA2497">
            <w:pPr>
              <w:pStyle w:val="OtherTableBody"/>
              <w:rPr>
                <w:noProof/>
              </w:rPr>
            </w:pPr>
            <w:r w:rsidRPr="00F63F22">
              <w:rPr>
                <w:noProof/>
              </w:rPr>
              <w:t>2</w:t>
            </w:r>
          </w:p>
        </w:tc>
      </w:tr>
      <w:tr w:rsidR="00953E39" w:rsidRPr="009928E9" w14:paraId="147B6362" w14:textId="77777777">
        <w:trPr>
          <w:jc w:val="center"/>
        </w:trPr>
        <w:tc>
          <w:tcPr>
            <w:tcW w:w="2160" w:type="dxa"/>
          </w:tcPr>
          <w:p w14:paraId="4941C977"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7BDAAF6C" w14:textId="77777777" w:rsidR="00953E39" w:rsidRPr="00F63F22" w:rsidRDefault="00953E39" w:rsidP="00EA2497">
            <w:pPr>
              <w:pStyle w:val="OtherTableBody"/>
              <w:rPr>
                <w:noProof/>
              </w:rPr>
            </w:pPr>
            <w:r w:rsidRPr="00F63F22">
              <w:rPr>
                <w:noProof/>
              </w:rPr>
              <w:t>Software Segment</w:t>
            </w:r>
          </w:p>
        </w:tc>
        <w:tc>
          <w:tcPr>
            <w:tcW w:w="1068" w:type="dxa"/>
          </w:tcPr>
          <w:p w14:paraId="0F88B03B" w14:textId="77777777" w:rsidR="00953E39" w:rsidRPr="00F63F22" w:rsidRDefault="00953E39" w:rsidP="00EA2497">
            <w:pPr>
              <w:pStyle w:val="OtherTableBody"/>
              <w:rPr>
                <w:noProof/>
              </w:rPr>
            </w:pPr>
            <w:r w:rsidRPr="00F63F22">
              <w:rPr>
                <w:noProof/>
              </w:rPr>
              <w:t>2</w:t>
            </w:r>
          </w:p>
        </w:tc>
        <w:tc>
          <w:tcPr>
            <w:tcW w:w="1680" w:type="dxa"/>
          </w:tcPr>
          <w:p w14:paraId="09DD93CA" w14:textId="77777777" w:rsidR="00953E39" w:rsidRPr="00F63F22" w:rsidRDefault="00953E39" w:rsidP="00EA2497">
            <w:pPr>
              <w:pStyle w:val="OtherTableBody"/>
              <w:rPr>
                <w:noProof/>
              </w:rPr>
            </w:pPr>
          </w:p>
        </w:tc>
      </w:tr>
      <w:tr w:rsidR="00953E39" w:rsidRPr="009928E9" w14:paraId="3C478C48" w14:textId="77777777">
        <w:trPr>
          <w:jc w:val="center"/>
        </w:trPr>
        <w:tc>
          <w:tcPr>
            <w:tcW w:w="2160" w:type="dxa"/>
          </w:tcPr>
          <w:p w14:paraId="5CA06684" w14:textId="77777777" w:rsidR="00953E39" w:rsidRPr="00F63F22" w:rsidRDefault="00953E39" w:rsidP="00EA2497">
            <w:pPr>
              <w:pStyle w:val="OtherTableBody"/>
              <w:rPr>
                <w:noProof/>
              </w:rPr>
            </w:pPr>
            <w:r w:rsidRPr="00F63F22">
              <w:rPr>
                <w:noProof/>
              </w:rPr>
              <w:t>[UAC]</w:t>
            </w:r>
          </w:p>
        </w:tc>
        <w:tc>
          <w:tcPr>
            <w:tcW w:w="2880" w:type="dxa"/>
          </w:tcPr>
          <w:p w14:paraId="1089AD79" w14:textId="77777777" w:rsidR="00953E39" w:rsidRPr="00F63F22" w:rsidRDefault="00953E39" w:rsidP="00EA2497">
            <w:pPr>
              <w:pStyle w:val="OtherTableBody"/>
              <w:rPr>
                <w:noProof/>
              </w:rPr>
            </w:pPr>
            <w:r w:rsidRPr="00F63F22">
              <w:rPr>
                <w:noProof/>
              </w:rPr>
              <w:t>User Authentication Credential</w:t>
            </w:r>
          </w:p>
        </w:tc>
        <w:tc>
          <w:tcPr>
            <w:tcW w:w="1068" w:type="dxa"/>
          </w:tcPr>
          <w:p w14:paraId="0CD0B46E" w14:textId="77777777" w:rsidR="00953E39" w:rsidRPr="00F63F22" w:rsidRDefault="00953E39" w:rsidP="00EA2497">
            <w:pPr>
              <w:pStyle w:val="OtherTableBody"/>
              <w:rPr>
                <w:noProof/>
              </w:rPr>
            </w:pPr>
            <w:r w:rsidRPr="00F63F22">
              <w:rPr>
                <w:noProof/>
              </w:rPr>
              <w:t>2</w:t>
            </w:r>
          </w:p>
        </w:tc>
        <w:tc>
          <w:tcPr>
            <w:tcW w:w="1680" w:type="dxa"/>
          </w:tcPr>
          <w:p w14:paraId="3DA69FA7" w14:textId="77777777" w:rsidR="00953E39" w:rsidRPr="00F63F22" w:rsidRDefault="00953E39" w:rsidP="00EA2497">
            <w:pPr>
              <w:pStyle w:val="OtherTableBody"/>
              <w:rPr>
                <w:noProof/>
              </w:rPr>
            </w:pPr>
          </w:p>
        </w:tc>
      </w:tr>
      <w:tr w:rsidR="00953E39" w:rsidRPr="009928E9" w14:paraId="4048C75C" w14:textId="77777777">
        <w:trPr>
          <w:jc w:val="center"/>
        </w:trPr>
        <w:tc>
          <w:tcPr>
            <w:tcW w:w="2160" w:type="dxa"/>
          </w:tcPr>
          <w:p w14:paraId="1FDD6BFE"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0C84ADD8" w14:textId="77777777" w:rsidR="00953E39" w:rsidRPr="00F63F22" w:rsidRDefault="00953E39" w:rsidP="00EA2497">
            <w:pPr>
              <w:pStyle w:val="OtherTableBody"/>
              <w:rPr>
                <w:noProof/>
              </w:rPr>
            </w:pPr>
            <w:r w:rsidRPr="00F63F22">
              <w:rPr>
                <w:noProof/>
              </w:rPr>
              <w:t>Message Acknowledgment</w:t>
            </w:r>
          </w:p>
        </w:tc>
        <w:tc>
          <w:tcPr>
            <w:tcW w:w="1068" w:type="dxa"/>
          </w:tcPr>
          <w:p w14:paraId="590DDE48" w14:textId="77777777" w:rsidR="00953E39" w:rsidRPr="00F63F22" w:rsidRDefault="00953E39" w:rsidP="00EA2497">
            <w:pPr>
              <w:pStyle w:val="OtherTableBody"/>
              <w:rPr>
                <w:noProof/>
              </w:rPr>
            </w:pPr>
          </w:p>
        </w:tc>
        <w:tc>
          <w:tcPr>
            <w:tcW w:w="1680" w:type="dxa"/>
          </w:tcPr>
          <w:p w14:paraId="04154D72" w14:textId="77777777" w:rsidR="00953E39" w:rsidRPr="00F63F22" w:rsidRDefault="00953E39" w:rsidP="00EA2497">
            <w:pPr>
              <w:pStyle w:val="OtherTableBody"/>
              <w:rPr>
                <w:noProof/>
              </w:rPr>
            </w:pPr>
            <w:r w:rsidRPr="00F63F22">
              <w:rPr>
                <w:noProof/>
              </w:rPr>
              <w:t>2</w:t>
            </w:r>
          </w:p>
        </w:tc>
      </w:tr>
      <w:tr w:rsidR="00953E39" w:rsidRPr="009928E9" w14:paraId="213BF941" w14:textId="77777777">
        <w:trPr>
          <w:jc w:val="center"/>
        </w:trPr>
        <w:tc>
          <w:tcPr>
            <w:tcW w:w="2160" w:type="dxa"/>
          </w:tcPr>
          <w:p w14:paraId="4314F00F"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154A4EE9" w14:textId="77777777" w:rsidR="00953E39" w:rsidRPr="00F63F22" w:rsidRDefault="00953E39" w:rsidP="00EA2497">
            <w:pPr>
              <w:pStyle w:val="OtherTableBody"/>
              <w:rPr>
                <w:noProof/>
              </w:rPr>
            </w:pPr>
            <w:r w:rsidRPr="00F63F22">
              <w:rPr>
                <w:noProof/>
              </w:rPr>
              <w:t>Error Segment</w:t>
            </w:r>
          </w:p>
        </w:tc>
        <w:tc>
          <w:tcPr>
            <w:tcW w:w="1068" w:type="dxa"/>
          </w:tcPr>
          <w:p w14:paraId="5EC203DB" w14:textId="77777777" w:rsidR="00953E39" w:rsidRPr="00F63F22" w:rsidRDefault="00953E39" w:rsidP="00EA2497">
            <w:pPr>
              <w:pStyle w:val="OtherTableBody"/>
              <w:rPr>
                <w:noProof/>
              </w:rPr>
            </w:pPr>
            <w:r w:rsidRPr="00F63F22">
              <w:rPr>
                <w:noProof/>
              </w:rPr>
              <w:t>2</w:t>
            </w:r>
          </w:p>
        </w:tc>
        <w:tc>
          <w:tcPr>
            <w:tcW w:w="1680" w:type="dxa"/>
          </w:tcPr>
          <w:p w14:paraId="541ABFC6" w14:textId="77777777" w:rsidR="00953E39" w:rsidRPr="00F63F22" w:rsidRDefault="00953E39" w:rsidP="00EA2497">
            <w:pPr>
              <w:pStyle w:val="OtherTableBody"/>
              <w:rPr>
                <w:noProof/>
              </w:rPr>
            </w:pPr>
          </w:p>
        </w:tc>
      </w:tr>
      <w:tr w:rsidR="00953E39" w:rsidRPr="009928E9" w14:paraId="138A9ECE" w14:textId="77777777">
        <w:trPr>
          <w:jc w:val="center"/>
        </w:trPr>
        <w:tc>
          <w:tcPr>
            <w:tcW w:w="2160" w:type="dxa"/>
          </w:tcPr>
          <w:p w14:paraId="14D602CA" w14:textId="77777777" w:rsidR="00953E39" w:rsidRPr="00F63F22" w:rsidRDefault="00953E39" w:rsidP="00EA2497">
            <w:pPr>
              <w:pStyle w:val="OtherTableBody"/>
              <w:rPr>
                <w:noProof/>
              </w:rPr>
            </w:pPr>
            <w:r w:rsidRPr="00F63F22">
              <w:rPr>
                <w:noProof/>
              </w:rPr>
              <w:t>{</w:t>
            </w:r>
          </w:p>
        </w:tc>
        <w:tc>
          <w:tcPr>
            <w:tcW w:w="2880" w:type="dxa"/>
          </w:tcPr>
          <w:p w14:paraId="7135C07E" w14:textId="77777777" w:rsidR="00953E39" w:rsidRPr="00F63F22" w:rsidRDefault="00953E39" w:rsidP="00EA2497">
            <w:pPr>
              <w:pStyle w:val="OtherTableBody"/>
              <w:rPr>
                <w:noProof/>
              </w:rPr>
            </w:pPr>
            <w:r w:rsidRPr="00F63F22">
              <w:rPr>
                <w:noProof/>
              </w:rPr>
              <w:t>--Widget begin</w:t>
            </w:r>
          </w:p>
        </w:tc>
        <w:tc>
          <w:tcPr>
            <w:tcW w:w="1068" w:type="dxa"/>
          </w:tcPr>
          <w:p w14:paraId="36269C0F" w14:textId="77777777" w:rsidR="00953E39" w:rsidRPr="00F63F22" w:rsidRDefault="00953E39" w:rsidP="00EA2497">
            <w:pPr>
              <w:pStyle w:val="OtherTableBody"/>
              <w:rPr>
                <w:noProof/>
              </w:rPr>
            </w:pPr>
          </w:p>
        </w:tc>
        <w:tc>
          <w:tcPr>
            <w:tcW w:w="1680" w:type="dxa"/>
          </w:tcPr>
          <w:p w14:paraId="023DAFB7" w14:textId="77777777" w:rsidR="00953E39" w:rsidRPr="00F63F22" w:rsidRDefault="00953E39" w:rsidP="00EA2497">
            <w:pPr>
              <w:pStyle w:val="OtherTableBody"/>
              <w:rPr>
                <w:noProof/>
              </w:rPr>
            </w:pPr>
          </w:p>
        </w:tc>
      </w:tr>
      <w:tr w:rsidR="00953E39" w:rsidRPr="009928E9" w14:paraId="08C579BE" w14:textId="77777777">
        <w:trPr>
          <w:jc w:val="center"/>
        </w:trPr>
        <w:tc>
          <w:tcPr>
            <w:tcW w:w="2160" w:type="dxa"/>
          </w:tcPr>
          <w:p w14:paraId="47FAF577" w14:textId="77777777" w:rsidR="00953E39" w:rsidRPr="00F63F22" w:rsidRDefault="00953E39" w:rsidP="00EA2497">
            <w:pPr>
              <w:pStyle w:val="OtherTableBody"/>
              <w:rPr>
                <w:noProof/>
              </w:rPr>
            </w:pPr>
            <w:r w:rsidRPr="00F63F22">
              <w:rPr>
                <w:noProof/>
              </w:rPr>
              <w:t xml:space="preserve">  WDN</w:t>
            </w:r>
          </w:p>
        </w:tc>
        <w:tc>
          <w:tcPr>
            <w:tcW w:w="2880" w:type="dxa"/>
          </w:tcPr>
          <w:p w14:paraId="01A7C2A8" w14:textId="77777777" w:rsidR="00953E39" w:rsidRPr="00F63F22" w:rsidRDefault="00953E39" w:rsidP="00EA2497">
            <w:pPr>
              <w:pStyle w:val="OtherTableBody"/>
              <w:rPr>
                <w:noProof/>
              </w:rPr>
            </w:pPr>
            <w:r w:rsidRPr="00F63F22">
              <w:rPr>
                <w:noProof/>
              </w:rPr>
              <w:t>Widget Description</w:t>
            </w:r>
          </w:p>
        </w:tc>
        <w:tc>
          <w:tcPr>
            <w:tcW w:w="1068" w:type="dxa"/>
          </w:tcPr>
          <w:p w14:paraId="1BE35424" w14:textId="77777777" w:rsidR="00953E39" w:rsidRPr="00F63F22" w:rsidRDefault="00953E39" w:rsidP="00EA2497">
            <w:pPr>
              <w:pStyle w:val="OtherTableBody"/>
              <w:rPr>
                <w:noProof/>
              </w:rPr>
            </w:pPr>
          </w:p>
        </w:tc>
        <w:tc>
          <w:tcPr>
            <w:tcW w:w="1680" w:type="dxa"/>
          </w:tcPr>
          <w:p w14:paraId="7B1FA9E4" w14:textId="77777777" w:rsidR="00953E39" w:rsidRPr="00F63F22" w:rsidRDefault="00953E39" w:rsidP="00EA2497">
            <w:pPr>
              <w:pStyle w:val="OtherTableBody"/>
              <w:rPr>
                <w:noProof/>
              </w:rPr>
            </w:pPr>
            <w:r w:rsidRPr="00F63F22">
              <w:rPr>
                <w:noProof/>
              </w:rPr>
              <w:t>XX</w:t>
            </w:r>
          </w:p>
        </w:tc>
      </w:tr>
      <w:tr w:rsidR="00953E39" w:rsidRPr="009928E9" w14:paraId="5FF1D76D" w14:textId="77777777">
        <w:trPr>
          <w:jc w:val="center"/>
        </w:trPr>
        <w:tc>
          <w:tcPr>
            <w:tcW w:w="2160" w:type="dxa"/>
          </w:tcPr>
          <w:p w14:paraId="1ADC2B18" w14:textId="77777777" w:rsidR="00953E39" w:rsidRPr="00F63F22" w:rsidRDefault="00953E39" w:rsidP="00EA2497">
            <w:pPr>
              <w:pStyle w:val="OtherTableBody"/>
              <w:rPr>
                <w:noProof/>
              </w:rPr>
            </w:pPr>
            <w:r w:rsidRPr="00F63F22">
              <w:rPr>
                <w:noProof/>
              </w:rPr>
              <w:t xml:space="preserve">   {</w:t>
            </w:r>
          </w:p>
        </w:tc>
        <w:tc>
          <w:tcPr>
            <w:tcW w:w="2880" w:type="dxa"/>
          </w:tcPr>
          <w:p w14:paraId="0B6DEC9F" w14:textId="77777777" w:rsidR="00953E39" w:rsidRPr="00F63F22" w:rsidRDefault="00953E39" w:rsidP="00EA2497">
            <w:pPr>
              <w:pStyle w:val="OtherTableBody"/>
              <w:rPr>
                <w:noProof/>
              </w:rPr>
            </w:pPr>
            <w:r w:rsidRPr="00F63F22">
              <w:rPr>
                <w:noProof/>
              </w:rPr>
              <w:t>---WidgetDetailB begin</w:t>
            </w:r>
          </w:p>
        </w:tc>
        <w:tc>
          <w:tcPr>
            <w:tcW w:w="1068" w:type="dxa"/>
          </w:tcPr>
          <w:p w14:paraId="131B4C62" w14:textId="77777777" w:rsidR="00953E39" w:rsidRPr="00F63F22" w:rsidRDefault="00953E39" w:rsidP="00EA2497">
            <w:pPr>
              <w:pStyle w:val="OtherTableBody"/>
              <w:rPr>
                <w:noProof/>
              </w:rPr>
            </w:pPr>
          </w:p>
        </w:tc>
        <w:tc>
          <w:tcPr>
            <w:tcW w:w="1680" w:type="dxa"/>
          </w:tcPr>
          <w:p w14:paraId="194DFD0F" w14:textId="77777777" w:rsidR="00953E39" w:rsidRPr="00F63F22" w:rsidRDefault="00953E39" w:rsidP="00EA2497">
            <w:pPr>
              <w:pStyle w:val="OtherTableBody"/>
              <w:rPr>
                <w:noProof/>
              </w:rPr>
            </w:pPr>
          </w:p>
        </w:tc>
      </w:tr>
      <w:tr w:rsidR="00953E39" w:rsidRPr="009928E9" w14:paraId="7DE4ED06" w14:textId="77777777">
        <w:trPr>
          <w:jc w:val="center"/>
        </w:trPr>
        <w:tc>
          <w:tcPr>
            <w:tcW w:w="2160" w:type="dxa"/>
          </w:tcPr>
          <w:p w14:paraId="5BE26C87" w14:textId="77777777" w:rsidR="00953E39" w:rsidRPr="00F63F22" w:rsidRDefault="00953E39" w:rsidP="00EA2497">
            <w:pPr>
              <w:pStyle w:val="OtherTableBody"/>
              <w:rPr>
                <w:noProof/>
              </w:rPr>
            </w:pPr>
            <w:r w:rsidRPr="00F63F22">
              <w:rPr>
                <w:noProof/>
              </w:rPr>
              <w:t xml:space="preserve">   WPN</w:t>
            </w:r>
          </w:p>
        </w:tc>
        <w:tc>
          <w:tcPr>
            <w:tcW w:w="2880" w:type="dxa"/>
          </w:tcPr>
          <w:p w14:paraId="186A6185" w14:textId="77777777" w:rsidR="00953E39" w:rsidRPr="00F63F22" w:rsidRDefault="00953E39" w:rsidP="00EA2497">
            <w:pPr>
              <w:pStyle w:val="OtherTableBody"/>
              <w:rPr>
                <w:noProof/>
              </w:rPr>
            </w:pPr>
            <w:r w:rsidRPr="00F63F22">
              <w:rPr>
                <w:noProof/>
              </w:rPr>
              <w:t>Widget Portion</w:t>
            </w:r>
          </w:p>
        </w:tc>
        <w:tc>
          <w:tcPr>
            <w:tcW w:w="1068" w:type="dxa"/>
          </w:tcPr>
          <w:p w14:paraId="442BE310" w14:textId="77777777" w:rsidR="00953E39" w:rsidRPr="00F63F22" w:rsidRDefault="00953E39" w:rsidP="00EA2497">
            <w:pPr>
              <w:pStyle w:val="OtherTableBody"/>
              <w:rPr>
                <w:noProof/>
              </w:rPr>
            </w:pPr>
          </w:p>
        </w:tc>
        <w:tc>
          <w:tcPr>
            <w:tcW w:w="1680" w:type="dxa"/>
          </w:tcPr>
          <w:p w14:paraId="62B2BC0B" w14:textId="77777777" w:rsidR="00953E39" w:rsidRPr="00F63F22" w:rsidRDefault="00953E39" w:rsidP="00EA2497">
            <w:pPr>
              <w:pStyle w:val="OtherTableBody"/>
              <w:rPr>
                <w:noProof/>
              </w:rPr>
            </w:pPr>
            <w:r w:rsidRPr="00F63F22">
              <w:rPr>
                <w:noProof/>
              </w:rPr>
              <w:t>XX</w:t>
            </w:r>
          </w:p>
        </w:tc>
      </w:tr>
      <w:tr w:rsidR="00953E39" w:rsidRPr="009928E9" w14:paraId="1D93E9E1" w14:textId="77777777">
        <w:trPr>
          <w:jc w:val="center"/>
        </w:trPr>
        <w:tc>
          <w:tcPr>
            <w:tcW w:w="2160" w:type="dxa"/>
          </w:tcPr>
          <w:p w14:paraId="5266091F" w14:textId="77777777" w:rsidR="00953E39" w:rsidRPr="00F63F22" w:rsidRDefault="00953E39" w:rsidP="00EA2497">
            <w:pPr>
              <w:pStyle w:val="OtherTableBody"/>
              <w:rPr>
                <w:noProof/>
              </w:rPr>
            </w:pPr>
            <w:r w:rsidRPr="00F63F22">
              <w:rPr>
                <w:noProof/>
              </w:rPr>
              <w:t xml:space="preserve">    WPD</w:t>
            </w:r>
          </w:p>
        </w:tc>
        <w:tc>
          <w:tcPr>
            <w:tcW w:w="2880" w:type="dxa"/>
          </w:tcPr>
          <w:p w14:paraId="2F78D38A" w14:textId="77777777" w:rsidR="00953E39" w:rsidRPr="00F63F22" w:rsidRDefault="00953E39" w:rsidP="00EA2497">
            <w:pPr>
              <w:pStyle w:val="OtherTableBody"/>
              <w:rPr>
                <w:noProof/>
              </w:rPr>
            </w:pPr>
            <w:r w:rsidRPr="00F63F22">
              <w:rPr>
                <w:noProof/>
              </w:rPr>
              <w:t>Widget Portion Detail</w:t>
            </w:r>
          </w:p>
        </w:tc>
        <w:tc>
          <w:tcPr>
            <w:tcW w:w="1068" w:type="dxa"/>
          </w:tcPr>
          <w:p w14:paraId="4958107A" w14:textId="77777777" w:rsidR="00953E39" w:rsidRPr="00F63F22" w:rsidRDefault="00953E39" w:rsidP="00EA2497">
            <w:pPr>
              <w:pStyle w:val="OtherTableBody"/>
              <w:rPr>
                <w:noProof/>
              </w:rPr>
            </w:pPr>
          </w:p>
        </w:tc>
        <w:tc>
          <w:tcPr>
            <w:tcW w:w="1680" w:type="dxa"/>
          </w:tcPr>
          <w:p w14:paraId="527CECC4" w14:textId="77777777" w:rsidR="00953E39" w:rsidRPr="00F63F22" w:rsidRDefault="00953E39" w:rsidP="00EA2497">
            <w:pPr>
              <w:pStyle w:val="OtherTableBody"/>
              <w:rPr>
                <w:noProof/>
              </w:rPr>
            </w:pPr>
            <w:r w:rsidRPr="00F63F22">
              <w:rPr>
                <w:noProof/>
              </w:rPr>
              <w:t>XX</w:t>
            </w:r>
          </w:p>
        </w:tc>
      </w:tr>
      <w:tr w:rsidR="00953E39" w:rsidRPr="009928E9" w14:paraId="1C3EF322" w14:textId="77777777">
        <w:trPr>
          <w:jc w:val="center"/>
        </w:trPr>
        <w:tc>
          <w:tcPr>
            <w:tcW w:w="2160" w:type="dxa"/>
          </w:tcPr>
          <w:p w14:paraId="4E802BF0" w14:textId="77777777" w:rsidR="00953E39" w:rsidRPr="00F63F22" w:rsidRDefault="00953E39" w:rsidP="00EA2497">
            <w:pPr>
              <w:pStyle w:val="OtherTableBody"/>
              <w:rPr>
                <w:noProof/>
              </w:rPr>
            </w:pPr>
            <w:r w:rsidRPr="00F63F22">
              <w:rPr>
                <w:noProof/>
              </w:rPr>
              <w:t xml:space="preserve">   }</w:t>
            </w:r>
          </w:p>
        </w:tc>
        <w:tc>
          <w:tcPr>
            <w:tcW w:w="2880" w:type="dxa"/>
          </w:tcPr>
          <w:p w14:paraId="26226FCE" w14:textId="77777777" w:rsidR="00953E39" w:rsidRPr="00F63F22" w:rsidRDefault="00953E39" w:rsidP="00EA2497">
            <w:pPr>
              <w:pStyle w:val="OtherTableBody"/>
              <w:rPr>
                <w:noProof/>
              </w:rPr>
            </w:pPr>
            <w:r w:rsidRPr="00F63F22">
              <w:rPr>
                <w:noProof/>
              </w:rPr>
              <w:t>---WidgetDetailB begin</w:t>
            </w:r>
          </w:p>
        </w:tc>
        <w:tc>
          <w:tcPr>
            <w:tcW w:w="1068" w:type="dxa"/>
          </w:tcPr>
          <w:p w14:paraId="1227EE9B" w14:textId="77777777" w:rsidR="00953E39" w:rsidRPr="00F63F22" w:rsidRDefault="00953E39" w:rsidP="00EA2497">
            <w:pPr>
              <w:pStyle w:val="OtherTableBody"/>
              <w:rPr>
                <w:noProof/>
              </w:rPr>
            </w:pPr>
          </w:p>
        </w:tc>
        <w:tc>
          <w:tcPr>
            <w:tcW w:w="1680" w:type="dxa"/>
          </w:tcPr>
          <w:p w14:paraId="20F96FB3" w14:textId="77777777" w:rsidR="00953E39" w:rsidRPr="00F63F22" w:rsidRDefault="00953E39" w:rsidP="00EA2497">
            <w:pPr>
              <w:pStyle w:val="OtherTableBody"/>
              <w:rPr>
                <w:noProof/>
              </w:rPr>
            </w:pPr>
          </w:p>
        </w:tc>
      </w:tr>
      <w:tr w:rsidR="00953E39" w:rsidRPr="009928E9" w14:paraId="7A916F6E" w14:textId="77777777">
        <w:trPr>
          <w:jc w:val="center"/>
        </w:trPr>
        <w:tc>
          <w:tcPr>
            <w:tcW w:w="2160" w:type="dxa"/>
          </w:tcPr>
          <w:p w14:paraId="36020F4E" w14:textId="77777777" w:rsidR="00953E39" w:rsidRPr="00F63F22" w:rsidRDefault="00953E39" w:rsidP="00EA2497">
            <w:pPr>
              <w:pStyle w:val="OtherTableBody"/>
              <w:rPr>
                <w:noProof/>
              </w:rPr>
            </w:pPr>
            <w:r w:rsidRPr="00F63F22">
              <w:rPr>
                <w:noProof/>
              </w:rPr>
              <w:t>}</w:t>
            </w:r>
          </w:p>
        </w:tc>
        <w:tc>
          <w:tcPr>
            <w:tcW w:w="2880" w:type="dxa"/>
          </w:tcPr>
          <w:p w14:paraId="081206C5" w14:textId="77777777" w:rsidR="00953E39" w:rsidRPr="00F63F22" w:rsidRDefault="00953E39" w:rsidP="00EA2497">
            <w:pPr>
              <w:pStyle w:val="OtherTableBody"/>
              <w:rPr>
                <w:noProof/>
              </w:rPr>
            </w:pPr>
            <w:r w:rsidRPr="00F63F22">
              <w:rPr>
                <w:noProof/>
              </w:rPr>
              <w:t>---Widget end</w:t>
            </w:r>
          </w:p>
        </w:tc>
        <w:tc>
          <w:tcPr>
            <w:tcW w:w="1068" w:type="dxa"/>
          </w:tcPr>
          <w:p w14:paraId="369A6877" w14:textId="77777777" w:rsidR="00953E39" w:rsidRPr="00F63F22" w:rsidRDefault="00953E39" w:rsidP="00EA2497">
            <w:pPr>
              <w:pStyle w:val="OtherTableBody"/>
              <w:rPr>
                <w:noProof/>
              </w:rPr>
            </w:pPr>
          </w:p>
        </w:tc>
        <w:tc>
          <w:tcPr>
            <w:tcW w:w="1680" w:type="dxa"/>
          </w:tcPr>
          <w:p w14:paraId="5CA68036" w14:textId="77777777" w:rsidR="00953E39" w:rsidRPr="00F63F22" w:rsidRDefault="00953E39" w:rsidP="00EA2497">
            <w:pPr>
              <w:pStyle w:val="OtherTableBody"/>
              <w:rPr>
                <w:noProof/>
              </w:rPr>
            </w:pPr>
          </w:p>
        </w:tc>
      </w:tr>
    </w:tbl>
    <w:p w14:paraId="386CCAAB" w14:textId="77777777" w:rsidR="00571743" w:rsidRDefault="00AE09E3" w:rsidP="000247A5">
      <w:pPr>
        <w:pStyle w:val="Heading3"/>
        <w:rPr>
          <w:noProof/>
        </w:rPr>
      </w:pPr>
      <w:bookmarkStart w:id="1891" w:name="AcknowledgmentChoreographyExample"/>
      <w:bookmarkStart w:id="1892" w:name="_Toc17270007"/>
      <w:bookmarkStart w:id="1893" w:name="_Toc28952728"/>
      <w:bookmarkStart w:id="1894" w:name="_Toc348257248"/>
      <w:bookmarkStart w:id="1895" w:name="_Toc348257584"/>
      <w:bookmarkStart w:id="1896" w:name="_Toc348263206"/>
      <w:bookmarkStart w:id="1897" w:name="_Toc348336535"/>
      <w:bookmarkStart w:id="1898" w:name="_Toc348770023"/>
      <w:bookmarkStart w:id="1899" w:name="_Toc348856165"/>
      <w:bookmarkStart w:id="1900" w:name="_Toc348866586"/>
      <w:bookmarkStart w:id="1901" w:name="_Toc348947816"/>
      <w:bookmarkStart w:id="1902" w:name="_Toc349735397"/>
      <w:bookmarkStart w:id="1903" w:name="_Toc349735840"/>
      <w:bookmarkStart w:id="1904" w:name="_Toc349735994"/>
      <w:bookmarkStart w:id="1905" w:name="_Toc349803726"/>
      <w:bookmarkStart w:id="1906" w:name="_Toc359236059"/>
      <w:bookmarkStart w:id="1907" w:name="_Toc498146166"/>
      <w:bookmarkStart w:id="1908" w:name="_Toc527864735"/>
      <w:bookmarkStart w:id="1909" w:name="_Toc527866207"/>
      <w:bookmarkStart w:id="1910" w:name="_Toc528481940"/>
      <w:bookmarkStart w:id="1911" w:name="_Toc528482445"/>
      <w:bookmarkStart w:id="1912" w:name="_Toc528482744"/>
      <w:bookmarkStart w:id="1913" w:name="_Toc528482869"/>
      <w:bookmarkStart w:id="1914" w:name="_Toc528486177"/>
      <w:bookmarkStart w:id="1915" w:name="_Toc536689690"/>
      <w:bookmarkStart w:id="1916" w:name="_Toc496435"/>
      <w:bookmarkStart w:id="1917" w:name="_Toc524782"/>
      <w:bookmarkStart w:id="1918" w:name="_Toc22443815"/>
      <w:bookmarkStart w:id="1919" w:name="_Toc22444167"/>
      <w:bookmarkStart w:id="1920" w:name="_Toc36358114"/>
      <w:bookmarkStart w:id="1921" w:name="_Toc42232544"/>
      <w:bookmarkStart w:id="1922" w:name="_Toc43275066"/>
      <w:bookmarkStart w:id="1923" w:name="_Toc43275238"/>
      <w:bookmarkStart w:id="1924" w:name="_Toc43275945"/>
      <w:bookmarkStart w:id="1925" w:name="_Toc43276265"/>
      <w:bookmarkStart w:id="1926" w:name="_Toc43276790"/>
      <w:bookmarkStart w:id="1927" w:name="_Toc43276888"/>
      <w:bookmarkStart w:id="1928" w:name="_Toc43277028"/>
      <w:bookmarkStart w:id="1929" w:name="_Toc234219597"/>
      <w:r>
        <w:rPr>
          <w:noProof/>
        </w:rPr>
        <w:t xml:space="preserve">HL7 </w:t>
      </w:r>
      <w:r w:rsidR="00571743" w:rsidRPr="000247A5">
        <w:t>Acknowledgment</w:t>
      </w:r>
      <w:r w:rsidR="00571743" w:rsidRPr="00571743">
        <w:rPr>
          <w:noProof/>
        </w:rPr>
        <w:t xml:space="preserve"> Choreography </w:t>
      </w:r>
      <w:bookmarkEnd w:id="1891"/>
      <w:r>
        <w:rPr>
          <w:noProof/>
        </w:rPr>
        <w:t>Example</w:t>
      </w:r>
      <w:bookmarkEnd w:id="1892"/>
      <w:bookmarkEnd w:id="1893"/>
    </w:p>
    <w:p w14:paraId="40A7D7C4" w14:textId="25596DE6"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ins w:id="1930" w:author="Lynn Laakso" w:date="2022-09-09T15:49:00Z">
        <w:r w:rsidR="00886355" w:rsidRPr="00F63F22">
          <w:rPr>
            <w:noProof/>
          </w:rPr>
          <w:t>Figure 2-5. Hypothetical schematic message</w:t>
        </w:r>
      </w:ins>
      <w:r w:rsidR="00F96E77">
        <w:fldChar w:fldCharType="end"/>
      </w:r>
      <w:r w:rsidR="004C0E1A">
        <w:t xml:space="preserve"> </w:t>
      </w:r>
      <w:r>
        <w:rPr>
          <w:noProof/>
        </w:rPr>
        <w:t xml:space="preserve">for the </w:t>
      </w:r>
      <w:r w:rsidR="007E0807">
        <w:rPr>
          <w:noProof/>
          <w:szCs w:val="20"/>
        </w:rPr>
        <w:t xml:space="preserve">WRQ/WRP </w:t>
      </w:r>
      <w:r>
        <w:rPr>
          <w:noProof/>
        </w:rPr>
        <w:t>message pair:</w:t>
      </w:r>
    </w:p>
    <w:p w14:paraId="020D4549" w14:textId="77777777" w:rsidR="007A34E2" w:rsidRDefault="007A34E2" w:rsidP="00F20C2F">
      <w:pPr>
        <w:numPr>
          <w:ilvl w:val="1"/>
          <w:numId w:val="47"/>
        </w:numPr>
        <w:autoSpaceDE w:val="0"/>
        <w:autoSpaceDN w:val="0"/>
        <w:adjustRightInd w:val="0"/>
        <w:spacing w:after="120" w:line="240" w:lineRule="auto"/>
      </w:pPr>
      <w:r>
        <w:t xml:space="preserve">When MSH-15 is blank and MSH-16 is blank an original mode acknowledgment </w:t>
      </w:r>
      <w:r w:rsidR="00257ED7">
        <w:t>SHALL</w:t>
      </w:r>
      <w:r>
        <w:t xml:space="preserve"> be returned on the same communication channel.</w:t>
      </w:r>
    </w:p>
    <w:p w14:paraId="5227B525" w14:textId="28700B00" w:rsidR="00571743" w:rsidRPr="007F0BEF" w:rsidRDefault="00756AE2">
      <w:pPr>
        <w:numPr>
          <w:ilvl w:val="1"/>
          <w:numId w:val="47"/>
        </w:numPr>
        <w:autoSpaceDE w:val="0"/>
        <w:autoSpaceDN w:val="0"/>
        <w:adjustRightInd w:val="0"/>
        <w:spacing w:after="120" w:line="240" w:lineRule="auto"/>
      </w:pPr>
      <w:r>
        <w:t xml:space="preserve">When MSH-15 is </w:t>
      </w:r>
      <w:r w:rsidR="005D0D40">
        <w:t>AL</w:t>
      </w:r>
      <w:r w:rsidR="00571302">
        <w:t xml:space="preserve"> </w:t>
      </w:r>
      <w:r w:rsidR="005D0D40">
        <w:t>(Always)</w:t>
      </w:r>
      <w:r w:rsidR="00571302">
        <w:t xml:space="preserve"> </w:t>
      </w:r>
      <w:r>
        <w:t xml:space="preserve">and MSH-16 is </w:t>
      </w:r>
      <w:r w:rsidR="005D0D40">
        <w:t>NE</w:t>
      </w:r>
      <w:r w:rsidR="00571302">
        <w:t xml:space="preserve"> </w:t>
      </w:r>
      <w:r w:rsidR="005D0D40">
        <w:t xml:space="preserve">(Never) </w:t>
      </w:r>
      <w:r w:rsidR="00571302">
        <w:t>an</w:t>
      </w:r>
      <w:r w:rsidR="005D0D40">
        <w:t xml:space="preserve"> </w:t>
      </w:r>
      <w:r w:rsidR="00DB19C6">
        <w:t xml:space="preserve">immediate ack is </w:t>
      </w:r>
      <w:r w:rsidR="00571302">
        <w:t xml:space="preserve">always </w:t>
      </w:r>
      <w:r w:rsidR="00DB19C6">
        <w:t>returned</w:t>
      </w:r>
      <w:r w:rsidR="00F545E3">
        <w:t xml:space="preserve">. </w:t>
      </w:r>
      <w:r w:rsidR="00571743" w:rsidRPr="007F0BEF">
        <w:t>When MSH</w:t>
      </w:r>
      <w:r>
        <w:t>-</w:t>
      </w:r>
      <w:r w:rsidR="00571743" w:rsidRPr="007F0BEF">
        <w:t xml:space="preserve">15 </w:t>
      </w:r>
      <w:r w:rsidR="008A0F33">
        <w:t>is</w:t>
      </w:r>
      <w:r w:rsidR="00571302">
        <w:t xml:space="preserve"> NE</w:t>
      </w:r>
      <w:r w:rsidR="00571743" w:rsidRPr="007F0BEF">
        <w:t xml:space="preserve">, and </w:t>
      </w:r>
      <w:r w:rsidR="000B3205">
        <w:t>MSH-16</w:t>
      </w:r>
      <w:r w:rsidR="00571743" w:rsidRPr="007F0BEF">
        <w:t xml:space="preserve"> is AL, the receiver is expected to onl</w:t>
      </w:r>
      <w:r w:rsidR="007A34E2">
        <w:t xml:space="preserve">y </w:t>
      </w:r>
      <w:r w:rsidR="007A34E2">
        <w:lastRenderedPageBreak/>
        <w:t>return an WRP application ack</w:t>
      </w:r>
      <w:r w:rsidR="006F3A70">
        <w:t>nowledgment</w:t>
      </w:r>
      <w:r w:rsidR="007A34E2">
        <w:t xml:space="preserve"> on a separate communication channel</w:t>
      </w:r>
      <w:r w:rsidR="006F3A70">
        <w:t xml:space="preserve">. See </w:t>
      </w:r>
      <w:r w:rsidR="00571302">
        <w:t>S</w:t>
      </w:r>
      <w:r w:rsidR="006F3A70">
        <w:t xml:space="preserve">ection </w:t>
      </w:r>
      <w:r w:rsidR="004177F8">
        <w:fldChar w:fldCharType="begin"/>
      </w:r>
      <w:r w:rsidR="006F3A70">
        <w:instrText xml:space="preserve"> REF _Ref483994691 \r \h </w:instrText>
      </w:r>
      <w:r w:rsidR="004177F8">
        <w:fldChar w:fldCharType="separate"/>
      </w:r>
      <w:r w:rsidR="00886355">
        <w:t>2.8.3.2</w:t>
      </w:r>
      <w:r w:rsidR="004177F8">
        <w:fldChar w:fldCharType="end"/>
      </w:r>
      <w:r w:rsidR="007A34E2">
        <w:t xml:space="preserve"> </w:t>
      </w:r>
    </w:p>
    <w:p w14:paraId="585D2C0D" w14:textId="027C14EC" w:rsidR="00571743" w:rsidRDefault="00571743" w:rsidP="00F20C2F">
      <w:pPr>
        <w:numPr>
          <w:ilvl w:val="1"/>
          <w:numId w:val="47"/>
        </w:numPr>
        <w:autoSpaceDE w:val="0"/>
        <w:autoSpaceDN w:val="0"/>
        <w:adjustRightInd w:val="0"/>
        <w:spacing w:after="120" w:line="240" w:lineRule="auto"/>
      </w:pPr>
      <w:r>
        <w:t>When MSH</w:t>
      </w:r>
      <w:r w:rsidR="00756AE2">
        <w:t>-</w:t>
      </w:r>
      <w:r>
        <w:t>15 is A</w:t>
      </w:r>
      <w:r w:rsidR="00571302">
        <w:t>L</w:t>
      </w:r>
      <w:r>
        <w:t xml:space="preserve">, and </w:t>
      </w:r>
      <w:r w:rsidR="000B3205">
        <w:t>MSH-1</w:t>
      </w:r>
      <w:r w:rsidR="00571302">
        <w:t>6</w:t>
      </w:r>
      <w:r>
        <w:t xml:space="preserve"> is A</w:t>
      </w:r>
      <w:r w:rsidR="00571302">
        <w:t>L</w:t>
      </w:r>
      <w:r>
        <w:t xml:space="preserve">, the receiver is expected to return both the </w:t>
      </w:r>
      <w:r w:rsidR="00571302">
        <w:t>immediate</w:t>
      </w:r>
      <w:r>
        <w:t xml:space="preserve">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w:t>
      </w:r>
      <w:r w:rsidR="00571302">
        <w:t xml:space="preserve"> Section</w:t>
      </w:r>
      <w:r w:rsidR="006F3A70">
        <w:t xml:space="preserve"> </w:t>
      </w:r>
      <w:r w:rsidR="004177F8">
        <w:fldChar w:fldCharType="begin"/>
      </w:r>
      <w:r w:rsidR="006F3A70">
        <w:instrText xml:space="preserve"> REF _Ref483994691 \w \h </w:instrText>
      </w:r>
      <w:r w:rsidR="004177F8">
        <w:fldChar w:fldCharType="separate"/>
      </w:r>
      <w:r w:rsidR="00886355">
        <w:t>2.8.3.2</w:t>
      </w:r>
      <w:r w:rsidR="004177F8">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270"/>
        <w:gridCol w:w="1435"/>
        <w:gridCol w:w="2195"/>
        <w:gridCol w:w="2146"/>
        <w:gridCol w:w="49"/>
      </w:tblGrid>
      <w:tr w:rsidR="00571743" w:rsidRPr="006D1691" w14:paraId="22931549" w14:textId="77777777" w:rsidTr="00571302">
        <w:trPr>
          <w:gridAfter w:val="1"/>
          <w:wAfter w:w="50" w:type="dxa"/>
        </w:trPr>
        <w:tc>
          <w:tcPr>
            <w:tcW w:w="9526" w:type="dxa"/>
            <w:gridSpan w:val="5"/>
          </w:tcPr>
          <w:p w14:paraId="096FD6E0" w14:textId="77777777" w:rsidR="00571743" w:rsidRPr="006D1691" w:rsidRDefault="00571743" w:rsidP="007E0807">
            <w:pPr>
              <w:spacing w:after="0"/>
              <w:jc w:val="center"/>
            </w:pPr>
            <w:r w:rsidRPr="006D1691">
              <w:t>Example of Acknowledgment Choreography</w:t>
            </w:r>
            <w:r>
              <w:t>:</w:t>
            </w:r>
          </w:p>
        </w:tc>
      </w:tr>
      <w:tr w:rsidR="00571743" w:rsidRPr="006D1691" w14:paraId="5EAC7D24" w14:textId="77777777" w:rsidTr="00571302">
        <w:trPr>
          <w:gridAfter w:val="1"/>
          <w:wAfter w:w="50" w:type="dxa"/>
        </w:trPr>
        <w:tc>
          <w:tcPr>
            <w:tcW w:w="9526" w:type="dxa"/>
            <w:gridSpan w:val="5"/>
          </w:tcPr>
          <w:p w14:paraId="7FA4570D" w14:textId="77777777" w:rsidR="00571743" w:rsidRPr="006D1691" w:rsidRDefault="006E0480" w:rsidP="007E0807">
            <w:pPr>
              <w:spacing w:after="0"/>
              <w:jc w:val="center"/>
            </w:pPr>
            <w:r w:rsidRPr="00F63F22">
              <w:rPr>
                <w:noProof/>
              </w:rPr>
              <w:t>WRQ</w:t>
            </w:r>
            <w:r>
              <w:rPr>
                <w:noProof/>
              </w:rPr>
              <w:t>^Z01^WRQ_Z01</w:t>
            </w:r>
            <w:r w:rsidR="007E0807">
              <w:rPr>
                <w:noProof/>
                <w:szCs w:val="20"/>
              </w:rPr>
              <w:t>/WRP</w:t>
            </w:r>
            <w:r w:rsidR="00D8390A">
              <w:rPr>
                <w:noProof/>
                <w:szCs w:val="20"/>
              </w:rPr>
              <w:t>^Z02^WRP_Z02</w:t>
            </w:r>
          </w:p>
        </w:tc>
      </w:tr>
      <w:tr w:rsidR="00FA22DE" w:rsidRPr="006D1691" w14:paraId="7AFE65BB" w14:textId="77777777" w:rsidTr="00AC5231">
        <w:tc>
          <w:tcPr>
            <w:tcW w:w="1255" w:type="dxa"/>
          </w:tcPr>
          <w:p w14:paraId="1A49ABD1" w14:textId="77777777" w:rsidR="00FA22DE" w:rsidRPr="006D1691" w:rsidRDefault="00FA22DE" w:rsidP="007E0807">
            <w:pPr>
              <w:spacing w:after="0"/>
            </w:pPr>
            <w:r w:rsidRPr="006D1691">
              <w:t>Field name</w:t>
            </w:r>
          </w:p>
        </w:tc>
        <w:tc>
          <w:tcPr>
            <w:tcW w:w="2363" w:type="dxa"/>
          </w:tcPr>
          <w:p w14:paraId="17512D52" w14:textId="77777777" w:rsidR="00FA22DE" w:rsidRPr="006D1691" w:rsidRDefault="00FA22DE" w:rsidP="00756AE2">
            <w:pPr>
              <w:spacing w:after="0"/>
            </w:pPr>
            <w:r w:rsidRPr="006D1691">
              <w:t xml:space="preserve">Field value: </w:t>
            </w:r>
            <w:r>
              <w:t>Original Mode</w:t>
            </w:r>
          </w:p>
        </w:tc>
        <w:tc>
          <w:tcPr>
            <w:tcW w:w="5958" w:type="dxa"/>
            <w:gridSpan w:val="4"/>
          </w:tcPr>
          <w:p w14:paraId="204465B4" w14:textId="77777777" w:rsidR="00FA22DE" w:rsidRPr="006D1691" w:rsidRDefault="00FA22DE" w:rsidP="00756AE2">
            <w:pPr>
              <w:spacing w:after="0"/>
            </w:pPr>
            <w:r>
              <w:t>Field Value: Enhanced Mode</w:t>
            </w:r>
          </w:p>
        </w:tc>
      </w:tr>
      <w:tr w:rsidR="00756AE2" w:rsidRPr="006D1691" w14:paraId="09683A85" w14:textId="77777777" w:rsidTr="00AC5231">
        <w:tc>
          <w:tcPr>
            <w:tcW w:w="1255" w:type="dxa"/>
          </w:tcPr>
          <w:p w14:paraId="0C91B1BF" w14:textId="77777777" w:rsidR="00756AE2" w:rsidRPr="006D1691" w:rsidRDefault="00756AE2" w:rsidP="007E0807">
            <w:pPr>
              <w:spacing w:after="0"/>
              <w:rPr>
                <w:sz w:val="24"/>
                <w:szCs w:val="24"/>
              </w:rPr>
            </w:pPr>
            <w:r>
              <w:t>MSH-15</w:t>
            </w:r>
          </w:p>
        </w:tc>
        <w:tc>
          <w:tcPr>
            <w:tcW w:w="2363" w:type="dxa"/>
          </w:tcPr>
          <w:p w14:paraId="4C5C94C6" w14:textId="77777777" w:rsidR="00756AE2" w:rsidRDefault="007A34E2" w:rsidP="007E0807">
            <w:pPr>
              <w:spacing w:after="0"/>
            </w:pPr>
            <w:r>
              <w:t>BLANK</w:t>
            </w:r>
          </w:p>
        </w:tc>
        <w:tc>
          <w:tcPr>
            <w:tcW w:w="1567" w:type="dxa"/>
          </w:tcPr>
          <w:p w14:paraId="16C4461A" w14:textId="77777777" w:rsidR="00756AE2" w:rsidRPr="006D1691" w:rsidRDefault="008A0F33" w:rsidP="007E0807">
            <w:pPr>
              <w:spacing w:after="0"/>
              <w:rPr>
                <w:sz w:val="24"/>
                <w:szCs w:val="24"/>
              </w:rPr>
            </w:pPr>
            <w:r>
              <w:t>AL(</w:t>
            </w:r>
            <w:r w:rsidR="00756AE2">
              <w:t>Always</w:t>
            </w:r>
            <w:r>
              <w:t>)</w:t>
            </w:r>
          </w:p>
        </w:tc>
        <w:tc>
          <w:tcPr>
            <w:tcW w:w="2195" w:type="dxa"/>
          </w:tcPr>
          <w:p w14:paraId="02C20294" w14:textId="77777777" w:rsidR="00756AE2" w:rsidRPr="006D1691" w:rsidRDefault="008A0F33" w:rsidP="007E0807">
            <w:pPr>
              <w:spacing w:after="0"/>
              <w:rPr>
                <w:sz w:val="24"/>
                <w:szCs w:val="24"/>
              </w:rPr>
            </w:pPr>
            <w:r>
              <w:t>NE(Never)</w:t>
            </w:r>
          </w:p>
        </w:tc>
        <w:tc>
          <w:tcPr>
            <w:tcW w:w="2196" w:type="dxa"/>
            <w:gridSpan w:val="2"/>
          </w:tcPr>
          <w:p w14:paraId="67E9A4E8"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298A6ADA" w14:textId="77777777" w:rsidTr="00AC5231">
        <w:tc>
          <w:tcPr>
            <w:tcW w:w="1255" w:type="dxa"/>
          </w:tcPr>
          <w:p w14:paraId="7E99A973" w14:textId="77777777" w:rsidR="00756AE2" w:rsidRPr="006D1691" w:rsidRDefault="00756AE2" w:rsidP="007E0807">
            <w:pPr>
              <w:spacing w:after="0"/>
              <w:rPr>
                <w:sz w:val="24"/>
                <w:szCs w:val="24"/>
              </w:rPr>
            </w:pPr>
            <w:r>
              <w:t>MSH-16</w:t>
            </w:r>
          </w:p>
        </w:tc>
        <w:tc>
          <w:tcPr>
            <w:tcW w:w="2363" w:type="dxa"/>
          </w:tcPr>
          <w:p w14:paraId="68069643" w14:textId="77777777" w:rsidR="00756AE2" w:rsidRPr="006D1691" w:rsidRDefault="007A34E2" w:rsidP="007E0807">
            <w:pPr>
              <w:spacing w:after="0"/>
            </w:pPr>
            <w:r>
              <w:t>BLANK</w:t>
            </w:r>
          </w:p>
        </w:tc>
        <w:tc>
          <w:tcPr>
            <w:tcW w:w="1567" w:type="dxa"/>
          </w:tcPr>
          <w:p w14:paraId="5FBF8159" w14:textId="77777777" w:rsidR="00756AE2" w:rsidRPr="006D1691" w:rsidRDefault="008A0F33" w:rsidP="007E0807">
            <w:pPr>
              <w:spacing w:after="0"/>
              <w:rPr>
                <w:sz w:val="24"/>
                <w:szCs w:val="24"/>
              </w:rPr>
            </w:pPr>
            <w:r>
              <w:t>NE(Never)</w:t>
            </w:r>
          </w:p>
        </w:tc>
        <w:tc>
          <w:tcPr>
            <w:tcW w:w="2195" w:type="dxa"/>
          </w:tcPr>
          <w:p w14:paraId="50D21A95" w14:textId="77777777" w:rsidR="00756AE2" w:rsidRPr="006D1691" w:rsidRDefault="008A0F33" w:rsidP="007E0807">
            <w:pPr>
              <w:spacing w:after="0"/>
              <w:rPr>
                <w:sz w:val="24"/>
                <w:szCs w:val="24"/>
              </w:rPr>
            </w:pPr>
            <w:r>
              <w:t>A</w:t>
            </w:r>
            <w:r w:rsidR="00784486">
              <w:t>L</w:t>
            </w:r>
            <w:r>
              <w:t>(</w:t>
            </w:r>
            <w:r w:rsidR="00756AE2">
              <w:t>Always</w:t>
            </w:r>
            <w:r>
              <w:t>)</w:t>
            </w:r>
          </w:p>
        </w:tc>
        <w:tc>
          <w:tcPr>
            <w:tcW w:w="2196" w:type="dxa"/>
            <w:gridSpan w:val="2"/>
          </w:tcPr>
          <w:p w14:paraId="2752AB82"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6E82DAE8" w14:textId="77777777" w:rsidTr="00AC5231">
        <w:tc>
          <w:tcPr>
            <w:tcW w:w="1255" w:type="dxa"/>
          </w:tcPr>
          <w:p w14:paraId="3E31F1C1" w14:textId="77777777" w:rsidR="00756AE2" w:rsidRPr="006D1691" w:rsidRDefault="00756AE2" w:rsidP="007E0807">
            <w:pPr>
              <w:spacing w:after="0"/>
            </w:pPr>
            <w:r w:rsidRPr="006D1691">
              <w:t>Immediate Ack</w:t>
            </w:r>
          </w:p>
        </w:tc>
        <w:tc>
          <w:tcPr>
            <w:tcW w:w="2363" w:type="dxa"/>
          </w:tcPr>
          <w:p w14:paraId="1D145AAC" w14:textId="77777777" w:rsidR="00756AE2" w:rsidRPr="006D1691" w:rsidRDefault="007A34E2" w:rsidP="007E0807">
            <w:pPr>
              <w:spacing w:after="0"/>
            </w:pPr>
            <w:r>
              <w:t>-</w:t>
            </w:r>
          </w:p>
        </w:tc>
        <w:tc>
          <w:tcPr>
            <w:tcW w:w="1567" w:type="dxa"/>
          </w:tcPr>
          <w:p w14:paraId="30E73EFE" w14:textId="77777777" w:rsidR="00756AE2" w:rsidRPr="006D1691" w:rsidRDefault="00756AE2" w:rsidP="007E0807">
            <w:pPr>
              <w:spacing w:after="0"/>
              <w:rPr>
                <w:sz w:val="24"/>
                <w:szCs w:val="24"/>
              </w:rPr>
            </w:pPr>
            <w:r w:rsidRPr="006D1691">
              <w:t>ACK</w:t>
            </w:r>
            <w:r w:rsidR="00D8390A">
              <w:t>^Z01</w:t>
            </w:r>
          </w:p>
        </w:tc>
        <w:tc>
          <w:tcPr>
            <w:tcW w:w="2195" w:type="dxa"/>
          </w:tcPr>
          <w:p w14:paraId="32686D31" w14:textId="77777777" w:rsidR="00756AE2" w:rsidRPr="006D1691" w:rsidRDefault="00756AE2" w:rsidP="007E0807">
            <w:pPr>
              <w:spacing w:after="0"/>
              <w:rPr>
                <w:sz w:val="24"/>
                <w:szCs w:val="24"/>
              </w:rPr>
            </w:pPr>
            <w:r w:rsidRPr="006D1691">
              <w:t>-</w:t>
            </w:r>
          </w:p>
        </w:tc>
        <w:tc>
          <w:tcPr>
            <w:tcW w:w="2196" w:type="dxa"/>
            <w:gridSpan w:val="2"/>
          </w:tcPr>
          <w:p w14:paraId="6B31BF40" w14:textId="77777777" w:rsidR="00756AE2" w:rsidRPr="006D1691" w:rsidRDefault="00756AE2" w:rsidP="007E0807">
            <w:pPr>
              <w:spacing w:after="0"/>
              <w:rPr>
                <w:sz w:val="24"/>
                <w:szCs w:val="24"/>
              </w:rPr>
            </w:pPr>
            <w:r w:rsidRPr="006D1691">
              <w:t>ACK</w:t>
            </w:r>
            <w:r w:rsidR="00D8390A">
              <w:t>^Z01</w:t>
            </w:r>
          </w:p>
        </w:tc>
      </w:tr>
      <w:tr w:rsidR="00756AE2" w:rsidRPr="006D1691" w14:paraId="1EAD19BC" w14:textId="77777777" w:rsidTr="00AC5231">
        <w:tc>
          <w:tcPr>
            <w:tcW w:w="1255" w:type="dxa"/>
          </w:tcPr>
          <w:p w14:paraId="2D14DC69" w14:textId="77777777" w:rsidR="00756AE2" w:rsidRPr="006D1691" w:rsidRDefault="00756AE2" w:rsidP="007E0807">
            <w:pPr>
              <w:spacing w:after="0"/>
              <w:rPr>
                <w:sz w:val="24"/>
                <w:szCs w:val="24"/>
              </w:rPr>
            </w:pPr>
            <w:r w:rsidRPr="006D1691">
              <w:t>Application Ack</w:t>
            </w:r>
          </w:p>
        </w:tc>
        <w:tc>
          <w:tcPr>
            <w:tcW w:w="2363" w:type="dxa"/>
          </w:tcPr>
          <w:p w14:paraId="145871CD" w14:textId="77777777" w:rsidR="00756AE2" w:rsidRPr="006D1691" w:rsidRDefault="00FA22DE" w:rsidP="007E0807">
            <w:pPr>
              <w:spacing w:after="0"/>
            </w:pPr>
            <w:r>
              <w:rPr>
                <w:noProof/>
                <w:szCs w:val="20"/>
              </w:rPr>
              <w:t>WRP^Z02^WRP_Z02</w:t>
            </w:r>
          </w:p>
        </w:tc>
        <w:tc>
          <w:tcPr>
            <w:tcW w:w="1567" w:type="dxa"/>
          </w:tcPr>
          <w:p w14:paraId="20128E28" w14:textId="77777777" w:rsidR="00756AE2" w:rsidRPr="006D1691" w:rsidRDefault="00756AE2" w:rsidP="007E0807">
            <w:pPr>
              <w:spacing w:after="0"/>
              <w:rPr>
                <w:sz w:val="24"/>
                <w:szCs w:val="24"/>
              </w:rPr>
            </w:pPr>
            <w:r w:rsidRPr="006D1691">
              <w:t>-</w:t>
            </w:r>
          </w:p>
        </w:tc>
        <w:tc>
          <w:tcPr>
            <w:tcW w:w="2195" w:type="dxa"/>
          </w:tcPr>
          <w:p w14:paraId="02E44F5B" w14:textId="77777777" w:rsidR="00756AE2" w:rsidRPr="006D1691" w:rsidRDefault="00D8390A" w:rsidP="007E0807">
            <w:pPr>
              <w:spacing w:after="0"/>
              <w:rPr>
                <w:sz w:val="24"/>
                <w:szCs w:val="24"/>
              </w:rPr>
            </w:pPr>
            <w:r>
              <w:rPr>
                <w:noProof/>
                <w:szCs w:val="20"/>
              </w:rPr>
              <w:t>WRP^Z02^WRP_Z02</w:t>
            </w:r>
          </w:p>
        </w:tc>
        <w:tc>
          <w:tcPr>
            <w:tcW w:w="2196" w:type="dxa"/>
            <w:gridSpan w:val="2"/>
          </w:tcPr>
          <w:p w14:paraId="0BC4F9BA" w14:textId="77777777" w:rsidR="00756AE2" w:rsidRPr="006D1691" w:rsidRDefault="00D8390A" w:rsidP="007E0807">
            <w:pPr>
              <w:spacing w:after="0"/>
              <w:rPr>
                <w:sz w:val="24"/>
                <w:szCs w:val="24"/>
              </w:rPr>
            </w:pPr>
            <w:r>
              <w:rPr>
                <w:noProof/>
                <w:szCs w:val="20"/>
              </w:rPr>
              <w:t>WRP^Z02^WRP_Z02</w:t>
            </w:r>
          </w:p>
        </w:tc>
      </w:tr>
    </w:tbl>
    <w:p w14:paraId="71C0FE80" w14:textId="77777777" w:rsidR="00953E39" w:rsidRPr="00F63F22" w:rsidRDefault="00953E39" w:rsidP="000247A5">
      <w:pPr>
        <w:pStyle w:val="Heading2"/>
        <w:rPr>
          <w:noProof/>
        </w:rPr>
      </w:pPr>
      <w:bookmarkStart w:id="1931" w:name="_Toc17270008"/>
      <w:bookmarkStart w:id="1932" w:name="_Toc28952729"/>
      <w:r w:rsidRPr="00F63F22">
        <w:rPr>
          <w:noProof/>
        </w:rPr>
        <w:t>Acknowledgment M</w:t>
      </w:r>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r w:rsidRPr="00F63F22">
        <w:rPr>
          <w:noProof/>
        </w:rPr>
        <w:t>essages</w:t>
      </w:r>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1"/>
      <w:bookmarkEnd w:id="1932"/>
      <w:r w:rsidR="004177F8" w:rsidRPr="00F63F22">
        <w:rPr>
          <w:noProof/>
        </w:rPr>
        <w:fldChar w:fldCharType="begin"/>
      </w:r>
      <w:r w:rsidRPr="00F63F22">
        <w:rPr>
          <w:noProof/>
        </w:rPr>
        <w:instrText>Xe "Acknowledgment"</w:instrText>
      </w:r>
      <w:r w:rsidR="004177F8" w:rsidRPr="00F63F22">
        <w:rPr>
          <w:noProof/>
        </w:rPr>
        <w:fldChar w:fldCharType="end"/>
      </w:r>
    </w:p>
    <w:p w14:paraId="13F074D1" w14:textId="52035BB0"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ins w:id="1933" w:author="Lynn Laakso" w:date="2022-09-09T15:49:00Z">
        <w:r w:rsidR="00886355" w:rsidRPr="00886355">
          <w:rPr>
            <w:rStyle w:val="HyperlinkText"/>
          </w:rPr>
          <w:t>Message Processing Rules</w:t>
        </w:r>
      </w:ins>
      <w:r w:rsidR="00F96E77">
        <w:fldChar w:fldCharType="end"/>
      </w:r>
      <w:r w:rsidRPr="00F63F22">
        <w:rPr>
          <w:noProof/>
        </w:rPr>
        <w:t xml:space="preserve">". </w:t>
      </w:r>
      <w:bookmarkStart w:id="1934" w:name="_Toc348257249"/>
      <w:bookmarkStart w:id="1935" w:name="_Toc348257585"/>
      <w:bookmarkStart w:id="1936" w:name="_Toc348263207"/>
      <w:bookmarkStart w:id="1937" w:name="_Toc348336536"/>
      <w:bookmarkStart w:id="1938" w:name="_Toc348770024"/>
      <w:bookmarkStart w:id="1939" w:name="_Toc348856166"/>
      <w:bookmarkStart w:id="1940" w:name="_Toc348866587"/>
      <w:bookmarkStart w:id="1941" w:name="_Toc348947817"/>
      <w:bookmarkStart w:id="1942" w:name="_Toc349735398"/>
      <w:bookmarkStart w:id="1943" w:name="_Toc349735841"/>
      <w:bookmarkStart w:id="1944" w:name="_Toc349735995"/>
      <w:bookmarkStart w:id="1945" w:name="_Toc349803727"/>
      <w:bookmarkStart w:id="1946" w:name="_Toc359236060"/>
      <w:bookmarkStart w:id="1947" w:name="_Toc498146167"/>
      <w:bookmarkStart w:id="1948" w:name="_Toc527864736"/>
      <w:bookmarkStart w:id="1949" w:name="_Toc527866208"/>
      <w:bookmarkStart w:id="1950" w:name="_Toc528481941"/>
      <w:bookmarkStart w:id="1951" w:name="_Toc528482446"/>
      <w:bookmarkStart w:id="1952" w:name="_Toc528482745"/>
      <w:bookmarkStart w:id="1953" w:name="_Toc528482870"/>
      <w:bookmarkStart w:id="1954" w:name="_Toc528486178"/>
      <w:bookmarkStart w:id="1955" w:name="_Toc536689691"/>
      <w:bookmarkStart w:id="1956" w:name="_Toc496436"/>
      <w:bookmarkStart w:id="1957" w:name="_Toc524783"/>
      <w:bookmarkStart w:id="1958" w:name="_Toc22443816"/>
      <w:bookmarkStart w:id="1959" w:name="_Toc22444168"/>
      <w:bookmarkStart w:id="1960" w:name="_Toc36358115"/>
      <w:bookmarkStart w:id="1961" w:name="_Toc42232545"/>
      <w:bookmarkStart w:id="1962" w:name="_Toc43275067"/>
      <w:bookmarkStart w:id="1963" w:name="_Toc43275239"/>
      <w:bookmarkStart w:id="1964" w:name="_Toc43275946"/>
      <w:bookmarkStart w:id="1965" w:name="_Toc43276266"/>
      <w:bookmarkStart w:id="1966" w:name="_Toc43276791"/>
      <w:bookmarkStart w:id="1967" w:name="_Toc43276889"/>
      <w:bookmarkStart w:id="1968" w:name="_Toc43277029"/>
      <w:bookmarkStart w:id="1969" w:name="_Toc234219598"/>
    </w:p>
    <w:p w14:paraId="0ABE3EFC" w14:textId="77777777" w:rsidR="00953E39" w:rsidRPr="00F63F22" w:rsidRDefault="00953E39" w:rsidP="000247A5">
      <w:pPr>
        <w:pStyle w:val="Heading3"/>
        <w:rPr>
          <w:noProof/>
        </w:rPr>
      </w:pPr>
      <w:bookmarkStart w:id="1970" w:name="_Toc17270009"/>
      <w:bookmarkStart w:id="1971" w:name="_Toc28952730"/>
      <w:r w:rsidRPr="00F63F22">
        <w:rPr>
          <w:noProof/>
        </w:rPr>
        <w:t xml:space="preserve">ACK - </w:t>
      </w:r>
      <w:r w:rsidRPr="000247A5">
        <w:t>general</w:t>
      </w:r>
      <w:r w:rsidRPr="00F63F22">
        <w:rPr>
          <w:noProof/>
        </w:rPr>
        <w:t xml:space="preserve"> acknowledgment</w:t>
      </w:r>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r w:rsidR="00575553">
        <w:rPr>
          <w:noProof/>
        </w:rPr>
        <w:t xml:space="preserve"> message</w:t>
      </w:r>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14:paraId="3F8300D8" w14:textId="1293FED1"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ins w:id="1972" w:author="Lynn Laakso" w:date="2022-09-09T15:49:00Z">
        <w:r w:rsidR="00886355" w:rsidRPr="00886355">
          <w:rPr>
            <w:rStyle w:val="HyperlinkText"/>
          </w:rPr>
          <w:t>Message Processing Rules</w:t>
        </w:r>
      </w:ins>
      <w:r w:rsidR="00F96E77">
        <w:fldChar w:fldCharType="end"/>
      </w:r>
      <w:r w:rsidRPr="00F63F22">
        <w:rPr>
          <w:noProof/>
        </w:rPr>
        <w:t>".</w:t>
      </w:r>
    </w:p>
    <w:p w14:paraId="1FC43A42" w14:textId="77777777"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14:paraId="0E72E5B6" w14:textId="77777777" w:rsidTr="000419D6">
        <w:trPr>
          <w:tblHeader/>
          <w:jc w:val="center"/>
        </w:trPr>
        <w:tc>
          <w:tcPr>
            <w:tcW w:w="2880" w:type="dxa"/>
            <w:tcBorders>
              <w:top w:val="single" w:sz="2" w:space="0" w:color="auto"/>
              <w:left w:val="nil"/>
              <w:bottom w:val="single" w:sz="4" w:space="0" w:color="auto"/>
              <w:right w:val="nil"/>
            </w:tcBorders>
            <w:shd w:val="clear" w:color="auto" w:fill="FFFFFF"/>
          </w:tcPr>
          <w:p w14:paraId="45FBBD02" w14:textId="77777777"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14:paraId="658ED70E" w14:textId="77777777" w:rsidR="00953E39" w:rsidRPr="00F63F22" w:rsidRDefault="00953E39" w:rsidP="00B32624">
            <w:pPr>
              <w:pStyle w:val="MsgTableHeader"/>
              <w:rPr>
                <w:noProof/>
              </w:rPr>
            </w:pPr>
            <w:r w:rsidRPr="00B32624">
              <w:t>Description</w:t>
            </w:r>
          </w:p>
        </w:tc>
        <w:tc>
          <w:tcPr>
            <w:tcW w:w="864" w:type="dxa"/>
            <w:tcBorders>
              <w:top w:val="single" w:sz="2" w:space="0" w:color="auto"/>
              <w:left w:val="nil"/>
              <w:bottom w:val="single" w:sz="4" w:space="0" w:color="auto"/>
              <w:right w:val="nil"/>
            </w:tcBorders>
            <w:shd w:val="clear" w:color="auto" w:fill="FFFFFF"/>
          </w:tcPr>
          <w:p w14:paraId="33DD326B" w14:textId="77777777"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14:paraId="47E3EFCA" w14:textId="77777777" w:rsidR="00953E39" w:rsidRPr="00F63F22" w:rsidRDefault="00953E39" w:rsidP="000419D6">
            <w:pPr>
              <w:pStyle w:val="MsgTableHeader"/>
              <w:jc w:val="center"/>
              <w:rPr>
                <w:noProof/>
              </w:rPr>
            </w:pPr>
            <w:r w:rsidRPr="00F63F22">
              <w:rPr>
                <w:noProof/>
              </w:rPr>
              <w:t>Chapter</w:t>
            </w:r>
          </w:p>
        </w:tc>
      </w:tr>
      <w:tr w:rsidR="00953E39" w:rsidRPr="009928E9" w14:paraId="08B34A46" w14:textId="77777777" w:rsidTr="000419D6">
        <w:trPr>
          <w:jc w:val="center"/>
        </w:trPr>
        <w:tc>
          <w:tcPr>
            <w:tcW w:w="2880" w:type="dxa"/>
            <w:tcBorders>
              <w:top w:val="single" w:sz="4" w:space="0" w:color="auto"/>
              <w:left w:val="nil"/>
              <w:bottom w:val="dotted" w:sz="4" w:space="0" w:color="auto"/>
              <w:right w:val="nil"/>
            </w:tcBorders>
            <w:shd w:val="clear" w:color="auto" w:fill="FFFFFF"/>
          </w:tcPr>
          <w:p w14:paraId="68E33BF9" w14:textId="77777777" w:rsidR="00953E39" w:rsidRPr="00F63F22" w:rsidRDefault="00000000" w:rsidP="00EA2497">
            <w:pPr>
              <w:pStyle w:val="MsgTableBody"/>
              <w:rPr>
                <w:rStyle w:val="Hyperlink"/>
                <w:noProof/>
              </w:rPr>
            </w:pPr>
            <w:hyperlink w:anchor="MSH" w:history="1">
              <w:r w:rsidR="00953E39" w:rsidRPr="00F63F22">
                <w:rPr>
                  <w:rStyle w:val="Hyperlink"/>
                  <w:noProof/>
                </w:rPr>
                <w:t>M</w:t>
              </w:r>
              <w:bookmarkStart w:id="1973" w:name="_Hlt20129132"/>
              <w:r w:rsidR="00953E39" w:rsidRPr="00F63F22">
                <w:rPr>
                  <w:rStyle w:val="Hyperlink"/>
                  <w:noProof/>
                </w:rPr>
                <w:t>S</w:t>
              </w:r>
              <w:bookmarkEnd w:id="1973"/>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14:paraId="7080BCE2" w14:textId="77777777"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14:paraId="15DB2CDB" w14:textId="77777777"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547FB0" w14:textId="77777777" w:rsidR="00953E39" w:rsidRPr="00F63F22" w:rsidRDefault="00953E39" w:rsidP="000419D6">
            <w:pPr>
              <w:pStyle w:val="MsgTableBody"/>
              <w:jc w:val="center"/>
              <w:rPr>
                <w:noProof/>
              </w:rPr>
            </w:pPr>
            <w:r w:rsidRPr="00F63F22">
              <w:rPr>
                <w:noProof/>
              </w:rPr>
              <w:t>2</w:t>
            </w:r>
          </w:p>
        </w:tc>
      </w:tr>
      <w:tr w:rsidR="00953E39" w:rsidRPr="009928E9" w14:paraId="5F226F58"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61350FE8" w14:textId="77777777" w:rsidR="00953E39" w:rsidRPr="00F63F22" w:rsidRDefault="00953E39" w:rsidP="00EA2497">
            <w:pPr>
              <w:pStyle w:val="MsgTableBody"/>
              <w:rPr>
                <w:noProof/>
              </w:rPr>
            </w:pPr>
            <w:r w:rsidRPr="00F63F22">
              <w:rPr>
                <w:noProof/>
              </w:rPr>
              <w:t xml:space="preserve">[{ </w:t>
            </w:r>
            <w:bookmarkStart w:id="1974"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974"/>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14:paraId="4BB02520" w14:textId="77777777"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14:paraId="3F8D2167"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475206" w14:textId="77777777" w:rsidR="00953E39" w:rsidRPr="00F63F22" w:rsidRDefault="00953E39" w:rsidP="000419D6">
            <w:pPr>
              <w:pStyle w:val="MsgTableBody"/>
              <w:jc w:val="center"/>
              <w:rPr>
                <w:noProof/>
              </w:rPr>
            </w:pPr>
            <w:r w:rsidRPr="00F63F22">
              <w:rPr>
                <w:noProof/>
              </w:rPr>
              <w:t>2</w:t>
            </w:r>
          </w:p>
        </w:tc>
      </w:tr>
      <w:tr w:rsidR="00953E39" w:rsidRPr="009928E9" w14:paraId="33E25CF1"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47166187" w14:textId="77777777"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14:paraId="40A85AB9" w14:textId="77777777"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5AD4D84"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3806B" w14:textId="77777777" w:rsidR="00953E39" w:rsidRPr="00F63F22" w:rsidRDefault="00953E39" w:rsidP="000419D6">
            <w:pPr>
              <w:pStyle w:val="MsgTableBody"/>
              <w:jc w:val="center"/>
              <w:rPr>
                <w:noProof/>
              </w:rPr>
            </w:pPr>
            <w:r w:rsidRPr="00F63F22">
              <w:rPr>
                <w:noProof/>
              </w:rPr>
              <w:t>2</w:t>
            </w:r>
          </w:p>
        </w:tc>
      </w:tr>
      <w:bookmarkStart w:id="1975" w:name="_Hlt76497"/>
      <w:tr w:rsidR="00953E39" w:rsidRPr="009928E9" w14:paraId="2D60DFB4"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0E145BC0" w14:textId="77777777"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975"/>
          </w:p>
        </w:tc>
        <w:tc>
          <w:tcPr>
            <w:tcW w:w="4320" w:type="dxa"/>
            <w:tcBorders>
              <w:top w:val="dotted" w:sz="4" w:space="0" w:color="auto"/>
              <w:left w:val="nil"/>
              <w:bottom w:val="dotted" w:sz="4" w:space="0" w:color="auto"/>
              <w:right w:val="nil"/>
            </w:tcBorders>
            <w:shd w:val="clear" w:color="auto" w:fill="FFFFFF"/>
          </w:tcPr>
          <w:p w14:paraId="3E109231" w14:textId="77777777"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14:paraId="1CC5398B"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D57DF" w14:textId="77777777" w:rsidR="00953E39" w:rsidRPr="00F63F22" w:rsidRDefault="00953E39" w:rsidP="000419D6">
            <w:pPr>
              <w:pStyle w:val="MsgTableBody"/>
              <w:jc w:val="center"/>
              <w:rPr>
                <w:noProof/>
              </w:rPr>
            </w:pPr>
            <w:r w:rsidRPr="00F63F22">
              <w:rPr>
                <w:noProof/>
              </w:rPr>
              <w:t>2</w:t>
            </w:r>
          </w:p>
        </w:tc>
      </w:tr>
      <w:tr w:rsidR="00953E39" w:rsidRPr="009928E9" w14:paraId="62152DE7" w14:textId="77777777" w:rsidTr="000419D6">
        <w:trPr>
          <w:jc w:val="center"/>
        </w:trPr>
        <w:tc>
          <w:tcPr>
            <w:tcW w:w="2880" w:type="dxa"/>
            <w:tcBorders>
              <w:top w:val="dotted" w:sz="4" w:space="0" w:color="auto"/>
              <w:left w:val="nil"/>
              <w:bottom w:val="single" w:sz="2" w:space="0" w:color="auto"/>
              <w:right w:val="nil"/>
            </w:tcBorders>
            <w:shd w:val="clear" w:color="auto" w:fill="FFFFFF"/>
          </w:tcPr>
          <w:p w14:paraId="7872C01F" w14:textId="77777777"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976" w:name="_Hlt76388"/>
              <w:r w:rsidRPr="00F63F22">
                <w:rPr>
                  <w:rStyle w:val="Hyperlink"/>
                  <w:noProof/>
                </w:rPr>
                <w:t>R</w:t>
              </w:r>
              <w:bookmarkStart w:id="1977" w:name="_Hlt76418"/>
              <w:bookmarkEnd w:id="1976"/>
              <w:r w:rsidRPr="00F63F22">
                <w:rPr>
                  <w:rStyle w:val="Hyperlink"/>
                  <w:noProof/>
                </w:rPr>
                <w:t>R</w:t>
              </w:r>
              <w:bookmarkEnd w:id="1977"/>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14:paraId="65416D41" w14:textId="77777777"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14:paraId="1A094A88" w14:textId="77777777"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7CF6CE" w14:textId="77777777" w:rsidR="00953E39" w:rsidRPr="00F63F22" w:rsidRDefault="00953E39" w:rsidP="000419D6">
            <w:pPr>
              <w:pStyle w:val="MsgTableBody"/>
              <w:jc w:val="center"/>
              <w:rPr>
                <w:noProof/>
              </w:rPr>
            </w:pPr>
            <w:r w:rsidRPr="00F63F22">
              <w:rPr>
                <w:noProof/>
              </w:rPr>
              <w:t>2</w:t>
            </w:r>
          </w:p>
        </w:tc>
      </w:tr>
    </w:tbl>
    <w:p w14:paraId="618ED480" w14:textId="77777777" w:rsidR="00A22A0B" w:rsidRPr="00F63F22" w:rsidRDefault="00953E39" w:rsidP="00EA2497">
      <w:pPr>
        <w:pStyle w:val="Note"/>
        <w:rPr>
          <w:noProof/>
        </w:rPr>
      </w:pPr>
      <w:bookmarkStart w:id="1978" w:name="_Toc348257250"/>
      <w:bookmarkStart w:id="1979" w:name="_Toc348257586"/>
      <w:bookmarkStart w:id="1980" w:name="_Toc348263208"/>
      <w:bookmarkStart w:id="1981" w:name="_Toc348336537"/>
      <w:bookmarkStart w:id="1982" w:name="_Toc348770025"/>
      <w:bookmarkStart w:id="1983" w:name="_Toc348856167"/>
      <w:bookmarkStart w:id="1984" w:name="_Toc348866588"/>
      <w:bookmarkStart w:id="1985" w:name="_Toc348947818"/>
      <w:bookmarkStart w:id="1986" w:name="_Toc349735399"/>
      <w:bookmarkStart w:id="1987" w:name="_Toc349735842"/>
      <w:bookmarkStart w:id="1988" w:name="_Toc349735996"/>
      <w:bookmarkStart w:id="1989" w:name="_Toc349803728"/>
      <w:bookmarkStart w:id="1990" w:name="_Ref358262875"/>
      <w:bookmarkStart w:id="1991" w:name="_Toc359236061"/>
      <w:r w:rsidRPr="00F63F22">
        <w:rPr>
          <w:rStyle w:val="Strong"/>
          <w:rFonts w:cs="Times New Roman"/>
          <w:noProof/>
        </w:rPr>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14:paraId="3F7B2DAF" w14:textId="77777777" w:rsidR="00A22A0B" w:rsidRDefault="00A22A0B" w:rsidP="000247A5">
      <w:pPr>
        <w:pStyle w:val="Heading4"/>
        <w:rPr>
          <w:noProof/>
        </w:rPr>
      </w:pPr>
      <w:bookmarkStart w:id="1992" w:name="_Toc348257269"/>
      <w:bookmarkStart w:id="1993" w:name="_Toc348257605"/>
      <w:bookmarkStart w:id="1994" w:name="_Toc348263227"/>
      <w:bookmarkStart w:id="1995" w:name="_Toc348336556"/>
      <w:bookmarkStart w:id="1996" w:name="_Toc348770044"/>
      <w:bookmarkStart w:id="1997" w:name="_Toc348856186"/>
      <w:bookmarkStart w:id="1998" w:name="_Toc348866607"/>
      <w:bookmarkStart w:id="1999" w:name="_Toc348947837"/>
      <w:bookmarkStart w:id="2000" w:name="_Toc349735418"/>
      <w:bookmarkStart w:id="2001" w:name="_Toc349735861"/>
      <w:bookmarkStart w:id="2002" w:name="_Toc349736015"/>
      <w:bookmarkStart w:id="2003" w:name="_Toc349803747"/>
      <w:bookmarkStart w:id="2004" w:name="_Ref358263417"/>
      <w:bookmarkStart w:id="2005" w:name="_Toc359236085"/>
      <w:bookmarkStart w:id="2006" w:name="_Ref372098647"/>
      <w:bookmarkStart w:id="2007" w:name="_Ref495119828"/>
      <w:bookmarkStart w:id="2008" w:name="_Ref495119901"/>
      <w:bookmarkStart w:id="2009" w:name="_Toc498146183"/>
      <w:bookmarkStart w:id="2010" w:name="_Toc527864752"/>
      <w:bookmarkStart w:id="2011" w:name="_Toc527866224"/>
      <w:bookmarkStart w:id="2012" w:name="_Toc528481948"/>
      <w:bookmarkStart w:id="2013" w:name="_Toc528482453"/>
      <w:bookmarkStart w:id="2014" w:name="_Toc528482752"/>
      <w:bookmarkStart w:id="2015" w:name="_Toc528482877"/>
      <w:bookmarkStart w:id="2016" w:name="_Toc528486185"/>
      <w:bookmarkStart w:id="2017" w:name="_Toc536689693"/>
      <w:bookmarkStart w:id="2018" w:name="_Toc496438"/>
      <w:bookmarkStart w:id="2019" w:name="_Toc524785"/>
      <w:bookmarkStart w:id="2020" w:name="_Toc22443818"/>
      <w:bookmarkStart w:id="2021" w:name="_Toc22444170"/>
      <w:bookmarkStart w:id="2022" w:name="_Toc36358117"/>
      <w:bookmarkStart w:id="2023" w:name="_Toc42232547"/>
      <w:bookmarkStart w:id="2024" w:name="_Toc43275069"/>
      <w:bookmarkStart w:id="2025" w:name="_Toc43275241"/>
      <w:bookmarkStart w:id="2026" w:name="_Toc43275948"/>
      <w:bookmarkStart w:id="2027" w:name="_Toc43276268"/>
      <w:bookmarkStart w:id="2028" w:name="_Toc43276793"/>
      <w:bookmarkStart w:id="2029" w:name="_Toc43276891"/>
      <w:bookmarkStart w:id="2030" w:name="_Toc43277031"/>
      <w:bookmarkStart w:id="2031" w:name="_Toc234219599"/>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r w:rsidRPr="000247A5">
        <w:t>Acknowledgment</w:t>
      </w:r>
      <w:r>
        <w:rPr>
          <w:noProof/>
        </w:rPr>
        <w:t xml:space="preserve">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3593"/>
        <w:gridCol w:w="3281"/>
      </w:tblGrid>
      <w:tr w:rsidR="00522D7E" w:rsidRPr="009928E9" w14:paraId="1DDC8988" w14:textId="77777777" w:rsidTr="0034615A">
        <w:trPr>
          <w:trHeight w:val="113"/>
        </w:trPr>
        <w:tc>
          <w:tcPr>
            <w:tcW w:w="9576" w:type="dxa"/>
            <w:gridSpan w:val="3"/>
          </w:tcPr>
          <w:p w14:paraId="73945DB9" w14:textId="77777777" w:rsidR="00522D7E" w:rsidRPr="009928E9" w:rsidRDefault="00522D7E" w:rsidP="00D346F8">
            <w:pPr>
              <w:spacing w:after="0"/>
              <w:jc w:val="center"/>
            </w:pPr>
            <w:r w:rsidRPr="009928E9">
              <w:t>Acknowledgment Choreography</w:t>
            </w:r>
          </w:p>
        </w:tc>
      </w:tr>
      <w:tr w:rsidR="00522D7E" w:rsidRPr="009928E9" w14:paraId="59BC81AB" w14:textId="77777777" w:rsidTr="0034615A">
        <w:trPr>
          <w:trHeight w:val="113"/>
        </w:trPr>
        <w:tc>
          <w:tcPr>
            <w:tcW w:w="9576" w:type="dxa"/>
            <w:gridSpan w:val="3"/>
          </w:tcPr>
          <w:p w14:paraId="3094DBAE" w14:textId="77777777" w:rsidR="00522D7E" w:rsidRPr="009928E9" w:rsidDel="00AE09E3" w:rsidRDefault="00522D7E" w:rsidP="00A22A0B">
            <w:pPr>
              <w:spacing w:after="0"/>
              <w:jc w:val="center"/>
            </w:pPr>
            <w:r>
              <w:t>ACK^varies^ACK (Event Varies)</w:t>
            </w:r>
          </w:p>
        </w:tc>
      </w:tr>
      <w:tr w:rsidR="00522D7E" w:rsidRPr="009928E9" w14:paraId="6A5DE8FC" w14:textId="77777777" w:rsidTr="000419D6">
        <w:tc>
          <w:tcPr>
            <w:tcW w:w="2518" w:type="dxa"/>
          </w:tcPr>
          <w:p w14:paraId="2FC766B2" w14:textId="77777777" w:rsidR="00522D7E" w:rsidRPr="009928E9" w:rsidRDefault="00522D7E" w:rsidP="00D346F8">
            <w:pPr>
              <w:spacing w:after="0"/>
            </w:pPr>
            <w:r w:rsidRPr="009928E9">
              <w:t>Field name</w:t>
            </w:r>
          </w:p>
        </w:tc>
        <w:tc>
          <w:tcPr>
            <w:tcW w:w="3686" w:type="dxa"/>
          </w:tcPr>
          <w:p w14:paraId="0FBB91E2" w14:textId="77777777" w:rsidR="00522D7E" w:rsidRDefault="00522D7E" w:rsidP="00756AE2">
            <w:pPr>
              <w:spacing w:after="0"/>
            </w:pPr>
            <w:r>
              <w:t>Field value: Original Mode</w:t>
            </w:r>
          </w:p>
        </w:tc>
        <w:tc>
          <w:tcPr>
            <w:tcW w:w="3372" w:type="dxa"/>
          </w:tcPr>
          <w:p w14:paraId="29D84F10" w14:textId="77777777" w:rsidR="00522D7E" w:rsidRPr="009928E9" w:rsidRDefault="00522D7E" w:rsidP="00756AE2">
            <w:pPr>
              <w:spacing w:after="0"/>
            </w:pPr>
            <w:r>
              <w:t>Field value</w:t>
            </w:r>
          </w:p>
        </w:tc>
      </w:tr>
      <w:tr w:rsidR="00522D7E" w:rsidRPr="009928E9" w14:paraId="3CFC1383" w14:textId="77777777" w:rsidTr="000419D6">
        <w:tc>
          <w:tcPr>
            <w:tcW w:w="2518" w:type="dxa"/>
          </w:tcPr>
          <w:p w14:paraId="2FBFF306" w14:textId="77777777" w:rsidR="00522D7E" w:rsidRPr="009928E9" w:rsidRDefault="00522D7E" w:rsidP="00D346F8">
            <w:pPr>
              <w:spacing w:after="0"/>
              <w:rPr>
                <w:sz w:val="24"/>
                <w:szCs w:val="24"/>
              </w:rPr>
            </w:pPr>
            <w:r>
              <w:t>MSH-15</w:t>
            </w:r>
          </w:p>
        </w:tc>
        <w:tc>
          <w:tcPr>
            <w:tcW w:w="3686" w:type="dxa"/>
          </w:tcPr>
          <w:p w14:paraId="71DB0119" w14:textId="77777777" w:rsidR="00522D7E" w:rsidRDefault="00522D7E" w:rsidP="00D346F8">
            <w:pPr>
              <w:spacing w:after="0"/>
            </w:pPr>
            <w:r>
              <w:t>Blank</w:t>
            </w:r>
          </w:p>
        </w:tc>
        <w:tc>
          <w:tcPr>
            <w:tcW w:w="3372" w:type="dxa"/>
          </w:tcPr>
          <w:p w14:paraId="79C606B4" w14:textId="77777777" w:rsidR="00522D7E" w:rsidRPr="009928E9" w:rsidRDefault="00522D7E" w:rsidP="00D346F8">
            <w:pPr>
              <w:spacing w:after="0"/>
              <w:rPr>
                <w:sz w:val="24"/>
                <w:szCs w:val="24"/>
              </w:rPr>
            </w:pPr>
            <w:r>
              <w:t>NE</w:t>
            </w:r>
          </w:p>
        </w:tc>
      </w:tr>
      <w:tr w:rsidR="00522D7E" w:rsidRPr="009928E9" w14:paraId="7009A32D" w14:textId="77777777" w:rsidTr="000419D6">
        <w:tc>
          <w:tcPr>
            <w:tcW w:w="2518" w:type="dxa"/>
          </w:tcPr>
          <w:p w14:paraId="2D8566A0" w14:textId="77777777" w:rsidR="00522D7E" w:rsidRPr="009928E9" w:rsidRDefault="00522D7E" w:rsidP="00D346F8">
            <w:pPr>
              <w:spacing w:after="0"/>
              <w:rPr>
                <w:sz w:val="24"/>
                <w:szCs w:val="24"/>
              </w:rPr>
            </w:pPr>
            <w:r>
              <w:t>MSH-16</w:t>
            </w:r>
          </w:p>
        </w:tc>
        <w:tc>
          <w:tcPr>
            <w:tcW w:w="3686" w:type="dxa"/>
          </w:tcPr>
          <w:p w14:paraId="71BEE063" w14:textId="77777777" w:rsidR="00522D7E" w:rsidRDefault="00522D7E" w:rsidP="00D346F8">
            <w:pPr>
              <w:spacing w:after="0"/>
            </w:pPr>
            <w:r>
              <w:t>Blank</w:t>
            </w:r>
          </w:p>
        </w:tc>
        <w:tc>
          <w:tcPr>
            <w:tcW w:w="3372" w:type="dxa"/>
          </w:tcPr>
          <w:p w14:paraId="42B3351E" w14:textId="77777777" w:rsidR="00522D7E" w:rsidRPr="009928E9" w:rsidRDefault="00522D7E" w:rsidP="00D346F8">
            <w:pPr>
              <w:spacing w:after="0"/>
              <w:rPr>
                <w:sz w:val="24"/>
                <w:szCs w:val="24"/>
              </w:rPr>
            </w:pPr>
            <w:r>
              <w:t>NE</w:t>
            </w:r>
          </w:p>
        </w:tc>
      </w:tr>
      <w:tr w:rsidR="00522D7E" w:rsidRPr="009928E9" w14:paraId="064FDD7F" w14:textId="77777777" w:rsidTr="000419D6">
        <w:tc>
          <w:tcPr>
            <w:tcW w:w="2518" w:type="dxa"/>
          </w:tcPr>
          <w:p w14:paraId="3CC5E90A" w14:textId="77777777" w:rsidR="00522D7E" w:rsidRPr="009928E9" w:rsidRDefault="00522D7E" w:rsidP="00D346F8">
            <w:pPr>
              <w:spacing w:after="0"/>
            </w:pPr>
            <w:r w:rsidRPr="009928E9">
              <w:lastRenderedPageBreak/>
              <w:t>Immediate Ack</w:t>
            </w:r>
          </w:p>
        </w:tc>
        <w:tc>
          <w:tcPr>
            <w:tcW w:w="3686" w:type="dxa"/>
          </w:tcPr>
          <w:p w14:paraId="0F89E97F" w14:textId="77777777" w:rsidR="00522D7E" w:rsidRDefault="00522D7E" w:rsidP="00D346F8">
            <w:pPr>
              <w:spacing w:after="0"/>
              <w:rPr>
                <w:sz w:val="24"/>
                <w:szCs w:val="24"/>
              </w:rPr>
            </w:pPr>
            <w:r>
              <w:rPr>
                <w:sz w:val="24"/>
                <w:szCs w:val="24"/>
              </w:rPr>
              <w:t>-</w:t>
            </w:r>
          </w:p>
        </w:tc>
        <w:tc>
          <w:tcPr>
            <w:tcW w:w="3372" w:type="dxa"/>
          </w:tcPr>
          <w:p w14:paraId="38CF5DD7" w14:textId="77777777" w:rsidR="00522D7E" w:rsidRPr="009928E9" w:rsidRDefault="00522D7E" w:rsidP="00D346F8">
            <w:pPr>
              <w:spacing w:after="0"/>
              <w:rPr>
                <w:sz w:val="24"/>
                <w:szCs w:val="24"/>
              </w:rPr>
            </w:pPr>
            <w:r>
              <w:rPr>
                <w:sz w:val="24"/>
                <w:szCs w:val="24"/>
              </w:rPr>
              <w:t>-</w:t>
            </w:r>
          </w:p>
        </w:tc>
      </w:tr>
      <w:tr w:rsidR="00522D7E" w:rsidRPr="009928E9" w14:paraId="513A06F7" w14:textId="77777777" w:rsidTr="000419D6">
        <w:tc>
          <w:tcPr>
            <w:tcW w:w="2518" w:type="dxa"/>
          </w:tcPr>
          <w:p w14:paraId="40F10330" w14:textId="77777777" w:rsidR="00522D7E" w:rsidRPr="009928E9" w:rsidRDefault="00522D7E" w:rsidP="00D346F8">
            <w:pPr>
              <w:spacing w:after="0"/>
              <w:rPr>
                <w:sz w:val="24"/>
                <w:szCs w:val="24"/>
              </w:rPr>
            </w:pPr>
            <w:r w:rsidRPr="009928E9">
              <w:t>Application Ack</w:t>
            </w:r>
          </w:p>
        </w:tc>
        <w:tc>
          <w:tcPr>
            <w:tcW w:w="3686" w:type="dxa"/>
          </w:tcPr>
          <w:p w14:paraId="79142F29" w14:textId="77777777" w:rsidR="00522D7E" w:rsidRDefault="00522D7E" w:rsidP="00D346F8">
            <w:pPr>
              <w:spacing w:after="0"/>
              <w:rPr>
                <w:sz w:val="24"/>
                <w:szCs w:val="24"/>
              </w:rPr>
            </w:pPr>
            <w:r>
              <w:rPr>
                <w:sz w:val="24"/>
                <w:szCs w:val="24"/>
              </w:rPr>
              <w:t>-</w:t>
            </w:r>
          </w:p>
        </w:tc>
        <w:tc>
          <w:tcPr>
            <w:tcW w:w="3372" w:type="dxa"/>
          </w:tcPr>
          <w:p w14:paraId="16623939" w14:textId="77777777" w:rsidR="00522D7E" w:rsidRPr="009928E9" w:rsidRDefault="00522D7E" w:rsidP="00D346F8">
            <w:pPr>
              <w:spacing w:after="0"/>
              <w:rPr>
                <w:sz w:val="24"/>
                <w:szCs w:val="24"/>
              </w:rPr>
            </w:pPr>
            <w:r>
              <w:rPr>
                <w:sz w:val="24"/>
                <w:szCs w:val="24"/>
              </w:rPr>
              <w:t>-</w:t>
            </w:r>
          </w:p>
        </w:tc>
      </w:tr>
    </w:tbl>
    <w:p w14:paraId="3A2A019B" w14:textId="77777777" w:rsidR="00BB397F" w:rsidRDefault="00BB397F" w:rsidP="00A22A0B">
      <w:pPr>
        <w:pStyle w:val="NormalIndented"/>
      </w:pPr>
    </w:p>
    <w:p w14:paraId="788C62E8" w14:textId="3A4349D1" w:rsidR="00BB397F" w:rsidRDefault="00BB397F" w:rsidP="00BB397F">
      <w:pPr>
        <w:pStyle w:val="Note"/>
      </w:pPr>
      <w:r w:rsidRPr="00BB397F">
        <w:rPr>
          <w:b/>
          <w:bCs/>
        </w:rPr>
        <w:t>Note:</w:t>
      </w:r>
      <w:r>
        <w:t xml:space="preserve"> In general, there is no purpose for a receiver to acknowledge an Immediate Acknowledgment message while at times it is appropriate to acknowledge an Application Acknowledgment.  Site specific profiles </w:t>
      </w:r>
      <w:r w:rsidR="00846313">
        <w:t>MAY</w:t>
      </w:r>
      <w:r>
        <w:t xml:space="preserve"> require this based on the use case.</w:t>
      </w:r>
    </w:p>
    <w:p w14:paraId="3CBB690D" w14:textId="77777777" w:rsidR="00A22A0B" w:rsidRPr="00A22A0B" w:rsidRDefault="00A22A0B" w:rsidP="00A22A0B">
      <w:pPr>
        <w:pStyle w:val="NormalIndented"/>
      </w:pPr>
    </w:p>
    <w:p w14:paraId="7CB9DA7B" w14:textId="77777777" w:rsidR="00953E39" w:rsidRPr="00F63F22" w:rsidRDefault="00953E39" w:rsidP="000247A5">
      <w:pPr>
        <w:pStyle w:val="Heading2"/>
        <w:rPr>
          <w:noProof/>
        </w:rPr>
      </w:pPr>
      <w:bookmarkStart w:id="2032" w:name="_Toc17270010"/>
      <w:bookmarkStart w:id="2033" w:name="_Toc28952731"/>
      <w:r w:rsidRPr="00F63F22">
        <w:rPr>
          <w:noProof/>
        </w:rPr>
        <w:t>Message Control S</w:t>
      </w:r>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r w:rsidRPr="00F63F22">
        <w:rPr>
          <w:noProof/>
        </w:rPr>
        <w:t>egments</w:t>
      </w:r>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r w:rsidR="004177F8" w:rsidRPr="00F63F22">
        <w:rPr>
          <w:noProof/>
        </w:rPr>
        <w:fldChar w:fldCharType="begin"/>
      </w:r>
      <w:r w:rsidRPr="00F63F22">
        <w:rPr>
          <w:noProof/>
        </w:rPr>
        <w:instrText>xe "Message control segments"</w:instrText>
      </w:r>
      <w:r w:rsidR="004177F8" w:rsidRPr="00F63F22">
        <w:rPr>
          <w:noProof/>
        </w:rPr>
        <w:fldChar w:fldCharType="end"/>
      </w:r>
    </w:p>
    <w:p w14:paraId="00FF9AD2" w14:textId="77777777" w:rsidR="00953E39" w:rsidRPr="00F63F22" w:rsidRDefault="00953E39" w:rsidP="00EA2497">
      <w:pPr>
        <w:rPr>
          <w:noProof/>
        </w:rPr>
      </w:pPr>
      <w:r w:rsidRPr="00F63F22">
        <w:rPr>
          <w:noProof/>
        </w:rPr>
        <w:t>The following segments are necessary to support the functionality described in this chapter.</w:t>
      </w:r>
    </w:p>
    <w:p w14:paraId="68E320C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14:paraId="6C6CB4B3" w14:textId="77777777" w:rsidR="00953E39" w:rsidRPr="00F63F22" w:rsidRDefault="00953E39" w:rsidP="00EA2497">
      <w:pPr>
        <w:rPr>
          <w:noProof/>
        </w:rPr>
      </w:pPr>
      <w:bookmarkStart w:id="2034" w:name="_Toc348257279"/>
      <w:bookmarkStart w:id="2035" w:name="_Toc348257615"/>
      <w:bookmarkStart w:id="2036" w:name="_Toc348263237"/>
      <w:bookmarkStart w:id="2037" w:name="_Toc348336566"/>
      <w:bookmarkStart w:id="2038" w:name="_Toc348770054"/>
      <w:bookmarkStart w:id="2039" w:name="_Toc348856196"/>
      <w:bookmarkStart w:id="2040" w:name="_Toc348866617"/>
      <w:bookmarkStart w:id="2041" w:name="_Toc348947847"/>
      <w:bookmarkStart w:id="2042" w:name="_Toc349735428"/>
      <w:bookmarkStart w:id="2043" w:name="_Toc349735871"/>
      <w:bookmarkStart w:id="2044" w:name="_Toc349736025"/>
      <w:bookmarkStart w:id="2045" w:name="_Toc349803757"/>
      <w:bookmarkStart w:id="2046" w:name="_Toc359236095"/>
      <w:bookmarkStart w:id="2047" w:name="_Toc348257270"/>
      <w:bookmarkStart w:id="2048" w:name="_Toc348257606"/>
      <w:bookmarkStart w:id="2049" w:name="_Toc348263228"/>
      <w:bookmarkStart w:id="2050" w:name="_Toc348336557"/>
      <w:bookmarkStart w:id="2051" w:name="_Toc348770045"/>
      <w:bookmarkStart w:id="2052" w:name="_Toc348856187"/>
      <w:bookmarkStart w:id="2053" w:name="_Toc348866608"/>
      <w:bookmarkStart w:id="2054" w:name="_Toc348947838"/>
      <w:bookmarkStart w:id="2055" w:name="_Toc349735419"/>
      <w:bookmarkStart w:id="2056" w:name="_Toc349735862"/>
      <w:bookmarkStart w:id="2057" w:name="_Toc349736016"/>
      <w:bookmarkStart w:id="2058" w:name="_Toc349803748"/>
      <w:bookmarkStart w:id="2059" w:name="_Ref358261700"/>
      <w:bookmarkStart w:id="2060" w:name="_Ref358261717"/>
      <w:bookmarkStart w:id="2061" w:name="_Toc359236086"/>
      <w:r w:rsidRPr="00F63F22">
        <w:rPr>
          <w:noProof/>
        </w:rPr>
        <w:t>The segments in this section are listed in alphabetical order. The following chart shows a summary of the segments listed by category.</w:t>
      </w:r>
    </w:p>
    <w:p w14:paraId="215D36DB" w14:textId="77777777"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14:paraId="50FB8E6D" w14:textId="77777777" w:rsidTr="000419D6">
        <w:trPr>
          <w:tblHeader/>
          <w:jc w:val="center"/>
        </w:trPr>
        <w:tc>
          <w:tcPr>
            <w:tcW w:w="1800" w:type="dxa"/>
            <w:tcBorders>
              <w:bottom w:val="nil"/>
            </w:tcBorders>
            <w:shd w:val="pct10" w:color="auto" w:fill="FFFFFF"/>
          </w:tcPr>
          <w:p w14:paraId="100E44E8" w14:textId="77777777"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14:paraId="0E76277D" w14:textId="77777777"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14:paraId="65D5AA85" w14:textId="77777777" w:rsidR="00953E39" w:rsidRPr="00F63F22" w:rsidRDefault="00953E39" w:rsidP="00EA2497">
            <w:pPr>
              <w:pStyle w:val="OtherTableHeader"/>
              <w:rPr>
                <w:noProof/>
              </w:rPr>
            </w:pPr>
            <w:r w:rsidRPr="00F63F22">
              <w:rPr>
                <w:noProof/>
              </w:rPr>
              <w:t>HL7 Section Reference</w:t>
            </w:r>
          </w:p>
        </w:tc>
      </w:tr>
      <w:tr w:rsidR="00953E39" w:rsidRPr="009928E9" w14:paraId="05162564" w14:textId="77777777">
        <w:trPr>
          <w:jc w:val="center"/>
        </w:trPr>
        <w:tc>
          <w:tcPr>
            <w:tcW w:w="1800" w:type="dxa"/>
            <w:shd w:val="pct5" w:color="auto" w:fill="FFFFFF"/>
          </w:tcPr>
          <w:p w14:paraId="5D93CAD4" w14:textId="77777777" w:rsidR="00953E39" w:rsidRPr="00F63F22" w:rsidRDefault="00953E39" w:rsidP="00EA2497">
            <w:pPr>
              <w:pStyle w:val="OtherTableBody"/>
              <w:rPr>
                <w:noProof/>
              </w:rPr>
            </w:pPr>
            <w:r w:rsidRPr="00F63F22">
              <w:rPr>
                <w:noProof/>
              </w:rPr>
              <w:t>Control</w:t>
            </w:r>
          </w:p>
        </w:tc>
        <w:tc>
          <w:tcPr>
            <w:tcW w:w="2790" w:type="dxa"/>
            <w:shd w:val="pct5" w:color="auto" w:fill="FFFFFF"/>
          </w:tcPr>
          <w:p w14:paraId="09D9220D" w14:textId="77777777" w:rsidR="00953E39" w:rsidRPr="00F63F22" w:rsidRDefault="00953E39" w:rsidP="00EA2497">
            <w:pPr>
              <w:pStyle w:val="OtherTableBody"/>
              <w:rPr>
                <w:noProof/>
              </w:rPr>
            </w:pPr>
          </w:p>
        </w:tc>
        <w:tc>
          <w:tcPr>
            <w:tcW w:w="2610" w:type="dxa"/>
            <w:shd w:val="pct5" w:color="auto" w:fill="FFFFFF"/>
          </w:tcPr>
          <w:p w14:paraId="69FC09F0" w14:textId="77777777" w:rsidR="00953E39" w:rsidRPr="00F63F22" w:rsidRDefault="00953E39" w:rsidP="00EA2497">
            <w:pPr>
              <w:pStyle w:val="OtherTableBody"/>
              <w:rPr>
                <w:noProof/>
              </w:rPr>
            </w:pPr>
          </w:p>
        </w:tc>
      </w:tr>
      <w:tr w:rsidR="00953E39" w:rsidRPr="009928E9" w14:paraId="6565920F" w14:textId="77777777">
        <w:trPr>
          <w:jc w:val="center"/>
        </w:trPr>
        <w:tc>
          <w:tcPr>
            <w:tcW w:w="1800" w:type="dxa"/>
          </w:tcPr>
          <w:p w14:paraId="3DA521B4" w14:textId="77777777" w:rsidR="00953E39" w:rsidRPr="00F63F22" w:rsidRDefault="00953E39" w:rsidP="00EA2497">
            <w:pPr>
              <w:pStyle w:val="OtherTableBody"/>
              <w:rPr>
                <w:noProof/>
              </w:rPr>
            </w:pPr>
          </w:p>
        </w:tc>
        <w:tc>
          <w:tcPr>
            <w:tcW w:w="2790" w:type="dxa"/>
          </w:tcPr>
          <w:p w14:paraId="030ACEF6" w14:textId="77777777" w:rsidR="00953E39" w:rsidRPr="00F63F22" w:rsidRDefault="00953E39" w:rsidP="00EA2497">
            <w:pPr>
              <w:pStyle w:val="OtherTableBody"/>
              <w:rPr>
                <w:noProof/>
              </w:rPr>
            </w:pPr>
            <w:r w:rsidRPr="00F63F22">
              <w:rPr>
                <w:noProof/>
              </w:rPr>
              <w:t>ADD</w:t>
            </w:r>
          </w:p>
        </w:tc>
        <w:tc>
          <w:tcPr>
            <w:tcW w:w="2610" w:type="dxa"/>
          </w:tcPr>
          <w:p w14:paraId="50B25B4E" w14:textId="60E359CF"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886355" w:rsidRPr="00886355">
              <w:rPr>
                <w:rStyle w:val="Hyperlink"/>
                <w:rFonts w:cs="Courier New"/>
              </w:rPr>
              <w:t>2.13.1</w:t>
            </w:r>
            <w:r>
              <w:fldChar w:fldCharType="end"/>
            </w:r>
          </w:p>
        </w:tc>
      </w:tr>
      <w:tr w:rsidR="00953E39" w:rsidRPr="009928E9" w14:paraId="3BDBB9A2" w14:textId="77777777">
        <w:trPr>
          <w:jc w:val="center"/>
        </w:trPr>
        <w:tc>
          <w:tcPr>
            <w:tcW w:w="1800" w:type="dxa"/>
          </w:tcPr>
          <w:p w14:paraId="04A12850" w14:textId="77777777" w:rsidR="00953E39" w:rsidRPr="00F63F22" w:rsidRDefault="00953E39" w:rsidP="00EA2497">
            <w:pPr>
              <w:pStyle w:val="OtherTableBody"/>
              <w:rPr>
                <w:noProof/>
              </w:rPr>
            </w:pPr>
          </w:p>
        </w:tc>
        <w:tc>
          <w:tcPr>
            <w:tcW w:w="2790" w:type="dxa"/>
          </w:tcPr>
          <w:p w14:paraId="359436E4" w14:textId="77777777" w:rsidR="00953E39" w:rsidRPr="00F63F22" w:rsidRDefault="00953E39" w:rsidP="00EA2497">
            <w:pPr>
              <w:pStyle w:val="OtherTableBody"/>
              <w:rPr>
                <w:noProof/>
              </w:rPr>
            </w:pPr>
            <w:r w:rsidRPr="00F63F22">
              <w:rPr>
                <w:noProof/>
              </w:rPr>
              <w:t>BHS</w:t>
            </w:r>
          </w:p>
        </w:tc>
        <w:tc>
          <w:tcPr>
            <w:tcW w:w="2610" w:type="dxa"/>
          </w:tcPr>
          <w:p w14:paraId="120A9AA7" w14:textId="5067E8A1"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886355" w:rsidRPr="00886355">
              <w:rPr>
                <w:rStyle w:val="Hyperlink"/>
                <w:rFonts w:cs="Courier New"/>
              </w:rPr>
              <w:t>2.13.2</w:t>
            </w:r>
            <w:r>
              <w:fldChar w:fldCharType="end"/>
            </w:r>
          </w:p>
        </w:tc>
      </w:tr>
      <w:tr w:rsidR="00953E39" w:rsidRPr="009928E9" w14:paraId="19290A33" w14:textId="77777777">
        <w:trPr>
          <w:jc w:val="center"/>
        </w:trPr>
        <w:tc>
          <w:tcPr>
            <w:tcW w:w="1800" w:type="dxa"/>
          </w:tcPr>
          <w:p w14:paraId="776D41D5" w14:textId="77777777" w:rsidR="00953E39" w:rsidRPr="00F63F22" w:rsidRDefault="00953E39" w:rsidP="00EA2497">
            <w:pPr>
              <w:pStyle w:val="OtherTableBody"/>
              <w:rPr>
                <w:noProof/>
              </w:rPr>
            </w:pPr>
          </w:p>
        </w:tc>
        <w:tc>
          <w:tcPr>
            <w:tcW w:w="2790" w:type="dxa"/>
          </w:tcPr>
          <w:p w14:paraId="35837B3F" w14:textId="77777777" w:rsidR="00953E39" w:rsidRPr="00F63F22" w:rsidRDefault="00953E39" w:rsidP="00EA2497">
            <w:pPr>
              <w:pStyle w:val="OtherTableBody"/>
              <w:rPr>
                <w:noProof/>
              </w:rPr>
            </w:pPr>
            <w:r w:rsidRPr="00F63F22">
              <w:rPr>
                <w:noProof/>
              </w:rPr>
              <w:t>BTS</w:t>
            </w:r>
          </w:p>
        </w:tc>
        <w:tc>
          <w:tcPr>
            <w:tcW w:w="2610" w:type="dxa"/>
          </w:tcPr>
          <w:p w14:paraId="101BE4E6" w14:textId="6727C3AA"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886355" w:rsidRPr="00886355">
              <w:rPr>
                <w:rStyle w:val="Hyperlink"/>
                <w:rFonts w:cs="Courier New"/>
              </w:rPr>
              <w:t>2.13.3</w:t>
            </w:r>
            <w:r>
              <w:fldChar w:fldCharType="end"/>
            </w:r>
          </w:p>
        </w:tc>
      </w:tr>
      <w:tr w:rsidR="00953E39" w:rsidRPr="009928E9" w14:paraId="2A061649" w14:textId="77777777">
        <w:trPr>
          <w:jc w:val="center"/>
        </w:trPr>
        <w:tc>
          <w:tcPr>
            <w:tcW w:w="1800" w:type="dxa"/>
          </w:tcPr>
          <w:p w14:paraId="5678F44F" w14:textId="77777777" w:rsidR="00953E39" w:rsidRPr="00F63F22" w:rsidRDefault="00953E39" w:rsidP="00EA2497">
            <w:pPr>
              <w:pStyle w:val="OtherTableBody"/>
              <w:rPr>
                <w:noProof/>
              </w:rPr>
            </w:pPr>
          </w:p>
        </w:tc>
        <w:tc>
          <w:tcPr>
            <w:tcW w:w="2790" w:type="dxa"/>
          </w:tcPr>
          <w:p w14:paraId="794153DC" w14:textId="77777777" w:rsidR="00953E39" w:rsidRPr="00F63F22" w:rsidRDefault="00953E39" w:rsidP="00EA2497">
            <w:pPr>
              <w:pStyle w:val="OtherTableBody"/>
              <w:rPr>
                <w:noProof/>
              </w:rPr>
            </w:pPr>
            <w:r w:rsidRPr="00F63F22">
              <w:rPr>
                <w:noProof/>
              </w:rPr>
              <w:t>DSC</w:t>
            </w:r>
          </w:p>
        </w:tc>
        <w:tc>
          <w:tcPr>
            <w:tcW w:w="2610" w:type="dxa"/>
          </w:tcPr>
          <w:p w14:paraId="5A3B24F8" w14:textId="023A1719"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886355" w:rsidRPr="00886355">
              <w:rPr>
                <w:rStyle w:val="Hyperlink"/>
                <w:rFonts w:cs="Courier New"/>
              </w:rPr>
              <w:t>2.13.4</w:t>
            </w:r>
            <w:r>
              <w:fldChar w:fldCharType="end"/>
            </w:r>
          </w:p>
        </w:tc>
      </w:tr>
      <w:tr w:rsidR="00953E39" w:rsidRPr="009928E9" w14:paraId="2E7C7FB4" w14:textId="77777777">
        <w:trPr>
          <w:jc w:val="center"/>
        </w:trPr>
        <w:tc>
          <w:tcPr>
            <w:tcW w:w="1800" w:type="dxa"/>
          </w:tcPr>
          <w:p w14:paraId="4691C057" w14:textId="77777777" w:rsidR="00953E39" w:rsidRPr="00F63F22" w:rsidRDefault="00953E39" w:rsidP="00EA2497">
            <w:pPr>
              <w:pStyle w:val="OtherTableBody"/>
              <w:rPr>
                <w:noProof/>
              </w:rPr>
            </w:pPr>
          </w:p>
        </w:tc>
        <w:tc>
          <w:tcPr>
            <w:tcW w:w="2790" w:type="dxa"/>
          </w:tcPr>
          <w:p w14:paraId="608CB0EE" w14:textId="77777777" w:rsidR="00953E39" w:rsidRPr="00F63F22" w:rsidRDefault="00953E39" w:rsidP="00EA2497">
            <w:pPr>
              <w:pStyle w:val="OtherTableBody"/>
              <w:rPr>
                <w:noProof/>
              </w:rPr>
            </w:pPr>
            <w:r w:rsidRPr="00F63F22">
              <w:rPr>
                <w:noProof/>
              </w:rPr>
              <w:t>ERR</w:t>
            </w:r>
          </w:p>
        </w:tc>
        <w:tc>
          <w:tcPr>
            <w:tcW w:w="2610" w:type="dxa"/>
          </w:tcPr>
          <w:p w14:paraId="106C86CF" w14:textId="2C70BAB2"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886355" w:rsidRPr="00886355">
              <w:rPr>
                <w:rStyle w:val="Hyperlink"/>
                <w:rFonts w:cs="Courier New"/>
              </w:rPr>
              <w:t>2.13.5</w:t>
            </w:r>
            <w:r>
              <w:fldChar w:fldCharType="end"/>
            </w:r>
          </w:p>
        </w:tc>
      </w:tr>
      <w:tr w:rsidR="00953E39" w:rsidRPr="009928E9" w14:paraId="2B2F9A0E" w14:textId="77777777">
        <w:trPr>
          <w:jc w:val="center"/>
        </w:trPr>
        <w:tc>
          <w:tcPr>
            <w:tcW w:w="1800" w:type="dxa"/>
          </w:tcPr>
          <w:p w14:paraId="793BE152" w14:textId="77777777" w:rsidR="00953E39" w:rsidRPr="00F63F22" w:rsidRDefault="00953E39" w:rsidP="00EA2497">
            <w:pPr>
              <w:pStyle w:val="OtherTableBody"/>
              <w:rPr>
                <w:noProof/>
              </w:rPr>
            </w:pPr>
          </w:p>
        </w:tc>
        <w:tc>
          <w:tcPr>
            <w:tcW w:w="2790" w:type="dxa"/>
          </w:tcPr>
          <w:p w14:paraId="09400B31" w14:textId="77777777" w:rsidR="00953E39" w:rsidRPr="00F63F22" w:rsidRDefault="00953E39" w:rsidP="00EA2497">
            <w:pPr>
              <w:pStyle w:val="OtherTableBody"/>
              <w:rPr>
                <w:noProof/>
              </w:rPr>
            </w:pPr>
            <w:r w:rsidRPr="00F63F22">
              <w:rPr>
                <w:noProof/>
              </w:rPr>
              <w:t>FHS</w:t>
            </w:r>
          </w:p>
        </w:tc>
        <w:tc>
          <w:tcPr>
            <w:tcW w:w="2610" w:type="dxa"/>
          </w:tcPr>
          <w:p w14:paraId="78FA08C6" w14:textId="36371079"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886355" w:rsidRPr="00886355">
              <w:rPr>
                <w:rStyle w:val="Hyperlink"/>
                <w:rFonts w:cs="Courier New"/>
              </w:rPr>
              <w:t>2.13.6</w:t>
            </w:r>
            <w:r>
              <w:fldChar w:fldCharType="end"/>
            </w:r>
          </w:p>
        </w:tc>
      </w:tr>
      <w:tr w:rsidR="00953E39" w:rsidRPr="009928E9" w14:paraId="5E410303" w14:textId="77777777">
        <w:trPr>
          <w:jc w:val="center"/>
        </w:trPr>
        <w:tc>
          <w:tcPr>
            <w:tcW w:w="1800" w:type="dxa"/>
          </w:tcPr>
          <w:p w14:paraId="5C35C3F5" w14:textId="77777777" w:rsidR="00953E39" w:rsidRPr="00F63F22" w:rsidRDefault="00953E39" w:rsidP="00EA2497">
            <w:pPr>
              <w:pStyle w:val="OtherTableBody"/>
              <w:rPr>
                <w:noProof/>
              </w:rPr>
            </w:pPr>
          </w:p>
        </w:tc>
        <w:tc>
          <w:tcPr>
            <w:tcW w:w="2790" w:type="dxa"/>
          </w:tcPr>
          <w:p w14:paraId="15AB62AD" w14:textId="77777777" w:rsidR="00953E39" w:rsidRPr="00F63F22" w:rsidRDefault="00953E39" w:rsidP="00EA2497">
            <w:pPr>
              <w:pStyle w:val="OtherTableBody"/>
              <w:rPr>
                <w:noProof/>
              </w:rPr>
            </w:pPr>
            <w:r w:rsidRPr="00F63F22">
              <w:rPr>
                <w:noProof/>
              </w:rPr>
              <w:t>FTS</w:t>
            </w:r>
          </w:p>
        </w:tc>
        <w:tc>
          <w:tcPr>
            <w:tcW w:w="2610" w:type="dxa"/>
          </w:tcPr>
          <w:p w14:paraId="6AF54410" w14:textId="34C5F949"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886355" w:rsidRPr="00886355">
              <w:rPr>
                <w:rStyle w:val="Hyperlink"/>
                <w:rFonts w:cs="Courier New"/>
              </w:rPr>
              <w:t>2.13.7</w:t>
            </w:r>
            <w:r>
              <w:fldChar w:fldCharType="end"/>
            </w:r>
          </w:p>
        </w:tc>
      </w:tr>
      <w:tr w:rsidR="00953E39" w:rsidRPr="009928E9" w14:paraId="7495A16C" w14:textId="77777777">
        <w:trPr>
          <w:jc w:val="center"/>
        </w:trPr>
        <w:tc>
          <w:tcPr>
            <w:tcW w:w="1800" w:type="dxa"/>
          </w:tcPr>
          <w:p w14:paraId="7F1D64D3" w14:textId="77777777" w:rsidR="00953E39" w:rsidRPr="00F63F22" w:rsidRDefault="00953E39" w:rsidP="00EA2497">
            <w:pPr>
              <w:pStyle w:val="OtherTableBody"/>
              <w:rPr>
                <w:noProof/>
              </w:rPr>
            </w:pPr>
          </w:p>
        </w:tc>
        <w:tc>
          <w:tcPr>
            <w:tcW w:w="2790" w:type="dxa"/>
          </w:tcPr>
          <w:p w14:paraId="25B1F195" w14:textId="77777777" w:rsidR="00953E39" w:rsidRPr="00F63F22" w:rsidRDefault="00953E39" w:rsidP="00EA2497">
            <w:pPr>
              <w:pStyle w:val="OtherTableBody"/>
              <w:rPr>
                <w:noProof/>
              </w:rPr>
            </w:pPr>
            <w:r w:rsidRPr="00F63F22">
              <w:rPr>
                <w:noProof/>
              </w:rPr>
              <w:t>MSA</w:t>
            </w:r>
          </w:p>
        </w:tc>
        <w:tc>
          <w:tcPr>
            <w:tcW w:w="2610" w:type="dxa"/>
          </w:tcPr>
          <w:p w14:paraId="368DAF94" w14:textId="5829134D"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886355" w:rsidRPr="00886355">
              <w:rPr>
                <w:rStyle w:val="Hyperlink"/>
                <w:rFonts w:cs="Courier New"/>
              </w:rPr>
              <w:t>2.13.8</w:t>
            </w:r>
            <w:r>
              <w:fldChar w:fldCharType="end"/>
            </w:r>
          </w:p>
        </w:tc>
      </w:tr>
      <w:tr w:rsidR="00953E39" w:rsidRPr="009928E9" w14:paraId="71FEDCB5" w14:textId="77777777">
        <w:trPr>
          <w:jc w:val="center"/>
        </w:trPr>
        <w:tc>
          <w:tcPr>
            <w:tcW w:w="1800" w:type="dxa"/>
          </w:tcPr>
          <w:p w14:paraId="2B5E9237" w14:textId="77777777" w:rsidR="00953E39" w:rsidRPr="00F63F22" w:rsidRDefault="00953E39" w:rsidP="00EA2497">
            <w:pPr>
              <w:pStyle w:val="OtherTableBody"/>
              <w:rPr>
                <w:noProof/>
              </w:rPr>
            </w:pPr>
          </w:p>
        </w:tc>
        <w:tc>
          <w:tcPr>
            <w:tcW w:w="2790" w:type="dxa"/>
          </w:tcPr>
          <w:p w14:paraId="661C03B2" w14:textId="77777777" w:rsidR="00953E39" w:rsidRPr="00F63F22" w:rsidRDefault="00953E39" w:rsidP="00EA2497">
            <w:pPr>
              <w:pStyle w:val="OtherTableBody"/>
              <w:rPr>
                <w:noProof/>
              </w:rPr>
            </w:pPr>
            <w:r w:rsidRPr="00F63F22">
              <w:rPr>
                <w:noProof/>
              </w:rPr>
              <w:t>MSH</w:t>
            </w:r>
          </w:p>
        </w:tc>
        <w:tc>
          <w:tcPr>
            <w:tcW w:w="2610" w:type="dxa"/>
          </w:tcPr>
          <w:p w14:paraId="5BC6BAF3" w14:textId="4D7BF725"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886355" w:rsidRPr="00886355">
              <w:rPr>
                <w:rStyle w:val="Hyperlink"/>
                <w:rFonts w:cs="Courier New"/>
              </w:rPr>
              <w:t>2.13.9</w:t>
            </w:r>
            <w:r>
              <w:fldChar w:fldCharType="end"/>
            </w:r>
          </w:p>
        </w:tc>
      </w:tr>
      <w:tr w:rsidR="00953E39" w:rsidRPr="009928E9" w14:paraId="001E0B72" w14:textId="77777777">
        <w:trPr>
          <w:jc w:val="center"/>
        </w:trPr>
        <w:tc>
          <w:tcPr>
            <w:tcW w:w="1800" w:type="dxa"/>
            <w:tcBorders>
              <w:bottom w:val="nil"/>
            </w:tcBorders>
            <w:shd w:val="pct5" w:color="auto" w:fill="FFFFFF"/>
          </w:tcPr>
          <w:p w14:paraId="59660330" w14:textId="77777777"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14:paraId="399536F5" w14:textId="77777777" w:rsidR="00953E39" w:rsidRPr="00F63F22" w:rsidRDefault="00953E39" w:rsidP="00EA2497">
            <w:pPr>
              <w:pStyle w:val="OtherTableBody"/>
              <w:rPr>
                <w:noProof/>
              </w:rPr>
            </w:pPr>
          </w:p>
        </w:tc>
        <w:tc>
          <w:tcPr>
            <w:tcW w:w="2610" w:type="dxa"/>
            <w:tcBorders>
              <w:bottom w:val="nil"/>
            </w:tcBorders>
            <w:shd w:val="pct5" w:color="auto" w:fill="FFFFFF"/>
          </w:tcPr>
          <w:p w14:paraId="2C6A2BC6" w14:textId="77777777" w:rsidR="00953E39" w:rsidRPr="00F63F22" w:rsidRDefault="00953E39" w:rsidP="00EA2497">
            <w:pPr>
              <w:pStyle w:val="OtherTableBody"/>
              <w:rPr>
                <w:noProof/>
              </w:rPr>
            </w:pPr>
          </w:p>
        </w:tc>
      </w:tr>
      <w:tr w:rsidR="00953E39" w:rsidRPr="009928E9" w14:paraId="0EA722FB" w14:textId="77777777">
        <w:trPr>
          <w:jc w:val="center"/>
        </w:trPr>
        <w:tc>
          <w:tcPr>
            <w:tcW w:w="1800" w:type="dxa"/>
          </w:tcPr>
          <w:p w14:paraId="1BA9D6F4" w14:textId="77777777" w:rsidR="00953E39" w:rsidRPr="00F63F22" w:rsidRDefault="00953E39" w:rsidP="00EA2497">
            <w:pPr>
              <w:pStyle w:val="OtherTableBody"/>
              <w:rPr>
                <w:noProof/>
              </w:rPr>
            </w:pPr>
          </w:p>
        </w:tc>
        <w:tc>
          <w:tcPr>
            <w:tcW w:w="2790" w:type="dxa"/>
          </w:tcPr>
          <w:p w14:paraId="5DA80D81" w14:textId="77777777" w:rsidR="00953E39" w:rsidRPr="00F63F22" w:rsidRDefault="00953E39" w:rsidP="00EA2497">
            <w:pPr>
              <w:pStyle w:val="OtherTableBody"/>
              <w:rPr>
                <w:noProof/>
              </w:rPr>
            </w:pPr>
            <w:r w:rsidRPr="00F63F22">
              <w:rPr>
                <w:noProof/>
              </w:rPr>
              <w:t>NTE</w:t>
            </w:r>
          </w:p>
        </w:tc>
        <w:tc>
          <w:tcPr>
            <w:tcW w:w="2610" w:type="dxa"/>
          </w:tcPr>
          <w:p w14:paraId="131B054D" w14:textId="4EA85085"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886355">
              <w:t>2.13.10</w:t>
            </w:r>
            <w:r>
              <w:fldChar w:fldCharType="end"/>
            </w:r>
          </w:p>
        </w:tc>
      </w:tr>
      <w:tr w:rsidR="00953E39" w:rsidRPr="009928E9" w14:paraId="358DE2B1" w14:textId="77777777">
        <w:trPr>
          <w:jc w:val="center"/>
        </w:trPr>
        <w:tc>
          <w:tcPr>
            <w:tcW w:w="1800" w:type="dxa"/>
          </w:tcPr>
          <w:p w14:paraId="3CF5C004" w14:textId="77777777" w:rsidR="00953E39" w:rsidRPr="00F63F22" w:rsidRDefault="00953E39" w:rsidP="00EA2497">
            <w:pPr>
              <w:pStyle w:val="OtherTableBody"/>
              <w:rPr>
                <w:noProof/>
              </w:rPr>
            </w:pPr>
          </w:p>
        </w:tc>
        <w:tc>
          <w:tcPr>
            <w:tcW w:w="2790" w:type="dxa"/>
          </w:tcPr>
          <w:p w14:paraId="3AD42236" w14:textId="77777777" w:rsidR="00953E39" w:rsidRPr="00F63F22" w:rsidRDefault="00953E39" w:rsidP="00EA2497">
            <w:pPr>
              <w:pStyle w:val="OtherTableBody"/>
              <w:rPr>
                <w:noProof/>
              </w:rPr>
            </w:pPr>
            <w:r w:rsidRPr="00F63F22">
              <w:rPr>
                <w:noProof/>
              </w:rPr>
              <w:t>OVR</w:t>
            </w:r>
          </w:p>
        </w:tc>
        <w:tc>
          <w:tcPr>
            <w:tcW w:w="2610" w:type="dxa"/>
          </w:tcPr>
          <w:p w14:paraId="77313367" w14:textId="09E4FC91"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886355" w:rsidRPr="00886355">
              <w:rPr>
                <w:rStyle w:val="Hyperlink"/>
                <w:rFonts w:cs="Courier New"/>
              </w:rPr>
              <w:t>2.13.10.5</w:t>
            </w:r>
            <w:r>
              <w:fldChar w:fldCharType="end"/>
            </w:r>
          </w:p>
        </w:tc>
      </w:tr>
      <w:tr w:rsidR="00953E39" w:rsidRPr="009928E9" w14:paraId="2301278F" w14:textId="77777777">
        <w:trPr>
          <w:jc w:val="center"/>
        </w:trPr>
        <w:tc>
          <w:tcPr>
            <w:tcW w:w="1800" w:type="dxa"/>
          </w:tcPr>
          <w:p w14:paraId="1F3E65E9" w14:textId="77777777" w:rsidR="00953E39" w:rsidRPr="00F63F22" w:rsidRDefault="00953E39" w:rsidP="00EA2497">
            <w:pPr>
              <w:pStyle w:val="OtherTableBody"/>
              <w:rPr>
                <w:noProof/>
              </w:rPr>
            </w:pPr>
          </w:p>
        </w:tc>
        <w:tc>
          <w:tcPr>
            <w:tcW w:w="2790" w:type="dxa"/>
          </w:tcPr>
          <w:p w14:paraId="37D86BAB" w14:textId="77777777" w:rsidR="00953E39" w:rsidRPr="00F63F22" w:rsidRDefault="00953E39" w:rsidP="00EA2497">
            <w:pPr>
              <w:pStyle w:val="OtherTableBody"/>
              <w:rPr>
                <w:noProof/>
              </w:rPr>
            </w:pPr>
            <w:r w:rsidRPr="00F63F22">
              <w:rPr>
                <w:noProof/>
              </w:rPr>
              <w:t>SFT</w:t>
            </w:r>
          </w:p>
        </w:tc>
        <w:bookmarkStart w:id="2062" w:name="HL70206"/>
        <w:bookmarkEnd w:id="2062"/>
        <w:tc>
          <w:tcPr>
            <w:tcW w:w="2610" w:type="dxa"/>
          </w:tcPr>
          <w:p w14:paraId="04A758AA" w14:textId="6B95E6A1"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886355">
              <w:rPr>
                <w:rStyle w:val="Hyperlink"/>
                <w:rFonts w:cs="Courier New"/>
                <w:noProof/>
              </w:rPr>
              <w:t>2.13.12</w:t>
            </w:r>
            <w:r w:rsidRPr="00F63F22">
              <w:rPr>
                <w:rStyle w:val="Hyperlink"/>
                <w:rFonts w:cs="Courier New"/>
                <w:noProof/>
              </w:rPr>
              <w:fldChar w:fldCharType="end"/>
            </w:r>
          </w:p>
        </w:tc>
      </w:tr>
      <w:tr w:rsidR="00953E39" w:rsidRPr="009928E9" w14:paraId="5D38ED32" w14:textId="77777777">
        <w:trPr>
          <w:jc w:val="center"/>
        </w:trPr>
        <w:tc>
          <w:tcPr>
            <w:tcW w:w="1800" w:type="dxa"/>
          </w:tcPr>
          <w:p w14:paraId="7E575C75" w14:textId="77777777" w:rsidR="00953E39" w:rsidRPr="00F63F22" w:rsidRDefault="00953E39" w:rsidP="00EA2497">
            <w:pPr>
              <w:pStyle w:val="OtherTableBody"/>
              <w:rPr>
                <w:noProof/>
              </w:rPr>
            </w:pPr>
          </w:p>
        </w:tc>
        <w:tc>
          <w:tcPr>
            <w:tcW w:w="2790" w:type="dxa"/>
          </w:tcPr>
          <w:p w14:paraId="7882E797" w14:textId="77777777" w:rsidR="00953E39" w:rsidRPr="00F63F22" w:rsidRDefault="00953E39" w:rsidP="00EA2497">
            <w:pPr>
              <w:pStyle w:val="OtherTableBody"/>
              <w:rPr>
                <w:noProof/>
              </w:rPr>
            </w:pPr>
            <w:r>
              <w:rPr>
                <w:noProof/>
              </w:rPr>
              <w:t>SGH</w:t>
            </w:r>
          </w:p>
        </w:tc>
        <w:tc>
          <w:tcPr>
            <w:tcW w:w="2610" w:type="dxa"/>
          </w:tcPr>
          <w:p w14:paraId="50FB8C0F" w14:textId="3445F7B1"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886355" w:rsidRPr="00886355">
              <w:rPr>
                <w:rStyle w:val="Hyperlink"/>
                <w:rFonts w:cs="Courier New"/>
              </w:rPr>
              <w:t>2.13.13</w:t>
            </w:r>
            <w:r>
              <w:fldChar w:fldCharType="end"/>
            </w:r>
          </w:p>
        </w:tc>
      </w:tr>
      <w:tr w:rsidR="00953E39" w:rsidRPr="009928E9" w14:paraId="18ED5A23" w14:textId="77777777">
        <w:trPr>
          <w:jc w:val="center"/>
        </w:trPr>
        <w:tc>
          <w:tcPr>
            <w:tcW w:w="1800" w:type="dxa"/>
          </w:tcPr>
          <w:p w14:paraId="6BF07785" w14:textId="77777777" w:rsidR="00953E39" w:rsidRPr="00F63F22" w:rsidRDefault="00953E39" w:rsidP="00EA2497">
            <w:pPr>
              <w:pStyle w:val="OtherTableBody"/>
              <w:rPr>
                <w:noProof/>
              </w:rPr>
            </w:pPr>
          </w:p>
        </w:tc>
        <w:tc>
          <w:tcPr>
            <w:tcW w:w="2790" w:type="dxa"/>
          </w:tcPr>
          <w:p w14:paraId="032619CA" w14:textId="77777777" w:rsidR="00953E39" w:rsidRPr="00F63F22" w:rsidRDefault="00953E39" w:rsidP="00EA2497">
            <w:pPr>
              <w:pStyle w:val="OtherTableBody"/>
              <w:rPr>
                <w:noProof/>
              </w:rPr>
            </w:pPr>
            <w:r>
              <w:rPr>
                <w:noProof/>
              </w:rPr>
              <w:t>SGT</w:t>
            </w:r>
          </w:p>
        </w:tc>
        <w:tc>
          <w:tcPr>
            <w:tcW w:w="2610" w:type="dxa"/>
          </w:tcPr>
          <w:p w14:paraId="67B80038" w14:textId="4A8B5587"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886355" w:rsidRPr="00886355">
              <w:rPr>
                <w:rStyle w:val="Hyperlink"/>
                <w:rFonts w:cs="Courier New"/>
              </w:rPr>
              <w:t>2.13.14</w:t>
            </w:r>
            <w:r>
              <w:fldChar w:fldCharType="end"/>
            </w:r>
          </w:p>
        </w:tc>
      </w:tr>
      <w:tr w:rsidR="00953E39" w:rsidRPr="009928E9" w14:paraId="5046F6F4" w14:textId="77777777">
        <w:trPr>
          <w:jc w:val="center"/>
        </w:trPr>
        <w:tc>
          <w:tcPr>
            <w:tcW w:w="1800" w:type="dxa"/>
          </w:tcPr>
          <w:p w14:paraId="64A7A982" w14:textId="77777777" w:rsidR="00953E39" w:rsidRPr="00F63F22" w:rsidRDefault="00953E39" w:rsidP="00EA2497">
            <w:pPr>
              <w:pStyle w:val="OtherTableBody"/>
              <w:rPr>
                <w:noProof/>
              </w:rPr>
            </w:pPr>
          </w:p>
        </w:tc>
        <w:tc>
          <w:tcPr>
            <w:tcW w:w="2790" w:type="dxa"/>
          </w:tcPr>
          <w:p w14:paraId="0F1ED44B" w14:textId="77777777" w:rsidR="00953E39" w:rsidRPr="00F63F22" w:rsidRDefault="00953E39" w:rsidP="00EA2497">
            <w:pPr>
              <w:pStyle w:val="OtherTableBody"/>
              <w:rPr>
                <w:noProof/>
              </w:rPr>
            </w:pPr>
            <w:r w:rsidRPr="00F63F22">
              <w:rPr>
                <w:noProof/>
              </w:rPr>
              <w:t>UAC</w:t>
            </w:r>
          </w:p>
        </w:tc>
        <w:tc>
          <w:tcPr>
            <w:tcW w:w="2610" w:type="dxa"/>
          </w:tcPr>
          <w:p w14:paraId="2CC30296" w14:textId="2FDBAA91" w:rsidR="00953E39" w:rsidRPr="00BB5148" w:rsidRDefault="00000000"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886355" w:rsidRPr="00886355">
                <w:rPr>
                  <w:rStyle w:val="Hyperlink"/>
                  <w:rFonts w:cs="Courier New"/>
                </w:rPr>
                <w:t>2.13.15</w:t>
              </w:r>
              <w:r w:rsidR="00F96E77">
                <w:fldChar w:fldCharType="end"/>
              </w:r>
            </w:hyperlink>
          </w:p>
        </w:tc>
      </w:tr>
    </w:tbl>
    <w:p w14:paraId="4D7CCCE6" w14:textId="77777777" w:rsidR="00953E39" w:rsidRPr="00F63F22" w:rsidRDefault="00953E39" w:rsidP="000247A5">
      <w:pPr>
        <w:pStyle w:val="Heading3"/>
        <w:rPr>
          <w:noProof/>
        </w:rPr>
      </w:pPr>
      <w:bookmarkStart w:id="2063" w:name="_Ref487452031"/>
      <w:bookmarkStart w:id="2064" w:name="_Toc498146184"/>
      <w:bookmarkStart w:id="2065" w:name="_Toc527864753"/>
      <w:bookmarkStart w:id="2066" w:name="_Toc527866225"/>
      <w:bookmarkStart w:id="2067" w:name="_Toc528481949"/>
      <w:bookmarkStart w:id="2068" w:name="_Toc528482454"/>
      <w:bookmarkStart w:id="2069" w:name="_Toc528482753"/>
      <w:bookmarkStart w:id="2070" w:name="_Toc528482878"/>
      <w:bookmarkStart w:id="2071" w:name="_Toc528486186"/>
      <w:bookmarkStart w:id="2072" w:name="_Toc536689694"/>
      <w:bookmarkStart w:id="2073" w:name="_Toc496439"/>
      <w:bookmarkStart w:id="2074" w:name="_Toc524786"/>
      <w:bookmarkStart w:id="2075" w:name="_Toc22443819"/>
      <w:bookmarkStart w:id="2076" w:name="_Toc22444171"/>
      <w:bookmarkStart w:id="2077" w:name="_Toc36358118"/>
      <w:bookmarkStart w:id="2078" w:name="_Toc42232548"/>
      <w:bookmarkStart w:id="2079" w:name="_Toc43275070"/>
      <w:bookmarkStart w:id="2080" w:name="_Toc43275242"/>
      <w:bookmarkStart w:id="2081" w:name="_Toc43275949"/>
      <w:bookmarkStart w:id="2082" w:name="_Toc43276269"/>
      <w:bookmarkStart w:id="2083" w:name="_Toc43276794"/>
      <w:bookmarkStart w:id="2084" w:name="_Toc43276892"/>
      <w:bookmarkStart w:id="2085" w:name="_Toc43277032"/>
      <w:bookmarkStart w:id="2086" w:name="_Toc234219600"/>
      <w:bookmarkStart w:id="2087" w:name="_Toc17270011"/>
      <w:bookmarkStart w:id="2088" w:name="_Toc28952732"/>
      <w:r w:rsidRPr="000247A5">
        <w:t>ADD</w:t>
      </w:r>
      <w:r w:rsidRPr="00F63F22">
        <w:rPr>
          <w:noProof/>
        </w:rPr>
        <w:t xml:space="preserve"> </w:t>
      </w:r>
      <w:r w:rsidRPr="00F63F22">
        <w:rPr>
          <w:noProof/>
        </w:rPr>
        <w:noBreakHyphen/>
        <w:t xml:space="preserve"> </w:t>
      </w:r>
      <w:r w:rsidR="00575553">
        <w:rPr>
          <w:noProof/>
        </w:rPr>
        <w:t>A</w:t>
      </w:r>
      <w:r w:rsidRPr="00F63F22">
        <w:rPr>
          <w:noProof/>
        </w:rPr>
        <w:t>ddendum segment</w:t>
      </w:r>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14:paraId="47CD80BA" w14:textId="7D618340"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ins w:id="2089" w:author="Lynn Laakso" w:date="2022-09-09T15:49:00Z">
        <w:r w:rsidR="00886355" w:rsidRPr="00886355">
          <w:rPr>
            <w:rStyle w:val="HyperlinkText"/>
          </w:rPr>
          <w:t>Continuation messages and segments</w:t>
        </w:r>
      </w:ins>
      <w:r w:rsidR="00F96E77">
        <w:fldChar w:fldCharType="end"/>
      </w:r>
      <w:r w:rsidRPr="00F63F22">
        <w:rPr>
          <w:noProof/>
        </w:rPr>
        <w:t>," for details.</w:t>
      </w:r>
    </w:p>
    <w:p w14:paraId="31D02C00" w14:textId="77777777" w:rsidR="00953E39" w:rsidRPr="00F63F22" w:rsidRDefault="00953E39" w:rsidP="00EA2497">
      <w:pPr>
        <w:pStyle w:val="AttributeTableCaption"/>
        <w:rPr>
          <w:noProof/>
        </w:rPr>
      </w:pPr>
      <w:bookmarkStart w:id="2090" w:name="_Toc349735699"/>
      <w:bookmarkStart w:id="2091" w:name="_Toc349803971"/>
      <w:r w:rsidRPr="00F63F22">
        <w:rPr>
          <w:noProof/>
        </w:rPr>
        <w:lastRenderedPageBreak/>
        <w:t xml:space="preserve">HL7 Attribute Table - ADD </w:t>
      </w:r>
      <w:bookmarkStart w:id="2092" w:name="ADD"/>
      <w:bookmarkEnd w:id="2090"/>
      <w:bookmarkEnd w:id="2091"/>
      <w:bookmarkEnd w:id="2092"/>
      <w:r w:rsidRPr="00F63F22">
        <w:rPr>
          <w:noProof/>
        </w:rPr>
        <w:t>– Addendum</w:t>
      </w:r>
      <w:r w:rsidR="004177F8" w:rsidRPr="00F63F22">
        <w:rPr>
          <w:noProof/>
        </w:rPr>
        <w:fldChar w:fldCharType="begin"/>
      </w:r>
      <w:r w:rsidRPr="00F63F22">
        <w:rPr>
          <w:noProof/>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717548DD"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A34B9F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3CF1AE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B474E5A" w14:textId="77777777" w:rsidR="00953E39" w:rsidRPr="00F63F22" w:rsidRDefault="00953E39" w:rsidP="00EA2497">
            <w:pPr>
              <w:pStyle w:val="AttributeTableHeader"/>
              <w:rPr>
                <w:noProof/>
              </w:rPr>
            </w:pPr>
            <w:r w:rsidRPr="00F63F22">
              <w:rPr>
                <w:noProof/>
              </w:rPr>
              <w:t>C. Len</w:t>
            </w:r>
          </w:p>
        </w:tc>
        <w:tc>
          <w:tcPr>
            <w:tcW w:w="648" w:type="dxa"/>
            <w:tcBorders>
              <w:top w:val="single" w:sz="4" w:space="0" w:color="auto"/>
              <w:left w:val="nil"/>
              <w:bottom w:val="single" w:sz="4" w:space="0" w:color="auto"/>
              <w:right w:val="nil"/>
            </w:tcBorders>
            <w:shd w:val="clear" w:color="auto" w:fill="FFFFFF"/>
          </w:tcPr>
          <w:p w14:paraId="2995D57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42A4EE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621E19E"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CD91AE1"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E8F139"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67AD61F" w14:textId="77777777" w:rsidR="00953E39" w:rsidRPr="00F63F22" w:rsidRDefault="00953E39" w:rsidP="00EA2497">
            <w:pPr>
              <w:pStyle w:val="AttributeTableHeader"/>
              <w:jc w:val="left"/>
              <w:rPr>
                <w:noProof/>
              </w:rPr>
            </w:pPr>
            <w:r w:rsidRPr="00F63F22">
              <w:rPr>
                <w:noProof/>
              </w:rPr>
              <w:t>ELEMENT NAME</w:t>
            </w:r>
          </w:p>
        </w:tc>
      </w:tr>
      <w:tr w:rsidR="00953E39" w:rsidRPr="009928E9" w14:paraId="0B90580C" w14:textId="77777777" w:rsidTr="000419D6">
        <w:trPr>
          <w:jc w:val="center"/>
        </w:trPr>
        <w:tc>
          <w:tcPr>
            <w:tcW w:w="648" w:type="dxa"/>
            <w:tcBorders>
              <w:top w:val="single" w:sz="4" w:space="0" w:color="auto"/>
              <w:left w:val="nil"/>
              <w:bottom w:val="single" w:sz="4" w:space="0" w:color="auto"/>
              <w:right w:val="nil"/>
            </w:tcBorders>
            <w:shd w:val="clear" w:color="auto" w:fill="FFFFFF"/>
          </w:tcPr>
          <w:p w14:paraId="3B792BD0" w14:textId="77777777"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14:paraId="3292A933"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F71CCD0" w14:textId="77777777"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0BCB25C0"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14:paraId="0B73F698"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14:paraId="7AC7CF66"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5E6C865F"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046BD058" w14:textId="77777777"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14:paraId="37246DAD" w14:textId="77777777" w:rsidR="00953E39" w:rsidRPr="00F63F22" w:rsidRDefault="00953E39" w:rsidP="00EA2497">
            <w:pPr>
              <w:pStyle w:val="AttributeTableBody"/>
              <w:jc w:val="left"/>
              <w:rPr>
                <w:noProof/>
              </w:rPr>
            </w:pPr>
            <w:r w:rsidRPr="00F63F22">
              <w:rPr>
                <w:noProof/>
              </w:rPr>
              <w:t>Addendum Continuation Pointer</w:t>
            </w:r>
          </w:p>
        </w:tc>
      </w:tr>
    </w:tbl>
    <w:p w14:paraId="3B8E81CD" w14:textId="77777777" w:rsidR="00953E39" w:rsidRPr="00F63F22" w:rsidRDefault="00953E39" w:rsidP="000247A5">
      <w:pPr>
        <w:pStyle w:val="Heading4"/>
        <w:rPr>
          <w:noProof/>
          <w:szCs w:val="20"/>
        </w:rPr>
      </w:pPr>
      <w:bookmarkStart w:id="2093" w:name="_Toc498146185"/>
      <w:bookmarkStart w:id="2094" w:name="_Toc527864754"/>
      <w:bookmarkStart w:id="2095" w:name="_Toc527866226"/>
      <w:r w:rsidRPr="00F63F22">
        <w:rPr>
          <w:noProof/>
          <w:szCs w:val="20"/>
        </w:rPr>
        <w:t xml:space="preserve">ADD </w:t>
      </w:r>
      <w:r w:rsidRPr="000247A5">
        <w:t>field</w:t>
      </w:r>
      <w:r w:rsidRPr="00F63F22">
        <w:rPr>
          <w:noProof/>
          <w:szCs w:val="20"/>
        </w:rPr>
        <w:t xml:space="preserve"> definition</w:t>
      </w:r>
      <w:bookmarkEnd w:id="2093"/>
      <w:bookmarkEnd w:id="2094"/>
      <w:bookmarkEnd w:id="2095"/>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14:paraId="65166D36" w14:textId="77777777" w:rsidR="00953E39" w:rsidRPr="00F63F22" w:rsidRDefault="00953E39" w:rsidP="000247A5">
      <w:pPr>
        <w:pStyle w:val="Heading4"/>
        <w:rPr>
          <w:noProof/>
        </w:rPr>
      </w:pPr>
      <w:bookmarkStart w:id="2096" w:name="_Toc498146186"/>
      <w:bookmarkStart w:id="2097" w:name="_Toc527864755"/>
      <w:bookmarkStart w:id="2098" w:name="_Toc527866227"/>
      <w:r w:rsidRPr="00F63F22">
        <w:rPr>
          <w:noProof/>
        </w:rPr>
        <w:t xml:space="preserve">ADD-1   </w:t>
      </w:r>
      <w:r w:rsidRPr="000247A5">
        <w:t>Addendum</w:t>
      </w:r>
      <w:r w:rsidRPr="00F63F22">
        <w:rPr>
          <w:noProof/>
        </w:rPr>
        <w:t xml:space="preserve">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2096"/>
      <w:bookmarkEnd w:id="2097"/>
      <w:bookmarkEnd w:id="2098"/>
      <w:r w:rsidRPr="00F63F22">
        <w:rPr>
          <w:noProof/>
        </w:rPr>
        <w:t xml:space="preserve">  </w:t>
      </w:r>
    </w:p>
    <w:p w14:paraId="2868A55B" w14:textId="1548BA4C"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886355" w:rsidRPr="00886355">
        <w:rPr>
          <w:rStyle w:val="HyperlinkText"/>
        </w:rPr>
        <w:t>2.9.2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ins w:id="2099" w:author="Lynn Laakso" w:date="2022-09-09T15:49:00Z">
        <w:r w:rsidR="00886355" w:rsidRPr="00886355">
          <w:rPr>
            <w:rStyle w:val="HyperlinkText"/>
          </w:rPr>
          <w:t>Continuation messages and segments</w:t>
        </w:r>
      </w:ins>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14:paraId="519C6DBF" w14:textId="77777777" w:rsidR="00953E39" w:rsidRPr="00F63F22" w:rsidRDefault="00953E39" w:rsidP="000247A5">
      <w:pPr>
        <w:pStyle w:val="Heading3"/>
        <w:rPr>
          <w:noProof/>
        </w:rPr>
      </w:pPr>
      <w:bookmarkStart w:id="2100" w:name="_Toc348257282"/>
      <w:bookmarkStart w:id="2101" w:name="_Toc348257618"/>
      <w:bookmarkStart w:id="2102" w:name="_Toc348263240"/>
      <w:bookmarkStart w:id="2103" w:name="_Toc348336569"/>
      <w:bookmarkStart w:id="2104" w:name="_Toc348770057"/>
      <w:bookmarkStart w:id="2105" w:name="_Toc348856199"/>
      <w:bookmarkStart w:id="2106" w:name="_Toc348866620"/>
      <w:bookmarkStart w:id="2107" w:name="_Toc348947850"/>
      <w:bookmarkStart w:id="2108" w:name="_Toc349735431"/>
      <w:bookmarkStart w:id="2109" w:name="_Toc349735874"/>
      <w:bookmarkStart w:id="2110" w:name="_Toc349736028"/>
      <w:bookmarkStart w:id="2111" w:name="_Toc349803760"/>
      <w:bookmarkStart w:id="2112" w:name="_Toc359236098"/>
      <w:bookmarkStart w:id="2113" w:name="_Ref487452059"/>
      <w:bookmarkStart w:id="2114" w:name="_Toc498146187"/>
      <w:bookmarkStart w:id="2115" w:name="_Toc527864756"/>
      <w:bookmarkStart w:id="2116" w:name="_Toc527866228"/>
      <w:bookmarkStart w:id="2117" w:name="_Toc528481950"/>
      <w:bookmarkStart w:id="2118" w:name="_Toc528482455"/>
      <w:bookmarkStart w:id="2119" w:name="_Toc528482754"/>
      <w:bookmarkStart w:id="2120" w:name="_Toc528482879"/>
      <w:bookmarkStart w:id="2121" w:name="_Toc528486187"/>
      <w:bookmarkStart w:id="2122" w:name="_Toc536689695"/>
      <w:bookmarkStart w:id="2123" w:name="_Ref129024"/>
      <w:bookmarkStart w:id="2124" w:name="_Toc496440"/>
      <w:bookmarkStart w:id="2125" w:name="_Toc524787"/>
      <w:bookmarkStart w:id="2126" w:name="_Toc22443820"/>
      <w:bookmarkStart w:id="2127" w:name="_Toc22444172"/>
      <w:bookmarkStart w:id="2128" w:name="_Toc36358119"/>
      <w:bookmarkStart w:id="2129" w:name="_Toc42232549"/>
      <w:bookmarkStart w:id="2130" w:name="_Toc43275071"/>
      <w:bookmarkStart w:id="2131" w:name="_Toc43275243"/>
      <w:bookmarkStart w:id="2132" w:name="_Toc43275950"/>
      <w:bookmarkStart w:id="2133" w:name="_Toc43276270"/>
      <w:bookmarkStart w:id="2134" w:name="_Toc43276795"/>
      <w:bookmarkStart w:id="2135" w:name="_Toc43276893"/>
      <w:bookmarkStart w:id="2136" w:name="_Toc43277033"/>
      <w:bookmarkStart w:id="2137" w:name="_Toc234219601"/>
      <w:bookmarkStart w:id="2138" w:name="_Toc17270012"/>
      <w:bookmarkStart w:id="2139" w:name="_Toc28952733"/>
      <w:bookmarkStart w:id="2140" w:name="_Toc348257277"/>
      <w:bookmarkStart w:id="2141" w:name="_Toc348257613"/>
      <w:bookmarkStart w:id="2142" w:name="_Toc348263235"/>
      <w:bookmarkStart w:id="2143" w:name="_Toc348336564"/>
      <w:bookmarkStart w:id="2144" w:name="_Toc348770052"/>
      <w:bookmarkStart w:id="2145" w:name="_Toc348856194"/>
      <w:bookmarkStart w:id="2146" w:name="_Toc348866615"/>
      <w:bookmarkStart w:id="2147" w:name="_Toc348947845"/>
      <w:bookmarkStart w:id="2148" w:name="_Toc349735426"/>
      <w:bookmarkStart w:id="2149" w:name="_Toc349735869"/>
      <w:bookmarkStart w:id="2150" w:name="_Toc349736023"/>
      <w:bookmarkStart w:id="2151" w:name="_Toc349803755"/>
      <w:bookmarkStart w:id="2152" w:name="_Toc359236093"/>
      <w:r w:rsidRPr="00F63F22">
        <w:rPr>
          <w:noProof/>
        </w:rPr>
        <w:t xml:space="preserve">BHS </w:t>
      </w:r>
      <w:r w:rsidRPr="00F63F22">
        <w:rPr>
          <w:noProof/>
        </w:rPr>
        <w:noBreakHyphen/>
        <w:t xml:space="preserve"> </w:t>
      </w:r>
      <w:r w:rsidR="00575553">
        <w:rPr>
          <w:noProof/>
        </w:rPr>
        <w:t>B</w:t>
      </w:r>
      <w:r w:rsidRPr="00F63F22">
        <w:rPr>
          <w:noProof/>
        </w:rPr>
        <w:t xml:space="preserve">atch </w:t>
      </w:r>
      <w:r w:rsidR="00575553">
        <w:rPr>
          <w:noProof/>
        </w:rPr>
        <w:t>H</w:t>
      </w:r>
      <w:r w:rsidRPr="000247A5">
        <w:t>eader</w:t>
      </w:r>
      <w:r w:rsidRPr="00F63F22">
        <w:rPr>
          <w:noProof/>
        </w:rPr>
        <w:t xml:space="preserve"> </w:t>
      </w:r>
      <w:r w:rsidR="00575553">
        <w:rPr>
          <w:noProof/>
        </w:rPr>
        <w:t>S</w:t>
      </w:r>
      <w:r w:rsidRPr="00F63F22">
        <w:rPr>
          <w:noProof/>
        </w:rPr>
        <w:t>egment</w:t>
      </w:r>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14:paraId="792B227B" w14:textId="77777777" w:rsidR="00953E39" w:rsidRPr="00F63F22" w:rsidRDefault="00953E39" w:rsidP="00EA2497">
      <w:pPr>
        <w:pStyle w:val="NormalIndented"/>
        <w:rPr>
          <w:noProof/>
        </w:rPr>
      </w:pPr>
      <w:r w:rsidRPr="00F63F22">
        <w:rPr>
          <w:noProof/>
        </w:rPr>
        <w:t xml:space="preserve">The BHS segment defines the start of a batch. </w:t>
      </w:r>
    </w:p>
    <w:p w14:paraId="06D6D0AF" w14:textId="77777777" w:rsidR="00953E39" w:rsidRPr="00F63F22" w:rsidRDefault="00953E39" w:rsidP="00EA2497">
      <w:pPr>
        <w:pStyle w:val="AttributeTableCaption"/>
        <w:rPr>
          <w:noProof/>
        </w:rPr>
      </w:pPr>
      <w:bookmarkStart w:id="2153" w:name="_Toc349735702"/>
      <w:bookmarkStart w:id="2154" w:name="_Toc349803974"/>
      <w:r w:rsidRPr="00F63F22">
        <w:rPr>
          <w:noProof/>
        </w:rPr>
        <w:t xml:space="preserve">HL7 Attribute Table - BHS </w:t>
      </w:r>
      <w:bookmarkStart w:id="2155" w:name="BHS"/>
      <w:bookmarkEnd w:id="2153"/>
      <w:bookmarkEnd w:id="2154"/>
      <w:bookmarkEnd w:id="2155"/>
      <w:r w:rsidRPr="00F63F22">
        <w:rPr>
          <w:noProof/>
        </w:rPr>
        <w:t>– Batch Header</w:t>
      </w:r>
      <w:r w:rsidR="004177F8" w:rsidRPr="00F63F22">
        <w:rPr>
          <w:noProof/>
        </w:rPr>
        <w:fldChar w:fldCharType="begin"/>
      </w:r>
      <w:r w:rsidRPr="00F63F22">
        <w:rPr>
          <w:noProof/>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C50E1C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7A1070C2"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3C2C2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1B07F2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B0B335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7BD7C9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B6109C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4C163E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A2330F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31A8AF1" w14:textId="77777777" w:rsidR="00953E39" w:rsidRPr="00F63F22" w:rsidRDefault="00953E39" w:rsidP="00EA2497">
            <w:pPr>
              <w:pStyle w:val="AttributeTableHeader"/>
              <w:jc w:val="left"/>
              <w:rPr>
                <w:noProof/>
              </w:rPr>
            </w:pPr>
            <w:r w:rsidRPr="00F63F22">
              <w:rPr>
                <w:noProof/>
              </w:rPr>
              <w:t>ELEMENT NAME</w:t>
            </w:r>
          </w:p>
        </w:tc>
      </w:tr>
      <w:tr w:rsidR="000419D6" w:rsidRPr="009928E9" w14:paraId="1B3D83FE"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5F302F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6C57C85"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146DC6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8205F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52C284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A1116A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A025F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DC7DD2" w14:textId="77777777"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14:paraId="73D3B116" w14:textId="77777777" w:rsidR="00953E39" w:rsidRPr="00F63F22" w:rsidRDefault="00953E39" w:rsidP="00EA2497">
            <w:pPr>
              <w:pStyle w:val="AttributeTableBody"/>
              <w:jc w:val="left"/>
              <w:rPr>
                <w:noProof/>
              </w:rPr>
            </w:pPr>
            <w:r w:rsidRPr="00F63F22">
              <w:rPr>
                <w:noProof/>
              </w:rPr>
              <w:t>Batch Field Separator</w:t>
            </w:r>
          </w:p>
        </w:tc>
      </w:tr>
      <w:tr w:rsidR="000419D6" w:rsidRPr="009928E9" w14:paraId="5F3E319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FD697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11C2B014"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74E9A03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691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AD389C6"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05932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0034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A4415" w14:textId="77777777"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14:paraId="06D2C78D" w14:textId="77777777" w:rsidR="00953E39" w:rsidRPr="00F63F22" w:rsidRDefault="00953E39" w:rsidP="00EA2497">
            <w:pPr>
              <w:pStyle w:val="AttributeTableBody"/>
              <w:jc w:val="left"/>
              <w:rPr>
                <w:noProof/>
              </w:rPr>
            </w:pPr>
            <w:r w:rsidRPr="00F63F22">
              <w:rPr>
                <w:noProof/>
              </w:rPr>
              <w:t>Batch Encoding Characters</w:t>
            </w:r>
          </w:p>
        </w:tc>
      </w:tr>
      <w:tr w:rsidR="000419D6" w:rsidRPr="009928E9" w14:paraId="33B6967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001E8C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144C73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F92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6460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F49385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703F5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374B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145C1" w14:textId="77777777"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14:paraId="0A6DDCA7" w14:textId="77777777" w:rsidR="00953E39" w:rsidRPr="00F63F22" w:rsidRDefault="00953E39" w:rsidP="00EA2497">
            <w:pPr>
              <w:pStyle w:val="AttributeTableBody"/>
              <w:jc w:val="left"/>
              <w:rPr>
                <w:noProof/>
              </w:rPr>
            </w:pPr>
            <w:r w:rsidRPr="00F63F22">
              <w:rPr>
                <w:noProof/>
              </w:rPr>
              <w:t>Batch Sending Application</w:t>
            </w:r>
          </w:p>
        </w:tc>
      </w:tr>
      <w:tr w:rsidR="000419D6" w:rsidRPr="009928E9" w14:paraId="0563A50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B7E62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004DD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CE7F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B01D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62331B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F35DB7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15C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EB550" w14:textId="77777777"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14:paraId="5F3EC049" w14:textId="77777777" w:rsidR="00953E39" w:rsidRPr="00F63F22" w:rsidRDefault="00953E39" w:rsidP="00EA2497">
            <w:pPr>
              <w:pStyle w:val="AttributeTableBody"/>
              <w:jc w:val="left"/>
              <w:rPr>
                <w:noProof/>
              </w:rPr>
            </w:pPr>
            <w:r w:rsidRPr="00F63F22">
              <w:rPr>
                <w:noProof/>
              </w:rPr>
              <w:t>Batch Sending Facility</w:t>
            </w:r>
          </w:p>
        </w:tc>
      </w:tr>
      <w:tr w:rsidR="000419D6" w:rsidRPr="009928E9" w14:paraId="7CD424E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BF0F0D"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EB15C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A579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6EC72B"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8DBA6E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D9D82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9639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DF84F" w14:textId="77777777"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14:paraId="7A7BDCD7" w14:textId="77777777" w:rsidR="00953E39" w:rsidRPr="00F63F22" w:rsidRDefault="00953E39" w:rsidP="00EA2497">
            <w:pPr>
              <w:pStyle w:val="AttributeTableBody"/>
              <w:jc w:val="left"/>
              <w:rPr>
                <w:noProof/>
              </w:rPr>
            </w:pPr>
            <w:r w:rsidRPr="00F63F22">
              <w:rPr>
                <w:noProof/>
              </w:rPr>
              <w:t>Batch Receiving Application</w:t>
            </w:r>
          </w:p>
        </w:tc>
      </w:tr>
      <w:tr w:rsidR="000419D6" w:rsidRPr="009928E9" w14:paraId="36EE13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98BB69"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B5A90F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874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1E111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0833ED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60F2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A4CA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12079" w14:textId="77777777"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14:paraId="7647AE13" w14:textId="77777777" w:rsidR="00953E39" w:rsidRPr="00F63F22" w:rsidRDefault="00953E39" w:rsidP="00EA2497">
            <w:pPr>
              <w:pStyle w:val="AttributeTableBody"/>
              <w:jc w:val="left"/>
              <w:rPr>
                <w:noProof/>
              </w:rPr>
            </w:pPr>
            <w:r w:rsidRPr="00F63F22">
              <w:rPr>
                <w:noProof/>
              </w:rPr>
              <w:t>Batch Receiving Facility</w:t>
            </w:r>
          </w:p>
        </w:tc>
      </w:tr>
      <w:tr w:rsidR="000419D6" w:rsidRPr="009928E9" w14:paraId="58BD62C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667495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237461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D9946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DED9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07313F2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4FBD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353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5FE01" w14:textId="77777777"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14:paraId="472E5D48" w14:textId="77777777" w:rsidR="00953E39" w:rsidRPr="00F63F22" w:rsidRDefault="00953E39" w:rsidP="00EA2497">
            <w:pPr>
              <w:pStyle w:val="AttributeTableBody"/>
              <w:jc w:val="left"/>
              <w:rPr>
                <w:noProof/>
              </w:rPr>
            </w:pPr>
            <w:r w:rsidRPr="00F63F22">
              <w:rPr>
                <w:noProof/>
              </w:rPr>
              <w:t>Batch Creation Date/Time</w:t>
            </w:r>
          </w:p>
        </w:tc>
      </w:tr>
      <w:tr w:rsidR="000419D6" w:rsidRPr="009928E9" w14:paraId="0F941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8455E5"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3E022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F915"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4BC5599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D09FFB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3A3185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9C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C66F1" w14:textId="77777777"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14:paraId="7B65E877" w14:textId="77777777" w:rsidR="00953E39" w:rsidRPr="00F63F22" w:rsidRDefault="00953E39" w:rsidP="00EA2497">
            <w:pPr>
              <w:pStyle w:val="AttributeTableBody"/>
              <w:jc w:val="left"/>
              <w:rPr>
                <w:noProof/>
              </w:rPr>
            </w:pPr>
            <w:r w:rsidRPr="00F63F22">
              <w:rPr>
                <w:noProof/>
              </w:rPr>
              <w:t>Batch Security</w:t>
            </w:r>
          </w:p>
        </w:tc>
      </w:tr>
      <w:tr w:rsidR="000419D6" w:rsidRPr="009928E9" w14:paraId="0703143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59F29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BBC88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534E8"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6A8B80B2"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4D5136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D55BE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20A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40711" w14:textId="77777777"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14:paraId="6490185A" w14:textId="77777777" w:rsidR="00953E39" w:rsidRPr="00F63F22" w:rsidRDefault="00953E39" w:rsidP="00EA2497">
            <w:pPr>
              <w:pStyle w:val="AttributeTableBody"/>
              <w:jc w:val="left"/>
              <w:rPr>
                <w:noProof/>
              </w:rPr>
            </w:pPr>
            <w:r w:rsidRPr="00F63F22">
              <w:rPr>
                <w:noProof/>
              </w:rPr>
              <w:t>Batch Name/ID/Type</w:t>
            </w:r>
          </w:p>
        </w:tc>
      </w:tr>
      <w:tr w:rsidR="000419D6" w:rsidRPr="009928E9" w14:paraId="6488673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C2BE59D"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B148B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5BB0"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7A0C3B9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256E2B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A44CF8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9BB8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8D01"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1EBA1A1C" w14:textId="77777777" w:rsidR="00953E39" w:rsidRPr="00F63F22" w:rsidRDefault="00953E39" w:rsidP="00EA2497">
            <w:pPr>
              <w:pStyle w:val="AttributeTableBody"/>
              <w:jc w:val="left"/>
              <w:rPr>
                <w:noProof/>
              </w:rPr>
            </w:pPr>
            <w:r w:rsidRPr="00F63F22">
              <w:rPr>
                <w:noProof/>
              </w:rPr>
              <w:t>Batch Comment</w:t>
            </w:r>
          </w:p>
        </w:tc>
      </w:tr>
      <w:tr w:rsidR="000419D6" w:rsidRPr="009928E9" w14:paraId="120A213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FED3213"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29A6F57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3CC06"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956A3F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DD5E3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7497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81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EA9C6" w14:textId="77777777"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14:paraId="51F3D39D" w14:textId="77777777" w:rsidR="00953E39" w:rsidRPr="00F63F22" w:rsidRDefault="00953E39" w:rsidP="00EA2497">
            <w:pPr>
              <w:pStyle w:val="AttributeTableBody"/>
              <w:jc w:val="left"/>
              <w:rPr>
                <w:noProof/>
              </w:rPr>
            </w:pPr>
            <w:r w:rsidRPr="00F63F22">
              <w:rPr>
                <w:noProof/>
              </w:rPr>
              <w:t>Batch Control ID</w:t>
            </w:r>
          </w:p>
        </w:tc>
      </w:tr>
      <w:tr w:rsidR="000419D6" w:rsidRPr="009928E9" w14:paraId="5705A9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9A88256"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09CEA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8478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00C374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FB215C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DF981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342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61FF7" w14:textId="77777777"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14:paraId="688525BD" w14:textId="77777777" w:rsidR="00953E39" w:rsidRPr="00F63F22" w:rsidRDefault="00953E39" w:rsidP="00EA2497">
            <w:pPr>
              <w:pStyle w:val="AttributeTableBody"/>
              <w:jc w:val="left"/>
              <w:rPr>
                <w:noProof/>
              </w:rPr>
            </w:pPr>
            <w:r w:rsidRPr="00F63F22">
              <w:rPr>
                <w:noProof/>
              </w:rPr>
              <w:t>Reference Batch Control ID</w:t>
            </w:r>
          </w:p>
        </w:tc>
      </w:tr>
      <w:tr w:rsidR="000419D6" w:rsidRPr="009928E9" w14:paraId="06A2B98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4F73F7"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76208C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8B05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25CB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BBBA12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22831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B605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CE8A4" w14:textId="77777777"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14:paraId="4CF5A409" w14:textId="77777777" w:rsidR="00953E39" w:rsidRPr="00F63F22" w:rsidRDefault="00953E39" w:rsidP="00EA2497">
            <w:pPr>
              <w:pStyle w:val="AttributeTableBody"/>
              <w:jc w:val="left"/>
              <w:rPr>
                <w:noProof/>
              </w:rPr>
            </w:pPr>
            <w:r w:rsidRPr="00F63F22">
              <w:rPr>
                <w:noProof/>
              </w:rPr>
              <w:t>Batch Sending Network Address</w:t>
            </w:r>
          </w:p>
        </w:tc>
      </w:tr>
      <w:tr w:rsidR="000419D6" w:rsidRPr="009928E9" w14:paraId="2459729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BB50641"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5ABDA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84A7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CDAC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D018BD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5F5E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C3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D8D84" w14:textId="77777777"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14:paraId="59EAEB80" w14:textId="77777777" w:rsidR="00953E39" w:rsidRPr="00F63F22" w:rsidRDefault="00953E39" w:rsidP="00EA2497">
            <w:pPr>
              <w:pStyle w:val="AttributeTableBody"/>
              <w:jc w:val="left"/>
              <w:rPr>
                <w:noProof/>
              </w:rPr>
            </w:pPr>
            <w:r w:rsidRPr="00F63F22">
              <w:rPr>
                <w:noProof/>
              </w:rPr>
              <w:t>Batch Receiving Network Address</w:t>
            </w:r>
          </w:p>
        </w:tc>
      </w:tr>
      <w:tr w:rsidR="000419D6" w:rsidRPr="009928E9" w14:paraId="18B73A9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68D72E2" w14:textId="77777777"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B7CF6C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36B8"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83DF13" w14:textId="77777777"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11B883" w14:textId="77777777"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EE066E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8D316" w14:textId="77777777" w:rsidR="00BF6322" w:rsidRPr="00F63F22" w:rsidRDefault="00000000" w:rsidP="00EA2497">
            <w:pPr>
              <w:pStyle w:val="AttributeTableBody"/>
              <w:rPr>
                <w:noProof/>
              </w:rPr>
            </w:pPr>
            <w:hyperlink r:id="rId18"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7626AFC2" w14:textId="77777777"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14:paraId="45318B3B" w14:textId="77777777"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14:paraId="37D684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8506D41" w14:textId="77777777"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07C36BF"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D18F3"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2FAC4" w14:textId="77777777"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B1EE5" w14:textId="77777777"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27D346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84FF489" w14:textId="77777777" w:rsidR="00BF6322" w:rsidRDefault="00000000" w:rsidP="00EA2497">
            <w:pPr>
              <w:pStyle w:val="AttributeTableBody"/>
              <w:rPr>
                <w:noProof/>
              </w:rPr>
            </w:pPr>
            <w:hyperlink r:id="rId19"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E65108C" w14:textId="77777777"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14:paraId="3638B077" w14:textId="77777777" w:rsidR="00BF6322" w:rsidRDefault="00BF6322" w:rsidP="00EA2497">
            <w:pPr>
              <w:pStyle w:val="AttributeTableBody"/>
              <w:jc w:val="left"/>
              <w:rPr>
                <w:noProof/>
              </w:rPr>
            </w:pPr>
            <w:r>
              <w:rPr>
                <w:noProof/>
              </w:rPr>
              <w:t>Security Handling Instructions</w:t>
            </w:r>
          </w:p>
        </w:tc>
      </w:tr>
      <w:tr w:rsidR="000419D6" w:rsidRPr="009928E9" w14:paraId="18F7F350"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BA1F540" w14:textId="77777777"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4F4A7AEE" w14:textId="77777777"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ADEC4" w14:textId="77777777"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20EB07" w14:textId="77777777"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2DE5660D" w14:textId="77777777"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488D9F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211E9905" w14:textId="77777777"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E128D0" w14:textId="77777777"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14:paraId="31E77ECB" w14:textId="77777777"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14:paraId="7B3DF510" w14:textId="77777777" w:rsidR="00953E39" w:rsidRPr="00215BE8" w:rsidRDefault="00953E39" w:rsidP="000247A5">
      <w:pPr>
        <w:pStyle w:val="Heading4"/>
        <w:rPr>
          <w:noProof/>
        </w:rPr>
      </w:pPr>
      <w:bookmarkStart w:id="2156" w:name="_Toc498146188"/>
      <w:bookmarkStart w:id="2157" w:name="_Toc527864757"/>
      <w:bookmarkStart w:id="2158" w:name="_Toc527866229"/>
      <w:bookmarkStart w:id="2159" w:name="_Hlk527382047"/>
      <w:r w:rsidRPr="00215BE8">
        <w:rPr>
          <w:noProof/>
        </w:rPr>
        <w:t xml:space="preserve">BHS field </w:t>
      </w:r>
      <w:r w:rsidRPr="000247A5">
        <w:t>definitions</w:t>
      </w:r>
      <w:bookmarkEnd w:id="2156"/>
      <w:bookmarkEnd w:id="2157"/>
      <w:bookmarkEnd w:id="2158"/>
      <w:r w:rsidR="004177F8" w:rsidRPr="00215BE8">
        <w:rPr>
          <w:noProof/>
        </w:rPr>
        <w:fldChar w:fldCharType="begin"/>
      </w:r>
      <w:r w:rsidRPr="00215BE8">
        <w:rPr>
          <w:noProof/>
        </w:rPr>
        <w:instrText xml:space="preserve"> XE "BHS - data element definitions" </w:instrText>
      </w:r>
      <w:r w:rsidR="004177F8" w:rsidRPr="00215BE8">
        <w:rPr>
          <w:noProof/>
        </w:rPr>
        <w:fldChar w:fldCharType="end"/>
      </w:r>
    </w:p>
    <w:p w14:paraId="12EF5F13" w14:textId="77777777" w:rsidR="00953E39" w:rsidRPr="00F63F22" w:rsidRDefault="00953E39" w:rsidP="000247A5">
      <w:pPr>
        <w:pStyle w:val="Heading4"/>
        <w:rPr>
          <w:noProof/>
        </w:rPr>
      </w:pPr>
      <w:bookmarkStart w:id="2160" w:name="_Toc498146189"/>
      <w:bookmarkStart w:id="2161" w:name="_Toc527864758"/>
      <w:bookmarkStart w:id="2162" w:name="_Toc527866230"/>
      <w:bookmarkEnd w:id="2159"/>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2160"/>
      <w:bookmarkEnd w:id="2161"/>
      <w:bookmarkEnd w:id="2162"/>
    </w:p>
    <w:p w14:paraId="041F23EA" w14:textId="77777777"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14:paraId="39B16A7A" w14:textId="77777777" w:rsidR="00953E39" w:rsidRPr="00F63F22" w:rsidRDefault="00953E39" w:rsidP="000247A5">
      <w:pPr>
        <w:pStyle w:val="Heading4"/>
        <w:rPr>
          <w:noProof/>
        </w:rPr>
      </w:pPr>
      <w:bookmarkStart w:id="2163" w:name="_Toc498146190"/>
      <w:bookmarkStart w:id="2164" w:name="_Toc527864759"/>
      <w:bookmarkStart w:id="2165"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2163"/>
      <w:bookmarkEnd w:id="2164"/>
      <w:bookmarkEnd w:id="2165"/>
    </w:p>
    <w:p w14:paraId="664E9313" w14:textId="181E802F"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886355" w:rsidRPr="00886355">
        <w:rPr>
          <w:rStyle w:val="HyperlinkText"/>
        </w:rPr>
        <w:t>2.4.4</w:t>
      </w:r>
      <w:r w:rsidR="00F96E77">
        <w:fldChar w:fldCharType="end"/>
      </w:r>
      <w:r w:rsidRPr="00F63F22">
        <w:rPr>
          <w:noProof/>
        </w:rPr>
        <w:t>, "</w:t>
      </w:r>
      <w:r>
        <w:fldChar w:fldCharType="begin"/>
      </w:r>
      <w:r>
        <w:instrText xml:space="preserve"> HYPERLINK \l "_Message_delimiters" </w:instrText>
      </w:r>
      <w:r>
        <w:fldChar w:fldCharType="separate"/>
      </w:r>
      <w:r w:rsidR="00F96E77">
        <w:fldChar w:fldCharType="begin"/>
      </w:r>
      <w:r w:rsidR="00F96E77">
        <w:instrText xml:space="preserve"> REF _Ref536609012 \h  \* MERGEFORMAT </w:instrText>
      </w:r>
      <w:r w:rsidR="00F96E77">
        <w:fldChar w:fldCharType="separate"/>
      </w:r>
      <w:ins w:id="2166" w:author="Lynn Laakso" w:date="2022-09-09T15:49:00Z">
        <w:r w:rsidR="00886355" w:rsidRPr="00886355">
          <w:rPr>
            <w:rStyle w:val="HyperlinkText"/>
          </w:rPr>
          <w:t>Message delimiters</w:t>
        </w:r>
      </w:ins>
      <w:r w:rsidR="00F96E77">
        <w:fldChar w:fldCharType="end"/>
      </w:r>
      <w:r>
        <w:fldChar w:fldCharType="end"/>
      </w:r>
      <w:r w:rsidRPr="00F63F22">
        <w:rPr>
          <w:noProof/>
        </w:rPr>
        <w:t>."</w:t>
      </w:r>
    </w:p>
    <w:p w14:paraId="6F6D280D" w14:textId="77777777" w:rsidR="00953E39" w:rsidRPr="00F63F22" w:rsidRDefault="00953E39" w:rsidP="000247A5">
      <w:pPr>
        <w:pStyle w:val="Heading4"/>
        <w:rPr>
          <w:noProof/>
        </w:rPr>
      </w:pPr>
      <w:bookmarkStart w:id="2167" w:name="_Toc498146191"/>
      <w:bookmarkStart w:id="2168" w:name="_Toc527864760"/>
      <w:bookmarkStart w:id="2169" w:name="_Toc527866232"/>
      <w:r w:rsidRPr="00F63F22">
        <w:rPr>
          <w:noProof/>
        </w:rPr>
        <w:lastRenderedPageBreak/>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2167"/>
      <w:bookmarkEnd w:id="2168"/>
      <w:bookmarkEnd w:id="2169"/>
    </w:p>
    <w:p w14:paraId="49A666FE" w14:textId="77777777" w:rsidR="00953E39" w:rsidRDefault="00953E39" w:rsidP="002E3902">
      <w:pPr>
        <w:pStyle w:val="Components"/>
      </w:pPr>
      <w:bookmarkStart w:id="2170" w:name="HDComponent"/>
      <w:r>
        <w:t>Components:  &lt;Namespace ID (IS)&gt; ^ &lt;Universal ID (ST)&gt; ^ &lt;Universal ID Type (ID)&gt;</w:t>
      </w:r>
      <w:bookmarkEnd w:id="2170"/>
    </w:p>
    <w:p w14:paraId="0FCA0A40" w14:textId="77777777"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54F7E2E9" w14:textId="77777777" w:rsidR="00953E39" w:rsidRPr="00F63F22" w:rsidRDefault="00953E39" w:rsidP="000247A5">
      <w:pPr>
        <w:pStyle w:val="Heading4"/>
        <w:rPr>
          <w:noProof/>
        </w:rPr>
      </w:pPr>
      <w:bookmarkStart w:id="2171" w:name="_Toc498146192"/>
      <w:bookmarkStart w:id="2172" w:name="_Toc527864761"/>
      <w:bookmarkStart w:id="2173" w:name="_Toc527866233"/>
      <w:bookmarkStart w:id="2174" w:name="_Ref228009439"/>
      <w:bookmarkStart w:id="2175"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2171"/>
      <w:bookmarkEnd w:id="2172"/>
      <w:bookmarkEnd w:id="2173"/>
      <w:bookmarkEnd w:id="2174"/>
      <w:bookmarkEnd w:id="2175"/>
    </w:p>
    <w:p w14:paraId="44C8DE2F" w14:textId="77777777" w:rsidR="00953E39" w:rsidRDefault="00953E39" w:rsidP="002E3902">
      <w:pPr>
        <w:pStyle w:val="Components"/>
      </w:pPr>
      <w:r>
        <w:t>Components:  &lt;Namespace ID (IS)&gt; ^ &lt;Universal ID (ST)&gt; ^ &lt;Universal ID Type (ID)&gt;</w:t>
      </w:r>
    </w:p>
    <w:p w14:paraId="69008D3C" w14:textId="77777777"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553720AB" w14:textId="77777777" w:rsidR="00953E39" w:rsidRPr="00F63F22" w:rsidRDefault="00953E39" w:rsidP="000247A5">
      <w:pPr>
        <w:pStyle w:val="Heading4"/>
        <w:rPr>
          <w:noProof/>
        </w:rPr>
      </w:pPr>
      <w:bookmarkStart w:id="2176" w:name="_Toc498146193"/>
      <w:bookmarkStart w:id="2177" w:name="_Toc527864762"/>
      <w:bookmarkStart w:id="2178"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2176"/>
      <w:bookmarkEnd w:id="2177"/>
      <w:bookmarkEnd w:id="2178"/>
    </w:p>
    <w:p w14:paraId="3EED3336" w14:textId="77777777" w:rsidR="00953E39" w:rsidRDefault="00953E39" w:rsidP="002E3902">
      <w:pPr>
        <w:pStyle w:val="Components"/>
      </w:pPr>
      <w:r>
        <w:t>Components:  &lt;Namespace ID (IS)&gt; ^ &lt;Universal ID (ST)&gt; ^ &lt;Universal ID Type (ID)&gt;</w:t>
      </w:r>
    </w:p>
    <w:p w14:paraId="2CD27875" w14:textId="77777777"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2163F22E" w14:textId="77777777" w:rsidR="00953E39" w:rsidRPr="00F63F22" w:rsidRDefault="00953E39" w:rsidP="000247A5">
      <w:pPr>
        <w:pStyle w:val="Heading4"/>
        <w:rPr>
          <w:noProof/>
        </w:rPr>
      </w:pPr>
      <w:bookmarkStart w:id="2179" w:name="_Toc498146194"/>
      <w:bookmarkStart w:id="2180" w:name="_Toc527864763"/>
      <w:bookmarkStart w:id="2181"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2179"/>
      <w:bookmarkEnd w:id="2180"/>
      <w:bookmarkEnd w:id="2181"/>
    </w:p>
    <w:p w14:paraId="124E81BD" w14:textId="77777777" w:rsidR="00953E39" w:rsidRDefault="00953E39" w:rsidP="002E3902">
      <w:pPr>
        <w:pStyle w:val="Components"/>
      </w:pPr>
      <w:r>
        <w:t>Components:  &lt;Namespace ID (IS)&gt; ^ &lt;Universal ID (ST)&gt; ^ &lt;Universal ID Type (ID)&gt;</w:t>
      </w:r>
    </w:p>
    <w:p w14:paraId="68D3FDE2" w14:textId="48616F23"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886355" w:rsidRPr="00886355">
        <w:rPr>
          <w:rStyle w:val="HyperlinkText"/>
        </w:rPr>
        <w:t>2.13.2.4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ins w:id="2182" w:author="Lynn Laakso" w:date="2022-09-09T15:49:00Z">
        <w:r w:rsidR="00886355" w:rsidRPr="00886355">
          <w:rPr>
            <w:rStyle w:val="HyperlinkText"/>
          </w:rPr>
          <w:t>BHS-4   Batch Sending Facility</w:t>
        </w:r>
        <w:r w:rsidR="00886355" w:rsidRPr="00886355">
          <w:rPr>
            <w:rStyle w:val="HyperlinkText"/>
          </w:rPr>
          <w:fldChar w:fldCharType="begin"/>
        </w:r>
        <w:r w:rsidR="00886355" w:rsidRPr="00886355">
          <w:rPr>
            <w:rStyle w:val="HyperlinkText"/>
          </w:rPr>
          <w:instrText xml:space="preserve"> XE "Batch sending facility" </w:instrText>
        </w:r>
        <w:r w:rsidR="00886355" w:rsidRPr="00886355">
          <w:rPr>
            <w:rStyle w:val="HyperlinkText"/>
          </w:rPr>
          <w:fldChar w:fldCharType="end"/>
        </w:r>
        <w:r w:rsidR="00886355" w:rsidRPr="00886355">
          <w:rPr>
            <w:rStyle w:val="HyperlinkText"/>
          </w:rPr>
          <w:t xml:space="preserve">   (HD)   00084</w:t>
        </w:r>
      </w:ins>
      <w:r w:rsidR="00F96E77">
        <w:fldChar w:fldCharType="end"/>
      </w:r>
      <w:r w:rsidRPr="00F63F22">
        <w:rPr>
          <w:noProof/>
        </w:rPr>
        <w:t>."  Entirely site-defined.</w:t>
      </w:r>
    </w:p>
    <w:p w14:paraId="27BFB938" w14:textId="77777777" w:rsidR="00953E39" w:rsidRPr="00F63F22" w:rsidRDefault="00953E39" w:rsidP="00EA2497">
      <w:pPr>
        <w:pStyle w:val="Heading4"/>
        <w:rPr>
          <w:noProof/>
        </w:rPr>
      </w:pPr>
      <w:bookmarkStart w:id="2183" w:name="_Toc498146195"/>
      <w:bookmarkStart w:id="2184" w:name="_Toc527864764"/>
      <w:bookmarkStart w:id="2185"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2183"/>
      <w:bookmarkEnd w:id="2184"/>
      <w:bookmarkEnd w:id="2185"/>
    </w:p>
    <w:p w14:paraId="0131655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5F08DBAB" w14:textId="77777777" w:rsidR="00953E39" w:rsidRPr="00F63F22" w:rsidRDefault="00953E39" w:rsidP="00EA2497">
      <w:pPr>
        <w:pStyle w:val="Heading4"/>
        <w:rPr>
          <w:noProof/>
        </w:rPr>
      </w:pPr>
      <w:bookmarkStart w:id="2186" w:name="_Toc498146196"/>
      <w:bookmarkStart w:id="2187" w:name="_Toc527864765"/>
      <w:bookmarkStart w:id="2188"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2186"/>
      <w:bookmarkEnd w:id="2187"/>
      <w:bookmarkEnd w:id="2188"/>
    </w:p>
    <w:p w14:paraId="71E02A00" w14:textId="77777777"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14:paraId="3FB84978" w14:textId="77777777" w:rsidR="00953E39" w:rsidRPr="00F63F22" w:rsidRDefault="00953E39" w:rsidP="00EA2497">
      <w:pPr>
        <w:pStyle w:val="Heading4"/>
        <w:rPr>
          <w:noProof/>
        </w:rPr>
      </w:pPr>
      <w:bookmarkStart w:id="2189" w:name="_Toc498146197"/>
      <w:bookmarkStart w:id="2190" w:name="_Toc527864766"/>
      <w:bookmarkStart w:id="2191"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2189"/>
      <w:bookmarkEnd w:id="2190"/>
      <w:bookmarkEnd w:id="2191"/>
    </w:p>
    <w:p w14:paraId="1BE76A05" w14:textId="77777777"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14:paraId="17DB0B19"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14:paraId="49458A49" w14:textId="77777777" w:rsidR="00953E39" w:rsidRPr="00F63F22" w:rsidRDefault="00953E39" w:rsidP="00EA2497">
      <w:pPr>
        <w:pStyle w:val="Heading4"/>
        <w:rPr>
          <w:noProof/>
        </w:rPr>
      </w:pPr>
      <w:bookmarkStart w:id="2192" w:name="_Toc498146198"/>
      <w:bookmarkStart w:id="2193" w:name="_Toc527864767"/>
      <w:bookmarkStart w:id="2194"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192"/>
      <w:bookmarkEnd w:id="2193"/>
      <w:bookmarkEnd w:id="2194"/>
    </w:p>
    <w:p w14:paraId="0BD6E1F2" w14:textId="77777777" w:rsidR="00953E39" w:rsidRPr="00F63F22" w:rsidRDefault="00953E39" w:rsidP="00EA2497">
      <w:pPr>
        <w:pStyle w:val="NormalIndented"/>
        <w:rPr>
          <w:noProof/>
        </w:rPr>
      </w:pPr>
      <w:r w:rsidRPr="00F63F22">
        <w:rPr>
          <w:noProof/>
        </w:rPr>
        <w:t>Definition: This field is a comment field that is not further defined in the HL7 protocol.</w:t>
      </w:r>
    </w:p>
    <w:p w14:paraId="4DA6C912" w14:textId="77777777" w:rsidR="00953E39" w:rsidRPr="00F63F22" w:rsidRDefault="00953E39" w:rsidP="00EA2497">
      <w:pPr>
        <w:pStyle w:val="Heading4"/>
        <w:rPr>
          <w:noProof/>
        </w:rPr>
      </w:pPr>
      <w:bookmarkStart w:id="2195" w:name="_Toc498146199"/>
      <w:bookmarkStart w:id="2196" w:name="_Toc527864768"/>
      <w:bookmarkStart w:id="2197"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2195"/>
      <w:bookmarkEnd w:id="2196"/>
      <w:bookmarkEnd w:id="2197"/>
    </w:p>
    <w:p w14:paraId="127C8E4F" w14:textId="77777777"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14:paraId="4F6C2D36" w14:textId="77777777" w:rsidR="00953E39" w:rsidRPr="00F63F22" w:rsidRDefault="00953E39" w:rsidP="00EA2497">
      <w:pPr>
        <w:pStyle w:val="Heading4"/>
        <w:rPr>
          <w:noProof/>
        </w:rPr>
      </w:pPr>
      <w:bookmarkStart w:id="2198" w:name="_BHS-12___Reference_Batch_Control_ID"/>
      <w:bookmarkStart w:id="2199" w:name="_Toc498146200"/>
      <w:bookmarkStart w:id="2200" w:name="_Toc527864769"/>
      <w:bookmarkStart w:id="2201" w:name="_Toc527866241"/>
      <w:bookmarkEnd w:id="2198"/>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2199"/>
      <w:bookmarkEnd w:id="2200"/>
      <w:bookmarkEnd w:id="2201"/>
    </w:p>
    <w:p w14:paraId="040F5985"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14:paraId="5BEA022E" w14:textId="77777777" w:rsidR="00953E39" w:rsidRPr="00F63F22" w:rsidRDefault="00953E39" w:rsidP="00EA2497">
      <w:pPr>
        <w:pStyle w:val="Heading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14:paraId="3B6287C3" w14:textId="77777777" w:rsidR="00953E39" w:rsidRDefault="00953E39" w:rsidP="002E3902">
      <w:pPr>
        <w:pStyle w:val="Components"/>
      </w:pPr>
      <w:r>
        <w:t>Components:  &lt;Namespace ID (IS)&gt; ^ &lt;Universal ID (ST)&gt; ^ &lt;Universal ID Type (ID)&gt;</w:t>
      </w:r>
    </w:p>
    <w:p w14:paraId="4DFF10A4" w14:textId="77777777" w:rsidR="00953E39" w:rsidRPr="00F63F22" w:rsidRDefault="00953E39" w:rsidP="00EA2497">
      <w:pPr>
        <w:pStyle w:val="NormalIndented"/>
        <w:rPr>
          <w:noProof/>
        </w:rPr>
      </w:pPr>
      <w:r w:rsidRPr="00F63F22">
        <w:rPr>
          <w:noProof/>
        </w:rPr>
        <w:t xml:space="preserve">Definition: Identifier of the network location the message was transmitted from.  Identified by an OID or text string (e.g., URI). The reader is referred to the "Report from the Joint W3C/IETF URI Planning </w:t>
      </w:r>
      <w:r w:rsidRPr="00F63F22">
        <w:rPr>
          <w:noProof/>
        </w:rPr>
        <w:lastRenderedPageBreak/>
        <w:t>Interest Group: Uniform Resource Identifiers (URIs), URLs, and Uniform Resource Names (URNs): Clarifications and Recommendations".</w:t>
      </w:r>
      <w:r w:rsidRPr="00F63F22">
        <w:rPr>
          <w:rStyle w:val="FootnoteReference"/>
          <w:noProof/>
        </w:rPr>
        <w:footnoteReference w:id="1"/>
      </w:r>
    </w:p>
    <w:p w14:paraId="4D2E4463"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14:paraId="03025785" w14:textId="77777777" w:rsidR="00953E39" w:rsidRPr="00F63F22" w:rsidRDefault="00953E39" w:rsidP="00EA2497">
      <w:pPr>
        <w:pStyle w:val="NormalIndented"/>
        <w:rPr>
          <w:noProof/>
        </w:rPr>
      </w:pPr>
      <w:r w:rsidRPr="00F63F22">
        <w:rPr>
          <w:noProof/>
        </w:rPr>
        <w:t>The specific values and usage must be site negotiated</w:t>
      </w:r>
    </w:p>
    <w:p w14:paraId="0BE43CB9" w14:textId="77777777" w:rsidR="00953E39" w:rsidRPr="00F63F22" w:rsidRDefault="00953E39" w:rsidP="00EA2497">
      <w:pPr>
        <w:pStyle w:val="Heading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14:paraId="4DFA298D" w14:textId="77777777" w:rsidR="00953E39" w:rsidRDefault="00953E39" w:rsidP="002E3902">
      <w:pPr>
        <w:pStyle w:val="Components"/>
      </w:pPr>
      <w:r>
        <w:t>Components:  &lt;Namespace ID (IS)&gt; ^ &lt;Universal ID (ST)&gt; ^ &lt;Universal ID Type (ID)&gt;</w:t>
      </w:r>
    </w:p>
    <w:p w14:paraId="1118D45E"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0097CFA7"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B05E14E" w14:textId="77777777"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14:paraId="0BA14A8D" w14:textId="77777777" w:rsidR="00941783" w:rsidRDefault="0009059A">
      <w:pPr>
        <w:pStyle w:val="Heading4"/>
        <w:rPr>
          <w:noProof/>
        </w:rPr>
      </w:pPr>
      <w:r>
        <w:rPr>
          <w:noProof/>
        </w:rPr>
        <w:t xml:space="preserve">BHS-15 </w:t>
      </w:r>
      <w:r w:rsidR="007358F3" w:rsidRPr="007358F3">
        <w:rPr>
          <w:noProof/>
        </w:rPr>
        <w:t xml:space="preserve">Security Classification Tag   (CWE)   </w:t>
      </w:r>
      <w:r w:rsidR="007358F3">
        <w:rPr>
          <w:noProof/>
        </w:rPr>
        <w:t>02429</w:t>
      </w:r>
    </w:p>
    <w:p w14:paraId="45B5C0AA" w14:textId="77777777"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AD117F" w14:textId="77777777"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14:paraId="528529E0" w14:textId="77777777"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14:paraId="59A45010" w14:textId="77777777" w:rsidR="007358F3" w:rsidRPr="007358F3" w:rsidRDefault="00FD1A72" w:rsidP="007358F3">
      <w:pPr>
        <w:pStyle w:val="NormalIndented"/>
        <w:rPr>
          <w:noProof/>
        </w:rPr>
      </w:pPr>
      <w:r>
        <w:rPr>
          <w:noProof/>
        </w:rPr>
        <mc:AlternateContent>
          <mc:Choice Requires="wps">
            <w:drawing>
              <wp:anchor distT="0" distB="0" distL="114300" distR="114300" simplePos="0" relativeHeight="251659264" behindDoc="0" locked="0" layoutInCell="1" allowOverlap="1" wp14:anchorId="193804DA" wp14:editId="151EDE83">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3804DA" id="Text Box 12" o:spid="_x0000_s1028" type="#_x0000_t202" style="position:absolute;left:0;text-align:left;margin-left:0;margin-top:49.5pt;width:468.75pt;height:82.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">
                <v:textbox style="mso-fit-shape-to-text:t">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14:paraId="0FA05FEA" w14:textId="77777777" w:rsidR="007358F3" w:rsidRPr="007358F3" w:rsidRDefault="007358F3" w:rsidP="007358F3">
      <w:pPr>
        <w:pStyle w:val="NormalIndented"/>
        <w:rPr>
          <w:noProof/>
        </w:rPr>
      </w:pPr>
    </w:p>
    <w:p w14:paraId="168C4F47" w14:textId="77777777" w:rsidR="007358F3" w:rsidRPr="007358F3" w:rsidRDefault="004177F8" w:rsidP="007358F3">
      <w:pPr>
        <w:pStyle w:val="NormalIndented"/>
        <w:rPr>
          <w:noProof/>
        </w:rPr>
      </w:pPr>
      <w:r w:rsidRPr="004177F8">
        <w:rPr>
          <w:noProof/>
        </w:rPr>
        <w:t xml:space="preserve">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w:t>
      </w:r>
      <w:r w:rsidRPr="004177F8">
        <w:rPr>
          <w:noProof/>
        </w:rPr>
        <w:lastRenderedPageBreak/>
        <w:t>system algorithms such as Bell–LaPadula Mode, which isl used to adjudicate access requests against privacy policies.</w:t>
      </w:r>
    </w:p>
    <w:p w14:paraId="1FCA2445" w14:textId="77777777" w:rsidR="00941783" w:rsidRDefault="0009059A">
      <w:pPr>
        <w:pStyle w:val="Heading4"/>
        <w:rPr>
          <w:noProof/>
        </w:rPr>
      </w:pPr>
      <w:r>
        <w:rPr>
          <w:noProof/>
        </w:rPr>
        <w:t xml:space="preserve">BHS-16 </w:t>
      </w:r>
      <w:r w:rsidR="007358F3" w:rsidRPr="007358F3">
        <w:rPr>
          <w:noProof/>
        </w:rPr>
        <w:t xml:space="preserve">Security Handling Instructions   (CWE)   </w:t>
      </w:r>
      <w:r w:rsidR="007358F3">
        <w:rPr>
          <w:noProof/>
        </w:rPr>
        <w:t>02430</w:t>
      </w:r>
    </w:p>
    <w:p w14:paraId="28DE3DDD" w14:textId="77777777"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F8161B" w14:textId="77777777"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8750D4E" w14:textId="77777777" w:rsidR="00941783" w:rsidRPr="00AF2045" w:rsidRDefault="004177F8" w:rsidP="008F278C">
      <w:pPr>
        <w:pStyle w:val="NormalIndented"/>
        <w:rPr>
          <w:noProof/>
          <w:lang w:eastAsia="de-DE"/>
        </w:rPr>
      </w:pPr>
      <w:r w:rsidRPr="00AF2045">
        <w:rPr>
          <w:noProof/>
          <w:lang w:eastAsia="de-DE"/>
        </w:rPr>
        <w:t xml:space="preserve">Refer to HL7 Table 0953 – Security Control in Chapter 2C, Code Tables, for suggested values. – </w:t>
      </w:r>
    </w:p>
    <w:p w14:paraId="3D8C6126" w14:textId="77777777" w:rsidR="00941783" w:rsidRDefault="0009059A">
      <w:pPr>
        <w:pStyle w:val="Heading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14:paraId="4D77B35D" w14:textId="77777777"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0428D859" w14:textId="77777777"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14:paraId="2E006E7A" w14:textId="77777777" w:rsidR="00953E39" w:rsidRPr="00F63F22" w:rsidRDefault="00953E39" w:rsidP="000247A5">
      <w:pPr>
        <w:pStyle w:val="Heading3"/>
        <w:rPr>
          <w:noProof/>
        </w:rPr>
      </w:pPr>
      <w:bookmarkStart w:id="2202" w:name="_Toc348257283"/>
      <w:bookmarkStart w:id="2203" w:name="_Toc348257619"/>
      <w:bookmarkStart w:id="2204" w:name="_Toc348263241"/>
      <w:bookmarkStart w:id="2205" w:name="_Toc348336570"/>
      <w:bookmarkStart w:id="2206" w:name="_Toc348770058"/>
      <w:bookmarkStart w:id="2207" w:name="_Toc348856200"/>
      <w:bookmarkStart w:id="2208" w:name="_Toc348866621"/>
      <w:bookmarkStart w:id="2209" w:name="_Toc348947851"/>
      <w:bookmarkStart w:id="2210" w:name="_Toc349735432"/>
      <w:bookmarkStart w:id="2211" w:name="_Toc349735875"/>
      <w:bookmarkStart w:id="2212" w:name="_Toc349736029"/>
      <w:bookmarkStart w:id="2213" w:name="_Toc349803761"/>
      <w:bookmarkStart w:id="2214" w:name="_Toc359236099"/>
      <w:bookmarkStart w:id="2215" w:name="_Ref487452080"/>
      <w:bookmarkStart w:id="2216" w:name="_Toc498146201"/>
      <w:bookmarkStart w:id="2217" w:name="_Toc527864770"/>
      <w:bookmarkStart w:id="2218" w:name="_Toc527866242"/>
      <w:bookmarkStart w:id="2219" w:name="_Toc528481951"/>
      <w:bookmarkStart w:id="2220" w:name="_Toc528482456"/>
      <w:bookmarkStart w:id="2221" w:name="_Toc528482755"/>
      <w:bookmarkStart w:id="2222" w:name="_Toc528482880"/>
      <w:bookmarkStart w:id="2223" w:name="_Toc528486188"/>
      <w:bookmarkStart w:id="2224" w:name="_Toc536689696"/>
      <w:bookmarkStart w:id="2225" w:name="_Ref129045"/>
      <w:bookmarkStart w:id="2226" w:name="_Toc496441"/>
      <w:bookmarkStart w:id="2227" w:name="_Toc524788"/>
      <w:bookmarkStart w:id="2228" w:name="_Toc22443821"/>
      <w:bookmarkStart w:id="2229" w:name="_Toc22444173"/>
      <w:bookmarkStart w:id="2230" w:name="_Toc36358120"/>
      <w:bookmarkStart w:id="2231" w:name="_Toc42232550"/>
      <w:bookmarkStart w:id="2232" w:name="_Toc43275072"/>
      <w:bookmarkStart w:id="2233" w:name="_Toc43275244"/>
      <w:bookmarkStart w:id="2234" w:name="_Toc43275951"/>
      <w:bookmarkStart w:id="2235" w:name="_Toc43276271"/>
      <w:bookmarkStart w:id="2236" w:name="_Toc43276796"/>
      <w:bookmarkStart w:id="2237" w:name="_Toc43276894"/>
      <w:bookmarkStart w:id="2238" w:name="_Toc43277034"/>
      <w:bookmarkStart w:id="2239" w:name="_Toc234219602"/>
      <w:bookmarkStart w:id="2240" w:name="_Toc17270013"/>
      <w:bookmarkStart w:id="2241" w:name="_Toc28952734"/>
      <w:r w:rsidRPr="00F63F22">
        <w:rPr>
          <w:noProof/>
        </w:rPr>
        <w:t xml:space="preserve">BTS </w:t>
      </w:r>
      <w:r w:rsidRPr="00F63F22">
        <w:rPr>
          <w:noProof/>
        </w:rPr>
        <w:noBreakHyphen/>
        <w:t xml:space="preserve"> </w:t>
      </w:r>
      <w:r w:rsidR="00575553">
        <w:rPr>
          <w:noProof/>
        </w:rPr>
        <w:t>B</w:t>
      </w:r>
      <w:r w:rsidRPr="00F63F22">
        <w:rPr>
          <w:noProof/>
        </w:rPr>
        <w:t xml:space="preserve">atch </w:t>
      </w:r>
      <w:r w:rsidR="00575553">
        <w:rPr>
          <w:noProof/>
        </w:rPr>
        <w:t>T</w:t>
      </w:r>
      <w:r w:rsidRPr="00F63F22">
        <w:rPr>
          <w:noProof/>
        </w:rPr>
        <w:t xml:space="preserve">railer </w:t>
      </w:r>
      <w:r w:rsidR="00575553">
        <w:rPr>
          <w:noProof/>
        </w:rPr>
        <w:t>S</w:t>
      </w:r>
      <w:r w:rsidRPr="00F63F22">
        <w:rPr>
          <w:noProof/>
        </w:rPr>
        <w:t>egment</w:t>
      </w:r>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14:paraId="619B153C" w14:textId="77777777" w:rsidR="00953E39" w:rsidRPr="00F63F22" w:rsidRDefault="00953E39" w:rsidP="00EA2497">
      <w:pPr>
        <w:pStyle w:val="NormalIndented"/>
        <w:rPr>
          <w:noProof/>
        </w:rPr>
      </w:pPr>
      <w:r w:rsidRPr="00F63F22">
        <w:rPr>
          <w:noProof/>
        </w:rPr>
        <w:t xml:space="preserve">The BTS segment defines the end of a batch. </w:t>
      </w:r>
    </w:p>
    <w:p w14:paraId="158A939D" w14:textId="77777777" w:rsidR="00953E39" w:rsidRPr="00F63F22" w:rsidRDefault="00953E39" w:rsidP="00EA2497">
      <w:pPr>
        <w:pStyle w:val="AttributeTableCaption"/>
        <w:rPr>
          <w:noProof/>
        </w:rPr>
      </w:pPr>
      <w:bookmarkStart w:id="2242" w:name="_Toc349735703"/>
      <w:bookmarkStart w:id="2243" w:name="_Toc349803975"/>
      <w:r w:rsidRPr="00F63F22">
        <w:rPr>
          <w:noProof/>
        </w:rPr>
        <w:t xml:space="preserve">HL7 Attribute Table - BTS </w:t>
      </w:r>
      <w:bookmarkStart w:id="2244" w:name="BTS"/>
      <w:bookmarkEnd w:id="2242"/>
      <w:bookmarkEnd w:id="2243"/>
      <w:bookmarkEnd w:id="2244"/>
      <w:r w:rsidRPr="00F63F22">
        <w:rPr>
          <w:noProof/>
        </w:rPr>
        <w:t>– Batch Trailer</w:t>
      </w:r>
      <w:r w:rsidR="004177F8" w:rsidRPr="00F63F22">
        <w:rPr>
          <w:noProof/>
        </w:rPr>
        <w:fldChar w:fldCharType="begin"/>
      </w:r>
      <w:r w:rsidRPr="00F63F22">
        <w:rPr>
          <w:noProof/>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5C0754C"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04DA85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E3F847E"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5CAB7C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F94BF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2E55565"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2309E2E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D5372C4"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566ACC9"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1EFF5DDC" w14:textId="77777777" w:rsidR="00953E39" w:rsidRPr="00F63F22" w:rsidRDefault="00953E39" w:rsidP="00EA2497">
            <w:pPr>
              <w:pStyle w:val="AttributeTableHeader"/>
              <w:jc w:val="left"/>
              <w:rPr>
                <w:noProof/>
              </w:rPr>
            </w:pPr>
            <w:r w:rsidRPr="00F63F22">
              <w:rPr>
                <w:noProof/>
              </w:rPr>
              <w:t>ELEMENT NAME</w:t>
            </w:r>
          </w:p>
        </w:tc>
      </w:tr>
      <w:tr w:rsidR="000419D6" w:rsidRPr="009928E9" w14:paraId="4C6E49A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360BD2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14635A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84F406"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20927867"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E21C26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02B27E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A7B8B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671E5A" w14:textId="77777777"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14:paraId="3A04278E" w14:textId="77777777" w:rsidR="00953E39" w:rsidRPr="00F63F22" w:rsidRDefault="00953E39" w:rsidP="00EA2497">
            <w:pPr>
              <w:pStyle w:val="AttributeTableBody"/>
              <w:jc w:val="left"/>
              <w:rPr>
                <w:noProof/>
              </w:rPr>
            </w:pPr>
            <w:r w:rsidRPr="00F63F22">
              <w:rPr>
                <w:noProof/>
              </w:rPr>
              <w:t>Batch Message Count</w:t>
            </w:r>
          </w:p>
        </w:tc>
      </w:tr>
      <w:tr w:rsidR="000419D6" w:rsidRPr="009928E9" w14:paraId="6E9E5FD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0C680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D00B9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94A3B"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6E016E1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7E9F63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598B33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027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A41C2"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7D09736F" w14:textId="77777777" w:rsidR="00953E39" w:rsidRPr="00F63F22" w:rsidRDefault="00953E39" w:rsidP="00EA2497">
            <w:pPr>
              <w:pStyle w:val="AttributeTableBody"/>
              <w:jc w:val="left"/>
              <w:rPr>
                <w:noProof/>
              </w:rPr>
            </w:pPr>
            <w:r w:rsidRPr="00F63F22">
              <w:rPr>
                <w:noProof/>
              </w:rPr>
              <w:t>Batch Comment</w:t>
            </w:r>
          </w:p>
        </w:tc>
      </w:tr>
      <w:tr w:rsidR="00953E39" w:rsidRPr="009928E9" w14:paraId="584DDD7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4CD0628C"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single" w:sz="4" w:space="0" w:color="auto"/>
              <w:right w:val="nil"/>
            </w:tcBorders>
            <w:shd w:val="clear" w:color="auto" w:fill="FFFFFF"/>
          </w:tcPr>
          <w:p w14:paraId="716176C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170CB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504AC2"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14:paraId="3150D2B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4B1637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441BF0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A0726" w14:textId="77777777"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14:paraId="7800F898" w14:textId="77777777" w:rsidR="00953E39" w:rsidRPr="00F63F22" w:rsidRDefault="00953E39" w:rsidP="00EA2497">
            <w:pPr>
              <w:pStyle w:val="AttributeTableBody"/>
              <w:jc w:val="left"/>
              <w:rPr>
                <w:noProof/>
              </w:rPr>
            </w:pPr>
            <w:r w:rsidRPr="00F63F22">
              <w:rPr>
                <w:noProof/>
              </w:rPr>
              <w:t>Batch Totals</w:t>
            </w:r>
          </w:p>
        </w:tc>
      </w:tr>
    </w:tbl>
    <w:p w14:paraId="3E364758" w14:textId="77777777" w:rsidR="00953E39" w:rsidRPr="008634A1" w:rsidRDefault="00953E39" w:rsidP="00EA2497">
      <w:pPr>
        <w:pStyle w:val="Heading4"/>
        <w:rPr>
          <w:noProof/>
          <w:vanish/>
        </w:rPr>
      </w:pPr>
      <w:bookmarkStart w:id="2245" w:name="_Toc498146202"/>
      <w:bookmarkStart w:id="2246" w:name="_Toc527864771"/>
      <w:bookmarkStart w:id="2247" w:name="_Toc527866243"/>
      <w:r w:rsidRPr="008634A1">
        <w:rPr>
          <w:noProof/>
          <w:vanish/>
        </w:rPr>
        <w:t>BTS field definitions</w:t>
      </w:r>
      <w:bookmarkEnd w:id="2245"/>
      <w:bookmarkEnd w:id="2246"/>
      <w:bookmarkEnd w:id="2247"/>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14:paraId="435BD362" w14:textId="77777777" w:rsidR="00953E39" w:rsidRPr="00F63F22" w:rsidRDefault="00953E39" w:rsidP="00EA2497">
      <w:pPr>
        <w:pStyle w:val="Heading4"/>
        <w:rPr>
          <w:noProof/>
        </w:rPr>
      </w:pPr>
      <w:bookmarkStart w:id="2248" w:name="_Toc498146203"/>
      <w:bookmarkStart w:id="2249" w:name="_Toc527864772"/>
      <w:bookmarkStart w:id="2250"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2248"/>
      <w:bookmarkEnd w:id="2249"/>
      <w:bookmarkEnd w:id="2250"/>
    </w:p>
    <w:p w14:paraId="34C93D54" w14:textId="77777777" w:rsidR="00953E39" w:rsidRPr="00F63F22" w:rsidRDefault="00953E39" w:rsidP="00EA2497">
      <w:pPr>
        <w:pStyle w:val="NormalIndented"/>
        <w:rPr>
          <w:noProof/>
        </w:rPr>
      </w:pPr>
      <w:r w:rsidRPr="00F63F22">
        <w:rPr>
          <w:noProof/>
        </w:rPr>
        <w:t>Definition:  This field contains the count of the individual messages contained within the batch.</w:t>
      </w:r>
    </w:p>
    <w:p w14:paraId="27429A7B" w14:textId="77777777" w:rsidR="00953E39" w:rsidRPr="00F63F22" w:rsidRDefault="00953E39" w:rsidP="00EA2497">
      <w:pPr>
        <w:pStyle w:val="Heading4"/>
        <w:rPr>
          <w:noProof/>
        </w:rPr>
      </w:pPr>
      <w:bookmarkStart w:id="2251" w:name="_Toc498146204"/>
      <w:bookmarkStart w:id="2252" w:name="_Toc527864773"/>
      <w:bookmarkStart w:id="2253"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251"/>
      <w:bookmarkEnd w:id="2252"/>
      <w:bookmarkEnd w:id="2253"/>
    </w:p>
    <w:p w14:paraId="412D27CA" w14:textId="77777777"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14:paraId="7C5C58AE" w14:textId="77777777" w:rsidR="00953E39" w:rsidRPr="00F63F22" w:rsidRDefault="00953E39" w:rsidP="00EA2497">
      <w:pPr>
        <w:pStyle w:val="Heading4"/>
        <w:rPr>
          <w:noProof/>
        </w:rPr>
      </w:pPr>
      <w:bookmarkStart w:id="2254" w:name="_BTS-3___Batch_Totals__(NM)___00095"/>
      <w:bookmarkStart w:id="2255" w:name="_Toc498146205"/>
      <w:bookmarkStart w:id="2256" w:name="_Toc527864774"/>
      <w:bookmarkStart w:id="2257" w:name="_Toc527866246"/>
      <w:bookmarkEnd w:id="2254"/>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2255"/>
      <w:bookmarkEnd w:id="2256"/>
      <w:bookmarkEnd w:id="2257"/>
    </w:p>
    <w:p w14:paraId="7DC3056A" w14:textId="77777777"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14:paraId="3DB3BD9A" w14:textId="77777777"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14:paraId="337D8DCB" w14:textId="77777777" w:rsidR="00953E39" w:rsidRPr="00F63F22" w:rsidRDefault="00953E39" w:rsidP="000247A5">
      <w:pPr>
        <w:pStyle w:val="Heading3"/>
        <w:rPr>
          <w:noProof/>
        </w:rPr>
      </w:pPr>
      <w:bookmarkStart w:id="2258" w:name="_Ref487452111"/>
      <w:bookmarkStart w:id="2259" w:name="_Toc498146206"/>
      <w:bookmarkStart w:id="2260" w:name="_Toc527864775"/>
      <w:bookmarkStart w:id="2261" w:name="_Toc527866247"/>
      <w:bookmarkStart w:id="2262" w:name="_Toc528481952"/>
      <w:bookmarkStart w:id="2263" w:name="_Toc528482457"/>
      <w:bookmarkStart w:id="2264" w:name="_Toc528482756"/>
      <w:bookmarkStart w:id="2265" w:name="_Toc528482881"/>
      <w:bookmarkStart w:id="2266" w:name="_Toc528486189"/>
      <w:bookmarkStart w:id="2267" w:name="_Toc536689697"/>
      <w:bookmarkStart w:id="2268" w:name="_Toc496442"/>
      <w:bookmarkStart w:id="2269" w:name="_Toc524789"/>
      <w:bookmarkStart w:id="2270" w:name="_Toc22443822"/>
      <w:bookmarkStart w:id="2271" w:name="_Toc22444174"/>
      <w:bookmarkStart w:id="2272" w:name="_Toc36358121"/>
      <w:bookmarkStart w:id="2273" w:name="_Toc42232551"/>
      <w:bookmarkStart w:id="2274" w:name="_Toc43275073"/>
      <w:bookmarkStart w:id="2275" w:name="_Toc43275245"/>
      <w:bookmarkStart w:id="2276" w:name="_Toc43275952"/>
      <w:bookmarkStart w:id="2277" w:name="_Toc43276272"/>
      <w:bookmarkStart w:id="2278" w:name="_Toc43276797"/>
      <w:bookmarkStart w:id="2279" w:name="_Toc43276895"/>
      <w:bookmarkStart w:id="2280" w:name="_Toc43277035"/>
      <w:bookmarkStart w:id="2281" w:name="_Toc234219603"/>
      <w:bookmarkStart w:id="2282" w:name="_Toc17270014"/>
      <w:bookmarkStart w:id="2283" w:name="_Toc28952735"/>
      <w:r w:rsidRPr="00F63F22">
        <w:rPr>
          <w:noProof/>
        </w:rPr>
        <w:t xml:space="preserve">DSC - </w:t>
      </w:r>
      <w:r w:rsidR="00575553">
        <w:rPr>
          <w:noProof/>
        </w:rPr>
        <w:t>C</w:t>
      </w:r>
      <w:r w:rsidRPr="00F63F22">
        <w:rPr>
          <w:noProof/>
        </w:rPr>
        <w:t xml:space="preserve">ontinuation </w:t>
      </w:r>
      <w:r w:rsidR="00575553">
        <w:rPr>
          <w:noProof/>
        </w:rPr>
        <w:t>P</w:t>
      </w:r>
      <w:r w:rsidRPr="00F63F22">
        <w:rPr>
          <w:noProof/>
        </w:rPr>
        <w:t>ointer segment</w:t>
      </w:r>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14:paraId="72B57E35" w14:textId="77777777" w:rsidR="00953E39" w:rsidRPr="00F63F22" w:rsidRDefault="00953E39" w:rsidP="00EA2497">
      <w:pPr>
        <w:pStyle w:val="NormalIndented"/>
        <w:rPr>
          <w:noProof/>
        </w:rPr>
      </w:pPr>
      <w:r w:rsidRPr="00F63F22">
        <w:rPr>
          <w:noProof/>
        </w:rPr>
        <w:t xml:space="preserve">The DSC segment is used in the continuation protocol. </w:t>
      </w:r>
    </w:p>
    <w:p w14:paraId="37B7B2D0" w14:textId="77777777" w:rsidR="00953E39" w:rsidRPr="00F834B9" w:rsidRDefault="00953E39" w:rsidP="00EA2497">
      <w:pPr>
        <w:pStyle w:val="AttributeTableCaption"/>
        <w:rPr>
          <w:noProof/>
        </w:rPr>
      </w:pPr>
      <w:bookmarkStart w:id="2284" w:name="_Toc349735697"/>
      <w:bookmarkStart w:id="2285" w:name="_Toc349803969"/>
      <w:r w:rsidRPr="00F834B9">
        <w:rPr>
          <w:noProof/>
        </w:rPr>
        <w:t xml:space="preserve">HL7 Attribute Table - DSC </w:t>
      </w:r>
      <w:bookmarkStart w:id="2286" w:name="DSC"/>
      <w:bookmarkEnd w:id="2284"/>
      <w:bookmarkEnd w:id="2285"/>
      <w:bookmarkEnd w:id="2286"/>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005D6EB"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D539D4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BC53363"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751363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1994F8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8D5B7E"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6FBBC00"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26833E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529CE2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A8C120" w14:textId="77777777" w:rsidR="00953E39" w:rsidRPr="00F63F22" w:rsidRDefault="00953E39" w:rsidP="00EA2497">
            <w:pPr>
              <w:pStyle w:val="AttributeTableHeader"/>
              <w:jc w:val="left"/>
              <w:rPr>
                <w:noProof/>
              </w:rPr>
            </w:pPr>
            <w:r w:rsidRPr="00F63F22">
              <w:rPr>
                <w:noProof/>
              </w:rPr>
              <w:t>ELEMENT NAME</w:t>
            </w:r>
          </w:p>
        </w:tc>
      </w:tr>
      <w:tr w:rsidR="000419D6" w:rsidRPr="009928E9" w14:paraId="7715AD7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B12DD9A"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DCC037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AD8748" w14:textId="77777777"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14:paraId="0A2B9EA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46729A80"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9E09E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EF926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F5F71" w14:textId="77777777"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14:paraId="658D4179"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5BE5BC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5ACF81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7B64B05"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768CF4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E526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3410FC7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AB18D8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F9EBA" w14:textId="77777777" w:rsidR="00953E39" w:rsidRPr="00F63F22" w:rsidRDefault="00000000" w:rsidP="00EA2497">
            <w:pPr>
              <w:pStyle w:val="AttributeTableBody"/>
              <w:rPr>
                <w:rStyle w:val="HyperlinkTable"/>
                <w:noProof/>
              </w:rPr>
            </w:pPr>
            <w:hyperlink r:id="rId20"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14:paraId="18C93D3C" w14:textId="77777777"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14:paraId="7B3EDD57" w14:textId="77777777" w:rsidR="00953E39" w:rsidRPr="00F63F22" w:rsidRDefault="00953E39" w:rsidP="00EA2497">
            <w:pPr>
              <w:pStyle w:val="AttributeTableBody"/>
              <w:jc w:val="left"/>
              <w:rPr>
                <w:noProof/>
              </w:rPr>
            </w:pPr>
            <w:r w:rsidRPr="00F63F22">
              <w:rPr>
                <w:noProof/>
              </w:rPr>
              <w:t>Continuation Style</w:t>
            </w:r>
          </w:p>
        </w:tc>
      </w:tr>
    </w:tbl>
    <w:p w14:paraId="62D4916D" w14:textId="77777777" w:rsidR="00953E39" w:rsidRPr="008634A1" w:rsidRDefault="00953E39" w:rsidP="00EA2497">
      <w:pPr>
        <w:pStyle w:val="Heading4"/>
        <w:rPr>
          <w:noProof/>
          <w:vanish/>
        </w:rPr>
      </w:pPr>
      <w:bookmarkStart w:id="2287" w:name="_Toc498146207"/>
      <w:bookmarkStart w:id="2288" w:name="_Toc527864776"/>
      <w:bookmarkStart w:id="2289" w:name="_Toc527866248"/>
      <w:r w:rsidRPr="008634A1">
        <w:rPr>
          <w:noProof/>
          <w:vanish/>
        </w:rPr>
        <w:t>DSC field definitions</w:t>
      </w:r>
      <w:bookmarkEnd w:id="2287"/>
      <w:bookmarkEnd w:id="2288"/>
      <w:bookmarkEnd w:id="2289"/>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14:paraId="0FDBE728" w14:textId="77777777" w:rsidR="00953E39" w:rsidRPr="00F63F22" w:rsidRDefault="00953E39" w:rsidP="00EA2497">
      <w:pPr>
        <w:pStyle w:val="Heading4"/>
        <w:rPr>
          <w:noProof/>
        </w:rPr>
      </w:pPr>
      <w:bookmarkStart w:id="2290" w:name="_DSC-1___Continuation_Pointer_(ST)__"/>
      <w:bookmarkStart w:id="2291" w:name="_Toc498146208"/>
      <w:bookmarkStart w:id="2292" w:name="_Toc527864777"/>
      <w:bookmarkStart w:id="2293" w:name="_Toc527866249"/>
      <w:bookmarkEnd w:id="2290"/>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291"/>
      <w:bookmarkEnd w:id="2292"/>
      <w:bookmarkEnd w:id="2293"/>
    </w:p>
    <w:p w14:paraId="023F93DF" w14:textId="406C0FC2"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ins w:id="2294" w:author="Lynn Laakso" w:date="2022-09-09T15:49:00Z">
        <w:r w:rsidR="00886355" w:rsidRPr="00886355">
          <w:rPr>
            <w:rStyle w:val="HyperlinkText"/>
          </w:rPr>
          <w:t>Continuation messages and segments</w:t>
        </w:r>
      </w:ins>
      <w:r w:rsidR="00F96E77">
        <w:fldChar w:fldCharType="end"/>
      </w:r>
      <w:r w:rsidRPr="00F63F22">
        <w:rPr>
          <w:noProof/>
        </w:rPr>
        <w:t xml:space="preserve">." Note that continuation protocols work with both display- and record-oriented messages. </w:t>
      </w:r>
    </w:p>
    <w:p w14:paraId="5C18772D" w14:textId="77777777" w:rsidR="00953E39" w:rsidRPr="00F63F22" w:rsidRDefault="00953E39" w:rsidP="00EA2497">
      <w:pPr>
        <w:pStyle w:val="Heading4"/>
        <w:rPr>
          <w:noProof/>
        </w:rPr>
      </w:pPr>
      <w:bookmarkStart w:id="2295" w:name="_Toc498146209"/>
      <w:bookmarkStart w:id="2296" w:name="_Toc527864778"/>
      <w:bookmarkStart w:id="2297"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295"/>
      <w:bookmarkEnd w:id="2296"/>
      <w:bookmarkEnd w:id="2297"/>
    </w:p>
    <w:p w14:paraId="31A0D6C9" w14:textId="382997FA"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ins w:id="2298" w:author="Lynn Laakso" w:date="2022-09-09T15:49:00Z">
        <w:r w:rsidR="00886355" w:rsidRPr="00886355">
          <w:rPr>
            <w:rStyle w:val="HyperlinkText"/>
          </w:rPr>
          <w:t>Continuation messages and segments</w:t>
        </w:r>
      </w:ins>
      <w:r w:rsidR="00F96E77">
        <w:fldChar w:fldCharType="end"/>
      </w:r>
      <w:r w:rsidRPr="00F63F22">
        <w:rPr>
          <w:noProof/>
        </w:rPr>
        <w:t xml:space="preserve">"), or if it is part of an interactive continuation message (see Section 5.6.3, "Interactive continuation of response messages"). </w:t>
      </w:r>
    </w:p>
    <w:p w14:paraId="025CBAE9" w14:textId="77777777" w:rsidR="00953E39" w:rsidRPr="00F63F22" w:rsidRDefault="00953E39" w:rsidP="00EA2497">
      <w:pPr>
        <w:pStyle w:val="NormalIndented"/>
        <w:rPr>
          <w:noProof/>
        </w:rPr>
      </w:pPr>
      <w:r w:rsidRPr="00F63F22">
        <w:rPr>
          <w:noProof/>
        </w:rPr>
        <w:t xml:space="preserve">Refer to </w:t>
      </w:r>
      <w:hyperlink r:id="rId21"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14:paraId="3A7B209C" w14:textId="77777777" w:rsidR="00953E39" w:rsidRPr="00F63F22" w:rsidRDefault="00953E39" w:rsidP="000247A5">
      <w:pPr>
        <w:pStyle w:val="Heading3"/>
        <w:rPr>
          <w:noProof/>
        </w:rPr>
      </w:pPr>
      <w:bookmarkStart w:id="2299" w:name="HL70398"/>
      <w:bookmarkStart w:id="2300" w:name="_ERR_-_error"/>
      <w:bookmarkStart w:id="2301" w:name="_Toc348257272"/>
      <w:bookmarkStart w:id="2302" w:name="_Toc348257608"/>
      <w:bookmarkStart w:id="2303" w:name="_Toc348263230"/>
      <w:bookmarkStart w:id="2304" w:name="_Toc348336559"/>
      <w:bookmarkStart w:id="2305" w:name="_Toc348770047"/>
      <w:bookmarkStart w:id="2306" w:name="_Toc348856189"/>
      <w:bookmarkStart w:id="2307" w:name="_Toc348866610"/>
      <w:bookmarkStart w:id="2308" w:name="_Toc348947840"/>
      <w:bookmarkStart w:id="2309" w:name="_Toc349735421"/>
      <w:bookmarkStart w:id="2310" w:name="_Toc349735864"/>
      <w:bookmarkStart w:id="2311" w:name="_Toc349736018"/>
      <w:bookmarkStart w:id="2312" w:name="_Toc349803750"/>
      <w:bookmarkStart w:id="2313" w:name="_Toc359236088"/>
      <w:bookmarkStart w:id="2314" w:name="_Ref487452141"/>
      <w:bookmarkStart w:id="2315" w:name="_Toc498146210"/>
      <w:bookmarkStart w:id="2316" w:name="_Toc527864779"/>
      <w:bookmarkStart w:id="2317" w:name="_Toc527866251"/>
      <w:bookmarkStart w:id="2318" w:name="_Toc528481953"/>
      <w:bookmarkStart w:id="2319" w:name="_Toc528482458"/>
      <w:bookmarkStart w:id="2320" w:name="_Toc528482757"/>
      <w:bookmarkStart w:id="2321" w:name="_Toc528482882"/>
      <w:bookmarkStart w:id="2322" w:name="_Toc528486190"/>
      <w:bookmarkStart w:id="2323" w:name="_Toc536689698"/>
      <w:bookmarkStart w:id="2324" w:name="_Toc496443"/>
      <w:bookmarkStart w:id="2325" w:name="_Ref522548"/>
      <w:bookmarkStart w:id="2326" w:name="_Ref522578"/>
      <w:bookmarkStart w:id="2327" w:name="_Toc524790"/>
      <w:bookmarkStart w:id="2328" w:name="_Toc22443823"/>
      <w:bookmarkStart w:id="2329" w:name="_Toc22444175"/>
      <w:bookmarkStart w:id="2330" w:name="_Toc36358122"/>
      <w:bookmarkStart w:id="2331" w:name="_Toc42232552"/>
      <w:bookmarkStart w:id="2332" w:name="_Toc43275074"/>
      <w:bookmarkStart w:id="2333" w:name="_Toc43275246"/>
      <w:bookmarkStart w:id="2334" w:name="_Toc43275953"/>
      <w:bookmarkStart w:id="2335" w:name="_Toc43276273"/>
      <w:bookmarkStart w:id="2336" w:name="_Toc43276798"/>
      <w:bookmarkStart w:id="2337" w:name="_Toc43276896"/>
      <w:bookmarkStart w:id="2338" w:name="_Toc43277036"/>
      <w:bookmarkStart w:id="2339" w:name="_Toc234219604"/>
      <w:bookmarkStart w:id="2340" w:name="_Ref483995281"/>
      <w:bookmarkStart w:id="2341" w:name="_Ref483995327"/>
      <w:bookmarkStart w:id="2342" w:name="_Toc17270015"/>
      <w:bookmarkStart w:id="2343" w:name="_Toc28952736"/>
      <w:bookmarkEnd w:id="2299"/>
      <w:bookmarkEnd w:id="2300"/>
      <w:r w:rsidRPr="00F63F22">
        <w:rPr>
          <w:noProof/>
        </w:rPr>
        <w:t xml:space="preserve">ERR </w:t>
      </w:r>
      <w:r w:rsidRPr="00F63F22">
        <w:rPr>
          <w:noProof/>
        </w:rPr>
        <w:noBreakHyphen/>
        <w:t xml:space="preserve"> </w:t>
      </w:r>
      <w:r w:rsidR="00575553">
        <w:rPr>
          <w:noProof/>
        </w:rPr>
        <w:t>E</w:t>
      </w:r>
      <w:r w:rsidRPr="00F63F22">
        <w:rPr>
          <w:noProof/>
        </w:rPr>
        <w:t>rror segment</w:t>
      </w:r>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14:paraId="209EE1B5" w14:textId="77777777" w:rsidR="00953E39" w:rsidRPr="00F63F22" w:rsidRDefault="00953E39" w:rsidP="00EA2497">
      <w:pPr>
        <w:pStyle w:val="NormalIndented"/>
        <w:rPr>
          <w:noProof/>
        </w:rPr>
      </w:pPr>
      <w:r w:rsidRPr="00F63F22">
        <w:rPr>
          <w:noProof/>
        </w:rPr>
        <w:t xml:space="preserve">The ERR segment is used to add error comments to acknowledgment messages. </w:t>
      </w:r>
    </w:p>
    <w:p w14:paraId="0A45AFDA" w14:textId="77777777" w:rsidR="00953E39" w:rsidRPr="00F63F22" w:rsidRDefault="00953E39" w:rsidP="00EA2497">
      <w:pPr>
        <w:pStyle w:val="NormalIndented"/>
        <w:rPr>
          <w:noProof/>
        </w:rPr>
      </w:pPr>
      <w:r w:rsidRPr="00F63F22">
        <w:rPr>
          <w:noProof/>
        </w:rPr>
        <w:t>Use Cases:</w:t>
      </w:r>
    </w:p>
    <w:p w14:paraId="2E780288" w14:textId="77777777"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4D05E80F" w14:textId="77777777"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14:paraId="76A45A51" w14:textId="77777777" w:rsidR="00953E39" w:rsidRPr="00F63F22" w:rsidRDefault="00953E39" w:rsidP="00EA2497">
      <w:pPr>
        <w:pStyle w:val="NormalIndented"/>
        <w:rPr>
          <w:noProof/>
        </w:rPr>
      </w:pPr>
      <w:r w:rsidRPr="00F63F22">
        <w:rPr>
          <w:noProof/>
        </w:rPr>
        <w:t xml:space="preserve">Application Error Parameter: A receiving application encounters an error during processing of a transaction. In addition to an error code, the application provides an error parameter that gives greater detail </w:t>
      </w:r>
      <w:r w:rsidRPr="00F63F22">
        <w:rPr>
          <w:noProof/>
        </w:rPr>
        <w:lastRenderedPageBreak/>
        <w:t>as to the exact nature of the error. The receiving application looks up the message corresponding to the error code, substitutes in the parameter, and displays the resulting message to the user.</w:t>
      </w:r>
    </w:p>
    <w:p w14:paraId="1A29D196" w14:textId="77777777"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515A1A38" w14:textId="77777777"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08ACAF10" w14:textId="77777777"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14:paraId="63C4AEAF" w14:textId="77777777"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14:paraId="0B6E606B" w14:textId="77777777"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2475B17B" w14:textId="77777777"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52266F88" w14:textId="77777777" w:rsidR="00953E39" w:rsidRPr="00F63F22" w:rsidRDefault="00953E39" w:rsidP="00EA2497">
      <w:pPr>
        <w:pStyle w:val="NormalIndented"/>
        <w:rPr>
          <w:noProof/>
        </w:rPr>
      </w:pPr>
      <w:bookmarkStart w:id="2344"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344"/>
    </w:p>
    <w:p w14:paraId="2791A8EC" w14:textId="77777777"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1A0A2A85" w14:textId="77777777" w:rsidR="00953E39" w:rsidRPr="00F63F22" w:rsidRDefault="00953E39" w:rsidP="00EA2497">
      <w:pPr>
        <w:pStyle w:val="AttributeTableCaption"/>
        <w:rPr>
          <w:noProof/>
        </w:rPr>
      </w:pPr>
      <w:bookmarkStart w:id="2345" w:name="_Toc349735682"/>
      <w:bookmarkStart w:id="2346" w:name="_Toc349803954"/>
      <w:r w:rsidRPr="00F63F22">
        <w:rPr>
          <w:noProof/>
        </w:rPr>
        <w:t>HL7 Attribute Table - ERR</w:t>
      </w:r>
      <w:bookmarkStart w:id="2347" w:name="ERR"/>
      <w:bookmarkEnd w:id="2345"/>
      <w:bookmarkEnd w:id="2346"/>
      <w:bookmarkEnd w:id="2347"/>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21B3468"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30E006B"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B32C30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570487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F99F40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033536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C12C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6B0F21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D438AB0"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32C35DD" w14:textId="77777777" w:rsidR="00953E39" w:rsidRPr="00F63F22" w:rsidRDefault="00953E39" w:rsidP="00EA2497">
            <w:pPr>
              <w:pStyle w:val="AttributeTableHeader"/>
              <w:jc w:val="left"/>
              <w:rPr>
                <w:noProof/>
              </w:rPr>
            </w:pPr>
            <w:r w:rsidRPr="00F63F22">
              <w:rPr>
                <w:noProof/>
              </w:rPr>
              <w:t>ELEMENT NAME</w:t>
            </w:r>
          </w:p>
        </w:tc>
      </w:tr>
      <w:tr w:rsidR="000419D6" w:rsidRPr="009928E9" w14:paraId="2994BCA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8B63A72"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1ECF7E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EE9C7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F4D19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18E086" w14:textId="77777777"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14:paraId="726A52B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F40EB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E68E53" w14:textId="77777777"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14:paraId="4BEEF75E" w14:textId="77777777" w:rsidR="00953E39" w:rsidRPr="00F63F22" w:rsidRDefault="00953E39" w:rsidP="00EA2497">
            <w:pPr>
              <w:pStyle w:val="AttributeTableBody"/>
              <w:jc w:val="left"/>
              <w:rPr>
                <w:noProof/>
              </w:rPr>
            </w:pPr>
            <w:r w:rsidRPr="00F63F22">
              <w:rPr>
                <w:noProof/>
              </w:rPr>
              <w:t>Error Code and Location</w:t>
            </w:r>
          </w:p>
        </w:tc>
      </w:tr>
      <w:tr w:rsidR="000419D6" w:rsidRPr="009928E9" w14:paraId="0D79A10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A16DF1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A7834B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B2A6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E63D56" w14:textId="77777777"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14:paraId="3CCBBB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ED76F67"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9D9B1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89DD4" w14:textId="77777777"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14:paraId="3B7B8A69" w14:textId="77777777" w:rsidR="00953E39" w:rsidRPr="00F63F22" w:rsidRDefault="00953E39" w:rsidP="00EA2497">
            <w:pPr>
              <w:pStyle w:val="AttributeTableBody"/>
              <w:jc w:val="left"/>
              <w:rPr>
                <w:noProof/>
              </w:rPr>
            </w:pPr>
            <w:r w:rsidRPr="00F63F22">
              <w:rPr>
                <w:noProof/>
              </w:rPr>
              <w:t>Error Location</w:t>
            </w:r>
          </w:p>
        </w:tc>
      </w:tr>
      <w:tr w:rsidR="000419D6" w:rsidRPr="009928E9" w14:paraId="7373915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E2477C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8147B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6D5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F87885"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9345FE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95110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6569C" w14:textId="77777777" w:rsidR="00953E39" w:rsidRPr="008F278C" w:rsidRDefault="00000000" w:rsidP="00EA2497">
            <w:pPr>
              <w:pStyle w:val="AttributeTableBody"/>
              <w:rPr>
                <w:rStyle w:val="HyperlinkTable"/>
              </w:rPr>
            </w:pPr>
            <w:hyperlink r:id="rId22"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14:paraId="76656BC5" w14:textId="77777777"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14:paraId="2BE46140" w14:textId="77777777" w:rsidR="00953E39" w:rsidRPr="00F63F22" w:rsidRDefault="00953E39" w:rsidP="00EA2497">
            <w:pPr>
              <w:pStyle w:val="AttributeTableBody"/>
              <w:jc w:val="left"/>
              <w:rPr>
                <w:noProof/>
              </w:rPr>
            </w:pPr>
            <w:r w:rsidRPr="00F63F22">
              <w:rPr>
                <w:noProof/>
              </w:rPr>
              <w:t>HL7 Error Code</w:t>
            </w:r>
          </w:p>
        </w:tc>
      </w:tr>
      <w:tr w:rsidR="000419D6" w:rsidRPr="009928E9" w14:paraId="37B1D0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39AABB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FB96211"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15F40BE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A7690"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B2348A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3A62BE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FB1A2" w14:textId="77777777" w:rsidR="00953E39" w:rsidRPr="008F278C" w:rsidRDefault="00000000" w:rsidP="00EA2497">
            <w:pPr>
              <w:pStyle w:val="AttributeTableBody"/>
              <w:rPr>
                <w:rStyle w:val="HyperlinkTable"/>
              </w:rPr>
            </w:pPr>
            <w:hyperlink r:id="rId23"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14:paraId="5E7E76D5" w14:textId="77777777"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14:paraId="34A1A132" w14:textId="77777777" w:rsidR="00953E39" w:rsidRPr="00F63F22" w:rsidRDefault="00953E39" w:rsidP="00EA2497">
            <w:pPr>
              <w:pStyle w:val="AttributeTableBody"/>
              <w:jc w:val="left"/>
              <w:rPr>
                <w:noProof/>
              </w:rPr>
            </w:pPr>
            <w:r w:rsidRPr="00F63F22">
              <w:rPr>
                <w:noProof/>
              </w:rPr>
              <w:t>Severity</w:t>
            </w:r>
          </w:p>
        </w:tc>
      </w:tr>
      <w:tr w:rsidR="000419D6" w:rsidRPr="009928E9" w14:paraId="0152BF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B98E0CC"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2F4B6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F607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2160"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521348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5E99C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6E1A" w14:textId="77777777" w:rsidR="00953E39" w:rsidRPr="008F278C" w:rsidRDefault="00000000" w:rsidP="00EA2497">
            <w:pPr>
              <w:pStyle w:val="AttributeTableBody"/>
              <w:rPr>
                <w:rStyle w:val="HyperlinkTable"/>
              </w:rPr>
            </w:pPr>
            <w:hyperlink r:id="rId24"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14:paraId="772DB62E" w14:textId="77777777"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14:paraId="2FB301A4" w14:textId="77777777" w:rsidR="00953E39" w:rsidRPr="00F63F22" w:rsidRDefault="00953E39" w:rsidP="00EA2497">
            <w:pPr>
              <w:pStyle w:val="AttributeTableBody"/>
              <w:jc w:val="left"/>
              <w:rPr>
                <w:noProof/>
              </w:rPr>
            </w:pPr>
            <w:r w:rsidRPr="00F63F22">
              <w:rPr>
                <w:noProof/>
              </w:rPr>
              <w:t>Application Error Code</w:t>
            </w:r>
          </w:p>
        </w:tc>
      </w:tr>
      <w:tr w:rsidR="000419D6" w:rsidRPr="009928E9" w14:paraId="4025620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775033"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224C9A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03455"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174892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EBF7D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40943D" w14:textId="77777777"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14:paraId="3F83D8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EE522" w14:textId="77777777"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14:paraId="1679224B" w14:textId="77777777" w:rsidR="00953E39" w:rsidRPr="00F63F22" w:rsidRDefault="00953E39" w:rsidP="00EA2497">
            <w:pPr>
              <w:pStyle w:val="AttributeTableBody"/>
              <w:jc w:val="left"/>
              <w:rPr>
                <w:noProof/>
              </w:rPr>
            </w:pPr>
            <w:r w:rsidRPr="00F63F22">
              <w:rPr>
                <w:noProof/>
              </w:rPr>
              <w:t>Application Error Parameter</w:t>
            </w:r>
          </w:p>
        </w:tc>
      </w:tr>
      <w:tr w:rsidR="000419D6" w:rsidRPr="009928E9" w14:paraId="609B6E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52E64A8"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FD871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8A845" w14:textId="77777777"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14:paraId="18DC627E"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9BB465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085D41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64C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FA64E" w14:textId="77777777"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14:paraId="33ABCB1A" w14:textId="77777777" w:rsidR="00953E39" w:rsidRPr="00F63F22" w:rsidRDefault="00953E39" w:rsidP="00EA2497">
            <w:pPr>
              <w:pStyle w:val="AttributeTableBody"/>
              <w:jc w:val="left"/>
              <w:rPr>
                <w:noProof/>
              </w:rPr>
            </w:pPr>
            <w:r w:rsidRPr="00F63F22">
              <w:rPr>
                <w:noProof/>
              </w:rPr>
              <w:t>Diagnostic Information</w:t>
            </w:r>
          </w:p>
        </w:tc>
      </w:tr>
      <w:tr w:rsidR="000419D6" w:rsidRPr="009928E9" w14:paraId="45568ED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EFC338"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A21260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D40A7" w14:textId="77777777"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14:paraId="6B65F32C"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412EDB2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D99CD2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0C3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2967B" w14:textId="77777777"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14:paraId="4EC3B729" w14:textId="77777777" w:rsidR="00953E39" w:rsidRPr="00F63F22" w:rsidRDefault="00953E39" w:rsidP="00EA2497">
            <w:pPr>
              <w:pStyle w:val="AttributeTableBody"/>
              <w:jc w:val="left"/>
              <w:rPr>
                <w:noProof/>
              </w:rPr>
            </w:pPr>
            <w:r w:rsidRPr="00F63F22">
              <w:rPr>
                <w:noProof/>
              </w:rPr>
              <w:t>User Message</w:t>
            </w:r>
          </w:p>
        </w:tc>
      </w:tr>
      <w:tr w:rsidR="000419D6" w:rsidRPr="009928E9" w14:paraId="3CD8B8A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B38E80"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76E92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CD57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95933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A3E6BA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7B5572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2DDAA24" w14:textId="77777777" w:rsidR="00953E39" w:rsidRPr="008F278C" w:rsidRDefault="00000000" w:rsidP="00EA2497">
            <w:pPr>
              <w:pStyle w:val="AttributeTableBody"/>
              <w:rPr>
                <w:rStyle w:val="HyperlinkTable"/>
              </w:rPr>
            </w:pPr>
            <w:hyperlink r:id="rId25"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14:paraId="6CD516A5" w14:textId="77777777"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14:paraId="45D2A38A" w14:textId="77777777" w:rsidR="00953E39" w:rsidRPr="00F63F22" w:rsidRDefault="00953E39" w:rsidP="00EA2497">
            <w:pPr>
              <w:pStyle w:val="AttributeTableBody"/>
              <w:jc w:val="left"/>
              <w:rPr>
                <w:noProof/>
              </w:rPr>
            </w:pPr>
            <w:r w:rsidRPr="00F63F22">
              <w:rPr>
                <w:noProof/>
              </w:rPr>
              <w:t>Inform Person Indicator</w:t>
            </w:r>
          </w:p>
        </w:tc>
      </w:tr>
      <w:tr w:rsidR="000419D6" w:rsidRPr="009928E9" w14:paraId="14D1A55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31B2FE"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4AAC94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C2D6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7BBF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22F3A96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8B5F1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1F14A" w14:textId="77777777" w:rsidR="00953E39" w:rsidRPr="008F278C" w:rsidRDefault="00000000" w:rsidP="00EA2497">
            <w:pPr>
              <w:pStyle w:val="AttributeTableBody"/>
              <w:rPr>
                <w:rStyle w:val="HyperlinkTable"/>
              </w:rPr>
            </w:pPr>
            <w:hyperlink r:id="rId26"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14:paraId="20929002" w14:textId="77777777"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14:paraId="31AB5466" w14:textId="77777777" w:rsidR="00953E39" w:rsidRPr="00F63F22" w:rsidRDefault="00953E39" w:rsidP="00EA2497">
            <w:pPr>
              <w:pStyle w:val="AttributeTableBody"/>
              <w:jc w:val="left"/>
              <w:rPr>
                <w:noProof/>
              </w:rPr>
            </w:pPr>
            <w:r w:rsidRPr="00F63F22">
              <w:rPr>
                <w:noProof/>
              </w:rPr>
              <w:t>Override Type</w:t>
            </w:r>
          </w:p>
        </w:tc>
      </w:tr>
      <w:tr w:rsidR="000419D6" w:rsidRPr="009928E9" w14:paraId="7BCDD0A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C01394" w14:textId="77777777" w:rsidR="00953E39" w:rsidRPr="00F63F22" w:rsidRDefault="00953E39" w:rsidP="00EA2497">
            <w:pPr>
              <w:pStyle w:val="AttributeTableBody"/>
              <w:rPr>
                <w:noProof/>
              </w:rPr>
            </w:pPr>
            <w:r w:rsidRPr="00F63F22">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68BBF7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4D1D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9207E8"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E4625F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2BA15E"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8DA59CE" w14:textId="77777777" w:rsidR="00953E39" w:rsidRPr="008F278C" w:rsidRDefault="00000000" w:rsidP="00EA2497">
            <w:pPr>
              <w:pStyle w:val="AttributeTableBody"/>
              <w:rPr>
                <w:rStyle w:val="HyperlinkTable"/>
              </w:rPr>
            </w:pPr>
            <w:hyperlink r:id="rId27"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14:paraId="2BB418B1" w14:textId="77777777"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14:paraId="37240482" w14:textId="77777777" w:rsidR="00953E39" w:rsidRPr="00F63F22" w:rsidRDefault="00953E39" w:rsidP="00EA2497">
            <w:pPr>
              <w:pStyle w:val="AttributeTableBody"/>
              <w:jc w:val="left"/>
              <w:rPr>
                <w:noProof/>
              </w:rPr>
            </w:pPr>
            <w:r w:rsidRPr="00F63F22">
              <w:rPr>
                <w:noProof/>
              </w:rPr>
              <w:t>Override Reason Code</w:t>
            </w:r>
          </w:p>
        </w:tc>
      </w:tr>
      <w:tr w:rsidR="000419D6" w:rsidRPr="009928E9" w14:paraId="129CE93B"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C9B5CA"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14:paraId="524FBF4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68F54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96AEBC" w14:textId="77777777"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14:paraId="28BA4B7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DEF21E1"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9F366F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C0F9D9" w14:textId="77777777"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14:paraId="7B3DF2EA" w14:textId="77777777" w:rsidR="00953E39" w:rsidRPr="00F63F22" w:rsidRDefault="00953E39" w:rsidP="00EA2497">
            <w:pPr>
              <w:pStyle w:val="AttributeTableBody"/>
              <w:jc w:val="left"/>
              <w:rPr>
                <w:noProof/>
              </w:rPr>
            </w:pPr>
            <w:r w:rsidRPr="00F63F22">
              <w:rPr>
                <w:noProof/>
              </w:rPr>
              <w:t>Help Desk Contact Point</w:t>
            </w:r>
          </w:p>
        </w:tc>
      </w:tr>
    </w:tbl>
    <w:p w14:paraId="28AC3767" w14:textId="77777777" w:rsidR="00953E39" w:rsidRPr="009F32B1" w:rsidRDefault="00953E39" w:rsidP="00EA2497">
      <w:pPr>
        <w:pStyle w:val="Heading4"/>
        <w:rPr>
          <w:noProof/>
          <w:vanish/>
        </w:rPr>
      </w:pPr>
      <w:bookmarkStart w:id="2348" w:name="_Toc498146211"/>
      <w:bookmarkStart w:id="2349" w:name="_Toc527864780"/>
      <w:bookmarkStart w:id="2350" w:name="_Toc527866252"/>
      <w:bookmarkStart w:id="2351" w:name="_Ref522505"/>
      <w:r w:rsidRPr="009F32B1">
        <w:rPr>
          <w:noProof/>
          <w:vanish/>
        </w:rPr>
        <w:t>ERR field definition</w:t>
      </w:r>
      <w:bookmarkEnd w:id="2348"/>
      <w:bookmarkEnd w:id="2349"/>
      <w:bookmarkEnd w:id="2350"/>
      <w:bookmarkEnd w:id="2351"/>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14:paraId="71D64262" w14:textId="77777777" w:rsidR="00953E39" w:rsidRPr="00F63F22" w:rsidRDefault="00953E39" w:rsidP="00EA2497">
      <w:pPr>
        <w:pStyle w:val="Heading4"/>
        <w:rPr>
          <w:noProof/>
        </w:rPr>
      </w:pPr>
      <w:bookmarkStart w:id="2352" w:name="_Toc498146212"/>
      <w:bookmarkStart w:id="2353" w:name="_Toc527864781"/>
      <w:bookmarkStart w:id="2354" w:name="_Toc527866253"/>
      <w:bookmarkStart w:id="2355" w:name="_Ref17270802"/>
      <w:bookmarkStart w:id="2356" w:name="_Ref17270844"/>
      <w:bookmarkStart w:id="2357" w:name="_Ref17271111"/>
      <w:bookmarkStart w:id="2358"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352"/>
      <w:bookmarkEnd w:id="2353"/>
      <w:bookmarkEnd w:id="2354"/>
      <w:bookmarkEnd w:id="2355"/>
      <w:bookmarkEnd w:id="2356"/>
      <w:bookmarkEnd w:id="2357"/>
      <w:bookmarkEnd w:id="2358"/>
    </w:p>
    <w:p w14:paraId="43BD8CE2" w14:textId="77777777"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14:paraId="59D28780" w14:textId="77777777" w:rsidR="00953E39" w:rsidRPr="00F63F22" w:rsidRDefault="00953E39" w:rsidP="00EA2497">
      <w:pPr>
        <w:pStyle w:val="Heading4"/>
        <w:rPr>
          <w:noProof/>
        </w:rPr>
      </w:pPr>
      <w:bookmarkStart w:id="2359" w:name="_Toc348257280"/>
      <w:bookmarkStart w:id="2360" w:name="_Toc348257616"/>
      <w:bookmarkStart w:id="2361" w:name="_Toc348263238"/>
      <w:bookmarkStart w:id="2362" w:name="_Toc348336567"/>
      <w:bookmarkStart w:id="2363" w:name="_Toc348770055"/>
      <w:bookmarkStart w:id="2364" w:name="_Toc348856197"/>
      <w:bookmarkStart w:id="2365" w:name="_Toc348866618"/>
      <w:bookmarkStart w:id="2366" w:name="_Toc348947848"/>
      <w:bookmarkStart w:id="2367" w:name="_Toc349735429"/>
      <w:bookmarkStart w:id="2368" w:name="_Toc349735872"/>
      <w:bookmarkStart w:id="2369" w:name="_Toc349736026"/>
      <w:bookmarkStart w:id="2370" w:name="_Toc349803758"/>
      <w:bookmarkStart w:id="2371" w:name="_Toc359236096"/>
      <w:bookmarkStart w:id="2372" w:name="_Ref487452153"/>
      <w:bookmarkStart w:id="2373" w:name="_Toc498146213"/>
      <w:bookmarkStart w:id="2374" w:name="_Toc527864782"/>
      <w:bookmarkStart w:id="2375" w:name="_Toc527866254"/>
      <w:bookmarkStart w:id="2376" w:name="_Toc528481954"/>
      <w:bookmarkStart w:id="2377" w:name="_Toc528482459"/>
      <w:bookmarkStart w:id="2378" w:name="_Toc528482758"/>
      <w:bookmarkStart w:id="2379" w:name="_Toc528482883"/>
      <w:bookmarkStart w:id="2380" w:name="_Toc528486191"/>
      <w:bookmarkStart w:id="2381"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14:paraId="7CA52BB0" w14:textId="77777777" w:rsidR="00953E39" w:rsidRDefault="00953E39" w:rsidP="002E3902">
      <w:pPr>
        <w:pStyle w:val="Components"/>
      </w:pPr>
      <w:bookmarkStart w:id="2382" w:name="ERLComponent"/>
      <w:r>
        <w:t>Components:  &lt;Segment ID (ST)&gt; ^ &lt;Segment Sequence (NM)&gt; ^ &lt;Field Position (NM)&gt; ^ &lt;Field Repetition (NM)&gt; ^ &lt;Component Number (NM)&gt; ^ &lt;Sub-Component Number (NM)&gt;</w:t>
      </w:r>
      <w:bookmarkEnd w:id="2382"/>
    </w:p>
    <w:p w14:paraId="6789F83F" w14:textId="77777777"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14:paraId="330565B9" w14:textId="77777777" w:rsidR="00953E39" w:rsidRPr="00F834B9" w:rsidRDefault="00953E39" w:rsidP="00EA2497">
      <w:pPr>
        <w:pStyle w:val="Heading4"/>
        <w:rPr>
          <w:noProof/>
          <w:lang w:val="de-DE"/>
        </w:rPr>
      </w:pPr>
      <w:r w:rsidRPr="00F834B9">
        <w:rPr>
          <w:noProof/>
          <w:lang w:val="de-DE"/>
        </w:rPr>
        <w:t>ERR-3   HL7 Error Code</w:t>
      </w:r>
      <w:r w:rsidR="004177F8" w:rsidRPr="00F834B9">
        <w:rPr>
          <w:noProof/>
          <w:lang w:val="de-DE"/>
        </w:rPr>
        <w:fldChar w:fldCharType="begin"/>
      </w:r>
      <w:r w:rsidRPr="00F834B9">
        <w:rPr>
          <w:noProof/>
          <w:lang w:val="de-DE"/>
        </w:rPr>
        <w:instrText xml:space="preserve"> XE "HL7 Error Code" </w:instrText>
      </w:r>
      <w:r w:rsidR="004177F8" w:rsidRPr="00F834B9">
        <w:rPr>
          <w:noProof/>
          <w:lang w:val="de-DE"/>
        </w:rPr>
        <w:fldChar w:fldCharType="end"/>
      </w:r>
      <w:r w:rsidRPr="00F834B9">
        <w:rPr>
          <w:noProof/>
          <w:lang w:val="de-DE"/>
        </w:rPr>
        <w:t xml:space="preserve">   (CWE)   01813</w:t>
      </w:r>
    </w:p>
    <w:p w14:paraId="711C4611" w14:textId="77777777" w:rsidR="00953E39" w:rsidRDefault="00953E39" w:rsidP="002E3902">
      <w:pPr>
        <w:pStyle w:val="Components"/>
        <w:rPr>
          <w:noProof/>
        </w:rPr>
      </w:pPr>
      <w:bookmarkStart w:id="238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383"/>
    </w:p>
    <w:p w14:paraId="64B8EE8A" w14:textId="77777777"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28" w:anchor="HL70357" w:history="1">
        <w:r w:rsidRPr="00F63F22">
          <w:rPr>
            <w:rStyle w:val="ReferenceHL7Table"/>
          </w:rPr>
          <w:t xml:space="preserve">HL7 </w:t>
        </w:r>
        <w:bookmarkStart w:id="2384" w:name="_Hlt20472997"/>
        <w:r w:rsidRPr="00F63F22">
          <w:rPr>
            <w:rStyle w:val="ReferenceHL7Table"/>
          </w:rPr>
          <w:t>T</w:t>
        </w:r>
        <w:bookmarkEnd w:id="2384"/>
        <w:r w:rsidRPr="00F63F22">
          <w:rPr>
            <w:rStyle w:val="ReferenceHL7Table"/>
          </w:rPr>
          <w:t>abl</w:t>
        </w:r>
        <w:bookmarkStart w:id="2385" w:name="_Hlt20473061"/>
        <w:r w:rsidRPr="00F63F22">
          <w:rPr>
            <w:rStyle w:val="ReferenceHL7Table"/>
          </w:rPr>
          <w:t>e</w:t>
        </w:r>
        <w:bookmarkEnd w:id="2385"/>
        <w:r w:rsidRPr="00F63F22">
          <w:rPr>
            <w:rStyle w:val="ReferenceHL7Table"/>
          </w:rPr>
          <w:t xml:space="preserve"> </w:t>
        </w:r>
        <w:bookmarkStart w:id="2386" w:name="_Hlt253051"/>
        <w:r w:rsidRPr="00F63F22">
          <w:rPr>
            <w:rStyle w:val="ReferenceHL7Table"/>
          </w:rPr>
          <w:t>0</w:t>
        </w:r>
        <w:bookmarkEnd w:id="2386"/>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14:paraId="25A4016C" w14:textId="77777777" w:rsidR="00953E39" w:rsidRPr="00F63F22" w:rsidRDefault="00953E39" w:rsidP="00EA2497">
      <w:pPr>
        <w:pStyle w:val="Heading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14:paraId="1FD7452F" w14:textId="77777777"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29"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14:paraId="2085D15A" w14:textId="77777777"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14:paraId="48BD22CA" w14:textId="77777777"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14:paraId="1AEC88F6" w14:textId="77777777" w:rsidR="00953E39" w:rsidRPr="00F63F22" w:rsidRDefault="00953E39" w:rsidP="00EA2497">
      <w:pPr>
        <w:pStyle w:val="Heading4"/>
        <w:rPr>
          <w:noProof/>
        </w:rPr>
      </w:pPr>
      <w:r w:rsidRPr="00F63F22">
        <w:rPr>
          <w:noProof/>
        </w:rPr>
        <w:t>ERR-5   Application Error Code</w:t>
      </w:r>
      <w:r w:rsidR="004177F8" w:rsidRPr="00F63F22">
        <w:rPr>
          <w:noProof/>
        </w:rPr>
        <w:fldChar w:fldCharType="begin"/>
      </w:r>
      <w:r w:rsidRPr="00F63F22">
        <w:rPr>
          <w:noProof/>
        </w:rPr>
        <w:instrText xml:space="preserve"> XE "Application Error Code" </w:instrText>
      </w:r>
      <w:r w:rsidR="004177F8" w:rsidRPr="00F63F22">
        <w:rPr>
          <w:noProof/>
        </w:rPr>
        <w:fldChar w:fldCharType="end"/>
      </w:r>
      <w:r w:rsidRPr="00F63F22">
        <w:rPr>
          <w:noProof/>
        </w:rPr>
        <w:t xml:space="preserve">   (CWE)   01815</w:t>
      </w:r>
    </w:p>
    <w:p w14:paraId="7F4EF63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8ACAC" w14:textId="77777777"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30" w:anchor="HL70533" w:history="1">
        <w:r w:rsidRPr="00F63F22">
          <w:rPr>
            <w:rStyle w:val="HyperlinkText"/>
            <w:noProof/>
          </w:rPr>
          <w:t>User-Defined Table 0533 – Application Error Cod</w:t>
        </w:r>
        <w:bookmarkStart w:id="2387" w:name="_Hlt17274972"/>
        <w:r w:rsidRPr="00F63F22">
          <w:rPr>
            <w:rStyle w:val="HyperlinkText"/>
            <w:noProof/>
          </w:rPr>
          <w:t>e</w:t>
        </w:r>
        <w:bookmarkEnd w:id="2387"/>
      </w:hyperlink>
      <w:r w:rsidRPr="00F63F22">
        <w:rPr>
          <w:noProof/>
        </w:rPr>
        <w:t xml:space="preserve"> </w:t>
      </w:r>
      <w:r w:rsidRPr="009F32B1">
        <w:rPr>
          <w:noProof/>
        </w:rPr>
        <w:t xml:space="preserve">in Chapter 2C, Code Tables, </w:t>
      </w:r>
      <w:r w:rsidRPr="00F63F22">
        <w:rPr>
          <w:noProof/>
        </w:rPr>
        <w:t>for suggested values.</w:t>
      </w:r>
    </w:p>
    <w:p w14:paraId="6614EC5E" w14:textId="77777777" w:rsidR="00953E39" w:rsidRPr="00F63F22" w:rsidRDefault="00953E39" w:rsidP="00EA2497">
      <w:pPr>
        <w:pStyle w:val="NormalIndented"/>
        <w:rPr>
          <w:noProof/>
        </w:rPr>
      </w:pPr>
      <w:r w:rsidRPr="00F63F22">
        <w:rPr>
          <w:noProof/>
        </w:rPr>
        <w:lastRenderedPageBreak/>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14:paraId="4BBCC098" w14:textId="77777777" w:rsidR="00953E39" w:rsidRPr="00F63F22" w:rsidRDefault="00953E39" w:rsidP="00EA2497">
      <w:pPr>
        <w:pStyle w:val="Heading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14:paraId="23355705" w14:textId="77777777"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14:paraId="50581F73" w14:textId="77777777"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5FBB674D" w14:textId="77777777" w:rsidR="00953E39" w:rsidRPr="00F63F22" w:rsidRDefault="00953E39" w:rsidP="00EA2497">
      <w:pPr>
        <w:pStyle w:val="Heading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14:paraId="3376DDB9" w14:textId="77777777"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14:paraId="7224D97F" w14:textId="77777777" w:rsidR="00953E39" w:rsidRPr="00F63F22" w:rsidRDefault="00953E39" w:rsidP="00EA2497">
      <w:pPr>
        <w:pStyle w:val="Heading4"/>
        <w:rPr>
          <w:noProof/>
        </w:rPr>
      </w:pPr>
      <w:r w:rsidRPr="00F63F22">
        <w:rPr>
          <w:noProof/>
        </w:rPr>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14:paraId="0AB8CE6F" w14:textId="77777777" w:rsidR="00953E39" w:rsidRPr="00F63F22" w:rsidRDefault="00953E39" w:rsidP="00EA2497">
      <w:pPr>
        <w:pStyle w:val="NormalIndented"/>
        <w:rPr>
          <w:noProof/>
        </w:rPr>
      </w:pPr>
      <w:r w:rsidRPr="00F63F22">
        <w:rPr>
          <w:noProof/>
        </w:rPr>
        <w:t>Definition: The text message to be displayed to the application user.</w:t>
      </w:r>
    </w:p>
    <w:p w14:paraId="6ED41E03" w14:textId="77777777" w:rsidR="00953E39" w:rsidRPr="00F63F22" w:rsidRDefault="00953E39" w:rsidP="00EA2497">
      <w:pPr>
        <w:pStyle w:val="NormalIndented"/>
        <w:rPr>
          <w:noProof/>
        </w:rPr>
      </w:pPr>
      <w:r w:rsidRPr="00F63F22">
        <w:rPr>
          <w:noProof/>
        </w:rPr>
        <w:t>Example:</w:t>
      </w:r>
    </w:p>
    <w:p w14:paraId="5A9040F0" w14:textId="77777777" w:rsidR="00953E39" w:rsidRPr="00F63F22" w:rsidRDefault="00953E39" w:rsidP="00EA2497">
      <w:pPr>
        <w:pStyle w:val="Example"/>
      </w:pPr>
      <w:r w:rsidRPr="00F63F22">
        <w:t xml:space="preserve">|This program is having trouble communicating with another system. Please contact the help desk.|  </w:t>
      </w:r>
    </w:p>
    <w:p w14:paraId="6B182E19" w14:textId="77777777"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14:paraId="19AD590A" w14:textId="77777777" w:rsidR="00953E39" w:rsidRPr="00F63F22" w:rsidRDefault="00953E39" w:rsidP="00EA2497">
      <w:pPr>
        <w:pStyle w:val="Heading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14:paraId="2A3D9419"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675728" w14:textId="77777777"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31"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14:paraId="7287455D" w14:textId="77777777" w:rsidR="00953E39" w:rsidRPr="00F63F22" w:rsidRDefault="00953E39" w:rsidP="00EA2497">
      <w:pPr>
        <w:pStyle w:val="Heading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14:paraId="4A7CE497"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5A4C99" w14:textId="77777777"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2"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14:paraId="073957F6" w14:textId="77777777" w:rsidR="00953E39" w:rsidRPr="00F63F22" w:rsidRDefault="00953E39" w:rsidP="00EA2497">
      <w:pPr>
        <w:pStyle w:val="Heading4"/>
        <w:rPr>
          <w:noProof/>
        </w:rPr>
      </w:pPr>
      <w:bookmarkStart w:id="2388" w:name="HL70518"/>
      <w:bookmarkEnd w:id="2388"/>
      <w:r w:rsidRPr="00F63F22">
        <w:rPr>
          <w:noProof/>
        </w:rPr>
        <w:lastRenderedPageBreak/>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14:paraId="3DF02BB2"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90F66" w14:textId="77777777"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3"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14:paraId="59609DAF" w14:textId="77777777" w:rsidR="00953E39" w:rsidRPr="00F63F22" w:rsidRDefault="00953E39" w:rsidP="00EA2497">
      <w:pPr>
        <w:pStyle w:val="Heading4"/>
        <w:rPr>
          <w:noProof/>
        </w:rPr>
      </w:pPr>
      <w:r w:rsidRPr="00F63F22">
        <w:rPr>
          <w:noProof/>
        </w:rPr>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14:paraId="6A8E3669" w14:textId="77777777" w:rsidR="00953E39" w:rsidRDefault="00953E39" w:rsidP="002E3902">
      <w:pPr>
        <w:pStyle w:val="Components"/>
      </w:pPr>
      <w:bookmarkStart w:id="2389"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CCA534D" w14:textId="77777777"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EAA62A" w14:textId="77777777"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F55008" w14:textId="77777777" w:rsidR="00953E39" w:rsidRDefault="00953E39" w:rsidP="002E3902">
      <w:pPr>
        <w:pStyle w:val="Components"/>
      </w:pPr>
      <w:r>
        <w:t>Subcomponents for Shared Telecommunication Identifier (EI):  &lt;Entity Identifier (ST)&gt; &amp; &lt;Namespace ID (IS)&gt; &amp; &lt;Universal ID (ST)&gt; &amp; &lt;Universal ID Type (ID)&gt;</w:t>
      </w:r>
      <w:bookmarkEnd w:id="2389"/>
    </w:p>
    <w:p w14:paraId="7A0C1446" w14:textId="77777777"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14:paraId="3C72CBAC" w14:textId="77777777" w:rsidR="00953E39" w:rsidRPr="00F63F22" w:rsidRDefault="00953E39" w:rsidP="000247A5">
      <w:pPr>
        <w:pStyle w:val="Heading3"/>
        <w:rPr>
          <w:noProof/>
        </w:rPr>
      </w:pPr>
      <w:bookmarkStart w:id="2390" w:name="_Ref129071"/>
      <w:bookmarkStart w:id="2391" w:name="_Toc496444"/>
      <w:bookmarkStart w:id="2392" w:name="_Toc524791"/>
      <w:bookmarkStart w:id="2393" w:name="_Toc22443824"/>
      <w:bookmarkStart w:id="2394" w:name="_Toc22444176"/>
      <w:bookmarkStart w:id="2395" w:name="_Toc36358123"/>
      <w:bookmarkStart w:id="2396" w:name="_Toc42232553"/>
      <w:bookmarkStart w:id="2397" w:name="_Toc43275075"/>
      <w:bookmarkStart w:id="2398" w:name="_Toc43275247"/>
      <w:bookmarkStart w:id="2399" w:name="_Toc43275954"/>
      <w:bookmarkStart w:id="2400" w:name="_Toc43276274"/>
      <w:bookmarkStart w:id="2401" w:name="_Toc43276799"/>
      <w:bookmarkStart w:id="2402" w:name="_Toc43276897"/>
      <w:bookmarkStart w:id="2403" w:name="_Toc43277037"/>
      <w:bookmarkStart w:id="2404" w:name="_Toc234219605"/>
      <w:bookmarkStart w:id="2405" w:name="_Toc17270016"/>
      <w:bookmarkStart w:id="2406" w:name="_Toc28952737"/>
      <w:r w:rsidRPr="00F63F22">
        <w:rPr>
          <w:noProof/>
        </w:rPr>
        <w:t xml:space="preserve">FHS </w:t>
      </w:r>
      <w:r w:rsidRPr="00F63F22">
        <w:rPr>
          <w:noProof/>
        </w:rPr>
        <w:noBreakHyphen/>
        <w:t xml:space="preserve"> </w:t>
      </w:r>
      <w:r w:rsidR="00575553">
        <w:rPr>
          <w:noProof/>
        </w:rPr>
        <w:t>F</w:t>
      </w:r>
      <w:r w:rsidRPr="00F63F22">
        <w:rPr>
          <w:noProof/>
        </w:rPr>
        <w:t xml:space="preserve">ile </w:t>
      </w:r>
      <w:r w:rsidR="00575553">
        <w:rPr>
          <w:noProof/>
        </w:rPr>
        <w:t>H</w:t>
      </w:r>
      <w:r w:rsidRPr="000247A5">
        <w:t>eader</w:t>
      </w:r>
      <w:r w:rsidRPr="00F63F22">
        <w:rPr>
          <w:noProof/>
        </w:rPr>
        <w:t xml:space="preserve"> </w:t>
      </w:r>
      <w:r w:rsidR="00575553">
        <w:rPr>
          <w:noProof/>
        </w:rPr>
        <w:t>S</w:t>
      </w:r>
      <w:r w:rsidRPr="00F63F22">
        <w:rPr>
          <w:noProof/>
        </w:rPr>
        <w:t>egment</w:t>
      </w:r>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14:paraId="1AFC6445" w14:textId="7CBB0E99"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886355" w:rsidRPr="00886355">
        <w:rPr>
          <w:rStyle w:val="HyperlinkText"/>
        </w:rPr>
        <w:t>2.9.3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ins w:id="2407" w:author="Lynn Laakso" w:date="2022-09-09T15:49:00Z">
        <w:r w:rsidR="00886355" w:rsidRPr="00886355">
          <w:rPr>
            <w:rStyle w:val="HyperlinkText"/>
          </w:rPr>
          <w:t>HL7 batch protocol</w:t>
        </w:r>
      </w:ins>
      <w:r w:rsidR="00F96E77">
        <w:fldChar w:fldCharType="end"/>
      </w:r>
      <w:r w:rsidRPr="00F63F22">
        <w:rPr>
          <w:noProof/>
        </w:rPr>
        <w:t>".</w:t>
      </w:r>
    </w:p>
    <w:p w14:paraId="5F9F7C49" w14:textId="77777777" w:rsidR="00953E39" w:rsidRPr="00F63F22" w:rsidRDefault="00953E39" w:rsidP="00EA2497">
      <w:pPr>
        <w:pStyle w:val="AttributeTableCaption"/>
        <w:rPr>
          <w:noProof/>
        </w:rPr>
      </w:pPr>
      <w:bookmarkStart w:id="2408" w:name="_Toc349735700"/>
      <w:bookmarkStart w:id="2409" w:name="_Toc349803972"/>
      <w:r w:rsidRPr="00F63F22">
        <w:rPr>
          <w:noProof/>
        </w:rPr>
        <w:t>HL7 Attribute Table - FHS</w:t>
      </w:r>
      <w:bookmarkStart w:id="2410" w:name="FHS"/>
      <w:bookmarkEnd w:id="2408"/>
      <w:bookmarkEnd w:id="2409"/>
      <w:bookmarkEnd w:id="2410"/>
      <w:r w:rsidRPr="00F63F22">
        <w:rPr>
          <w:noProof/>
        </w:rPr>
        <w:t xml:space="preserve"> - File Header</w:t>
      </w:r>
      <w:r w:rsidR="004177F8" w:rsidRPr="00F63F22">
        <w:rPr>
          <w:noProof/>
        </w:rPr>
        <w:fldChar w:fldCharType="begin"/>
      </w:r>
      <w:r w:rsidRPr="00F63F22">
        <w:rPr>
          <w:noProof/>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5E80A4A"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46FF8D4"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6A99D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4100CD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6C868A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64518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0993124"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FFEFE4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46DDF9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6271F4A" w14:textId="77777777" w:rsidR="00953E39" w:rsidRPr="00F63F22" w:rsidRDefault="00953E39" w:rsidP="00EA2497">
            <w:pPr>
              <w:pStyle w:val="AttributeTableHeader"/>
              <w:jc w:val="left"/>
              <w:rPr>
                <w:noProof/>
              </w:rPr>
            </w:pPr>
            <w:r w:rsidRPr="00F63F22">
              <w:rPr>
                <w:noProof/>
              </w:rPr>
              <w:t>ELEMENT NAME</w:t>
            </w:r>
          </w:p>
        </w:tc>
      </w:tr>
      <w:tr w:rsidR="000419D6" w:rsidRPr="009928E9" w14:paraId="072F2229"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51DF7965"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5410098"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9C0861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BCAD"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7272C03"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4D04FE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95F81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5BFDA5" w14:textId="77777777"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14:paraId="4E1E9B0D" w14:textId="77777777" w:rsidR="00953E39" w:rsidRPr="00F63F22" w:rsidRDefault="00953E39" w:rsidP="00EA2497">
            <w:pPr>
              <w:pStyle w:val="AttributeTableBody"/>
              <w:jc w:val="left"/>
              <w:rPr>
                <w:noProof/>
              </w:rPr>
            </w:pPr>
            <w:r w:rsidRPr="00F63F22">
              <w:rPr>
                <w:noProof/>
              </w:rPr>
              <w:t>File Field Separator</w:t>
            </w:r>
          </w:p>
        </w:tc>
      </w:tr>
      <w:tr w:rsidR="000419D6" w:rsidRPr="009928E9" w14:paraId="5A87902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63E299B"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9CEE751"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618CD7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AC7B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B3D3915"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6C3C70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811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86BF9" w14:textId="77777777"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14:paraId="6DD3343A" w14:textId="77777777" w:rsidR="00953E39" w:rsidRPr="00F63F22" w:rsidRDefault="00953E39" w:rsidP="00EA2497">
            <w:pPr>
              <w:pStyle w:val="AttributeTableBody"/>
              <w:jc w:val="left"/>
              <w:rPr>
                <w:noProof/>
              </w:rPr>
            </w:pPr>
            <w:r w:rsidRPr="00F63F22">
              <w:rPr>
                <w:noProof/>
              </w:rPr>
              <w:t>File Encoding Characters</w:t>
            </w:r>
          </w:p>
        </w:tc>
      </w:tr>
      <w:tr w:rsidR="000419D6" w:rsidRPr="009928E9" w14:paraId="11CDDEC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DB2F8F9"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dotted" w:sz="4" w:space="0" w:color="auto"/>
              <w:right w:val="nil"/>
            </w:tcBorders>
            <w:shd w:val="clear" w:color="auto" w:fill="FFFFFF"/>
          </w:tcPr>
          <w:p w14:paraId="76062E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4F21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77209"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58E806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6E11E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27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C2F7C" w14:textId="77777777"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14:paraId="31D6A03C" w14:textId="77777777" w:rsidR="00953E39" w:rsidRPr="00F63F22" w:rsidRDefault="00953E39" w:rsidP="00EA2497">
            <w:pPr>
              <w:pStyle w:val="AttributeTableBody"/>
              <w:jc w:val="left"/>
              <w:rPr>
                <w:noProof/>
              </w:rPr>
            </w:pPr>
            <w:r w:rsidRPr="00F63F22">
              <w:rPr>
                <w:noProof/>
              </w:rPr>
              <w:t>File Sending Application</w:t>
            </w:r>
          </w:p>
        </w:tc>
      </w:tr>
      <w:tr w:rsidR="000419D6" w:rsidRPr="009928E9" w14:paraId="70A2B6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E7A4D3"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EAAFF2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B667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66C14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A1125F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EEA740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248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2D8D8" w14:textId="77777777"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14:paraId="598579E9" w14:textId="77777777" w:rsidR="00953E39" w:rsidRPr="00F63F22" w:rsidRDefault="00953E39" w:rsidP="00EA2497">
            <w:pPr>
              <w:pStyle w:val="AttributeTableBody"/>
              <w:jc w:val="left"/>
              <w:rPr>
                <w:noProof/>
              </w:rPr>
            </w:pPr>
            <w:r w:rsidRPr="00F63F22">
              <w:rPr>
                <w:noProof/>
              </w:rPr>
              <w:t>File Sending Facility</w:t>
            </w:r>
          </w:p>
        </w:tc>
      </w:tr>
      <w:tr w:rsidR="000419D6" w:rsidRPr="009928E9" w14:paraId="25331D7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37184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35AB6A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1CFE7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5B761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2CE668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33F89B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392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68CE" w14:textId="77777777"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14:paraId="481693DB" w14:textId="77777777" w:rsidR="00953E39" w:rsidRPr="00F63F22" w:rsidRDefault="00953E39" w:rsidP="00EA2497">
            <w:pPr>
              <w:pStyle w:val="AttributeTableBody"/>
              <w:jc w:val="left"/>
              <w:rPr>
                <w:noProof/>
              </w:rPr>
            </w:pPr>
            <w:r w:rsidRPr="00F63F22">
              <w:rPr>
                <w:noProof/>
              </w:rPr>
              <w:t>File Receiving Application</w:t>
            </w:r>
          </w:p>
        </w:tc>
      </w:tr>
      <w:tr w:rsidR="000419D6" w:rsidRPr="009928E9" w14:paraId="268DCC5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4FF1196"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85284C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CA5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9E09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199939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BFCB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3E2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7146F" w14:textId="77777777"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14:paraId="3987B73F" w14:textId="77777777" w:rsidR="00953E39" w:rsidRPr="00F63F22" w:rsidRDefault="00953E39" w:rsidP="00EA2497">
            <w:pPr>
              <w:pStyle w:val="AttributeTableBody"/>
              <w:jc w:val="left"/>
              <w:rPr>
                <w:noProof/>
              </w:rPr>
            </w:pPr>
            <w:r w:rsidRPr="00F63F22">
              <w:rPr>
                <w:noProof/>
              </w:rPr>
              <w:t>File Receiving Facility</w:t>
            </w:r>
          </w:p>
        </w:tc>
      </w:tr>
      <w:tr w:rsidR="000419D6" w:rsidRPr="009928E9" w14:paraId="22D1396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E436D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561984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4FA1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A9A05"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2D6399F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168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EFCA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EE064" w14:textId="77777777"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14:paraId="3D633ABD" w14:textId="77777777" w:rsidR="00953E39" w:rsidRPr="00F63F22" w:rsidRDefault="00953E39" w:rsidP="00EA2497">
            <w:pPr>
              <w:pStyle w:val="AttributeTableBody"/>
              <w:jc w:val="left"/>
              <w:rPr>
                <w:noProof/>
              </w:rPr>
            </w:pPr>
            <w:r w:rsidRPr="00F63F22">
              <w:rPr>
                <w:noProof/>
              </w:rPr>
              <w:t>File Creation Date/Time</w:t>
            </w:r>
          </w:p>
        </w:tc>
      </w:tr>
      <w:tr w:rsidR="000419D6" w:rsidRPr="009928E9" w14:paraId="3396C55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940EF7"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7E0EFE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22650"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0A94A01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2CF0BD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C0718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9D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21FAD" w14:textId="77777777"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14:paraId="77F60124" w14:textId="77777777" w:rsidR="00953E39" w:rsidRPr="00F63F22" w:rsidRDefault="00953E39" w:rsidP="00EA2497">
            <w:pPr>
              <w:pStyle w:val="AttributeTableBody"/>
              <w:jc w:val="left"/>
              <w:rPr>
                <w:noProof/>
              </w:rPr>
            </w:pPr>
            <w:r w:rsidRPr="00F63F22">
              <w:rPr>
                <w:noProof/>
              </w:rPr>
              <w:t>File Security</w:t>
            </w:r>
          </w:p>
        </w:tc>
      </w:tr>
      <w:tr w:rsidR="000419D6" w:rsidRPr="009928E9" w14:paraId="39DC93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A1DF087"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29A134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1F5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356619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3EB68D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92147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5072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0816B" w14:textId="77777777"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14:paraId="3761B153" w14:textId="77777777" w:rsidR="00953E39" w:rsidRPr="00F63F22" w:rsidRDefault="00953E39" w:rsidP="00EA2497">
            <w:pPr>
              <w:pStyle w:val="AttributeTableBody"/>
              <w:jc w:val="left"/>
              <w:rPr>
                <w:noProof/>
              </w:rPr>
            </w:pPr>
            <w:r w:rsidRPr="00F63F22">
              <w:rPr>
                <w:noProof/>
              </w:rPr>
              <w:t>File Name/ID</w:t>
            </w:r>
          </w:p>
        </w:tc>
      </w:tr>
      <w:tr w:rsidR="000419D6" w:rsidRPr="009928E9" w14:paraId="5039ADB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1805C3"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AA2033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28571"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2A5EA7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220835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45C60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8C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5A543" w14:textId="77777777"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14:paraId="6441ED4E" w14:textId="77777777" w:rsidR="00953E39" w:rsidRPr="00F63F22" w:rsidRDefault="00953E39" w:rsidP="00EA2497">
            <w:pPr>
              <w:pStyle w:val="AttributeTableBody"/>
              <w:jc w:val="left"/>
              <w:rPr>
                <w:noProof/>
              </w:rPr>
            </w:pPr>
            <w:r w:rsidRPr="00F63F22">
              <w:rPr>
                <w:noProof/>
              </w:rPr>
              <w:t>File Header Comment</w:t>
            </w:r>
          </w:p>
        </w:tc>
      </w:tr>
      <w:tr w:rsidR="000419D6" w:rsidRPr="009928E9" w14:paraId="1F2AF52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CB14C9"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E936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7C011"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AC0407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75EB7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2D75D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7B1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7ED39" w14:textId="77777777"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14:paraId="3CE458AF" w14:textId="77777777" w:rsidR="00953E39" w:rsidRPr="00F63F22" w:rsidRDefault="00953E39" w:rsidP="00EA2497">
            <w:pPr>
              <w:pStyle w:val="AttributeTableBody"/>
              <w:jc w:val="left"/>
              <w:rPr>
                <w:noProof/>
              </w:rPr>
            </w:pPr>
            <w:r w:rsidRPr="00F63F22">
              <w:rPr>
                <w:noProof/>
              </w:rPr>
              <w:t>File Control ID</w:t>
            </w:r>
          </w:p>
        </w:tc>
      </w:tr>
      <w:tr w:rsidR="000419D6" w:rsidRPr="009928E9" w14:paraId="51EF5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0BF997"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C72E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4387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5B669A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1FFBEE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4C57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E34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1DF22" w14:textId="77777777"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14:paraId="056A168A" w14:textId="77777777" w:rsidR="00953E39" w:rsidRPr="00F63F22" w:rsidRDefault="00953E39" w:rsidP="00EA2497">
            <w:pPr>
              <w:pStyle w:val="AttributeTableBody"/>
              <w:jc w:val="left"/>
              <w:rPr>
                <w:noProof/>
              </w:rPr>
            </w:pPr>
            <w:r w:rsidRPr="00F63F22">
              <w:rPr>
                <w:noProof/>
              </w:rPr>
              <w:t>Reference File Control ID</w:t>
            </w:r>
          </w:p>
        </w:tc>
      </w:tr>
      <w:tr w:rsidR="000419D6" w:rsidRPr="009928E9" w14:paraId="74E2709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5004EB1"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57D7B7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91E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3CB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EACEC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A0B00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C44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D9528" w14:textId="77777777"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14:paraId="693016AA" w14:textId="77777777" w:rsidR="00953E39" w:rsidRPr="00F63F22" w:rsidRDefault="00953E39" w:rsidP="00EA2497">
            <w:pPr>
              <w:pStyle w:val="AttributeTableBody"/>
              <w:jc w:val="left"/>
              <w:rPr>
                <w:noProof/>
              </w:rPr>
            </w:pPr>
            <w:r w:rsidRPr="00F63F22">
              <w:rPr>
                <w:noProof/>
              </w:rPr>
              <w:t>File Sending Network Address</w:t>
            </w:r>
          </w:p>
        </w:tc>
      </w:tr>
      <w:tr w:rsidR="000419D6" w:rsidRPr="009928E9" w14:paraId="57CFCE0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0736B7"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65CAD1B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D0F8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9C66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2C0EE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44510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8BC1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5CDF3" w14:textId="77777777"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14:paraId="63DAB147" w14:textId="77777777" w:rsidR="00953E39" w:rsidRPr="00F63F22" w:rsidRDefault="00953E39" w:rsidP="00EA2497">
            <w:pPr>
              <w:pStyle w:val="AttributeTableBody"/>
              <w:jc w:val="left"/>
              <w:rPr>
                <w:noProof/>
              </w:rPr>
            </w:pPr>
            <w:r w:rsidRPr="00F63F22">
              <w:rPr>
                <w:noProof/>
              </w:rPr>
              <w:t>File Receiving Network Address</w:t>
            </w:r>
          </w:p>
        </w:tc>
      </w:tr>
      <w:tr w:rsidR="000419D6" w:rsidRPr="009928E9" w14:paraId="1EF30B0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1ED4B4" w14:textId="77777777"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BD2DD26"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AD9E4"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05C6A2" w14:textId="77777777"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7A227A4" w14:textId="77777777"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2D7A2E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18070" w14:textId="77777777" w:rsidR="003606AD" w:rsidRPr="00F63F22" w:rsidRDefault="00000000" w:rsidP="00EA2497">
            <w:pPr>
              <w:pStyle w:val="AttributeTableBody"/>
              <w:rPr>
                <w:noProof/>
              </w:rPr>
            </w:pPr>
            <w:hyperlink r:id="rId34"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59F92094" w14:textId="77777777"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14:paraId="4563C115" w14:textId="77777777"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14:paraId="6B4903D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CFA3765" w14:textId="77777777"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62C1E91"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D8AB2"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DECFB1" w14:textId="77777777"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9D28B0B" w14:textId="77777777"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D2D2BB8" w14:textId="77777777"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8F2FC18" w14:textId="77777777" w:rsidR="003606AD" w:rsidRDefault="00000000" w:rsidP="00EA2497">
            <w:pPr>
              <w:pStyle w:val="AttributeTableBody"/>
              <w:rPr>
                <w:noProof/>
              </w:rPr>
            </w:pPr>
            <w:hyperlink r:id="rId35"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4CBE2525" w14:textId="77777777"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14:paraId="35A3E305" w14:textId="77777777" w:rsidR="003606AD" w:rsidRDefault="003606AD" w:rsidP="00EA2497">
            <w:pPr>
              <w:pStyle w:val="AttributeTableBody"/>
              <w:jc w:val="left"/>
              <w:rPr>
                <w:noProof/>
              </w:rPr>
            </w:pPr>
            <w:r>
              <w:rPr>
                <w:noProof/>
              </w:rPr>
              <w:t>Security Handling Instructions</w:t>
            </w:r>
          </w:p>
        </w:tc>
      </w:tr>
      <w:tr w:rsidR="000419D6" w:rsidRPr="009928E9" w14:paraId="684AB66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B2544D1" w14:textId="77777777"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0FCDED8E" w14:textId="77777777"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F1C27" w14:textId="77777777"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87ED84" w14:textId="77777777"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7AFC9A0" w14:textId="77777777"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DD6F5CF" w14:textId="77777777"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AA0FB9D" w14:textId="77777777"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E181B7" w14:textId="77777777"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14:paraId="623A0E7D" w14:textId="77777777"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14:paraId="1544D4A8" w14:textId="77777777" w:rsidR="00953E39" w:rsidRPr="00293BD5" w:rsidRDefault="00953E39" w:rsidP="00EA2497">
      <w:pPr>
        <w:pStyle w:val="Heading4"/>
        <w:rPr>
          <w:noProof/>
          <w:vanish/>
        </w:rPr>
      </w:pPr>
      <w:bookmarkStart w:id="2411" w:name="_Toc498146214"/>
      <w:bookmarkStart w:id="2412" w:name="_Toc527864783"/>
      <w:bookmarkStart w:id="2413" w:name="_Toc527866255"/>
      <w:r w:rsidRPr="00293BD5">
        <w:rPr>
          <w:noProof/>
          <w:vanish/>
        </w:rPr>
        <w:t>FHS field definitions</w:t>
      </w:r>
      <w:bookmarkEnd w:id="2411"/>
      <w:bookmarkEnd w:id="2412"/>
      <w:bookmarkEnd w:id="2413"/>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14:paraId="0C9EE3D6" w14:textId="77777777" w:rsidR="00953E39" w:rsidRPr="00F63F22" w:rsidRDefault="00953E39" w:rsidP="00EA2497">
      <w:pPr>
        <w:pStyle w:val="Heading4"/>
        <w:rPr>
          <w:noProof/>
        </w:rPr>
      </w:pPr>
      <w:bookmarkStart w:id="2414" w:name="_Toc498146215"/>
      <w:bookmarkStart w:id="2415" w:name="_Toc527864784"/>
      <w:bookmarkStart w:id="2416"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414"/>
      <w:bookmarkEnd w:id="2415"/>
      <w:bookmarkEnd w:id="2416"/>
    </w:p>
    <w:p w14:paraId="46974210"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3CE37EE" w14:textId="77777777" w:rsidR="00953E39" w:rsidRPr="00F63F22" w:rsidRDefault="00953E39" w:rsidP="00EA2497">
      <w:pPr>
        <w:pStyle w:val="Heading4"/>
        <w:rPr>
          <w:noProof/>
        </w:rPr>
      </w:pPr>
      <w:bookmarkStart w:id="2417" w:name="_Toc498146216"/>
      <w:bookmarkStart w:id="2418" w:name="_Toc527864785"/>
      <w:bookmarkStart w:id="2419"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417"/>
      <w:bookmarkEnd w:id="2418"/>
      <w:bookmarkEnd w:id="2419"/>
    </w:p>
    <w:p w14:paraId="0944705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1959883" w14:textId="77777777" w:rsidR="00953E39" w:rsidRPr="00F63F22" w:rsidRDefault="00953E39" w:rsidP="00EA2497">
      <w:pPr>
        <w:pStyle w:val="Heading4"/>
        <w:rPr>
          <w:noProof/>
        </w:rPr>
      </w:pPr>
      <w:bookmarkStart w:id="2420" w:name="_Toc498146217"/>
      <w:bookmarkStart w:id="2421" w:name="_Toc527864786"/>
      <w:bookmarkStart w:id="2422"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420"/>
      <w:bookmarkEnd w:id="2421"/>
      <w:bookmarkEnd w:id="2422"/>
    </w:p>
    <w:p w14:paraId="03089F34" w14:textId="77777777" w:rsidR="00953E39" w:rsidRDefault="00953E39" w:rsidP="002E3902">
      <w:pPr>
        <w:pStyle w:val="Components"/>
      </w:pPr>
      <w:r>
        <w:t>Components:  &lt;Namespace ID (IS)&gt; ^ &lt;Universal ID (ST)&gt; ^ &lt;Universal ID Type (ID)&gt;</w:t>
      </w:r>
    </w:p>
    <w:p w14:paraId="7CD0378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AEFF5C3" w14:textId="77777777" w:rsidR="00953E39" w:rsidRPr="00F63F22" w:rsidRDefault="00953E39" w:rsidP="00EA2497">
      <w:pPr>
        <w:pStyle w:val="Heading4"/>
        <w:rPr>
          <w:noProof/>
        </w:rPr>
      </w:pPr>
      <w:bookmarkStart w:id="2423" w:name="_Toc498146218"/>
      <w:bookmarkStart w:id="2424" w:name="_Toc527864787"/>
      <w:bookmarkStart w:id="2425"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423"/>
      <w:bookmarkEnd w:id="2424"/>
      <w:bookmarkEnd w:id="2425"/>
    </w:p>
    <w:p w14:paraId="42B42D01" w14:textId="77777777" w:rsidR="00953E39" w:rsidRDefault="00953E39" w:rsidP="002E3902">
      <w:pPr>
        <w:pStyle w:val="Components"/>
      </w:pPr>
      <w:r>
        <w:t>Components:  &lt;Namespace ID (IS)&gt; ^ &lt;Universal ID (ST)&gt; ^ &lt;Universal ID Type (ID)&gt;</w:t>
      </w:r>
    </w:p>
    <w:p w14:paraId="152F602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5894589" w14:textId="77777777" w:rsidR="00953E39" w:rsidRPr="00F63F22" w:rsidRDefault="00953E39" w:rsidP="00EA2497">
      <w:pPr>
        <w:pStyle w:val="Heading4"/>
        <w:rPr>
          <w:noProof/>
        </w:rPr>
      </w:pPr>
      <w:bookmarkStart w:id="2426" w:name="_Toc498146219"/>
      <w:bookmarkStart w:id="2427" w:name="_Toc527864788"/>
      <w:bookmarkStart w:id="2428"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426"/>
      <w:bookmarkEnd w:id="2427"/>
      <w:bookmarkEnd w:id="2428"/>
    </w:p>
    <w:p w14:paraId="0E3D7289" w14:textId="77777777" w:rsidR="00953E39" w:rsidRDefault="00953E39" w:rsidP="002E3902">
      <w:pPr>
        <w:pStyle w:val="Components"/>
      </w:pPr>
      <w:r>
        <w:t>Components:  &lt;Namespace ID (IS)&gt; ^ &lt;Universal ID (ST)&gt; ^ &lt;Universal ID Type (ID)&gt;</w:t>
      </w:r>
    </w:p>
    <w:p w14:paraId="665FBC79" w14:textId="77777777"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14:paraId="01CE4B79" w14:textId="77777777" w:rsidR="00953E39" w:rsidRPr="00F63F22" w:rsidRDefault="00953E39" w:rsidP="00EA2497">
      <w:pPr>
        <w:pStyle w:val="Heading4"/>
        <w:rPr>
          <w:noProof/>
        </w:rPr>
      </w:pPr>
      <w:bookmarkStart w:id="2429" w:name="_Toc498146220"/>
      <w:bookmarkStart w:id="2430" w:name="_Toc527864789"/>
      <w:bookmarkStart w:id="2431"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429"/>
      <w:bookmarkEnd w:id="2430"/>
      <w:bookmarkEnd w:id="2431"/>
    </w:p>
    <w:p w14:paraId="62320871" w14:textId="77777777" w:rsidR="00953E39" w:rsidRDefault="00953E39" w:rsidP="002E3902">
      <w:pPr>
        <w:pStyle w:val="Components"/>
      </w:pPr>
      <w:r>
        <w:t>Components:  &lt;Namespace ID (IS)&gt; ^ &lt;Universal ID (ST)&gt; ^ &lt;Universal ID Type (ID)&gt;</w:t>
      </w:r>
    </w:p>
    <w:p w14:paraId="347ACCB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60B7385" w14:textId="77777777" w:rsidR="00953E39" w:rsidRPr="00F63F22" w:rsidRDefault="00953E39" w:rsidP="00EA2497">
      <w:pPr>
        <w:pStyle w:val="Heading4"/>
        <w:rPr>
          <w:noProof/>
        </w:rPr>
      </w:pPr>
      <w:bookmarkStart w:id="2432" w:name="_Toc498146221"/>
      <w:bookmarkStart w:id="2433" w:name="_Toc527864790"/>
      <w:bookmarkStart w:id="2434"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432"/>
      <w:bookmarkEnd w:id="2433"/>
      <w:bookmarkEnd w:id="2434"/>
    </w:p>
    <w:p w14:paraId="605BB19F"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8BA07B7" w14:textId="77777777" w:rsidR="00953E39" w:rsidRPr="00F63F22" w:rsidRDefault="00953E39" w:rsidP="00EA2497">
      <w:pPr>
        <w:pStyle w:val="Heading4"/>
        <w:rPr>
          <w:noProof/>
        </w:rPr>
      </w:pPr>
      <w:bookmarkStart w:id="2435" w:name="_Toc498146222"/>
      <w:bookmarkStart w:id="2436" w:name="_Toc527864791"/>
      <w:bookmarkStart w:id="2437"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435"/>
      <w:bookmarkEnd w:id="2436"/>
      <w:bookmarkEnd w:id="2437"/>
    </w:p>
    <w:p w14:paraId="53C6C0F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0AE664A8" w14:textId="77777777" w:rsidR="00953E39" w:rsidRPr="00F63F22" w:rsidRDefault="00953E39" w:rsidP="00EA2497">
      <w:pPr>
        <w:pStyle w:val="Heading4"/>
        <w:rPr>
          <w:noProof/>
        </w:rPr>
      </w:pPr>
      <w:bookmarkStart w:id="2438" w:name="_Toc498146223"/>
      <w:bookmarkStart w:id="2439" w:name="_Toc527864792"/>
      <w:bookmarkStart w:id="2440"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438"/>
      <w:bookmarkEnd w:id="2439"/>
      <w:bookmarkEnd w:id="2440"/>
    </w:p>
    <w:p w14:paraId="43B04418" w14:textId="77777777"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14:paraId="5C3115FF" w14:textId="77777777" w:rsidR="00953E39" w:rsidRPr="00F63F22" w:rsidRDefault="00953E39" w:rsidP="00EA2497">
      <w:pPr>
        <w:pStyle w:val="Heading4"/>
        <w:rPr>
          <w:noProof/>
        </w:rPr>
      </w:pPr>
      <w:bookmarkStart w:id="2441" w:name="_Toc498146224"/>
      <w:bookmarkStart w:id="2442" w:name="_Toc527864793"/>
      <w:bookmarkStart w:id="2443" w:name="_Toc527866265"/>
      <w:r w:rsidRPr="00F63F22">
        <w:rPr>
          <w:noProof/>
        </w:rPr>
        <w:lastRenderedPageBreak/>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441"/>
      <w:bookmarkEnd w:id="2442"/>
      <w:bookmarkEnd w:id="2443"/>
    </w:p>
    <w:p w14:paraId="6225CA33" w14:textId="77777777"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14:paraId="5ECAFC50" w14:textId="77777777" w:rsidR="00953E39" w:rsidRPr="00F63F22" w:rsidRDefault="00953E39" w:rsidP="00EA2497">
      <w:pPr>
        <w:pStyle w:val="Heading4"/>
        <w:rPr>
          <w:noProof/>
        </w:rPr>
      </w:pPr>
      <w:bookmarkStart w:id="2444" w:name="_Toc498146225"/>
      <w:bookmarkStart w:id="2445" w:name="_Toc527864794"/>
      <w:bookmarkStart w:id="2446"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444"/>
      <w:bookmarkEnd w:id="2445"/>
      <w:bookmarkEnd w:id="2446"/>
    </w:p>
    <w:p w14:paraId="2C3E7795" w14:textId="77777777"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14:paraId="737E65E5" w14:textId="77777777" w:rsidR="00953E39" w:rsidRPr="00F63F22" w:rsidRDefault="00953E39" w:rsidP="00EA2497">
      <w:pPr>
        <w:pStyle w:val="Heading4"/>
        <w:rPr>
          <w:noProof/>
        </w:rPr>
      </w:pPr>
      <w:bookmarkStart w:id="2447" w:name="_Toc498146226"/>
      <w:bookmarkStart w:id="2448" w:name="_Toc527864795"/>
      <w:bookmarkStart w:id="2449"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447"/>
      <w:bookmarkEnd w:id="2448"/>
      <w:bookmarkEnd w:id="2449"/>
    </w:p>
    <w:p w14:paraId="5317E911"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14:paraId="57551A26" w14:textId="77777777" w:rsidR="00953E39" w:rsidRPr="00F63F22" w:rsidRDefault="00953E39" w:rsidP="00EA2497">
      <w:pPr>
        <w:pStyle w:val="Heading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14:paraId="76D91000" w14:textId="77777777" w:rsidR="00953E39" w:rsidRDefault="00953E39" w:rsidP="002E3902">
      <w:pPr>
        <w:pStyle w:val="Components"/>
      </w:pPr>
      <w:r>
        <w:t>Components:  &lt;Namespace ID (IS)&gt; ^ &lt;Universal ID (ST)&gt; ^ &lt;Universal ID Type (ID)&gt;</w:t>
      </w:r>
    </w:p>
    <w:p w14:paraId="0047B4EF"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4"/>
      </w:r>
    </w:p>
    <w:p w14:paraId="59F4DBB6" w14:textId="77777777" w:rsidR="00953E39" w:rsidRPr="00F63F22" w:rsidRDefault="00953E39" w:rsidP="00EA2497">
      <w:pPr>
        <w:pStyle w:val="Heading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14:paraId="219DB960" w14:textId="77777777" w:rsidR="00953E39" w:rsidRDefault="00953E39" w:rsidP="002E3902">
      <w:pPr>
        <w:pStyle w:val="Components"/>
      </w:pPr>
      <w:r>
        <w:t>Components:  &lt;Namespace ID (IS)&gt; ^ &lt;Universal ID (ST)&gt; ^ &lt;Universal ID Type (ID)&gt;</w:t>
      </w:r>
    </w:p>
    <w:p w14:paraId="3ADD5B16"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58FC3235"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E1F0593" w14:textId="77777777"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6725CEF0" w14:textId="77777777" w:rsidR="0009059A" w:rsidRPr="007358F3" w:rsidRDefault="0009059A" w:rsidP="0009059A">
      <w:pPr>
        <w:pStyle w:val="Heading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14:paraId="3080B4AA" w14:textId="77777777"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FB1AD" w14:textId="77777777"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14:paraId="0D702479" w14:textId="18CCCF1A"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p>
    <w:p w14:paraId="2233FBA4" w14:textId="77777777" w:rsidR="006A6EAA" w:rsidRPr="005C2AAC" w:rsidRDefault="006A6EAA" w:rsidP="0009059A">
      <w:pPr>
        <w:pStyle w:val="NormalIndented"/>
        <w:rPr>
          <w:noProof/>
        </w:rPr>
      </w:pPr>
    </w:p>
    <w:p w14:paraId="3F499992" w14:textId="77777777"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14:paraId="05954B76" w14:textId="77777777"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w:t>
      </w:r>
      <w:r w:rsidRPr="005C2AAC">
        <w:rPr>
          <w:noProof/>
        </w:rPr>
        <w:lastRenderedPageBreak/>
        <w:t xml:space="preserve">the high water mark in the header of message content is -described in the Guide to the HL7 Healthcare Privacy and Security Classification System, Release 1, which is platform independent. </w:t>
      </w:r>
    </w:p>
    <w:p w14:paraId="4B7CA40A" w14:textId="77777777" w:rsidR="0009059A" w:rsidRPr="005C2AAC" w:rsidRDefault="0009059A" w:rsidP="0009059A">
      <w:pPr>
        <w:pStyle w:val="NormalIndented"/>
        <w:rPr>
          <w:noProof/>
        </w:rPr>
      </w:pPr>
    </w:p>
    <w:p w14:paraId="07ADF9FD" w14:textId="77777777"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385C1708" w14:textId="77777777" w:rsidR="0009059A" w:rsidRPr="007358F3" w:rsidRDefault="0009059A" w:rsidP="0009059A">
      <w:pPr>
        <w:pStyle w:val="Heading4"/>
        <w:rPr>
          <w:noProof/>
        </w:rPr>
      </w:pPr>
      <w:r>
        <w:rPr>
          <w:noProof/>
        </w:rPr>
        <w:t xml:space="preserve">FSH-16 </w:t>
      </w:r>
      <w:r w:rsidRPr="007358F3">
        <w:rPr>
          <w:noProof/>
        </w:rPr>
        <w:t xml:space="preserve">Security Handling Instructions   (CWE)   </w:t>
      </w:r>
      <w:r>
        <w:rPr>
          <w:noProof/>
        </w:rPr>
        <w:t>02430</w:t>
      </w:r>
    </w:p>
    <w:p w14:paraId="3FEC699E" w14:textId="77777777"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9CB8D3" w14:textId="77777777"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66B5C1A" w14:textId="77777777"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14:paraId="0FB94F8E" w14:textId="77777777" w:rsidR="0009059A" w:rsidRPr="005C2AAC" w:rsidRDefault="0009059A" w:rsidP="0009059A">
      <w:pPr>
        <w:pStyle w:val="Heading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14:paraId="532DA2AC" w14:textId="77777777" w:rsidR="0009059A" w:rsidRPr="00AF2045" w:rsidRDefault="0009059A"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18C68125" w14:textId="77777777"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14:paraId="1255280F" w14:textId="77777777" w:rsidR="00953E39" w:rsidRPr="00F63F22" w:rsidRDefault="00953E39" w:rsidP="000247A5">
      <w:pPr>
        <w:pStyle w:val="Heading3"/>
        <w:rPr>
          <w:noProof/>
        </w:rPr>
      </w:pPr>
      <w:bookmarkStart w:id="2450" w:name="_Toc348257281"/>
      <w:bookmarkStart w:id="2451" w:name="_Toc348257617"/>
      <w:bookmarkStart w:id="2452" w:name="_Toc348263239"/>
      <w:bookmarkStart w:id="2453" w:name="_Toc348336568"/>
      <w:bookmarkStart w:id="2454" w:name="_Toc348770056"/>
      <w:bookmarkStart w:id="2455" w:name="_Toc348856198"/>
      <w:bookmarkStart w:id="2456" w:name="_Toc348866619"/>
      <w:bookmarkStart w:id="2457" w:name="_Toc348947849"/>
      <w:bookmarkStart w:id="2458" w:name="_Toc349735430"/>
      <w:bookmarkStart w:id="2459" w:name="_Toc349735873"/>
      <w:bookmarkStart w:id="2460" w:name="_Toc349736027"/>
      <w:bookmarkStart w:id="2461" w:name="_Toc349803759"/>
      <w:bookmarkStart w:id="2462" w:name="_Toc359236097"/>
      <w:bookmarkStart w:id="2463" w:name="_Ref487452171"/>
      <w:bookmarkStart w:id="2464" w:name="_Toc498146227"/>
      <w:bookmarkStart w:id="2465" w:name="_Toc527864796"/>
      <w:bookmarkStart w:id="2466" w:name="_Toc527866268"/>
      <w:bookmarkStart w:id="2467" w:name="_Toc528481955"/>
      <w:bookmarkStart w:id="2468" w:name="_Toc528482460"/>
      <w:bookmarkStart w:id="2469" w:name="_Toc528482759"/>
      <w:bookmarkStart w:id="2470" w:name="_Toc528482884"/>
      <w:bookmarkStart w:id="2471" w:name="_Toc528486192"/>
      <w:bookmarkStart w:id="2472" w:name="_Toc536689700"/>
      <w:bookmarkStart w:id="2473" w:name="_Ref129110"/>
      <w:bookmarkStart w:id="2474" w:name="_Toc496445"/>
      <w:bookmarkStart w:id="2475" w:name="_Toc524792"/>
      <w:bookmarkStart w:id="2476" w:name="_Toc22443825"/>
      <w:bookmarkStart w:id="2477" w:name="_Toc22444177"/>
      <w:bookmarkStart w:id="2478" w:name="_Toc36358124"/>
      <w:bookmarkStart w:id="2479" w:name="_Toc42232554"/>
      <w:bookmarkStart w:id="2480" w:name="_Toc43275076"/>
      <w:bookmarkStart w:id="2481" w:name="_Toc43275248"/>
      <w:bookmarkStart w:id="2482" w:name="_Toc43275955"/>
      <w:bookmarkStart w:id="2483" w:name="_Toc43276275"/>
      <w:bookmarkStart w:id="2484" w:name="_Toc43276800"/>
      <w:bookmarkStart w:id="2485" w:name="_Toc43276898"/>
      <w:bookmarkStart w:id="2486" w:name="_Toc43277038"/>
      <w:bookmarkStart w:id="2487" w:name="_Toc234219606"/>
      <w:bookmarkStart w:id="2488" w:name="_Toc17270017"/>
      <w:bookmarkStart w:id="2489" w:name="_Toc28952738"/>
      <w:r w:rsidRPr="00F63F22">
        <w:rPr>
          <w:noProof/>
        </w:rPr>
        <w:lastRenderedPageBreak/>
        <w:t xml:space="preserve">FTS </w:t>
      </w:r>
      <w:r w:rsidRPr="00F63F22">
        <w:rPr>
          <w:noProof/>
        </w:rPr>
        <w:noBreakHyphen/>
        <w:t xml:space="preserve"> </w:t>
      </w:r>
      <w:r w:rsidR="00575553">
        <w:rPr>
          <w:noProof/>
        </w:rPr>
        <w:t>F</w:t>
      </w:r>
      <w:r w:rsidRPr="00F63F22">
        <w:rPr>
          <w:noProof/>
        </w:rPr>
        <w:t xml:space="preserve">ile </w:t>
      </w:r>
      <w:r w:rsidR="00575553">
        <w:rPr>
          <w:noProof/>
        </w:rPr>
        <w:t>T</w:t>
      </w:r>
      <w:r w:rsidRPr="00F63F22">
        <w:rPr>
          <w:noProof/>
        </w:rPr>
        <w:t xml:space="preserve">railer </w:t>
      </w:r>
      <w:r w:rsidR="00575553">
        <w:rPr>
          <w:noProof/>
        </w:rPr>
        <w:t>S</w:t>
      </w:r>
      <w:r w:rsidRPr="00F63F22">
        <w:rPr>
          <w:noProof/>
        </w:rPr>
        <w:t>egment</w:t>
      </w:r>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14:paraId="67EE8317" w14:textId="77777777" w:rsidR="00953E39" w:rsidRPr="00F63F22" w:rsidRDefault="00953E39" w:rsidP="00EA2497">
      <w:pPr>
        <w:pStyle w:val="NormalIndented"/>
        <w:rPr>
          <w:noProof/>
        </w:rPr>
      </w:pPr>
      <w:r w:rsidRPr="00F63F22">
        <w:rPr>
          <w:noProof/>
        </w:rPr>
        <w:t>The FTS segment defines the end of a file.</w:t>
      </w:r>
    </w:p>
    <w:p w14:paraId="4427F9AC" w14:textId="77777777" w:rsidR="00953E39" w:rsidRPr="00F63F22" w:rsidRDefault="00953E39" w:rsidP="00EA2497">
      <w:pPr>
        <w:pStyle w:val="AttributeTableCaption"/>
        <w:rPr>
          <w:noProof/>
        </w:rPr>
      </w:pPr>
      <w:bookmarkStart w:id="2490" w:name="_Toc349735701"/>
      <w:bookmarkStart w:id="2491" w:name="_Toc349803973"/>
      <w:r w:rsidRPr="00F63F22">
        <w:rPr>
          <w:noProof/>
        </w:rPr>
        <w:t xml:space="preserve">HL7 Attribute Table - FTS </w:t>
      </w:r>
      <w:bookmarkStart w:id="2492" w:name="FTS"/>
      <w:bookmarkEnd w:id="2490"/>
      <w:bookmarkEnd w:id="2491"/>
      <w:bookmarkEnd w:id="2492"/>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4267A8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4CA2200A"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2B3F056"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C17B86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50A4B3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6F4813B"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D0E7EC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021DFE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E9650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99D8FE" w14:textId="77777777" w:rsidR="00953E39" w:rsidRPr="00F63F22" w:rsidRDefault="00953E39" w:rsidP="00EA2497">
            <w:pPr>
              <w:pStyle w:val="AttributeTableHeader"/>
              <w:jc w:val="left"/>
              <w:rPr>
                <w:noProof/>
              </w:rPr>
            </w:pPr>
            <w:r w:rsidRPr="00F63F22">
              <w:rPr>
                <w:noProof/>
              </w:rPr>
              <w:t>ELEMENT NAME</w:t>
            </w:r>
          </w:p>
        </w:tc>
      </w:tr>
      <w:tr w:rsidR="000419D6" w:rsidRPr="009928E9" w14:paraId="52ABBCD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2337DA0D"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0B4D70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A8F045"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001655AC" w14:textId="77777777"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14:paraId="73E14959"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24C7DF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2D36F6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669B17" w14:textId="77777777"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14:paraId="0F5889D0" w14:textId="77777777" w:rsidR="00953E39" w:rsidRPr="00F63F22" w:rsidRDefault="00953E39" w:rsidP="00EA2497">
            <w:pPr>
              <w:pStyle w:val="AttributeTableBody"/>
              <w:jc w:val="left"/>
              <w:rPr>
                <w:noProof/>
              </w:rPr>
            </w:pPr>
            <w:r w:rsidRPr="00F63F22">
              <w:rPr>
                <w:noProof/>
              </w:rPr>
              <w:t>File Batch Count</w:t>
            </w:r>
          </w:p>
        </w:tc>
      </w:tr>
      <w:tr w:rsidR="000419D6" w:rsidRPr="009928E9" w14:paraId="7DDFABC8"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785A8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134A48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8F2E8"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14:paraId="35ABB80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17BEAC7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8EA6018"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75218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951E34" w14:textId="77777777"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14:paraId="2DB46DA9" w14:textId="77777777" w:rsidR="00953E39" w:rsidRPr="00F63F22" w:rsidRDefault="00953E39" w:rsidP="00EA2497">
            <w:pPr>
              <w:pStyle w:val="AttributeTableBody"/>
              <w:jc w:val="left"/>
              <w:rPr>
                <w:noProof/>
              </w:rPr>
            </w:pPr>
            <w:r w:rsidRPr="00F63F22">
              <w:rPr>
                <w:noProof/>
              </w:rPr>
              <w:t>File Trailer Comment</w:t>
            </w:r>
          </w:p>
        </w:tc>
      </w:tr>
    </w:tbl>
    <w:p w14:paraId="08CE2221" w14:textId="77777777" w:rsidR="00953E39" w:rsidRPr="00AD311C" w:rsidRDefault="00953E39" w:rsidP="00EA2497">
      <w:pPr>
        <w:pStyle w:val="Heading4"/>
        <w:rPr>
          <w:noProof/>
          <w:vanish/>
        </w:rPr>
      </w:pPr>
      <w:bookmarkStart w:id="2493" w:name="_Toc498146228"/>
      <w:bookmarkStart w:id="2494" w:name="_Toc527864797"/>
      <w:bookmarkStart w:id="2495" w:name="_Toc527866269"/>
      <w:r w:rsidRPr="00AD311C">
        <w:rPr>
          <w:noProof/>
          <w:vanish/>
        </w:rPr>
        <w:t>FTS field definitions</w:t>
      </w:r>
      <w:bookmarkEnd w:id="2493"/>
      <w:bookmarkEnd w:id="2494"/>
      <w:bookmarkEnd w:id="2495"/>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14:paraId="66FFF2E0" w14:textId="77777777" w:rsidR="00953E39" w:rsidRPr="00F63F22" w:rsidRDefault="00953E39" w:rsidP="00EA2497">
      <w:pPr>
        <w:pStyle w:val="Heading4"/>
        <w:rPr>
          <w:noProof/>
        </w:rPr>
      </w:pPr>
      <w:bookmarkStart w:id="2496" w:name="_Toc498146229"/>
      <w:bookmarkStart w:id="2497" w:name="_Toc527864798"/>
      <w:bookmarkStart w:id="2498"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496"/>
      <w:bookmarkEnd w:id="2497"/>
      <w:bookmarkEnd w:id="2498"/>
    </w:p>
    <w:p w14:paraId="04155FA2" w14:textId="77777777" w:rsidR="00953E39" w:rsidRPr="00F63F22" w:rsidRDefault="00953E39" w:rsidP="00EA2497">
      <w:pPr>
        <w:pStyle w:val="NormalIndented"/>
        <w:rPr>
          <w:noProof/>
        </w:rPr>
      </w:pPr>
      <w:r w:rsidRPr="00F63F22">
        <w:rPr>
          <w:noProof/>
        </w:rPr>
        <w:t xml:space="preserve">Definition: This field contains the number of batches contained in this file. </w:t>
      </w:r>
    </w:p>
    <w:p w14:paraId="43027EAD" w14:textId="77777777" w:rsidR="00953E39" w:rsidRPr="00F63F22" w:rsidRDefault="00953E39" w:rsidP="00EA2497">
      <w:pPr>
        <w:pStyle w:val="Heading4"/>
        <w:rPr>
          <w:noProof/>
        </w:rPr>
      </w:pPr>
      <w:bookmarkStart w:id="2499" w:name="_Toc498146230"/>
      <w:bookmarkStart w:id="2500" w:name="_Toc527864799"/>
      <w:bookmarkStart w:id="2501" w:name="_Toc527866271"/>
      <w:r w:rsidRPr="00F63F22">
        <w:rPr>
          <w:noProof/>
        </w:rPr>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499"/>
      <w:bookmarkEnd w:id="2500"/>
      <w:bookmarkEnd w:id="2501"/>
    </w:p>
    <w:p w14:paraId="51C28EDC" w14:textId="77777777" w:rsidR="00953E39" w:rsidRPr="00F63F22" w:rsidRDefault="00953E39" w:rsidP="00EA2497">
      <w:pPr>
        <w:pStyle w:val="NormalIndented"/>
        <w:rPr>
          <w:noProof/>
        </w:rPr>
      </w:pPr>
      <w:r w:rsidRPr="00F63F22">
        <w:rPr>
          <w:noProof/>
        </w:rPr>
        <w:t>Definition: The use of this free text field is not further specified.</w:t>
      </w:r>
    </w:p>
    <w:p w14:paraId="2FEF69DC" w14:textId="77777777" w:rsidR="00953E39" w:rsidRPr="00F63F22" w:rsidRDefault="00953E39" w:rsidP="000247A5">
      <w:pPr>
        <w:pStyle w:val="Heading3"/>
        <w:rPr>
          <w:noProof/>
        </w:rPr>
      </w:pPr>
      <w:bookmarkStart w:id="2502" w:name="_Toc348257271"/>
      <w:bookmarkStart w:id="2503" w:name="_Toc348257607"/>
      <w:bookmarkStart w:id="2504" w:name="_Toc348263229"/>
      <w:bookmarkStart w:id="2505" w:name="_Toc348336558"/>
      <w:bookmarkStart w:id="2506" w:name="_Toc348770046"/>
      <w:bookmarkStart w:id="2507" w:name="_Toc348856188"/>
      <w:bookmarkStart w:id="2508" w:name="_Toc348866609"/>
      <w:bookmarkStart w:id="2509" w:name="_Toc348947839"/>
      <w:bookmarkStart w:id="2510" w:name="_Toc349735420"/>
      <w:bookmarkStart w:id="2511" w:name="_Toc349735863"/>
      <w:bookmarkStart w:id="2512" w:name="_Toc349736017"/>
      <w:bookmarkStart w:id="2513" w:name="_Toc349803749"/>
      <w:bookmarkStart w:id="2514" w:name="_Ref358261917"/>
      <w:bookmarkStart w:id="2515" w:name="_Ref358261948"/>
      <w:bookmarkStart w:id="2516" w:name="_Ref358262188"/>
      <w:bookmarkStart w:id="2517" w:name="_Ref358262460"/>
      <w:bookmarkStart w:id="2518" w:name="_Toc359236087"/>
      <w:bookmarkStart w:id="2519" w:name="_Ref372021310"/>
      <w:bookmarkStart w:id="2520" w:name="_Ref372021355"/>
      <w:bookmarkStart w:id="2521" w:name="_Ref487452203"/>
      <w:bookmarkStart w:id="2522" w:name="_Ref495203004"/>
      <w:bookmarkStart w:id="2523" w:name="_Ref495203017"/>
      <w:bookmarkStart w:id="2524" w:name="_Ref495203699"/>
      <w:bookmarkStart w:id="2525" w:name="_Ref495203706"/>
      <w:bookmarkStart w:id="2526" w:name="_Toc498146231"/>
      <w:bookmarkStart w:id="2527" w:name="_Toc527864800"/>
      <w:bookmarkStart w:id="2528" w:name="_Toc527866272"/>
      <w:bookmarkStart w:id="2529" w:name="_Toc528481956"/>
      <w:bookmarkStart w:id="2530" w:name="_Toc528482461"/>
      <w:bookmarkStart w:id="2531" w:name="_Toc528482760"/>
      <w:bookmarkStart w:id="2532" w:name="_Toc528482885"/>
      <w:bookmarkStart w:id="2533" w:name="_Toc528486193"/>
      <w:bookmarkStart w:id="2534" w:name="_Toc536689701"/>
      <w:bookmarkStart w:id="2535" w:name="_Toc496446"/>
      <w:bookmarkStart w:id="2536" w:name="_Toc524793"/>
      <w:bookmarkStart w:id="2537" w:name="_Toc22443826"/>
      <w:bookmarkStart w:id="2538" w:name="_Toc22444178"/>
      <w:bookmarkStart w:id="2539" w:name="_Ref33423638"/>
      <w:bookmarkStart w:id="2540" w:name="_Toc36358125"/>
      <w:bookmarkStart w:id="2541" w:name="_Toc42232555"/>
      <w:bookmarkStart w:id="2542" w:name="_Ref43272288"/>
      <w:bookmarkStart w:id="2543" w:name="_Toc43275077"/>
      <w:bookmarkStart w:id="2544" w:name="_Toc43275249"/>
      <w:bookmarkStart w:id="2545" w:name="_Toc43275956"/>
      <w:bookmarkStart w:id="2546" w:name="_Toc43276276"/>
      <w:bookmarkStart w:id="2547" w:name="_Toc43276801"/>
      <w:bookmarkStart w:id="2548" w:name="_Toc43276899"/>
      <w:bookmarkStart w:id="2549" w:name="_Toc43277039"/>
      <w:bookmarkStart w:id="2550" w:name="_Ref228008653"/>
      <w:bookmarkStart w:id="2551" w:name="_Toc234219607"/>
      <w:bookmarkStart w:id="2552" w:name="_Toc17270018"/>
      <w:bookmarkStart w:id="2553" w:name="_Toc28952739"/>
      <w:r w:rsidRPr="00F63F22">
        <w:rPr>
          <w:noProof/>
        </w:rPr>
        <w:t xml:space="preserve">MSA </w:t>
      </w:r>
      <w:r w:rsidRPr="00F63F22">
        <w:rPr>
          <w:noProof/>
        </w:rPr>
        <w:noBreakHyphen/>
        <w:t xml:space="preserve"> </w:t>
      </w:r>
      <w:r w:rsidR="00575553">
        <w:t>M</w:t>
      </w:r>
      <w:r w:rsidRPr="000247A5">
        <w:t>essage</w:t>
      </w:r>
      <w:r w:rsidRPr="00F63F22">
        <w:rPr>
          <w:noProof/>
        </w:rPr>
        <w:t xml:space="preserve"> </w:t>
      </w:r>
      <w:r w:rsidR="00575553">
        <w:rPr>
          <w:noProof/>
        </w:rPr>
        <w:t>A</w:t>
      </w:r>
      <w:r w:rsidRPr="00F63F22">
        <w:rPr>
          <w:noProof/>
        </w:rPr>
        <w:t>cknowledgment segment</w:t>
      </w:r>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14:paraId="0EBCF1E5" w14:textId="77777777" w:rsidR="00953E39" w:rsidRPr="00F63F22" w:rsidRDefault="00953E39" w:rsidP="00EA2497">
      <w:pPr>
        <w:pStyle w:val="NormalIndented"/>
        <w:rPr>
          <w:noProof/>
        </w:rPr>
      </w:pPr>
      <w:r w:rsidRPr="00F63F22">
        <w:rPr>
          <w:noProof/>
        </w:rPr>
        <w:t xml:space="preserve">The MSA segment contains information sent while acknowledging another message. </w:t>
      </w:r>
    </w:p>
    <w:p w14:paraId="019890EC" w14:textId="77777777" w:rsidR="00953E39" w:rsidRPr="00F63F22" w:rsidRDefault="00953E39" w:rsidP="00EA2497">
      <w:pPr>
        <w:pStyle w:val="AttributeTableCaption"/>
        <w:rPr>
          <w:noProof/>
        </w:rPr>
      </w:pPr>
      <w:bookmarkStart w:id="2554" w:name="_Toc349735679"/>
      <w:bookmarkStart w:id="2555" w:name="_Toc349803951"/>
      <w:r w:rsidRPr="00F63F22">
        <w:rPr>
          <w:noProof/>
        </w:rPr>
        <w:t>HL7 Attribute Table - MSA</w:t>
      </w:r>
      <w:bookmarkStart w:id="2556" w:name="MSA"/>
      <w:bookmarkEnd w:id="2554"/>
      <w:bookmarkEnd w:id="2555"/>
      <w:bookmarkEnd w:id="2556"/>
      <w:r w:rsidRPr="00F63F22">
        <w:rPr>
          <w:noProof/>
        </w:rPr>
        <w:t xml:space="preserve"> - Message Acknowledgment</w:t>
      </w:r>
      <w:r w:rsidR="004177F8" w:rsidRPr="00F63F22">
        <w:rPr>
          <w:noProof/>
        </w:rPr>
        <w:fldChar w:fldCharType="begin"/>
      </w:r>
      <w:r w:rsidRPr="00F63F22">
        <w:rPr>
          <w:noProof/>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3584095"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54FC6016"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0FF083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2EB9561"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2CE6AE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3E7F06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3FE2051"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72AA42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9E87F7B"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76F4936" w14:textId="77777777" w:rsidR="00953E39" w:rsidRPr="00F63F22" w:rsidRDefault="00953E39" w:rsidP="00EA2497">
            <w:pPr>
              <w:pStyle w:val="AttributeTableHeader"/>
              <w:jc w:val="left"/>
              <w:rPr>
                <w:noProof/>
              </w:rPr>
            </w:pPr>
            <w:r w:rsidRPr="00F63F22">
              <w:rPr>
                <w:noProof/>
              </w:rPr>
              <w:t>ELEMENT NAME</w:t>
            </w:r>
          </w:p>
        </w:tc>
      </w:tr>
      <w:tr w:rsidR="000419D6" w:rsidRPr="009928E9" w14:paraId="0A89D413"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BB2752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845885B" w14:textId="77777777"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14:paraId="6E8CB23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69EF4A7" w14:textId="77777777"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14:paraId="3B1C758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DD55AC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07D6D1" w14:textId="77777777" w:rsidR="00953E39" w:rsidRPr="00F63F22" w:rsidRDefault="00000000" w:rsidP="00EA2497">
            <w:pPr>
              <w:pStyle w:val="AttributeTableBody"/>
              <w:rPr>
                <w:rStyle w:val="HyperlinkTable"/>
                <w:noProof/>
              </w:rPr>
            </w:pPr>
            <w:hyperlink r:id="rId36"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14:paraId="00C8B997" w14:textId="77777777"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14:paraId="2F848908" w14:textId="77777777" w:rsidR="00953E39" w:rsidRPr="00F63F22" w:rsidRDefault="00953E39" w:rsidP="00EA2497">
            <w:pPr>
              <w:pStyle w:val="AttributeTableBody"/>
              <w:jc w:val="left"/>
              <w:rPr>
                <w:noProof/>
              </w:rPr>
            </w:pPr>
            <w:r w:rsidRPr="00F63F22">
              <w:rPr>
                <w:noProof/>
              </w:rPr>
              <w:t>Acknowledgment Code</w:t>
            </w:r>
          </w:p>
        </w:tc>
      </w:tr>
      <w:tr w:rsidR="000419D6" w:rsidRPr="009928E9" w14:paraId="2DA5AB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499858D"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0A54D98"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109EC0CD" w14:textId="77777777"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14:paraId="3557204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A7D6F1F"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91CEE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F0FB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AB785"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372F5391"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61CB15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79F2514"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F5E3B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20189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B6C4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55FEC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F1C764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36FE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86AB4" w14:textId="77777777"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14:paraId="2AC22BF2" w14:textId="77777777" w:rsidR="00953E39" w:rsidRPr="00F63F22" w:rsidRDefault="00953E39" w:rsidP="00EA2497">
            <w:pPr>
              <w:pStyle w:val="AttributeTableBody"/>
              <w:jc w:val="left"/>
              <w:rPr>
                <w:noProof/>
              </w:rPr>
            </w:pPr>
            <w:r w:rsidRPr="00F63F22">
              <w:rPr>
                <w:noProof/>
              </w:rPr>
              <w:t>Text Message</w:t>
            </w:r>
          </w:p>
        </w:tc>
      </w:tr>
      <w:tr w:rsidR="000419D6" w:rsidRPr="009928E9" w14:paraId="096CDBA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CD1D7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8EF5E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D4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902F6"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26A3564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32DE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911B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A60D7" w14:textId="77777777"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14:paraId="5BE2087F" w14:textId="77777777" w:rsidR="00953E39" w:rsidRPr="00F63F22" w:rsidRDefault="00953E39" w:rsidP="00EA2497">
            <w:pPr>
              <w:pStyle w:val="AttributeTableBody"/>
              <w:jc w:val="left"/>
              <w:rPr>
                <w:noProof/>
              </w:rPr>
            </w:pPr>
            <w:r w:rsidRPr="00F63F22">
              <w:rPr>
                <w:noProof/>
              </w:rPr>
              <w:t>Expected Sequence Number</w:t>
            </w:r>
          </w:p>
        </w:tc>
      </w:tr>
      <w:tr w:rsidR="000419D6" w:rsidRPr="009928E9" w14:paraId="470CCE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33AEF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49CC525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06D5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F54E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8375E"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99106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44ED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72D0" w14:textId="77777777"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14:paraId="304E4DD6" w14:textId="77777777" w:rsidR="00953E39" w:rsidRPr="00F63F22" w:rsidRDefault="00953E39" w:rsidP="00EA2497">
            <w:pPr>
              <w:pStyle w:val="AttributeTableBody"/>
              <w:jc w:val="left"/>
              <w:rPr>
                <w:noProof/>
              </w:rPr>
            </w:pPr>
            <w:r w:rsidRPr="00F63F22">
              <w:rPr>
                <w:noProof/>
              </w:rPr>
              <w:t>Delayed Acknowledgment Type</w:t>
            </w:r>
          </w:p>
        </w:tc>
      </w:tr>
      <w:tr w:rsidR="000419D6" w:rsidRPr="009928E9" w14:paraId="5D1394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148C0BA"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6F1685C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6CD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D5A5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533F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4A17E6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6E6FB" w14:textId="77777777"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37E45A" w14:textId="77777777"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14:paraId="1540413E" w14:textId="77777777" w:rsidR="00953E39" w:rsidRPr="00F63F22" w:rsidRDefault="00953E39" w:rsidP="00EA2497">
            <w:pPr>
              <w:pStyle w:val="AttributeTableBody"/>
              <w:jc w:val="left"/>
              <w:rPr>
                <w:noProof/>
              </w:rPr>
            </w:pPr>
            <w:r w:rsidRPr="00F63F22">
              <w:rPr>
                <w:noProof/>
              </w:rPr>
              <w:t>Error Condition</w:t>
            </w:r>
          </w:p>
        </w:tc>
      </w:tr>
      <w:tr w:rsidR="000419D6" w:rsidRPr="009928E9" w14:paraId="424E67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32B6C4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3E705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3105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27227E"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5462EE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619D5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E19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E75C5" w14:textId="77777777"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14:paraId="1278E0A2" w14:textId="77777777" w:rsidR="00953E39" w:rsidRPr="00F63F22" w:rsidRDefault="00953E39" w:rsidP="00EA2497">
            <w:pPr>
              <w:pStyle w:val="AttributeTableBody"/>
              <w:jc w:val="left"/>
              <w:rPr>
                <w:noProof/>
              </w:rPr>
            </w:pPr>
            <w:r w:rsidRPr="00F63F22">
              <w:rPr>
                <w:noProof/>
              </w:rPr>
              <w:t xml:space="preserve">Message Waiting Number </w:t>
            </w:r>
          </w:p>
        </w:tc>
      </w:tr>
      <w:tr w:rsidR="000419D6" w:rsidRPr="009928E9" w14:paraId="7A67B0E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54D4C433"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14:paraId="0177CE3E"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6C2FE1B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3F2DE03"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173BBE7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6A0740A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487447" w14:textId="77777777" w:rsidR="00953E39" w:rsidRPr="00F63F22" w:rsidRDefault="00000000" w:rsidP="00EA2497">
            <w:pPr>
              <w:pStyle w:val="AttributeTableBody"/>
              <w:rPr>
                <w:rStyle w:val="HyperlinkTable"/>
                <w:noProof/>
              </w:rPr>
            </w:pPr>
            <w:hyperlink r:id="rId37"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14:paraId="7DA19C4F" w14:textId="77777777"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14:paraId="3BF67EB5" w14:textId="77777777" w:rsidR="00953E39" w:rsidRPr="00F63F22" w:rsidRDefault="00953E39" w:rsidP="00EA2497">
            <w:pPr>
              <w:pStyle w:val="AttributeTableBody"/>
              <w:jc w:val="left"/>
              <w:rPr>
                <w:noProof/>
              </w:rPr>
            </w:pPr>
            <w:r w:rsidRPr="00F63F22">
              <w:rPr>
                <w:noProof/>
              </w:rPr>
              <w:t xml:space="preserve"> Message Waiting Priority </w:t>
            </w:r>
          </w:p>
        </w:tc>
      </w:tr>
    </w:tbl>
    <w:p w14:paraId="76FA953C" w14:textId="77777777" w:rsidR="00953E39" w:rsidRPr="00AD311C" w:rsidRDefault="00953E39" w:rsidP="00EA2497">
      <w:pPr>
        <w:pStyle w:val="Heading4"/>
        <w:rPr>
          <w:noProof/>
          <w:vanish/>
        </w:rPr>
      </w:pPr>
      <w:bookmarkStart w:id="2557" w:name="_Toc498146232"/>
      <w:bookmarkStart w:id="2558" w:name="_Toc527864801"/>
      <w:bookmarkStart w:id="2559" w:name="_Toc527866273"/>
      <w:r w:rsidRPr="00AD311C">
        <w:rPr>
          <w:noProof/>
          <w:vanish/>
        </w:rPr>
        <w:t>MSA field definitions</w:t>
      </w:r>
      <w:bookmarkEnd w:id="2557"/>
      <w:bookmarkEnd w:id="2558"/>
      <w:bookmarkEnd w:id="2559"/>
      <w:r w:rsidR="004177F8" w:rsidRPr="00AD311C">
        <w:rPr>
          <w:noProof/>
          <w:vanish/>
        </w:rPr>
        <w:fldChar w:fldCharType="begin"/>
      </w:r>
      <w:r w:rsidRPr="00AD311C">
        <w:rPr>
          <w:noProof/>
          <w:vanish/>
        </w:rPr>
        <w:instrText xml:space="preserve"> XE "MSA - data element definitions" </w:instrText>
      </w:r>
      <w:r w:rsidR="004177F8" w:rsidRPr="00AD311C">
        <w:rPr>
          <w:noProof/>
          <w:vanish/>
        </w:rPr>
        <w:fldChar w:fldCharType="end"/>
      </w:r>
    </w:p>
    <w:p w14:paraId="063C20CD" w14:textId="77777777" w:rsidR="00953E39" w:rsidRPr="00F63F22" w:rsidRDefault="00953E39" w:rsidP="00EA2497">
      <w:pPr>
        <w:pStyle w:val="Heading4"/>
        <w:rPr>
          <w:noProof/>
        </w:rPr>
      </w:pPr>
      <w:bookmarkStart w:id="2560" w:name="_MSA-1___Acknowledgment_Code__(ID)__"/>
      <w:bookmarkStart w:id="2561" w:name="_Toc498146233"/>
      <w:bookmarkStart w:id="2562" w:name="_Toc527864802"/>
      <w:bookmarkStart w:id="2563" w:name="_Toc527866274"/>
      <w:bookmarkStart w:id="2564" w:name="_Ref915978"/>
      <w:bookmarkEnd w:id="2560"/>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561"/>
      <w:bookmarkEnd w:id="2562"/>
      <w:bookmarkEnd w:id="2563"/>
      <w:bookmarkEnd w:id="2564"/>
    </w:p>
    <w:p w14:paraId="4BC311A4" w14:textId="77777777"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38" w:anchor="HL70008" w:history="1">
        <w:r w:rsidRPr="00F63F22">
          <w:rPr>
            <w:rStyle w:val="HyperlinkText"/>
            <w:noProof/>
          </w:rPr>
          <w:t>HL7 Table 0008 - Acknowledgment Code</w:t>
        </w:r>
      </w:hyperlink>
      <w:r w:rsidRPr="00F63F22">
        <w:rPr>
          <w:noProof/>
        </w:rPr>
        <w:t xml:space="preserve"> for valid values.</w:t>
      </w:r>
    </w:p>
    <w:p w14:paraId="1588B120" w14:textId="77777777" w:rsidR="00953E39" w:rsidRPr="00F63F22" w:rsidRDefault="00953E39" w:rsidP="00EA2497">
      <w:pPr>
        <w:pStyle w:val="Heading4"/>
        <w:rPr>
          <w:noProof/>
        </w:rPr>
      </w:pPr>
      <w:bookmarkStart w:id="2565" w:name="_Toc498146234"/>
      <w:bookmarkStart w:id="2566" w:name="_Toc527864803"/>
      <w:bookmarkStart w:id="2567"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565"/>
      <w:bookmarkEnd w:id="2566"/>
      <w:bookmarkEnd w:id="2567"/>
    </w:p>
    <w:p w14:paraId="37FFC55C" w14:textId="77777777"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14:paraId="6A431EC1" w14:textId="77777777" w:rsidR="00953E39" w:rsidRPr="00F63F22" w:rsidRDefault="00953E39" w:rsidP="00EA2497">
      <w:pPr>
        <w:pStyle w:val="Heading4"/>
        <w:rPr>
          <w:noProof/>
        </w:rPr>
      </w:pPr>
      <w:bookmarkStart w:id="2568" w:name="_Toc498146235"/>
      <w:bookmarkStart w:id="2569" w:name="_Toc527864804"/>
      <w:bookmarkStart w:id="2570"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568"/>
      <w:bookmarkEnd w:id="2569"/>
      <w:bookmarkEnd w:id="2570"/>
    </w:p>
    <w:p w14:paraId="2BFFC521" w14:textId="77777777"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14:paraId="0E3A55DD" w14:textId="77777777" w:rsidR="00953E39" w:rsidRPr="00F63F22" w:rsidRDefault="00953E39" w:rsidP="00EA2497">
      <w:pPr>
        <w:pStyle w:val="Heading4"/>
        <w:rPr>
          <w:noProof/>
        </w:rPr>
      </w:pPr>
      <w:bookmarkStart w:id="2571" w:name="_MSA-4___Expected_Sequence_Number__("/>
      <w:bookmarkStart w:id="2572" w:name="_Toc498146236"/>
      <w:bookmarkStart w:id="2573" w:name="_Toc527864805"/>
      <w:bookmarkStart w:id="2574" w:name="_Toc527866277"/>
      <w:bookmarkEnd w:id="2571"/>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572"/>
      <w:bookmarkEnd w:id="2573"/>
      <w:bookmarkEnd w:id="2574"/>
    </w:p>
    <w:p w14:paraId="6EFCAEB6" w14:textId="77777777" w:rsidR="00953E39" w:rsidRPr="00F63F22" w:rsidRDefault="00953E39" w:rsidP="00EA2497">
      <w:pPr>
        <w:pStyle w:val="NormalIndented"/>
        <w:rPr>
          <w:noProof/>
        </w:rPr>
      </w:pPr>
      <w:r w:rsidRPr="00F63F22">
        <w:rPr>
          <w:noProof/>
        </w:rPr>
        <w:t>Definition: This optional numeric field is used in the sequence number protocol.</w:t>
      </w:r>
    </w:p>
    <w:p w14:paraId="6EC77B7E" w14:textId="77777777" w:rsidR="00953E39" w:rsidRPr="00F63F22" w:rsidRDefault="00953E39" w:rsidP="00EA2497">
      <w:pPr>
        <w:pStyle w:val="Heading4"/>
        <w:rPr>
          <w:noProof/>
        </w:rPr>
      </w:pPr>
      <w:bookmarkStart w:id="2575" w:name="_Toc498146237"/>
      <w:bookmarkStart w:id="2576" w:name="_Toc527864806"/>
      <w:bookmarkStart w:id="2577" w:name="_Toc527866278"/>
      <w:r w:rsidRPr="00F63F22">
        <w:rPr>
          <w:noProof/>
        </w:rPr>
        <w:t>MSA-5   Delayed Acknowledgment Type 00022</w:t>
      </w:r>
      <w:bookmarkEnd w:id="2575"/>
      <w:bookmarkEnd w:id="2576"/>
      <w:bookmarkEnd w:id="2577"/>
    </w:p>
    <w:p w14:paraId="75D988E1" w14:textId="77777777"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14:paraId="35652689" w14:textId="77777777" w:rsidR="00953E39" w:rsidRPr="00F63F22" w:rsidRDefault="00953E39" w:rsidP="00EA2497">
      <w:pPr>
        <w:pStyle w:val="Heading4"/>
        <w:rPr>
          <w:noProof/>
        </w:rPr>
      </w:pPr>
      <w:bookmarkStart w:id="2578" w:name="_Ref423137275"/>
      <w:bookmarkStart w:id="2579" w:name="_Toc498146238"/>
      <w:bookmarkStart w:id="2580" w:name="_Toc527864807"/>
      <w:bookmarkStart w:id="2581"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578"/>
      <w:bookmarkEnd w:id="2579"/>
      <w:bookmarkEnd w:id="2580"/>
      <w:bookmarkEnd w:id="2581"/>
    </w:p>
    <w:p w14:paraId="048426EC" w14:textId="77777777" w:rsidR="00953E39" w:rsidRPr="00F63F22" w:rsidRDefault="00953E39" w:rsidP="00EA2497">
      <w:pPr>
        <w:pStyle w:val="NormalIndented"/>
        <w:rPr>
          <w:rStyle w:val="Strong"/>
        </w:rPr>
      </w:pPr>
      <w:bookmarkStart w:id="2582"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2582"/>
    <w:p w14:paraId="5CD5D458" w14:textId="77777777" w:rsidR="00953E39" w:rsidRPr="00F63F22" w:rsidRDefault="00953E39" w:rsidP="00EA2497">
      <w:pPr>
        <w:pStyle w:val="Heading4"/>
        <w:rPr>
          <w:noProof/>
        </w:rPr>
      </w:pPr>
      <w:r w:rsidRPr="00F63F22">
        <w:rPr>
          <w:noProof/>
        </w:rPr>
        <w:lastRenderedPageBreak/>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14:paraId="12401F0B" w14:textId="77777777"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40F3B220"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14:paraId="60055A41" w14:textId="77777777" w:rsidR="00953E39" w:rsidRPr="00F63F22" w:rsidRDefault="00953E39" w:rsidP="00EA2497">
      <w:pPr>
        <w:pStyle w:val="NormalIndented"/>
        <w:rPr>
          <w:noProof/>
        </w:rPr>
      </w:pPr>
      <w:r w:rsidRPr="00F63F22">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14:paraId="48644747" w14:textId="77777777" w:rsidR="00953E39" w:rsidRPr="00F63F22" w:rsidRDefault="00953E39" w:rsidP="00EA2497">
      <w:pPr>
        <w:pStyle w:val="Heading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14:paraId="4A0F5C90" w14:textId="77777777"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14:paraId="4A5EDE1F"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14:paraId="347C34FD" w14:textId="77777777"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14:paraId="1C098CB4" w14:textId="77777777" w:rsidR="00953E39" w:rsidRPr="00F63F22" w:rsidRDefault="00953E39" w:rsidP="00EA2497">
      <w:pPr>
        <w:pStyle w:val="NormalIndented"/>
        <w:rPr>
          <w:noProof/>
        </w:rPr>
      </w:pPr>
      <w:r w:rsidRPr="00F63F22">
        <w:rPr>
          <w:noProof/>
        </w:rPr>
        <w:t xml:space="preserve">Refer to </w:t>
      </w:r>
      <w:hyperlink r:id="rId39"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583" w:name="HL70520"/>
      <w:bookmarkEnd w:id="2583"/>
    </w:p>
    <w:p w14:paraId="3567911C" w14:textId="77777777"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14:paraId="6136B018" w14:textId="77777777" w:rsidR="00953E39" w:rsidRPr="00F63F22" w:rsidRDefault="00953E39" w:rsidP="000247A5">
      <w:pPr>
        <w:pStyle w:val="Heading3"/>
        <w:rPr>
          <w:noProof/>
        </w:rPr>
      </w:pPr>
      <w:bookmarkStart w:id="2584" w:name="_Ref487452219"/>
      <w:bookmarkStart w:id="2585" w:name="_Toc498146239"/>
      <w:bookmarkStart w:id="2586" w:name="_Toc527864808"/>
      <w:bookmarkStart w:id="2587" w:name="_Toc527866280"/>
      <w:bookmarkStart w:id="2588" w:name="_Toc528481957"/>
      <w:bookmarkStart w:id="2589" w:name="_Toc528482462"/>
      <w:bookmarkStart w:id="2590" w:name="_Toc528482761"/>
      <w:bookmarkStart w:id="2591" w:name="_Toc528482886"/>
      <w:bookmarkStart w:id="2592" w:name="_Toc528486194"/>
      <w:bookmarkStart w:id="2593" w:name="_Toc536689702"/>
      <w:bookmarkStart w:id="2594" w:name="_Toc496447"/>
      <w:bookmarkStart w:id="2595" w:name="_Toc524794"/>
      <w:bookmarkStart w:id="2596" w:name="_Toc22443827"/>
      <w:bookmarkStart w:id="2597" w:name="_Toc22444179"/>
      <w:bookmarkStart w:id="2598" w:name="_Toc36358126"/>
      <w:bookmarkStart w:id="2599" w:name="_Toc42232556"/>
      <w:bookmarkStart w:id="2600" w:name="_Toc43275078"/>
      <w:bookmarkStart w:id="2601" w:name="_Toc43275250"/>
      <w:bookmarkStart w:id="2602" w:name="_Toc43275957"/>
      <w:bookmarkStart w:id="2603" w:name="_Toc43276277"/>
      <w:bookmarkStart w:id="2604" w:name="_Toc43276802"/>
      <w:bookmarkStart w:id="2605" w:name="_Toc43276900"/>
      <w:bookmarkStart w:id="2606" w:name="_Toc43277040"/>
      <w:bookmarkStart w:id="2607" w:name="_Toc234219608"/>
      <w:bookmarkStart w:id="2608" w:name="_Toc17270019"/>
      <w:bookmarkStart w:id="2609" w:name="_Toc28952740"/>
      <w:r w:rsidRPr="000247A5">
        <w:t>MSH</w:t>
      </w:r>
      <w:r w:rsidRPr="00F63F22">
        <w:rPr>
          <w:noProof/>
        </w:rPr>
        <w:t xml:space="preserve"> </w:t>
      </w:r>
      <w:r w:rsidRPr="00F63F22">
        <w:rPr>
          <w:noProof/>
        </w:rPr>
        <w:noBreakHyphen/>
        <w:t xml:space="preserve"> </w:t>
      </w:r>
      <w:r w:rsidR="00575553">
        <w:rPr>
          <w:noProof/>
        </w:rPr>
        <w:t>M</w:t>
      </w:r>
      <w:r w:rsidRPr="00F63F22">
        <w:rPr>
          <w:noProof/>
        </w:rPr>
        <w:t xml:space="preserve">essage </w:t>
      </w:r>
      <w:r w:rsidR="00575553">
        <w:rPr>
          <w:noProof/>
        </w:rPr>
        <w:t>H</w:t>
      </w:r>
      <w:r w:rsidRPr="00F63F22">
        <w:rPr>
          <w:noProof/>
        </w:rPr>
        <w:t>eader segment</w:t>
      </w:r>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14:paraId="0A0E6928" w14:textId="77777777" w:rsidR="00953E39" w:rsidRPr="00F63F22" w:rsidRDefault="00953E39" w:rsidP="00EA2497">
      <w:pPr>
        <w:pStyle w:val="NormalIndented"/>
        <w:rPr>
          <w:noProof/>
        </w:rPr>
      </w:pPr>
      <w:r w:rsidRPr="00F63F22">
        <w:rPr>
          <w:noProof/>
        </w:rPr>
        <w:t>The MSH segment defines the intent, source, destination, and some specifics of the syntax of a message.</w:t>
      </w:r>
    </w:p>
    <w:p w14:paraId="65E4CE3D" w14:textId="77777777" w:rsidR="00953E39" w:rsidRPr="00F63F22" w:rsidRDefault="00953E39" w:rsidP="00EA2497">
      <w:pPr>
        <w:pStyle w:val="AttributeTableCaption"/>
        <w:rPr>
          <w:noProof/>
        </w:rPr>
      </w:pPr>
      <w:bookmarkStart w:id="2610" w:name="_Toc349735671"/>
      <w:bookmarkStart w:id="2611" w:name="_Toc349803943"/>
      <w:r w:rsidRPr="00F63F22">
        <w:rPr>
          <w:noProof/>
        </w:rPr>
        <w:t>HL7 Attribute Table - MSH</w:t>
      </w:r>
      <w:bookmarkStart w:id="2612" w:name="MSH"/>
      <w:bookmarkEnd w:id="2610"/>
      <w:bookmarkEnd w:id="2611"/>
      <w:bookmarkEnd w:id="2612"/>
      <w:r w:rsidRPr="00F63F22">
        <w:rPr>
          <w:noProof/>
        </w:rPr>
        <w:t xml:space="preserve"> - Message Header</w:t>
      </w:r>
      <w:r w:rsidR="004177F8" w:rsidRPr="00F63F22">
        <w:rPr>
          <w:noProof/>
        </w:rPr>
        <w:fldChar w:fldCharType="begin"/>
      </w:r>
      <w:r w:rsidRPr="00F63F22">
        <w:rPr>
          <w:noProof/>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14:paraId="12EF8A4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5C8E88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78D723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86456E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67372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EBBE5CD"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96BD572"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E8467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E3103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EF25D3B" w14:textId="77777777" w:rsidR="00953E39" w:rsidRPr="00F63F22" w:rsidRDefault="00953E39" w:rsidP="00EA2497">
            <w:pPr>
              <w:pStyle w:val="AttributeTableHeader"/>
              <w:jc w:val="left"/>
              <w:rPr>
                <w:noProof/>
              </w:rPr>
            </w:pPr>
            <w:r w:rsidRPr="00F63F22">
              <w:rPr>
                <w:noProof/>
              </w:rPr>
              <w:t>ELEMENT NAME</w:t>
            </w:r>
          </w:p>
        </w:tc>
      </w:tr>
      <w:tr w:rsidR="000419D6" w:rsidRPr="009928E9" w14:paraId="5A694AD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A99C56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837C070"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1DDE5A5D"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63D54CF"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9EB7DC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A457A2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6B5CB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CFD32F" w14:textId="77777777"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14:paraId="22E58698" w14:textId="77777777" w:rsidR="00953E39" w:rsidRPr="00F63F22" w:rsidRDefault="00953E39" w:rsidP="00EA2497">
            <w:pPr>
              <w:pStyle w:val="AttributeTableBody"/>
              <w:jc w:val="left"/>
              <w:rPr>
                <w:noProof/>
              </w:rPr>
            </w:pPr>
            <w:r w:rsidRPr="00F63F22">
              <w:rPr>
                <w:noProof/>
              </w:rPr>
              <w:t>Field Separator</w:t>
            </w:r>
          </w:p>
        </w:tc>
      </w:tr>
      <w:tr w:rsidR="000419D6" w:rsidRPr="009928E9" w14:paraId="7E8C7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469CB5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9AB88C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04AAF38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4DC64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BC872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98E81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0B76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EE02F" w14:textId="77777777"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14:paraId="0A4B1C61" w14:textId="77777777" w:rsidR="00953E39" w:rsidRPr="00F63F22" w:rsidRDefault="00953E39" w:rsidP="00EA2497">
            <w:pPr>
              <w:pStyle w:val="AttributeTableBody"/>
              <w:jc w:val="left"/>
              <w:rPr>
                <w:noProof/>
              </w:rPr>
            </w:pPr>
            <w:r w:rsidRPr="00F63F22">
              <w:rPr>
                <w:noProof/>
              </w:rPr>
              <w:t>Encoding Characters</w:t>
            </w:r>
          </w:p>
        </w:tc>
      </w:tr>
      <w:tr w:rsidR="000419D6" w:rsidRPr="009928E9" w14:paraId="199F43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96A3C0"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414E67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A952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A151F"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E2939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E8CEB7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2A247" w14:textId="77777777" w:rsidR="00953E39" w:rsidRPr="00F63F22" w:rsidRDefault="00000000" w:rsidP="00EA2497">
            <w:pPr>
              <w:pStyle w:val="AttributeTableBody"/>
              <w:rPr>
                <w:rStyle w:val="HyperlinkTable"/>
                <w:noProof/>
              </w:rPr>
            </w:pPr>
            <w:hyperlink r:id="rId40"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14885A68" w14:textId="77777777"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14:paraId="4E010EBD" w14:textId="77777777" w:rsidR="00953E39" w:rsidRPr="00F63F22" w:rsidRDefault="00953E39" w:rsidP="00EA2497">
            <w:pPr>
              <w:pStyle w:val="AttributeTableBody"/>
              <w:jc w:val="left"/>
              <w:rPr>
                <w:noProof/>
              </w:rPr>
            </w:pPr>
            <w:r w:rsidRPr="00F63F22">
              <w:rPr>
                <w:noProof/>
              </w:rPr>
              <w:t>Sending Application</w:t>
            </w:r>
          </w:p>
        </w:tc>
      </w:tr>
      <w:tr w:rsidR="000419D6" w:rsidRPr="009928E9" w14:paraId="07C2EA4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DDB1945"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296528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3B98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0FCC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86E59D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C79C7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DC5E" w14:textId="77777777" w:rsidR="00953E39" w:rsidRPr="00F63F22" w:rsidRDefault="00000000" w:rsidP="00EA2497">
            <w:pPr>
              <w:pStyle w:val="AttributeTableBody"/>
              <w:rPr>
                <w:rStyle w:val="HyperlinkTable"/>
                <w:noProof/>
              </w:rPr>
            </w:pPr>
            <w:hyperlink r:id="rId41"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3459DF96" w14:textId="77777777"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14:paraId="76E3445F" w14:textId="77777777" w:rsidR="00953E39" w:rsidRPr="00F63F22" w:rsidRDefault="00953E39" w:rsidP="00EA2497">
            <w:pPr>
              <w:pStyle w:val="AttributeTableBody"/>
              <w:jc w:val="left"/>
              <w:rPr>
                <w:noProof/>
              </w:rPr>
            </w:pPr>
            <w:r w:rsidRPr="00F63F22">
              <w:rPr>
                <w:noProof/>
              </w:rPr>
              <w:t>Sending Facility</w:t>
            </w:r>
          </w:p>
        </w:tc>
      </w:tr>
      <w:tr w:rsidR="000419D6" w:rsidRPr="009928E9" w14:paraId="4ABAB13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A2395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97EF4D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35FA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F86BA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D466FB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23859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35E77" w14:textId="77777777" w:rsidR="00953E39" w:rsidRPr="00F63F22" w:rsidRDefault="00000000" w:rsidP="00EA2497">
            <w:pPr>
              <w:pStyle w:val="AttributeTableBody"/>
              <w:rPr>
                <w:rStyle w:val="HyperlinkTable"/>
                <w:noProof/>
              </w:rPr>
            </w:pPr>
            <w:hyperlink r:id="rId42"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45DBC110" w14:textId="77777777"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14:paraId="1A8A67BE" w14:textId="77777777" w:rsidR="00953E39" w:rsidRPr="00F63F22" w:rsidRDefault="00953E39" w:rsidP="00EA2497">
            <w:pPr>
              <w:pStyle w:val="AttributeTableBody"/>
              <w:jc w:val="left"/>
              <w:rPr>
                <w:noProof/>
              </w:rPr>
            </w:pPr>
            <w:r w:rsidRPr="00F63F22">
              <w:rPr>
                <w:noProof/>
              </w:rPr>
              <w:t>Receiving Application</w:t>
            </w:r>
          </w:p>
        </w:tc>
      </w:tr>
      <w:tr w:rsidR="000419D6" w:rsidRPr="009928E9" w14:paraId="1AC62F7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2CCECF"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D06E0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DA6A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F0DC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D5FDB6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17148BA" w14:textId="77777777" w:rsidR="00953E39" w:rsidRPr="00F63F22" w:rsidRDefault="00E04A1C"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FFCB87" w14:textId="77777777" w:rsidR="00953E39" w:rsidRPr="00F63F22" w:rsidRDefault="00000000" w:rsidP="00EA2497">
            <w:pPr>
              <w:pStyle w:val="AttributeTableBody"/>
              <w:rPr>
                <w:rStyle w:val="HyperlinkTable"/>
                <w:noProof/>
              </w:rPr>
            </w:pPr>
            <w:hyperlink r:id="rId43"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2D2FF095" w14:textId="77777777"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14:paraId="232D453E" w14:textId="77777777" w:rsidR="00953E39" w:rsidRPr="00F63F22" w:rsidRDefault="00953E39" w:rsidP="00EA2497">
            <w:pPr>
              <w:pStyle w:val="AttributeTableBody"/>
              <w:jc w:val="left"/>
              <w:rPr>
                <w:noProof/>
              </w:rPr>
            </w:pPr>
            <w:r w:rsidRPr="00F63F22">
              <w:rPr>
                <w:noProof/>
              </w:rPr>
              <w:t>Receiving Facility</w:t>
            </w:r>
          </w:p>
        </w:tc>
      </w:tr>
      <w:tr w:rsidR="000419D6" w:rsidRPr="009928E9" w14:paraId="0DF5FD8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16ECA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A826E8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E6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BD479"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0B3027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E73822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3E4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E1E2" w14:textId="77777777"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14:paraId="65808187" w14:textId="77777777" w:rsidR="00953E39" w:rsidRPr="00F63F22" w:rsidRDefault="00953E39" w:rsidP="00EA2497">
            <w:pPr>
              <w:pStyle w:val="AttributeTableBody"/>
              <w:jc w:val="left"/>
              <w:rPr>
                <w:noProof/>
              </w:rPr>
            </w:pPr>
            <w:r w:rsidRPr="00F63F22">
              <w:rPr>
                <w:noProof/>
              </w:rPr>
              <w:t>Date/Time of Message</w:t>
            </w:r>
          </w:p>
        </w:tc>
      </w:tr>
      <w:tr w:rsidR="000419D6" w:rsidRPr="009928E9" w14:paraId="7369AA4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0AC8BB"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5C36E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1472"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5B131C6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7355DB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599F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F760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FB638" w14:textId="77777777"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14:paraId="5D1E6DDD" w14:textId="77777777" w:rsidR="00953E39" w:rsidRPr="00F63F22" w:rsidRDefault="00953E39" w:rsidP="00EA2497">
            <w:pPr>
              <w:pStyle w:val="AttributeTableBody"/>
              <w:jc w:val="left"/>
              <w:rPr>
                <w:noProof/>
              </w:rPr>
            </w:pPr>
            <w:r w:rsidRPr="00F63F22">
              <w:rPr>
                <w:noProof/>
              </w:rPr>
              <w:t>Security</w:t>
            </w:r>
          </w:p>
        </w:tc>
      </w:tr>
      <w:tr w:rsidR="000419D6" w:rsidRPr="009928E9" w14:paraId="09B214E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7B71ED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07271A6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D151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F2997" w14:textId="77777777"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14:paraId="0D3B409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352A2E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3E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A225D" w14:textId="77777777"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14:paraId="06551923" w14:textId="77777777" w:rsidR="00953E39" w:rsidRPr="00F63F22" w:rsidRDefault="00953E39" w:rsidP="00EA2497">
            <w:pPr>
              <w:pStyle w:val="AttributeTableBody"/>
              <w:jc w:val="left"/>
              <w:rPr>
                <w:noProof/>
              </w:rPr>
            </w:pPr>
            <w:r w:rsidRPr="00F63F22">
              <w:rPr>
                <w:noProof/>
              </w:rPr>
              <w:t>Message Type</w:t>
            </w:r>
          </w:p>
        </w:tc>
      </w:tr>
      <w:tr w:rsidR="000419D6" w:rsidRPr="009928E9" w14:paraId="2BE9386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D8BCCF"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08D01157"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3135FCAA" w14:textId="77777777"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14:paraId="7F2AD93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9DC6D4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857E8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A603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5123"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60976ACE"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AB93EE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269467"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17EE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822E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F93DD" w14:textId="77777777"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14:paraId="1DF87C0D"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0BBAE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66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F6F62" w14:textId="77777777"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14:paraId="7C30E474" w14:textId="77777777" w:rsidR="00953E39" w:rsidRPr="00F63F22" w:rsidRDefault="00953E39" w:rsidP="00EA2497">
            <w:pPr>
              <w:pStyle w:val="AttributeTableBody"/>
              <w:jc w:val="left"/>
              <w:rPr>
                <w:noProof/>
              </w:rPr>
            </w:pPr>
            <w:r w:rsidRPr="00F63F22">
              <w:rPr>
                <w:noProof/>
              </w:rPr>
              <w:t>Processing ID</w:t>
            </w:r>
          </w:p>
        </w:tc>
      </w:tr>
      <w:tr w:rsidR="000419D6" w:rsidRPr="009928E9" w14:paraId="6BC820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FAE50F9"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D6537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D0C3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99B6B3" w14:textId="77777777"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14:paraId="0E02D76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E0D8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28EA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7C794" w14:textId="77777777"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14:paraId="24805EF8" w14:textId="77777777" w:rsidR="00953E39" w:rsidRPr="00F63F22" w:rsidRDefault="00953E39" w:rsidP="00EA2497">
            <w:pPr>
              <w:pStyle w:val="AttributeTableBody"/>
              <w:jc w:val="left"/>
              <w:rPr>
                <w:noProof/>
              </w:rPr>
            </w:pPr>
            <w:r w:rsidRPr="00F63F22">
              <w:rPr>
                <w:noProof/>
              </w:rPr>
              <w:t>Version ID</w:t>
            </w:r>
          </w:p>
        </w:tc>
      </w:tr>
      <w:tr w:rsidR="000419D6" w:rsidRPr="009928E9" w14:paraId="66CA13C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991788"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4728A23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E4ABF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515B7"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373EED5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422FC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31AD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54A51" w14:textId="77777777"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14:paraId="6290C45D" w14:textId="77777777" w:rsidR="00953E39" w:rsidRPr="00F63F22" w:rsidRDefault="00953E39" w:rsidP="00EA2497">
            <w:pPr>
              <w:pStyle w:val="AttributeTableBody"/>
              <w:jc w:val="left"/>
              <w:rPr>
                <w:noProof/>
              </w:rPr>
            </w:pPr>
            <w:r w:rsidRPr="00F63F22">
              <w:rPr>
                <w:noProof/>
              </w:rPr>
              <w:t>Sequence Number</w:t>
            </w:r>
          </w:p>
        </w:tc>
      </w:tr>
      <w:tr w:rsidR="000419D6" w:rsidRPr="009928E9" w14:paraId="5A0C2E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668E84" w14:textId="77777777" w:rsidR="00953E39" w:rsidRPr="00F63F22" w:rsidRDefault="00953E39" w:rsidP="00EA2497">
            <w:pPr>
              <w:pStyle w:val="AttributeTableBody"/>
              <w:rPr>
                <w:noProof/>
              </w:rPr>
            </w:pPr>
            <w:r w:rsidRPr="00F63F22">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06763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0EBD3" w14:textId="77777777"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14:paraId="7E43A36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3E1085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B0956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4B01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45A2A" w14:textId="77777777"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14:paraId="7BA3E81A"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9AA465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5CC9C3"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22B4F4FD"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13275BC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8171D"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39B941E"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8E21E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7A768" w14:textId="77777777" w:rsidR="00953E39" w:rsidRPr="00F63F22" w:rsidRDefault="00000000" w:rsidP="00EA2497">
            <w:pPr>
              <w:pStyle w:val="AttributeTableBody"/>
              <w:rPr>
                <w:rStyle w:val="HyperlinkTable"/>
                <w:noProof/>
              </w:rPr>
            </w:pPr>
            <w:hyperlink r:id="rId44"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0D9E30CD" w14:textId="77777777"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14:paraId="08C2F128" w14:textId="77777777" w:rsidR="00953E39" w:rsidRPr="00F63F22" w:rsidRDefault="00953E39" w:rsidP="00EA2497">
            <w:pPr>
              <w:pStyle w:val="AttributeTableBody"/>
              <w:jc w:val="left"/>
              <w:rPr>
                <w:noProof/>
              </w:rPr>
            </w:pPr>
            <w:r w:rsidRPr="00F63F22">
              <w:rPr>
                <w:noProof/>
              </w:rPr>
              <w:t xml:space="preserve">Accept Acknowledgment </w:t>
            </w:r>
          </w:p>
        </w:tc>
      </w:tr>
      <w:tr w:rsidR="000419D6" w:rsidRPr="009928E9" w14:paraId="761E1B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459B4B9" w14:textId="77777777"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14:paraId="107708BB"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4196BA8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DFF7E"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52BF5EB0"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2A05E9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92909" w14:textId="77777777" w:rsidR="00953E39" w:rsidRPr="00F63F22" w:rsidRDefault="00000000" w:rsidP="00EA2497">
            <w:pPr>
              <w:pStyle w:val="AttributeTableBody"/>
              <w:rPr>
                <w:rStyle w:val="HyperlinkTable"/>
                <w:noProof/>
              </w:rPr>
            </w:pPr>
            <w:hyperlink r:id="rId45"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50880CDE" w14:textId="77777777"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14:paraId="0E628F3F" w14:textId="77777777" w:rsidR="00953E39" w:rsidRPr="00F63F22" w:rsidRDefault="00953E39" w:rsidP="00EA2497">
            <w:pPr>
              <w:pStyle w:val="AttributeTableBody"/>
              <w:jc w:val="left"/>
              <w:rPr>
                <w:noProof/>
              </w:rPr>
            </w:pPr>
            <w:r w:rsidRPr="00F63F22">
              <w:rPr>
                <w:noProof/>
              </w:rPr>
              <w:t>Application Acknowledgment Type</w:t>
            </w:r>
          </w:p>
        </w:tc>
      </w:tr>
      <w:tr w:rsidR="000419D6" w:rsidRPr="009928E9" w14:paraId="75AB574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C0895BB" w14:textId="77777777"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14:paraId="7065105B" w14:textId="77777777"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14:paraId="703162C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A73F8A"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783D637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1E31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D0276" w14:textId="77777777" w:rsidR="00953E39" w:rsidRPr="00F63F22" w:rsidRDefault="00000000" w:rsidP="00EA2497">
            <w:pPr>
              <w:pStyle w:val="AttributeTableBody"/>
              <w:rPr>
                <w:rStyle w:val="HyperlinkTable"/>
                <w:noProof/>
              </w:rPr>
            </w:pPr>
            <w:hyperlink r:id="rId46"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14:paraId="386445EE" w14:textId="77777777"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14:paraId="79DB85DD" w14:textId="77777777" w:rsidR="00953E39" w:rsidRPr="00F63F22" w:rsidRDefault="00953E39" w:rsidP="00EA2497">
            <w:pPr>
              <w:pStyle w:val="AttributeTableBody"/>
              <w:jc w:val="left"/>
              <w:rPr>
                <w:noProof/>
              </w:rPr>
            </w:pPr>
            <w:r w:rsidRPr="00F63F22">
              <w:rPr>
                <w:noProof/>
              </w:rPr>
              <w:t>Country Code</w:t>
            </w:r>
          </w:p>
        </w:tc>
      </w:tr>
      <w:tr w:rsidR="000419D6" w:rsidRPr="009928E9" w14:paraId="0A9344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4069DB" w14:textId="77777777"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14:paraId="4729C469" w14:textId="77777777"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14:paraId="2860BF6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C4C75"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612DDD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789E0E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F86FA67" w14:textId="77777777" w:rsidR="00953E39" w:rsidRPr="00F63F22" w:rsidRDefault="00000000" w:rsidP="00EA2497">
            <w:pPr>
              <w:pStyle w:val="AttributeTableBody"/>
              <w:rPr>
                <w:rStyle w:val="HyperlinkTable"/>
                <w:noProof/>
              </w:rPr>
            </w:pPr>
            <w:hyperlink r:id="rId47"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14:paraId="3841297F" w14:textId="77777777"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14:paraId="36E1AC14" w14:textId="77777777" w:rsidR="00953E39" w:rsidRPr="00F63F22" w:rsidRDefault="00953E39" w:rsidP="00EA2497">
            <w:pPr>
              <w:pStyle w:val="AttributeTableBody"/>
              <w:jc w:val="left"/>
              <w:rPr>
                <w:noProof/>
              </w:rPr>
            </w:pPr>
            <w:r w:rsidRPr="00F63F22">
              <w:rPr>
                <w:noProof/>
              </w:rPr>
              <w:t>Character Set</w:t>
            </w:r>
          </w:p>
        </w:tc>
      </w:tr>
      <w:tr w:rsidR="000419D6" w:rsidRPr="009928E9" w14:paraId="51DB0A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C7DA6A" w14:textId="77777777"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14:paraId="6412F5B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851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EF0A"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77531F3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AE1268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F964E" w14:textId="77777777"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14:paraId="31860DF2" w14:textId="77777777"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14:paraId="7ED1CE0F" w14:textId="77777777" w:rsidR="00953E39" w:rsidRPr="00F63F22" w:rsidRDefault="00953E39" w:rsidP="00EA2497">
            <w:pPr>
              <w:pStyle w:val="AttributeTableBody"/>
              <w:jc w:val="left"/>
              <w:rPr>
                <w:noProof/>
              </w:rPr>
            </w:pPr>
            <w:r w:rsidRPr="00F63F22">
              <w:rPr>
                <w:noProof/>
              </w:rPr>
              <w:t>Principal Language Of Message</w:t>
            </w:r>
          </w:p>
        </w:tc>
      </w:tr>
      <w:tr w:rsidR="000419D6" w:rsidRPr="009928E9" w14:paraId="34D6E0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39AC3E"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E919D97" w14:textId="77777777"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14:paraId="4357863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D0F1"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2ED6DE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99E84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00B91" w14:textId="77777777" w:rsidR="00953E39" w:rsidRPr="00F63F22" w:rsidRDefault="00000000" w:rsidP="00EA2497">
            <w:pPr>
              <w:pStyle w:val="AttributeTableBody"/>
              <w:rPr>
                <w:rStyle w:val="HyperlinkTable"/>
                <w:noProof/>
              </w:rPr>
            </w:pPr>
            <w:hyperlink r:id="rId48"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14:paraId="4CA87B9D" w14:textId="77777777"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14:paraId="769B09E0" w14:textId="77777777" w:rsidR="00953E39" w:rsidRPr="00F63F22" w:rsidRDefault="00953E39" w:rsidP="00EA2497">
            <w:pPr>
              <w:pStyle w:val="AttributeTableBody"/>
              <w:jc w:val="left"/>
              <w:rPr>
                <w:noProof/>
              </w:rPr>
            </w:pPr>
            <w:r w:rsidRPr="00F63F22">
              <w:rPr>
                <w:noProof/>
              </w:rPr>
              <w:t>Alternate Character Set Handling Scheme</w:t>
            </w:r>
          </w:p>
        </w:tc>
      </w:tr>
      <w:tr w:rsidR="000419D6" w:rsidRPr="009928E9" w14:paraId="014DEE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26B4CA6" w14:textId="77777777" w:rsidR="00953E39" w:rsidRPr="00F63F22" w:rsidRDefault="00953E39" w:rsidP="00EA2497">
            <w:pPr>
              <w:pStyle w:val="AttributeTableBody"/>
              <w:rPr>
                <w:noProof/>
              </w:rPr>
            </w:pPr>
            <w:r w:rsidRPr="00F63F22">
              <w:rPr>
                <w:noProof/>
              </w:rPr>
              <w:t>21</w:t>
            </w:r>
          </w:p>
        </w:tc>
        <w:tc>
          <w:tcPr>
            <w:tcW w:w="648" w:type="dxa"/>
            <w:tcBorders>
              <w:top w:val="dotted" w:sz="4" w:space="0" w:color="auto"/>
              <w:left w:val="nil"/>
              <w:bottom w:val="dotted" w:sz="4" w:space="0" w:color="auto"/>
              <w:right w:val="nil"/>
            </w:tcBorders>
            <w:shd w:val="clear" w:color="auto" w:fill="FFFFFF"/>
          </w:tcPr>
          <w:p w14:paraId="59683A7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8EAD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5DF46" w14:textId="77777777"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14:paraId="1403378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7516B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8F670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188DE" w14:textId="77777777"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14:paraId="2FFC68D1" w14:textId="77777777" w:rsidR="00953E39" w:rsidRPr="00F63F22" w:rsidRDefault="00953E39" w:rsidP="00EA2497">
            <w:pPr>
              <w:pStyle w:val="AttributeTableBody"/>
              <w:jc w:val="left"/>
              <w:rPr>
                <w:noProof/>
              </w:rPr>
            </w:pPr>
            <w:r w:rsidRPr="00F63F22">
              <w:rPr>
                <w:noProof/>
              </w:rPr>
              <w:t>Message Profile Identifier</w:t>
            </w:r>
          </w:p>
        </w:tc>
      </w:tr>
      <w:tr w:rsidR="000419D6" w:rsidRPr="009928E9" w14:paraId="145EB3C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5BBACD2" w14:textId="77777777"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14:paraId="2BE1AFE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5C9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A170D"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38431E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1FB80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B3F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3949" w14:textId="77777777"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14:paraId="394E855B" w14:textId="77777777" w:rsidR="00953E39" w:rsidRPr="00F63F22" w:rsidRDefault="00953E39" w:rsidP="00EA2497">
            <w:pPr>
              <w:pStyle w:val="AttributeTableBody"/>
              <w:jc w:val="left"/>
              <w:rPr>
                <w:noProof/>
              </w:rPr>
            </w:pPr>
            <w:r w:rsidRPr="00F63F22">
              <w:rPr>
                <w:noProof/>
              </w:rPr>
              <w:t>Sending Responsible Organization</w:t>
            </w:r>
          </w:p>
        </w:tc>
      </w:tr>
      <w:tr w:rsidR="000419D6" w:rsidRPr="009928E9" w14:paraId="6E86B91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228F5D" w14:textId="77777777"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14:paraId="18E2A89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9A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0C55B2"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7D40449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940D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24D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50AA1" w14:textId="77777777"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14:paraId="0365AC11" w14:textId="77777777" w:rsidR="00953E39" w:rsidRPr="00F63F22" w:rsidRDefault="00953E39" w:rsidP="00EA2497">
            <w:pPr>
              <w:pStyle w:val="AttributeTableBody"/>
              <w:jc w:val="left"/>
              <w:rPr>
                <w:noProof/>
              </w:rPr>
            </w:pPr>
            <w:r w:rsidRPr="00F63F22">
              <w:rPr>
                <w:noProof/>
              </w:rPr>
              <w:t>Receiving Responsible Organization</w:t>
            </w:r>
          </w:p>
        </w:tc>
      </w:tr>
      <w:tr w:rsidR="000419D6" w:rsidRPr="009928E9" w14:paraId="30A8455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1780BBD" w14:textId="77777777"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14:paraId="35671D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EBB6F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7187E"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6D36FC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7486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5123C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70B32" w14:textId="77777777"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14:paraId="4CD55EF2" w14:textId="77777777" w:rsidR="00953E39" w:rsidRPr="00F63F22" w:rsidRDefault="00953E39" w:rsidP="00EA2497">
            <w:pPr>
              <w:pStyle w:val="AttributeTableBody"/>
              <w:jc w:val="left"/>
              <w:rPr>
                <w:noProof/>
              </w:rPr>
            </w:pPr>
            <w:r w:rsidRPr="00F63F22">
              <w:rPr>
                <w:noProof/>
              </w:rPr>
              <w:t>Sending Network Address</w:t>
            </w:r>
          </w:p>
        </w:tc>
      </w:tr>
      <w:tr w:rsidR="000419D6" w:rsidRPr="009928E9" w14:paraId="795E359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787212" w14:textId="77777777"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14:paraId="21BCEC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AEAA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7F10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975E7B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B4739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F7A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5D24C" w14:textId="77777777"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14:paraId="59219BAE" w14:textId="77777777" w:rsidR="00953E39" w:rsidRPr="00F63F22" w:rsidRDefault="00953E39" w:rsidP="00EA2497">
            <w:pPr>
              <w:pStyle w:val="AttributeTableBody"/>
              <w:jc w:val="left"/>
              <w:rPr>
                <w:noProof/>
              </w:rPr>
            </w:pPr>
            <w:r w:rsidRPr="00F63F22">
              <w:rPr>
                <w:noProof/>
              </w:rPr>
              <w:t>Receiving Network Address</w:t>
            </w:r>
          </w:p>
        </w:tc>
      </w:tr>
      <w:tr w:rsidR="000419D6" w:rsidRPr="009928E9" w14:paraId="5EC25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3B5B85" w14:textId="77777777"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14:paraId="3632B97C"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29E6A"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43694"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392E9F16" w14:textId="77777777"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14:paraId="4C99E83B"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F0616" w14:textId="77777777" w:rsidR="00486673" w:rsidRPr="008E7980" w:rsidRDefault="00000000" w:rsidP="00C2105A">
            <w:pPr>
              <w:pStyle w:val="AttributeTableBody"/>
              <w:rPr>
                <w:noProof/>
              </w:rPr>
            </w:pPr>
            <w:hyperlink r:id="rId49"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09494DFE" w14:textId="77777777"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14:paraId="5C41AE23" w14:textId="77777777" w:rsidR="00486673" w:rsidRPr="008E7980" w:rsidRDefault="00486673" w:rsidP="00C2105A">
            <w:pPr>
              <w:pStyle w:val="AttributeTableBody"/>
              <w:jc w:val="left"/>
              <w:rPr>
                <w:noProof/>
              </w:rPr>
            </w:pPr>
            <w:r w:rsidRPr="008E7980">
              <w:rPr>
                <w:noProof/>
              </w:rPr>
              <w:t>Security Classification Tag</w:t>
            </w:r>
          </w:p>
        </w:tc>
      </w:tr>
      <w:tr w:rsidR="000419D6" w:rsidRPr="009928E9" w14:paraId="282D58F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68D6F1" w14:textId="77777777"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14:paraId="0E0AD3D0"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C9A7E"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FBBFF"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668C18E0"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14:paraId="27A3314D"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14:paraId="3AA72E57" w14:textId="77777777" w:rsidR="00486673" w:rsidRPr="008E7980" w:rsidRDefault="00000000" w:rsidP="00C2105A">
            <w:pPr>
              <w:pStyle w:val="AttributeTableBody"/>
              <w:rPr>
                <w:noProof/>
              </w:rPr>
            </w:pPr>
            <w:hyperlink r:id="rId50"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14:paraId="3AA99181" w14:textId="77777777"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14:paraId="163FC9CC" w14:textId="77777777"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14:paraId="77EC1C5A"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EBB1555" w14:textId="77777777"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14:paraId="1A2E45A8"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330788" w14:textId="77777777"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B4F3E0" w14:textId="77777777"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14:paraId="54FCC1CC"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14:paraId="7FA39EC0"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14:paraId="430E1E51"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ADD8EE" w14:textId="77777777"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14:paraId="1B67CB39" w14:textId="77777777" w:rsidR="00486673" w:rsidRPr="008E7980" w:rsidRDefault="00486673" w:rsidP="00C2105A">
            <w:pPr>
              <w:pStyle w:val="AttributeTableBody"/>
              <w:jc w:val="left"/>
              <w:rPr>
                <w:noProof/>
              </w:rPr>
            </w:pPr>
            <w:r w:rsidRPr="008E7980">
              <w:rPr>
                <w:noProof/>
              </w:rPr>
              <w:t>Special Access Restriction Instructions</w:t>
            </w:r>
          </w:p>
        </w:tc>
      </w:tr>
    </w:tbl>
    <w:p w14:paraId="38088FF3" w14:textId="77777777" w:rsidR="00953E39" w:rsidRPr="00555F65" w:rsidRDefault="00953E39" w:rsidP="00EA2497">
      <w:pPr>
        <w:pStyle w:val="Heading4"/>
        <w:rPr>
          <w:noProof/>
          <w:vanish/>
        </w:rPr>
      </w:pPr>
      <w:bookmarkStart w:id="2613" w:name="_Toc498146240"/>
      <w:bookmarkStart w:id="2614" w:name="_Toc527864809"/>
      <w:bookmarkStart w:id="2615" w:name="_Toc527866281"/>
      <w:r w:rsidRPr="00555F65">
        <w:rPr>
          <w:noProof/>
          <w:vanish/>
        </w:rPr>
        <w:t>MSH field definitions</w:t>
      </w:r>
      <w:bookmarkEnd w:id="2613"/>
      <w:bookmarkEnd w:id="2614"/>
      <w:bookmarkEnd w:id="2615"/>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14:paraId="3B871C71" w14:textId="77777777" w:rsidR="00953E39" w:rsidRPr="00F63F22" w:rsidRDefault="00953E39" w:rsidP="00EA2497">
      <w:pPr>
        <w:pStyle w:val="Heading4"/>
        <w:rPr>
          <w:noProof/>
        </w:rPr>
      </w:pPr>
      <w:bookmarkStart w:id="2616" w:name="_Toc498146241"/>
      <w:bookmarkStart w:id="2617" w:name="_Toc527864810"/>
      <w:bookmarkStart w:id="2618"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616"/>
      <w:bookmarkEnd w:id="2617"/>
      <w:bookmarkEnd w:id="2618"/>
    </w:p>
    <w:p w14:paraId="495AF99C" w14:textId="77777777"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14:paraId="4226B85A" w14:textId="77777777" w:rsidR="00953E39" w:rsidRPr="00F63F22" w:rsidRDefault="00953E39" w:rsidP="00EA2497">
      <w:pPr>
        <w:pStyle w:val="Heading4"/>
        <w:rPr>
          <w:noProof/>
        </w:rPr>
      </w:pPr>
      <w:bookmarkStart w:id="2619" w:name="_Toc498146242"/>
      <w:bookmarkStart w:id="2620" w:name="_Toc527864811"/>
      <w:bookmarkStart w:id="2621"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619"/>
      <w:bookmarkEnd w:id="2620"/>
      <w:bookmarkEnd w:id="2621"/>
    </w:p>
    <w:p w14:paraId="627B3700" w14:textId="0972814B"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886355" w:rsidRPr="00886355">
        <w:rPr>
          <w:rStyle w:val="HyperlinkText"/>
        </w:rPr>
        <w:t>2.4.4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ins w:id="2622" w:author="Lynn Laakso" w:date="2022-09-09T15:49:00Z">
        <w:r w:rsidR="00886355" w:rsidRPr="00886355">
          <w:rPr>
            <w:rStyle w:val="HyperlinkText"/>
          </w:rPr>
          <w:t>Message delimiters</w:t>
        </w:r>
      </w:ins>
      <w:r w:rsidR="00F96E77">
        <w:fldChar w:fldCharType="end"/>
      </w:r>
      <w:r w:rsidRPr="00F63F22">
        <w:rPr>
          <w:noProof/>
        </w:rPr>
        <w:t>'.</w:t>
      </w:r>
    </w:p>
    <w:p w14:paraId="2BF9E0D4" w14:textId="77777777" w:rsidR="00953E39" w:rsidRPr="00F63F22" w:rsidRDefault="00953E39" w:rsidP="00EA2497">
      <w:pPr>
        <w:pStyle w:val="Heading4"/>
        <w:rPr>
          <w:noProof/>
        </w:rPr>
      </w:pPr>
      <w:bookmarkStart w:id="2623" w:name="_MSH-3___Sending_Application__(HD)__"/>
      <w:bookmarkStart w:id="2624" w:name="_Toc498146243"/>
      <w:bookmarkStart w:id="2625" w:name="_Toc527864812"/>
      <w:bookmarkStart w:id="2626" w:name="_Toc527866284"/>
      <w:bookmarkEnd w:id="2623"/>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624"/>
      <w:bookmarkEnd w:id="2625"/>
      <w:bookmarkEnd w:id="2626"/>
    </w:p>
    <w:p w14:paraId="2C32F916" w14:textId="77777777" w:rsidR="00953E39" w:rsidRDefault="00953E39" w:rsidP="002E3902">
      <w:pPr>
        <w:pStyle w:val="Components"/>
      </w:pPr>
      <w:r>
        <w:t>Components:  &lt;Namespace ID (IS)&gt; ^ &lt;Universal ID (ST)&gt; ^ &lt;Universal ID Type (ID)&gt;</w:t>
      </w:r>
    </w:p>
    <w:p w14:paraId="3A8A9330" w14:textId="77777777"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627" w:name="_Hlt43262"/>
      <w:r w:rsidR="004177F8">
        <w:rPr>
          <w:rStyle w:val="HyperlinkText"/>
        </w:rPr>
        <w:fldChar w:fldCharType="begin"/>
      </w:r>
      <w:r w:rsidR="001665B8">
        <w:rPr>
          <w:rStyle w:val="HyperlinkText"/>
        </w:rPr>
        <w:instrText>HYPERLINK "E:\\V2\\v2.9 final Nov from Frank\\V29_CH02C_Tables.docx" \l "HL70361"</w:instrText>
      </w:r>
      <w:r w:rsidR="004177F8">
        <w:rPr>
          <w:rStyle w:val="HyperlinkText"/>
        </w:rPr>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627"/>
      <w:r w:rsidRPr="00F63F22">
        <w:rPr>
          <w:noProof/>
        </w:rPr>
        <w:t xml:space="preserve"> </w:t>
      </w:r>
      <w:r w:rsidRPr="00F951C4">
        <w:rPr>
          <w:noProof/>
        </w:rPr>
        <w:t xml:space="preserve">in Chapter 2C, Code Tables, </w:t>
      </w:r>
      <w:r w:rsidRPr="00F63F22">
        <w:rPr>
          <w:noProof/>
        </w:rPr>
        <w:t>is used as the user-defined table of values for the first component.</w:t>
      </w:r>
    </w:p>
    <w:p w14:paraId="713D7C3D" w14:textId="77777777" w:rsidR="00953E39" w:rsidRPr="00F63F22" w:rsidRDefault="00953E39" w:rsidP="00EA2497">
      <w:pPr>
        <w:pStyle w:val="Note"/>
        <w:rPr>
          <w:noProof/>
        </w:rPr>
      </w:pPr>
      <w:bookmarkStart w:id="2628" w:name="_Hlt478373099"/>
      <w:bookmarkEnd w:id="2628"/>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1" w:anchor="HL70300" w:history="1">
        <w:r w:rsidRPr="00F63F22">
          <w:rPr>
            <w:rStyle w:val="ReferenceUserTable"/>
            <w:noProof/>
          </w:rPr>
          <w:t>User-defined Table 0</w:t>
        </w:r>
        <w:bookmarkStart w:id="2629" w:name="_Hlt478373050"/>
        <w:r w:rsidRPr="00F63F22">
          <w:rPr>
            <w:rStyle w:val="ReferenceUserTable"/>
            <w:noProof/>
          </w:rPr>
          <w:t>3</w:t>
        </w:r>
        <w:bookmarkEnd w:id="2629"/>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14:paraId="5ED42E43" w14:textId="77777777" w:rsidR="00953E39" w:rsidRPr="00F63F22" w:rsidRDefault="00953E39" w:rsidP="00EA2497">
      <w:pPr>
        <w:pStyle w:val="Heading4"/>
        <w:rPr>
          <w:noProof/>
        </w:rPr>
      </w:pPr>
      <w:bookmarkStart w:id="2630" w:name="_MSH-4___Sending_Facility__(HD)___00"/>
      <w:bookmarkStart w:id="2631" w:name="_Toc498146244"/>
      <w:bookmarkStart w:id="2632" w:name="_Toc527864813"/>
      <w:bookmarkStart w:id="2633" w:name="_Toc527866285"/>
      <w:bookmarkEnd w:id="2630"/>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631"/>
      <w:bookmarkEnd w:id="2632"/>
      <w:bookmarkEnd w:id="2633"/>
    </w:p>
    <w:p w14:paraId="0CFFB528" w14:textId="77777777" w:rsidR="00953E39" w:rsidRDefault="00953E39" w:rsidP="002E3902">
      <w:pPr>
        <w:pStyle w:val="Components"/>
      </w:pPr>
      <w:r>
        <w:t>Components:  &lt;Namespace ID (IS)&gt; ^ &lt;Universal ID (ST)&gt; ^ &lt;Universal ID Type (ID)&gt;</w:t>
      </w:r>
    </w:p>
    <w:p w14:paraId="48D579D3" w14:textId="77777777"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2"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14:paraId="40AF79A1" w14:textId="77777777" w:rsidR="00953E39" w:rsidRPr="00F63F22" w:rsidRDefault="00953E39" w:rsidP="00EA2497">
      <w:pPr>
        <w:pStyle w:val="Note"/>
        <w:rPr>
          <w:noProof/>
        </w:rPr>
      </w:pPr>
      <w:bookmarkStart w:id="2634" w:name="_Hlt478373118"/>
      <w:bookmarkEnd w:id="2634"/>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3"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26D9F77F" w14:textId="77777777" w:rsidR="00953E39" w:rsidRPr="00F63F22" w:rsidRDefault="00953E39" w:rsidP="00EA2497">
      <w:pPr>
        <w:pStyle w:val="Heading4"/>
        <w:rPr>
          <w:noProof/>
        </w:rPr>
      </w:pPr>
      <w:bookmarkStart w:id="2635" w:name="_MSH-5___Receiving_Application__(HD)"/>
      <w:bookmarkStart w:id="2636" w:name="_Toc498146245"/>
      <w:bookmarkStart w:id="2637" w:name="_Toc527864814"/>
      <w:bookmarkStart w:id="2638" w:name="_Toc527866286"/>
      <w:bookmarkEnd w:id="2635"/>
      <w:r w:rsidRPr="00F63F22">
        <w:rPr>
          <w:noProof/>
        </w:rPr>
        <w:lastRenderedPageBreak/>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636"/>
      <w:bookmarkEnd w:id="2637"/>
      <w:bookmarkEnd w:id="2638"/>
    </w:p>
    <w:p w14:paraId="12F88D18" w14:textId="77777777" w:rsidR="00953E39" w:rsidRDefault="00953E39" w:rsidP="002E3902">
      <w:pPr>
        <w:pStyle w:val="Components"/>
      </w:pPr>
      <w:r>
        <w:t>Components:  &lt;Namespace ID (IS)&gt; ^ &lt;Universal ID (ST)&gt; ^ &lt;Universal ID Type (ID)&gt;</w:t>
      </w:r>
    </w:p>
    <w:p w14:paraId="64498FE8" w14:textId="77777777"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4"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14:paraId="7522AE5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5"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4E87317F" w14:textId="77777777" w:rsidR="00953E39" w:rsidRPr="00F63F22" w:rsidRDefault="00953E39" w:rsidP="00EA2497">
      <w:pPr>
        <w:pStyle w:val="Heading4"/>
        <w:rPr>
          <w:noProof/>
        </w:rPr>
      </w:pPr>
      <w:bookmarkStart w:id="2639" w:name="_MSH-6___Receiving_Facility__(HD)___"/>
      <w:bookmarkStart w:id="2640" w:name="_Toc498146246"/>
      <w:bookmarkStart w:id="2641" w:name="_Toc527864815"/>
      <w:bookmarkStart w:id="2642" w:name="_Toc527866287"/>
      <w:bookmarkEnd w:id="2639"/>
      <w:r w:rsidRPr="00F63F22">
        <w:rPr>
          <w:noProof/>
        </w:rPr>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640"/>
      <w:bookmarkEnd w:id="2641"/>
      <w:bookmarkEnd w:id="2642"/>
    </w:p>
    <w:p w14:paraId="3382B293" w14:textId="77777777" w:rsidR="00953E39" w:rsidRDefault="00953E39" w:rsidP="002E3902">
      <w:pPr>
        <w:pStyle w:val="Components"/>
      </w:pPr>
      <w:r>
        <w:t>Components:  &lt;Namespace ID (IS)&gt; ^ &lt;Universal ID (ST)&gt; ^ &lt;Universal ID Type (ID)&gt;</w:t>
      </w:r>
    </w:p>
    <w:p w14:paraId="38097849"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6" w:anchor="HL70362" w:history="1">
        <w:r w:rsidRPr="00F63F22">
          <w:rPr>
            <w:rStyle w:val="HyperlinkText"/>
            <w:noProof/>
          </w:rPr>
          <w:t>User-defined Table 0362 - Facilit</w:t>
        </w:r>
        <w:bookmarkStart w:id="2643" w:name="_Hlt43763"/>
        <w:r w:rsidRPr="00F63F22">
          <w:rPr>
            <w:rStyle w:val="HyperlinkText"/>
            <w:noProof/>
          </w:rPr>
          <w:t>y</w:t>
        </w:r>
        <w:bookmarkEnd w:id="2643"/>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14:paraId="5E585BEA"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7"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7ECB0036" w14:textId="77777777" w:rsidR="00953E39" w:rsidRPr="00F63F22" w:rsidRDefault="00953E39" w:rsidP="00EA2497">
      <w:pPr>
        <w:pStyle w:val="Heading4"/>
        <w:rPr>
          <w:noProof/>
        </w:rPr>
      </w:pPr>
      <w:bookmarkStart w:id="2644" w:name="_MSH-7___Date/Time_Of_Message__(DTM)"/>
      <w:bookmarkStart w:id="2645" w:name="_Toc498146247"/>
      <w:bookmarkStart w:id="2646" w:name="_Toc527864816"/>
      <w:bookmarkStart w:id="2647" w:name="_Toc527866288"/>
      <w:bookmarkEnd w:id="2644"/>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645"/>
      <w:bookmarkEnd w:id="2646"/>
      <w:bookmarkEnd w:id="2647"/>
    </w:p>
    <w:p w14:paraId="4CD4208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00F0160A" w14:textId="77777777"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14:paraId="158A25F2" w14:textId="77777777" w:rsidR="00953E39" w:rsidRPr="00F63F22" w:rsidRDefault="00953E39" w:rsidP="00EA2497">
      <w:pPr>
        <w:pStyle w:val="Heading4"/>
        <w:rPr>
          <w:noProof/>
        </w:rPr>
      </w:pPr>
      <w:bookmarkStart w:id="2648" w:name="_Toc498146248"/>
      <w:bookmarkStart w:id="2649" w:name="_Toc527864817"/>
      <w:bookmarkStart w:id="2650"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648"/>
      <w:bookmarkEnd w:id="2649"/>
      <w:bookmarkEnd w:id="2650"/>
    </w:p>
    <w:p w14:paraId="6FDE841D" w14:textId="77777777"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14:paraId="467F31A7" w14:textId="77777777" w:rsidR="00953E39" w:rsidRPr="00F63F22" w:rsidRDefault="00953E39" w:rsidP="00EA2497">
      <w:pPr>
        <w:pStyle w:val="Heading4"/>
        <w:rPr>
          <w:noProof/>
        </w:rPr>
      </w:pPr>
      <w:bookmarkStart w:id="2651" w:name="_MSH-9___Message_Type__(MSG)___00009"/>
      <w:bookmarkStart w:id="2652" w:name="_Toc498146249"/>
      <w:bookmarkStart w:id="2653" w:name="_Toc527864818"/>
      <w:bookmarkStart w:id="2654" w:name="_Toc527866290"/>
      <w:bookmarkEnd w:id="2651"/>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652"/>
      <w:bookmarkEnd w:id="2653"/>
      <w:bookmarkEnd w:id="2654"/>
      <w:r w:rsidRPr="00F63F22">
        <w:rPr>
          <w:noProof/>
        </w:rPr>
        <w:t xml:space="preserve"> </w:t>
      </w:r>
    </w:p>
    <w:p w14:paraId="18A09F20" w14:textId="77777777" w:rsidR="00953E39" w:rsidRDefault="00953E39" w:rsidP="002E3902">
      <w:pPr>
        <w:pStyle w:val="Components"/>
      </w:pPr>
      <w:bookmarkStart w:id="2655" w:name="MSGComponent"/>
      <w:r>
        <w:t>Components:  &lt;Message Code (ID)&gt; ^ &lt;Trigger Event (ID)&gt; ^ &lt;Message Structure (ID)&gt;</w:t>
      </w:r>
      <w:bookmarkEnd w:id="2655"/>
    </w:p>
    <w:p w14:paraId="65053EBA" w14:textId="77777777"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14:paraId="154456F1" w14:textId="77777777" w:rsidR="00953E39" w:rsidRPr="00F63F22" w:rsidRDefault="00953E39" w:rsidP="00EA2497">
      <w:pPr>
        <w:pStyle w:val="NormalIndented"/>
        <w:rPr>
          <w:noProof/>
        </w:rPr>
      </w:pPr>
      <w:r w:rsidRPr="00F63F22">
        <w:rPr>
          <w:noProof/>
        </w:rPr>
        <w:t xml:space="preserve">Refer to </w:t>
      </w:r>
      <w:hyperlink r:id="rId58"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14:paraId="79C80834" w14:textId="77777777" w:rsidR="00953E39" w:rsidRPr="00F63F22" w:rsidRDefault="00953E39" w:rsidP="00EA2497">
      <w:pPr>
        <w:pStyle w:val="NormalIndented"/>
        <w:rPr>
          <w:noProof/>
        </w:rPr>
      </w:pPr>
      <w:r w:rsidRPr="00F63F22">
        <w:rPr>
          <w:noProof/>
        </w:rPr>
        <w:t xml:space="preserve">Refer to </w:t>
      </w:r>
      <w:hyperlink r:id="rId59"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14:paraId="09EFBCFD" w14:textId="77777777" w:rsidR="00953E39" w:rsidRPr="00F63F22" w:rsidRDefault="00953E39" w:rsidP="00EA2497">
      <w:pPr>
        <w:pStyle w:val="NormalIndented"/>
        <w:rPr>
          <w:noProof/>
        </w:rPr>
      </w:pPr>
      <w:r w:rsidRPr="00F63F22">
        <w:rPr>
          <w:noProof/>
        </w:rPr>
        <w:t xml:space="preserve">Refer to </w:t>
      </w:r>
      <w:hyperlink r:id="rId60" w:anchor="HL70354" w:history="1">
        <w:r w:rsidRPr="00F63F22">
          <w:rPr>
            <w:rStyle w:val="HyperlinkText"/>
            <w:noProof/>
          </w:rPr>
          <w:t>HL7</w:t>
        </w:r>
        <w:bookmarkStart w:id="2656" w:name="_Hlt478373219"/>
        <w:r w:rsidRPr="00F63F22">
          <w:rPr>
            <w:rStyle w:val="HyperlinkText"/>
            <w:noProof/>
          </w:rPr>
          <w:t xml:space="preserve"> </w:t>
        </w:r>
        <w:bookmarkEnd w:id="2656"/>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14:paraId="4D31E065" w14:textId="77777777"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657" w:name="_Hlt478374225"/>
      <w:bookmarkStart w:id="2658" w:name="_Toc498146250"/>
      <w:bookmarkStart w:id="2659" w:name="_Toc527864819"/>
      <w:bookmarkStart w:id="2660" w:name="_Toc527866291"/>
      <w:bookmarkEnd w:id="2657"/>
    </w:p>
    <w:p w14:paraId="0D7A5C29" w14:textId="77777777" w:rsidR="00953E39" w:rsidRPr="00F63F22" w:rsidRDefault="00953E39" w:rsidP="00EA2497">
      <w:pPr>
        <w:pStyle w:val="Heading4"/>
        <w:rPr>
          <w:noProof/>
        </w:rPr>
      </w:pPr>
      <w:bookmarkStart w:id="2661" w:name="_MSH-10___Message_Control_ID__(ST)__"/>
      <w:bookmarkEnd w:id="2661"/>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658"/>
      <w:bookmarkEnd w:id="2659"/>
      <w:bookmarkEnd w:id="2660"/>
    </w:p>
    <w:p w14:paraId="2A2E3FBA" w14:textId="77777777"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14:paraId="4B4F8A34" w14:textId="77777777" w:rsidR="00953E39" w:rsidRPr="00F63F22" w:rsidRDefault="00953E39" w:rsidP="00EA2497">
      <w:pPr>
        <w:pStyle w:val="Heading4"/>
        <w:rPr>
          <w:noProof/>
        </w:rPr>
      </w:pPr>
      <w:bookmarkStart w:id="2662" w:name="_MSH-11___Processing_ID__(PT)___0001"/>
      <w:bookmarkStart w:id="2663" w:name="_Toc498146251"/>
      <w:bookmarkStart w:id="2664" w:name="_Toc527864820"/>
      <w:bookmarkStart w:id="2665" w:name="_Toc527866292"/>
      <w:bookmarkEnd w:id="2662"/>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663"/>
      <w:bookmarkEnd w:id="2664"/>
      <w:bookmarkEnd w:id="2665"/>
    </w:p>
    <w:p w14:paraId="4575B93E" w14:textId="77777777" w:rsidR="00953E39" w:rsidRDefault="00953E39" w:rsidP="002E3902">
      <w:pPr>
        <w:pStyle w:val="Components"/>
      </w:pPr>
      <w:bookmarkStart w:id="2666" w:name="PTComponent"/>
      <w:r>
        <w:t>Components:  &lt;Processing ID (ID)&gt; ^ &lt;Processing Mode (ID)&gt;</w:t>
      </w:r>
      <w:bookmarkEnd w:id="2666"/>
    </w:p>
    <w:p w14:paraId="50505CE2" w14:textId="77777777" w:rsidR="00953E39" w:rsidRPr="00F63F22" w:rsidRDefault="00953E39" w:rsidP="00EA2497">
      <w:pPr>
        <w:pStyle w:val="NormalIndented"/>
        <w:rPr>
          <w:noProof/>
        </w:rPr>
      </w:pPr>
      <w:r w:rsidRPr="00F63F22">
        <w:rPr>
          <w:noProof/>
        </w:rPr>
        <w:lastRenderedPageBreak/>
        <w:t xml:space="preserve">Definition: This field is used to decide whether to process the message as defined in HL7 Application (level 7) Processing rules. </w:t>
      </w:r>
    </w:p>
    <w:p w14:paraId="36083061" w14:textId="77777777" w:rsidR="00953E39" w:rsidRPr="00F63F22" w:rsidRDefault="00953E39" w:rsidP="00EA2497">
      <w:pPr>
        <w:pStyle w:val="Heading4"/>
        <w:rPr>
          <w:noProof/>
        </w:rPr>
      </w:pPr>
      <w:bookmarkStart w:id="2667" w:name="_MSH-12___Version_ID__(VID)___00012"/>
      <w:bookmarkStart w:id="2668" w:name="_Hlt478369019"/>
      <w:bookmarkStart w:id="2669" w:name="HL70207"/>
      <w:bookmarkStart w:id="2670" w:name="_Toc498146252"/>
      <w:bookmarkStart w:id="2671" w:name="_Toc527864821"/>
      <w:bookmarkStart w:id="2672" w:name="_Toc527866293"/>
      <w:bookmarkEnd w:id="2667"/>
      <w:bookmarkEnd w:id="2668"/>
      <w:bookmarkEnd w:id="2669"/>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670"/>
      <w:bookmarkEnd w:id="2671"/>
      <w:bookmarkEnd w:id="2672"/>
    </w:p>
    <w:p w14:paraId="7334D0C0" w14:textId="77777777" w:rsidR="00953E39" w:rsidRDefault="00953E39" w:rsidP="002E3902">
      <w:pPr>
        <w:pStyle w:val="Components"/>
      </w:pPr>
      <w:bookmarkStart w:id="2673" w:name="VIDComponent"/>
      <w:r>
        <w:t>Components:  &lt;Version ID (ID)&gt; ^ &lt;Internationalization Code (CWE)&gt; ^ &lt;International Version ID (CWE)&gt;</w:t>
      </w:r>
    </w:p>
    <w:p w14:paraId="4C395BF2" w14:textId="77777777" w:rsidR="00953E39" w:rsidRDefault="00953E39" w:rsidP="002E3902">
      <w:pPr>
        <w:pStyle w:val="Components"/>
      </w:pPr>
      <w:r>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9390A" w14:textId="77777777"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73"/>
    </w:p>
    <w:p w14:paraId="5E5E2493" w14:textId="77777777"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1"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14:paraId="5CAE037A" w14:textId="77777777" w:rsidR="00953E39" w:rsidRPr="00F63F22" w:rsidRDefault="00953E39" w:rsidP="00EA2497">
      <w:pPr>
        <w:pStyle w:val="Heading4"/>
        <w:rPr>
          <w:noProof/>
        </w:rPr>
      </w:pPr>
      <w:bookmarkStart w:id="2674" w:name="_MSH-13___Sequence_Number__(NM)___00"/>
      <w:bookmarkStart w:id="2675" w:name="_Hlt478371358"/>
      <w:bookmarkStart w:id="2676" w:name="HL70104"/>
      <w:bookmarkStart w:id="2677" w:name="_Toc498146253"/>
      <w:bookmarkStart w:id="2678" w:name="_Toc527864822"/>
      <w:bookmarkStart w:id="2679" w:name="_Toc527866294"/>
      <w:bookmarkEnd w:id="2674"/>
      <w:bookmarkEnd w:id="2675"/>
      <w:bookmarkEnd w:id="2676"/>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677"/>
      <w:bookmarkEnd w:id="2678"/>
      <w:bookmarkEnd w:id="2679"/>
    </w:p>
    <w:p w14:paraId="1AC844A0" w14:textId="77777777"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14:paraId="0FFD77C8" w14:textId="77777777" w:rsidR="00953E39" w:rsidRPr="00F63F22" w:rsidRDefault="00953E39" w:rsidP="00EA2497">
      <w:pPr>
        <w:pStyle w:val="Heading4"/>
        <w:rPr>
          <w:noProof/>
        </w:rPr>
      </w:pPr>
      <w:bookmarkStart w:id="2680" w:name="_MSH-14___Continuation_Pointer__(ST)"/>
      <w:bookmarkStart w:id="2681" w:name="_Toc498146254"/>
      <w:bookmarkStart w:id="2682" w:name="_Toc527864823"/>
      <w:bookmarkStart w:id="2683" w:name="_Toc527866295"/>
      <w:bookmarkEnd w:id="2680"/>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681"/>
      <w:bookmarkEnd w:id="2682"/>
      <w:bookmarkEnd w:id="2683"/>
    </w:p>
    <w:p w14:paraId="09E8FC57" w14:textId="77777777" w:rsidR="00953E39" w:rsidRPr="00F63F22" w:rsidRDefault="00953E39" w:rsidP="00EA2497">
      <w:pPr>
        <w:pStyle w:val="NormalIndented"/>
        <w:rPr>
          <w:noProof/>
        </w:rPr>
      </w:pPr>
      <w:r w:rsidRPr="00F63F22">
        <w:rPr>
          <w:noProof/>
        </w:rPr>
        <w:t>Definition: This field is used to define continuations in application-specific ways.</w:t>
      </w:r>
    </w:p>
    <w:p w14:paraId="4A25506D" w14:textId="77777777" w:rsidR="00953E39" w:rsidRPr="00F63F22" w:rsidRDefault="00953E39" w:rsidP="00EA2497">
      <w:pPr>
        <w:pStyle w:val="NormalIndented"/>
        <w:rPr>
          <w:noProof/>
        </w:rPr>
      </w:pPr>
      <w:r w:rsidRPr="00F63F22">
        <w:rPr>
          <w:noProof/>
        </w:rPr>
        <w:t>Only the sender of a fragmented message values this field.</w:t>
      </w:r>
    </w:p>
    <w:p w14:paraId="148B2FA1" w14:textId="77777777" w:rsidR="00953E39" w:rsidRPr="00F63F22" w:rsidRDefault="00953E39" w:rsidP="00EA2497">
      <w:pPr>
        <w:pStyle w:val="Heading4"/>
        <w:rPr>
          <w:noProof/>
        </w:rPr>
      </w:pPr>
      <w:bookmarkStart w:id="2684" w:name="_MSH-15___Accept_Acknowledgment_Type"/>
      <w:bookmarkStart w:id="2685" w:name="_MSH-15__"/>
      <w:bookmarkStart w:id="2686" w:name="_Toc498146255"/>
      <w:bookmarkStart w:id="2687" w:name="_Toc527864824"/>
      <w:bookmarkStart w:id="2688" w:name="_Toc527866296"/>
      <w:bookmarkEnd w:id="2684"/>
      <w:bookmarkEnd w:id="2685"/>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686"/>
      <w:bookmarkEnd w:id="2687"/>
      <w:bookmarkEnd w:id="2688"/>
    </w:p>
    <w:p w14:paraId="3AAEF8A6" w14:textId="77777777"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2"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14:paraId="6585C4E1" w14:textId="77777777" w:rsidR="00953E39" w:rsidRPr="00F63F22" w:rsidRDefault="00953E39" w:rsidP="00EA2497">
      <w:pPr>
        <w:pStyle w:val="Heading4"/>
        <w:rPr>
          <w:noProof/>
        </w:rPr>
      </w:pPr>
      <w:bookmarkStart w:id="2689" w:name="_MSH-16___Application_Acknowledgment"/>
      <w:bookmarkStart w:id="2690" w:name="_MSH-16__"/>
      <w:bookmarkStart w:id="2691" w:name="_Toc498146256"/>
      <w:bookmarkStart w:id="2692" w:name="_Toc527864825"/>
      <w:bookmarkStart w:id="2693" w:name="_Toc527866297"/>
      <w:bookmarkEnd w:id="2689"/>
      <w:bookmarkEnd w:id="2690"/>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691"/>
      <w:bookmarkEnd w:id="2692"/>
      <w:bookmarkEnd w:id="2693"/>
    </w:p>
    <w:p w14:paraId="57DEDE01" w14:textId="77777777"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48705B">
        <w:rPr>
          <w:noProof/>
        </w:rPr>
        <w:t xml:space="preserve">. </w:t>
      </w:r>
      <w:r w:rsidR="00DB19C6" w:rsidRPr="00DB19C6">
        <w:rPr>
          <w:noProof/>
        </w:rPr>
        <w:t>Either both MSH-15 and MSH-16 SHALL be populated OR both SHALL be empty.</w:t>
      </w:r>
      <w:r w:rsidR="00C52763">
        <w:rPr>
          <w:noProof/>
        </w:rPr>
        <w:t xml:space="preserve"> </w:t>
      </w:r>
      <w:r w:rsidRPr="00F63F22">
        <w:rPr>
          <w:noProof/>
        </w:rPr>
        <w:t xml:space="preserve">Required for enhanced acknowledgment mode. </w:t>
      </w:r>
    </w:p>
    <w:p w14:paraId="1BF7A648" w14:textId="77777777"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3"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14:paraId="06B2CA70" w14:textId="77777777" w:rsidR="00953E39" w:rsidRPr="00F63F22" w:rsidRDefault="00953E39" w:rsidP="00EA2497">
      <w:pPr>
        <w:pStyle w:val="Note"/>
        <w:rPr>
          <w:noProof/>
        </w:rPr>
      </w:pPr>
      <w:bookmarkStart w:id="2694" w:name="_Hlt478373362"/>
      <w:bookmarkStart w:id="2695" w:name="HL70155"/>
      <w:bookmarkEnd w:id="2694"/>
      <w:bookmarkEnd w:id="2695"/>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14:paraId="140CD998" w14:textId="77777777" w:rsidR="00953E39" w:rsidRPr="00F63F22" w:rsidRDefault="00953E39" w:rsidP="00EA2497">
      <w:pPr>
        <w:pStyle w:val="Heading4"/>
        <w:rPr>
          <w:noProof/>
        </w:rPr>
      </w:pPr>
      <w:bookmarkStart w:id="2696" w:name="_Toc498146257"/>
      <w:bookmarkStart w:id="2697" w:name="_Toc527864826"/>
      <w:bookmarkStart w:id="2698" w:name="_Toc527866298"/>
      <w:r w:rsidRPr="00F63F22">
        <w:rPr>
          <w:noProof/>
        </w:rPr>
        <w:lastRenderedPageBreak/>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696"/>
      <w:bookmarkEnd w:id="2697"/>
      <w:bookmarkEnd w:id="2698"/>
    </w:p>
    <w:p w14:paraId="4C046AD1" w14:textId="77777777"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14:paraId="6082C285" w14:textId="77777777" w:rsidR="00953E39" w:rsidRPr="00F63F22" w:rsidRDefault="00953E39" w:rsidP="00EA2497">
      <w:pPr>
        <w:pStyle w:val="NormalIndented"/>
        <w:rPr>
          <w:noProof/>
        </w:rPr>
      </w:pPr>
      <w:r w:rsidRPr="00F63F22">
        <w:rPr>
          <w:noProof/>
        </w:rPr>
        <w:t xml:space="preserve">Refer to </w:t>
      </w:r>
      <w:hyperlink r:id="rId64"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14:paraId="136D460E" w14:textId="77777777" w:rsidR="00953E39" w:rsidRPr="00F63F22" w:rsidRDefault="00953E39" w:rsidP="00EA2497">
      <w:pPr>
        <w:pStyle w:val="Heading4"/>
        <w:rPr>
          <w:noProof/>
        </w:rPr>
      </w:pPr>
      <w:bookmarkStart w:id="2699" w:name="_MSH-18___Character_Set___(ID)___006"/>
      <w:bookmarkStart w:id="2700" w:name="_Ref485094544"/>
      <w:bookmarkStart w:id="2701" w:name="_Toc498146258"/>
      <w:bookmarkStart w:id="2702" w:name="_Toc527864827"/>
      <w:bookmarkStart w:id="2703" w:name="_Toc527866299"/>
      <w:bookmarkEnd w:id="2699"/>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700"/>
      <w:bookmarkEnd w:id="2701"/>
      <w:bookmarkEnd w:id="2702"/>
      <w:bookmarkEnd w:id="2703"/>
    </w:p>
    <w:p w14:paraId="6225437A" w14:textId="77777777"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5"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14:paraId="4A9A8898" w14:textId="77777777"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6"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14:paraId="257710ED" w14:textId="77777777"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14:paraId="63D1288A" w14:textId="4C5BD325"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886355" w:rsidRPr="00886355">
        <w:rPr>
          <w:rStyle w:val="HyperlinkText"/>
        </w:rPr>
        <w:t>2.6.3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ins w:id="2704" w:author="Lynn Laakso" w:date="2022-09-09T15:49:00Z">
        <w:r w:rsidR="00886355" w:rsidRPr="00886355">
          <w:rPr>
            <w:rStyle w:val="HyperlinkText"/>
          </w:rPr>
          <w:t>Escape sequences supporting multiple character sets</w:t>
        </w:r>
      </w:ins>
      <w:r w:rsidR="00F96E77">
        <w:fldChar w:fldCharType="end"/>
      </w:r>
      <w:r w:rsidRPr="00F63F22">
        <w:rPr>
          <w:noProof/>
        </w:rPr>
        <w:t>".</w:t>
      </w:r>
    </w:p>
    <w:p w14:paraId="6A0D2B2B" w14:textId="77777777"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163E0630" w14:textId="77777777"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14:paraId="648012B0" w14:textId="77777777"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14:paraId="2059CD12" w14:textId="77777777" w:rsidR="00953E39" w:rsidRPr="00F63F22" w:rsidRDefault="00953E39" w:rsidP="00F20C2F">
      <w:pPr>
        <w:pStyle w:val="NormalListAlpha"/>
        <w:numPr>
          <w:ilvl w:val="0"/>
          <w:numId w:val="21"/>
        </w:numPr>
        <w:rPr>
          <w:noProof/>
        </w:rPr>
      </w:pPr>
      <w:bookmarkStart w:id="2705" w:name="_Hlt478373687"/>
      <w:bookmarkStart w:id="2706" w:name="HL70211"/>
      <w:bookmarkEnd w:id="2705"/>
      <w:bookmarkEnd w:id="2706"/>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14:paraId="301CEAEE" w14:textId="77777777"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14:paraId="606D798F" w14:textId="77777777"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14:paraId="62DD5FA1" w14:textId="77777777"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14:paraId="61AA86EB" w14:textId="77777777"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7" w:history="1">
        <w:r w:rsidRPr="00F63F22">
          <w:rPr>
            <w:rStyle w:val="Hyperlink"/>
            <w:rFonts w:cs="Courier New"/>
            <w:noProof/>
            <w:snapToGrid w:val="0"/>
          </w:rPr>
          <w:t>http://www.unicode.org/unicode/reports/tr17/</w:t>
        </w:r>
      </w:hyperlink>
      <w:r w:rsidRPr="00F63F22">
        <w:rPr>
          <w:noProof/>
          <w:snapToGrid w:val="0"/>
        </w:rPr>
        <w:t>)</w:t>
      </w:r>
    </w:p>
    <w:p w14:paraId="6606C0A2" w14:textId="77777777" w:rsidR="00953E39" w:rsidRPr="00F63F22" w:rsidRDefault="00953E39" w:rsidP="00EA2497">
      <w:pPr>
        <w:pStyle w:val="NormalListBullets"/>
        <w:rPr>
          <w:noProof/>
        </w:rPr>
      </w:pPr>
      <w:r w:rsidRPr="00F63F22">
        <w:rPr>
          <w:noProof/>
        </w:rPr>
        <w:t xml:space="preserve">Extensible Markup Language (XML) 1.0 (Second Edition), Section F Autodetection of Character Encodings </w:t>
      </w:r>
      <w:r w:rsidRPr="00F63F22">
        <w:rPr>
          <w:noProof/>
        </w:rPr>
        <w:lastRenderedPageBreak/>
        <w:t>(</w:t>
      </w:r>
      <w:hyperlink r:id="rId68" w:anchor="sec-guessing" w:history="1">
        <w:r w:rsidRPr="00F63F22">
          <w:rPr>
            <w:rStyle w:val="Hyperlink"/>
            <w:rFonts w:cs="Courier New"/>
            <w:noProof/>
          </w:rPr>
          <w:t>http://www.w3.org/TR/REC-xml#sec-guessing</w:t>
        </w:r>
      </w:hyperlink>
      <w:r w:rsidRPr="00F63F22">
        <w:rPr>
          <w:noProof/>
        </w:rPr>
        <w:t>)</w:t>
      </w:r>
    </w:p>
    <w:p w14:paraId="2C18E9D5" w14:textId="77777777" w:rsidR="00953E39" w:rsidRPr="00F63F22" w:rsidRDefault="00953E39" w:rsidP="00EA2497">
      <w:pPr>
        <w:pStyle w:val="Heading5"/>
        <w:rPr>
          <w:noProof/>
        </w:rPr>
      </w:pPr>
      <w:r w:rsidRPr="00F63F22">
        <w:rPr>
          <w:noProof/>
        </w:rPr>
        <w:t>Alphabetic Languages Other Than English</w:t>
      </w:r>
    </w:p>
    <w:p w14:paraId="52CF6832" w14:textId="77777777"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79DD1B81" w14:textId="77777777"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14:paraId="32751FCC" w14:textId="77777777" w:rsidR="00953E39" w:rsidRPr="00F63F22" w:rsidRDefault="00953E39" w:rsidP="00EA2497">
      <w:pPr>
        <w:pStyle w:val="NormalIndented"/>
        <w:rPr>
          <w:noProof/>
        </w:rPr>
      </w:pPr>
      <w:r w:rsidRPr="00F63F22">
        <w:rPr>
          <w:noProof/>
        </w:rPr>
        <w:t>The ASCII and ISO character sets all allow the specification of any character in a single byte.</w:t>
      </w:r>
    </w:p>
    <w:p w14:paraId="5251995E" w14:textId="77777777" w:rsidR="00953E39" w:rsidRPr="00F63F22" w:rsidRDefault="00953E39" w:rsidP="00EA2497">
      <w:pPr>
        <w:pStyle w:val="Heading5"/>
        <w:rPr>
          <w:noProof/>
        </w:rPr>
      </w:pPr>
      <w:r w:rsidRPr="00F63F22">
        <w:rPr>
          <w:noProof/>
        </w:rPr>
        <w:t>Non-Alphabetic Languages</w:t>
      </w:r>
    </w:p>
    <w:p w14:paraId="1F759733" w14:textId="77777777"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14:paraId="7D363027" w14:textId="77777777"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22E243F4" w14:textId="77777777"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5D559DD0" w14:textId="77777777"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38941AEA" w14:textId="77777777"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14:paraId="24D9617F" w14:textId="77777777" w:rsidR="00953E39" w:rsidRPr="00F63F22" w:rsidRDefault="00953E39" w:rsidP="00EA2497">
      <w:pPr>
        <w:pStyle w:val="Heading4"/>
        <w:rPr>
          <w:noProof/>
        </w:rPr>
      </w:pPr>
      <w:bookmarkStart w:id="2707" w:name="_Toc498146259"/>
      <w:bookmarkStart w:id="2708" w:name="_Toc527864828"/>
      <w:bookmarkStart w:id="2709" w:name="_Toc527866300"/>
      <w:r w:rsidRPr="00F63F22">
        <w:rPr>
          <w:noProof/>
        </w:rPr>
        <w:t>MSH-19   Principal Language of Message</w:t>
      </w:r>
      <w:r w:rsidR="004177F8" w:rsidRPr="00F63F22">
        <w:rPr>
          <w:noProof/>
        </w:rPr>
        <w:fldChar w:fldCharType="begin"/>
      </w:r>
      <w:r w:rsidRPr="00F63F22">
        <w:rPr>
          <w:noProof/>
        </w:rPr>
        <w:instrText xml:space="preserve"> XE "Principal language of message" </w:instrText>
      </w:r>
      <w:r w:rsidR="004177F8" w:rsidRPr="00F63F22">
        <w:rPr>
          <w:noProof/>
        </w:rPr>
        <w:fldChar w:fldCharType="end"/>
      </w:r>
      <w:r w:rsidRPr="00F63F22">
        <w:rPr>
          <w:noProof/>
        </w:rPr>
        <w:t xml:space="preserve">   (CWE)   00693</w:t>
      </w:r>
      <w:bookmarkEnd w:id="2707"/>
      <w:bookmarkEnd w:id="2708"/>
      <w:bookmarkEnd w:id="2709"/>
    </w:p>
    <w:p w14:paraId="427DFA7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FF4D79" w14:textId="77777777"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14:paraId="5E4C0069" w14:textId="77777777" w:rsidR="00953E39" w:rsidRPr="00F63F22" w:rsidRDefault="00953E39" w:rsidP="00EA2497">
      <w:pPr>
        <w:pStyle w:val="Heading4"/>
        <w:rPr>
          <w:noProof/>
        </w:rPr>
      </w:pPr>
      <w:bookmarkStart w:id="2710" w:name="_Ref485094878"/>
      <w:bookmarkStart w:id="2711" w:name="_Toc498146260"/>
      <w:bookmarkStart w:id="2712" w:name="_Toc527864829"/>
      <w:bookmarkStart w:id="2713"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710"/>
      <w:bookmarkEnd w:id="2711"/>
      <w:bookmarkEnd w:id="2712"/>
      <w:bookmarkEnd w:id="2713"/>
    </w:p>
    <w:p w14:paraId="24B893E3" w14:textId="77777777"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69"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14:paraId="580E39D7" w14:textId="77777777" w:rsidR="00953E39" w:rsidRPr="00F63F22" w:rsidRDefault="00953E39" w:rsidP="00EA2497">
      <w:pPr>
        <w:pStyle w:val="Heading4"/>
        <w:rPr>
          <w:noProof/>
        </w:rPr>
      </w:pPr>
      <w:bookmarkStart w:id="2714" w:name="_Toc498146261"/>
      <w:bookmarkStart w:id="2715" w:name="_Toc527864830"/>
      <w:bookmarkStart w:id="2716" w:name="_Toc527866302"/>
      <w:bookmarkStart w:id="2717" w:name="_Ref35912711"/>
      <w:bookmarkStart w:id="2718" w:name="_Toc348257284"/>
      <w:bookmarkStart w:id="2719" w:name="_Toc348257620"/>
      <w:bookmarkStart w:id="2720" w:name="_Toc348263242"/>
      <w:bookmarkStart w:id="2721" w:name="_Toc348336571"/>
      <w:bookmarkStart w:id="2722" w:name="_Toc348770059"/>
      <w:bookmarkStart w:id="2723" w:name="_Toc348856201"/>
      <w:bookmarkStart w:id="2724" w:name="_Toc348866622"/>
      <w:bookmarkStart w:id="2725" w:name="_Toc348947852"/>
      <w:bookmarkStart w:id="2726" w:name="_Toc349735433"/>
      <w:bookmarkStart w:id="2727" w:name="_Toc349735876"/>
      <w:bookmarkStart w:id="2728" w:name="_Toc349736030"/>
      <w:bookmarkStart w:id="2729" w:name="_Toc349803762"/>
      <w:bookmarkStart w:id="2730" w:name="_Toc359236100"/>
      <w:bookmarkStart w:id="2731" w:name="_Toc348257285"/>
      <w:bookmarkStart w:id="2732" w:name="_Toc348257621"/>
      <w:bookmarkStart w:id="2733" w:name="_Toc348263243"/>
      <w:bookmarkStart w:id="2734" w:name="_Toc348336572"/>
      <w:bookmarkStart w:id="2735" w:name="_Toc348770060"/>
      <w:bookmarkStart w:id="2736" w:name="_Toc348856202"/>
      <w:bookmarkStart w:id="2737" w:name="_Toc348866623"/>
      <w:bookmarkStart w:id="2738" w:name="_Toc348947853"/>
      <w:bookmarkStart w:id="2739" w:name="_Toc349735434"/>
      <w:bookmarkStart w:id="2740" w:name="_Toc349735877"/>
      <w:bookmarkStart w:id="2741" w:name="_Toc349736031"/>
      <w:bookmarkStart w:id="2742" w:name="_Toc349803763"/>
      <w:r w:rsidRPr="00F63F22">
        <w:rPr>
          <w:noProof/>
        </w:rPr>
        <w:lastRenderedPageBreak/>
        <w:t>MSH-21   Message Profile Identifier</w:t>
      </w:r>
      <w:r w:rsidR="004177F8" w:rsidRPr="00F63F22">
        <w:rPr>
          <w:noProof/>
        </w:rPr>
        <w:fldChar w:fldCharType="begin"/>
      </w:r>
      <w:r w:rsidRPr="00F63F22">
        <w:rPr>
          <w:noProof/>
        </w:rPr>
        <w:instrText xml:space="preserve"> XE "Message Profile ID" </w:instrText>
      </w:r>
      <w:r w:rsidR="004177F8" w:rsidRPr="00F63F22">
        <w:rPr>
          <w:noProof/>
        </w:rPr>
        <w:fldChar w:fldCharType="end"/>
      </w:r>
      <w:r w:rsidRPr="00F63F22">
        <w:rPr>
          <w:noProof/>
        </w:rPr>
        <w:t xml:space="preserve">   (EI) 01598</w:t>
      </w:r>
      <w:bookmarkEnd w:id="2714"/>
      <w:bookmarkEnd w:id="2715"/>
      <w:bookmarkEnd w:id="2716"/>
      <w:bookmarkEnd w:id="2717"/>
    </w:p>
    <w:p w14:paraId="34CDC6CC" w14:textId="77777777" w:rsidR="00953E39" w:rsidRDefault="00953E39" w:rsidP="002E3902">
      <w:pPr>
        <w:pStyle w:val="Components"/>
      </w:pPr>
      <w:bookmarkStart w:id="2743" w:name="EIComponent"/>
      <w:r>
        <w:t>Components:  &lt;Entity Identifier (ST)&gt; ^ &lt;Namespace ID (IS)&gt; ^ &lt;Universal ID (ST)&gt; ^ &lt;Universal ID Type (ID)&gt;</w:t>
      </w:r>
      <w:bookmarkEnd w:id="2743"/>
    </w:p>
    <w:p w14:paraId="555043D8" w14:textId="77777777"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14:paraId="0347971B" w14:textId="77777777"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6C7C8DEB" w14:textId="77777777"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015D6989" w14:textId="77777777"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14:paraId="77A66C3B" w14:textId="77777777" w:rsidR="00953E39" w:rsidRPr="00F63F22" w:rsidRDefault="00953E39" w:rsidP="00F20C2F">
      <w:pPr>
        <w:pStyle w:val="Heading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14:paraId="46930DDE" w14:textId="77777777" w:rsidR="00953E39" w:rsidRDefault="00953E39" w:rsidP="002E3902">
      <w:pPr>
        <w:pStyle w:val="Components"/>
      </w:pPr>
      <w:bookmarkStart w:id="2744"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87DB63"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8215C" w14:textId="77777777" w:rsidR="00953E39" w:rsidRDefault="00953E39" w:rsidP="002E3902">
      <w:pPr>
        <w:pStyle w:val="Components"/>
      </w:pPr>
      <w:r>
        <w:t>Subcomponents for Assigning Authority (HD):  &lt;Namespace ID (IS)&gt; &amp; &lt;Universal ID (ST)&gt; &amp; &lt;Universal ID Type (ID)&gt;</w:t>
      </w:r>
    </w:p>
    <w:p w14:paraId="4A248955" w14:textId="77777777" w:rsidR="00953E39" w:rsidRDefault="00953E39" w:rsidP="002E3902">
      <w:pPr>
        <w:pStyle w:val="Components"/>
      </w:pPr>
      <w:r>
        <w:t>Subcomponents for Assigning Facility (HD):  &lt;Namespace ID (IS)&gt; &amp; &lt;Universal ID (ST)&gt; &amp; &lt;Universal ID Type (ID)&gt;</w:t>
      </w:r>
      <w:bookmarkEnd w:id="2744"/>
    </w:p>
    <w:p w14:paraId="76B56395" w14:textId="77777777" w:rsidR="00953E39" w:rsidRPr="00F63F22" w:rsidRDefault="00953E39" w:rsidP="00EA2497">
      <w:pPr>
        <w:pStyle w:val="NormalIndented"/>
        <w:rPr>
          <w:noProof/>
        </w:rPr>
      </w:pPr>
      <w:r w:rsidRPr="00F63F22">
        <w:rPr>
          <w:noProof/>
        </w:rPr>
        <w:t>Definition: Business organization that originated and is accountable for the content of the message.</w:t>
      </w:r>
    </w:p>
    <w:p w14:paraId="27BA5167" w14:textId="77777777"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14:paraId="31D1A314" w14:textId="77777777"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14:paraId="5269F4C1" w14:textId="77777777"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 xml:space="preserve">Receiving Responsible </w:t>
      </w:r>
      <w:r w:rsidRPr="00F63F22">
        <w:rPr>
          <w:b/>
          <w:noProof/>
        </w:rPr>
        <w:lastRenderedPageBreak/>
        <w:t>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14:paraId="45DF7CAF" w14:textId="77777777" w:rsidR="00953E39" w:rsidRPr="00F63F22" w:rsidRDefault="00953E39" w:rsidP="00EA2497">
      <w:pPr>
        <w:pStyle w:val="Heading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14:paraId="29BF26FC"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474A1F"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F3400F" w14:textId="77777777" w:rsidR="00953E39" w:rsidRDefault="00953E39" w:rsidP="002E3902">
      <w:pPr>
        <w:pStyle w:val="Components"/>
      </w:pPr>
      <w:r>
        <w:t>Subcomponents for Assigning Authority (HD):  &lt;Namespace ID (IS)&gt; &amp; &lt;Universal ID (ST)&gt; &amp; &lt;Universal ID Type (ID)&gt;</w:t>
      </w:r>
    </w:p>
    <w:p w14:paraId="20ED4D27" w14:textId="77777777" w:rsidR="00953E39" w:rsidRDefault="00953E39" w:rsidP="002E3902">
      <w:pPr>
        <w:pStyle w:val="Components"/>
      </w:pPr>
      <w:r>
        <w:t>Subcomponents for Assigning Facility (HD):  &lt;Namespace ID (IS)&gt; &amp; &lt;Universal ID (ST)&gt; &amp; &lt;Universal ID Type (ID)&gt;</w:t>
      </w:r>
    </w:p>
    <w:p w14:paraId="4AB59281" w14:textId="77777777"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14:paraId="32C247B0" w14:textId="77777777"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14:paraId="62450932" w14:textId="77777777" w:rsidR="00953E39" w:rsidRPr="00F63F22" w:rsidRDefault="00953E39" w:rsidP="00EA2497">
      <w:pPr>
        <w:pStyle w:val="NormalIndented"/>
        <w:rPr>
          <w:noProof/>
        </w:rPr>
      </w:pPr>
      <w:r w:rsidRPr="00F63F22">
        <w:rPr>
          <w:noProof/>
        </w:rPr>
        <w:t>See MSH-22 above for Use Case.</w:t>
      </w:r>
    </w:p>
    <w:p w14:paraId="0D7EB057" w14:textId="77777777" w:rsidR="00953E39" w:rsidRPr="00F63F22" w:rsidRDefault="00953E39" w:rsidP="00EA2497">
      <w:pPr>
        <w:pStyle w:val="Heading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14:paraId="503F9FAB" w14:textId="77777777" w:rsidR="00953E39" w:rsidRDefault="00953E39" w:rsidP="002E3902">
      <w:pPr>
        <w:pStyle w:val="Components"/>
      </w:pPr>
      <w:r>
        <w:t>Components:  &lt;Namespace ID (IS)&gt; ^ &lt;Universal ID (ST)&gt; ^ &lt;Universal ID Type (ID)&gt;</w:t>
      </w:r>
    </w:p>
    <w:p w14:paraId="33DD4773"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14:paraId="4B0AE8EF"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14:paraId="7C96F0B6" w14:textId="77777777" w:rsidR="00953E39" w:rsidRPr="00F63F22" w:rsidRDefault="00953E39" w:rsidP="00EA2497">
      <w:pPr>
        <w:pStyle w:val="NormalIndented"/>
        <w:rPr>
          <w:noProof/>
        </w:rPr>
      </w:pPr>
      <w:r w:rsidRPr="00F63F22">
        <w:rPr>
          <w:noProof/>
        </w:rPr>
        <w:t>An agreement about the specific values and usage must exist among messaging partners. Use Case:</w:t>
      </w:r>
    </w:p>
    <w:p w14:paraId="459D78CB" w14:textId="77777777" w:rsidR="00953E39" w:rsidRPr="00F63F22" w:rsidRDefault="00953E39" w:rsidP="00EA2497">
      <w:pPr>
        <w:pStyle w:val="NormalIndented"/>
        <w:rPr>
          <w:noProof/>
        </w:rPr>
      </w:pPr>
      <w:r w:rsidRPr="00F63F22">
        <w:rPr>
          <w:noProof/>
        </w:rPr>
        <w:t xml:space="preserve">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w:t>
      </w:r>
      <w:r w:rsidRPr="00F63F22">
        <w:rPr>
          <w:noProof/>
        </w:rPr>
        <w:lastRenderedPageBreak/>
        <w:t>receiver network addresses, it therefore requires these addresses to be present in a known position in the payload.</w:t>
      </w:r>
    </w:p>
    <w:p w14:paraId="452FD531" w14:textId="77777777" w:rsidR="00953E39" w:rsidRPr="00F63F22" w:rsidRDefault="00953E39" w:rsidP="00EA2497">
      <w:pPr>
        <w:pStyle w:val="NormalIndented"/>
        <w:rPr>
          <w:noProof/>
        </w:rPr>
      </w:pPr>
      <w:r w:rsidRPr="00F63F22">
        <w:rPr>
          <w:noProof/>
        </w:rPr>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14:paraId="5712A3A6" w14:textId="77777777" w:rsidR="00953E39" w:rsidRPr="00F63F22" w:rsidRDefault="00953E39" w:rsidP="00EA2497">
      <w:pPr>
        <w:pStyle w:val="Example"/>
      </w:pPr>
      <w:r w:rsidRPr="00F63F22">
        <w:t>MSH||RX|GHC|||||OMP^O09^OMP_O09||||||||||||||||05782|</w:t>
      </w:r>
    </w:p>
    <w:p w14:paraId="011CF1E6" w14:textId="77777777"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4E78A8D2" w14:textId="77777777" w:rsidR="00953E39" w:rsidRPr="00F63F22" w:rsidRDefault="00953E39" w:rsidP="00EA2497">
      <w:pPr>
        <w:pStyle w:val="Example"/>
      </w:pPr>
      <w:r w:rsidRPr="00F63F22">
        <w:t>MSH||Reg|Lone|||||ADT^A04^ADT_A04||||||||||||||||</w:t>
      </w:r>
      <w:r w:rsidRPr="00F63F22">
        <w:rPr>
          <w:snapToGrid w:val="0"/>
          <w:color w:val="000000"/>
        </w:rPr>
        <w:t>HN02588</w:t>
      </w:r>
      <w:r w:rsidRPr="00F63F22">
        <w:t>|</w:t>
      </w:r>
    </w:p>
    <w:p w14:paraId="05F156D6" w14:textId="77777777"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14:paraId="169D06D1" w14:textId="77777777"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14:paraId="211B46CF" w14:textId="77777777"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2E784699" w14:textId="77777777" w:rsidR="00953E39" w:rsidRPr="00F63F22" w:rsidRDefault="00953E39" w:rsidP="00EA2497">
      <w:pPr>
        <w:pStyle w:val="Example"/>
      </w:pPr>
      <w:r w:rsidRPr="00F63F22">
        <w:t>MSH||Reg|TRC||||| ADT^A04^ADT_A04||||||||||||||||5123^</w:t>
      </w:r>
      <w:r w:rsidRPr="00F63F22">
        <w:rPr>
          <w:snapToGrid w:val="0"/>
          <w:color w:val="000000"/>
        </w:rPr>
        <w:t>25.152.27.69^DNS</w:t>
      </w:r>
      <w:r w:rsidRPr="00F63F22">
        <w:t>|</w:t>
      </w:r>
    </w:p>
    <w:p w14:paraId="5739156D" w14:textId="77777777"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43F7D921" w14:textId="77777777" w:rsidR="00953E39" w:rsidRPr="00F63F22" w:rsidRDefault="00953E39" w:rsidP="00EA2497">
      <w:pPr>
        <w:pStyle w:val="Example"/>
      </w:pPr>
      <w:r w:rsidRPr="00F63F22">
        <w:t>MSH||REG|BAY||||| ADT^A04^ADT_A04||||||||||||||||^</w:t>
      </w:r>
      <w:r w:rsidRPr="00F63F22">
        <w:rPr>
          <w:snapToGrid w:val="0"/>
          <w:color w:val="000000"/>
        </w:rPr>
        <w:t>4086::132:2A57:3C28^IPv6</w:t>
      </w:r>
      <w:r w:rsidRPr="00F63F22">
        <w:t>|</w:t>
      </w:r>
    </w:p>
    <w:p w14:paraId="16519B5C" w14:textId="77777777" w:rsidR="00953E39" w:rsidRPr="00F63F22" w:rsidRDefault="00953E39" w:rsidP="00EA2497">
      <w:pPr>
        <w:pStyle w:val="Heading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14:paraId="53C1E021" w14:textId="77777777" w:rsidR="00953E39" w:rsidRDefault="00953E39" w:rsidP="002E3902">
      <w:pPr>
        <w:pStyle w:val="Components"/>
      </w:pPr>
      <w:r>
        <w:t>Components:  &lt;Namespace ID (IS)&gt; ^ &lt;Universal ID (ST)&gt; ^ &lt;Universal ID Type (ID)&gt;</w:t>
      </w:r>
    </w:p>
    <w:p w14:paraId="4FC0254F"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196420F1"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31507DD7" w14:textId="77777777"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77F87519" w14:textId="77777777" w:rsidR="00865C71" w:rsidRDefault="00865C71" w:rsidP="00865C71">
      <w:pPr>
        <w:pStyle w:val="Heading4"/>
      </w:pPr>
      <w:r w:rsidRPr="005316D0">
        <w:t>MSH-</w:t>
      </w:r>
      <w:r>
        <w:t>26</w:t>
      </w:r>
      <w:r w:rsidRPr="005316D0">
        <w:t xml:space="preserve">   Security</w:t>
      </w:r>
      <w:r>
        <w:t xml:space="preserve"> Classification</w:t>
      </w:r>
      <w:r w:rsidRPr="005316D0">
        <w:t xml:space="preserve"> </w:t>
      </w:r>
      <w:r>
        <w:t xml:space="preserve">Tag </w:t>
      </w:r>
      <w:r w:rsidRPr="005316D0">
        <w:t xml:space="preserve">  (</w:t>
      </w:r>
      <w:r>
        <w:t>CWE</w:t>
      </w:r>
      <w:r w:rsidRPr="005316D0">
        <w:t xml:space="preserve">)   </w:t>
      </w:r>
      <w:r w:rsidR="00140A63">
        <w:t>2429</w:t>
      </w:r>
    </w:p>
    <w:p w14:paraId="11B131AD"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CB7B69" w14:textId="77777777"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14:paraId="7A4A4282" w14:textId="77777777"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14:paraId="0DE66D7D" w14:textId="77777777" w:rsidR="0009059A" w:rsidRPr="0023145A" w:rsidRDefault="004177F8" w:rsidP="00865C71">
      <w:pPr>
        <w:pStyle w:val="NormalIndented"/>
        <w:rPr>
          <w:rFonts w:cs="Arial"/>
          <w:noProof/>
        </w:rPr>
      </w:pPr>
      <w:r w:rsidRPr="004177F8">
        <w:rPr>
          <w:rFonts w:cs="Arial"/>
          <w:noProof/>
        </w:rPr>
        <w:lastRenderedPageBreak/>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14:paraId="5C031C6A" w14:textId="77777777" w:rsidR="00865C71" w:rsidRPr="0023145A" w:rsidRDefault="004177F8" w:rsidP="00865C71">
      <w:pPr>
        <w:pStyle w:val="NormalIndented"/>
        <w:rPr>
          <w:rFonts w:cs="Arial"/>
          <w:noProof/>
        </w:rPr>
      </w:pPr>
      <w:r w:rsidRPr="00AF2045">
        <w:rPr>
          <w:rFonts w:cs="Arial"/>
          <w:noProof/>
        </w:rPr>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14:paraId="7E65FDB3" w14:textId="77777777" w:rsidR="00865C71" w:rsidRPr="00865C71" w:rsidRDefault="00865C71" w:rsidP="00865C71">
      <w:pPr>
        <w:pStyle w:val="NormalIndented"/>
        <w:rPr>
          <w:rFonts w:cs="Arial"/>
          <w:noProof/>
        </w:rPr>
      </w:pPr>
    </w:p>
    <w:p w14:paraId="29C2AB26" w14:textId="77777777" w:rsidR="00865C71" w:rsidRDefault="00865C71" w:rsidP="00865C71">
      <w:pPr>
        <w:pStyle w:val="NormalIndented"/>
        <w:rPr>
          <w:rFonts w:cs="Arial"/>
          <w:noProof/>
        </w:rPr>
      </w:pPr>
      <w:r w:rsidRPr="00865C71">
        <w:rPr>
          <w:rFonts w:cs="Arial"/>
          <w:noProof/>
        </w:rPr>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14:paraId="2C2C92AB" w14:textId="77777777" w:rsidR="00865C71" w:rsidRDefault="00865C71" w:rsidP="00865C71">
      <w:pPr>
        <w:pStyle w:val="Heading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14:paraId="450376FF"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F8FC6A" w14:textId="77777777"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5AF837F0" w14:textId="77777777"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14:paraId="7F86CC53" w14:textId="77777777" w:rsidR="00865C71" w:rsidRPr="00865C71" w:rsidRDefault="004177F8" w:rsidP="00865C71">
      <w:pPr>
        <w:pStyle w:val="Heading4"/>
        <w:rPr>
          <w:noProof/>
        </w:rPr>
      </w:pPr>
      <w:bookmarkStart w:id="2745"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745"/>
      <w:r w:rsidR="00140A63">
        <w:rPr>
          <w:noProof/>
        </w:rPr>
        <w:t>2431</w:t>
      </w:r>
      <w:r w:rsidR="00B6458E">
        <w:rPr>
          <w:noProof/>
        </w:rPr>
        <w:t xml:space="preserve"> ? </w:t>
      </w:r>
    </w:p>
    <w:p w14:paraId="715979B2" w14:textId="77777777"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14:paraId="109E9116" w14:textId="77777777" w:rsidR="00865C71" w:rsidRPr="00F21240" w:rsidRDefault="00865C71" w:rsidP="00865C71">
      <w:pPr>
        <w:pStyle w:val="NormalIndented"/>
        <w:rPr>
          <w:noProof/>
        </w:rPr>
      </w:pPr>
      <w:r w:rsidRPr="00865C71">
        <w:rPr>
          <w:noProof/>
        </w:rPr>
        <w:lastRenderedPageBreak/>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14:paraId="2E30B05E" w14:textId="77777777" w:rsidR="00953E39" w:rsidRPr="00F63F22" w:rsidRDefault="00953E39" w:rsidP="000247A5">
      <w:pPr>
        <w:pStyle w:val="Heading3"/>
        <w:rPr>
          <w:noProof/>
        </w:rPr>
      </w:pPr>
      <w:bookmarkStart w:id="2746" w:name="HL70449"/>
      <w:bookmarkStart w:id="2747" w:name="_Ref487452237"/>
      <w:bookmarkStart w:id="2748" w:name="_Toc498146262"/>
      <w:bookmarkStart w:id="2749" w:name="_Toc527864831"/>
      <w:bookmarkStart w:id="2750" w:name="_Toc527866303"/>
      <w:bookmarkStart w:id="2751" w:name="_Toc528481958"/>
      <w:bookmarkStart w:id="2752" w:name="_Toc528482463"/>
      <w:bookmarkStart w:id="2753" w:name="_Toc528482762"/>
      <w:bookmarkStart w:id="2754" w:name="_Toc528482887"/>
      <w:bookmarkStart w:id="2755" w:name="_Toc528486195"/>
      <w:bookmarkStart w:id="2756" w:name="_Toc536689703"/>
      <w:bookmarkStart w:id="2757" w:name="_Toc496448"/>
      <w:bookmarkStart w:id="2758" w:name="_Toc524795"/>
      <w:bookmarkStart w:id="2759" w:name="_Ref564376"/>
      <w:bookmarkStart w:id="2760" w:name="_Toc22443828"/>
      <w:bookmarkStart w:id="2761" w:name="_Toc22444180"/>
      <w:bookmarkStart w:id="2762" w:name="_Toc36358127"/>
      <w:bookmarkStart w:id="2763" w:name="_Toc42232557"/>
      <w:bookmarkStart w:id="2764" w:name="_Toc43275079"/>
      <w:bookmarkStart w:id="2765" w:name="_Toc43275251"/>
      <w:bookmarkStart w:id="2766" w:name="_Toc43275958"/>
      <w:bookmarkStart w:id="2767" w:name="_Toc43276278"/>
      <w:bookmarkStart w:id="2768" w:name="_Toc43276803"/>
      <w:bookmarkStart w:id="2769" w:name="_Toc43276901"/>
      <w:bookmarkStart w:id="2770" w:name="_Toc43277041"/>
      <w:bookmarkStart w:id="2771" w:name="_Toc234219609"/>
      <w:bookmarkStart w:id="2772" w:name="_Toc17270020"/>
      <w:bookmarkStart w:id="2773" w:name="_Toc28952741"/>
      <w:bookmarkEnd w:id="2746"/>
      <w:r w:rsidRPr="00F63F22">
        <w:rPr>
          <w:noProof/>
        </w:rPr>
        <w:t xml:space="preserve">NTE </w:t>
      </w:r>
      <w:r w:rsidRPr="00F63F22">
        <w:rPr>
          <w:noProof/>
        </w:rPr>
        <w:noBreakHyphen/>
        <w:t xml:space="preserve"> </w:t>
      </w:r>
      <w:r w:rsidR="00575553">
        <w:rPr>
          <w:noProof/>
        </w:rPr>
        <w:t>N</w:t>
      </w:r>
      <w:r w:rsidRPr="00F63F22">
        <w:rPr>
          <w:noProof/>
        </w:rPr>
        <w:t xml:space="preserve">otes and </w:t>
      </w:r>
      <w:r w:rsidR="00575553">
        <w:rPr>
          <w:noProof/>
        </w:rPr>
        <w:t>C</w:t>
      </w:r>
      <w:r w:rsidRPr="00F63F22">
        <w:rPr>
          <w:noProof/>
        </w:rPr>
        <w:t>omments segment</w:t>
      </w:r>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14:paraId="1CEAC28B" w14:textId="77777777"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14:paraId="75361167" w14:textId="77777777"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14:paraId="3646A47D" w14:textId="77777777" w:rsidR="006E7C78" w:rsidRPr="00F63F22" w:rsidRDefault="006E7C78" w:rsidP="006E7C78">
      <w:pPr>
        <w:pStyle w:val="NormalIndented"/>
        <w:rPr>
          <w:noProof/>
        </w:rPr>
      </w:pPr>
    </w:p>
    <w:p w14:paraId="4F2123DB" w14:textId="77777777"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14:paraId="4569573C" w14:textId="77777777" w:rsidR="006E7C78" w:rsidRPr="00F63F22" w:rsidRDefault="006E7C78" w:rsidP="00EA2497">
      <w:pPr>
        <w:pStyle w:val="NormalIndented"/>
        <w:rPr>
          <w:noProof/>
        </w:rPr>
      </w:pPr>
    </w:p>
    <w:p w14:paraId="754467FE" w14:textId="77777777" w:rsidR="00953E39" w:rsidRPr="00F63F22" w:rsidRDefault="00953E39" w:rsidP="00EA2497">
      <w:pPr>
        <w:pStyle w:val="AttributeTableCaption"/>
        <w:rPr>
          <w:noProof/>
        </w:rPr>
      </w:pPr>
      <w:bookmarkStart w:id="2774" w:name="_Toc349735704"/>
      <w:bookmarkStart w:id="2775" w:name="_Toc349803976"/>
      <w:r w:rsidRPr="00F63F22">
        <w:rPr>
          <w:noProof/>
        </w:rPr>
        <w:t xml:space="preserve">HL7 Attribute Table - </w:t>
      </w:r>
      <w:bookmarkEnd w:id="2774"/>
      <w:bookmarkEnd w:id="2775"/>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BFD2A2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C567B40"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CC32960"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61753FD"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7FE048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57006CEF"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65FE80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854971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0359C63"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73BD3091" w14:textId="77777777" w:rsidR="00953E39" w:rsidRPr="00F63F22" w:rsidRDefault="00953E39" w:rsidP="00EA2497">
            <w:pPr>
              <w:pStyle w:val="AttributeTableHeader"/>
              <w:jc w:val="left"/>
              <w:rPr>
                <w:noProof/>
              </w:rPr>
            </w:pPr>
            <w:r w:rsidRPr="00F63F22">
              <w:rPr>
                <w:noProof/>
              </w:rPr>
              <w:t>ELEMENT NAME</w:t>
            </w:r>
          </w:p>
        </w:tc>
      </w:tr>
      <w:tr w:rsidR="000419D6" w:rsidRPr="009928E9" w14:paraId="731AC998"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A460CC6"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C65117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D21DB"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E8BDFB" w14:textId="77777777"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14:paraId="4ACCFD8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28135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7AD9E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056E72" w14:textId="77777777"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14:paraId="646ADFDB" w14:textId="77777777" w:rsidR="00953E39" w:rsidRPr="00F63F22" w:rsidRDefault="00953E39" w:rsidP="00EA2497">
            <w:pPr>
              <w:pStyle w:val="AttributeTableBody"/>
              <w:jc w:val="left"/>
              <w:rPr>
                <w:noProof/>
              </w:rPr>
            </w:pPr>
            <w:r w:rsidRPr="00F63F22">
              <w:rPr>
                <w:noProof/>
              </w:rPr>
              <w:t>Set ID - NTE</w:t>
            </w:r>
          </w:p>
        </w:tc>
      </w:tr>
      <w:tr w:rsidR="000419D6" w:rsidRPr="009928E9" w14:paraId="0ADBBFB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B4C1C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27AEF58"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213CED1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5F86C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20C380A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2C3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26BC4" w14:textId="77777777" w:rsidR="00953E39" w:rsidRPr="00F63F22" w:rsidRDefault="00000000" w:rsidP="00EA2497">
            <w:pPr>
              <w:pStyle w:val="AttributeTableBody"/>
              <w:rPr>
                <w:rStyle w:val="HyperlinkTable"/>
                <w:noProof/>
              </w:rPr>
            </w:pPr>
            <w:hyperlink r:id="rId70" w:anchor="HL70105" w:history="1">
              <w:r w:rsidR="00953E39" w:rsidRPr="00F63F22">
                <w:rPr>
                  <w:rStyle w:val="HyperlinkTable"/>
                  <w:noProof/>
                </w:rPr>
                <w:t>01</w:t>
              </w:r>
              <w:bookmarkStart w:id="2776" w:name="_Hlt530801215"/>
              <w:r w:rsidR="00953E39" w:rsidRPr="00F63F22">
                <w:rPr>
                  <w:rStyle w:val="HyperlinkTable"/>
                  <w:noProof/>
                </w:rPr>
                <w:t>0</w:t>
              </w:r>
              <w:bookmarkEnd w:id="2776"/>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573D1B57" w14:textId="77777777"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14:paraId="5E4EA9FA" w14:textId="77777777" w:rsidR="00953E39" w:rsidRPr="00F63F22" w:rsidRDefault="00953E39" w:rsidP="00EA2497">
            <w:pPr>
              <w:pStyle w:val="AttributeTableBody"/>
              <w:jc w:val="left"/>
              <w:rPr>
                <w:noProof/>
              </w:rPr>
            </w:pPr>
            <w:r w:rsidRPr="00F63F22">
              <w:rPr>
                <w:noProof/>
              </w:rPr>
              <w:t>Source of Comment</w:t>
            </w:r>
          </w:p>
        </w:tc>
      </w:tr>
      <w:tr w:rsidR="000419D6" w:rsidRPr="009928E9" w14:paraId="0E68CEFB"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B5614BD"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06660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0CB1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9B581E" w14:textId="77777777"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14:paraId="0B9043EE" w14:textId="77777777"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388AAA73"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AB9BEF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FE49F" w14:textId="77777777"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14:paraId="625267E6" w14:textId="77777777" w:rsidR="00953E39" w:rsidRPr="00F63F22" w:rsidRDefault="00953E39" w:rsidP="00EA2497">
            <w:pPr>
              <w:pStyle w:val="AttributeTableBody"/>
              <w:jc w:val="left"/>
              <w:rPr>
                <w:noProof/>
              </w:rPr>
            </w:pPr>
            <w:r w:rsidRPr="00F63F22">
              <w:rPr>
                <w:noProof/>
              </w:rPr>
              <w:t>Comment</w:t>
            </w:r>
          </w:p>
        </w:tc>
      </w:tr>
      <w:tr w:rsidR="000419D6" w:rsidRPr="009928E9" w14:paraId="39B8DEB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D9374B"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592B165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580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791EB"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645A19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854E0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CC10B" w14:textId="77777777" w:rsidR="00953E39" w:rsidRPr="00F63F22" w:rsidRDefault="00000000" w:rsidP="00EA2497">
            <w:pPr>
              <w:pStyle w:val="AttributeTableBody"/>
              <w:rPr>
                <w:rStyle w:val="HyperlinkTable"/>
                <w:noProof/>
              </w:rPr>
            </w:pPr>
            <w:hyperlink r:id="rId71"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14:paraId="34C67533" w14:textId="77777777"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14:paraId="3C8AF3D4" w14:textId="77777777" w:rsidR="00953E39" w:rsidRPr="00F63F22" w:rsidRDefault="00953E39" w:rsidP="00EA2497">
            <w:pPr>
              <w:pStyle w:val="AttributeTableBody"/>
              <w:jc w:val="left"/>
              <w:rPr>
                <w:noProof/>
              </w:rPr>
            </w:pPr>
            <w:r w:rsidRPr="00F63F22">
              <w:rPr>
                <w:noProof/>
              </w:rPr>
              <w:t>Comment Type</w:t>
            </w:r>
          </w:p>
        </w:tc>
      </w:tr>
      <w:tr w:rsidR="000419D6" w:rsidRPr="009928E9" w14:paraId="5944A75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445C08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02F769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0D9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32770"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E3CD7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2994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96E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029D" w14:textId="77777777"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14:paraId="51DAFDBA" w14:textId="77777777" w:rsidR="00953E39" w:rsidRPr="00F63F22" w:rsidRDefault="00953E39" w:rsidP="00EA2497">
            <w:pPr>
              <w:pStyle w:val="AttributeTableBody"/>
              <w:jc w:val="left"/>
              <w:rPr>
                <w:noProof/>
              </w:rPr>
            </w:pPr>
            <w:r w:rsidRPr="00F63F22">
              <w:rPr>
                <w:noProof/>
              </w:rPr>
              <w:t>Entered By</w:t>
            </w:r>
          </w:p>
        </w:tc>
      </w:tr>
      <w:tr w:rsidR="000419D6" w:rsidRPr="009928E9" w14:paraId="1515593E"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9D51F48"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01DE3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1D0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CABC7"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1FE6AC0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F62BEB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A7BF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1BF43" w14:textId="77777777"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14:paraId="6E037110" w14:textId="77777777" w:rsidR="00953E39" w:rsidRPr="00F63F22" w:rsidRDefault="00953E39" w:rsidP="00EA2497">
            <w:pPr>
              <w:pStyle w:val="AttributeTableBody"/>
              <w:jc w:val="left"/>
              <w:rPr>
                <w:noProof/>
              </w:rPr>
            </w:pPr>
            <w:r w:rsidRPr="00F63F22">
              <w:rPr>
                <w:noProof/>
              </w:rPr>
              <w:t>Entered Date/Time</w:t>
            </w:r>
          </w:p>
        </w:tc>
      </w:tr>
      <w:tr w:rsidR="000419D6" w:rsidRPr="009928E9" w14:paraId="4A54BCF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F0D5EA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6EF664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A3EF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CE7A0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D2D02F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D87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9A45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1C99C" w14:textId="77777777"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14:paraId="58D04E32" w14:textId="77777777" w:rsidR="00953E39" w:rsidRPr="00F63F22" w:rsidRDefault="00953E39" w:rsidP="00EA2497">
            <w:pPr>
              <w:pStyle w:val="AttributeTableBody"/>
              <w:jc w:val="left"/>
              <w:rPr>
                <w:noProof/>
              </w:rPr>
            </w:pPr>
            <w:r w:rsidRPr="00F63F22">
              <w:rPr>
                <w:noProof/>
              </w:rPr>
              <w:t>Effective Start Date</w:t>
            </w:r>
          </w:p>
        </w:tc>
      </w:tr>
      <w:tr w:rsidR="000419D6" w:rsidRPr="009928E9" w14:paraId="313E08C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FE3142C"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3589A2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7122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10650"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731C0D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36D5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A4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BA290" w14:textId="77777777"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14:paraId="5B784D65" w14:textId="77777777" w:rsidR="00953E39" w:rsidRPr="00F63F22" w:rsidRDefault="00953E39" w:rsidP="00EA2497">
            <w:pPr>
              <w:pStyle w:val="AttributeTableBody"/>
              <w:jc w:val="left"/>
              <w:rPr>
                <w:noProof/>
              </w:rPr>
            </w:pPr>
            <w:r w:rsidRPr="00F63F22">
              <w:rPr>
                <w:noProof/>
              </w:rPr>
              <w:t>Expiration Date</w:t>
            </w:r>
          </w:p>
        </w:tc>
      </w:tr>
      <w:tr w:rsidR="000419D6" w:rsidRPr="009928E9" w14:paraId="3A697246"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3E3F2D8" w14:textId="77777777"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14:paraId="4AE80A8E" w14:textId="77777777"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E9CB5E" w14:textId="77777777"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2BB090" w14:textId="77777777"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D214EDF" w14:textId="77777777"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1DB6A39" w14:textId="77777777"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986E2CC" w14:textId="77777777" w:rsidR="008D0879" w:rsidRPr="00F63F22" w:rsidRDefault="00000000" w:rsidP="00EA2497">
            <w:pPr>
              <w:pStyle w:val="AttributeTableBody"/>
              <w:rPr>
                <w:noProof/>
              </w:rPr>
            </w:pPr>
            <w:hyperlink r:id="rId72"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14:paraId="76B7A0FF" w14:textId="77777777"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14:paraId="7DA83E42" w14:textId="77777777" w:rsidR="008D0879" w:rsidRPr="00F63F22" w:rsidRDefault="008D0879" w:rsidP="00EA2497">
            <w:pPr>
              <w:pStyle w:val="AttributeTableBody"/>
              <w:jc w:val="left"/>
              <w:rPr>
                <w:noProof/>
              </w:rPr>
            </w:pPr>
            <w:r>
              <w:rPr>
                <w:noProof/>
              </w:rPr>
              <w:t>Coded Comment</w:t>
            </w:r>
          </w:p>
        </w:tc>
      </w:tr>
    </w:tbl>
    <w:p w14:paraId="7A51AA7D" w14:textId="77777777" w:rsidR="00953E39" w:rsidRPr="00DF1036" w:rsidRDefault="00953E39" w:rsidP="00EA2497">
      <w:pPr>
        <w:pStyle w:val="Heading4"/>
        <w:rPr>
          <w:noProof/>
          <w:vanish/>
        </w:rPr>
      </w:pPr>
      <w:bookmarkStart w:id="2777" w:name="_Toc498146263"/>
      <w:bookmarkStart w:id="2778" w:name="_Toc527864832"/>
      <w:bookmarkStart w:id="2779" w:name="_Toc527866304"/>
      <w:r w:rsidRPr="00DF1036">
        <w:rPr>
          <w:noProof/>
          <w:vanish/>
        </w:rPr>
        <w:t>NTE field definitions</w:t>
      </w:r>
      <w:bookmarkEnd w:id="2777"/>
      <w:bookmarkEnd w:id="2778"/>
      <w:bookmarkEnd w:id="2779"/>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14:paraId="2A066D0E" w14:textId="77777777" w:rsidR="00953E39" w:rsidRPr="00F63F22" w:rsidRDefault="00953E39" w:rsidP="00EA2497">
      <w:pPr>
        <w:pStyle w:val="Heading4"/>
        <w:rPr>
          <w:noProof/>
        </w:rPr>
      </w:pPr>
      <w:bookmarkStart w:id="2780" w:name="_Toc498146264"/>
      <w:bookmarkStart w:id="2781" w:name="_Toc527864833"/>
      <w:bookmarkStart w:id="2782" w:name="_Toc527866305"/>
      <w:r w:rsidRPr="00F63F22">
        <w:rPr>
          <w:noProof/>
        </w:rPr>
        <w:t xml:space="preserve">NTE-1   Set ID </w:t>
      </w:r>
      <w:r w:rsidRPr="00F63F22">
        <w:rPr>
          <w:noProof/>
        </w:rPr>
        <w:noBreakHyphen/>
        <w:t xml:space="preserve"> NTE</w:t>
      </w:r>
      <w:r w:rsidR="004177F8" w:rsidRPr="00F63F22">
        <w:rPr>
          <w:noProof/>
        </w:rPr>
        <w:fldChar w:fldCharType="begin"/>
      </w:r>
      <w:r w:rsidRPr="00F63F22">
        <w:rPr>
          <w:noProof/>
        </w:rPr>
        <w:instrText xml:space="preserve"> XE "Set ID </w:instrText>
      </w:r>
      <w:r w:rsidRPr="00F63F22">
        <w:rPr>
          <w:noProof/>
        </w:rPr>
        <w:noBreakHyphen/>
        <w:instrText xml:space="preserve"> NTE" </w:instrText>
      </w:r>
      <w:r w:rsidR="004177F8" w:rsidRPr="00F63F22">
        <w:rPr>
          <w:noProof/>
        </w:rPr>
        <w:fldChar w:fldCharType="end"/>
      </w:r>
      <w:r w:rsidRPr="00F63F22">
        <w:rPr>
          <w:noProof/>
        </w:rPr>
        <w:t xml:space="preserve">   (SI)   00096</w:t>
      </w:r>
      <w:bookmarkEnd w:id="2780"/>
      <w:bookmarkEnd w:id="2781"/>
      <w:bookmarkEnd w:id="2782"/>
    </w:p>
    <w:p w14:paraId="53927E70" w14:textId="77777777"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14:paraId="36096C0D" w14:textId="77777777" w:rsidR="00953E39" w:rsidRPr="00F63F22" w:rsidRDefault="00953E39" w:rsidP="00EA2497">
      <w:pPr>
        <w:pStyle w:val="Heading4"/>
        <w:rPr>
          <w:noProof/>
        </w:rPr>
      </w:pPr>
      <w:bookmarkStart w:id="2783" w:name="_Toc498146265"/>
      <w:bookmarkStart w:id="2784" w:name="_Toc527864834"/>
      <w:bookmarkStart w:id="2785"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783"/>
      <w:bookmarkEnd w:id="2784"/>
      <w:bookmarkEnd w:id="2785"/>
    </w:p>
    <w:p w14:paraId="2282EEA3" w14:textId="77777777"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3" w:anchor="HL70105" w:history="1">
        <w:r w:rsidRPr="00F63F22">
          <w:rPr>
            <w:rStyle w:val="HyperlinkText"/>
            <w:noProof/>
          </w:rPr>
          <w:t>HL7 Table 0105 - Source of Com</w:t>
        </w:r>
        <w:bookmarkStart w:id="2786" w:name="_Hlt478374095"/>
        <w:r w:rsidRPr="00F63F22">
          <w:rPr>
            <w:rStyle w:val="HyperlinkText"/>
            <w:noProof/>
          </w:rPr>
          <w:t>m</w:t>
        </w:r>
        <w:bookmarkEnd w:id="2786"/>
        <w:r w:rsidRPr="00F63F22">
          <w:rPr>
            <w:rStyle w:val="HyperlinkText"/>
            <w:noProof/>
          </w:rPr>
          <w:t>ent</w:t>
        </w:r>
      </w:hyperlink>
      <w:bookmarkStart w:id="2787" w:name="_Toc349735705"/>
      <w:bookmarkStart w:id="2788" w:name="_Toc349803977"/>
      <w:r w:rsidRPr="00F63F22">
        <w:rPr>
          <w:noProof/>
        </w:rPr>
        <w:t xml:space="preserve"> </w:t>
      </w:r>
      <w:r w:rsidRPr="00DF1036">
        <w:rPr>
          <w:noProof/>
        </w:rPr>
        <w:t xml:space="preserve">in Chapter 2C, Code Tables, </w:t>
      </w:r>
      <w:r w:rsidRPr="00F63F22">
        <w:rPr>
          <w:noProof/>
        </w:rPr>
        <w:t>for valid values.</w:t>
      </w:r>
    </w:p>
    <w:p w14:paraId="1409BABC" w14:textId="77777777" w:rsidR="00953E39" w:rsidRPr="00F63F22" w:rsidRDefault="00953E39" w:rsidP="00EA2497">
      <w:pPr>
        <w:pStyle w:val="Heading4"/>
        <w:rPr>
          <w:noProof/>
        </w:rPr>
      </w:pPr>
      <w:bookmarkStart w:id="2789" w:name="_Toc498146266"/>
      <w:bookmarkStart w:id="2790" w:name="_Toc527864835"/>
      <w:bookmarkStart w:id="2791" w:name="_Toc527866307"/>
      <w:bookmarkEnd w:id="2787"/>
      <w:bookmarkEnd w:id="2788"/>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789"/>
      <w:bookmarkEnd w:id="2790"/>
      <w:bookmarkEnd w:id="2791"/>
    </w:p>
    <w:p w14:paraId="544D77C4" w14:textId="77777777"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14:paraId="3AF88042" w14:textId="77777777"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14:paraId="6A5D2696" w14:textId="77777777" w:rsidR="00FC094B" w:rsidRPr="00F63F22" w:rsidRDefault="00FC094B" w:rsidP="00FC094B">
      <w:pPr>
        <w:pStyle w:val="NormalIndented"/>
        <w:rPr>
          <w:noProof/>
        </w:rPr>
      </w:pPr>
    </w:p>
    <w:p w14:paraId="129E34B1" w14:textId="77777777"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14:paraId="5A5828DD" w14:textId="77777777" w:rsidR="00953E39" w:rsidRPr="00F63F22" w:rsidRDefault="00953E39" w:rsidP="00EA2497">
      <w:pPr>
        <w:pStyle w:val="NormalIndented"/>
        <w:rPr>
          <w:noProof/>
        </w:rPr>
      </w:pPr>
    </w:p>
    <w:p w14:paraId="032499D4" w14:textId="77777777" w:rsidR="00953E39" w:rsidRPr="00F63F22" w:rsidRDefault="00953E39" w:rsidP="00EA2497">
      <w:pPr>
        <w:pStyle w:val="Note"/>
        <w:rPr>
          <w:noProof/>
        </w:rPr>
      </w:pPr>
      <w:r w:rsidRPr="00F63F22">
        <w:rPr>
          <w:rStyle w:val="Strong"/>
          <w:rFonts w:cs="Times New Roman"/>
          <w:noProof/>
        </w:rPr>
        <w:lastRenderedPageBreak/>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2E2E10F1" w14:textId="77777777" w:rsidR="00953E39" w:rsidRPr="00F63F22" w:rsidRDefault="00953E39" w:rsidP="00EA2497">
      <w:pPr>
        <w:pStyle w:val="Heading4"/>
        <w:rPr>
          <w:noProof/>
        </w:rPr>
      </w:pPr>
      <w:bookmarkStart w:id="2792" w:name="_Toc498146267"/>
      <w:bookmarkStart w:id="2793" w:name="_Toc527864836"/>
      <w:bookmarkStart w:id="2794" w:name="_Toc527866308"/>
      <w:bookmarkStart w:id="2795" w:name="_Toc359236101"/>
      <w:bookmarkStart w:id="2796" w:name="_Ref372101724"/>
      <w:bookmarkStart w:id="2797" w:name="_Ref374180638"/>
      <w:bookmarkStart w:id="2798" w:name="_Ref374180642"/>
      <w:r w:rsidRPr="00F63F22">
        <w:rPr>
          <w:noProof/>
        </w:rPr>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792"/>
      <w:bookmarkEnd w:id="2793"/>
      <w:bookmarkEnd w:id="2794"/>
    </w:p>
    <w:p w14:paraId="384CA680"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C48C6" w14:textId="77777777"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4"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14:paraId="59A0D0AF" w14:textId="77777777"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0972B40D" w14:textId="77777777" w:rsidR="00953E39" w:rsidRPr="00F63F22" w:rsidRDefault="00953E39" w:rsidP="00EA2497">
      <w:pPr>
        <w:pStyle w:val="Heading4"/>
        <w:rPr>
          <w:noProof/>
        </w:rPr>
      </w:pPr>
      <w:bookmarkStart w:id="2799" w:name="_Toc496449"/>
      <w:bookmarkStart w:id="2800" w:name="_Toc524796"/>
      <w:bookmarkStart w:id="2801" w:name="_Ref564481"/>
      <w:bookmarkStart w:id="2802" w:name="_Toc22443829"/>
      <w:bookmarkStart w:id="2803" w:name="_Toc22444181"/>
      <w:bookmarkStart w:id="2804" w:name="_Toc36358128"/>
      <w:bookmarkStart w:id="2805" w:name="_Toc42232558"/>
      <w:bookmarkStart w:id="2806" w:name="_Toc43275080"/>
      <w:bookmarkStart w:id="2807" w:name="_Toc43275252"/>
      <w:bookmarkStart w:id="2808" w:name="_Toc43275959"/>
      <w:bookmarkStart w:id="2809" w:name="_Toc43276279"/>
      <w:bookmarkStart w:id="2810" w:name="_Toc43276804"/>
      <w:bookmarkStart w:id="2811" w:name="_Toc43276902"/>
      <w:bookmarkStart w:id="2812" w:name="_Toc43277042"/>
      <w:bookmarkStart w:id="2813" w:name="_Ref534367239"/>
      <w:bookmarkStart w:id="2814" w:name="_Ref534367285"/>
      <w:bookmarkEnd w:id="2731"/>
      <w:bookmarkEnd w:id="2732"/>
      <w:bookmarkEnd w:id="2733"/>
      <w:bookmarkEnd w:id="2734"/>
      <w:bookmarkEnd w:id="2735"/>
      <w:bookmarkEnd w:id="2736"/>
      <w:bookmarkEnd w:id="2737"/>
      <w:bookmarkEnd w:id="2738"/>
      <w:bookmarkEnd w:id="2739"/>
      <w:bookmarkEnd w:id="2740"/>
      <w:bookmarkEnd w:id="2741"/>
      <w:bookmarkEnd w:id="2742"/>
      <w:bookmarkEnd w:id="2795"/>
      <w:bookmarkEnd w:id="2796"/>
      <w:bookmarkEnd w:id="2797"/>
      <w:bookmarkEnd w:id="2798"/>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14:paraId="10720E79" w14:textId="77777777" w:rsidR="00953E39" w:rsidRDefault="00953E39" w:rsidP="002E3902">
      <w:pPr>
        <w:pStyle w:val="Components"/>
      </w:pPr>
      <w:bookmarkStart w:id="2815"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2A1F0D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19A0C9B0"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662228" w14:textId="77777777" w:rsidR="00953E39" w:rsidRDefault="00953E39" w:rsidP="002E3902">
      <w:pPr>
        <w:pStyle w:val="Components"/>
      </w:pPr>
      <w:r>
        <w:t>Subcomponents for Assigning Authority (HD):  &lt;Namespace ID (IS)&gt; &amp; &lt;Universal ID (ST)&gt; &amp; &lt;Universal ID Type (ID)&gt;</w:t>
      </w:r>
    </w:p>
    <w:p w14:paraId="11393260" w14:textId="77777777" w:rsidR="00953E39" w:rsidRDefault="00953E39" w:rsidP="002E3902">
      <w:pPr>
        <w:pStyle w:val="Components"/>
      </w:pPr>
      <w:r>
        <w:t>Subcomponents for Assigning Facility (HD):  &lt;Namespace ID (IS)&gt; &amp; &lt;Universal ID (ST)&gt; &amp; &lt;Universal ID Type (ID)&gt;</w:t>
      </w:r>
    </w:p>
    <w:p w14:paraId="5A4E382F" w14:textId="77777777"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CE3C78"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F26F74"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15"/>
    </w:p>
    <w:p w14:paraId="16AAA742" w14:textId="77777777"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14:paraId="2BDF5AF5" w14:textId="77777777" w:rsidR="00953E39" w:rsidRPr="00F63F22" w:rsidRDefault="00953E39" w:rsidP="00EA2497">
      <w:pPr>
        <w:pStyle w:val="Heading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14:paraId="32B12386" w14:textId="77777777" w:rsidR="00953E39" w:rsidRPr="00F63F22" w:rsidRDefault="00953E39" w:rsidP="00EA2497">
      <w:pPr>
        <w:pStyle w:val="NormalIndented"/>
        <w:rPr>
          <w:noProof/>
        </w:rPr>
      </w:pPr>
      <w:r w:rsidRPr="00F63F22">
        <w:rPr>
          <w:noProof/>
        </w:rPr>
        <w:t>Definition: This field contains the actual date the comment was keyed into the application.</w:t>
      </w:r>
    </w:p>
    <w:p w14:paraId="50ACA033" w14:textId="77777777" w:rsidR="00953E39" w:rsidRPr="00F63F22" w:rsidRDefault="00953E39" w:rsidP="00EA2497">
      <w:pPr>
        <w:pStyle w:val="Heading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14:paraId="098A9A2D" w14:textId="77777777" w:rsidR="008D0879" w:rsidRPr="00F63F22" w:rsidRDefault="00953E39" w:rsidP="008D0879">
      <w:pPr>
        <w:pStyle w:val="NormalIndented"/>
        <w:rPr>
          <w:noProof/>
        </w:rPr>
      </w:pPr>
      <w:r w:rsidRPr="00F63F22">
        <w:rPr>
          <w:noProof/>
        </w:rPr>
        <w:t>Definition: This field contains the date the comment becomes or became effective.</w:t>
      </w:r>
    </w:p>
    <w:p w14:paraId="25495511" w14:textId="77777777" w:rsidR="00953E39" w:rsidRPr="00F63F22" w:rsidRDefault="00953E39" w:rsidP="00EA2497">
      <w:pPr>
        <w:pStyle w:val="Heading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14:paraId="095120CE" w14:textId="77777777" w:rsidR="00953E39" w:rsidRDefault="00953E39" w:rsidP="00EA2497">
      <w:pPr>
        <w:pStyle w:val="NormalIndented"/>
        <w:rPr>
          <w:noProof/>
        </w:rPr>
      </w:pPr>
      <w:r w:rsidRPr="00F63F22">
        <w:rPr>
          <w:noProof/>
        </w:rPr>
        <w:t>Definition: This field contains the date the comment becomes or became non-effective.</w:t>
      </w:r>
    </w:p>
    <w:p w14:paraId="08643816" w14:textId="77777777" w:rsidR="008D0879" w:rsidRDefault="008D0879" w:rsidP="008D0879">
      <w:pPr>
        <w:pStyle w:val="Heading4"/>
        <w:rPr>
          <w:noProof/>
        </w:rPr>
      </w:pPr>
      <w:r>
        <w:rPr>
          <w:noProof/>
        </w:rPr>
        <w:t xml:space="preserve">NTE-9 Coded Comment (CWE) </w:t>
      </w:r>
      <w:r w:rsidR="00D05D94">
        <w:rPr>
          <w:noProof/>
        </w:rPr>
        <w:t xml:space="preserve"> 03495</w:t>
      </w:r>
    </w:p>
    <w:p w14:paraId="07C84EC8" w14:textId="77777777"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82F745" w14:textId="77777777"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14:paraId="7D54D6C6" w14:textId="77777777" w:rsidR="00953E39" w:rsidRPr="00F63F22" w:rsidRDefault="00953E39" w:rsidP="000247A5">
      <w:pPr>
        <w:pStyle w:val="Heading3"/>
        <w:rPr>
          <w:noProof/>
        </w:rPr>
      </w:pPr>
      <w:bookmarkStart w:id="2816" w:name="_Toc234219610"/>
      <w:bookmarkStart w:id="2817" w:name="_Toc17270021"/>
      <w:bookmarkStart w:id="2818" w:name="_Toc28952742"/>
      <w:r w:rsidRPr="00F63F22">
        <w:rPr>
          <w:noProof/>
        </w:rPr>
        <w:lastRenderedPageBreak/>
        <w:t xml:space="preserve">OVR – </w:t>
      </w:r>
      <w:r w:rsidR="00575553">
        <w:rPr>
          <w:noProof/>
        </w:rPr>
        <w:t>O</w:t>
      </w:r>
      <w:r w:rsidRPr="00F63F22">
        <w:rPr>
          <w:noProof/>
        </w:rPr>
        <w:t>verride segment</w:t>
      </w:r>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6"/>
      <w:bookmarkEnd w:id="2817"/>
      <w:bookmarkEnd w:id="2818"/>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14:paraId="3AC0596C" w14:textId="77777777"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14:paraId="003368DE" w14:textId="77777777"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14:paraId="4F4ABDF3" w14:textId="77777777"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14:paraId="0166010E" w14:textId="77777777"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14:paraId="4143158E" w14:textId="77777777"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14:paraId="459ECD84" w14:textId="77777777" w:rsidR="00953E39" w:rsidRPr="00F63F22" w:rsidRDefault="00953E39" w:rsidP="00EA2497">
      <w:pPr>
        <w:pStyle w:val="NormalIndented"/>
        <w:rPr>
          <w:noProof/>
        </w:rPr>
      </w:pPr>
      <w:r w:rsidRPr="00F63F22">
        <w:rPr>
          <w:noProof/>
        </w:rPr>
        <w:t>The following is an example of how the OVR segment might be used in a dispense message (RDS_O13):</w:t>
      </w:r>
    </w:p>
    <w:p w14:paraId="783F1997" w14:textId="77777777" w:rsidR="00953E39" w:rsidRPr="00F63F22" w:rsidRDefault="00953E39" w:rsidP="00EA2497">
      <w:pPr>
        <w:pStyle w:val="Example"/>
      </w:pPr>
      <w:r w:rsidRPr="00F63F22">
        <w:t>MSH PID PV1 {ORC RXE {RXR} RXD {RXR} &lt;RXC&gt; &lt;NTE&gt; &lt;FT1&gt; &lt;OVR&gt;}</w:t>
      </w:r>
    </w:p>
    <w:p w14:paraId="27C5B17D" w14:textId="77777777" w:rsidR="00953E39" w:rsidRPr="00F63F22" w:rsidRDefault="00953E39" w:rsidP="00EA2497">
      <w:pPr>
        <w:pStyle w:val="AttributeTableCaption"/>
        <w:rPr>
          <w:noProof/>
        </w:rPr>
      </w:pPr>
      <w:bookmarkStart w:id="2819" w:name="_Toc24273242"/>
      <w:bookmarkEnd w:id="2819"/>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9350176"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636D72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0E9160F"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900394E"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8A348D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B2E4256"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8B3BC1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24409A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732841D"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58031477" w14:textId="77777777" w:rsidR="00953E39" w:rsidRPr="00F63F22" w:rsidRDefault="00953E39" w:rsidP="00EA2497">
            <w:pPr>
              <w:pStyle w:val="AttributeTableHeader"/>
              <w:jc w:val="left"/>
              <w:rPr>
                <w:noProof/>
              </w:rPr>
            </w:pPr>
            <w:r w:rsidRPr="00F63F22">
              <w:rPr>
                <w:noProof/>
              </w:rPr>
              <w:t>ELEMENT NAME</w:t>
            </w:r>
          </w:p>
        </w:tc>
      </w:tr>
      <w:tr w:rsidR="000419D6" w:rsidRPr="009928E9" w14:paraId="7D47D46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5185B26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1191B0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2E31E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3C853F"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5AD062B4"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076782A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C5D1F" w14:textId="77777777" w:rsidR="00953E39" w:rsidRPr="00F63F22" w:rsidRDefault="00000000" w:rsidP="00EA2497">
            <w:pPr>
              <w:pStyle w:val="AttributeTableBody"/>
              <w:rPr>
                <w:rStyle w:val="HyperlinkTable"/>
                <w:noProof/>
              </w:rPr>
            </w:pPr>
            <w:hyperlink r:id="rId75"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14:paraId="5A5D2BED" w14:textId="77777777"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14:paraId="436B0FBE" w14:textId="77777777" w:rsidR="00953E39" w:rsidRPr="00F63F22" w:rsidRDefault="00953E39" w:rsidP="00EA2497">
            <w:pPr>
              <w:pStyle w:val="AttributeTableBody"/>
              <w:jc w:val="left"/>
              <w:rPr>
                <w:noProof/>
              </w:rPr>
            </w:pPr>
            <w:r w:rsidRPr="00F63F22">
              <w:rPr>
                <w:noProof/>
              </w:rPr>
              <w:t>Business Rule Override Type</w:t>
            </w:r>
          </w:p>
        </w:tc>
      </w:tr>
      <w:tr w:rsidR="000419D6" w:rsidRPr="009928E9" w14:paraId="0B088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7AC27D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2824F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488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8BF8B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04D1227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2388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43A69D" w14:textId="77777777" w:rsidR="00953E39" w:rsidRPr="00F63F22" w:rsidRDefault="00000000" w:rsidP="00EA2497">
            <w:pPr>
              <w:pStyle w:val="AttributeTableBody"/>
              <w:rPr>
                <w:rStyle w:val="HyperlinkTable"/>
                <w:noProof/>
              </w:rPr>
            </w:pPr>
            <w:hyperlink r:id="rId76"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14:paraId="4A5BD131" w14:textId="77777777"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14:paraId="3F751DE4" w14:textId="77777777" w:rsidR="00953E39" w:rsidRPr="00F63F22" w:rsidRDefault="00953E39" w:rsidP="00EA2497">
            <w:pPr>
              <w:pStyle w:val="AttributeTableBody"/>
              <w:jc w:val="left"/>
              <w:rPr>
                <w:noProof/>
              </w:rPr>
            </w:pPr>
            <w:r w:rsidRPr="00F63F22">
              <w:rPr>
                <w:noProof/>
              </w:rPr>
              <w:t>Business Rule Override Code</w:t>
            </w:r>
          </w:p>
        </w:tc>
      </w:tr>
      <w:tr w:rsidR="000419D6" w:rsidRPr="009928E9" w14:paraId="10247FE2"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2048CBB"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397D2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DE4E6" w14:textId="77777777"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14:paraId="42C325C5"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38CC4B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638B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06F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AE01" w14:textId="77777777"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14:paraId="75210E0A" w14:textId="77777777" w:rsidR="00953E39" w:rsidRPr="00F63F22" w:rsidRDefault="00953E39" w:rsidP="00EA2497">
            <w:pPr>
              <w:pStyle w:val="AttributeTableBody"/>
              <w:jc w:val="left"/>
              <w:rPr>
                <w:noProof/>
              </w:rPr>
            </w:pPr>
            <w:r w:rsidRPr="00F63F22">
              <w:rPr>
                <w:noProof/>
              </w:rPr>
              <w:t>Override Comments</w:t>
            </w:r>
          </w:p>
        </w:tc>
      </w:tr>
      <w:tr w:rsidR="000419D6" w:rsidRPr="009928E9" w14:paraId="10E19BC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34ACA7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745BD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A612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DDDB3"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AEEEF4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B5E22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617C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ABE718" w14:textId="77777777"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14:paraId="65CD5277" w14:textId="77777777" w:rsidR="00953E39" w:rsidRPr="00F63F22" w:rsidRDefault="00953E39" w:rsidP="00EA2497">
            <w:pPr>
              <w:pStyle w:val="AttributeTableBody"/>
              <w:jc w:val="left"/>
              <w:rPr>
                <w:noProof/>
              </w:rPr>
            </w:pPr>
            <w:r w:rsidRPr="00F63F22">
              <w:rPr>
                <w:noProof/>
              </w:rPr>
              <w:t>Override Entered By</w:t>
            </w:r>
          </w:p>
        </w:tc>
      </w:tr>
      <w:tr w:rsidR="00953E39" w:rsidRPr="009928E9" w14:paraId="7C3BBA4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A215D5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14:paraId="2D06696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05B6D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43E83C"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14:paraId="6031445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5D1802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849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D8B1F09" w14:textId="77777777"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14:paraId="2D3242DC" w14:textId="77777777" w:rsidR="00953E39" w:rsidRPr="00F63F22" w:rsidRDefault="00953E39" w:rsidP="00EA2497">
            <w:pPr>
              <w:pStyle w:val="AttributeTableBody"/>
              <w:jc w:val="left"/>
              <w:rPr>
                <w:noProof/>
              </w:rPr>
            </w:pPr>
            <w:r w:rsidRPr="00F63F22">
              <w:rPr>
                <w:noProof/>
              </w:rPr>
              <w:t>Override Authorized By</w:t>
            </w:r>
          </w:p>
        </w:tc>
      </w:tr>
    </w:tbl>
    <w:p w14:paraId="1A6707A6" w14:textId="77777777" w:rsidR="00953E39" w:rsidRPr="00DF1036" w:rsidRDefault="00953E39" w:rsidP="00EA2497">
      <w:pPr>
        <w:pStyle w:val="Heading4"/>
        <w:rPr>
          <w:noProof/>
          <w:vanish/>
        </w:rPr>
      </w:pPr>
      <w:r w:rsidRPr="00DF1036">
        <w:rPr>
          <w:noProof/>
          <w:vanish/>
        </w:rPr>
        <w:lastRenderedPageBreak/>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14:paraId="7D9D1F87" w14:textId="77777777" w:rsidR="00953E39" w:rsidRPr="00F63F22" w:rsidRDefault="00953E39" w:rsidP="00EA2497">
      <w:pPr>
        <w:pStyle w:val="Heading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14:paraId="0FCF6F0A"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E382D0" w14:textId="77777777"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7"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14:paraId="6A1E3788" w14:textId="77777777" w:rsidR="00953E39" w:rsidRPr="00F63F22" w:rsidRDefault="00953E39" w:rsidP="00EA2497">
      <w:pPr>
        <w:pStyle w:val="Heading4"/>
        <w:rPr>
          <w:noProof/>
        </w:rPr>
      </w:pPr>
      <w:r w:rsidRPr="00F63F22">
        <w:rPr>
          <w:noProof/>
        </w:rPr>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14:paraId="244551A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AF13A" w14:textId="77777777" w:rsidR="00953E39" w:rsidRPr="00F63F22" w:rsidRDefault="00953E39" w:rsidP="00EA2497">
      <w:pPr>
        <w:pStyle w:val="NormalIndented"/>
        <w:rPr>
          <w:noProof/>
        </w:rPr>
      </w:pPr>
      <w:r w:rsidRPr="00F63F22">
        <w:rPr>
          <w:noProof/>
        </w:rPr>
        <w:t xml:space="preserve">Definition: Indicates the reason for the business rule override. Refer to </w:t>
      </w:r>
      <w:hyperlink r:id="rId78"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14:paraId="45E50B52" w14:textId="77777777"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7EF02D0A" w14:textId="77777777" w:rsidR="00953E39" w:rsidRPr="00F63F22" w:rsidRDefault="00953E39" w:rsidP="00EA2497">
      <w:pPr>
        <w:pStyle w:val="Heading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14:paraId="5EFCDA2F" w14:textId="77777777" w:rsidR="00953E39" w:rsidRPr="00F63F22" w:rsidRDefault="00953E39" w:rsidP="00EA2497">
      <w:pPr>
        <w:pStyle w:val="NormalIndented"/>
        <w:rPr>
          <w:noProof/>
        </w:rPr>
      </w:pPr>
      <w:r w:rsidRPr="00F63F22">
        <w:rPr>
          <w:noProof/>
        </w:rPr>
        <w:t>Definition: Additional descriptive comments detailing the circumstances of the override.</w:t>
      </w:r>
    </w:p>
    <w:p w14:paraId="254B192A" w14:textId="77777777"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14:paraId="4D111CCD" w14:textId="77777777" w:rsidR="00953E39" w:rsidRPr="00F63F22" w:rsidRDefault="00953E39" w:rsidP="00EA2497">
      <w:pPr>
        <w:pStyle w:val="Heading4"/>
        <w:rPr>
          <w:noProof/>
        </w:rPr>
      </w:pPr>
      <w:r w:rsidRPr="00F63F22">
        <w:rPr>
          <w:noProof/>
        </w:rPr>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14:paraId="248AB553"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85AE440"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1F366CE" w14:textId="77777777" w:rsidR="00953E39" w:rsidRDefault="00953E39" w:rsidP="002E390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BBDAE9" w14:textId="77777777" w:rsidR="00953E39" w:rsidRDefault="00953E39" w:rsidP="002E3902">
      <w:pPr>
        <w:pStyle w:val="Components"/>
      </w:pPr>
      <w:r>
        <w:t>Subcomponents for Assigning Authority (HD):  &lt;Namespace ID (IS)&gt; &amp; &lt;Universal ID (ST)&gt; &amp; &lt;Universal ID Type (ID)&gt;</w:t>
      </w:r>
    </w:p>
    <w:p w14:paraId="1EC9C99B" w14:textId="77777777" w:rsidR="00953E39" w:rsidRDefault="00953E39" w:rsidP="002E3902">
      <w:pPr>
        <w:pStyle w:val="Components"/>
      </w:pPr>
      <w:r>
        <w:t>Subcomponents for Assigning Facility (HD):  &lt;Namespace ID (IS)&gt; &amp; &lt;Universal ID (ST)&gt; &amp; &lt;Universal ID Type (ID)&gt;</w:t>
      </w:r>
    </w:p>
    <w:p w14:paraId="3E47F230"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F2BA"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6BADC"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B7C56" w14:textId="77777777" w:rsidR="00953E39" w:rsidRPr="00F63F22" w:rsidRDefault="00953E39" w:rsidP="00EA2497">
      <w:pPr>
        <w:pStyle w:val="NormalIndented"/>
        <w:rPr>
          <w:noProof/>
        </w:rPr>
      </w:pPr>
      <w:r w:rsidRPr="00F63F22">
        <w:rPr>
          <w:noProof/>
        </w:rPr>
        <w:t>Definition: Identifies the user entering the override in the system.</w:t>
      </w:r>
    </w:p>
    <w:p w14:paraId="40DDD72B" w14:textId="77777777"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14:paraId="19946411" w14:textId="77777777" w:rsidR="00953E39" w:rsidRPr="00F63F22" w:rsidRDefault="00953E39" w:rsidP="00EA2497">
      <w:pPr>
        <w:pStyle w:val="Heading4"/>
        <w:rPr>
          <w:noProof/>
        </w:rPr>
      </w:pPr>
      <w:r w:rsidRPr="00F63F22">
        <w:rPr>
          <w:noProof/>
        </w:rPr>
        <w:lastRenderedPageBreak/>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14:paraId="6CCF92AD"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23AE10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7D7657D"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D632B" w14:textId="77777777" w:rsidR="00953E39" w:rsidRDefault="00953E39" w:rsidP="002E3902">
      <w:pPr>
        <w:pStyle w:val="Components"/>
      </w:pPr>
      <w:r>
        <w:t>Subcomponents for Assigning Authority (HD):  &lt;Namespace ID (IS)&gt; &amp; &lt;Universal ID (ST)&gt; &amp; &lt;Universal ID Type (ID)&gt;</w:t>
      </w:r>
    </w:p>
    <w:p w14:paraId="02B26502" w14:textId="77777777" w:rsidR="00953E39" w:rsidRDefault="00953E39" w:rsidP="002E3902">
      <w:pPr>
        <w:pStyle w:val="Components"/>
      </w:pPr>
      <w:r>
        <w:t>Subcomponents for Assigning Facility (HD):  &lt;Namespace ID (IS)&gt; &amp; &lt;Universal ID (ST)&gt; &amp; &lt;Universal ID Type (ID)&gt;</w:t>
      </w:r>
    </w:p>
    <w:p w14:paraId="10D99EEC"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B28920"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33C62"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705871" w14:textId="77777777" w:rsidR="00953E39" w:rsidRPr="00F63F22" w:rsidRDefault="00953E39" w:rsidP="00EA2497">
      <w:pPr>
        <w:pStyle w:val="NormalIndented"/>
        <w:rPr>
          <w:noProof/>
        </w:rPr>
      </w:pPr>
      <w:r w:rsidRPr="00F63F22">
        <w:rPr>
          <w:noProof/>
        </w:rPr>
        <w:lastRenderedPageBreak/>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14:paraId="05FD9C8E" w14:textId="77777777"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6D6B9B38" w14:textId="77777777" w:rsidR="00953E39" w:rsidRPr="00F63F22" w:rsidRDefault="00953E39" w:rsidP="00EA2497">
      <w:pPr>
        <w:pStyle w:val="Heading3"/>
        <w:rPr>
          <w:noProof/>
        </w:rPr>
      </w:pPr>
      <w:bookmarkStart w:id="2820" w:name="SFT"/>
      <w:bookmarkStart w:id="2821" w:name="_Toc496450"/>
      <w:bookmarkStart w:id="2822" w:name="_Toc524797"/>
      <w:bookmarkStart w:id="2823" w:name="_Ref564530"/>
      <w:bookmarkStart w:id="2824" w:name="_Toc22443830"/>
      <w:bookmarkStart w:id="2825" w:name="_Toc22444182"/>
      <w:bookmarkStart w:id="2826" w:name="_Toc36358129"/>
      <w:bookmarkStart w:id="2827" w:name="_Toc42232559"/>
      <w:bookmarkStart w:id="2828" w:name="_Toc43275081"/>
      <w:bookmarkStart w:id="2829" w:name="_Toc43275253"/>
      <w:bookmarkStart w:id="2830" w:name="_Toc43275960"/>
      <w:bookmarkStart w:id="2831" w:name="_Toc43276280"/>
      <w:bookmarkStart w:id="2832" w:name="_Toc43276805"/>
      <w:bookmarkStart w:id="2833" w:name="_Toc43276903"/>
      <w:bookmarkStart w:id="2834" w:name="_Toc43277043"/>
      <w:bookmarkStart w:id="2835" w:name="_Ref228009075"/>
      <w:bookmarkStart w:id="2836" w:name="_Toc234219611"/>
      <w:bookmarkStart w:id="2837" w:name="_Toc17270022"/>
      <w:bookmarkStart w:id="2838" w:name="_Toc28952743"/>
      <w:r w:rsidRPr="00F63F22">
        <w:rPr>
          <w:noProof/>
        </w:rPr>
        <w:t>SFT</w:t>
      </w:r>
      <w:bookmarkEnd w:id="2820"/>
      <w:r w:rsidRPr="00F63F22">
        <w:rPr>
          <w:noProof/>
        </w:rPr>
        <w:t xml:space="preserve"> – </w:t>
      </w:r>
      <w:r w:rsidR="00575553">
        <w:rPr>
          <w:noProof/>
        </w:rPr>
        <w:t>S</w:t>
      </w:r>
      <w:r w:rsidRPr="00F63F22">
        <w:rPr>
          <w:noProof/>
        </w:rPr>
        <w:t>oftware segment</w:t>
      </w:r>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14:paraId="542EB6EB" w14:textId="77777777"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14:paraId="1F2C2DB7" w14:textId="7156D007" w:rsidR="00953E39" w:rsidRPr="00F63F22" w:rsidRDefault="00953E39" w:rsidP="00EA2497">
      <w:pPr>
        <w:pStyle w:val="NormalIndented"/>
        <w:rPr>
          <w:noProof/>
        </w:rPr>
      </w:pPr>
      <w:r w:rsidRPr="00F63F22">
        <w:rPr>
          <w:noProof/>
          <w:snapToGrid w:val="0"/>
        </w:rPr>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886355" w:rsidRPr="00886355">
        <w:rPr>
          <w:rStyle w:val="HyperlinkText"/>
        </w:rPr>
        <w:t>2.13.9.21</w:t>
      </w:r>
      <w:r w:rsidR="00F96E77">
        <w:fldChar w:fldCharType="end"/>
      </w:r>
      <w:r w:rsidRPr="00F63F22">
        <w:t>, "</w:t>
      </w:r>
      <w:r w:rsidR="00F96E77">
        <w:fldChar w:fldCharType="begin"/>
      </w:r>
      <w:r w:rsidR="00F96E77">
        <w:instrText xml:space="preserve"> REF _Ref35912711 \h  \* MERGEFORMAT </w:instrText>
      </w:r>
      <w:r w:rsidR="00F96E77">
        <w:fldChar w:fldCharType="separate"/>
      </w:r>
      <w:ins w:id="2839" w:author="Lynn Laakso" w:date="2022-09-09T15:49:00Z">
        <w:r w:rsidR="00886355" w:rsidRPr="00886355">
          <w:rPr>
            <w:rStyle w:val="HyperlinkText"/>
          </w:rPr>
          <w:t>MSH-21   Message Profile Identifier</w:t>
        </w:r>
        <w:r w:rsidR="00886355" w:rsidRPr="00886355">
          <w:rPr>
            <w:rStyle w:val="HyperlinkText"/>
          </w:rPr>
          <w:fldChar w:fldCharType="begin"/>
        </w:r>
        <w:r w:rsidR="00886355" w:rsidRPr="00886355">
          <w:rPr>
            <w:rStyle w:val="HyperlinkText"/>
          </w:rPr>
          <w:instrText xml:space="preserve"> XE "Message Profile ID" </w:instrText>
        </w:r>
        <w:r w:rsidR="00886355" w:rsidRPr="00886355">
          <w:rPr>
            <w:rStyle w:val="HyperlinkText"/>
          </w:rPr>
          <w:fldChar w:fldCharType="end"/>
        </w:r>
        <w:r w:rsidR="00886355" w:rsidRPr="00886355">
          <w:rPr>
            <w:rStyle w:val="HyperlinkText"/>
          </w:rPr>
          <w:t xml:space="preserve">   (EI) 01598</w:t>
        </w:r>
      </w:ins>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14:paraId="7CE27EDF" w14:textId="77777777"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14:paraId="182A3676" w14:textId="77777777"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14:paraId="267813AD" w14:textId="77777777"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6797A046" w14:textId="77777777"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14:paraId="3EEC81C2" w14:textId="77777777" w:rsidR="00953E39" w:rsidRPr="00F63F22" w:rsidRDefault="00953E39" w:rsidP="00EA2497">
      <w:pPr>
        <w:pStyle w:val="NormalIndented"/>
        <w:rPr>
          <w:noProof/>
        </w:rPr>
      </w:pPr>
      <w:r w:rsidRPr="00F63F22">
        <w:rPr>
          <w:noProof/>
        </w:rPr>
        <w:t>Example:</w:t>
      </w:r>
    </w:p>
    <w:p w14:paraId="123AD1A3" w14:textId="77777777" w:rsidR="00953E39" w:rsidRPr="00F63F22" w:rsidRDefault="00953E39" w:rsidP="00EA2497">
      <w:pPr>
        <w:pStyle w:val="Example"/>
      </w:pPr>
      <w:r w:rsidRPr="00F63F22">
        <w:t>MSH</w:t>
      </w:r>
    </w:p>
    <w:p w14:paraId="75890BBD" w14:textId="77777777" w:rsidR="00953E39" w:rsidRPr="00F63F22" w:rsidRDefault="00953E39" w:rsidP="00EA2497">
      <w:pPr>
        <w:pStyle w:val="Example"/>
      </w:pPr>
      <w:r w:rsidRPr="00F63F22">
        <w:t>[{ SFT }]</w:t>
      </w:r>
    </w:p>
    <w:p w14:paraId="25945456" w14:textId="77777777" w:rsidR="00953E39" w:rsidRPr="00F63F22" w:rsidRDefault="00953E39" w:rsidP="00EA2497">
      <w:pPr>
        <w:pStyle w:val="Example"/>
      </w:pPr>
      <w:r w:rsidRPr="00F63F22">
        <w:t>...</w:t>
      </w:r>
    </w:p>
    <w:p w14:paraId="467438B0" w14:textId="77777777" w:rsidR="00953E39" w:rsidRPr="00F63F22" w:rsidRDefault="00953E39" w:rsidP="00EA2497">
      <w:pPr>
        <w:pStyle w:val="AttributeTableCaption"/>
        <w:rPr>
          <w:noProof/>
        </w:rPr>
      </w:pPr>
      <w:r w:rsidRPr="00F63F22">
        <w:rPr>
          <w:noProof/>
        </w:rPr>
        <w:t xml:space="preserve">HL7 Attribute Table – SFT – Software Segment </w:t>
      </w:r>
      <w:r w:rsidR="004177F8" w:rsidRPr="00F63F22">
        <w:rPr>
          <w:noProof/>
        </w:rPr>
        <w:fldChar w:fldCharType="begin"/>
      </w:r>
      <w:r w:rsidRPr="00F63F22">
        <w:rPr>
          <w:noProof/>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829A7A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73AFA2C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404D39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836D26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A318A6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996C5D1"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82FB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8D42F1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20242F"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2F18DED7" w14:textId="77777777" w:rsidR="00953E39" w:rsidRPr="00F63F22" w:rsidRDefault="00953E39" w:rsidP="00EA2497">
            <w:pPr>
              <w:pStyle w:val="AttributeTableHeader"/>
              <w:jc w:val="left"/>
              <w:rPr>
                <w:noProof/>
              </w:rPr>
            </w:pPr>
            <w:r w:rsidRPr="00F63F22">
              <w:rPr>
                <w:noProof/>
              </w:rPr>
              <w:t>ELEMENT NAME</w:t>
            </w:r>
          </w:p>
        </w:tc>
      </w:tr>
      <w:tr w:rsidR="000419D6" w:rsidRPr="009928E9" w14:paraId="3124D822"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112CCA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941E19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78E75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4F4A31" w14:textId="77777777"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14:paraId="08DE415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17DBD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D93DD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254362" w14:textId="77777777"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14:paraId="2C96D2E1" w14:textId="77777777" w:rsidR="00953E39" w:rsidRPr="00F63F22" w:rsidRDefault="00953E39" w:rsidP="00EA2497">
            <w:pPr>
              <w:pStyle w:val="AttributeTableBody"/>
              <w:jc w:val="left"/>
              <w:rPr>
                <w:noProof/>
              </w:rPr>
            </w:pPr>
            <w:r w:rsidRPr="00F63F22">
              <w:rPr>
                <w:noProof/>
              </w:rPr>
              <w:t>Software Vendor Organization</w:t>
            </w:r>
          </w:p>
        </w:tc>
      </w:tr>
      <w:tr w:rsidR="000419D6" w:rsidRPr="009928E9" w14:paraId="73855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D845462"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8A631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6BC3C"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7F604B6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3A5137"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44A82D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B81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1E9A" w14:textId="77777777"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14:paraId="2EBBBE6E" w14:textId="77777777"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14:paraId="693302F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5E3C57D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C031C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250A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28C25C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5911ADC"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C010D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1B97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47254" w14:textId="77777777"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14:paraId="1BE2DC88" w14:textId="77777777" w:rsidR="00953E39" w:rsidRPr="00F63F22" w:rsidRDefault="00953E39" w:rsidP="00EA2497">
            <w:pPr>
              <w:pStyle w:val="AttributeTableBody"/>
              <w:jc w:val="left"/>
              <w:rPr>
                <w:noProof/>
              </w:rPr>
            </w:pPr>
            <w:r w:rsidRPr="00F63F22">
              <w:rPr>
                <w:noProof/>
              </w:rPr>
              <w:t>Software Product Name</w:t>
            </w:r>
          </w:p>
        </w:tc>
      </w:tr>
      <w:tr w:rsidR="000419D6" w:rsidRPr="009928E9" w14:paraId="193CE3D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062C26"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38D8AD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95B0"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F2A838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D050FB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637A2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5318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DEFD" w14:textId="77777777"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14:paraId="4FB977FC" w14:textId="77777777" w:rsidR="00953E39" w:rsidRPr="00F63F22" w:rsidRDefault="00953E39" w:rsidP="00EA2497">
            <w:pPr>
              <w:pStyle w:val="AttributeTableBody"/>
              <w:jc w:val="left"/>
              <w:rPr>
                <w:noProof/>
              </w:rPr>
            </w:pPr>
            <w:r w:rsidRPr="00F63F22">
              <w:rPr>
                <w:noProof/>
              </w:rPr>
              <w:t>Software Binary ID</w:t>
            </w:r>
          </w:p>
        </w:tc>
      </w:tr>
      <w:tr w:rsidR="000419D6" w:rsidRPr="009928E9" w14:paraId="13BCA046"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FFDEBD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5B4DD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FBC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1183FB"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500F95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16A71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2D3C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2B9D4" w14:textId="77777777"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14:paraId="312FD9A0" w14:textId="77777777" w:rsidR="00953E39" w:rsidRPr="00F63F22" w:rsidRDefault="00953E39" w:rsidP="00EA2497">
            <w:pPr>
              <w:pStyle w:val="AttributeTableBody"/>
              <w:jc w:val="left"/>
              <w:rPr>
                <w:noProof/>
              </w:rPr>
            </w:pPr>
            <w:r w:rsidRPr="00F63F22">
              <w:rPr>
                <w:noProof/>
              </w:rPr>
              <w:t>Software Product Information</w:t>
            </w:r>
          </w:p>
        </w:tc>
      </w:tr>
      <w:tr w:rsidR="000419D6" w:rsidRPr="009928E9" w14:paraId="78C99BBE"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65D6C67"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14:paraId="0914967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DE28E7"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D40A8B"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14:paraId="6FA5749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977065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3A51A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5A5F29" w14:textId="77777777"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14:paraId="74018148" w14:textId="77777777" w:rsidR="00953E39" w:rsidRPr="00F63F22" w:rsidRDefault="00953E39" w:rsidP="00EA2497">
            <w:pPr>
              <w:pStyle w:val="AttributeTableBody"/>
              <w:jc w:val="left"/>
              <w:rPr>
                <w:noProof/>
              </w:rPr>
            </w:pPr>
            <w:r w:rsidRPr="00F63F22">
              <w:rPr>
                <w:noProof/>
              </w:rPr>
              <w:t>Software Install Date</w:t>
            </w:r>
          </w:p>
        </w:tc>
      </w:tr>
    </w:tbl>
    <w:p w14:paraId="6968BA23" w14:textId="77777777" w:rsidR="00953E39" w:rsidRPr="008873AE" w:rsidRDefault="00953E39" w:rsidP="00EA2497">
      <w:pPr>
        <w:pStyle w:val="Heading4"/>
        <w:rPr>
          <w:noProof/>
          <w:vanish/>
        </w:rPr>
      </w:pPr>
      <w:r w:rsidRPr="008873AE">
        <w:rPr>
          <w:noProof/>
          <w:vanish/>
        </w:rPr>
        <w:lastRenderedPageBreak/>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14:paraId="71B9C321" w14:textId="77777777" w:rsidR="00953E39" w:rsidRPr="00F63F22" w:rsidRDefault="00953E39" w:rsidP="00EA2497">
      <w:pPr>
        <w:pStyle w:val="Heading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14:paraId="7E7FB0D6"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3AFF8A8"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302B3" w14:textId="77777777" w:rsidR="00953E39" w:rsidRDefault="00953E39" w:rsidP="002E3902">
      <w:pPr>
        <w:pStyle w:val="Components"/>
      </w:pPr>
      <w:r>
        <w:t>Subcomponents for Assigning Authority (HD):  &lt;Namespace ID (IS)&gt; &amp; &lt;Universal ID (ST)&gt; &amp; &lt;Universal ID Type (ID)&gt;</w:t>
      </w:r>
    </w:p>
    <w:p w14:paraId="6FEB534F" w14:textId="77777777" w:rsidR="00953E39" w:rsidRDefault="00953E39" w:rsidP="002E3902">
      <w:pPr>
        <w:pStyle w:val="Components"/>
      </w:pPr>
      <w:r>
        <w:t>Subcomponents for Assigning Facility (HD):  &lt;Namespace ID (IS)&gt; &amp; &lt;Universal ID (ST)&gt; &amp; &lt;Universal ID Type (ID)&gt;</w:t>
      </w:r>
    </w:p>
    <w:p w14:paraId="31E7E613" w14:textId="77777777"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287241CB" w14:textId="77777777" w:rsidR="00953E39" w:rsidRPr="00F63F22" w:rsidRDefault="00953E39" w:rsidP="00EA2497">
      <w:pPr>
        <w:pStyle w:val="Heading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14:paraId="4252C8E3" w14:textId="77777777"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7CF17285" w14:textId="77777777"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14:paraId="55C35226" w14:textId="77777777" w:rsidR="00953E39" w:rsidRPr="00F63F22" w:rsidRDefault="00953E39" w:rsidP="00EA2497">
      <w:pPr>
        <w:pStyle w:val="Heading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14:paraId="41336322" w14:textId="77777777"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14:paraId="6B6ED555" w14:textId="77777777" w:rsidR="00953E39" w:rsidRPr="00F63F22" w:rsidRDefault="00953E39" w:rsidP="00EA2497">
      <w:pPr>
        <w:pStyle w:val="Heading4"/>
        <w:rPr>
          <w:noProof/>
        </w:rPr>
      </w:pPr>
      <w:r w:rsidRPr="00F63F22">
        <w:rPr>
          <w:noProof/>
        </w:rPr>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14:paraId="15FB10BF" w14:textId="77777777"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14:paraId="5BBE3465" w14:textId="77777777"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14:paraId="2AECEBB2" w14:textId="77777777" w:rsidR="00953E39" w:rsidRPr="00F63F22" w:rsidRDefault="00953E39" w:rsidP="00EA2497">
      <w:pPr>
        <w:pStyle w:val="Heading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14:paraId="5E1ADFCF" w14:textId="77777777"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14:paraId="4808E15D" w14:textId="77777777"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17BA8C79" w14:textId="77777777"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14:paraId="6AABAFB5" w14:textId="77777777" w:rsidR="00953E39" w:rsidRPr="00F63F22" w:rsidRDefault="00953E39" w:rsidP="00EA2497">
      <w:pPr>
        <w:pStyle w:val="Heading4"/>
        <w:rPr>
          <w:noProof/>
        </w:rPr>
      </w:pPr>
      <w:r w:rsidRPr="00F63F22">
        <w:rPr>
          <w:noProof/>
        </w:rPr>
        <w:lastRenderedPageBreak/>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14:paraId="5780A3F8" w14:textId="77777777" w:rsidR="00953E39" w:rsidRPr="00F63F22" w:rsidRDefault="00953E39" w:rsidP="00EA2497">
      <w:pPr>
        <w:pStyle w:val="NormalIndented"/>
        <w:rPr>
          <w:noProof/>
        </w:rPr>
      </w:pPr>
      <w:r w:rsidRPr="00F63F22">
        <w:rPr>
          <w:noProof/>
        </w:rPr>
        <w:t>Definition: Date the submitting software was installed at the sending site.</w:t>
      </w:r>
    </w:p>
    <w:p w14:paraId="7D1F4C8A" w14:textId="77777777"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14:paraId="34C8361B" w14:textId="77777777" w:rsidR="00953E39" w:rsidRPr="008658E1" w:rsidRDefault="00953E39" w:rsidP="00EA2497">
      <w:pPr>
        <w:pStyle w:val="Heading3"/>
        <w:rPr>
          <w:noProof/>
        </w:rPr>
      </w:pPr>
      <w:bookmarkStart w:id="2840" w:name="_Toc171163413"/>
      <w:bookmarkStart w:id="2841" w:name="_Ref367887803"/>
      <w:bookmarkStart w:id="2842" w:name="_Toc17270023"/>
      <w:bookmarkStart w:id="2843" w:name="_Toc28952744"/>
      <w:r>
        <w:rPr>
          <w:noProof/>
        </w:rPr>
        <w:t>SGH</w:t>
      </w:r>
      <w:r w:rsidRPr="008658E1">
        <w:rPr>
          <w:noProof/>
        </w:rPr>
        <w:t xml:space="preserve"> </w:t>
      </w:r>
      <w:r>
        <w:rPr>
          <w:noProof/>
        </w:rPr>
        <w:t>–</w:t>
      </w:r>
      <w:r w:rsidRPr="008658E1">
        <w:rPr>
          <w:noProof/>
        </w:rPr>
        <w:t xml:space="preserve"> </w:t>
      </w:r>
      <w:r w:rsidR="00575553">
        <w:rPr>
          <w:noProof/>
        </w:rPr>
        <w:t>S</w:t>
      </w:r>
      <w:r w:rsidRPr="008658E1">
        <w:rPr>
          <w:noProof/>
        </w:rPr>
        <w:t>egment</w:t>
      </w:r>
      <w:bookmarkEnd w:id="2840"/>
      <w:r>
        <w:rPr>
          <w:noProof/>
        </w:rPr>
        <w:t xml:space="preserve"> </w:t>
      </w:r>
      <w:r w:rsidR="00575553">
        <w:rPr>
          <w:noProof/>
        </w:rPr>
        <w:t>G</w:t>
      </w:r>
      <w:r>
        <w:rPr>
          <w:noProof/>
        </w:rPr>
        <w:t xml:space="preserve">roup </w:t>
      </w:r>
      <w:r w:rsidR="00575553">
        <w:rPr>
          <w:noProof/>
        </w:rPr>
        <w:t>H</w:t>
      </w:r>
      <w:r>
        <w:rPr>
          <w:noProof/>
        </w:rPr>
        <w:t>eader</w:t>
      </w:r>
      <w:bookmarkEnd w:id="2841"/>
      <w:bookmarkEnd w:id="2842"/>
      <w:bookmarkEnd w:id="2843"/>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h</w:instrText>
      </w:r>
      <w:r>
        <w:rPr>
          <w:noProof/>
        </w:rPr>
        <w:instrText>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r w:rsidR="00575553">
        <w:rPr>
          <w:noProof/>
        </w:rPr>
        <w:t xml:space="preserve"> segment</w:t>
      </w:r>
    </w:p>
    <w:p w14:paraId="7FD079E7" w14:textId="77777777"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14:paraId="7BE199C9" w14:textId="77777777"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42277F94" w14:textId="77777777">
        <w:trPr>
          <w:tblHeader/>
          <w:jc w:val="center"/>
        </w:trPr>
        <w:tc>
          <w:tcPr>
            <w:tcW w:w="2160" w:type="dxa"/>
            <w:shd w:val="pct10" w:color="auto" w:fill="FFFFFF"/>
          </w:tcPr>
          <w:p w14:paraId="18D5B26D"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92AC38E"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589D151F"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1D402DBD" w14:textId="77777777" w:rsidR="00953E39" w:rsidRPr="00F63F22" w:rsidRDefault="00953E39" w:rsidP="00EA2497">
            <w:pPr>
              <w:pStyle w:val="OtherTableHeader"/>
              <w:rPr>
                <w:noProof/>
              </w:rPr>
            </w:pPr>
            <w:r w:rsidRPr="00F63F22">
              <w:rPr>
                <w:noProof/>
              </w:rPr>
              <w:t>Chapter</w:t>
            </w:r>
          </w:p>
        </w:tc>
      </w:tr>
      <w:tr w:rsidR="00953E39" w:rsidRPr="009928E9" w14:paraId="09957216" w14:textId="77777777">
        <w:trPr>
          <w:jc w:val="center"/>
        </w:trPr>
        <w:tc>
          <w:tcPr>
            <w:tcW w:w="2160" w:type="dxa"/>
          </w:tcPr>
          <w:p w14:paraId="00563B65"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07313104" w14:textId="77777777" w:rsidR="00953E39" w:rsidRPr="00F63F22" w:rsidRDefault="00953E39" w:rsidP="00EA2497">
            <w:pPr>
              <w:pStyle w:val="OtherTableBody"/>
              <w:rPr>
                <w:noProof/>
              </w:rPr>
            </w:pPr>
            <w:r w:rsidRPr="00F63F22">
              <w:rPr>
                <w:noProof/>
              </w:rPr>
              <w:t>Message Header</w:t>
            </w:r>
          </w:p>
        </w:tc>
        <w:tc>
          <w:tcPr>
            <w:tcW w:w="1062" w:type="dxa"/>
          </w:tcPr>
          <w:p w14:paraId="05321716" w14:textId="77777777" w:rsidR="00953E39" w:rsidRPr="00F63F22" w:rsidRDefault="00953E39" w:rsidP="00EA2497">
            <w:pPr>
              <w:pStyle w:val="OtherTableBody"/>
              <w:rPr>
                <w:noProof/>
              </w:rPr>
            </w:pPr>
          </w:p>
        </w:tc>
        <w:tc>
          <w:tcPr>
            <w:tcW w:w="1800" w:type="dxa"/>
          </w:tcPr>
          <w:p w14:paraId="6DAC646C" w14:textId="77777777" w:rsidR="00953E39" w:rsidRPr="00F63F22" w:rsidRDefault="00953E39" w:rsidP="00EA2497">
            <w:pPr>
              <w:pStyle w:val="OtherTableBody"/>
              <w:rPr>
                <w:noProof/>
              </w:rPr>
            </w:pPr>
            <w:r w:rsidRPr="00F63F22">
              <w:rPr>
                <w:noProof/>
              </w:rPr>
              <w:t>2</w:t>
            </w:r>
          </w:p>
        </w:tc>
      </w:tr>
      <w:tr w:rsidR="00953E39" w:rsidRPr="009928E9" w14:paraId="0EBAB590" w14:textId="77777777">
        <w:trPr>
          <w:cantSplit/>
          <w:jc w:val="center"/>
        </w:trPr>
        <w:tc>
          <w:tcPr>
            <w:tcW w:w="2160" w:type="dxa"/>
          </w:tcPr>
          <w:p w14:paraId="45466353"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385D3CDF" w14:textId="77777777" w:rsidR="00953E39" w:rsidRPr="00F63F22" w:rsidRDefault="00953E39" w:rsidP="00EA2497">
            <w:pPr>
              <w:pStyle w:val="OtherTableBody"/>
              <w:rPr>
                <w:noProof/>
              </w:rPr>
            </w:pPr>
            <w:r w:rsidRPr="00F63F22">
              <w:rPr>
                <w:noProof/>
              </w:rPr>
              <w:t>Software Segment</w:t>
            </w:r>
          </w:p>
        </w:tc>
        <w:tc>
          <w:tcPr>
            <w:tcW w:w="1062" w:type="dxa"/>
          </w:tcPr>
          <w:p w14:paraId="6BF5090E" w14:textId="77777777" w:rsidR="00953E39" w:rsidRPr="00F63F22" w:rsidRDefault="00953E39" w:rsidP="00EA2497">
            <w:pPr>
              <w:pStyle w:val="OtherTableBody"/>
              <w:rPr>
                <w:noProof/>
              </w:rPr>
            </w:pPr>
          </w:p>
        </w:tc>
        <w:tc>
          <w:tcPr>
            <w:tcW w:w="1800" w:type="dxa"/>
          </w:tcPr>
          <w:p w14:paraId="32695A51" w14:textId="77777777" w:rsidR="00953E39" w:rsidRPr="00F63F22" w:rsidRDefault="00953E39" w:rsidP="00EA2497">
            <w:pPr>
              <w:pStyle w:val="OtherTableBody"/>
              <w:rPr>
                <w:noProof/>
              </w:rPr>
            </w:pPr>
            <w:r w:rsidRPr="00F63F22">
              <w:rPr>
                <w:noProof/>
              </w:rPr>
              <w:t>2</w:t>
            </w:r>
          </w:p>
        </w:tc>
      </w:tr>
      <w:tr w:rsidR="00953E39" w:rsidRPr="009928E9" w14:paraId="3EAC269A" w14:textId="77777777">
        <w:trPr>
          <w:cantSplit/>
          <w:jc w:val="center"/>
        </w:trPr>
        <w:tc>
          <w:tcPr>
            <w:tcW w:w="2160" w:type="dxa"/>
          </w:tcPr>
          <w:p w14:paraId="2BD40A83" w14:textId="77777777" w:rsidR="00953E39" w:rsidRPr="00F63F22" w:rsidRDefault="00953E39" w:rsidP="00EA2497">
            <w:pPr>
              <w:pStyle w:val="OtherTableBody"/>
              <w:rPr>
                <w:noProof/>
              </w:rPr>
            </w:pPr>
            <w:r w:rsidRPr="00F63F22">
              <w:rPr>
                <w:noProof/>
              </w:rPr>
              <w:t>[UAC]</w:t>
            </w:r>
          </w:p>
        </w:tc>
        <w:tc>
          <w:tcPr>
            <w:tcW w:w="2880" w:type="dxa"/>
          </w:tcPr>
          <w:p w14:paraId="00A41C16" w14:textId="77777777" w:rsidR="00953E39" w:rsidRPr="00F63F22" w:rsidRDefault="00953E39" w:rsidP="00EA2497">
            <w:pPr>
              <w:pStyle w:val="OtherTableBody"/>
              <w:rPr>
                <w:noProof/>
              </w:rPr>
            </w:pPr>
            <w:r w:rsidRPr="00F63F22">
              <w:rPr>
                <w:noProof/>
              </w:rPr>
              <w:t>User Authentication Credential</w:t>
            </w:r>
          </w:p>
        </w:tc>
        <w:tc>
          <w:tcPr>
            <w:tcW w:w="1062" w:type="dxa"/>
          </w:tcPr>
          <w:p w14:paraId="32D618F6" w14:textId="77777777" w:rsidR="00953E39" w:rsidRPr="00F63F22" w:rsidRDefault="00953E39" w:rsidP="00EA2497">
            <w:pPr>
              <w:pStyle w:val="OtherTableBody"/>
              <w:rPr>
                <w:noProof/>
              </w:rPr>
            </w:pPr>
          </w:p>
        </w:tc>
        <w:tc>
          <w:tcPr>
            <w:tcW w:w="1800" w:type="dxa"/>
          </w:tcPr>
          <w:p w14:paraId="5A886C35" w14:textId="77777777" w:rsidR="00953E39" w:rsidRPr="00F63F22" w:rsidRDefault="00953E39" w:rsidP="00EA2497">
            <w:pPr>
              <w:pStyle w:val="OtherTableBody"/>
              <w:rPr>
                <w:noProof/>
              </w:rPr>
            </w:pPr>
            <w:r w:rsidRPr="00F63F22">
              <w:rPr>
                <w:noProof/>
              </w:rPr>
              <w:t>2</w:t>
            </w:r>
          </w:p>
        </w:tc>
      </w:tr>
      <w:tr w:rsidR="00953E39" w:rsidRPr="009928E9" w14:paraId="7915EA75" w14:textId="77777777">
        <w:trPr>
          <w:jc w:val="center"/>
        </w:trPr>
        <w:tc>
          <w:tcPr>
            <w:tcW w:w="2160" w:type="dxa"/>
          </w:tcPr>
          <w:p w14:paraId="6D51AEF8"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71B255CE" w14:textId="77777777" w:rsidR="00953E39" w:rsidRPr="00F63F22" w:rsidRDefault="00953E39" w:rsidP="00EA2497">
            <w:pPr>
              <w:pStyle w:val="OtherTableBody"/>
              <w:rPr>
                <w:noProof/>
              </w:rPr>
            </w:pPr>
            <w:r w:rsidRPr="00F63F22">
              <w:rPr>
                <w:noProof/>
              </w:rPr>
              <w:t>Message Acknowledgment</w:t>
            </w:r>
          </w:p>
        </w:tc>
        <w:tc>
          <w:tcPr>
            <w:tcW w:w="1062" w:type="dxa"/>
          </w:tcPr>
          <w:p w14:paraId="6192A776" w14:textId="77777777" w:rsidR="00953E39" w:rsidRPr="00F63F22" w:rsidRDefault="00953E39" w:rsidP="00EA2497">
            <w:pPr>
              <w:pStyle w:val="OtherTableBody"/>
              <w:rPr>
                <w:noProof/>
              </w:rPr>
            </w:pPr>
          </w:p>
        </w:tc>
        <w:tc>
          <w:tcPr>
            <w:tcW w:w="1800" w:type="dxa"/>
          </w:tcPr>
          <w:p w14:paraId="522F3BCC" w14:textId="77777777" w:rsidR="00953E39" w:rsidRPr="00F63F22" w:rsidRDefault="00953E39" w:rsidP="00EA2497">
            <w:pPr>
              <w:pStyle w:val="OtherTableBody"/>
              <w:rPr>
                <w:noProof/>
              </w:rPr>
            </w:pPr>
            <w:r w:rsidRPr="00F63F22">
              <w:rPr>
                <w:noProof/>
              </w:rPr>
              <w:t>2</w:t>
            </w:r>
          </w:p>
        </w:tc>
      </w:tr>
      <w:tr w:rsidR="00953E39" w:rsidRPr="009928E9" w14:paraId="158885CF" w14:textId="77777777">
        <w:trPr>
          <w:jc w:val="center"/>
        </w:trPr>
        <w:tc>
          <w:tcPr>
            <w:tcW w:w="2160" w:type="dxa"/>
          </w:tcPr>
          <w:p w14:paraId="58D0732D"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4FDF7C1C" w14:textId="77777777" w:rsidR="00953E39" w:rsidRPr="00F63F22" w:rsidRDefault="00953E39" w:rsidP="00EA2497">
            <w:pPr>
              <w:pStyle w:val="OtherTableBody"/>
              <w:rPr>
                <w:noProof/>
              </w:rPr>
            </w:pPr>
            <w:r w:rsidRPr="00F63F22">
              <w:rPr>
                <w:noProof/>
              </w:rPr>
              <w:t>Error Segment</w:t>
            </w:r>
          </w:p>
        </w:tc>
        <w:tc>
          <w:tcPr>
            <w:tcW w:w="1062" w:type="dxa"/>
          </w:tcPr>
          <w:p w14:paraId="4BA91430" w14:textId="77777777" w:rsidR="00953E39" w:rsidRPr="00F63F22" w:rsidRDefault="00953E39" w:rsidP="00EA2497">
            <w:pPr>
              <w:pStyle w:val="OtherTableBody"/>
              <w:rPr>
                <w:noProof/>
              </w:rPr>
            </w:pPr>
          </w:p>
        </w:tc>
        <w:tc>
          <w:tcPr>
            <w:tcW w:w="1800" w:type="dxa"/>
          </w:tcPr>
          <w:p w14:paraId="3078635C" w14:textId="77777777" w:rsidR="00953E39" w:rsidRPr="00F63F22" w:rsidRDefault="00953E39" w:rsidP="00EA2497">
            <w:pPr>
              <w:pStyle w:val="OtherTableBody"/>
              <w:rPr>
                <w:noProof/>
              </w:rPr>
            </w:pPr>
            <w:r w:rsidRPr="00F63F22">
              <w:rPr>
                <w:noProof/>
              </w:rPr>
              <w:t>2</w:t>
            </w:r>
          </w:p>
        </w:tc>
      </w:tr>
      <w:tr w:rsidR="00953E39" w:rsidRPr="009928E9" w14:paraId="45989F93" w14:textId="77777777">
        <w:trPr>
          <w:jc w:val="center"/>
        </w:trPr>
        <w:tc>
          <w:tcPr>
            <w:tcW w:w="2160" w:type="dxa"/>
          </w:tcPr>
          <w:p w14:paraId="31821152" w14:textId="77777777" w:rsidR="00953E39" w:rsidRPr="00F63F22" w:rsidRDefault="00953E39" w:rsidP="00EA2497">
            <w:pPr>
              <w:pStyle w:val="OtherTableBody"/>
              <w:rPr>
                <w:noProof/>
              </w:rPr>
            </w:pPr>
            <w:r w:rsidRPr="00F63F22">
              <w:rPr>
                <w:noProof/>
              </w:rPr>
              <w:t xml:space="preserve">  {</w:t>
            </w:r>
          </w:p>
        </w:tc>
        <w:tc>
          <w:tcPr>
            <w:tcW w:w="2880" w:type="dxa"/>
          </w:tcPr>
          <w:p w14:paraId="65DF3654" w14:textId="77777777" w:rsidR="00953E39" w:rsidRPr="00F63F22" w:rsidRDefault="00953E39" w:rsidP="00EA2497">
            <w:pPr>
              <w:pStyle w:val="OtherTableBody"/>
              <w:rPr>
                <w:noProof/>
              </w:rPr>
            </w:pPr>
            <w:r w:rsidRPr="00F63F22">
              <w:rPr>
                <w:noProof/>
              </w:rPr>
              <w:t>---Widget begin</w:t>
            </w:r>
          </w:p>
        </w:tc>
        <w:tc>
          <w:tcPr>
            <w:tcW w:w="1062" w:type="dxa"/>
          </w:tcPr>
          <w:p w14:paraId="3F340F8E" w14:textId="77777777" w:rsidR="00953E39" w:rsidRPr="00F63F22" w:rsidRDefault="00953E39" w:rsidP="00EA2497">
            <w:pPr>
              <w:pStyle w:val="OtherTableBody"/>
              <w:rPr>
                <w:noProof/>
              </w:rPr>
            </w:pPr>
          </w:p>
        </w:tc>
        <w:tc>
          <w:tcPr>
            <w:tcW w:w="1800" w:type="dxa"/>
          </w:tcPr>
          <w:p w14:paraId="4B4588A9" w14:textId="77777777" w:rsidR="00953E39" w:rsidRPr="00F63F22" w:rsidRDefault="00953E39" w:rsidP="00EA2497">
            <w:pPr>
              <w:pStyle w:val="OtherTableBody"/>
              <w:rPr>
                <w:noProof/>
              </w:rPr>
            </w:pPr>
          </w:p>
        </w:tc>
      </w:tr>
      <w:tr w:rsidR="00953E39" w:rsidRPr="009928E9" w14:paraId="0B1E3EB8" w14:textId="77777777">
        <w:trPr>
          <w:jc w:val="center"/>
        </w:trPr>
        <w:tc>
          <w:tcPr>
            <w:tcW w:w="2160" w:type="dxa"/>
          </w:tcPr>
          <w:p w14:paraId="0B2E9EA0" w14:textId="77777777" w:rsidR="00953E39" w:rsidRPr="00711A58" w:rsidRDefault="004177F8" w:rsidP="00EA2497">
            <w:pPr>
              <w:pStyle w:val="OtherTableBody"/>
              <w:rPr>
                <w:noProof/>
              </w:rPr>
            </w:pPr>
            <w:r w:rsidRPr="004177F8">
              <w:rPr>
                <w:noProof/>
              </w:rPr>
              <w:t>[SGH]</w:t>
            </w:r>
          </w:p>
        </w:tc>
        <w:tc>
          <w:tcPr>
            <w:tcW w:w="2880" w:type="dxa"/>
          </w:tcPr>
          <w:p w14:paraId="168819E6" w14:textId="77777777" w:rsidR="00953E39" w:rsidRPr="00711A58" w:rsidRDefault="004177F8" w:rsidP="00EA2497">
            <w:pPr>
              <w:pStyle w:val="OtherTableBody"/>
              <w:rPr>
                <w:noProof/>
              </w:rPr>
            </w:pPr>
            <w:r w:rsidRPr="004177F8">
              <w:rPr>
                <w:noProof/>
              </w:rPr>
              <w:t>Segment Group Header</w:t>
            </w:r>
          </w:p>
        </w:tc>
        <w:tc>
          <w:tcPr>
            <w:tcW w:w="1062" w:type="dxa"/>
          </w:tcPr>
          <w:p w14:paraId="7E5641C0" w14:textId="77777777" w:rsidR="00953E39" w:rsidRPr="006F19DB" w:rsidRDefault="00953E39" w:rsidP="00EA2497">
            <w:pPr>
              <w:pStyle w:val="OtherTableBody"/>
              <w:rPr>
                <w:noProof/>
                <w:highlight w:val="green"/>
              </w:rPr>
            </w:pPr>
          </w:p>
        </w:tc>
        <w:tc>
          <w:tcPr>
            <w:tcW w:w="1800" w:type="dxa"/>
          </w:tcPr>
          <w:p w14:paraId="4E25619A"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2794B234" w14:textId="77777777">
        <w:trPr>
          <w:jc w:val="center"/>
        </w:trPr>
        <w:tc>
          <w:tcPr>
            <w:tcW w:w="2160" w:type="dxa"/>
          </w:tcPr>
          <w:p w14:paraId="2258D04B" w14:textId="77777777" w:rsidR="00953E39" w:rsidRPr="00F63F22" w:rsidRDefault="00953E39" w:rsidP="00EA2497">
            <w:pPr>
              <w:pStyle w:val="OtherTableBody"/>
              <w:rPr>
                <w:noProof/>
              </w:rPr>
            </w:pPr>
            <w:r w:rsidRPr="00F63F22">
              <w:rPr>
                <w:noProof/>
              </w:rPr>
              <w:t xml:space="preserve">  WDN</w:t>
            </w:r>
          </w:p>
        </w:tc>
        <w:tc>
          <w:tcPr>
            <w:tcW w:w="2880" w:type="dxa"/>
          </w:tcPr>
          <w:p w14:paraId="443B909B" w14:textId="77777777" w:rsidR="00953E39" w:rsidRPr="00F63F22" w:rsidRDefault="00953E39" w:rsidP="00EA2497">
            <w:pPr>
              <w:pStyle w:val="OtherTableBody"/>
              <w:rPr>
                <w:noProof/>
              </w:rPr>
            </w:pPr>
            <w:r w:rsidRPr="00F63F22">
              <w:rPr>
                <w:noProof/>
              </w:rPr>
              <w:t>Widget Description</w:t>
            </w:r>
          </w:p>
        </w:tc>
        <w:tc>
          <w:tcPr>
            <w:tcW w:w="1062" w:type="dxa"/>
          </w:tcPr>
          <w:p w14:paraId="3C276F76" w14:textId="77777777" w:rsidR="00953E39" w:rsidRPr="00F63F22" w:rsidRDefault="00953E39" w:rsidP="00EA2497">
            <w:pPr>
              <w:pStyle w:val="OtherTableBody"/>
              <w:rPr>
                <w:noProof/>
              </w:rPr>
            </w:pPr>
          </w:p>
        </w:tc>
        <w:tc>
          <w:tcPr>
            <w:tcW w:w="1800" w:type="dxa"/>
          </w:tcPr>
          <w:p w14:paraId="4FEBE3F3" w14:textId="77777777" w:rsidR="00953E39" w:rsidRPr="00F63F22" w:rsidRDefault="00953E39" w:rsidP="00EA2497">
            <w:pPr>
              <w:pStyle w:val="OtherTableBody"/>
              <w:rPr>
                <w:noProof/>
              </w:rPr>
            </w:pPr>
            <w:r w:rsidRPr="00F63F22">
              <w:rPr>
                <w:noProof/>
              </w:rPr>
              <w:t>XX</w:t>
            </w:r>
          </w:p>
        </w:tc>
      </w:tr>
      <w:tr w:rsidR="00953E39" w:rsidRPr="009928E9" w14:paraId="60521DE9" w14:textId="77777777">
        <w:trPr>
          <w:jc w:val="center"/>
        </w:trPr>
        <w:tc>
          <w:tcPr>
            <w:tcW w:w="2160" w:type="dxa"/>
          </w:tcPr>
          <w:p w14:paraId="0E852EF7" w14:textId="77777777" w:rsidR="00953E39" w:rsidRPr="00F63F22" w:rsidRDefault="00953E39" w:rsidP="00EA2497">
            <w:pPr>
              <w:pStyle w:val="OtherTableBody"/>
              <w:rPr>
                <w:noProof/>
              </w:rPr>
            </w:pPr>
            <w:r w:rsidRPr="00F63F22">
              <w:rPr>
                <w:noProof/>
              </w:rPr>
              <w:t xml:space="preserve">   WPN</w:t>
            </w:r>
          </w:p>
        </w:tc>
        <w:tc>
          <w:tcPr>
            <w:tcW w:w="2880" w:type="dxa"/>
          </w:tcPr>
          <w:p w14:paraId="26676471" w14:textId="77777777" w:rsidR="00953E39" w:rsidRPr="00F63F22" w:rsidRDefault="00953E39" w:rsidP="00EA2497">
            <w:pPr>
              <w:pStyle w:val="OtherTableBody"/>
              <w:rPr>
                <w:noProof/>
              </w:rPr>
            </w:pPr>
            <w:r w:rsidRPr="00F63F22">
              <w:rPr>
                <w:noProof/>
              </w:rPr>
              <w:t>Widget Portion</w:t>
            </w:r>
          </w:p>
        </w:tc>
        <w:tc>
          <w:tcPr>
            <w:tcW w:w="1062" w:type="dxa"/>
          </w:tcPr>
          <w:p w14:paraId="67850B0E" w14:textId="77777777" w:rsidR="00953E39" w:rsidRPr="00F63F22" w:rsidRDefault="00953E39" w:rsidP="00EA2497">
            <w:pPr>
              <w:pStyle w:val="OtherTableBody"/>
              <w:rPr>
                <w:noProof/>
              </w:rPr>
            </w:pPr>
          </w:p>
        </w:tc>
        <w:tc>
          <w:tcPr>
            <w:tcW w:w="1800" w:type="dxa"/>
          </w:tcPr>
          <w:p w14:paraId="76060747" w14:textId="77777777" w:rsidR="00953E39" w:rsidRPr="00F63F22" w:rsidRDefault="00953E39" w:rsidP="00EA2497">
            <w:pPr>
              <w:pStyle w:val="OtherTableBody"/>
              <w:rPr>
                <w:noProof/>
              </w:rPr>
            </w:pPr>
            <w:r w:rsidRPr="00F63F22">
              <w:rPr>
                <w:noProof/>
              </w:rPr>
              <w:t>XX</w:t>
            </w:r>
          </w:p>
        </w:tc>
      </w:tr>
      <w:tr w:rsidR="00953E39" w:rsidRPr="009928E9" w14:paraId="1FD6DBA7" w14:textId="77777777">
        <w:trPr>
          <w:jc w:val="center"/>
        </w:trPr>
        <w:tc>
          <w:tcPr>
            <w:tcW w:w="2160" w:type="dxa"/>
          </w:tcPr>
          <w:p w14:paraId="49525BDF" w14:textId="77777777" w:rsidR="00953E39" w:rsidRPr="00711A58" w:rsidRDefault="004177F8" w:rsidP="00EA2497">
            <w:pPr>
              <w:pStyle w:val="OtherTableBody"/>
              <w:rPr>
                <w:noProof/>
              </w:rPr>
            </w:pPr>
            <w:r w:rsidRPr="004177F8">
              <w:rPr>
                <w:noProof/>
              </w:rPr>
              <w:t>[SGT}</w:t>
            </w:r>
          </w:p>
        </w:tc>
        <w:tc>
          <w:tcPr>
            <w:tcW w:w="2880" w:type="dxa"/>
          </w:tcPr>
          <w:p w14:paraId="779B46E3" w14:textId="77777777" w:rsidR="00953E39" w:rsidRPr="00711A58" w:rsidRDefault="004177F8" w:rsidP="00EA2497">
            <w:pPr>
              <w:pStyle w:val="OtherTableBody"/>
              <w:rPr>
                <w:noProof/>
              </w:rPr>
            </w:pPr>
            <w:r w:rsidRPr="004177F8">
              <w:rPr>
                <w:noProof/>
              </w:rPr>
              <w:t>Segment Group Trailer</w:t>
            </w:r>
          </w:p>
        </w:tc>
        <w:tc>
          <w:tcPr>
            <w:tcW w:w="1062" w:type="dxa"/>
          </w:tcPr>
          <w:p w14:paraId="1AFB5A3E" w14:textId="77777777" w:rsidR="00953E39" w:rsidRPr="006F19DB" w:rsidRDefault="00953E39" w:rsidP="00EA2497">
            <w:pPr>
              <w:pStyle w:val="OtherTableBody"/>
              <w:rPr>
                <w:noProof/>
                <w:highlight w:val="green"/>
              </w:rPr>
            </w:pPr>
          </w:p>
        </w:tc>
        <w:tc>
          <w:tcPr>
            <w:tcW w:w="1800" w:type="dxa"/>
          </w:tcPr>
          <w:p w14:paraId="37C1C607"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4691E5A8" w14:textId="77777777">
        <w:trPr>
          <w:jc w:val="center"/>
        </w:trPr>
        <w:tc>
          <w:tcPr>
            <w:tcW w:w="2160" w:type="dxa"/>
          </w:tcPr>
          <w:p w14:paraId="10B558BB" w14:textId="77777777" w:rsidR="00953E39" w:rsidRPr="00F63F22" w:rsidRDefault="00953E39" w:rsidP="00EA2497">
            <w:pPr>
              <w:pStyle w:val="OtherTableBody"/>
              <w:rPr>
                <w:noProof/>
              </w:rPr>
            </w:pPr>
            <w:r w:rsidRPr="00F63F22">
              <w:rPr>
                <w:noProof/>
              </w:rPr>
              <w:t xml:space="preserve">  }</w:t>
            </w:r>
          </w:p>
        </w:tc>
        <w:tc>
          <w:tcPr>
            <w:tcW w:w="2880" w:type="dxa"/>
          </w:tcPr>
          <w:p w14:paraId="1819C737" w14:textId="77777777" w:rsidR="00953E39" w:rsidRPr="00F63F22" w:rsidRDefault="00953E39" w:rsidP="00EA2497">
            <w:pPr>
              <w:pStyle w:val="OtherTableBody"/>
              <w:rPr>
                <w:noProof/>
              </w:rPr>
            </w:pPr>
            <w:r w:rsidRPr="00F63F22">
              <w:rPr>
                <w:noProof/>
              </w:rPr>
              <w:t>---Widget end</w:t>
            </w:r>
          </w:p>
        </w:tc>
        <w:tc>
          <w:tcPr>
            <w:tcW w:w="1062" w:type="dxa"/>
          </w:tcPr>
          <w:p w14:paraId="2FFC552F" w14:textId="77777777" w:rsidR="00953E39" w:rsidRPr="00F63F22" w:rsidRDefault="00953E39" w:rsidP="00EA2497">
            <w:pPr>
              <w:pStyle w:val="OtherTableBody"/>
              <w:rPr>
                <w:noProof/>
              </w:rPr>
            </w:pPr>
          </w:p>
        </w:tc>
        <w:tc>
          <w:tcPr>
            <w:tcW w:w="1800" w:type="dxa"/>
          </w:tcPr>
          <w:p w14:paraId="7E5CBB7F" w14:textId="77777777" w:rsidR="00953E39" w:rsidRPr="00F63F22" w:rsidRDefault="00953E39" w:rsidP="00EA2497">
            <w:pPr>
              <w:pStyle w:val="OtherTableBody"/>
              <w:rPr>
                <w:noProof/>
              </w:rPr>
            </w:pPr>
          </w:p>
        </w:tc>
      </w:tr>
    </w:tbl>
    <w:p w14:paraId="662434DF" w14:textId="77777777" w:rsidR="00953E39" w:rsidRPr="008658E1" w:rsidRDefault="00953E39" w:rsidP="00EA2497">
      <w:pPr>
        <w:pStyle w:val="NormalIndented"/>
        <w:rPr>
          <w:noProof/>
        </w:rPr>
      </w:pPr>
    </w:p>
    <w:p w14:paraId="160D3CDC" w14:textId="77777777" w:rsidR="00953E39" w:rsidRDefault="00953E39" w:rsidP="00EA2497">
      <w:pPr>
        <w:pStyle w:val="AttributeTableCaption"/>
        <w:rPr>
          <w:noProof/>
        </w:rPr>
      </w:pPr>
      <w:r w:rsidRPr="00AD59EF">
        <w:rPr>
          <w:noProof/>
        </w:rPr>
        <w:t>HL7 Attribute Table – SGH – Segment Group Header</w:t>
      </w:r>
      <w:r w:rsidR="004177F8" w:rsidRPr="00E33C5E">
        <w:rPr>
          <w:noProof/>
        </w:rPr>
        <w:fldChar w:fldCharType="begin"/>
      </w:r>
      <w:r w:rsidRPr="00E33C5E">
        <w:rPr>
          <w:noProof/>
        </w:rPr>
        <w:instrText xml:space="preserve"> XE “HL7 Attribute Table - SG</w:instrText>
      </w:r>
      <w:r>
        <w:rPr>
          <w:noProof/>
        </w:rPr>
        <w:instrText>H</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FCDCEE4"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4E4825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D6902D9"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09EFDF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E82FE3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25EA6D9"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4338EC6"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F927C2"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977118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17E8FA0F" w14:textId="77777777" w:rsidR="00953E39" w:rsidRPr="00F63F22" w:rsidRDefault="00953E39" w:rsidP="00EA2497">
            <w:pPr>
              <w:pStyle w:val="AttributeTableHeader"/>
              <w:jc w:val="left"/>
              <w:rPr>
                <w:noProof/>
              </w:rPr>
            </w:pPr>
            <w:r w:rsidRPr="00F63F22">
              <w:rPr>
                <w:noProof/>
              </w:rPr>
              <w:t>ELEMENT NAME</w:t>
            </w:r>
          </w:p>
        </w:tc>
      </w:tr>
      <w:tr w:rsidR="000419D6" w:rsidRPr="009928E9" w14:paraId="457A9EB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586D89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12F276A" w14:textId="77777777"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14:paraId="1907E75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431301" w14:textId="77777777"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B3CE6C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A6D485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7CFD5C"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07E67" w14:textId="77777777"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14:paraId="26CDEFF0" w14:textId="77777777" w:rsidR="00953E39" w:rsidRPr="00F63F22" w:rsidRDefault="00953E39" w:rsidP="00EA2497">
            <w:pPr>
              <w:pStyle w:val="AttributeTableBody"/>
              <w:jc w:val="left"/>
              <w:rPr>
                <w:noProof/>
              </w:rPr>
            </w:pPr>
            <w:r>
              <w:rPr>
                <w:noProof/>
              </w:rPr>
              <w:t>Set ID – SGH</w:t>
            </w:r>
          </w:p>
        </w:tc>
      </w:tr>
      <w:tr w:rsidR="000419D6" w:rsidRPr="009928E9" w14:paraId="522627A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0C275B6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5CEA232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52A958" w14:textId="77777777"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7374E3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6FC06520" w14:textId="77777777"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F471F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6C4D5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D8EC" w14:textId="77777777"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14:paraId="7788B21E" w14:textId="77777777" w:rsidR="00953E39" w:rsidRPr="00F63F22" w:rsidRDefault="00953E39" w:rsidP="00EA2497">
            <w:pPr>
              <w:pStyle w:val="AttributeTableBody"/>
              <w:jc w:val="left"/>
              <w:rPr>
                <w:noProof/>
              </w:rPr>
            </w:pPr>
            <w:r>
              <w:rPr>
                <w:noProof/>
              </w:rPr>
              <w:t>Segment Group Name</w:t>
            </w:r>
          </w:p>
        </w:tc>
      </w:tr>
    </w:tbl>
    <w:p w14:paraId="1CCCFE94" w14:textId="77777777" w:rsidR="00953E39" w:rsidRDefault="00953E39" w:rsidP="00EA2497">
      <w:pPr>
        <w:rPr>
          <w:lang w:val="fr-FR"/>
        </w:rPr>
      </w:pPr>
    </w:p>
    <w:p w14:paraId="7F4F285D" w14:textId="77777777" w:rsidR="00953E39" w:rsidRPr="00D814ED" w:rsidRDefault="00953E39" w:rsidP="00EA2497">
      <w:pPr>
        <w:pStyle w:val="Heading4"/>
        <w:tabs>
          <w:tab w:val="clear" w:pos="2160"/>
        </w:tabs>
        <w:ind w:left="1008" w:hanging="1008"/>
        <w:rPr>
          <w:noProof/>
          <w:vanish/>
        </w:rPr>
      </w:pPr>
      <w:bookmarkStart w:id="2844" w:name="_Toc496068681"/>
      <w:bookmarkStart w:id="2845" w:name="_Toc498131092"/>
      <w:r w:rsidRPr="00D814ED">
        <w:rPr>
          <w:noProof/>
          <w:vanish/>
        </w:rPr>
        <w:t>SGH field definitions</w:t>
      </w:r>
      <w:bookmarkEnd w:id="2844"/>
      <w:bookmarkEnd w:id="2845"/>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14:paraId="1ACC6542" w14:textId="77777777" w:rsidR="00953E39" w:rsidRPr="008658E1" w:rsidRDefault="00953E39" w:rsidP="00EA2497">
      <w:pPr>
        <w:pStyle w:val="Heading4"/>
        <w:rPr>
          <w:noProof/>
        </w:rPr>
      </w:pPr>
      <w:bookmarkStart w:id="2846" w:name="_Toc496068687"/>
      <w:bookmarkStart w:id="2847"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846"/>
      <w:bookmarkEnd w:id="2847"/>
      <w:r>
        <w:rPr>
          <w:noProof/>
        </w:rPr>
        <w:t>03389</w:t>
      </w:r>
    </w:p>
    <w:p w14:paraId="2E5556FD"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1AF702BA" w14:textId="77777777" w:rsidR="00953E39" w:rsidRPr="008658E1" w:rsidRDefault="00953E39" w:rsidP="00EA2497">
      <w:pPr>
        <w:pStyle w:val="Heading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14:paraId="113052BE"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05E30D35" w14:textId="77777777" w:rsidR="00953E39" w:rsidRPr="008658E1" w:rsidRDefault="00953E39" w:rsidP="00EA2497">
      <w:pPr>
        <w:pStyle w:val="Heading3"/>
        <w:rPr>
          <w:noProof/>
        </w:rPr>
      </w:pPr>
      <w:bookmarkStart w:id="2848" w:name="_Ref367887832"/>
      <w:bookmarkStart w:id="2849" w:name="_Toc17270024"/>
      <w:bookmarkStart w:id="2850" w:name="_Toc28952745"/>
      <w:r>
        <w:rPr>
          <w:noProof/>
        </w:rPr>
        <w:t>SGT</w:t>
      </w:r>
      <w:r w:rsidRPr="008658E1">
        <w:rPr>
          <w:noProof/>
        </w:rPr>
        <w:t xml:space="preserve"> </w:t>
      </w:r>
      <w:r>
        <w:rPr>
          <w:noProof/>
        </w:rPr>
        <w:t>–</w:t>
      </w:r>
      <w:r w:rsidRPr="008658E1">
        <w:rPr>
          <w:noProof/>
        </w:rPr>
        <w:t xml:space="preserve"> </w:t>
      </w:r>
      <w:r w:rsidR="00575553">
        <w:rPr>
          <w:noProof/>
        </w:rPr>
        <w:t>S</w:t>
      </w:r>
      <w:r w:rsidRPr="008658E1">
        <w:rPr>
          <w:noProof/>
        </w:rPr>
        <w:t>egment</w:t>
      </w:r>
      <w:r>
        <w:rPr>
          <w:noProof/>
        </w:rPr>
        <w:t xml:space="preserve"> </w:t>
      </w:r>
      <w:r w:rsidR="00575553">
        <w:rPr>
          <w:noProof/>
        </w:rPr>
        <w:t>G</w:t>
      </w:r>
      <w:r>
        <w:rPr>
          <w:noProof/>
        </w:rPr>
        <w:t xml:space="preserve">roup </w:t>
      </w:r>
      <w:r w:rsidR="00575553">
        <w:rPr>
          <w:noProof/>
        </w:rPr>
        <w:t>T</w:t>
      </w:r>
      <w:r>
        <w:rPr>
          <w:noProof/>
        </w:rPr>
        <w:t>railer</w:t>
      </w:r>
      <w:bookmarkEnd w:id="2848"/>
      <w:bookmarkEnd w:id="2849"/>
      <w:bookmarkEnd w:id="2850"/>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t</w:instrText>
      </w:r>
      <w:r>
        <w:rPr>
          <w:noProof/>
        </w:rPr>
        <w:instrText xml:space="preserve">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r w:rsidR="00575553">
        <w:rPr>
          <w:noProof/>
        </w:rPr>
        <w:t xml:space="preserve"> segment</w:t>
      </w:r>
    </w:p>
    <w:p w14:paraId="727E56FC" w14:textId="77777777"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14:paraId="73DBEC3E" w14:textId="77777777" w:rsidR="00953E39" w:rsidRPr="006F19DB" w:rsidRDefault="00953E39" w:rsidP="00EA2497">
      <w:pPr>
        <w:pStyle w:val="AttributeTableCaption"/>
        <w:rPr>
          <w:noProof/>
        </w:rPr>
      </w:pPr>
      <w:r w:rsidRPr="00AD59EF">
        <w:rPr>
          <w:noProof/>
        </w:rPr>
        <w:lastRenderedPageBreak/>
        <w:t>HL7 Attribute Table – SGT – Segment Group Trailer</w:t>
      </w:r>
      <w:r w:rsidR="004177F8" w:rsidRPr="00E33C5E">
        <w:rPr>
          <w:noProof/>
        </w:rPr>
        <w:fldChar w:fldCharType="begin"/>
      </w:r>
      <w:r w:rsidRPr="00E33C5E">
        <w:rPr>
          <w:noProof/>
        </w:rPr>
        <w:instrText xml:space="preserve"> XE “HL7 Attribute Table - SG</w:instrText>
      </w:r>
      <w:r>
        <w:rPr>
          <w:noProof/>
        </w:rPr>
        <w:instrText>T</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AA1BB7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702F98A" w14:textId="77777777"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14:paraId="282BF615" w14:textId="77777777"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14:paraId="398C3A07" w14:textId="77777777"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539AF370" w14:textId="77777777"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14:paraId="7A79E1CE" w14:textId="77777777"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14:paraId="30D89F09" w14:textId="77777777"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14:paraId="0159F836" w14:textId="77777777"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14:paraId="7393DE38" w14:textId="77777777"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14:paraId="0AC109CD" w14:textId="77777777" w:rsidR="00953E39" w:rsidRPr="008658E1" w:rsidRDefault="00953E39" w:rsidP="00EA2497">
            <w:pPr>
              <w:pStyle w:val="AttributeTableHeader"/>
              <w:jc w:val="left"/>
              <w:rPr>
                <w:noProof/>
              </w:rPr>
            </w:pPr>
            <w:r w:rsidRPr="008658E1">
              <w:rPr>
                <w:noProof/>
              </w:rPr>
              <w:t>ELEMENT NAME</w:t>
            </w:r>
          </w:p>
        </w:tc>
      </w:tr>
      <w:tr w:rsidR="000419D6" w:rsidRPr="009928E9" w14:paraId="1689E31B"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19A099D9" w14:textId="77777777"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14:paraId="413ACB5C" w14:textId="77777777"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14:paraId="079864BD" w14:textId="77777777"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5D51BE" w14:textId="77777777"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315D0E0" w14:textId="77777777"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6FAD5C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E6FF5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DD94BA" w14:textId="77777777"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14:paraId="0E9F764B" w14:textId="77777777" w:rsidR="00953E39" w:rsidRPr="008658E1" w:rsidRDefault="00953E39" w:rsidP="00EA2497">
            <w:pPr>
              <w:pStyle w:val="AttributeTableBody"/>
              <w:jc w:val="left"/>
              <w:rPr>
                <w:noProof/>
              </w:rPr>
            </w:pPr>
            <w:r>
              <w:rPr>
                <w:noProof/>
              </w:rPr>
              <w:t>Set ID – SGT</w:t>
            </w:r>
          </w:p>
        </w:tc>
      </w:tr>
      <w:tr w:rsidR="000419D6" w:rsidRPr="009928E9" w14:paraId="4475EE2F"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2DA3DB4" w14:textId="77777777"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14:paraId="497DF363"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F045D" w14:textId="77777777"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F87571A" w14:textId="77777777"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562548E6" w14:textId="77777777"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F6A9231"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6775E8E" w14:textId="77777777"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C735810" w14:textId="77777777"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14:paraId="4006158F" w14:textId="77777777" w:rsidR="00953E39" w:rsidRPr="008658E1" w:rsidRDefault="00953E39" w:rsidP="00EA2497">
            <w:pPr>
              <w:pStyle w:val="AttributeTableBody"/>
              <w:jc w:val="left"/>
              <w:rPr>
                <w:noProof/>
              </w:rPr>
            </w:pPr>
            <w:r>
              <w:rPr>
                <w:noProof/>
              </w:rPr>
              <w:t>Segment Group Name</w:t>
            </w:r>
          </w:p>
        </w:tc>
      </w:tr>
    </w:tbl>
    <w:p w14:paraId="7B3F55BD" w14:textId="77777777" w:rsidR="00953E39" w:rsidRPr="005F2FC6" w:rsidRDefault="00953E39" w:rsidP="00EA2497">
      <w:pPr>
        <w:pStyle w:val="Heading4"/>
        <w:keepNext w:val="0"/>
        <w:spacing w:before="22473" w:after="81"/>
        <w:rPr>
          <w:noProof/>
          <w:vanish/>
        </w:rPr>
      </w:pPr>
      <w:r w:rsidRPr="005F2FC6">
        <w:rPr>
          <w:noProof/>
          <w:vanish/>
        </w:rPr>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14:paraId="47C93D9A" w14:textId="77777777" w:rsidR="00953E39" w:rsidRPr="008658E1" w:rsidRDefault="00953E39" w:rsidP="00EA2497">
      <w:pPr>
        <w:pStyle w:val="Heading4"/>
        <w:keepNext w:val="0"/>
        <w:rPr>
          <w:noProof/>
        </w:rPr>
      </w:pPr>
      <w:r>
        <w:rPr>
          <w:noProof/>
        </w:rPr>
        <w:t>SGT-1   Set ID – SGT</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r>
        <w:rPr>
          <w:noProof/>
        </w:rPr>
        <w:t>03394</w:t>
      </w:r>
    </w:p>
    <w:p w14:paraId="0E4D2639"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40C0140D" w14:textId="77777777" w:rsidR="00953E39" w:rsidRPr="008658E1" w:rsidRDefault="00953E39" w:rsidP="00EA2497">
      <w:pPr>
        <w:pStyle w:val="Heading4"/>
        <w:keepNext w:val="0"/>
        <w:rPr>
          <w:noProof/>
        </w:rPr>
      </w:pPr>
      <w:r>
        <w:rPr>
          <w:noProof/>
        </w:rPr>
        <w:t>SGT-2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03395</w:t>
      </w:r>
    </w:p>
    <w:p w14:paraId="23CE0B2B"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328F3F4C" w14:textId="77777777" w:rsidR="00953E39" w:rsidRPr="00F63F22" w:rsidRDefault="00953E39" w:rsidP="00EA2497">
      <w:pPr>
        <w:pStyle w:val="Heading3"/>
        <w:rPr>
          <w:noProof/>
        </w:rPr>
      </w:pPr>
      <w:bookmarkStart w:id="2851" w:name="_UAC_-_User_Authentication_Credentia"/>
      <w:bookmarkStart w:id="2852" w:name="_Toc536689705"/>
      <w:bookmarkStart w:id="2853" w:name="_Ref228009104"/>
      <w:bookmarkStart w:id="2854" w:name="_Toc234219612"/>
      <w:bookmarkStart w:id="2855" w:name="_Toc17270025"/>
      <w:bookmarkStart w:id="2856" w:name="_Toc28952746"/>
      <w:bookmarkEnd w:id="2851"/>
      <w:r w:rsidRPr="00F63F22">
        <w:rPr>
          <w:noProof/>
        </w:rPr>
        <w:t>UAC</w:t>
      </w:r>
      <w:bookmarkEnd w:id="2852"/>
      <w:r w:rsidRPr="00F63F22">
        <w:rPr>
          <w:noProof/>
        </w:rPr>
        <w:t xml:space="preserve"> - </w:t>
      </w:r>
      <w:r w:rsidR="00575553">
        <w:rPr>
          <w:noProof/>
        </w:rPr>
        <w:t>U</w:t>
      </w:r>
      <w:r w:rsidRPr="00F63F22">
        <w:rPr>
          <w:noProof/>
        </w:rPr>
        <w:t xml:space="preserve">ser </w:t>
      </w:r>
      <w:r w:rsidR="00575553">
        <w:rPr>
          <w:noProof/>
        </w:rPr>
        <w:t>A</w:t>
      </w:r>
      <w:r w:rsidRPr="00F63F22">
        <w:rPr>
          <w:noProof/>
        </w:rPr>
        <w:t xml:space="preserve">uthentication </w:t>
      </w:r>
      <w:r w:rsidR="00575553">
        <w:rPr>
          <w:noProof/>
        </w:rPr>
        <w:t>C</w:t>
      </w:r>
      <w:r w:rsidRPr="00F63F22">
        <w:rPr>
          <w:noProof/>
        </w:rPr>
        <w:t xml:space="preserve">redential </w:t>
      </w:r>
      <w:r w:rsidR="006C1EF9">
        <w:rPr>
          <w:noProof/>
        </w:rPr>
        <w:t>s</w:t>
      </w:r>
      <w:r w:rsidRPr="00F63F22">
        <w:rPr>
          <w:noProof/>
        </w:rPr>
        <w:t>egment</w:t>
      </w:r>
      <w:bookmarkEnd w:id="2853"/>
      <w:bookmarkEnd w:id="2854"/>
      <w:bookmarkEnd w:id="2855"/>
      <w:bookmarkEnd w:id="2856"/>
      <w:r w:rsidR="004177F8" w:rsidRPr="00F63F22">
        <w:rPr>
          <w:noProof/>
        </w:rPr>
        <w:fldChar w:fldCharType="begin"/>
      </w:r>
      <w:r w:rsidRPr="00F63F22">
        <w:rPr>
          <w:noProof/>
        </w:rPr>
        <w:instrText xml:space="preserve"> XE "</w:instrText>
      </w:r>
      <w:r w:rsidR="006C1EF9">
        <w:rPr>
          <w:noProof/>
        </w:rPr>
        <w:instrText>u</w:instrText>
      </w:r>
      <w:r w:rsidRPr="00F63F22">
        <w:rPr>
          <w:noProof/>
        </w:rPr>
        <w:instrText xml:space="preserve">ser </w:instrText>
      </w:r>
      <w:r w:rsidR="006C1EF9">
        <w:rPr>
          <w:noProof/>
        </w:rPr>
        <w:instrText>a</w:instrText>
      </w:r>
      <w:r w:rsidRPr="00F63F22">
        <w:rPr>
          <w:noProof/>
        </w:rPr>
        <w:instrText xml:space="preserve">uthentication </w:instrText>
      </w:r>
      <w:r w:rsidR="006C1EF9">
        <w:rPr>
          <w:noProof/>
        </w:rPr>
        <w:instrText>c</w:instrText>
      </w:r>
      <w:r w:rsidRPr="00F63F22">
        <w:rPr>
          <w:noProof/>
        </w:rPr>
        <w:instrText xml:space="preserve">redential </w:instrText>
      </w:r>
      <w:r w:rsidR="006C1EF9">
        <w:rPr>
          <w:noProof/>
        </w:rPr>
        <w:instrText>s</w:instrText>
      </w:r>
      <w:r w:rsidRPr="00F63F22">
        <w:rPr>
          <w:noProof/>
        </w:rPr>
        <w:instrText xml:space="preserve">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14:paraId="3C7C15CF" w14:textId="77777777"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79"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7F5D7FCF" w14:textId="77777777"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14:paraId="40FD31B1" w14:textId="77777777"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14:paraId="4C683921" w14:textId="77777777"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14:paraId="55647B0F" w14:textId="77777777" w:rsidR="00953E39" w:rsidRPr="00F63F22" w:rsidRDefault="00953E39" w:rsidP="00EA2497">
      <w:pPr>
        <w:pStyle w:val="ListBullet2"/>
        <w:rPr>
          <w:noProof/>
        </w:rPr>
      </w:pPr>
      <w:r w:rsidRPr="00F63F22">
        <w:rPr>
          <w:noProof/>
        </w:rPr>
        <w:t>The ERR-3 (error code) field value is 207 to signify an application error</w:t>
      </w:r>
    </w:p>
    <w:p w14:paraId="0AD1C0A6" w14:textId="77777777" w:rsidR="00953E39" w:rsidRPr="00F63F22" w:rsidRDefault="00953E39" w:rsidP="00EA2497">
      <w:pPr>
        <w:pStyle w:val="ListBullet2"/>
        <w:rPr>
          <w:noProof/>
        </w:rPr>
      </w:pPr>
      <w:r w:rsidRPr="00F63F22">
        <w:rPr>
          <w:noProof/>
        </w:rPr>
        <w:t>The ERR-7 (diagnostic information) field reports the specific error.  Examples of possible errors are:</w:t>
      </w:r>
    </w:p>
    <w:p w14:paraId="2BD85DBF" w14:textId="77777777" w:rsidR="00953E39" w:rsidRPr="00F63F22" w:rsidRDefault="00953E39" w:rsidP="00F20C2F">
      <w:pPr>
        <w:pStyle w:val="ListBullet3"/>
        <w:numPr>
          <w:ilvl w:val="0"/>
          <w:numId w:val="40"/>
        </w:numPr>
        <w:rPr>
          <w:noProof/>
        </w:rPr>
      </w:pPr>
      <w:r w:rsidRPr="00F63F22">
        <w:rPr>
          <w:noProof/>
        </w:rPr>
        <w:t>User credentials expected but not provided</w:t>
      </w:r>
    </w:p>
    <w:p w14:paraId="26914021" w14:textId="77777777" w:rsidR="00953E39" w:rsidRPr="00F63F22" w:rsidRDefault="00953E39" w:rsidP="00F20C2F">
      <w:pPr>
        <w:pStyle w:val="ListBullet3"/>
        <w:numPr>
          <w:ilvl w:val="0"/>
          <w:numId w:val="40"/>
        </w:numPr>
        <w:rPr>
          <w:noProof/>
        </w:rPr>
      </w:pPr>
      <w:r w:rsidRPr="00F63F22">
        <w:rPr>
          <w:noProof/>
        </w:rPr>
        <w:t xml:space="preserve">User credentials invalid </w:t>
      </w:r>
    </w:p>
    <w:p w14:paraId="2D56005D" w14:textId="77777777" w:rsidR="00953E39" w:rsidRPr="00F63F22" w:rsidRDefault="00953E39" w:rsidP="00F20C2F">
      <w:pPr>
        <w:pStyle w:val="ListBullet3"/>
        <w:numPr>
          <w:ilvl w:val="0"/>
          <w:numId w:val="40"/>
        </w:numPr>
        <w:rPr>
          <w:noProof/>
        </w:rPr>
      </w:pPr>
      <w:r w:rsidRPr="00F63F22">
        <w:rPr>
          <w:noProof/>
        </w:rPr>
        <w:t>User credentials expired</w:t>
      </w:r>
    </w:p>
    <w:p w14:paraId="5758C979" w14:textId="77777777" w:rsidR="00953E39" w:rsidRPr="00F63F22" w:rsidRDefault="00953E39" w:rsidP="00F20C2F">
      <w:pPr>
        <w:pStyle w:val="ListBullet3"/>
        <w:numPr>
          <w:ilvl w:val="0"/>
          <w:numId w:val="40"/>
        </w:numPr>
        <w:rPr>
          <w:noProof/>
        </w:rPr>
      </w:pPr>
      <w:r w:rsidRPr="00F63F22">
        <w:rPr>
          <w:noProof/>
        </w:rPr>
        <w:t>User credentials from an unknown or untrusted source</w:t>
      </w:r>
    </w:p>
    <w:p w14:paraId="0436110F" w14:textId="77777777" w:rsidR="00953E39" w:rsidRPr="00F63F22" w:rsidRDefault="00953E39" w:rsidP="00F20C2F">
      <w:pPr>
        <w:pStyle w:val="ListBullet3"/>
        <w:numPr>
          <w:ilvl w:val="0"/>
          <w:numId w:val="40"/>
        </w:numPr>
        <w:rPr>
          <w:noProof/>
        </w:rPr>
      </w:pPr>
      <w:r w:rsidRPr="00F63F22">
        <w:rPr>
          <w:noProof/>
        </w:rPr>
        <w:t>User unknown</w:t>
      </w:r>
    </w:p>
    <w:p w14:paraId="293927B8" w14:textId="77777777" w:rsidR="00953E39" w:rsidRPr="00F63F22" w:rsidRDefault="00953E39" w:rsidP="00F20C2F">
      <w:pPr>
        <w:pStyle w:val="ListBullet3"/>
        <w:numPr>
          <w:ilvl w:val="0"/>
          <w:numId w:val="40"/>
        </w:numPr>
        <w:rPr>
          <w:noProof/>
        </w:rPr>
      </w:pPr>
      <w:r w:rsidRPr="00F63F22">
        <w:rPr>
          <w:noProof/>
        </w:rPr>
        <w:t>User not allowed to create or access data on the receiving system.</w:t>
      </w:r>
    </w:p>
    <w:p w14:paraId="10B58B53" w14:textId="77777777" w:rsidR="00953E39" w:rsidRPr="00F63F22" w:rsidRDefault="00953E39" w:rsidP="00F20C2F">
      <w:pPr>
        <w:pStyle w:val="ListBullet3"/>
        <w:numPr>
          <w:ilvl w:val="0"/>
          <w:numId w:val="40"/>
        </w:numPr>
        <w:rPr>
          <w:noProof/>
        </w:rPr>
      </w:pPr>
      <w:r w:rsidRPr="00F63F22">
        <w:rPr>
          <w:noProof/>
        </w:rPr>
        <w:t>User not allowed to initiate a processing fu</w:t>
      </w:r>
      <w:r>
        <w:rPr>
          <w:noProof/>
        </w:rPr>
        <w:t>nction on the receiving system.</w:t>
      </w:r>
    </w:p>
    <w:p w14:paraId="1FAE9B96" w14:textId="77777777"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14:paraId="08939852" w14:textId="77777777" w:rsidR="00953E39" w:rsidRPr="00F63F22" w:rsidRDefault="00953E39" w:rsidP="00EA2497">
      <w:pPr>
        <w:pStyle w:val="NormalIndented"/>
        <w:rPr>
          <w:noProof/>
        </w:rPr>
      </w:pPr>
      <w:r w:rsidRPr="00F63F22">
        <w:rPr>
          <w:noProof/>
        </w:rPr>
        <w:lastRenderedPageBreak/>
        <w:t>The processing rules for the ERR segment are outside of HL7's scope.</w:t>
      </w:r>
    </w:p>
    <w:p w14:paraId="21473890" w14:textId="77777777"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39DDBD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451BDAF"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EE6C67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6582ED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00A2B7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131B4D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AF382AF"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AE94099"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60234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036DBDF" w14:textId="77777777" w:rsidR="00953E39" w:rsidRPr="00F63F22" w:rsidRDefault="00953E39" w:rsidP="00EA2497">
            <w:pPr>
              <w:pStyle w:val="AttributeTableHeader"/>
              <w:jc w:val="left"/>
              <w:rPr>
                <w:noProof/>
              </w:rPr>
            </w:pPr>
            <w:r w:rsidRPr="00F63F22">
              <w:rPr>
                <w:noProof/>
              </w:rPr>
              <w:t>ELEMENT NAME</w:t>
            </w:r>
          </w:p>
        </w:tc>
      </w:tr>
      <w:tr w:rsidR="000419D6" w:rsidRPr="009928E9" w14:paraId="3A5D50E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A08B60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2B3C175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B58348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E4FE28"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08F724D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C4C291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D01B0F" w14:textId="77777777" w:rsidR="00953E39" w:rsidRPr="00F63F22" w:rsidRDefault="00000000" w:rsidP="00EA2497">
            <w:pPr>
              <w:pStyle w:val="AttributeTableBody"/>
              <w:rPr>
                <w:rStyle w:val="HyperlinkTable"/>
                <w:noProof/>
              </w:rPr>
            </w:pPr>
            <w:hyperlink r:id="rId80"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14:paraId="2AAAFCE5" w14:textId="77777777"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14:paraId="7CB4ACFD" w14:textId="77777777" w:rsidR="00953E39" w:rsidRPr="00F63F22" w:rsidRDefault="00953E39" w:rsidP="00EA2497">
            <w:pPr>
              <w:pStyle w:val="AttributeTableBody"/>
              <w:jc w:val="left"/>
              <w:rPr>
                <w:noProof/>
              </w:rPr>
            </w:pPr>
            <w:r w:rsidRPr="00F63F22">
              <w:rPr>
                <w:noProof/>
              </w:rPr>
              <w:t>User Authentication Credential Type Code</w:t>
            </w:r>
          </w:p>
        </w:tc>
      </w:tr>
      <w:tr w:rsidR="000419D6" w:rsidRPr="009928E9" w14:paraId="76690F25"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28F5BCC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76591395"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5138C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FC4207" w14:textId="77777777"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14:paraId="387DB33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14:paraId="49508F4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94A7C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BF44340" w14:textId="77777777"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14:paraId="34C4A134" w14:textId="77777777" w:rsidR="00953E39" w:rsidRPr="00F63F22" w:rsidRDefault="00953E39" w:rsidP="00EA2497">
            <w:pPr>
              <w:pStyle w:val="AttributeTableBody"/>
              <w:jc w:val="left"/>
              <w:rPr>
                <w:noProof/>
              </w:rPr>
            </w:pPr>
            <w:r w:rsidRPr="00F63F22">
              <w:rPr>
                <w:noProof/>
              </w:rPr>
              <w:t xml:space="preserve">User Authentication Credential  </w:t>
            </w:r>
          </w:p>
        </w:tc>
      </w:tr>
    </w:tbl>
    <w:p w14:paraId="3776F4AE" w14:textId="77777777" w:rsidR="00953E39" w:rsidRPr="00724868" w:rsidRDefault="00953E39" w:rsidP="00EA2497">
      <w:pPr>
        <w:pStyle w:val="Heading4"/>
        <w:rPr>
          <w:noProof/>
          <w:vanish/>
        </w:rPr>
      </w:pPr>
      <w:r w:rsidRPr="00724868">
        <w:rPr>
          <w:noProof/>
          <w:vanish/>
        </w:rPr>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14:paraId="699582F6" w14:textId="77777777" w:rsidR="00953E39" w:rsidRPr="00F63F22" w:rsidRDefault="00953E39" w:rsidP="00EA2497">
      <w:pPr>
        <w:pStyle w:val="Heading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14:paraId="27CE09B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745A3" w14:textId="77777777"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1"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14:paraId="7D1752BB" w14:textId="77777777" w:rsidR="00953E39" w:rsidRPr="00F63F22" w:rsidRDefault="00953E39" w:rsidP="00EA2497">
      <w:pPr>
        <w:pStyle w:val="Heading4"/>
        <w:rPr>
          <w:noProof/>
        </w:rPr>
      </w:pPr>
      <w:bookmarkStart w:id="2857" w:name="HL7tbd"/>
      <w:bookmarkStart w:id="2858" w:name="HL70615"/>
      <w:bookmarkEnd w:id="2857"/>
      <w:bookmarkEnd w:id="2858"/>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14:paraId="02CDCBF2" w14:textId="77777777" w:rsidR="00953E39" w:rsidRDefault="00953E39" w:rsidP="002E3902">
      <w:pPr>
        <w:pStyle w:val="Components"/>
      </w:pPr>
      <w:bookmarkStart w:id="2859" w:name="EDComponent"/>
      <w:r>
        <w:t>Components:  &lt;Source Application (HD)&gt; ^ &lt;Type of Data (ID)&gt; ^ &lt;Data Subtype (ID)&gt; ^ &lt;Encoding (ID)&gt; ^ &lt;Data (TX)&gt;</w:t>
      </w:r>
    </w:p>
    <w:p w14:paraId="2C15A7B5" w14:textId="77777777" w:rsidR="00953E39" w:rsidRDefault="00953E39" w:rsidP="002E3902">
      <w:pPr>
        <w:pStyle w:val="Components"/>
      </w:pPr>
      <w:r>
        <w:t>Subcomponents for Source Application (HD):  &lt;Namespace ID (IS)&gt; &amp; &lt;Universal ID (ST)&gt; &amp; &lt;Universal ID Type (ID)&gt;</w:t>
      </w:r>
      <w:bookmarkEnd w:id="2859"/>
    </w:p>
    <w:p w14:paraId="55CF8559" w14:textId="77777777"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14:paraId="153B99D3" w14:textId="77777777" w:rsidR="00953E39" w:rsidRPr="00F63F22" w:rsidRDefault="00953E39" w:rsidP="00EA2497">
      <w:pPr>
        <w:pStyle w:val="Heading2"/>
        <w:rPr>
          <w:noProof/>
        </w:rPr>
      </w:pPr>
      <w:bookmarkStart w:id="2860" w:name="_Toc536689706"/>
      <w:bookmarkStart w:id="2861" w:name="_Ref536694035"/>
      <w:bookmarkStart w:id="2862" w:name="_Ref536694061"/>
      <w:bookmarkStart w:id="2863" w:name="_Toc496451"/>
      <w:bookmarkStart w:id="2864" w:name="_Toc524798"/>
      <w:bookmarkStart w:id="2865" w:name="_Ref17193633"/>
      <w:bookmarkStart w:id="2866" w:name="_Ref17193689"/>
      <w:bookmarkStart w:id="2867" w:name="_Toc22443831"/>
      <w:bookmarkStart w:id="2868" w:name="_Toc22444183"/>
      <w:bookmarkStart w:id="2869" w:name="_Toc36358130"/>
      <w:bookmarkStart w:id="2870" w:name="_Toc42232560"/>
      <w:bookmarkStart w:id="2871" w:name="_Toc43275082"/>
      <w:bookmarkStart w:id="2872" w:name="_Toc43275254"/>
      <w:bookmarkStart w:id="2873" w:name="_Toc43275961"/>
      <w:bookmarkStart w:id="2874" w:name="_Toc43276281"/>
      <w:bookmarkStart w:id="2875" w:name="_Toc43276806"/>
      <w:bookmarkStart w:id="2876" w:name="_Toc43276904"/>
      <w:bookmarkStart w:id="2877" w:name="_Toc43277044"/>
      <w:bookmarkStart w:id="2878" w:name="_Toc234219613"/>
      <w:bookmarkStart w:id="2879" w:name="_Ref517941966"/>
      <w:bookmarkStart w:id="2880" w:name="_Ref517941989"/>
      <w:bookmarkStart w:id="2881" w:name="_Toc17270026"/>
      <w:bookmarkStart w:id="2882" w:name="_Ref26786082"/>
      <w:bookmarkStart w:id="2883" w:name="_Toc28952747"/>
      <w:r w:rsidRPr="00F63F22">
        <w:rPr>
          <w:noProof/>
        </w:rPr>
        <w:t>Data types</w:t>
      </w:r>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r w:rsidR="004177F8" w:rsidRPr="00F63F22">
        <w:rPr>
          <w:noProof/>
        </w:rPr>
        <w:fldChar w:fldCharType="begin"/>
      </w:r>
      <w:r w:rsidRPr="00F63F22">
        <w:rPr>
          <w:noProof/>
        </w:rPr>
        <w:instrText xml:space="preserve"> XE "Data Types" </w:instrText>
      </w:r>
      <w:r w:rsidR="004177F8" w:rsidRPr="00F63F22">
        <w:rPr>
          <w:noProof/>
        </w:rPr>
        <w:fldChar w:fldCharType="end"/>
      </w:r>
    </w:p>
    <w:p w14:paraId="2A88FC1C" w14:textId="77777777" w:rsidR="00953E39" w:rsidRPr="00F63F22" w:rsidRDefault="00953E39" w:rsidP="00EA2497">
      <w:pPr>
        <w:pStyle w:val="NormalIndented"/>
        <w:rPr>
          <w:noProof/>
        </w:rPr>
      </w:pPr>
      <w:bookmarkStart w:id="2884" w:name="HL70440"/>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2813"/>
      <w:bookmarkEnd w:id="2814"/>
      <w:bookmarkEnd w:id="2884"/>
      <w:r w:rsidRPr="00F63F22">
        <w:rPr>
          <w:noProof/>
        </w:rPr>
        <w:t xml:space="preserve">Refer to </w:t>
      </w:r>
      <w:hyperlink r:id="rId82"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14:paraId="643C8A72" w14:textId="77777777" w:rsidR="00953E39" w:rsidRPr="00F63F22" w:rsidRDefault="00953E39" w:rsidP="00EA2497">
      <w:pPr>
        <w:pStyle w:val="Heading2"/>
        <w:rPr>
          <w:noProof/>
        </w:rPr>
      </w:pPr>
      <w:bookmarkStart w:id="2885" w:name="_Toc348257292"/>
      <w:bookmarkStart w:id="2886" w:name="_Toc348257628"/>
      <w:bookmarkStart w:id="2887" w:name="_Toc348263250"/>
      <w:bookmarkStart w:id="2888" w:name="_Toc348336579"/>
      <w:bookmarkStart w:id="2889" w:name="_Toc348770067"/>
      <w:bookmarkStart w:id="2890" w:name="_Toc348856209"/>
      <w:bookmarkStart w:id="2891" w:name="_Toc348866630"/>
      <w:bookmarkStart w:id="2892" w:name="_Toc348947860"/>
      <w:bookmarkStart w:id="2893" w:name="_Toc349735441"/>
      <w:bookmarkStart w:id="2894" w:name="_Toc349735884"/>
      <w:bookmarkStart w:id="2895" w:name="_Toc349736038"/>
      <w:bookmarkStart w:id="2896" w:name="_Toc349803770"/>
      <w:bookmarkStart w:id="2897" w:name="_Toc359236108"/>
      <w:bookmarkStart w:id="2898" w:name="_Toc498146268"/>
      <w:bookmarkStart w:id="2899" w:name="_Toc527864837"/>
      <w:bookmarkStart w:id="2900" w:name="_Toc527866309"/>
      <w:bookmarkStart w:id="2901" w:name="_Toc528481959"/>
      <w:bookmarkStart w:id="2902" w:name="_Toc528482464"/>
      <w:bookmarkStart w:id="2903" w:name="_Toc528482763"/>
      <w:bookmarkStart w:id="2904" w:name="_Toc528482888"/>
      <w:bookmarkStart w:id="2905" w:name="_Toc528486196"/>
      <w:bookmarkStart w:id="2906" w:name="_Toc536689801"/>
      <w:bookmarkStart w:id="2907" w:name="_Toc496546"/>
      <w:bookmarkStart w:id="2908" w:name="_Toc524893"/>
      <w:bookmarkStart w:id="2909" w:name="_Toc22443832"/>
      <w:bookmarkStart w:id="2910" w:name="_Toc22444184"/>
      <w:bookmarkStart w:id="2911" w:name="_Toc36358131"/>
      <w:bookmarkStart w:id="2912" w:name="_Toc42232561"/>
      <w:bookmarkStart w:id="2913" w:name="_Toc43275083"/>
      <w:bookmarkStart w:id="2914" w:name="_Toc43275255"/>
      <w:bookmarkStart w:id="2915" w:name="_Toc43275962"/>
      <w:bookmarkStart w:id="2916" w:name="_Toc43276282"/>
      <w:bookmarkStart w:id="2917" w:name="_Toc43276807"/>
      <w:bookmarkStart w:id="2918" w:name="_Toc43276905"/>
      <w:bookmarkStart w:id="2919" w:name="_Toc43277045"/>
      <w:bookmarkStart w:id="2920" w:name="_Toc234219614"/>
      <w:bookmarkStart w:id="2921" w:name="_Toc17270027"/>
      <w:bookmarkStart w:id="2922" w:name="_Toc28952748"/>
      <w:r w:rsidRPr="00F63F22">
        <w:rPr>
          <w:noProof/>
        </w:rPr>
        <w:t>Miscellaneous HL7 tables used across all chapters</w:t>
      </w:r>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14:paraId="0198342C" w14:textId="77777777" w:rsidR="00953E39" w:rsidRPr="00F63F22" w:rsidRDefault="00953E39" w:rsidP="00EA2497">
      <w:pPr>
        <w:pStyle w:val="Heading3"/>
        <w:rPr>
          <w:noProof/>
        </w:rPr>
      </w:pPr>
      <w:bookmarkStart w:id="2923" w:name="_Ref479756404"/>
      <w:bookmarkStart w:id="2924" w:name="_Toc498146269"/>
      <w:bookmarkStart w:id="2925" w:name="_Toc527864838"/>
      <w:bookmarkStart w:id="2926" w:name="_Toc527866310"/>
      <w:bookmarkStart w:id="2927" w:name="_Toc528481960"/>
      <w:bookmarkStart w:id="2928" w:name="_Toc528482465"/>
      <w:bookmarkStart w:id="2929" w:name="_Toc528482764"/>
      <w:bookmarkStart w:id="2930" w:name="_Toc528482889"/>
      <w:bookmarkStart w:id="2931" w:name="_Toc528486197"/>
      <w:bookmarkStart w:id="2932" w:name="_Toc536689802"/>
      <w:bookmarkStart w:id="2933" w:name="_Toc496547"/>
      <w:bookmarkStart w:id="2934" w:name="_Toc524894"/>
      <w:bookmarkStart w:id="2935" w:name="_Toc22443833"/>
      <w:bookmarkStart w:id="2936" w:name="_Toc22444185"/>
      <w:bookmarkStart w:id="2937" w:name="_Toc36358132"/>
      <w:bookmarkStart w:id="2938" w:name="_Toc42232562"/>
      <w:bookmarkStart w:id="2939" w:name="_Toc43275084"/>
      <w:bookmarkStart w:id="2940" w:name="_Toc43275256"/>
      <w:bookmarkStart w:id="2941" w:name="_Toc43275963"/>
      <w:bookmarkStart w:id="2942" w:name="_Toc43276283"/>
      <w:bookmarkStart w:id="2943" w:name="_Toc43276808"/>
      <w:bookmarkStart w:id="2944" w:name="_Toc43276906"/>
      <w:bookmarkStart w:id="2945" w:name="_Toc43277046"/>
      <w:bookmarkStart w:id="2946" w:name="_Toc234219615"/>
      <w:bookmarkStart w:id="2947" w:name="_Toc17270028"/>
      <w:bookmarkStart w:id="2948" w:name="_Toc28952749"/>
      <w:r w:rsidRPr="00F63F22">
        <w:rPr>
          <w:noProof/>
        </w:rPr>
        <w:t>Message Type Table</w:t>
      </w:r>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r w:rsidRPr="00F63F22">
        <w:rPr>
          <w:noProof/>
        </w:rPr>
        <w:t xml:space="preserve"> (0076)</w:t>
      </w:r>
      <w:bookmarkEnd w:id="2946"/>
      <w:bookmarkEnd w:id="2947"/>
      <w:bookmarkEnd w:id="2948"/>
    </w:p>
    <w:p w14:paraId="47164005" w14:textId="77777777" w:rsidR="00953E39" w:rsidRPr="00F63F22" w:rsidRDefault="00953E39" w:rsidP="00EA2497">
      <w:pPr>
        <w:pStyle w:val="NormalIndented"/>
        <w:rPr>
          <w:noProof/>
        </w:rPr>
      </w:pPr>
      <w:bookmarkStart w:id="2949" w:name="_Toc349735672"/>
      <w:bookmarkStart w:id="2950" w:name="_Toc349803944"/>
      <w:r w:rsidRPr="00F63F22">
        <w:rPr>
          <w:noProof/>
        </w:rPr>
        <w:t xml:space="preserve">Refer to </w:t>
      </w:r>
      <w:hyperlink r:id="rId83"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951" w:name="HL70076"/>
      <w:bookmarkEnd w:id="2949"/>
      <w:bookmarkEnd w:id="2950"/>
      <w:bookmarkEnd w:id="2951"/>
    </w:p>
    <w:p w14:paraId="3BA2D6F6" w14:textId="77777777" w:rsidR="00953E39" w:rsidRPr="00F63F22" w:rsidRDefault="00953E39" w:rsidP="00EA2497">
      <w:pPr>
        <w:pStyle w:val="Heading3"/>
        <w:rPr>
          <w:noProof/>
        </w:rPr>
      </w:pPr>
      <w:bookmarkStart w:id="2952" w:name="_Ref479756647"/>
      <w:bookmarkStart w:id="2953" w:name="_Toc498146270"/>
      <w:bookmarkStart w:id="2954" w:name="_Toc527864839"/>
      <w:bookmarkStart w:id="2955" w:name="_Toc527866311"/>
      <w:bookmarkStart w:id="2956" w:name="_Toc528481961"/>
      <w:bookmarkStart w:id="2957" w:name="_Toc528482466"/>
      <w:bookmarkStart w:id="2958" w:name="_Toc528482765"/>
      <w:bookmarkStart w:id="2959" w:name="_Toc528482890"/>
      <w:bookmarkStart w:id="2960" w:name="_Toc528486198"/>
      <w:bookmarkStart w:id="2961" w:name="_Toc536689803"/>
      <w:bookmarkStart w:id="2962" w:name="_Toc496548"/>
      <w:bookmarkStart w:id="2963" w:name="_Toc524895"/>
      <w:bookmarkStart w:id="2964" w:name="_Toc22443834"/>
      <w:bookmarkStart w:id="2965" w:name="_Toc22444186"/>
      <w:bookmarkStart w:id="2966" w:name="_Toc36358133"/>
      <w:bookmarkStart w:id="2967" w:name="_Toc42232563"/>
      <w:bookmarkStart w:id="2968" w:name="_Toc43275085"/>
      <w:bookmarkStart w:id="2969" w:name="_Toc43275257"/>
      <w:bookmarkStart w:id="2970" w:name="_Toc43275964"/>
      <w:bookmarkStart w:id="2971" w:name="_Toc43276284"/>
      <w:bookmarkStart w:id="2972" w:name="_Toc43276809"/>
      <w:bookmarkStart w:id="2973" w:name="_Toc43276907"/>
      <w:bookmarkStart w:id="2974" w:name="_Toc43277047"/>
      <w:bookmarkStart w:id="2975" w:name="_Toc234219616"/>
      <w:bookmarkStart w:id="2976" w:name="_Toc17270029"/>
      <w:bookmarkStart w:id="2977" w:name="_Toc28952750"/>
      <w:r w:rsidRPr="00F63F22">
        <w:rPr>
          <w:noProof/>
        </w:rPr>
        <w:t>Event Type Table</w:t>
      </w:r>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r w:rsidRPr="00F63F22">
        <w:rPr>
          <w:noProof/>
        </w:rPr>
        <w:t xml:space="preserve"> (0003)</w:t>
      </w:r>
      <w:bookmarkEnd w:id="2975"/>
      <w:bookmarkEnd w:id="2976"/>
      <w:bookmarkEnd w:id="2977"/>
    </w:p>
    <w:p w14:paraId="711D63D2" w14:textId="77777777" w:rsidR="00953E39" w:rsidRPr="00F63F22" w:rsidRDefault="00953E39" w:rsidP="00EA2497">
      <w:pPr>
        <w:pStyle w:val="NormalIndented"/>
        <w:rPr>
          <w:noProof/>
        </w:rPr>
      </w:pPr>
      <w:r w:rsidRPr="00F63F22">
        <w:rPr>
          <w:noProof/>
        </w:rPr>
        <w:t xml:space="preserve">Refer to </w:t>
      </w:r>
      <w:hyperlink r:id="rId84"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14:paraId="0F8B61EF" w14:textId="77777777" w:rsidR="00953E39" w:rsidRPr="00F63F22" w:rsidRDefault="00953E39" w:rsidP="00EA2497">
      <w:pPr>
        <w:pStyle w:val="Heading3"/>
        <w:rPr>
          <w:noProof/>
        </w:rPr>
      </w:pPr>
      <w:bookmarkStart w:id="2978" w:name="_Hlt478373222"/>
      <w:bookmarkStart w:id="2979" w:name="_Ref479756707"/>
      <w:bookmarkStart w:id="2980" w:name="_Toc498146271"/>
      <w:bookmarkStart w:id="2981" w:name="_Toc527864840"/>
      <w:bookmarkStart w:id="2982" w:name="_Toc527866312"/>
      <w:bookmarkStart w:id="2983" w:name="_Toc528481962"/>
      <w:bookmarkStart w:id="2984" w:name="_Toc528482467"/>
      <w:bookmarkStart w:id="2985" w:name="_Toc528482766"/>
      <w:bookmarkStart w:id="2986" w:name="_Toc528482891"/>
      <w:bookmarkStart w:id="2987" w:name="_Toc528486199"/>
      <w:bookmarkStart w:id="2988" w:name="_Toc536689804"/>
      <w:bookmarkStart w:id="2989" w:name="_Toc496549"/>
      <w:bookmarkStart w:id="2990" w:name="_Toc524896"/>
      <w:bookmarkStart w:id="2991" w:name="_Toc22443835"/>
      <w:bookmarkStart w:id="2992" w:name="_Toc22444187"/>
      <w:bookmarkStart w:id="2993" w:name="_Toc36358134"/>
      <w:bookmarkStart w:id="2994" w:name="_Toc42232564"/>
      <w:bookmarkStart w:id="2995" w:name="_Toc43275086"/>
      <w:bookmarkStart w:id="2996" w:name="_Toc43275258"/>
      <w:bookmarkStart w:id="2997" w:name="_Toc43275965"/>
      <w:bookmarkStart w:id="2998" w:name="_Toc43276285"/>
      <w:bookmarkStart w:id="2999" w:name="_Toc43276810"/>
      <w:bookmarkStart w:id="3000" w:name="_Toc43276908"/>
      <w:bookmarkStart w:id="3001" w:name="_Toc43277048"/>
      <w:bookmarkStart w:id="3002" w:name="_Toc234219617"/>
      <w:bookmarkStart w:id="3003" w:name="_Toc17270030"/>
      <w:bookmarkStart w:id="3004" w:name="_Toc28952751"/>
      <w:bookmarkEnd w:id="2978"/>
      <w:r w:rsidRPr="00F63F22">
        <w:rPr>
          <w:noProof/>
        </w:rPr>
        <w:t>Message Structure Table</w:t>
      </w:r>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r w:rsidRPr="00F63F22">
        <w:rPr>
          <w:noProof/>
        </w:rPr>
        <w:t xml:space="preserve"> (0354)</w:t>
      </w:r>
      <w:bookmarkEnd w:id="3002"/>
      <w:bookmarkEnd w:id="3003"/>
      <w:bookmarkEnd w:id="3004"/>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14:paraId="72C4C16C" w14:textId="77777777" w:rsidR="00886355" w:rsidRPr="00F63F22" w:rsidRDefault="00953E39" w:rsidP="00886355">
      <w:pPr>
        <w:pStyle w:val="NormalIndented"/>
        <w:rPr>
          <w:ins w:id="3005" w:author="Lynn Laakso" w:date="2022-09-09T15:49:00Z"/>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886355" w:rsidRPr="00886355">
        <w:rPr>
          <w:rStyle w:val="HyperlinkText"/>
        </w:rPr>
        <w:t>2.10.8</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ins w:id="3006" w:author="Lynn Laakso" w:date="2022-09-09T15:49:00Z">
        <w:r w:rsidR="00886355" w:rsidRPr="00886355">
          <w:rPr>
            <w:rStyle w:val="HyperlinkText"/>
          </w:rPr>
          <w:t>Message representation</w:t>
        </w:r>
        <w:r w:rsidR="00886355" w:rsidRPr="00F63F22">
          <w:rPr>
            <w:rStyle w:val="HyperlinkText"/>
          </w:rPr>
          <w:fldChar w:fldCharType="begin"/>
        </w:r>
        <w:r w:rsidR="00886355" w:rsidRPr="00886355">
          <w:rPr>
            <w:rStyle w:val="HyperlinkText"/>
          </w:rPr>
          <w:instrText>xe "Message representation"</w:instrText>
        </w:r>
        <w:r w:rsidR="00886355" w:rsidRPr="00F63F22">
          <w:rPr>
            <w:noProof/>
          </w:rPr>
          <w:fldChar w:fldCharType="end"/>
        </w:r>
      </w:ins>
    </w:p>
    <w:p w14:paraId="013D2E18" w14:textId="77777777" w:rsidR="00886355" w:rsidRPr="00F63F22" w:rsidRDefault="00886355" w:rsidP="00F11407">
      <w:pPr>
        <w:pStyle w:val="NormalIndented"/>
        <w:rPr>
          <w:ins w:id="3007" w:author="Lynn Laakso" w:date="2022-09-09T15:49:00Z"/>
          <w:noProof/>
        </w:rPr>
      </w:pPr>
      <w:ins w:id="3008" w:author="Lynn Laakso" w:date="2022-09-09T15:49:00Z">
        <w:r w:rsidRPr="00F63F22">
          <w:rPr>
            <w:noProof/>
          </w:rPr>
          <w:t>For each trigger event the messages that are exchanged when the trigger event occurs are defined using the HL7 abstract message syntax as follows:</w:t>
        </w:r>
      </w:ins>
    </w:p>
    <w:p w14:paraId="231E0AE3" w14:textId="77777777" w:rsidR="00886355" w:rsidRPr="00F63F22" w:rsidRDefault="00886355" w:rsidP="00F11407">
      <w:pPr>
        <w:pStyle w:val="NormalIndented"/>
        <w:rPr>
          <w:ins w:id="3009" w:author="Lynn Laakso" w:date="2022-09-09T15:49:00Z"/>
          <w:noProof/>
        </w:rPr>
      </w:pPr>
      <w:ins w:id="3010" w:author="Lynn Laakso" w:date="2022-09-09T15:49:00Z">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Pr>
            <w:noProof/>
          </w:rPr>
          <w:t>MAY</w:t>
        </w:r>
        <w:r w:rsidRPr="00F63F22">
          <w:rPr>
            <w:noProof/>
          </w:rPr>
          <w:t xml:space="preserve"> contain only a single segment. Brackets, [  . . . ], show that the enclosed group of segments is </w:t>
        </w:r>
        <w:r w:rsidRPr="00F63F22">
          <w:rPr>
            <w:noProof/>
          </w:rPr>
          <w:lastRenderedPageBreak/>
          <w:t xml:space="preserve">optional. If a group of segments is optional and </w:t>
        </w:r>
        <w:r>
          <w:rPr>
            <w:noProof/>
          </w:rPr>
          <w:t>MAY</w:t>
        </w:r>
        <w:r w:rsidRPr="00F63F22">
          <w:rPr>
            <w:noProof/>
          </w:rPr>
          <w:t xml:space="preserve"> repeat it </w:t>
        </w:r>
        <w:r>
          <w:rPr>
            <w:noProof/>
          </w:rPr>
          <w:t>SHALL</w:t>
        </w:r>
        <w:r w:rsidRPr="00F63F22">
          <w:rPr>
            <w:noProof/>
          </w:rPr>
          <w:t xml:space="preserve"> be enclosed in brackets and braces, [{...}].</w:t>
        </w:r>
      </w:ins>
    </w:p>
    <w:p w14:paraId="52947AD6" w14:textId="77777777" w:rsidR="00886355" w:rsidRPr="00F63F22" w:rsidRDefault="00886355" w:rsidP="00F11407">
      <w:pPr>
        <w:pStyle w:val="Note"/>
        <w:rPr>
          <w:ins w:id="3011" w:author="Lynn Laakso" w:date="2022-09-09T15:49:00Z"/>
          <w:noProof/>
        </w:rPr>
      </w:pPr>
      <w:ins w:id="3012" w:author="Lynn Laakso" w:date="2022-09-09T15:49:00Z">
        <w:r w:rsidRPr="00F63F22">
          <w:rPr>
            <w:rStyle w:val="Strong"/>
            <w:rFonts w:cs="Times New Roman"/>
            <w:noProof/>
          </w:rPr>
          <w:t>Note:</w:t>
        </w:r>
        <w:r w:rsidRPr="00F63F22">
          <w:rPr>
            <w:noProof/>
          </w:rPr>
          <w:tab/>
          <w:t>[{...}] and {[...]} are equivalent.</w:t>
        </w:r>
      </w:ins>
    </w:p>
    <w:p w14:paraId="253936F4" w14:textId="77777777" w:rsidR="00886355" w:rsidRPr="00F63F22" w:rsidRDefault="00886355" w:rsidP="00F11407">
      <w:pPr>
        <w:pStyle w:val="NormalIndented"/>
        <w:rPr>
          <w:ins w:id="3013" w:author="Lynn Laakso" w:date="2022-09-09T15:49:00Z"/>
          <w:noProof/>
        </w:rPr>
      </w:pPr>
      <w:ins w:id="3014" w:author="Lynn Laakso" w:date="2022-09-09T15:49:00Z">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ins>
    </w:p>
    <w:p w14:paraId="1EFDEA49" w14:textId="77777777" w:rsidR="00886355" w:rsidRPr="00F63F22" w:rsidRDefault="00886355" w:rsidP="00F11407">
      <w:pPr>
        <w:pStyle w:val="NormalIndented"/>
        <w:rPr>
          <w:ins w:id="3015" w:author="Lynn Laakso" w:date="2022-09-09T15:49:00Z"/>
          <w:noProof/>
        </w:rPr>
      </w:pPr>
      <w:ins w:id="3016" w:author="Lynn Laakso" w:date="2022-09-09T15:49:00Z">
        <w:r w:rsidRPr="00F63F22">
          <w:rPr>
            <w:noProof/>
          </w:rPr>
          <w:t>A choice of one segment from a group of segments is indicated by using angle brackets to delimit the group and vertical bar delimiters between the several segments.</w:t>
        </w:r>
      </w:ins>
    </w:p>
    <w:p w14:paraId="0E11BC7A" w14:textId="77777777" w:rsidR="00886355" w:rsidRPr="00F63F22" w:rsidRDefault="00886355" w:rsidP="00F11407">
      <w:pPr>
        <w:pStyle w:val="Example"/>
        <w:rPr>
          <w:ins w:id="3017" w:author="Lynn Laakso" w:date="2022-09-09T15:49:00Z"/>
        </w:rPr>
      </w:pPr>
    </w:p>
    <w:p w14:paraId="59785282" w14:textId="77777777" w:rsidR="00886355" w:rsidRPr="00F63F22" w:rsidRDefault="00886355">
      <w:pPr>
        <w:pStyle w:val="NormalIndented"/>
        <w:rPr>
          <w:ins w:id="3018" w:author="Lynn Laakso" w:date="2022-09-09T15:49:00Z"/>
          <w:noProof/>
        </w:rPr>
      </w:pPr>
      <w:ins w:id="3019" w:author="Lynn Laakso" w:date="2022-09-09T15:49:00Z">
        <w:r w:rsidRPr="00F63F22">
          <w:rPr>
            <w:noProof/>
          </w:rPr>
          <w:t xml:space="preserve">Example: The </w:t>
        </w:r>
        <w:r>
          <w:rPr>
            <w:noProof/>
          </w:rPr>
          <w:t xml:space="preserve">following example allows a choice of segments </w:t>
        </w:r>
        <w:r w:rsidRPr="00F63F22">
          <w:rPr>
            <w:noProof/>
          </w:rPr>
          <w:t xml:space="preserve">: </w:t>
        </w:r>
      </w:ins>
    </w:p>
    <w:p w14:paraId="78023C49" w14:textId="77777777" w:rsidR="00886355" w:rsidRDefault="00886355" w:rsidP="00F11407">
      <w:pPr>
        <w:pStyle w:val="Example"/>
        <w:rPr>
          <w:ins w:id="3020" w:author="Lynn Laakso" w:date="2022-09-09T15:49:00Z"/>
        </w:rPr>
      </w:pPr>
      <w:ins w:id="3021" w:author="Lynn Laakso" w:date="2022-09-09T15:49:00Z">
        <w:r>
          <w:t>&lt;ABC | DEF | GHI | JKL &gt;</w:t>
        </w:r>
      </w:ins>
    </w:p>
    <w:p w14:paraId="08CFAE6A" w14:textId="77777777" w:rsidR="00886355" w:rsidRDefault="00886355" w:rsidP="00F11407">
      <w:pPr>
        <w:pStyle w:val="Example"/>
        <w:rPr>
          <w:ins w:id="3022" w:author="Lynn Laakso" w:date="2022-09-09T15:49:00Z"/>
        </w:rPr>
      </w:pPr>
    </w:p>
    <w:p w14:paraId="2262CF95" w14:textId="77777777" w:rsidR="00886355" w:rsidRDefault="00886355" w:rsidP="005E20AE">
      <w:pPr>
        <w:pStyle w:val="NormalIndented"/>
        <w:rPr>
          <w:ins w:id="3023" w:author="Lynn Laakso" w:date="2022-09-09T15:49:00Z"/>
          <w:noProof/>
        </w:rPr>
      </w:pPr>
      <w:ins w:id="3024" w:author="Lynn Laakso" w:date="2022-09-09T15:49:00Z">
        <w:r w:rsidRPr="00F63F22">
          <w:rPr>
            <w:noProof/>
          </w:rPr>
          <w:t xml:space="preserve">Example: The </w:t>
        </w:r>
        <w:r>
          <w:rPr>
            <w:noProof/>
          </w:rPr>
          <w:t xml:space="preserve">following example allows a choice of segments and/or segment groups. (see Figure 2-5 </w:t>
        </w:r>
        <w:r w:rsidRPr="00F63F22">
          <w:rPr>
            <w:noProof/>
          </w:rPr>
          <w:t>Hypothetical schematic message</w:t>
        </w:r>
        <w:r>
          <w:rPr>
            <w:noProof/>
          </w:rPr>
          <w:t>)</w:t>
        </w:r>
      </w:ins>
    </w:p>
    <w:p w14:paraId="43C24E03" w14:textId="77777777" w:rsidR="00886355" w:rsidRDefault="00886355" w:rsidP="008E6F16">
      <w:pPr>
        <w:pStyle w:val="NormalIndented"/>
        <w:rPr>
          <w:ins w:id="3025" w:author="Lynn Laakso" w:date="2022-09-09T15:49:00Z"/>
          <w:noProof/>
        </w:rPr>
      </w:pPr>
      <w:ins w:id="3026" w:author="Lynn Laakso" w:date="2022-09-09T15:49:00Z">
        <w:r>
          <w:rPr>
            <w:noProof/>
          </w:rPr>
          <w:t>The first choice is a repeating group consisting of an ABC segment followed by optionally repeating NTE segments.</w:t>
        </w:r>
      </w:ins>
    </w:p>
    <w:p w14:paraId="10379C7D" w14:textId="77777777" w:rsidR="00886355" w:rsidRDefault="00886355" w:rsidP="005E20AE">
      <w:pPr>
        <w:pStyle w:val="NormalIndented"/>
        <w:rPr>
          <w:ins w:id="3027" w:author="Lynn Laakso" w:date="2022-09-09T15:49:00Z"/>
          <w:noProof/>
        </w:rPr>
      </w:pPr>
      <w:ins w:id="3028" w:author="Lynn Laakso" w:date="2022-09-09T15:49:00Z">
        <w:r>
          <w:rPr>
            <w:noProof/>
          </w:rPr>
          <w:t xml:space="preserve">The second choice is the DEF segment. </w:t>
        </w:r>
      </w:ins>
    </w:p>
    <w:p w14:paraId="407B2141" w14:textId="77777777" w:rsidR="00886355" w:rsidRPr="00F63F22" w:rsidRDefault="00886355" w:rsidP="005E20AE">
      <w:pPr>
        <w:pStyle w:val="NormalIndented"/>
        <w:rPr>
          <w:ins w:id="3029" w:author="Lynn Laakso" w:date="2022-09-09T15:49:00Z"/>
          <w:noProof/>
        </w:rPr>
      </w:pPr>
      <w:ins w:id="3030" w:author="Lynn Laakso" w:date="2022-09-09T15:49:00Z">
        <w:r>
          <w:rPr>
            <w:noProof/>
          </w:rPr>
          <w:t>The third choice is a group with a required GHI segment followed by an optionally repeating group containing a PRT segment followed by an optionally repeating NTE segment.</w:t>
        </w:r>
      </w:ins>
    </w:p>
    <w:p w14:paraId="4EB79D25" w14:textId="77777777" w:rsidR="00886355" w:rsidRDefault="00886355">
      <w:pPr>
        <w:pStyle w:val="Example"/>
        <w:rPr>
          <w:ins w:id="3031" w:author="Lynn Laakso" w:date="2022-09-09T15:49:00Z"/>
        </w:rPr>
      </w:pPr>
      <w:ins w:id="3032" w:author="Lynn Laakso" w:date="2022-09-09T15:49:00Z">
        <w:r>
          <w:t>&lt;{ABC [{NTE}] } |DEF | GHI [{PRT</w:t>
        </w:r>
        <w:r w:rsidRPr="00C57BDA">
          <w:t xml:space="preserve"> [{NTE}] }] </w:t>
        </w:r>
        <w:r>
          <w:t xml:space="preserve"> &gt;</w:t>
        </w:r>
      </w:ins>
    </w:p>
    <w:p w14:paraId="751468CF" w14:textId="77777777" w:rsidR="00886355" w:rsidRDefault="00886355" w:rsidP="005E20AE">
      <w:pPr>
        <w:pStyle w:val="Example"/>
        <w:rPr>
          <w:ins w:id="3033" w:author="Lynn Laakso" w:date="2022-09-09T15:49:00Z"/>
        </w:rPr>
      </w:pPr>
    </w:p>
    <w:p w14:paraId="2B05BB45" w14:textId="77777777" w:rsidR="00886355" w:rsidRPr="00F63F22" w:rsidRDefault="00886355" w:rsidP="00F11407">
      <w:pPr>
        <w:pStyle w:val="Example"/>
        <w:rPr>
          <w:ins w:id="3034" w:author="Lynn Laakso" w:date="2022-09-09T15:49:00Z"/>
        </w:rPr>
      </w:pPr>
    </w:p>
    <w:p w14:paraId="7138BE00" w14:textId="6A53A413" w:rsidR="00953E39" w:rsidRPr="00F63F22" w:rsidRDefault="00886355" w:rsidP="00EA2497">
      <w:pPr>
        <w:pStyle w:val="NormalIndented"/>
        <w:rPr>
          <w:noProof/>
        </w:rPr>
      </w:pPr>
      <w:ins w:id="3035" w:author="Lynn Laakso" w:date="2022-09-09T15:49:00Z">
        <w:r w:rsidRPr="000247A5">
          <w:t>Chapter</w:t>
        </w:r>
        <w:r w:rsidRPr="00F63F22">
          <w:rPr>
            <w:noProof/>
          </w:rPr>
          <w:t xml:space="preserve"> Formats For Defining HL7 Messages</w:t>
        </w:r>
      </w:ins>
      <w:r w:rsidR="00F96E77">
        <w:fldChar w:fldCharType="end"/>
      </w:r>
      <w:r w:rsidR="00953E39"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5" w:anchor="HL70354" w:history="1">
        <w:r w:rsidR="00953E39" w:rsidRPr="00F63F22">
          <w:rPr>
            <w:rStyle w:val="ReferenceHL7Table"/>
          </w:rPr>
          <w:t>HL7 Table 0354 – Message Structure</w:t>
        </w:r>
      </w:hyperlink>
      <w:r w:rsidR="00953E39" w:rsidRPr="00F63F22">
        <w:rPr>
          <w:noProof/>
        </w:rPr>
        <w:t xml:space="preserve"> </w:t>
      </w:r>
      <w:r w:rsidR="00953E39" w:rsidRPr="00724868">
        <w:rPr>
          <w:noProof/>
        </w:rPr>
        <w:t xml:space="preserve">in Chapter 2C, Code Tables, </w:t>
      </w:r>
      <w:r w:rsidR="00953E39" w:rsidRPr="00F63F22">
        <w:rPr>
          <w:noProof/>
        </w:rPr>
        <w:t>for valid values</w:t>
      </w:r>
      <w:bookmarkStart w:id="3036" w:name="HL70354"/>
      <w:bookmarkEnd w:id="3036"/>
    </w:p>
    <w:p w14:paraId="28DDFE56" w14:textId="77777777" w:rsidR="00953E39" w:rsidRPr="00F63F22" w:rsidRDefault="00953E39" w:rsidP="00EA2497">
      <w:pPr>
        <w:pStyle w:val="Heading3"/>
        <w:rPr>
          <w:noProof/>
        </w:rPr>
      </w:pPr>
      <w:bookmarkStart w:id="3037" w:name="_Toc498146273"/>
      <w:bookmarkStart w:id="3038" w:name="_Toc527864842"/>
      <w:bookmarkStart w:id="3039" w:name="_Toc527866314"/>
      <w:bookmarkStart w:id="3040" w:name="_Toc528481964"/>
      <w:bookmarkStart w:id="3041" w:name="_Toc528482469"/>
      <w:bookmarkStart w:id="3042" w:name="_Toc528482768"/>
      <w:bookmarkStart w:id="3043" w:name="_Toc528482893"/>
      <w:bookmarkStart w:id="3044" w:name="_Toc528486201"/>
      <w:bookmarkStart w:id="3045" w:name="_Toc536689806"/>
      <w:bookmarkStart w:id="3046" w:name="_Toc496551"/>
      <w:bookmarkStart w:id="3047" w:name="_Toc524898"/>
      <w:bookmarkStart w:id="3048" w:name="_Ref20123391"/>
      <w:bookmarkStart w:id="3049" w:name="_Toc22443837"/>
      <w:bookmarkStart w:id="3050" w:name="_Toc22444189"/>
      <w:bookmarkStart w:id="3051" w:name="_Toc36358136"/>
      <w:bookmarkStart w:id="3052" w:name="_Toc42232565"/>
      <w:bookmarkStart w:id="3053" w:name="_Toc43275087"/>
      <w:bookmarkStart w:id="3054" w:name="_Toc43275259"/>
      <w:bookmarkStart w:id="3055" w:name="_Toc43275966"/>
      <w:bookmarkStart w:id="3056" w:name="_Toc43276286"/>
      <w:bookmarkStart w:id="3057" w:name="_Toc43276811"/>
      <w:bookmarkStart w:id="3058" w:name="_Toc43276909"/>
      <w:bookmarkStart w:id="3059" w:name="_Toc43277049"/>
      <w:bookmarkStart w:id="3060" w:name="_Toc234219618"/>
      <w:bookmarkStart w:id="3061" w:name="_Toc17270031"/>
      <w:bookmarkStart w:id="3062" w:name="_Toc28952752"/>
      <w:r w:rsidRPr="00F63F22">
        <w:rPr>
          <w:noProof/>
        </w:rPr>
        <w:t>Coding System Table</w:t>
      </w:r>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r w:rsidRPr="00F63F22">
        <w:rPr>
          <w:noProof/>
        </w:rPr>
        <w:t xml:space="preserve"> (0396)</w:t>
      </w:r>
      <w:bookmarkEnd w:id="3060"/>
      <w:bookmarkEnd w:id="3061"/>
      <w:bookmarkEnd w:id="3062"/>
      <w:r w:rsidR="004177F8" w:rsidRPr="00F63F22">
        <w:rPr>
          <w:noProof/>
        </w:rPr>
        <w:fldChar w:fldCharType="begin"/>
      </w:r>
      <w:r w:rsidRPr="00F63F22">
        <w:rPr>
          <w:noProof/>
        </w:rPr>
        <w:instrText xml:space="preserve"> XE "Coding system table" </w:instrText>
      </w:r>
      <w:r w:rsidR="004177F8" w:rsidRPr="00F63F22">
        <w:rPr>
          <w:noProof/>
        </w:rPr>
        <w:fldChar w:fldCharType="end"/>
      </w:r>
    </w:p>
    <w:p w14:paraId="6772F84A" w14:textId="77777777" w:rsidR="00953E39" w:rsidRPr="00F63F22" w:rsidRDefault="00953E39" w:rsidP="00EA2497">
      <w:pPr>
        <w:pStyle w:val="Note"/>
        <w:rPr>
          <w:noProof/>
          <w:snapToGrid w:val="0"/>
        </w:rPr>
      </w:pPr>
      <w:bookmarkStart w:id="3063" w:name="HL70396"/>
      <w:r w:rsidRPr="00F63F22">
        <w:rPr>
          <w:rStyle w:val="Strong"/>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14:paraId="40AC20ED" w14:textId="77777777" w:rsidR="00953E39" w:rsidRPr="00F63F22" w:rsidRDefault="00953E39" w:rsidP="00EA2497">
      <w:pPr>
        <w:pStyle w:val="NormalIndented"/>
        <w:rPr>
          <w:noProof/>
        </w:rPr>
      </w:pPr>
      <w:r w:rsidRPr="00F63F22">
        <w:rPr>
          <w:noProof/>
        </w:rPr>
        <w:t xml:space="preserve">Refer to </w:t>
      </w:r>
      <w:hyperlink r:id="rId86" w:anchor="HL70396" w:history="1">
        <w:bookmarkEnd w:id="3063"/>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14:paraId="2677E91C" w14:textId="77777777" w:rsidR="00953E39" w:rsidRPr="00F63F22" w:rsidRDefault="00953E39" w:rsidP="00EA2497">
      <w:pPr>
        <w:pStyle w:val="Heading3"/>
        <w:rPr>
          <w:noProof/>
        </w:rPr>
      </w:pPr>
      <w:bookmarkStart w:id="3064" w:name="_Toc498146274"/>
      <w:bookmarkStart w:id="3065" w:name="_Toc527864843"/>
      <w:bookmarkStart w:id="3066" w:name="_Toc527866315"/>
      <w:bookmarkStart w:id="3067" w:name="_Toc528481965"/>
      <w:bookmarkStart w:id="3068" w:name="_Toc528482470"/>
      <w:bookmarkStart w:id="3069" w:name="_Toc528482769"/>
      <w:bookmarkStart w:id="3070" w:name="_Toc528482894"/>
      <w:bookmarkStart w:id="3071" w:name="_Toc528486202"/>
      <w:bookmarkStart w:id="3072" w:name="_Toc536689807"/>
      <w:bookmarkStart w:id="3073" w:name="_Toc496552"/>
      <w:bookmarkStart w:id="3074" w:name="_Toc524899"/>
      <w:bookmarkStart w:id="3075" w:name="_Toc22443838"/>
      <w:bookmarkStart w:id="3076" w:name="_Toc22444190"/>
      <w:bookmarkStart w:id="3077" w:name="_Toc36358137"/>
      <w:bookmarkStart w:id="3078" w:name="_Toc42232566"/>
      <w:bookmarkStart w:id="3079" w:name="_Toc43275088"/>
      <w:bookmarkStart w:id="3080" w:name="_Toc43275260"/>
      <w:bookmarkStart w:id="3081" w:name="_Toc43275967"/>
      <w:bookmarkStart w:id="3082" w:name="_Toc43276287"/>
      <w:bookmarkStart w:id="3083" w:name="_Toc43276812"/>
      <w:bookmarkStart w:id="3084" w:name="_Toc43276910"/>
      <w:bookmarkStart w:id="3085" w:name="_Toc43277050"/>
      <w:bookmarkStart w:id="3086" w:name="_Toc234219619"/>
      <w:bookmarkStart w:id="3087" w:name="_Toc17270032"/>
      <w:bookmarkStart w:id="3088" w:name="_Toc28952753"/>
      <w:r w:rsidRPr="00F63F22">
        <w:rPr>
          <w:noProof/>
        </w:rPr>
        <w:t>Yes/no Indicator Table</w:t>
      </w:r>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r w:rsidRPr="00F63F22">
        <w:rPr>
          <w:noProof/>
        </w:rPr>
        <w:t xml:space="preserve"> (0136)</w:t>
      </w:r>
      <w:bookmarkEnd w:id="3086"/>
      <w:bookmarkEnd w:id="3087"/>
      <w:bookmarkEnd w:id="3088"/>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14:paraId="613695CF" w14:textId="77777777" w:rsidR="00953E39" w:rsidRPr="00F63F22" w:rsidRDefault="00953E39" w:rsidP="00EA2497">
      <w:pPr>
        <w:pStyle w:val="NormalIndented"/>
        <w:rPr>
          <w:noProof/>
        </w:rPr>
      </w:pPr>
      <w:bookmarkStart w:id="3089" w:name="_Hlt478364140"/>
      <w:bookmarkStart w:id="3090" w:name="_Toc349735716"/>
      <w:bookmarkStart w:id="3091" w:name="_Toc349803988"/>
      <w:bookmarkEnd w:id="3089"/>
      <w:r w:rsidRPr="00F63F22">
        <w:rPr>
          <w:noProof/>
        </w:rPr>
        <w:t xml:space="preserve">The actual interpretation of Yes/No is context sensitive. Individual chapters will further refine the meaning of Yes/No in their specific context.  Refer to </w:t>
      </w:r>
      <w:hyperlink r:id="rId87"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14:paraId="061E20B6" w14:textId="77777777" w:rsidR="00953E39" w:rsidRPr="00F63F22" w:rsidRDefault="00953E39" w:rsidP="00EA2497">
      <w:pPr>
        <w:pStyle w:val="Heading3"/>
        <w:rPr>
          <w:noProof/>
        </w:rPr>
      </w:pPr>
      <w:bookmarkStart w:id="3092" w:name="_Toc496553"/>
      <w:bookmarkStart w:id="3093" w:name="_Toc524900"/>
      <w:bookmarkStart w:id="3094" w:name="_Ref2131772"/>
      <w:bookmarkStart w:id="3095" w:name="_Toc22443839"/>
      <w:bookmarkStart w:id="3096" w:name="_Toc22444191"/>
      <w:bookmarkStart w:id="3097" w:name="_Toc36358138"/>
      <w:bookmarkStart w:id="3098" w:name="_Toc42232567"/>
      <w:bookmarkStart w:id="3099" w:name="_Toc43275089"/>
      <w:bookmarkStart w:id="3100" w:name="_Toc43275261"/>
      <w:bookmarkStart w:id="3101" w:name="_Toc43275968"/>
      <w:bookmarkStart w:id="3102" w:name="_Toc43276288"/>
      <w:bookmarkStart w:id="3103" w:name="_Toc43276813"/>
      <w:bookmarkStart w:id="3104" w:name="_Toc43276911"/>
      <w:bookmarkStart w:id="3105" w:name="_Toc43277051"/>
      <w:bookmarkStart w:id="3106" w:name="_Toc234219620"/>
      <w:bookmarkStart w:id="3107" w:name="_Toc17270033"/>
      <w:bookmarkStart w:id="3108" w:name="_Toc28952754"/>
      <w:bookmarkStart w:id="3109" w:name="_Toc348257293"/>
      <w:bookmarkStart w:id="3110" w:name="_Toc348257629"/>
      <w:bookmarkStart w:id="3111" w:name="_Toc348263251"/>
      <w:bookmarkStart w:id="3112" w:name="_Toc348336580"/>
      <w:bookmarkStart w:id="3113" w:name="_Toc348770068"/>
      <w:bookmarkStart w:id="3114" w:name="_Toc348856210"/>
      <w:bookmarkStart w:id="3115" w:name="_Toc348866631"/>
      <w:bookmarkStart w:id="3116" w:name="_Toc348947861"/>
      <w:bookmarkStart w:id="3117" w:name="_Toc349735442"/>
      <w:bookmarkStart w:id="3118" w:name="_Toc349735885"/>
      <w:bookmarkStart w:id="3119" w:name="_Toc349736039"/>
      <w:bookmarkStart w:id="3120" w:name="_Toc349803771"/>
      <w:bookmarkStart w:id="3121" w:name="_Toc359236109"/>
      <w:bookmarkStart w:id="3122" w:name="_Toc498146275"/>
      <w:bookmarkStart w:id="3123" w:name="_Toc527864844"/>
      <w:bookmarkStart w:id="3124" w:name="_Toc527866316"/>
      <w:bookmarkStart w:id="3125" w:name="_Toc528481966"/>
      <w:bookmarkStart w:id="3126" w:name="_Toc528482471"/>
      <w:bookmarkStart w:id="3127" w:name="_Toc528482770"/>
      <w:bookmarkStart w:id="3128" w:name="_Toc528482895"/>
      <w:bookmarkStart w:id="3129" w:name="_Toc528486203"/>
      <w:bookmarkStart w:id="3130" w:name="_Toc536689808"/>
      <w:bookmarkEnd w:id="3090"/>
      <w:bookmarkEnd w:id="3091"/>
      <w:r w:rsidRPr="00F63F22">
        <w:rPr>
          <w:noProof/>
        </w:rPr>
        <w:t>Expanded Yes/no Indicator Table</w:t>
      </w:r>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r w:rsidRPr="00F63F22">
        <w:rPr>
          <w:noProof/>
        </w:rPr>
        <w:t xml:space="preserve"> (0532)</w:t>
      </w:r>
      <w:bookmarkEnd w:id="3106"/>
      <w:bookmarkEnd w:id="3107"/>
      <w:bookmarkEnd w:id="3108"/>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14:paraId="4CD998EB" w14:textId="77777777"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88"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14:paraId="52CC4F0E" w14:textId="77777777"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14:paraId="0301A435" w14:textId="77777777" w:rsidR="00953E39" w:rsidRPr="00F63F22" w:rsidRDefault="00953E39" w:rsidP="00EA2497">
      <w:pPr>
        <w:pStyle w:val="Heading2"/>
        <w:rPr>
          <w:noProof/>
        </w:rPr>
      </w:pPr>
      <w:bookmarkStart w:id="3131" w:name="_Toc496554"/>
      <w:bookmarkStart w:id="3132" w:name="_Toc524901"/>
      <w:bookmarkStart w:id="3133" w:name="_Toc22443840"/>
      <w:bookmarkStart w:id="3134" w:name="_Toc22444192"/>
      <w:bookmarkStart w:id="3135" w:name="_Toc36358139"/>
      <w:bookmarkStart w:id="3136" w:name="_Toc42232568"/>
      <w:bookmarkStart w:id="3137" w:name="_Toc43275090"/>
      <w:bookmarkStart w:id="3138" w:name="_Toc43275262"/>
      <w:bookmarkStart w:id="3139" w:name="_Toc43275969"/>
      <w:bookmarkStart w:id="3140" w:name="_Toc43276289"/>
      <w:bookmarkStart w:id="3141" w:name="_Toc43276814"/>
      <w:bookmarkStart w:id="3142" w:name="_Toc43276912"/>
      <w:bookmarkStart w:id="3143" w:name="_Toc43277052"/>
      <w:bookmarkStart w:id="3144" w:name="_Toc234219621"/>
      <w:bookmarkStart w:id="3145" w:name="_Toc17270034"/>
      <w:bookmarkStart w:id="3146" w:name="_Toc28952755"/>
      <w:r w:rsidRPr="00F63F22">
        <w:rPr>
          <w:noProof/>
        </w:rPr>
        <w:lastRenderedPageBreak/>
        <w:t>Sample Control M</w:t>
      </w:r>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r w:rsidRPr="00F63F22">
        <w:rPr>
          <w:noProof/>
        </w:rPr>
        <w:t>essages</w:t>
      </w:r>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14:paraId="710529BE" w14:textId="77777777" w:rsidR="00953E39" w:rsidRPr="00F63F22" w:rsidRDefault="00953E39" w:rsidP="00EA2497">
      <w:pPr>
        <w:pStyle w:val="Heading3"/>
        <w:rPr>
          <w:noProof/>
        </w:rPr>
      </w:pPr>
      <w:bookmarkStart w:id="3147" w:name="_Toc348257294"/>
      <w:bookmarkStart w:id="3148" w:name="_Toc348257630"/>
      <w:bookmarkStart w:id="3149" w:name="_Toc348263252"/>
      <w:bookmarkStart w:id="3150" w:name="_Toc348336581"/>
      <w:bookmarkStart w:id="3151" w:name="_Toc348770069"/>
      <w:bookmarkStart w:id="3152" w:name="_Toc348856211"/>
      <w:bookmarkStart w:id="3153" w:name="_Toc348866632"/>
      <w:bookmarkStart w:id="3154" w:name="_Toc348947862"/>
      <w:bookmarkStart w:id="3155" w:name="_Toc349735443"/>
      <w:bookmarkStart w:id="3156" w:name="_Toc349735886"/>
      <w:bookmarkStart w:id="3157" w:name="_Toc349736040"/>
      <w:bookmarkStart w:id="3158" w:name="_Toc349803772"/>
      <w:bookmarkStart w:id="3159" w:name="_Toc359236110"/>
      <w:bookmarkStart w:id="3160" w:name="_Toc498146276"/>
      <w:bookmarkStart w:id="3161" w:name="_Toc527864845"/>
      <w:bookmarkStart w:id="3162" w:name="_Toc527866317"/>
      <w:bookmarkStart w:id="3163" w:name="_Toc528481967"/>
      <w:bookmarkStart w:id="3164" w:name="_Toc528482472"/>
      <w:bookmarkStart w:id="3165" w:name="_Toc528482771"/>
      <w:bookmarkStart w:id="3166" w:name="_Toc528482896"/>
      <w:bookmarkStart w:id="3167" w:name="_Toc528486204"/>
      <w:bookmarkStart w:id="3168" w:name="_Toc536689809"/>
      <w:bookmarkStart w:id="3169" w:name="_Toc496555"/>
      <w:bookmarkStart w:id="3170" w:name="_Toc524902"/>
      <w:bookmarkStart w:id="3171" w:name="_Toc22443841"/>
      <w:bookmarkStart w:id="3172" w:name="_Toc22444193"/>
      <w:bookmarkStart w:id="3173" w:name="_Toc36358140"/>
      <w:bookmarkStart w:id="3174" w:name="_Toc42232569"/>
      <w:bookmarkStart w:id="3175" w:name="_Toc43275091"/>
      <w:bookmarkStart w:id="3176" w:name="_Toc43275263"/>
      <w:bookmarkStart w:id="3177" w:name="_Toc43275970"/>
      <w:bookmarkStart w:id="3178" w:name="_Toc43276290"/>
      <w:bookmarkStart w:id="3179" w:name="_Toc43276815"/>
      <w:bookmarkStart w:id="3180" w:name="_Toc43276913"/>
      <w:bookmarkStart w:id="3181" w:name="_Toc43277053"/>
      <w:bookmarkStart w:id="3182" w:name="_Toc234219622"/>
      <w:bookmarkStart w:id="3183" w:name="_Toc17270035"/>
      <w:bookmarkStart w:id="3184" w:name="_Toc28952756"/>
      <w:r w:rsidRPr="00F63F22">
        <w:rPr>
          <w:noProof/>
        </w:rPr>
        <w:t>General acknowledgment</w:t>
      </w:r>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14:paraId="6E1F4978" w14:textId="77777777"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Strong"/>
          <w:noProof/>
        </w:rPr>
        <w:t>AA</w:t>
      </w:r>
      <w:r w:rsidRPr="00F63F22">
        <w:rPr>
          <w:noProof/>
        </w:rPr>
        <w:t xml:space="preserve"> code in the MSA segment indicates that the message was accepted by the application.</w:t>
      </w:r>
    </w:p>
    <w:p w14:paraId="415283A5" w14:textId="333D6F49" w:rsidR="00953E39" w:rsidRPr="00F63F22" w:rsidRDefault="00953E39" w:rsidP="00EA2497">
      <w:pPr>
        <w:pStyle w:val="Example"/>
      </w:pPr>
      <w:r w:rsidRPr="00F63F22">
        <w:t>MSH|^~\&amp;|LAB|767543|ADT|767543|19900314130405</w:t>
      </w:r>
      <w:ins w:id="3185" w:author="Julian, Anthony J." w:date="2023-07-24T15:39:00Z">
        <w:r w:rsidR="00312C5D">
          <w:t>-500</w:t>
        </w:r>
      </w:ins>
      <w:r w:rsidRPr="00F63F22">
        <w:t>||ACK^A08^ACK |XX3657|P|2.</w:t>
      </w:r>
      <w:r w:rsidR="009877EA">
        <w:t>9</w:t>
      </w:r>
      <w:r w:rsidRPr="00F63F22">
        <w:t>&lt;cr&gt;</w:t>
      </w:r>
    </w:p>
    <w:p w14:paraId="15911EF2" w14:textId="77777777" w:rsidR="00953E39" w:rsidRPr="00F63F22" w:rsidRDefault="00953E39" w:rsidP="00EA2497">
      <w:pPr>
        <w:pStyle w:val="Example"/>
        <w:rPr>
          <w:rFonts w:cs="Courier New"/>
        </w:rPr>
      </w:pPr>
      <w:r w:rsidRPr="00F63F22">
        <w:t>MSA|AA|ZZ9380&lt;cr&gt;</w:t>
      </w:r>
    </w:p>
    <w:p w14:paraId="7B5CE0C2" w14:textId="77777777" w:rsidR="00953E39" w:rsidRPr="00F63F22" w:rsidRDefault="00953E39" w:rsidP="00EA2497">
      <w:pPr>
        <w:pStyle w:val="Heading3"/>
        <w:rPr>
          <w:noProof/>
        </w:rPr>
      </w:pPr>
      <w:bookmarkStart w:id="3186" w:name="_Toc348257295"/>
      <w:bookmarkStart w:id="3187" w:name="_Toc348257631"/>
      <w:bookmarkStart w:id="3188" w:name="_Toc348263253"/>
      <w:bookmarkStart w:id="3189" w:name="_Toc348336582"/>
      <w:bookmarkStart w:id="3190" w:name="_Toc348770070"/>
      <w:bookmarkStart w:id="3191" w:name="_Toc348856212"/>
      <w:bookmarkStart w:id="3192" w:name="_Toc348866633"/>
      <w:bookmarkStart w:id="3193" w:name="_Toc348947863"/>
      <w:bookmarkStart w:id="3194" w:name="_Toc349735444"/>
      <w:bookmarkStart w:id="3195" w:name="_Toc349735887"/>
      <w:bookmarkStart w:id="3196" w:name="_Toc349736041"/>
      <w:bookmarkStart w:id="3197" w:name="_Toc349803773"/>
      <w:bookmarkStart w:id="3198" w:name="_Toc359236111"/>
      <w:bookmarkStart w:id="3199" w:name="_Toc498146277"/>
      <w:bookmarkStart w:id="3200" w:name="_Toc527864846"/>
      <w:bookmarkStart w:id="3201" w:name="_Toc527866318"/>
      <w:bookmarkStart w:id="3202" w:name="_Toc528481968"/>
      <w:bookmarkStart w:id="3203" w:name="_Toc528482473"/>
      <w:bookmarkStart w:id="3204" w:name="_Toc528482772"/>
      <w:bookmarkStart w:id="3205" w:name="_Toc528482897"/>
      <w:bookmarkStart w:id="3206" w:name="_Toc528486205"/>
      <w:bookmarkStart w:id="3207" w:name="_Toc536689810"/>
      <w:bookmarkStart w:id="3208" w:name="_Toc496556"/>
      <w:bookmarkStart w:id="3209" w:name="_Toc524903"/>
      <w:bookmarkStart w:id="3210" w:name="_Toc22443842"/>
      <w:bookmarkStart w:id="3211" w:name="_Toc22444194"/>
      <w:bookmarkStart w:id="3212" w:name="_Toc36358141"/>
      <w:bookmarkStart w:id="3213" w:name="_Toc42232570"/>
      <w:bookmarkStart w:id="3214" w:name="_Toc43275092"/>
      <w:bookmarkStart w:id="3215" w:name="_Toc43275264"/>
      <w:bookmarkStart w:id="3216" w:name="_Toc43275971"/>
      <w:bookmarkStart w:id="3217" w:name="_Toc43276291"/>
      <w:bookmarkStart w:id="3218" w:name="_Toc43276816"/>
      <w:bookmarkStart w:id="3219" w:name="_Toc43276914"/>
      <w:bookmarkStart w:id="3220" w:name="_Toc43277054"/>
      <w:bookmarkStart w:id="3221" w:name="_Toc234219623"/>
      <w:bookmarkStart w:id="3222" w:name="_Toc17270036"/>
      <w:bookmarkStart w:id="3223" w:name="_Toc28952757"/>
      <w:r w:rsidRPr="00F63F22">
        <w:rPr>
          <w:noProof/>
        </w:rPr>
        <w:t>General acknowledgment, error return</w:t>
      </w:r>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r w:rsidR="004177F8" w:rsidRPr="00F63F22">
        <w:rPr>
          <w:noProof/>
        </w:rPr>
        <w:fldChar w:fldCharType="begin"/>
      </w:r>
      <w:r w:rsidRPr="00F63F22">
        <w:rPr>
          <w:noProof/>
        </w:rPr>
        <w:instrText xml:space="preserve"> XE "Example:error return" </w:instrText>
      </w:r>
      <w:r w:rsidR="004177F8" w:rsidRPr="00F63F22">
        <w:rPr>
          <w:noProof/>
        </w:rPr>
        <w:fldChar w:fldCharType="end"/>
      </w:r>
    </w:p>
    <w:p w14:paraId="3527712E" w14:textId="77777777" w:rsidR="00953E39" w:rsidRPr="00F63F22" w:rsidRDefault="00953E39" w:rsidP="00EA2497">
      <w:pPr>
        <w:pStyle w:val="NormalIndented"/>
        <w:rPr>
          <w:noProof/>
        </w:rPr>
      </w:pPr>
      <w:r w:rsidRPr="00F63F22">
        <w:rPr>
          <w:noProof/>
        </w:rPr>
        <w:t xml:space="preserve">The </w:t>
      </w:r>
      <w:r w:rsidRPr="00F63F22">
        <w:rPr>
          <w:rStyle w:val="Strong"/>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14:paraId="452DD18B" w14:textId="77777777" w:rsidR="00953E39" w:rsidRPr="00F63F22" w:rsidRDefault="00953E39" w:rsidP="00EA2497">
      <w:pPr>
        <w:pStyle w:val="Example"/>
      </w:pPr>
      <w:r w:rsidRPr="00F63F22">
        <w:t>MSH|^~\&amp;|LAB|767543|ADT|767543|199003141304-0500||ACK^A08^ACK |XX3657|P|2.</w:t>
      </w:r>
      <w:r w:rsidR="009877EA">
        <w:t>9</w:t>
      </w:r>
      <w:r w:rsidRPr="00F63F22">
        <w:t>&lt;cr&gt;</w:t>
      </w:r>
    </w:p>
    <w:p w14:paraId="09CCA78D" w14:textId="77777777" w:rsidR="00953E39" w:rsidRPr="00F63F22" w:rsidRDefault="00953E39" w:rsidP="00EA2497">
      <w:pPr>
        <w:pStyle w:val="Example"/>
      </w:pPr>
      <w:r w:rsidRPr="00F63F22">
        <w:t>MSA|AR|ZZ9380| &lt;cr&gt;</w:t>
      </w:r>
    </w:p>
    <w:p w14:paraId="0B448ED6" w14:textId="77777777" w:rsidR="00953E39" w:rsidRPr="00F63F22" w:rsidRDefault="00953E39" w:rsidP="00EA2497">
      <w:pPr>
        <w:pStyle w:val="Example"/>
        <w:rPr>
          <w:rFonts w:cs="Courier New"/>
        </w:rPr>
      </w:pPr>
      <w:r w:rsidRPr="00F63F22">
        <w:t>ERR| |PID^1^11^^9|103|E&lt;cr&gt;</w:t>
      </w:r>
    </w:p>
    <w:p w14:paraId="60286D93" w14:textId="77777777" w:rsidR="00953E39" w:rsidRPr="00F63F22" w:rsidRDefault="00953E39" w:rsidP="00EA2497">
      <w:pPr>
        <w:pStyle w:val="Heading3"/>
        <w:rPr>
          <w:noProof/>
        </w:rPr>
      </w:pPr>
      <w:bookmarkStart w:id="3224" w:name="_Toc348257296"/>
      <w:bookmarkStart w:id="3225" w:name="_Toc348257632"/>
      <w:bookmarkStart w:id="3226" w:name="_Toc348263254"/>
      <w:bookmarkStart w:id="3227" w:name="_Toc348336583"/>
      <w:bookmarkStart w:id="3228" w:name="_Toc348770071"/>
      <w:bookmarkStart w:id="3229" w:name="_Toc348856213"/>
      <w:bookmarkStart w:id="3230" w:name="_Toc348866634"/>
      <w:bookmarkStart w:id="3231" w:name="_Toc348947864"/>
      <w:bookmarkStart w:id="3232" w:name="_Toc349735445"/>
      <w:bookmarkStart w:id="3233" w:name="_Toc349735888"/>
      <w:bookmarkStart w:id="3234" w:name="_Toc349736042"/>
      <w:bookmarkStart w:id="3235" w:name="_Toc349803774"/>
      <w:bookmarkStart w:id="3236" w:name="_Toc359236112"/>
      <w:bookmarkStart w:id="3237" w:name="_Toc498146278"/>
      <w:bookmarkStart w:id="3238" w:name="_Toc527864847"/>
      <w:bookmarkStart w:id="3239" w:name="_Toc527866319"/>
      <w:bookmarkStart w:id="3240" w:name="_Toc528481969"/>
      <w:bookmarkStart w:id="3241" w:name="_Toc528482474"/>
      <w:bookmarkStart w:id="3242" w:name="_Toc528482773"/>
      <w:bookmarkStart w:id="3243" w:name="_Toc528482898"/>
      <w:bookmarkStart w:id="3244" w:name="_Toc528486206"/>
      <w:bookmarkStart w:id="3245" w:name="_Toc536689811"/>
      <w:bookmarkStart w:id="3246" w:name="_Toc496557"/>
      <w:bookmarkStart w:id="3247" w:name="_Toc524904"/>
      <w:bookmarkStart w:id="3248" w:name="_Toc22443843"/>
      <w:bookmarkStart w:id="3249" w:name="_Toc22444195"/>
      <w:bookmarkStart w:id="3250" w:name="_Toc36358142"/>
      <w:bookmarkStart w:id="3251" w:name="_Toc42232571"/>
      <w:bookmarkStart w:id="3252" w:name="_Toc43275093"/>
      <w:bookmarkStart w:id="3253" w:name="_Toc43275265"/>
      <w:bookmarkStart w:id="3254" w:name="_Toc43275972"/>
      <w:bookmarkStart w:id="3255" w:name="_Toc43276292"/>
      <w:bookmarkStart w:id="3256" w:name="_Toc43276817"/>
      <w:bookmarkStart w:id="3257" w:name="_Toc43276915"/>
      <w:bookmarkStart w:id="3258" w:name="_Toc43277055"/>
      <w:bookmarkStart w:id="3259" w:name="_Toc234219624"/>
      <w:bookmarkStart w:id="3260" w:name="_Toc17270037"/>
      <w:bookmarkStart w:id="3261" w:name="_Toc28952758"/>
      <w:r w:rsidRPr="00F63F22">
        <w:rPr>
          <w:noProof/>
        </w:rPr>
        <w:t>Message using sequence number:</w:t>
      </w:r>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r w:rsidRPr="00F63F22">
        <w:rPr>
          <w:noProof/>
        </w:rPr>
        <w:t xml:space="preserve"> protocol</w:t>
      </w:r>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14:paraId="0A008556" w14:textId="77777777"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14:paraId="5107DB0E" w14:textId="77777777"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14:paraId="356B855F" w14:textId="77777777" w:rsidR="00953E39" w:rsidRPr="00F63F22" w:rsidRDefault="00953E39" w:rsidP="00EA2497">
      <w:pPr>
        <w:pStyle w:val="NormalIndented"/>
        <w:rPr>
          <w:noProof/>
        </w:rPr>
      </w:pPr>
      <w:r w:rsidRPr="00F63F22">
        <w:rPr>
          <w:noProof/>
        </w:rPr>
        <w:t>The responder uses a general acknowledgment. The expected sequence number is 1.</w:t>
      </w:r>
    </w:p>
    <w:p w14:paraId="78E86CD1" w14:textId="77777777" w:rsidR="00953E39" w:rsidRPr="00F63F22" w:rsidRDefault="00953E39" w:rsidP="00EA2497">
      <w:pPr>
        <w:pStyle w:val="Example"/>
      </w:pPr>
      <w:r w:rsidRPr="00F63F22">
        <w:t>MSH|^~\&amp;|LAB|767543|ADT|767543|199003141304-0500||ACK^A08^ACK |ZZ9380|P|2.</w:t>
      </w:r>
      <w:r w:rsidR="009877EA">
        <w:t>9</w:t>
      </w:r>
      <w:r w:rsidRPr="00F63F22">
        <w:t>&lt;cr&gt;</w:t>
      </w:r>
    </w:p>
    <w:p w14:paraId="07A38FEE" w14:textId="77777777" w:rsidR="00953E39" w:rsidRPr="00F63F22" w:rsidRDefault="00953E39" w:rsidP="00EA2497">
      <w:pPr>
        <w:pStyle w:val="Example"/>
      </w:pPr>
      <w:r w:rsidRPr="00F63F22">
        <w:t>MSA|AA|XX3657||1&lt;cr&gt;</w:t>
      </w:r>
    </w:p>
    <w:p w14:paraId="28D556A2" w14:textId="070D4C0E"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886355">
        <w:rPr>
          <w:noProof/>
        </w:rPr>
        <w:t>2.9.1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ins w:id="3262" w:author="Lynn Laakso" w:date="2022-09-09T15:49:00Z">
        <w:r w:rsidR="00886355" w:rsidRPr="00F63F22">
          <w:rPr>
            <w:noProof/>
          </w:rPr>
          <w:t xml:space="preserve">Sequence </w:t>
        </w:r>
        <w:r w:rsidR="00886355" w:rsidRPr="000247A5">
          <w:rPr>
            <w:noProof/>
          </w:rPr>
          <w:t>number</w:t>
        </w:r>
        <w:r w:rsidR="00886355" w:rsidRPr="00F63F22">
          <w:rPr>
            <w:noProof/>
          </w:rPr>
          <w:t xml:space="preserve"> protocol</w:t>
        </w:r>
      </w:ins>
      <w:r w:rsidR="00F96E77">
        <w:fldChar w:fldCharType="end"/>
      </w:r>
      <w:r w:rsidRPr="00F63F22">
        <w:rPr>
          <w:noProof/>
        </w:rPr>
        <w:t>" for further detail.</w:t>
      </w:r>
    </w:p>
    <w:p w14:paraId="1B694F08" w14:textId="77777777" w:rsidR="006A5FDB" w:rsidRPr="00F63F22" w:rsidRDefault="006A5FDB" w:rsidP="006A5FDB">
      <w:pPr>
        <w:pStyle w:val="Heading3"/>
        <w:rPr>
          <w:noProof/>
        </w:rPr>
      </w:pPr>
      <w:bookmarkStart w:id="3263" w:name="_Hlt478362934"/>
      <w:bookmarkStart w:id="3264" w:name="_Toc17270038"/>
      <w:bookmarkStart w:id="3265" w:name="_Toc28952759"/>
      <w:bookmarkStart w:id="3266" w:name="_Toc496559"/>
      <w:bookmarkStart w:id="3267" w:name="_Toc524906"/>
      <w:bookmarkStart w:id="3268" w:name="_Toc22443845"/>
      <w:bookmarkStart w:id="3269" w:name="_Toc22444197"/>
      <w:bookmarkStart w:id="3270" w:name="_Toc36358144"/>
      <w:bookmarkStart w:id="3271" w:name="_Toc42232573"/>
      <w:bookmarkStart w:id="3272" w:name="_Toc43275095"/>
      <w:bookmarkStart w:id="3273" w:name="_Toc43275267"/>
      <w:bookmarkStart w:id="3274" w:name="_Toc43275974"/>
      <w:bookmarkStart w:id="3275" w:name="_Toc43276294"/>
      <w:bookmarkStart w:id="3276" w:name="_Toc43276819"/>
      <w:bookmarkStart w:id="3277" w:name="_Toc43276917"/>
      <w:bookmarkStart w:id="3278" w:name="_Toc43277057"/>
      <w:bookmarkStart w:id="3279" w:name="_Toc234219626"/>
      <w:bookmarkEnd w:id="3263"/>
      <w:r w:rsidRPr="00F63F22">
        <w:rPr>
          <w:noProof/>
        </w:rPr>
        <w:t>Message fragmentation</w:t>
      </w:r>
      <w:bookmarkEnd w:id="3264"/>
      <w:bookmarkEnd w:id="3265"/>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14:paraId="3209B901" w14:textId="4D0D369E"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886355" w:rsidRPr="00886355">
        <w:rPr>
          <w:i/>
          <w:noProof/>
          <w:color w:val="0000FF"/>
        </w:rPr>
        <w:t>2.9.2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ins w:id="3280" w:author="Lynn Laakso" w:date="2022-09-09T15:49:00Z">
        <w:r w:rsidR="00886355" w:rsidRPr="00886355">
          <w:rPr>
            <w:i/>
            <w:noProof/>
            <w:color w:val="0000FF"/>
          </w:rPr>
          <w:t>Continuation messages and segments</w:t>
        </w:r>
      </w:ins>
      <w:r w:rsidR="00F96E77">
        <w:fldChar w:fldCharType="end"/>
      </w:r>
      <w:r w:rsidRPr="00F63F22">
        <w:rPr>
          <w:noProof/>
        </w:rPr>
        <w:t>".</w:t>
      </w:r>
      <w:r w:rsidRPr="00F63F22">
        <w:rPr>
          <w:noProof/>
          <w:snapToGrid w:val="0"/>
        </w:rPr>
        <w:t xml:space="preserve"> </w:t>
      </w:r>
    </w:p>
    <w:p w14:paraId="3A0B1FB3" w14:textId="77777777"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14:paraId="57CBE2AE" w14:textId="77777777" w:rsidR="006A5FDB" w:rsidRPr="00F63F22" w:rsidRDefault="006A5FDB" w:rsidP="006A5FDB">
      <w:pPr>
        <w:pStyle w:val="NormalIndented"/>
        <w:rPr>
          <w:noProof/>
          <w:snapToGrid w:val="0"/>
        </w:rPr>
      </w:pPr>
      <w:r w:rsidRPr="00F63F22">
        <w:rPr>
          <w:noProof/>
          <w:snapToGrid w:val="0"/>
        </w:rPr>
        <w:t>When a message is continued, a unique continuation value is used. This same value will appear in MSH-14 and DSC-1 as appropriate for a single pair of messages. This allows messages to be "chained together".</w:t>
      </w:r>
    </w:p>
    <w:p w14:paraId="43C40015" w14:textId="77777777"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14:paraId="5143FB6C" w14:textId="77777777" w:rsidR="006A5FDB" w:rsidRPr="00F63F22" w:rsidRDefault="006A5FDB" w:rsidP="006A5FDB">
      <w:pPr>
        <w:pStyle w:val="NormalIndented"/>
        <w:rPr>
          <w:noProof/>
          <w:snapToGrid w:val="0"/>
        </w:rPr>
      </w:pPr>
      <w:r w:rsidRPr="00F63F22">
        <w:rPr>
          <w:noProof/>
          <w:snapToGrid w:val="0"/>
        </w:rPr>
        <w:t>Sitecode-interfaceapplicationcode-date-sequentialcounterwithindate</w:t>
      </w:r>
    </w:p>
    <w:p w14:paraId="38113740" w14:textId="77777777" w:rsidR="006A5FDB" w:rsidRPr="00F63F22" w:rsidRDefault="006A5FDB" w:rsidP="006A5FDB">
      <w:pPr>
        <w:pStyle w:val="NormalIndented"/>
        <w:rPr>
          <w:noProof/>
          <w:snapToGrid w:val="0"/>
        </w:rPr>
      </w:pPr>
      <w:r w:rsidRPr="00F63F22">
        <w:rPr>
          <w:noProof/>
          <w:snapToGrid w:val="0"/>
        </w:rPr>
        <w:t>This will guarantee uniqueness of this field.</w:t>
      </w:r>
    </w:p>
    <w:p w14:paraId="07816400" w14:textId="77777777"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14:paraId="09E60E00" w14:textId="77777777" w:rsidR="006A5FDB" w:rsidRPr="00F63F22" w:rsidRDefault="006A5FDB" w:rsidP="006A5FDB">
      <w:pPr>
        <w:pStyle w:val="NormalIndented"/>
        <w:rPr>
          <w:noProof/>
          <w:snapToGrid w:val="0"/>
        </w:rPr>
      </w:pPr>
      <w:r w:rsidRPr="00F63F22">
        <w:rPr>
          <w:noProof/>
          <w:snapToGrid w:val="0"/>
        </w:rPr>
        <w:t>An alternative method of valuing the continuation pointer:</w:t>
      </w:r>
    </w:p>
    <w:p w14:paraId="59B3B9BD" w14:textId="77777777" w:rsidR="006A5FDB" w:rsidRPr="00F63F22" w:rsidRDefault="006A5FDB" w:rsidP="006A5FDB">
      <w:pPr>
        <w:pStyle w:val="NormalIndented"/>
        <w:rPr>
          <w:noProof/>
          <w:snapToGrid w:val="0"/>
        </w:rPr>
      </w:pPr>
      <w:r w:rsidRPr="00F63F22">
        <w:rPr>
          <w:noProof/>
          <w:snapToGrid w:val="0"/>
        </w:rPr>
        <w:t>Sitecode-interfaceapplicationcode-medicalrecordnumber-datetime</w:t>
      </w:r>
    </w:p>
    <w:p w14:paraId="5EE97A26" w14:textId="77777777" w:rsidR="006A5FDB" w:rsidRPr="00F63F22" w:rsidRDefault="006A5FDB" w:rsidP="006A5FDB">
      <w:pPr>
        <w:pStyle w:val="NormalIndented"/>
        <w:rPr>
          <w:noProof/>
          <w:snapToGrid w:val="0"/>
        </w:rPr>
      </w:pPr>
      <w:r w:rsidRPr="00F63F22">
        <w:rPr>
          <w:noProof/>
          <w:snapToGrid w:val="0"/>
        </w:rPr>
        <w:lastRenderedPageBreak/>
        <w:t>e.g. MGH-PCIS-1234567-19980331121314 for a message created on March 31, at 12:13:14pm for patient medical record number 1234567, within the PCIS interfaces at MGH</w:t>
      </w:r>
    </w:p>
    <w:p w14:paraId="3DFFF2A0" w14:textId="77777777"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14:paraId="1F0BB068" w14:textId="77777777"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14:paraId="1E7B35D0" w14:textId="77777777"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14:paraId="77CC3098" w14:textId="77777777"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14:paraId="6F7134B9" w14:textId="77777777"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14:paraId="650080A3" w14:textId="77777777" w:rsidR="006A5FDB" w:rsidRPr="00F63F22" w:rsidRDefault="006A5FDB" w:rsidP="006A5FDB">
      <w:pPr>
        <w:pStyle w:val="NormalIndented"/>
        <w:rPr>
          <w:noProof/>
        </w:rPr>
      </w:pPr>
      <w:r w:rsidRPr="00F63F22">
        <w:rPr>
          <w:noProof/>
        </w:rPr>
        <w:t>Note the multiple continuation pointer values, one for each pair of physical messages.</w:t>
      </w:r>
    </w:p>
    <w:p w14:paraId="5F53C88D" w14:textId="77777777" w:rsidR="006A5FDB" w:rsidRPr="00F63F22" w:rsidRDefault="006A5FDB" w:rsidP="006A5FDB">
      <w:pPr>
        <w:pStyle w:val="NormalIndented"/>
        <w:rPr>
          <w:rStyle w:val="Strong"/>
          <w:noProof/>
        </w:rPr>
      </w:pPr>
      <w:r w:rsidRPr="00F63F22">
        <w:rPr>
          <w:rStyle w:val="Strong"/>
          <w:noProof/>
        </w:rPr>
        <w:t>Message 1</w:t>
      </w:r>
    </w:p>
    <w:p w14:paraId="2C41B32C" w14:textId="77777777" w:rsidR="006A5FDB" w:rsidRPr="00F63F22" w:rsidRDefault="006A5FDB" w:rsidP="006A5FDB">
      <w:pPr>
        <w:pStyle w:val="Example"/>
      </w:pPr>
      <w:r w:rsidRPr="00F63F22">
        <w:t>MSH|...|&lt;field-13&gt;||...</w:t>
      </w:r>
    </w:p>
    <w:p w14:paraId="6F8372AD" w14:textId="77777777" w:rsidR="006A5FDB" w:rsidRPr="00F63F22" w:rsidRDefault="006A5FDB" w:rsidP="006A5FDB">
      <w:pPr>
        <w:pStyle w:val="Example"/>
      </w:pPr>
      <w:r w:rsidRPr="00F63F22">
        <w:t>PID|...</w:t>
      </w:r>
    </w:p>
    <w:p w14:paraId="20D352EE" w14:textId="77777777" w:rsidR="006A5FDB" w:rsidRPr="00F63F22" w:rsidRDefault="006A5FDB" w:rsidP="006A5FDB">
      <w:pPr>
        <w:pStyle w:val="Example"/>
      </w:pPr>
      <w:r w:rsidRPr="00F63F22">
        <w:t>ORC|...</w:t>
      </w:r>
    </w:p>
    <w:p w14:paraId="66214681" w14:textId="77777777" w:rsidR="006A5FDB" w:rsidRPr="00F63F22" w:rsidRDefault="006A5FDB" w:rsidP="006A5FDB">
      <w:pPr>
        <w:pStyle w:val="Example"/>
      </w:pPr>
      <w:r w:rsidRPr="00F63F22">
        <w:t>OBR|...</w:t>
      </w:r>
    </w:p>
    <w:p w14:paraId="259ABF19" w14:textId="77777777" w:rsidR="006A5FDB" w:rsidRPr="00F63F22" w:rsidRDefault="006A5FDB" w:rsidP="006A5FDB">
      <w:pPr>
        <w:pStyle w:val="Example"/>
      </w:pPr>
      <w:r w:rsidRPr="00F63F22">
        <w:t>OBX|1|FT|^Discharge Summary|1|This is the first sentence of a long</w:t>
      </w:r>
    </w:p>
    <w:p w14:paraId="3CA1DBB4" w14:textId="77777777" w:rsidR="006A5FDB" w:rsidRPr="00F63F22" w:rsidRDefault="006A5FDB" w:rsidP="006A5FDB">
      <w:pPr>
        <w:pStyle w:val="Example"/>
      </w:pPr>
      <w:r w:rsidRPr="00F63F22">
        <w:t>message. This is the second sentence of a long message.</w:t>
      </w:r>
    </w:p>
    <w:p w14:paraId="28765605" w14:textId="77777777" w:rsidR="006A5FDB" w:rsidRPr="00F63F22" w:rsidRDefault="006A5FDB" w:rsidP="006A5FDB">
      <w:pPr>
        <w:pStyle w:val="Example"/>
      </w:pPr>
      <w:r w:rsidRPr="00F63F22">
        <w:t>&lt;snip&gt;</w:t>
      </w:r>
    </w:p>
    <w:p w14:paraId="5ECEB82F" w14:textId="77777777" w:rsidR="006A5FDB" w:rsidRPr="00F63F22" w:rsidRDefault="006A5FDB" w:rsidP="006A5FDB">
      <w:pPr>
        <w:pStyle w:val="Example"/>
      </w:pPr>
      <w:r w:rsidRPr="00F63F22">
        <w:t>This is the 967th sentence of "</w:t>
      </w:r>
    </w:p>
    <w:p w14:paraId="3B7CD005" w14:textId="77777777" w:rsidR="006A5FDB" w:rsidRPr="00F63F22" w:rsidRDefault="006A5FDB" w:rsidP="006A5FDB">
      <w:pPr>
        <w:pStyle w:val="Example"/>
      </w:pPr>
      <w:r w:rsidRPr="00F63F22">
        <w:t>ADD|</w:t>
      </w:r>
    </w:p>
    <w:p w14:paraId="3E452DB4" w14:textId="77777777" w:rsidR="006A5FDB" w:rsidRPr="00F63F22" w:rsidRDefault="006A5FDB" w:rsidP="006A5FDB">
      <w:pPr>
        <w:pStyle w:val="Example"/>
      </w:pPr>
      <w:r w:rsidRPr="00F63F22">
        <w:t>DSC|BWH-LDS-19990405-6|</w:t>
      </w:r>
    </w:p>
    <w:p w14:paraId="7EF71CB7" w14:textId="77777777" w:rsidR="006A5FDB" w:rsidRPr="00F63F22" w:rsidRDefault="006A5FDB" w:rsidP="006A5FDB">
      <w:pPr>
        <w:pStyle w:val="NormalIndented"/>
        <w:rPr>
          <w:rStyle w:val="Strong"/>
          <w:noProof/>
        </w:rPr>
      </w:pPr>
      <w:r w:rsidRPr="00F63F22">
        <w:rPr>
          <w:rStyle w:val="Strong"/>
          <w:noProof/>
        </w:rPr>
        <w:t>Message 2</w:t>
      </w:r>
    </w:p>
    <w:p w14:paraId="69159FE0" w14:textId="77777777" w:rsidR="006A5FDB" w:rsidRPr="00F63F22" w:rsidRDefault="006A5FDB" w:rsidP="006A5FDB">
      <w:pPr>
        <w:pStyle w:val="Example"/>
      </w:pPr>
      <w:r w:rsidRPr="00F63F22">
        <w:t>MSH|...|&lt;field-13&gt;|BWH-LDS-19990405-6|</w:t>
      </w:r>
    </w:p>
    <w:p w14:paraId="7DA336E7" w14:textId="77777777" w:rsidR="006A5FDB" w:rsidRPr="00F63F22" w:rsidRDefault="006A5FDB" w:rsidP="006A5FDB">
      <w:pPr>
        <w:pStyle w:val="Example"/>
      </w:pPr>
      <w:r w:rsidRPr="00F63F22">
        <w:t>ADD|a long message. This is the 968th sentence of a long message.</w:t>
      </w:r>
    </w:p>
    <w:p w14:paraId="797E36A6" w14:textId="77777777" w:rsidR="006A5FDB" w:rsidRPr="00F63F22" w:rsidRDefault="006A5FDB" w:rsidP="006A5FDB">
      <w:pPr>
        <w:pStyle w:val="Example"/>
      </w:pPr>
      <w:r w:rsidRPr="00F63F22">
        <w:t>&lt;snip&gt;</w:t>
      </w:r>
    </w:p>
    <w:p w14:paraId="7A036C85" w14:textId="77777777" w:rsidR="006A5FDB" w:rsidRPr="00F63F22" w:rsidRDefault="006A5FDB" w:rsidP="006A5FDB">
      <w:pPr>
        <w:pStyle w:val="Example"/>
      </w:pPr>
      <w:r w:rsidRPr="00F63F22">
        <w:t xml:space="preserve">This is the 1001st line of </w:t>
      </w:r>
      <w:r w:rsidRPr="00F63F22">
        <w:tab/>
      </w:r>
    </w:p>
    <w:p w14:paraId="70673202"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41F67521" w14:textId="77777777" w:rsidR="006A5FDB" w:rsidRPr="00F63F22" w:rsidRDefault="006A5FDB" w:rsidP="006A5FDB">
      <w:pPr>
        <w:pStyle w:val="Example"/>
      </w:pPr>
      <w:r w:rsidRPr="00F63F22">
        <w:t>DSC|BWH-LDS-19990405-7|</w:t>
      </w:r>
    </w:p>
    <w:p w14:paraId="26F85D50" w14:textId="77777777" w:rsidR="006A5FDB" w:rsidRPr="00F63F22" w:rsidRDefault="006A5FDB" w:rsidP="006A5FDB">
      <w:pPr>
        <w:pStyle w:val="NormalIndented"/>
        <w:rPr>
          <w:rStyle w:val="Strong"/>
          <w:noProof/>
        </w:rPr>
      </w:pPr>
      <w:r w:rsidRPr="00F63F22">
        <w:rPr>
          <w:rStyle w:val="Strong"/>
          <w:noProof/>
        </w:rPr>
        <w:t>Message 3</w:t>
      </w:r>
    </w:p>
    <w:p w14:paraId="2120963D" w14:textId="77777777" w:rsidR="006A5FDB" w:rsidRPr="00F63F22" w:rsidRDefault="006A5FDB" w:rsidP="006A5FDB">
      <w:pPr>
        <w:pStyle w:val="Example"/>
      </w:pPr>
      <w:r w:rsidRPr="00F63F22">
        <w:t>MSH|...|&lt;field-13&gt;|BWH-LDS-19990405-7|</w:t>
      </w:r>
    </w:p>
    <w:p w14:paraId="7A306345"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D5D485A" w14:textId="77777777" w:rsidR="006A5FDB" w:rsidRPr="00F63F22" w:rsidRDefault="006A5FDB" w:rsidP="006A5FDB">
      <w:pPr>
        <w:pStyle w:val="Example"/>
      </w:pPr>
      <w:r w:rsidRPr="00F63F22">
        <w:t>DG1|...</w:t>
      </w:r>
    </w:p>
    <w:p w14:paraId="6EAD68F4" w14:textId="77777777" w:rsidR="006A5FDB" w:rsidRPr="00F63F22" w:rsidRDefault="006A5FDB" w:rsidP="006A5FDB">
      <w:pPr>
        <w:pStyle w:val="Example"/>
      </w:pPr>
      <w:r w:rsidRPr="00F63F22">
        <w:t>&lt;end of message&gt;</w:t>
      </w:r>
    </w:p>
    <w:p w14:paraId="0DA044B1" w14:textId="77777777"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14:paraId="5877EB14" w14:textId="77777777"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14:paraId="0B8241A0" w14:textId="77777777"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14:paraId="1F1C450F" w14:textId="77777777"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14:paraId="1A921131" w14:textId="77777777" w:rsidR="006A5FDB" w:rsidRPr="00F63F22" w:rsidRDefault="006A5FDB" w:rsidP="006A5FDB">
      <w:pPr>
        <w:pStyle w:val="NormalIndented"/>
        <w:rPr>
          <w:noProof/>
          <w:snapToGrid w:val="0"/>
        </w:rPr>
      </w:pPr>
      <w:r w:rsidRPr="00F63F22">
        <w:rPr>
          <w:noProof/>
          <w:snapToGrid w:val="0"/>
        </w:rPr>
        <w:lastRenderedPageBreak/>
        <w:t>Example 1, a single field being split across three messages</w:t>
      </w:r>
    </w:p>
    <w:p w14:paraId="70AA35E0" w14:textId="77777777" w:rsidR="006A5FDB" w:rsidRPr="00F63F22" w:rsidRDefault="006A5FDB" w:rsidP="006A5FDB">
      <w:pPr>
        <w:rPr>
          <w:noProof/>
          <w:snapToGrid w:val="0"/>
        </w:rPr>
      </w:pPr>
      <w:r w:rsidRPr="00F63F22">
        <w:rPr>
          <w:noProof/>
          <w:snapToGrid w:val="0"/>
        </w:rPr>
        <w:t>Message #1: ---------------------------------------------------------------</w:t>
      </w:r>
    </w:p>
    <w:p w14:paraId="4CE1D19A"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0E32EB46" w14:textId="77777777" w:rsidR="006A5FDB" w:rsidRPr="00F63F22" w:rsidRDefault="006A5FDB" w:rsidP="006A5FDB">
      <w:pPr>
        <w:pStyle w:val="Example"/>
        <w:rPr>
          <w:snapToGrid w:val="0"/>
        </w:rPr>
      </w:pPr>
      <w:r w:rsidRPr="00F63F22">
        <w:rPr>
          <w:snapToGrid w:val="0"/>
        </w:rPr>
        <w:t>MSH|...|&lt;field-13&gt;||...</w:t>
      </w:r>
    </w:p>
    <w:p w14:paraId="5278863D" w14:textId="77777777" w:rsidR="006A5FDB" w:rsidRPr="00F63F22" w:rsidRDefault="006A5FDB" w:rsidP="006A5FDB">
      <w:pPr>
        <w:pStyle w:val="Example"/>
        <w:rPr>
          <w:snapToGrid w:val="0"/>
        </w:rPr>
      </w:pPr>
      <w:r w:rsidRPr="00F63F22">
        <w:rPr>
          <w:snapToGrid w:val="0"/>
        </w:rPr>
        <w:t>PID|...</w:t>
      </w:r>
    </w:p>
    <w:p w14:paraId="74C2B9A2" w14:textId="77777777" w:rsidR="006A5FDB" w:rsidRPr="00F63F22" w:rsidRDefault="006A5FDB" w:rsidP="006A5FDB">
      <w:pPr>
        <w:pStyle w:val="Example"/>
        <w:rPr>
          <w:snapToGrid w:val="0"/>
        </w:rPr>
      </w:pPr>
      <w:r w:rsidRPr="00F63F22">
        <w:rPr>
          <w:snapToGrid w:val="0"/>
        </w:rPr>
        <w:t>ORC|...</w:t>
      </w:r>
    </w:p>
    <w:p w14:paraId="6D587622" w14:textId="77777777" w:rsidR="006A5FDB" w:rsidRPr="00F63F22" w:rsidRDefault="006A5FDB" w:rsidP="006A5FDB">
      <w:pPr>
        <w:pStyle w:val="Example"/>
        <w:rPr>
          <w:snapToGrid w:val="0"/>
        </w:rPr>
      </w:pPr>
      <w:r w:rsidRPr="00F63F22">
        <w:rPr>
          <w:snapToGrid w:val="0"/>
        </w:rPr>
        <w:t>OBR|...</w:t>
      </w:r>
    </w:p>
    <w:p w14:paraId="75B8E0F9" w14:textId="77777777" w:rsidR="006A5FDB" w:rsidRPr="00F63F22" w:rsidRDefault="006A5FDB" w:rsidP="006A5FDB">
      <w:pPr>
        <w:pStyle w:val="Example"/>
        <w:rPr>
          <w:snapToGrid w:val="0"/>
        </w:rPr>
      </w:pPr>
      <w:r w:rsidRPr="00F63F22">
        <w:rPr>
          <w:snapToGrid w:val="0"/>
        </w:rPr>
        <w:t>OBX|1|FT|^Discharge Summary|1|This is the first sentence of a long</w:t>
      </w:r>
    </w:p>
    <w:p w14:paraId="509B9C94" w14:textId="77777777" w:rsidR="006A5FDB" w:rsidRPr="00F63F22" w:rsidRDefault="006A5FDB" w:rsidP="006A5FDB">
      <w:pPr>
        <w:pStyle w:val="Example"/>
        <w:rPr>
          <w:snapToGrid w:val="0"/>
        </w:rPr>
      </w:pPr>
      <w:r w:rsidRPr="00F63F22">
        <w:rPr>
          <w:snapToGrid w:val="0"/>
        </w:rPr>
        <w:t>message. This is the second sentence of a long message.</w:t>
      </w:r>
    </w:p>
    <w:p w14:paraId="7CD2B7CC" w14:textId="77777777" w:rsidR="006A5FDB" w:rsidRPr="00F63F22" w:rsidRDefault="006A5FDB" w:rsidP="006A5FDB">
      <w:pPr>
        <w:pStyle w:val="Example"/>
        <w:rPr>
          <w:snapToGrid w:val="0"/>
        </w:rPr>
      </w:pPr>
      <w:r w:rsidRPr="00F63F22">
        <w:rPr>
          <w:snapToGrid w:val="0"/>
        </w:rPr>
        <w:t>&lt;snip&gt;</w:t>
      </w:r>
    </w:p>
    <w:p w14:paraId="3AE20BBD" w14:textId="77777777"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14:paraId="0CE92A9A" w14:textId="77777777" w:rsidR="006A5FDB" w:rsidRPr="00F63F22" w:rsidRDefault="006A5FDB" w:rsidP="006A5FDB">
      <w:pPr>
        <w:pStyle w:val="Example"/>
        <w:rPr>
          <w:snapToGrid w:val="0"/>
        </w:rPr>
      </w:pPr>
      <w:r w:rsidRPr="00F63F22">
        <w:rPr>
          <w:snapToGrid w:val="0"/>
        </w:rPr>
        <w:t>ADD|</w:t>
      </w:r>
    </w:p>
    <w:p w14:paraId="681420B9" w14:textId="77777777" w:rsidR="006A5FDB" w:rsidRPr="00F63F22" w:rsidRDefault="006A5FDB" w:rsidP="006A5FDB">
      <w:pPr>
        <w:pStyle w:val="Example"/>
      </w:pPr>
      <w:r w:rsidRPr="00F63F22">
        <w:t>DSC|&lt;continuation-pointer-value-1&gt;|F</w:t>
      </w:r>
    </w:p>
    <w:p w14:paraId="67383DAF" w14:textId="77777777" w:rsidR="006A5FDB" w:rsidRPr="00F63F22" w:rsidRDefault="006A5FDB" w:rsidP="006A5FDB">
      <w:pPr>
        <w:pStyle w:val="Example"/>
      </w:pPr>
    </w:p>
    <w:p w14:paraId="73A352AA" w14:textId="77777777" w:rsidR="006A5FDB" w:rsidRPr="00F63F22" w:rsidRDefault="006A5FDB" w:rsidP="006A5FDB">
      <w:pPr>
        <w:pStyle w:val="Example"/>
      </w:pPr>
      <w:r w:rsidRPr="00F63F22">
        <w:t>Message #2: --------------------------------------------------------------</w:t>
      </w:r>
    </w:p>
    <w:p w14:paraId="5BA739C5"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396017B4" w14:textId="77777777" w:rsidR="006A5FDB" w:rsidRPr="00F63F22" w:rsidRDefault="006A5FDB" w:rsidP="006A5FDB">
      <w:pPr>
        <w:pStyle w:val="Example"/>
      </w:pPr>
    </w:p>
    <w:p w14:paraId="367A25C3" w14:textId="77777777" w:rsidR="006A5FDB" w:rsidRPr="00F63F22" w:rsidRDefault="006A5FDB" w:rsidP="006A5FDB">
      <w:pPr>
        <w:pStyle w:val="Example"/>
      </w:pPr>
      <w:r w:rsidRPr="00F63F22">
        <w:t>MSH|...|&lt;field-13&gt;|&lt;continuation-pointer-value-1&gt;|</w:t>
      </w:r>
    </w:p>
    <w:p w14:paraId="07078DB9" w14:textId="77777777" w:rsidR="006A5FDB" w:rsidRPr="00F63F22" w:rsidRDefault="006A5FDB" w:rsidP="006A5FDB">
      <w:pPr>
        <w:pStyle w:val="Example"/>
      </w:pPr>
      <w:r w:rsidRPr="00F63F22">
        <w:t>ADD|a long message. This is the 968th sentence of a long message.</w:t>
      </w:r>
    </w:p>
    <w:p w14:paraId="47D4AA8E" w14:textId="77777777" w:rsidR="006A5FDB" w:rsidRPr="00F63F22" w:rsidRDefault="006A5FDB" w:rsidP="006A5FDB">
      <w:pPr>
        <w:pStyle w:val="Example"/>
      </w:pPr>
      <w:r w:rsidRPr="00F63F22">
        <w:t>&lt;snip&gt;</w:t>
      </w:r>
    </w:p>
    <w:p w14:paraId="449FD3D7" w14:textId="77777777" w:rsidR="006A5FDB" w:rsidRPr="00F63F22" w:rsidRDefault="006A5FDB" w:rsidP="006A5FDB">
      <w:pPr>
        <w:pStyle w:val="Example"/>
      </w:pPr>
      <w:r w:rsidRPr="00F63F22">
        <w:t xml:space="preserve">This is the 1001st line of </w:t>
      </w:r>
      <w:r w:rsidRPr="00F63F22">
        <w:tab/>
      </w:r>
    </w:p>
    <w:p w14:paraId="428EB92B"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78628D32" w14:textId="77777777" w:rsidR="006A5FDB" w:rsidRPr="00F63F22" w:rsidRDefault="006A5FDB" w:rsidP="006A5FDB">
      <w:pPr>
        <w:pStyle w:val="Example"/>
      </w:pPr>
      <w:r w:rsidRPr="00F63F22">
        <w:t>DSC|&lt;continuation-pointer-value-2&gt;|F</w:t>
      </w:r>
    </w:p>
    <w:p w14:paraId="77CFAA8D" w14:textId="77777777" w:rsidR="006A5FDB" w:rsidRPr="00F63F22" w:rsidRDefault="006A5FDB" w:rsidP="006A5FDB">
      <w:pPr>
        <w:pStyle w:val="Example"/>
      </w:pPr>
    </w:p>
    <w:p w14:paraId="74CED8EF" w14:textId="77777777" w:rsidR="006A5FDB" w:rsidRPr="00F63F22" w:rsidRDefault="006A5FDB" w:rsidP="006A5FDB">
      <w:pPr>
        <w:pStyle w:val="Example"/>
      </w:pPr>
      <w:r w:rsidRPr="00F63F22">
        <w:t>Message #3: ---------------------------------------------------------------</w:t>
      </w:r>
    </w:p>
    <w:p w14:paraId="3E653073"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4B008DB5" w14:textId="77777777" w:rsidR="006A5FDB" w:rsidRPr="00F63F22" w:rsidRDefault="006A5FDB" w:rsidP="006A5FDB">
      <w:pPr>
        <w:pStyle w:val="Example"/>
      </w:pPr>
    </w:p>
    <w:p w14:paraId="6F49421A" w14:textId="77777777" w:rsidR="006A5FDB" w:rsidRPr="00F63F22" w:rsidRDefault="006A5FDB" w:rsidP="006A5FDB">
      <w:pPr>
        <w:pStyle w:val="Example"/>
      </w:pPr>
      <w:r w:rsidRPr="00F63F22">
        <w:t>MSH|...|&lt;field-13&gt;|&lt;continuation-pointer-value-2&gt;|</w:t>
      </w:r>
    </w:p>
    <w:p w14:paraId="6879C81E"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2FF1DA9" w14:textId="77777777" w:rsidR="006A5FDB" w:rsidRPr="00F63F22" w:rsidRDefault="006A5FDB" w:rsidP="006A5FDB">
      <w:pPr>
        <w:pStyle w:val="Example"/>
      </w:pPr>
    </w:p>
    <w:p w14:paraId="3021B26A" w14:textId="77777777" w:rsidR="006A5FDB" w:rsidRPr="00F63F22" w:rsidRDefault="006A5FDB" w:rsidP="006A5FDB">
      <w:pPr>
        <w:pStyle w:val="Example"/>
      </w:pPr>
      <w:r w:rsidRPr="00F63F22">
        <w:t>&lt;remaining segments after the big OBX from the original message go here, after the ADD segment&gt;</w:t>
      </w:r>
    </w:p>
    <w:p w14:paraId="17C65411" w14:textId="77777777" w:rsidR="006A5FDB" w:rsidRPr="00F63F22" w:rsidRDefault="006A5FDB" w:rsidP="006A5FDB">
      <w:pPr>
        <w:pStyle w:val="Example"/>
      </w:pPr>
    </w:p>
    <w:p w14:paraId="2E93D590" w14:textId="77777777" w:rsidR="006A5FDB" w:rsidRPr="00F63F22" w:rsidRDefault="006A5FDB" w:rsidP="006A5FDB">
      <w:pPr>
        <w:pStyle w:val="Example"/>
      </w:pPr>
      <w:r w:rsidRPr="00F63F22">
        <w:t>PR1|...</w:t>
      </w:r>
    </w:p>
    <w:p w14:paraId="7874B06E" w14:textId="77777777" w:rsidR="006A5FDB" w:rsidRPr="00F63F22" w:rsidRDefault="006A5FDB" w:rsidP="006A5FDB">
      <w:pPr>
        <w:pStyle w:val="Example"/>
      </w:pPr>
      <w:r w:rsidRPr="00F63F22">
        <w:t>DG1|...</w:t>
      </w:r>
    </w:p>
    <w:p w14:paraId="2FA151DD" w14:textId="77777777" w:rsidR="006A5FDB" w:rsidRPr="00F63F22" w:rsidRDefault="006A5FDB" w:rsidP="006A5FDB">
      <w:pPr>
        <w:rPr>
          <w:noProof/>
          <w:snapToGrid w:val="0"/>
        </w:rPr>
      </w:pPr>
    </w:p>
    <w:p w14:paraId="5ACE6652" w14:textId="77777777" w:rsidR="006A5FDB" w:rsidRPr="00F63F22" w:rsidRDefault="006A5FDB" w:rsidP="006A5FDB">
      <w:pPr>
        <w:pStyle w:val="NormalIndented"/>
        <w:rPr>
          <w:noProof/>
          <w:snapToGrid w:val="0"/>
        </w:rPr>
      </w:pPr>
      <w:r w:rsidRPr="00F63F22">
        <w:rPr>
          <w:noProof/>
          <w:snapToGrid w:val="0"/>
        </w:rPr>
        <w:t>Example 2, a single message being split across two messages, but on segment boundaries</w:t>
      </w:r>
    </w:p>
    <w:p w14:paraId="3B384C3A" w14:textId="77777777" w:rsidR="006A5FDB" w:rsidRPr="00F63F22" w:rsidRDefault="006A5FDB" w:rsidP="006A5FDB">
      <w:pPr>
        <w:rPr>
          <w:noProof/>
          <w:snapToGrid w:val="0"/>
        </w:rPr>
      </w:pPr>
      <w:r w:rsidRPr="00F63F22">
        <w:rPr>
          <w:noProof/>
          <w:snapToGrid w:val="0"/>
        </w:rPr>
        <w:t>Message #1: ---------------------------------------------------------------</w:t>
      </w:r>
    </w:p>
    <w:p w14:paraId="79D1313F"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695B3878" w14:textId="77777777" w:rsidR="006A5FDB" w:rsidRPr="00F63F22" w:rsidRDefault="006A5FDB" w:rsidP="006A5FDB">
      <w:pPr>
        <w:pStyle w:val="Example"/>
        <w:rPr>
          <w:snapToGrid w:val="0"/>
        </w:rPr>
      </w:pPr>
    </w:p>
    <w:p w14:paraId="6B9233B9" w14:textId="77777777" w:rsidR="006A5FDB" w:rsidRPr="00F63F22" w:rsidRDefault="006A5FDB" w:rsidP="006A5FDB">
      <w:pPr>
        <w:pStyle w:val="Example"/>
        <w:rPr>
          <w:snapToGrid w:val="0"/>
        </w:rPr>
      </w:pPr>
      <w:r w:rsidRPr="00F63F22">
        <w:rPr>
          <w:snapToGrid w:val="0"/>
        </w:rPr>
        <w:t>MSH|...|&lt;field-13&gt;||...</w:t>
      </w:r>
    </w:p>
    <w:p w14:paraId="62D74222" w14:textId="77777777" w:rsidR="006A5FDB" w:rsidRPr="00F63F22" w:rsidRDefault="006A5FDB" w:rsidP="006A5FDB">
      <w:pPr>
        <w:pStyle w:val="Example"/>
        <w:rPr>
          <w:snapToGrid w:val="0"/>
        </w:rPr>
      </w:pPr>
      <w:r w:rsidRPr="00F63F22">
        <w:rPr>
          <w:snapToGrid w:val="0"/>
        </w:rPr>
        <w:t>PID|...</w:t>
      </w:r>
    </w:p>
    <w:p w14:paraId="7710EAFD" w14:textId="77777777" w:rsidR="006A5FDB" w:rsidRPr="00F63F22" w:rsidRDefault="006A5FDB" w:rsidP="006A5FDB">
      <w:pPr>
        <w:pStyle w:val="Example"/>
        <w:rPr>
          <w:rFonts w:ascii="Arial" w:hAnsi="Arial"/>
          <w:i/>
          <w:iCs/>
          <w:snapToGrid w:val="0"/>
          <w:spacing w:val="-2"/>
          <w:kern w:val="20"/>
        </w:rPr>
      </w:pPr>
      <w:r w:rsidRPr="00F63F22">
        <w:rPr>
          <w:snapToGrid w:val="0"/>
        </w:rPr>
        <w:t>ORC|...</w:t>
      </w:r>
    </w:p>
    <w:p w14:paraId="5F13E78A" w14:textId="77777777" w:rsidR="006A5FDB" w:rsidRPr="00F63F22" w:rsidRDefault="006A5FDB" w:rsidP="006A5FDB">
      <w:pPr>
        <w:pStyle w:val="Example"/>
        <w:rPr>
          <w:snapToGrid w:val="0"/>
        </w:rPr>
      </w:pPr>
      <w:r w:rsidRPr="00F63F22">
        <w:rPr>
          <w:snapToGrid w:val="0"/>
        </w:rPr>
        <w:t>OBR|...</w:t>
      </w:r>
    </w:p>
    <w:p w14:paraId="19A68E40" w14:textId="77777777" w:rsidR="006A5FDB" w:rsidRPr="00F63F22" w:rsidRDefault="006A5FDB" w:rsidP="006A5FDB">
      <w:pPr>
        <w:pStyle w:val="Example"/>
        <w:rPr>
          <w:snapToGrid w:val="0"/>
        </w:rPr>
      </w:pPr>
      <w:r w:rsidRPr="00F63F22">
        <w:rPr>
          <w:snapToGrid w:val="0"/>
        </w:rPr>
        <w:t>OBX|1|FT|^Discharge Summary|1|This is the first sentence of a long</w:t>
      </w:r>
    </w:p>
    <w:p w14:paraId="25ABDD0E" w14:textId="77777777" w:rsidR="006A5FDB" w:rsidRPr="00F63F22" w:rsidRDefault="006A5FDB" w:rsidP="006A5FDB">
      <w:pPr>
        <w:pStyle w:val="Example"/>
        <w:rPr>
          <w:snapToGrid w:val="0"/>
        </w:rPr>
      </w:pPr>
      <w:r w:rsidRPr="00F63F22">
        <w:rPr>
          <w:snapToGrid w:val="0"/>
        </w:rPr>
        <w:t>message. This is the final sentence of this long discharge summary!|||||F||199707211325|</w:t>
      </w:r>
    </w:p>
    <w:p w14:paraId="4D4C3794" w14:textId="77777777" w:rsidR="006A5FDB" w:rsidRPr="00F63F22" w:rsidRDefault="006A5FDB" w:rsidP="006A5FDB">
      <w:pPr>
        <w:pStyle w:val="Example"/>
        <w:rPr>
          <w:snapToGrid w:val="0"/>
        </w:rPr>
      </w:pPr>
      <w:r w:rsidRPr="00F63F22">
        <w:rPr>
          <w:snapToGrid w:val="0"/>
        </w:rPr>
        <w:t>DSC|&lt;continuation-pointer-value-3&gt;|F</w:t>
      </w:r>
    </w:p>
    <w:p w14:paraId="7FFD0C44" w14:textId="77777777" w:rsidR="006A5FDB" w:rsidRPr="00F63F22" w:rsidRDefault="006A5FDB" w:rsidP="006A5FDB">
      <w:pPr>
        <w:rPr>
          <w:noProof/>
          <w:snapToGrid w:val="0"/>
        </w:rPr>
      </w:pPr>
    </w:p>
    <w:p w14:paraId="29CC954D" w14:textId="77777777" w:rsidR="006A5FDB" w:rsidRPr="00F63F22" w:rsidRDefault="006A5FDB" w:rsidP="006A5FDB">
      <w:pPr>
        <w:rPr>
          <w:noProof/>
          <w:snapToGrid w:val="0"/>
        </w:rPr>
      </w:pPr>
      <w:r w:rsidRPr="00F63F22">
        <w:rPr>
          <w:noProof/>
          <w:snapToGrid w:val="0"/>
        </w:rPr>
        <w:t>Message #2: --------------------------------------------------------------</w:t>
      </w:r>
    </w:p>
    <w:p w14:paraId="2888638C"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14:paraId="135FAAA8" w14:textId="77777777" w:rsidR="006A5FDB" w:rsidRPr="00F63F22" w:rsidRDefault="006A5FDB" w:rsidP="006A5FDB">
      <w:pPr>
        <w:pStyle w:val="NormalIndented"/>
        <w:rPr>
          <w:noProof/>
          <w:snapToGrid w:val="0"/>
        </w:rPr>
      </w:pPr>
      <w:r w:rsidRPr="00F63F22">
        <w:rPr>
          <w:noProof/>
          <w:snapToGrid w:val="0"/>
        </w:rPr>
        <w:lastRenderedPageBreak/>
        <w:t>Note that no ADD segment is necessary, since a segment is not being split across two messages.</w:t>
      </w:r>
    </w:p>
    <w:p w14:paraId="5822BCBB" w14:textId="77777777" w:rsidR="006A5FDB" w:rsidRPr="00F63F22" w:rsidRDefault="006A5FDB" w:rsidP="006A5FDB">
      <w:pPr>
        <w:pStyle w:val="Example"/>
        <w:rPr>
          <w:snapToGrid w:val="0"/>
        </w:rPr>
      </w:pPr>
      <w:r w:rsidRPr="00F63F22">
        <w:rPr>
          <w:snapToGrid w:val="0"/>
        </w:rPr>
        <w:t xml:space="preserve">MSH|...|&lt;field-13&gt;|&lt;continuation-pointer-value-3&gt;| </w:t>
      </w:r>
    </w:p>
    <w:p w14:paraId="47AF39A2" w14:textId="77777777" w:rsidR="006A5FDB" w:rsidRPr="00F63F22" w:rsidRDefault="006A5FDB" w:rsidP="006A5FDB">
      <w:pPr>
        <w:pStyle w:val="Example"/>
      </w:pPr>
      <w:r w:rsidRPr="00F63F22">
        <w:t>PR1|...</w:t>
      </w:r>
    </w:p>
    <w:p w14:paraId="2842E4AE" w14:textId="77777777" w:rsidR="006A5FDB" w:rsidRPr="00F63F22" w:rsidRDefault="006A5FDB" w:rsidP="006A5FDB">
      <w:pPr>
        <w:pStyle w:val="Example"/>
      </w:pPr>
      <w:r w:rsidRPr="00F63F22">
        <w:t>DG1|...</w:t>
      </w:r>
    </w:p>
    <w:p w14:paraId="294B9F1C" w14:textId="77777777" w:rsidR="00953E39" w:rsidRPr="00F63F22" w:rsidRDefault="00953E39" w:rsidP="00EA2497">
      <w:pPr>
        <w:pStyle w:val="Heading3"/>
        <w:rPr>
          <w:noProof/>
        </w:rPr>
      </w:pPr>
      <w:bookmarkStart w:id="3281" w:name="_Toc17270039"/>
      <w:bookmarkStart w:id="3282" w:name="_Toc28952760"/>
      <w:r w:rsidRPr="00F63F22">
        <w:rPr>
          <w:noProof/>
        </w:rPr>
        <w:t>Acknowledgment message using original mode processing</w:t>
      </w:r>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1"/>
      <w:bookmarkEnd w:id="3282"/>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14:paraId="5523BBFA" w14:textId="77777777"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14:paraId="56EF589C" w14:textId="77777777" w:rsidR="00953E39" w:rsidRPr="00F63F22" w:rsidRDefault="00953E39" w:rsidP="00EA2497">
      <w:pPr>
        <w:pStyle w:val="NormalIndented"/>
        <w:rPr>
          <w:noProof/>
        </w:rPr>
      </w:pPr>
      <w:r w:rsidRPr="00F63F22">
        <w:rPr>
          <w:noProof/>
        </w:rPr>
        <w:t>Initiating Message:</w:t>
      </w:r>
    </w:p>
    <w:p w14:paraId="37273D00" w14:textId="14CAA36A" w:rsidR="00953E39" w:rsidRPr="00F63F22" w:rsidRDefault="00953E39" w:rsidP="00EA2497">
      <w:pPr>
        <w:pStyle w:val="Example"/>
      </w:pPr>
      <w:r w:rsidRPr="00F63F22">
        <w:t>MSH|^~\&amp;|LABxxx|ClinLAB|ICU||19910918060544</w:t>
      </w:r>
      <w:ins w:id="3283" w:author="Julian, Anthony J." w:date="2023-07-24T15:39:00Z">
        <w:r w:rsidR="00312C5D">
          <w:t>-500</w:t>
        </w:r>
      </w:ins>
      <w:r w:rsidRPr="00F63F22">
        <w:t>||MFN^M03^MFN_M03|MSGID002|P|2.</w:t>
      </w:r>
      <w:r w:rsidR="009877EA">
        <w:t>9</w:t>
      </w:r>
    </w:p>
    <w:p w14:paraId="775C0B27" w14:textId="77777777" w:rsidR="00953E39" w:rsidRPr="00F63F22" w:rsidRDefault="00953E39" w:rsidP="0034615A">
      <w:pPr>
        <w:pStyle w:val="Example"/>
      </w:pPr>
      <w:r w:rsidRPr="00F63F22">
        <w:t>MFI|</w:t>
      </w:r>
      <w:r w:rsidR="0034615A">
        <w:t>...</w:t>
      </w:r>
    </w:p>
    <w:p w14:paraId="2124D56D" w14:textId="77777777"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14:paraId="1D1C6CA0" w14:textId="3A7D76F6" w:rsidR="00953E39" w:rsidRPr="00F63F22" w:rsidRDefault="00953E39" w:rsidP="00EA2497">
      <w:pPr>
        <w:pStyle w:val="Example"/>
      </w:pPr>
      <w:r w:rsidRPr="00F63F22">
        <w:t>MSH|^~\&amp;|ICU||LABxxx|ClinLAB|19910918060545</w:t>
      </w:r>
      <w:ins w:id="3284" w:author="Julian, Anthony J." w:date="2023-07-24T15:39:00Z">
        <w:r w:rsidR="00312C5D">
          <w:t>-500</w:t>
        </w:r>
      </w:ins>
      <w:r w:rsidRPr="00F63F22">
        <w:t>||MFK^M03^MFK_M01|MSGID99002|P|2.</w:t>
      </w:r>
      <w:r w:rsidR="00F85773">
        <w:t>9</w:t>
      </w:r>
    </w:p>
    <w:p w14:paraId="667FE82D" w14:textId="77777777" w:rsidR="00953E39" w:rsidRPr="00F63F22" w:rsidRDefault="00953E39" w:rsidP="00EA2497">
      <w:pPr>
        <w:pStyle w:val="Example"/>
      </w:pPr>
      <w:r w:rsidRPr="00F63F22">
        <w:t>MSA|AA|MSGID002</w:t>
      </w:r>
    </w:p>
    <w:p w14:paraId="53FAED13" w14:textId="77777777" w:rsidR="00953E39" w:rsidRPr="00F63F22" w:rsidRDefault="00953E39" w:rsidP="00EA2497">
      <w:pPr>
        <w:pStyle w:val="Example"/>
      </w:pPr>
      <w:r w:rsidRPr="00F63F22">
        <w:t>MFI|LABxxx^Lab Test Dictionary^L|UPD|||MFAA</w:t>
      </w:r>
    </w:p>
    <w:p w14:paraId="5C65CCDD" w14:textId="77777777" w:rsidR="00953E39" w:rsidRPr="00F63F22" w:rsidRDefault="00953E39" w:rsidP="00EA2497">
      <w:pPr>
        <w:pStyle w:val="Example"/>
      </w:pPr>
      <w:r w:rsidRPr="00F63F22">
        <w:t>MFA|MUP|199110010000|199110010040|S|12345^WBC^L</w:t>
      </w:r>
    </w:p>
    <w:p w14:paraId="487127C1" w14:textId="77777777" w:rsidR="00953E39" w:rsidRPr="00F63F22" w:rsidRDefault="00953E39" w:rsidP="0034615A">
      <w:pPr>
        <w:pStyle w:val="Example"/>
      </w:pPr>
      <w:r w:rsidRPr="00F63F22">
        <w:t>MFA|MUP|199110010000|199110010041|S|6789^RBC^L</w:t>
      </w:r>
      <w:r w:rsidR="0034615A">
        <w:t>...</w:t>
      </w:r>
    </w:p>
    <w:p w14:paraId="380EFF6A" w14:textId="77777777" w:rsidR="00953E39" w:rsidRPr="00F63F22" w:rsidRDefault="00953E39" w:rsidP="00EA2497">
      <w:pPr>
        <w:pStyle w:val="Heading3"/>
        <w:rPr>
          <w:noProof/>
        </w:rPr>
      </w:pPr>
      <w:bookmarkStart w:id="3285" w:name="_Toc496560"/>
      <w:bookmarkStart w:id="3286" w:name="_Toc524907"/>
      <w:bookmarkStart w:id="3287" w:name="_Toc22443846"/>
      <w:bookmarkStart w:id="3288" w:name="_Toc22444198"/>
      <w:bookmarkStart w:id="3289" w:name="_Toc36358145"/>
      <w:bookmarkStart w:id="3290" w:name="_Toc42232574"/>
      <w:bookmarkStart w:id="3291" w:name="_Toc43275096"/>
      <w:bookmarkStart w:id="3292" w:name="_Toc43275268"/>
      <w:bookmarkStart w:id="3293" w:name="_Toc43275975"/>
      <w:bookmarkStart w:id="3294" w:name="_Toc43276295"/>
      <w:bookmarkStart w:id="3295" w:name="_Toc43276820"/>
      <w:bookmarkStart w:id="3296" w:name="_Toc43276918"/>
      <w:bookmarkStart w:id="3297" w:name="_Toc43277058"/>
      <w:bookmarkStart w:id="3298" w:name="_Toc234219627"/>
      <w:bookmarkStart w:id="3299" w:name="_Toc17270040"/>
      <w:bookmarkStart w:id="3300" w:name="_Toc28952761"/>
      <w:r w:rsidRPr="00F63F22">
        <w:rPr>
          <w:noProof/>
        </w:rPr>
        <w:t>Acknowledgment message using enhanced mode processing</w:t>
      </w:r>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14:paraId="3269595B" w14:textId="77777777" w:rsidR="00953E39" w:rsidRPr="00F63F22" w:rsidRDefault="00953E39" w:rsidP="00EA2497">
      <w:pPr>
        <w:pStyle w:val="NormalIndented"/>
        <w:rPr>
          <w:noProof/>
        </w:rPr>
      </w:pPr>
      <w:r w:rsidRPr="00F63F22">
        <w:rPr>
          <w:noProof/>
        </w:rPr>
        <w:t>Initial message with accept acknowledgment</w:t>
      </w:r>
    </w:p>
    <w:p w14:paraId="0E95B55A" w14:textId="0AA2953B" w:rsidR="00953E39" w:rsidRPr="00F63F22" w:rsidRDefault="00953E39" w:rsidP="00EA2497">
      <w:pPr>
        <w:pStyle w:val="Example"/>
      </w:pPr>
      <w:r w:rsidRPr="00F63F22">
        <w:t>MSH|^~\&amp;|LABxxx|ClinLAB|ICU||19910918060544</w:t>
      </w:r>
      <w:ins w:id="3301" w:author="Julian, Anthony J." w:date="2023-07-24T15:39:00Z">
        <w:r w:rsidR="00312C5D">
          <w:t>-500</w:t>
        </w:r>
      </w:ins>
      <w:r w:rsidRPr="00F63F22">
        <w:t>||MFN^M03^MFN_M03|MSGID002|P|2.</w:t>
      </w:r>
      <w:r w:rsidR="009877EA">
        <w:t>9</w:t>
      </w:r>
      <w:r w:rsidRPr="00F63F22">
        <w:t>|||AL|AL</w:t>
      </w:r>
    </w:p>
    <w:p w14:paraId="205B0780" w14:textId="77777777" w:rsidR="00953E39" w:rsidRPr="00F63F22" w:rsidRDefault="00953E39" w:rsidP="009877EA">
      <w:pPr>
        <w:pStyle w:val="Example"/>
      </w:pPr>
      <w:r w:rsidRPr="00F63F22">
        <w:t>MFI|</w:t>
      </w:r>
      <w:r w:rsidR="009877EA">
        <w:t>...</w:t>
      </w:r>
    </w:p>
    <w:p w14:paraId="5F3B901E" w14:textId="77777777" w:rsidR="00953E39" w:rsidRPr="00F63F22" w:rsidRDefault="00953E39" w:rsidP="00EA2497">
      <w:pPr>
        <w:pStyle w:val="Example"/>
      </w:pPr>
    </w:p>
    <w:p w14:paraId="0B14A7D8" w14:textId="37ECCDD5" w:rsidR="00953E39" w:rsidRPr="00F63F22" w:rsidRDefault="00953E39" w:rsidP="00EA2497">
      <w:pPr>
        <w:pStyle w:val="Example"/>
      </w:pPr>
      <w:r w:rsidRPr="00F63F22">
        <w:t>MSH|^~\&amp;|ICU||LABxxx|ClinLAB|19910918060545</w:t>
      </w:r>
      <w:ins w:id="3302" w:author="Julian, Anthony J." w:date="2023-07-24T15:39:00Z">
        <w:r w:rsidR="00312C5D">
          <w:t>-500</w:t>
        </w:r>
      </w:ins>
      <w:r w:rsidRPr="00F63F22">
        <w:t>||MSA|MSGID99002|P|2.</w:t>
      </w:r>
      <w:r w:rsidR="009877EA">
        <w:t>9</w:t>
      </w:r>
    </w:p>
    <w:p w14:paraId="3277ADE3" w14:textId="77777777" w:rsidR="00953E39" w:rsidRPr="00F63F22" w:rsidRDefault="00953E39" w:rsidP="00EA2497">
      <w:pPr>
        <w:pStyle w:val="Example"/>
      </w:pPr>
      <w:r w:rsidRPr="00F63F22">
        <w:t>MSA|CA|MSGID002</w:t>
      </w:r>
    </w:p>
    <w:p w14:paraId="34569B95" w14:textId="77777777" w:rsidR="00953E39" w:rsidRPr="00F63F22" w:rsidRDefault="00953E39" w:rsidP="00EA2497">
      <w:pPr>
        <w:pStyle w:val="NormalIndented"/>
        <w:rPr>
          <w:noProof/>
        </w:rPr>
      </w:pPr>
      <w:r w:rsidRPr="00F63F22">
        <w:rPr>
          <w:noProof/>
        </w:rPr>
        <w:t>Application acknowledgment message</w:t>
      </w:r>
    </w:p>
    <w:p w14:paraId="799B6CDB" w14:textId="07E7BDD7" w:rsidR="00953E39" w:rsidRPr="00F63F22" w:rsidRDefault="00953E39" w:rsidP="00EA2497">
      <w:pPr>
        <w:pStyle w:val="Example"/>
      </w:pPr>
      <w:r w:rsidRPr="00F63F22">
        <w:t>MSH|^~\&amp;|ICU||LABxxx|ClinLAB|19911001080504</w:t>
      </w:r>
      <w:ins w:id="3303" w:author="Julian, Anthony J." w:date="2023-07-24T15:39:00Z">
        <w:r w:rsidR="00312C5D">
          <w:t>-500</w:t>
        </w:r>
      </w:ins>
      <w:r w:rsidRPr="00F63F22">
        <w:t>|| MFK^M03^MFK_M01|MSGID5002|P|2.</w:t>
      </w:r>
      <w:r w:rsidR="009877EA">
        <w:t>9</w:t>
      </w:r>
      <w:r w:rsidRPr="00F63F22">
        <w:t>|||AL|</w:t>
      </w:r>
    </w:p>
    <w:p w14:paraId="5AAC0392" w14:textId="77777777" w:rsidR="00953E39" w:rsidRPr="00F63F22" w:rsidRDefault="00953E39" w:rsidP="00EA2497">
      <w:pPr>
        <w:pStyle w:val="Example"/>
      </w:pPr>
      <w:r w:rsidRPr="00F63F22">
        <w:t>MSA|AA|MSGID002</w:t>
      </w:r>
    </w:p>
    <w:p w14:paraId="1411D52E" w14:textId="77777777" w:rsidR="00953E39" w:rsidRPr="00F63F22" w:rsidRDefault="00953E39" w:rsidP="009877EA">
      <w:pPr>
        <w:pStyle w:val="Example"/>
      </w:pPr>
      <w:r w:rsidRPr="00F63F22">
        <w:t>MFI|</w:t>
      </w:r>
      <w:r w:rsidR="009877EA">
        <w:t>...</w:t>
      </w:r>
    </w:p>
    <w:p w14:paraId="0B2BF0B9" w14:textId="77777777" w:rsidR="00953E39" w:rsidRPr="00F63F22" w:rsidRDefault="00953E39" w:rsidP="00EA2497">
      <w:pPr>
        <w:pStyle w:val="Example"/>
      </w:pPr>
    </w:p>
    <w:p w14:paraId="2FBEA6B9" w14:textId="3189446D" w:rsidR="00953E39" w:rsidRPr="00F63F22" w:rsidRDefault="00953E39" w:rsidP="00EA2497">
      <w:pPr>
        <w:pStyle w:val="Example"/>
      </w:pPr>
      <w:r w:rsidRPr="00F63F22">
        <w:t>MSH|^~\&amp;|LABxxx|ClinLAB|ICU||19911001080507</w:t>
      </w:r>
      <w:ins w:id="3304" w:author="Julian, Anthony J." w:date="2023-07-24T15:39:00Z">
        <w:r w:rsidR="00312C5D">
          <w:t>-500</w:t>
        </w:r>
      </w:ins>
      <w:r w:rsidRPr="00F63F22">
        <w:t>||ACK|MSGID444|P|2.</w:t>
      </w:r>
      <w:r w:rsidR="009877EA">
        <w:t>9</w:t>
      </w:r>
    </w:p>
    <w:p w14:paraId="400EE5EB" w14:textId="77777777" w:rsidR="00953E39" w:rsidRPr="00F63F22" w:rsidRDefault="00953E39" w:rsidP="00EA2497">
      <w:pPr>
        <w:pStyle w:val="Example"/>
        <w:rPr>
          <w:rFonts w:cs="Courier New"/>
        </w:rPr>
      </w:pPr>
      <w:r w:rsidRPr="00F63F22">
        <w:t>MSA|CA|MSGID5002</w:t>
      </w:r>
    </w:p>
    <w:p w14:paraId="169732A1" w14:textId="77777777" w:rsidR="00953E39" w:rsidRPr="00F63F22" w:rsidRDefault="00953E39" w:rsidP="000247A5">
      <w:pPr>
        <w:pStyle w:val="Heading2"/>
        <w:rPr>
          <w:noProof/>
        </w:rPr>
      </w:pPr>
      <w:bookmarkStart w:id="3305" w:name="_Toc348257299"/>
      <w:bookmarkStart w:id="3306" w:name="_Toc348257635"/>
      <w:bookmarkStart w:id="3307" w:name="_Toc348263257"/>
      <w:bookmarkStart w:id="3308" w:name="_Toc348336586"/>
      <w:bookmarkStart w:id="3309" w:name="_Toc348770074"/>
      <w:bookmarkStart w:id="3310" w:name="_Toc348856216"/>
      <w:bookmarkStart w:id="3311" w:name="_Toc348866637"/>
      <w:bookmarkStart w:id="3312" w:name="_Toc348947867"/>
      <w:bookmarkStart w:id="3313" w:name="_Toc349735448"/>
      <w:bookmarkStart w:id="3314" w:name="_Toc349735891"/>
      <w:bookmarkStart w:id="3315" w:name="_Toc349736045"/>
      <w:bookmarkStart w:id="3316" w:name="_Toc349803777"/>
      <w:bookmarkStart w:id="3317" w:name="_Toc359236115"/>
      <w:bookmarkStart w:id="3318" w:name="_Toc498146284"/>
      <w:bookmarkStart w:id="3319" w:name="_Toc527864853"/>
      <w:bookmarkStart w:id="3320" w:name="_Toc527866325"/>
      <w:bookmarkStart w:id="3321" w:name="_Toc528481972"/>
      <w:bookmarkStart w:id="3322" w:name="_Toc528482477"/>
      <w:bookmarkStart w:id="3323" w:name="_Toc528482776"/>
      <w:bookmarkStart w:id="3324" w:name="_Toc528482901"/>
      <w:bookmarkStart w:id="3325" w:name="_Toc528486209"/>
      <w:bookmarkStart w:id="3326" w:name="_Toc536689814"/>
      <w:bookmarkStart w:id="3327" w:name="_Toc496561"/>
      <w:bookmarkStart w:id="3328" w:name="_Toc524908"/>
      <w:bookmarkStart w:id="3329" w:name="_Toc22443847"/>
      <w:bookmarkStart w:id="3330" w:name="_Toc22444199"/>
      <w:bookmarkStart w:id="3331" w:name="_Toc36358149"/>
      <w:bookmarkStart w:id="3332" w:name="_Toc42232578"/>
      <w:bookmarkStart w:id="3333" w:name="_Toc43275100"/>
      <w:bookmarkStart w:id="3334" w:name="_Toc43275272"/>
      <w:bookmarkStart w:id="3335" w:name="_Toc43275979"/>
      <w:bookmarkStart w:id="3336" w:name="_Toc43276299"/>
      <w:bookmarkStart w:id="3337" w:name="_Toc43276824"/>
      <w:bookmarkStart w:id="3338" w:name="_Toc43276922"/>
      <w:bookmarkStart w:id="3339" w:name="_Toc43277062"/>
      <w:bookmarkStart w:id="3340" w:name="_Toc234219628"/>
      <w:bookmarkStart w:id="3341" w:name="_Toc17270041"/>
      <w:bookmarkStart w:id="3342" w:name="_Toc28952762"/>
      <w:r w:rsidRPr="00F63F22">
        <w:rPr>
          <w:noProof/>
        </w:rPr>
        <w:t>Outstanding I</w:t>
      </w:r>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r w:rsidRPr="00F63F22">
        <w:rPr>
          <w:noProof/>
        </w:rPr>
        <w:t>ssues</w:t>
      </w:r>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r w:rsidR="004177F8" w:rsidRPr="00F63F22">
        <w:rPr>
          <w:noProof/>
        </w:rPr>
        <w:fldChar w:fldCharType="begin"/>
      </w:r>
      <w:r w:rsidRPr="00F63F22">
        <w:rPr>
          <w:noProof/>
        </w:rPr>
        <w:instrText xml:space="preserve"> XE "</w:instrText>
      </w:r>
      <w:r w:rsidRPr="000247A5">
        <w:instrText>Outstanding</w:instrText>
      </w:r>
      <w:r w:rsidRPr="00F63F22">
        <w:rPr>
          <w:noProof/>
        </w:rPr>
        <w:instrText xml:space="preserve"> Issues" </w:instrText>
      </w:r>
      <w:r w:rsidR="004177F8" w:rsidRPr="00F63F22">
        <w:rPr>
          <w:noProof/>
        </w:rPr>
        <w:fldChar w:fldCharType="end"/>
      </w:r>
    </w:p>
    <w:p w14:paraId="417DFE30" w14:textId="77777777"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14:paraId="198D5E04" w14:textId="77777777"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89" w:history="1">
        <w:r w:rsidR="009877EA" w:rsidRPr="00685A73">
          <w:rPr>
            <w:rStyle w:val="Hyperlink"/>
            <w:rFonts w:cs="Courier New"/>
            <w:noProof/>
          </w:rPr>
          <w:t>http://www.hl7.org</w:t>
        </w:r>
      </w:hyperlink>
      <w:r w:rsidRPr="00F63F22">
        <w:rPr>
          <w:noProof/>
        </w:rPr>
        <w:t>).</w:t>
      </w:r>
    </w:p>
    <w:p w14:paraId="5F5C8C7A" w14:textId="77777777" w:rsidR="00953E39" w:rsidRPr="00F63F22" w:rsidRDefault="00953E39" w:rsidP="00EA2497">
      <w:pPr>
        <w:rPr>
          <w:noProof/>
        </w:rPr>
      </w:pPr>
    </w:p>
    <w:p w14:paraId="7C861A07" w14:textId="77777777" w:rsidR="00953E39" w:rsidRPr="00F63F22" w:rsidRDefault="00953E39" w:rsidP="00EA2497"/>
    <w:sectPr w:rsidR="00953E39" w:rsidRPr="00F63F22" w:rsidSect="007B0497">
      <w:headerReference w:type="even" r:id="rId90"/>
      <w:headerReference w:type="default" r:id="rId91"/>
      <w:footerReference w:type="even" r:id="rId92"/>
      <w:footerReference w:type="default" r:id="rId93"/>
      <w:headerReference w:type="first" r:id="rId94"/>
      <w:footerReference w:type="first" r:id="rId9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CA344" w14:textId="77777777" w:rsidR="00C532B2" w:rsidRDefault="00C532B2" w:rsidP="009928E9">
      <w:pPr>
        <w:spacing w:after="0" w:line="240" w:lineRule="auto"/>
      </w:pPr>
      <w:r>
        <w:separator/>
      </w:r>
    </w:p>
  </w:endnote>
  <w:endnote w:type="continuationSeparator" w:id="0">
    <w:p w14:paraId="36AEA16E" w14:textId="77777777" w:rsidR="00C532B2" w:rsidRDefault="00C532B2"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B2E7" w14:textId="29C82C6A" w:rsidR="009569D2" w:rsidRPr="00252883" w:rsidRDefault="009569D2" w:rsidP="009569D2">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2</w:t>
    </w:r>
    <w:r w:rsidRPr="002565FB">
      <w:rPr>
        <w:rStyle w:val="PageNumber"/>
        <w:rFonts w:ascii="Arial" w:hAnsi="Arial"/>
        <w:sz w:val="16"/>
        <w:szCs w:val="16"/>
      </w:rPr>
      <w:fldChar w:fldCharType="end"/>
    </w:r>
    <w:r>
      <w:rPr>
        <w:rStyle w:val="PageNumber"/>
        <w:rFonts w:ascii="Arial" w:hAnsi="Arial"/>
        <w:sz w:val="16"/>
        <w:szCs w:val="16"/>
      </w:rPr>
      <w:t xml:space="preserve"> </w:t>
    </w:r>
    <w:r>
      <w:rPr>
        <w:rStyle w:val="PageNumber"/>
        <w:rFonts w:ascii="Arial" w:hAnsi="Arial"/>
        <w:sz w:val="16"/>
        <w:szCs w:val="16"/>
      </w:rPr>
      <w:tab/>
    </w:r>
    <w:r w:rsidRPr="00252883">
      <w:t xml:space="preserve">Version </w:t>
    </w:r>
    <w:r>
      <w:rPr>
        <w:bCs/>
      </w:rPr>
      <w:fldChar w:fldCharType="begin"/>
    </w:r>
    <w:r>
      <w:rPr>
        <w:bCs/>
      </w:rPr>
      <w:instrText xml:space="preserve"> DOCPROPERTY release_version \* MERGEFORMAT </w:instrText>
    </w:r>
    <w:r>
      <w:rPr>
        <w:bCs/>
      </w:rPr>
      <w:fldChar w:fldCharType="separate"/>
    </w:r>
    <w:r w:rsidR="00886355">
      <w:rPr>
        <w:bCs/>
      </w:rPr>
      <w:t>2.9.1</w:t>
    </w:r>
    <w:r>
      <w:rPr>
        <w:bCs/>
      </w:rPr>
      <w:fldChar w:fldCharType="end"/>
    </w:r>
  </w:p>
  <w:p w14:paraId="361CE548" w14:textId="1C90513E"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886355">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886355">
      <w:rPr>
        <w:bCs/>
      </w:rPr>
      <w:t>Normative</w:t>
    </w:r>
    <w:r w:rsidR="00886355" w:rsidRPr="00886355">
      <w:t xml:space="preserve"> Ballot</w:t>
    </w:r>
    <w:r w:rsidR="00886355">
      <w:rPr>
        <w:bCs/>
      </w:rPr>
      <w:t xml:space="preserve"> #1</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A015" w14:textId="1FFCD81A" w:rsidR="009569D2" w:rsidRPr="00252883" w:rsidRDefault="009569D2"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886355">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1</w:t>
    </w:r>
    <w:r w:rsidRPr="002565FB">
      <w:rPr>
        <w:rStyle w:val="PageNumber"/>
        <w:rFonts w:ascii="Arial" w:hAnsi="Arial"/>
        <w:sz w:val="16"/>
        <w:szCs w:val="16"/>
      </w:rPr>
      <w:fldChar w:fldCharType="end"/>
    </w:r>
  </w:p>
  <w:p w14:paraId="1CEA1693" w14:textId="49E15614"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886355">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886355">
      <w:rPr>
        <w:bCs/>
      </w:rPr>
      <w:t>Normative</w:t>
    </w:r>
    <w:r w:rsidR="00886355" w:rsidRPr="00886355">
      <w:t xml:space="preserve"> Ballot</w:t>
    </w:r>
    <w:r w:rsidR="00886355">
      <w:rPr>
        <w:bCs/>
      </w:rPr>
      <w:t xml:space="preserve"> #1</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3ED1" w14:textId="53508E86" w:rsidR="001E4F60" w:rsidRPr="00252883" w:rsidRDefault="001E4F60"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886355">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noProof/>
        <w:sz w:val="16"/>
        <w:szCs w:val="16"/>
      </w:rPr>
      <w:t>1</w:t>
    </w:r>
    <w:r w:rsidRPr="002565FB">
      <w:rPr>
        <w:rStyle w:val="PageNumber"/>
        <w:rFonts w:ascii="Arial" w:hAnsi="Arial"/>
        <w:sz w:val="16"/>
        <w:szCs w:val="16"/>
      </w:rPr>
      <w:fldChar w:fldCharType="end"/>
    </w:r>
  </w:p>
  <w:p w14:paraId="35DDA57A" w14:textId="04572578" w:rsidR="001E4F60" w:rsidRPr="007B0497"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rPr>
        <w:bCs/>
      </w:rPr>
      <w:t xml:space="preserve"> </w:t>
    </w:r>
    <w:r w:rsidRPr="00252883">
      <w:t>Health Level Seven,</w:t>
    </w:r>
    <w:r>
      <w:t xml:space="preserve"> International</w:t>
    </w:r>
    <w:r w:rsidRPr="00252883">
      <w:t>.  All rights reserved.</w:t>
    </w:r>
    <w:r w:rsidR="001E4F60">
      <w:tab/>
    </w:r>
    <w:r w:rsidR="001E4F60">
      <w:rPr>
        <w:bCs/>
      </w:rPr>
      <w:fldChar w:fldCharType="begin"/>
    </w:r>
    <w:r w:rsidR="001E4F60">
      <w:rPr>
        <w:bCs/>
      </w:rPr>
      <w:instrText xml:space="preserve"> DOCPROPERTY  release_month  \* MERGEFORMAT </w:instrText>
    </w:r>
    <w:r w:rsidR="001E4F60">
      <w:rPr>
        <w:bCs/>
      </w:rPr>
      <w:fldChar w:fldCharType="separate"/>
    </w:r>
    <w:r w:rsidR="00886355">
      <w:rPr>
        <w:bCs/>
      </w:rPr>
      <w:t>September</w:t>
    </w:r>
    <w:r w:rsidR="001E4F60">
      <w:rPr>
        <w:bCs/>
      </w:rPr>
      <w:fldChar w:fldCharType="end"/>
    </w:r>
    <w:r w:rsidR="001E4F60" w:rsidRPr="00252883">
      <w:t xml:space="preserve"> </w:t>
    </w:r>
    <w:r w:rsidR="001E4F60">
      <w:rPr>
        <w:bCs/>
      </w:rPr>
      <w:fldChar w:fldCharType="begin"/>
    </w:r>
    <w:r w:rsidR="001E4F60">
      <w:rPr>
        <w:bCs/>
      </w:rPr>
      <w:instrText xml:space="preserve"> DOCPROPERTY  release_year  \* MERGEFORMAT </w:instrText>
    </w:r>
    <w:r w:rsidR="001E4F60">
      <w:rPr>
        <w:bCs/>
      </w:rPr>
      <w:fldChar w:fldCharType="separate"/>
    </w:r>
    <w:r w:rsidR="00886355">
      <w:rPr>
        <w:bCs/>
      </w:rPr>
      <w:t>2022</w:t>
    </w:r>
    <w:r w:rsidR="001E4F60">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886355">
      <w:rPr>
        <w:bCs/>
      </w:rPr>
      <w:t>Normative</w:t>
    </w:r>
    <w:r w:rsidR="00886355" w:rsidRPr="00886355">
      <w:t xml:space="preserve"> Ballot</w:t>
    </w:r>
    <w:r w:rsidR="00886355">
      <w:rPr>
        <w:bCs/>
      </w:rPr>
      <w:t xml:space="preserve"> #1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B95AF" w14:textId="77777777" w:rsidR="00C532B2" w:rsidRDefault="00C532B2" w:rsidP="009928E9">
      <w:pPr>
        <w:spacing w:after="0" w:line="240" w:lineRule="auto"/>
      </w:pPr>
      <w:r>
        <w:separator/>
      </w:r>
    </w:p>
  </w:footnote>
  <w:footnote w:type="continuationSeparator" w:id="0">
    <w:p w14:paraId="38316A8B" w14:textId="77777777" w:rsidR="00C532B2" w:rsidRDefault="00C532B2" w:rsidP="009928E9">
      <w:pPr>
        <w:spacing w:after="0" w:line="240" w:lineRule="auto"/>
      </w:pPr>
      <w:r>
        <w:continuationSeparator/>
      </w:r>
    </w:p>
  </w:footnote>
  <w:footnote w:id="1">
    <w:p w14:paraId="2E0B732D" w14:textId="77777777" w:rsidR="001E4F60" w:rsidRDefault="001E4F60"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084E5334"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3FDA9ACD"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40718B0E"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5EF07718"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4A15B9D9" w14:textId="77777777" w:rsidR="001E4F60" w:rsidRDefault="001E4F60" w:rsidP="00F511A5">
      <w:pPr>
        <w:pStyle w:val="FootnoteText"/>
      </w:pPr>
      <w:r>
        <w:rPr>
          <w:noProof/>
          <w:color w:val="0000FF"/>
        </w:rPr>
        <w:t>From = https://www.gpo.gov/fdsys/pkg/CFR-2011-title38-vol1/xml/CFR-2011-title38-vol1-sec1-476.xml</w:t>
      </w:r>
    </w:p>
  </w:footnote>
  <w:footnote w:id="3">
    <w:p w14:paraId="3E878369" w14:textId="77777777" w:rsidR="001E4F60" w:rsidRDefault="001E4F60" w:rsidP="00EA2497">
      <w:pPr>
        <w:pStyle w:val="FootnoteText"/>
      </w:pPr>
      <w:r>
        <w:rPr>
          <w:rStyle w:val="FootnoteReference"/>
        </w:rPr>
        <w:footnoteRef/>
      </w:r>
      <w:r>
        <w:t xml:space="preserve"> Details on MessageFormat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6FC93B38" w14:textId="77777777" w:rsidR="001E4F60" w:rsidRDefault="001E4F60"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15F1B8A6"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754581F5"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0697830D"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D8B44B0"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62D71244" w14:textId="77777777" w:rsidR="001E4F60" w:rsidRDefault="001E4F60" w:rsidP="00F511A5">
      <w:pPr>
        <w:pStyle w:val="FootnoteText"/>
      </w:pPr>
      <w:r>
        <w:rPr>
          <w:noProof/>
          <w:color w:val="0000FF"/>
        </w:rPr>
        <w:t>From = https://www.gpo.gov/fdsys/pkg/CFR-2011-title38-vol1/xml/CFR-2011-title38-vol1-sec1-476.xml</w:t>
      </w:r>
    </w:p>
  </w:footnote>
  <w:footnote w:id="6">
    <w:p w14:paraId="6FE49E21" w14:textId="77777777" w:rsidR="001E4F60" w:rsidRDefault="001E4F60" w:rsidP="00EA2497">
      <w:pPr>
        <w:pStyle w:val="FootnoteText"/>
      </w:pPr>
      <w:r>
        <w:rPr>
          <w:rStyle w:val="FootnoteReference"/>
        </w:rPr>
        <w:footnoteRef/>
      </w:r>
      <w:r>
        <w:rPr>
          <w:rStyle w:val="FootnoteReference"/>
        </w:rPr>
        <w:t xml:space="preserve"> </w:t>
      </w:r>
      <w:r>
        <w:tab/>
        <w:t>Available from ISO 1 Rue de Varembe, Case Postale 56, CH 1211, Geneve, Switzerland</w:t>
      </w:r>
    </w:p>
  </w:footnote>
  <w:footnote w:id="7">
    <w:p w14:paraId="3093599E" w14:textId="77777777" w:rsidR="001E4F60" w:rsidRDefault="001E4F60"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1FE1BF2B" w14:textId="77777777" w:rsidR="001E4F60" w:rsidRPr="00552F66" w:rsidRDefault="001E4F60"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326F9403" w14:textId="77777777" w:rsidR="001E4F60" w:rsidRPr="00552F66" w:rsidRDefault="001E4F60"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7D8E0430" w14:textId="77777777" w:rsidR="001E4F60" w:rsidRPr="00552F66" w:rsidRDefault="001E4F60"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4C43A21E" w14:textId="77777777" w:rsidR="001E4F60" w:rsidRPr="00552F66" w:rsidRDefault="001E4F60"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59AF3C54" w14:textId="77777777" w:rsidR="001E4F60" w:rsidRDefault="001E4F60"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D85C6" w14:textId="77777777" w:rsidR="001E4F60" w:rsidRDefault="001E4F60" w:rsidP="00EA2497">
    <w:pPr>
      <w:pStyle w:val="Header"/>
    </w:pPr>
    <w:r>
      <w:t>Chapter 2: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FA57" w14:textId="77777777" w:rsidR="001E4F60" w:rsidRDefault="001E4F60" w:rsidP="00EA2497">
    <w:pPr>
      <w:pStyle w:val="Header"/>
    </w:pPr>
    <w:r>
      <w:t>Chapter 2: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4DC1" w14:textId="77777777" w:rsidR="001E4F60" w:rsidRPr="00F91303" w:rsidRDefault="001E4F60" w:rsidP="00F9130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33B037B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A36FE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15:restartNumberingAfterBreak="0">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15:restartNumberingAfterBreak="0">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15:restartNumberingAfterBreak="0">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15:restartNumberingAfterBreak="0">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15:restartNumberingAfterBreak="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15:restartNumberingAfterBreak="0">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15:restartNumberingAfterBreak="0">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15:restartNumberingAfterBreak="0">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15:restartNumberingAfterBreak="0">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15:restartNumberingAfterBreak="0">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15:restartNumberingAfterBreak="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2B375B"/>
    <w:multiLevelType w:val="multilevel"/>
    <w:tmpl w:val="3FA4DED2"/>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15:restartNumberingAfterBreak="0">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15:restartNumberingAfterBreak="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15:restartNumberingAfterBreak="0">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15:restartNumberingAfterBreak="0">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15:restartNumberingAfterBreak="0">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15:restartNumberingAfterBreak="0">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15:restartNumberingAfterBreak="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15:restartNumberingAfterBreak="0">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15:restartNumberingAfterBreak="0">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15:restartNumberingAfterBreak="0">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15:restartNumberingAfterBreak="0">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15:restartNumberingAfterBreak="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15:restartNumberingAfterBreak="0">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15:restartNumberingAfterBreak="0">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15:restartNumberingAfterBreak="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15:restartNumberingAfterBreak="0">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15:restartNumberingAfterBreak="0">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15:restartNumberingAfterBreak="0">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15:restartNumberingAfterBreak="0">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15:restartNumberingAfterBreak="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15:restartNumberingAfterBreak="0">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16cid:durableId="1478839457">
    <w:abstractNumId w:val="21"/>
  </w:num>
  <w:num w:numId="2" w16cid:durableId="880360675">
    <w:abstractNumId w:val="35"/>
  </w:num>
  <w:num w:numId="3" w16cid:durableId="1532840207">
    <w:abstractNumId w:val="3"/>
  </w:num>
  <w:num w:numId="4" w16cid:durableId="1592352546">
    <w:abstractNumId w:val="12"/>
  </w:num>
  <w:num w:numId="5" w16cid:durableId="2107847779">
    <w:abstractNumId w:val="43"/>
  </w:num>
  <w:num w:numId="6" w16cid:durableId="598875254">
    <w:abstractNumId w:val="28"/>
  </w:num>
  <w:num w:numId="7" w16cid:durableId="991523990">
    <w:abstractNumId w:val="23"/>
  </w:num>
  <w:num w:numId="8" w16cid:durableId="573585921">
    <w:abstractNumId w:val="48"/>
  </w:num>
  <w:num w:numId="9" w16cid:durableId="1061173692">
    <w:abstractNumId w:val="47"/>
  </w:num>
  <w:num w:numId="10" w16cid:durableId="263852044">
    <w:abstractNumId w:val="39"/>
  </w:num>
  <w:num w:numId="11" w16cid:durableId="607539855">
    <w:abstractNumId w:val="10"/>
  </w:num>
  <w:num w:numId="12" w16cid:durableId="794639422">
    <w:abstractNumId w:val="45"/>
  </w:num>
  <w:num w:numId="13" w16cid:durableId="1681617873">
    <w:abstractNumId w:val="50"/>
  </w:num>
  <w:num w:numId="14" w16cid:durableId="1816797601">
    <w:abstractNumId w:val="25"/>
  </w:num>
  <w:num w:numId="15" w16cid:durableId="8920083">
    <w:abstractNumId w:val="22"/>
  </w:num>
  <w:num w:numId="16" w16cid:durableId="630015816">
    <w:abstractNumId w:val="5"/>
  </w:num>
  <w:num w:numId="17" w16cid:durableId="56632806">
    <w:abstractNumId w:val="8"/>
  </w:num>
  <w:num w:numId="18" w16cid:durableId="202720544">
    <w:abstractNumId w:val="26"/>
  </w:num>
  <w:num w:numId="19" w16cid:durableId="1139498808">
    <w:abstractNumId w:val="18"/>
  </w:num>
  <w:num w:numId="20" w16cid:durableId="1764915433">
    <w:abstractNumId w:val="41"/>
  </w:num>
  <w:num w:numId="21" w16cid:durableId="889077142">
    <w:abstractNumId w:val="15"/>
  </w:num>
  <w:num w:numId="22" w16cid:durableId="1685328940">
    <w:abstractNumId w:val="44"/>
  </w:num>
  <w:num w:numId="23" w16cid:durableId="2037391692">
    <w:abstractNumId w:val="19"/>
  </w:num>
  <w:num w:numId="24" w16cid:durableId="261454079">
    <w:abstractNumId w:val="33"/>
  </w:num>
  <w:num w:numId="25" w16cid:durableId="215316451">
    <w:abstractNumId w:val="36"/>
  </w:num>
  <w:num w:numId="26" w16cid:durableId="1194423382">
    <w:abstractNumId w:val="29"/>
  </w:num>
  <w:num w:numId="27" w16cid:durableId="662974524">
    <w:abstractNumId w:val="13"/>
  </w:num>
  <w:num w:numId="28" w16cid:durableId="1834029495">
    <w:abstractNumId w:val="52"/>
  </w:num>
  <w:num w:numId="29" w16cid:durableId="1621835774">
    <w:abstractNumId w:val="42"/>
  </w:num>
  <w:num w:numId="30" w16cid:durableId="1422525776">
    <w:abstractNumId w:val="34"/>
  </w:num>
  <w:num w:numId="31" w16cid:durableId="631987264">
    <w:abstractNumId w:val="49"/>
  </w:num>
  <w:num w:numId="32" w16cid:durableId="1903057408">
    <w:abstractNumId w:val="14"/>
  </w:num>
  <w:num w:numId="33" w16cid:durableId="504444185">
    <w:abstractNumId w:val="6"/>
  </w:num>
  <w:num w:numId="34" w16cid:durableId="1823035369">
    <w:abstractNumId w:val="53"/>
  </w:num>
  <w:num w:numId="35" w16cid:durableId="870068070">
    <w:abstractNumId w:val="4"/>
  </w:num>
  <w:num w:numId="36" w16cid:durableId="45833477">
    <w:abstractNumId w:val="27"/>
  </w:num>
  <w:num w:numId="37" w16cid:durableId="931202685">
    <w:abstractNumId w:val="17"/>
  </w:num>
  <w:num w:numId="38" w16cid:durableId="1275478316">
    <w:abstractNumId w:val="7"/>
  </w:num>
  <w:num w:numId="39" w16cid:durableId="1254053971">
    <w:abstractNumId w:val="38"/>
  </w:num>
  <w:num w:numId="40" w16cid:durableId="2015186231">
    <w:abstractNumId w:val="0"/>
  </w:num>
  <w:num w:numId="41" w16cid:durableId="934484994">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16cid:durableId="1797289567">
    <w:abstractNumId w:val="51"/>
  </w:num>
  <w:num w:numId="43" w16cid:durableId="1180311556">
    <w:abstractNumId w:val="24"/>
  </w:num>
  <w:num w:numId="44" w16cid:durableId="107555632">
    <w:abstractNumId w:val="32"/>
  </w:num>
  <w:num w:numId="45" w16cid:durableId="1280331091">
    <w:abstractNumId w:val="31"/>
  </w:num>
  <w:num w:numId="46" w16cid:durableId="1781877767">
    <w:abstractNumId w:val="20"/>
  </w:num>
  <w:num w:numId="47" w16cid:durableId="890380780">
    <w:abstractNumId w:val="11"/>
  </w:num>
  <w:num w:numId="48" w16cid:durableId="295647629">
    <w:abstractNumId w:val="9"/>
  </w:num>
  <w:num w:numId="49" w16cid:durableId="475490133">
    <w:abstractNumId w:val="30"/>
  </w:num>
  <w:num w:numId="50" w16cid:durableId="581455464">
    <w:abstractNumId w:val="37"/>
  </w:num>
  <w:num w:numId="51" w16cid:durableId="1546717072">
    <w:abstractNumId w:val="46"/>
  </w:num>
  <w:num w:numId="52" w16cid:durableId="479035387">
    <w:abstractNumId w:val="21"/>
  </w:num>
  <w:num w:numId="53" w16cid:durableId="1812332667">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16cid:durableId="93598408">
    <w:abstractNumId w:val="21"/>
  </w:num>
  <w:num w:numId="55" w16cid:durableId="743572069">
    <w:abstractNumId w:val="21"/>
  </w:num>
  <w:num w:numId="56" w16cid:durableId="1168405087">
    <w:abstractNumId w:val="21"/>
  </w:num>
  <w:num w:numId="57" w16cid:durableId="441923401">
    <w:abstractNumId w:val="21"/>
  </w:num>
  <w:num w:numId="58" w16cid:durableId="169223280">
    <w:abstractNumId w:val="21"/>
  </w:num>
  <w:num w:numId="59" w16cid:durableId="474639325">
    <w:abstractNumId w:val="21"/>
  </w:num>
  <w:num w:numId="60" w16cid:durableId="702638357">
    <w:abstractNumId w:val="21"/>
  </w:num>
  <w:num w:numId="61" w16cid:durableId="1389649739">
    <w:abstractNumId w:val="21"/>
  </w:num>
  <w:num w:numId="62" w16cid:durableId="1953828182">
    <w:abstractNumId w:val="2"/>
  </w:num>
  <w:num w:numId="63" w16cid:durableId="326714306">
    <w:abstractNumId w:val="1"/>
  </w:num>
  <w:num w:numId="64" w16cid:durableId="774785404">
    <w:abstractNumId w:val="40"/>
  </w:num>
  <w:num w:numId="65" w16cid:durableId="447624745">
    <w:abstractNumId w:val="16"/>
  </w:num>
  <w:num w:numId="66" w16cid:durableId="1257444735">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16cid:durableId="899246860">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16cid:durableId="2135706100">
    <w:abstractNumId w:val="21"/>
  </w:num>
  <w:num w:numId="69" w16cid:durableId="336543151">
    <w:abstractNumId w:val="21"/>
  </w:num>
  <w:num w:numId="70" w16cid:durableId="130065192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16cid:durableId="1300528754">
    <w:abstractNumId w:val="21"/>
  </w:num>
  <w:num w:numId="72" w16cid:durableId="2139175760">
    <w:abstractNumId w:val="35"/>
    <w:lvlOverride w:ilvl="0">
      <w:startOverride w:val="1"/>
    </w:lvlOverride>
  </w:num>
  <w:num w:numId="73" w16cid:durableId="17060694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rson w15:author="Julian, Anthony J.">
    <w15:presenceInfo w15:providerId="AD" w15:userId="S::ajulian@mayo.edu::41694234-f703-49f8-b107-b29b84999ea5"/>
  </w15:person>
  <w15:person w15:author="Lynn Laakso">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E9"/>
    <w:rsid w:val="00000EAC"/>
    <w:rsid w:val="000153C5"/>
    <w:rsid w:val="00015CF2"/>
    <w:rsid w:val="00017927"/>
    <w:rsid w:val="000247A5"/>
    <w:rsid w:val="00025080"/>
    <w:rsid w:val="00026816"/>
    <w:rsid w:val="0003767E"/>
    <w:rsid w:val="000419D6"/>
    <w:rsid w:val="00043F4C"/>
    <w:rsid w:val="000579C2"/>
    <w:rsid w:val="0006235C"/>
    <w:rsid w:val="0006538C"/>
    <w:rsid w:val="000743FA"/>
    <w:rsid w:val="00074FC7"/>
    <w:rsid w:val="0009059A"/>
    <w:rsid w:val="00093880"/>
    <w:rsid w:val="000A330D"/>
    <w:rsid w:val="000B3205"/>
    <w:rsid w:val="000C368D"/>
    <w:rsid w:val="000C421F"/>
    <w:rsid w:val="000C76F9"/>
    <w:rsid w:val="000D02C6"/>
    <w:rsid w:val="000D381F"/>
    <w:rsid w:val="000D680C"/>
    <w:rsid w:val="000D6968"/>
    <w:rsid w:val="000F2878"/>
    <w:rsid w:val="001011B2"/>
    <w:rsid w:val="001031BC"/>
    <w:rsid w:val="00103A23"/>
    <w:rsid w:val="00104E3B"/>
    <w:rsid w:val="00115577"/>
    <w:rsid w:val="00124F8F"/>
    <w:rsid w:val="00134915"/>
    <w:rsid w:val="00140A63"/>
    <w:rsid w:val="001552AC"/>
    <w:rsid w:val="00155821"/>
    <w:rsid w:val="00163B3A"/>
    <w:rsid w:val="00165E6D"/>
    <w:rsid w:val="001665B8"/>
    <w:rsid w:val="00171A54"/>
    <w:rsid w:val="001743A0"/>
    <w:rsid w:val="00191155"/>
    <w:rsid w:val="001B4BAE"/>
    <w:rsid w:val="001C7003"/>
    <w:rsid w:val="001D0CCA"/>
    <w:rsid w:val="001E4231"/>
    <w:rsid w:val="001E45D5"/>
    <w:rsid w:val="001E4F60"/>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B04E4"/>
    <w:rsid w:val="002C5B6E"/>
    <w:rsid w:val="002C7E85"/>
    <w:rsid w:val="002D489B"/>
    <w:rsid w:val="002E3902"/>
    <w:rsid w:val="002E6C87"/>
    <w:rsid w:val="003129AB"/>
    <w:rsid w:val="00312C5D"/>
    <w:rsid w:val="003131EC"/>
    <w:rsid w:val="00314B3A"/>
    <w:rsid w:val="00331016"/>
    <w:rsid w:val="0033224E"/>
    <w:rsid w:val="003323AD"/>
    <w:rsid w:val="00333F79"/>
    <w:rsid w:val="00340D80"/>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5162"/>
    <w:rsid w:val="004262E3"/>
    <w:rsid w:val="004263E8"/>
    <w:rsid w:val="00427889"/>
    <w:rsid w:val="00441EC3"/>
    <w:rsid w:val="00444CAE"/>
    <w:rsid w:val="004456CD"/>
    <w:rsid w:val="004508A0"/>
    <w:rsid w:val="00452875"/>
    <w:rsid w:val="00452C1D"/>
    <w:rsid w:val="00457E4F"/>
    <w:rsid w:val="00462378"/>
    <w:rsid w:val="00465AF0"/>
    <w:rsid w:val="004708C0"/>
    <w:rsid w:val="00473BCB"/>
    <w:rsid w:val="0048076F"/>
    <w:rsid w:val="00482458"/>
    <w:rsid w:val="0048528E"/>
    <w:rsid w:val="00486673"/>
    <w:rsid w:val="0048705B"/>
    <w:rsid w:val="004879DC"/>
    <w:rsid w:val="004918F6"/>
    <w:rsid w:val="004A7100"/>
    <w:rsid w:val="004A7FD2"/>
    <w:rsid w:val="004B7A73"/>
    <w:rsid w:val="004C0E1A"/>
    <w:rsid w:val="004C5A48"/>
    <w:rsid w:val="004C5D4D"/>
    <w:rsid w:val="004D28AD"/>
    <w:rsid w:val="004E0FBD"/>
    <w:rsid w:val="004E37FF"/>
    <w:rsid w:val="004E6061"/>
    <w:rsid w:val="004F6FEF"/>
    <w:rsid w:val="0050301A"/>
    <w:rsid w:val="005048FC"/>
    <w:rsid w:val="00514BF8"/>
    <w:rsid w:val="005210C4"/>
    <w:rsid w:val="0052112F"/>
    <w:rsid w:val="00522D7E"/>
    <w:rsid w:val="00532C82"/>
    <w:rsid w:val="00540839"/>
    <w:rsid w:val="00546590"/>
    <w:rsid w:val="00555F65"/>
    <w:rsid w:val="0056462D"/>
    <w:rsid w:val="00571302"/>
    <w:rsid w:val="00571743"/>
    <w:rsid w:val="00575553"/>
    <w:rsid w:val="00585423"/>
    <w:rsid w:val="005B22ED"/>
    <w:rsid w:val="005C688C"/>
    <w:rsid w:val="005D0D40"/>
    <w:rsid w:val="005D11DA"/>
    <w:rsid w:val="005D36A0"/>
    <w:rsid w:val="005E20AE"/>
    <w:rsid w:val="005E2E85"/>
    <w:rsid w:val="005F2FC6"/>
    <w:rsid w:val="005F4891"/>
    <w:rsid w:val="00607592"/>
    <w:rsid w:val="0061630F"/>
    <w:rsid w:val="006366A9"/>
    <w:rsid w:val="0064333A"/>
    <w:rsid w:val="00643914"/>
    <w:rsid w:val="0065190F"/>
    <w:rsid w:val="006561BC"/>
    <w:rsid w:val="00663810"/>
    <w:rsid w:val="00667648"/>
    <w:rsid w:val="006713A0"/>
    <w:rsid w:val="006736B1"/>
    <w:rsid w:val="006945C3"/>
    <w:rsid w:val="006A2ADD"/>
    <w:rsid w:val="006A5FDB"/>
    <w:rsid w:val="006A6EAA"/>
    <w:rsid w:val="006C1EF9"/>
    <w:rsid w:val="006C4AB3"/>
    <w:rsid w:val="006C509D"/>
    <w:rsid w:val="006C70C0"/>
    <w:rsid w:val="006D0EAC"/>
    <w:rsid w:val="006D453C"/>
    <w:rsid w:val="006D4A70"/>
    <w:rsid w:val="006E0480"/>
    <w:rsid w:val="006E4B2F"/>
    <w:rsid w:val="006E563E"/>
    <w:rsid w:val="006E73D9"/>
    <w:rsid w:val="006E7C78"/>
    <w:rsid w:val="006F18A4"/>
    <w:rsid w:val="006F19DB"/>
    <w:rsid w:val="006F3A70"/>
    <w:rsid w:val="00711A58"/>
    <w:rsid w:val="00711FBC"/>
    <w:rsid w:val="00712719"/>
    <w:rsid w:val="00720FF8"/>
    <w:rsid w:val="00724868"/>
    <w:rsid w:val="00725527"/>
    <w:rsid w:val="00725FD2"/>
    <w:rsid w:val="0073241B"/>
    <w:rsid w:val="007358F3"/>
    <w:rsid w:val="007568EC"/>
    <w:rsid w:val="00756AE2"/>
    <w:rsid w:val="007778AD"/>
    <w:rsid w:val="00784486"/>
    <w:rsid w:val="007A34E2"/>
    <w:rsid w:val="007A6383"/>
    <w:rsid w:val="007B0497"/>
    <w:rsid w:val="007B228C"/>
    <w:rsid w:val="007B7986"/>
    <w:rsid w:val="007C362C"/>
    <w:rsid w:val="007C5D32"/>
    <w:rsid w:val="007D2E77"/>
    <w:rsid w:val="007D58EB"/>
    <w:rsid w:val="007D73DD"/>
    <w:rsid w:val="007D7848"/>
    <w:rsid w:val="007E0807"/>
    <w:rsid w:val="007E0C9C"/>
    <w:rsid w:val="007E6399"/>
    <w:rsid w:val="007F64BE"/>
    <w:rsid w:val="00815D5F"/>
    <w:rsid w:val="008213F5"/>
    <w:rsid w:val="00846313"/>
    <w:rsid w:val="008528B0"/>
    <w:rsid w:val="00852E09"/>
    <w:rsid w:val="008634A1"/>
    <w:rsid w:val="008658E1"/>
    <w:rsid w:val="00865C71"/>
    <w:rsid w:val="008768C5"/>
    <w:rsid w:val="00886355"/>
    <w:rsid w:val="008873AE"/>
    <w:rsid w:val="00887806"/>
    <w:rsid w:val="008A0F33"/>
    <w:rsid w:val="008A2ABD"/>
    <w:rsid w:val="008A499C"/>
    <w:rsid w:val="008A6C80"/>
    <w:rsid w:val="008B574B"/>
    <w:rsid w:val="008C0FF4"/>
    <w:rsid w:val="008C3064"/>
    <w:rsid w:val="008C333E"/>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569D2"/>
    <w:rsid w:val="0096150F"/>
    <w:rsid w:val="009729CB"/>
    <w:rsid w:val="009808CE"/>
    <w:rsid w:val="00984CF4"/>
    <w:rsid w:val="009877EA"/>
    <w:rsid w:val="009928E9"/>
    <w:rsid w:val="00996B47"/>
    <w:rsid w:val="009A1514"/>
    <w:rsid w:val="009A196E"/>
    <w:rsid w:val="009B5FC0"/>
    <w:rsid w:val="009D18AD"/>
    <w:rsid w:val="009E08E6"/>
    <w:rsid w:val="009E2E8D"/>
    <w:rsid w:val="009E72AF"/>
    <w:rsid w:val="009F32B1"/>
    <w:rsid w:val="00A22A0B"/>
    <w:rsid w:val="00A24789"/>
    <w:rsid w:val="00A36C5A"/>
    <w:rsid w:val="00A40DBD"/>
    <w:rsid w:val="00A4181C"/>
    <w:rsid w:val="00A52A32"/>
    <w:rsid w:val="00A5664E"/>
    <w:rsid w:val="00A57D37"/>
    <w:rsid w:val="00A621CC"/>
    <w:rsid w:val="00A62A98"/>
    <w:rsid w:val="00A660E6"/>
    <w:rsid w:val="00A85165"/>
    <w:rsid w:val="00A93FC3"/>
    <w:rsid w:val="00AC5231"/>
    <w:rsid w:val="00AC5B70"/>
    <w:rsid w:val="00AD311C"/>
    <w:rsid w:val="00AD59EF"/>
    <w:rsid w:val="00AE0058"/>
    <w:rsid w:val="00AE09E3"/>
    <w:rsid w:val="00AE14E6"/>
    <w:rsid w:val="00AE1B24"/>
    <w:rsid w:val="00AF2045"/>
    <w:rsid w:val="00AF25BF"/>
    <w:rsid w:val="00AF4888"/>
    <w:rsid w:val="00AF4BF5"/>
    <w:rsid w:val="00B024D6"/>
    <w:rsid w:val="00B04EAB"/>
    <w:rsid w:val="00B26D69"/>
    <w:rsid w:val="00B32624"/>
    <w:rsid w:val="00B35156"/>
    <w:rsid w:val="00B3673E"/>
    <w:rsid w:val="00B42672"/>
    <w:rsid w:val="00B45E5C"/>
    <w:rsid w:val="00B52566"/>
    <w:rsid w:val="00B5617D"/>
    <w:rsid w:val="00B6458E"/>
    <w:rsid w:val="00B66ED5"/>
    <w:rsid w:val="00B77B2B"/>
    <w:rsid w:val="00B84E09"/>
    <w:rsid w:val="00B8556B"/>
    <w:rsid w:val="00B959AA"/>
    <w:rsid w:val="00BA1766"/>
    <w:rsid w:val="00BA258D"/>
    <w:rsid w:val="00BA4FF2"/>
    <w:rsid w:val="00BB397F"/>
    <w:rsid w:val="00BB40AB"/>
    <w:rsid w:val="00BB5148"/>
    <w:rsid w:val="00BB5B1E"/>
    <w:rsid w:val="00BC3526"/>
    <w:rsid w:val="00BD28B5"/>
    <w:rsid w:val="00BE3DAB"/>
    <w:rsid w:val="00BE3DE6"/>
    <w:rsid w:val="00BF6322"/>
    <w:rsid w:val="00C029AC"/>
    <w:rsid w:val="00C2105A"/>
    <w:rsid w:val="00C22CC4"/>
    <w:rsid w:val="00C32CB2"/>
    <w:rsid w:val="00C372C6"/>
    <w:rsid w:val="00C465E6"/>
    <w:rsid w:val="00C51DB7"/>
    <w:rsid w:val="00C52763"/>
    <w:rsid w:val="00C5290B"/>
    <w:rsid w:val="00C532B2"/>
    <w:rsid w:val="00C55C5E"/>
    <w:rsid w:val="00C85974"/>
    <w:rsid w:val="00C859A0"/>
    <w:rsid w:val="00CA7C55"/>
    <w:rsid w:val="00CB4AD8"/>
    <w:rsid w:val="00CB5E26"/>
    <w:rsid w:val="00CC7849"/>
    <w:rsid w:val="00CD5479"/>
    <w:rsid w:val="00CD7828"/>
    <w:rsid w:val="00CE2723"/>
    <w:rsid w:val="00CF3018"/>
    <w:rsid w:val="00D00676"/>
    <w:rsid w:val="00D035F7"/>
    <w:rsid w:val="00D05D94"/>
    <w:rsid w:val="00D063CF"/>
    <w:rsid w:val="00D2376A"/>
    <w:rsid w:val="00D23C8D"/>
    <w:rsid w:val="00D2562A"/>
    <w:rsid w:val="00D33CE9"/>
    <w:rsid w:val="00D346F8"/>
    <w:rsid w:val="00D40BB7"/>
    <w:rsid w:val="00D43BD1"/>
    <w:rsid w:val="00D569CB"/>
    <w:rsid w:val="00D72D15"/>
    <w:rsid w:val="00D74D21"/>
    <w:rsid w:val="00D814ED"/>
    <w:rsid w:val="00D8390A"/>
    <w:rsid w:val="00DA1E23"/>
    <w:rsid w:val="00DA2A98"/>
    <w:rsid w:val="00DA766A"/>
    <w:rsid w:val="00DB19C6"/>
    <w:rsid w:val="00DC213F"/>
    <w:rsid w:val="00DC6468"/>
    <w:rsid w:val="00DD409A"/>
    <w:rsid w:val="00DD7827"/>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510D3"/>
    <w:rsid w:val="00E604F3"/>
    <w:rsid w:val="00E61FD2"/>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4C28"/>
    <w:rsid w:val="00F951C4"/>
    <w:rsid w:val="00F96E77"/>
    <w:rsid w:val="00F97A6F"/>
    <w:rsid w:val="00FA22DE"/>
    <w:rsid w:val="00FA64EF"/>
    <w:rsid w:val="00FA68EF"/>
    <w:rsid w:val="00FB6DB3"/>
    <w:rsid w:val="00FC094B"/>
    <w:rsid w:val="00FD1A72"/>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FE203"/>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0247A5"/>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0247A5"/>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0247A5"/>
    <w:pPr>
      <w:tabs>
        <w:tab w:val="clear" w:pos="648"/>
        <w:tab w:val="left" w:pos="567"/>
      </w:tabs>
      <w:ind w:right="567"/>
    </w:pPr>
    <w:rPr>
      <w:caps w:val="0"/>
      <w:smallCaps/>
    </w:rPr>
  </w:style>
  <w:style w:type="paragraph" w:customStyle="1" w:styleId="Note">
    <w:name w:val="Note"/>
    <w:basedOn w:val="Normal"/>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B32624"/>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AE0058"/>
    <w:pPr>
      <w:tabs>
        <w:tab w:val="left" w:pos="1440"/>
      </w:tabs>
      <w:spacing w:before="0" w:after="0"/>
      <w:ind w:left="1418" w:hanging="851"/>
    </w:pPr>
    <w:rPr>
      <w:b w:val="0"/>
      <w:smallCaps w:val="0"/>
    </w:rPr>
  </w:style>
  <w:style w:type="paragraph" w:styleId="TOC4">
    <w:name w:val="toc 4"/>
    <w:basedOn w:val="TOC3"/>
    <w:next w:val="Normal"/>
    <w:autoRedefine/>
    <w:uiPriority w:val="39"/>
    <w:rsid w:val="009928E9"/>
    <w:pPr>
      <w:ind w:left="600"/>
    </w:pPr>
    <w:rPr>
      <w:i/>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 w:type="paragraph" w:customStyle="1" w:styleId="ANSIdesignation">
    <w:name w:val="ANSI designation"/>
    <w:basedOn w:val="Heading1"/>
    <w:rsid w:val="00E437CD"/>
    <w:pPr>
      <w:numPr>
        <w:numId w:val="0"/>
      </w:numPr>
      <w:tabs>
        <w:tab w:val="left" w:pos="720"/>
      </w:tabs>
      <w:autoSpaceDE/>
      <w:autoSpaceDN/>
      <w:adjustRightInd/>
      <w:spacing w:before="240"/>
    </w:pPr>
    <w:rPr>
      <w:rFonts w:ascii="Arial" w:eastAsia="Times New Roman" w:hAnsi="Arial"/>
      <w:caps/>
      <w:sz w:val="24"/>
    </w:rPr>
  </w:style>
  <w:style w:type="character" w:styleId="UnresolvedMention">
    <w:name w:val="Unresolved Mention"/>
    <w:basedOn w:val="DefaultParagraphFon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77466660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http://www.w3.org/TR/REC-xml"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http://www.hl7.org" TargetMode="External"/><Relationship Id="rId16" Type="http://schemas.openxmlformats.org/officeDocument/2006/relationships/image" Target="media/image5.png"/><Relationship Id="rId11" Type="http://schemas.openxmlformats.org/officeDocument/2006/relationships/image" Target="media/image2.wmf"/><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eader" Target="header1.xml"/><Relationship Id="rId95" Type="http://schemas.openxmlformats.org/officeDocument/2006/relationships/footer" Target="footer3.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http://www.unicode.org/unicode/reports/tr17/"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inm@lists.hl7.org" TargetMode="External"/><Relationship Id="rId13" Type="http://schemas.openxmlformats.org/officeDocument/2006/relationships/image" Target="media/image3.wmf"/><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oleObject" Target="embeddings/oleObject2.bin"/><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footer" Target="footer2.xml"/><Relationship Id="rId98"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1"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E1FC2F-7483-429C-8068-4AEBF032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94</Pages>
  <Words>43401</Words>
  <Characters>247388</Characters>
  <Application>Microsoft Office Word</Application>
  <DocSecurity>0</DocSecurity>
  <Lines>2061</Lines>
  <Paragraphs>580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2 - Control</vt:lpstr>
      <vt:lpstr>V2.9 Chapter 2 - Control</vt:lpstr>
    </vt:vector>
  </TitlesOfParts>
  <Company>Mayo</Company>
  <LinksUpToDate>false</LinksUpToDate>
  <CharactersWithSpaces>290209</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Julian, Anthony J.</cp:lastModifiedBy>
  <cp:revision>5</cp:revision>
  <cp:lastPrinted>2022-09-09T19:49:00Z</cp:lastPrinted>
  <dcterms:created xsi:type="dcterms:W3CDTF">2023-07-24T20:40:00Z</dcterms:created>
  <dcterms:modified xsi:type="dcterms:W3CDTF">2023-07-24T21:29:00Z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2019-12-01T10:00:00Z</vt:filetime>
  </property>
</Properties>
</file>