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3C44" w14:textId="37353914" w:rsidR="0036768D" w:rsidRPr="0065798E" w:rsidDel="003A7E28" w:rsidRDefault="00D749ED" w:rsidP="0036768D">
      <w:pPr>
        <w:pStyle w:val="ANSIdesignation"/>
        <w:rPr>
          <w:del w:id="1" w:author="Lynn Laakso" w:date="2022-09-09T14:00:00Z"/>
          <w:rFonts w:ascii="Arial Narrow" w:hAnsi="Arial Narrow"/>
          <w:b/>
        </w:rPr>
      </w:pPr>
      <w:bookmarkStart w:id="2" w:name="_Toc25579082"/>
      <w:bookmarkStart w:id="3" w:name="_Toc25585447"/>
      <w:r>
        <w:rPr>
          <w:caps w:val="0"/>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del w:id="4" w:author="Lynn Laakso" w:date="2022-09-09T14:00:00Z">
        <w:r w:rsidR="0036768D" w:rsidDel="003A7E28">
          <w:rPr>
            <w:rFonts w:ascii="Arial Narrow" w:hAnsi="Arial Narrow"/>
            <w:b/>
            <w:caps w:val="0"/>
            <w:noProof/>
          </w:rPr>
          <w:drawing>
            <wp:inline distT="0" distB="0" distL="0" distR="0" wp14:anchorId="7E0C3D29" wp14:editId="0E8E6B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497BC59C" w14:textId="732147E9" w:rsidR="0036768D" w:rsidDel="003A7E28" w:rsidRDefault="0036768D" w:rsidP="0036768D">
      <w:pPr>
        <w:jc w:val="right"/>
        <w:rPr>
          <w:del w:id="5" w:author="Lynn Laakso" w:date="2022-09-09T14:00:00Z"/>
          <w:rFonts w:ascii="Garamond" w:hAnsi="Garamond"/>
          <w:b/>
          <w:sz w:val="32"/>
        </w:rPr>
      </w:pPr>
      <w:del w:id="6" w:author="Lynn Laakso" w:date="2022-09-09T14:00:00Z">
        <w:r w:rsidRPr="00980037" w:rsidDel="003A7E28">
          <w:rPr>
            <w:rFonts w:ascii="Garamond" w:hAnsi="Garamond"/>
            <w:b/>
            <w:sz w:val="32"/>
          </w:rPr>
          <w:delText>ANSI/HL7 V2.9-2019</w:delText>
        </w:r>
      </w:del>
    </w:p>
    <w:p w14:paraId="2C58C166" w14:textId="399DE71A" w:rsidR="0036768D" w:rsidRPr="003A7E28" w:rsidRDefault="0036768D">
      <w:pPr>
        <w:pStyle w:val="ANSIdesignation"/>
        <w:rPr>
          <w:bCs/>
        </w:rPr>
        <w:pPrChange w:id="7" w:author="Lynn Laakso" w:date="2022-09-09T14:00:00Z">
          <w:pPr>
            <w:jc w:val="right"/>
          </w:pPr>
        </w:pPrChange>
      </w:pPr>
      <w:del w:id="8" w:author="Lynn Laakso" w:date="2022-09-09T14:00:00Z">
        <w:r w:rsidDel="003A7E28">
          <w:rPr>
            <w:rFonts w:ascii="Garamond" w:hAnsi="Garamond"/>
            <w:b/>
          </w:rPr>
          <w:delText>12/9/2019</w:delText>
        </w:r>
      </w:del>
      <w:ins w:id="9" w:author="Lynn Laakso" w:date="2022-09-09T14:00:00Z">
        <w:r w:rsidR="003A7E28">
          <w:rPr>
            <w:rFonts w:ascii="Arial Narrow" w:hAnsi="Arial Narrow"/>
            <w:b/>
            <w:noProof/>
          </w:rPr>
          <w:t xml:space="preserve"> </w:t>
        </w:r>
        <w:r w:rsidR="003A7E28" w:rsidRPr="003A7E28">
          <w:rPr>
            <w:rFonts w:ascii="Arial Narrow" w:hAnsi="Arial Narrow"/>
            <w:bCs/>
            <w:noProof/>
            <w:rPrChange w:id="10" w:author="Lynn Laakso" w:date="2022-09-09T14:00:00Z">
              <w:rPr>
                <w:rFonts w:ascii="Arial Narrow" w:hAnsi="Arial Narrow"/>
                <w:b/>
                <w:caps/>
                <w:noProof/>
              </w:rPr>
            </w:rPrChange>
          </w:rPr>
          <w:t>V291_R1_N1_202</w:t>
        </w:r>
      </w:ins>
      <w:ins w:id="11" w:author="Lynn Laakso [2]" w:date="2023-07-31T13:45:00Z">
        <w:r w:rsidR="00484737">
          <w:rPr>
            <w:rFonts w:ascii="Arial Narrow" w:hAnsi="Arial Narrow"/>
            <w:bCs/>
            <w:noProof/>
          </w:rPr>
          <w:t>3</w:t>
        </w:r>
      </w:ins>
      <w:ins w:id="12" w:author="Lynn Laakso" w:date="2022-09-09T14:00:00Z">
        <w:del w:id="13" w:author="Lynn Laakso [2]" w:date="2023-07-31T13:45:00Z">
          <w:r w:rsidR="003A7E28" w:rsidRPr="003A7E28" w:rsidDel="00484737">
            <w:rPr>
              <w:rFonts w:ascii="Arial Narrow" w:hAnsi="Arial Narrow"/>
              <w:bCs/>
              <w:noProof/>
              <w:rPrChange w:id="14" w:author="Lynn Laakso" w:date="2022-09-09T14:00:00Z">
                <w:rPr>
                  <w:rFonts w:ascii="Arial Narrow" w:hAnsi="Arial Narrow"/>
                  <w:b/>
                  <w:caps/>
                  <w:noProof/>
                </w:rPr>
              </w:rPrChange>
            </w:rPr>
            <w:delText>2</w:delText>
          </w:r>
        </w:del>
        <w:r w:rsidR="003A7E28" w:rsidRPr="003A7E28">
          <w:rPr>
            <w:rFonts w:ascii="Arial Narrow" w:hAnsi="Arial Narrow"/>
            <w:bCs/>
            <w:noProof/>
            <w:rPrChange w:id="15" w:author="Lynn Laakso" w:date="2022-09-09T14:00:00Z">
              <w:rPr>
                <w:rFonts w:ascii="Arial Narrow" w:hAnsi="Arial Narrow"/>
                <w:b/>
                <w:caps/>
                <w:noProof/>
              </w:rPr>
            </w:rPrChange>
          </w:rPr>
          <w:t>SEP</w:t>
        </w:r>
      </w:ins>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7BED04B4"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sidR="00CE2D1D">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77777777" w:rsidR="00061F64" w:rsidRPr="00A17ED1" w:rsidRDefault="006C0281">
            <w:pPr>
              <w:rPr>
                <w:noProof/>
              </w:rPr>
            </w:pPr>
            <w:r>
              <w:rPr>
                <w:noProof/>
              </w:rPr>
              <w:t xml:space="preserve">Chapter </w:t>
            </w:r>
            <w:del w:id="16" w:author="Craig Newman" w:date="2023-07-03T12:51:00Z">
              <w:r w:rsidDel="00A162C9">
                <w:rPr>
                  <w:noProof/>
                </w:rPr>
                <w:delText>Co-</w:delText>
              </w:r>
            </w:del>
            <w:r w:rsidR="00061F64" w:rsidRPr="00A17ED1">
              <w:rPr>
                <w:noProof/>
              </w:rPr>
              <w:t>Chair</w:t>
            </w:r>
          </w:p>
        </w:tc>
        <w:tc>
          <w:tcPr>
            <w:tcW w:w="6746" w:type="dxa"/>
          </w:tcPr>
          <w:p w14:paraId="6AAD4575" w14:textId="3441A13D" w:rsidR="00061F64" w:rsidRPr="00A17ED1" w:rsidRDefault="00061F64">
            <w:pPr>
              <w:rPr>
                <w:noProof/>
              </w:rPr>
            </w:pPr>
            <w:del w:id="17" w:author="Frank Oemig" w:date="2022-07-14T17:49:00Z">
              <w:r w:rsidRPr="00A17ED1" w:rsidDel="00A83C88">
                <w:rPr>
                  <w:noProof/>
                </w:rPr>
                <w:delText xml:space="preserve">Calvin Beebe </w:delText>
              </w:r>
            </w:del>
            <w:ins w:id="18" w:author="Frank Oemig" w:date="2022-07-14T17:51:00Z">
              <w:r w:rsidR="00A83C88">
                <w:rPr>
                  <w:noProof/>
                </w:rPr>
                <w:t>Russell Ott</w:t>
              </w:r>
            </w:ins>
            <w:del w:id="19" w:author="Frank Oemig" w:date="2022-07-14T17:49:00Z">
              <w:r w:rsidRPr="00A17ED1" w:rsidDel="00A83C88">
                <w:rPr>
                  <w:noProof/>
                </w:rPr>
                <w:br/>
                <w:delText>Mayo Clinic</w:delText>
              </w:r>
            </w:del>
            <w:ins w:id="20" w:author="Frank Oemig" w:date="2022-07-14T17:51:00Z">
              <w:r w:rsidR="00A83C88">
                <w:rPr>
                  <w:noProof/>
                </w:rPr>
                <w:t>Deloitte Consulting LLP</w:t>
              </w:r>
            </w:ins>
          </w:p>
        </w:tc>
      </w:tr>
      <w:tr w:rsidR="00061F64" w:rsidRPr="00A17ED1" w14:paraId="1B35A0E5" w14:textId="77777777" w:rsidTr="004904C3">
        <w:tc>
          <w:tcPr>
            <w:tcW w:w="2752" w:type="dxa"/>
          </w:tcPr>
          <w:p w14:paraId="263D887F" w14:textId="77777777" w:rsidR="00061F64" w:rsidRPr="00A17ED1" w:rsidRDefault="00061F64">
            <w:pPr>
              <w:rPr>
                <w:noProof/>
              </w:rPr>
            </w:pPr>
            <w:r w:rsidRPr="00A17ED1">
              <w:rPr>
                <w:noProof/>
              </w:rPr>
              <w:t xml:space="preserve">Chapter </w:t>
            </w:r>
            <w:del w:id="21" w:author="Craig Newman" w:date="2023-07-03T12:51:00Z">
              <w:r w:rsidR="006C0281" w:rsidDel="00A162C9">
                <w:rPr>
                  <w:noProof/>
                </w:rPr>
                <w:delText>Co-</w:delText>
              </w:r>
            </w:del>
            <w:r w:rsidR="006C0281" w:rsidRPr="00A17ED1">
              <w:rPr>
                <w:noProof/>
              </w:rPr>
              <w:t>Chair</w:t>
            </w:r>
          </w:p>
        </w:tc>
        <w:tc>
          <w:tcPr>
            <w:tcW w:w="6746" w:type="dxa"/>
          </w:tcPr>
          <w:p w14:paraId="21AA3EBD" w14:textId="61525823"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del w:id="22" w:author="Frank Oemig" w:date="2022-07-14T17:49:00Z">
              <w:r w:rsidDel="00A83C88">
                <w:rPr>
                  <w:noProof/>
                </w:rPr>
                <w:delText>Intelligent Medical Objects</w:delText>
              </w:r>
            </w:del>
            <w:ins w:id="23" w:author="Frank Oemig" w:date="2022-07-14T17:49:00Z">
              <w:r w:rsidR="00A83C88">
                <w:rPr>
                  <w:noProof/>
                </w:rPr>
                <w:t>Namaste Informatics</w:t>
              </w:r>
            </w:ins>
          </w:p>
        </w:tc>
      </w:tr>
      <w:tr w:rsidR="00061F64" w:rsidRPr="00A17ED1" w14:paraId="6C5C9539" w14:textId="77777777" w:rsidTr="004904C3">
        <w:tc>
          <w:tcPr>
            <w:tcW w:w="2752" w:type="dxa"/>
          </w:tcPr>
          <w:p w14:paraId="736A2890" w14:textId="77777777" w:rsidR="00061F64" w:rsidRPr="00A17ED1" w:rsidRDefault="00061F64">
            <w:pPr>
              <w:rPr>
                <w:noProof/>
              </w:rPr>
            </w:pPr>
            <w:r>
              <w:rPr>
                <w:noProof/>
              </w:rPr>
              <w:t xml:space="preserve">Chapter </w:t>
            </w:r>
            <w:del w:id="24" w:author="Craig Newman" w:date="2023-07-03T12:51:00Z">
              <w:r w:rsidR="006C0281" w:rsidDel="00A162C9">
                <w:rPr>
                  <w:noProof/>
                </w:rPr>
                <w:delText>Co-</w:delText>
              </w:r>
            </w:del>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77777777" w:rsidR="00061F64" w:rsidRPr="00A17ED1" w:rsidRDefault="00061F64">
            <w:pPr>
              <w:rPr>
                <w:noProof/>
              </w:rPr>
            </w:pPr>
            <w:r>
              <w:rPr>
                <w:noProof/>
              </w:rPr>
              <w:t xml:space="preserve">Chapter </w:t>
            </w:r>
            <w:del w:id="25" w:author="Craig Newman" w:date="2023-07-03T12:51:00Z">
              <w:r w:rsidR="006C0281" w:rsidDel="00A162C9">
                <w:rPr>
                  <w:noProof/>
                </w:rPr>
                <w:delText>Co-</w:delText>
              </w:r>
            </w:del>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77777777" w:rsidR="005E48B5" w:rsidRDefault="005E48B5">
            <w:pPr>
              <w:rPr>
                <w:noProof/>
              </w:rPr>
            </w:pPr>
            <w:r>
              <w:rPr>
                <w:noProof/>
              </w:rPr>
              <w:t xml:space="preserve">Chapter </w:t>
            </w:r>
            <w:r w:rsidR="006C0281">
              <w:rPr>
                <w:noProof/>
              </w:rPr>
              <w:t xml:space="preserve"> </w:t>
            </w:r>
            <w:del w:id="26" w:author="Craig Newman" w:date="2023-07-03T12:51:00Z">
              <w:r w:rsidR="006C0281" w:rsidDel="00A162C9">
                <w:rPr>
                  <w:noProof/>
                </w:rPr>
                <w:delText>Co-</w:delText>
              </w:r>
            </w:del>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ins w:id="27" w:author="Frank Oemig" w:date="2022-07-14T17:49:00Z">
              <w:r w:rsidR="00A83C88">
                <w:rPr>
                  <w:noProof/>
                </w:rPr>
                <w:t>a</w:t>
              </w:r>
            </w:ins>
            <w:r>
              <w:rPr>
                <w:noProof/>
              </w:rPr>
              <w:t xml:space="preserve"> Consulting Group</w:t>
            </w:r>
          </w:p>
        </w:tc>
      </w:tr>
      <w:tr w:rsidR="00C41477" w:rsidRPr="00A17ED1" w14:paraId="3576B332" w14:textId="77777777" w:rsidTr="004904C3">
        <w:tc>
          <w:tcPr>
            <w:tcW w:w="2752" w:type="dxa"/>
          </w:tcPr>
          <w:p w14:paraId="15C43192" w14:textId="77777777" w:rsidR="00C41477" w:rsidRDefault="00C41477">
            <w:pPr>
              <w:rPr>
                <w:noProof/>
              </w:rPr>
            </w:pPr>
            <w:r>
              <w:rPr>
                <w:noProof/>
              </w:rPr>
              <w:t xml:space="preserve">Chapter </w:t>
            </w:r>
            <w:del w:id="28" w:author="Craig Newman" w:date="2023-07-03T12:51:00Z">
              <w:r w:rsidR="006C0281" w:rsidDel="00A162C9">
                <w:rPr>
                  <w:noProof/>
                </w:rPr>
                <w:delText>Co-</w:delText>
              </w:r>
            </w:del>
            <w:r>
              <w:rPr>
                <w:noProof/>
              </w:rPr>
              <w:t>Chair</w:t>
            </w:r>
          </w:p>
        </w:tc>
        <w:tc>
          <w:tcPr>
            <w:tcW w:w="6746" w:type="dxa"/>
          </w:tcPr>
          <w:p w14:paraId="19C85522" w14:textId="0E3B7379" w:rsidR="00A45AB0" w:rsidRDefault="00A83C88" w:rsidP="00D97FEB">
            <w:pPr>
              <w:rPr>
                <w:noProof/>
              </w:rPr>
            </w:pPr>
            <w:ins w:id="29" w:author="Frank Oemig" w:date="2022-07-14T17:49:00Z">
              <w:r>
                <w:rPr>
                  <w:noProof/>
                </w:rPr>
                <w:t>Matt Szcz</w:t>
              </w:r>
            </w:ins>
            <w:ins w:id="30" w:author="Frank Oemig" w:date="2022-07-14T17:50:00Z">
              <w:r>
                <w:rPr>
                  <w:noProof/>
                </w:rPr>
                <w:t>e</w:t>
              </w:r>
            </w:ins>
            <w:ins w:id="31" w:author="Frank Oemig" w:date="2022-07-14T17:49:00Z">
              <w:r>
                <w:rPr>
                  <w:noProof/>
                </w:rPr>
                <w:t>pankiewicz</w:t>
              </w:r>
              <w:r w:rsidDel="00A83C88">
                <w:rPr>
                  <w:noProof/>
                </w:rPr>
                <w:t xml:space="preserve"> </w:t>
              </w:r>
            </w:ins>
            <w:del w:id="32" w:author="Frank Oemig" w:date="2022-07-14T17:49:00Z">
              <w:r w:rsidR="00A45AB0" w:rsidDel="00A83C88">
                <w:rPr>
                  <w:noProof/>
                </w:rPr>
                <w:delText>Andrew Statler</w:delText>
              </w:r>
            </w:del>
            <w:r w:rsidR="00D97FEB">
              <w:rPr>
                <w:noProof/>
              </w:rPr>
              <w:br/>
            </w:r>
            <w:ins w:id="33" w:author="Frank Oemig" w:date="2022-07-14T17:50:00Z">
              <w:r>
                <w:rPr>
                  <w:noProof/>
                </w:rPr>
                <w:t>Epic</w:t>
              </w:r>
            </w:ins>
            <w:del w:id="34" w:author="Frank Oemig" w:date="2022-07-14T17:50:00Z">
              <w:r w:rsidR="00A45AB0" w:rsidDel="00A83C88">
                <w:rPr>
                  <w:noProof/>
                </w:rPr>
                <w:delText>Cerner Corporation</w:delText>
              </w:r>
            </w:del>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28F33109" w:rsidR="00061F64" w:rsidRPr="00A17ED1" w:rsidRDefault="00061F64">
            <w:pPr>
              <w:rPr>
                <w:noProof/>
              </w:rPr>
            </w:pPr>
            <w:r w:rsidRPr="00A17ED1">
              <w:rPr>
                <w:noProof/>
              </w:rPr>
              <w:t>Editor</w:t>
            </w:r>
            <w:del w:id="35" w:author="Frank Oemig" w:date="2022-07-14T17:50:00Z">
              <w:r w:rsidR="006C0281" w:rsidDel="00A83C88">
                <w:rPr>
                  <w:noProof/>
                </w:rPr>
                <w:delText xml:space="preserve"> Emeritus</w:delText>
              </w:r>
            </w:del>
          </w:p>
        </w:tc>
        <w:tc>
          <w:tcPr>
            <w:tcW w:w="6746" w:type="dxa"/>
          </w:tcPr>
          <w:p w14:paraId="68DDF613" w14:textId="6BD1798C" w:rsidR="00061F64" w:rsidRPr="00A17ED1" w:rsidRDefault="00A83C88" w:rsidP="005E48B5">
            <w:pPr>
              <w:rPr>
                <w:noProof/>
              </w:rPr>
            </w:pPr>
            <w:ins w:id="36" w:author="Frank Oemig" w:date="2022-07-14T17:50:00Z">
              <w:r>
                <w:rPr>
                  <w:noProof/>
                </w:rPr>
                <w:t>Frank Oemig</w:t>
              </w:r>
            </w:ins>
            <w:del w:id="37" w:author="Frank Oemig" w:date="2022-07-14T17:50:00Z">
              <w:r w:rsidR="00061F64" w:rsidDel="00A83C88">
                <w:rPr>
                  <w:noProof/>
                </w:rPr>
                <w:delText>Peter</w:delText>
              </w:r>
            </w:del>
            <w:ins w:id="38" w:author="Frank Oemig" w:date="2022-07-14T17:50:00Z">
              <w:r w:rsidDel="00A83C88">
                <w:rPr>
                  <w:noProof/>
                </w:rPr>
                <w:t xml:space="preserve"> </w:t>
              </w:r>
            </w:ins>
            <w:del w:id="39" w:author="Frank Oemig" w:date="2022-07-14T17:50:00Z">
              <w:r w:rsidR="00061F64" w:rsidDel="00A83C88">
                <w:rPr>
                  <w:noProof/>
                </w:rPr>
                <w:delText xml:space="preserve"> Gilbert</w:delText>
              </w:r>
            </w:del>
            <w:r w:rsidR="00061F64" w:rsidRPr="00A17ED1">
              <w:rPr>
                <w:noProof/>
              </w:rPr>
              <w:br/>
            </w:r>
            <w:ins w:id="40" w:author="Frank Oemig" w:date="2022-07-14T17:50:00Z">
              <w:r>
                <w:rPr>
                  <w:noProof/>
                </w:rPr>
                <w:t>Oracle Cerner</w:t>
              </w:r>
            </w:ins>
            <w:del w:id="41" w:author="Frank Oemig" w:date="2022-07-14T17:50:00Z">
              <w:r w:rsidR="005E48B5" w:rsidDel="00A83C88">
                <w:rPr>
                  <w:noProof/>
                </w:rPr>
                <w:delText>Meridian Health Plan</w:delText>
              </w:r>
            </w:del>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000000">
            <w:pPr>
              <w:rPr>
                <w:noProof/>
              </w:rPr>
            </w:pPr>
            <w:hyperlink r:id="rId10"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739A606" w14:textId="77777777" w:rsidR="00DC7331" w:rsidRPr="009307B3" w:rsidRDefault="00DC7331" w:rsidP="00DC7331">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42" w:author="Frank Oemig" w:date="2022-09-01T10:46:00Z"/>
          <w:rFonts w:eastAsia="MS Mincho"/>
          <w:kern w:val="20"/>
          <w:szCs w:val="20"/>
        </w:rPr>
      </w:pPr>
      <w:ins w:id="43" w:author="Frank Oemig" w:date="2022-09-01T10:46:00Z">
        <w:r w:rsidRPr="009307B3">
          <w:rPr>
            <w:rFonts w:eastAsia="MS Mincho"/>
            <w:b/>
            <w:kern w:val="20"/>
            <w:sz w:val="28"/>
            <w:szCs w:val="20"/>
            <w:u w:val="single"/>
          </w:rPr>
          <w:t>Notes to Balloters</w:t>
        </w:r>
      </w:ins>
    </w:p>
    <w:p w14:paraId="39A30C25" w14:textId="2E704A0D"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4" w:author="Frank Oemig" w:date="2022-09-01T10:46:00Z"/>
          <w:rFonts w:eastAsia="MS Mincho"/>
          <w:kern w:val="20"/>
          <w:szCs w:val="20"/>
        </w:rPr>
      </w:pPr>
      <w:ins w:id="45" w:author="Frank Oemig" w:date="2022-09-01T10:46:00Z">
        <w:r w:rsidRPr="009307B3">
          <w:rPr>
            <w:rFonts w:eastAsia="MS Mincho"/>
            <w:kern w:val="20"/>
            <w:szCs w:val="20"/>
          </w:rPr>
          <w:t xml:space="preserve">This is the </w:t>
        </w:r>
        <w:del w:id="46" w:author="Lynn Laakso [2]" w:date="2023-07-31T13:47:00Z">
          <w:r w:rsidRPr="009307B3" w:rsidDel="00484737">
            <w:rPr>
              <w:rFonts w:eastAsia="MS Mincho"/>
              <w:kern w:val="20"/>
              <w:szCs w:val="20"/>
            </w:rPr>
            <w:delText>First</w:delText>
          </w:r>
        </w:del>
      </w:ins>
      <w:ins w:id="47" w:author="Lynn Laakso [2]" w:date="2023-07-31T13:47:00Z">
        <w:r w:rsidR="00484737">
          <w:rPr>
            <w:rFonts w:eastAsia="MS Mincho"/>
            <w:kern w:val="20"/>
            <w:szCs w:val="20"/>
          </w:rPr>
          <w:t>Second</w:t>
        </w:r>
      </w:ins>
      <w:ins w:id="48" w:author="Frank Oemig" w:date="2022-09-01T10:46:00Z">
        <w:r w:rsidRPr="009307B3">
          <w:rPr>
            <w:rFonts w:eastAsia="MS Mincho"/>
            <w:kern w:val="20"/>
            <w:szCs w:val="20"/>
          </w:rPr>
          <w:t xml:space="preserve"> Normative Ballot for Version 2.9.1.</w:t>
        </w:r>
      </w:ins>
    </w:p>
    <w:p w14:paraId="3F15CAB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9" w:author="Frank Oemig" w:date="2022-09-01T10:46:00Z"/>
          <w:rFonts w:eastAsia="MS Mincho"/>
          <w:kern w:val="20"/>
          <w:szCs w:val="20"/>
        </w:rPr>
      </w:pPr>
      <w:ins w:id="50" w:author="Frank Oemig" w:date="2022-09-01T10:46: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420EE88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51" w:author="Frank Oemig" w:date="2022-09-01T10:46:00Z"/>
          <w:rFonts w:eastAsia="MS Mincho"/>
          <w:kern w:val="20"/>
          <w:szCs w:val="20"/>
        </w:rPr>
      </w:pPr>
      <w:ins w:id="52" w:author="Frank Oemig" w:date="2022-09-01T10:46:00Z">
        <w:r w:rsidRPr="009307B3">
          <w:rPr>
            <w:rFonts w:eastAsia="MS Mincho"/>
            <w:kern w:val="20"/>
            <w:szCs w:val="20"/>
          </w:rPr>
          <w:t>The following table itemizes the changes that have been applied to the chapter.</w:t>
        </w:r>
      </w:ins>
    </w:p>
    <w:p w14:paraId="50FB94A1"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53" w:author="Frank Oemig" w:date="2022-09-01T10:46:00Z"/>
          <w:rFonts w:eastAsia="MS Mincho"/>
          <w:kern w:val="20"/>
          <w:szCs w:val="20"/>
        </w:rPr>
      </w:pPr>
      <w:ins w:id="54" w:author="Frank Oemig" w:date="2022-09-01T10:46:00Z">
        <w:r w:rsidRPr="009307B3">
          <w:rPr>
            <w:rFonts w:eastAsia="MS Mincho"/>
            <w:kern w:val="20"/>
            <w:szCs w:val="20"/>
          </w:rPr>
          <w:t xml:space="preserve">HL7 HQ, the Work Group Chairs and the International Affiliates thank you for your consideration! </w:t>
        </w:r>
      </w:ins>
    </w:p>
    <w:p w14:paraId="5E81BB8E" w14:textId="77777777" w:rsidR="00DC7331"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55" w:author="Frank Oemig" w:date="2022-09-01T10:46:00Z"/>
          <w:rFonts w:eastAsia="MS Mincho"/>
          <w:kern w:val="20"/>
          <w:szCs w:val="20"/>
        </w:rPr>
      </w:pPr>
      <w:bookmarkStart w:id="56" w:name="_Hlk109927075"/>
      <w:ins w:id="57" w:author="Frank Oemig" w:date="2022-09-01T10:46:00Z">
        <w:r>
          <w:rPr>
            <w:rFonts w:eastAsia="MS Mincho"/>
            <w:kern w:val="20"/>
            <w:szCs w:val="20"/>
          </w:rPr>
          <w:t>For this chapter we have the following questions:</w:t>
        </w:r>
      </w:ins>
    </w:p>
    <w:p w14:paraId="320512F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58" w:author="Frank Oemig" w:date="2022-09-01T10:46:00Z"/>
          <w:rFonts w:eastAsia="MS Mincho"/>
          <w:kern w:val="20"/>
          <w:szCs w:val="20"/>
        </w:rPr>
      </w:pPr>
    </w:p>
    <w:bookmarkEnd w:id="56"/>
    <w:p w14:paraId="07B5B2E0" w14:textId="77777777" w:rsidR="00DC7331" w:rsidRDefault="00DC7331" w:rsidP="00DC7331">
      <w:pPr>
        <w:rPr>
          <w:ins w:id="59" w:author="Frank Oemig" w:date="2022-09-01T10:46: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60" w:author="Merrick, Riki | APHL" w:date="2022-08-02T12: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94"/>
        <w:gridCol w:w="1652"/>
        <w:gridCol w:w="3304"/>
        <w:gridCol w:w="1428"/>
        <w:gridCol w:w="1268"/>
        <w:gridCol w:w="704"/>
        <w:tblGridChange w:id="61">
          <w:tblGrid>
            <w:gridCol w:w="925"/>
            <w:gridCol w:w="69"/>
            <w:gridCol w:w="1590"/>
            <w:gridCol w:w="62"/>
            <w:gridCol w:w="3292"/>
            <w:gridCol w:w="12"/>
            <w:gridCol w:w="1426"/>
            <w:gridCol w:w="2"/>
            <w:gridCol w:w="1266"/>
            <w:gridCol w:w="2"/>
            <w:gridCol w:w="704"/>
          </w:tblGrid>
        </w:tblGridChange>
      </w:tblGrid>
      <w:tr w:rsidR="006C65AD" w14:paraId="5C07D9F4" w14:textId="77777777" w:rsidTr="0059564A">
        <w:trPr>
          <w:trHeight w:val="530"/>
          <w:tblHeader/>
          <w:ins w:id="62" w:author="Frank Oemig" w:date="2022-07-14T17:48:00Z"/>
          <w:trPrChange w:id="63" w:author="Merrick, Riki | APHL" w:date="2022-08-02T12:24:00Z">
            <w:trPr>
              <w:trHeight w:val="530"/>
            </w:trPr>
          </w:trPrChange>
        </w:trPr>
        <w:tc>
          <w:tcPr>
            <w:tcW w:w="925" w:type="dxa"/>
            <w:shd w:val="clear" w:color="auto" w:fill="D9D9D9"/>
            <w:tcPrChange w:id="64" w:author="Merrick, Riki | APHL" w:date="2022-08-02T12:24:00Z">
              <w:tcPr>
                <w:tcW w:w="925" w:type="dxa"/>
                <w:shd w:val="clear" w:color="auto" w:fill="D9D9D9"/>
              </w:tcPr>
            </w:tcPrChange>
          </w:tcPr>
          <w:p w14:paraId="4E20E5A4" w14:textId="77777777" w:rsidR="00A83C88" w:rsidRDefault="00A83C88" w:rsidP="0030304D">
            <w:pPr>
              <w:widowControl w:val="0"/>
              <w:autoSpaceDE w:val="0"/>
              <w:autoSpaceDN w:val="0"/>
              <w:adjustRightInd w:val="0"/>
              <w:spacing w:before="110"/>
              <w:rPr>
                <w:ins w:id="65" w:author="Frank Oemig" w:date="2022-07-14T17:48:00Z"/>
                <w:rFonts w:ascii="Arial" w:hAnsi="Arial"/>
              </w:rPr>
            </w:pPr>
            <w:ins w:id="66" w:author="Frank Oemig" w:date="2022-07-14T17:48:00Z">
              <w:r>
                <w:rPr>
                  <w:b/>
                  <w:bCs/>
                  <w:i/>
                  <w:iCs/>
                  <w:color w:val="000080"/>
                  <w:sz w:val="22"/>
                </w:rPr>
                <w:lastRenderedPageBreak/>
                <w:t>Section</w:t>
              </w:r>
            </w:ins>
          </w:p>
        </w:tc>
        <w:tc>
          <w:tcPr>
            <w:tcW w:w="1659" w:type="dxa"/>
            <w:shd w:val="clear" w:color="auto" w:fill="D9D9D9"/>
            <w:tcPrChange w:id="67" w:author="Merrick, Riki | APHL" w:date="2022-08-02T12:24:00Z">
              <w:tcPr>
                <w:tcW w:w="1659" w:type="dxa"/>
                <w:gridSpan w:val="2"/>
                <w:shd w:val="clear" w:color="auto" w:fill="D9D9D9"/>
              </w:tcPr>
            </w:tcPrChange>
          </w:tcPr>
          <w:p w14:paraId="5F16B26C" w14:textId="77777777" w:rsidR="00A83C88" w:rsidRDefault="00A83C88" w:rsidP="0030304D">
            <w:pPr>
              <w:widowControl w:val="0"/>
              <w:autoSpaceDE w:val="0"/>
              <w:autoSpaceDN w:val="0"/>
              <w:adjustRightInd w:val="0"/>
              <w:spacing w:before="110"/>
              <w:rPr>
                <w:ins w:id="68" w:author="Frank Oemig" w:date="2022-07-14T17:48:00Z"/>
                <w:rFonts w:ascii="Arial" w:hAnsi="Arial"/>
              </w:rPr>
            </w:pPr>
            <w:ins w:id="69" w:author="Frank Oemig" w:date="2022-07-14T17:48:00Z">
              <w:r>
                <w:rPr>
                  <w:b/>
                  <w:bCs/>
                  <w:i/>
                  <w:iCs/>
                  <w:color w:val="000080"/>
                  <w:sz w:val="22"/>
                </w:rPr>
                <w:t>Section Name</w:t>
              </w:r>
            </w:ins>
          </w:p>
        </w:tc>
        <w:tc>
          <w:tcPr>
            <w:tcW w:w="3354" w:type="dxa"/>
            <w:shd w:val="clear" w:color="auto" w:fill="D9D9D9"/>
            <w:tcPrChange w:id="70" w:author="Merrick, Riki | APHL" w:date="2022-08-02T12:24:00Z">
              <w:tcPr>
                <w:tcW w:w="3354" w:type="dxa"/>
                <w:gridSpan w:val="2"/>
                <w:shd w:val="clear" w:color="auto" w:fill="D9D9D9"/>
              </w:tcPr>
            </w:tcPrChange>
          </w:tcPr>
          <w:p w14:paraId="04C7BE04" w14:textId="77777777" w:rsidR="00A83C88" w:rsidRDefault="00A83C88" w:rsidP="0030304D">
            <w:pPr>
              <w:widowControl w:val="0"/>
              <w:autoSpaceDE w:val="0"/>
              <w:autoSpaceDN w:val="0"/>
              <w:adjustRightInd w:val="0"/>
              <w:spacing w:before="110"/>
              <w:rPr>
                <w:ins w:id="71" w:author="Frank Oemig" w:date="2022-07-14T17:48:00Z"/>
                <w:rFonts w:ascii="Arial" w:hAnsi="Arial"/>
              </w:rPr>
            </w:pPr>
            <w:ins w:id="72" w:author="Frank Oemig" w:date="2022-07-14T17:48:00Z">
              <w:r>
                <w:rPr>
                  <w:b/>
                  <w:bCs/>
                  <w:i/>
                  <w:iCs/>
                  <w:color w:val="000080"/>
                  <w:sz w:val="22"/>
                </w:rPr>
                <w:t>Change  Type</w:t>
              </w:r>
            </w:ins>
          </w:p>
        </w:tc>
        <w:tc>
          <w:tcPr>
            <w:tcW w:w="1438" w:type="dxa"/>
            <w:shd w:val="clear" w:color="auto" w:fill="D9D9D9"/>
            <w:tcPrChange w:id="73" w:author="Merrick, Riki | APHL" w:date="2022-08-02T12:24:00Z">
              <w:tcPr>
                <w:tcW w:w="1438" w:type="dxa"/>
                <w:gridSpan w:val="2"/>
                <w:shd w:val="clear" w:color="auto" w:fill="D9D9D9"/>
              </w:tcPr>
            </w:tcPrChange>
          </w:tcPr>
          <w:p w14:paraId="7DD15EB0" w14:textId="77777777" w:rsidR="00A83C88" w:rsidRPr="005E5A1E" w:rsidRDefault="00A83C88" w:rsidP="0030304D">
            <w:pPr>
              <w:widowControl w:val="0"/>
              <w:autoSpaceDE w:val="0"/>
              <w:autoSpaceDN w:val="0"/>
              <w:adjustRightInd w:val="0"/>
              <w:spacing w:before="110"/>
              <w:rPr>
                <w:ins w:id="74" w:author="Frank Oemig" w:date="2022-07-14T17:48:00Z"/>
                <w:b/>
                <w:bCs/>
                <w:i/>
                <w:iCs/>
                <w:color w:val="000080"/>
                <w:sz w:val="22"/>
              </w:rPr>
            </w:pPr>
            <w:ins w:id="75" w:author="Frank Oemig" w:date="2022-07-14T17:48:00Z">
              <w:r w:rsidRPr="005E5A1E">
                <w:rPr>
                  <w:b/>
                  <w:bCs/>
                  <w:i/>
                  <w:iCs/>
                  <w:color w:val="000080"/>
                  <w:sz w:val="22"/>
                </w:rPr>
                <w:t>Proposal #</w:t>
              </w:r>
            </w:ins>
          </w:p>
        </w:tc>
        <w:tc>
          <w:tcPr>
            <w:tcW w:w="1268" w:type="dxa"/>
            <w:shd w:val="clear" w:color="auto" w:fill="D9D9D9"/>
            <w:tcPrChange w:id="76" w:author="Merrick, Riki | APHL" w:date="2022-08-02T12:24:00Z">
              <w:tcPr>
                <w:tcW w:w="1268" w:type="dxa"/>
                <w:gridSpan w:val="2"/>
                <w:shd w:val="clear" w:color="auto" w:fill="D9D9D9"/>
              </w:tcPr>
            </w:tcPrChange>
          </w:tcPr>
          <w:p w14:paraId="642A91D4" w14:textId="77777777" w:rsidR="00A83C88" w:rsidRDefault="00A83C88" w:rsidP="0030304D">
            <w:pPr>
              <w:widowControl w:val="0"/>
              <w:autoSpaceDE w:val="0"/>
              <w:autoSpaceDN w:val="0"/>
              <w:adjustRightInd w:val="0"/>
              <w:spacing w:before="110"/>
              <w:jc w:val="center"/>
              <w:rPr>
                <w:ins w:id="77" w:author="Frank Oemig" w:date="2022-07-14T17:48:00Z"/>
                <w:b/>
                <w:bCs/>
                <w:i/>
                <w:iCs/>
                <w:color w:val="000080"/>
                <w:sz w:val="28"/>
                <w:szCs w:val="28"/>
              </w:rPr>
            </w:pPr>
            <w:ins w:id="78" w:author="Frank Oemig" w:date="2022-07-14T17:48:00Z">
              <w:r>
                <w:rPr>
                  <w:b/>
                  <w:bCs/>
                  <w:i/>
                  <w:iCs/>
                  <w:color w:val="000080"/>
                  <w:sz w:val="22"/>
                </w:rPr>
                <w:t>Substantive</w:t>
              </w:r>
              <w:r>
                <w:rPr>
                  <w:b/>
                  <w:bCs/>
                  <w:i/>
                  <w:iCs/>
                  <w:color w:val="000080"/>
                  <w:sz w:val="22"/>
                </w:rPr>
                <w:br/>
                <w:t>Y/N</w:t>
              </w:r>
            </w:ins>
          </w:p>
        </w:tc>
        <w:tc>
          <w:tcPr>
            <w:tcW w:w="706" w:type="dxa"/>
            <w:shd w:val="clear" w:color="auto" w:fill="D9D9D9"/>
            <w:tcPrChange w:id="79" w:author="Merrick, Riki | APHL" w:date="2022-08-02T12:24:00Z">
              <w:tcPr>
                <w:tcW w:w="706" w:type="dxa"/>
                <w:gridSpan w:val="2"/>
                <w:shd w:val="clear" w:color="auto" w:fill="D9D9D9"/>
              </w:tcPr>
            </w:tcPrChange>
          </w:tcPr>
          <w:p w14:paraId="502950A6" w14:textId="77777777" w:rsidR="00A83C88" w:rsidRDefault="00A83C88" w:rsidP="0030304D">
            <w:pPr>
              <w:widowControl w:val="0"/>
              <w:autoSpaceDE w:val="0"/>
              <w:autoSpaceDN w:val="0"/>
              <w:adjustRightInd w:val="0"/>
              <w:spacing w:before="110"/>
              <w:jc w:val="center"/>
              <w:rPr>
                <w:ins w:id="80" w:author="Frank Oemig" w:date="2022-07-14T17:48:00Z"/>
                <w:b/>
                <w:bCs/>
                <w:i/>
                <w:iCs/>
                <w:color w:val="000080"/>
                <w:sz w:val="28"/>
                <w:szCs w:val="28"/>
              </w:rPr>
            </w:pPr>
            <w:ins w:id="81" w:author="Frank Oemig" w:date="2022-07-14T17:48:00Z">
              <w:r>
                <w:rPr>
                  <w:b/>
                  <w:bCs/>
                  <w:i/>
                  <w:iCs/>
                  <w:color w:val="000080"/>
                  <w:sz w:val="22"/>
                </w:rPr>
                <w:t>Line</w:t>
              </w:r>
              <w:r>
                <w:rPr>
                  <w:b/>
                  <w:bCs/>
                  <w:i/>
                  <w:iCs/>
                  <w:color w:val="000080"/>
                  <w:sz w:val="22"/>
                </w:rPr>
                <w:br/>
                <w:t>Item</w:t>
              </w:r>
            </w:ins>
          </w:p>
        </w:tc>
      </w:tr>
      <w:tr w:rsidR="006C65AD" w:rsidRPr="006C65AD" w14:paraId="4F4B819C" w14:textId="77777777" w:rsidTr="006C65AD">
        <w:trPr>
          <w:trHeight w:val="530"/>
          <w:ins w:id="82" w:author="Merrick, Riki | APHL" w:date="2022-08-02T12:17:00Z"/>
        </w:trPr>
        <w:tc>
          <w:tcPr>
            <w:tcW w:w="925" w:type="dxa"/>
            <w:shd w:val="clear" w:color="auto" w:fill="D9D9D9"/>
          </w:tcPr>
          <w:p w14:paraId="6ADFC049" w14:textId="7915EA1C" w:rsidR="006C65AD" w:rsidRPr="006C65AD" w:rsidRDefault="006C65AD" w:rsidP="0030304D">
            <w:pPr>
              <w:widowControl w:val="0"/>
              <w:autoSpaceDE w:val="0"/>
              <w:autoSpaceDN w:val="0"/>
              <w:adjustRightInd w:val="0"/>
              <w:spacing w:before="110"/>
              <w:rPr>
                <w:ins w:id="83" w:author="Merrick, Riki | APHL" w:date="2022-08-02T12:17:00Z"/>
                <w:color w:val="000080"/>
                <w:sz w:val="22"/>
                <w:szCs w:val="22"/>
              </w:rPr>
            </w:pPr>
            <w:ins w:id="84" w:author="Merrick, Riki | APHL" w:date="2022-08-02T12:17:00Z">
              <w:r>
                <w:rPr>
                  <w:color w:val="000080"/>
                  <w:sz w:val="22"/>
                  <w:szCs w:val="22"/>
                </w:rPr>
                <w:t>9.6.1</w:t>
              </w:r>
            </w:ins>
          </w:p>
        </w:tc>
        <w:tc>
          <w:tcPr>
            <w:tcW w:w="1659" w:type="dxa"/>
            <w:shd w:val="clear" w:color="auto" w:fill="D9D9D9"/>
          </w:tcPr>
          <w:p w14:paraId="24E0953A" w14:textId="239CFA79" w:rsidR="006C65AD" w:rsidRPr="006C65AD" w:rsidRDefault="006C65AD" w:rsidP="0030304D">
            <w:pPr>
              <w:widowControl w:val="0"/>
              <w:autoSpaceDE w:val="0"/>
              <w:autoSpaceDN w:val="0"/>
              <w:adjustRightInd w:val="0"/>
              <w:spacing w:before="110"/>
              <w:rPr>
                <w:ins w:id="85" w:author="Merrick, Riki | APHL" w:date="2022-08-02T12:17:00Z"/>
                <w:sz w:val="22"/>
                <w:szCs w:val="22"/>
                <w:lang w:val="fr-FR"/>
                <w:rPrChange w:id="86" w:author="Merrick, Riki | APHL" w:date="2022-08-02T12:17:00Z">
                  <w:rPr>
                    <w:ins w:id="87" w:author="Merrick, Riki | APHL" w:date="2022-08-02T12:17:00Z"/>
                    <w:sz w:val="22"/>
                  </w:rPr>
                </w:rPrChange>
              </w:rPr>
            </w:pPr>
            <w:ins w:id="88" w:author="Merrick, Riki | APHL" w:date="2022-08-02T12:17:00Z">
              <w:r w:rsidRPr="006C65AD">
                <w:rPr>
                  <w:noProof/>
                  <w:sz w:val="22"/>
                  <w:szCs w:val="22"/>
                  <w:lang w:val="fr-FR"/>
                  <w:rPrChange w:id="89" w:author="Merrick, Riki | APHL" w:date="2022-08-02T12:17:00Z">
                    <w:rPr>
                      <w:noProof/>
                      <w:lang w:val="fr-FR"/>
                    </w:rPr>
                  </w:rPrChange>
                </w:rPr>
                <w:t>MDM/ACK - Original Document Notification (Event T01</w:t>
              </w:r>
              <w:r w:rsidRPr="006C65AD">
                <w:rPr>
                  <w:noProof/>
                  <w:sz w:val="22"/>
                  <w:szCs w:val="22"/>
                  <w:rPrChange w:id="90" w:author="Merrick, Riki | APHL" w:date="2022-08-02T12:17:00Z">
                    <w:rPr>
                      <w:noProof/>
                    </w:rPr>
                  </w:rPrChange>
                </w:rPr>
                <w:fldChar w:fldCharType="begin"/>
              </w:r>
              <w:r w:rsidRPr="006C65AD">
                <w:rPr>
                  <w:noProof/>
                  <w:sz w:val="22"/>
                  <w:szCs w:val="22"/>
                  <w:lang w:val="fr-FR"/>
                  <w:rPrChange w:id="91" w:author="Merrick, Riki | APHL" w:date="2022-08-02T12:17:00Z">
                    <w:rPr>
                      <w:noProof/>
                      <w:lang w:val="fr-FR"/>
                    </w:rPr>
                  </w:rPrChange>
                </w:rPr>
                <w:instrText xml:space="preserve"> XE "T01" </w:instrText>
              </w:r>
              <w:r w:rsidRPr="006C65AD">
                <w:rPr>
                  <w:noProof/>
                  <w:sz w:val="22"/>
                  <w:szCs w:val="22"/>
                  <w:rPrChange w:id="92" w:author="Merrick, Riki | APHL" w:date="2022-08-02T12:17:00Z">
                    <w:rPr>
                      <w:noProof/>
                    </w:rPr>
                  </w:rPrChange>
                </w:rPr>
                <w:fldChar w:fldCharType="end"/>
              </w:r>
              <w:r w:rsidRPr="006C65AD">
                <w:rPr>
                  <w:noProof/>
                  <w:sz w:val="22"/>
                  <w:szCs w:val="22"/>
                  <w:lang w:val="fr-FR"/>
                  <w:rPrChange w:id="93" w:author="Merrick, Riki | APHL" w:date="2022-08-02T12:17:00Z">
                    <w:rPr>
                      <w:noProof/>
                      <w:lang w:val="fr-FR"/>
                    </w:rPr>
                  </w:rPrChange>
                </w:rPr>
                <w:t>)</w:t>
              </w:r>
            </w:ins>
          </w:p>
        </w:tc>
        <w:tc>
          <w:tcPr>
            <w:tcW w:w="3354" w:type="dxa"/>
            <w:shd w:val="clear" w:color="auto" w:fill="D9D9D9"/>
          </w:tcPr>
          <w:p w14:paraId="56C98A57" w14:textId="673AD0E5" w:rsidR="006C65AD" w:rsidRPr="006C65AD" w:rsidRDefault="006C65AD" w:rsidP="0030304D">
            <w:pPr>
              <w:widowControl w:val="0"/>
              <w:autoSpaceDE w:val="0"/>
              <w:autoSpaceDN w:val="0"/>
              <w:adjustRightInd w:val="0"/>
              <w:spacing w:before="110"/>
              <w:rPr>
                <w:ins w:id="94" w:author="Merrick, Riki | APHL" w:date="2022-08-02T12:17:00Z"/>
                <w:color w:val="000080"/>
                <w:sz w:val="22"/>
              </w:rPr>
            </w:pPr>
            <w:ins w:id="95" w:author="Merrick, Riki | APHL" w:date="2022-08-02T12:17:00Z">
              <w:r w:rsidRPr="006C65AD">
                <w:rPr>
                  <w:color w:val="000080"/>
                  <w:sz w:val="22"/>
                  <w:rPrChange w:id="96" w:author="Merrick, Riki | APHL" w:date="2022-08-02T12:17:00Z">
                    <w:rPr>
                      <w:color w:val="000080"/>
                      <w:sz w:val="22"/>
                      <w:lang w:val="fr-FR"/>
                    </w:rPr>
                  </w:rPrChange>
                </w:rPr>
                <w:t>Added GSP</w:t>
              </w:r>
            </w:ins>
            <w:ins w:id="97" w:author="Merrick, Riki | APHL" w:date="2022-08-02T12:20:00Z">
              <w:r w:rsidR="0059564A">
                <w:rPr>
                  <w:color w:val="000080"/>
                  <w:sz w:val="22"/>
                </w:rPr>
                <w:t xml:space="preserve">, </w:t>
              </w:r>
            </w:ins>
            <w:ins w:id="98" w:author="Merrick, Riki | APHL" w:date="2022-08-02T12:17:00Z">
              <w:r w:rsidRPr="006C65AD">
                <w:rPr>
                  <w:color w:val="000080"/>
                  <w:sz w:val="22"/>
                  <w:rPrChange w:id="99" w:author="Merrick, Riki | APHL" w:date="2022-08-02T12:17:00Z">
                    <w:rPr>
                      <w:color w:val="000080"/>
                      <w:sz w:val="22"/>
                      <w:lang w:val="fr-FR"/>
                    </w:rPr>
                  </w:rPrChange>
                </w:rPr>
                <w:t>GSR</w:t>
              </w:r>
            </w:ins>
            <w:ins w:id="100" w:author="Merrick, Riki | APHL" w:date="2022-08-02T12:20:00Z">
              <w:r w:rsidR="0059564A">
                <w:rPr>
                  <w:color w:val="000080"/>
                  <w:sz w:val="22"/>
                </w:rPr>
                <w:t xml:space="preserve"> and GSC</w:t>
              </w:r>
            </w:ins>
            <w:ins w:id="101" w:author="Merrick, Riki | APHL" w:date="2022-08-02T12:17:00Z">
              <w:r w:rsidRPr="006C65AD">
                <w:rPr>
                  <w:color w:val="000080"/>
                  <w:sz w:val="22"/>
                  <w:rPrChange w:id="102" w:author="Merrick, Riki | APHL" w:date="2022-08-02T12:17:00Z">
                    <w:rPr>
                      <w:color w:val="000080"/>
                      <w:sz w:val="22"/>
                      <w:lang w:val="fr-FR"/>
                    </w:rPr>
                  </w:rPrChange>
                </w:rPr>
                <w:t xml:space="preserve"> se</w:t>
              </w:r>
              <w:r>
                <w:rPr>
                  <w:color w:val="000080"/>
                  <w:sz w:val="22"/>
                </w:rPr>
                <w:t>gments after PID into the message structure</w:t>
              </w:r>
            </w:ins>
          </w:p>
        </w:tc>
        <w:tc>
          <w:tcPr>
            <w:tcW w:w="1438" w:type="dxa"/>
            <w:shd w:val="clear" w:color="auto" w:fill="D9D9D9"/>
          </w:tcPr>
          <w:p w14:paraId="0CCD1542" w14:textId="34EDA03B" w:rsidR="006C65AD" w:rsidRPr="006C65AD" w:rsidRDefault="006C65AD" w:rsidP="0030304D">
            <w:pPr>
              <w:widowControl w:val="0"/>
              <w:autoSpaceDE w:val="0"/>
              <w:autoSpaceDN w:val="0"/>
              <w:adjustRightInd w:val="0"/>
              <w:spacing w:before="110"/>
              <w:rPr>
                <w:ins w:id="103" w:author="Merrick, Riki | APHL" w:date="2022-08-02T12:17:00Z"/>
                <w:sz w:val="22"/>
              </w:rPr>
            </w:pPr>
            <w:ins w:id="104" w:author="Merrick, Riki | APHL" w:date="2022-08-02T12:18:00Z">
              <w:r>
                <w:rPr>
                  <w:sz w:val="22"/>
                </w:rPr>
                <w:t>SOGI</w:t>
              </w:r>
            </w:ins>
          </w:p>
        </w:tc>
        <w:tc>
          <w:tcPr>
            <w:tcW w:w="1268" w:type="dxa"/>
            <w:shd w:val="clear" w:color="auto" w:fill="D9D9D9"/>
          </w:tcPr>
          <w:p w14:paraId="32B53CCD" w14:textId="3532AEC4" w:rsidR="006C65AD" w:rsidRPr="006C65AD" w:rsidRDefault="006C65AD" w:rsidP="0030304D">
            <w:pPr>
              <w:widowControl w:val="0"/>
              <w:autoSpaceDE w:val="0"/>
              <w:autoSpaceDN w:val="0"/>
              <w:adjustRightInd w:val="0"/>
              <w:spacing w:before="110"/>
              <w:rPr>
                <w:ins w:id="105" w:author="Merrick, Riki | APHL" w:date="2022-08-02T12:17:00Z"/>
                <w:color w:val="000080"/>
                <w:sz w:val="22"/>
              </w:rPr>
            </w:pPr>
            <w:ins w:id="106" w:author="Merrick, Riki | APHL" w:date="2022-08-02T12:17:00Z">
              <w:r>
                <w:rPr>
                  <w:color w:val="000080"/>
                  <w:sz w:val="22"/>
                </w:rPr>
                <w:t>Y</w:t>
              </w:r>
            </w:ins>
            <w:ins w:id="107" w:author="Merrick, Riki | APHL" w:date="2022-08-02T12:18:00Z">
              <w:r>
                <w:rPr>
                  <w:color w:val="000080"/>
                  <w:sz w:val="22"/>
                </w:rPr>
                <w:t>e</w:t>
              </w:r>
            </w:ins>
            <w:ins w:id="108" w:author="Merrick, Riki | APHL" w:date="2022-08-02T12:17:00Z">
              <w:r>
                <w:rPr>
                  <w:color w:val="000080"/>
                  <w:sz w:val="22"/>
                </w:rPr>
                <w:t>s</w:t>
              </w:r>
            </w:ins>
          </w:p>
        </w:tc>
        <w:tc>
          <w:tcPr>
            <w:tcW w:w="706" w:type="dxa"/>
            <w:shd w:val="clear" w:color="auto" w:fill="D9D9D9"/>
          </w:tcPr>
          <w:p w14:paraId="6DEA444F" w14:textId="77777777" w:rsidR="006C65AD" w:rsidRPr="006C65AD" w:rsidRDefault="006C65AD" w:rsidP="0030304D">
            <w:pPr>
              <w:widowControl w:val="0"/>
              <w:autoSpaceDE w:val="0"/>
              <w:autoSpaceDN w:val="0"/>
              <w:adjustRightInd w:val="0"/>
              <w:spacing w:before="110"/>
              <w:rPr>
                <w:ins w:id="109" w:author="Merrick, Riki | APHL" w:date="2022-08-02T12:17:00Z"/>
                <w:b/>
                <w:bCs/>
                <w:i/>
                <w:iCs/>
                <w:color w:val="000080"/>
                <w:sz w:val="22"/>
              </w:rPr>
            </w:pPr>
          </w:p>
        </w:tc>
      </w:tr>
      <w:tr w:rsidR="0059564A" w14:paraId="0CC508FF" w14:textId="77777777" w:rsidTr="006C65AD">
        <w:trPr>
          <w:trHeight w:val="530"/>
          <w:ins w:id="110" w:author="Merrick, Riki | APHL" w:date="2022-08-02T12:19:00Z"/>
        </w:trPr>
        <w:tc>
          <w:tcPr>
            <w:tcW w:w="925" w:type="dxa"/>
            <w:shd w:val="clear" w:color="auto" w:fill="D9D9D9"/>
          </w:tcPr>
          <w:p w14:paraId="6BAD83CD" w14:textId="5FAAF8C4" w:rsidR="0059564A" w:rsidRPr="006C65AD" w:rsidRDefault="0059564A" w:rsidP="0059564A">
            <w:pPr>
              <w:widowControl w:val="0"/>
              <w:autoSpaceDE w:val="0"/>
              <w:autoSpaceDN w:val="0"/>
              <w:adjustRightInd w:val="0"/>
              <w:spacing w:before="110"/>
              <w:rPr>
                <w:ins w:id="111" w:author="Merrick, Riki | APHL" w:date="2022-08-02T12:19:00Z"/>
                <w:color w:val="000080"/>
                <w:sz w:val="22"/>
              </w:rPr>
            </w:pPr>
            <w:ins w:id="112" w:author="Merrick, Riki | APHL" w:date="2022-08-02T12:19:00Z">
              <w:r w:rsidRPr="006C65AD">
                <w:rPr>
                  <w:color w:val="000080"/>
                  <w:sz w:val="22"/>
                </w:rPr>
                <w:t>9.6.2</w:t>
              </w:r>
            </w:ins>
          </w:p>
        </w:tc>
        <w:tc>
          <w:tcPr>
            <w:tcW w:w="1659" w:type="dxa"/>
            <w:shd w:val="clear" w:color="auto" w:fill="D9D9D9"/>
          </w:tcPr>
          <w:p w14:paraId="7AA64D20" w14:textId="7BB02949" w:rsidR="0059564A" w:rsidRDefault="0059564A" w:rsidP="0059564A">
            <w:pPr>
              <w:widowControl w:val="0"/>
              <w:autoSpaceDE w:val="0"/>
              <w:autoSpaceDN w:val="0"/>
              <w:adjustRightInd w:val="0"/>
              <w:spacing w:before="110"/>
              <w:rPr>
                <w:ins w:id="113" w:author="Merrick, Riki | APHL" w:date="2022-08-02T12:19:00Z"/>
                <w:sz w:val="22"/>
              </w:rPr>
            </w:pPr>
            <w:ins w:id="114" w:author="Merrick, Riki | APHL" w:date="2022-08-02T12:19:00Z">
              <w:r w:rsidRPr="006C65AD">
                <w:rPr>
                  <w:sz w:val="22"/>
                </w:rPr>
                <w:t>MDM/ACK - Original Document Notification and Content (Event T02)</w:t>
              </w:r>
            </w:ins>
          </w:p>
        </w:tc>
        <w:tc>
          <w:tcPr>
            <w:tcW w:w="3354" w:type="dxa"/>
            <w:shd w:val="clear" w:color="auto" w:fill="D9D9D9"/>
          </w:tcPr>
          <w:p w14:paraId="58E9B5FE" w14:textId="797DA899" w:rsidR="0059564A" w:rsidRDefault="0059564A" w:rsidP="0059564A">
            <w:pPr>
              <w:widowControl w:val="0"/>
              <w:autoSpaceDE w:val="0"/>
              <w:autoSpaceDN w:val="0"/>
              <w:adjustRightInd w:val="0"/>
              <w:spacing w:before="110"/>
              <w:rPr>
                <w:ins w:id="115" w:author="Merrick, Riki | APHL" w:date="2022-08-02T12:19:00Z"/>
                <w:color w:val="000080"/>
                <w:sz w:val="22"/>
              </w:rPr>
            </w:pPr>
            <w:ins w:id="116" w:author="Merrick, Riki | APHL" w:date="2022-08-02T12:21: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18F7A45F" w14:textId="3BC86F38" w:rsidR="0059564A" w:rsidRDefault="0012630F" w:rsidP="0059564A">
            <w:pPr>
              <w:widowControl w:val="0"/>
              <w:autoSpaceDE w:val="0"/>
              <w:autoSpaceDN w:val="0"/>
              <w:adjustRightInd w:val="0"/>
              <w:spacing w:before="110"/>
              <w:rPr>
                <w:ins w:id="117" w:author="Merrick, Riki | APHL" w:date="2022-08-02T12:19:00Z"/>
                <w:sz w:val="22"/>
              </w:rPr>
            </w:pPr>
            <w:ins w:id="118" w:author="Merrick, Riki | APHL" w:date="2022-08-02T12:32:00Z">
              <w:r>
                <w:rPr>
                  <w:sz w:val="22"/>
                </w:rPr>
                <w:t>SOGI</w:t>
              </w:r>
            </w:ins>
          </w:p>
        </w:tc>
        <w:tc>
          <w:tcPr>
            <w:tcW w:w="1268" w:type="dxa"/>
            <w:shd w:val="clear" w:color="auto" w:fill="D9D9D9"/>
          </w:tcPr>
          <w:p w14:paraId="6F6994D8" w14:textId="18659CD9" w:rsidR="0059564A" w:rsidRPr="006C65AD" w:rsidRDefault="0059564A" w:rsidP="0059564A">
            <w:pPr>
              <w:widowControl w:val="0"/>
              <w:autoSpaceDE w:val="0"/>
              <w:autoSpaceDN w:val="0"/>
              <w:adjustRightInd w:val="0"/>
              <w:spacing w:before="110"/>
              <w:rPr>
                <w:ins w:id="119" w:author="Merrick, Riki | APHL" w:date="2022-08-02T12:19:00Z"/>
                <w:color w:val="000080"/>
                <w:sz w:val="22"/>
              </w:rPr>
            </w:pPr>
            <w:ins w:id="120" w:author="Merrick, Riki | APHL" w:date="2022-08-02T12:21:00Z">
              <w:r>
                <w:rPr>
                  <w:color w:val="000080"/>
                  <w:sz w:val="22"/>
                </w:rPr>
                <w:t>Yes</w:t>
              </w:r>
            </w:ins>
          </w:p>
        </w:tc>
        <w:tc>
          <w:tcPr>
            <w:tcW w:w="706" w:type="dxa"/>
            <w:shd w:val="clear" w:color="auto" w:fill="D9D9D9"/>
          </w:tcPr>
          <w:p w14:paraId="4080157C" w14:textId="77777777" w:rsidR="0059564A" w:rsidRPr="0069575B" w:rsidRDefault="0059564A" w:rsidP="0059564A">
            <w:pPr>
              <w:widowControl w:val="0"/>
              <w:autoSpaceDE w:val="0"/>
              <w:autoSpaceDN w:val="0"/>
              <w:adjustRightInd w:val="0"/>
              <w:spacing w:before="110"/>
              <w:rPr>
                <w:ins w:id="121" w:author="Merrick, Riki | APHL" w:date="2022-08-02T12:19:00Z"/>
                <w:b/>
                <w:bCs/>
                <w:i/>
                <w:iCs/>
                <w:color w:val="000080"/>
                <w:sz w:val="22"/>
              </w:rPr>
            </w:pPr>
          </w:p>
        </w:tc>
      </w:tr>
      <w:tr w:rsidR="0059564A" w14:paraId="6E583CBF" w14:textId="77777777" w:rsidTr="006C65AD">
        <w:trPr>
          <w:trHeight w:val="530"/>
          <w:ins w:id="122" w:author="Merrick, Riki | APHL" w:date="2022-08-02T12:21:00Z"/>
        </w:trPr>
        <w:tc>
          <w:tcPr>
            <w:tcW w:w="925" w:type="dxa"/>
            <w:shd w:val="clear" w:color="auto" w:fill="D9D9D9"/>
          </w:tcPr>
          <w:p w14:paraId="48FA09DD" w14:textId="204A1280" w:rsidR="0059564A" w:rsidRPr="006C65AD" w:rsidRDefault="0059564A" w:rsidP="0059564A">
            <w:pPr>
              <w:widowControl w:val="0"/>
              <w:autoSpaceDE w:val="0"/>
              <w:autoSpaceDN w:val="0"/>
              <w:adjustRightInd w:val="0"/>
              <w:spacing w:before="110"/>
              <w:rPr>
                <w:ins w:id="123" w:author="Merrick, Riki | APHL" w:date="2022-08-02T12:21:00Z"/>
                <w:color w:val="000080"/>
                <w:sz w:val="22"/>
              </w:rPr>
            </w:pPr>
            <w:ins w:id="124" w:author="Merrick, Riki | APHL" w:date="2022-08-02T12:21:00Z">
              <w:r w:rsidRPr="0059564A">
                <w:rPr>
                  <w:color w:val="000080"/>
                  <w:sz w:val="22"/>
                </w:rPr>
                <w:t>9.6.3</w:t>
              </w:r>
            </w:ins>
          </w:p>
        </w:tc>
        <w:tc>
          <w:tcPr>
            <w:tcW w:w="1659" w:type="dxa"/>
            <w:shd w:val="clear" w:color="auto" w:fill="D9D9D9"/>
          </w:tcPr>
          <w:p w14:paraId="3B5946A4" w14:textId="66675B76" w:rsidR="0059564A" w:rsidRPr="006C65AD" w:rsidRDefault="0059564A" w:rsidP="0059564A">
            <w:pPr>
              <w:widowControl w:val="0"/>
              <w:autoSpaceDE w:val="0"/>
              <w:autoSpaceDN w:val="0"/>
              <w:adjustRightInd w:val="0"/>
              <w:spacing w:before="110"/>
              <w:rPr>
                <w:ins w:id="125" w:author="Merrick, Riki | APHL" w:date="2022-08-02T12:21:00Z"/>
                <w:sz w:val="22"/>
              </w:rPr>
            </w:pPr>
            <w:ins w:id="126" w:author="Merrick, Riki | APHL" w:date="2022-08-02T12:21:00Z">
              <w:r w:rsidRPr="0059564A">
                <w:rPr>
                  <w:sz w:val="22"/>
                </w:rPr>
                <w:t>MDM/ACK - Document Status Change Notification (Event T03)</w:t>
              </w:r>
            </w:ins>
          </w:p>
        </w:tc>
        <w:tc>
          <w:tcPr>
            <w:tcW w:w="3354" w:type="dxa"/>
            <w:shd w:val="clear" w:color="auto" w:fill="D9D9D9"/>
          </w:tcPr>
          <w:p w14:paraId="6AF7D5DF" w14:textId="29FA1FAF" w:rsidR="0059564A" w:rsidRPr="00E41D79" w:rsidRDefault="0059564A" w:rsidP="0059564A">
            <w:pPr>
              <w:widowControl w:val="0"/>
              <w:autoSpaceDE w:val="0"/>
              <w:autoSpaceDN w:val="0"/>
              <w:adjustRightInd w:val="0"/>
              <w:spacing w:before="110"/>
              <w:rPr>
                <w:ins w:id="127" w:author="Merrick, Riki | APHL" w:date="2022-08-02T12:21:00Z"/>
                <w:color w:val="000080"/>
                <w:sz w:val="22"/>
              </w:rPr>
            </w:pPr>
            <w:ins w:id="128" w:author="Merrick, Riki | APHL" w:date="2022-08-02T12:21: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0D4B31D" w14:textId="14619812" w:rsidR="0059564A" w:rsidRDefault="0012630F" w:rsidP="0059564A">
            <w:pPr>
              <w:widowControl w:val="0"/>
              <w:autoSpaceDE w:val="0"/>
              <w:autoSpaceDN w:val="0"/>
              <w:adjustRightInd w:val="0"/>
              <w:spacing w:before="110"/>
              <w:rPr>
                <w:ins w:id="129" w:author="Merrick, Riki | APHL" w:date="2022-08-02T12:21:00Z"/>
                <w:sz w:val="22"/>
              </w:rPr>
            </w:pPr>
            <w:ins w:id="130" w:author="Merrick, Riki | APHL" w:date="2022-08-02T12:32:00Z">
              <w:r>
                <w:rPr>
                  <w:sz w:val="22"/>
                </w:rPr>
                <w:t>SOGI</w:t>
              </w:r>
            </w:ins>
          </w:p>
        </w:tc>
        <w:tc>
          <w:tcPr>
            <w:tcW w:w="1268" w:type="dxa"/>
            <w:shd w:val="clear" w:color="auto" w:fill="D9D9D9"/>
          </w:tcPr>
          <w:p w14:paraId="3AE836FA" w14:textId="014C95E1" w:rsidR="0059564A" w:rsidRDefault="0059564A" w:rsidP="0059564A">
            <w:pPr>
              <w:widowControl w:val="0"/>
              <w:autoSpaceDE w:val="0"/>
              <w:autoSpaceDN w:val="0"/>
              <w:adjustRightInd w:val="0"/>
              <w:spacing w:before="110"/>
              <w:rPr>
                <w:ins w:id="131" w:author="Merrick, Riki | APHL" w:date="2022-08-02T12:21:00Z"/>
                <w:color w:val="000080"/>
                <w:sz w:val="22"/>
              </w:rPr>
            </w:pPr>
            <w:ins w:id="132" w:author="Merrick, Riki | APHL" w:date="2022-08-02T12:21:00Z">
              <w:r>
                <w:rPr>
                  <w:color w:val="000080"/>
                  <w:sz w:val="22"/>
                </w:rPr>
                <w:t>Yes</w:t>
              </w:r>
            </w:ins>
          </w:p>
        </w:tc>
        <w:tc>
          <w:tcPr>
            <w:tcW w:w="706" w:type="dxa"/>
            <w:shd w:val="clear" w:color="auto" w:fill="D9D9D9"/>
          </w:tcPr>
          <w:p w14:paraId="7991EDAF" w14:textId="77777777" w:rsidR="0059564A" w:rsidRPr="0069575B" w:rsidRDefault="0059564A" w:rsidP="0059564A">
            <w:pPr>
              <w:widowControl w:val="0"/>
              <w:autoSpaceDE w:val="0"/>
              <w:autoSpaceDN w:val="0"/>
              <w:adjustRightInd w:val="0"/>
              <w:spacing w:before="110"/>
              <w:rPr>
                <w:ins w:id="133" w:author="Merrick, Riki | APHL" w:date="2022-08-02T12:21:00Z"/>
                <w:b/>
                <w:bCs/>
                <w:i/>
                <w:iCs/>
                <w:color w:val="000080"/>
                <w:sz w:val="22"/>
              </w:rPr>
            </w:pPr>
          </w:p>
        </w:tc>
      </w:tr>
      <w:tr w:rsidR="0059564A" w14:paraId="33ED9C54" w14:textId="77777777" w:rsidTr="006C65AD">
        <w:trPr>
          <w:trHeight w:val="530"/>
          <w:ins w:id="134" w:author="Merrick, Riki | APHL" w:date="2022-08-02T12:22:00Z"/>
        </w:trPr>
        <w:tc>
          <w:tcPr>
            <w:tcW w:w="925" w:type="dxa"/>
            <w:shd w:val="clear" w:color="auto" w:fill="D9D9D9"/>
          </w:tcPr>
          <w:p w14:paraId="6A1D389A" w14:textId="23BC5DE9" w:rsidR="0059564A" w:rsidRPr="0059564A" w:rsidRDefault="0059564A" w:rsidP="0059564A">
            <w:pPr>
              <w:widowControl w:val="0"/>
              <w:autoSpaceDE w:val="0"/>
              <w:autoSpaceDN w:val="0"/>
              <w:adjustRightInd w:val="0"/>
              <w:spacing w:before="110"/>
              <w:rPr>
                <w:ins w:id="135" w:author="Merrick, Riki | APHL" w:date="2022-08-02T12:22:00Z"/>
                <w:color w:val="000080"/>
                <w:sz w:val="22"/>
              </w:rPr>
            </w:pPr>
            <w:ins w:id="136" w:author="Merrick, Riki | APHL" w:date="2022-08-02T12:23:00Z">
              <w:r>
                <w:rPr>
                  <w:color w:val="000080"/>
                  <w:sz w:val="22"/>
                </w:rPr>
                <w:t>9.6.4</w:t>
              </w:r>
            </w:ins>
          </w:p>
        </w:tc>
        <w:tc>
          <w:tcPr>
            <w:tcW w:w="1659" w:type="dxa"/>
            <w:shd w:val="clear" w:color="auto" w:fill="D9D9D9"/>
          </w:tcPr>
          <w:p w14:paraId="7E1169D2" w14:textId="3C2B1F78" w:rsidR="0059564A" w:rsidRPr="0059564A" w:rsidRDefault="0059564A" w:rsidP="0059564A">
            <w:pPr>
              <w:widowControl w:val="0"/>
              <w:autoSpaceDE w:val="0"/>
              <w:autoSpaceDN w:val="0"/>
              <w:adjustRightInd w:val="0"/>
              <w:spacing w:before="110"/>
              <w:rPr>
                <w:ins w:id="137" w:author="Merrick, Riki | APHL" w:date="2022-08-02T12:22:00Z"/>
                <w:sz w:val="22"/>
              </w:rPr>
            </w:pPr>
            <w:ins w:id="138" w:author="Merrick, Riki | APHL" w:date="2022-08-02T12:24:00Z">
              <w:r w:rsidRPr="0059564A">
                <w:rPr>
                  <w:sz w:val="22"/>
                </w:rPr>
                <w:t>MDM/ACK - Document Status Change Notification and Content (Event T04)</w:t>
              </w:r>
            </w:ins>
          </w:p>
        </w:tc>
        <w:tc>
          <w:tcPr>
            <w:tcW w:w="3354" w:type="dxa"/>
            <w:shd w:val="clear" w:color="auto" w:fill="D9D9D9"/>
          </w:tcPr>
          <w:p w14:paraId="7D15A37B" w14:textId="158C7762" w:rsidR="0059564A" w:rsidRPr="00E41D79" w:rsidRDefault="0059564A" w:rsidP="0059564A">
            <w:pPr>
              <w:widowControl w:val="0"/>
              <w:autoSpaceDE w:val="0"/>
              <w:autoSpaceDN w:val="0"/>
              <w:adjustRightInd w:val="0"/>
              <w:spacing w:before="110"/>
              <w:rPr>
                <w:ins w:id="139" w:author="Merrick, Riki | APHL" w:date="2022-08-02T12:22:00Z"/>
                <w:color w:val="000080"/>
                <w:sz w:val="22"/>
              </w:rPr>
            </w:pPr>
            <w:ins w:id="140"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22DB22D" w14:textId="5C6E3E2A" w:rsidR="0059564A" w:rsidRDefault="0012630F" w:rsidP="0059564A">
            <w:pPr>
              <w:widowControl w:val="0"/>
              <w:autoSpaceDE w:val="0"/>
              <w:autoSpaceDN w:val="0"/>
              <w:adjustRightInd w:val="0"/>
              <w:spacing w:before="110"/>
              <w:rPr>
                <w:ins w:id="141" w:author="Merrick, Riki | APHL" w:date="2022-08-02T12:22:00Z"/>
                <w:sz w:val="22"/>
              </w:rPr>
            </w:pPr>
            <w:ins w:id="142" w:author="Merrick, Riki | APHL" w:date="2022-08-02T12:32:00Z">
              <w:r>
                <w:rPr>
                  <w:sz w:val="22"/>
                </w:rPr>
                <w:t>SOGI</w:t>
              </w:r>
            </w:ins>
          </w:p>
        </w:tc>
        <w:tc>
          <w:tcPr>
            <w:tcW w:w="1268" w:type="dxa"/>
            <w:shd w:val="clear" w:color="auto" w:fill="D9D9D9"/>
          </w:tcPr>
          <w:p w14:paraId="6E193200" w14:textId="6E09E93A" w:rsidR="0059564A" w:rsidRDefault="0059564A" w:rsidP="0059564A">
            <w:pPr>
              <w:widowControl w:val="0"/>
              <w:autoSpaceDE w:val="0"/>
              <w:autoSpaceDN w:val="0"/>
              <w:adjustRightInd w:val="0"/>
              <w:spacing w:before="110"/>
              <w:rPr>
                <w:ins w:id="143" w:author="Merrick, Riki | APHL" w:date="2022-08-02T12:22:00Z"/>
                <w:color w:val="000080"/>
                <w:sz w:val="22"/>
              </w:rPr>
            </w:pPr>
            <w:ins w:id="144" w:author="Merrick, Riki | APHL" w:date="2022-08-02T12:23:00Z">
              <w:r>
                <w:rPr>
                  <w:color w:val="000080"/>
                  <w:sz w:val="22"/>
                </w:rPr>
                <w:t>Yes</w:t>
              </w:r>
            </w:ins>
          </w:p>
        </w:tc>
        <w:tc>
          <w:tcPr>
            <w:tcW w:w="706" w:type="dxa"/>
            <w:shd w:val="clear" w:color="auto" w:fill="D9D9D9"/>
          </w:tcPr>
          <w:p w14:paraId="57A0190B" w14:textId="77777777" w:rsidR="0059564A" w:rsidRPr="0069575B" w:rsidRDefault="0059564A" w:rsidP="0059564A">
            <w:pPr>
              <w:widowControl w:val="0"/>
              <w:autoSpaceDE w:val="0"/>
              <w:autoSpaceDN w:val="0"/>
              <w:adjustRightInd w:val="0"/>
              <w:spacing w:before="110"/>
              <w:rPr>
                <w:ins w:id="145" w:author="Merrick, Riki | APHL" w:date="2022-08-02T12:22:00Z"/>
                <w:b/>
                <w:bCs/>
                <w:i/>
                <w:iCs/>
                <w:color w:val="000080"/>
                <w:sz w:val="22"/>
              </w:rPr>
            </w:pPr>
          </w:p>
        </w:tc>
      </w:tr>
      <w:tr w:rsidR="0059564A" w14:paraId="5EC16329" w14:textId="77777777" w:rsidTr="006C65AD">
        <w:trPr>
          <w:trHeight w:val="530"/>
          <w:ins w:id="146" w:author="Merrick, Riki | APHL" w:date="2022-08-02T12:22:00Z"/>
        </w:trPr>
        <w:tc>
          <w:tcPr>
            <w:tcW w:w="925" w:type="dxa"/>
            <w:shd w:val="clear" w:color="auto" w:fill="D9D9D9"/>
          </w:tcPr>
          <w:p w14:paraId="3D931A7B" w14:textId="3B785144" w:rsidR="0059564A" w:rsidRPr="0059564A" w:rsidRDefault="0059564A" w:rsidP="0059564A">
            <w:pPr>
              <w:widowControl w:val="0"/>
              <w:autoSpaceDE w:val="0"/>
              <w:autoSpaceDN w:val="0"/>
              <w:adjustRightInd w:val="0"/>
              <w:spacing w:before="110"/>
              <w:rPr>
                <w:ins w:id="147" w:author="Merrick, Riki | APHL" w:date="2022-08-02T12:22:00Z"/>
                <w:color w:val="000080"/>
                <w:sz w:val="22"/>
              </w:rPr>
            </w:pPr>
            <w:ins w:id="148" w:author="Merrick, Riki | APHL" w:date="2022-08-02T12:23:00Z">
              <w:r>
                <w:rPr>
                  <w:color w:val="000080"/>
                  <w:sz w:val="22"/>
                </w:rPr>
                <w:t>9.6.5</w:t>
              </w:r>
            </w:ins>
          </w:p>
        </w:tc>
        <w:tc>
          <w:tcPr>
            <w:tcW w:w="1659" w:type="dxa"/>
            <w:shd w:val="clear" w:color="auto" w:fill="D9D9D9"/>
          </w:tcPr>
          <w:p w14:paraId="4F6BC3F7" w14:textId="163929E4" w:rsidR="0059564A" w:rsidRPr="0059564A" w:rsidRDefault="0059564A" w:rsidP="0059564A">
            <w:pPr>
              <w:widowControl w:val="0"/>
              <w:autoSpaceDE w:val="0"/>
              <w:autoSpaceDN w:val="0"/>
              <w:adjustRightInd w:val="0"/>
              <w:spacing w:before="110"/>
              <w:rPr>
                <w:ins w:id="149" w:author="Merrick, Riki | APHL" w:date="2022-08-02T12:22:00Z"/>
                <w:sz w:val="22"/>
              </w:rPr>
            </w:pPr>
            <w:ins w:id="150" w:author="Merrick, Riki | APHL" w:date="2022-08-02T12:24:00Z">
              <w:r w:rsidRPr="0059564A">
                <w:rPr>
                  <w:sz w:val="22"/>
                </w:rPr>
                <w:t>MDM/ACK - Document Addendum Notification (Event T05)</w:t>
              </w:r>
            </w:ins>
          </w:p>
        </w:tc>
        <w:tc>
          <w:tcPr>
            <w:tcW w:w="3354" w:type="dxa"/>
            <w:shd w:val="clear" w:color="auto" w:fill="D9D9D9"/>
          </w:tcPr>
          <w:p w14:paraId="7449A80E" w14:textId="67B9438E" w:rsidR="0059564A" w:rsidRPr="00E41D79" w:rsidRDefault="0059564A" w:rsidP="0059564A">
            <w:pPr>
              <w:widowControl w:val="0"/>
              <w:autoSpaceDE w:val="0"/>
              <w:autoSpaceDN w:val="0"/>
              <w:adjustRightInd w:val="0"/>
              <w:spacing w:before="110"/>
              <w:rPr>
                <w:ins w:id="151" w:author="Merrick, Riki | APHL" w:date="2022-08-02T12:22:00Z"/>
                <w:color w:val="000080"/>
                <w:sz w:val="22"/>
              </w:rPr>
            </w:pPr>
            <w:ins w:id="152"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8C10C4F" w14:textId="07ED7635" w:rsidR="0059564A" w:rsidRDefault="0012630F" w:rsidP="0059564A">
            <w:pPr>
              <w:widowControl w:val="0"/>
              <w:autoSpaceDE w:val="0"/>
              <w:autoSpaceDN w:val="0"/>
              <w:adjustRightInd w:val="0"/>
              <w:spacing w:before="110"/>
              <w:rPr>
                <w:ins w:id="153" w:author="Merrick, Riki | APHL" w:date="2022-08-02T12:22:00Z"/>
                <w:sz w:val="22"/>
              </w:rPr>
            </w:pPr>
            <w:ins w:id="154" w:author="Merrick, Riki | APHL" w:date="2022-08-02T12:32:00Z">
              <w:r>
                <w:rPr>
                  <w:sz w:val="22"/>
                </w:rPr>
                <w:t>SOGI</w:t>
              </w:r>
            </w:ins>
          </w:p>
        </w:tc>
        <w:tc>
          <w:tcPr>
            <w:tcW w:w="1268" w:type="dxa"/>
            <w:shd w:val="clear" w:color="auto" w:fill="D9D9D9"/>
          </w:tcPr>
          <w:p w14:paraId="310209D8" w14:textId="3C5E335F" w:rsidR="0059564A" w:rsidRDefault="0059564A" w:rsidP="0059564A">
            <w:pPr>
              <w:widowControl w:val="0"/>
              <w:autoSpaceDE w:val="0"/>
              <w:autoSpaceDN w:val="0"/>
              <w:adjustRightInd w:val="0"/>
              <w:spacing w:before="110"/>
              <w:rPr>
                <w:ins w:id="155" w:author="Merrick, Riki | APHL" w:date="2022-08-02T12:22:00Z"/>
                <w:color w:val="000080"/>
                <w:sz w:val="22"/>
              </w:rPr>
            </w:pPr>
            <w:ins w:id="156" w:author="Merrick, Riki | APHL" w:date="2022-08-02T12:23:00Z">
              <w:r>
                <w:rPr>
                  <w:color w:val="000080"/>
                  <w:sz w:val="22"/>
                </w:rPr>
                <w:t>Yes</w:t>
              </w:r>
            </w:ins>
          </w:p>
        </w:tc>
        <w:tc>
          <w:tcPr>
            <w:tcW w:w="706" w:type="dxa"/>
            <w:shd w:val="clear" w:color="auto" w:fill="D9D9D9"/>
          </w:tcPr>
          <w:p w14:paraId="36406076" w14:textId="77777777" w:rsidR="0059564A" w:rsidRPr="0069575B" w:rsidRDefault="0059564A" w:rsidP="0059564A">
            <w:pPr>
              <w:widowControl w:val="0"/>
              <w:autoSpaceDE w:val="0"/>
              <w:autoSpaceDN w:val="0"/>
              <w:adjustRightInd w:val="0"/>
              <w:spacing w:before="110"/>
              <w:rPr>
                <w:ins w:id="157" w:author="Merrick, Riki | APHL" w:date="2022-08-02T12:22:00Z"/>
                <w:b/>
                <w:bCs/>
                <w:i/>
                <w:iCs/>
                <w:color w:val="000080"/>
                <w:sz w:val="22"/>
              </w:rPr>
            </w:pPr>
          </w:p>
        </w:tc>
      </w:tr>
      <w:tr w:rsidR="0059564A" w14:paraId="7415A2F1" w14:textId="77777777" w:rsidTr="006C65AD">
        <w:trPr>
          <w:trHeight w:val="530"/>
          <w:ins w:id="158" w:author="Merrick, Riki | APHL" w:date="2022-08-02T12:22:00Z"/>
        </w:trPr>
        <w:tc>
          <w:tcPr>
            <w:tcW w:w="925" w:type="dxa"/>
            <w:shd w:val="clear" w:color="auto" w:fill="D9D9D9"/>
          </w:tcPr>
          <w:p w14:paraId="3C0602FF" w14:textId="7A5CC6EE" w:rsidR="0059564A" w:rsidRPr="0059564A" w:rsidRDefault="0059564A" w:rsidP="0059564A">
            <w:pPr>
              <w:widowControl w:val="0"/>
              <w:autoSpaceDE w:val="0"/>
              <w:autoSpaceDN w:val="0"/>
              <w:adjustRightInd w:val="0"/>
              <w:spacing w:before="110"/>
              <w:rPr>
                <w:ins w:id="159" w:author="Merrick, Riki | APHL" w:date="2022-08-02T12:22:00Z"/>
                <w:color w:val="000080"/>
                <w:sz w:val="22"/>
              </w:rPr>
            </w:pPr>
            <w:ins w:id="160" w:author="Merrick, Riki | APHL" w:date="2022-08-02T12:23:00Z">
              <w:r>
                <w:rPr>
                  <w:color w:val="000080"/>
                  <w:sz w:val="22"/>
                </w:rPr>
                <w:t>9.6.6</w:t>
              </w:r>
            </w:ins>
          </w:p>
        </w:tc>
        <w:tc>
          <w:tcPr>
            <w:tcW w:w="1659" w:type="dxa"/>
            <w:shd w:val="clear" w:color="auto" w:fill="D9D9D9"/>
          </w:tcPr>
          <w:p w14:paraId="4DADC814" w14:textId="3DC0579F" w:rsidR="0059564A" w:rsidRPr="0059564A" w:rsidRDefault="0059564A" w:rsidP="0059564A">
            <w:pPr>
              <w:widowControl w:val="0"/>
              <w:autoSpaceDE w:val="0"/>
              <w:autoSpaceDN w:val="0"/>
              <w:adjustRightInd w:val="0"/>
              <w:spacing w:before="110"/>
              <w:rPr>
                <w:ins w:id="161" w:author="Merrick, Riki | APHL" w:date="2022-08-02T12:22:00Z"/>
                <w:sz w:val="22"/>
              </w:rPr>
            </w:pPr>
            <w:ins w:id="162" w:author="Merrick, Riki | APHL" w:date="2022-08-02T12:25:00Z">
              <w:r w:rsidRPr="0059564A">
                <w:rPr>
                  <w:sz w:val="22"/>
                </w:rPr>
                <w:t>MDM/ACK - Document Addendum Notification and Content (Event T06)</w:t>
              </w:r>
            </w:ins>
          </w:p>
        </w:tc>
        <w:tc>
          <w:tcPr>
            <w:tcW w:w="3354" w:type="dxa"/>
            <w:shd w:val="clear" w:color="auto" w:fill="D9D9D9"/>
          </w:tcPr>
          <w:p w14:paraId="1EE18022" w14:textId="0A05B042" w:rsidR="0059564A" w:rsidRPr="00E41D79" w:rsidRDefault="0059564A" w:rsidP="0059564A">
            <w:pPr>
              <w:widowControl w:val="0"/>
              <w:autoSpaceDE w:val="0"/>
              <w:autoSpaceDN w:val="0"/>
              <w:adjustRightInd w:val="0"/>
              <w:spacing w:before="110"/>
              <w:rPr>
                <w:ins w:id="163" w:author="Merrick, Riki | APHL" w:date="2022-08-02T12:22:00Z"/>
                <w:color w:val="000080"/>
                <w:sz w:val="22"/>
              </w:rPr>
            </w:pPr>
            <w:ins w:id="164"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BFD5C29" w14:textId="47C125BA" w:rsidR="0059564A" w:rsidRDefault="0012630F" w:rsidP="0059564A">
            <w:pPr>
              <w:widowControl w:val="0"/>
              <w:autoSpaceDE w:val="0"/>
              <w:autoSpaceDN w:val="0"/>
              <w:adjustRightInd w:val="0"/>
              <w:spacing w:before="110"/>
              <w:rPr>
                <w:ins w:id="165" w:author="Merrick, Riki | APHL" w:date="2022-08-02T12:22:00Z"/>
                <w:sz w:val="22"/>
              </w:rPr>
            </w:pPr>
            <w:ins w:id="166" w:author="Merrick, Riki | APHL" w:date="2022-08-02T12:32:00Z">
              <w:r>
                <w:rPr>
                  <w:sz w:val="22"/>
                </w:rPr>
                <w:t>SOGI</w:t>
              </w:r>
            </w:ins>
          </w:p>
        </w:tc>
        <w:tc>
          <w:tcPr>
            <w:tcW w:w="1268" w:type="dxa"/>
            <w:shd w:val="clear" w:color="auto" w:fill="D9D9D9"/>
          </w:tcPr>
          <w:p w14:paraId="51C5797E" w14:textId="30888344" w:rsidR="0059564A" w:rsidRDefault="0059564A" w:rsidP="0059564A">
            <w:pPr>
              <w:widowControl w:val="0"/>
              <w:autoSpaceDE w:val="0"/>
              <w:autoSpaceDN w:val="0"/>
              <w:adjustRightInd w:val="0"/>
              <w:spacing w:before="110"/>
              <w:rPr>
                <w:ins w:id="167" w:author="Merrick, Riki | APHL" w:date="2022-08-02T12:22:00Z"/>
                <w:color w:val="000080"/>
                <w:sz w:val="22"/>
              </w:rPr>
            </w:pPr>
            <w:ins w:id="168" w:author="Merrick, Riki | APHL" w:date="2022-08-02T12:23:00Z">
              <w:r>
                <w:rPr>
                  <w:color w:val="000080"/>
                  <w:sz w:val="22"/>
                </w:rPr>
                <w:t>Yes</w:t>
              </w:r>
            </w:ins>
          </w:p>
        </w:tc>
        <w:tc>
          <w:tcPr>
            <w:tcW w:w="706" w:type="dxa"/>
            <w:shd w:val="clear" w:color="auto" w:fill="D9D9D9"/>
          </w:tcPr>
          <w:p w14:paraId="1FD2C67E" w14:textId="77777777" w:rsidR="0059564A" w:rsidRPr="0069575B" w:rsidRDefault="0059564A" w:rsidP="0059564A">
            <w:pPr>
              <w:widowControl w:val="0"/>
              <w:autoSpaceDE w:val="0"/>
              <w:autoSpaceDN w:val="0"/>
              <w:adjustRightInd w:val="0"/>
              <w:spacing w:before="110"/>
              <w:rPr>
                <w:ins w:id="169" w:author="Merrick, Riki | APHL" w:date="2022-08-02T12:22:00Z"/>
                <w:b/>
                <w:bCs/>
                <w:i/>
                <w:iCs/>
                <w:color w:val="000080"/>
                <w:sz w:val="22"/>
              </w:rPr>
            </w:pPr>
          </w:p>
        </w:tc>
      </w:tr>
      <w:tr w:rsidR="0059564A" w14:paraId="39256647" w14:textId="77777777" w:rsidTr="006C65AD">
        <w:trPr>
          <w:trHeight w:val="530"/>
          <w:ins w:id="170" w:author="Merrick, Riki | APHL" w:date="2022-08-02T12:22:00Z"/>
        </w:trPr>
        <w:tc>
          <w:tcPr>
            <w:tcW w:w="925" w:type="dxa"/>
            <w:shd w:val="clear" w:color="auto" w:fill="D9D9D9"/>
          </w:tcPr>
          <w:p w14:paraId="7D18E937" w14:textId="10B3F601" w:rsidR="0059564A" w:rsidRPr="0059564A" w:rsidRDefault="0059564A" w:rsidP="0059564A">
            <w:pPr>
              <w:widowControl w:val="0"/>
              <w:autoSpaceDE w:val="0"/>
              <w:autoSpaceDN w:val="0"/>
              <w:adjustRightInd w:val="0"/>
              <w:spacing w:before="110"/>
              <w:rPr>
                <w:ins w:id="171" w:author="Merrick, Riki | APHL" w:date="2022-08-02T12:22:00Z"/>
                <w:color w:val="000080"/>
                <w:sz w:val="22"/>
              </w:rPr>
            </w:pPr>
            <w:ins w:id="172" w:author="Merrick, Riki | APHL" w:date="2022-08-02T12:23:00Z">
              <w:r>
                <w:rPr>
                  <w:color w:val="000080"/>
                  <w:sz w:val="22"/>
                </w:rPr>
                <w:t>9.6.7</w:t>
              </w:r>
            </w:ins>
          </w:p>
        </w:tc>
        <w:tc>
          <w:tcPr>
            <w:tcW w:w="1659" w:type="dxa"/>
            <w:shd w:val="clear" w:color="auto" w:fill="D9D9D9"/>
          </w:tcPr>
          <w:p w14:paraId="3FB7D1F3" w14:textId="35468166" w:rsidR="0059564A" w:rsidRPr="0059564A" w:rsidRDefault="0059564A" w:rsidP="0059564A">
            <w:pPr>
              <w:widowControl w:val="0"/>
              <w:autoSpaceDE w:val="0"/>
              <w:autoSpaceDN w:val="0"/>
              <w:adjustRightInd w:val="0"/>
              <w:spacing w:before="110"/>
              <w:rPr>
                <w:ins w:id="173" w:author="Merrick, Riki | APHL" w:date="2022-08-02T12:22:00Z"/>
                <w:sz w:val="22"/>
                <w:lang w:val="fr-FR"/>
                <w:rPrChange w:id="174" w:author="Merrick, Riki | APHL" w:date="2022-08-02T12:25:00Z">
                  <w:rPr>
                    <w:ins w:id="175" w:author="Merrick, Riki | APHL" w:date="2022-08-02T12:22:00Z"/>
                    <w:sz w:val="22"/>
                  </w:rPr>
                </w:rPrChange>
              </w:rPr>
            </w:pPr>
            <w:ins w:id="176" w:author="Merrick, Riki | APHL" w:date="2022-08-02T12:25:00Z">
              <w:r w:rsidRPr="0059564A">
                <w:rPr>
                  <w:sz w:val="22"/>
                  <w:lang w:val="fr-FR"/>
                  <w:rPrChange w:id="177" w:author="Merrick, Riki | APHL" w:date="2022-08-02T12:25:00Z">
                    <w:rPr>
                      <w:sz w:val="22"/>
                    </w:rPr>
                  </w:rPrChange>
                </w:rPr>
                <w:t>MDM/ACK - Document Edit Notification (Event T07)</w:t>
              </w:r>
            </w:ins>
          </w:p>
        </w:tc>
        <w:tc>
          <w:tcPr>
            <w:tcW w:w="3354" w:type="dxa"/>
            <w:shd w:val="clear" w:color="auto" w:fill="D9D9D9"/>
          </w:tcPr>
          <w:p w14:paraId="09FE3192" w14:textId="7147D25D" w:rsidR="0059564A" w:rsidRPr="00E41D79" w:rsidRDefault="0059564A" w:rsidP="0059564A">
            <w:pPr>
              <w:widowControl w:val="0"/>
              <w:autoSpaceDE w:val="0"/>
              <w:autoSpaceDN w:val="0"/>
              <w:adjustRightInd w:val="0"/>
              <w:spacing w:before="110"/>
              <w:rPr>
                <w:ins w:id="178" w:author="Merrick, Riki | APHL" w:date="2022-08-02T12:22:00Z"/>
                <w:color w:val="000080"/>
                <w:sz w:val="22"/>
              </w:rPr>
            </w:pPr>
            <w:ins w:id="179"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77C05CCB" w14:textId="5112D071" w:rsidR="0059564A" w:rsidRDefault="0012630F" w:rsidP="0059564A">
            <w:pPr>
              <w:widowControl w:val="0"/>
              <w:autoSpaceDE w:val="0"/>
              <w:autoSpaceDN w:val="0"/>
              <w:adjustRightInd w:val="0"/>
              <w:spacing w:before="110"/>
              <w:rPr>
                <w:ins w:id="180" w:author="Merrick, Riki | APHL" w:date="2022-08-02T12:22:00Z"/>
                <w:sz w:val="22"/>
              </w:rPr>
            </w:pPr>
            <w:ins w:id="181" w:author="Merrick, Riki | APHL" w:date="2022-08-02T12:32:00Z">
              <w:r>
                <w:rPr>
                  <w:sz w:val="22"/>
                </w:rPr>
                <w:t>SOGI</w:t>
              </w:r>
            </w:ins>
          </w:p>
        </w:tc>
        <w:tc>
          <w:tcPr>
            <w:tcW w:w="1268" w:type="dxa"/>
            <w:shd w:val="clear" w:color="auto" w:fill="D9D9D9"/>
          </w:tcPr>
          <w:p w14:paraId="29B4BEC6" w14:textId="14D5BF6C" w:rsidR="0059564A" w:rsidRDefault="0059564A" w:rsidP="0059564A">
            <w:pPr>
              <w:widowControl w:val="0"/>
              <w:autoSpaceDE w:val="0"/>
              <w:autoSpaceDN w:val="0"/>
              <w:adjustRightInd w:val="0"/>
              <w:spacing w:before="110"/>
              <w:rPr>
                <w:ins w:id="182" w:author="Merrick, Riki | APHL" w:date="2022-08-02T12:22:00Z"/>
                <w:color w:val="000080"/>
                <w:sz w:val="22"/>
              </w:rPr>
            </w:pPr>
            <w:ins w:id="183" w:author="Merrick, Riki | APHL" w:date="2022-08-02T12:23:00Z">
              <w:r>
                <w:rPr>
                  <w:color w:val="000080"/>
                  <w:sz w:val="22"/>
                </w:rPr>
                <w:t>Yes</w:t>
              </w:r>
            </w:ins>
          </w:p>
        </w:tc>
        <w:tc>
          <w:tcPr>
            <w:tcW w:w="706" w:type="dxa"/>
            <w:shd w:val="clear" w:color="auto" w:fill="D9D9D9"/>
          </w:tcPr>
          <w:p w14:paraId="1607827B" w14:textId="77777777" w:rsidR="0059564A" w:rsidRPr="0069575B" w:rsidRDefault="0059564A" w:rsidP="0059564A">
            <w:pPr>
              <w:widowControl w:val="0"/>
              <w:autoSpaceDE w:val="0"/>
              <w:autoSpaceDN w:val="0"/>
              <w:adjustRightInd w:val="0"/>
              <w:spacing w:before="110"/>
              <w:rPr>
                <w:ins w:id="184" w:author="Merrick, Riki | APHL" w:date="2022-08-02T12:22:00Z"/>
                <w:b/>
                <w:bCs/>
                <w:i/>
                <w:iCs/>
                <w:color w:val="000080"/>
                <w:sz w:val="22"/>
              </w:rPr>
            </w:pPr>
          </w:p>
        </w:tc>
      </w:tr>
      <w:tr w:rsidR="0059564A" w14:paraId="47661986" w14:textId="77777777" w:rsidTr="006C65AD">
        <w:trPr>
          <w:trHeight w:val="530"/>
          <w:ins w:id="185" w:author="Merrick, Riki | APHL" w:date="2022-08-02T12:22:00Z"/>
        </w:trPr>
        <w:tc>
          <w:tcPr>
            <w:tcW w:w="925" w:type="dxa"/>
            <w:shd w:val="clear" w:color="auto" w:fill="D9D9D9"/>
          </w:tcPr>
          <w:p w14:paraId="7F4EA4C1" w14:textId="2AC09251" w:rsidR="0059564A" w:rsidRPr="0059564A" w:rsidRDefault="0059564A" w:rsidP="0059564A">
            <w:pPr>
              <w:widowControl w:val="0"/>
              <w:autoSpaceDE w:val="0"/>
              <w:autoSpaceDN w:val="0"/>
              <w:adjustRightInd w:val="0"/>
              <w:spacing w:before="110"/>
              <w:rPr>
                <w:ins w:id="186" w:author="Merrick, Riki | APHL" w:date="2022-08-02T12:22:00Z"/>
                <w:color w:val="000080"/>
                <w:sz w:val="22"/>
              </w:rPr>
            </w:pPr>
            <w:ins w:id="187" w:author="Merrick, Riki | APHL" w:date="2022-08-02T12:23:00Z">
              <w:r>
                <w:rPr>
                  <w:color w:val="000080"/>
                  <w:sz w:val="22"/>
                </w:rPr>
                <w:t>9.6.8</w:t>
              </w:r>
            </w:ins>
          </w:p>
        </w:tc>
        <w:tc>
          <w:tcPr>
            <w:tcW w:w="1659" w:type="dxa"/>
            <w:shd w:val="clear" w:color="auto" w:fill="D9D9D9"/>
          </w:tcPr>
          <w:p w14:paraId="07137694" w14:textId="3566A498" w:rsidR="0059564A" w:rsidRPr="0059564A" w:rsidRDefault="002B3E8C" w:rsidP="0059564A">
            <w:pPr>
              <w:widowControl w:val="0"/>
              <w:autoSpaceDE w:val="0"/>
              <w:autoSpaceDN w:val="0"/>
              <w:adjustRightInd w:val="0"/>
              <w:spacing w:before="110"/>
              <w:rPr>
                <w:ins w:id="188" w:author="Merrick, Riki | APHL" w:date="2022-08-02T12:22:00Z"/>
                <w:sz w:val="22"/>
              </w:rPr>
            </w:pPr>
            <w:ins w:id="189" w:author="Merrick, Riki | APHL" w:date="2022-08-02T12:25:00Z">
              <w:r w:rsidRPr="002B3E8C">
                <w:rPr>
                  <w:sz w:val="22"/>
                </w:rPr>
                <w:t>MDM/ACK - Document Edit Notification and Content (Event T08)</w:t>
              </w:r>
            </w:ins>
          </w:p>
        </w:tc>
        <w:tc>
          <w:tcPr>
            <w:tcW w:w="3354" w:type="dxa"/>
            <w:shd w:val="clear" w:color="auto" w:fill="D9D9D9"/>
          </w:tcPr>
          <w:p w14:paraId="10B8C5FD" w14:textId="7E387582" w:rsidR="0059564A" w:rsidRPr="00E41D79" w:rsidRDefault="0059564A" w:rsidP="0059564A">
            <w:pPr>
              <w:widowControl w:val="0"/>
              <w:autoSpaceDE w:val="0"/>
              <w:autoSpaceDN w:val="0"/>
              <w:adjustRightInd w:val="0"/>
              <w:spacing w:before="110"/>
              <w:rPr>
                <w:ins w:id="190" w:author="Merrick, Riki | APHL" w:date="2022-08-02T12:22:00Z"/>
                <w:color w:val="000080"/>
                <w:sz w:val="22"/>
              </w:rPr>
            </w:pPr>
            <w:ins w:id="191"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1B90338F" w14:textId="15548374" w:rsidR="0059564A" w:rsidRDefault="0012630F" w:rsidP="0059564A">
            <w:pPr>
              <w:widowControl w:val="0"/>
              <w:autoSpaceDE w:val="0"/>
              <w:autoSpaceDN w:val="0"/>
              <w:adjustRightInd w:val="0"/>
              <w:spacing w:before="110"/>
              <w:rPr>
                <w:ins w:id="192" w:author="Merrick, Riki | APHL" w:date="2022-08-02T12:22:00Z"/>
                <w:sz w:val="22"/>
              </w:rPr>
            </w:pPr>
            <w:ins w:id="193" w:author="Merrick, Riki | APHL" w:date="2022-08-02T12:32:00Z">
              <w:r>
                <w:rPr>
                  <w:sz w:val="22"/>
                </w:rPr>
                <w:t>SOGI</w:t>
              </w:r>
            </w:ins>
          </w:p>
        </w:tc>
        <w:tc>
          <w:tcPr>
            <w:tcW w:w="1268" w:type="dxa"/>
            <w:shd w:val="clear" w:color="auto" w:fill="D9D9D9"/>
          </w:tcPr>
          <w:p w14:paraId="0616B4B8" w14:textId="5860020E" w:rsidR="0059564A" w:rsidRDefault="0059564A" w:rsidP="0059564A">
            <w:pPr>
              <w:widowControl w:val="0"/>
              <w:autoSpaceDE w:val="0"/>
              <w:autoSpaceDN w:val="0"/>
              <w:adjustRightInd w:val="0"/>
              <w:spacing w:before="110"/>
              <w:rPr>
                <w:ins w:id="194" w:author="Merrick, Riki | APHL" w:date="2022-08-02T12:22:00Z"/>
                <w:color w:val="000080"/>
                <w:sz w:val="22"/>
              </w:rPr>
            </w:pPr>
            <w:ins w:id="195" w:author="Merrick, Riki | APHL" w:date="2022-08-02T12:23:00Z">
              <w:r>
                <w:rPr>
                  <w:color w:val="000080"/>
                  <w:sz w:val="22"/>
                </w:rPr>
                <w:t>Yes</w:t>
              </w:r>
            </w:ins>
          </w:p>
        </w:tc>
        <w:tc>
          <w:tcPr>
            <w:tcW w:w="706" w:type="dxa"/>
            <w:shd w:val="clear" w:color="auto" w:fill="D9D9D9"/>
          </w:tcPr>
          <w:p w14:paraId="301F9A10" w14:textId="77777777" w:rsidR="0059564A" w:rsidRPr="0069575B" w:rsidRDefault="0059564A" w:rsidP="0059564A">
            <w:pPr>
              <w:widowControl w:val="0"/>
              <w:autoSpaceDE w:val="0"/>
              <w:autoSpaceDN w:val="0"/>
              <w:adjustRightInd w:val="0"/>
              <w:spacing w:before="110"/>
              <w:rPr>
                <w:ins w:id="196" w:author="Merrick, Riki | APHL" w:date="2022-08-02T12:22:00Z"/>
                <w:b/>
                <w:bCs/>
                <w:i/>
                <w:iCs/>
                <w:color w:val="000080"/>
                <w:sz w:val="22"/>
              </w:rPr>
            </w:pPr>
          </w:p>
        </w:tc>
      </w:tr>
      <w:tr w:rsidR="0059564A" w14:paraId="6E05E845" w14:textId="77777777" w:rsidTr="006C65AD">
        <w:trPr>
          <w:trHeight w:val="530"/>
          <w:ins w:id="197" w:author="Merrick, Riki | APHL" w:date="2022-08-02T12:22:00Z"/>
        </w:trPr>
        <w:tc>
          <w:tcPr>
            <w:tcW w:w="925" w:type="dxa"/>
            <w:shd w:val="clear" w:color="auto" w:fill="D9D9D9"/>
          </w:tcPr>
          <w:p w14:paraId="32EE0EFC" w14:textId="1F5A215D" w:rsidR="0059564A" w:rsidRPr="0059564A" w:rsidRDefault="0059564A" w:rsidP="0059564A">
            <w:pPr>
              <w:widowControl w:val="0"/>
              <w:autoSpaceDE w:val="0"/>
              <w:autoSpaceDN w:val="0"/>
              <w:adjustRightInd w:val="0"/>
              <w:spacing w:before="110"/>
              <w:rPr>
                <w:ins w:id="198" w:author="Merrick, Riki | APHL" w:date="2022-08-02T12:22:00Z"/>
                <w:color w:val="000080"/>
                <w:sz w:val="22"/>
              </w:rPr>
            </w:pPr>
            <w:ins w:id="199" w:author="Merrick, Riki | APHL" w:date="2022-08-02T12:23:00Z">
              <w:r>
                <w:rPr>
                  <w:color w:val="000080"/>
                  <w:sz w:val="22"/>
                </w:rPr>
                <w:t>9.6.9</w:t>
              </w:r>
            </w:ins>
          </w:p>
        </w:tc>
        <w:tc>
          <w:tcPr>
            <w:tcW w:w="1659" w:type="dxa"/>
            <w:shd w:val="clear" w:color="auto" w:fill="D9D9D9"/>
          </w:tcPr>
          <w:p w14:paraId="71C1A333" w14:textId="1C6B8138" w:rsidR="0059564A" w:rsidRPr="002B3E8C" w:rsidRDefault="002B3E8C" w:rsidP="0059564A">
            <w:pPr>
              <w:widowControl w:val="0"/>
              <w:autoSpaceDE w:val="0"/>
              <w:autoSpaceDN w:val="0"/>
              <w:adjustRightInd w:val="0"/>
              <w:spacing w:before="110"/>
              <w:rPr>
                <w:ins w:id="200" w:author="Merrick, Riki | APHL" w:date="2022-08-02T12:22:00Z"/>
                <w:sz w:val="22"/>
                <w:lang w:val="fr-FR"/>
                <w:rPrChange w:id="201" w:author="Merrick, Riki | APHL" w:date="2022-08-02T12:26:00Z">
                  <w:rPr>
                    <w:ins w:id="202" w:author="Merrick, Riki | APHL" w:date="2022-08-02T12:22:00Z"/>
                    <w:sz w:val="22"/>
                  </w:rPr>
                </w:rPrChange>
              </w:rPr>
            </w:pPr>
            <w:ins w:id="203" w:author="Merrick, Riki | APHL" w:date="2022-08-02T12:26:00Z">
              <w:r w:rsidRPr="002B3E8C">
                <w:rPr>
                  <w:sz w:val="22"/>
                  <w:lang w:val="fr-FR"/>
                  <w:rPrChange w:id="204" w:author="Merrick, Riki | APHL" w:date="2022-08-02T12:26:00Z">
                    <w:rPr>
                      <w:sz w:val="22"/>
                    </w:rPr>
                  </w:rPrChange>
                </w:rPr>
                <w:t xml:space="preserve">MDM/ACK - Document </w:t>
              </w:r>
              <w:r w:rsidRPr="002B3E8C">
                <w:rPr>
                  <w:sz w:val="22"/>
                  <w:lang w:val="fr-FR"/>
                  <w:rPrChange w:id="205" w:author="Merrick, Riki | APHL" w:date="2022-08-02T12:26:00Z">
                    <w:rPr>
                      <w:sz w:val="22"/>
                    </w:rPr>
                  </w:rPrChange>
                </w:rPr>
                <w:lastRenderedPageBreak/>
                <w:t>Replacement Notification (Event T09)</w:t>
              </w:r>
            </w:ins>
          </w:p>
        </w:tc>
        <w:tc>
          <w:tcPr>
            <w:tcW w:w="3354" w:type="dxa"/>
            <w:shd w:val="clear" w:color="auto" w:fill="D9D9D9"/>
          </w:tcPr>
          <w:p w14:paraId="2C9ECA93" w14:textId="513CA005" w:rsidR="0059564A" w:rsidRPr="00E41D79" w:rsidRDefault="0059564A" w:rsidP="0059564A">
            <w:pPr>
              <w:widowControl w:val="0"/>
              <w:autoSpaceDE w:val="0"/>
              <w:autoSpaceDN w:val="0"/>
              <w:adjustRightInd w:val="0"/>
              <w:spacing w:before="110"/>
              <w:rPr>
                <w:ins w:id="206" w:author="Merrick, Riki | APHL" w:date="2022-08-02T12:22:00Z"/>
                <w:color w:val="000080"/>
                <w:sz w:val="22"/>
              </w:rPr>
            </w:pPr>
            <w:ins w:id="207" w:author="Merrick, Riki | APHL" w:date="2022-08-02T12:24:00Z">
              <w:r w:rsidRPr="00E41D79">
                <w:rPr>
                  <w:color w:val="000080"/>
                  <w:sz w:val="22"/>
                </w:rPr>
                <w:lastRenderedPageBreak/>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 xml:space="preserve">gments after PID into the </w:t>
              </w:r>
              <w:r>
                <w:rPr>
                  <w:color w:val="000080"/>
                  <w:sz w:val="22"/>
                </w:rPr>
                <w:lastRenderedPageBreak/>
                <w:t>message structure</w:t>
              </w:r>
            </w:ins>
          </w:p>
        </w:tc>
        <w:tc>
          <w:tcPr>
            <w:tcW w:w="1438" w:type="dxa"/>
            <w:shd w:val="clear" w:color="auto" w:fill="D9D9D9"/>
          </w:tcPr>
          <w:p w14:paraId="62CE245E" w14:textId="7DBFD63B" w:rsidR="0059564A" w:rsidRDefault="0012630F" w:rsidP="0059564A">
            <w:pPr>
              <w:widowControl w:val="0"/>
              <w:autoSpaceDE w:val="0"/>
              <w:autoSpaceDN w:val="0"/>
              <w:adjustRightInd w:val="0"/>
              <w:spacing w:before="110"/>
              <w:rPr>
                <w:ins w:id="208" w:author="Merrick, Riki | APHL" w:date="2022-08-02T12:22:00Z"/>
                <w:sz w:val="22"/>
              </w:rPr>
            </w:pPr>
            <w:ins w:id="209" w:author="Merrick, Riki | APHL" w:date="2022-08-02T12:32:00Z">
              <w:r>
                <w:rPr>
                  <w:sz w:val="22"/>
                </w:rPr>
                <w:lastRenderedPageBreak/>
                <w:t>SOGI</w:t>
              </w:r>
            </w:ins>
          </w:p>
        </w:tc>
        <w:tc>
          <w:tcPr>
            <w:tcW w:w="1268" w:type="dxa"/>
            <w:shd w:val="clear" w:color="auto" w:fill="D9D9D9"/>
          </w:tcPr>
          <w:p w14:paraId="1956287B" w14:textId="5E5835C5" w:rsidR="0059564A" w:rsidRDefault="0059564A" w:rsidP="0059564A">
            <w:pPr>
              <w:widowControl w:val="0"/>
              <w:autoSpaceDE w:val="0"/>
              <w:autoSpaceDN w:val="0"/>
              <w:adjustRightInd w:val="0"/>
              <w:spacing w:before="110"/>
              <w:rPr>
                <w:ins w:id="210" w:author="Merrick, Riki | APHL" w:date="2022-08-02T12:22:00Z"/>
                <w:color w:val="000080"/>
                <w:sz w:val="22"/>
              </w:rPr>
            </w:pPr>
            <w:ins w:id="211" w:author="Merrick, Riki | APHL" w:date="2022-08-02T12:24:00Z">
              <w:r>
                <w:rPr>
                  <w:color w:val="000080"/>
                  <w:sz w:val="22"/>
                </w:rPr>
                <w:t>Yes</w:t>
              </w:r>
            </w:ins>
          </w:p>
        </w:tc>
        <w:tc>
          <w:tcPr>
            <w:tcW w:w="706" w:type="dxa"/>
            <w:shd w:val="clear" w:color="auto" w:fill="D9D9D9"/>
          </w:tcPr>
          <w:p w14:paraId="195BB39A" w14:textId="77777777" w:rsidR="0059564A" w:rsidRPr="0069575B" w:rsidRDefault="0059564A" w:rsidP="0059564A">
            <w:pPr>
              <w:widowControl w:val="0"/>
              <w:autoSpaceDE w:val="0"/>
              <w:autoSpaceDN w:val="0"/>
              <w:adjustRightInd w:val="0"/>
              <w:spacing w:before="110"/>
              <w:rPr>
                <w:ins w:id="212" w:author="Merrick, Riki | APHL" w:date="2022-08-02T12:22:00Z"/>
                <w:b/>
                <w:bCs/>
                <w:i/>
                <w:iCs/>
                <w:color w:val="000080"/>
                <w:sz w:val="22"/>
              </w:rPr>
            </w:pPr>
          </w:p>
        </w:tc>
      </w:tr>
      <w:tr w:rsidR="0059564A" w14:paraId="1532DB14" w14:textId="77777777" w:rsidTr="006C65AD">
        <w:trPr>
          <w:trHeight w:val="530"/>
          <w:ins w:id="213" w:author="Merrick, Riki | APHL" w:date="2022-08-02T12:22:00Z"/>
        </w:trPr>
        <w:tc>
          <w:tcPr>
            <w:tcW w:w="925" w:type="dxa"/>
            <w:shd w:val="clear" w:color="auto" w:fill="D9D9D9"/>
          </w:tcPr>
          <w:p w14:paraId="5CE5992C" w14:textId="0CD7F09E" w:rsidR="0059564A" w:rsidRPr="0059564A" w:rsidRDefault="0059564A" w:rsidP="0059564A">
            <w:pPr>
              <w:widowControl w:val="0"/>
              <w:autoSpaceDE w:val="0"/>
              <w:autoSpaceDN w:val="0"/>
              <w:adjustRightInd w:val="0"/>
              <w:spacing w:before="110"/>
              <w:rPr>
                <w:ins w:id="214" w:author="Merrick, Riki | APHL" w:date="2022-08-02T12:22:00Z"/>
                <w:color w:val="000080"/>
                <w:sz w:val="22"/>
              </w:rPr>
            </w:pPr>
            <w:ins w:id="215" w:author="Merrick, Riki | APHL" w:date="2022-08-02T12:23:00Z">
              <w:r>
                <w:rPr>
                  <w:color w:val="000080"/>
                  <w:sz w:val="22"/>
                </w:rPr>
                <w:t>9.6.10</w:t>
              </w:r>
            </w:ins>
          </w:p>
        </w:tc>
        <w:tc>
          <w:tcPr>
            <w:tcW w:w="1659" w:type="dxa"/>
            <w:shd w:val="clear" w:color="auto" w:fill="D9D9D9"/>
          </w:tcPr>
          <w:p w14:paraId="6F321E80" w14:textId="3F9D6A5E" w:rsidR="0059564A" w:rsidRPr="0059564A" w:rsidRDefault="002B3E8C" w:rsidP="0059564A">
            <w:pPr>
              <w:widowControl w:val="0"/>
              <w:autoSpaceDE w:val="0"/>
              <w:autoSpaceDN w:val="0"/>
              <w:adjustRightInd w:val="0"/>
              <w:spacing w:before="110"/>
              <w:rPr>
                <w:ins w:id="216" w:author="Merrick, Riki | APHL" w:date="2022-08-02T12:22:00Z"/>
                <w:sz w:val="22"/>
              </w:rPr>
            </w:pPr>
            <w:ins w:id="217" w:author="Merrick, Riki | APHL" w:date="2022-08-02T12:26:00Z">
              <w:r w:rsidRPr="002B3E8C">
                <w:rPr>
                  <w:sz w:val="22"/>
                </w:rPr>
                <w:t>MDM/ACK - Document Replacement Notification and Content (Event T10)</w:t>
              </w:r>
            </w:ins>
          </w:p>
        </w:tc>
        <w:tc>
          <w:tcPr>
            <w:tcW w:w="3354" w:type="dxa"/>
            <w:shd w:val="clear" w:color="auto" w:fill="D9D9D9"/>
          </w:tcPr>
          <w:p w14:paraId="70C8F574" w14:textId="253C7D92" w:rsidR="0059564A" w:rsidRPr="00E41D79" w:rsidRDefault="0059564A" w:rsidP="0059564A">
            <w:pPr>
              <w:widowControl w:val="0"/>
              <w:autoSpaceDE w:val="0"/>
              <w:autoSpaceDN w:val="0"/>
              <w:adjustRightInd w:val="0"/>
              <w:spacing w:before="110"/>
              <w:rPr>
                <w:ins w:id="218" w:author="Merrick, Riki | APHL" w:date="2022-08-02T12:22:00Z"/>
                <w:color w:val="000080"/>
                <w:sz w:val="22"/>
              </w:rPr>
            </w:pPr>
            <w:ins w:id="219"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687D6524" w14:textId="28548B0A" w:rsidR="0059564A" w:rsidRDefault="0012630F" w:rsidP="0059564A">
            <w:pPr>
              <w:widowControl w:val="0"/>
              <w:autoSpaceDE w:val="0"/>
              <w:autoSpaceDN w:val="0"/>
              <w:adjustRightInd w:val="0"/>
              <w:spacing w:before="110"/>
              <w:rPr>
                <w:ins w:id="220" w:author="Merrick, Riki | APHL" w:date="2022-08-02T12:22:00Z"/>
                <w:sz w:val="22"/>
              </w:rPr>
            </w:pPr>
            <w:ins w:id="221" w:author="Merrick, Riki | APHL" w:date="2022-08-02T12:32:00Z">
              <w:r>
                <w:rPr>
                  <w:sz w:val="22"/>
                </w:rPr>
                <w:t>SOGI</w:t>
              </w:r>
            </w:ins>
          </w:p>
        </w:tc>
        <w:tc>
          <w:tcPr>
            <w:tcW w:w="1268" w:type="dxa"/>
            <w:shd w:val="clear" w:color="auto" w:fill="D9D9D9"/>
          </w:tcPr>
          <w:p w14:paraId="2D9DF59D" w14:textId="42BFA7FC" w:rsidR="0059564A" w:rsidRDefault="0059564A" w:rsidP="0059564A">
            <w:pPr>
              <w:widowControl w:val="0"/>
              <w:autoSpaceDE w:val="0"/>
              <w:autoSpaceDN w:val="0"/>
              <w:adjustRightInd w:val="0"/>
              <w:spacing w:before="110"/>
              <w:rPr>
                <w:ins w:id="222" w:author="Merrick, Riki | APHL" w:date="2022-08-02T12:22:00Z"/>
                <w:color w:val="000080"/>
                <w:sz w:val="22"/>
              </w:rPr>
            </w:pPr>
            <w:ins w:id="223" w:author="Merrick, Riki | APHL" w:date="2022-08-02T12:24:00Z">
              <w:r>
                <w:rPr>
                  <w:color w:val="000080"/>
                  <w:sz w:val="22"/>
                </w:rPr>
                <w:t>Yes</w:t>
              </w:r>
            </w:ins>
          </w:p>
        </w:tc>
        <w:tc>
          <w:tcPr>
            <w:tcW w:w="706" w:type="dxa"/>
            <w:shd w:val="clear" w:color="auto" w:fill="D9D9D9"/>
          </w:tcPr>
          <w:p w14:paraId="1FE45237" w14:textId="77777777" w:rsidR="0059564A" w:rsidRPr="0069575B" w:rsidRDefault="0059564A" w:rsidP="0059564A">
            <w:pPr>
              <w:widowControl w:val="0"/>
              <w:autoSpaceDE w:val="0"/>
              <w:autoSpaceDN w:val="0"/>
              <w:adjustRightInd w:val="0"/>
              <w:spacing w:before="110"/>
              <w:rPr>
                <w:ins w:id="224" w:author="Merrick, Riki | APHL" w:date="2022-08-02T12:22:00Z"/>
                <w:b/>
                <w:bCs/>
                <w:i/>
                <w:iCs/>
                <w:color w:val="000080"/>
                <w:sz w:val="22"/>
              </w:rPr>
            </w:pPr>
          </w:p>
        </w:tc>
      </w:tr>
      <w:tr w:rsidR="0059564A" w14:paraId="7BB19CA8" w14:textId="77777777" w:rsidTr="006C65AD">
        <w:trPr>
          <w:trHeight w:val="530"/>
          <w:ins w:id="225" w:author="Merrick, Riki | APHL" w:date="2022-08-02T12:22:00Z"/>
        </w:trPr>
        <w:tc>
          <w:tcPr>
            <w:tcW w:w="925" w:type="dxa"/>
            <w:shd w:val="clear" w:color="auto" w:fill="D9D9D9"/>
          </w:tcPr>
          <w:p w14:paraId="510D043D" w14:textId="3CA27FB8" w:rsidR="0059564A" w:rsidRPr="0059564A" w:rsidRDefault="0059564A" w:rsidP="0059564A">
            <w:pPr>
              <w:widowControl w:val="0"/>
              <w:autoSpaceDE w:val="0"/>
              <w:autoSpaceDN w:val="0"/>
              <w:adjustRightInd w:val="0"/>
              <w:spacing w:before="110"/>
              <w:rPr>
                <w:ins w:id="226" w:author="Merrick, Riki | APHL" w:date="2022-08-02T12:22:00Z"/>
                <w:color w:val="000080"/>
                <w:sz w:val="22"/>
              </w:rPr>
            </w:pPr>
            <w:ins w:id="227" w:author="Merrick, Riki | APHL" w:date="2022-08-02T12:23:00Z">
              <w:r>
                <w:rPr>
                  <w:color w:val="000080"/>
                  <w:sz w:val="22"/>
                </w:rPr>
                <w:t>9.6.11</w:t>
              </w:r>
            </w:ins>
          </w:p>
        </w:tc>
        <w:tc>
          <w:tcPr>
            <w:tcW w:w="1659" w:type="dxa"/>
            <w:shd w:val="clear" w:color="auto" w:fill="D9D9D9"/>
          </w:tcPr>
          <w:p w14:paraId="7B688720" w14:textId="1BD4ED49" w:rsidR="0059564A" w:rsidRPr="002B3E8C" w:rsidRDefault="002B3E8C" w:rsidP="0059564A">
            <w:pPr>
              <w:widowControl w:val="0"/>
              <w:autoSpaceDE w:val="0"/>
              <w:autoSpaceDN w:val="0"/>
              <w:adjustRightInd w:val="0"/>
              <w:spacing w:before="110"/>
              <w:rPr>
                <w:ins w:id="228" w:author="Merrick, Riki | APHL" w:date="2022-08-02T12:22:00Z"/>
                <w:sz w:val="22"/>
                <w:lang w:val="fr-FR"/>
                <w:rPrChange w:id="229" w:author="Merrick, Riki | APHL" w:date="2022-08-02T12:26:00Z">
                  <w:rPr>
                    <w:ins w:id="230" w:author="Merrick, Riki | APHL" w:date="2022-08-02T12:22:00Z"/>
                    <w:sz w:val="22"/>
                  </w:rPr>
                </w:rPrChange>
              </w:rPr>
            </w:pPr>
            <w:ins w:id="231" w:author="Merrick, Riki | APHL" w:date="2022-08-02T12:26:00Z">
              <w:r w:rsidRPr="002B3E8C">
                <w:rPr>
                  <w:sz w:val="22"/>
                  <w:lang w:val="fr-FR"/>
                  <w:rPrChange w:id="232" w:author="Merrick, Riki | APHL" w:date="2022-08-02T12:26:00Z">
                    <w:rPr>
                      <w:sz w:val="22"/>
                    </w:rPr>
                  </w:rPrChange>
                </w:rPr>
                <w:t>MDM/ACK - Document Cancel Notification (Event T11)</w:t>
              </w:r>
            </w:ins>
          </w:p>
        </w:tc>
        <w:tc>
          <w:tcPr>
            <w:tcW w:w="3354" w:type="dxa"/>
            <w:shd w:val="clear" w:color="auto" w:fill="D9D9D9"/>
          </w:tcPr>
          <w:p w14:paraId="7414D733" w14:textId="170A2199" w:rsidR="0059564A" w:rsidRPr="00E41D79" w:rsidRDefault="0059564A" w:rsidP="0059564A">
            <w:pPr>
              <w:widowControl w:val="0"/>
              <w:autoSpaceDE w:val="0"/>
              <w:autoSpaceDN w:val="0"/>
              <w:adjustRightInd w:val="0"/>
              <w:spacing w:before="110"/>
              <w:rPr>
                <w:ins w:id="233" w:author="Merrick, Riki | APHL" w:date="2022-08-02T12:22:00Z"/>
                <w:color w:val="000080"/>
                <w:sz w:val="22"/>
              </w:rPr>
            </w:pPr>
            <w:ins w:id="234"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5E90B40A" w14:textId="77DE4B7D" w:rsidR="0059564A" w:rsidRDefault="0012630F" w:rsidP="0059564A">
            <w:pPr>
              <w:widowControl w:val="0"/>
              <w:autoSpaceDE w:val="0"/>
              <w:autoSpaceDN w:val="0"/>
              <w:adjustRightInd w:val="0"/>
              <w:spacing w:before="110"/>
              <w:rPr>
                <w:ins w:id="235" w:author="Merrick, Riki | APHL" w:date="2022-08-02T12:22:00Z"/>
                <w:sz w:val="22"/>
              </w:rPr>
            </w:pPr>
            <w:ins w:id="236" w:author="Merrick, Riki | APHL" w:date="2022-08-02T12:32:00Z">
              <w:r>
                <w:rPr>
                  <w:sz w:val="22"/>
                </w:rPr>
                <w:t>SOGI</w:t>
              </w:r>
            </w:ins>
          </w:p>
        </w:tc>
        <w:tc>
          <w:tcPr>
            <w:tcW w:w="1268" w:type="dxa"/>
            <w:shd w:val="clear" w:color="auto" w:fill="D9D9D9"/>
          </w:tcPr>
          <w:p w14:paraId="7057CEDA" w14:textId="73485F53" w:rsidR="0059564A" w:rsidRDefault="0059564A" w:rsidP="0059564A">
            <w:pPr>
              <w:widowControl w:val="0"/>
              <w:autoSpaceDE w:val="0"/>
              <w:autoSpaceDN w:val="0"/>
              <w:adjustRightInd w:val="0"/>
              <w:spacing w:before="110"/>
              <w:rPr>
                <w:ins w:id="237" w:author="Merrick, Riki | APHL" w:date="2022-08-02T12:22:00Z"/>
                <w:color w:val="000080"/>
                <w:sz w:val="22"/>
              </w:rPr>
            </w:pPr>
            <w:ins w:id="238" w:author="Merrick, Riki | APHL" w:date="2022-08-02T12:24:00Z">
              <w:r>
                <w:rPr>
                  <w:color w:val="000080"/>
                  <w:sz w:val="22"/>
                </w:rPr>
                <w:t>Yes</w:t>
              </w:r>
            </w:ins>
          </w:p>
        </w:tc>
        <w:tc>
          <w:tcPr>
            <w:tcW w:w="706" w:type="dxa"/>
            <w:shd w:val="clear" w:color="auto" w:fill="D9D9D9"/>
          </w:tcPr>
          <w:p w14:paraId="73A77E9F" w14:textId="77777777" w:rsidR="0059564A" w:rsidRPr="0069575B" w:rsidRDefault="0059564A" w:rsidP="0059564A">
            <w:pPr>
              <w:widowControl w:val="0"/>
              <w:autoSpaceDE w:val="0"/>
              <w:autoSpaceDN w:val="0"/>
              <w:adjustRightInd w:val="0"/>
              <w:spacing w:before="110"/>
              <w:rPr>
                <w:ins w:id="239" w:author="Merrick, Riki | APHL" w:date="2022-08-02T12:22:00Z"/>
                <w:b/>
                <w:bCs/>
                <w:i/>
                <w:iCs/>
                <w:color w:val="000080"/>
                <w:sz w:val="22"/>
              </w:rPr>
            </w:pPr>
          </w:p>
        </w:tc>
      </w:tr>
      <w:tr w:rsidR="0059564A" w14:paraId="2B60B438" w14:textId="77777777" w:rsidTr="006C65AD">
        <w:trPr>
          <w:trHeight w:val="530"/>
          <w:ins w:id="240" w:author="Frank Oemig" w:date="2022-07-14T17:48:00Z"/>
        </w:trPr>
        <w:tc>
          <w:tcPr>
            <w:tcW w:w="925" w:type="dxa"/>
            <w:shd w:val="clear" w:color="auto" w:fill="D9D9D9"/>
          </w:tcPr>
          <w:p w14:paraId="344143D4" w14:textId="77777777" w:rsidR="0059564A" w:rsidRPr="005C2884" w:rsidRDefault="0059564A" w:rsidP="0059564A">
            <w:pPr>
              <w:widowControl w:val="0"/>
              <w:autoSpaceDE w:val="0"/>
              <w:autoSpaceDN w:val="0"/>
              <w:adjustRightInd w:val="0"/>
              <w:spacing w:before="110"/>
              <w:rPr>
                <w:ins w:id="241" w:author="Frank Oemig" w:date="2022-07-14T17:48:00Z"/>
                <w:color w:val="000080"/>
                <w:sz w:val="22"/>
                <w:rPrChange w:id="242" w:author="Frank Oemig" w:date="2022-07-14T17:56:00Z">
                  <w:rPr>
                    <w:ins w:id="243" w:author="Frank Oemig" w:date="2022-07-14T17:48:00Z"/>
                    <w:b/>
                    <w:bCs/>
                    <w:i/>
                    <w:iCs/>
                    <w:color w:val="000080"/>
                    <w:sz w:val="22"/>
                  </w:rPr>
                </w:rPrChange>
              </w:rPr>
            </w:pPr>
            <w:ins w:id="244" w:author="Frank Oemig" w:date="2022-07-14T17:48:00Z">
              <w:r w:rsidRPr="005C2884">
                <w:rPr>
                  <w:color w:val="000080"/>
                  <w:sz w:val="22"/>
                  <w:rPrChange w:id="245" w:author="Frank Oemig" w:date="2022-07-14T17:56:00Z">
                    <w:rPr>
                      <w:b/>
                      <w:bCs/>
                      <w:i/>
                      <w:iCs/>
                      <w:color w:val="000080"/>
                      <w:sz w:val="22"/>
                    </w:rPr>
                  </w:rPrChange>
                </w:rPr>
                <w:t>9.7.3</w:t>
              </w:r>
            </w:ins>
          </w:p>
        </w:tc>
        <w:tc>
          <w:tcPr>
            <w:tcW w:w="1659" w:type="dxa"/>
            <w:shd w:val="clear" w:color="auto" w:fill="D9D9D9"/>
          </w:tcPr>
          <w:p w14:paraId="46D3DBDB" w14:textId="77777777" w:rsidR="0059564A" w:rsidRPr="00810A3C" w:rsidRDefault="0059564A" w:rsidP="0059564A">
            <w:pPr>
              <w:widowControl w:val="0"/>
              <w:autoSpaceDE w:val="0"/>
              <w:autoSpaceDN w:val="0"/>
              <w:adjustRightInd w:val="0"/>
              <w:spacing w:before="110"/>
              <w:rPr>
                <w:ins w:id="246" w:author="Frank Oemig" w:date="2022-07-14T17:48:00Z"/>
                <w:bCs/>
                <w:i/>
                <w:iCs/>
                <w:noProof/>
                <w:sz w:val="22"/>
              </w:rPr>
            </w:pPr>
            <w:ins w:id="247" w:author="Frank Oemig" w:date="2022-07-14T17:48:00Z">
              <w:r>
                <w:rPr>
                  <w:sz w:val="22"/>
                </w:rPr>
                <w:t>TXA</w:t>
              </w:r>
            </w:ins>
          </w:p>
        </w:tc>
        <w:tc>
          <w:tcPr>
            <w:tcW w:w="3354" w:type="dxa"/>
            <w:shd w:val="clear" w:color="auto" w:fill="D9D9D9"/>
          </w:tcPr>
          <w:p w14:paraId="48A6311B" w14:textId="7CE0FFC9" w:rsidR="0059564A" w:rsidRPr="00810A3C" w:rsidRDefault="0059564A" w:rsidP="0059564A">
            <w:pPr>
              <w:widowControl w:val="0"/>
              <w:autoSpaceDE w:val="0"/>
              <w:autoSpaceDN w:val="0"/>
              <w:adjustRightInd w:val="0"/>
              <w:spacing w:before="110"/>
              <w:rPr>
                <w:ins w:id="248" w:author="Frank Oemig" w:date="2022-07-14T17:48:00Z"/>
                <w:color w:val="000080"/>
                <w:sz w:val="22"/>
              </w:rPr>
            </w:pPr>
            <w:ins w:id="249" w:author="Frank Oemig" w:date="2022-07-14T17:48:00Z">
              <w:r>
                <w:rPr>
                  <w:color w:val="000080"/>
                  <w:sz w:val="22"/>
                </w:rPr>
                <w:t>Added 3 new fields</w:t>
              </w:r>
            </w:ins>
            <w:ins w:id="250" w:author="Frank Oemig" w:date="2022-07-14T17:56:00Z">
              <w:r>
                <w:rPr>
                  <w:color w:val="000080"/>
                  <w:sz w:val="22"/>
                </w:rPr>
                <w:t xml:space="preserve"> for </w:t>
              </w:r>
            </w:ins>
            <w:ins w:id="251" w:author="Frank Oemig" w:date="2022-07-14T17:57:00Z">
              <w:r>
                <w:rPr>
                  <w:color w:val="000080"/>
                  <w:sz w:val="22"/>
                </w:rPr>
                <w:t>document class, type and folder associations</w:t>
              </w:r>
            </w:ins>
          </w:p>
        </w:tc>
        <w:tc>
          <w:tcPr>
            <w:tcW w:w="1438" w:type="dxa"/>
            <w:shd w:val="clear" w:color="auto" w:fill="D9D9D9"/>
          </w:tcPr>
          <w:p w14:paraId="2AB6BCC4" w14:textId="73C0B0D2" w:rsidR="0059564A" w:rsidRPr="00810A3C" w:rsidRDefault="0012630F" w:rsidP="0059564A">
            <w:pPr>
              <w:widowControl w:val="0"/>
              <w:autoSpaceDE w:val="0"/>
              <w:autoSpaceDN w:val="0"/>
              <w:adjustRightInd w:val="0"/>
              <w:spacing w:before="110"/>
              <w:rPr>
                <w:ins w:id="252" w:author="Frank Oemig" w:date="2022-07-14T17:48:00Z"/>
                <w:sz w:val="22"/>
              </w:rPr>
            </w:pPr>
            <w:ins w:id="253" w:author="Merrick, Riki | APHL" w:date="2022-08-02T12:34:00Z">
              <w:r>
                <w:rPr>
                  <w:sz w:val="22"/>
                </w:rPr>
                <w:fldChar w:fldCharType="begin"/>
              </w:r>
              <w:r>
                <w:rPr>
                  <w:sz w:val="22"/>
                </w:rPr>
                <w:instrText xml:space="preserve"> HYPERLINK "https://jira.hl7.org/browse/V2-25365" </w:instrText>
              </w:r>
              <w:r>
                <w:rPr>
                  <w:sz w:val="22"/>
                </w:rPr>
              </w:r>
              <w:r>
                <w:rPr>
                  <w:sz w:val="22"/>
                </w:rPr>
                <w:fldChar w:fldCharType="separate"/>
              </w:r>
              <w:r w:rsidRPr="0012630F">
                <w:rPr>
                  <w:rStyle w:val="Hyperlink"/>
                  <w:rFonts w:ascii="Times New Roman" w:hAnsi="Times New Roman" w:cs="Times New Roman"/>
                  <w:kern w:val="0"/>
                  <w:sz w:val="22"/>
                </w:rPr>
                <w:t>V2-</w:t>
              </w:r>
              <w:r w:rsidR="0059564A" w:rsidRPr="0012630F">
                <w:rPr>
                  <w:rStyle w:val="Hyperlink"/>
                  <w:rFonts w:ascii="Times New Roman" w:hAnsi="Times New Roman" w:cs="Times New Roman"/>
                  <w:kern w:val="0"/>
                  <w:sz w:val="22"/>
                </w:rPr>
                <w:t>25365</w:t>
              </w:r>
              <w:r>
                <w:rPr>
                  <w:sz w:val="22"/>
                </w:rPr>
                <w:fldChar w:fldCharType="end"/>
              </w:r>
            </w:ins>
          </w:p>
        </w:tc>
        <w:tc>
          <w:tcPr>
            <w:tcW w:w="1268" w:type="dxa"/>
            <w:shd w:val="clear" w:color="auto" w:fill="D9D9D9"/>
          </w:tcPr>
          <w:p w14:paraId="3F746A85" w14:textId="77777777" w:rsidR="0059564A" w:rsidRPr="005C2884" w:rsidRDefault="0059564A" w:rsidP="0059564A">
            <w:pPr>
              <w:widowControl w:val="0"/>
              <w:autoSpaceDE w:val="0"/>
              <w:autoSpaceDN w:val="0"/>
              <w:adjustRightInd w:val="0"/>
              <w:spacing w:before="110"/>
              <w:rPr>
                <w:ins w:id="254" w:author="Frank Oemig" w:date="2022-07-14T17:48:00Z"/>
                <w:color w:val="000080"/>
                <w:sz w:val="22"/>
                <w:rPrChange w:id="255" w:author="Frank Oemig" w:date="2022-07-14T17:56:00Z">
                  <w:rPr>
                    <w:ins w:id="256" w:author="Frank Oemig" w:date="2022-07-14T17:48:00Z"/>
                    <w:b/>
                    <w:bCs/>
                    <w:i/>
                    <w:iCs/>
                    <w:color w:val="000080"/>
                    <w:sz w:val="22"/>
                  </w:rPr>
                </w:rPrChange>
              </w:rPr>
            </w:pPr>
            <w:ins w:id="257" w:author="Frank Oemig" w:date="2022-07-14T17:48:00Z">
              <w:r w:rsidRPr="005C2884">
                <w:rPr>
                  <w:color w:val="000080"/>
                  <w:sz w:val="22"/>
                  <w:rPrChange w:id="258" w:author="Frank Oemig" w:date="2022-07-14T17:56:00Z">
                    <w:rPr>
                      <w:b/>
                      <w:bCs/>
                      <w:i/>
                      <w:iCs/>
                      <w:color w:val="000080"/>
                      <w:sz w:val="22"/>
                    </w:rPr>
                  </w:rPrChange>
                </w:rPr>
                <w:t>Yes</w:t>
              </w:r>
            </w:ins>
          </w:p>
        </w:tc>
        <w:tc>
          <w:tcPr>
            <w:tcW w:w="706" w:type="dxa"/>
            <w:shd w:val="clear" w:color="auto" w:fill="D9D9D9"/>
          </w:tcPr>
          <w:p w14:paraId="70273672" w14:textId="77777777" w:rsidR="0059564A" w:rsidRPr="0069575B" w:rsidRDefault="0059564A" w:rsidP="0059564A">
            <w:pPr>
              <w:widowControl w:val="0"/>
              <w:autoSpaceDE w:val="0"/>
              <w:autoSpaceDN w:val="0"/>
              <w:adjustRightInd w:val="0"/>
              <w:spacing w:before="110"/>
              <w:rPr>
                <w:ins w:id="259" w:author="Frank Oemig" w:date="2022-07-14T17:48:00Z"/>
                <w:b/>
                <w:bCs/>
                <w:i/>
                <w:iCs/>
                <w:color w:val="000080"/>
                <w:sz w:val="22"/>
              </w:rPr>
            </w:pPr>
          </w:p>
        </w:tc>
      </w:tr>
      <w:tr w:rsidR="0055731F" w14:paraId="3124AE89" w14:textId="77777777" w:rsidTr="006C65AD">
        <w:trPr>
          <w:trHeight w:val="530"/>
          <w:ins w:id="260" w:author="Craig Newman" w:date="2023-07-03T08:01:00Z"/>
        </w:trPr>
        <w:tc>
          <w:tcPr>
            <w:tcW w:w="925" w:type="dxa"/>
            <w:shd w:val="clear" w:color="auto" w:fill="D9D9D9"/>
          </w:tcPr>
          <w:p w14:paraId="24E88ED3" w14:textId="0B374105" w:rsidR="0055731F" w:rsidRPr="008315F0" w:rsidRDefault="0055731F" w:rsidP="0055731F">
            <w:pPr>
              <w:widowControl w:val="0"/>
              <w:autoSpaceDE w:val="0"/>
              <w:autoSpaceDN w:val="0"/>
              <w:adjustRightInd w:val="0"/>
              <w:spacing w:before="110"/>
              <w:rPr>
                <w:ins w:id="261" w:author="Craig Newman" w:date="2023-07-03T08:01:00Z"/>
                <w:color w:val="000080"/>
                <w:sz w:val="22"/>
              </w:rPr>
            </w:pPr>
            <w:ins w:id="262" w:author="Craig Newman" w:date="2023-07-03T08:01:00Z">
              <w:r>
                <w:rPr>
                  <w:noProof/>
                </w:rPr>
                <w:t>Various Messages</w:t>
              </w:r>
            </w:ins>
          </w:p>
        </w:tc>
        <w:tc>
          <w:tcPr>
            <w:tcW w:w="1659" w:type="dxa"/>
            <w:shd w:val="clear" w:color="auto" w:fill="D9D9D9"/>
          </w:tcPr>
          <w:p w14:paraId="08BBF29F" w14:textId="61C617C9" w:rsidR="0055731F" w:rsidRDefault="0055731F" w:rsidP="0055731F">
            <w:pPr>
              <w:widowControl w:val="0"/>
              <w:autoSpaceDE w:val="0"/>
              <w:autoSpaceDN w:val="0"/>
              <w:adjustRightInd w:val="0"/>
              <w:spacing w:before="110"/>
              <w:rPr>
                <w:ins w:id="263" w:author="Craig Newman" w:date="2023-07-03T08:01:00Z"/>
                <w:sz w:val="22"/>
              </w:rPr>
            </w:pPr>
            <w:ins w:id="264" w:author="Craig Newman" w:date="2023-07-03T08:01:00Z">
              <w:r>
                <w:rPr>
                  <w:noProof/>
                </w:rPr>
                <w:t>GSC Segment</w:t>
              </w:r>
            </w:ins>
          </w:p>
        </w:tc>
        <w:tc>
          <w:tcPr>
            <w:tcW w:w="3354" w:type="dxa"/>
            <w:shd w:val="clear" w:color="auto" w:fill="D9D9D9"/>
          </w:tcPr>
          <w:p w14:paraId="2D57798E" w14:textId="078B51FD" w:rsidR="0055731F" w:rsidRDefault="0055731F" w:rsidP="0055731F">
            <w:pPr>
              <w:widowControl w:val="0"/>
              <w:autoSpaceDE w:val="0"/>
              <w:autoSpaceDN w:val="0"/>
              <w:adjustRightInd w:val="0"/>
              <w:spacing w:before="110"/>
              <w:rPr>
                <w:ins w:id="265" w:author="Craig Newman" w:date="2023-07-03T08:01:00Z"/>
                <w:color w:val="000080"/>
                <w:sz w:val="22"/>
              </w:rPr>
            </w:pPr>
            <w:ins w:id="266" w:author="Craig Newman" w:date="2023-07-03T08:01:00Z">
              <w:r>
                <w:rPr>
                  <w:noProof/>
                </w:rPr>
                <w:t>Update GSC segment name to Sex Parameter for Clinical Use</w:t>
              </w:r>
            </w:ins>
          </w:p>
        </w:tc>
        <w:tc>
          <w:tcPr>
            <w:tcW w:w="1438" w:type="dxa"/>
            <w:shd w:val="clear" w:color="auto" w:fill="D9D9D9"/>
          </w:tcPr>
          <w:p w14:paraId="0FDF147B" w14:textId="06D513D5" w:rsidR="0055731F" w:rsidRDefault="0055731F" w:rsidP="0055731F">
            <w:pPr>
              <w:widowControl w:val="0"/>
              <w:autoSpaceDE w:val="0"/>
              <w:autoSpaceDN w:val="0"/>
              <w:adjustRightInd w:val="0"/>
              <w:spacing w:before="110"/>
              <w:rPr>
                <w:ins w:id="267" w:author="Craig Newman" w:date="2023-07-03T08:01:00Z"/>
                <w:sz w:val="22"/>
              </w:rPr>
            </w:pPr>
            <w:ins w:id="268" w:author="Craig Newman" w:date="2023-07-03T08:01:00Z">
              <w:r>
                <w:rPr>
                  <w:noProof/>
                </w:rPr>
                <w:t>V2-25427</w:t>
              </w:r>
            </w:ins>
          </w:p>
        </w:tc>
        <w:tc>
          <w:tcPr>
            <w:tcW w:w="1268" w:type="dxa"/>
            <w:shd w:val="clear" w:color="auto" w:fill="D9D9D9"/>
          </w:tcPr>
          <w:p w14:paraId="7C2168A1" w14:textId="37667958" w:rsidR="0055731F" w:rsidRPr="008315F0" w:rsidRDefault="0055731F" w:rsidP="0055731F">
            <w:pPr>
              <w:widowControl w:val="0"/>
              <w:autoSpaceDE w:val="0"/>
              <w:autoSpaceDN w:val="0"/>
              <w:adjustRightInd w:val="0"/>
              <w:spacing w:before="110"/>
              <w:rPr>
                <w:ins w:id="269" w:author="Craig Newman" w:date="2023-07-03T08:01:00Z"/>
                <w:color w:val="000080"/>
                <w:sz w:val="22"/>
              </w:rPr>
            </w:pPr>
            <w:ins w:id="270" w:author="Craig Newman" w:date="2023-07-03T08:01:00Z">
              <w:r>
                <w:rPr>
                  <w:noProof/>
                </w:rPr>
                <w:t>No</w:t>
              </w:r>
            </w:ins>
          </w:p>
        </w:tc>
        <w:tc>
          <w:tcPr>
            <w:tcW w:w="706" w:type="dxa"/>
            <w:shd w:val="clear" w:color="auto" w:fill="D9D9D9"/>
          </w:tcPr>
          <w:p w14:paraId="28B7E04D" w14:textId="77777777" w:rsidR="0055731F" w:rsidRPr="0069575B" w:rsidRDefault="0055731F" w:rsidP="0055731F">
            <w:pPr>
              <w:widowControl w:val="0"/>
              <w:autoSpaceDE w:val="0"/>
              <w:autoSpaceDN w:val="0"/>
              <w:adjustRightInd w:val="0"/>
              <w:spacing w:before="110"/>
              <w:rPr>
                <w:ins w:id="271" w:author="Craig Newman" w:date="2023-07-03T08:01:00Z"/>
                <w:b/>
                <w:bCs/>
                <w:i/>
                <w:iCs/>
                <w:color w:val="000080"/>
                <w:sz w:val="22"/>
              </w:rPr>
            </w:pPr>
          </w:p>
        </w:tc>
      </w:tr>
    </w:tbl>
    <w:p w14:paraId="3D7A86DF" w14:textId="77777777" w:rsidR="00BA1DFE" w:rsidRDefault="00BA1DFE" w:rsidP="00061F64"/>
    <w:p w14:paraId="2094DEB3" w14:textId="77777777" w:rsidR="00061F64" w:rsidRPr="00A17ED1" w:rsidRDefault="00061F64">
      <w:pPr>
        <w:pStyle w:val="Heading2"/>
        <w:rPr>
          <w:noProof/>
        </w:rPr>
      </w:pPr>
      <w:bookmarkStart w:id="272" w:name="_Toc204420400"/>
      <w:bookmarkStart w:id="273" w:name="_Toc28982045"/>
      <w:r w:rsidRPr="00A17ED1">
        <w:rPr>
          <w:noProof/>
        </w:rPr>
        <w:t>Chapter 9 contents</w:t>
      </w:r>
      <w:bookmarkEnd w:id="272"/>
      <w:bookmarkEnd w:id="273"/>
    </w:p>
    <w:p w14:paraId="18C9A146" w14:textId="2B945E96" w:rsidR="003C10E9" w:rsidRDefault="003C10E9" w:rsidP="003A7E28">
      <w:pPr>
        <w:pStyle w:val="TOC2"/>
        <w:rPr>
          <w:rFonts w:asciiTheme="minorHAnsi" w:eastAsiaTheme="minorEastAsia" w:hAnsiTheme="minorHAnsi" w:cstheme="minorBidi"/>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r>
        <w:fldChar w:fldCharType="begin"/>
      </w:r>
      <w:r>
        <w:instrText xml:space="preserve"> HYPERLINK \l "_Toc28982045" </w:instrText>
      </w:r>
      <w:r>
        <w:fldChar w:fldCharType="separate"/>
      </w:r>
      <w:r w:rsidRPr="00D67E46">
        <w:rPr>
          <w:rStyle w:val="Hyperlink"/>
        </w:rPr>
        <w:t>9.1</w:t>
      </w:r>
      <w:r>
        <w:rPr>
          <w:rFonts w:asciiTheme="minorHAnsi" w:eastAsiaTheme="minorEastAsia" w:hAnsiTheme="minorHAnsi" w:cstheme="minorBidi"/>
          <w:kern w:val="0"/>
          <w:sz w:val="22"/>
          <w:szCs w:val="22"/>
        </w:rPr>
        <w:tab/>
      </w:r>
      <w:r w:rsidRPr="00D67E46">
        <w:rPr>
          <w:rStyle w:val="Hyperlink"/>
        </w:rPr>
        <w:t>Chapter 9 contents</w:t>
      </w:r>
      <w:r>
        <w:rPr>
          <w:webHidden/>
        </w:rPr>
        <w:tab/>
      </w:r>
      <w:r>
        <w:rPr>
          <w:webHidden/>
        </w:rPr>
        <w:fldChar w:fldCharType="begin"/>
      </w:r>
      <w:r>
        <w:rPr>
          <w:webHidden/>
        </w:rPr>
        <w:instrText xml:space="preserve"> PAGEREF _Toc28982045 \h </w:instrText>
      </w:r>
      <w:r>
        <w:rPr>
          <w:webHidden/>
        </w:rPr>
      </w:r>
      <w:r>
        <w:rPr>
          <w:webHidden/>
        </w:rPr>
        <w:fldChar w:fldCharType="separate"/>
      </w:r>
      <w:ins w:id="274" w:author="Lynn Laakso" w:date="2022-09-09T14:03:00Z">
        <w:r w:rsidR="00CE2D1D">
          <w:rPr>
            <w:webHidden/>
          </w:rPr>
          <w:t>3</w:t>
        </w:r>
      </w:ins>
      <w:del w:id="275" w:author="Lynn Laakso" w:date="2022-09-09T14:02:00Z">
        <w:r w:rsidDel="003A7E28">
          <w:rPr>
            <w:webHidden/>
          </w:rPr>
          <w:delText>1</w:delText>
        </w:r>
      </w:del>
      <w:r>
        <w:rPr>
          <w:webHidden/>
        </w:rPr>
        <w:fldChar w:fldCharType="end"/>
      </w:r>
      <w:r>
        <w:fldChar w:fldCharType="end"/>
      </w:r>
    </w:p>
    <w:p w14:paraId="0A3CB6AD" w14:textId="16FA8FAF"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"_Toc28982046" </w:instrText>
      </w:r>
      <w:r>
        <w:fldChar w:fldCharType="separate"/>
      </w:r>
      <w:r w:rsidR="003C10E9" w:rsidRPr="00D67E46">
        <w:rPr>
          <w:rStyle w:val="Hyperlink"/>
        </w:rPr>
        <w:t>9.2</w:t>
      </w:r>
      <w:r w:rsidR="003C10E9">
        <w:rPr>
          <w:rFonts w:asciiTheme="minorHAnsi" w:eastAsiaTheme="minorEastAsia" w:hAnsiTheme="minorHAnsi" w:cstheme="minorBidi"/>
          <w:kern w:val="0"/>
          <w:sz w:val="22"/>
          <w:szCs w:val="22"/>
        </w:rPr>
        <w:tab/>
      </w:r>
      <w:r w:rsidR="003C10E9" w:rsidRPr="00D67E46">
        <w:rPr>
          <w:rStyle w:val="Hyperlink"/>
        </w:rPr>
        <w:t>PURPOSE</w:t>
      </w:r>
      <w:r w:rsidR="003C10E9">
        <w:rPr>
          <w:webHidden/>
        </w:rPr>
        <w:tab/>
      </w:r>
      <w:r w:rsidR="003C10E9">
        <w:rPr>
          <w:webHidden/>
        </w:rPr>
        <w:fldChar w:fldCharType="begin"/>
      </w:r>
      <w:r w:rsidR="003C10E9">
        <w:rPr>
          <w:webHidden/>
        </w:rPr>
        <w:instrText xml:space="preserve"> PAGEREF _Toc28982046 \h </w:instrText>
      </w:r>
      <w:r w:rsidR="003C10E9">
        <w:rPr>
          <w:webHidden/>
        </w:rPr>
      </w:r>
      <w:r w:rsidR="003C10E9">
        <w:rPr>
          <w:webHidden/>
        </w:rPr>
        <w:fldChar w:fldCharType="separate"/>
      </w:r>
      <w:ins w:id="276" w:author="Lynn Laakso" w:date="2022-09-09T14:03:00Z">
        <w:r w:rsidR="00CE2D1D">
          <w:rPr>
            <w:webHidden/>
          </w:rPr>
          <w:t>4</w:t>
        </w:r>
      </w:ins>
      <w:del w:id="277" w:author="Lynn Laakso" w:date="2022-09-09T14:02:00Z">
        <w:r w:rsidR="003C10E9" w:rsidDel="003A7E28">
          <w:rPr>
            <w:webHidden/>
          </w:rPr>
          <w:delText>2</w:delText>
        </w:r>
      </w:del>
      <w:r w:rsidR="003C10E9">
        <w:rPr>
          <w:webHidden/>
        </w:rPr>
        <w:fldChar w:fldCharType="end"/>
      </w:r>
      <w:r>
        <w:fldChar w:fldCharType="end"/>
      </w:r>
    </w:p>
    <w:p w14:paraId="5638BFD2" w14:textId="79E43F67"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"_Toc28982047" </w:instrText>
      </w:r>
      <w:r>
        <w:rPr>
          <w:noProof/>
        </w:rPr>
      </w:r>
      <w:r>
        <w:rPr>
          <w:noProof/>
        </w:rPr>
        <w:fldChar w:fldCharType="separate"/>
      </w:r>
      <w:r w:rsidR="003C10E9" w:rsidRPr="00D67E46">
        <w:rPr>
          <w:rStyle w:val="Hyperlink"/>
          <w:noProof/>
        </w:rPr>
        <w:t>9.2.1</w:t>
      </w:r>
      <w:r w:rsidR="003C10E9">
        <w:rPr>
          <w:rFonts w:asciiTheme="minorHAnsi" w:eastAsiaTheme="minorEastAsia" w:hAnsiTheme="minorHAnsi" w:cstheme="minorBidi"/>
          <w:noProof/>
          <w:sz w:val="22"/>
          <w:szCs w:val="22"/>
        </w:rPr>
        <w:tab/>
      </w:r>
      <w:r w:rsidR="003C10E9" w:rsidRPr="00D67E46">
        <w:rPr>
          <w:rStyle w:val="Hyperlink"/>
          <w:noProof/>
        </w:rPr>
        <w:t>Definition of Document Management Terms and Concepts</w:t>
      </w:r>
      <w:r w:rsidR="003C10E9">
        <w:rPr>
          <w:noProof/>
          <w:webHidden/>
        </w:rPr>
        <w:tab/>
      </w:r>
      <w:r w:rsidR="003C10E9">
        <w:rPr>
          <w:noProof/>
          <w:webHidden/>
        </w:rPr>
        <w:fldChar w:fldCharType="begin"/>
      </w:r>
      <w:r w:rsidR="003C10E9">
        <w:rPr>
          <w:noProof/>
          <w:webHidden/>
        </w:rPr>
        <w:instrText xml:space="preserve"> PAGEREF _Toc28982047 \h </w:instrText>
      </w:r>
      <w:r w:rsidR="003C10E9">
        <w:rPr>
          <w:noProof/>
          <w:webHidden/>
        </w:rPr>
      </w:r>
      <w:r w:rsidR="003C10E9">
        <w:rPr>
          <w:noProof/>
          <w:webHidden/>
        </w:rPr>
        <w:fldChar w:fldCharType="separate"/>
      </w:r>
      <w:ins w:id="278" w:author="Lynn Laakso" w:date="2022-09-09T14:03:00Z">
        <w:r w:rsidR="00CE2D1D">
          <w:rPr>
            <w:noProof/>
            <w:webHidden/>
          </w:rPr>
          <w:t>4</w:t>
        </w:r>
      </w:ins>
      <w:del w:id="279" w:author="Lynn Laakso" w:date="2022-09-09T14:02:00Z">
        <w:r w:rsidR="003C10E9" w:rsidDel="003A7E28">
          <w:rPr>
            <w:noProof/>
            <w:webHidden/>
          </w:rPr>
          <w:delText>2</w:delText>
        </w:r>
      </w:del>
      <w:r w:rsidR="003C10E9">
        <w:rPr>
          <w:noProof/>
          <w:webHidden/>
        </w:rPr>
        <w:fldChar w:fldCharType="end"/>
      </w:r>
      <w:r>
        <w:rPr>
          <w:noProof/>
        </w:rPr>
        <w:fldChar w:fldCharType="end"/>
      </w:r>
    </w:p>
    <w:p w14:paraId="5A23C53D" w14:textId="66325DEB"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"_Toc28982048" </w:instrText>
      </w:r>
      <w:r>
        <w:rPr>
          <w:noProof/>
        </w:rPr>
      </w:r>
      <w:r>
        <w:rPr>
          <w:noProof/>
        </w:rPr>
        <w:fldChar w:fldCharType="separate"/>
      </w:r>
      <w:r w:rsidR="003C10E9" w:rsidRPr="00D67E46">
        <w:rPr>
          <w:rStyle w:val="Hyperlink"/>
          <w:noProof/>
        </w:rPr>
        <w:t>9.2.2</w:t>
      </w:r>
      <w:r w:rsidR="003C10E9">
        <w:rPr>
          <w:rFonts w:asciiTheme="minorHAnsi" w:eastAsiaTheme="minorEastAsia" w:hAnsiTheme="minorHAnsi" w:cstheme="minorBidi"/>
          <w:noProof/>
          <w:sz w:val="22"/>
          <w:szCs w:val="22"/>
        </w:rPr>
        <w:tab/>
      </w:r>
      <w:r w:rsidR="003C10E9" w:rsidRPr="00D67E46">
        <w:rPr>
          <w:rStyle w:val="Hyperlink"/>
          <w:noProof/>
        </w:rPr>
        <w:t>Definition of Consent Terms and Concepts</w:t>
      </w:r>
      <w:r w:rsidR="003C10E9">
        <w:rPr>
          <w:noProof/>
          <w:webHidden/>
        </w:rPr>
        <w:tab/>
      </w:r>
      <w:r w:rsidR="003C10E9">
        <w:rPr>
          <w:noProof/>
          <w:webHidden/>
        </w:rPr>
        <w:fldChar w:fldCharType="begin"/>
      </w:r>
      <w:r w:rsidR="003C10E9">
        <w:rPr>
          <w:noProof/>
          <w:webHidden/>
        </w:rPr>
        <w:instrText xml:space="preserve"> PAGEREF _Toc28982048 \h </w:instrText>
      </w:r>
      <w:r w:rsidR="003C10E9">
        <w:rPr>
          <w:noProof/>
          <w:webHidden/>
        </w:rPr>
      </w:r>
      <w:r w:rsidR="003C10E9">
        <w:rPr>
          <w:noProof/>
          <w:webHidden/>
        </w:rPr>
        <w:fldChar w:fldCharType="separate"/>
      </w:r>
      <w:ins w:id="280" w:author="Lynn Laakso" w:date="2022-09-09T14:03:00Z">
        <w:r w:rsidR="00CE2D1D">
          <w:rPr>
            <w:noProof/>
            <w:webHidden/>
          </w:rPr>
          <w:t>6</w:t>
        </w:r>
      </w:ins>
      <w:del w:id="281" w:author="Lynn Laakso" w:date="2022-09-09T14:02:00Z">
        <w:r w:rsidR="003C10E9" w:rsidDel="003A7E28">
          <w:rPr>
            <w:noProof/>
            <w:webHidden/>
          </w:rPr>
          <w:delText>4</w:delText>
        </w:r>
      </w:del>
      <w:r w:rsidR="003C10E9">
        <w:rPr>
          <w:noProof/>
          <w:webHidden/>
        </w:rPr>
        <w:fldChar w:fldCharType="end"/>
      </w:r>
      <w:r>
        <w:rPr>
          <w:noProof/>
        </w:rPr>
        <w:fldChar w:fldCharType="end"/>
      </w:r>
    </w:p>
    <w:p w14:paraId="295288DB" w14:textId="707E162B"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"_Toc28982049" </w:instrText>
      </w:r>
      <w:r>
        <w:fldChar w:fldCharType="separate"/>
      </w:r>
      <w:r w:rsidR="003C10E9" w:rsidRPr="00D67E46">
        <w:rPr>
          <w:rStyle w:val="Hyperlink"/>
        </w:rPr>
        <w:t>9.3</w:t>
      </w:r>
      <w:r w:rsidR="003C10E9">
        <w:rPr>
          <w:rFonts w:asciiTheme="minorHAnsi" w:eastAsiaTheme="minorEastAsia" w:hAnsiTheme="minorHAnsi" w:cstheme="minorBidi"/>
          <w:kern w:val="0"/>
          <w:sz w:val="22"/>
          <w:szCs w:val="22"/>
        </w:rPr>
        <w:tab/>
      </w:r>
      <w:r w:rsidR="003C10E9" w:rsidRPr="00D67E46">
        <w:rPr>
          <w:rStyle w:val="Hyperlink"/>
        </w:rPr>
        <w:t>DOCUMENT MANAGEMENT SECTION</w:t>
      </w:r>
      <w:r w:rsidR="003C10E9">
        <w:rPr>
          <w:webHidden/>
        </w:rPr>
        <w:tab/>
      </w:r>
      <w:r w:rsidR="003C10E9">
        <w:rPr>
          <w:webHidden/>
        </w:rPr>
        <w:fldChar w:fldCharType="begin"/>
      </w:r>
      <w:r w:rsidR="003C10E9">
        <w:rPr>
          <w:webHidden/>
        </w:rPr>
        <w:instrText xml:space="preserve"> PAGEREF _Toc28982049 \h </w:instrText>
      </w:r>
      <w:r w:rsidR="003C10E9">
        <w:rPr>
          <w:webHidden/>
        </w:rPr>
      </w:r>
      <w:r w:rsidR="003C10E9">
        <w:rPr>
          <w:webHidden/>
        </w:rPr>
        <w:fldChar w:fldCharType="separate"/>
      </w:r>
      <w:ins w:id="282" w:author="Lynn Laakso" w:date="2022-09-09T14:03:00Z">
        <w:r w:rsidR="00CE2D1D">
          <w:rPr>
            <w:webHidden/>
          </w:rPr>
          <w:t>8</w:t>
        </w:r>
      </w:ins>
      <w:del w:id="283" w:author="Lynn Laakso" w:date="2022-09-09T14:02:00Z">
        <w:r w:rsidR="003C10E9" w:rsidDel="003A7E28">
          <w:rPr>
            <w:webHidden/>
          </w:rPr>
          <w:delText>6</w:delText>
        </w:r>
      </w:del>
      <w:r w:rsidR="003C10E9">
        <w:rPr>
          <w:webHidden/>
        </w:rPr>
        <w:fldChar w:fldCharType="end"/>
      </w:r>
      <w:r>
        <w:fldChar w:fldCharType="end"/>
      </w:r>
    </w:p>
    <w:p w14:paraId="5E590F46" w14:textId="282898DA"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"_Toc28982050" </w:instrText>
      </w:r>
      <w:r>
        <w:fldChar w:fldCharType="separate"/>
      </w:r>
      <w:r w:rsidR="003C10E9" w:rsidRPr="00D67E46">
        <w:rPr>
          <w:rStyle w:val="Hyperlink"/>
        </w:rPr>
        <w:t>9.4</w:t>
      </w:r>
      <w:r w:rsidR="003C10E9">
        <w:rPr>
          <w:rFonts w:asciiTheme="minorHAnsi" w:eastAsiaTheme="minorEastAsia" w:hAnsiTheme="minorHAnsi" w:cstheme="minorBidi"/>
          <w:kern w:val="0"/>
          <w:sz w:val="22"/>
          <w:szCs w:val="22"/>
        </w:rPr>
        <w:tab/>
      </w:r>
      <w:r w:rsidR="003C10E9" w:rsidRPr="00D67E46">
        <w:rPr>
          <w:rStyle w:val="Hyperlink"/>
        </w:rPr>
        <w:t>Consent information</w:t>
      </w:r>
      <w:r w:rsidR="003C10E9">
        <w:rPr>
          <w:webHidden/>
        </w:rPr>
        <w:tab/>
      </w:r>
      <w:r w:rsidR="003C10E9">
        <w:rPr>
          <w:webHidden/>
        </w:rPr>
        <w:fldChar w:fldCharType="begin"/>
      </w:r>
      <w:r w:rsidR="003C10E9">
        <w:rPr>
          <w:webHidden/>
        </w:rPr>
        <w:instrText xml:space="preserve"> PAGEREF _Toc28982050 \h </w:instrText>
      </w:r>
      <w:r w:rsidR="003C10E9">
        <w:rPr>
          <w:webHidden/>
        </w:rPr>
      </w:r>
      <w:r w:rsidR="003C10E9">
        <w:rPr>
          <w:webHidden/>
        </w:rPr>
        <w:fldChar w:fldCharType="separate"/>
      </w:r>
      <w:ins w:id="284" w:author="Lynn Laakso" w:date="2022-09-09T14:03:00Z">
        <w:r w:rsidR="00CE2D1D">
          <w:rPr>
            <w:webHidden/>
          </w:rPr>
          <w:t>8</w:t>
        </w:r>
      </w:ins>
      <w:del w:id="285" w:author="Lynn Laakso" w:date="2022-09-09T14:02:00Z">
        <w:r w:rsidR="003C10E9" w:rsidDel="003A7E28">
          <w:rPr>
            <w:webHidden/>
          </w:rPr>
          <w:delText>6</w:delText>
        </w:r>
      </w:del>
      <w:r w:rsidR="003C10E9">
        <w:rPr>
          <w:webHidden/>
        </w:rPr>
        <w:fldChar w:fldCharType="end"/>
      </w:r>
      <w:r>
        <w:fldChar w:fldCharType="end"/>
      </w:r>
    </w:p>
    <w:p w14:paraId="19ABE8D8" w14:textId="2053A326"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"_Toc28982051" </w:instrText>
      </w:r>
      <w:r>
        <w:rPr>
          <w:noProof/>
        </w:rPr>
      </w:r>
      <w:r>
        <w:rPr>
          <w:noProof/>
        </w:rPr>
        <w:fldChar w:fldCharType="separate"/>
      </w:r>
      <w:r w:rsidR="003C10E9" w:rsidRPr="00D67E46">
        <w:rPr>
          <w:rStyle w:val="Hyperlink"/>
          <w:noProof/>
        </w:rPr>
        <w:t>9.4.1</w:t>
      </w:r>
      <w:r w:rsidR="003C10E9">
        <w:rPr>
          <w:rFonts w:asciiTheme="minorHAnsi" w:eastAsiaTheme="minorEastAsia" w:hAnsiTheme="minorHAnsi" w:cstheme="minorBidi"/>
          <w:noProof/>
          <w:sz w:val="22"/>
          <w:szCs w:val="22"/>
        </w:rPr>
        <w:tab/>
      </w:r>
      <w:r w:rsidR="003C10E9" w:rsidRPr="00D67E46">
        <w:rPr>
          <w:rStyle w:val="Hyperlink"/>
          <w:noProof/>
        </w:rPr>
        <w:t>Example 1</w:t>
      </w:r>
      <w:r w:rsidR="003C10E9">
        <w:rPr>
          <w:noProof/>
          <w:webHidden/>
        </w:rPr>
        <w:tab/>
      </w:r>
      <w:r w:rsidR="003C10E9">
        <w:rPr>
          <w:noProof/>
          <w:webHidden/>
        </w:rPr>
        <w:fldChar w:fldCharType="begin"/>
      </w:r>
      <w:r w:rsidR="003C10E9">
        <w:rPr>
          <w:noProof/>
          <w:webHidden/>
        </w:rPr>
        <w:instrText xml:space="preserve"> PAGEREF _Toc28982051 \h </w:instrText>
      </w:r>
      <w:r w:rsidR="003C10E9">
        <w:rPr>
          <w:noProof/>
          <w:webHidden/>
        </w:rPr>
      </w:r>
      <w:r w:rsidR="003C10E9">
        <w:rPr>
          <w:noProof/>
          <w:webHidden/>
        </w:rPr>
        <w:fldChar w:fldCharType="separate"/>
      </w:r>
      <w:ins w:id="286" w:author="Lynn Laakso" w:date="2022-09-09T14:03:00Z">
        <w:r w:rsidR="00CE2D1D">
          <w:rPr>
            <w:noProof/>
            <w:webHidden/>
          </w:rPr>
          <w:t>8</w:t>
        </w:r>
      </w:ins>
      <w:del w:id="287" w:author="Lynn Laakso" w:date="2022-09-09T14:02:00Z">
        <w:r w:rsidR="003C10E9" w:rsidDel="003A7E28">
          <w:rPr>
            <w:noProof/>
            <w:webHidden/>
          </w:rPr>
          <w:delText>6</w:delText>
        </w:r>
      </w:del>
      <w:r w:rsidR="003C10E9">
        <w:rPr>
          <w:noProof/>
          <w:webHidden/>
        </w:rPr>
        <w:fldChar w:fldCharType="end"/>
      </w:r>
      <w:r>
        <w:rPr>
          <w:noProof/>
        </w:rPr>
        <w:fldChar w:fldCharType="end"/>
      </w:r>
    </w:p>
    <w:p w14:paraId="731055F8" w14:textId="6AE89AC4"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"_Toc28982052" </w:instrText>
      </w:r>
      <w:r>
        <w:fldChar w:fldCharType="separate"/>
      </w:r>
      <w:r w:rsidR="003C10E9" w:rsidRPr="00D67E46">
        <w:rPr>
          <w:rStyle w:val="Hyperlink"/>
        </w:rPr>
        <w:t>9.5</w:t>
      </w:r>
      <w:r w:rsidR="003C10E9">
        <w:rPr>
          <w:rFonts w:asciiTheme="minorHAnsi" w:eastAsiaTheme="minorEastAsia" w:hAnsiTheme="minorHAnsi" w:cstheme="minorBidi"/>
          <w:kern w:val="0"/>
          <w:sz w:val="22"/>
          <w:szCs w:val="22"/>
        </w:rPr>
        <w:tab/>
      </w:r>
      <w:r w:rsidR="003C10E9" w:rsidRPr="00D67E46">
        <w:rPr>
          <w:rStyle w:val="Hyperlink"/>
        </w:rPr>
        <w:t>ASSUMPTIONS</w:t>
      </w:r>
      <w:r w:rsidR="003C10E9">
        <w:rPr>
          <w:webHidden/>
        </w:rPr>
        <w:tab/>
      </w:r>
      <w:r w:rsidR="003C10E9">
        <w:rPr>
          <w:webHidden/>
        </w:rPr>
        <w:fldChar w:fldCharType="begin"/>
      </w:r>
      <w:r w:rsidR="003C10E9">
        <w:rPr>
          <w:webHidden/>
        </w:rPr>
        <w:instrText xml:space="preserve"> PAGEREF _Toc28982052 \h </w:instrText>
      </w:r>
      <w:r w:rsidR="003C10E9">
        <w:rPr>
          <w:webHidden/>
        </w:rPr>
      </w:r>
      <w:r w:rsidR="003C10E9">
        <w:rPr>
          <w:webHidden/>
        </w:rPr>
        <w:fldChar w:fldCharType="separate"/>
      </w:r>
      <w:ins w:id="288" w:author="Lynn Laakso" w:date="2022-09-09T14:03:00Z">
        <w:r w:rsidR="00CE2D1D">
          <w:rPr>
            <w:webHidden/>
          </w:rPr>
          <w:t>9</w:t>
        </w:r>
      </w:ins>
      <w:del w:id="289" w:author="Lynn Laakso" w:date="2022-09-09T14:02:00Z">
        <w:r w:rsidR="003C10E9" w:rsidDel="003A7E28">
          <w:rPr>
            <w:webHidden/>
          </w:rPr>
          <w:delText>7</w:delText>
        </w:r>
      </w:del>
      <w:r w:rsidR="003C10E9">
        <w:rPr>
          <w:webHidden/>
        </w:rPr>
        <w:fldChar w:fldCharType="end"/>
      </w:r>
      <w:r>
        <w:fldChar w:fldCharType="end"/>
      </w:r>
    </w:p>
    <w:p w14:paraId="54BF1170" w14:textId="4EFA2DA3"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"_Toc28982053" </w:instrText>
      </w:r>
      <w:r>
        <w:fldChar w:fldCharType="separate"/>
      </w:r>
      <w:r w:rsidR="003C10E9" w:rsidRPr="00D67E46">
        <w:rPr>
          <w:rStyle w:val="Hyperlink"/>
        </w:rPr>
        <w:t>9.6</w:t>
      </w:r>
      <w:r w:rsidR="003C10E9">
        <w:rPr>
          <w:rFonts w:asciiTheme="minorHAnsi" w:eastAsiaTheme="minorEastAsia" w:hAnsiTheme="minorHAnsi" w:cstheme="minorBidi"/>
          <w:kern w:val="0"/>
          <w:sz w:val="22"/>
          <w:szCs w:val="22"/>
        </w:rPr>
        <w:tab/>
      </w:r>
      <w:r w:rsidR="003C10E9" w:rsidRPr="00D67E46">
        <w:rPr>
          <w:rStyle w:val="Hyperlink"/>
        </w:rPr>
        <w:t>TRIGGER EVENTS AND MESSAGE DEFINITIONS</w:t>
      </w:r>
      <w:r w:rsidR="003C10E9">
        <w:rPr>
          <w:webHidden/>
        </w:rPr>
        <w:tab/>
      </w:r>
      <w:r w:rsidR="003C10E9">
        <w:rPr>
          <w:webHidden/>
        </w:rPr>
        <w:fldChar w:fldCharType="begin"/>
      </w:r>
      <w:r w:rsidR="003C10E9">
        <w:rPr>
          <w:webHidden/>
        </w:rPr>
        <w:instrText xml:space="preserve"> PAGEREF _Toc28982053 \h </w:instrText>
      </w:r>
      <w:r w:rsidR="003C10E9">
        <w:rPr>
          <w:webHidden/>
        </w:rPr>
      </w:r>
      <w:r w:rsidR="003C10E9">
        <w:rPr>
          <w:webHidden/>
        </w:rPr>
        <w:fldChar w:fldCharType="separate"/>
      </w:r>
      <w:ins w:id="290" w:author="Lynn Laakso" w:date="2022-09-09T14:03:00Z">
        <w:r w:rsidR="00CE2D1D">
          <w:rPr>
            <w:webHidden/>
          </w:rPr>
          <w:t>9</w:t>
        </w:r>
      </w:ins>
      <w:del w:id="291" w:author="Lynn Laakso" w:date="2022-09-09T14:02:00Z">
        <w:r w:rsidR="003C10E9" w:rsidDel="003A7E28">
          <w:rPr>
            <w:webHidden/>
          </w:rPr>
          <w:delText>7</w:delText>
        </w:r>
      </w:del>
      <w:r w:rsidR="003C10E9">
        <w:rPr>
          <w:webHidden/>
        </w:rPr>
        <w:fldChar w:fldCharType="end"/>
      </w:r>
      <w:r>
        <w:fldChar w:fldCharType="end"/>
      </w:r>
    </w:p>
    <w:p w14:paraId="410CE9C0" w14:textId="47379CDD"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"_Toc28982054" </w:instrText>
      </w:r>
      <w:r>
        <w:rPr>
          <w:noProof/>
        </w:rPr>
      </w:r>
      <w:r>
        <w:rPr>
          <w:noProof/>
        </w:rPr>
        <w:fldChar w:fldCharType="separate"/>
      </w:r>
      <w:r w:rsidR="003C10E9" w:rsidRPr="00D67E46">
        <w:rPr>
          <w:rStyle w:val="Hyperlink"/>
          <w:noProof/>
        </w:rPr>
        <w:t>9.6.1</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(Event T01)</w:t>
      </w:r>
      <w:r w:rsidR="003C10E9">
        <w:rPr>
          <w:noProof/>
          <w:webHidden/>
        </w:rPr>
        <w:tab/>
      </w:r>
      <w:r w:rsidR="003C10E9">
        <w:rPr>
          <w:noProof/>
          <w:webHidden/>
        </w:rPr>
        <w:fldChar w:fldCharType="begin"/>
      </w:r>
      <w:r w:rsidR="003C10E9">
        <w:rPr>
          <w:noProof/>
          <w:webHidden/>
        </w:rPr>
        <w:instrText xml:space="preserve"> PAGEREF _Toc28982054 \h </w:instrText>
      </w:r>
      <w:r w:rsidR="003C10E9">
        <w:rPr>
          <w:noProof/>
          <w:webHidden/>
        </w:rPr>
      </w:r>
      <w:r w:rsidR="003C10E9">
        <w:rPr>
          <w:noProof/>
          <w:webHidden/>
        </w:rPr>
        <w:fldChar w:fldCharType="separate"/>
      </w:r>
      <w:ins w:id="292" w:author="Lynn Laakso" w:date="2022-09-09T14:03:00Z">
        <w:r w:rsidR="00CE2D1D">
          <w:rPr>
            <w:noProof/>
            <w:webHidden/>
          </w:rPr>
          <w:t>10</w:t>
        </w:r>
      </w:ins>
      <w:del w:id="293" w:author="Lynn Laakso" w:date="2022-09-09T14:02:00Z">
        <w:r w:rsidR="003C10E9" w:rsidDel="003A7E28">
          <w:rPr>
            <w:noProof/>
            <w:webHidden/>
          </w:rPr>
          <w:delText>8</w:delText>
        </w:r>
      </w:del>
      <w:r w:rsidR="003C10E9">
        <w:rPr>
          <w:noProof/>
          <w:webHidden/>
        </w:rPr>
        <w:fldChar w:fldCharType="end"/>
      </w:r>
      <w:r>
        <w:rPr>
          <w:noProof/>
        </w:rPr>
        <w:fldChar w:fldCharType="end"/>
      </w:r>
    </w:p>
    <w:p w14:paraId="27705274" w14:textId="2A982F3B"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"_Toc28982055" </w:instrText>
      </w:r>
      <w:r>
        <w:rPr>
          <w:noProof/>
        </w:rPr>
      </w:r>
      <w:r>
        <w:rPr>
          <w:noProof/>
        </w:rPr>
        <w:fldChar w:fldCharType="separate"/>
      </w:r>
      <w:r w:rsidR="003C10E9" w:rsidRPr="00D67E46">
        <w:rPr>
          <w:rStyle w:val="Hyperlink"/>
          <w:noProof/>
        </w:rPr>
        <w:t>9.6.2</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and Content (Event T02)</w:t>
      </w:r>
      <w:r w:rsidR="003C10E9">
        <w:rPr>
          <w:noProof/>
          <w:webHidden/>
        </w:rPr>
        <w:tab/>
      </w:r>
      <w:r w:rsidR="003C10E9">
        <w:rPr>
          <w:noProof/>
          <w:webHidden/>
        </w:rPr>
        <w:fldChar w:fldCharType="begin"/>
      </w:r>
      <w:r w:rsidR="003C10E9">
        <w:rPr>
          <w:noProof/>
          <w:webHidden/>
        </w:rPr>
        <w:instrText xml:space="preserve"> PAGEREF _Toc28982055 \h </w:instrText>
      </w:r>
      <w:r w:rsidR="003C10E9">
        <w:rPr>
          <w:noProof/>
          <w:webHidden/>
        </w:rPr>
      </w:r>
      <w:r w:rsidR="003C10E9">
        <w:rPr>
          <w:noProof/>
          <w:webHidden/>
        </w:rPr>
        <w:fldChar w:fldCharType="separate"/>
      </w:r>
      <w:ins w:id="294" w:author="Lynn Laakso" w:date="2022-09-09T14:03:00Z">
        <w:r w:rsidR="00CE2D1D">
          <w:rPr>
            <w:noProof/>
            <w:webHidden/>
          </w:rPr>
          <w:t>11</w:t>
        </w:r>
      </w:ins>
      <w:del w:id="295" w:author="Lynn Laakso" w:date="2022-09-09T14:02:00Z">
        <w:r w:rsidR="003C10E9" w:rsidDel="003A7E28">
          <w:rPr>
            <w:noProof/>
            <w:webHidden/>
          </w:rPr>
          <w:delText>9</w:delText>
        </w:r>
      </w:del>
      <w:r w:rsidR="003C10E9">
        <w:rPr>
          <w:noProof/>
          <w:webHidden/>
        </w:rPr>
        <w:fldChar w:fldCharType="end"/>
      </w:r>
      <w:r>
        <w:rPr>
          <w:noProof/>
        </w:rPr>
        <w:fldChar w:fldCharType="end"/>
      </w:r>
    </w:p>
    <w:p w14:paraId="1B17EE9B" w14:textId="033B7379"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"_Toc28982056" </w:instrText>
      </w:r>
      <w:r>
        <w:rPr>
          <w:noProof/>
        </w:rPr>
      </w:r>
      <w:r>
        <w:rPr>
          <w:noProof/>
        </w:rPr>
        <w:fldChar w:fldCharType="separate"/>
      </w:r>
      <w:r w:rsidR="003C10E9" w:rsidRPr="00D67E46">
        <w:rPr>
          <w:rStyle w:val="Hyperlink"/>
          <w:noProof/>
        </w:rPr>
        <w:t>9.6.3</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(Event T03)</w:t>
      </w:r>
      <w:r w:rsidR="003C10E9">
        <w:rPr>
          <w:noProof/>
          <w:webHidden/>
        </w:rPr>
        <w:tab/>
      </w:r>
      <w:r w:rsidR="003C10E9">
        <w:rPr>
          <w:noProof/>
          <w:webHidden/>
        </w:rPr>
        <w:fldChar w:fldCharType="begin"/>
      </w:r>
      <w:r w:rsidR="003C10E9">
        <w:rPr>
          <w:noProof/>
          <w:webHidden/>
        </w:rPr>
        <w:instrText xml:space="preserve"> PAGEREF _Toc28982056 \h </w:instrText>
      </w:r>
      <w:r w:rsidR="003C10E9">
        <w:rPr>
          <w:noProof/>
          <w:webHidden/>
        </w:rPr>
      </w:r>
      <w:r w:rsidR="003C10E9">
        <w:rPr>
          <w:noProof/>
          <w:webHidden/>
        </w:rPr>
        <w:fldChar w:fldCharType="separate"/>
      </w:r>
      <w:ins w:id="296" w:author="Lynn Laakso" w:date="2022-09-09T14:03:00Z">
        <w:r w:rsidR="00CE2D1D">
          <w:rPr>
            <w:noProof/>
            <w:webHidden/>
          </w:rPr>
          <w:t>13</w:t>
        </w:r>
      </w:ins>
      <w:del w:id="297" w:author="Lynn Laakso" w:date="2022-09-09T14:02:00Z">
        <w:r w:rsidR="003C10E9" w:rsidDel="003A7E28">
          <w:rPr>
            <w:noProof/>
            <w:webHidden/>
          </w:rPr>
          <w:delText>11</w:delText>
        </w:r>
      </w:del>
      <w:r w:rsidR="003C10E9">
        <w:rPr>
          <w:noProof/>
          <w:webHidden/>
        </w:rPr>
        <w:fldChar w:fldCharType="end"/>
      </w:r>
      <w:r>
        <w:rPr>
          <w:noProof/>
        </w:rPr>
        <w:fldChar w:fldCharType="end"/>
      </w:r>
    </w:p>
    <w:p w14:paraId="00296836" w14:textId="44749523"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"_Toc28982057" </w:instrText>
      </w:r>
      <w:r>
        <w:rPr>
          <w:noProof/>
        </w:rPr>
      </w:r>
      <w:r>
        <w:rPr>
          <w:noProof/>
        </w:rPr>
        <w:fldChar w:fldCharType="separate"/>
      </w:r>
      <w:r w:rsidR="003C10E9" w:rsidRPr="00D67E46">
        <w:rPr>
          <w:rStyle w:val="Hyperlink"/>
          <w:noProof/>
        </w:rPr>
        <w:t>9.6.4</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and Content (Event T04)</w:t>
      </w:r>
      <w:r w:rsidR="003C10E9">
        <w:rPr>
          <w:noProof/>
          <w:webHidden/>
        </w:rPr>
        <w:tab/>
      </w:r>
      <w:r w:rsidR="003C10E9">
        <w:rPr>
          <w:noProof/>
          <w:webHidden/>
        </w:rPr>
        <w:fldChar w:fldCharType="begin"/>
      </w:r>
      <w:r w:rsidR="003C10E9">
        <w:rPr>
          <w:noProof/>
          <w:webHidden/>
        </w:rPr>
        <w:instrText xml:space="preserve"> PAGEREF _Toc28982057 \h </w:instrText>
      </w:r>
      <w:r w:rsidR="003C10E9">
        <w:rPr>
          <w:noProof/>
          <w:webHidden/>
        </w:rPr>
      </w:r>
      <w:r w:rsidR="003C10E9">
        <w:rPr>
          <w:noProof/>
          <w:webHidden/>
        </w:rPr>
        <w:fldChar w:fldCharType="separate"/>
      </w:r>
      <w:ins w:id="298" w:author="Lynn Laakso" w:date="2022-09-09T14:03:00Z">
        <w:r w:rsidR="00CE2D1D">
          <w:rPr>
            <w:noProof/>
            <w:webHidden/>
          </w:rPr>
          <w:t>15</w:t>
        </w:r>
      </w:ins>
      <w:del w:id="299" w:author="Lynn Laakso" w:date="2022-09-09T14:02:00Z">
        <w:r w:rsidR="003C10E9" w:rsidDel="003A7E28">
          <w:rPr>
            <w:noProof/>
            <w:webHidden/>
          </w:rPr>
          <w:delText>13</w:delText>
        </w:r>
      </w:del>
      <w:r w:rsidR="003C10E9">
        <w:rPr>
          <w:noProof/>
          <w:webHidden/>
        </w:rPr>
        <w:fldChar w:fldCharType="end"/>
      </w:r>
      <w:r>
        <w:rPr>
          <w:noProof/>
        </w:rPr>
        <w:fldChar w:fldCharType="end"/>
      </w:r>
    </w:p>
    <w:p w14:paraId="4F8F800F" w14:textId="1A4DCB1A"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"_Toc28982058" </w:instrText>
      </w:r>
      <w:r>
        <w:rPr>
          <w:noProof/>
        </w:rPr>
      </w:r>
      <w:r>
        <w:rPr>
          <w:noProof/>
        </w:rPr>
        <w:fldChar w:fldCharType="separate"/>
      </w:r>
      <w:r w:rsidR="003C10E9" w:rsidRPr="00D67E46">
        <w:rPr>
          <w:rStyle w:val="Hyperlink"/>
          <w:noProof/>
        </w:rPr>
        <w:t>9.6.5</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(Event T05)</w:t>
      </w:r>
      <w:r w:rsidR="003C10E9">
        <w:rPr>
          <w:noProof/>
          <w:webHidden/>
        </w:rPr>
        <w:tab/>
      </w:r>
      <w:r w:rsidR="003C10E9">
        <w:rPr>
          <w:noProof/>
          <w:webHidden/>
        </w:rPr>
        <w:fldChar w:fldCharType="begin"/>
      </w:r>
      <w:r w:rsidR="003C10E9">
        <w:rPr>
          <w:noProof/>
          <w:webHidden/>
        </w:rPr>
        <w:instrText xml:space="preserve"> PAGEREF _Toc28982058 \h </w:instrText>
      </w:r>
      <w:r w:rsidR="003C10E9">
        <w:rPr>
          <w:noProof/>
          <w:webHidden/>
        </w:rPr>
      </w:r>
      <w:r w:rsidR="003C10E9">
        <w:rPr>
          <w:noProof/>
          <w:webHidden/>
        </w:rPr>
        <w:fldChar w:fldCharType="separate"/>
      </w:r>
      <w:ins w:id="300" w:author="Lynn Laakso" w:date="2022-09-09T14:03:00Z">
        <w:r w:rsidR="00CE2D1D">
          <w:rPr>
            <w:noProof/>
            <w:webHidden/>
          </w:rPr>
          <w:t>16</w:t>
        </w:r>
      </w:ins>
      <w:del w:id="301" w:author="Lynn Laakso" w:date="2022-09-09T14:02:00Z">
        <w:r w:rsidR="003C10E9" w:rsidDel="003A7E28">
          <w:rPr>
            <w:noProof/>
            <w:webHidden/>
          </w:rPr>
          <w:delText>14</w:delText>
        </w:r>
      </w:del>
      <w:r w:rsidR="003C10E9">
        <w:rPr>
          <w:noProof/>
          <w:webHidden/>
        </w:rPr>
        <w:fldChar w:fldCharType="end"/>
      </w:r>
      <w:r>
        <w:rPr>
          <w:noProof/>
        </w:rPr>
        <w:fldChar w:fldCharType="end"/>
      </w:r>
    </w:p>
    <w:p w14:paraId="4F30B23D" w14:textId="71676E27"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"_Toc28982059" </w:instrText>
      </w:r>
      <w:r>
        <w:rPr>
          <w:noProof/>
        </w:rPr>
      </w:r>
      <w:r>
        <w:rPr>
          <w:noProof/>
        </w:rPr>
        <w:fldChar w:fldCharType="separate"/>
      </w:r>
      <w:r w:rsidR="003C10E9" w:rsidRPr="00D67E46">
        <w:rPr>
          <w:rStyle w:val="Hyperlink"/>
          <w:noProof/>
        </w:rPr>
        <w:t>9.6.6</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and Content (Event T06)</w:t>
      </w:r>
      <w:r w:rsidR="003C10E9">
        <w:rPr>
          <w:noProof/>
          <w:webHidden/>
        </w:rPr>
        <w:tab/>
      </w:r>
      <w:r w:rsidR="003C10E9">
        <w:rPr>
          <w:noProof/>
          <w:webHidden/>
        </w:rPr>
        <w:fldChar w:fldCharType="begin"/>
      </w:r>
      <w:r w:rsidR="003C10E9">
        <w:rPr>
          <w:noProof/>
          <w:webHidden/>
        </w:rPr>
        <w:instrText xml:space="preserve"> PAGEREF _Toc28982059 \h </w:instrText>
      </w:r>
      <w:r w:rsidR="003C10E9">
        <w:rPr>
          <w:noProof/>
          <w:webHidden/>
        </w:rPr>
      </w:r>
      <w:r w:rsidR="003C10E9">
        <w:rPr>
          <w:noProof/>
          <w:webHidden/>
        </w:rPr>
        <w:fldChar w:fldCharType="separate"/>
      </w:r>
      <w:ins w:id="302" w:author="Lynn Laakso" w:date="2022-09-09T14:03:00Z">
        <w:r w:rsidR="00CE2D1D">
          <w:rPr>
            <w:noProof/>
            <w:webHidden/>
          </w:rPr>
          <w:t>18</w:t>
        </w:r>
      </w:ins>
      <w:del w:id="303" w:author="Lynn Laakso" w:date="2022-09-09T14:02:00Z">
        <w:r w:rsidR="003C10E9" w:rsidDel="003A7E28">
          <w:rPr>
            <w:noProof/>
            <w:webHidden/>
          </w:rPr>
          <w:delText>16</w:delText>
        </w:r>
      </w:del>
      <w:r w:rsidR="003C10E9">
        <w:rPr>
          <w:noProof/>
          <w:webHidden/>
        </w:rPr>
        <w:fldChar w:fldCharType="end"/>
      </w:r>
      <w:r>
        <w:rPr>
          <w:noProof/>
        </w:rPr>
        <w:fldChar w:fldCharType="end"/>
      </w:r>
    </w:p>
    <w:p w14:paraId="1A32C0E1" w14:textId="36073D55"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"_Toc28982060" </w:instrText>
      </w:r>
      <w:r>
        <w:rPr>
          <w:noProof/>
        </w:rPr>
      </w:r>
      <w:r>
        <w:rPr>
          <w:noProof/>
        </w:rPr>
        <w:fldChar w:fldCharType="separate"/>
      </w:r>
      <w:r w:rsidR="003C10E9" w:rsidRPr="00D67E46">
        <w:rPr>
          <w:rStyle w:val="Hyperlink"/>
          <w:noProof/>
        </w:rPr>
        <w:t>9.6.7</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(Event T07)</w:t>
      </w:r>
      <w:r w:rsidR="003C10E9">
        <w:rPr>
          <w:noProof/>
          <w:webHidden/>
        </w:rPr>
        <w:tab/>
      </w:r>
      <w:r w:rsidR="003C10E9">
        <w:rPr>
          <w:noProof/>
          <w:webHidden/>
        </w:rPr>
        <w:fldChar w:fldCharType="begin"/>
      </w:r>
      <w:r w:rsidR="003C10E9">
        <w:rPr>
          <w:noProof/>
          <w:webHidden/>
        </w:rPr>
        <w:instrText xml:space="preserve"> PAGEREF _Toc28982060 \h </w:instrText>
      </w:r>
      <w:r w:rsidR="003C10E9">
        <w:rPr>
          <w:noProof/>
          <w:webHidden/>
        </w:rPr>
      </w:r>
      <w:r w:rsidR="003C10E9">
        <w:rPr>
          <w:noProof/>
          <w:webHidden/>
        </w:rPr>
        <w:fldChar w:fldCharType="separate"/>
      </w:r>
      <w:ins w:id="304" w:author="Lynn Laakso" w:date="2022-09-09T14:03:00Z">
        <w:r w:rsidR="00CE2D1D">
          <w:rPr>
            <w:noProof/>
            <w:webHidden/>
          </w:rPr>
          <w:t>19</w:t>
        </w:r>
      </w:ins>
      <w:del w:id="305" w:author="Lynn Laakso" w:date="2022-09-09T14:02:00Z">
        <w:r w:rsidR="003C10E9" w:rsidDel="003A7E28">
          <w:rPr>
            <w:noProof/>
            <w:webHidden/>
          </w:rPr>
          <w:delText>17</w:delText>
        </w:r>
      </w:del>
      <w:r w:rsidR="003C10E9">
        <w:rPr>
          <w:noProof/>
          <w:webHidden/>
        </w:rPr>
        <w:fldChar w:fldCharType="end"/>
      </w:r>
      <w:r>
        <w:rPr>
          <w:noProof/>
        </w:rPr>
        <w:fldChar w:fldCharType="end"/>
      </w:r>
    </w:p>
    <w:p w14:paraId="281E2EBD" w14:textId="02621635"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"_Toc28982061" </w:instrText>
      </w:r>
      <w:r>
        <w:rPr>
          <w:noProof/>
        </w:rPr>
      </w:r>
      <w:r>
        <w:rPr>
          <w:noProof/>
        </w:rPr>
        <w:fldChar w:fldCharType="separate"/>
      </w:r>
      <w:r w:rsidR="003C10E9" w:rsidRPr="00D67E46">
        <w:rPr>
          <w:rStyle w:val="Hyperlink"/>
          <w:noProof/>
        </w:rPr>
        <w:t>9.6.8</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and Content (Event T08)</w:t>
      </w:r>
      <w:r w:rsidR="003C10E9">
        <w:rPr>
          <w:noProof/>
          <w:webHidden/>
        </w:rPr>
        <w:tab/>
      </w:r>
      <w:r w:rsidR="003C10E9">
        <w:rPr>
          <w:noProof/>
          <w:webHidden/>
        </w:rPr>
        <w:fldChar w:fldCharType="begin"/>
      </w:r>
      <w:r w:rsidR="003C10E9">
        <w:rPr>
          <w:noProof/>
          <w:webHidden/>
        </w:rPr>
        <w:instrText xml:space="preserve"> PAGEREF _Toc28982061 \h </w:instrText>
      </w:r>
      <w:r w:rsidR="003C10E9">
        <w:rPr>
          <w:noProof/>
          <w:webHidden/>
        </w:rPr>
      </w:r>
      <w:r w:rsidR="003C10E9">
        <w:rPr>
          <w:noProof/>
          <w:webHidden/>
        </w:rPr>
        <w:fldChar w:fldCharType="separate"/>
      </w:r>
      <w:ins w:id="306" w:author="Lynn Laakso" w:date="2022-09-09T14:03:00Z">
        <w:r w:rsidR="00CE2D1D">
          <w:rPr>
            <w:noProof/>
            <w:webHidden/>
          </w:rPr>
          <w:t>21</w:t>
        </w:r>
      </w:ins>
      <w:del w:id="307" w:author="Lynn Laakso" w:date="2022-09-09T14:02:00Z">
        <w:r w:rsidR="003C10E9" w:rsidDel="003A7E28">
          <w:rPr>
            <w:noProof/>
            <w:webHidden/>
          </w:rPr>
          <w:delText>18</w:delText>
        </w:r>
      </w:del>
      <w:r w:rsidR="003C10E9">
        <w:rPr>
          <w:noProof/>
          <w:webHidden/>
        </w:rPr>
        <w:fldChar w:fldCharType="end"/>
      </w:r>
      <w:r>
        <w:rPr>
          <w:noProof/>
        </w:rPr>
        <w:fldChar w:fldCharType="end"/>
      </w:r>
    </w:p>
    <w:p w14:paraId="28F3C893" w14:textId="33EBA100"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"_Toc28982062" </w:instrText>
      </w:r>
      <w:r>
        <w:rPr>
          <w:noProof/>
        </w:rPr>
      </w:r>
      <w:r>
        <w:rPr>
          <w:noProof/>
        </w:rPr>
        <w:fldChar w:fldCharType="separate"/>
      </w:r>
      <w:r w:rsidR="003C10E9" w:rsidRPr="00D67E46">
        <w:rPr>
          <w:rStyle w:val="Hyperlink"/>
          <w:noProof/>
        </w:rPr>
        <w:t>9.6.9</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(Event T09)</w:t>
      </w:r>
      <w:r w:rsidR="003C10E9">
        <w:rPr>
          <w:noProof/>
          <w:webHidden/>
        </w:rPr>
        <w:tab/>
      </w:r>
      <w:r w:rsidR="003C10E9">
        <w:rPr>
          <w:noProof/>
          <w:webHidden/>
        </w:rPr>
        <w:fldChar w:fldCharType="begin"/>
      </w:r>
      <w:r w:rsidR="003C10E9">
        <w:rPr>
          <w:noProof/>
          <w:webHidden/>
        </w:rPr>
        <w:instrText xml:space="preserve"> PAGEREF _Toc28982062 \h </w:instrText>
      </w:r>
      <w:r w:rsidR="003C10E9">
        <w:rPr>
          <w:noProof/>
          <w:webHidden/>
        </w:rPr>
      </w:r>
      <w:r w:rsidR="003C10E9">
        <w:rPr>
          <w:noProof/>
          <w:webHidden/>
        </w:rPr>
        <w:fldChar w:fldCharType="separate"/>
      </w:r>
      <w:ins w:id="308" w:author="Lynn Laakso" w:date="2022-09-09T14:03:00Z">
        <w:r w:rsidR="00CE2D1D">
          <w:rPr>
            <w:noProof/>
            <w:webHidden/>
          </w:rPr>
          <w:t>22</w:t>
        </w:r>
      </w:ins>
      <w:del w:id="309" w:author="Lynn Laakso" w:date="2022-09-09T14:02:00Z">
        <w:r w:rsidR="003C10E9" w:rsidDel="003A7E28">
          <w:rPr>
            <w:noProof/>
            <w:webHidden/>
          </w:rPr>
          <w:delText>20</w:delText>
        </w:r>
      </w:del>
      <w:r w:rsidR="003C10E9">
        <w:rPr>
          <w:noProof/>
          <w:webHidden/>
        </w:rPr>
        <w:fldChar w:fldCharType="end"/>
      </w:r>
      <w:r>
        <w:rPr>
          <w:noProof/>
        </w:rPr>
        <w:fldChar w:fldCharType="end"/>
      </w:r>
    </w:p>
    <w:p w14:paraId="2B6286EC" w14:textId="2C4E5573" w:rsidR="003C10E9" w:rsidRDefault="0055731F">
      <w:pPr>
        <w:pStyle w:val="TOC3"/>
        <w:tabs>
          <w:tab w:val="left" w:pos="1418"/>
        </w:tabs>
        <w:rPr>
          <w:rFonts w:asciiTheme="minorHAnsi" w:eastAsiaTheme="minorEastAsia" w:hAnsiTheme="minorHAnsi" w:cstheme="minorBidi"/>
          <w:noProof/>
          <w:sz w:val="22"/>
          <w:szCs w:val="22"/>
        </w:rPr>
      </w:pPr>
      <w:r>
        <w:rPr>
          <w:noProof/>
        </w:rPr>
        <w:lastRenderedPageBreak/>
        <w:fldChar w:fldCharType="begin"/>
      </w:r>
      <w:r>
        <w:rPr>
          <w:noProof/>
        </w:rPr>
        <w:instrText xml:space="preserve"> HYPERLINK \l "_Toc28982063" </w:instrText>
      </w:r>
      <w:r>
        <w:rPr>
          <w:noProof/>
        </w:rPr>
      </w:r>
      <w:r>
        <w:rPr>
          <w:noProof/>
        </w:rPr>
        <w:fldChar w:fldCharType="separate"/>
      </w:r>
      <w:r w:rsidR="003C10E9" w:rsidRPr="00D67E46">
        <w:rPr>
          <w:rStyle w:val="Hyperlink"/>
          <w:noProof/>
        </w:rPr>
        <w:t>9.6.10</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and Content (Event T10)</w:t>
      </w:r>
      <w:r w:rsidR="003C10E9">
        <w:rPr>
          <w:noProof/>
          <w:webHidden/>
        </w:rPr>
        <w:tab/>
      </w:r>
      <w:r w:rsidR="003C10E9">
        <w:rPr>
          <w:noProof/>
          <w:webHidden/>
        </w:rPr>
        <w:fldChar w:fldCharType="begin"/>
      </w:r>
      <w:r w:rsidR="003C10E9">
        <w:rPr>
          <w:noProof/>
          <w:webHidden/>
        </w:rPr>
        <w:instrText xml:space="preserve"> PAGEREF _Toc28982063 \h </w:instrText>
      </w:r>
      <w:r w:rsidR="003C10E9">
        <w:rPr>
          <w:noProof/>
          <w:webHidden/>
        </w:rPr>
      </w:r>
      <w:r w:rsidR="003C10E9">
        <w:rPr>
          <w:noProof/>
          <w:webHidden/>
        </w:rPr>
        <w:fldChar w:fldCharType="separate"/>
      </w:r>
      <w:ins w:id="310" w:author="Lynn Laakso" w:date="2022-09-09T14:03:00Z">
        <w:r w:rsidR="00CE2D1D">
          <w:rPr>
            <w:noProof/>
            <w:webHidden/>
          </w:rPr>
          <w:t>24</w:t>
        </w:r>
      </w:ins>
      <w:del w:id="311" w:author="Lynn Laakso" w:date="2022-09-09T14:02:00Z">
        <w:r w:rsidR="003C10E9" w:rsidDel="003A7E28">
          <w:rPr>
            <w:noProof/>
            <w:webHidden/>
          </w:rPr>
          <w:delText>21</w:delText>
        </w:r>
      </w:del>
      <w:r w:rsidR="003C10E9">
        <w:rPr>
          <w:noProof/>
          <w:webHidden/>
        </w:rPr>
        <w:fldChar w:fldCharType="end"/>
      </w:r>
      <w:r>
        <w:rPr>
          <w:noProof/>
        </w:rPr>
        <w:fldChar w:fldCharType="end"/>
      </w:r>
    </w:p>
    <w:p w14:paraId="7DDEC533" w14:textId="705E9786"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"_Toc28982064" </w:instrText>
      </w:r>
      <w:r>
        <w:rPr>
          <w:noProof/>
        </w:rPr>
      </w:r>
      <w:r>
        <w:rPr>
          <w:noProof/>
        </w:rPr>
        <w:fldChar w:fldCharType="separate"/>
      </w:r>
      <w:r w:rsidR="003C10E9" w:rsidRPr="00D67E46">
        <w:rPr>
          <w:rStyle w:val="Hyperlink"/>
          <w:noProof/>
        </w:rPr>
        <w:t>9.6.11</w:t>
      </w:r>
      <w:r w:rsidR="003C10E9">
        <w:rPr>
          <w:rFonts w:asciiTheme="minorHAnsi" w:eastAsiaTheme="minorEastAsia" w:hAnsiTheme="minorHAnsi" w:cstheme="minorBidi"/>
          <w:noProof/>
          <w:sz w:val="22"/>
          <w:szCs w:val="22"/>
        </w:rPr>
        <w:tab/>
      </w:r>
      <w:r w:rsidR="003C10E9" w:rsidRPr="00D67E46">
        <w:rPr>
          <w:rStyle w:val="Hyperlink"/>
          <w:noProof/>
        </w:rPr>
        <w:t>MDM/ACK - Document Cancel Notification (Event T11)</w:t>
      </w:r>
      <w:r w:rsidR="003C10E9">
        <w:rPr>
          <w:noProof/>
          <w:webHidden/>
        </w:rPr>
        <w:tab/>
      </w:r>
      <w:r w:rsidR="003C10E9">
        <w:rPr>
          <w:noProof/>
          <w:webHidden/>
        </w:rPr>
        <w:fldChar w:fldCharType="begin"/>
      </w:r>
      <w:r w:rsidR="003C10E9">
        <w:rPr>
          <w:noProof/>
          <w:webHidden/>
        </w:rPr>
        <w:instrText xml:space="preserve"> PAGEREF _Toc28982064 \h </w:instrText>
      </w:r>
      <w:r w:rsidR="003C10E9">
        <w:rPr>
          <w:noProof/>
          <w:webHidden/>
        </w:rPr>
      </w:r>
      <w:r w:rsidR="003C10E9">
        <w:rPr>
          <w:noProof/>
          <w:webHidden/>
        </w:rPr>
        <w:fldChar w:fldCharType="separate"/>
      </w:r>
      <w:ins w:id="312" w:author="Lynn Laakso" w:date="2022-09-09T14:03:00Z">
        <w:r w:rsidR="00CE2D1D">
          <w:rPr>
            <w:noProof/>
            <w:webHidden/>
          </w:rPr>
          <w:t>25</w:t>
        </w:r>
      </w:ins>
      <w:del w:id="313" w:author="Lynn Laakso" w:date="2022-09-09T14:02:00Z">
        <w:r w:rsidR="003C10E9" w:rsidDel="003A7E28">
          <w:rPr>
            <w:noProof/>
            <w:webHidden/>
          </w:rPr>
          <w:delText>23</w:delText>
        </w:r>
      </w:del>
      <w:r w:rsidR="003C10E9">
        <w:rPr>
          <w:noProof/>
          <w:webHidden/>
        </w:rPr>
        <w:fldChar w:fldCharType="end"/>
      </w:r>
      <w:r>
        <w:rPr>
          <w:noProof/>
        </w:rPr>
        <w:fldChar w:fldCharType="end"/>
      </w:r>
    </w:p>
    <w:p w14:paraId="664041F1" w14:textId="1549E11D"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"_Toc28982065" </w:instrText>
      </w:r>
      <w:r>
        <w:fldChar w:fldCharType="separate"/>
      </w:r>
      <w:r w:rsidR="003C10E9" w:rsidRPr="00D67E46">
        <w:rPr>
          <w:rStyle w:val="Hyperlink"/>
        </w:rPr>
        <w:t>9.7</w:t>
      </w:r>
      <w:r w:rsidR="003C10E9">
        <w:rPr>
          <w:rFonts w:asciiTheme="minorHAnsi" w:eastAsiaTheme="minorEastAsia" w:hAnsiTheme="minorHAnsi" w:cstheme="minorBidi"/>
          <w:kern w:val="0"/>
          <w:sz w:val="22"/>
          <w:szCs w:val="22"/>
        </w:rPr>
        <w:tab/>
      </w:r>
      <w:r w:rsidR="003C10E9" w:rsidRPr="00D67E46">
        <w:rPr>
          <w:rStyle w:val="Hyperlink"/>
        </w:rPr>
        <w:t>MESSAGE SEGMENTS</w:t>
      </w:r>
      <w:r w:rsidR="003C10E9">
        <w:rPr>
          <w:webHidden/>
        </w:rPr>
        <w:tab/>
      </w:r>
      <w:r w:rsidR="003C10E9">
        <w:rPr>
          <w:webHidden/>
        </w:rPr>
        <w:fldChar w:fldCharType="begin"/>
      </w:r>
      <w:r w:rsidR="003C10E9">
        <w:rPr>
          <w:webHidden/>
        </w:rPr>
        <w:instrText xml:space="preserve"> PAGEREF _Toc28982065 \h </w:instrText>
      </w:r>
      <w:r w:rsidR="003C10E9">
        <w:rPr>
          <w:webHidden/>
        </w:rPr>
      </w:r>
      <w:r w:rsidR="003C10E9">
        <w:rPr>
          <w:webHidden/>
        </w:rPr>
        <w:fldChar w:fldCharType="separate"/>
      </w:r>
      <w:ins w:id="314" w:author="Lynn Laakso" w:date="2022-09-09T14:03:00Z">
        <w:r w:rsidR="00CE2D1D">
          <w:rPr>
            <w:webHidden/>
          </w:rPr>
          <w:t>27</w:t>
        </w:r>
      </w:ins>
      <w:del w:id="315" w:author="Lynn Laakso" w:date="2022-09-09T14:02:00Z">
        <w:r w:rsidR="003C10E9" w:rsidDel="003A7E28">
          <w:rPr>
            <w:webHidden/>
          </w:rPr>
          <w:delText>24</w:delText>
        </w:r>
      </w:del>
      <w:r w:rsidR="003C10E9">
        <w:rPr>
          <w:webHidden/>
        </w:rPr>
        <w:fldChar w:fldCharType="end"/>
      </w:r>
      <w:r>
        <w:fldChar w:fldCharType="end"/>
      </w:r>
    </w:p>
    <w:p w14:paraId="4A2EA3AD" w14:textId="1AEB7555"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"_Toc28982066" </w:instrText>
      </w:r>
      <w:r>
        <w:rPr>
          <w:noProof/>
        </w:rPr>
      </w:r>
      <w:r>
        <w:rPr>
          <w:noProof/>
        </w:rPr>
        <w:fldChar w:fldCharType="separate"/>
      </w:r>
      <w:r w:rsidR="003C10E9" w:rsidRPr="00D67E46">
        <w:rPr>
          <w:rStyle w:val="Hyperlink"/>
          <w:noProof/>
        </w:rPr>
        <w:t>9.7.1</w:t>
      </w:r>
      <w:r w:rsidR="003C10E9">
        <w:rPr>
          <w:rFonts w:asciiTheme="minorHAnsi" w:eastAsiaTheme="minorEastAsia" w:hAnsiTheme="minorHAnsi" w:cstheme="minorBidi"/>
          <w:noProof/>
          <w:sz w:val="22"/>
          <w:szCs w:val="22"/>
        </w:rPr>
        <w:tab/>
      </w:r>
      <w:r w:rsidR="003C10E9" w:rsidRPr="00D67E46">
        <w:rPr>
          <w:rStyle w:val="Hyperlink"/>
          <w:noProof/>
        </w:rPr>
        <w:t>CON – Consent Segment</w:t>
      </w:r>
      <w:r w:rsidR="003C10E9">
        <w:rPr>
          <w:noProof/>
          <w:webHidden/>
        </w:rPr>
        <w:tab/>
      </w:r>
      <w:r w:rsidR="003C10E9">
        <w:rPr>
          <w:noProof/>
          <w:webHidden/>
        </w:rPr>
        <w:fldChar w:fldCharType="begin"/>
      </w:r>
      <w:r w:rsidR="003C10E9">
        <w:rPr>
          <w:noProof/>
          <w:webHidden/>
        </w:rPr>
        <w:instrText xml:space="preserve"> PAGEREF _Toc28982066 \h </w:instrText>
      </w:r>
      <w:r w:rsidR="003C10E9">
        <w:rPr>
          <w:noProof/>
          <w:webHidden/>
        </w:rPr>
      </w:r>
      <w:r w:rsidR="003C10E9">
        <w:rPr>
          <w:noProof/>
          <w:webHidden/>
        </w:rPr>
        <w:fldChar w:fldCharType="separate"/>
      </w:r>
      <w:ins w:id="316" w:author="Lynn Laakso" w:date="2022-09-09T14:03:00Z">
        <w:r w:rsidR="00CE2D1D">
          <w:rPr>
            <w:noProof/>
            <w:webHidden/>
          </w:rPr>
          <w:t>27</w:t>
        </w:r>
      </w:ins>
      <w:del w:id="317" w:author="Lynn Laakso" w:date="2022-09-09T14:02:00Z">
        <w:r w:rsidR="003C10E9" w:rsidDel="003A7E28">
          <w:rPr>
            <w:noProof/>
            <w:webHidden/>
          </w:rPr>
          <w:delText>24</w:delText>
        </w:r>
      </w:del>
      <w:r w:rsidR="003C10E9">
        <w:rPr>
          <w:noProof/>
          <w:webHidden/>
        </w:rPr>
        <w:fldChar w:fldCharType="end"/>
      </w:r>
      <w:r>
        <w:rPr>
          <w:noProof/>
        </w:rPr>
        <w:fldChar w:fldCharType="end"/>
      </w:r>
    </w:p>
    <w:p w14:paraId="7A49F79D" w14:textId="7D4F00B1"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"_Toc28982067" </w:instrText>
      </w:r>
      <w:r>
        <w:rPr>
          <w:noProof/>
        </w:rPr>
      </w:r>
      <w:r>
        <w:rPr>
          <w:noProof/>
        </w:rPr>
        <w:fldChar w:fldCharType="separate"/>
      </w:r>
      <w:r w:rsidR="003C10E9" w:rsidRPr="00D67E46">
        <w:rPr>
          <w:rStyle w:val="Hyperlink"/>
          <w:noProof/>
        </w:rPr>
        <w:t>9.7.2</w:t>
      </w:r>
      <w:r w:rsidR="003C10E9">
        <w:rPr>
          <w:rFonts w:asciiTheme="minorHAnsi" w:eastAsiaTheme="minorEastAsia" w:hAnsiTheme="minorHAnsi" w:cstheme="minorBidi"/>
          <w:noProof/>
          <w:sz w:val="22"/>
          <w:szCs w:val="22"/>
        </w:rPr>
        <w:tab/>
      </w:r>
      <w:r w:rsidR="003C10E9" w:rsidRPr="00D67E46">
        <w:rPr>
          <w:rStyle w:val="Hyperlink"/>
          <w:noProof/>
        </w:rPr>
        <w:t>OBX - Observation Segment Usage</w:t>
      </w:r>
      <w:r w:rsidR="003C10E9">
        <w:rPr>
          <w:noProof/>
          <w:webHidden/>
        </w:rPr>
        <w:tab/>
      </w:r>
      <w:r w:rsidR="003C10E9">
        <w:rPr>
          <w:noProof/>
          <w:webHidden/>
        </w:rPr>
        <w:fldChar w:fldCharType="begin"/>
      </w:r>
      <w:r w:rsidR="003C10E9">
        <w:rPr>
          <w:noProof/>
          <w:webHidden/>
        </w:rPr>
        <w:instrText xml:space="preserve"> PAGEREF _Toc28982067 \h </w:instrText>
      </w:r>
      <w:r w:rsidR="003C10E9">
        <w:rPr>
          <w:noProof/>
          <w:webHidden/>
        </w:rPr>
      </w:r>
      <w:r w:rsidR="003C10E9">
        <w:rPr>
          <w:noProof/>
          <w:webHidden/>
        </w:rPr>
        <w:fldChar w:fldCharType="separate"/>
      </w:r>
      <w:ins w:id="318" w:author="Lynn Laakso" w:date="2022-09-09T14:03:00Z">
        <w:r w:rsidR="00CE2D1D">
          <w:rPr>
            <w:noProof/>
            <w:webHidden/>
          </w:rPr>
          <w:t>32</w:t>
        </w:r>
      </w:ins>
      <w:del w:id="319" w:author="Lynn Laakso" w:date="2022-09-09T14:02:00Z">
        <w:r w:rsidR="003C10E9" w:rsidDel="003A7E28">
          <w:rPr>
            <w:noProof/>
            <w:webHidden/>
          </w:rPr>
          <w:delText>29</w:delText>
        </w:r>
      </w:del>
      <w:r w:rsidR="003C10E9">
        <w:rPr>
          <w:noProof/>
          <w:webHidden/>
        </w:rPr>
        <w:fldChar w:fldCharType="end"/>
      </w:r>
      <w:r>
        <w:rPr>
          <w:noProof/>
        </w:rPr>
        <w:fldChar w:fldCharType="end"/>
      </w:r>
    </w:p>
    <w:p w14:paraId="02AD4517" w14:textId="0D248C14"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"_Toc28982068" </w:instrText>
      </w:r>
      <w:r>
        <w:rPr>
          <w:noProof/>
        </w:rPr>
      </w:r>
      <w:r>
        <w:rPr>
          <w:noProof/>
        </w:rPr>
        <w:fldChar w:fldCharType="separate"/>
      </w:r>
      <w:r w:rsidR="003C10E9" w:rsidRPr="00D67E46">
        <w:rPr>
          <w:rStyle w:val="Hyperlink"/>
          <w:noProof/>
        </w:rPr>
        <w:t>9.7.3</w:t>
      </w:r>
      <w:r w:rsidR="003C10E9">
        <w:rPr>
          <w:rFonts w:asciiTheme="minorHAnsi" w:eastAsiaTheme="minorEastAsia" w:hAnsiTheme="minorHAnsi" w:cstheme="minorBidi"/>
          <w:noProof/>
          <w:sz w:val="22"/>
          <w:szCs w:val="22"/>
        </w:rPr>
        <w:tab/>
      </w:r>
      <w:r w:rsidR="003C10E9" w:rsidRPr="00D67E46">
        <w:rPr>
          <w:rStyle w:val="Hyperlink"/>
          <w:noProof/>
        </w:rPr>
        <w:t>TXA - Transcription Document Header Segment</w:t>
      </w:r>
      <w:r w:rsidR="003C10E9">
        <w:rPr>
          <w:noProof/>
          <w:webHidden/>
        </w:rPr>
        <w:tab/>
      </w:r>
      <w:r w:rsidR="003C10E9">
        <w:rPr>
          <w:noProof/>
          <w:webHidden/>
        </w:rPr>
        <w:fldChar w:fldCharType="begin"/>
      </w:r>
      <w:r w:rsidR="003C10E9">
        <w:rPr>
          <w:noProof/>
          <w:webHidden/>
        </w:rPr>
        <w:instrText xml:space="preserve"> PAGEREF _Toc28982068 \h </w:instrText>
      </w:r>
      <w:r w:rsidR="003C10E9">
        <w:rPr>
          <w:noProof/>
          <w:webHidden/>
        </w:rPr>
      </w:r>
      <w:r w:rsidR="003C10E9">
        <w:rPr>
          <w:noProof/>
          <w:webHidden/>
        </w:rPr>
        <w:fldChar w:fldCharType="separate"/>
      </w:r>
      <w:ins w:id="320" w:author="Lynn Laakso" w:date="2022-09-09T14:03:00Z">
        <w:r w:rsidR="00CE2D1D">
          <w:rPr>
            <w:noProof/>
            <w:webHidden/>
          </w:rPr>
          <w:t>32</w:t>
        </w:r>
      </w:ins>
      <w:del w:id="321" w:author="Lynn Laakso" w:date="2022-09-09T14:02:00Z">
        <w:r w:rsidR="003C10E9" w:rsidDel="003A7E28">
          <w:rPr>
            <w:noProof/>
            <w:webHidden/>
          </w:rPr>
          <w:delText>29</w:delText>
        </w:r>
      </w:del>
      <w:r w:rsidR="003C10E9">
        <w:rPr>
          <w:noProof/>
          <w:webHidden/>
        </w:rPr>
        <w:fldChar w:fldCharType="end"/>
      </w:r>
      <w:r>
        <w:rPr>
          <w:noProof/>
        </w:rPr>
        <w:fldChar w:fldCharType="end"/>
      </w:r>
    </w:p>
    <w:p w14:paraId="4C402AFE" w14:textId="05CCBB66"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"_Toc28982069" </w:instrText>
      </w:r>
      <w:r>
        <w:fldChar w:fldCharType="separate"/>
      </w:r>
      <w:r w:rsidR="003C10E9" w:rsidRPr="00D67E46">
        <w:rPr>
          <w:rStyle w:val="Hyperlink"/>
        </w:rPr>
        <w:t>9.8</w:t>
      </w:r>
      <w:r w:rsidR="003C10E9">
        <w:rPr>
          <w:rFonts w:asciiTheme="minorHAnsi" w:eastAsiaTheme="minorEastAsia" w:hAnsiTheme="minorHAnsi" w:cstheme="minorBidi"/>
          <w:kern w:val="0"/>
          <w:sz w:val="22"/>
          <w:szCs w:val="22"/>
        </w:rPr>
        <w:tab/>
      </w:r>
      <w:r w:rsidR="003C10E9" w:rsidRPr="00D67E46">
        <w:rPr>
          <w:rStyle w:val="Hyperlink"/>
        </w:rPr>
        <w:t>EXAMPLE MESSAGES</w:t>
      </w:r>
      <w:r w:rsidR="003C10E9">
        <w:rPr>
          <w:webHidden/>
        </w:rPr>
        <w:tab/>
      </w:r>
      <w:r w:rsidR="003C10E9">
        <w:rPr>
          <w:webHidden/>
        </w:rPr>
        <w:fldChar w:fldCharType="begin"/>
      </w:r>
      <w:r w:rsidR="003C10E9">
        <w:rPr>
          <w:webHidden/>
        </w:rPr>
        <w:instrText xml:space="preserve"> PAGEREF _Toc28982069 \h </w:instrText>
      </w:r>
      <w:r w:rsidR="003C10E9">
        <w:rPr>
          <w:webHidden/>
        </w:rPr>
      </w:r>
      <w:r w:rsidR="003C10E9">
        <w:rPr>
          <w:webHidden/>
        </w:rPr>
        <w:fldChar w:fldCharType="separate"/>
      </w:r>
      <w:ins w:id="322" w:author="Lynn Laakso" w:date="2022-09-09T14:03:00Z">
        <w:r w:rsidR="00CE2D1D">
          <w:rPr>
            <w:webHidden/>
          </w:rPr>
          <w:t>46</w:t>
        </w:r>
      </w:ins>
      <w:del w:id="323" w:author="Lynn Laakso" w:date="2022-09-09T14:02:00Z">
        <w:r w:rsidR="003C10E9" w:rsidDel="003A7E28">
          <w:rPr>
            <w:webHidden/>
          </w:rPr>
          <w:delText>42</w:delText>
        </w:r>
      </w:del>
      <w:r w:rsidR="003C10E9">
        <w:rPr>
          <w:webHidden/>
        </w:rPr>
        <w:fldChar w:fldCharType="end"/>
      </w:r>
      <w:r>
        <w:fldChar w:fldCharType="end"/>
      </w:r>
    </w:p>
    <w:p w14:paraId="54BE2F7C" w14:textId="521D4DA0"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"_Toc28982070" </w:instrText>
      </w:r>
      <w:r>
        <w:rPr>
          <w:noProof/>
        </w:rPr>
      </w:r>
      <w:r>
        <w:rPr>
          <w:noProof/>
        </w:rPr>
        <w:fldChar w:fldCharType="separate"/>
      </w:r>
      <w:r w:rsidR="003C10E9" w:rsidRPr="00D67E46">
        <w:rPr>
          <w:rStyle w:val="Hyperlink"/>
          <w:noProof/>
        </w:rPr>
        <w:t>9.8.1</w:t>
      </w:r>
      <w:r w:rsidR="003C10E9">
        <w:rPr>
          <w:rFonts w:asciiTheme="minorHAnsi" w:eastAsiaTheme="minorEastAsia" w:hAnsiTheme="minorHAnsi" w:cstheme="minorBidi"/>
          <w:noProof/>
          <w:sz w:val="22"/>
          <w:szCs w:val="22"/>
        </w:rPr>
        <w:tab/>
      </w:r>
      <w:r w:rsidR="003C10E9" w:rsidRPr="00D67E46">
        <w:rPr>
          <w:rStyle w:val="Hyperlink"/>
          <w:noProof/>
        </w:rPr>
        <w:t>History and Physical Exam:</w:t>
      </w:r>
      <w:r w:rsidR="003C10E9">
        <w:rPr>
          <w:noProof/>
          <w:webHidden/>
        </w:rPr>
        <w:tab/>
      </w:r>
      <w:r w:rsidR="003C10E9">
        <w:rPr>
          <w:noProof/>
          <w:webHidden/>
        </w:rPr>
        <w:fldChar w:fldCharType="begin"/>
      </w:r>
      <w:r w:rsidR="003C10E9">
        <w:rPr>
          <w:noProof/>
          <w:webHidden/>
        </w:rPr>
        <w:instrText xml:space="preserve"> PAGEREF _Toc28982070 \h </w:instrText>
      </w:r>
      <w:r w:rsidR="003C10E9">
        <w:rPr>
          <w:noProof/>
          <w:webHidden/>
        </w:rPr>
      </w:r>
      <w:r w:rsidR="003C10E9">
        <w:rPr>
          <w:noProof/>
          <w:webHidden/>
        </w:rPr>
        <w:fldChar w:fldCharType="separate"/>
      </w:r>
      <w:ins w:id="324" w:author="Lynn Laakso" w:date="2022-09-09T14:03:00Z">
        <w:r w:rsidR="00CE2D1D">
          <w:rPr>
            <w:noProof/>
            <w:webHidden/>
          </w:rPr>
          <w:t>46</w:t>
        </w:r>
      </w:ins>
      <w:del w:id="325" w:author="Lynn Laakso" w:date="2022-09-09T14:02:00Z">
        <w:r w:rsidR="003C10E9" w:rsidDel="003A7E28">
          <w:rPr>
            <w:noProof/>
            <w:webHidden/>
          </w:rPr>
          <w:delText>42</w:delText>
        </w:r>
      </w:del>
      <w:r w:rsidR="003C10E9">
        <w:rPr>
          <w:noProof/>
          <w:webHidden/>
        </w:rPr>
        <w:fldChar w:fldCharType="end"/>
      </w:r>
      <w:r>
        <w:rPr>
          <w:noProof/>
        </w:rPr>
        <w:fldChar w:fldCharType="end"/>
      </w:r>
    </w:p>
    <w:p w14:paraId="1F309765" w14:textId="7BFE5A10"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"_Toc28982071" </w:instrText>
      </w:r>
      <w:r>
        <w:rPr>
          <w:noProof/>
        </w:rPr>
      </w:r>
      <w:r>
        <w:rPr>
          <w:noProof/>
        </w:rPr>
        <w:fldChar w:fldCharType="separate"/>
      </w:r>
      <w:r w:rsidR="003C10E9" w:rsidRPr="00D67E46">
        <w:rPr>
          <w:rStyle w:val="Hyperlink"/>
          <w:noProof/>
        </w:rPr>
        <w:t>9.8.2</w:t>
      </w:r>
      <w:r w:rsidR="003C10E9">
        <w:rPr>
          <w:rFonts w:asciiTheme="minorHAnsi" w:eastAsiaTheme="minorEastAsia" w:hAnsiTheme="minorHAnsi" w:cstheme="minorBidi"/>
          <w:noProof/>
          <w:sz w:val="22"/>
          <w:szCs w:val="22"/>
        </w:rPr>
        <w:tab/>
      </w:r>
      <w:r w:rsidR="003C10E9" w:rsidRPr="00D67E46">
        <w:rPr>
          <w:rStyle w:val="Hyperlink"/>
          <w:noProof/>
        </w:rPr>
        <w:t>Document Folder</w:t>
      </w:r>
      <w:r w:rsidR="003C10E9">
        <w:rPr>
          <w:noProof/>
          <w:webHidden/>
        </w:rPr>
        <w:tab/>
      </w:r>
      <w:r w:rsidR="003C10E9">
        <w:rPr>
          <w:noProof/>
          <w:webHidden/>
        </w:rPr>
        <w:fldChar w:fldCharType="begin"/>
      </w:r>
      <w:r w:rsidR="003C10E9">
        <w:rPr>
          <w:noProof/>
          <w:webHidden/>
        </w:rPr>
        <w:instrText xml:space="preserve"> PAGEREF _Toc28982071 \h </w:instrText>
      </w:r>
      <w:r w:rsidR="003C10E9">
        <w:rPr>
          <w:noProof/>
          <w:webHidden/>
        </w:rPr>
      </w:r>
      <w:r w:rsidR="003C10E9">
        <w:rPr>
          <w:noProof/>
          <w:webHidden/>
        </w:rPr>
        <w:fldChar w:fldCharType="separate"/>
      </w:r>
      <w:ins w:id="326" w:author="Lynn Laakso" w:date="2022-09-09T14:03:00Z">
        <w:r w:rsidR="00CE2D1D">
          <w:rPr>
            <w:noProof/>
            <w:webHidden/>
          </w:rPr>
          <w:t>46</w:t>
        </w:r>
      </w:ins>
      <w:del w:id="327" w:author="Lynn Laakso" w:date="2022-09-09T14:02:00Z">
        <w:r w:rsidR="003C10E9" w:rsidDel="003A7E28">
          <w:rPr>
            <w:noProof/>
            <w:webHidden/>
          </w:rPr>
          <w:delText>43</w:delText>
        </w:r>
      </w:del>
      <w:r w:rsidR="003C10E9">
        <w:rPr>
          <w:noProof/>
          <w:webHidden/>
        </w:rPr>
        <w:fldChar w:fldCharType="end"/>
      </w:r>
      <w:r>
        <w:rPr>
          <w:noProof/>
        </w:rPr>
        <w:fldChar w:fldCharType="end"/>
      </w:r>
    </w:p>
    <w:p w14:paraId="262CAE06" w14:textId="030136FE"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"_Toc28982072" </w:instrText>
      </w:r>
      <w:r>
        <w:fldChar w:fldCharType="separate"/>
      </w:r>
      <w:r w:rsidR="003C10E9" w:rsidRPr="00D67E46">
        <w:rPr>
          <w:rStyle w:val="Hyperlink"/>
        </w:rPr>
        <w:t>9.9</w:t>
      </w:r>
      <w:r w:rsidR="003C10E9">
        <w:rPr>
          <w:rFonts w:asciiTheme="minorHAnsi" w:eastAsiaTheme="minorEastAsia" w:hAnsiTheme="minorHAnsi" w:cstheme="minorBidi"/>
          <w:kern w:val="0"/>
          <w:sz w:val="22"/>
          <w:szCs w:val="22"/>
        </w:rPr>
        <w:tab/>
      </w:r>
      <w:r w:rsidR="003C10E9" w:rsidRPr="00D67E46">
        <w:rPr>
          <w:rStyle w:val="Hyperlink"/>
        </w:rPr>
        <w:t>QUERY</w:t>
      </w:r>
      <w:r w:rsidR="003C10E9">
        <w:rPr>
          <w:webHidden/>
        </w:rPr>
        <w:tab/>
      </w:r>
      <w:r w:rsidR="003C10E9">
        <w:rPr>
          <w:webHidden/>
        </w:rPr>
        <w:fldChar w:fldCharType="begin"/>
      </w:r>
      <w:r w:rsidR="003C10E9">
        <w:rPr>
          <w:webHidden/>
        </w:rPr>
        <w:instrText xml:space="preserve"> PAGEREF _Toc28982072 \h </w:instrText>
      </w:r>
      <w:r w:rsidR="003C10E9">
        <w:rPr>
          <w:webHidden/>
        </w:rPr>
      </w:r>
      <w:r w:rsidR="003C10E9">
        <w:rPr>
          <w:webHidden/>
        </w:rPr>
        <w:fldChar w:fldCharType="separate"/>
      </w:r>
      <w:ins w:id="328" w:author="Lynn Laakso" w:date="2022-09-09T14:03:00Z">
        <w:r w:rsidR="00CE2D1D">
          <w:rPr>
            <w:webHidden/>
          </w:rPr>
          <w:t>46</w:t>
        </w:r>
      </w:ins>
      <w:del w:id="329" w:author="Lynn Laakso" w:date="2022-09-09T14:02:00Z">
        <w:r w:rsidR="003C10E9" w:rsidDel="003A7E28">
          <w:rPr>
            <w:webHidden/>
          </w:rPr>
          <w:delText>43</w:delText>
        </w:r>
      </w:del>
      <w:r w:rsidR="003C10E9">
        <w:rPr>
          <w:webHidden/>
        </w:rPr>
        <w:fldChar w:fldCharType="end"/>
      </w:r>
      <w:r>
        <w:fldChar w:fldCharType="end"/>
      </w:r>
    </w:p>
    <w:p w14:paraId="1B1CD5BA" w14:textId="11356ABA"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"_Toc28982073" </w:instrText>
      </w:r>
      <w:r>
        <w:rPr>
          <w:noProof/>
        </w:rPr>
      </w:r>
      <w:r>
        <w:rPr>
          <w:noProof/>
        </w:rPr>
        <w:fldChar w:fldCharType="separate"/>
      </w:r>
      <w:r w:rsidR="003C10E9" w:rsidRPr="00D67E46">
        <w:rPr>
          <w:rStyle w:val="Hyperlink"/>
          <w:noProof/>
        </w:rPr>
        <w:t>9.9.1</w:t>
      </w:r>
      <w:r w:rsidR="003C10E9">
        <w:rPr>
          <w:rFonts w:asciiTheme="minorHAnsi" w:eastAsiaTheme="minorEastAsia" w:hAnsiTheme="minorHAnsi" w:cstheme="minorBidi"/>
          <w:noProof/>
          <w:sz w:val="22"/>
          <w:szCs w:val="22"/>
        </w:rPr>
        <w:tab/>
      </w:r>
      <w:r w:rsidR="003C10E9" w:rsidRPr="00D67E46">
        <w:rPr>
          <w:rStyle w:val="Hyperlink"/>
          <w:noProof/>
        </w:rPr>
        <w:t>QRY/DOC - Document Query (Event T12)</w:t>
      </w:r>
      <w:r w:rsidR="003C10E9">
        <w:rPr>
          <w:noProof/>
          <w:webHidden/>
        </w:rPr>
        <w:tab/>
      </w:r>
      <w:r w:rsidR="003C10E9">
        <w:rPr>
          <w:noProof/>
          <w:webHidden/>
        </w:rPr>
        <w:fldChar w:fldCharType="begin"/>
      </w:r>
      <w:r w:rsidR="003C10E9">
        <w:rPr>
          <w:noProof/>
          <w:webHidden/>
        </w:rPr>
        <w:instrText xml:space="preserve"> PAGEREF _Toc28982073 \h </w:instrText>
      </w:r>
      <w:r w:rsidR="003C10E9">
        <w:rPr>
          <w:noProof/>
          <w:webHidden/>
        </w:rPr>
      </w:r>
      <w:r w:rsidR="003C10E9">
        <w:rPr>
          <w:noProof/>
          <w:webHidden/>
        </w:rPr>
        <w:fldChar w:fldCharType="separate"/>
      </w:r>
      <w:ins w:id="330" w:author="Lynn Laakso" w:date="2022-09-09T14:03:00Z">
        <w:r w:rsidR="00CE2D1D">
          <w:rPr>
            <w:noProof/>
            <w:webHidden/>
          </w:rPr>
          <w:t>46</w:t>
        </w:r>
      </w:ins>
      <w:del w:id="331" w:author="Lynn Laakso" w:date="2022-09-09T14:02:00Z">
        <w:r w:rsidR="003C10E9" w:rsidDel="003A7E28">
          <w:rPr>
            <w:noProof/>
            <w:webHidden/>
          </w:rPr>
          <w:delText>43</w:delText>
        </w:r>
      </w:del>
      <w:r w:rsidR="003C10E9">
        <w:rPr>
          <w:noProof/>
          <w:webHidden/>
        </w:rPr>
        <w:fldChar w:fldCharType="end"/>
      </w:r>
      <w:r>
        <w:rPr>
          <w:noProof/>
        </w:rPr>
        <w:fldChar w:fldCharType="end"/>
      </w:r>
    </w:p>
    <w:p w14:paraId="3C40073A" w14:textId="09DE1BDC"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"_Toc28982074" </w:instrText>
      </w:r>
      <w:r>
        <w:fldChar w:fldCharType="separate"/>
      </w:r>
      <w:r w:rsidR="003C10E9" w:rsidRPr="00D67E46">
        <w:rPr>
          <w:rStyle w:val="Hyperlink"/>
        </w:rPr>
        <w:t>9.10</w:t>
      </w:r>
      <w:r w:rsidR="003C10E9">
        <w:rPr>
          <w:rFonts w:asciiTheme="minorHAnsi" w:eastAsiaTheme="minorEastAsia" w:hAnsiTheme="minorHAnsi" w:cstheme="minorBidi"/>
          <w:kern w:val="0"/>
          <w:sz w:val="22"/>
          <w:szCs w:val="22"/>
        </w:rPr>
        <w:tab/>
      </w:r>
      <w:r w:rsidR="003C10E9" w:rsidRPr="00D67E46">
        <w:rPr>
          <w:rStyle w:val="Hyperlink"/>
        </w:rPr>
        <w:t>OUTSTANDING ISSUES</w:t>
      </w:r>
      <w:r w:rsidR="003C10E9">
        <w:rPr>
          <w:webHidden/>
        </w:rPr>
        <w:tab/>
      </w:r>
      <w:r w:rsidR="003C10E9">
        <w:rPr>
          <w:webHidden/>
        </w:rPr>
        <w:fldChar w:fldCharType="begin"/>
      </w:r>
      <w:r w:rsidR="003C10E9">
        <w:rPr>
          <w:webHidden/>
        </w:rPr>
        <w:instrText xml:space="preserve"> PAGEREF _Toc28982074 \h </w:instrText>
      </w:r>
      <w:r w:rsidR="003C10E9">
        <w:rPr>
          <w:webHidden/>
        </w:rPr>
      </w:r>
      <w:r w:rsidR="003C10E9">
        <w:rPr>
          <w:webHidden/>
        </w:rPr>
        <w:fldChar w:fldCharType="separate"/>
      </w:r>
      <w:ins w:id="332" w:author="Lynn Laakso" w:date="2022-09-09T14:03:00Z">
        <w:r w:rsidR="00CE2D1D">
          <w:rPr>
            <w:webHidden/>
          </w:rPr>
          <w:t>47</w:t>
        </w:r>
      </w:ins>
      <w:del w:id="333" w:author="Lynn Laakso" w:date="2022-09-09T14:02:00Z">
        <w:r w:rsidR="003C10E9" w:rsidDel="003A7E28">
          <w:rPr>
            <w:webHidden/>
          </w:rPr>
          <w:delText>43</w:delText>
        </w:r>
      </w:del>
      <w:r w:rsidR="003C10E9">
        <w:rPr>
          <w:webHidden/>
        </w:rPr>
        <w:fldChar w:fldCharType="end"/>
      </w:r>
      <w:r>
        <w:fldChar w:fldCharType="end"/>
      </w:r>
    </w:p>
    <w:p w14:paraId="3878E2A2" w14:textId="7F6220EC"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334" w:name="_Toc2348825"/>
      <w:bookmarkStart w:id="335" w:name="_Toc79446912"/>
      <w:bookmarkStart w:id="336" w:name="_Toc175732337"/>
      <w:bookmarkStart w:id="337" w:name="_Toc204420401"/>
      <w:bookmarkStart w:id="338" w:name="_Toc28982046"/>
      <w:r w:rsidRPr="00A17ED1">
        <w:rPr>
          <w:noProof/>
        </w:rPr>
        <w:t>PURPOSE</w:t>
      </w:r>
      <w:bookmarkEnd w:id="334"/>
      <w:bookmarkEnd w:id="335"/>
      <w:bookmarkEnd w:id="336"/>
      <w:bookmarkEnd w:id="337"/>
      <w:bookmarkEnd w:id="338"/>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339" w:name="_Toc348247457"/>
      <w:bookmarkStart w:id="340" w:name="_Toc348260418"/>
      <w:bookmarkStart w:id="341" w:name="_Toc348346475"/>
      <w:bookmarkStart w:id="342" w:name="_Toc359236402"/>
      <w:bookmarkStart w:id="343" w:name="_Toc2348826"/>
      <w:bookmarkStart w:id="344" w:name="_Toc79446913"/>
      <w:bookmarkStart w:id="345" w:name="_Toc175732338"/>
      <w:bookmarkStart w:id="346" w:name="_Toc204420402"/>
      <w:bookmarkStart w:id="347" w:name="_Toc28982047"/>
      <w:r w:rsidRPr="00A17ED1">
        <w:rPr>
          <w:noProof/>
        </w:rPr>
        <w:t>Definition of Document Management Terms and Concepts</w:t>
      </w:r>
      <w:bookmarkEnd w:id="339"/>
      <w:bookmarkEnd w:id="340"/>
      <w:bookmarkEnd w:id="341"/>
      <w:bookmarkEnd w:id="342"/>
      <w:bookmarkEnd w:id="343"/>
      <w:bookmarkEnd w:id="344"/>
      <w:bookmarkEnd w:id="345"/>
      <w:bookmarkEnd w:id="346"/>
      <w:bookmarkEnd w:id="347"/>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348" w:name="_Toc956438"/>
      <w:bookmarkStart w:id="349" w:name="_Toc956852"/>
      <w:bookmarkStart w:id="350" w:name="_Toc956958"/>
      <w:bookmarkStart w:id="351" w:name="_Toc2151356"/>
      <w:bookmarkStart w:id="352" w:name="_Toc2348827"/>
      <w:bookmarkStart w:id="353" w:name="_Toc2348828"/>
      <w:bookmarkStart w:id="354" w:name="_Toc204420403"/>
      <w:bookmarkEnd w:id="348"/>
      <w:bookmarkEnd w:id="349"/>
      <w:bookmarkEnd w:id="350"/>
      <w:bookmarkEnd w:id="351"/>
      <w:bookmarkEnd w:id="352"/>
      <w:r w:rsidRPr="00A17ED1">
        <w:rPr>
          <w:noProof/>
        </w:rPr>
        <w:t>Addendum:</w:t>
      </w:r>
      <w:bookmarkEnd w:id="353"/>
      <w:bookmarkEnd w:id="354"/>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355" w:name="_Toc2348829"/>
      <w:bookmarkStart w:id="356" w:name="_Toc204420404"/>
      <w:r w:rsidRPr="00A17ED1">
        <w:rPr>
          <w:noProof/>
        </w:rPr>
        <w:t>Archived:</w:t>
      </w:r>
      <w:bookmarkEnd w:id="355"/>
      <w:bookmarkEnd w:id="356"/>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357" w:name="_Toc2348830"/>
      <w:bookmarkStart w:id="358" w:name="_Toc204420405"/>
      <w:r w:rsidRPr="00A17ED1">
        <w:rPr>
          <w:noProof/>
        </w:rPr>
        <w:t>Canceled:</w:t>
      </w:r>
      <w:bookmarkEnd w:id="357"/>
      <w:bookmarkEnd w:id="358"/>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359" w:name="_Toc2348831"/>
      <w:bookmarkStart w:id="360" w:name="_Toc204420406"/>
      <w:r w:rsidRPr="00A17ED1">
        <w:rPr>
          <w:noProof/>
        </w:rPr>
        <w:t>Composite document:</w:t>
      </w:r>
      <w:bookmarkEnd w:id="359"/>
      <w:bookmarkEnd w:id="360"/>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61" w:name="_Toc2348832"/>
      <w:bookmarkStart w:id="362" w:name="_Toc204420407"/>
      <w:r w:rsidRPr="00A17ED1">
        <w:rPr>
          <w:noProof/>
        </w:rPr>
        <w:t>Document completion table:</w:t>
      </w:r>
      <w:bookmarkEnd w:id="361"/>
      <w:bookmarkEnd w:id="362"/>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63" w:name="_Toc2348833"/>
      <w:r w:rsidRPr="00A17ED1">
        <w:rPr>
          <w:noProof/>
        </w:rPr>
        <w:t>Authenticated:</w:t>
      </w:r>
      <w:bookmarkEnd w:id="363"/>
    </w:p>
    <w:p w14:paraId="6A78454B" w14:textId="77777777" w:rsidR="00061F64" w:rsidRPr="00A17ED1" w:rsidRDefault="00061F64">
      <w:pPr>
        <w:pStyle w:val="NormalIndented"/>
        <w:rPr>
          <w:noProof/>
        </w:rPr>
      </w:pPr>
      <w:r w:rsidRPr="00A17ED1">
        <w:rPr>
          <w:noProof/>
        </w:rPr>
        <w:t xml:space="preserve">A completion status in which a document or entry has been signed manually or electronically by one or more individuals who attest to its accuracy.  No explicit determination is made that the assigned individual </w:t>
      </w:r>
      <w:r w:rsidRPr="00A17ED1">
        <w:rPr>
          <w:noProof/>
        </w:rPr>
        <w:lastRenderedPageBreak/>
        <w:t>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64" w:name="_Toc2348834"/>
      <w:r w:rsidRPr="00A17ED1">
        <w:rPr>
          <w:noProof/>
        </w:rPr>
        <w:t>Dictated:</w:t>
      </w:r>
      <w:bookmarkEnd w:id="364"/>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65" w:name="_Toc2348835"/>
      <w:r w:rsidRPr="00A17ED1">
        <w:rPr>
          <w:noProof/>
        </w:rPr>
        <w:t>Documented:</w:t>
      </w:r>
      <w:bookmarkEnd w:id="365"/>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66" w:name="_Toc2348836"/>
      <w:r w:rsidRPr="00A17ED1">
        <w:rPr>
          <w:noProof/>
        </w:rPr>
        <w:t>In Progress/Assigned:</w:t>
      </w:r>
      <w:bookmarkEnd w:id="366"/>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67" w:name="_Toc2348837"/>
      <w:r w:rsidRPr="00A17ED1">
        <w:rPr>
          <w:noProof/>
        </w:rPr>
        <w:t>Incomplete:</w:t>
      </w:r>
      <w:bookmarkEnd w:id="367"/>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68" w:name="_Toc2348838"/>
      <w:r w:rsidRPr="00A17ED1">
        <w:rPr>
          <w:noProof/>
        </w:rPr>
        <w:t>Legally Authenticated:</w:t>
      </w:r>
      <w:bookmarkEnd w:id="368"/>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369" w:name="_Toc2348839"/>
      <w:r w:rsidRPr="00A17ED1">
        <w:rPr>
          <w:noProof/>
        </w:rPr>
        <w:t>Pre-Authenticated:</w:t>
      </w:r>
      <w:bookmarkEnd w:id="369"/>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370" w:name="_Toc2348840"/>
      <w:bookmarkStart w:id="371" w:name="_Ref175545649"/>
      <w:bookmarkStart w:id="372" w:name="_Ref175545672"/>
      <w:bookmarkStart w:id="373" w:name="_Toc204420408"/>
      <w:bookmarkStart w:id="374" w:name="_Ref368904987"/>
      <w:r w:rsidRPr="00A17ED1">
        <w:rPr>
          <w:noProof/>
        </w:rPr>
        <w:t>Edited Document:</w:t>
      </w:r>
      <w:bookmarkEnd w:id="370"/>
      <w:bookmarkEnd w:id="371"/>
      <w:bookmarkEnd w:id="372"/>
      <w:bookmarkEnd w:id="373"/>
    </w:p>
    <w:p w14:paraId="19BD76B5" w14:textId="664E25DC"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ins w:id="375" w:author="Lynn Laakso" w:date="2022-09-09T14:03:00Z">
        <w:r w:rsidR="00CE2D1D" w:rsidRPr="00CE2D1D">
          <w:rPr>
            <w:rStyle w:val="HyperlinkText"/>
            <w:rPrChange w:id="376" w:author="Lynn Laakso" w:date="2022-09-09T14:03:00Z">
              <w:rPr/>
            </w:rPrChange>
          </w:rPr>
          <w:t>9.2.1.9</w:t>
        </w:r>
      </w:ins>
      <w:del w:id="377" w:author="Lynn Laakso" w:date="2022-09-09T14:03:00Z">
        <w:r w:rsidR="00AA2239" w:rsidDel="00CE2D1D">
          <w:rPr>
            <w:rStyle w:val="HyperlinkText"/>
          </w:rPr>
          <w:delText>9.2.1.9</w:delText>
        </w:r>
      </w:del>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ins w:id="378" w:author="Lynn Laakso" w:date="2022-09-09T14:03:00Z">
        <w:r w:rsidR="00CE2D1D" w:rsidRPr="00CE2D1D">
          <w:rPr>
            <w:rStyle w:val="HyperlinkText"/>
            <w:rPrChange w:id="379" w:author="Lynn Laakso" w:date="2022-09-09T14:03:00Z">
              <w:rPr>
                <w:noProof/>
              </w:rPr>
            </w:rPrChange>
          </w:rPr>
          <w:t>Replacement Document:</w:t>
        </w:r>
      </w:ins>
      <w:del w:id="380" w:author="Lynn Laakso" w:date="2022-09-09T14:03:00Z">
        <w:r w:rsidR="00A60E23" w:rsidRPr="00553EC1" w:rsidDel="00CE2D1D">
          <w:rPr>
            <w:rStyle w:val="HyperlinkText"/>
          </w:rPr>
          <w:delText>Replacement Document:</w:delText>
        </w:r>
      </w:del>
      <w:r w:rsidR="009C46C3">
        <w:fldChar w:fldCharType="end"/>
      </w:r>
      <w:r>
        <w:rPr>
          <w:noProof/>
        </w:rPr>
        <w:t>"</w:t>
      </w:r>
      <w:r w:rsidRPr="00A17ED1">
        <w:rPr>
          <w:noProof/>
        </w:rPr>
        <w:t>)</w:t>
      </w:r>
      <w:bookmarkEnd w:id="374"/>
      <w:r w:rsidRPr="00A17ED1">
        <w:rPr>
          <w:noProof/>
        </w:rPr>
        <w:t>.</w:t>
      </w:r>
    </w:p>
    <w:p w14:paraId="147FC577" w14:textId="77777777" w:rsidR="00061F64" w:rsidRPr="00A17ED1" w:rsidRDefault="00061F64">
      <w:pPr>
        <w:pStyle w:val="Heading4"/>
        <w:rPr>
          <w:noProof/>
        </w:rPr>
      </w:pPr>
      <w:bookmarkStart w:id="381" w:name="_Toc2348841"/>
      <w:bookmarkStart w:id="382" w:name="_Toc204420409"/>
      <w:r w:rsidRPr="00A17ED1">
        <w:rPr>
          <w:noProof/>
        </w:rPr>
        <w:t>New or Original Document:</w:t>
      </w:r>
      <w:bookmarkEnd w:id="381"/>
      <w:bookmarkEnd w:id="382"/>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383" w:name="_Toc2348842"/>
      <w:bookmarkStart w:id="384" w:name="_Toc204420410"/>
      <w:r w:rsidRPr="00A17ED1">
        <w:rPr>
          <w:noProof/>
        </w:rPr>
        <w:t>Obsolete:</w:t>
      </w:r>
      <w:bookmarkEnd w:id="383"/>
      <w:bookmarkEnd w:id="384"/>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385" w:name="_Toc2348843"/>
      <w:bookmarkStart w:id="386" w:name="_Toc204420411"/>
      <w:r w:rsidRPr="00A17ED1">
        <w:rPr>
          <w:noProof/>
        </w:rPr>
        <w:t>Purged:</w:t>
      </w:r>
      <w:bookmarkEnd w:id="385"/>
      <w:bookmarkEnd w:id="386"/>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387" w:name="_Toc2348844"/>
      <w:bookmarkStart w:id="388" w:name="_Ref175545562"/>
      <w:bookmarkStart w:id="389" w:name="_Ref175545582"/>
      <w:bookmarkStart w:id="390" w:name="_Ref175545660"/>
      <w:bookmarkStart w:id="391" w:name="_Ref175545683"/>
      <w:bookmarkStart w:id="392" w:name="_Toc204420412"/>
      <w:bookmarkStart w:id="393" w:name="_Ref368904854"/>
      <w:r w:rsidRPr="00A17ED1">
        <w:rPr>
          <w:noProof/>
        </w:rPr>
        <w:t>Replacement Document:</w:t>
      </w:r>
      <w:bookmarkEnd w:id="387"/>
      <w:bookmarkEnd w:id="388"/>
      <w:bookmarkEnd w:id="389"/>
      <w:bookmarkEnd w:id="390"/>
      <w:bookmarkEnd w:id="391"/>
      <w:bookmarkEnd w:id="392"/>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393"/>
    </w:p>
    <w:p w14:paraId="04605FF3" w14:textId="77777777" w:rsidR="00061F64" w:rsidRPr="00A17ED1" w:rsidRDefault="00061F64">
      <w:pPr>
        <w:pStyle w:val="Heading4"/>
        <w:rPr>
          <w:noProof/>
        </w:rPr>
      </w:pPr>
      <w:bookmarkStart w:id="394" w:name="_Toc2348845"/>
      <w:bookmarkStart w:id="395" w:name="_Toc204420413"/>
      <w:r w:rsidRPr="00A17ED1">
        <w:rPr>
          <w:noProof/>
        </w:rPr>
        <w:t>Restricted:</w:t>
      </w:r>
      <w:bookmarkEnd w:id="394"/>
      <w:bookmarkEnd w:id="395"/>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396" w:name="_Toc2348846"/>
      <w:bookmarkStart w:id="397" w:name="_Toc204420414"/>
      <w:r w:rsidRPr="00A17ED1">
        <w:rPr>
          <w:noProof/>
        </w:rPr>
        <w:t>Revised document:</w:t>
      </w:r>
      <w:bookmarkEnd w:id="396"/>
      <w:bookmarkEnd w:id="397"/>
    </w:p>
    <w:p w14:paraId="23B8658B" w14:textId="3D8A01EC"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ins w:id="398" w:author="Lynn Laakso" w:date="2022-09-09T14:03:00Z">
        <w:r w:rsidR="00CE2D1D" w:rsidRPr="00CE2D1D">
          <w:rPr>
            <w:rStyle w:val="HyperlinkText"/>
            <w:rPrChange w:id="399" w:author="Lynn Laakso" w:date="2022-09-09T14:03:00Z">
              <w:rPr/>
            </w:rPrChange>
          </w:rPr>
          <w:t>9.2.1.5</w:t>
        </w:r>
      </w:ins>
      <w:del w:id="400" w:author="Lynn Laakso" w:date="2022-09-09T14:03:00Z">
        <w:r w:rsidR="00AA2239" w:rsidDel="00CE2D1D">
          <w:rPr>
            <w:rStyle w:val="HyperlinkText"/>
          </w:rPr>
          <w:delText>9.2.1.5</w:delText>
        </w:r>
      </w:del>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ins w:id="401" w:author="Lynn Laakso" w:date="2022-09-09T14:03:00Z">
        <w:r w:rsidR="00CE2D1D" w:rsidRPr="00CE2D1D">
          <w:rPr>
            <w:rStyle w:val="HyperlinkText"/>
            <w:rPrChange w:id="402" w:author="Lynn Laakso" w:date="2022-09-09T14:03:00Z">
              <w:rPr>
                <w:noProof/>
              </w:rPr>
            </w:rPrChange>
          </w:rPr>
          <w:t>Edited Document:</w:t>
        </w:r>
      </w:ins>
      <w:del w:id="403" w:author="Lynn Laakso" w:date="2022-09-09T14:03:00Z">
        <w:r w:rsidR="00A60E23" w:rsidRPr="00553EC1" w:rsidDel="00CE2D1D">
          <w:rPr>
            <w:rStyle w:val="HyperlinkText"/>
          </w:rPr>
          <w:delText>Edited Document:</w:delText>
        </w:r>
      </w:del>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ins w:id="404" w:author="Lynn Laakso" w:date="2022-09-09T14:03:00Z">
        <w:r w:rsidR="00CE2D1D" w:rsidRPr="00CE2D1D">
          <w:rPr>
            <w:rStyle w:val="HyperlinkText"/>
            <w:rPrChange w:id="405" w:author="Lynn Laakso" w:date="2022-09-09T14:03:00Z">
              <w:rPr/>
            </w:rPrChange>
          </w:rPr>
          <w:t>9.2.1.9</w:t>
        </w:r>
      </w:ins>
      <w:del w:id="406" w:author="Lynn Laakso" w:date="2022-09-09T14:03:00Z">
        <w:r w:rsidR="00AA2239" w:rsidDel="00CE2D1D">
          <w:rPr>
            <w:rStyle w:val="HyperlinkText"/>
          </w:rPr>
          <w:delText>9.2.1.9</w:delText>
        </w:r>
      </w:del>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ins w:id="407" w:author="Lynn Laakso" w:date="2022-09-09T14:03:00Z">
        <w:r w:rsidR="00CE2D1D" w:rsidRPr="00CE2D1D">
          <w:rPr>
            <w:rStyle w:val="HyperlinkText"/>
            <w:rPrChange w:id="408" w:author="Lynn Laakso" w:date="2022-09-09T14:03:00Z">
              <w:rPr>
                <w:noProof/>
              </w:rPr>
            </w:rPrChange>
          </w:rPr>
          <w:t>Replacement Document:</w:t>
        </w:r>
      </w:ins>
      <w:del w:id="409" w:author="Lynn Laakso" w:date="2022-09-09T14:03:00Z">
        <w:r w:rsidR="00A60E23" w:rsidRPr="00553EC1" w:rsidDel="00CE2D1D">
          <w:rPr>
            <w:rStyle w:val="HyperlinkText"/>
          </w:rPr>
          <w:delText>Replacement Document:</w:delText>
        </w:r>
      </w:del>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410" w:name="_Toc2348847"/>
      <w:bookmarkStart w:id="411" w:name="_Toc204420415"/>
      <w:r w:rsidRPr="00A17ED1">
        <w:rPr>
          <w:noProof/>
        </w:rPr>
        <w:t>Transcription:</w:t>
      </w:r>
      <w:bookmarkEnd w:id="410"/>
      <w:bookmarkEnd w:id="411"/>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412" w:name="_Toc204420416"/>
      <w:bookmarkStart w:id="413" w:name="_Toc28982048"/>
      <w:r w:rsidRPr="00A17ED1">
        <w:rPr>
          <w:noProof/>
        </w:rPr>
        <w:lastRenderedPageBreak/>
        <w:t>Definition of Consent Terms and Concepts</w:t>
      </w:r>
      <w:bookmarkEnd w:id="412"/>
      <w:bookmarkEnd w:id="413"/>
    </w:p>
    <w:p w14:paraId="27264D30" w14:textId="77777777" w:rsidR="00061F64" w:rsidRPr="00A17ED1" w:rsidRDefault="00061F64">
      <w:pPr>
        <w:pStyle w:val="Heading4"/>
        <w:rPr>
          <w:noProof/>
        </w:rPr>
      </w:pPr>
      <w:bookmarkStart w:id="414" w:name="_Toc204420417"/>
      <w:bookmarkStart w:id="415" w:name="_Toc348247458"/>
      <w:bookmarkStart w:id="416" w:name="_Toc348260419"/>
      <w:bookmarkStart w:id="417" w:name="_Toc348346476"/>
      <w:bookmarkStart w:id="418" w:name="_Toc359236403"/>
      <w:bookmarkStart w:id="419" w:name="_Toc2348848"/>
      <w:bookmarkStart w:id="420" w:name="_Toc79446914"/>
      <w:bookmarkStart w:id="421" w:name="_Toc175732339"/>
      <w:r w:rsidRPr="00A17ED1">
        <w:rPr>
          <w:noProof/>
        </w:rPr>
        <w:t>Background Text:</w:t>
      </w:r>
      <w:bookmarkEnd w:id="414"/>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422" w:name="_Toc204420418"/>
      <w:r w:rsidRPr="00A17ED1">
        <w:rPr>
          <w:noProof/>
        </w:rPr>
        <w:t>Consent Bypass Reason:</w:t>
      </w:r>
      <w:bookmarkEnd w:id="422"/>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423" w:name="_Toc204420419"/>
      <w:r w:rsidRPr="00A17ED1">
        <w:rPr>
          <w:noProof/>
        </w:rPr>
        <w:t>Consent Decision Date/Time:</w:t>
      </w:r>
      <w:bookmarkEnd w:id="423"/>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424" w:name="_Toc204420420"/>
      <w:r w:rsidRPr="00A17ED1">
        <w:rPr>
          <w:noProof/>
        </w:rPr>
        <w:t>Consent Disclosure Level:</w:t>
      </w:r>
      <w:bookmarkEnd w:id="424"/>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425" w:name="_Toc204420421"/>
      <w:r w:rsidRPr="00A17ED1">
        <w:rPr>
          <w:noProof/>
        </w:rPr>
        <w:t>Consent Discussion Date/Time:</w:t>
      </w:r>
      <w:bookmarkEnd w:id="425"/>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426" w:name="_Toc204420422"/>
      <w:r w:rsidRPr="00A17ED1">
        <w:rPr>
          <w:noProof/>
        </w:rPr>
        <w:t>Consent Effective Date/Time:</w:t>
      </w:r>
      <w:bookmarkEnd w:id="426"/>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427" w:name="_Toc204420423"/>
      <w:r w:rsidRPr="00A17ED1">
        <w:rPr>
          <w:noProof/>
        </w:rPr>
        <w:t>Consent End Date/Time:</w:t>
      </w:r>
      <w:bookmarkEnd w:id="427"/>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428" w:name="_Toc204420424"/>
      <w:r w:rsidRPr="00A17ED1">
        <w:rPr>
          <w:noProof/>
        </w:rPr>
        <w:t>Consent Form ID:</w:t>
      </w:r>
      <w:bookmarkEnd w:id="428"/>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429" w:name="_Toc204420425"/>
      <w:r w:rsidRPr="00A17ED1">
        <w:rPr>
          <w:noProof/>
        </w:rPr>
        <w:t>Consent Mode:</w:t>
      </w:r>
      <w:bookmarkEnd w:id="429"/>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430" w:name="_Toc204420426"/>
      <w:r w:rsidRPr="00A17ED1">
        <w:rPr>
          <w:noProof/>
        </w:rPr>
        <w:t>Consent Non-disclosure Reason:</w:t>
      </w:r>
      <w:bookmarkEnd w:id="430"/>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431" w:name="_Toc204420427"/>
      <w:r w:rsidRPr="00A17ED1">
        <w:rPr>
          <w:noProof/>
        </w:rPr>
        <w:lastRenderedPageBreak/>
        <w:t>Consent Segment</w:t>
      </w:r>
      <w:bookmarkEnd w:id="431"/>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432" w:name="_Toc204420428"/>
      <w:r w:rsidRPr="00A17ED1">
        <w:rPr>
          <w:noProof/>
        </w:rPr>
        <w:t>Consent Status:</w:t>
      </w:r>
      <w:bookmarkEnd w:id="432"/>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433" w:name="_Toc204420429"/>
      <w:r w:rsidRPr="00A17ED1">
        <w:rPr>
          <w:noProof/>
        </w:rPr>
        <w:t>Consent Text:</w:t>
      </w:r>
      <w:bookmarkEnd w:id="433"/>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434" w:name="_Toc204420430"/>
      <w:r w:rsidRPr="00A17ED1">
        <w:rPr>
          <w:noProof/>
        </w:rPr>
        <w:t>Consent Type</w:t>
      </w:r>
      <w:r w:rsidRPr="00A17ED1">
        <w:rPr>
          <w:rStyle w:val="Strong"/>
          <w:rFonts w:ascii="Arial" w:hAnsi="Arial" w:cs="Arial"/>
          <w:b w:val="0"/>
        </w:rPr>
        <w:t>:</w:t>
      </w:r>
      <w:bookmarkEnd w:id="434"/>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435" w:name="_Toc204420431"/>
      <w:r w:rsidRPr="00A17ED1">
        <w:rPr>
          <w:noProof/>
        </w:rPr>
        <w:t>Informational Material Supplied Indicator:</w:t>
      </w:r>
      <w:bookmarkEnd w:id="435"/>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436" w:name="_Toc204420432"/>
      <w:r w:rsidRPr="00A17ED1">
        <w:rPr>
          <w:noProof/>
        </w:rPr>
        <w:t>Subject Competence Indicator:</w:t>
      </w:r>
      <w:bookmarkEnd w:id="436"/>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437" w:name="_Toc204420433"/>
      <w:r w:rsidRPr="00A17ED1">
        <w:rPr>
          <w:noProof/>
        </w:rPr>
        <w:t>Subject-imposed Limitations:</w:t>
      </w:r>
      <w:bookmarkEnd w:id="437"/>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438" w:name="_Toc204420434"/>
      <w:r w:rsidRPr="00A17ED1">
        <w:rPr>
          <w:noProof/>
        </w:rPr>
        <w:t>Subject-specific Background Text:</w:t>
      </w:r>
      <w:bookmarkEnd w:id="438"/>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439" w:name="_Toc204420435"/>
      <w:r w:rsidRPr="00A17ED1">
        <w:rPr>
          <w:noProof/>
        </w:rPr>
        <w:t>Subject-specific Consent Text:</w:t>
      </w:r>
      <w:bookmarkEnd w:id="439"/>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440" w:name="_Toc204420436"/>
      <w:r w:rsidRPr="00A17ED1">
        <w:rPr>
          <w:noProof/>
        </w:rPr>
        <w:t>Translation Type:</w:t>
      </w:r>
      <w:bookmarkEnd w:id="440"/>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441" w:name="_Toc204420437"/>
      <w:r w:rsidRPr="00A17ED1">
        <w:rPr>
          <w:noProof/>
        </w:rPr>
        <w:lastRenderedPageBreak/>
        <w:t>Translator Assistance Indicator:</w:t>
      </w:r>
      <w:bookmarkEnd w:id="441"/>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442" w:name="_Toc204420438"/>
      <w:bookmarkStart w:id="443" w:name="_Toc28982049"/>
      <w:r w:rsidRPr="00A17ED1">
        <w:rPr>
          <w:noProof/>
        </w:rPr>
        <w:t>DOCUMENT MANAGEMENT SECTION</w:t>
      </w:r>
      <w:bookmarkEnd w:id="415"/>
      <w:bookmarkEnd w:id="416"/>
      <w:bookmarkEnd w:id="417"/>
      <w:bookmarkEnd w:id="418"/>
      <w:bookmarkEnd w:id="419"/>
      <w:bookmarkEnd w:id="420"/>
      <w:bookmarkEnd w:id="421"/>
      <w:bookmarkEnd w:id="442"/>
      <w:bookmarkEnd w:id="443"/>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444" w:name="_Toc2348896"/>
      <w:bookmarkStart w:id="445" w:name="_Toc79446934"/>
      <w:bookmarkStart w:id="446" w:name="_Toc175732359"/>
      <w:bookmarkStart w:id="447" w:name="_Toc204420439"/>
      <w:bookmarkStart w:id="448" w:name="_Toc28982050"/>
      <w:bookmarkStart w:id="449" w:name="_Toc348247459"/>
      <w:bookmarkStart w:id="450" w:name="_Toc348260420"/>
      <w:bookmarkStart w:id="451" w:name="_Toc348346477"/>
      <w:bookmarkStart w:id="452" w:name="_Toc359236404"/>
      <w:bookmarkStart w:id="453" w:name="_Toc2348849"/>
      <w:bookmarkStart w:id="454" w:name="_Toc79446915"/>
      <w:bookmarkStart w:id="455" w:name="_Toc175732340"/>
      <w:r w:rsidRPr="00A17ED1">
        <w:rPr>
          <w:noProof/>
        </w:rPr>
        <w:t xml:space="preserve">Consent </w:t>
      </w:r>
      <w:r w:rsidRPr="00597768">
        <w:t>information</w:t>
      </w:r>
      <w:bookmarkEnd w:id="444"/>
      <w:bookmarkEnd w:id="445"/>
      <w:bookmarkEnd w:id="446"/>
      <w:bookmarkEnd w:id="447"/>
      <w:bookmarkEnd w:id="448"/>
    </w:p>
    <w:p w14:paraId="52EDFE74" w14:textId="7AD760DA" w:rsidR="00061F64" w:rsidRPr="004904C3" w:rsidRDefault="00061F64" w:rsidP="004904C3">
      <w:pPr>
        <w:pStyle w:val="Heading3"/>
      </w:pPr>
      <w:bookmarkStart w:id="456" w:name="_Toc28982051"/>
      <w:bookmarkStart w:id="457" w:name="_Toc510407440"/>
      <w:bookmarkStart w:id="458" w:name="_Toc511181070"/>
      <w:bookmarkStart w:id="459" w:name="_Toc2348897"/>
      <w:bookmarkStart w:id="460" w:name="_Toc79446935"/>
      <w:bookmarkStart w:id="461" w:name="_Toc175732360"/>
      <w:r w:rsidRPr="004904C3">
        <w:t>Example 1</w:t>
      </w:r>
      <w:bookmarkEnd w:id="456"/>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462" w:name="_Toc956924"/>
      <w:bookmarkStart w:id="463" w:name="_Toc957030"/>
      <w:bookmarkStart w:id="464" w:name="_Toc2151428"/>
      <w:bookmarkStart w:id="465" w:name="_Toc2348899"/>
      <w:bookmarkEnd w:id="457"/>
      <w:bookmarkEnd w:id="458"/>
      <w:bookmarkEnd w:id="459"/>
      <w:bookmarkEnd w:id="460"/>
      <w:bookmarkEnd w:id="461"/>
      <w:bookmarkEnd w:id="462"/>
      <w:bookmarkEnd w:id="463"/>
      <w:bookmarkEnd w:id="464"/>
      <w:bookmarkEnd w:id="465"/>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xml:space="preserve">), the </w:t>
      </w:r>
      <w:r w:rsidRPr="00A17ED1">
        <w:rPr>
          <w:noProof/>
        </w:rPr>
        <w:lastRenderedPageBreak/>
        <w:t>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466" w:name="_Toc204420442"/>
      <w:bookmarkStart w:id="467" w:name="_Toc204421865"/>
      <w:bookmarkStart w:id="468" w:name="_Toc204420443"/>
      <w:bookmarkStart w:id="469" w:name="_Toc28982052"/>
      <w:bookmarkEnd w:id="466"/>
      <w:bookmarkEnd w:id="467"/>
      <w:r w:rsidRPr="00A17ED1">
        <w:rPr>
          <w:noProof/>
        </w:rPr>
        <w:t>ASSUMPTIONS</w:t>
      </w:r>
      <w:bookmarkEnd w:id="449"/>
      <w:bookmarkEnd w:id="450"/>
      <w:bookmarkEnd w:id="451"/>
      <w:bookmarkEnd w:id="452"/>
      <w:bookmarkEnd w:id="453"/>
      <w:bookmarkEnd w:id="454"/>
      <w:bookmarkEnd w:id="455"/>
      <w:bookmarkEnd w:id="468"/>
      <w:bookmarkEnd w:id="469"/>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470" w:name="_Toc348247460"/>
      <w:bookmarkStart w:id="471" w:name="_Toc348260421"/>
      <w:bookmarkStart w:id="472" w:name="_Toc348346478"/>
      <w:bookmarkStart w:id="473" w:name="_Toc359236405"/>
      <w:bookmarkStart w:id="474" w:name="_Toc2348850"/>
      <w:bookmarkStart w:id="475" w:name="_Toc79446916"/>
      <w:bookmarkStart w:id="476" w:name="_Toc175732341"/>
      <w:bookmarkStart w:id="477" w:name="_Toc204420444"/>
      <w:bookmarkStart w:id="478" w:name="_Toc28982053"/>
      <w:r w:rsidRPr="00A17ED1">
        <w:rPr>
          <w:noProof/>
        </w:rPr>
        <w:t>TRIGGER EVENTS AND MESSAGE DEFINITIONS</w:t>
      </w:r>
      <w:bookmarkEnd w:id="470"/>
      <w:bookmarkEnd w:id="471"/>
      <w:bookmarkEnd w:id="472"/>
      <w:bookmarkEnd w:id="473"/>
      <w:bookmarkEnd w:id="474"/>
      <w:bookmarkEnd w:id="475"/>
      <w:bookmarkEnd w:id="476"/>
      <w:bookmarkEnd w:id="477"/>
      <w:bookmarkEnd w:id="478"/>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lastRenderedPageBreak/>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6C65AD" w:rsidRDefault="00061F64">
      <w:pPr>
        <w:pStyle w:val="Heading3"/>
        <w:rPr>
          <w:noProof/>
          <w:lang w:val="fr-FR"/>
          <w:rPrChange w:id="479" w:author="Merrick, Riki | APHL" w:date="2022-08-02T12:15:00Z">
            <w:rPr>
              <w:noProof/>
            </w:rPr>
          </w:rPrChange>
        </w:rPr>
      </w:pPr>
      <w:bookmarkStart w:id="480" w:name="_Toc348247461"/>
      <w:bookmarkStart w:id="481" w:name="_Toc348260422"/>
      <w:bookmarkStart w:id="482" w:name="_Toc348346479"/>
      <w:bookmarkStart w:id="483" w:name="_Toc359236406"/>
      <w:bookmarkStart w:id="484" w:name="_Toc2348851"/>
      <w:bookmarkStart w:id="485" w:name="_Toc79446917"/>
      <w:bookmarkStart w:id="486" w:name="_Toc175732342"/>
      <w:bookmarkStart w:id="487" w:name="_Toc204420445"/>
      <w:bookmarkStart w:id="488" w:name="_Toc28982054"/>
      <w:r w:rsidRPr="006C65AD">
        <w:rPr>
          <w:noProof/>
          <w:lang w:val="fr-FR"/>
          <w:rPrChange w:id="489" w:author="Merrick, Riki | APHL" w:date="2022-08-02T12:15:00Z">
            <w:rPr>
              <w:noProof/>
            </w:rPr>
          </w:rPrChange>
        </w:rPr>
        <w:t>MDM/ACK - Original Document Notification (Event T01</w:t>
      </w:r>
      <w:r w:rsidR="00A60E23" w:rsidRPr="00A17ED1">
        <w:rPr>
          <w:noProof/>
        </w:rPr>
        <w:fldChar w:fldCharType="begin"/>
      </w:r>
      <w:r w:rsidRPr="006C65AD">
        <w:rPr>
          <w:noProof/>
          <w:lang w:val="fr-FR"/>
          <w:rPrChange w:id="490" w:author="Merrick, Riki | APHL" w:date="2022-08-02T12:15:00Z">
            <w:rPr>
              <w:noProof/>
            </w:rPr>
          </w:rPrChange>
        </w:rPr>
        <w:instrText xml:space="preserve"> XE "T01" </w:instrText>
      </w:r>
      <w:r w:rsidR="00A60E23" w:rsidRPr="00A17ED1">
        <w:rPr>
          <w:noProof/>
        </w:rPr>
        <w:fldChar w:fldCharType="end"/>
      </w:r>
      <w:r w:rsidRPr="006C65AD">
        <w:rPr>
          <w:noProof/>
          <w:lang w:val="fr-FR"/>
          <w:rPrChange w:id="491" w:author="Merrick, Riki | APHL" w:date="2022-08-02T12:15:00Z">
            <w:rPr>
              <w:noProof/>
            </w:rPr>
          </w:rPrChange>
        </w:rPr>
        <w:t>)</w:t>
      </w:r>
      <w:bookmarkEnd w:id="480"/>
      <w:bookmarkEnd w:id="481"/>
      <w:bookmarkEnd w:id="482"/>
      <w:bookmarkEnd w:id="483"/>
      <w:bookmarkEnd w:id="484"/>
      <w:bookmarkEnd w:id="485"/>
      <w:bookmarkEnd w:id="486"/>
      <w:bookmarkEnd w:id="487"/>
      <w:bookmarkEnd w:id="488"/>
      <w:r w:rsidR="00A60E23" w:rsidRPr="00A17ED1">
        <w:rPr>
          <w:noProof/>
        </w:rPr>
        <w:fldChar w:fldCharType="begin"/>
      </w:r>
      <w:r w:rsidRPr="006C65AD">
        <w:rPr>
          <w:noProof/>
          <w:lang w:val="fr-FR"/>
          <w:rPrChange w:id="492" w:author="Merrick, Riki | APHL" w:date="2022-08-02T12:15:00Z">
            <w:rPr>
              <w:noProof/>
            </w:rPr>
          </w:rPrChange>
        </w:rPr>
        <w:instrText xml:space="preserve"> XE "MDM" </w:instrText>
      </w:r>
      <w:r w:rsidR="00A60E23" w:rsidRPr="00A17ED1">
        <w:rPr>
          <w:noProof/>
        </w:rPr>
        <w:fldChar w:fldCharType="end"/>
      </w:r>
      <w:r w:rsidR="00A60E23" w:rsidRPr="00A17ED1">
        <w:rPr>
          <w:noProof/>
        </w:rPr>
        <w:fldChar w:fldCharType="begin"/>
      </w:r>
      <w:r w:rsidRPr="006C65AD">
        <w:rPr>
          <w:noProof/>
          <w:lang w:val="fr-FR"/>
          <w:rPrChange w:id="493" w:author="Merrick, Riki | APHL" w:date="2022-08-02T12:15:00Z">
            <w:rPr>
              <w:noProof/>
            </w:rPr>
          </w:rPrChange>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6C65AD" w:rsidRDefault="00061F64">
      <w:pPr>
        <w:pStyle w:val="MsgTableCaption"/>
        <w:rPr>
          <w:lang w:val="fr-FR"/>
          <w:rPrChange w:id="494" w:author="Merrick, Riki | APHL" w:date="2022-08-02T12:15:00Z">
            <w:rPr/>
          </w:rPrChange>
        </w:rPr>
      </w:pPr>
      <w:r w:rsidRPr="006C65AD">
        <w:rPr>
          <w:lang w:val="fr-FR"/>
          <w:rPrChange w:id="495" w:author="Merrick, Riki | APHL" w:date="2022-08-02T12:15:00Z">
            <w:rPr/>
          </w:rPrChange>
        </w:rPr>
        <w:t>MDM^T01^MDM_T01: Original Document Notification</w:t>
      </w:r>
      <w:r w:rsidR="00A60E23" w:rsidRPr="00A17ED1">
        <w:fldChar w:fldCharType="begin"/>
      </w:r>
      <w:r w:rsidRPr="006C65AD">
        <w:rPr>
          <w:lang w:val="fr-FR"/>
          <w:rPrChange w:id="496" w:author="Merrick, Riki | APHL" w:date="2022-08-02T12:15:00Z">
            <w:rPr/>
          </w:rPrChange>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ins w:id="497" w:author="Craig Newman" w:date="2022-07-15T09:11:00Z"/>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rPr>
                <w:ins w:id="498" w:author="Craig Newman" w:date="2022-07-15T09:11:00Z"/>
              </w:rPr>
            </w:pPr>
            <w:ins w:id="499" w:author="Craig Newman" w:date="2022-07-15T09:11:00Z">
              <w:r>
                <w:t>[ { GSP } ]</w:t>
              </w:r>
            </w:ins>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rPr>
                <w:ins w:id="500" w:author="Craig Newman" w:date="2022-07-15T09:11:00Z"/>
              </w:rPr>
            </w:pPr>
            <w:ins w:id="501" w:author="Craig Newman" w:date="2022-07-15T09:11: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rPr>
                <w:ins w:id="502"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rPr>
                <w:ins w:id="503" w:author="Craig Newman" w:date="2022-07-15T09:11:00Z"/>
              </w:rPr>
            </w:pPr>
            <w:ins w:id="504" w:author="Craig Newman" w:date="2022-07-15T09:11:00Z">
              <w:r>
                <w:t>3</w:t>
              </w:r>
            </w:ins>
          </w:p>
        </w:tc>
      </w:tr>
      <w:tr w:rsidR="005F46B3" w:rsidRPr="00A17ED1" w14:paraId="25CDDEAE" w14:textId="77777777" w:rsidTr="00865F2A">
        <w:trPr>
          <w:jc w:val="center"/>
          <w:ins w:id="505" w:author="Craig Newman" w:date="2022-07-15T09:11:00Z"/>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rPr>
                <w:ins w:id="506" w:author="Craig Newman" w:date="2022-07-15T09:11:00Z"/>
              </w:rPr>
            </w:pPr>
            <w:ins w:id="507" w:author="Craig Newman" w:date="2022-07-15T09:11:00Z">
              <w:r>
                <w:t>[ { GSR } ]</w:t>
              </w:r>
            </w:ins>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rPr>
                <w:ins w:id="508" w:author="Craig Newman" w:date="2022-07-15T09:11:00Z"/>
              </w:rPr>
            </w:pPr>
            <w:ins w:id="509" w:author="Craig Newman" w:date="2022-07-15T09:11: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rPr>
                <w:ins w:id="510"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rPr>
                <w:ins w:id="511" w:author="Craig Newman" w:date="2022-07-15T09:11:00Z"/>
              </w:rPr>
            </w:pPr>
            <w:ins w:id="512" w:author="Craig Newman" w:date="2022-07-15T09:11:00Z">
              <w:r>
                <w:t>3</w:t>
              </w:r>
            </w:ins>
          </w:p>
        </w:tc>
      </w:tr>
      <w:tr w:rsidR="005F46B3" w:rsidRPr="00A17ED1" w14:paraId="52F4E5DF" w14:textId="77777777" w:rsidTr="00865F2A">
        <w:trPr>
          <w:jc w:val="center"/>
          <w:ins w:id="513" w:author="Craig Newman" w:date="2022-07-15T09:11:00Z"/>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rPr>
                <w:ins w:id="514" w:author="Craig Newman" w:date="2022-07-15T09:11:00Z"/>
              </w:rPr>
            </w:pPr>
            <w:ins w:id="515" w:author="Craig Newman" w:date="2022-07-15T09:11:00Z">
              <w:r>
                <w:t>[ { GSC } ]</w:t>
              </w:r>
            </w:ins>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rPr>
                <w:ins w:id="516" w:author="Craig Newman" w:date="2022-07-15T09:11:00Z"/>
              </w:rPr>
            </w:pPr>
            <w:ins w:id="517"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rPr>
                <w:ins w:id="518"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rPr>
                <w:ins w:id="519" w:author="Craig Newman" w:date="2022-07-15T09:11:00Z"/>
              </w:rPr>
            </w:pPr>
            <w:ins w:id="520" w:author="Craig Newman" w:date="2022-07-15T09:11:00Z">
              <w:r>
                <w:t>3</w:t>
              </w:r>
            </w:ins>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000000"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lastRenderedPageBreak/>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521" w:name="_Toc348247462"/>
      <w:bookmarkStart w:id="522" w:name="_Toc348260423"/>
      <w:bookmarkStart w:id="523" w:name="_Toc348346480"/>
      <w:bookmarkStart w:id="524" w:name="_Toc359236407"/>
      <w:bookmarkStart w:id="525" w:name="_Toc2348852"/>
      <w:bookmarkStart w:id="526" w:name="_Toc79446918"/>
      <w:bookmarkStart w:id="527" w:name="_Toc175732343"/>
      <w:bookmarkStart w:id="528"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529" w:name="_Toc28982055"/>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521"/>
      <w:bookmarkEnd w:id="522"/>
      <w:bookmarkEnd w:id="523"/>
      <w:bookmarkEnd w:id="524"/>
      <w:bookmarkEnd w:id="525"/>
      <w:bookmarkEnd w:id="526"/>
      <w:bookmarkEnd w:id="527"/>
      <w:bookmarkEnd w:id="528"/>
      <w:bookmarkEnd w:id="529"/>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ins w:id="530" w:author="Craig Newman" w:date="2022-07-15T09:12:00Z"/>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rPr>
                <w:ins w:id="531" w:author="Craig Newman" w:date="2022-07-15T09:12:00Z"/>
              </w:rPr>
            </w:pPr>
            <w:ins w:id="532"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rPr>
                <w:ins w:id="533" w:author="Craig Newman" w:date="2022-07-15T09:12:00Z"/>
              </w:rPr>
            </w:pPr>
            <w:ins w:id="534"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rPr>
                <w:ins w:id="535"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rPr>
                <w:ins w:id="536" w:author="Craig Newman" w:date="2022-07-15T09:12:00Z"/>
              </w:rPr>
            </w:pPr>
            <w:ins w:id="537" w:author="Craig Newman" w:date="2022-07-15T09:12:00Z">
              <w:r>
                <w:t>3</w:t>
              </w:r>
            </w:ins>
          </w:p>
        </w:tc>
      </w:tr>
      <w:tr w:rsidR="005F46B3" w:rsidRPr="00A17ED1" w14:paraId="58401318" w14:textId="77777777" w:rsidTr="00BA6055">
        <w:trPr>
          <w:jc w:val="center"/>
          <w:ins w:id="538" w:author="Craig Newman" w:date="2022-07-15T09:12:00Z"/>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rPr>
                <w:ins w:id="539" w:author="Craig Newman" w:date="2022-07-15T09:12:00Z"/>
              </w:rPr>
            </w:pPr>
            <w:ins w:id="540"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rPr>
                <w:ins w:id="541" w:author="Craig Newman" w:date="2022-07-15T09:12:00Z"/>
              </w:rPr>
            </w:pPr>
            <w:ins w:id="542"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rPr>
                <w:ins w:id="543"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rPr>
                <w:ins w:id="544" w:author="Craig Newman" w:date="2022-07-15T09:12:00Z"/>
              </w:rPr>
            </w:pPr>
            <w:ins w:id="545" w:author="Craig Newman" w:date="2022-07-15T09:12:00Z">
              <w:r>
                <w:t>3</w:t>
              </w:r>
            </w:ins>
          </w:p>
        </w:tc>
      </w:tr>
      <w:tr w:rsidR="005F46B3" w:rsidRPr="00A17ED1" w14:paraId="5589DD43" w14:textId="77777777" w:rsidTr="00BA6055">
        <w:trPr>
          <w:jc w:val="center"/>
          <w:ins w:id="546" w:author="Craig Newman" w:date="2022-07-15T09:12:00Z"/>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rPr>
                <w:ins w:id="547" w:author="Craig Newman" w:date="2022-07-15T09:12:00Z"/>
              </w:rPr>
            </w:pPr>
            <w:ins w:id="548"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rPr>
                <w:ins w:id="549" w:author="Craig Newman" w:date="2022-07-15T09:12:00Z"/>
              </w:rPr>
            </w:pPr>
            <w:ins w:id="550"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rPr>
                <w:ins w:id="551"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rPr>
                <w:ins w:id="552" w:author="Craig Newman" w:date="2022-07-15T09:12:00Z"/>
              </w:rPr>
            </w:pPr>
            <w:ins w:id="553" w:author="Craig Newman" w:date="2022-07-15T09:12:00Z">
              <w:r>
                <w:t>3</w:t>
              </w:r>
            </w:ins>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lastRenderedPageBreak/>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554" w:name="_Toc348247463"/>
      <w:bookmarkStart w:id="555" w:name="_Toc348260424"/>
      <w:bookmarkStart w:id="556" w:name="_Toc348346481"/>
      <w:bookmarkStart w:id="557" w:name="_Toc359236408"/>
      <w:bookmarkStart w:id="558" w:name="_Toc2348853"/>
      <w:bookmarkStart w:id="559" w:name="_Toc79446919"/>
      <w:bookmarkStart w:id="560" w:name="_Toc175732344"/>
      <w:bookmarkStart w:id="561" w:name="_Toc204420447"/>
      <w:bookmarkStart w:id="562" w:name="_Toc28982056"/>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554"/>
      <w:bookmarkEnd w:id="555"/>
      <w:bookmarkEnd w:id="556"/>
      <w:bookmarkEnd w:id="557"/>
      <w:bookmarkEnd w:id="558"/>
      <w:bookmarkEnd w:id="559"/>
      <w:bookmarkEnd w:id="560"/>
      <w:bookmarkEnd w:id="561"/>
      <w:bookmarkEnd w:id="562"/>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pPr>
        <w:pStyle w:val="NormalListBullets"/>
        <w:rPr>
          <w:noProof/>
        </w:rPr>
        <w:pPrChange w:id="563" w:author="Merrick, Riki | APHL" w:date="2022-08-02T12:15:00Z">
          <w:pPr>
            <w:pStyle w:val="NormalListBullets"/>
            <w:ind w:left="1368"/>
          </w:pPr>
        </w:pPrChange>
      </w:pPr>
      <w:r w:rsidRPr="00A17ED1">
        <w:rPr>
          <w:noProof/>
        </w:rPr>
        <w:t xml:space="preserve">Completion Status </w:t>
      </w:r>
    </w:p>
    <w:p w14:paraId="289872C6" w14:textId="77777777" w:rsidR="00061F64" w:rsidRPr="00A17ED1" w:rsidRDefault="00061F64">
      <w:pPr>
        <w:pStyle w:val="NormalListBullets"/>
        <w:rPr>
          <w:noProof/>
        </w:rPr>
        <w:pPrChange w:id="564" w:author="Merrick, Riki | APHL" w:date="2022-08-02T12:15:00Z">
          <w:pPr>
            <w:pStyle w:val="NormalListBullets"/>
            <w:ind w:left="1368"/>
          </w:pPr>
        </w:pPrChange>
      </w:pPr>
      <w:r w:rsidRPr="00A17ED1">
        <w:rPr>
          <w:noProof/>
        </w:rPr>
        <w:t>Confidentiality Status</w:t>
      </w:r>
    </w:p>
    <w:p w14:paraId="7B77E20E" w14:textId="77777777" w:rsidR="00061F64" w:rsidRPr="00A17ED1" w:rsidRDefault="00061F64">
      <w:pPr>
        <w:pStyle w:val="NormalListBullets"/>
        <w:rPr>
          <w:noProof/>
        </w:rPr>
        <w:pPrChange w:id="565" w:author="Merrick, Riki | APHL" w:date="2022-08-02T12:15:00Z">
          <w:pPr>
            <w:pStyle w:val="NormalListBullets"/>
            <w:ind w:left="1368"/>
          </w:pPr>
        </w:pPrChange>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rPr>
          <w:noProof/>
        </w:rPr>
        <w:pPrChange w:id="566" w:author="Merrick, Riki | APHL" w:date="2022-08-02T12:15:00Z">
          <w:pPr>
            <w:pStyle w:val="NormalListBullets"/>
            <w:ind w:left="1368"/>
          </w:pPr>
        </w:pPrChange>
      </w:pPr>
      <w:r w:rsidRPr="00A17ED1">
        <w:rPr>
          <w:noProof/>
        </w:rPr>
        <w:t>Storage Status</w:t>
      </w:r>
    </w:p>
    <w:p w14:paraId="3BA98DA2" w14:textId="77777777" w:rsidR="00061F64" w:rsidRPr="006C65AD" w:rsidRDefault="00061F64">
      <w:pPr>
        <w:pStyle w:val="MsgTableCaption"/>
        <w:rPr>
          <w:lang w:val="fr-FR"/>
          <w:rPrChange w:id="567" w:author="Merrick, Riki | APHL" w:date="2022-08-02T12:15:00Z">
            <w:rPr/>
          </w:rPrChange>
        </w:rPr>
      </w:pPr>
      <w:r w:rsidRPr="006C65AD">
        <w:rPr>
          <w:lang w:val="fr-FR"/>
          <w:rPrChange w:id="568" w:author="Merrick, Riki | APHL" w:date="2022-08-02T12:15:00Z">
            <w:rPr/>
          </w:rPrChange>
        </w:rPr>
        <w:t>MDM^T03^MDM_T01: Document Status Change Notification</w:t>
      </w:r>
      <w:r w:rsidR="00A60E23" w:rsidRPr="00A17ED1">
        <w:fldChar w:fldCharType="begin"/>
      </w:r>
      <w:r w:rsidRPr="006C65AD">
        <w:rPr>
          <w:lang w:val="fr-FR"/>
          <w:rPrChange w:id="569" w:author="Merrick, Riki | APHL" w:date="2022-08-02T12:15:00Z">
            <w:rPr/>
          </w:rPrChange>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ins w:id="570" w:author="Craig Newman" w:date="2022-07-15T09:12:00Z"/>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rPr>
                <w:ins w:id="571" w:author="Craig Newman" w:date="2022-07-15T09:12:00Z"/>
              </w:rPr>
            </w:pPr>
            <w:ins w:id="572"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rPr>
                <w:ins w:id="573" w:author="Craig Newman" w:date="2022-07-15T09:12:00Z"/>
              </w:rPr>
            </w:pPr>
            <w:ins w:id="574"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rPr>
                <w:ins w:id="575"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rPr>
                <w:ins w:id="576" w:author="Craig Newman" w:date="2022-07-15T09:12:00Z"/>
              </w:rPr>
            </w:pPr>
            <w:ins w:id="577" w:author="Craig Newman" w:date="2022-07-15T09:12:00Z">
              <w:r>
                <w:t>3</w:t>
              </w:r>
            </w:ins>
          </w:p>
        </w:tc>
      </w:tr>
      <w:tr w:rsidR="005F46B3" w:rsidRPr="00A17ED1" w14:paraId="6D1754BA" w14:textId="77777777" w:rsidTr="00BA6055">
        <w:trPr>
          <w:jc w:val="center"/>
          <w:ins w:id="578" w:author="Craig Newman" w:date="2022-07-15T09:12:00Z"/>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rPr>
                <w:ins w:id="579" w:author="Craig Newman" w:date="2022-07-15T09:12:00Z"/>
              </w:rPr>
            </w:pPr>
            <w:ins w:id="580"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rPr>
                <w:ins w:id="581" w:author="Craig Newman" w:date="2022-07-15T09:12:00Z"/>
              </w:rPr>
            </w:pPr>
            <w:ins w:id="582"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rPr>
                <w:ins w:id="583"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rPr>
                <w:ins w:id="584" w:author="Craig Newman" w:date="2022-07-15T09:12:00Z"/>
              </w:rPr>
            </w:pPr>
            <w:ins w:id="585" w:author="Craig Newman" w:date="2022-07-15T09:12:00Z">
              <w:r>
                <w:t>3</w:t>
              </w:r>
            </w:ins>
          </w:p>
        </w:tc>
      </w:tr>
      <w:tr w:rsidR="005F46B3" w:rsidRPr="00A17ED1" w14:paraId="4DD42487" w14:textId="77777777" w:rsidTr="00BA6055">
        <w:trPr>
          <w:jc w:val="center"/>
          <w:ins w:id="586" w:author="Craig Newman" w:date="2022-07-15T09:12:00Z"/>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rPr>
                <w:ins w:id="587" w:author="Craig Newman" w:date="2022-07-15T09:12:00Z"/>
              </w:rPr>
            </w:pPr>
            <w:ins w:id="588"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rPr>
                <w:ins w:id="589" w:author="Craig Newman" w:date="2022-07-15T09:12:00Z"/>
              </w:rPr>
            </w:pPr>
            <w:ins w:id="590"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rPr>
                <w:ins w:id="591"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rPr>
                <w:ins w:id="592" w:author="Craig Newman" w:date="2022-07-15T09:12:00Z"/>
              </w:rPr>
            </w:pPr>
            <w:ins w:id="593" w:author="Craig Newman" w:date="2022-07-15T09:12:00Z">
              <w:r>
                <w:t>3</w:t>
              </w:r>
            </w:ins>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594" w:name="_Toc79446920"/>
      <w:bookmarkStart w:id="595" w:name="_Toc175732345"/>
      <w:bookmarkStart w:id="596" w:name="_Toc204420448"/>
      <w:bookmarkStart w:id="597" w:name="_Toc348247464"/>
      <w:bookmarkStart w:id="598" w:name="_Toc348260425"/>
      <w:bookmarkStart w:id="599" w:name="_Toc348346482"/>
      <w:bookmarkStart w:id="600" w:name="_Toc359236409"/>
      <w:bookmarkStart w:id="601"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602" w:name="_Toc28982057"/>
      <w:r w:rsidRPr="00A17ED1">
        <w:rPr>
          <w:noProof/>
        </w:rPr>
        <w:lastRenderedPageBreak/>
        <w:t>MDM/ACK - Document Status Change Notification and Content (Event T04</w:t>
      </w:r>
      <w:bookmarkEnd w:id="594"/>
      <w:bookmarkEnd w:id="595"/>
      <w:r w:rsidRPr="00A17ED1">
        <w:rPr>
          <w:noProof/>
        </w:rPr>
        <w:t>)</w:t>
      </w:r>
      <w:bookmarkEnd w:id="596"/>
      <w:bookmarkEnd w:id="602"/>
      <w:r w:rsidR="00A60E23" w:rsidRPr="00A17ED1">
        <w:rPr>
          <w:noProof/>
        </w:rPr>
        <w:fldChar w:fldCharType="begin"/>
      </w:r>
      <w:r w:rsidRPr="00A17ED1">
        <w:rPr>
          <w:noProof/>
        </w:rPr>
        <w:instrText xml:space="preserve"> XE "T04" </w:instrText>
      </w:r>
      <w:r w:rsidR="00A60E23" w:rsidRPr="00A17ED1">
        <w:rPr>
          <w:noProof/>
        </w:rPr>
        <w:fldChar w:fldCharType="end"/>
      </w:r>
      <w:bookmarkEnd w:id="597"/>
      <w:bookmarkEnd w:id="598"/>
      <w:bookmarkEnd w:id="599"/>
      <w:bookmarkEnd w:id="600"/>
      <w:bookmarkEnd w:id="601"/>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ins w:id="603" w:author="Craig Newman" w:date="2022-07-15T09:12:00Z"/>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rPr>
                <w:ins w:id="604" w:author="Craig Newman" w:date="2022-07-15T09:12:00Z"/>
              </w:rPr>
            </w:pPr>
            <w:ins w:id="605"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rPr>
                <w:ins w:id="606" w:author="Craig Newman" w:date="2022-07-15T09:12:00Z"/>
              </w:rPr>
            </w:pPr>
            <w:ins w:id="607"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rPr>
                <w:ins w:id="608"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rPr>
                <w:ins w:id="609" w:author="Craig Newman" w:date="2022-07-15T09:12:00Z"/>
              </w:rPr>
            </w:pPr>
            <w:ins w:id="610" w:author="Craig Newman" w:date="2022-07-15T09:12:00Z">
              <w:r>
                <w:t>3</w:t>
              </w:r>
            </w:ins>
          </w:p>
        </w:tc>
      </w:tr>
      <w:tr w:rsidR="005F46B3" w:rsidRPr="00A17ED1" w14:paraId="6B86681A" w14:textId="77777777" w:rsidTr="00BA6055">
        <w:trPr>
          <w:jc w:val="center"/>
          <w:ins w:id="611" w:author="Craig Newman" w:date="2022-07-15T09:12:00Z"/>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rPr>
                <w:ins w:id="612" w:author="Craig Newman" w:date="2022-07-15T09:12:00Z"/>
              </w:rPr>
            </w:pPr>
            <w:ins w:id="613"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rPr>
                <w:ins w:id="614" w:author="Craig Newman" w:date="2022-07-15T09:12:00Z"/>
              </w:rPr>
            </w:pPr>
            <w:ins w:id="615"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rPr>
                <w:ins w:id="616"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rPr>
                <w:ins w:id="617" w:author="Craig Newman" w:date="2022-07-15T09:12:00Z"/>
              </w:rPr>
            </w:pPr>
            <w:ins w:id="618" w:author="Craig Newman" w:date="2022-07-15T09:12:00Z">
              <w:r>
                <w:t>3</w:t>
              </w:r>
            </w:ins>
          </w:p>
        </w:tc>
      </w:tr>
      <w:tr w:rsidR="005F46B3" w:rsidRPr="00A17ED1" w14:paraId="71A6B1FA" w14:textId="77777777" w:rsidTr="00BA6055">
        <w:trPr>
          <w:jc w:val="center"/>
          <w:ins w:id="619" w:author="Craig Newman" w:date="2022-07-15T09:12:00Z"/>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rPr>
                <w:ins w:id="620" w:author="Craig Newman" w:date="2022-07-15T09:12:00Z"/>
              </w:rPr>
            </w:pPr>
            <w:ins w:id="621"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rPr>
                <w:ins w:id="622" w:author="Craig Newman" w:date="2022-07-15T09:12:00Z"/>
              </w:rPr>
            </w:pPr>
            <w:ins w:id="623"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rPr>
                <w:ins w:id="624"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rPr>
                <w:ins w:id="625" w:author="Craig Newman" w:date="2022-07-15T09:12:00Z"/>
              </w:rPr>
            </w:pPr>
            <w:ins w:id="626" w:author="Craig Newman" w:date="2022-07-15T09:12:00Z">
              <w:r>
                <w:t>3</w:t>
              </w:r>
            </w:ins>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lastRenderedPageBreak/>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627" w:name="_Toc348247465"/>
      <w:bookmarkStart w:id="628" w:name="_Toc348260426"/>
      <w:bookmarkStart w:id="629" w:name="_Toc348346483"/>
      <w:bookmarkStart w:id="630" w:name="_Toc359236410"/>
      <w:bookmarkStart w:id="631" w:name="_Toc2348855"/>
      <w:bookmarkStart w:id="632" w:name="_Toc79446921"/>
      <w:bookmarkStart w:id="633" w:name="_Toc175732346"/>
      <w:bookmarkStart w:id="634"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635" w:name="_Toc28982058"/>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627"/>
      <w:bookmarkEnd w:id="628"/>
      <w:bookmarkEnd w:id="629"/>
      <w:bookmarkEnd w:id="630"/>
      <w:bookmarkEnd w:id="631"/>
      <w:bookmarkEnd w:id="632"/>
      <w:bookmarkEnd w:id="633"/>
      <w:bookmarkEnd w:id="634"/>
      <w:bookmarkEnd w:id="635"/>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6C65AD" w:rsidRDefault="00061F64">
      <w:pPr>
        <w:pStyle w:val="MsgTableCaption"/>
        <w:rPr>
          <w:lang w:val="fr-FR"/>
          <w:rPrChange w:id="636" w:author="Merrick, Riki | APHL" w:date="2022-08-02T12:15:00Z">
            <w:rPr/>
          </w:rPrChange>
        </w:rPr>
      </w:pPr>
      <w:r w:rsidRPr="006C65AD">
        <w:rPr>
          <w:lang w:val="fr-FR"/>
          <w:rPrChange w:id="637" w:author="Merrick, Riki | APHL" w:date="2022-08-02T12:15:00Z">
            <w:rPr/>
          </w:rPrChange>
        </w:rPr>
        <w:t xml:space="preserve">MDM^T05^MDM_T01: Document Addendum Notification </w:t>
      </w:r>
      <w:r w:rsidR="00A60E23" w:rsidRPr="00A17ED1">
        <w:fldChar w:fldCharType="begin"/>
      </w:r>
      <w:r w:rsidRPr="006C65AD">
        <w:rPr>
          <w:lang w:val="fr-FR"/>
          <w:rPrChange w:id="638" w:author="Merrick, Riki | APHL" w:date="2022-08-02T12:15:00Z">
            <w:rPr/>
          </w:rPrChange>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ins w:id="639" w:author="Craig Newman" w:date="2022-07-15T09:12:00Z"/>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rPr>
                <w:ins w:id="640" w:author="Craig Newman" w:date="2022-07-15T09:12:00Z"/>
              </w:rPr>
            </w:pPr>
            <w:ins w:id="641"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rPr>
                <w:ins w:id="642" w:author="Craig Newman" w:date="2022-07-15T09:12:00Z"/>
              </w:rPr>
            </w:pPr>
            <w:ins w:id="643"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rPr>
                <w:ins w:id="644"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rPr>
                <w:ins w:id="645" w:author="Craig Newman" w:date="2022-07-15T09:12:00Z"/>
              </w:rPr>
            </w:pPr>
            <w:ins w:id="646" w:author="Craig Newman" w:date="2022-07-15T09:12:00Z">
              <w:r>
                <w:t>3</w:t>
              </w:r>
            </w:ins>
          </w:p>
        </w:tc>
      </w:tr>
      <w:tr w:rsidR="005F46B3" w:rsidRPr="00A17ED1" w14:paraId="641A8A55" w14:textId="77777777" w:rsidTr="00BA6055">
        <w:trPr>
          <w:jc w:val="center"/>
          <w:ins w:id="647" w:author="Craig Newman" w:date="2022-07-15T09:12:00Z"/>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rPr>
                <w:ins w:id="648" w:author="Craig Newman" w:date="2022-07-15T09:12:00Z"/>
              </w:rPr>
            </w:pPr>
            <w:ins w:id="649"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rPr>
                <w:ins w:id="650" w:author="Craig Newman" w:date="2022-07-15T09:12:00Z"/>
              </w:rPr>
            </w:pPr>
            <w:ins w:id="651"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rPr>
                <w:ins w:id="652"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rPr>
                <w:ins w:id="653" w:author="Craig Newman" w:date="2022-07-15T09:12:00Z"/>
              </w:rPr>
            </w:pPr>
            <w:ins w:id="654" w:author="Craig Newman" w:date="2022-07-15T09:12:00Z">
              <w:r>
                <w:t>3</w:t>
              </w:r>
            </w:ins>
          </w:p>
        </w:tc>
      </w:tr>
      <w:tr w:rsidR="005F46B3" w:rsidRPr="00A17ED1" w14:paraId="0488A30D" w14:textId="77777777" w:rsidTr="00BA6055">
        <w:trPr>
          <w:jc w:val="center"/>
          <w:ins w:id="655" w:author="Craig Newman" w:date="2022-07-15T09:12:00Z"/>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rPr>
                <w:ins w:id="656" w:author="Craig Newman" w:date="2022-07-15T09:12:00Z"/>
              </w:rPr>
            </w:pPr>
            <w:ins w:id="657"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rPr>
                <w:ins w:id="658" w:author="Craig Newman" w:date="2022-07-15T09:12:00Z"/>
              </w:rPr>
            </w:pPr>
            <w:ins w:id="659"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rPr>
                <w:ins w:id="660"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rPr>
                <w:ins w:id="661" w:author="Craig Newman" w:date="2022-07-15T09:12:00Z"/>
              </w:rPr>
            </w:pPr>
            <w:ins w:id="662" w:author="Craig Newman" w:date="2022-07-15T09:12:00Z">
              <w:r>
                <w:t>3</w:t>
              </w:r>
            </w:ins>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663" w:name="_Toc348247466"/>
      <w:bookmarkStart w:id="664" w:name="_Toc348260427"/>
      <w:bookmarkStart w:id="665" w:name="_Toc348346484"/>
      <w:bookmarkStart w:id="666" w:name="_Toc359236411"/>
      <w:bookmarkStart w:id="667" w:name="_Toc2348856"/>
      <w:bookmarkStart w:id="668" w:name="_Toc79446922"/>
      <w:bookmarkStart w:id="669" w:name="_Toc175732347"/>
      <w:bookmarkStart w:id="670"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671" w:name="_Toc28982059"/>
      <w:r w:rsidRPr="00A17ED1">
        <w:rPr>
          <w:noProof/>
        </w:rPr>
        <w:lastRenderedPageBreak/>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663"/>
      <w:bookmarkEnd w:id="664"/>
      <w:bookmarkEnd w:id="665"/>
      <w:bookmarkEnd w:id="666"/>
      <w:bookmarkEnd w:id="667"/>
      <w:bookmarkEnd w:id="668"/>
      <w:bookmarkEnd w:id="669"/>
      <w:bookmarkEnd w:id="670"/>
      <w:bookmarkEnd w:id="671"/>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6C65AD" w:rsidRDefault="00061F64">
      <w:pPr>
        <w:pStyle w:val="NormalIndented"/>
        <w:rPr>
          <w:noProof/>
          <w:lang w:val="fr-FR"/>
          <w:rPrChange w:id="672" w:author="Merrick, Riki | APHL" w:date="2022-08-02T12:15:00Z">
            <w:rPr>
              <w:noProof/>
            </w:rPr>
          </w:rPrChange>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6C65AD">
        <w:rPr>
          <w:noProof/>
          <w:lang w:val="fr-FR"/>
          <w:rPrChange w:id="673" w:author="Merrick, Riki | APHL" w:date="2022-08-02T12:15:00Z">
            <w:rPr>
              <w:noProof/>
            </w:rPr>
          </w:rPrChange>
        </w:rPr>
        <w:t>This creates a composite document.</w:t>
      </w:r>
    </w:p>
    <w:p w14:paraId="41388321" w14:textId="77777777" w:rsidR="00061F64" w:rsidRPr="006C65AD" w:rsidRDefault="00061F64">
      <w:pPr>
        <w:pStyle w:val="MsgTableCaption"/>
        <w:rPr>
          <w:lang w:val="fr-FR"/>
          <w:rPrChange w:id="674" w:author="Merrick, Riki | APHL" w:date="2022-08-02T12:15:00Z">
            <w:rPr/>
          </w:rPrChange>
        </w:rPr>
      </w:pPr>
      <w:r w:rsidRPr="006C65AD">
        <w:rPr>
          <w:lang w:val="fr-FR"/>
          <w:rPrChange w:id="675" w:author="Merrick, Riki | APHL" w:date="2022-08-02T12:15:00Z">
            <w:rPr/>
          </w:rPrChange>
        </w:rPr>
        <w:t>MDM^T06^MDM_T02: Document Addendum Notification &amp; Content</w:t>
      </w:r>
      <w:r w:rsidR="00A60E23" w:rsidRPr="00A17ED1">
        <w:fldChar w:fldCharType="begin"/>
      </w:r>
      <w:r w:rsidRPr="006C65AD">
        <w:rPr>
          <w:lang w:val="fr-FR"/>
          <w:rPrChange w:id="676" w:author="Merrick, Riki | APHL" w:date="2022-08-02T12:15:00Z">
            <w:rPr/>
          </w:rPrChange>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ins w:id="677" w:author="Frank Oemig" w:date="2022-09-06T13:42:00Z"/>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rPr>
                <w:ins w:id="678" w:author="Frank Oemig" w:date="2022-09-06T13:42:00Z"/>
              </w:rPr>
            </w:pPr>
            <w:ins w:id="679" w:author="Frank Oemig" w:date="2022-09-06T13:42:00Z">
              <w:r>
                <w:t>[ { GSP } ]</w:t>
              </w:r>
            </w:ins>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rPr>
                <w:ins w:id="680" w:author="Frank Oemig" w:date="2022-09-06T13:42:00Z"/>
              </w:rPr>
            </w:pPr>
            <w:ins w:id="681" w:author="Frank Oemig" w:date="2022-09-06T13:4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rPr>
                <w:ins w:id="682"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rPr>
                <w:ins w:id="683" w:author="Frank Oemig" w:date="2022-09-06T13:42:00Z"/>
              </w:rPr>
            </w:pPr>
            <w:ins w:id="684" w:author="Frank Oemig" w:date="2022-09-06T13:42:00Z">
              <w:r>
                <w:t>3</w:t>
              </w:r>
            </w:ins>
          </w:p>
        </w:tc>
      </w:tr>
      <w:tr w:rsidR="00900DB5" w:rsidRPr="00A17ED1" w14:paraId="1AB52EAC" w14:textId="77777777" w:rsidTr="0039736E">
        <w:trPr>
          <w:jc w:val="center"/>
          <w:ins w:id="685" w:author="Frank Oemig" w:date="2022-09-06T13:42:00Z"/>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rPr>
                <w:ins w:id="686" w:author="Frank Oemig" w:date="2022-09-06T13:42:00Z"/>
              </w:rPr>
            </w:pPr>
            <w:ins w:id="687" w:author="Frank Oemig" w:date="2022-09-06T13:42:00Z">
              <w:r>
                <w:t>[ { GSR } ]</w:t>
              </w:r>
            </w:ins>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rPr>
                <w:ins w:id="688" w:author="Frank Oemig" w:date="2022-09-06T13:42:00Z"/>
              </w:rPr>
            </w:pPr>
            <w:ins w:id="689" w:author="Frank Oemig" w:date="2022-09-06T13:4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rPr>
                <w:ins w:id="690"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rPr>
                <w:ins w:id="691" w:author="Frank Oemig" w:date="2022-09-06T13:42:00Z"/>
              </w:rPr>
            </w:pPr>
            <w:ins w:id="692" w:author="Frank Oemig" w:date="2022-09-06T13:42:00Z">
              <w:r>
                <w:t>3</w:t>
              </w:r>
            </w:ins>
          </w:p>
        </w:tc>
      </w:tr>
      <w:tr w:rsidR="00900DB5" w:rsidRPr="00A17ED1" w14:paraId="793199E7" w14:textId="77777777" w:rsidTr="0039736E">
        <w:trPr>
          <w:jc w:val="center"/>
          <w:ins w:id="693" w:author="Frank Oemig" w:date="2022-09-06T13:42:00Z"/>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rPr>
                <w:ins w:id="694" w:author="Frank Oemig" w:date="2022-09-06T13:42:00Z"/>
              </w:rPr>
            </w:pPr>
            <w:ins w:id="695" w:author="Frank Oemig" w:date="2022-09-06T13:42:00Z">
              <w:r>
                <w:t>[ { GSC } ]</w:t>
              </w:r>
            </w:ins>
          </w:p>
        </w:tc>
        <w:tc>
          <w:tcPr>
            <w:tcW w:w="4320" w:type="dxa"/>
            <w:tcBorders>
              <w:top w:val="dotted" w:sz="4" w:space="0" w:color="auto"/>
              <w:left w:val="nil"/>
              <w:bottom w:val="dotted" w:sz="4" w:space="0" w:color="auto"/>
              <w:right w:val="nil"/>
            </w:tcBorders>
            <w:shd w:val="clear" w:color="auto" w:fill="FFFFFF"/>
          </w:tcPr>
          <w:p w14:paraId="3D7529BA" w14:textId="485AAF92" w:rsidR="00900DB5" w:rsidRDefault="00900DB5" w:rsidP="0039736E">
            <w:pPr>
              <w:pStyle w:val="MsgTableBody"/>
              <w:rPr>
                <w:ins w:id="696" w:author="Frank Oemig" w:date="2022-09-06T13:42:00Z"/>
              </w:rPr>
            </w:pPr>
            <w:ins w:id="697" w:author="Frank Oemig" w:date="2022-09-06T13:42:00Z">
              <w:del w:id="698" w:author="Craig Newman" w:date="2023-07-03T08:01:00Z">
                <w:r w:rsidRPr="002A3DE0" w:rsidDel="008315F0">
                  <w:delText>Sex</w:delText>
                </w:r>
                <w:r w:rsidDel="008315F0">
                  <w:delText xml:space="preserve"> for Clinical Use</w:delText>
                </w:r>
              </w:del>
            </w:ins>
            <w:ins w:id="699" w:author="Craig Newman" w:date="2023-07-03T08:01:00Z">
              <w:r w:rsidR="008315F0">
                <w:t>Sex Parameter for Clinical Use</w:t>
              </w:r>
            </w:ins>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rPr>
                <w:ins w:id="700"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rPr>
                <w:ins w:id="701" w:author="Frank Oemig" w:date="2022-09-06T13:42:00Z"/>
              </w:rPr>
            </w:pPr>
            <w:ins w:id="702" w:author="Frank Oemig" w:date="2022-09-06T13:42:00Z">
              <w:r>
                <w:t>3</w:t>
              </w:r>
            </w:ins>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lastRenderedPageBreak/>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703" w:name="_Toc348247467"/>
      <w:bookmarkStart w:id="704" w:name="_Toc348260428"/>
      <w:bookmarkStart w:id="705" w:name="_Toc348346485"/>
      <w:bookmarkStart w:id="706" w:name="_Toc359236412"/>
      <w:bookmarkStart w:id="707" w:name="_Toc2348857"/>
      <w:bookmarkStart w:id="708" w:name="_Toc79446923"/>
      <w:bookmarkStart w:id="709" w:name="_Toc175732348"/>
      <w:bookmarkStart w:id="710"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6C65AD" w:rsidRDefault="00061F64" w:rsidP="00597768">
      <w:pPr>
        <w:pStyle w:val="Heading3"/>
        <w:jc w:val="center"/>
        <w:rPr>
          <w:noProof/>
          <w:lang w:val="fr-FR"/>
          <w:rPrChange w:id="711" w:author="Merrick, Riki | APHL" w:date="2022-08-02T12:16:00Z">
            <w:rPr>
              <w:noProof/>
            </w:rPr>
          </w:rPrChange>
        </w:rPr>
      </w:pPr>
      <w:bookmarkStart w:id="712" w:name="_Toc28982060"/>
      <w:r w:rsidRPr="006C65AD">
        <w:rPr>
          <w:noProof/>
          <w:lang w:val="fr-FR"/>
          <w:rPrChange w:id="713" w:author="Merrick, Riki | APHL" w:date="2022-08-02T12:16:00Z">
            <w:rPr>
              <w:noProof/>
            </w:rPr>
          </w:rPrChange>
        </w:rPr>
        <w:t>MDM/ACK - Document Edit Notification (Event T07</w:t>
      </w:r>
      <w:r w:rsidR="00A60E23" w:rsidRPr="00A17ED1">
        <w:rPr>
          <w:noProof/>
        </w:rPr>
        <w:fldChar w:fldCharType="begin"/>
      </w:r>
      <w:r w:rsidRPr="006C65AD">
        <w:rPr>
          <w:noProof/>
          <w:lang w:val="fr-FR"/>
          <w:rPrChange w:id="714" w:author="Merrick, Riki | APHL" w:date="2022-08-02T12:16:00Z">
            <w:rPr>
              <w:noProof/>
            </w:rPr>
          </w:rPrChange>
        </w:rPr>
        <w:instrText xml:space="preserve"> XE "T07" </w:instrText>
      </w:r>
      <w:r w:rsidR="00A60E23" w:rsidRPr="00A17ED1">
        <w:rPr>
          <w:noProof/>
        </w:rPr>
        <w:fldChar w:fldCharType="end"/>
      </w:r>
      <w:r w:rsidRPr="006C65AD">
        <w:rPr>
          <w:noProof/>
          <w:lang w:val="fr-FR"/>
          <w:rPrChange w:id="715" w:author="Merrick, Riki | APHL" w:date="2022-08-02T12:16:00Z">
            <w:rPr>
              <w:noProof/>
            </w:rPr>
          </w:rPrChange>
        </w:rPr>
        <w:t>)</w:t>
      </w:r>
      <w:bookmarkEnd w:id="703"/>
      <w:bookmarkEnd w:id="704"/>
      <w:bookmarkEnd w:id="705"/>
      <w:bookmarkEnd w:id="706"/>
      <w:bookmarkEnd w:id="707"/>
      <w:bookmarkEnd w:id="708"/>
      <w:bookmarkEnd w:id="709"/>
      <w:bookmarkEnd w:id="710"/>
      <w:bookmarkEnd w:id="712"/>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6C65AD" w:rsidRDefault="00061F64">
      <w:pPr>
        <w:pStyle w:val="MsgTableCaption"/>
        <w:rPr>
          <w:lang w:val="fr-FR"/>
          <w:rPrChange w:id="716" w:author="Merrick, Riki | APHL" w:date="2022-08-02T12:16:00Z">
            <w:rPr/>
          </w:rPrChange>
        </w:rPr>
      </w:pPr>
      <w:r w:rsidRPr="006C65AD">
        <w:rPr>
          <w:lang w:val="fr-FR"/>
          <w:rPrChange w:id="717" w:author="Merrick, Riki | APHL" w:date="2022-08-02T12:16:00Z">
            <w:rPr/>
          </w:rPrChange>
        </w:rPr>
        <w:t xml:space="preserve">MDM^T07^MDM_T01: Document Edit Notification </w:t>
      </w:r>
      <w:r w:rsidR="00A60E23" w:rsidRPr="00A17ED1">
        <w:fldChar w:fldCharType="begin"/>
      </w:r>
      <w:r w:rsidRPr="006C65AD">
        <w:rPr>
          <w:lang w:val="fr-FR"/>
          <w:rPrChange w:id="718" w:author="Merrick, Riki | APHL" w:date="2022-08-02T12:16:00Z">
            <w:rPr/>
          </w:rPrChange>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ins w:id="719" w:author="Craig Newman" w:date="2022-07-15T09:13:00Z"/>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rPr>
                <w:ins w:id="720" w:author="Craig Newman" w:date="2022-07-15T09:13:00Z"/>
              </w:rPr>
            </w:pPr>
            <w:ins w:id="721"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rPr>
                <w:ins w:id="722" w:author="Craig Newman" w:date="2022-07-15T09:13:00Z"/>
              </w:rPr>
            </w:pPr>
            <w:ins w:id="723"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rPr>
                <w:ins w:id="724"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rPr>
                <w:ins w:id="725" w:author="Craig Newman" w:date="2022-07-15T09:13:00Z"/>
              </w:rPr>
            </w:pPr>
            <w:ins w:id="726" w:author="Craig Newman" w:date="2022-07-15T09:13:00Z">
              <w:r>
                <w:t>3</w:t>
              </w:r>
            </w:ins>
          </w:p>
        </w:tc>
      </w:tr>
      <w:tr w:rsidR="005F46B3" w:rsidRPr="00A17ED1" w14:paraId="1E6741F5" w14:textId="77777777" w:rsidTr="00BA6055">
        <w:trPr>
          <w:jc w:val="center"/>
          <w:ins w:id="727" w:author="Craig Newman" w:date="2022-07-15T09:13:00Z"/>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rPr>
                <w:ins w:id="728" w:author="Craig Newman" w:date="2022-07-15T09:13:00Z"/>
              </w:rPr>
            </w:pPr>
            <w:ins w:id="729"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rPr>
                <w:ins w:id="730" w:author="Craig Newman" w:date="2022-07-15T09:13:00Z"/>
              </w:rPr>
            </w:pPr>
            <w:ins w:id="731"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rPr>
                <w:ins w:id="732"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rPr>
                <w:ins w:id="733" w:author="Craig Newman" w:date="2022-07-15T09:13:00Z"/>
              </w:rPr>
            </w:pPr>
            <w:ins w:id="734" w:author="Craig Newman" w:date="2022-07-15T09:13:00Z">
              <w:r>
                <w:t>3</w:t>
              </w:r>
            </w:ins>
          </w:p>
        </w:tc>
      </w:tr>
      <w:tr w:rsidR="005F46B3" w:rsidRPr="00A17ED1" w14:paraId="3F4CC76F" w14:textId="77777777" w:rsidTr="00BA6055">
        <w:trPr>
          <w:jc w:val="center"/>
          <w:ins w:id="735" w:author="Craig Newman" w:date="2022-07-15T09:13:00Z"/>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rPr>
                <w:ins w:id="736" w:author="Craig Newman" w:date="2022-07-15T09:13:00Z"/>
              </w:rPr>
            </w:pPr>
            <w:ins w:id="737"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rPr>
                <w:ins w:id="738" w:author="Craig Newman" w:date="2022-07-15T09:13:00Z"/>
              </w:rPr>
            </w:pPr>
            <w:ins w:id="739"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rPr>
                <w:ins w:id="74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rPr>
                <w:ins w:id="741" w:author="Craig Newman" w:date="2022-07-15T09:13:00Z"/>
              </w:rPr>
            </w:pPr>
            <w:ins w:id="742" w:author="Craig Newman" w:date="2022-07-15T09:13:00Z">
              <w:r>
                <w:t>3</w:t>
              </w:r>
            </w:ins>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743" w:name="_Toc348247468"/>
      <w:bookmarkStart w:id="744" w:name="_Toc348260429"/>
      <w:bookmarkStart w:id="745" w:name="_Toc348346486"/>
      <w:bookmarkStart w:id="746" w:name="_Toc359236413"/>
      <w:bookmarkStart w:id="747" w:name="_Toc2348858"/>
      <w:bookmarkStart w:id="748" w:name="_Toc79446924"/>
      <w:bookmarkStart w:id="749" w:name="_Toc175732349"/>
      <w:bookmarkStart w:id="750"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lastRenderedPageBreak/>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751" w:name="_Toc28982061"/>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743"/>
      <w:bookmarkEnd w:id="744"/>
      <w:bookmarkEnd w:id="745"/>
      <w:bookmarkEnd w:id="746"/>
      <w:bookmarkEnd w:id="747"/>
      <w:bookmarkEnd w:id="748"/>
      <w:bookmarkEnd w:id="749"/>
      <w:bookmarkEnd w:id="750"/>
      <w:bookmarkEnd w:id="751"/>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6C65AD" w:rsidRDefault="00061F64">
      <w:pPr>
        <w:pStyle w:val="MsgTableCaption"/>
        <w:rPr>
          <w:lang w:val="fr-FR"/>
          <w:rPrChange w:id="752" w:author="Merrick, Riki | APHL" w:date="2022-08-02T12:16:00Z">
            <w:rPr/>
          </w:rPrChange>
        </w:rPr>
      </w:pPr>
      <w:r w:rsidRPr="006C65AD">
        <w:rPr>
          <w:lang w:val="fr-FR"/>
          <w:rPrChange w:id="753" w:author="Merrick, Riki | APHL" w:date="2022-08-02T12:16:00Z">
            <w:rPr/>
          </w:rPrChange>
        </w:rPr>
        <w:t>MDM^T08^MDM_T02: Document Edit Notification &amp; Content</w:t>
      </w:r>
      <w:r w:rsidR="00A60E23" w:rsidRPr="00A17ED1">
        <w:fldChar w:fldCharType="begin"/>
      </w:r>
      <w:r w:rsidRPr="006C65AD">
        <w:rPr>
          <w:lang w:val="fr-FR"/>
          <w:rPrChange w:id="754" w:author="Merrick, Riki | APHL" w:date="2022-08-02T12:16:00Z">
            <w:rPr/>
          </w:rPrChange>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ins w:id="755" w:author="Craig Newman" w:date="2022-07-15T09:13:00Z"/>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rPr>
                <w:ins w:id="756" w:author="Craig Newman" w:date="2022-07-15T09:13:00Z"/>
              </w:rPr>
            </w:pPr>
            <w:ins w:id="757"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rPr>
                <w:ins w:id="758" w:author="Craig Newman" w:date="2022-07-15T09:13:00Z"/>
              </w:rPr>
            </w:pPr>
            <w:ins w:id="759"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rPr>
                <w:ins w:id="76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rPr>
                <w:ins w:id="761" w:author="Craig Newman" w:date="2022-07-15T09:13:00Z"/>
              </w:rPr>
            </w:pPr>
            <w:ins w:id="762" w:author="Craig Newman" w:date="2022-07-15T09:13:00Z">
              <w:r>
                <w:t>3</w:t>
              </w:r>
            </w:ins>
          </w:p>
        </w:tc>
      </w:tr>
      <w:tr w:rsidR="005F46B3" w:rsidRPr="00A17ED1" w14:paraId="1F5A6424" w14:textId="77777777" w:rsidTr="00BA6055">
        <w:trPr>
          <w:jc w:val="center"/>
          <w:ins w:id="763" w:author="Craig Newman" w:date="2022-07-15T09:13:00Z"/>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rPr>
                <w:ins w:id="764" w:author="Craig Newman" w:date="2022-07-15T09:13:00Z"/>
              </w:rPr>
            </w:pPr>
            <w:ins w:id="765"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rPr>
                <w:ins w:id="766" w:author="Craig Newman" w:date="2022-07-15T09:13:00Z"/>
              </w:rPr>
            </w:pPr>
            <w:ins w:id="767"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rPr>
                <w:ins w:id="76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rPr>
                <w:ins w:id="769" w:author="Craig Newman" w:date="2022-07-15T09:13:00Z"/>
              </w:rPr>
            </w:pPr>
            <w:ins w:id="770" w:author="Craig Newman" w:date="2022-07-15T09:13:00Z">
              <w:r>
                <w:t>3</w:t>
              </w:r>
            </w:ins>
          </w:p>
        </w:tc>
      </w:tr>
      <w:tr w:rsidR="005F46B3" w:rsidRPr="00A17ED1" w14:paraId="0D5AE019" w14:textId="77777777" w:rsidTr="00BA6055">
        <w:trPr>
          <w:jc w:val="center"/>
          <w:ins w:id="771" w:author="Craig Newman" w:date="2022-07-15T09:13:00Z"/>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rPr>
                <w:ins w:id="772" w:author="Craig Newman" w:date="2022-07-15T09:13:00Z"/>
              </w:rPr>
            </w:pPr>
            <w:ins w:id="773"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rPr>
                <w:ins w:id="774" w:author="Craig Newman" w:date="2022-07-15T09:13:00Z"/>
              </w:rPr>
            </w:pPr>
            <w:ins w:id="775"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rPr>
                <w:ins w:id="77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rPr>
                <w:ins w:id="777" w:author="Craig Newman" w:date="2022-07-15T09:13:00Z"/>
              </w:rPr>
            </w:pPr>
            <w:ins w:id="778" w:author="Craig Newman" w:date="2022-07-15T09:13:00Z">
              <w:r>
                <w:t>3</w:t>
              </w:r>
            </w:ins>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lastRenderedPageBreak/>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0E22E583" w:rsidR="00597768" w:rsidRPr="006D6BB6" w:rsidRDefault="00597768" w:rsidP="004904C3">
            <w:pPr>
              <w:pStyle w:val="ACK-ChoreographyHeader"/>
            </w:pPr>
            <w:r>
              <w:t>Acknow</w:t>
            </w:r>
            <w:r w:rsidR="004904C3">
              <w:t>a</w:t>
            </w:r>
            <w:r>
              <w:t>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779" w:name="_Toc359236414"/>
      <w:bookmarkStart w:id="780" w:name="_Toc2348859"/>
      <w:bookmarkStart w:id="781" w:name="_Toc79446925"/>
      <w:bookmarkStart w:id="782" w:name="_Toc175732350"/>
      <w:bookmarkStart w:id="783" w:name="_Toc204420453"/>
      <w:bookmarkStart w:id="784" w:name="_Toc348247469"/>
      <w:bookmarkStart w:id="785" w:name="_Toc348260430"/>
      <w:bookmarkStart w:id="786"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6C65AD" w:rsidRDefault="00061F64">
      <w:pPr>
        <w:pStyle w:val="Heading3"/>
        <w:rPr>
          <w:noProof/>
          <w:lang w:val="fr-FR"/>
          <w:rPrChange w:id="787" w:author="Merrick, Riki | APHL" w:date="2022-08-02T12:16:00Z">
            <w:rPr>
              <w:noProof/>
            </w:rPr>
          </w:rPrChange>
        </w:rPr>
      </w:pPr>
      <w:bookmarkStart w:id="788" w:name="_Toc28982062"/>
      <w:r w:rsidRPr="006C65AD">
        <w:rPr>
          <w:noProof/>
          <w:lang w:val="fr-FR"/>
          <w:rPrChange w:id="789" w:author="Merrick, Riki | APHL" w:date="2022-08-02T12:16:00Z">
            <w:rPr>
              <w:noProof/>
            </w:rPr>
          </w:rPrChange>
        </w:rPr>
        <w:t>MDM/ACK - Document Replacement Notification (Event T09</w:t>
      </w:r>
      <w:r w:rsidR="00A60E23" w:rsidRPr="00A17ED1">
        <w:rPr>
          <w:noProof/>
        </w:rPr>
        <w:fldChar w:fldCharType="begin"/>
      </w:r>
      <w:r w:rsidRPr="006C65AD">
        <w:rPr>
          <w:noProof/>
          <w:lang w:val="fr-FR"/>
          <w:rPrChange w:id="790" w:author="Merrick, Riki | APHL" w:date="2022-08-02T12:16:00Z">
            <w:rPr>
              <w:noProof/>
            </w:rPr>
          </w:rPrChange>
        </w:rPr>
        <w:instrText xml:space="preserve"> XE "T09" </w:instrText>
      </w:r>
      <w:r w:rsidR="00A60E23" w:rsidRPr="00A17ED1">
        <w:rPr>
          <w:noProof/>
        </w:rPr>
        <w:fldChar w:fldCharType="end"/>
      </w:r>
      <w:r w:rsidRPr="006C65AD">
        <w:rPr>
          <w:noProof/>
          <w:lang w:val="fr-FR"/>
          <w:rPrChange w:id="791" w:author="Merrick, Riki | APHL" w:date="2022-08-02T12:16:00Z">
            <w:rPr>
              <w:noProof/>
            </w:rPr>
          </w:rPrChange>
        </w:rPr>
        <w:t>)</w:t>
      </w:r>
      <w:bookmarkEnd w:id="779"/>
      <w:bookmarkEnd w:id="780"/>
      <w:bookmarkEnd w:id="781"/>
      <w:bookmarkEnd w:id="782"/>
      <w:bookmarkEnd w:id="783"/>
      <w:bookmarkEnd w:id="788"/>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6C65AD" w:rsidRDefault="00061F64">
      <w:pPr>
        <w:pStyle w:val="NormalIndented"/>
        <w:rPr>
          <w:noProof/>
          <w:lang w:val="fr-FR"/>
          <w:rPrChange w:id="792" w:author="Merrick, Riki | APHL" w:date="2022-08-02T12:16:00Z">
            <w:rPr>
              <w:noProof/>
            </w:rPr>
          </w:rPrChange>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C65AD">
        <w:rPr>
          <w:noProof/>
          <w:lang w:val="fr-FR"/>
          <w:rPrChange w:id="793" w:author="Merrick, Riki | APHL" w:date="2022-08-02T12:16:00Z">
            <w:rPr>
              <w:noProof/>
            </w:rPr>
          </w:rPrChange>
        </w:rPr>
        <w:t>Document replacement notification is sent.</w:t>
      </w:r>
    </w:p>
    <w:p w14:paraId="4B489CF6" w14:textId="77777777" w:rsidR="00061F64" w:rsidRPr="006C65AD" w:rsidRDefault="00061F64">
      <w:pPr>
        <w:pStyle w:val="MsgTableCaption"/>
        <w:rPr>
          <w:lang w:val="fr-FR"/>
          <w:rPrChange w:id="794" w:author="Merrick, Riki | APHL" w:date="2022-08-02T12:16:00Z">
            <w:rPr/>
          </w:rPrChange>
        </w:rPr>
      </w:pPr>
      <w:r w:rsidRPr="006C65AD">
        <w:rPr>
          <w:lang w:val="fr-FR"/>
          <w:rPrChange w:id="795" w:author="Merrick, Riki | APHL" w:date="2022-08-02T12:16:00Z">
            <w:rPr/>
          </w:rPrChange>
        </w:rPr>
        <w:lastRenderedPageBreak/>
        <w:t xml:space="preserve">MDM^T09^MDM_T01: Document Replacement Notification </w:t>
      </w:r>
      <w:r w:rsidR="00A60E23" w:rsidRPr="00A17ED1">
        <w:fldChar w:fldCharType="begin"/>
      </w:r>
      <w:r w:rsidRPr="006C65AD">
        <w:rPr>
          <w:lang w:val="fr-FR"/>
          <w:rPrChange w:id="796" w:author="Merrick, Riki | APHL" w:date="2022-08-02T12:16:00Z">
            <w:rPr/>
          </w:rPrChange>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ins w:id="797" w:author="Craig Newman" w:date="2022-07-15T09:13:00Z"/>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rPr>
                <w:ins w:id="798" w:author="Craig Newman" w:date="2022-07-15T09:13:00Z"/>
              </w:rPr>
            </w:pPr>
            <w:ins w:id="799"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rPr>
                <w:ins w:id="800" w:author="Craig Newman" w:date="2022-07-15T09:13:00Z"/>
              </w:rPr>
            </w:pPr>
            <w:ins w:id="801"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rPr>
                <w:ins w:id="802"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rPr>
                <w:ins w:id="803" w:author="Craig Newman" w:date="2022-07-15T09:13:00Z"/>
              </w:rPr>
            </w:pPr>
            <w:ins w:id="804" w:author="Craig Newman" w:date="2022-07-15T09:13:00Z">
              <w:r>
                <w:t>3</w:t>
              </w:r>
            </w:ins>
          </w:p>
        </w:tc>
      </w:tr>
      <w:tr w:rsidR="005F46B3" w:rsidRPr="00A17ED1" w14:paraId="4EA3F62B" w14:textId="77777777" w:rsidTr="00BA6055">
        <w:trPr>
          <w:jc w:val="center"/>
          <w:ins w:id="805" w:author="Craig Newman" w:date="2022-07-15T09:13:00Z"/>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rPr>
                <w:ins w:id="806" w:author="Craig Newman" w:date="2022-07-15T09:13:00Z"/>
              </w:rPr>
            </w:pPr>
            <w:ins w:id="807"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rPr>
                <w:ins w:id="808" w:author="Craig Newman" w:date="2022-07-15T09:13:00Z"/>
              </w:rPr>
            </w:pPr>
            <w:ins w:id="809"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rPr>
                <w:ins w:id="81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rPr>
                <w:ins w:id="811" w:author="Craig Newman" w:date="2022-07-15T09:13:00Z"/>
              </w:rPr>
            </w:pPr>
            <w:ins w:id="812" w:author="Craig Newman" w:date="2022-07-15T09:13:00Z">
              <w:r>
                <w:t>3</w:t>
              </w:r>
            </w:ins>
          </w:p>
        </w:tc>
      </w:tr>
      <w:tr w:rsidR="005F46B3" w:rsidRPr="00A17ED1" w14:paraId="31484515" w14:textId="77777777" w:rsidTr="00BA6055">
        <w:trPr>
          <w:jc w:val="center"/>
          <w:ins w:id="813" w:author="Craig Newman" w:date="2022-07-15T09:13:00Z"/>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rPr>
                <w:ins w:id="814" w:author="Craig Newman" w:date="2022-07-15T09:13:00Z"/>
              </w:rPr>
            </w:pPr>
            <w:ins w:id="815"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rPr>
                <w:ins w:id="816" w:author="Craig Newman" w:date="2022-07-15T09:13:00Z"/>
              </w:rPr>
            </w:pPr>
            <w:ins w:id="817"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rPr>
                <w:ins w:id="81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rPr>
                <w:ins w:id="819" w:author="Craig Newman" w:date="2022-07-15T09:13:00Z"/>
              </w:rPr>
            </w:pPr>
            <w:ins w:id="820" w:author="Craig Newman" w:date="2022-07-15T09:13:00Z">
              <w:r>
                <w:t>3</w:t>
              </w:r>
            </w:ins>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lastRenderedPageBreak/>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821" w:name="_Toc359236415"/>
      <w:bookmarkStart w:id="822" w:name="_Toc2348860"/>
      <w:bookmarkStart w:id="823" w:name="_Toc79446926"/>
      <w:bookmarkStart w:id="824" w:name="_Toc175732351"/>
      <w:bookmarkStart w:id="825"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826" w:name="_Toc28982063"/>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821"/>
      <w:bookmarkEnd w:id="822"/>
      <w:bookmarkEnd w:id="823"/>
      <w:bookmarkEnd w:id="824"/>
      <w:bookmarkEnd w:id="825"/>
      <w:bookmarkEnd w:id="826"/>
    </w:p>
    <w:p w14:paraId="557463D9" w14:textId="77777777" w:rsidR="00061F64" w:rsidRPr="006C65AD" w:rsidRDefault="00061F64">
      <w:pPr>
        <w:pStyle w:val="NormalIndented"/>
        <w:rPr>
          <w:noProof/>
          <w:lang w:val="fr-FR"/>
          <w:rPrChange w:id="827" w:author="Merrick, Riki | APHL" w:date="2022-08-02T12:16:00Z">
            <w:rPr>
              <w:noProof/>
            </w:rPr>
          </w:rPrChange>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C65AD">
        <w:rPr>
          <w:noProof/>
          <w:lang w:val="fr-FR"/>
          <w:rPrChange w:id="828" w:author="Merrick, Riki | APHL" w:date="2022-08-02T12:16:00Z">
            <w:rPr>
              <w:noProof/>
            </w:rPr>
          </w:rPrChange>
        </w:rPr>
        <w:t>Document replacement notification and document content are sent.</w:t>
      </w:r>
    </w:p>
    <w:p w14:paraId="6D2771FE" w14:textId="77777777" w:rsidR="00061F64" w:rsidRPr="006C65AD" w:rsidRDefault="00061F64">
      <w:pPr>
        <w:pStyle w:val="MsgTableCaption"/>
        <w:rPr>
          <w:lang w:val="fr-FR"/>
          <w:rPrChange w:id="829" w:author="Merrick, Riki | APHL" w:date="2022-08-02T12:16:00Z">
            <w:rPr/>
          </w:rPrChange>
        </w:rPr>
      </w:pPr>
      <w:r w:rsidRPr="006C65AD">
        <w:rPr>
          <w:lang w:val="fr-FR"/>
          <w:rPrChange w:id="830" w:author="Merrick, Riki | APHL" w:date="2022-08-02T12:16:00Z">
            <w:rPr/>
          </w:rPrChange>
        </w:rPr>
        <w:t xml:space="preserve">MDM^T10^MDM_T02: Document Replacement Notification &amp; Content </w:t>
      </w:r>
      <w:r w:rsidR="00A60E23" w:rsidRPr="00A17ED1">
        <w:fldChar w:fldCharType="begin"/>
      </w:r>
      <w:r w:rsidRPr="006C65AD">
        <w:rPr>
          <w:lang w:val="fr-FR"/>
          <w:rPrChange w:id="831" w:author="Merrick, Riki | APHL" w:date="2022-08-02T12:16:00Z">
            <w:rPr/>
          </w:rPrChange>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ins w:id="832" w:author="Craig Newman" w:date="2022-07-15T09:13:00Z"/>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rPr>
                <w:ins w:id="833" w:author="Craig Newman" w:date="2022-07-15T09:13:00Z"/>
              </w:rPr>
            </w:pPr>
            <w:ins w:id="834"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rPr>
                <w:ins w:id="835" w:author="Craig Newman" w:date="2022-07-15T09:13:00Z"/>
              </w:rPr>
            </w:pPr>
            <w:ins w:id="836"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rPr>
                <w:ins w:id="837"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rPr>
                <w:ins w:id="838" w:author="Craig Newman" w:date="2022-07-15T09:13:00Z"/>
              </w:rPr>
            </w:pPr>
            <w:ins w:id="839" w:author="Craig Newman" w:date="2022-07-15T09:13:00Z">
              <w:r>
                <w:t>3</w:t>
              </w:r>
            </w:ins>
          </w:p>
        </w:tc>
      </w:tr>
      <w:tr w:rsidR="005F46B3" w:rsidRPr="00A17ED1" w14:paraId="16C1F908" w14:textId="77777777" w:rsidTr="00BA6055">
        <w:trPr>
          <w:jc w:val="center"/>
          <w:ins w:id="840" w:author="Craig Newman" w:date="2022-07-15T09:13:00Z"/>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rPr>
                <w:ins w:id="841" w:author="Craig Newman" w:date="2022-07-15T09:13:00Z"/>
              </w:rPr>
            </w:pPr>
            <w:ins w:id="842"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rPr>
                <w:ins w:id="843" w:author="Craig Newman" w:date="2022-07-15T09:13:00Z"/>
              </w:rPr>
            </w:pPr>
            <w:ins w:id="844"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rPr>
                <w:ins w:id="845"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rPr>
                <w:ins w:id="846" w:author="Craig Newman" w:date="2022-07-15T09:13:00Z"/>
              </w:rPr>
            </w:pPr>
            <w:ins w:id="847" w:author="Craig Newman" w:date="2022-07-15T09:13:00Z">
              <w:r>
                <w:t>3</w:t>
              </w:r>
            </w:ins>
          </w:p>
        </w:tc>
      </w:tr>
      <w:tr w:rsidR="005F46B3" w:rsidRPr="00A17ED1" w14:paraId="33BE43C3" w14:textId="77777777" w:rsidTr="00BA6055">
        <w:trPr>
          <w:jc w:val="center"/>
          <w:ins w:id="848" w:author="Craig Newman" w:date="2022-07-15T09:13:00Z"/>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rPr>
                <w:ins w:id="849" w:author="Craig Newman" w:date="2022-07-15T09:13:00Z"/>
              </w:rPr>
            </w:pPr>
            <w:ins w:id="850"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rPr>
                <w:ins w:id="851" w:author="Craig Newman" w:date="2022-07-15T09:13:00Z"/>
              </w:rPr>
            </w:pPr>
            <w:ins w:id="852"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rPr>
                <w:ins w:id="853"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rPr>
                <w:ins w:id="854" w:author="Craig Newman" w:date="2022-07-15T09:13:00Z"/>
              </w:rPr>
            </w:pPr>
            <w:ins w:id="855" w:author="Craig Newman" w:date="2022-07-15T09:13:00Z">
              <w:r>
                <w:t>3</w:t>
              </w:r>
            </w:ins>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000000"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856" w:name="_Toc359236416"/>
      <w:bookmarkStart w:id="857" w:name="_Toc2348861"/>
      <w:bookmarkStart w:id="858" w:name="_Toc79446927"/>
      <w:bookmarkStart w:id="859" w:name="_Toc175732352"/>
      <w:bookmarkStart w:id="860"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6C65AD" w:rsidRDefault="00061F64">
      <w:pPr>
        <w:pStyle w:val="Heading3"/>
        <w:rPr>
          <w:noProof/>
          <w:lang w:val="fr-FR"/>
          <w:rPrChange w:id="861" w:author="Merrick, Riki | APHL" w:date="2022-08-02T12:16:00Z">
            <w:rPr>
              <w:noProof/>
            </w:rPr>
          </w:rPrChange>
        </w:rPr>
      </w:pPr>
      <w:bookmarkStart w:id="862" w:name="_Toc28982064"/>
      <w:r w:rsidRPr="006C65AD">
        <w:rPr>
          <w:noProof/>
          <w:lang w:val="fr-FR"/>
          <w:rPrChange w:id="863" w:author="Merrick, Riki | APHL" w:date="2022-08-02T12:16:00Z">
            <w:rPr>
              <w:noProof/>
            </w:rPr>
          </w:rPrChange>
        </w:rPr>
        <w:t>MDM/ACK - Document Cancel Notification (Event T11</w:t>
      </w:r>
      <w:r w:rsidR="00A60E23" w:rsidRPr="00A17ED1">
        <w:rPr>
          <w:noProof/>
        </w:rPr>
        <w:fldChar w:fldCharType="begin"/>
      </w:r>
      <w:r w:rsidRPr="006C65AD">
        <w:rPr>
          <w:noProof/>
          <w:lang w:val="fr-FR"/>
          <w:rPrChange w:id="864" w:author="Merrick, Riki | APHL" w:date="2022-08-02T12:16:00Z">
            <w:rPr>
              <w:noProof/>
            </w:rPr>
          </w:rPrChange>
        </w:rPr>
        <w:instrText xml:space="preserve"> XE "T11" </w:instrText>
      </w:r>
      <w:r w:rsidR="00A60E23" w:rsidRPr="00A17ED1">
        <w:rPr>
          <w:noProof/>
        </w:rPr>
        <w:fldChar w:fldCharType="end"/>
      </w:r>
      <w:r w:rsidRPr="006C65AD">
        <w:rPr>
          <w:noProof/>
          <w:lang w:val="fr-FR"/>
          <w:rPrChange w:id="865" w:author="Merrick, Riki | APHL" w:date="2022-08-02T12:16:00Z">
            <w:rPr>
              <w:noProof/>
            </w:rPr>
          </w:rPrChange>
        </w:rPr>
        <w:t>)</w:t>
      </w:r>
      <w:bookmarkEnd w:id="784"/>
      <w:bookmarkEnd w:id="785"/>
      <w:bookmarkEnd w:id="786"/>
      <w:bookmarkEnd w:id="856"/>
      <w:bookmarkEnd w:id="857"/>
      <w:bookmarkEnd w:id="858"/>
      <w:bookmarkEnd w:id="859"/>
      <w:bookmarkEnd w:id="860"/>
      <w:bookmarkEnd w:id="862"/>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6C65AD" w:rsidRDefault="00061F64">
      <w:pPr>
        <w:pStyle w:val="MsgTableCaption"/>
        <w:rPr>
          <w:lang w:val="fr-FR"/>
          <w:rPrChange w:id="866" w:author="Merrick, Riki | APHL" w:date="2022-08-02T12:16:00Z">
            <w:rPr/>
          </w:rPrChange>
        </w:rPr>
      </w:pPr>
      <w:r w:rsidRPr="006C65AD">
        <w:rPr>
          <w:lang w:val="fr-FR"/>
          <w:rPrChange w:id="867" w:author="Merrick, Riki | APHL" w:date="2022-08-02T12:16:00Z">
            <w:rPr/>
          </w:rPrChange>
        </w:rPr>
        <w:t>MDM^T11^MDM_T01: Document Cancel Notification</w:t>
      </w:r>
      <w:r w:rsidR="00A60E23" w:rsidRPr="00A17ED1">
        <w:fldChar w:fldCharType="begin"/>
      </w:r>
      <w:r w:rsidRPr="006C65AD">
        <w:rPr>
          <w:lang w:val="fr-FR"/>
          <w:rPrChange w:id="868" w:author="Merrick, Riki | APHL" w:date="2022-08-02T12:16:00Z">
            <w:rPr/>
          </w:rPrChange>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ins w:id="869" w:author="Craig Newman" w:date="2022-07-15T09:13:00Z"/>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rPr>
                <w:ins w:id="870" w:author="Craig Newman" w:date="2022-07-15T09:13:00Z"/>
              </w:rPr>
            </w:pPr>
            <w:ins w:id="871"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rPr>
                <w:ins w:id="872" w:author="Craig Newman" w:date="2022-07-15T09:13:00Z"/>
              </w:rPr>
            </w:pPr>
            <w:ins w:id="873"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rPr>
                <w:ins w:id="874"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rPr>
                <w:ins w:id="875" w:author="Craig Newman" w:date="2022-07-15T09:13:00Z"/>
              </w:rPr>
            </w:pPr>
            <w:ins w:id="876" w:author="Craig Newman" w:date="2022-07-15T09:13:00Z">
              <w:r>
                <w:t>3</w:t>
              </w:r>
            </w:ins>
          </w:p>
        </w:tc>
      </w:tr>
      <w:tr w:rsidR="005F46B3" w:rsidRPr="00A17ED1" w14:paraId="595D1881" w14:textId="77777777" w:rsidTr="00BA6055">
        <w:trPr>
          <w:jc w:val="center"/>
          <w:ins w:id="877" w:author="Craig Newman" w:date="2022-07-15T09:13:00Z"/>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rPr>
                <w:ins w:id="878" w:author="Craig Newman" w:date="2022-07-15T09:13:00Z"/>
              </w:rPr>
            </w:pPr>
            <w:ins w:id="879"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rPr>
                <w:ins w:id="880" w:author="Craig Newman" w:date="2022-07-15T09:13:00Z"/>
              </w:rPr>
            </w:pPr>
            <w:ins w:id="881"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rPr>
                <w:ins w:id="882"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rPr>
                <w:ins w:id="883" w:author="Craig Newman" w:date="2022-07-15T09:13:00Z"/>
              </w:rPr>
            </w:pPr>
            <w:ins w:id="884" w:author="Craig Newman" w:date="2022-07-15T09:13:00Z">
              <w:r>
                <w:t>3</w:t>
              </w:r>
            </w:ins>
          </w:p>
        </w:tc>
      </w:tr>
      <w:tr w:rsidR="005F46B3" w:rsidRPr="00A17ED1" w14:paraId="79DFB2EC" w14:textId="77777777" w:rsidTr="00BA6055">
        <w:trPr>
          <w:jc w:val="center"/>
          <w:ins w:id="885" w:author="Craig Newman" w:date="2022-07-15T09:13:00Z"/>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rPr>
                <w:ins w:id="886" w:author="Craig Newman" w:date="2022-07-15T09:13:00Z"/>
              </w:rPr>
            </w:pPr>
            <w:ins w:id="887"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rPr>
                <w:ins w:id="888" w:author="Craig Newman" w:date="2022-07-15T09:13:00Z"/>
              </w:rPr>
            </w:pPr>
            <w:ins w:id="889"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rPr>
                <w:ins w:id="890"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rPr>
                <w:ins w:id="891" w:author="Craig Newman" w:date="2022-07-15T09:13:00Z"/>
              </w:rPr>
            </w:pPr>
            <w:ins w:id="892" w:author="Craig Newman" w:date="2022-07-15T09:13:00Z">
              <w:r>
                <w:t>3</w:t>
              </w:r>
            </w:ins>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lastRenderedPageBreak/>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893" w:name="_Toc348247470"/>
      <w:bookmarkStart w:id="894" w:name="_Toc348260431"/>
      <w:bookmarkStart w:id="895" w:name="_Toc348346488"/>
      <w:bookmarkStart w:id="896" w:name="_Toc359236417"/>
      <w:bookmarkStart w:id="897" w:name="_Toc2348862"/>
      <w:bookmarkStart w:id="898" w:name="_Toc79446928"/>
      <w:bookmarkStart w:id="899" w:name="_Toc175732353"/>
      <w:bookmarkStart w:id="900"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901" w:name="_Toc28982065"/>
      <w:r w:rsidRPr="00A17ED1">
        <w:rPr>
          <w:noProof/>
        </w:rPr>
        <w:t>MESSAGE SEGMENTS</w:t>
      </w:r>
      <w:bookmarkEnd w:id="893"/>
      <w:bookmarkEnd w:id="894"/>
      <w:bookmarkEnd w:id="895"/>
      <w:bookmarkEnd w:id="896"/>
      <w:bookmarkEnd w:id="897"/>
      <w:bookmarkEnd w:id="898"/>
      <w:bookmarkEnd w:id="899"/>
      <w:bookmarkEnd w:id="900"/>
      <w:bookmarkEnd w:id="901"/>
    </w:p>
    <w:p w14:paraId="61A0B588" w14:textId="77777777" w:rsidR="00061F64" w:rsidRPr="00A17ED1" w:rsidRDefault="00061F64">
      <w:pPr>
        <w:pStyle w:val="Heading3"/>
        <w:rPr>
          <w:noProof/>
        </w:rPr>
      </w:pPr>
      <w:bookmarkStart w:id="902" w:name="_Toc204420457"/>
      <w:bookmarkStart w:id="903" w:name="_Toc28982066"/>
      <w:bookmarkStart w:id="904" w:name="_Toc348247472"/>
      <w:bookmarkStart w:id="905" w:name="_Toc348260433"/>
      <w:bookmarkStart w:id="906" w:name="_Toc348346490"/>
      <w:bookmarkStart w:id="907" w:name="_Toc359236418"/>
      <w:bookmarkStart w:id="908" w:name="_Toc2348863"/>
      <w:bookmarkStart w:id="909" w:name="_Toc79446929"/>
      <w:bookmarkStart w:id="910"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902"/>
      <w:bookmarkEnd w:id="903"/>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6C65AD" w:rsidRDefault="00061F64">
      <w:pPr>
        <w:pStyle w:val="AttributeTableCaption"/>
        <w:rPr>
          <w:noProof/>
          <w:lang w:val="fr-FR"/>
          <w:rPrChange w:id="911" w:author="Merrick, Riki | APHL" w:date="2022-08-02T12:16:00Z">
            <w:rPr>
              <w:noProof/>
            </w:rPr>
          </w:rPrChange>
        </w:rPr>
      </w:pPr>
      <w:r w:rsidRPr="006C65AD">
        <w:rPr>
          <w:noProof/>
          <w:lang w:val="fr-FR"/>
          <w:rPrChange w:id="912" w:author="Merrick, Riki | APHL" w:date="2022-08-02T12:16:00Z">
            <w:rPr>
              <w:noProof/>
            </w:rPr>
          </w:rPrChange>
        </w:rPr>
        <w:t xml:space="preserve">HL7 Attribute Table – CON –Consent Segment </w:t>
      </w:r>
      <w:r w:rsidR="00A60E23" w:rsidRPr="00A17ED1">
        <w:rPr>
          <w:noProof/>
        </w:rPr>
        <w:fldChar w:fldCharType="begin"/>
      </w:r>
      <w:r w:rsidRPr="006C65AD">
        <w:rPr>
          <w:noProof/>
          <w:lang w:val="fr-FR"/>
          <w:rPrChange w:id="913" w:author="Merrick, Riki | APHL" w:date="2022-08-02T12:16:00Z">
            <w:rPr>
              <w:noProof/>
            </w:rPr>
          </w:rPrChange>
        </w:rPr>
        <w:instrText xml:space="preserve"> XE "HL7 Attribute Table: CON " </w:instrText>
      </w:r>
      <w:r w:rsidR="00A60E23" w:rsidRPr="00A17ED1">
        <w:rPr>
          <w:noProof/>
        </w:rPr>
        <w:fldChar w:fldCharType="end"/>
      </w:r>
      <w:r w:rsidR="00A60E23" w:rsidRPr="00A17ED1">
        <w:rPr>
          <w:noProof/>
        </w:rPr>
        <w:fldChar w:fldCharType="begin"/>
      </w:r>
      <w:r w:rsidRPr="006C65AD">
        <w:rPr>
          <w:noProof/>
          <w:lang w:val="fr-FR"/>
          <w:rPrChange w:id="914" w:author="Merrick, Riki | APHL" w:date="2022-08-02T12:16:00Z">
            <w:rPr>
              <w:noProof/>
            </w:rPr>
          </w:rPrChange>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000000"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000000"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000000"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000000">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000000">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000000">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000000">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000000">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000000">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000000">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000000">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000000">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915" w:name="_Toc204420458"/>
      <w:bookmarkEnd w:id="915"/>
    </w:p>
    <w:p w14:paraId="64DEE967" w14:textId="77777777" w:rsidR="00061F64" w:rsidRPr="00372B51" w:rsidRDefault="00061F64">
      <w:pPr>
        <w:pStyle w:val="Heading4"/>
        <w:rPr>
          <w:noProof/>
          <w:lang w:val="es-MX"/>
        </w:rPr>
      </w:pPr>
      <w:bookmarkStart w:id="916"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916"/>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917"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917"/>
    </w:p>
    <w:p w14:paraId="768C7CA9" w14:textId="77777777" w:rsidR="00D40512" w:rsidRDefault="00D40512" w:rsidP="00D40512">
      <w:pPr>
        <w:pStyle w:val="Components"/>
        <w:rPr>
          <w:noProof/>
        </w:rPr>
      </w:pPr>
      <w:bookmarkStart w:id="91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18"/>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919"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919"/>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920" w:name="_Toc204420462"/>
      <w:r w:rsidRPr="00A17ED1">
        <w:rPr>
          <w:noProof/>
        </w:rPr>
        <w:lastRenderedPageBreak/>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920"/>
    </w:p>
    <w:p w14:paraId="7AB9C7A5" w14:textId="77777777" w:rsidR="00D40512" w:rsidRDefault="00D40512" w:rsidP="00D40512">
      <w:pPr>
        <w:pStyle w:val="Components"/>
      </w:pPr>
      <w:bookmarkStart w:id="921" w:name="EIComponent"/>
      <w:r>
        <w:t>Components:  &lt;Entity Identifier (ST)&gt; ^ &lt;Namespace ID (IS)&gt; ^ &lt;Universal ID (ST)&gt; ^ &lt;Universal ID Type (ID)&gt;</w:t>
      </w:r>
      <w:bookmarkEnd w:id="921"/>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922"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922"/>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923"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923"/>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924"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924"/>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925"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925"/>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926"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926"/>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927"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927"/>
    </w:p>
    <w:p w14:paraId="29E43340" w14:textId="77777777" w:rsidR="00D40512" w:rsidRDefault="00D40512" w:rsidP="00D40512">
      <w:pPr>
        <w:pStyle w:val="Components"/>
        <w:rPr>
          <w:noProof/>
        </w:rPr>
      </w:pPr>
      <w:bookmarkStart w:id="92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28"/>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929"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929"/>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930" w:name="_Toc204420470"/>
      <w:r w:rsidRPr="00A17ED1">
        <w:rPr>
          <w:noProof/>
        </w:rPr>
        <w:lastRenderedPageBreak/>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930"/>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931"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931"/>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932"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932"/>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933"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933"/>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934"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934"/>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935"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935"/>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936"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936"/>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937"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937"/>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938"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938"/>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lastRenderedPageBreak/>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939"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939"/>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940"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940"/>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941"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941"/>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942"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942"/>
    </w:p>
    <w:p w14:paraId="5C83AF66" w14:textId="77777777" w:rsidR="00D40512" w:rsidRDefault="00D40512" w:rsidP="00D40512">
      <w:pPr>
        <w:pStyle w:val="Components"/>
      </w:pPr>
      <w:bookmarkStart w:id="94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43"/>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944" w:name="_Toc204420483"/>
      <w:r w:rsidRPr="00A17ED1">
        <w:rPr>
          <w:noProof/>
        </w:rPr>
        <w:lastRenderedPageBreak/>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944"/>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945" w:name="_Toc204420484"/>
      <w:bookmarkStart w:id="946" w:name="_Toc28982067"/>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945"/>
      <w:bookmarkEnd w:id="946"/>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6C65AD" w:rsidRDefault="00061F64">
      <w:pPr>
        <w:pStyle w:val="Heading3"/>
        <w:rPr>
          <w:noProof/>
          <w:lang w:val="fr-FR"/>
          <w:rPrChange w:id="947" w:author="Merrick, Riki | APHL" w:date="2022-08-02T12:16:00Z">
            <w:rPr>
              <w:noProof/>
            </w:rPr>
          </w:rPrChange>
        </w:rPr>
      </w:pPr>
      <w:bookmarkStart w:id="948" w:name="_Toc204420485"/>
      <w:bookmarkStart w:id="949" w:name="_Toc28982068"/>
      <w:r w:rsidRPr="006C65AD">
        <w:rPr>
          <w:noProof/>
          <w:lang w:val="fr-FR"/>
          <w:rPrChange w:id="950" w:author="Merrick, Riki | APHL" w:date="2022-08-02T12:16:00Z">
            <w:rPr>
              <w:noProof/>
            </w:rPr>
          </w:rPrChange>
        </w:rPr>
        <w:t>TXA</w:t>
      </w:r>
      <w:r w:rsidR="00A60E23" w:rsidRPr="00A17ED1">
        <w:rPr>
          <w:noProof/>
        </w:rPr>
        <w:fldChar w:fldCharType="begin"/>
      </w:r>
      <w:r w:rsidRPr="006C65AD">
        <w:rPr>
          <w:noProof/>
          <w:lang w:val="fr-FR"/>
          <w:rPrChange w:id="951" w:author="Merrick, Riki | APHL" w:date="2022-08-02T12:16:00Z">
            <w:rPr>
              <w:noProof/>
            </w:rPr>
          </w:rPrChange>
        </w:rPr>
        <w:instrText xml:space="preserve"> XE "TXA" </w:instrText>
      </w:r>
      <w:r w:rsidR="00A60E23" w:rsidRPr="00A17ED1">
        <w:rPr>
          <w:noProof/>
        </w:rPr>
        <w:fldChar w:fldCharType="end"/>
      </w:r>
      <w:r w:rsidRPr="006C65AD">
        <w:rPr>
          <w:noProof/>
          <w:lang w:val="fr-FR"/>
          <w:rPrChange w:id="952" w:author="Merrick, Riki | APHL" w:date="2022-08-02T12:16:00Z">
            <w:rPr>
              <w:noProof/>
            </w:rPr>
          </w:rPrChange>
        </w:rPr>
        <w:t xml:space="preserve"> - </w:t>
      </w:r>
      <w:r w:rsidR="00A60E23" w:rsidRPr="00A17ED1">
        <w:rPr>
          <w:noProof/>
        </w:rPr>
        <w:fldChar w:fldCharType="begin"/>
      </w:r>
      <w:r w:rsidRPr="006C65AD">
        <w:rPr>
          <w:noProof/>
          <w:lang w:val="fr-FR"/>
          <w:rPrChange w:id="953" w:author="Merrick, Riki | APHL" w:date="2022-08-02T12:16:00Z">
            <w:rPr>
              <w:noProof/>
            </w:rPr>
          </w:rPrChange>
        </w:rPr>
        <w:instrText xml:space="preserve"> XE "Segments:TXA" </w:instrText>
      </w:r>
      <w:r w:rsidR="00A60E23" w:rsidRPr="00A17ED1">
        <w:rPr>
          <w:noProof/>
        </w:rPr>
        <w:fldChar w:fldCharType="end"/>
      </w:r>
      <w:r w:rsidRPr="006C65AD">
        <w:rPr>
          <w:noProof/>
          <w:lang w:val="fr-FR"/>
          <w:rPrChange w:id="954" w:author="Merrick, Riki | APHL" w:date="2022-08-02T12:16:00Z">
            <w:rPr>
              <w:noProof/>
            </w:rPr>
          </w:rPrChange>
        </w:rPr>
        <w:t>Transcription Document Header Segment</w:t>
      </w:r>
      <w:bookmarkEnd w:id="904"/>
      <w:bookmarkEnd w:id="905"/>
      <w:bookmarkEnd w:id="906"/>
      <w:bookmarkEnd w:id="907"/>
      <w:bookmarkEnd w:id="908"/>
      <w:bookmarkEnd w:id="909"/>
      <w:bookmarkEnd w:id="910"/>
      <w:bookmarkEnd w:id="948"/>
      <w:bookmarkEnd w:id="949"/>
      <w:r w:rsidR="00A60E23" w:rsidRPr="00A17ED1">
        <w:rPr>
          <w:noProof/>
        </w:rPr>
        <w:fldChar w:fldCharType="begin"/>
      </w:r>
      <w:r w:rsidRPr="006C65AD">
        <w:rPr>
          <w:noProof/>
          <w:lang w:val="fr-FR"/>
          <w:rPrChange w:id="955" w:author="Merrick, Riki | APHL" w:date="2022-08-02T12:16:00Z">
            <w:rPr>
              <w:noProof/>
            </w:rPr>
          </w:rPrChange>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6C65AD" w:rsidRDefault="00061F64">
      <w:pPr>
        <w:pStyle w:val="AttributeTableCaption"/>
        <w:rPr>
          <w:noProof/>
          <w:lang w:val="fr-FR"/>
          <w:rPrChange w:id="956" w:author="Merrick, Riki | APHL" w:date="2022-08-02T12:16:00Z">
            <w:rPr>
              <w:noProof/>
            </w:rPr>
          </w:rPrChange>
        </w:rPr>
      </w:pPr>
      <w:r w:rsidRPr="006C65AD">
        <w:rPr>
          <w:noProof/>
          <w:lang w:val="fr-FR"/>
          <w:rPrChange w:id="957" w:author="Merrick, Riki | APHL" w:date="2022-08-02T12:16:00Z">
            <w:rPr>
              <w:noProof/>
            </w:rPr>
          </w:rPrChange>
        </w:rPr>
        <w:t>HL7 Attribute Table – TXA</w:t>
      </w:r>
      <w:bookmarkStart w:id="958" w:name="TXA"/>
      <w:bookmarkEnd w:id="958"/>
      <w:r w:rsidRPr="006C65AD">
        <w:rPr>
          <w:noProof/>
          <w:lang w:val="fr-FR"/>
          <w:rPrChange w:id="959" w:author="Merrick, Riki | APHL" w:date="2022-08-02T12:16:00Z">
            <w:rPr>
              <w:noProof/>
            </w:rPr>
          </w:rPrChange>
        </w:rPr>
        <w:t xml:space="preserve"> – Transcription Document Header</w:t>
      </w:r>
      <w:r w:rsidR="00A60E23" w:rsidRPr="00A17ED1">
        <w:rPr>
          <w:noProof/>
        </w:rPr>
        <w:fldChar w:fldCharType="begin"/>
      </w:r>
      <w:r w:rsidRPr="006C65AD">
        <w:rPr>
          <w:noProof/>
          <w:lang w:val="fr-FR"/>
          <w:rPrChange w:id="960" w:author="Merrick, Riki | APHL" w:date="2022-08-02T12:16:00Z">
            <w:rPr>
              <w:noProof/>
            </w:rPr>
          </w:rPrChange>
        </w:rPr>
        <w:instrText xml:space="preserve"> XE "HL7 Attribute Table – TXA" </w:instrText>
      </w:r>
      <w:r w:rsidR="00A60E23" w:rsidRPr="00A17ED1">
        <w:rPr>
          <w:noProof/>
        </w:rPr>
        <w:fldChar w:fldCharType="end"/>
      </w:r>
      <w:r w:rsidR="00A60E23" w:rsidRPr="00A17ED1">
        <w:rPr>
          <w:noProof/>
          <w:vanish/>
        </w:rPr>
        <w:fldChar w:fldCharType="begin"/>
      </w:r>
      <w:r w:rsidRPr="006C65AD">
        <w:rPr>
          <w:noProof/>
          <w:vanish/>
          <w:lang w:val="fr-FR"/>
          <w:rPrChange w:id="961" w:author="Merrick, Riki | APHL" w:date="2022-08-02T12:16:00Z">
            <w:rPr>
              <w:noProof/>
              <w:vanish/>
            </w:rPr>
          </w:rPrChange>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Change w:id="962">
          <w:tblGrid>
            <w:gridCol w:w="40"/>
            <w:gridCol w:w="608"/>
            <w:gridCol w:w="40"/>
            <w:gridCol w:w="608"/>
            <w:gridCol w:w="40"/>
            <w:gridCol w:w="680"/>
            <w:gridCol w:w="40"/>
            <w:gridCol w:w="608"/>
            <w:gridCol w:w="40"/>
            <w:gridCol w:w="608"/>
            <w:gridCol w:w="40"/>
            <w:gridCol w:w="608"/>
            <w:gridCol w:w="40"/>
            <w:gridCol w:w="680"/>
            <w:gridCol w:w="40"/>
            <w:gridCol w:w="680"/>
            <w:gridCol w:w="40"/>
            <w:gridCol w:w="3848"/>
            <w:gridCol w:w="40"/>
          </w:tblGrid>
        </w:tblGridChange>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000000">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000000">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000000">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000000">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000000">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000000">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63"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trPrChange w:id="964"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6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Change w:id="966"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967"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968"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Change w:id="969"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Change w:id="97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971"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Change w:id="972"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Change w:id="973"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74"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975" w:author="Frank Oemig" w:date="2022-07-14T17:45:00Z"/>
          <w:trPrChange w:id="976"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77"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AA02EC8" w14:textId="3DB06E84" w:rsidR="00E74C38" w:rsidRDefault="00E74C38">
            <w:pPr>
              <w:pStyle w:val="AttributeTableBody"/>
              <w:rPr>
                <w:ins w:id="978" w:author="Frank Oemig" w:date="2022-07-14T17:45:00Z"/>
                <w:noProof/>
              </w:rPr>
            </w:pPr>
            <w:ins w:id="979" w:author="Frank Oemig" w:date="2022-07-14T17:45:00Z">
              <w:r>
                <w:rPr>
                  <w:noProof/>
                </w:rPr>
                <w:t>29</w:t>
              </w:r>
            </w:ins>
          </w:p>
        </w:tc>
        <w:tc>
          <w:tcPr>
            <w:tcW w:w="648" w:type="dxa"/>
            <w:tcBorders>
              <w:top w:val="dotted" w:sz="4" w:space="0" w:color="auto"/>
              <w:left w:val="nil"/>
              <w:bottom w:val="dotted" w:sz="4" w:space="0" w:color="auto"/>
              <w:right w:val="nil"/>
            </w:tcBorders>
            <w:shd w:val="clear" w:color="auto" w:fill="FFFFFF"/>
            <w:tcPrChange w:id="98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1E2F959C" w14:textId="77777777" w:rsidR="00E74C38" w:rsidRPr="00A17ED1" w:rsidRDefault="00E74C38">
            <w:pPr>
              <w:pStyle w:val="AttributeTableBody"/>
              <w:rPr>
                <w:ins w:id="981"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982"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28B4B2E" w14:textId="77777777" w:rsidR="00E74C38" w:rsidRPr="00A17ED1" w:rsidRDefault="00E74C38">
            <w:pPr>
              <w:pStyle w:val="AttributeTableBody"/>
              <w:rPr>
                <w:ins w:id="983"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984"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4CFDE74" w14:textId="04C4627A" w:rsidR="00E74C38" w:rsidRDefault="00E74C38">
            <w:pPr>
              <w:pStyle w:val="AttributeTableBody"/>
              <w:rPr>
                <w:ins w:id="985" w:author="Frank Oemig" w:date="2022-07-14T17:45:00Z"/>
                <w:noProof/>
              </w:rPr>
            </w:pPr>
            <w:ins w:id="986"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987"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595F191" w14:textId="5CF5FB2C" w:rsidR="00E74C38" w:rsidRDefault="00E74C38">
            <w:pPr>
              <w:pStyle w:val="AttributeTableBody"/>
              <w:rPr>
                <w:ins w:id="988" w:author="Frank Oemig" w:date="2022-07-14T17:45:00Z"/>
                <w:noProof/>
              </w:rPr>
            </w:pPr>
            <w:ins w:id="989"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99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46110F5" w14:textId="0010AE59" w:rsidR="00E74C38" w:rsidRPr="00A17ED1" w:rsidRDefault="00E74C38">
            <w:pPr>
              <w:pStyle w:val="AttributeTableBody"/>
              <w:rPr>
                <w:ins w:id="991" w:author="Frank Oemig" w:date="2022-07-14T17:45:00Z"/>
                <w:noProof/>
              </w:rPr>
            </w:pPr>
            <w:ins w:id="992"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993"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3AD45335" w14:textId="68B79329" w:rsidR="00E74C38" w:rsidRDefault="00DC7331">
            <w:pPr>
              <w:pStyle w:val="AttributeTableBody"/>
              <w:rPr>
                <w:ins w:id="994" w:author="Frank Oemig" w:date="2022-07-14T17:45:00Z"/>
                <w:noProof/>
              </w:rPr>
            </w:pPr>
            <w:ins w:id="995" w:author="Frank Oemig" w:date="2022-09-01T10:39:00Z">
              <w:r>
                <w:rPr>
                  <w:noProof/>
                </w:rPr>
                <w:t>0832</w:t>
              </w:r>
            </w:ins>
          </w:p>
        </w:tc>
        <w:tc>
          <w:tcPr>
            <w:tcW w:w="720" w:type="dxa"/>
            <w:tcBorders>
              <w:top w:val="dotted" w:sz="4" w:space="0" w:color="auto"/>
              <w:left w:val="nil"/>
              <w:bottom w:val="dotted" w:sz="4" w:space="0" w:color="auto"/>
              <w:right w:val="nil"/>
            </w:tcBorders>
            <w:shd w:val="clear" w:color="auto" w:fill="FFFFFF"/>
            <w:tcPrChange w:id="996"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7E88E7AD" w14:textId="26884457" w:rsidR="00E74C38" w:rsidRPr="00932DE4" w:rsidRDefault="00DC7331">
            <w:pPr>
              <w:pStyle w:val="AttributeTableBody"/>
              <w:rPr>
                <w:ins w:id="997" w:author="Frank Oemig" w:date="2022-07-14T17:45:00Z"/>
                <w:noProof/>
              </w:rPr>
            </w:pPr>
            <w:ins w:id="998" w:author="Frank Oemig" w:date="2022-09-01T10:39:00Z">
              <w:r>
                <w:rPr>
                  <w:noProof/>
                </w:rPr>
                <w:t>02530</w:t>
              </w:r>
            </w:ins>
          </w:p>
        </w:tc>
        <w:tc>
          <w:tcPr>
            <w:tcW w:w="3888" w:type="dxa"/>
            <w:tcBorders>
              <w:top w:val="dotted" w:sz="4" w:space="0" w:color="auto"/>
              <w:left w:val="nil"/>
              <w:bottom w:val="dotted" w:sz="4" w:space="0" w:color="auto"/>
              <w:right w:val="nil"/>
            </w:tcBorders>
            <w:shd w:val="clear" w:color="auto" w:fill="FFFFFF"/>
            <w:tcPrChange w:id="999"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52CC65D" w14:textId="22C3F49B" w:rsidR="00E74C38" w:rsidRDefault="00E74C38">
            <w:pPr>
              <w:pStyle w:val="AttributeTableBody"/>
              <w:jc w:val="left"/>
              <w:rPr>
                <w:ins w:id="1000" w:author="Frank Oemig" w:date="2022-07-14T17:45:00Z"/>
                <w:noProof/>
              </w:rPr>
            </w:pPr>
            <w:ins w:id="1001" w:author="Frank Oemig" w:date="2022-07-14T17:46:00Z">
              <w:r>
                <w:rPr>
                  <w:noProof/>
                </w:rPr>
                <w:t>Document Class</w:t>
              </w:r>
            </w:ins>
          </w:p>
        </w:tc>
      </w:tr>
      <w:tr w:rsidR="00E74C38" w:rsidRPr="00A17ED1" w14:paraId="3A813DB7"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1002"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1003" w:author="Frank Oemig" w:date="2022-07-14T17:45:00Z"/>
          <w:trPrChange w:id="1004"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00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7533697" w14:textId="27F3106C" w:rsidR="00E74C38" w:rsidRDefault="00E74C38">
            <w:pPr>
              <w:pStyle w:val="AttributeTableBody"/>
              <w:rPr>
                <w:ins w:id="1006" w:author="Frank Oemig" w:date="2022-07-14T17:45:00Z"/>
                <w:noProof/>
              </w:rPr>
            </w:pPr>
            <w:ins w:id="1007" w:author="Frank Oemig" w:date="2022-07-14T17:45:00Z">
              <w:r>
                <w:rPr>
                  <w:noProof/>
                </w:rPr>
                <w:t>30</w:t>
              </w:r>
            </w:ins>
          </w:p>
        </w:tc>
        <w:tc>
          <w:tcPr>
            <w:tcW w:w="648" w:type="dxa"/>
            <w:tcBorders>
              <w:top w:val="dotted" w:sz="4" w:space="0" w:color="auto"/>
              <w:left w:val="nil"/>
              <w:bottom w:val="dotted" w:sz="4" w:space="0" w:color="auto"/>
              <w:right w:val="nil"/>
            </w:tcBorders>
            <w:shd w:val="clear" w:color="auto" w:fill="FFFFFF"/>
            <w:tcPrChange w:id="1008"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E6213C0" w14:textId="77777777" w:rsidR="00E74C38" w:rsidRPr="00A17ED1" w:rsidRDefault="00E74C38">
            <w:pPr>
              <w:pStyle w:val="AttributeTableBody"/>
              <w:rPr>
                <w:ins w:id="1009"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1010"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039C7EE0" w14:textId="77777777" w:rsidR="00E74C38" w:rsidRPr="00A17ED1" w:rsidRDefault="00E74C38">
            <w:pPr>
              <w:pStyle w:val="AttributeTableBody"/>
              <w:rPr>
                <w:ins w:id="1011"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1012"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5BC0DDA" w14:textId="56147C4F" w:rsidR="00E74C38" w:rsidRDefault="00E74C38">
            <w:pPr>
              <w:pStyle w:val="AttributeTableBody"/>
              <w:rPr>
                <w:ins w:id="1013" w:author="Frank Oemig" w:date="2022-07-14T17:45:00Z"/>
                <w:noProof/>
              </w:rPr>
            </w:pPr>
            <w:ins w:id="1014"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101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A6C19B2" w14:textId="17F74CD1" w:rsidR="00E74C38" w:rsidRDefault="00E74C38">
            <w:pPr>
              <w:pStyle w:val="AttributeTableBody"/>
              <w:rPr>
                <w:ins w:id="1016" w:author="Frank Oemig" w:date="2022-07-14T17:45:00Z"/>
                <w:noProof/>
              </w:rPr>
            </w:pPr>
            <w:ins w:id="1017"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1018"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0228FAA" w14:textId="42747386" w:rsidR="00E74C38" w:rsidRPr="00A17ED1" w:rsidRDefault="00E74C38">
            <w:pPr>
              <w:pStyle w:val="AttributeTableBody"/>
              <w:rPr>
                <w:ins w:id="1019" w:author="Frank Oemig" w:date="2022-07-14T17:45:00Z"/>
                <w:noProof/>
              </w:rPr>
            </w:pPr>
            <w:ins w:id="1020"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1021"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8EE49F8" w14:textId="0A4A2991" w:rsidR="00E74C38" w:rsidRDefault="00DC7331">
            <w:pPr>
              <w:pStyle w:val="AttributeTableBody"/>
              <w:rPr>
                <w:ins w:id="1022" w:author="Frank Oemig" w:date="2022-07-14T17:45:00Z"/>
                <w:noProof/>
              </w:rPr>
            </w:pPr>
            <w:ins w:id="1023" w:author="Frank Oemig" w:date="2022-09-01T10:39:00Z">
              <w:r>
                <w:rPr>
                  <w:noProof/>
                </w:rPr>
                <w:t>0833</w:t>
              </w:r>
            </w:ins>
          </w:p>
        </w:tc>
        <w:tc>
          <w:tcPr>
            <w:tcW w:w="720" w:type="dxa"/>
            <w:tcBorders>
              <w:top w:val="dotted" w:sz="4" w:space="0" w:color="auto"/>
              <w:left w:val="nil"/>
              <w:bottom w:val="dotted" w:sz="4" w:space="0" w:color="auto"/>
              <w:right w:val="nil"/>
            </w:tcBorders>
            <w:shd w:val="clear" w:color="auto" w:fill="FFFFFF"/>
            <w:tcPrChange w:id="1024"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98876F" w14:textId="13EC07DD" w:rsidR="00E74C38" w:rsidRPr="00932DE4" w:rsidRDefault="00DC7331">
            <w:pPr>
              <w:pStyle w:val="AttributeTableBody"/>
              <w:rPr>
                <w:ins w:id="1025" w:author="Frank Oemig" w:date="2022-07-14T17:45:00Z"/>
                <w:noProof/>
              </w:rPr>
            </w:pPr>
            <w:ins w:id="1026" w:author="Frank Oemig" w:date="2022-09-01T10:39:00Z">
              <w:r>
                <w:rPr>
                  <w:noProof/>
                </w:rPr>
                <w:t>02531</w:t>
              </w:r>
            </w:ins>
          </w:p>
        </w:tc>
        <w:tc>
          <w:tcPr>
            <w:tcW w:w="3888" w:type="dxa"/>
            <w:tcBorders>
              <w:top w:val="dotted" w:sz="4" w:space="0" w:color="auto"/>
              <w:left w:val="nil"/>
              <w:bottom w:val="dotted" w:sz="4" w:space="0" w:color="auto"/>
              <w:right w:val="nil"/>
            </w:tcBorders>
            <w:shd w:val="clear" w:color="auto" w:fill="FFFFFF"/>
            <w:tcPrChange w:id="1027"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E908D14" w14:textId="7AEB418F" w:rsidR="00E74C38" w:rsidRDefault="00E74C38">
            <w:pPr>
              <w:pStyle w:val="AttributeTableBody"/>
              <w:jc w:val="left"/>
              <w:rPr>
                <w:ins w:id="1028" w:author="Frank Oemig" w:date="2022-07-14T17:45:00Z"/>
                <w:noProof/>
              </w:rPr>
            </w:pPr>
            <w:ins w:id="1029" w:author="Frank Oemig" w:date="2022-07-14T17:46:00Z">
              <w:r>
                <w:rPr>
                  <w:noProof/>
                </w:rPr>
                <w:t>Document Event</w:t>
              </w:r>
            </w:ins>
          </w:p>
        </w:tc>
      </w:tr>
      <w:tr w:rsidR="00E74C38" w:rsidRPr="00A17ED1" w14:paraId="183F777E" w14:textId="77777777" w:rsidTr="00865F2A">
        <w:trPr>
          <w:cantSplit/>
          <w:jc w:val="center"/>
          <w:ins w:id="1030" w:author="Frank Oemig" w:date="2022-07-14T17:45:00Z"/>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ins w:id="1031" w:author="Frank Oemig" w:date="2022-07-14T17:45:00Z"/>
                <w:noProof/>
              </w:rPr>
            </w:pPr>
            <w:ins w:id="1032" w:author="Frank Oemig" w:date="2022-07-14T17:45:00Z">
              <w:r>
                <w:rPr>
                  <w:noProof/>
                </w:rPr>
                <w:t>31</w:t>
              </w:r>
            </w:ins>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ins w:id="1033"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ins w:id="1034" w:author="Frank Oemig" w:date="2022-07-14T17:45:00Z"/>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ins w:id="1035" w:author="Frank Oemig" w:date="2022-07-14T17:45:00Z"/>
                <w:noProof/>
              </w:rPr>
            </w:pPr>
            <w:ins w:id="1036" w:author="Frank Oemig" w:date="2022-07-14T17:46:00Z">
              <w:r>
                <w:rPr>
                  <w:noProof/>
                </w:rPr>
                <w:t>EI</w:t>
              </w:r>
            </w:ins>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ins w:id="1037" w:author="Frank Oemig" w:date="2022-07-14T17:45:00Z"/>
                <w:noProof/>
              </w:rPr>
            </w:pPr>
            <w:ins w:id="1038" w:author="Frank Oemig" w:date="2022-07-14T17:46:00Z">
              <w:r>
                <w:rPr>
                  <w:noProof/>
                </w:rPr>
                <w:t>O</w:t>
              </w:r>
            </w:ins>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ins w:id="1039" w:author="Frank Oemig" w:date="2022-07-14T17:45:00Z"/>
                <w:noProof/>
              </w:rPr>
            </w:pPr>
            <w:ins w:id="1040" w:author="Frank Oemig" w:date="2022-07-14T17:46:00Z">
              <w:r>
                <w:rPr>
                  <w:noProof/>
                </w:rPr>
                <w:t>Y</w:t>
              </w:r>
            </w:ins>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ins w:id="1041"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ins w:id="1042" w:author="Frank Oemig" w:date="2022-07-14T17:45:00Z"/>
                <w:noProof/>
              </w:rPr>
            </w:pPr>
            <w:ins w:id="1043" w:author="Frank Oemig" w:date="2022-09-01T10:39:00Z">
              <w:r>
                <w:rPr>
                  <w:noProof/>
                </w:rPr>
                <w:t>02532</w:t>
              </w:r>
            </w:ins>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ins w:id="1044" w:author="Frank Oemig" w:date="2022-07-14T17:45:00Z"/>
                <w:noProof/>
              </w:rPr>
            </w:pPr>
            <w:ins w:id="1045" w:author="Frank Oemig" w:date="2022-07-14T17:46:00Z">
              <w:r>
                <w:rPr>
                  <w:noProof/>
                </w:rPr>
                <w:t>Folder Instance Association</w:t>
              </w:r>
            </w:ins>
          </w:p>
        </w:tc>
      </w:tr>
    </w:tbl>
    <w:p w14:paraId="3A1EE4AF" w14:textId="77777777" w:rsidR="00061F64" w:rsidRPr="00A17ED1" w:rsidRDefault="00061F64">
      <w:pPr>
        <w:pStyle w:val="Heading4"/>
        <w:rPr>
          <w:noProof/>
          <w:vanish/>
        </w:rPr>
      </w:pPr>
      <w:bookmarkStart w:id="1046" w:name="_Toc2348864"/>
      <w:r w:rsidRPr="00A17ED1">
        <w:rPr>
          <w:noProof/>
          <w:vanish/>
        </w:rPr>
        <w:t>TXA   Field Definitions</w:t>
      </w:r>
      <w:bookmarkEnd w:id="1046"/>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1047" w:name="_Toc204420486"/>
      <w:bookmarkEnd w:id="1047"/>
    </w:p>
    <w:p w14:paraId="4E37E457" w14:textId="77777777" w:rsidR="00061F64" w:rsidRPr="00A17ED1" w:rsidRDefault="00061F64">
      <w:pPr>
        <w:pStyle w:val="Heading4"/>
        <w:rPr>
          <w:noProof/>
        </w:rPr>
      </w:pPr>
      <w:bookmarkStart w:id="1048" w:name="_Toc2348865"/>
      <w:bookmarkStart w:id="1049"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1048"/>
      <w:bookmarkEnd w:id="1049"/>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1050" w:name="_Toc2348866"/>
      <w:bookmarkStart w:id="1051"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1050"/>
      <w:bookmarkEnd w:id="1051"/>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6C65AD" w:rsidRDefault="00061F64">
      <w:pPr>
        <w:pStyle w:val="Heading4"/>
        <w:rPr>
          <w:noProof/>
          <w:lang w:val="fr-FR"/>
          <w:rPrChange w:id="1052" w:author="Merrick, Riki | APHL" w:date="2022-08-02T12:16:00Z">
            <w:rPr>
              <w:noProof/>
            </w:rPr>
          </w:rPrChange>
        </w:rPr>
      </w:pPr>
      <w:bookmarkStart w:id="1053" w:name="_Toc2348867"/>
      <w:bookmarkStart w:id="1054" w:name="_Toc204420489"/>
      <w:r w:rsidRPr="006C65AD">
        <w:rPr>
          <w:noProof/>
          <w:lang w:val="fr-FR"/>
          <w:rPrChange w:id="1055" w:author="Merrick, Riki | APHL" w:date="2022-08-02T12:16:00Z">
            <w:rPr>
              <w:noProof/>
            </w:rPr>
          </w:rPrChange>
        </w:rPr>
        <w:lastRenderedPageBreak/>
        <w:t>TXA-3   Document Content Presentation</w:t>
      </w:r>
      <w:r w:rsidR="00A60E23" w:rsidRPr="00A17ED1">
        <w:rPr>
          <w:noProof/>
        </w:rPr>
        <w:fldChar w:fldCharType="begin"/>
      </w:r>
      <w:r w:rsidRPr="006C65AD">
        <w:rPr>
          <w:noProof/>
          <w:lang w:val="fr-FR"/>
          <w:rPrChange w:id="1056" w:author="Merrick, Riki | APHL" w:date="2022-08-02T12:16:00Z">
            <w:rPr>
              <w:noProof/>
            </w:rPr>
          </w:rPrChange>
        </w:rPr>
        <w:instrText xml:space="preserve"> XE "Document content presentation" </w:instrText>
      </w:r>
      <w:r w:rsidR="00A60E23" w:rsidRPr="00A17ED1">
        <w:rPr>
          <w:noProof/>
        </w:rPr>
        <w:fldChar w:fldCharType="end"/>
      </w:r>
      <w:r w:rsidRPr="006C65AD">
        <w:rPr>
          <w:noProof/>
          <w:lang w:val="fr-FR"/>
          <w:rPrChange w:id="1057" w:author="Merrick, Riki | APHL" w:date="2022-08-02T12:16:00Z">
            <w:rPr>
              <w:noProof/>
            </w:rPr>
          </w:rPrChange>
        </w:rPr>
        <w:t xml:space="preserve">   (ID)   00916</w:t>
      </w:r>
      <w:bookmarkEnd w:id="1053"/>
      <w:bookmarkEnd w:id="1054"/>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1058"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1059" w:name="_Hlt480356687"/>
      <w:r w:rsidRPr="00A17ED1">
        <w:rPr>
          <w:rStyle w:val="ReferenceUserTable"/>
          <w:noProof/>
        </w:rPr>
        <w:t>a</w:t>
      </w:r>
      <w:bookmarkEnd w:id="1058"/>
      <w:bookmarkEnd w:id="1059"/>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1060" w:name="_TXA-4__"/>
      <w:bookmarkStart w:id="1061" w:name="_Toc2348868"/>
      <w:bookmarkStart w:id="1062" w:name="_Toc204420490"/>
      <w:bookmarkEnd w:id="1060"/>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1061"/>
      <w:bookmarkEnd w:id="1062"/>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1063" w:name="_Toc2348869"/>
      <w:bookmarkStart w:id="1064"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1063"/>
      <w:bookmarkEnd w:id="1064"/>
    </w:p>
    <w:p w14:paraId="71DEB9A1" w14:textId="77777777" w:rsidR="00D40512" w:rsidRDefault="00D40512" w:rsidP="00D40512">
      <w:pPr>
        <w:pStyle w:val="Components"/>
      </w:pPr>
      <w:bookmarkStart w:id="106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65"/>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1066" w:name="_Toc2348870"/>
      <w:bookmarkStart w:id="1067"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1066"/>
      <w:bookmarkEnd w:id="1067"/>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1068" w:name="_Toc2348871"/>
      <w:bookmarkStart w:id="1069"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1068"/>
      <w:bookmarkEnd w:id="1069"/>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1070" w:name="_Toc2348872"/>
      <w:bookmarkStart w:id="1071"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1070"/>
      <w:bookmarkEnd w:id="1071"/>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1072" w:name="_Toc2348873"/>
      <w:bookmarkStart w:id="1073"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1072"/>
      <w:bookmarkEnd w:id="1073"/>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1074" w:name="_Toc2348874"/>
      <w:bookmarkStart w:id="1075"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1074"/>
      <w:bookmarkEnd w:id="1075"/>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lastRenderedPageBreak/>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1076" w:name="_Toc2348875"/>
      <w:bookmarkStart w:id="1077"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1076"/>
      <w:bookmarkEnd w:id="1077"/>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lastRenderedPageBreak/>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6C65AD" w:rsidRDefault="00061F64">
      <w:pPr>
        <w:pStyle w:val="Heading4"/>
        <w:rPr>
          <w:noProof/>
          <w:lang w:val="fr-FR"/>
          <w:rPrChange w:id="1078" w:author="Merrick, Riki | APHL" w:date="2022-08-02T12:16:00Z">
            <w:rPr>
              <w:noProof/>
            </w:rPr>
          </w:rPrChange>
        </w:rPr>
      </w:pPr>
      <w:bookmarkStart w:id="1079" w:name="_Toc2348876"/>
      <w:bookmarkStart w:id="1080" w:name="_Toc204420498"/>
      <w:r w:rsidRPr="006C65AD">
        <w:rPr>
          <w:noProof/>
          <w:lang w:val="fr-FR"/>
          <w:rPrChange w:id="1081" w:author="Merrick, Riki | APHL" w:date="2022-08-02T12:16:00Z">
            <w:rPr>
              <w:noProof/>
            </w:rPr>
          </w:rPrChange>
        </w:rPr>
        <w:t>TXA-12   Unique Document Number</w:t>
      </w:r>
      <w:r w:rsidR="00A60E23" w:rsidRPr="00A17ED1">
        <w:rPr>
          <w:noProof/>
        </w:rPr>
        <w:fldChar w:fldCharType="begin"/>
      </w:r>
      <w:r w:rsidRPr="006C65AD">
        <w:rPr>
          <w:noProof/>
          <w:lang w:val="fr-FR"/>
          <w:rPrChange w:id="1082" w:author="Merrick, Riki | APHL" w:date="2022-08-02T12:16:00Z">
            <w:rPr>
              <w:noProof/>
            </w:rPr>
          </w:rPrChange>
        </w:rPr>
        <w:instrText xml:space="preserve"> XE "Unique document number" </w:instrText>
      </w:r>
      <w:r w:rsidR="00A60E23" w:rsidRPr="00A17ED1">
        <w:rPr>
          <w:noProof/>
        </w:rPr>
        <w:fldChar w:fldCharType="end"/>
      </w:r>
      <w:r w:rsidRPr="006C65AD">
        <w:rPr>
          <w:noProof/>
          <w:lang w:val="fr-FR"/>
          <w:rPrChange w:id="1083" w:author="Merrick, Riki | APHL" w:date="2022-08-02T12:16:00Z">
            <w:rPr>
              <w:noProof/>
            </w:rPr>
          </w:rPrChange>
        </w:rPr>
        <w:t xml:space="preserve">   (EI)   00925</w:t>
      </w:r>
      <w:bookmarkEnd w:id="1079"/>
      <w:bookmarkEnd w:id="1080"/>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6C65AD" w:rsidRDefault="00061F64">
      <w:pPr>
        <w:pStyle w:val="Heading4"/>
        <w:rPr>
          <w:noProof/>
          <w:lang w:val="fr-FR"/>
          <w:rPrChange w:id="1084" w:author="Merrick, Riki | APHL" w:date="2022-08-02T12:16:00Z">
            <w:rPr>
              <w:noProof/>
            </w:rPr>
          </w:rPrChange>
        </w:rPr>
      </w:pPr>
      <w:bookmarkStart w:id="1085" w:name="_Toc2348877"/>
      <w:bookmarkStart w:id="1086" w:name="_Toc204420499"/>
      <w:r w:rsidRPr="006C65AD">
        <w:rPr>
          <w:noProof/>
          <w:lang w:val="fr-FR"/>
          <w:rPrChange w:id="1087" w:author="Merrick, Riki | APHL" w:date="2022-08-02T12:16:00Z">
            <w:rPr>
              <w:noProof/>
            </w:rPr>
          </w:rPrChange>
        </w:rPr>
        <w:t>TXA-13   Parent Document Number</w:t>
      </w:r>
      <w:r w:rsidR="00A60E23" w:rsidRPr="00A17ED1">
        <w:rPr>
          <w:noProof/>
        </w:rPr>
        <w:fldChar w:fldCharType="begin"/>
      </w:r>
      <w:r w:rsidRPr="006C65AD">
        <w:rPr>
          <w:noProof/>
          <w:lang w:val="fr-FR"/>
          <w:rPrChange w:id="1088" w:author="Merrick, Riki | APHL" w:date="2022-08-02T12:16:00Z">
            <w:rPr>
              <w:noProof/>
            </w:rPr>
          </w:rPrChange>
        </w:rPr>
        <w:instrText xml:space="preserve"> XE "Parent document number" </w:instrText>
      </w:r>
      <w:r w:rsidR="00A60E23" w:rsidRPr="00A17ED1">
        <w:rPr>
          <w:noProof/>
        </w:rPr>
        <w:fldChar w:fldCharType="end"/>
      </w:r>
      <w:r w:rsidRPr="006C65AD">
        <w:rPr>
          <w:noProof/>
          <w:lang w:val="fr-FR"/>
          <w:rPrChange w:id="1089" w:author="Merrick, Riki | APHL" w:date="2022-08-02T12:16:00Z">
            <w:rPr>
              <w:noProof/>
            </w:rPr>
          </w:rPrChange>
        </w:rPr>
        <w:t xml:space="preserve">   (EI)   00926</w:t>
      </w:r>
      <w:bookmarkEnd w:id="1085"/>
      <w:bookmarkEnd w:id="1086"/>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w:t>
      </w:r>
      <w:r w:rsidRPr="00A17ED1">
        <w:rPr>
          <w:noProof/>
        </w:rPr>
        <w:lastRenderedPageBreak/>
        <w:t xml:space="preserve">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1090" w:name="_Toc2348878"/>
      <w:bookmarkStart w:id="1091"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1090"/>
      <w:bookmarkEnd w:id="1091"/>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1092" w:name="_Toc2348879"/>
      <w:bookmarkStart w:id="1093"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1092"/>
      <w:bookmarkEnd w:id="1093"/>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1094" w:name="_Toc2348880"/>
      <w:bookmarkStart w:id="1095"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1094"/>
      <w:bookmarkEnd w:id="1095"/>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6C65AD" w:rsidRDefault="00061F64">
      <w:pPr>
        <w:pStyle w:val="Heading4"/>
        <w:rPr>
          <w:noProof/>
          <w:lang w:val="fr-FR"/>
          <w:rPrChange w:id="1096" w:author="Merrick, Riki | APHL" w:date="2022-08-02T12:16:00Z">
            <w:rPr>
              <w:noProof/>
            </w:rPr>
          </w:rPrChange>
        </w:rPr>
      </w:pPr>
      <w:bookmarkStart w:id="1097" w:name="_TXA-17__"/>
      <w:bookmarkStart w:id="1098" w:name="_Toc2348881"/>
      <w:bookmarkStart w:id="1099" w:name="_Toc204420503"/>
      <w:bookmarkEnd w:id="1097"/>
      <w:r w:rsidRPr="006C65AD">
        <w:rPr>
          <w:noProof/>
          <w:lang w:val="fr-FR"/>
          <w:rPrChange w:id="1100" w:author="Merrick, Riki | APHL" w:date="2022-08-02T12:16:00Z">
            <w:rPr>
              <w:noProof/>
            </w:rPr>
          </w:rPrChange>
        </w:rPr>
        <w:t>TXA-17   Document Completion Status</w:t>
      </w:r>
      <w:r w:rsidR="00A60E23" w:rsidRPr="00A17ED1">
        <w:rPr>
          <w:noProof/>
        </w:rPr>
        <w:fldChar w:fldCharType="begin"/>
      </w:r>
      <w:r w:rsidRPr="006C65AD">
        <w:rPr>
          <w:noProof/>
          <w:lang w:val="fr-FR"/>
          <w:rPrChange w:id="1101" w:author="Merrick, Riki | APHL" w:date="2022-08-02T12:16:00Z">
            <w:rPr>
              <w:noProof/>
            </w:rPr>
          </w:rPrChange>
        </w:rPr>
        <w:instrText xml:space="preserve"> XE "Document completion status" </w:instrText>
      </w:r>
      <w:r w:rsidR="00A60E23" w:rsidRPr="00A17ED1">
        <w:rPr>
          <w:noProof/>
        </w:rPr>
        <w:fldChar w:fldCharType="end"/>
      </w:r>
      <w:r w:rsidRPr="006C65AD">
        <w:rPr>
          <w:noProof/>
          <w:lang w:val="fr-FR"/>
          <w:rPrChange w:id="1102" w:author="Merrick, Riki | APHL" w:date="2022-08-02T12:16:00Z">
            <w:rPr>
              <w:noProof/>
            </w:rPr>
          </w:rPrChange>
        </w:rPr>
        <w:t xml:space="preserve">   (ID)   00928</w:t>
      </w:r>
      <w:bookmarkEnd w:id="1098"/>
      <w:bookmarkEnd w:id="1099"/>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6C65AD" w:rsidRDefault="00061F64">
            <w:pPr>
              <w:pStyle w:val="OtherTableBody"/>
              <w:rPr>
                <w:noProof/>
                <w:lang w:val="fr-FR"/>
                <w:rPrChange w:id="1103" w:author="Merrick, Riki | APHL" w:date="2022-08-02T12:16:00Z">
                  <w:rPr>
                    <w:noProof/>
                  </w:rPr>
                </w:rPrChange>
              </w:rPr>
            </w:pPr>
            <w:r w:rsidRPr="006C65AD">
              <w:rPr>
                <w:noProof/>
                <w:lang w:val="fr-FR"/>
                <w:rPrChange w:id="1104" w:author="Merrick, Riki | APHL" w:date="2022-08-02T12:16:00Z">
                  <w:rPr>
                    <w:noProof/>
                  </w:rPr>
                </w:rPrChange>
              </w:rPr>
              <w:t>T01 Original Notification</w:t>
            </w:r>
          </w:p>
          <w:p w14:paraId="78B4BD2C" w14:textId="77777777" w:rsidR="00061F64" w:rsidRPr="006C65AD" w:rsidRDefault="00061F64">
            <w:pPr>
              <w:pStyle w:val="OtherTableBody"/>
              <w:rPr>
                <w:noProof/>
                <w:lang w:val="fr-FR"/>
                <w:rPrChange w:id="1105" w:author="Merrick, Riki | APHL" w:date="2022-08-02T12:16:00Z">
                  <w:rPr>
                    <w:noProof/>
                  </w:rPr>
                </w:rPrChange>
              </w:rPr>
            </w:pPr>
            <w:r w:rsidRPr="006C65AD">
              <w:rPr>
                <w:noProof/>
                <w:lang w:val="fr-FR"/>
                <w:rPrChange w:id="1106" w:author="Merrick, Riki | APHL" w:date="2022-08-02T12:16:00Z">
                  <w:rPr>
                    <w:noProof/>
                  </w:rPr>
                </w:rPrChange>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lastRenderedPageBreak/>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lastRenderedPageBreak/>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lastRenderedPageBreak/>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6C65AD" w:rsidRDefault="00061F64">
            <w:pPr>
              <w:pStyle w:val="OtherTableBody"/>
              <w:rPr>
                <w:noProof/>
                <w:lang w:val="fr-FR"/>
                <w:rPrChange w:id="1107" w:author="Merrick, Riki | APHL" w:date="2022-08-02T12:16:00Z">
                  <w:rPr>
                    <w:noProof/>
                  </w:rPr>
                </w:rPrChange>
              </w:rPr>
            </w:pPr>
            <w:r w:rsidRPr="006C65AD">
              <w:rPr>
                <w:noProof/>
                <w:lang w:val="fr-FR"/>
                <w:rPrChange w:id="1108" w:author="Merrick, Riki | APHL" w:date="2022-08-02T12:16:00Z">
                  <w:rPr>
                    <w:noProof/>
                  </w:rPr>
                </w:rPrChange>
              </w:rPr>
              <w:lastRenderedPageBreak/>
              <w:t>T09 Replacement Notification</w:t>
            </w:r>
          </w:p>
          <w:p w14:paraId="6F15AE46" w14:textId="77777777" w:rsidR="00061F64" w:rsidRPr="006C65AD" w:rsidRDefault="00061F64">
            <w:pPr>
              <w:pStyle w:val="OtherTableBody"/>
              <w:rPr>
                <w:noProof/>
                <w:lang w:val="fr-FR"/>
                <w:rPrChange w:id="1109" w:author="Merrick, Riki | APHL" w:date="2022-08-02T12:16:00Z">
                  <w:rPr>
                    <w:noProof/>
                  </w:rPr>
                </w:rPrChange>
              </w:rPr>
            </w:pPr>
            <w:r w:rsidRPr="006C65AD">
              <w:rPr>
                <w:noProof/>
                <w:lang w:val="fr-FR"/>
                <w:rPrChange w:id="1110" w:author="Merrick, Riki | APHL" w:date="2022-08-02T12:16:00Z">
                  <w:rPr>
                    <w:noProof/>
                  </w:rPr>
                </w:rPrChange>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1111" w:name="_Toc2348882"/>
      <w:bookmarkStart w:id="1112"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1111"/>
      <w:bookmarkEnd w:id="1112"/>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1113" w:name="_Toc2348883"/>
      <w:bookmarkStart w:id="1114"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1113"/>
      <w:bookmarkEnd w:id="1114"/>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lastRenderedPageBreak/>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6C65AD" w:rsidRDefault="00061F64">
            <w:pPr>
              <w:pStyle w:val="OtherTableBody"/>
              <w:rPr>
                <w:noProof/>
                <w:lang w:val="fr-FR"/>
                <w:rPrChange w:id="1115" w:author="Merrick, Riki | APHL" w:date="2022-08-02T12:16:00Z">
                  <w:rPr>
                    <w:noProof/>
                  </w:rPr>
                </w:rPrChange>
              </w:rPr>
            </w:pPr>
            <w:r w:rsidRPr="006C65AD">
              <w:rPr>
                <w:noProof/>
                <w:lang w:val="fr-FR"/>
                <w:rPrChange w:id="1116" w:author="Merrick, Riki | APHL" w:date="2022-08-02T12:16:00Z">
                  <w:rPr>
                    <w:noProof/>
                  </w:rPr>
                </w:rPrChange>
              </w:rPr>
              <w:t>T01 Original Notification</w:t>
            </w:r>
          </w:p>
          <w:p w14:paraId="24A4E825" w14:textId="77777777" w:rsidR="00061F64" w:rsidRPr="006C65AD" w:rsidRDefault="00061F64">
            <w:pPr>
              <w:pStyle w:val="OtherTableBody"/>
              <w:rPr>
                <w:noProof/>
                <w:lang w:val="fr-FR"/>
                <w:rPrChange w:id="1117" w:author="Merrick, Riki | APHL" w:date="2022-08-02T12:16:00Z">
                  <w:rPr>
                    <w:noProof/>
                  </w:rPr>
                </w:rPrChange>
              </w:rPr>
            </w:pPr>
            <w:r w:rsidRPr="006C65AD">
              <w:rPr>
                <w:noProof/>
                <w:lang w:val="fr-FR"/>
                <w:rPrChange w:id="1118" w:author="Merrick, Riki | APHL" w:date="2022-08-02T12:16:00Z">
                  <w:rPr>
                    <w:noProof/>
                  </w:rPr>
                </w:rPrChange>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6C65AD" w:rsidRDefault="00061F64">
            <w:pPr>
              <w:pStyle w:val="OtherTableBody"/>
              <w:rPr>
                <w:noProof/>
                <w:lang w:val="fr-FR"/>
                <w:rPrChange w:id="1119" w:author="Merrick, Riki | APHL" w:date="2022-08-02T12:16:00Z">
                  <w:rPr>
                    <w:noProof/>
                  </w:rPr>
                </w:rPrChange>
              </w:rPr>
            </w:pPr>
            <w:r w:rsidRPr="006C65AD">
              <w:rPr>
                <w:noProof/>
                <w:lang w:val="fr-FR"/>
                <w:rPrChange w:id="1120" w:author="Merrick, Riki | APHL" w:date="2022-08-02T12:16:00Z">
                  <w:rPr>
                    <w:noProof/>
                  </w:rPr>
                </w:rPrChange>
              </w:rPr>
              <w:t>T09 Replacement Notification</w:t>
            </w:r>
          </w:p>
          <w:p w14:paraId="61C4F64C" w14:textId="77777777" w:rsidR="00061F64" w:rsidRPr="006C65AD" w:rsidRDefault="00061F64">
            <w:pPr>
              <w:pStyle w:val="OtherTableBody"/>
              <w:rPr>
                <w:noProof/>
                <w:lang w:val="fr-FR"/>
                <w:rPrChange w:id="1121" w:author="Merrick, Riki | APHL" w:date="2022-08-02T12:16:00Z">
                  <w:rPr>
                    <w:noProof/>
                  </w:rPr>
                </w:rPrChange>
              </w:rPr>
            </w:pPr>
            <w:r w:rsidRPr="006C65AD">
              <w:rPr>
                <w:noProof/>
                <w:lang w:val="fr-FR"/>
                <w:rPrChange w:id="1122" w:author="Merrick, Riki | APHL" w:date="2022-08-02T12:16:00Z">
                  <w:rPr>
                    <w:noProof/>
                  </w:rPr>
                </w:rPrChange>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1123" w:name="_Toc2348884"/>
      <w:bookmarkStart w:id="1124"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1123"/>
      <w:bookmarkEnd w:id="1124"/>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1125" w:name="_Toc2348885"/>
      <w:bookmarkStart w:id="1126"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1125"/>
      <w:bookmarkEnd w:id="1126"/>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1127" w:name="_Toc2348886"/>
      <w:bookmarkStart w:id="1128"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1127"/>
      <w:bookmarkEnd w:id="1128"/>
    </w:p>
    <w:p w14:paraId="2FE16936" w14:textId="77777777" w:rsidR="00D40512" w:rsidRDefault="00D40512" w:rsidP="00D40512">
      <w:pPr>
        <w:pStyle w:val="Components"/>
      </w:pPr>
      <w:bookmarkStart w:id="1129"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lastRenderedPageBreak/>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1130" w:name="_Toc2348889"/>
      <w:bookmarkStart w:id="1131" w:name="_Toc204420509"/>
      <w:bookmarkEnd w:id="1129"/>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1130"/>
      <w:bookmarkEnd w:id="1131"/>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1132"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1132"/>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 xml:space="preserve">Definition: This field is used to assign documents to folders.  These folders are not nested; a document may either be part of none or several folders. In practice this can be used to separate the documents into domain </w:t>
      </w:r>
      <w:r w:rsidRPr="00A17ED1">
        <w:lastRenderedPageBreak/>
        <w:t>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1133"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1133"/>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1134" w:name="_Toc204420512"/>
      <w:r w:rsidRPr="00A17ED1">
        <w:rPr>
          <w:noProof/>
        </w:rPr>
        <w:t xml:space="preserve">TXA-26   Agreed Due </w:t>
      </w:r>
      <w:r w:rsidRPr="00932DE4">
        <w:t>Date</w:t>
      </w:r>
      <w:r w:rsidRPr="00A17ED1">
        <w:rPr>
          <w:noProof/>
        </w:rPr>
        <w:t>/Time   (DTM)  0</w:t>
      </w:r>
      <w:bookmarkEnd w:id="1134"/>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1135" w:name="_Toc204420513"/>
      <w:bookmarkStart w:id="1136" w:name="_Toc204421883"/>
      <w:bookmarkStart w:id="1137" w:name="_Toc204420515"/>
      <w:bookmarkStart w:id="1138" w:name="_Toc204421885"/>
      <w:bookmarkStart w:id="1139" w:name="_Toc204420751"/>
      <w:bookmarkStart w:id="1140" w:name="_Toc204422121"/>
      <w:bookmarkStart w:id="1141" w:name="_Toc359236420"/>
      <w:bookmarkStart w:id="1142" w:name="_Toc2348891"/>
      <w:bookmarkStart w:id="1143" w:name="_Toc79446931"/>
      <w:bookmarkStart w:id="1144" w:name="_Toc175732356"/>
      <w:bookmarkStart w:id="1145" w:name="_Toc204420752"/>
      <w:bookmarkEnd w:id="1135"/>
      <w:bookmarkEnd w:id="1136"/>
      <w:bookmarkEnd w:id="1137"/>
      <w:bookmarkEnd w:id="1138"/>
      <w:bookmarkEnd w:id="1139"/>
      <w:bookmarkEnd w:id="1140"/>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198286A6" w:rsidR="00394794" w:rsidRPr="006D447E" w:rsidDel="00E74C38" w:rsidRDefault="00394794" w:rsidP="006D447E">
      <w:pPr>
        <w:pStyle w:val="NormalIndented"/>
        <w:rPr>
          <w:del w:id="1146" w:author="Frank Oemig" w:date="2022-07-14T17:45:00Z"/>
        </w:rPr>
      </w:pPr>
    </w:p>
    <w:p w14:paraId="6DD7E0C6" w14:textId="2E4D76E7"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ins w:id="1147" w:author="Frank Oemig" w:date="2022-07-14T17:45:00Z">
        <w:r w:rsidR="00E74C38">
          <w:rPr>
            <w:noProof/>
          </w:rPr>
          <w:t>n</w:t>
        </w:r>
      </w:ins>
      <w:r>
        <w:rPr>
          <w:noProof/>
        </w:rPr>
        <w:t>o</w:t>
      </w:r>
      <w:del w:id="1148" w:author="Frank Oemig" w:date="2022-07-14T17:45:00Z">
        <w:r w:rsidDel="00E74C38">
          <w:rPr>
            <w:noProof/>
          </w:rPr>
          <w:delText>n</w:delText>
        </w:r>
      </w:del>
      <w:r>
        <w:rPr>
          <w:noProof/>
        </w:rPr>
        <w:t xml:space="preserve"> suggested values for speciality. </w:t>
      </w:r>
    </w:p>
    <w:p w14:paraId="78302837" w14:textId="2A29085E" w:rsidR="00E74C38" w:rsidRPr="00A17ED1" w:rsidRDefault="00E74C38" w:rsidP="00E74C38">
      <w:pPr>
        <w:pStyle w:val="Heading4"/>
        <w:ind w:left="1008" w:hanging="1008"/>
        <w:rPr>
          <w:ins w:id="1149" w:author="Frank Oemig" w:date="2022-07-14T17:45:00Z"/>
          <w:noProof/>
        </w:rPr>
      </w:pPr>
      <w:ins w:id="1150" w:author="Frank Oemig" w:date="2022-07-14T17:45:00Z">
        <w:r w:rsidRPr="00A17ED1">
          <w:rPr>
            <w:noProof/>
          </w:rPr>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ins>
      <w:ins w:id="1151" w:author="Frank Oemig" w:date="2022-09-01T10:40:00Z">
        <w:r w:rsidR="00DC7331">
          <w:rPr>
            <w:noProof/>
          </w:rPr>
          <w:t>02530</w:t>
        </w:r>
      </w:ins>
    </w:p>
    <w:p w14:paraId="6A83AE5A" w14:textId="77777777" w:rsidR="00E74C38" w:rsidRDefault="00E74C38" w:rsidP="00E74C38">
      <w:pPr>
        <w:pStyle w:val="Components"/>
        <w:rPr>
          <w:ins w:id="1152" w:author="Frank Oemig" w:date="2022-07-14T17:45:00Z"/>
          <w:noProof/>
        </w:rPr>
      </w:pPr>
      <w:ins w:id="1153"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8C4B3F2" w14:textId="530DE68F" w:rsidR="00E74C38" w:rsidRPr="00A17ED1" w:rsidRDefault="00E74C38" w:rsidP="00E74C38">
      <w:pPr>
        <w:pStyle w:val="NormalIndented"/>
        <w:rPr>
          <w:ins w:id="1154" w:author="Frank Oemig" w:date="2022-07-14T17:45:00Z"/>
        </w:rPr>
      </w:pPr>
      <w:ins w:id="1155" w:author="Frank Oemig" w:date="2022-07-14T17:45:00Z">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ins>
      <w:ins w:id="1156" w:author="Frank Oemig" w:date="2022-09-01T10:40:00Z">
        <w:r w:rsidR="00DC7331">
          <w:rPr>
            <w:rStyle w:val="ReferenceUserTable"/>
            <w:noProof/>
          </w:rPr>
          <w:t>0832</w:t>
        </w:r>
      </w:ins>
      <w:ins w:id="1157" w:author="Frank Oemig" w:date="2022-07-14T17:45:00Z">
        <w:r w:rsidRPr="00A17ED1">
          <w:rPr>
            <w:rStyle w:val="ReferenceUserTable"/>
            <w:noProof/>
          </w:rPr>
          <w:t xml:space="preserve"> - Document </w:t>
        </w:r>
        <w:r>
          <w:rPr>
            <w:rStyle w:val="ReferenceUserTable"/>
            <w:noProof/>
          </w:rPr>
          <w:t>Class</w:t>
        </w:r>
        <w:r>
          <w:rPr>
            <w:rStyle w:val="ReferenceUserTable"/>
            <w:noProof/>
          </w:rPr>
          <w:fldChar w:fldCharType="end"/>
        </w:r>
        <w:r w:rsidRPr="00A17ED1">
          <w:rPr>
            <w:noProof/>
          </w:rPr>
          <w:t xml:space="preserve"> </w:t>
        </w:r>
      </w:ins>
      <w:ins w:id="1158" w:author="Frank Oemig" w:date="2022-09-01T10:42:00Z">
        <w:r w:rsidR="00DC7331">
          <w:rPr>
            <w:noProof/>
          </w:rPr>
          <w:t xml:space="preserve">in Chapter 2C </w:t>
        </w:r>
      </w:ins>
      <w:ins w:id="1159" w:author="Frank Oemig" w:date="2022-07-14T17:45:00Z">
        <w:r w:rsidRPr="00A17ED1">
          <w:rPr>
            <w:noProof/>
          </w:rPr>
          <w:t>for suggested values</w:t>
        </w:r>
        <w:r>
          <w:rPr>
            <w:noProof/>
          </w:rPr>
          <w:t>.</w:t>
        </w:r>
      </w:ins>
    </w:p>
    <w:p w14:paraId="0D38316B" w14:textId="718BCCF1" w:rsidR="00E74C38" w:rsidRPr="00A17ED1" w:rsidRDefault="00E74C38" w:rsidP="00E74C38">
      <w:pPr>
        <w:pStyle w:val="Heading4"/>
        <w:ind w:left="1008" w:hanging="1008"/>
        <w:rPr>
          <w:ins w:id="1160" w:author="Frank Oemig" w:date="2022-07-14T17:45:00Z"/>
          <w:noProof/>
        </w:rPr>
      </w:pPr>
      <w:ins w:id="1161" w:author="Frank Oemig" w:date="2022-07-14T17:45:00Z">
        <w:r w:rsidRPr="00A17ED1">
          <w:rPr>
            <w:noProof/>
          </w:rPr>
          <w:lastRenderedPageBreak/>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ins>
      <w:ins w:id="1162" w:author="Frank Oemig" w:date="2022-09-01T10:42:00Z">
        <w:r w:rsidR="00DC7331">
          <w:rPr>
            <w:noProof/>
          </w:rPr>
          <w:instrText>“</w:instrText>
        </w:r>
      </w:ins>
      <w:ins w:id="1163" w:author="Frank Oemig" w:date="2022-07-14T17:45:00Z">
        <w:r>
          <w:rPr>
            <w:noProof/>
          </w:rPr>
          <w:instrText>Document Event</w:instrText>
        </w:r>
      </w:ins>
      <w:ins w:id="1164" w:author="Frank Oemig" w:date="2022-09-01T10:42:00Z">
        <w:r w:rsidR="00DC7331">
          <w:rPr>
            <w:noProof/>
          </w:rPr>
          <w:instrText>”</w:instrText>
        </w:r>
      </w:ins>
      <w:ins w:id="1165" w:author="Frank Oemig" w:date="2022-07-14T17:45:00Z">
        <w:r w:rsidRPr="00A17ED1">
          <w:rPr>
            <w:noProof/>
          </w:rPr>
          <w:instrText xml:space="preserve"> </w:instrText>
        </w:r>
        <w:r w:rsidRPr="00A17ED1">
          <w:rPr>
            <w:noProof/>
          </w:rPr>
          <w:fldChar w:fldCharType="end"/>
        </w:r>
        <w:r w:rsidRPr="00A17ED1">
          <w:rPr>
            <w:noProof/>
          </w:rPr>
          <w:t xml:space="preserve"> (CWE)   </w:t>
        </w:r>
      </w:ins>
      <w:ins w:id="1166" w:author="Frank Oemig" w:date="2022-09-01T10:40:00Z">
        <w:r w:rsidR="00DC7331">
          <w:rPr>
            <w:noProof/>
          </w:rPr>
          <w:t>02531</w:t>
        </w:r>
      </w:ins>
    </w:p>
    <w:p w14:paraId="3FCC9BEE" w14:textId="77777777" w:rsidR="00E74C38" w:rsidRDefault="00E74C38" w:rsidP="00E74C38">
      <w:pPr>
        <w:pStyle w:val="Components"/>
        <w:rPr>
          <w:ins w:id="1167" w:author="Frank Oemig" w:date="2022-07-14T17:45:00Z"/>
          <w:noProof/>
        </w:rPr>
      </w:pPr>
      <w:ins w:id="1168"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2786CCEF" w14:textId="37CA0F50" w:rsidR="00E74C38" w:rsidRPr="00A17ED1" w:rsidRDefault="00E74C38" w:rsidP="00E74C38">
      <w:pPr>
        <w:pStyle w:val="NormalIndented"/>
        <w:rPr>
          <w:ins w:id="1169" w:author="Frank Oemig" w:date="2022-07-14T17:45:00Z"/>
        </w:rPr>
      </w:pPr>
      <w:ins w:id="1170" w:author="Frank Oemig" w:date="2022-07-14T17:45:00Z">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ins>
      <w:ins w:id="1171" w:author="Frank Oemig" w:date="2022-09-01T10:41:00Z">
        <w:r w:rsidR="00DC7331">
          <w:rPr>
            <w:rStyle w:val="ReferenceUserTable"/>
            <w:noProof/>
          </w:rPr>
          <w:t>0833</w:t>
        </w:r>
      </w:ins>
      <w:ins w:id="1172" w:author="Frank Oemig" w:date="2022-07-14T17:45:00Z">
        <w:r w:rsidRPr="00A17ED1">
          <w:rPr>
            <w:rStyle w:val="ReferenceUserTable"/>
            <w:noProof/>
          </w:rPr>
          <w:t xml:space="preserve"> </w:t>
        </w:r>
      </w:ins>
      <w:ins w:id="1173" w:author="Frank Oemig" w:date="2022-09-01T10:42:00Z">
        <w:r w:rsidR="00DC7331">
          <w:rPr>
            <w:rStyle w:val="ReferenceUserTable"/>
            <w:noProof/>
          </w:rPr>
          <w:t>–</w:t>
        </w:r>
      </w:ins>
      <w:ins w:id="1174" w:author="Frank Oemig" w:date="2022-07-14T17:45:00Z">
        <w:r w:rsidRPr="00A17ED1">
          <w:rPr>
            <w:rStyle w:val="ReferenceUserTable"/>
            <w:noProof/>
          </w:rPr>
          <w:t xml:space="preserve"> Document </w:t>
        </w:r>
        <w:r>
          <w:rPr>
            <w:rStyle w:val="ReferenceUserTable"/>
            <w:noProof/>
          </w:rPr>
          <w:t>Event</w:t>
        </w:r>
        <w:r>
          <w:rPr>
            <w:rStyle w:val="ReferenceUserTable"/>
            <w:noProof/>
          </w:rPr>
          <w:fldChar w:fldCharType="end"/>
        </w:r>
        <w:r w:rsidRPr="00A17ED1">
          <w:rPr>
            <w:noProof/>
          </w:rPr>
          <w:t xml:space="preserve"> </w:t>
        </w:r>
      </w:ins>
      <w:ins w:id="1175" w:author="Frank Oemig" w:date="2022-09-01T10:42:00Z">
        <w:r w:rsidR="00DC7331">
          <w:rPr>
            <w:noProof/>
          </w:rPr>
          <w:t xml:space="preserve">in Chapter 2C </w:t>
        </w:r>
      </w:ins>
      <w:ins w:id="1176" w:author="Frank Oemig" w:date="2022-07-14T17:45:00Z">
        <w:r w:rsidRPr="00A17ED1">
          <w:rPr>
            <w:noProof/>
          </w:rPr>
          <w:t>for suggested values</w:t>
        </w:r>
        <w:r>
          <w:rPr>
            <w:noProof/>
          </w:rPr>
          <w:t>.</w:t>
        </w:r>
      </w:ins>
    </w:p>
    <w:p w14:paraId="72C2249F" w14:textId="697505A4" w:rsidR="00E74C38" w:rsidRPr="0088621E" w:rsidRDefault="00E74C38" w:rsidP="00E74C38">
      <w:pPr>
        <w:pStyle w:val="Heading4"/>
        <w:rPr>
          <w:ins w:id="1177" w:author="Frank Oemig" w:date="2022-07-14T17:45:00Z"/>
          <w:noProof/>
        </w:rPr>
      </w:pPr>
      <w:ins w:id="1178" w:author="Frank Oemig" w:date="2022-07-14T17:45:00Z">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ins>
      <w:ins w:id="1179" w:author="Frank Oemig" w:date="2022-09-01T10:40:00Z">
        <w:r w:rsidR="00DC7331">
          <w:rPr>
            <w:noProof/>
          </w:rPr>
          <w:t>02532</w:t>
        </w:r>
      </w:ins>
    </w:p>
    <w:p w14:paraId="1D03E2DF" w14:textId="77777777" w:rsidR="00E74C38" w:rsidRDefault="00E74C38" w:rsidP="00E74C38">
      <w:pPr>
        <w:pStyle w:val="Components"/>
        <w:rPr>
          <w:ins w:id="1180" w:author="Frank Oemig" w:date="2022-07-14T17:45:00Z"/>
        </w:rPr>
      </w:pPr>
      <w:ins w:id="1181" w:author="Frank Oemig" w:date="2022-07-14T17:45:00Z">
        <w:r>
          <w:t>Components:  &lt;Entity Identifier (ST)&gt; ^ &lt;Namespace ID (IS)&gt; ^ &lt;Universal ID (ST)&gt; ^ &lt;Universal ID Type (ID)&gt;</w:t>
        </w:r>
      </w:ins>
    </w:p>
    <w:p w14:paraId="39234946" w14:textId="77777777" w:rsidR="00E74C38" w:rsidRDefault="00E74C38" w:rsidP="00E74C38">
      <w:pPr>
        <w:pStyle w:val="NormalIndented"/>
        <w:rPr>
          <w:ins w:id="1182" w:author="Frank Oemig" w:date="2022-07-14T17:45:00Z"/>
          <w:noProof/>
        </w:rPr>
      </w:pPr>
      <w:ins w:id="1183" w:author="Frank Oemig" w:date="2022-07-14T17:45:00Z">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ins>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1184" w:name="_Toc28982069"/>
      <w:r w:rsidRPr="00A17ED1">
        <w:rPr>
          <w:noProof/>
        </w:rPr>
        <w:t>EXAMPLE MESSAGE</w:t>
      </w:r>
      <w:bookmarkEnd w:id="1141"/>
      <w:bookmarkEnd w:id="1142"/>
      <w:bookmarkEnd w:id="1143"/>
      <w:bookmarkEnd w:id="1144"/>
      <w:r w:rsidRPr="00A17ED1">
        <w:rPr>
          <w:noProof/>
        </w:rPr>
        <w:t>S</w:t>
      </w:r>
      <w:bookmarkEnd w:id="1145"/>
      <w:bookmarkEnd w:id="1184"/>
    </w:p>
    <w:p w14:paraId="767AE73B" w14:textId="77777777" w:rsidR="00061F64" w:rsidRPr="00A17ED1" w:rsidRDefault="00061F64">
      <w:pPr>
        <w:pStyle w:val="Heading3"/>
        <w:rPr>
          <w:noProof/>
        </w:rPr>
      </w:pPr>
      <w:bookmarkStart w:id="1185" w:name="_Toc204420753"/>
      <w:bookmarkStart w:id="1186" w:name="_Toc28982070"/>
      <w:r w:rsidRPr="00A17ED1">
        <w:rPr>
          <w:noProof/>
        </w:rPr>
        <w:t>History and Physical Exam:</w:t>
      </w:r>
      <w:bookmarkEnd w:id="1185"/>
      <w:bookmarkEnd w:id="1186"/>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6C65AD" w:rsidRDefault="00061F64">
      <w:pPr>
        <w:pStyle w:val="Example"/>
        <w:rPr>
          <w:lang w:val="fr-FR"/>
          <w:rPrChange w:id="1187" w:author="Merrick, Riki | APHL" w:date="2022-08-02T12:16:00Z">
            <w:rPr/>
          </w:rPrChange>
        </w:rPr>
      </w:pPr>
      <w:r w:rsidRPr="006C65AD">
        <w:rPr>
          <w:lang w:val="fr-FR"/>
          <w:rPrChange w:id="1188" w:author="Merrick, Riki | APHL" w:date="2022-08-02T12:16:00Z">
            <w:rPr/>
          </w:rPrChange>
        </w:rPr>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1189" w:name="_Toc204420754"/>
      <w:bookmarkStart w:id="1190" w:name="_Toc28982071"/>
      <w:r w:rsidRPr="00A17ED1">
        <w:rPr>
          <w:noProof/>
        </w:rPr>
        <w:t>Document Folder</w:t>
      </w:r>
      <w:bookmarkEnd w:id="1189"/>
      <w:bookmarkEnd w:id="1190"/>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lastRenderedPageBreak/>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1191" w:name="_Toc359236421"/>
      <w:bookmarkStart w:id="1192" w:name="_Toc2348892"/>
      <w:bookmarkStart w:id="1193" w:name="_Toc79446932"/>
      <w:bookmarkStart w:id="1194" w:name="_Toc175732357"/>
      <w:bookmarkStart w:id="1195" w:name="_Toc204420755"/>
      <w:bookmarkStart w:id="1196" w:name="_Toc28982072"/>
      <w:r w:rsidRPr="00A17ED1">
        <w:rPr>
          <w:noProof/>
        </w:rPr>
        <w:t>QUERY</w:t>
      </w:r>
      <w:bookmarkEnd w:id="1191"/>
      <w:bookmarkEnd w:id="1192"/>
      <w:bookmarkEnd w:id="1193"/>
      <w:bookmarkEnd w:id="1194"/>
      <w:bookmarkEnd w:id="1195"/>
      <w:bookmarkEnd w:id="1196"/>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6C65AD" w:rsidRDefault="00061F64">
      <w:pPr>
        <w:pStyle w:val="Heading3"/>
        <w:rPr>
          <w:noProof/>
          <w:lang w:val="fr-FR"/>
          <w:rPrChange w:id="1197" w:author="Merrick, Riki | APHL" w:date="2022-08-02T12:16:00Z">
            <w:rPr>
              <w:noProof/>
            </w:rPr>
          </w:rPrChange>
        </w:rPr>
      </w:pPr>
      <w:bookmarkStart w:id="1198" w:name="_Toc2348893"/>
      <w:bookmarkStart w:id="1199" w:name="_Toc79446933"/>
      <w:bookmarkStart w:id="1200" w:name="_Toc175732358"/>
      <w:bookmarkStart w:id="1201" w:name="_Toc204420756"/>
      <w:bookmarkStart w:id="1202" w:name="_Toc28982073"/>
      <w:r w:rsidRPr="006C65AD">
        <w:rPr>
          <w:noProof/>
          <w:lang w:val="fr-FR"/>
          <w:rPrChange w:id="1203" w:author="Merrick, Riki | APHL" w:date="2022-08-02T12:16:00Z">
            <w:rPr>
              <w:noProof/>
            </w:rPr>
          </w:rPrChange>
        </w:rPr>
        <w:t>QRY/DOC - Document Query (Event T12</w:t>
      </w:r>
      <w:r w:rsidR="00A60E23" w:rsidRPr="00A17ED1">
        <w:rPr>
          <w:noProof/>
        </w:rPr>
        <w:fldChar w:fldCharType="begin"/>
      </w:r>
      <w:r w:rsidRPr="006C65AD">
        <w:rPr>
          <w:noProof/>
          <w:lang w:val="fr-FR"/>
          <w:rPrChange w:id="1204" w:author="Merrick, Riki | APHL" w:date="2022-08-02T12:16:00Z">
            <w:rPr>
              <w:noProof/>
            </w:rPr>
          </w:rPrChange>
        </w:rPr>
        <w:instrText xml:space="preserve"> XE "T12" </w:instrText>
      </w:r>
      <w:r w:rsidR="00A60E23" w:rsidRPr="00A17ED1">
        <w:rPr>
          <w:noProof/>
        </w:rPr>
        <w:fldChar w:fldCharType="end"/>
      </w:r>
      <w:r w:rsidRPr="006C65AD">
        <w:rPr>
          <w:noProof/>
          <w:lang w:val="fr-FR"/>
          <w:rPrChange w:id="1205" w:author="Merrick, Riki | APHL" w:date="2022-08-02T12:16:00Z">
            <w:rPr>
              <w:noProof/>
            </w:rPr>
          </w:rPrChange>
        </w:rPr>
        <w:t>)</w:t>
      </w:r>
      <w:bookmarkEnd w:id="1198"/>
      <w:bookmarkEnd w:id="1199"/>
      <w:bookmarkEnd w:id="1200"/>
      <w:bookmarkEnd w:id="1201"/>
      <w:bookmarkEnd w:id="1202"/>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1206" w:name="_Toc204420777"/>
      <w:bookmarkStart w:id="1207" w:name="_Toc204422147"/>
      <w:bookmarkStart w:id="1208" w:name="_Toc2151423"/>
      <w:bookmarkStart w:id="1209" w:name="_Toc2348894"/>
      <w:bookmarkStart w:id="1210" w:name="_Toc204420848"/>
      <w:bookmarkStart w:id="1211" w:name="_Toc204422218"/>
      <w:bookmarkStart w:id="1212" w:name="_Toc956505"/>
      <w:bookmarkStart w:id="1213" w:name="_Toc956919"/>
      <w:bookmarkStart w:id="1214" w:name="_Toc957025"/>
      <w:bookmarkStart w:id="1215" w:name="_Toc204420849"/>
      <w:bookmarkStart w:id="1216" w:name="_Toc204422219"/>
      <w:bookmarkStart w:id="1217" w:name="_Toc204421088"/>
      <w:bookmarkStart w:id="1218" w:name="_Toc204422458"/>
      <w:bookmarkStart w:id="1219" w:name="_Toc204421093"/>
      <w:bookmarkStart w:id="1220" w:name="_Toc204422463"/>
      <w:bookmarkStart w:id="1221" w:name="_Toc204421094"/>
      <w:bookmarkStart w:id="1222" w:name="_Toc204422464"/>
      <w:bookmarkStart w:id="1223" w:name="_Toc204421665"/>
      <w:bookmarkStart w:id="1224" w:name="_Toc204423035"/>
      <w:bookmarkStart w:id="1225" w:name="_Toc204421685"/>
      <w:bookmarkStart w:id="1226" w:name="_Toc204423055"/>
      <w:bookmarkStart w:id="1227" w:name="_Toc204421728"/>
      <w:bookmarkStart w:id="1228" w:name="_Toc204423098"/>
      <w:bookmarkStart w:id="1229" w:name="_Toc204421729"/>
      <w:bookmarkStart w:id="1230" w:name="_Toc204423099"/>
      <w:bookmarkStart w:id="1231" w:name="_Toc204421734"/>
      <w:bookmarkStart w:id="1232" w:name="_Toc204423104"/>
      <w:bookmarkStart w:id="1233" w:name="_Toc204421739"/>
      <w:bookmarkStart w:id="1234" w:name="_Toc204423109"/>
      <w:bookmarkStart w:id="1235" w:name="_Toc204421743"/>
      <w:bookmarkStart w:id="1236" w:name="_Toc204423113"/>
      <w:bookmarkStart w:id="1237" w:name="_Toc204421758"/>
      <w:bookmarkStart w:id="1238" w:name="_Toc204423128"/>
      <w:bookmarkStart w:id="1239" w:name="_Toc204421778"/>
      <w:bookmarkStart w:id="1240" w:name="_Toc204423148"/>
      <w:bookmarkStart w:id="1241" w:name="_Toc204421798"/>
      <w:bookmarkStart w:id="1242" w:name="_Toc204423168"/>
      <w:bookmarkStart w:id="1243" w:name="_Toc204421823"/>
      <w:bookmarkStart w:id="1244" w:name="_Toc204423193"/>
      <w:bookmarkStart w:id="1245" w:name="_Toc2348928"/>
      <w:bookmarkStart w:id="1246" w:name="_Toc79446939"/>
      <w:bookmarkStart w:id="1247" w:name="_Toc175732364"/>
      <w:bookmarkStart w:id="1248" w:name="_Toc204421856"/>
      <w:bookmarkStart w:id="1249" w:name="_Toc28982074"/>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r w:rsidRPr="00A17ED1">
        <w:rPr>
          <w:noProof/>
        </w:rPr>
        <w:t>OUTSTANDING ISSUES</w:t>
      </w:r>
      <w:bookmarkEnd w:id="1245"/>
      <w:bookmarkEnd w:id="1246"/>
      <w:bookmarkEnd w:id="1247"/>
      <w:bookmarkEnd w:id="1248"/>
      <w:bookmarkEnd w:id="1249"/>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6"/>
      <w:headerReference w:type="default" r:id="rId47"/>
      <w:footerReference w:type="even" r:id="rId48"/>
      <w:footerReference w:type="default" r:id="rId49"/>
      <w:footerReference w:type="firs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E8C38" w14:textId="77777777" w:rsidR="0083451E" w:rsidRDefault="0083451E">
      <w:r>
        <w:separator/>
      </w:r>
    </w:p>
  </w:endnote>
  <w:endnote w:type="continuationSeparator" w:id="0">
    <w:p w14:paraId="3DC02A6C" w14:textId="77777777" w:rsidR="0083451E" w:rsidRDefault="0083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0E0F2428"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del w:id="1250" w:author="Lynn Laakso" w:date="2022-09-09T14:02:00Z">
      <w:r w:rsidDel="003A7E28">
        <w:delText xml:space="preserve">Health Level Seven, </w:delText>
      </w:r>
    </w:del>
    <w:r>
      <w:t xml:space="preserve">Version </w:t>
    </w:r>
    <w:fldSimple w:instr=" DOCPROPERTY release_version \* MERGEFORMAT ">
      <w:r w:rsidR="00484737">
        <w:t>2.9.1</w:t>
      </w:r>
    </w:fldSimple>
    <w:del w:id="1251" w:author="Lynn Laakso" w:date="2022-09-09T14:02:00Z">
      <w:r w:rsidDel="003A7E28">
        <w:delText xml:space="preserve"> ©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r w:rsidDel="003A7E28">
        <w:delText>.  All rights reserved</w:delText>
      </w:r>
    </w:del>
    <w:r>
      <w:t>.</w:t>
    </w:r>
    <w:r>
      <w:rPr>
        <w:kern w:val="20"/>
      </w:rPr>
      <w:t xml:space="preserve"> </w:t>
    </w:r>
  </w:p>
  <w:p w14:paraId="78D58B09" w14:textId="57D7F0DC" w:rsidR="003A7E28" w:rsidRDefault="003A7E28" w:rsidP="003A7E28">
    <w:pPr>
      <w:pStyle w:val="Footer"/>
      <w:rPr>
        <w:ins w:id="1252" w:author="Lynn Laakso" w:date="2022-09-09T14:02:00Z"/>
      </w:rPr>
    </w:pPr>
    <w:ins w:id="1253" w:author="Lynn Laakso" w:date="2022-09-09T14:02:00Z">
      <w:r>
        <w:t xml:space="preserve">© </w:t>
      </w:r>
      <w:r>
        <w:fldChar w:fldCharType="begin"/>
      </w:r>
      <w:r>
        <w:instrText xml:space="preserve"> DOCPROPERTY release_year \* MERGEFORMAT </w:instrText>
      </w:r>
      <w:r>
        <w:fldChar w:fldCharType="separate"/>
      </w:r>
    </w:ins>
    <w:ins w:id="1254" w:author="Lynn Laakso [2]" w:date="2023-07-31T13:46:00Z">
      <w:r w:rsidR="00484737">
        <w:t>2023</w:t>
      </w:r>
    </w:ins>
    <w:ins w:id="1255" w:author="Lynn Laakso" w:date="2022-09-09T14:02:00Z">
      <w:r>
        <w:fldChar w:fldCharType="end"/>
      </w:r>
      <w:r>
        <w:t xml:space="preserve"> Health Level Seven, International.   </w:t>
      </w:r>
      <w:r w:rsidRPr="006B23F9">
        <w:t>All</w:t>
      </w:r>
      <w:r>
        <w:t xml:space="preserve"> rights reserved</w:t>
      </w:r>
      <w:r>
        <w:tab/>
      </w:r>
      <w:r>
        <w:fldChar w:fldCharType="begin"/>
      </w:r>
      <w:r>
        <w:instrText xml:space="preserve"> DOCPROPERTY release_month \* MERGEFORMAT </w:instrText>
      </w:r>
      <w:r>
        <w:fldChar w:fldCharType="separate"/>
      </w:r>
    </w:ins>
    <w:ins w:id="1256" w:author="Lynn Laakso [2]" w:date="2023-07-31T13:46:00Z">
      <w:r w:rsidR="00484737">
        <w:t>September</w:t>
      </w:r>
    </w:ins>
    <w:ins w:id="1257" w:author="Lynn Laakso" w:date="2022-09-09T14:02:00Z">
      <w:r>
        <w:fldChar w:fldCharType="end"/>
      </w:r>
      <w:r>
        <w:t xml:space="preserve"> </w:t>
      </w:r>
      <w:r>
        <w:fldChar w:fldCharType="begin"/>
      </w:r>
      <w:r>
        <w:instrText xml:space="preserve"> DOCPROPERTY release_year \* MERGEFORMAT </w:instrText>
      </w:r>
      <w:r>
        <w:fldChar w:fldCharType="separate"/>
      </w:r>
    </w:ins>
    <w:ins w:id="1258" w:author="Lynn Laakso [2]" w:date="2023-07-31T13:46:00Z">
      <w:r w:rsidR="00484737">
        <w:t>2023</w:t>
      </w:r>
    </w:ins>
    <w:ins w:id="1259" w:author="Lynn Laakso" w:date="2022-09-09T14:02:00Z">
      <w:r>
        <w:fldChar w:fldCharType="end"/>
      </w:r>
      <w:r>
        <w:t xml:space="preserve"> </w:t>
      </w:r>
      <w:r>
        <w:fldChar w:fldCharType="begin"/>
      </w:r>
      <w:r>
        <w:instrText xml:space="preserve"> DOCPROPERTY release_status \* MERGEFORMAT </w:instrText>
      </w:r>
      <w:r>
        <w:fldChar w:fldCharType="separate"/>
      </w:r>
    </w:ins>
    <w:ins w:id="1260" w:author="Lynn Laakso [2]" w:date="2023-07-31T13:46:00Z">
      <w:r w:rsidR="00484737">
        <w:t>Normative Ballot #2</w:t>
      </w:r>
    </w:ins>
    <w:ins w:id="1261" w:author="Lynn Laakso" w:date="2022-09-09T14:03:00Z">
      <w:del w:id="1262" w:author="Lynn Laakso [2]" w:date="2023-07-31T13:46:00Z">
        <w:r w:rsidR="00CE2D1D" w:rsidDel="00484737">
          <w:delText>Normative Ballot #1</w:delText>
        </w:r>
      </w:del>
    </w:ins>
    <w:ins w:id="1263" w:author="Lynn Laakso" w:date="2022-09-09T14:02:00Z">
      <w:r>
        <w:fldChar w:fldCharType="end"/>
      </w:r>
    </w:ins>
  </w:p>
  <w:p w14:paraId="61776F17" w14:textId="312F261A" w:rsidR="007F1916" w:rsidRDefault="0055731F" w:rsidP="003A7E28">
    <w:pPr>
      <w:pStyle w:val="Footer"/>
    </w:pPr>
    <w:del w:id="1264" w:author="Lynn Laakso" w:date="2022-09-09T14:02:00Z">
      <w:r w:rsidDel="003A7E28">
        <w:fldChar w:fldCharType="begin"/>
      </w:r>
      <w:r w:rsidDel="003A7E28">
        <w:delInstrText xml:space="preserve"> DOCPROPERTY release_month \* MERGEFORMAT </w:delInstrText>
      </w:r>
      <w:r w:rsidDel="003A7E28">
        <w:fldChar w:fldCharType="separate"/>
      </w:r>
      <w:r w:rsidR="00A83C88" w:rsidDel="003A7E28">
        <w:delText>September</w:delText>
      </w:r>
      <w:r w:rsidDel="003A7E28">
        <w:fldChar w:fldCharType="end"/>
      </w:r>
      <w:r w:rsidR="007F1916" w:rsidDel="003A7E28">
        <w:delText xml:space="preserve">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r w:rsidR="007F1916" w:rsidDel="003A7E28">
        <w:tab/>
      </w:r>
      <w:r w:rsidDel="003A7E28">
        <w:fldChar w:fldCharType="begin"/>
      </w:r>
      <w:r w:rsidDel="003A7E28">
        <w:delInstrText xml:space="preserve"> DOCPROPERTY release_status \* MERGEFORMAT </w:delInstrText>
      </w:r>
      <w:r w:rsidDel="003A7E28">
        <w:fldChar w:fldCharType="separate"/>
      </w:r>
      <w:r w:rsidR="00DC7331" w:rsidDel="003A7E28">
        <w:delText>Normative Ballot #1</w:delText>
      </w:r>
      <w:r w:rsidDel="003A7E2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BE1" w14:textId="4D98FC0C" w:rsidR="003A7E28" w:rsidRDefault="003A7E28" w:rsidP="003A7E2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7C7F0C5B" w14:textId="7DB01380" w:rsidR="007F1916" w:rsidRDefault="003A7E28" w:rsidP="004904C3">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ins w:id="1265" w:author="Lynn Laakso [2]" w:date="2023-07-31T13:46:00Z">
        <w:r w:rsidR="00484737">
          <w:t>Normative Ballot #2</w:t>
        </w:r>
      </w:ins>
      <w:del w:id="1266" w:author="Lynn Laakso [2]" w:date="2023-07-31T13:46:00Z">
        <w:r w:rsidR="00CE2D1D" w:rsidDel="00484737">
          <w:delText>Normative Ballot #1</w:delText>
        </w:r>
      </w:del>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278B34F6"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del w:id="1267" w:author="Lynn Laakso" w:date="2022-09-09T14:01:00Z">
      <w:r w:rsidDel="003A7E28">
        <w:delText xml:space="preserve">Health Level Seven, </w:delText>
      </w:r>
    </w:del>
    <w:r>
      <w:t xml:space="preserve">Version </w:t>
    </w:r>
    <w:fldSimple w:instr=" DOCPROPERTY release_version \* MERGEFORMAT ">
      <w:r w:rsidR="00484737">
        <w:t>2.9.1</w:t>
      </w:r>
    </w:fldSimple>
    <w:del w:id="1268" w:author="Lynn Laakso" w:date="2022-09-09T14:01:00Z">
      <w:r w:rsidDel="003A7E28">
        <w:delText xml:space="preserve"> ©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del>
    <w:r>
      <w:t>.</w:t>
    </w:r>
    <w:del w:id="1269" w:author="Lynn Laakso" w:date="2022-09-09T14:01:00Z">
      <w:r w:rsidDel="003A7E28">
        <w:delText xml:space="preserve">  </w:delText>
      </w:r>
      <w:r w:rsidRPr="006B23F9" w:rsidDel="003A7E28">
        <w:delText>All</w:delText>
      </w:r>
      <w:r w:rsidDel="003A7E28">
        <w:delText xml:space="preserve"> rights reserved.</w:delText>
      </w:r>
    </w:del>
  </w:p>
  <w:p w14:paraId="55287642" w14:textId="0E958635" w:rsidR="007F1916" w:rsidRDefault="003A7E28" w:rsidP="006B23F9">
    <w:pPr>
      <w:pStyle w:val="Footer"/>
    </w:pPr>
    <w:ins w:id="1270" w:author="Lynn Laakso" w:date="2022-09-09T14:01:00Z">
      <w:r>
        <w:t xml:space="preserve">© </w:t>
      </w:r>
      <w:r>
        <w:fldChar w:fldCharType="begin"/>
      </w:r>
      <w:r>
        <w:instrText xml:space="preserve"> DOCPROPERTY release_year \* MERGEFORMAT </w:instrText>
      </w:r>
      <w:r>
        <w:fldChar w:fldCharType="separate"/>
      </w:r>
    </w:ins>
    <w:ins w:id="1271" w:author="Lynn Laakso [2]" w:date="2023-07-31T13:46:00Z">
      <w:r w:rsidR="00484737">
        <w:t>2023</w:t>
      </w:r>
    </w:ins>
    <w:ins w:id="1272" w:author="Lynn Laakso" w:date="2022-09-09T14:01:00Z">
      <w:r>
        <w:fldChar w:fldCharType="end"/>
      </w:r>
      <w:r>
        <w:t xml:space="preserve"> </w:t>
      </w:r>
    </w:ins>
    <w:del w:id="1273" w:author="Lynn Laakso" w:date="2022-09-09T14:01:00Z">
      <w:r w:rsidDel="003A7E28">
        <w:fldChar w:fldCharType="begin"/>
      </w:r>
      <w:r w:rsidDel="003A7E28">
        <w:delInstrText xml:space="preserve"> DOCPROPERTY release_status \* MERGEFORMAT </w:delInstrText>
      </w:r>
      <w:r w:rsidDel="003A7E28">
        <w:fldChar w:fldCharType="separate"/>
      </w:r>
      <w:r w:rsidR="00DC7331" w:rsidDel="003A7E28">
        <w:delText>Normative Ballot #1</w:delText>
      </w:r>
      <w:r w:rsidDel="003A7E28">
        <w:fldChar w:fldCharType="end"/>
      </w:r>
    </w:del>
    <w:ins w:id="1274" w:author="Lynn Laakso" w:date="2022-09-09T14:01:00Z">
      <w:r>
        <w:t xml:space="preserve">Health Level Seven, International.   </w:t>
      </w:r>
      <w:r w:rsidRPr="006B23F9">
        <w:t>All</w:t>
      </w:r>
      <w:r>
        <w:t xml:space="preserve"> rights reserved</w:t>
      </w:r>
    </w:ins>
    <w:r w:rsidR="007F1916">
      <w:tab/>
    </w:r>
    <w:fldSimple w:instr=" DOCPROPERTY release_month \* MERGEFORMAT ">
      <w:r w:rsidR="00484737">
        <w:t>September</w:t>
      </w:r>
    </w:fldSimple>
    <w:r w:rsidR="007F1916">
      <w:t xml:space="preserve"> </w:t>
    </w:r>
    <w:del w:id="1275" w:author="Lynn Laakso" w:date="2022-09-09T14:01:00Z">
      <w:r w:rsidR="007F1916" w:rsidDel="003A7E28">
        <w:delText xml:space="preserve"> </w:delText>
      </w:r>
    </w:del>
    <w:fldSimple w:instr=" DOCPROPERTY release_year \* MERGEFORMAT ">
      <w:r w:rsidR="00484737">
        <w:t>2023</w:t>
      </w:r>
    </w:fldSimple>
    <w:bookmarkStart w:id="1276" w:name="_Toc79446908"/>
    <w:bookmarkEnd w:id="1276"/>
    <w:ins w:id="1277" w:author="Lynn Laakso" w:date="2022-09-09T14:01:00Z">
      <w:r>
        <w:t xml:space="preserve"> </w:t>
      </w:r>
      <w:r>
        <w:fldChar w:fldCharType="begin"/>
      </w:r>
      <w:r>
        <w:instrText xml:space="preserve"> DOCPROPERTY release_status \* MERGEFORMAT </w:instrText>
      </w:r>
      <w:r>
        <w:fldChar w:fldCharType="separate"/>
      </w:r>
    </w:ins>
    <w:ins w:id="1278" w:author="Lynn Laakso [2]" w:date="2023-07-31T13:46:00Z">
      <w:r w:rsidR="00484737">
        <w:t>Normative Ballot #2</w:t>
      </w:r>
    </w:ins>
    <w:ins w:id="1279" w:author="Lynn Laakso" w:date="2022-09-09T14:03:00Z">
      <w:del w:id="1280" w:author="Lynn Laakso [2]" w:date="2023-07-31T13:46:00Z">
        <w:r w:rsidR="00CE2D1D" w:rsidDel="00484737">
          <w:delText>Normative Ballot #1</w:delText>
        </w:r>
      </w:del>
    </w:ins>
    <w:ins w:id="1281" w:author="Lynn Laakso" w:date="2022-09-09T14:01: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CA9B3" w14:textId="77777777" w:rsidR="0083451E" w:rsidRDefault="0083451E">
      <w:r>
        <w:separator/>
      </w:r>
    </w:p>
  </w:footnote>
  <w:footnote w:type="continuationSeparator" w:id="0">
    <w:p w14:paraId="48C9A8E2" w14:textId="77777777" w:rsidR="0083451E" w:rsidRDefault="00834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Lynn Laakso [2]">
    <w15:presenceInfo w15:providerId="AD" w15:userId="S::lynn@hl7.org::a13df8dc-0c01-4708-a219-de0e936ac8fc"/>
  </w15:person>
  <w15:person w15:author="Craig Newman">
    <w15:presenceInfo w15:providerId="AD" w15:userId="S::Craig.Newman@Altarum.org::12887d91-09b3-475f-a544-dbb757be9fcc"/>
  </w15:person>
  <w15:person w15:author="Frank Oemig">
    <w15:presenceInfo w15:providerId="Windows Live" w15:userId="157b668585b94537"/>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106BAF"/>
    <w:rsid w:val="0012630F"/>
    <w:rsid w:val="001F49E5"/>
    <w:rsid w:val="00222632"/>
    <w:rsid w:val="00226FE3"/>
    <w:rsid w:val="0022752C"/>
    <w:rsid w:val="002375EA"/>
    <w:rsid w:val="0026620F"/>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84737"/>
    <w:rsid w:val="004904C3"/>
    <w:rsid w:val="004C2B29"/>
    <w:rsid w:val="004D3A6A"/>
    <w:rsid w:val="004D66C4"/>
    <w:rsid w:val="004E6648"/>
    <w:rsid w:val="00553EC1"/>
    <w:rsid w:val="0055731F"/>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23F9"/>
    <w:rsid w:val="006C0281"/>
    <w:rsid w:val="006C65AD"/>
    <w:rsid w:val="006D447E"/>
    <w:rsid w:val="006F71AC"/>
    <w:rsid w:val="00710CC3"/>
    <w:rsid w:val="00734278"/>
    <w:rsid w:val="00773DE3"/>
    <w:rsid w:val="007819AF"/>
    <w:rsid w:val="007820AD"/>
    <w:rsid w:val="007A6035"/>
    <w:rsid w:val="007F04D3"/>
    <w:rsid w:val="007F1916"/>
    <w:rsid w:val="00811E4D"/>
    <w:rsid w:val="0081616D"/>
    <w:rsid w:val="008203F2"/>
    <w:rsid w:val="008315F0"/>
    <w:rsid w:val="0083451E"/>
    <w:rsid w:val="00841F49"/>
    <w:rsid w:val="00843380"/>
    <w:rsid w:val="00865F2A"/>
    <w:rsid w:val="008A686D"/>
    <w:rsid w:val="008C6B63"/>
    <w:rsid w:val="008F1D52"/>
    <w:rsid w:val="008F4F6B"/>
    <w:rsid w:val="00900DB5"/>
    <w:rsid w:val="009329CE"/>
    <w:rsid w:val="00932DE4"/>
    <w:rsid w:val="009A0F48"/>
    <w:rsid w:val="009A68E5"/>
    <w:rsid w:val="009C46C3"/>
    <w:rsid w:val="009E021D"/>
    <w:rsid w:val="00A06CF1"/>
    <w:rsid w:val="00A162C9"/>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E2D1D"/>
    <w:rsid w:val="00CE6E1B"/>
    <w:rsid w:val="00D23AEB"/>
    <w:rsid w:val="00D27FC8"/>
    <w:rsid w:val="00D40512"/>
    <w:rsid w:val="00D5412C"/>
    <w:rsid w:val="00D749ED"/>
    <w:rsid w:val="00D9661E"/>
    <w:rsid w:val="00D97FEB"/>
    <w:rsid w:val="00DA16AC"/>
    <w:rsid w:val="00DC7331"/>
    <w:rsid w:val="00DE3C38"/>
    <w:rsid w:val="00DF4D5B"/>
    <w:rsid w:val="00E14096"/>
    <w:rsid w:val="00E53ED0"/>
    <w:rsid w:val="00E66B38"/>
    <w:rsid w:val="00E73D98"/>
    <w:rsid w:val="00E74C38"/>
    <w:rsid w:val="00E82F0D"/>
    <w:rsid w:val="00E958D5"/>
    <w:rsid w:val="00ED203B"/>
    <w:rsid w:val="00F01005"/>
    <w:rsid w:val="00F038AA"/>
    <w:rsid w:val="00F552F0"/>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Change w:id="0" w:author="Lynn Laakso" w:date="2022-09-09T14:02:00Z">
        <w:pPr>
          <w:tabs>
            <w:tab w:val="left" w:pos="567"/>
            <w:tab w:val="right" w:leader="dot" w:pos="9360"/>
          </w:tabs>
          <w:spacing w:before="120" w:after="120"/>
        </w:pPr>
      </w:pPrChange>
    </w:pPr>
    <w:rPr>
      <w:rFonts w:ascii="Times New Roman" w:hAnsi="Times New Roman"/>
      <w:caps w:val="0"/>
      <w:smallCaps/>
      <w:rPrChange w:id="0" w:author="Lynn Laakso" w:date="2022-09-09T14:02:00Z">
        <w:rPr>
          <w:b/>
          <w:smallCaps/>
          <w:noProof/>
          <w:kern w:val="20"/>
          <w:lang w:val="en-US" w:eastAsia="en-US" w:bidi="ar-SA"/>
        </w:rPr>
      </w:rPrChange>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strucdoc@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47</Pages>
  <Words>19045</Words>
  <Characters>108559</Characters>
  <Application>Microsoft Office Word</Application>
  <DocSecurity>0</DocSecurity>
  <Lines>904</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127350</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Lynn Laakso</cp:lastModifiedBy>
  <cp:revision>7</cp:revision>
  <cp:lastPrinted>2022-09-09T18:03:00Z</cp:lastPrinted>
  <dcterms:created xsi:type="dcterms:W3CDTF">2022-09-09T18:03:00Z</dcterms:created>
  <dcterms:modified xsi:type="dcterms:W3CDTF">2023-07-31T17:47:00Z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