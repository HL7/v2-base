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142178E2" w:rsidR="00F80A9C" w:rsidRPr="005669A1" w:rsidDel="005669A1" w:rsidRDefault="00F134F1" w:rsidP="00F80A9C">
      <w:pPr>
        <w:pStyle w:val="ANSIdesignation"/>
        <w:spacing w:before="0" w:after="0"/>
        <w:rPr>
          <w:del w:id="1" w:author="Lynn Laakso" w:date="2022-09-09T15:28:00Z"/>
          <w:rFonts w:ascii="Arial Narrow" w:hAnsi="Arial Narrow"/>
          <w:bCs/>
          <w:rPrChange w:id="2" w:author="Lynn Laakso" w:date="2022-09-09T15:28:00Z">
            <w:rPr>
              <w:del w:id="3" w:author="Lynn Laakso" w:date="2022-09-09T15:28:00Z"/>
              <w:rFonts w:ascii="Arial Narrow" w:hAnsi="Arial Narrow"/>
              <w:b/>
            </w:rPr>
          </w:rPrChange>
        </w:rPr>
      </w:pPr>
      <w:bookmarkStart w:id="4" w:name="_Toc25579082"/>
      <w:bookmarkStart w:id="5" w:name="_Toc25585447"/>
      <w:bookmarkStart w:id="6" w:name="_Toc463264298"/>
      <w:r w:rsidRPr="005669A1">
        <w:rPr>
          <w:bCs/>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7" w:author="Lynn Laakso" w:date="2022-09-09T15:28:00Z">
        <w:r w:rsidR="00F80A9C" w:rsidRPr="005669A1" w:rsidDel="005669A1">
          <w:rPr>
            <w:rFonts w:ascii="Arial Narrow" w:hAnsi="Arial Narrow"/>
            <w:bCs/>
            <w:noProof/>
            <w:rPrChange w:id="8" w:author="Lynn Laakso" w:date="2022-09-09T15:28:00Z">
              <w:rPr>
                <w:rFonts w:ascii="Arial Narrow" w:hAnsi="Arial Narrow"/>
                <w:b/>
                <w:noProof/>
              </w:rPr>
            </w:rPrChange>
          </w:rPr>
          <w:drawing>
            <wp:inline distT="0" distB="0" distL="0" distR="0" wp14:anchorId="3DDB0A6B" wp14:editId="172B803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1691AA6" w14:textId="72BA6A2E" w:rsidR="00F80A9C" w:rsidRPr="005669A1" w:rsidDel="005669A1" w:rsidRDefault="00F80A9C" w:rsidP="00F80A9C">
      <w:pPr>
        <w:spacing w:after="0"/>
        <w:jc w:val="right"/>
        <w:rPr>
          <w:del w:id="9" w:author="Lynn Laakso" w:date="2022-09-09T15:28:00Z"/>
          <w:rFonts w:ascii="Garamond" w:hAnsi="Garamond"/>
          <w:bCs/>
          <w:sz w:val="32"/>
          <w:rPrChange w:id="10" w:author="Lynn Laakso" w:date="2022-09-09T15:28:00Z">
            <w:rPr>
              <w:del w:id="11" w:author="Lynn Laakso" w:date="2022-09-09T15:28:00Z"/>
              <w:rFonts w:ascii="Garamond" w:hAnsi="Garamond"/>
              <w:b/>
              <w:sz w:val="32"/>
            </w:rPr>
          </w:rPrChange>
        </w:rPr>
      </w:pPr>
      <w:del w:id="12" w:author="Lynn Laakso" w:date="2022-09-09T15:28:00Z">
        <w:r w:rsidRPr="005669A1" w:rsidDel="005669A1">
          <w:rPr>
            <w:rFonts w:ascii="Garamond" w:hAnsi="Garamond"/>
            <w:bCs/>
            <w:sz w:val="32"/>
            <w:rPrChange w:id="13" w:author="Lynn Laakso" w:date="2022-09-09T15:28:00Z">
              <w:rPr>
                <w:rFonts w:ascii="Garamond" w:hAnsi="Garamond"/>
                <w:b/>
                <w:sz w:val="32"/>
              </w:rPr>
            </w:rPrChange>
          </w:rPr>
          <w:delText>ANSI/HL7 V2.9-2019</w:delText>
        </w:r>
      </w:del>
    </w:p>
    <w:p w14:paraId="08301D9D" w14:textId="4C585FD1" w:rsidR="00F80A9C" w:rsidRPr="005669A1" w:rsidRDefault="00F80A9C">
      <w:pPr>
        <w:pStyle w:val="ANSIdesignation"/>
        <w:spacing w:before="0" w:after="0"/>
        <w:rPr>
          <w:bCs/>
        </w:rPr>
        <w:pPrChange w:id="14" w:author="Lynn Laakso" w:date="2022-09-09T15:28:00Z">
          <w:pPr>
            <w:spacing w:after="0"/>
            <w:jc w:val="right"/>
          </w:pPr>
        </w:pPrChange>
      </w:pPr>
      <w:del w:id="15" w:author="Lynn Laakso" w:date="2022-09-09T15:28:00Z">
        <w:r w:rsidRPr="005669A1" w:rsidDel="005669A1">
          <w:rPr>
            <w:rFonts w:ascii="Garamond" w:hAnsi="Garamond"/>
            <w:bCs/>
            <w:rPrChange w:id="16" w:author="Lynn Laakso" w:date="2022-09-09T15:28:00Z">
              <w:rPr>
                <w:rFonts w:ascii="Garamond" w:hAnsi="Garamond"/>
                <w:b/>
              </w:rPr>
            </w:rPrChange>
          </w:rPr>
          <w:delText>12/9/2019</w:delText>
        </w:r>
      </w:del>
      <w:ins w:id="17" w:author="Lynn Laakso" w:date="2022-09-09T15:28:00Z">
        <w:r w:rsidR="005669A1" w:rsidRPr="005669A1">
          <w:rPr>
            <w:rFonts w:ascii="Arial Narrow" w:hAnsi="Arial Narrow"/>
            <w:bCs/>
            <w:noProof/>
            <w:rPrChange w:id="18" w:author="Lynn Laakso" w:date="2022-09-09T15:28:00Z">
              <w:rPr>
                <w:rFonts w:ascii="Arial Narrow" w:hAnsi="Arial Narrow"/>
                <w:b/>
                <w:noProof/>
              </w:rPr>
            </w:rPrChange>
          </w:rPr>
          <w:t>V291_R1_N1_202</w:t>
        </w:r>
      </w:ins>
      <w:ins w:id="19" w:author="Lynn Laakso [2]" w:date="2023-07-31T15:45:00Z">
        <w:r w:rsidR="009C0845">
          <w:rPr>
            <w:rFonts w:ascii="Arial Narrow" w:hAnsi="Arial Narrow"/>
            <w:bCs/>
            <w:noProof/>
          </w:rPr>
          <w:t>3</w:t>
        </w:r>
      </w:ins>
      <w:ins w:id="20" w:author="Lynn Laakso" w:date="2022-09-09T15:28:00Z">
        <w:del w:id="21" w:author="Lynn Laakso [2]" w:date="2023-07-31T15:45:00Z">
          <w:r w:rsidR="005669A1" w:rsidRPr="005669A1" w:rsidDel="009C0845">
            <w:rPr>
              <w:rFonts w:ascii="Arial Narrow" w:hAnsi="Arial Narrow"/>
              <w:bCs/>
              <w:noProof/>
              <w:rPrChange w:id="22" w:author="Lynn Laakso" w:date="2022-09-09T15:28:00Z">
                <w:rPr>
                  <w:rFonts w:ascii="Arial Narrow" w:hAnsi="Arial Narrow"/>
                  <w:b/>
                  <w:noProof/>
                </w:rPr>
              </w:rPrChange>
            </w:rPr>
            <w:delText>2</w:delText>
          </w:r>
        </w:del>
        <w:r w:rsidR="005669A1" w:rsidRPr="005669A1">
          <w:rPr>
            <w:rFonts w:ascii="Arial Narrow" w:hAnsi="Arial Narrow"/>
            <w:bCs/>
            <w:noProof/>
            <w:rPrChange w:id="23" w:author="Lynn Laakso" w:date="2022-09-09T15:28:00Z">
              <w:rPr>
                <w:rFonts w:ascii="Arial Narrow" w:hAnsi="Arial Narrow"/>
                <w:b/>
                <w:noProof/>
              </w:rPr>
            </w:rPrChange>
          </w:rPr>
          <w:t>SEP</w:t>
        </w:r>
      </w:ins>
    </w:p>
    <w:p w14:paraId="38ECB234" w14:textId="5332AD0B" w:rsidR="00982364" w:rsidRPr="00E80B34" w:rsidRDefault="00982364" w:rsidP="00125A26">
      <w:pPr>
        <w:pStyle w:val="Heading1"/>
        <w:rPr>
          <w:noProof/>
        </w:rPr>
      </w:pPr>
      <w:r w:rsidRPr="00E80B34">
        <w:rPr>
          <w:noProof/>
        </w:rPr>
        <w:t>.</w:t>
      </w:r>
      <w:r w:rsidRPr="00E80B34">
        <w:rPr>
          <w:noProof/>
        </w:rPr>
        <w:br/>
        <w:t>Personnel Management</w:t>
      </w:r>
      <w:bookmarkEnd w:id="6"/>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4465D851" w:rsidR="00982364" w:rsidRPr="00982364" w:rsidRDefault="004846A5" w:rsidP="00125A26">
            <w:pPr>
              <w:rPr>
                <w:noProof/>
              </w:rPr>
            </w:pPr>
            <w:ins w:id="24" w:author="Craig Newman" w:date="2023-07-03T12:59:00Z">
              <w:r>
                <w:rPr>
                  <w:noProof/>
                </w:rPr>
                <w:t>Chapter</w:t>
              </w:r>
            </w:ins>
            <w:del w:id="25" w:author="Craig Newman" w:date="2023-07-03T12:59:00Z">
              <w:r w:rsidR="00EF0D72" w:rsidDel="004846A5">
                <w:rPr>
                  <w:noProof/>
                </w:rPr>
                <w:delText>Co</w:delText>
              </w:r>
              <w:r w:rsidR="00982364" w:rsidRPr="00982364" w:rsidDel="004846A5">
                <w:rPr>
                  <w:noProof/>
                </w:rPr>
                <w:delText>-</w:delText>
              </w:r>
            </w:del>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29B3BAD4" w:rsidR="00982364" w:rsidRPr="00982364" w:rsidRDefault="00982364" w:rsidP="00EF0D72">
            <w:pPr>
              <w:rPr>
                <w:noProof/>
              </w:rPr>
            </w:pPr>
            <w:del w:id="26" w:author="Craig Newman" w:date="2023-07-03T12:59:00Z">
              <w:r w:rsidRPr="00982364" w:rsidDel="004846A5">
                <w:rPr>
                  <w:noProof/>
                </w:rPr>
                <w:delText>C</w:delText>
              </w:r>
              <w:r w:rsidR="00EF0D72" w:rsidDel="004846A5">
                <w:rPr>
                  <w:noProof/>
                </w:rPr>
                <w:delText>o</w:delText>
              </w:r>
              <w:r w:rsidRPr="00982364" w:rsidDel="004846A5">
                <w:rPr>
                  <w:noProof/>
                </w:rPr>
                <w:delText>-</w:delText>
              </w:r>
            </w:del>
            <w:ins w:id="27" w:author="Craig Newman" w:date="2023-07-03T12:59:00Z">
              <w:r w:rsidR="004846A5">
                <w:rPr>
                  <w:noProof/>
                </w:rPr>
                <w:t xml:space="preserve">Chapter </w:t>
              </w:r>
            </w:ins>
            <w:r w:rsidRPr="00982364">
              <w:rPr>
                <w:noProof/>
              </w:rPr>
              <w:t>Chair:</w:t>
            </w:r>
          </w:p>
        </w:tc>
        <w:tc>
          <w:tcPr>
            <w:tcW w:w="6955" w:type="dxa"/>
          </w:tcPr>
          <w:p w14:paraId="07BACCC5" w14:textId="233BE2D0" w:rsidR="00EF0D72" w:rsidRPr="00982364" w:rsidRDefault="00062E15" w:rsidP="00EF0D72">
            <w:pPr>
              <w:rPr>
                <w:noProof/>
              </w:rPr>
            </w:pPr>
            <w:ins w:id="28" w:author="Frank Oemig" w:date="2022-07-10T14:15:00Z">
              <w:r>
                <w:rPr>
                  <w:noProof/>
                </w:rPr>
                <w:t>Cooper Thompson</w:t>
              </w:r>
              <w:r w:rsidDel="00062E15">
                <w:rPr>
                  <w:noProof/>
                </w:rPr>
                <w:t xml:space="preserve"> </w:t>
              </w:r>
            </w:ins>
            <w:del w:id="29" w:author="Frank Oemig" w:date="2022-07-10T14:15:00Z">
              <w:r w:rsidR="00EF0D72" w:rsidDel="00062E15">
                <w:rPr>
                  <w:noProof/>
                </w:rPr>
                <w:delText>Irma Jongeneel-de Haas</w:delText>
              </w:r>
            </w:del>
            <w:r w:rsidR="00982364" w:rsidRPr="00982364">
              <w:rPr>
                <w:noProof/>
              </w:rPr>
              <w:br/>
            </w:r>
            <w:del w:id="30" w:author="Frank Oemig" w:date="2022-07-10T14:15:00Z">
              <w:r w:rsidR="00EF0D72" w:rsidDel="00062E15">
                <w:rPr>
                  <w:noProof/>
                </w:rPr>
                <w:delText>HL7 Netherlands</w:delText>
              </w:r>
            </w:del>
            <w:ins w:id="31" w:author="Frank Oemig" w:date="2022-07-10T14:15:00Z">
              <w:r>
                <w:rPr>
                  <w:noProof/>
                </w:rPr>
                <w:t>Epic</w:t>
              </w:r>
            </w:ins>
          </w:p>
        </w:tc>
      </w:tr>
      <w:tr w:rsidR="00EF0D72" w:rsidRPr="00982364" w14:paraId="64E6DDFE" w14:textId="77777777">
        <w:tc>
          <w:tcPr>
            <w:tcW w:w="2520" w:type="dxa"/>
          </w:tcPr>
          <w:p w14:paraId="6A6C6C53" w14:textId="1497A922" w:rsidR="00EF0D72" w:rsidRPr="00982364" w:rsidRDefault="00EF0D72" w:rsidP="00EF0D72">
            <w:pPr>
              <w:rPr>
                <w:noProof/>
              </w:rPr>
            </w:pPr>
            <w:del w:id="32" w:author="Craig Newman" w:date="2023-07-03T12:59:00Z">
              <w:r w:rsidDel="004846A5">
                <w:rPr>
                  <w:noProof/>
                </w:rPr>
                <w:delText>Co-</w:delText>
              </w:r>
            </w:del>
            <w:ins w:id="33" w:author="Craig Newman" w:date="2023-07-03T12:59:00Z">
              <w:r w:rsidR="004846A5">
                <w:rPr>
                  <w:noProof/>
                </w:rPr>
                <w:t xml:space="preserve">Chapter </w:t>
              </w:r>
            </w:ins>
            <w:r>
              <w:rPr>
                <w:noProof/>
              </w:rPr>
              <w:t>Chair:</w:t>
            </w:r>
          </w:p>
        </w:tc>
        <w:tc>
          <w:tcPr>
            <w:tcW w:w="6955" w:type="dxa"/>
          </w:tcPr>
          <w:p w14:paraId="5C849221" w14:textId="1631658C" w:rsidR="00EF0D72" w:rsidRPr="00982364" w:rsidDel="00EF0D72" w:rsidRDefault="00EF0D72" w:rsidP="00EF0D72">
            <w:pPr>
              <w:rPr>
                <w:noProof/>
              </w:rPr>
            </w:pPr>
            <w:r>
              <w:rPr>
                <w:noProof/>
              </w:rPr>
              <w:t>Brian Postlethwaite</w:t>
            </w:r>
            <w:r>
              <w:rPr>
                <w:noProof/>
              </w:rPr>
              <w:br/>
            </w:r>
            <w:del w:id="34" w:author="Craig Newman" w:date="2023-07-03T12:59:00Z">
              <w:r w:rsidDel="004846A5">
                <w:rPr>
                  <w:noProof/>
                </w:rPr>
                <w:delText>Health Connex</w:delText>
              </w:r>
            </w:del>
            <w:ins w:id="35" w:author="Craig Newman" w:date="2023-07-03T12:59:00Z">
              <w:r w:rsidR="004846A5">
                <w:rPr>
                  <w:noProof/>
                </w:rPr>
                <w:t>Microsoft Corporation</w:t>
              </w:r>
            </w:ins>
          </w:p>
        </w:tc>
      </w:tr>
      <w:tr w:rsidR="00EF0D72" w:rsidRPr="00982364" w14:paraId="3AF72ED8" w14:textId="77777777">
        <w:tc>
          <w:tcPr>
            <w:tcW w:w="2520" w:type="dxa"/>
          </w:tcPr>
          <w:p w14:paraId="07DF4998" w14:textId="054E3F3A" w:rsidR="00EF0D72" w:rsidRDefault="00EF0D72" w:rsidP="00EF0D72">
            <w:pPr>
              <w:rPr>
                <w:noProof/>
              </w:rPr>
            </w:pPr>
            <w:del w:id="36" w:author="Craig Newman" w:date="2023-07-03T12:59:00Z">
              <w:r w:rsidDel="004846A5">
                <w:rPr>
                  <w:noProof/>
                </w:rPr>
                <w:delText>Co-</w:delText>
              </w:r>
            </w:del>
            <w:ins w:id="37" w:author="Craig Newman" w:date="2023-07-03T12:59:00Z">
              <w:r w:rsidR="004846A5">
                <w:rPr>
                  <w:noProof/>
                </w:rPr>
                <w:t xml:space="preserve">Chapter </w:t>
              </w:r>
            </w:ins>
            <w:r>
              <w:rPr>
                <w:noProof/>
              </w:rPr>
              <w:t>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26272168" w:rsidR="00982364" w:rsidRPr="00982364" w:rsidRDefault="00EF0D72" w:rsidP="00EF0D72">
            <w:pPr>
              <w:rPr>
                <w:noProof/>
              </w:rPr>
            </w:pPr>
            <w:r>
              <w:rPr>
                <w:noProof/>
              </w:rPr>
              <w:t xml:space="preserve">Chapter </w:t>
            </w:r>
            <w:del w:id="38" w:author="Craig Newman" w:date="2023-07-03T12:59:00Z">
              <w:r w:rsidDel="004846A5">
                <w:rPr>
                  <w:noProof/>
                </w:rPr>
                <w:delText xml:space="preserve">Chair &amp; </w:delText>
              </w:r>
            </w:del>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39" w:author="Frank Oemig" w:date="2022-07-10T13:53:00Z">
              <w:r w:rsidR="006138DD">
                <w:rPr>
                  <w:noProof/>
                </w:rPr>
                <w:t>Oracle Cerner</w:t>
              </w:r>
            </w:ins>
            <w:del w:id="40"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pPr>
        <w:rPr>
          <w:ins w:id="41" w:author="Frank Oemig" w:date="2022-09-07T17:09:00Z"/>
        </w:rPr>
      </w:pPr>
      <w:bookmarkStart w:id="42" w:name="_Toc494168628"/>
      <w:bookmarkStart w:id="43" w:name="_Toc463264299"/>
    </w:p>
    <w:p w14:paraId="38DA7D28" w14:textId="77777777" w:rsidR="00F70A33" w:rsidRPr="007D514E"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44" w:author="Frank Oemig" w:date="2022-09-07T17:09:00Z"/>
          <w:bCs/>
          <w:noProof/>
          <w:sz w:val="32"/>
          <w:szCs w:val="36"/>
          <w:rPrChange w:id="45" w:author="Frank Oemig" w:date="2022-09-06T17:22:00Z">
            <w:rPr>
              <w:ins w:id="46" w:author="Frank Oemig" w:date="2022-09-07T17:09:00Z"/>
              <w:noProof/>
            </w:rPr>
          </w:rPrChange>
        </w:rPr>
        <w:pPrChange w:id="47" w:author="Frank Oemig" w:date="2022-09-06T17:22:00Z">
          <w:pPr>
            <w:pStyle w:val="Heading2"/>
            <w:numPr>
              <w:ilvl w:val="0"/>
              <w:numId w:val="0"/>
            </w:numPr>
            <w:ind w:left="0" w:firstLine="0"/>
          </w:pPr>
        </w:pPrChange>
      </w:pPr>
      <w:ins w:id="48" w:author="Frank Oemig" w:date="2022-09-07T17:09:00Z">
        <w:r w:rsidRPr="007D514E">
          <w:rPr>
            <w:b/>
            <w:bCs/>
            <w:noProof/>
            <w:sz w:val="32"/>
            <w:szCs w:val="36"/>
            <w:rPrChange w:id="49" w:author="Frank Oemig" w:date="2022-09-06T17:22:00Z">
              <w:rPr>
                <w:noProof/>
              </w:rPr>
            </w:rPrChange>
          </w:rPr>
          <w:t>Note to Balloters</w:t>
        </w:r>
      </w:ins>
    </w:p>
    <w:p w14:paraId="310035D5"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0" w:author="Frank Oemig" w:date="2022-09-07T17:09:00Z"/>
          <w:lang w:eastAsia="de-DE"/>
        </w:rPr>
        <w:pPrChange w:id="51" w:author="Frank Oemig" w:date="2022-09-06T17:22:00Z">
          <w:pPr/>
        </w:pPrChange>
      </w:pPr>
      <w:ins w:id="52" w:author="Frank Oemig" w:date="2022-09-07T17:09:00Z">
        <w:r>
          <w:rPr>
            <w:lang w:eastAsia="de-DE"/>
          </w:rPr>
          <w:t>We are seeking your input on these topics:</w:t>
        </w:r>
      </w:ins>
    </w:p>
    <w:p w14:paraId="701DFF19" w14:textId="62BAAF1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3" w:author="Frank Oemig" w:date="2022-09-07T17:09:00Z"/>
          <w:lang w:eastAsia="de-DE"/>
        </w:rPr>
        <w:pPrChange w:id="54" w:author="Frank Oemig" w:date="2022-09-06T17:22:00Z">
          <w:pPr/>
        </w:pPrChange>
      </w:pPr>
      <w:ins w:id="55" w:author="Frank Oemig" w:date="2022-09-07T17:09: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56" w:name="_Hlk113963458"/>
      <w:ins w:id="57" w:author="Lynn Laakso" w:date="2022-09-13T14:38:00Z">
        <w:r w:rsidR="00D40411" w:rsidRPr="00D40411">
          <w:rPr>
            <w:szCs w:val="20"/>
          </w:rPr>
          <w:fldChar w:fldCharType="begin"/>
        </w:r>
        <w:r w:rsidR="00D40411" w:rsidRPr="00D40411">
          <w:rPr>
            <w:szCs w:val="20"/>
            <w:rPrChange w:id="58" w:author="Lynn Laakso" w:date="2022-09-13T14:39:00Z">
              <w:rPr>
                <w:sz w:val="22"/>
              </w:rPr>
            </w:rPrChange>
          </w:rPr>
          <w:instrText xml:space="preserve"> HYPERLINK "http://www.hl7.org/permalink/?GenderHarmonyIGBallot" </w:instrText>
        </w:r>
        <w:r w:rsidR="00D40411" w:rsidRPr="00D40411">
          <w:rPr>
            <w:szCs w:val="20"/>
          </w:rPr>
        </w:r>
        <w:r w:rsidR="00D40411" w:rsidRPr="00D40411">
          <w:rPr>
            <w:szCs w:val="20"/>
            <w:rPrChange w:id="59" w:author="Lynn Laakso" w:date="2022-09-13T14:39:00Z">
              <w:rPr>
                <w:rStyle w:val="Hyperlink"/>
                <w:kern w:val="0"/>
                <w:sz w:val="22"/>
              </w:rPr>
            </w:rPrChange>
          </w:rPr>
          <w:fldChar w:fldCharType="separate"/>
        </w:r>
        <w:r w:rsidR="00D40411" w:rsidRPr="00D40411">
          <w:rPr>
            <w:rStyle w:val="Hyperlink"/>
            <w:rFonts w:ascii="Times New Roman" w:hAnsi="Times New Roman" w:cs="Times New Roman"/>
            <w:sz w:val="20"/>
            <w:szCs w:val="20"/>
            <w:rPrChange w:id="60" w:author="Lynn Laakso" w:date="2022-09-13T14:39:00Z">
              <w:rPr>
                <w:rStyle w:val="Hyperlink"/>
                <w:sz w:val="22"/>
              </w:rPr>
            </w:rPrChange>
          </w:rPr>
          <w:t>http://www.hl7.org/permalink/?GenderHarmonyIGBallot</w:t>
        </w:r>
        <w:r w:rsidR="00D40411" w:rsidRPr="00D40411">
          <w:rPr>
            <w:rStyle w:val="Hyperlink"/>
            <w:rFonts w:ascii="Times New Roman" w:hAnsi="Times New Roman" w:cs="Times New Roman"/>
            <w:kern w:val="0"/>
            <w:sz w:val="20"/>
            <w:szCs w:val="20"/>
            <w:rPrChange w:id="61" w:author="Lynn Laakso" w:date="2022-09-13T14:39:00Z">
              <w:rPr>
                <w:rStyle w:val="Hyperlink"/>
                <w:kern w:val="0"/>
                <w:sz w:val="22"/>
              </w:rPr>
            </w:rPrChange>
          </w:rPr>
          <w:fldChar w:fldCharType="end"/>
        </w:r>
        <w:bookmarkEnd w:id="56"/>
        <w:r w:rsidR="00D40411">
          <w:rPr>
            <w:rStyle w:val="Hyperlink"/>
            <w:kern w:val="0"/>
            <w:sz w:val="22"/>
          </w:rPr>
          <w:t xml:space="preserve"> </w:t>
        </w:r>
      </w:ins>
      <w:ins w:id="62" w:author="Lynn Laakso" w:date="2022-09-09T15:30:00Z">
        <w:r w:rsidR="005669A1">
          <w:rPr>
            <w:lang w:eastAsia="de-DE"/>
          </w:rPr>
          <w:t>ballot.</w:t>
        </w:r>
      </w:ins>
      <w:ins w:id="63" w:author="Frank Oemig" w:date="2022-09-07T17:09:00Z">
        <w:del w:id="64" w:author="Lynn Laakso" w:date="2022-09-09T15:29:00Z">
          <w:r w:rsidDel="005669A1">
            <w:rPr>
              <w:lang w:eastAsia="de-DE"/>
            </w:rPr>
            <w:delText>&lt;ADD LINK TO THE Cross Paradigm IG here!&gt;</w:delText>
          </w:r>
        </w:del>
      </w:ins>
    </w:p>
    <w:p w14:paraId="49D0504D" w14:textId="5598C455"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65" w:author="Frank Oemig" w:date="2022-09-07T17:09:00Z"/>
          <w:lang w:eastAsia="de-DE"/>
        </w:rPr>
        <w:pPrChange w:id="66" w:author="Frank Oemig" w:date="2022-09-06T17:22:00Z">
          <w:pPr/>
        </w:pPrChange>
      </w:pPr>
      <w:ins w:id="67"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68" w:author="Lynn Laakso" w:date="2022-09-13T14:39:00Z">
        <w:r w:rsidR="00D40411" w:rsidRPr="00BB4D76">
          <w:fldChar w:fldCharType="begin"/>
        </w:r>
        <w:r w:rsidR="00D40411" w:rsidRPr="00BB4D76">
          <w:rPr>
            <w:szCs w:val="20"/>
          </w:rPr>
          <w:instrText xml:space="preserve"> HYPERLINK "http://www.hl7.org/permalink/?GenderHarmonyIGBallot" </w:instrText>
        </w:r>
        <w:r w:rsidR="00D40411" w:rsidRPr="00BB4D76">
          <w:fldChar w:fldCharType="separate"/>
        </w:r>
        <w:r w:rsidR="00D40411" w:rsidRPr="00BB4D76">
          <w:rPr>
            <w:rStyle w:val="Hyperlink"/>
            <w:rFonts w:ascii="Times New Roman" w:hAnsi="Times New Roman" w:cs="Times New Roman"/>
            <w:sz w:val="20"/>
            <w:szCs w:val="20"/>
          </w:rPr>
          <w:t>http://www.hl7.org/permalink/?GenderHarmonyIGBallot</w:t>
        </w:r>
        <w:r w:rsidR="00D40411" w:rsidRPr="00BB4D76">
          <w:rPr>
            <w:rStyle w:val="Hyperlink"/>
            <w:rFonts w:ascii="Times New Roman" w:hAnsi="Times New Roman" w:cs="Times New Roman"/>
            <w:kern w:val="0"/>
            <w:sz w:val="20"/>
            <w:szCs w:val="20"/>
          </w:rPr>
          <w:fldChar w:fldCharType="end"/>
        </w:r>
      </w:ins>
      <w:ins w:id="69" w:author="Frank Oemig" w:date="2022-09-07T17:09:00Z">
        <w:del w:id="70" w:author="Lynn Laakso" w:date="2022-09-09T15:30:00Z">
          <w:r w:rsidDel="005669A1">
            <w:rPr>
              <w:lang w:eastAsia="de-DE"/>
            </w:rPr>
            <w:delText xml:space="preserve">&lt;ADD LINK TO THE Cross Paradigm IG here!&gt; </w:delText>
          </w:r>
        </w:del>
        <w:del w:id="71" w:author="Lynn Laakso" w:date="2022-09-13T14:39:00Z">
          <w:r w:rsidDel="00D40411">
            <w:rPr>
              <w:lang w:eastAsia="de-DE"/>
            </w:rPr>
            <w:delText>ballot</w:delText>
          </w:r>
        </w:del>
        <w:r>
          <w:rPr>
            <w:lang w:eastAsia="de-DE"/>
          </w:rPr>
          <w:t>.</w:t>
        </w:r>
      </w:ins>
    </w:p>
    <w:p w14:paraId="57A57B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72" w:author="Frank Oemig" w:date="2022-09-07T17:09:00Z"/>
          <w:lang w:eastAsia="de-DE"/>
        </w:rPr>
        <w:pPrChange w:id="73" w:author="Frank Oemig" w:date="2022-09-06T17:22:00Z">
          <w:pPr/>
        </w:pPrChange>
      </w:pPr>
      <w:ins w:id="74" w:author="Frank Oemig" w:date="2022-09-07T17:09:00Z">
        <w:r>
          <w:rPr>
            <w:lang w:eastAsia="de-DE"/>
          </w:rPr>
          <w:lastRenderedPageBreak/>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027837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75" w:author="Frank Oemig" w:date="2022-09-07T17:09:00Z"/>
          <w:lang w:eastAsia="de-DE"/>
        </w:rPr>
        <w:pPrChange w:id="76" w:author="Frank Oemig" w:date="2022-09-06T17:22:00Z">
          <w:pPr/>
        </w:pPrChange>
      </w:pPr>
      <w:ins w:id="77" w:author="Frank Oemig" w:date="2022-09-07T17:09:00Z">
        <w:r>
          <w:rPr>
            <w:lang w:eastAsia="de-DE"/>
          </w:rPr>
          <w:t>#4 Are these segments needed for the Specimen Shipment Manifest?</w:t>
        </w:r>
      </w:ins>
    </w:p>
    <w:p w14:paraId="243FAEEA" w14:textId="77777777" w:rsidR="00451C5B" w:rsidRDefault="00451C5B" w:rsidP="00451C5B">
      <w:pPr>
        <w:rPr>
          <w:ins w:id="78" w:author="Frank Oemig" w:date="2022-09-01T10:4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79" w:author="Craig Newman" w:date="2023-06-29T15:0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29"/>
        <w:gridCol w:w="2291"/>
        <w:gridCol w:w="2895"/>
        <w:gridCol w:w="1250"/>
        <w:gridCol w:w="1268"/>
        <w:gridCol w:w="717"/>
        <w:tblGridChange w:id="80">
          <w:tblGrid>
            <w:gridCol w:w="929"/>
            <w:gridCol w:w="2291"/>
            <w:gridCol w:w="3075"/>
            <w:gridCol w:w="1070"/>
            <w:gridCol w:w="1268"/>
            <w:gridCol w:w="717"/>
          </w:tblGrid>
        </w:tblGridChange>
      </w:tblGrid>
      <w:tr w:rsidR="009B3894" w14:paraId="243133BE" w14:textId="77777777" w:rsidTr="000075A1">
        <w:trPr>
          <w:trHeight w:val="530"/>
          <w:ins w:id="81" w:author="Frank Oemig" w:date="2022-07-13T17:34:00Z"/>
          <w:trPrChange w:id="82" w:author="Craig Newman" w:date="2023-06-29T15:00:00Z">
            <w:trPr>
              <w:trHeight w:val="530"/>
            </w:trPr>
          </w:trPrChange>
        </w:trPr>
        <w:tc>
          <w:tcPr>
            <w:tcW w:w="929" w:type="dxa"/>
            <w:shd w:val="clear" w:color="auto" w:fill="D9D9D9"/>
            <w:tcPrChange w:id="83" w:author="Craig Newman" w:date="2023-06-29T15:00:00Z">
              <w:tcPr>
                <w:tcW w:w="929" w:type="dxa"/>
                <w:shd w:val="clear" w:color="auto" w:fill="D9D9D9"/>
              </w:tcPr>
            </w:tcPrChange>
          </w:tcPr>
          <w:p w14:paraId="33BEC300" w14:textId="77777777" w:rsidR="009B3894" w:rsidRDefault="009B3894" w:rsidP="00810A3C">
            <w:pPr>
              <w:widowControl w:val="0"/>
              <w:autoSpaceDE w:val="0"/>
              <w:autoSpaceDN w:val="0"/>
              <w:adjustRightInd w:val="0"/>
              <w:spacing w:before="110"/>
              <w:rPr>
                <w:ins w:id="84" w:author="Frank Oemig" w:date="2022-07-13T17:34:00Z"/>
                <w:rFonts w:ascii="Arial" w:hAnsi="Arial"/>
              </w:rPr>
            </w:pPr>
            <w:ins w:id="85" w:author="Frank Oemig" w:date="2022-07-13T17:34:00Z">
              <w:r>
                <w:rPr>
                  <w:b/>
                  <w:bCs/>
                  <w:i/>
                  <w:iCs/>
                  <w:color w:val="000080"/>
                  <w:sz w:val="22"/>
                </w:rPr>
                <w:t>Section</w:t>
              </w:r>
            </w:ins>
          </w:p>
        </w:tc>
        <w:tc>
          <w:tcPr>
            <w:tcW w:w="2291" w:type="dxa"/>
            <w:shd w:val="clear" w:color="auto" w:fill="D9D9D9"/>
            <w:tcPrChange w:id="86" w:author="Craig Newman" w:date="2023-06-29T15:00:00Z">
              <w:tcPr>
                <w:tcW w:w="2291" w:type="dxa"/>
                <w:shd w:val="clear" w:color="auto" w:fill="D9D9D9"/>
              </w:tcPr>
            </w:tcPrChange>
          </w:tcPr>
          <w:p w14:paraId="384B9AA9" w14:textId="77777777" w:rsidR="009B3894" w:rsidRDefault="009B3894" w:rsidP="00810A3C">
            <w:pPr>
              <w:widowControl w:val="0"/>
              <w:autoSpaceDE w:val="0"/>
              <w:autoSpaceDN w:val="0"/>
              <w:adjustRightInd w:val="0"/>
              <w:spacing w:before="110"/>
              <w:rPr>
                <w:ins w:id="87" w:author="Frank Oemig" w:date="2022-07-13T17:34:00Z"/>
                <w:rFonts w:ascii="Arial" w:hAnsi="Arial"/>
              </w:rPr>
            </w:pPr>
            <w:ins w:id="88" w:author="Frank Oemig" w:date="2022-07-13T17:34:00Z">
              <w:r>
                <w:rPr>
                  <w:b/>
                  <w:bCs/>
                  <w:i/>
                  <w:iCs/>
                  <w:color w:val="000080"/>
                  <w:sz w:val="22"/>
                </w:rPr>
                <w:t>Section Name</w:t>
              </w:r>
            </w:ins>
          </w:p>
        </w:tc>
        <w:tc>
          <w:tcPr>
            <w:tcW w:w="2895" w:type="dxa"/>
            <w:shd w:val="clear" w:color="auto" w:fill="D9D9D9"/>
            <w:tcPrChange w:id="89" w:author="Craig Newman" w:date="2023-06-29T15:00:00Z">
              <w:tcPr>
                <w:tcW w:w="3075" w:type="dxa"/>
                <w:shd w:val="clear" w:color="auto" w:fill="D9D9D9"/>
              </w:tcPr>
            </w:tcPrChange>
          </w:tcPr>
          <w:p w14:paraId="4779200F" w14:textId="77777777" w:rsidR="009B3894" w:rsidRDefault="009B3894" w:rsidP="00810A3C">
            <w:pPr>
              <w:widowControl w:val="0"/>
              <w:autoSpaceDE w:val="0"/>
              <w:autoSpaceDN w:val="0"/>
              <w:adjustRightInd w:val="0"/>
              <w:spacing w:before="110"/>
              <w:rPr>
                <w:ins w:id="90" w:author="Frank Oemig" w:date="2022-07-13T17:34:00Z"/>
                <w:rFonts w:ascii="Arial" w:hAnsi="Arial"/>
              </w:rPr>
            </w:pPr>
            <w:ins w:id="91" w:author="Frank Oemig" w:date="2022-07-13T17:34:00Z">
              <w:r>
                <w:rPr>
                  <w:b/>
                  <w:bCs/>
                  <w:i/>
                  <w:iCs/>
                  <w:color w:val="000080"/>
                  <w:sz w:val="22"/>
                </w:rPr>
                <w:t>Change  Type</w:t>
              </w:r>
            </w:ins>
          </w:p>
        </w:tc>
        <w:tc>
          <w:tcPr>
            <w:tcW w:w="1250" w:type="dxa"/>
            <w:shd w:val="clear" w:color="auto" w:fill="D9D9D9"/>
            <w:tcPrChange w:id="92" w:author="Craig Newman" w:date="2023-06-29T15:00:00Z">
              <w:tcPr>
                <w:tcW w:w="1070" w:type="dxa"/>
                <w:shd w:val="clear" w:color="auto" w:fill="D9D9D9"/>
              </w:tcPr>
            </w:tcPrChange>
          </w:tcPr>
          <w:p w14:paraId="0CCFB10D" w14:textId="77777777" w:rsidR="009B3894" w:rsidRPr="005E5A1E" w:rsidRDefault="009B3894" w:rsidP="00810A3C">
            <w:pPr>
              <w:widowControl w:val="0"/>
              <w:autoSpaceDE w:val="0"/>
              <w:autoSpaceDN w:val="0"/>
              <w:adjustRightInd w:val="0"/>
              <w:spacing w:before="110"/>
              <w:rPr>
                <w:ins w:id="93" w:author="Frank Oemig" w:date="2022-07-13T17:34:00Z"/>
                <w:b/>
                <w:bCs/>
                <w:i/>
                <w:iCs/>
                <w:color w:val="000080"/>
                <w:sz w:val="22"/>
              </w:rPr>
            </w:pPr>
            <w:ins w:id="94" w:author="Frank Oemig" w:date="2022-07-13T17:34:00Z">
              <w:r w:rsidRPr="005E5A1E">
                <w:rPr>
                  <w:b/>
                  <w:bCs/>
                  <w:i/>
                  <w:iCs/>
                  <w:color w:val="000080"/>
                  <w:sz w:val="22"/>
                </w:rPr>
                <w:t>Proposal #</w:t>
              </w:r>
            </w:ins>
          </w:p>
        </w:tc>
        <w:tc>
          <w:tcPr>
            <w:tcW w:w="1268" w:type="dxa"/>
            <w:shd w:val="clear" w:color="auto" w:fill="D9D9D9"/>
            <w:tcPrChange w:id="95" w:author="Craig Newman" w:date="2023-06-29T15:00:00Z">
              <w:tcPr>
                <w:tcW w:w="1268" w:type="dxa"/>
                <w:shd w:val="clear" w:color="auto" w:fill="D9D9D9"/>
              </w:tcPr>
            </w:tcPrChange>
          </w:tcPr>
          <w:p w14:paraId="16C7EBC9" w14:textId="77777777" w:rsidR="009B3894" w:rsidRDefault="009B3894" w:rsidP="00810A3C">
            <w:pPr>
              <w:widowControl w:val="0"/>
              <w:autoSpaceDE w:val="0"/>
              <w:autoSpaceDN w:val="0"/>
              <w:adjustRightInd w:val="0"/>
              <w:spacing w:before="110"/>
              <w:jc w:val="center"/>
              <w:rPr>
                <w:ins w:id="96" w:author="Frank Oemig" w:date="2022-07-13T17:34:00Z"/>
                <w:b/>
                <w:bCs/>
                <w:i/>
                <w:iCs/>
                <w:color w:val="000080"/>
                <w:sz w:val="28"/>
                <w:szCs w:val="28"/>
              </w:rPr>
            </w:pPr>
            <w:ins w:id="97" w:author="Frank Oemig" w:date="2022-07-13T17:34:00Z">
              <w:r>
                <w:rPr>
                  <w:b/>
                  <w:bCs/>
                  <w:i/>
                  <w:iCs/>
                  <w:color w:val="000080"/>
                  <w:sz w:val="22"/>
                </w:rPr>
                <w:t>Substantive</w:t>
              </w:r>
              <w:r>
                <w:rPr>
                  <w:b/>
                  <w:bCs/>
                  <w:i/>
                  <w:iCs/>
                  <w:color w:val="000080"/>
                  <w:sz w:val="22"/>
                </w:rPr>
                <w:br/>
                <w:t>Y/N</w:t>
              </w:r>
            </w:ins>
          </w:p>
        </w:tc>
        <w:tc>
          <w:tcPr>
            <w:tcW w:w="717" w:type="dxa"/>
            <w:shd w:val="clear" w:color="auto" w:fill="D9D9D9"/>
            <w:tcPrChange w:id="98" w:author="Craig Newman" w:date="2023-06-29T15:00:00Z">
              <w:tcPr>
                <w:tcW w:w="717" w:type="dxa"/>
                <w:shd w:val="clear" w:color="auto" w:fill="D9D9D9"/>
              </w:tcPr>
            </w:tcPrChange>
          </w:tcPr>
          <w:p w14:paraId="0EAD2A01" w14:textId="77777777" w:rsidR="009B3894" w:rsidRDefault="009B3894" w:rsidP="00810A3C">
            <w:pPr>
              <w:widowControl w:val="0"/>
              <w:autoSpaceDE w:val="0"/>
              <w:autoSpaceDN w:val="0"/>
              <w:adjustRightInd w:val="0"/>
              <w:spacing w:before="110"/>
              <w:jc w:val="center"/>
              <w:rPr>
                <w:ins w:id="99" w:author="Frank Oemig" w:date="2022-07-13T17:34:00Z"/>
                <w:b/>
                <w:bCs/>
                <w:i/>
                <w:iCs/>
                <w:color w:val="000080"/>
                <w:sz w:val="28"/>
                <w:szCs w:val="28"/>
              </w:rPr>
            </w:pPr>
            <w:ins w:id="100" w:author="Frank Oemig" w:date="2022-07-13T17:34:00Z">
              <w:r>
                <w:rPr>
                  <w:b/>
                  <w:bCs/>
                  <w:i/>
                  <w:iCs/>
                  <w:color w:val="000080"/>
                  <w:sz w:val="22"/>
                </w:rPr>
                <w:t>Line</w:t>
              </w:r>
              <w:r>
                <w:rPr>
                  <w:b/>
                  <w:bCs/>
                  <w:i/>
                  <w:iCs/>
                  <w:color w:val="000080"/>
                  <w:sz w:val="22"/>
                </w:rPr>
                <w:br/>
                <w:t>Item</w:t>
              </w:r>
            </w:ins>
          </w:p>
        </w:tc>
      </w:tr>
      <w:tr w:rsidR="009B3894" w14:paraId="5C974983" w14:textId="77777777" w:rsidTr="000075A1">
        <w:trPr>
          <w:trHeight w:val="530"/>
          <w:ins w:id="101" w:author="Frank Oemig" w:date="2022-07-13T17:34:00Z"/>
          <w:trPrChange w:id="102" w:author="Craig Newman" w:date="2023-06-29T15:00:00Z">
            <w:trPr>
              <w:trHeight w:val="530"/>
            </w:trPr>
          </w:trPrChange>
        </w:trPr>
        <w:tc>
          <w:tcPr>
            <w:tcW w:w="929" w:type="dxa"/>
            <w:shd w:val="clear" w:color="auto" w:fill="D9D9D9"/>
            <w:tcPrChange w:id="103" w:author="Craig Newman" w:date="2023-06-29T15:00:00Z">
              <w:tcPr>
                <w:tcW w:w="929" w:type="dxa"/>
                <w:shd w:val="clear" w:color="auto" w:fill="D9D9D9"/>
              </w:tcPr>
            </w:tcPrChange>
          </w:tcPr>
          <w:p w14:paraId="0E9ACF87" w14:textId="22442ADD" w:rsidR="009B3894" w:rsidRDefault="009B3894" w:rsidP="00810A3C">
            <w:pPr>
              <w:widowControl w:val="0"/>
              <w:autoSpaceDE w:val="0"/>
              <w:autoSpaceDN w:val="0"/>
              <w:adjustRightInd w:val="0"/>
              <w:spacing w:before="110"/>
              <w:rPr>
                <w:ins w:id="104" w:author="Frank Oemig" w:date="2022-07-13T17:34:00Z"/>
                <w:b/>
                <w:bCs/>
                <w:i/>
                <w:iCs/>
                <w:color w:val="000080"/>
                <w:sz w:val="22"/>
              </w:rPr>
            </w:pPr>
            <w:ins w:id="105" w:author="Frank Oemig" w:date="2022-07-13T17:34:00Z">
              <w:r>
                <w:rPr>
                  <w:b/>
                  <w:bCs/>
                  <w:i/>
                  <w:iCs/>
                  <w:color w:val="000080"/>
                  <w:sz w:val="22"/>
                </w:rPr>
                <w:t>15.3.1</w:t>
              </w:r>
            </w:ins>
          </w:p>
        </w:tc>
        <w:tc>
          <w:tcPr>
            <w:tcW w:w="2291" w:type="dxa"/>
            <w:shd w:val="clear" w:color="auto" w:fill="D9D9D9"/>
            <w:tcPrChange w:id="106" w:author="Craig Newman" w:date="2023-06-29T15:00:00Z">
              <w:tcPr>
                <w:tcW w:w="2291" w:type="dxa"/>
                <w:shd w:val="clear" w:color="auto" w:fill="D9D9D9"/>
              </w:tcPr>
            </w:tcPrChange>
          </w:tcPr>
          <w:p w14:paraId="641816CD" w14:textId="2C30C0F5" w:rsidR="009B3894" w:rsidRPr="00810A3C" w:rsidRDefault="009B3894" w:rsidP="00810A3C">
            <w:pPr>
              <w:widowControl w:val="0"/>
              <w:autoSpaceDE w:val="0"/>
              <w:autoSpaceDN w:val="0"/>
              <w:adjustRightInd w:val="0"/>
              <w:spacing w:before="110"/>
              <w:rPr>
                <w:ins w:id="107" w:author="Frank Oemig" w:date="2022-07-13T17:34:00Z"/>
                <w:bCs/>
                <w:i/>
                <w:iCs/>
                <w:noProof/>
                <w:sz w:val="22"/>
              </w:rPr>
            </w:pPr>
            <w:ins w:id="108" w:author="Frank Oemig" w:date="2022-07-13T17:34:00Z">
              <w:r>
                <w:rPr>
                  <w:sz w:val="22"/>
                </w:rPr>
                <w:t>Add Personnel Record</w:t>
              </w:r>
            </w:ins>
          </w:p>
        </w:tc>
        <w:tc>
          <w:tcPr>
            <w:tcW w:w="2895" w:type="dxa"/>
            <w:shd w:val="clear" w:color="auto" w:fill="D9D9D9"/>
            <w:tcPrChange w:id="109" w:author="Craig Newman" w:date="2023-06-29T15:00:00Z">
              <w:tcPr>
                <w:tcW w:w="3075" w:type="dxa"/>
                <w:shd w:val="clear" w:color="auto" w:fill="D9D9D9"/>
              </w:tcPr>
            </w:tcPrChange>
          </w:tcPr>
          <w:p w14:paraId="0B2FAF7C" w14:textId="279545EA" w:rsidR="009B3894" w:rsidRPr="00810A3C" w:rsidRDefault="009B3894" w:rsidP="00810A3C">
            <w:pPr>
              <w:widowControl w:val="0"/>
              <w:autoSpaceDE w:val="0"/>
              <w:autoSpaceDN w:val="0"/>
              <w:adjustRightInd w:val="0"/>
              <w:spacing w:before="110"/>
              <w:rPr>
                <w:ins w:id="110" w:author="Frank Oemig" w:date="2022-07-13T17:34:00Z"/>
                <w:color w:val="000080"/>
                <w:sz w:val="22"/>
              </w:rPr>
            </w:pPr>
            <w:ins w:id="111" w:author="Frank Oemig" w:date="2022-07-13T17:34:00Z">
              <w:r>
                <w:rPr>
                  <w:color w:val="000080"/>
                  <w:sz w:val="22"/>
                </w:rPr>
                <w:t>Added seg</w:t>
              </w:r>
            </w:ins>
            <w:ins w:id="112" w:author="Frank Oemig" w:date="2022-07-13T17:35:00Z">
              <w:r>
                <w:rPr>
                  <w:color w:val="000080"/>
                  <w:sz w:val="22"/>
                </w:rPr>
                <w:t>ments GSP, GSR and GSC to message structure</w:t>
              </w:r>
            </w:ins>
          </w:p>
        </w:tc>
        <w:tc>
          <w:tcPr>
            <w:tcW w:w="1250" w:type="dxa"/>
            <w:shd w:val="clear" w:color="auto" w:fill="D9D9D9"/>
            <w:tcPrChange w:id="113" w:author="Craig Newman" w:date="2023-06-29T15:00:00Z">
              <w:tcPr>
                <w:tcW w:w="1070" w:type="dxa"/>
                <w:shd w:val="clear" w:color="auto" w:fill="D9D9D9"/>
              </w:tcPr>
            </w:tcPrChange>
          </w:tcPr>
          <w:p w14:paraId="3F6BE8EF" w14:textId="057ADD11" w:rsidR="009B3894" w:rsidRPr="00810A3C" w:rsidRDefault="009B3894" w:rsidP="00810A3C">
            <w:pPr>
              <w:widowControl w:val="0"/>
              <w:autoSpaceDE w:val="0"/>
              <w:autoSpaceDN w:val="0"/>
              <w:adjustRightInd w:val="0"/>
              <w:spacing w:before="110"/>
              <w:rPr>
                <w:ins w:id="114" w:author="Frank Oemig" w:date="2022-07-13T17:34:00Z"/>
                <w:sz w:val="22"/>
              </w:rPr>
            </w:pPr>
            <w:ins w:id="115" w:author="Frank Oemig" w:date="2022-07-13T17:35:00Z">
              <w:r>
                <w:rPr>
                  <w:sz w:val="22"/>
                </w:rPr>
                <w:t>SOGI</w:t>
              </w:r>
            </w:ins>
          </w:p>
        </w:tc>
        <w:tc>
          <w:tcPr>
            <w:tcW w:w="1268" w:type="dxa"/>
            <w:shd w:val="clear" w:color="auto" w:fill="D9D9D9"/>
            <w:tcPrChange w:id="116" w:author="Craig Newman" w:date="2023-06-29T15:00:00Z">
              <w:tcPr>
                <w:tcW w:w="1268" w:type="dxa"/>
                <w:shd w:val="clear" w:color="auto" w:fill="D9D9D9"/>
              </w:tcPr>
            </w:tcPrChange>
          </w:tcPr>
          <w:p w14:paraId="29D3FE34" w14:textId="77777777" w:rsidR="009B3894" w:rsidRPr="0069575B" w:rsidRDefault="009B3894" w:rsidP="00810A3C">
            <w:pPr>
              <w:widowControl w:val="0"/>
              <w:autoSpaceDE w:val="0"/>
              <w:autoSpaceDN w:val="0"/>
              <w:adjustRightInd w:val="0"/>
              <w:spacing w:before="110"/>
              <w:rPr>
                <w:ins w:id="117" w:author="Frank Oemig" w:date="2022-07-13T17:34:00Z"/>
                <w:b/>
                <w:bCs/>
                <w:i/>
                <w:iCs/>
                <w:color w:val="000080"/>
                <w:sz w:val="22"/>
              </w:rPr>
            </w:pPr>
            <w:ins w:id="118" w:author="Frank Oemig" w:date="2022-07-13T17:34:00Z">
              <w:r>
                <w:rPr>
                  <w:b/>
                  <w:bCs/>
                  <w:i/>
                  <w:iCs/>
                  <w:color w:val="000080"/>
                  <w:sz w:val="22"/>
                </w:rPr>
                <w:t>Yes</w:t>
              </w:r>
            </w:ins>
          </w:p>
        </w:tc>
        <w:tc>
          <w:tcPr>
            <w:tcW w:w="717" w:type="dxa"/>
            <w:shd w:val="clear" w:color="auto" w:fill="D9D9D9"/>
            <w:tcPrChange w:id="119" w:author="Craig Newman" w:date="2023-06-29T15:00:00Z">
              <w:tcPr>
                <w:tcW w:w="717" w:type="dxa"/>
                <w:shd w:val="clear" w:color="auto" w:fill="D9D9D9"/>
              </w:tcPr>
            </w:tcPrChange>
          </w:tcPr>
          <w:p w14:paraId="44CBE183" w14:textId="77777777" w:rsidR="009B3894" w:rsidRPr="0069575B" w:rsidRDefault="009B3894" w:rsidP="00810A3C">
            <w:pPr>
              <w:widowControl w:val="0"/>
              <w:autoSpaceDE w:val="0"/>
              <w:autoSpaceDN w:val="0"/>
              <w:adjustRightInd w:val="0"/>
              <w:spacing w:before="110"/>
              <w:rPr>
                <w:ins w:id="120" w:author="Frank Oemig" w:date="2022-07-13T17:34:00Z"/>
                <w:b/>
                <w:bCs/>
                <w:i/>
                <w:iCs/>
                <w:color w:val="000080"/>
                <w:sz w:val="22"/>
              </w:rPr>
            </w:pPr>
          </w:p>
        </w:tc>
      </w:tr>
      <w:tr w:rsidR="009B3894" w14:paraId="283BC2C0" w14:textId="77777777" w:rsidTr="000075A1">
        <w:trPr>
          <w:trHeight w:val="530"/>
          <w:ins w:id="121" w:author="Frank Oemig" w:date="2022-07-13T17:35:00Z"/>
          <w:trPrChange w:id="122"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23"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19CFFA91" w14:textId="20E697E4" w:rsidR="009B3894" w:rsidRDefault="009B3894" w:rsidP="00810A3C">
            <w:pPr>
              <w:widowControl w:val="0"/>
              <w:autoSpaceDE w:val="0"/>
              <w:autoSpaceDN w:val="0"/>
              <w:adjustRightInd w:val="0"/>
              <w:spacing w:before="110"/>
              <w:rPr>
                <w:ins w:id="124" w:author="Frank Oemig" w:date="2022-07-13T17:35:00Z"/>
                <w:b/>
                <w:bCs/>
                <w:i/>
                <w:iCs/>
                <w:color w:val="000080"/>
                <w:sz w:val="22"/>
              </w:rPr>
            </w:pPr>
            <w:ins w:id="125" w:author="Frank Oemig" w:date="2022-07-13T17:35: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26"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5ACC453F" w14:textId="061E2494" w:rsidR="009B3894" w:rsidRPr="009B3894" w:rsidRDefault="009B3894" w:rsidP="00810A3C">
            <w:pPr>
              <w:widowControl w:val="0"/>
              <w:autoSpaceDE w:val="0"/>
              <w:autoSpaceDN w:val="0"/>
              <w:adjustRightInd w:val="0"/>
              <w:spacing w:before="110"/>
              <w:rPr>
                <w:ins w:id="127" w:author="Frank Oemig" w:date="2022-07-13T17:35:00Z"/>
                <w:sz w:val="22"/>
              </w:rPr>
            </w:pPr>
            <w:ins w:id="128" w:author="Frank Oemig" w:date="2022-07-13T17:35:00Z">
              <w:r>
                <w:rPr>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29"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6989610B" w14:textId="77777777" w:rsidR="009B3894" w:rsidRPr="00810A3C" w:rsidRDefault="009B3894" w:rsidP="00810A3C">
            <w:pPr>
              <w:widowControl w:val="0"/>
              <w:autoSpaceDE w:val="0"/>
              <w:autoSpaceDN w:val="0"/>
              <w:adjustRightInd w:val="0"/>
              <w:spacing w:before="110"/>
              <w:rPr>
                <w:ins w:id="130" w:author="Frank Oemig" w:date="2022-07-13T17:35:00Z"/>
                <w:color w:val="000080"/>
                <w:sz w:val="22"/>
              </w:rPr>
            </w:pPr>
            <w:ins w:id="131" w:author="Frank Oemig" w:date="2022-07-13T17:35:00Z">
              <w:r>
                <w:rPr>
                  <w:color w:val="000080"/>
                  <w:sz w:val="22"/>
                </w:rPr>
                <w:t>Added segments GSP, GSR and GSC to message structure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32"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65CD70F" w14:textId="77777777" w:rsidR="009B3894" w:rsidRPr="00810A3C" w:rsidRDefault="009B3894" w:rsidP="00810A3C">
            <w:pPr>
              <w:widowControl w:val="0"/>
              <w:autoSpaceDE w:val="0"/>
              <w:autoSpaceDN w:val="0"/>
              <w:adjustRightInd w:val="0"/>
              <w:spacing w:before="110"/>
              <w:rPr>
                <w:ins w:id="133" w:author="Frank Oemig" w:date="2022-07-13T17:35:00Z"/>
                <w:sz w:val="22"/>
              </w:rPr>
            </w:pPr>
            <w:ins w:id="134"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35"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42B34226" w14:textId="77777777" w:rsidR="009B3894" w:rsidRPr="0069575B" w:rsidRDefault="009B3894" w:rsidP="00810A3C">
            <w:pPr>
              <w:widowControl w:val="0"/>
              <w:autoSpaceDE w:val="0"/>
              <w:autoSpaceDN w:val="0"/>
              <w:adjustRightInd w:val="0"/>
              <w:spacing w:before="110"/>
              <w:rPr>
                <w:ins w:id="136" w:author="Frank Oemig" w:date="2022-07-13T17:35:00Z"/>
                <w:b/>
                <w:bCs/>
                <w:i/>
                <w:iCs/>
                <w:color w:val="000080"/>
                <w:sz w:val="22"/>
              </w:rPr>
            </w:pPr>
            <w:ins w:id="137" w:author="Frank Oemig" w:date="2022-07-13T17:35: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38"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71FD94A0" w14:textId="77777777" w:rsidR="009B3894" w:rsidRPr="0069575B" w:rsidRDefault="009B3894" w:rsidP="00810A3C">
            <w:pPr>
              <w:widowControl w:val="0"/>
              <w:autoSpaceDE w:val="0"/>
              <w:autoSpaceDN w:val="0"/>
              <w:adjustRightInd w:val="0"/>
              <w:spacing w:before="110"/>
              <w:rPr>
                <w:ins w:id="139" w:author="Frank Oemig" w:date="2022-07-13T17:35:00Z"/>
                <w:b/>
                <w:bCs/>
                <w:i/>
                <w:iCs/>
                <w:color w:val="000080"/>
                <w:sz w:val="22"/>
              </w:rPr>
            </w:pPr>
          </w:p>
        </w:tc>
      </w:tr>
      <w:tr w:rsidR="009B3894" w14:paraId="47929F55" w14:textId="77777777" w:rsidTr="000075A1">
        <w:trPr>
          <w:trHeight w:val="530"/>
          <w:ins w:id="140" w:author="Frank Oemig" w:date="2022-07-13T17:36:00Z"/>
          <w:trPrChange w:id="141"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42"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B639217" w14:textId="0B8A9BF4" w:rsidR="009B3894" w:rsidRDefault="009B3894" w:rsidP="00810A3C">
            <w:pPr>
              <w:widowControl w:val="0"/>
              <w:autoSpaceDE w:val="0"/>
              <w:autoSpaceDN w:val="0"/>
              <w:adjustRightInd w:val="0"/>
              <w:spacing w:before="110"/>
              <w:rPr>
                <w:ins w:id="143" w:author="Frank Oemig" w:date="2022-07-13T17:36:00Z"/>
                <w:b/>
                <w:bCs/>
                <w:i/>
                <w:iCs/>
                <w:color w:val="000080"/>
                <w:sz w:val="22"/>
              </w:rPr>
            </w:pPr>
            <w:ins w:id="144" w:author="Frank Oemig" w:date="2022-07-13T17:36:00Z">
              <w:r>
                <w:rPr>
                  <w:b/>
                  <w:bCs/>
                  <w:i/>
                  <w:iCs/>
                  <w:color w:val="000080"/>
                  <w:sz w:val="22"/>
                </w:rPr>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45"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75E84D6D" w14:textId="68C6DA39" w:rsidR="009B3894" w:rsidRPr="009B3894" w:rsidRDefault="009B3894" w:rsidP="00810A3C">
            <w:pPr>
              <w:widowControl w:val="0"/>
              <w:autoSpaceDE w:val="0"/>
              <w:autoSpaceDN w:val="0"/>
              <w:adjustRightInd w:val="0"/>
              <w:spacing w:before="110"/>
              <w:rPr>
                <w:ins w:id="146" w:author="Frank Oemig" w:date="2022-07-13T17:36:00Z"/>
                <w:sz w:val="22"/>
              </w:rPr>
            </w:pPr>
            <w:ins w:id="147" w:author="Frank Oemig" w:date="2022-07-13T17:36:00Z">
              <w:r>
                <w:rPr>
                  <w:sz w:val="22"/>
                </w:rPr>
                <w:t>Query Information</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48"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6BEF3CF7" w14:textId="77777777" w:rsidR="009B3894" w:rsidRPr="00810A3C" w:rsidRDefault="009B3894" w:rsidP="00810A3C">
            <w:pPr>
              <w:widowControl w:val="0"/>
              <w:autoSpaceDE w:val="0"/>
              <w:autoSpaceDN w:val="0"/>
              <w:adjustRightInd w:val="0"/>
              <w:spacing w:before="110"/>
              <w:rPr>
                <w:ins w:id="149" w:author="Frank Oemig" w:date="2022-07-13T17:36:00Z"/>
                <w:color w:val="000080"/>
                <w:sz w:val="22"/>
              </w:rPr>
            </w:pPr>
            <w:ins w:id="150" w:author="Frank Oemig" w:date="2022-07-13T17:36:00Z">
              <w:r>
                <w:rPr>
                  <w:color w:val="000080"/>
                  <w:sz w:val="22"/>
                </w:rPr>
                <w:t>Added segments GSP, GSR and GSC to message structure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51"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402BF00" w14:textId="77777777" w:rsidR="009B3894" w:rsidRPr="00810A3C" w:rsidRDefault="009B3894" w:rsidP="00810A3C">
            <w:pPr>
              <w:widowControl w:val="0"/>
              <w:autoSpaceDE w:val="0"/>
              <w:autoSpaceDN w:val="0"/>
              <w:adjustRightInd w:val="0"/>
              <w:spacing w:before="110"/>
              <w:rPr>
                <w:ins w:id="152" w:author="Frank Oemig" w:date="2022-07-13T17:36:00Z"/>
                <w:sz w:val="22"/>
              </w:rPr>
            </w:pPr>
            <w:ins w:id="153"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54"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086632CD" w14:textId="77777777" w:rsidR="009B3894" w:rsidRPr="0069575B" w:rsidRDefault="009B3894" w:rsidP="00810A3C">
            <w:pPr>
              <w:widowControl w:val="0"/>
              <w:autoSpaceDE w:val="0"/>
              <w:autoSpaceDN w:val="0"/>
              <w:adjustRightInd w:val="0"/>
              <w:spacing w:before="110"/>
              <w:rPr>
                <w:ins w:id="155" w:author="Frank Oemig" w:date="2022-07-13T17:36:00Z"/>
                <w:b/>
                <w:bCs/>
                <w:i/>
                <w:iCs/>
                <w:color w:val="000080"/>
                <w:sz w:val="22"/>
              </w:rPr>
            </w:pPr>
            <w:ins w:id="156" w:author="Frank Oemig" w:date="2022-07-13T17:36: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57"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53B7A71B" w14:textId="77777777" w:rsidR="009B3894" w:rsidRPr="0069575B" w:rsidRDefault="009B3894" w:rsidP="00810A3C">
            <w:pPr>
              <w:widowControl w:val="0"/>
              <w:autoSpaceDE w:val="0"/>
              <w:autoSpaceDN w:val="0"/>
              <w:adjustRightInd w:val="0"/>
              <w:spacing w:before="110"/>
              <w:rPr>
                <w:ins w:id="158" w:author="Frank Oemig" w:date="2022-07-13T17:36:00Z"/>
                <w:b/>
                <w:bCs/>
                <w:i/>
                <w:iCs/>
                <w:color w:val="000080"/>
                <w:sz w:val="22"/>
              </w:rPr>
            </w:pPr>
          </w:p>
        </w:tc>
      </w:tr>
      <w:tr w:rsidR="00F167CC" w14:paraId="024E7357" w14:textId="77777777" w:rsidTr="000075A1">
        <w:trPr>
          <w:trHeight w:val="530"/>
          <w:ins w:id="159" w:author="Merrick, Riki | APHL" w:date="2022-08-02T12:30:00Z"/>
          <w:trPrChange w:id="160"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61"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13527794" w14:textId="0B61119D" w:rsidR="00F167CC" w:rsidRDefault="00F167CC" w:rsidP="00810A3C">
            <w:pPr>
              <w:widowControl w:val="0"/>
              <w:autoSpaceDE w:val="0"/>
              <w:autoSpaceDN w:val="0"/>
              <w:adjustRightInd w:val="0"/>
              <w:spacing w:before="110"/>
              <w:rPr>
                <w:ins w:id="162" w:author="Merrick, Riki | APHL" w:date="2022-08-02T12:30:00Z"/>
                <w:b/>
                <w:bCs/>
                <w:i/>
                <w:iCs/>
                <w:color w:val="000080"/>
                <w:sz w:val="22"/>
              </w:rPr>
            </w:pPr>
            <w:ins w:id="163" w:author="Merrick, Riki | APHL" w:date="2022-08-02T12:30:00Z">
              <w:r w:rsidRPr="00F167CC">
                <w:rPr>
                  <w:b/>
                  <w:bCs/>
                  <w:i/>
                  <w:iCs/>
                  <w:color w:val="000080"/>
                  <w:sz w:val="22"/>
                </w:rPr>
                <w:t>15.5.1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64"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5DC21A84" w14:textId="5AFD8386" w:rsidR="00F167CC" w:rsidRDefault="00F167CC" w:rsidP="00810A3C">
            <w:pPr>
              <w:widowControl w:val="0"/>
              <w:autoSpaceDE w:val="0"/>
              <w:autoSpaceDN w:val="0"/>
              <w:adjustRightInd w:val="0"/>
              <w:spacing w:before="110"/>
              <w:rPr>
                <w:ins w:id="165" w:author="Merrick, Riki | APHL" w:date="2022-08-02T12:30:00Z"/>
                <w:sz w:val="22"/>
              </w:rPr>
            </w:pPr>
            <w:ins w:id="166" w:author="Merrick, Riki | APHL" w:date="2022-08-02T12:30:00Z">
              <w:r w:rsidRPr="00F167CC">
                <w:rPr>
                  <w:sz w:val="22"/>
                </w:rPr>
                <w:t>Add Personnel Record - Event B01</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67"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7A802B2B" w14:textId="70BDDAD1" w:rsidR="00F167CC" w:rsidRDefault="00F167CC" w:rsidP="00810A3C">
            <w:pPr>
              <w:widowControl w:val="0"/>
              <w:autoSpaceDE w:val="0"/>
              <w:autoSpaceDN w:val="0"/>
              <w:adjustRightInd w:val="0"/>
              <w:spacing w:before="110"/>
              <w:rPr>
                <w:ins w:id="168" w:author="Merrick, Riki | APHL" w:date="2022-08-02T12:30:00Z"/>
                <w:color w:val="000080"/>
                <w:sz w:val="22"/>
              </w:rPr>
            </w:pPr>
            <w:ins w:id="169" w:author="Merrick, Riki | APHL" w:date="2022-08-02T12:30:00Z">
              <w:r>
                <w:rPr>
                  <w:color w:val="000080"/>
                  <w:sz w:val="22"/>
                </w:rPr>
                <w:t xml:space="preserve">Added </w:t>
              </w:r>
            </w:ins>
            <w:ins w:id="170" w:author="Merrick, Riki | APHL" w:date="2022-08-02T12:31:00Z">
              <w:r>
                <w:rPr>
                  <w:color w:val="000080"/>
                  <w:sz w:val="22"/>
                </w:rPr>
                <w:t xml:space="preserve">2 </w:t>
              </w:r>
            </w:ins>
            <w:ins w:id="171" w:author="Merrick, Riki | APHL" w:date="2022-08-02T12:30:00Z">
              <w:r>
                <w:rPr>
                  <w:color w:val="000080"/>
                  <w:sz w:val="22"/>
                </w:rPr>
                <w:t>GS</w:t>
              </w:r>
            </w:ins>
            <w:ins w:id="172" w:author="Merrick, Riki | APHL" w:date="2022-08-02T12:31:00Z">
              <w:r>
                <w:rPr>
                  <w:color w:val="000080"/>
                  <w:sz w:val="22"/>
                </w:rPr>
                <w:t>P segments into the example message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73"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2204FC12" w14:textId="0D0AF762" w:rsidR="00F167CC" w:rsidRDefault="00F167CC" w:rsidP="00810A3C">
            <w:pPr>
              <w:widowControl w:val="0"/>
              <w:autoSpaceDE w:val="0"/>
              <w:autoSpaceDN w:val="0"/>
              <w:adjustRightInd w:val="0"/>
              <w:spacing w:before="110"/>
              <w:rPr>
                <w:ins w:id="174" w:author="Merrick, Riki | APHL" w:date="2022-08-02T12:30:00Z"/>
                <w:sz w:val="22"/>
              </w:rPr>
            </w:pPr>
            <w:ins w:id="175" w:author="Merrick, Riki | APHL" w:date="2022-08-02T12:31: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76"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447044C" w14:textId="4990C419" w:rsidR="00F167CC" w:rsidRDefault="00F167CC" w:rsidP="00810A3C">
            <w:pPr>
              <w:widowControl w:val="0"/>
              <w:autoSpaceDE w:val="0"/>
              <w:autoSpaceDN w:val="0"/>
              <w:adjustRightInd w:val="0"/>
              <w:spacing w:before="110"/>
              <w:rPr>
                <w:ins w:id="177" w:author="Merrick, Riki | APHL" w:date="2022-08-02T12:30:00Z"/>
                <w:b/>
                <w:bCs/>
                <w:i/>
                <w:iCs/>
                <w:color w:val="000080"/>
                <w:sz w:val="22"/>
              </w:rPr>
            </w:pPr>
            <w:ins w:id="178" w:author="Merrick, Riki | APHL" w:date="2022-08-02T12:31:00Z">
              <w:r>
                <w:rPr>
                  <w:b/>
                  <w:bCs/>
                  <w:i/>
                  <w:iCs/>
                  <w:color w:val="000080"/>
                  <w:sz w:val="22"/>
                </w:rPr>
                <w:t>No</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79"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237CB592" w14:textId="77777777" w:rsidR="00F167CC" w:rsidRPr="0069575B" w:rsidRDefault="00F167CC" w:rsidP="00810A3C">
            <w:pPr>
              <w:widowControl w:val="0"/>
              <w:autoSpaceDE w:val="0"/>
              <w:autoSpaceDN w:val="0"/>
              <w:adjustRightInd w:val="0"/>
              <w:spacing w:before="110"/>
              <w:rPr>
                <w:ins w:id="180" w:author="Merrick, Riki | APHL" w:date="2022-08-02T12:30:00Z"/>
                <w:b/>
                <w:bCs/>
                <w:i/>
                <w:iCs/>
                <w:color w:val="000080"/>
                <w:sz w:val="22"/>
              </w:rPr>
            </w:pPr>
          </w:p>
        </w:tc>
      </w:tr>
      <w:tr w:rsidR="00446A51" w14:paraId="16EF22DB" w14:textId="77777777" w:rsidTr="000075A1">
        <w:trPr>
          <w:trHeight w:val="530"/>
          <w:ins w:id="181" w:author="Frank Oemig" w:date="2022-09-07T17:31:00Z"/>
          <w:trPrChange w:id="182"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83"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47914A22" w14:textId="5F9E7688" w:rsidR="00446A51" w:rsidRPr="00F167CC" w:rsidRDefault="00446A51" w:rsidP="00810A3C">
            <w:pPr>
              <w:widowControl w:val="0"/>
              <w:autoSpaceDE w:val="0"/>
              <w:autoSpaceDN w:val="0"/>
              <w:adjustRightInd w:val="0"/>
              <w:spacing w:before="110"/>
              <w:rPr>
                <w:ins w:id="184" w:author="Frank Oemig" w:date="2022-09-07T17:31:00Z"/>
                <w:b/>
                <w:bCs/>
                <w:i/>
                <w:iCs/>
                <w:color w:val="000080"/>
                <w:sz w:val="22"/>
              </w:rPr>
            </w:pPr>
            <w:ins w:id="185" w:author="Frank Oemig" w:date="2022-09-07T17:31:00Z">
              <w:r>
                <w:rPr>
                  <w:b/>
                  <w:bCs/>
                  <w:i/>
                  <w:iCs/>
                  <w:color w:val="000080"/>
                  <w:sz w:val="22"/>
                </w:rPr>
                <w:t>15.4.7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86"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2BD5C8A7" w14:textId="2A0739C4" w:rsidR="00446A51" w:rsidRPr="00F167CC" w:rsidRDefault="00446A51" w:rsidP="00810A3C">
            <w:pPr>
              <w:widowControl w:val="0"/>
              <w:autoSpaceDE w:val="0"/>
              <w:autoSpaceDN w:val="0"/>
              <w:adjustRightInd w:val="0"/>
              <w:spacing w:before="110"/>
              <w:rPr>
                <w:ins w:id="187" w:author="Frank Oemig" w:date="2022-09-07T17:31:00Z"/>
                <w:sz w:val="22"/>
              </w:rPr>
            </w:pPr>
            <w:ins w:id="188" w:author="Frank Oemig" w:date="2022-09-07T17:32:00Z">
              <w:r>
                <w:rPr>
                  <w:bCs/>
                  <w:i/>
                  <w:iCs/>
                  <w:noProof/>
                  <w:sz w:val="22"/>
                </w:rPr>
                <w:t>Data Element 00816 -&gt; 02534</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89"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37F8164" w14:textId="58DF14DF" w:rsidR="00446A51" w:rsidRDefault="00446A51" w:rsidP="00810A3C">
            <w:pPr>
              <w:widowControl w:val="0"/>
              <w:autoSpaceDE w:val="0"/>
              <w:autoSpaceDN w:val="0"/>
              <w:adjustRightInd w:val="0"/>
              <w:spacing w:before="110"/>
              <w:rPr>
                <w:ins w:id="190" w:author="Frank Oemig" w:date="2022-09-07T17:31:00Z"/>
                <w:color w:val="000080"/>
                <w:sz w:val="22"/>
              </w:rPr>
            </w:pPr>
            <w:ins w:id="191" w:author="Frank Oemig" w:date="2022-09-07T17:32:00Z">
              <w:r>
                <w:rPr>
                  <w:color w:val="000080"/>
                  <w:sz w:val="22"/>
                </w:rPr>
                <w:t>eliminate conflict with table assignment to 0287</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92"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0D93A130" w14:textId="77777777" w:rsidR="00446A51" w:rsidRDefault="00446A51" w:rsidP="00810A3C">
            <w:pPr>
              <w:widowControl w:val="0"/>
              <w:autoSpaceDE w:val="0"/>
              <w:autoSpaceDN w:val="0"/>
              <w:adjustRightInd w:val="0"/>
              <w:spacing w:before="110"/>
              <w:rPr>
                <w:ins w:id="193" w:author="Frank Oemig" w:date="2022-09-07T17:31:00Z"/>
                <w:sz w:val="22"/>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94"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739B6954" w14:textId="33FF8F01" w:rsidR="00446A51" w:rsidRDefault="00446A51" w:rsidP="00810A3C">
            <w:pPr>
              <w:widowControl w:val="0"/>
              <w:autoSpaceDE w:val="0"/>
              <w:autoSpaceDN w:val="0"/>
              <w:adjustRightInd w:val="0"/>
              <w:spacing w:before="110"/>
              <w:rPr>
                <w:ins w:id="195" w:author="Frank Oemig" w:date="2022-09-07T17:31:00Z"/>
                <w:b/>
                <w:bCs/>
                <w:i/>
                <w:iCs/>
                <w:color w:val="000080"/>
                <w:sz w:val="22"/>
              </w:rPr>
            </w:pPr>
            <w:ins w:id="196" w:author="Frank Oemig" w:date="2022-09-07T17:31:00Z">
              <w:r>
                <w:rPr>
                  <w:b/>
                  <w:bCs/>
                  <w:i/>
                  <w:iCs/>
                  <w:color w:val="000080"/>
                  <w:sz w:val="22"/>
                </w:rPr>
                <w:t>No</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97"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2C24B2E1" w14:textId="77777777" w:rsidR="00446A51" w:rsidRPr="0069575B" w:rsidRDefault="00446A51" w:rsidP="00810A3C">
            <w:pPr>
              <w:widowControl w:val="0"/>
              <w:autoSpaceDE w:val="0"/>
              <w:autoSpaceDN w:val="0"/>
              <w:adjustRightInd w:val="0"/>
              <w:spacing w:before="110"/>
              <w:rPr>
                <w:ins w:id="198" w:author="Frank Oemig" w:date="2022-09-07T17:31:00Z"/>
                <w:b/>
                <w:bCs/>
                <w:i/>
                <w:iCs/>
                <w:color w:val="000080"/>
                <w:sz w:val="22"/>
              </w:rPr>
            </w:pPr>
          </w:p>
        </w:tc>
      </w:tr>
      <w:tr w:rsidR="00DB21BC" w14:paraId="186B85CB" w14:textId="77777777" w:rsidTr="000075A1">
        <w:trPr>
          <w:trHeight w:val="530"/>
          <w:ins w:id="199" w:author="Craig Newman" w:date="2023-06-29T14:56:00Z"/>
          <w:trPrChange w:id="200"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01"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34D4571" w14:textId="19E8470D" w:rsidR="00DB21BC" w:rsidRDefault="00DB21BC" w:rsidP="00DB21BC">
            <w:pPr>
              <w:widowControl w:val="0"/>
              <w:autoSpaceDE w:val="0"/>
              <w:autoSpaceDN w:val="0"/>
              <w:adjustRightInd w:val="0"/>
              <w:spacing w:before="110"/>
              <w:rPr>
                <w:ins w:id="202" w:author="Craig Newman" w:date="2023-06-29T14:56:00Z"/>
                <w:b/>
                <w:bCs/>
                <w:i/>
                <w:iCs/>
                <w:color w:val="000080"/>
                <w:sz w:val="22"/>
              </w:rPr>
            </w:pPr>
            <w:ins w:id="203" w:author="Craig Newman" w:date="2023-06-29T14:57:00Z">
              <w:r>
                <w:rPr>
                  <w:b/>
                  <w:bCs/>
                  <w:i/>
                  <w:iCs/>
                  <w:color w:val="000080"/>
                  <w:sz w:val="22"/>
                </w:rPr>
                <w:t>15.3.1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04"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366DDC97" w14:textId="14137F7E" w:rsidR="00DB21BC" w:rsidRDefault="00DB21BC" w:rsidP="00DB21BC">
            <w:pPr>
              <w:widowControl w:val="0"/>
              <w:autoSpaceDE w:val="0"/>
              <w:autoSpaceDN w:val="0"/>
              <w:adjustRightInd w:val="0"/>
              <w:spacing w:before="110"/>
              <w:rPr>
                <w:ins w:id="205" w:author="Craig Newman" w:date="2023-06-29T14:56:00Z"/>
                <w:bCs/>
                <w:i/>
                <w:iCs/>
                <w:noProof/>
                <w:sz w:val="22"/>
              </w:rPr>
            </w:pPr>
            <w:ins w:id="206" w:author="Craig Newman" w:date="2023-06-29T14:57:00Z">
              <w:r>
                <w:rPr>
                  <w:bCs/>
                  <w:i/>
                  <w:iCs/>
                  <w:noProof/>
                  <w:sz w:val="22"/>
                </w:rPr>
                <w:t>Add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07"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2FB44CD8" w14:textId="5A1E6A33" w:rsidR="00DB21BC" w:rsidRDefault="00DB21BC" w:rsidP="00DB21BC">
            <w:pPr>
              <w:widowControl w:val="0"/>
              <w:autoSpaceDE w:val="0"/>
              <w:autoSpaceDN w:val="0"/>
              <w:adjustRightInd w:val="0"/>
              <w:spacing w:before="110"/>
              <w:rPr>
                <w:ins w:id="208" w:author="Craig Newman" w:date="2023-06-29T14:56:00Z"/>
                <w:color w:val="000080"/>
                <w:sz w:val="22"/>
              </w:rPr>
            </w:pPr>
            <w:ins w:id="209" w:author="Craig Newman" w:date="2023-06-29T14:57: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10"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2F4D8F4" w14:textId="382B2FAF" w:rsidR="00DB21BC" w:rsidRDefault="000075A1" w:rsidP="00DB21BC">
            <w:pPr>
              <w:widowControl w:val="0"/>
              <w:autoSpaceDE w:val="0"/>
              <w:autoSpaceDN w:val="0"/>
              <w:adjustRightInd w:val="0"/>
              <w:spacing w:before="110"/>
              <w:rPr>
                <w:ins w:id="211" w:author="Craig Newman" w:date="2023-06-29T14:56:00Z"/>
                <w:sz w:val="22"/>
              </w:rPr>
            </w:pPr>
            <w:ins w:id="212"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13"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7633E45A" w14:textId="77777777" w:rsidR="00DB21BC" w:rsidRDefault="00DB21BC" w:rsidP="00DB21BC">
            <w:pPr>
              <w:widowControl w:val="0"/>
              <w:autoSpaceDE w:val="0"/>
              <w:autoSpaceDN w:val="0"/>
              <w:adjustRightInd w:val="0"/>
              <w:spacing w:before="110"/>
              <w:rPr>
                <w:ins w:id="214"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15"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3FCC371F" w14:textId="77777777" w:rsidR="00DB21BC" w:rsidRPr="0069575B" w:rsidRDefault="00DB21BC" w:rsidP="00DB21BC">
            <w:pPr>
              <w:widowControl w:val="0"/>
              <w:autoSpaceDE w:val="0"/>
              <w:autoSpaceDN w:val="0"/>
              <w:adjustRightInd w:val="0"/>
              <w:spacing w:before="110"/>
              <w:rPr>
                <w:ins w:id="216" w:author="Craig Newman" w:date="2023-06-29T14:56:00Z"/>
                <w:b/>
                <w:bCs/>
                <w:i/>
                <w:iCs/>
                <w:color w:val="000080"/>
                <w:sz w:val="22"/>
              </w:rPr>
            </w:pPr>
          </w:p>
        </w:tc>
      </w:tr>
      <w:tr w:rsidR="00DB21BC" w14:paraId="7C055C5B" w14:textId="77777777" w:rsidTr="000075A1">
        <w:trPr>
          <w:trHeight w:val="530"/>
          <w:ins w:id="217" w:author="Craig Newman" w:date="2023-06-29T14:56:00Z"/>
          <w:trPrChange w:id="218"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19"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055B5846" w14:textId="26489464" w:rsidR="00DB21BC" w:rsidRDefault="00DB21BC" w:rsidP="00DB21BC">
            <w:pPr>
              <w:widowControl w:val="0"/>
              <w:autoSpaceDE w:val="0"/>
              <w:autoSpaceDN w:val="0"/>
              <w:adjustRightInd w:val="0"/>
              <w:spacing w:before="110"/>
              <w:rPr>
                <w:ins w:id="220" w:author="Craig Newman" w:date="2023-06-29T14:56:00Z"/>
                <w:b/>
                <w:bCs/>
                <w:i/>
                <w:iCs/>
                <w:color w:val="000080"/>
                <w:sz w:val="22"/>
              </w:rPr>
            </w:pPr>
            <w:ins w:id="221" w:author="Craig Newman" w:date="2023-06-29T14:57:00Z">
              <w:r>
                <w:rPr>
                  <w:b/>
                  <w:bCs/>
                  <w:i/>
                  <w:iCs/>
                  <w:color w:val="000080"/>
                  <w:sz w:val="22"/>
                </w:rPr>
                <w:t>15.3.1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22"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C562D41" w14:textId="3B129679" w:rsidR="00DB21BC" w:rsidRDefault="00DB21BC" w:rsidP="00DB21BC">
            <w:pPr>
              <w:widowControl w:val="0"/>
              <w:autoSpaceDE w:val="0"/>
              <w:autoSpaceDN w:val="0"/>
              <w:adjustRightInd w:val="0"/>
              <w:spacing w:before="110"/>
              <w:rPr>
                <w:ins w:id="223" w:author="Craig Newman" w:date="2023-06-29T14:56:00Z"/>
                <w:bCs/>
                <w:i/>
                <w:iCs/>
                <w:noProof/>
                <w:sz w:val="22"/>
              </w:rPr>
            </w:pPr>
            <w:ins w:id="224" w:author="Craig Newman" w:date="2023-06-29T14:57:00Z">
              <w:r>
                <w:rPr>
                  <w:bCs/>
                  <w:i/>
                  <w:iCs/>
                  <w:noProof/>
                  <w:sz w:val="22"/>
                </w:rPr>
                <w:t>Add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25"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3112D674" w14:textId="229F2658" w:rsidR="00DB21BC" w:rsidRDefault="007309DE" w:rsidP="00DB21BC">
            <w:pPr>
              <w:widowControl w:val="0"/>
              <w:autoSpaceDE w:val="0"/>
              <w:autoSpaceDN w:val="0"/>
              <w:adjustRightInd w:val="0"/>
              <w:spacing w:before="110"/>
              <w:rPr>
                <w:ins w:id="226" w:author="Craig Newman" w:date="2023-06-29T14:56:00Z"/>
                <w:color w:val="000080"/>
                <w:sz w:val="22"/>
              </w:rPr>
            </w:pPr>
            <w:ins w:id="227" w:author="Craig Newman" w:date="2023-06-29T14:59: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28"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AB9F0B0" w14:textId="29F2DF7A" w:rsidR="00DB21BC" w:rsidRDefault="000075A1" w:rsidP="00DB21BC">
            <w:pPr>
              <w:widowControl w:val="0"/>
              <w:autoSpaceDE w:val="0"/>
              <w:autoSpaceDN w:val="0"/>
              <w:adjustRightInd w:val="0"/>
              <w:spacing w:before="110"/>
              <w:rPr>
                <w:ins w:id="229" w:author="Craig Newman" w:date="2023-06-29T14:56:00Z"/>
                <w:sz w:val="22"/>
              </w:rPr>
            </w:pPr>
            <w:ins w:id="230"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31"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0A5373E5" w14:textId="0C1CF0E7" w:rsidR="00DB21BC" w:rsidRDefault="000075A1" w:rsidP="00DB21BC">
            <w:pPr>
              <w:widowControl w:val="0"/>
              <w:autoSpaceDE w:val="0"/>
              <w:autoSpaceDN w:val="0"/>
              <w:adjustRightInd w:val="0"/>
              <w:spacing w:before="110"/>
              <w:rPr>
                <w:ins w:id="232" w:author="Craig Newman" w:date="2023-06-29T14:56:00Z"/>
                <w:b/>
                <w:bCs/>
                <w:i/>
                <w:iCs/>
                <w:color w:val="000080"/>
                <w:sz w:val="22"/>
              </w:rPr>
            </w:pPr>
            <w:ins w:id="233"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34"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3E91D782" w14:textId="77777777" w:rsidR="00DB21BC" w:rsidRPr="0069575B" w:rsidRDefault="00DB21BC" w:rsidP="00DB21BC">
            <w:pPr>
              <w:widowControl w:val="0"/>
              <w:autoSpaceDE w:val="0"/>
              <w:autoSpaceDN w:val="0"/>
              <w:adjustRightInd w:val="0"/>
              <w:spacing w:before="110"/>
              <w:rPr>
                <w:ins w:id="235" w:author="Craig Newman" w:date="2023-06-29T14:56:00Z"/>
                <w:b/>
                <w:bCs/>
                <w:i/>
                <w:iCs/>
                <w:color w:val="000080"/>
                <w:sz w:val="22"/>
              </w:rPr>
            </w:pPr>
          </w:p>
        </w:tc>
      </w:tr>
      <w:tr w:rsidR="000075A1" w14:paraId="4287DD82" w14:textId="77777777" w:rsidTr="000075A1">
        <w:trPr>
          <w:trHeight w:val="530"/>
          <w:ins w:id="236" w:author="Craig Newman" w:date="2023-06-29T14:56:00Z"/>
          <w:trPrChange w:id="237"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38"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78C4935F" w14:textId="537A0FF0" w:rsidR="000075A1" w:rsidRDefault="000075A1" w:rsidP="000075A1">
            <w:pPr>
              <w:widowControl w:val="0"/>
              <w:autoSpaceDE w:val="0"/>
              <w:autoSpaceDN w:val="0"/>
              <w:adjustRightInd w:val="0"/>
              <w:spacing w:before="110"/>
              <w:rPr>
                <w:ins w:id="239" w:author="Craig Newman" w:date="2023-06-29T14:56:00Z"/>
                <w:b/>
                <w:bCs/>
                <w:i/>
                <w:iCs/>
                <w:color w:val="000080"/>
                <w:sz w:val="22"/>
              </w:rPr>
            </w:pPr>
            <w:ins w:id="240" w:author="Craig Newman" w:date="2023-06-29T14:57: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41"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2856AE5B" w14:textId="2424CBE5" w:rsidR="000075A1" w:rsidRDefault="000075A1" w:rsidP="000075A1">
            <w:pPr>
              <w:widowControl w:val="0"/>
              <w:autoSpaceDE w:val="0"/>
              <w:autoSpaceDN w:val="0"/>
              <w:adjustRightInd w:val="0"/>
              <w:spacing w:before="110"/>
              <w:rPr>
                <w:ins w:id="242" w:author="Craig Newman" w:date="2023-06-29T14:56:00Z"/>
                <w:bCs/>
                <w:i/>
                <w:iCs/>
                <w:noProof/>
                <w:sz w:val="22"/>
              </w:rPr>
            </w:pPr>
            <w:ins w:id="243" w:author="Craig Newman" w:date="2023-06-29T14:58:00Z">
              <w:r>
                <w:rPr>
                  <w:bCs/>
                  <w:i/>
                  <w:iCs/>
                  <w:noProof/>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44"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206BA2DD" w14:textId="13ACA300" w:rsidR="000075A1" w:rsidRDefault="000075A1" w:rsidP="000075A1">
            <w:pPr>
              <w:widowControl w:val="0"/>
              <w:autoSpaceDE w:val="0"/>
              <w:autoSpaceDN w:val="0"/>
              <w:adjustRightInd w:val="0"/>
              <w:spacing w:before="110"/>
              <w:rPr>
                <w:ins w:id="245" w:author="Craig Newman" w:date="2023-06-29T14:56:00Z"/>
                <w:color w:val="000080"/>
                <w:sz w:val="22"/>
              </w:rPr>
            </w:pPr>
            <w:ins w:id="246" w:author="Craig Newman" w:date="2023-06-29T15:00: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47"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C53CEE7" w14:textId="740A51CB" w:rsidR="000075A1" w:rsidRDefault="000075A1" w:rsidP="000075A1">
            <w:pPr>
              <w:widowControl w:val="0"/>
              <w:autoSpaceDE w:val="0"/>
              <w:autoSpaceDN w:val="0"/>
              <w:adjustRightInd w:val="0"/>
              <w:spacing w:before="110"/>
              <w:rPr>
                <w:ins w:id="248" w:author="Craig Newman" w:date="2023-06-29T14:56:00Z"/>
                <w:sz w:val="22"/>
              </w:rPr>
            </w:pPr>
            <w:ins w:id="249"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50"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16354CDC" w14:textId="77777777" w:rsidR="000075A1" w:rsidRDefault="000075A1" w:rsidP="000075A1">
            <w:pPr>
              <w:widowControl w:val="0"/>
              <w:autoSpaceDE w:val="0"/>
              <w:autoSpaceDN w:val="0"/>
              <w:adjustRightInd w:val="0"/>
              <w:spacing w:before="110"/>
              <w:rPr>
                <w:ins w:id="251"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52"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15D25EB4" w14:textId="77777777" w:rsidR="000075A1" w:rsidRPr="0069575B" w:rsidRDefault="000075A1" w:rsidP="000075A1">
            <w:pPr>
              <w:widowControl w:val="0"/>
              <w:autoSpaceDE w:val="0"/>
              <w:autoSpaceDN w:val="0"/>
              <w:adjustRightInd w:val="0"/>
              <w:spacing w:before="110"/>
              <w:rPr>
                <w:ins w:id="253" w:author="Craig Newman" w:date="2023-06-29T14:56:00Z"/>
                <w:b/>
                <w:bCs/>
                <w:i/>
                <w:iCs/>
                <w:color w:val="000080"/>
                <w:sz w:val="22"/>
              </w:rPr>
            </w:pPr>
          </w:p>
        </w:tc>
      </w:tr>
      <w:tr w:rsidR="000075A1" w14:paraId="71546DCA" w14:textId="77777777" w:rsidTr="000075A1">
        <w:trPr>
          <w:trHeight w:val="530"/>
          <w:ins w:id="254" w:author="Craig Newman" w:date="2023-06-29T14:56:00Z"/>
          <w:trPrChange w:id="255"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56"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29723163" w14:textId="12C85BF1" w:rsidR="000075A1" w:rsidRDefault="000075A1" w:rsidP="000075A1">
            <w:pPr>
              <w:widowControl w:val="0"/>
              <w:autoSpaceDE w:val="0"/>
              <w:autoSpaceDN w:val="0"/>
              <w:adjustRightInd w:val="0"/>
              <w:spacing w:before="110"/>
              <w:rPr>
                <w:ins w:id="257" w:author="Craig Newman" w:date="2023-06-29T14:56:00Z"/>
                <w:b/>
                <w:bCs/>
                <w:i/>
                <w:iCs/>
                <w:color w:val="000080"/>
                <w:sz w:val="22"/>
              </w:rPr>
            </w:pPr>
            <w:ins w:id="258" w:author="Craig Newman" w:date="2023-06-29T14:57: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59"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CDD758A" w14:textId="731EF089" w:rsidR="000075A1" w:rsidRDefault="000075A1" w:rsidP="000075A1">
            <w:pPr>
              <w:widowControl w:val="0"/>
              <w:autoSpaceDE w:val="0"/>
              <w:autoSpaceDN w:val="0"/>
              <w:adjustRightInd w:val="0"/>
              <w:spacing w:before="110"/>
              <w:rPr>
                <w:ins w:id="260" w:author="Craig Newman" w:date="2023-06-29T14:56:00Z"/>
                <w:bCs/>
                <w:i/>
                <w:iCs/>
                <w:noProof/>
                <w:sz w:val="22"/>
              </w:rPr>
            </w:pPr>
            <w:ins w:id="261" w:author="Craig Newman" w:date="2023-06-29T14:58:00Z">
              <w:r>
                <w:rPr>
                  <w:bCs/>
                  <w:i/>
                  <w:iCs/>
                  <w:noProof/>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62"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76F2E90D" w14:textId="60F5F0D8" w:rsidR="000075A1" w:rsidRDefault="000075A1" w:rsidP="000075A1">
            <w:pPr>
              <w:widowControl w:val="0"/>
              <w:autoSpaceDE w:val="0"/>
              <w:autoSpaceDN w:val="0"/>
              <w:adjustRightInd w:val="0"/>
              <w:spacing w:before="110"/>
              <w:rPr>
                <w:ins w:id="263" w:author="Craig Newman" w:date="2023-06-29T14:56:00Z"/>
                <w:color w:val="000080"/>
                <w:sz w:val="22"/>
              </w:rPr>
            </w:pPr>
            <w:ins w:id="264" w:author="Craig Newman" w:date="2023-06-29T15:00: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65"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FE38138" w14:textId="56257100" w:rsidR="000075A1" w:rsidRDefault="000075A1" w:rsidP="000075A1">
            <w:pPr>
              <w:widowControl w:val="0"/>
              <w:autoSpaceDE w:val="0"/>
              <w:autoSpaceDN w:val="0"/>
              <w:adjustRightInd w:val="0"/>
              <w:spacing w:before="110"/>
              <w:rPr>
                <w:ins w:id="266" w:author="Craig Newman" w:date="2023-06-29T14:56:00Z"/>
                <w:sz w:val="22"/>
              </w:rPr>
            </w:pPr>
            <w:ins w:id="267"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68"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5E137F5" w14:textId="756CE15E" w:rsidR="000075A1" w:rsidRDefault="000075A1" w:rsidP="000075A1">
            <w:pPr>
              <w:widowControl w:val="0"/>
              <w:autoSpaceDE w:val="0"/>
              <w:autoSpaceDN w:val="0"/>
              <w:adjustRightInd w:val="0"/>
              <w:spacing w:before="110"/>
              <w:rPr>
                <w:ins w:id="269" w:author="Craig Newman" w:date="2023-06-29T14:56:00Z"/>
                <w:b/>
                <w:bCs/>
                <w:i/>
                <w:iCs/>
                <w:color w:val="000080"/>
                <w:sz w:val="22"/>
              </w:rPr>
            </w:pPr>
            <w:ins w:id="270"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71"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1C2C7A16" w14:textId="77777777" w:rsidR="000075A1" w:rsidRPr="0069575B" w:rsidRDefault="000075A1" w:rsidP="000075A1">
            <w:pPr>
              <w:widowControl w:val="0"/>
              <w:autoSpaceDE w:val="0"/>
              <w:autoSpaceDN w:val="0"/>
              <w:adjustRightInd w:val="0"/>
              <w:spacing w:before="110"/>
              <w:rPr>
                <w:ins w:id="272" w:author="Craig Newman" w:date="2023-06-29T14:56:00Z"/>
                <w:b/>
                <w:bCs/>
                <w:i/>
                <w:iCs/>
                <w:color w:val="000080"/>
                <w:sz w:val="22"/>
              </w:rPr>
            </w:pPr>
          </w:p>
        </w:tc>
      </w:tr>
      <w:tr w:rsidR="000075A1" w14:paraId="627A1050" w14:textId="77777777" w:rsidTr="000075A1">
        <w:trPr>
          <w:trHeight w:val="530"/>
          <w:ins w:id="273" w:author="Craig Newman" w:date="2023-06-29T14:56:00Z"/>
          <w:trPrChange w:id="274"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75"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A03B080" w14:textId="72E2D9E4" w:rsidR="000075A1" w:rsidRDefault="000075A1" w:rsidP="000075A1">
            <w:pPr>
              <w:widowControl w:val="0"/>
              <w:autoSpaceDE w:val="0"/>
              <w:autoSpaceDN w:val="0"/>
              <w:adjustRightInd w:val="0"/>
              <w:spacing w:before="110"/>
              <w:rPr>
                <w:ins w:id="276" w:author="Craig Newman" w:date="2023-06-29T14:56:00Z"/>
                <w:b/>
                <w:bCs/>
                <w:i/>
                <w:iCs/>
                <w:color w:val="000080"/>
                <w:sz w:val="22"/>
              </w:rPr>
            </w:pPr>
            <w:ins w:id="277" w:author="Craig Newman" w:date="2023-06-29T14:57:00Z">
              <w:r>
                <w:rPr>
                  <w:b/>
                  <w:bCs/>
                  <w:i/>
                  <w:iCs/>
                  <w:color w:val="000080"/>
                  <w:sz w:val="22"/>
                </w:rPr>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78"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3A96F21F" w14:textId="4FD035B9" w:rsidR="000075A1" w:rsidRDefault="000075A1" w:rsidP="000075A1">
            <w:pPr>
              <w:widowControl w:val="0"/>
              <w:autoSpaceDE w:val="0"/>
              <w:autoSpaceDN w:val="0"/>
              <w:adjustRightInd w:val="0"/>
              <w:spacing w:before="110"/>
              <w:rPr>
                <w:ins w:id="279" w:author="Craig Newman" w:date="2023-06-29T14:56:00Z"/>
                <w:bCs/>
                <w:i/>
                <w:iCs/>
                <w:noProof/>
                <w:sz w:val="22"/>
              </w:rPr>
            </w:pPr>
            <w:ins w:id="280" w:author="Craig Newman" w:date="2023-06-29T14:58:00Z">
              <w:r>
                <w:rPr>
                  <w:bCs/>
                  <w:i/>
                  <w:iCs/>
                  <w:noProof/>
                  <w:sz w:val="22"/>
                </w:rPr>
                <w:t xml:space="preserve">Query Information </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81"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BD35E03" w14:textId="242F904B" w:rsidR="000075A1" w:rsidRDefault="000075A1" w:rsidP="000075A1">
            <w:pPr>
              <w:widowControl w:val="0"/>
              <w:autoSpaceDE w:val="0"/>
              <w:autoSpaceDN w:val="0"/>
              <w:adjustRightInd w:val="0"/>
              <w:spacing w:before="110"/>
              <w:rPr>
                <w:ins w:id="282" w:author="Craig Newman" w:date="2023-06-29T14:56:00Z"/>
                <w:color w:val="000080"/>
                <w:sz w:val="22"/>
              </w:rPr>
            </w:pPr>
            <w:ins w:id="283" w:author="Craig Newman" w:date="2023-06-29T15:00: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84"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06CA6F43" w14:textId="6DC9E220" w:rsidR="000075A1" w:rsidRDefault="000075A1" w:rsidP="000075A1">
            <w:pPr>
              <w:widowControl w:val="0"/>
              <w:autoSpaceDE w:val="0"/>
              <w:autoSpaceDN w:val="0"/>
              <w:adjustRightInd w:val="0"/>
              <w:spacing w:before="110"/>
              <w:rPr>
                <w:ins w:id="285" w:author="Craig Newman" w:date="2023-06-29T14:56:00Z"/>
                <w:sz w:val="22"/>
              </w:rPr>
            </w:pPr>
            <w:ins w:id="286"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87"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1F1B0C79" w14:textId="77777777" w:rsidR="000075A1" w:rsidRDefault="000075A1" w:rsidP="000075A1">
            <w:pPr>
              <w:widowControl w:val="0"/>
              <w:autoSpaceDE w:val="0"/>
              <w:autoSpaceDN w:val="0"/>
              <w:adjustRightInd w:val="0"/>
              <w:spacing w:before="110"/>
              <w:rPr>
                <w:ins w:id="288"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89"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6BBA3B19" w14:textId="77777777" w:rsidR="000075A1" w:rsidRPr="0069575B" w:rsidRDefault="000075A1" w:rsidP="000075A1">
            <w:pPr>
              <w:widowControl w:val="0"/>
              <w:autoSpaceDE w:val="0"/>
              <w:autoSpaceDN w:val="0"/>
              <w:adjustRightInd w:val="0"/>
              <w:spacing w:before="110"/>
              <w:rPr>
                <w:ins w:id="290" w:author="Craig Newman" w:date="2023-06-29T14:56:00Z"/>
                <w:b/>
                <w:bCs/>
                <w:i/>
                <w:iCs/>
                <w:color w:val="000080"/>
                <w:sz w:val="22"/>
              </w:rPr>
            </w:pPr>
          </w:p>
        </w:tc>
      </w:tr>
      <w:tr w:rsidR="000075A1" w14:paraId="4E8A9FA6" w14:textId="77777777" w:rsidTr="000075A1">
        <w:trPr>
          <w:trHeight w:val="530"/>
          <w:ins w:id="291" w:author="Craig Newman" w:date="2023-06-29T14:56:00Z"/>
          <w:trPrChange w:id="292"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93"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5C67EC19" w14:textId="0BA23D39" w:rsidR="000075A1" w:rsidRDefault="000075A1" w:rsidP="000075A1">
            <w:pPr>
              <w:widowControl w:val="0"/>
              <w:autoSpaceDE w:val="0"/>
              <w:autoSpaceDN w:val="0"/>
              <w:adjustRightInd w:val="0"/>
              <w:spacing w:before="110"/>
              <w:rPr>
                <w:ins w:id="294" w:author="Craig Newman" w:date="2023-06-29T14:56:00Z"/>
                <w:b/>
                <w:bCs/>
                <w:i/>
                <w:iCs/>
                <w:color w:val="000080"/>
                <w:sz w:val="22"/>
              </w:rPr>
            </w:pPr>
            <w:ins w:id="295" w:author="Craig Newman" w:date="2023-06-29T14:57:00Z">
              <w:r>
                <w:rPr>
                  <w:b/>
                  <w:bCs/>
                  <w:i/>
                  <w:iCs/>
                  <w:color w:val="000080"/>
                  <w:sz w:val="22"/>
                </w:rPr>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96"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9D96F39" w14:textId="4FF50CC1" w:rsidR="000075A1" w:rsidRDefault="000075A1" w:rsidP="000075A1">
            <w:pPr>
              <w:widowControl w:val="0"/>
              <w:autoSpaceDE w:val="0"/>
              <w:autoSpaceDN w:val="0"/>
              <w:adjustRightInd w:val="0"/>
              <w:spacing w:before="110"/>
              <w:rPr>
                <w:ins w:id="297" w:author="Craig Newman" w:date="2023-06-29T14:56:00Z"/>
                <w:bCs/>
                <w:i/>
                <w:iCs/>
                <w:noProof/>
                <w:sz w:val="22"/>
              </w:rPr>
            </w:pPr>
            <w:ins w:id="298" w:author="Craig Newman" w:date="2023-06-29T14:58:00Z">
              <w:r>
                <w:rPr>
                  <w:bCs/>
                  <w:i/>
                  <w:iCs/>
                  <w:noProof/>
                  <w:sz w:val="22"/>
                </w:rPr>
                <w:t>Query Information</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99"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58CA603" w14:textId="4FBF52B4" w:rsidR="000075A1" w:rsidRDefault="000075A1" w:rsidP="000075A1">
            <w:pPr>
              <w:widowControl w:val="0"/>
              <w:autoSpaceDE w:val="0"/>
              <w:autoSpaceDN w:val="0"/>
              <w:adjustRightInd w:val="0"/>
              <w:spacing w:before="110"/>
              <w:rPr>
                <w:ins w:id="300" w:author="Craig Newman" w:date="2023-06-29T14:56:00Z"/>
                <w:color w:val="000080"/>
                <w:sz w:val="22"/>
              </w:rPr>
            </w:pPr>
            <w:ins w:id="301" w:author="Craig Newman" w:date="2023-06-29T15:00: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302"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FC9A5CB" w14:textId="79D4ABD6" w:rsidR="000075A1" w:rsidRDefault="000075A1" w:rsidP="000075A1">
            <w:pPr>
              <w:widowControl w:val="0"/>
              <w:autoSpaceDE w:val="0"/>
              <w:autoSpaceDN w:val="0"/>
              <w:adjustRightInd w:val="0"/>
              <w:spacing w:before="110"/>
              <w:rPr>
                <w:ins w:id="303" w:author="Craig Newman" w:date="2023-06-29T14:56:00Z"/>
                <w:sz w:val="22"/>
              </w:rPr>
            </w:pPr>
            <w:ins w:id="304"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305"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5EA3B62" w14:textId="6ED138E2" w:rsidR="000075A1" w:rsidRDefault="000075A1" w:rsidP="000075A1">
            <w:pPr>
              <w:widowControl w:val="0"/>
              <w:autoSpaceDE w:val="0"/>
              <w:autoSpaceDN w:val="0"/>
              <w:adjustRightInd w:val="0"/>
              <w:spacing w:before="110"/>
              <w:rPr>
                <w:ins w:id="306" w:author="Craig Newman" w:date="2023-06-29T14:56:00Z"/>
                <w:b/>
                <w:bCs/>
                <w:i/>
                <w:iCs/>
                <w:color w:val="000080"/>
                <w:sz w:val="22"/>
              </w:rPr>
            </w:pPr>
            <w:ins w:id="307"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308"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75F4E1E2" w14:textId="77777777" w:rsidR="000075A1" w:rsidRPr="0069575B" w:rsidRDefault="000075A1" w:rsidP="000075A1">
            <w:pPr>
              <w:widowControl w:val="0"/>
              <w:autoSpaceDE w:val="0"/>
              <w:autoSpaceDN w:val="0"/>
              <w:adjustRightInd w:val="0"/>
              <w:spacing w:before="110"/>
              <w:rPr>
                <w:ins w:id="309" w:author="Craig Newman" w:date="2023-06-29T14:56: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Heading2"/>
        <w:rPr>
          <w:noProof/>
        </w:rPr>
      </w:pPr>
      <w:bookmarkStart w:id="310" w:name="_Toc29039334"/>
      <w:r w:rsidRPr="00E80B34">
        <w:rPr>
          <w:noProof/>
        </w:rPr>
        <w:lastRenderedPageBreak/>
        <w:t>CHAPTER 15 CONTENTS</w:t>
      </w:r>
      <w:bookmarkEnd w:id="42"/>
      <w:bookmarkEnd w:id="310"/>
    </w:p>
    <w:bookmarkStart w:id="311" w:name="_Toc494168629"/>
    <w:p w14:paraId="74653596" w14:textId="7AE6B665" w:rsidR="00A61498" w:rsidRDefault="00A61498" w:rsidP="009C0845">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fldChar w:fldCharType="begin"/>
      </w:r>
      <w:r>
        <w:instrText xml:space="preserve"> HYPERLINK \l "_Toc29039334" </w:instrText>
      </w:r>
      <w:ins w:id="312" w:author="Lynn Laakso [2]" w:date="2023-07-31T15:46:00Z"/>
      <w:r>
        <w:fldChar w:fldCharType="separate"/>
      </w:r>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ins w:id="313" w:author="Lynn Laakso [2]" w:date="2023-07-31T15:46:00Z">
        <w:r w:rsidR="009C0845">
          <w:rPr>
            <w:webHidden/>
          </w:rPr>
          <w:t>3</w:t>
        </w:r>
      </w:ins>
      <w:ins w:id="314" w:author="Lynn Laakso" w:date="2022-09-09T15:32:00Z">
        <w:del w:id="315" w:author="Lynn Laakso [2]" w:date="2023-07-31T15:46:00Z">
          <w:r w:rsidR="000C1643" w:rsidDel="009C0845">
            <w:rPr>
              <w:webHidden/>
            </w:rPr>
            <w:delText>2</w:delText>
          </w:r>
        </w:del>
      </w:ins>
      <w:del w:id="316" w:author="Lynn Laakso [2]" w:date="2023-07-31T15:46:00Z">
        <w:r w:rsidDel="009C0845">
          <w:rPr>
            <w:webHidden/>
          </w:rPr>
          <w:delText>1</w:delText>
        </w:r>
      </w:del>
      <w:r>
        <w:rPr>
          <w:webHidden/>
        </w:rPr>
        <w:fldChar w:fldCharType="end"/>
      </w:r>
      <w:r>
        <w:fldChar w:fldCharType="end"/>
      </w:r>
    </w:p>
    <w:p w14:paraId="69C5B09A" w14:textId="24E80E44" w:rsidR="00A61498" w:rsidRDefault="00C71709" w:rsidP="009C0845">
      <w:pPr>
        <w:pStyle w:val="TOC2"/>
        <w:rPr>
          <w:rFonts w:asciiTheme="minorHAnsi" w:eastAsiaTheme="minorEastAsia" w:hAnsiTheme="minorHAnsi" w:cstheme="minorBidi"/>
          <w:kern w:val="0"/>
          <w:sz w:val="22"/>
          <w:szCs w:val="22"/>
        </w:rPr>
      </w:pPr>
      <w:r>
        <w:fldChar w:fldCharType="begin"/>
      </w:r>
      <w:r>
        <w:instrText xml:space="preserve"> HYPERLINK \l "_Toc29039335" </w:instrText>
      </w:r>
      <w:ins w:id="317" w:author="Lynn Laakso [2]" w:date="2023-07-31T15:46:00Z"/>
      <w:r>
        <w:fldChar w:fldCharType="separate"/>
      </w:r>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ins w:id="318" w:author="Lynn Laakso [2]" w:date="2023-07-31T15:46:00Z">
        <w:r w:rsidR="009C0845">
          <w:rPr>
            <w:webHidden/>
          </w:rPr>
          <w:t>3</w:t>
        </w:r>
      </w:ins>
      <w:ins w:id="319" w:author="Lynn Laakso" w:date="2022-09-09T15:32:00Z">
        <w:del w:id="320" w:author="Lynn Laakso [2]" w:date="2023-07-31T15:46:00Z">
          <w:r w:rsidR="000C1643" w:rsidDel="009C0845">
            <w:rPr>
              <w:webHidden/>
            </w:rPr>
            <w:delText>3</w:delText>
          </w:r>
        </w:del>
      </w:ins>
      <w:del w:id="321" w:author="Lynn Laakso [2]" w:date="2023-07-31T15:46:00Z">
        <w:r w:rsidR="00A61498" w:rsidDel="009C0845">
          <w:rPr>
            <w:webHidden/>
          </w:rPr>
          <w:delText>2</w:delText>
        </w:r>
      </w:del>
      <w:r w:rsidR="00A61498">
        <w:rPr>
          <w:webHidden/>
        </w:rPr>
        <w:fldChar w:fldCharType="end"/>
      </w:r>
      <w:r>
        <w:fldChar w:fldCharType="end"/>
      </w:r>
    </w:p>
    <w:p w14:paraId="6015008D" w14:textId="01328271"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"_Toc29039336" </w:instrText>
      </w:r>
      <w:ins w:id="322" w:author="Lynn Laakso [2]" w:date="2023-07-31T15:46:00Z">
        <w:r w:rsidR="009C0845">
          <w:rPr>
            <w:noProof/>
          </w:rPr>
        </w:r>
      </w:ins>
      <w:r>
        <w:rPr>
          <w:noProof/>
        </w:rPr>
        <w:fldChar w:fldCharType="separate"/>
      </w:r>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ins w:id="323" w:author="Lynn Laakso [2]" w:date="2023-07-31T15:46:00Z">
        <w:r w:rsidR="009C0845">
          <w:rPr>
            <w:noProof/>
            <w:webHidden/>
          </w:rPr>
          <w:t>4</w:t>
        </w:r>
      </w:ins>
      <w:ins w:id="324" w:author="Lynn Laakso" w:date="2022-09-09T15:32:00Z">
        <w:del w:id="325" w:author="Lynn Laakso [2]" w:date="2023-07-31T15:46:00Z">
          <w:r w:rsidR="000C1643" w:rsidDel="009C0845">
            <w:rPr>
              <w:noProof/>
              <w:webHidden/>
            </w:rPr>
            <w:delText>3</w:delText>
          </w:r>
        </w:del>
      </w:ins>
      <w:del w:id="326" w:author="Lynn Laakso [2]" w:date="2023-07-31T15:46:00Z">
        <w:r w:rsidR="00A61498" w:rsidDel="009C0845">
          <w:rPr>
            <w:noProof/>
            <w:webHidden/>
          </w:rPr>
          <w:delText>2</w:delText>
        </w:r>
      </w:del>
      <w:r w:rsidR="00A61498">
        <w:rPr>
          <w:noProof/>
          <w:webHidden/>
        </w:rPr>
        <w:fldChar w:fldCharType="end"/>
      </w:r>
      <w:r>
        <w:rPr>
          <w:noProof/>
        </w:rPr>
        <w:fldChar w:fldCharType="end"/>
      </w:r>
    </w:p>
    <w:p w14:paraId="20C2FDB0" w14:textId="338A42F4" w:rsidR="00A61498" w:rsidRDefault="00000000" w:rsidP="009C0845">
      <w:pPr>
        <w:pStyle w:val="TOC2"/>
        <w:rPr>
          <w:rFonts w:asciiTheme="minorHAnsi" w:eastAsiaTheme="minorEastAsia" w:hAnsiTheme="minorHAnsi" w:cstheme="minorBidi"/>
          <w:kern w:val="0"/>
          <w:sz w:val="22"/>
          <w:szCs w:val="22"/>
        </w:rPr>
      </w:pPr>
      <w:r>
        <w:fldChar w:fldCharType="begin"/>
      </w:r>
      <w:r>
        <w:instrText>HYPERLINK \l "_Toc29039337"</w:instrText>
      </w:r>
      <w:ins w:id="327" w:author="Lynn Laakso [2]" w:date="2023-07-31T15:46:00Z"/>
      <w:r>
        <w:fldChar w:fldCharType="separate"/>
      </w:r>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ins w:id="328" w:author="Lynn Laakso [2]" w:date="2023-07-31T15:46:00Z">
        <w:r w:rsidR="009C0845">
          <w:rPr>
            <w:webHidden/>
          </w:rPr>
          <w:t>4</w:t>
        </w:r>
      </w:ins>
      <w:del w:id="329" w:author="Lynn Laakso [2]" w:date="2023-07-31T15:46:00Z">
        <w:r w:rsidR="000C1643" w:rsidDel="009C0845">
          <w:rPr>
            <w:webHidden/>
          </w:rPr>
          <w:delText>3</w:delText>
        </w:r>
      </w:del>
      <w:r w:rsidR="00A61498">
        <w:rPr>
          <w:webHidden/>
        </w:rPr>
        <w:fldChar w:fldCharType="end"/>
      </w:r>
      <w:r>
        <w:fldChar w:fldCharType="end"/>
      </w:r>
    </w:p>
    <w:p w14:paraId="738B01F5" w14:textId="2C7B78DF"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HYPERLINK \l "_Toc29039338"</w:instrText>
      </w:r>
      <w:ins w:id="330" w:author="Lynn Laakso [2]" w:date="2023-07-31T15:46:00Z">
        <w:r w:rsidR="009C0845">
          <w:rPr>
            <w:noProof/>
          </w:rPr>
        </w:r>
      </w:ins>
      <w:r>
        <w:rPr>
          <w:noProof/>
        </w:rPr>
        <w:fldChar w:fldCharType="separate"/>
      </w:r>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ins w:id="331" w:author="Lynn Laakso [2]" w:date="2023-07-31T15:46:00Z">
        <w:r w:rsidR="009C0845">
          <w:rPr>
            <w:noProof/>
            <w:webHidden/>
          </w:rPr>
          <w:t>4</w:t>
        </w:r>
      </w:ins>
      <w:del w:id="332" w:author="Lynn Laakso [2]" w:date="2023-07-31T15:46:00Z">
        <w:r w:rsidR="000C1643" w:rsidDel="009C0845">
          <w:rPr>
            <w:noProof/>
            <w:webHidden/>
          </w:rPr>
          <w:delText>3</w:delText>
        </w:r>
      </w:del>
      <w:r w:rsidR="00A61498">
        <w:rPr>
          <w:noProof/>
          <w:webHidden/>
        </w:rPr>
        <w:fldChar w:fldCharType="end"/>
      </w:r>
      <w:r>
        <w:rPr>
          <w:noProof/>
        </w:rPr>
        <w:fldChar w:fldCharType="end"/>
      </w:r>
    </w:p>
    <w:p w14:paraId="36D6F69C" w14:textId="5ED48B5E"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"_Toc29039339" </w:instrText>
      </w:r>
      <w:ins w:id="333" w:author="Lynn Laakso [2]" w:date="2023-07-31T15:46:00Z">
        <w:r w:rsidR="009C0845">
          <w:rPr>
            <w:noProof/>
          </w:rPr>
        </w:r>
      </w:ins>
      <w:r>
        <w:rPr>
          <w:noProof/>
        </w:rPr>
        <w:fldChar w:fldCharType="separate"/>
      </w:r>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ins w:id="334" w:author="Lynn Laakso [2]" w:date="2023-07-31T15:46:00Z">
        <w:r w:rsidR="009C0845">
          <w:rPr>
            <w:noProof/>
            <w:webHidden/>
          </w:rPr>
          <w:t>5</w:t>
        </w:r>
      </w:ins>
      <w:ins w:id="335" w:author="Lynn Laakso" w:date="2022-09-09T15:32:00Z">
        <w:del w:id="336" w:author="Lynn Laakso [2]" w:date="2023-07-31T15:46:00Z">
          <w:r w:rsidR="000C1643" w:rsidDel="009C0845">
            <w:rPr>
              <w:noProof/>
              <w:webHidden/>
            </w:rPr>
            <w:delText>5</w:delText>
          </w:r>
        </w:del>
      </w:ins>
      <w:del w:id="337" w:author="Lynn Laakso [2]" w:date="2023-07-31T15:46:00Z">
        <w:r w:rsidR="00A61498" w:rsidDel="009C0845">
          <w:rPr>
            <w:noProof/>
            <w:webHidden/>
          </w:rPr>
          <w:delText>4</w:delText>
        </w:r>
      </w:del>
      <w:r w:rsidR="00A61498">
        <w:rPr>
          <w:noProof/>
          <w:webHidden/>
        </w:rPr>
        <w:fldChar w:fldCharType="end"/>
      </w:r>
      <w:r>
        <w:rPr>
          <w:noProof/>
        </w:rPr>
        <w:fldChar w:fldCharType="end"/>
      </w:r>
    </w:p>
    <w:p w14:paraId="6FBF9A02" w14:textId="30C42215"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"_Toc29039340" </w:instrText>
      </w:r>
      <w:ins w:id="338" w:author="Lynn Laakso [2]" w:date="2023-07-31T15:46:00Z">
        <w:r w:rsidR="009C0845">
          <w:rPr>
            <w:noProof/>
          </w:rPr>
        </w:r>
      </w:ins>
      <w:r>
        <w:rPr>
          <w:noProof/>
        </w:rPr>
        <w:fldChar w:fldCharType="separate"/>
      </w:r>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ins w:id="339" w:author="Lynn Laakso [2]" w:date="2023-07-31T15:46:00Z">
        <w:r w:rsidR="009C0845">
          <w:rPr>
            <w:noProof/>
            <w:webHidden/>
          </w:rPr>
          <w:t>7</w:t>
        </w:r>
      </w:ins>
      <w:ins w:id="340" w:author="Lynn Laakso" w:date="2022-09-09T15:32:00Z">
        <w:del w:id="341" w:author="Lynn Laakso [2]" w:date="2023-07-31T15:46:00Z">
          <w:r w:rsidR="000C1643" w:rsidDel="009C0845">
            <w:rPr>
              <w:noProof/>
              <w:webHidden/>
            </w:rPr>
            <w:delText>6</w:delText>
          </w:r>
        </w:del>
      </w:ins>
      <w:del w:id="342" w:author="Lynn Laakso [2]" w:date="2023-07-31T15:46:00Z">
        <w:r w:rsidR="00A61498" w:rsidDel="009C0845">
          <w:rPr>
            <w:noProof/>
            <w:webHidden/>
          </w:rPr>
          <w:delText>5</w:delText>
        </w:r>
      </w:del>
      <w:r w:rsidR="00A61498">
        <w:rPr>
          <w:noProof/>
          <w:webHidden/>
        </w:rPr>
        <w:fldChar w:fldCharType="end"/>
      </w:r>
      <w:r>
        <w:rPr>
          <w:noProof/>
        </w:rPr>
        <w:fldChar w:fldCharType="end"/>
      </w:r>
    </w:p>
    <w:p w14:paraId="248428AD" w14:textId="64CA8CED"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"_Toc29039341" </w:instrText>
      </w:r>
      <w:ins w:id="343" w:author="Lynn Laakso [2]" w:date="2023-07-31T15:46:00Z">
        <w:r w:rsidR="009C0845">
          <w:rPr>
            <w:noProof/>
          </w:rPr>
        </w:r>
      </w:ins>
      <w:r>
        <w:rPr>
          <w:noProof/>
        </w:rPr>
        <w:fldChar w:fldCharType="separate"/>
      </w:r>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ins w:id="344" w:author="Lynn Laakso [2]" w:date="2023-07-31T15:46:00Z">
        <w:r w:rsidR="009C0845">
          <w:rPr>
            <w:noProof/>
            <w:webHidden/>
          </w:rPr>
          <w:t>8</w:t>
        </w:r>
      </w:ins>
      <w:ins w:id="345" w:author="Lynn Laakso" w:date="2022-09-09T15:32:00Z">
        <w:del w:id="346" w:author="Lynn Laakso [2]" w:date="2023-07-31T15:46:00Z">
          <w:r w:rsidR="000C1643" w:rsidDel="009C0845">
            <w:rPr>
              <w:noProof/>
              <w:webHidden/>
            </w:rPr>
            <w:delText>7</w:delText>
          </w:r>
        </w:del>
      </w:ins>
      <w:del w:id="347" w:author="Lynn Laakso [2]" w:date="2023-07-31T15:46:00Z">
        <w:r w:rsidR="00A61498" w:rsidDel="009C0845">
          <w:rPr>
            <w:noProof/>
            <w:webHidden/>
          </w:rPr>
          <w:delText>6</w:delText>
        </w:r>
      </w:del>
      <w:r w:rsidR="00A61498">
        <w:rPr>
          <w:noProof/>
          <w:webHidden/>
        </w:rPr>
        <w:fldChar w:fldCharType="end"/>
      </w:r>
      <w:r>
        <w:rPr>
          <w:noProof/>
        </w:rPr>
        <w:fldChar w:fldCharType="end"/>
      </w:r>
    </w:p>
    <w:p w14:paraId="7D1948B0" w14:textId="647DF0EE"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"_Toc29039342" </w:instrText>
      </w:r>
      <w:ins w:id="348" w:author="Lynn Laakso [2]" w:date="2023-07-31T15:46:00Z">
        <w:r w:rsidR="009C0845">
          <w:rPr>
            <w:noProof/>
          </w:rPr>
        </w:r>
      </w:ins>
      <w:r>
        <w:rPr>
          <w:noProof/>
        </w:rPr>
        <w:fldChar w:fldCharType="separate"/>
      </w:r>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ins w:id="349" w:author="Lynn Laakso [2]" w:date="2023-07-31T15:46:00Z">
        <w:r w:rsidR="009C0845">
          <w:rPr>
            <w:noProof/>
            <w:webHidden/>
          </w:rPr>
          <w:t>9</w:t>
        </w:r>
      </w:ins>
      <w:ins w:id="350" w:author="Lynn Laakso" w:date="2022-09-09T15:32:00Z">
        <w:del w:id="351" w:author="Lynn Laakso [2]" w:date="2023-07-31T15:46:00Z">
          <w:r w:rsidR="000C1643" w:rsidDel="009C0845">
            <w:rPr>
              <w:noProof/>
              <w:webHidden/>
            </w:rPr>
            <w:delText>8</w:delText>
          </w:r>
        </w:del>
      </w:ins>
      <w:del w:id="352" w:author="Lynn Laakso [2]" w:date="2023-07-31T15:46:00Z">
        <w:r w:rsidR="00A61498" w:rsidDel="009C0845">
          <w:rPr>
            <w:noProof/>
            <w:webHidden/>
          </w:rPr>
          <w:delText>7</w:delText>
        </w:r>
      </w:del>
      <w:r w:rsidR="00A61498">
        <w:rPr>
          <w:noProof/>
          <w:webHidden/>
        </w:rPr>
        <w:fldChar w:fldCharType="end"/>
      </w:r>
      <w:r>
        <w:rPr>
          <w:noProof/>
        </w:rPr>
        <w:fldChar w:fldCharType="end"/>
      </w:r>
    </w:p>
    <w:p w14:paraId="4E0691F4" w14:textId="276BDA5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"_Toc29039343" </w:instrText>
      </w:r>
      <w:ins w:id="353" w:author="Lynn Laakso [2]" w:date="2023-07-31T15:46:00Z">
        <w:r w:rsidR="009C0845">
          <w:rPr>
            <w:noProof/>
          </w:rPr>
        </w:r>
      </w:ins>
      <w:r>
        <w:rPr>
          <w:noProof/>
        </w:rPr>
        <w:fldChar w:fldCharType="separate"/>
      </w:r>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ins w:id="354" w:author="Lynn Laakso [2]" w:date="2023-07-31T15:46:00Z">
        <w:r w:rsidR="009C0845">
          <w:rPr>
            <w:noProof/>
            <w:webHidden/>
          </w:rPr>
          <w:t>10</w:t>
        </w:r>
      </w:ins>
      <w:ins w:id="355" w:author="Lynn Laakso" w:date="2022-09-09T15:32:00Z">
        <w:del w:id="356" w:author="Lynn Laakso [2]" w:date="2023-07-31T15:46:00Z">
          <w:r w:rsidR="000C1643" w:rsidDel="009C0845">
            <w:rPr>
              <w:noProof/>
              <w:webHidden/>
            </w:rPr>
            <w:delText>9</w:delText>
          </w:r>
        </w:del>
      </w:ins>
      <w:del w:id="357" w:author="Lynn Laakso [2]" w:date="2023-07-31T15:46:00Z">
        <w:r w:rsidR="00A61498" w:rsidDel="009C0845">
          <w:rPr>
            <w:noProof/>
            <w:webHidden/>
          </w:rPr>
          <w:delText>8</w:delText>
        </w:r>
      </w:del>
      <w:r w:rsidR="00A61498">
        <w:rPr>
          <w:noProof/>
          <w:webHidden/>
        </w:rPr>
        <w:fldChar w:fldCharType="end"/>
      </w:r>
      <w:r>
        <w:rPr>
          <w:noProof/>
        </w:rPr>
        <w:fldChar w:fldCharType="end"/>
      </w:r>
    </w:p>
    <w:p w14:paraId="6D1A2DF5" w14:textId="5D545469"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"_Toc29039344" </w:instrText>
      </w:r>
      <w:ins w:id="358" w:author="Lynn Laakso [2]" w:date="2023-07-31T15:46:00Z">
        <w:r w:rsidR="009C0845">
          <w:rPr>
            <w:noProof/>
          </w:rPr>
        </w:r>
      </w:ins>
      <w:r>
        <w:rPr>
          <w:noProof/>
        </w:rPr>
        <w:fldChar w:fldCharType="separate"/>
      </w:r>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ins w:id="359" w:author="Lynn Laakso [2]" w:date="2023-07-31T15:46:00Z">
        <w:r w:rsidR="009C0845">
          <w:rPr>
            <w:noProof/>
            <w:webHidden/>
          </w:rPr>
          <w:t>11</w:t>
        </w:r>
      </w:ins>
      <w:ins w:id="360" w:author="Lynn Laakso" w:date="2022-09-09T15:32:00Z">
        <w:del w:id="361" w:author="Lynn Laakso [2]" w:date="2023-07-31T15:46:00Z">
          <w:r w:rsidR="000C1643" w:rsidDel="009C0845">
            <w:rPr>
              <w:noProof/>
              <w:webHidden/>
            </w:rPr>
            <w:delText>11</w:delText>
          </w:r>
        </w:del>
      </w:ins>
      <w:del w:id="362" w:author="Lynn Laakso [2]" w:date="2023-07-31T15:46:00Z">
        <w:r w:rsidR="00A61498" w:rsidDel="009C0845">
          <w:rPr>
            <w:noProof/>
            <w:webHidden/>
          </w:rPr>
          <w:delText>10</w:delText>
        </w:r>
      </w:del>
      <w:r w:rsidR="00A61498">
        <w:rPr>
          <w:noProof/>
          <w:webHidden/>
        </w:rPr>
        <w:fldChar w:fldCharType="end"/>
      </w:r>
      <w:r>
        <w:rPr>
          <w:noProof/>
        </w:rPr>
        <w:fldChar w:fldCharType="end"/>
      </w:r>
    </w:p>
    <w:p w14:paraId="2061F48F" w14:textId="51243D4C"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"_Toc29039345" </w:instrText>
      </w:r>
      <w:ins w:id="363" w:author="Lynn Laakso [2]" w:date="2023-07-31T15:46:00Z">
        <w:r w:rsidR="009C0845">
          <w:rPr>
            <w:noProof/>
          </w:rPr>
        </w:r>
      </w:ins>
      <w:r>
        <w:rPr>
          <w:noProof/>
        </w:rPr>
        <w:fldChar w:fldCharType="separate"/>
      </w:r>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ins w:id="364" w:author="Lynn Laakso [2]" w:date="2023-07-31T15:46:00Z">
        <w:r w:rsidR="009C0845">
          <w:rPr>
            <w:noProof/>
            <w:webHidden/>
          </w:rPr>
          <w:t>14</w:t>
        </w:r>
      </w:ins>
      <w:ins w:id="365" w:author="Lynn Laakso" w:date="2022-09-09T15:32:00Z">
        <w:del w:id="366" w:author="Lynn Laakso [2]" w:date="2023-07-31T15:46:00Z">
          <w:r w:rsidR="000C1643" w:rsidDel="009C0845">
            <w:rPr>
              <w:noProof/>
              <w:webHidden/>
            </w:rPr>
            <w:delText>13</w:delText>
          </w:r>
        </w:del>
      </w:ins>
      <w:del w:id="367" w:author="Lynn Laakso [2]" w:date="2023-07-31T15:46:00Z">
        <w:r w:rsidR="00A61498" w:rsidDel="009C0845">
          <w:rPr>
            <w:noProof/>
            <w:webHidden/>
          </w:rPr>
          <w:delText>12</w:delText>
        </w:r>
      </w:del>
      <w:r w:rsidR="00A61498">
        <w:rPr>
          <w:noProof/>
          <w:webHidden/>
        </w:rPr>
        <w:fldChar w:fldCharType="end"/>
      </w:r>
      <w:r>
        <w:rPr>
          <w:noProof/>
        </w:rPr>
        <w:fldChar w:fldCharType="end"/>
      </w:r>
    </w:p>
    <w:p w14:paraId="68EFE2CB" w14:textId="70B1DB01"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"_Toc29039346" </w:instrText>
      </w:r>
      <w:ins w:id="368" w:author="Lynn Laakso [2]" w:date="2023-07-31T15:46:00Z">
        <w:r w:rsidR="009C0845">
          <w:rPr>
            <w:noProof/>
          </w:rPr>
        </w:r>
      </w:ins>
      <w:r>
        <w:rPr>
          <w:noProof/>
        </w:rPr>
        <w:fldChar w:fldCharType="separate"/>
      </w:r>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ins w:id="369" w:author="Lynn Laakso [2]" w:date="2023-07-31T15:46:00Z">
        <w:r w:rsidR="009C0845">
          <w:rPr>
            <w:noProof/>
            <w:webHidden/>
          </w:rPr>
          <w:t>15</w:t>
        </w:r>
      </w:ins>
      <w:ins w:id="370" w:author="Lynn Laakso" w:date="2022-09-09T15:32:00Z">
        <w:del w:id="371" w:author="Lynn Laakso [2]" w:date="2023-07-31T15:46:00Z">
          <w:r w:rsidR="000C1643" w:rsidDel="009C0845">
            <w:rPr>
              <w:noProof/>
              <w:webHidden/>
            </w:rPr>
            <w:delText>15</w:delText>
          </w:r>
        </w:del>
      </w:ins>
      <w:del w:id="372" w:author="Lynn Laakso [2]" w:date="2023-07-31T15:46:00Z">
        <w:r w:rsidR="00A61498" w:rsidDel="009C0845">
          <w:rPr>
            <w:noProof/>
            <w:webHidden/>
          </w:rPr>
          <w:delText>13</w:delText>
        </w:r>
      </w:del>
      <w:r w:rsidR="00A61498">
        <w:rPr>
          <w:noProof/>
          <w:webHidden/>
        </w:rPr>
        <w:fldChar w:fldCharType="end"/>
      </w:r>
      <w:r>
        <w:rPr>
          <w:noProof/>
        </w:rPr>
        <w:fldChar w:fldCharType="end"/>
      </w:r>
    </w:p>
    <w:p w14:paraId="55DC8593" w14:textId="319AC492" w:rsidR="00A61498" w:rsidRDefault="00C71709" w:rsidP="009C0845">
      <w:pPr>
        <w:pStyle w:val="TOC2"/>
        <w:rPr>
          <w:rFonts w:asciiTheme="minorHAnsi" w:eastAsiaTheme="minorEastAsia" w:hAnsiTheme="minorHAnsi" w:cstheme="minorBidi"/>
          <w:kern w:val="0"/>
          <w:sz w:val="22"/>
          <w:szCs w:val="22"/>
        </w:rPr>
      </w:pPr>
      <w:r>
        <w:fldChar w:fldCharType="begin"/>
      </w:r>
      <w:r>
        <w:instrText xml:space="preserve"> HYPERLINK \l "_Toc29039347" </w:instrText>
      </w:r>
      <w:ins w:id="373" w:author="Lynn Laakso [2]" w:date="2023-07-31T15:46:00Z"/>
      <w:r>
        <w:fldChar w:fldCharType="separate"/>
      </w:r>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ins w:id="374" w:author="Lynn Laakso [2]" w:date="2023-07-31T15:46:00Z">
        <w:r w:rsidR="009C0845">
          <w:rPr>
            <w:webHidden/>
          </w:rPr>
          <w:t>16</w:t>
        </w:r>
      </w:ins>
      <w:ins w:id="375" w:author="Lynn Laakso" w:date="2022-09-09T15:32:00Z">
        <w:del w:id="376" w:author="Lynn Laakso [2]" w:date="2023-07-31T15:46:00Z">
          <w:r w:rsidR="000C1643" w:rsidDel="009C0845">
            <w:rPr>
              <w:webHidden/>
            </w:rPr>
            <w:delText>16</w:delText>
          </w:r>
        </w:del>
      </w:ins>
      <w:del w:id="377" w:author="Lynn Laakso [2]" w:date="2023-07-31T15:46:00Z">
        <w:r w:rsidR="00A61498" w:rsidDel="009C0845">
          <w:rPr>
            <w:webHidden/>
          </w:rPr>
          <w:delText>15</w:delText>
        </w:r>
      </w:del>
      <w:r w:rsidR="00A61498">
        <w:rPr>
          <w:webHidden/>
        </w:rPr>
        <w:fldChar w:fldCharType="end"/>
      </w:r>
      <w:r>
        <w:fldChar w:fldCharType="end"/>
      </w:r>
    </w:p>
    <w:p w14:paraId="07FD2D99" w14:textId="63197F92"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"_Toc29039348" </w:instrText>
      </w:r>
      <w:ins w:id="378" w:author="Lynn Laakso [2]" w:date="2023-07-31T15:46:00Z">
        <w:r w:rsidR="009C0845">
          <w:rPr>
            <w:noProof/>
          </w:rPr>
        </w:r>
      </w:ins>
      <w:r>
        <w:rPr>
          <w:noProof/>
        </w:rPr>
        <w:fldChar w:fldCharType="separate"/>
      </w:r>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ins w:id="379" w:author="Lynn Laakso [2]" w:date="2023-07-31T15:46:00Z">
        <w:r w:rsidR="009C0845">
          <w:rPr>
            <w:noProof/>
            <w:webHidden/>
          </w:rPr>
          <w:t>16</w:t>
        </w:r>
      </w:ins>
      <w:ins w:id="380" w:author="Lynn Laakso" w:date="2022-09-09T15:32:00Z">
        <w:del w:id="381" w:author="Lynn Laakso [2]" w:date="2023-07-31T15:46:00Z">
          <w:r w:rsidR="000C1643" w:rsidDel="009C0845">
            <w:rPr>
              <w:noProof/>
              <w:webHidden/>
            </w:rPr>
            <w:delText>16</w:delText>
          </w:r>
        </w:del>
      </w:ins>
      <w:del w:id="382" w:author="Lynn Laakso [2]" w:date="2023-07-31T15:46:00Z">
        <w:r w:rsidR="00A61498" w:rsidDel="009C0845">
          <w:rPr>
            <w:noProof/>
            <w:webHidden/>
          </w:rPr>
          <w:delText>15</w:delText>
        </w:r>
      </w:del>
      <w:r w:rsidR="00A61498">
        <w:rPr>
          <w:noProof/>
          <w:webHidden/>
        </w:rPr>
        <w:fldChar w:fldCharType="end"/>
      </w:r>
      <w:r>
        <w:rPr>
          <w:noProof/>
        </w:rPr>
        <w:fldChar w:fldCharType="end"/>
      </w:r>
    </w:p>
    <w:p w14:paraId="16CB0E37" w14:textId="4B917DBB"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"_Toc29039349" </w:instrText>
      </w:r>
      <w:ins w:id="383" w:author="Lynn Laakso [2]" w:date="2023-07-31T15:46:00Z">
        <w:r w:rsidR="009C0845">
          <w:rPr>
            <w:noProof/>
          </w:rPr>
        </w:r>
      </w:ins>
      <w:r>
        <w:rPr>
          <w:noProof/>
        </w:rPr>
        <w:fldChar w:fldCharType="separate"/>
      </w:r>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ins w:id="384" w:author="Lynn Laakso [2]" w:date="2023-07-31T15:46:00Z">
        <w:r w:rsidR="009C0845">
          <w:rPr>
            <w:noProof/>
            <w:webHidden/>
          </w:rPr>
          <w:t>18</w:t>
        </w:r>
      </w:ins>
      <w:ins w:id="385" w:author="Lynn Laakso" w:date="2022-09-09T15:32:00Z">
        <w:del w:id="386" w:author="Lynn Laakso [2]" w:date="2023-07-31T15:46:00Z">
          <w:r w:rsidR="000C1643" w:rsidDel="009C0845">
            <w:rPr>
              <w:noProof/>
              <w:webHidden/>
            </w:rPr>
            <w:delText>18</w:delText>
          </w:r>
        </w:del>
      </w:ins>
      <w:del w:id="387" w:author="Lynn Laakso [2]" w:date="2023-07-31T15:46:00Z">
        <w:r w:rsidR="00A61498" w:rsidDel="009C0845">
          <w:rPr>
            <w:noProof/>
            <w:webHidden/>
          </w:rPr>
          <w:delText>17</w:delText>
        </w:r>
      </w:del>
      <w:r w:rsidR="00A61498">
        <w:rPr>
          <w:noProof/>
          <w:webHidden/>
        </w:rPr>
        <w:fldChar w:fldCharType="end"/>
      </w:r>
      <w:r>
        <w:rPr>
          <w:noProof/>
        </w:rPr>
        <w:fldChar w:fldCharType="end"/>
      </w:r>
    </w:p>
    <w:p w14:paraId="06ED2056" w14:textId="41A1483A"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"_Toc29039350" </w:instrText>
      </w:r>
      <w:ins w:id="388" w:author="Lynn Laakso [2]" w:date="2023-07-31T15:46:00Z">
        <w:r w:rsidR="009C0845">
          <w:rPr>
            <w:noProof/>
          </w:rPr>
        </w:r>
      </w:ins>
      <w:r>
        <w:rPr>
          <w:noProof/>
        </w:rPr>
        <w:fldChar w:fldCharType="separate"/>
      </w:r>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ins w:id="389" w:author="Lynn Laakso [2]" w:date="2023-07-31T15:46:00Z">
        <w:r w:rsidR="009C0845">
          <w:rPr>
            <w:noProof/>
            <w:webHidden/>
          </w:rPr>
          <w:t>26</w:t>
        </w:r>
      </w:ins>
      <w:ins w:id="390" w:author="Lynn Laakso" w:date="2022-09-09T15:32:00Z">
        <w:del w:id="391" w:author="Lynn Laakso [2]" w:date="2023-07-31T15:46:00Z">
          <w:r w:rsidR="000C1643" w:rsidDel="009C0845">
            <w:rPr>
              <w:noProof/>
              <w:webHidden/>
            </w:rPr>
            <w:delText>25</w:delText>
          </w:r>
        </w:del>
      </w:ins>
      <w:del w:id="392" w:author="Lynn Laakso [2]" w:date="2023-07-31T15:46:00Z">
        <w:r w:rsidR="00A61498" w:rsidDel="009C0845">
          <w:rPr>
            <w:noProof/>
            <w:webHidden/>
          </w:rPr>
          <w:delText>24</w:delText>
        </w:r>
      </w:del>
      <w:r w:rsidR="00A61498">
        <w:rPr>
          <w:noProof/>
          <w:webHidden/>
        </w:rPr>
        <w:fldChar w:fldCharType="end"/>
      </w:r>
      <w:r>
        <w:rPr>
          <w:noProof/>
        </w:rPr>
        <w:fldChar w:fldCharType="end"/>
      </w:r>
    </w:p>
    <w:p w14:paraId="51FE3A3D" w14:textId="3547FF37"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"_Toc29039351" </w:instrText>
      </w:r>
      <w:ins w:id="393" w:author="Lynn Laakso [2]" w:date="2023-07-31T15:46:00Z">
        <w:r w:rsidR="009C0845">
          <w:rPr>
            <w:noProof/>
          </w:rPr>
        </w:r>
      </w:ins>
      <w:r>
        <w:rPr>
          <w:noProof/>
        </w:rPr>
        <w:fldChar w:fldCharType="separate"/>
      </w:r>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ins w:id="394" w:author="Lynn Laakso [2]" w:date="2023-07-31T15:46:00Z">
        <w:r w:rsidR="009C0845">
          <w:rPr>
            <w:noProof/>
            <w:webHidden/>
          </w:rPr>
          <w:t>29</w:t>
        </w:r>
      </w:ins>
      <w:ins w:id="395" w:author="Lynn Laakso" w:date="2022-09-09T15:32:00Z">
        <w:del w:id="396" w:author="Lynn Laakso [2]" w:date="2023-07-31T15:46:00Z">
          <w:r w:rsidR="000C1643" w:rsidDel="009C0845">
            <w:rPr>
              <w:noProof/>
              <w:webHidden/>
            </w:rPr>
            <w:delText>28</w:delText>
          </w:r>
        </w:del>
      </w:ins>
      <w:del w:id="397" w:author="Lynn Laakso [2]" w:date="2023-07-31T15:46:00Z">
        <w:r w:rsidR="00A61498" w:rsidDel="009C0845">
          <w:rPr>
            <w:noProof/>
            <w:webHidden/>
          </w:rPr>
          <w:delText>27</w:delText>
        </w:r>
      </w:del>
      <w:r w:rsidR="00A61498">
        <w:rPr>
          <w:noProof/>
          <w:webHidden/>
        </w:rPr>
        <w:fldChar w:fldCharType="end"/>
      </w:r>
      <w:r>
        <w:rPr>
          <w:noProof/>
        </w:rPr>
        <w:fldChar w:fldCharType="end"/>
      </w:r>
    </w:p>
    <w:p w14:paraId="210D1C71" w14:textId="3349E8A3"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"_Toc29039352" </w:instrText>
      </w:r>
      <w:ins w:id="398" w:author="Lynn Laakso [2]" w:date="2023-07-31T15:46:00Z">
        <w:r w:rsidR="009C0845">
          <w:rPr>
            <w:noProof/>
          </w:rPr>
        </w:r>
      </w:ins>
      <w:r>
        <w:rPr>
          <w:noProof/>
        </w:rPr>
        <w:fldChar w:fldCharType="separate"/>
      </w:r>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ins w:id="399" w:author="Lynn Laakso [2]" w:date="2023-07-31T15:46:00Z">
        <w:r w:rsidR="009C0845">
          <w:rPr>
            <w:noProof/>
            <w:webHidden/>
          </w:rPr>
          <w:t>30</w:t>
        </w:r>
      </w:ins>
      <w:ins w:id="400" w:author="Lynn Laakso" w:date="2022-09-09T15:32:00Z">
        <w:del w:id="401" w:author="Lynn Laakso [2]" w:date="2023-07-31T15:46:00Z">
          <w:r w:rsidR="000C1643" w:rsidDel="009C0845">
            <w:rPr>
              <w:noProof/>
              <w:webHidden/>
            </w:rPr>
            <w:delText>29</w:delText>
          </w:r>
        </w:del>
      </w:ins>
      <w:del w:id="402" w:author="Lynn Laakso [2]" w:date="2023-07-31T15:46:00Z">
        <w:r w:rsidR="00A61498" w:rsidDel="009C0845">
          <w:rPr>
            <w:noProof/>
            <w:webHidden/>
          </w:rPr>
          <w:delText>28</w:delText>
        </w:r>
      </w:del>
      <w:r w:rsidR="00A61498">
        <w:rPr>
          <w:noProof/>
          <w:webHidden/>
        </w:rPr>
        <w:fldChar w:fldCharType="end"/>
      </w:r>
      <w:r>
        <w:rPr>
          <w:noProof/>
        </w:rPr>
        <w:fldChar w:fldCharType="end"/>
      </w:r>
    </w:p>
    <w:p w14:paraId="0F08CC35" w14:textId="0E447E32"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"_Toc29039353" </w:instrText>
      </w:r>
      <w:ins w:id="403" w:author="Lynn Laakso [2]" w:date="2023-07-31T15:46:00Z">
        <w:r w:rsidR="009C0845">
          <w:rPr>
            <w:noProof/>
          </w:rPr>
        </w:r>
      </w:ins>
      <w:r>
        <w:rPr>
          <w:noProof/>
        </w:rPr>
        <w:fldChar w:fldCharType="separate"/>
      </w:r>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ins w:id="404" w:author="Lynn Laakso [2]" w:date="2023-07-31T15:46:00Z">
        <w:r w:rsidR="009C0845">
          <w:rPr>
            <w:noProof/>
            <w:webHidden/>
          </w:rPr>
          <w:t>34</w:t>
        </w:r>
      </w:ins>
      <w:ins w:id="405" w:author="Lynn Laakso" w:date="2022-09-09T15:32:00Z">
        <w:del w:id="406" w:author="Lynn Laakso [2]" w:date="2023-07-31T15:46:00Z">
          <w:r w:rsidR="000C1643" w:rsidDel="009C0845">
            <w:rPr>
              <w:noProof/>
              <w:webHidden/>
            </w:rPr>
            <w:delText>33</w:delText>
          </w:r>
        </w:del>
      </w:ins>
      <w:del w:id="407" w:author="Lynn Laakso [2]" w:date="2023-07-31T15:46:00Z">
        <w:r w:rsidR="00A61498" w:rsidDel="009C0845">
          <w:rPr>
            <w:noProof/>
            <w:webHidden/>
          </w:rPr>
          <w:delText>32</w:delText>
        </w:r>
      </w:del>
      <w:r w:rsidR="00A61498">
        <w:rPr>
          <w:noProof/>
          <w:webHidden/>
        </w:rPr>
        <w:fldChar w:fldCharType="end"/>
      </w:r>
      <w:r>
        <w:rPr>
          <w:noProof/>
        </w:rPr>
        <w:fldChar w:fldCharType="end"/>
      </w:r>
    </w:p>
    <w:p w14:paraId="5F8EC6B9" w14:textId="3911FE2A"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"_Toc29039354" </w:instrText>
      </w:r>
      <w:ins w:id="408" w:author="Lynn Laakso [2]" w:date="2023-07-31T15:46:00Z">
        <w:r w:rsidR="009C0845">
          <w:rPr>
            <w:noProof/>
          </w:rPr>
        </w:r>
      </w:ins>
      <w:r>
        <w:rPr>
          <w:noProof/>
        </w:rPr>
        <w:fldChar w:fldCharType="separate"/>
      </w:r>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ins w:id="409" w:author="Lynn Laakso [2]" w:date="2023-07-31T15:46:00Z">
        <w:r w:rsidR="009C0845">
          <w:rPr>
            <w:noProof/>
            <w:webHidden/>
          </w:rPr>
          <w:t>37</w:t>
        </w:r>
      </w:ins>
      <w:ins w:id="410" w:author="Lynn Laakso" w:date="2022-09-09T15:32:00Z">
        <w:del w:id="411" w:author="Lynn Laakso [2]" w:date="2023-07-31T15:46:00Z">
          <w:r w:rsidR="000C1643" w:rsidDel="009C0845">
            <w:rPr>
              <w:noProof/>
              <w:webHidden/>
            </w:rPr>
            <w:delText>36</w:delText>
          </w:r>
        </w:del>
      </w:ins>
      <w:del w:id="412" w:author="Lynn Laakso [2]" w:date="2023-07-31T15:46:00Z">
        <w:r w:rsidR="00A61498" w:rsidDel="009C0845">
          <w:rPr>
            <w:noProof/>
            <w:webHidden/>
          </w:rPr>
          <w:delText>35</w:delText>
        </w:r>
      </w:del>
      <w:r w:rsidR="00A61498">
        <w:rPr>
          <w:noProof/>
          <w:webHidden/>
        </w:rPr>
        <w:fldChar w:fldCharType="end"/>
      </w:r>
      <w:r>
        <w:rPr>
          <w:noProof/>
        </w:rPr>
        <w:fldChar w:fldCharType="end"/>
      </w:r>
    </w:p>
    <w:p w14:paraId="036A8D43" w14:textId="76398DFE"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"_Toc29039355" </w:instrText>
      </w:r>
      <w:ins w:id="413" w:author="Lynn Laakso [2]" w:date="2023-07-31T15:46:00Z">
        <w:r w:rsidR="009C0845">
          <w:rPr>
            <w:noProof/>
          </w:rPr>
        </w:r>
      </w:ins>
      <w:r>
        <w:rPr>
          <w:noProof/>
        </w:rPr>
        <w:fldChar w:fldCharType="separate"/>
      </w:r>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ins w:id="414" w:author="Lynn Laakso [2]" w:date="2023-07-31T15:46:00Z">
        <w:r w:rsidR="009C0845">
          <w:rPr>
            <w:noProof/>
            <w:webHidden/>
          </w:rPr>
          <w:t>38</w:t>
        </w:r>
      </w:ins>
      <w:ins w:id="415" w:author="Lynn Laakso" w:date="2022-09-09T15:32:00Z">
        <w:del w:id="416" w:author="Lynn Laakso [2]" w:date="2023-07-31T15:46:00Z">
          <w:r w:rsidR="000C1643" w:rsidDel="009C0845">
            <w:rPr>
              <w:noProof/>
              <w:webHidden/>
            </w:rPr>
            <w:delText>37</w:delText>
          </w:r>
        </w:del>
      </w:ins>
      <w:del w:id="417" w:author="Lynn Laakso [2]" w:date="2023-07-31T15:46:00Z">
        <w:r w:rsidR="00A61498" w:rsidDel="009C0845">
          <w:rPr>
            <w:noProof/>
            <w:webHidden/>
          </w:rPr>
          <w:delText>36</w:delText>
        </w:r>
      </w:del>
      <w:r w:rsidR="00A61498">
        <w:rPr>
          <w:noProof/>
          <w:webHidden/>
        </w:rPr>
        <w:fldChar w:fldCharType="end"/>
      </w:r>
      <w:r>
        <w:rPr>
          <w:noProof/>
        </w:rPr>
        <w:fldChar w:fldCharType="end"/>
      </w:r>
    </w:p>
    <w:p w14:paraId="29BA05F4" w14:textId="273BAA33" w:rsidR="00A61498" w:rsidRDefault="00C71709" w:rsidP="009C0845">
      <w:pPr>
        <w:pStyle w:val="TOC2"/>
        <w:rPr>
          <w:rFonts w:asciiTheme="minorHAnsi" w:eastAsiaTheme="minorEastAsia" w:hAnsiTheme="minorHAnsi" w:cstheme="minorBidi"/>
          <w:kern w:val="0"/>
          <w:sz w:val="22"/>
          <w:szCs w:val="22"/>
        </w:rPr>
      </w:pPr>
      <w:r>
        <w:fldChar w:fldCharType="begin"/>
      </w:r>
      <w:r>
        <w:instrText xml:space="preserve"> HYPERLINK \l "_Toc29039356" </w:instrText>
      </w:r>
      <w:ins w:id="418" w:author="Lynn Laakso [2]" w:date="2023-07-31T15:46:00Z"/>
      <w:r>
        <w:fldChar w:fldCharType="separate"/>
      </w:r>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ins w:id="419" w:author="Lynn Laakso [2]" w:date="2023-07-31T15:46:00Z">
        <w:r w:rsidR="009C0845">
          <w:rPr>
            <w:webHidden/>
          </w:rPr>
          <w:t>51</w:t>
        </w:r>
      </w:ins>
      <w:ins w:id="420" w:author="Lynn Laakso" w:date="2022-09-09T15:32:00Z">
        <w:del w:id="421" w:author="Lynn Laakso [2]" w:date="2023-07-31T15:46:00Z">
          <w:r w:rsidR="000C1643" w:rsidDel="009C0845">
            <w:rPr>
              <w:webHidden/>
            </w:rPr>
            <w:delText>50</w:delText>
          </w:r>
        </w:del>
      </w:ins>
      <w:del w:id="422" w:author="Lynn Laakso [2]" w:date="2023-07-31T15:46:00Z">
        <w:r w:rsidR="00A61498" w:rsidDel="009C0845">
          <w:rPr>
            <w:webHidden/>
          </w:rPr>
          <w:delText>49</w:delText>
        </w:r>
      </w:del>
      <w:r w:rsidR="00A61498">
        <w:rPr>
          <w:webHidden/>
        </w:rPr>
        <w:fldChar w:fldCharType="end"/>
      </w:r>
      <w:r>
        <w:fldChar w:fldCharType="end"/>
      </w:r>
    </w:p>
    <w:p w14:paraId="60832779" w14:textId="3E5BADA3"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"_Toc29039357" </w:instrText>
      </w:r>
      <w:ins w:id="423" w:author="Lynn Laakso [2]" w:date="2023-07-31T15:46:00Z">
        <w:r w:rsidR="009C0845">
          <w:rPr>
            <w:noProof/>
          </w:rPr>
        </w:r>
      </w:ins>
      <w:r>
        <w:rPr>
          <w:noProof/>
        </w:rPr>
        <w:fldChar w:fldCharType="separate"/>
      </w:r>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ins w:id="424" w:author="Lynn Laakso [2]" w:date="2023-07-31T15:46:00Z">
        <w:r w:rsidR="009C0845">
          <w:rPr>
            <w:noProof/>
            <w:webHidden/>
          </w:rPr>
          <w:t>51</w:t>
        </w:r>
      </w:ins>
      <w:ins w:id="425" w:author="Lynn Laakso" w:date="2022-09-09T15:32:00Z">
        <w:del w:id="426" w:author="Lynn Laakso [2]" w:date="2023-07-31T15:46:00Z">
          <w:r w:rsidR="000C1643" w:rsidDel="009C0845">
            <w:rPr>
              <w:noProof/>
              <w:webHidden/>
            </w:rPr>
            <w:delText>50</w:delText>
          </w:r>
        </w:del>
      </w:ins>
      <w:del w:id="427" w:author="Lynn Laakso [2]" w:date="2023-07-31T15:46:00Z">
        <w:r w:rsidR="00A61498" w:rsidDel="009C0845">
          <w:rPr>
            <w:noProof/>
            <w:webHidden/>
          </w:rPr>
          <w:delText>49</w:delText>
        </w:r>
      </w:del>
      <w:r w:rsidR="00A61498">
        <w:rPr>
          <w:noProof/>
          <w:webHidden/>
        </w:rPr>
        <w:fldChar w:fldCharType="end"/>
      </w:r>
      <w:r>
        <w:rPr>
          <w:noProof/>
        </w:rPr>
        <w:fldChar w:fldCharType="end"/>
      </w:r>
    </w:p>
    <w:p w14:paraId="228E31E3" w14:textId="47F53DA7" w:rsidR="00A61498" w:rsidRDefault="00C71709" w:rsidP="009C0845">
      <w:pPr>
        <w:pStyle w:val="TOC2"/>
        <w:rPr>
          <w:rFonts w:asciiTheme="minorHAnsi" w:eastAsiaTheme="minorEastAsia" w:hAnsiTheme="minorHAnsi" w:cstheme="minorBidi"/>
          <w:kern w:val="0"/>
          <w:sz w:val="22"/>
          <w:szCs w:val="22"/>
        </w:rPr>
      </w:pPr>
      <w:r>
        <w:fldChar w:fldCharType="begin"/>
      </w:r>
      <w:r>
        <w:instrText xml:space="preserve"> HYPERLINK \l "_Toc29039358" </w:instrText>
      </w:r>
      <w:ins w:id="428" w:author="Lynn Laakso [2]" w:date="2023-07-31T15:46:00Z"/>
      <w:r>
        <w:fldChar w:fldCharType="separate"/>
      </w:r>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ins w:id="429" w:author="Lynn Laakso [2]" w:date="2023-07-31T15:46:00Z">
        <w:r w:rsidR="009C0845">
          <w:rPr>
            <w:webHidden/>
          </w:rPr>
          <w:t>51</w:t>
        </w:r>
      </w:ins>
      <w:ins w:id="430" w:author="Lynn Laakso" w:date="2022-09-09T15:32:00Z">
        <w:del w:id="431" w:author="Lynn Laakso [2]" w:date="2023-07-31T15:46:00Z">
          <w:r w:rsidR="000C1643" w:rsidDel="009C0845">
            <w:rPr>
              <w:webHidden/>
            </w:rPr>
            <w:delText>50</w:delText>
          </w:r>
        </w:del>
      </w:ins>
      <w:del w:id="432" w:author="Lynn Laakso [2]" w:date="2023-07-31T15:46:00Z">
        <w:r w:rsidR="00A61498" w:rsidDel="009C0845">
          <w:rPr>
            <w:webHidden/>
          </w:rPr>
          <w:delText>49</w:delText>
        </w:r>
      </w:del>
      <w:r w:rsidR="00A61498">
        <w:rPr>
          <w:webHidden/>
        </w:rPr>
        <w:fldChar w:fldCharType="end"/>
      </w:r>
      <w:r>
        <w:fldChar w:fldCharType="end"/>
      </w:r>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433" w:name="_Toc29039335"/>
      <w:r w:rsidRPr="00E80B34">
        <w:rPr>
          <w:noProof/>
        </w:rPr>
        <w:t>P</w:t>
      </w:r>
      <w:bookmarkEnd w:id="43"/>
      <w:r w:rsidRPr="00E80B34">
        <w:rPr>
          <w:noProof/>
        </w:rPr>
        <w:t>URPOSE</w:t>
      </w:r>
      <w:bookmarkEnd w:id="311"/>
      <w:bookmarkEnd w:id="433"/>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434" w:name="_Toc348247044"/>
      <w:bookmarkStart w:id="435" w:name="_Toc348256124"/>
      <w:bookmarkStart w:id="436" w:name="_Toc348259772"/>
      <w:bookmarkStart w:id="437" w:name="_Toc348344731"/>
      <w:bookmarkStart w:id="438" w:name="_Toc359236353"/>
      <w:r w:rsidRPr="00E80B34">
        <w:rPr>
          <w:noProof/>
        </w:rPr>
        <w:t>d using the HL7 Encoding Rules</w:t>
      </w:r>
      <w:bookmarkStart w:id="439" w:name="_Toc463264300"/>
      <w:r w:rsidRPr="00E80B34">
        <w:rPr>
          <w:noProof/>
        </w:rPr>
        <w:t xml:space="preserve">, Trigger Events </w:t>
      </w:r>
      <w:bookmarkEnd w:id="434"/>
      <w:bookmarkEnd w:id="435"/>
      <w:bookmarkEnd w:id="436"/>
      <w:bookmarkEnd w:id="437"/>
      <w:bookmarkEnd w:id="438"/>
      <w:r w:rsidRPr="00E80B34">
        <w:rPr>
          <w:noProof/>
        </w:rPr>
        <w:t>and Messages</w:t>
      </w:r>
      <w:bookmarkEnd w:id="439"/>
      <w:r w:rsidRPr="00E80B34">
        <w:rPr>
          <w:noProof/>
        </w:rPr>
        <w:t>.</w:t>
      </w:r>
    </w:p>
    <w:p w14:paraId="6B35A906" w14:textId="77777777" w:rsidR="00982364" w:rsidRPr="00E80B34" w:rsidRDefault="00982364" w:rsidP="00125A26">
      <w:pPr>
        <w:rPr>
          <w:noProof/>
        </w:rPr>
      </w:pPr>
      <w:r w:rsidRPr="00E80B34">
        <w:rPr>
          <w:noProof/>
        </w:rPr>
        <w:lastRenderedPageBreak/>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440" w:name="_Toc494168630"/>
      <w:bookmarkStart w:id="441" w:name="_Toc29039336"/>
      <w:r w:rsidRPr="00E80B34">
        <w:rPr>
          <w:noProof/>
        </w:rPr>
        <w:t>Usage of Chapter 15 vs. Chapter 8</w:t>
      </w:r>
      <w:bookmarkEnd w:id="440"/>
      <w:bookmarkEnd w:id="441"/>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442" w:name="_Toc494168631"/>
      <w:bookmarkStart w:id="443" w:name="_Toc29039337"/>
      <w:bookmarkStart w:id="444" w:name="_Toc463264301"/>
      <w:r w:rsidRPr="00E80B34">
        <w:rPr>
          <w:noProof/>
        </w:rPr>
        <w:t>TRIGGER EVENTS AND MESSAGE DESCRIPTIONS</w:t>
      </w:r>
      <w:bookmarkEnd w:id="442"/>
      <w:bookmarkEnd w:id="443"/>
    </w:p>
    <w:p w14:paraId="6AFFBF68" w14:textId="77777777" w:rsidR="00982364" w:rsidRPr="00E80B34" w:rsidRDefault="00982364" w:rsidP="00125A26">
      <w:pPr>
        <w:pStyle w:val="Heading3"/>
        <w:rPr>
          <w:noProof/>
        </w:rPr>
      </w:pPr>
      <w:bookmarkStart w:id="445" w:name="_Toc494168632"/>
      <w:bookmarkStart w:id="446" w:name="_Toc29039338"/>
      <w:r w:rsidRPr="00E80B34">
        <w:rPr>
          <w:noProof/>
        </w:rPr>
        <w:t>PMU/ACK – Add Personnel Record (Event B01)</w:t>
      </w:r>
      <w:bookmarkEnd w:id="444"/>
      <w:bookmarkEnd w:id="445"/>
      <w:bookmarkEnd w:id="44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447" w:name="_Hlt489344053"/>
              <w:r w:rsidR="00982364" w:rsidRPr="00E80B34">
                <w:rPr>
                  <w:rStyle w:val="Hyperlink"/>
                  <w:noProof/>
                </w:rPr>
                <w:t>T</w:t>
              </w:r>
              <w:bookmarkEnd w:id="447"/>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448"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449" w:author="Frank Oemig" w:date="2022-07-10T13:55:00Z"/>
              </w:rPr>
            </w:pPr>
            <w:ins w:id="450" w:author="Frank Oemig" w:date="2022-07-10T13:55:00Z">
              <w:r>
                <w:t>[ { GSP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451" w:author="Frank Oemig" w:date="2022-07-10T13:55:00Z"/>
                <w:noProof/>
              </w:rPr>
            </w:pPr>
            <w:ins w:id="452"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453"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454" w:author="Frank Oemig" w:date="2022-07-10T13:55:00Z"/>
                <w:noProof/>
              </w:rPr>
            </w:pPr>
            <w:ins w:id="455" w:author="Frank Oemig" w:date="2022-07-10T13:55:00Z">
              <w:r>
                <w:rPr>
                  <w:noProof/>
                </w:rPr>
                <w:t>3</w:t>
              </w:r>
            </w:ins>
          </w:p>
        </w:tc>
      </w:tr>
      <w:tr w:rsidR="006138DD" w:rsidRPr="00982364" w14:paraId="1FB76F83" w14:textId="77777777" w:rsidTr="00250CD3">
        <w:trPr>
          <w:jc w:val="center"/>
          <w:ins w:id="456"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457" w:author="Frank Oemig" w:date="2022-07-10T13:55:00Z"/>
              </w:rPr>
            </w:pPr>
            <w:ins w:id="458" w:author="Frank Oemig" w:date="2022-07-10T13:55:00Z">
              <w:r>
                <w:t>[ { GSR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459" w:author="Frank Oemig" w:date="2022-07-10T13:55:00Z"/>
                <w:noProof/>
              </w:rPr>
            </w:pPr>
            <w:ins w:id="460" w:author="Frank Oemig" w:date="2022-07-10T13:55:00Z">
              <w:r>
                <w:rPr>
                  <w:noProof/>
                </w:rPr>
                <w:t>Record</w:t>
              </w:r>
            </w:ins>
            <w:ins w:id="461" w:author="Frank Oemig" w:date="2022-07-10T13:56:00Z">
              <w:r>
                <w:rPr>
                  <w:noProof/>
                </w:rPr>
                <w:t>ed</w:t>
              </w:r>
            </w:ins>
            <w:ins w:id="462"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463"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464" w:author="Frank Oemig" w:date="2022-07-10T13:55:00Z"/>
                <w:noProof/>
              </w:rPr>
            </w:pPr>
            <w:ins w:id="465" w:author="Frank Oemig" w:date="2022-07-10T13:55:00Z">
              <w:r>
                <w:rPr>
                  <w:noProof/>
                </w:rPr>
                <w:t>3</w:t>
              </w:r>
            </w:ins>
          </w:p>
        </w:tc>
      </w:tr>
      <w:tr w:rsidR="006138DD" w:rsidRPr="00982364" w14:paraId="07E45FCB" w14:textId="77777777" w:rsidTr="00250CD3">
        <w:trPr>
          <w:jc w:val="center"/>
          <w:ins w:id="466"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679C93CA" w:rsidR="006138DD" w:rsidRDefault="006138DD" w:rsidP="00125A26">
            <w:pPr>
              <w:pStyle w:val="MsgTableBody"/>
              <w:rPr>
                <w:ins w:id="467" w:author="Frank Oemig" w:date="2022-07-10T13:55:00Z"/>
              </w:rPr>
            </w:pPr>
            <w:ins w:id="468" w:author="Frank Oemig" w:date="2022-07-10T13:55:00Z">
              <w:del w:id="469" w:author="Craig Newman" w:date="2023-06-29T14:53:00Z">
                <w:r w:rsidDel="00A643D9">
                  <w:delText>[ { GSC } ]</w:delText>
                </w:r>
              </w:del>
            </w:ins>
          </w:p>
        </w:tc>
        <w:tc>
          <w:tcPr>
            <w:tcW w:w="4320" w:type="dxa"/>
            <w:tcBorders>
              <w:top w:val="dotted" w:sz="4" w:space="0" w:color="auto"/>
              <w:left w:val="nil"/>
              <w:bottom w:val="dotted" w:sz="4" w:space="0" w:color="auto"/>
              <w:right w:val="nil"/>
            </w:tcBorders>
            <w:shd w:val="clear" w:color="auto" w:fill="FFFFFF"/>
          </w:tcPr>
          <w:p w14:paraId="7E00BEAC" w14:textId="417604A2" w:rsidR="006138DD" w:rsidRDefault="006138DD" w:rsidP="00125A26">
            <w:pPr>
              <w:pStyle w:val="MsgTableBody"/>
              <w:rPr>
                <w:ins w:id="470" w:author="Frank Oemig" w:date="2022-07-10T13:55:00Z"/>
                <w:noProof/>
              </w:rPr>
            </w:pPr>
            <w:ins w:id="471" w:author="Frank Oemig" w:date="2022-07-10T13:56:00Z">
              <w:del w:id="472" w:author="Craig Newman" w:date="2023-06-29T14:53:00Z">
                <w:r w:rsidDel="00A643D9">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473"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4CE67DD4" w:rsidR="006138DD" w:rsidRDefault="006138DD" w:rsidP="00250CD3">
            <w:pPr>
              <w:pStyle w:val="MsgTableBody"/>
              <w:jc w:val="center"/>
              <w:rPr>
                <w:ins w:id="474" w:author="Frank Oemig" w:date="2022-07-10T13:55:00Z"/>
                <w:noProof/>
              </w:rPr>
            </w:pPr>
            <w:ins w:id="475" w:author="Frank Oemig" w:date="2022-07-10T13:55:00Z">
              <w:del w:id="476" w:author="Craig Newman" w:date="2023-06-29T14:53:00Z">
                <w:r w:rsidDel="00A643D9">
                  <w:rPr>
                    <w:noProof/>
                  </w:rPr>
                  <w:delText>3</w:delText>
                </w:r>
              </w:del>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ins w:id="477" w:author="Craig Newman" w:date="2023-06-29T14:50:00Z"/>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ins w:id="478" w:author="Craig Newman" w:date="2023-06-29T14:50:00Z"/>
                <w:noProof/>
              </w:rPr>
            </w:pPr>
            <w:ins w:id="479" w:author="Craig Newman" w:date="2023-06-29T14:51:00Z">
              <w:r>
                <w:rPr>
                  <w:noProof/>
                </w:rPr>
                <w:t>[{</w:t>
              </w:r>
            </w:ins>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ins w:id="480" w:author="Craig Newman" w:date="2023-06-29T14:50:00Z"/>
                <w:noProof/>
              </w:rPr>
            </w:pPr>
            <w:ins w:id="481" w:author="Craig Newman" w:date="2023-06-29T14:51: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ins w:id="482"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ins w:id="483" w:author="Craig Newman" w:date="2023-06-29T14:50:00Z"/>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ins w:id="484" w:author="Craig Newman" w:date="2023-06-29T14:52:00Z">
              <w:r>
                <w:rPr>
                  <w:noProof/>
                </w:rPr>
                <w:t xml:space="preserve">  </w:t>
              </w:r>
            </w:ins>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ins w:id="485" w:author="Craig Newman" w:date="2023-06-29T14:50:00Z"/>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ins w:id="486" w:author="Craig Newman" w:date="2023-06-29T14:50:00Z"/>
                <w:noProof/>
              </w:rPr>
            </w:pPr>
            <w:ins w:id="487" w:author="Craig Newman" w:date="2023-06-29T14:5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ins w:id="488" w:author="Craig Newman" w:date="2023-06-29T14:50:00Z"/>
                <w:noProof/>
              </w:rPr>
            </w:pPr>
            <w:ins w:id="489" w:author="Craig Newman" w:date="2023-06-29T14: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ins w:id="490"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ins w:id="491" w:author="Craig Newman" w:date="2023-06-29T14:50:00Z"/>
                <w:noProof/>
              </w:rPr>
            </w:pPr>
            <w:ins w:id="492" w:author="Craig Newman" w:date="2023-06-29T14:52:00Z">
              <w:r>
                <w:rPr>
                  <w:noProof/>
                </w:rPr>
                <w:t>3</w:t>
              </w:r>
            </w:ins>
          </w:p>
        </w:tc>
      </w:tr>
      <w:tr w:rsidR="006D5879" w:rsidRPr="00982364" w14:paraId="2385D87B" w14:textId="77777777" w:rsidTr="00250CD3">
        <w:trPr>
          <w:jc w:val="center"/>
          <w:ins w:id="493" w:author="Craig Newman" w:date="2023-06-29T14:50:00Z"/>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ins w:id="494" w:author="Craig Newman" w:date="2023-06-29T14:50:00Z"/>
                <w:noProof/>
              </w:rPr>
            </w:pPr>
            <w:ins w:id="495" w:author="Craig Newman" w:date="2023-06-29T14:5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ins w:id="496" w:author="Craig Newman" w:date="2023-06-29T14:50:00Z"/>
                <w:noProof/>
              </w:rPr>
            </w:pPr>
            <w:ins w:id="497" w:author="Craig Newman" w:date="2023-06-29T14: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ins w:id="498"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ins w:id="499" w:author="Craig Newman" w:date="2023-06-29T14:50:00Z"/>
                <w:noProof/>
              </w:rPr>
            </w:pPr>
            <w:ins w:id="500" w:author="Craig Newman" w:date="2023-06-29T14:52:00Z">
              <w:r>
                <w:rPr>
                  <w:noProof/>
                </w:rPr>
                <w:t>3</w:t>
              </w:r>
            </w:ins>
          </w:p>
        </w:tc>
      </w:tr>
      <w:tr w:rsidR="00A643D9" w:rsidRPr="00982364" w14:paraId="6A05D429" w14:textId="77777777" w:rsidTr="00250CD3">
        <w:trPr>
          <w:jc w:val="center"/>
          <w:ins w:id="501" w:author="Craig Newman" w:date="2023-06-29T14:50:00Z"/>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ins w:id="502" w:author="Craig Newman" w:date="2023-06-29T14:50:00Z"/>
                <w:noProof/>
              </w:rPr>
            </w:pPr>
            <w:ins w:id="503" w:author="Craig Newman" w:date="2023-06-29T14:52:00Z">
              <w:r>
                <w:rPr>
                  <w:noProof/>
                </w:rPr>
                <w:t>}]</w:t>
              </w:r>
            </w:ins>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ins w:id="504" w:author="Craig Newman" w:date="2023-06-29T14:50:00Z"/>
                <w:noProof/>
              </w:rPr>
            </w:pPr>
            <w:ins w:id="505" w:author="Craig Newman" w:date="2023-06-29T14:52: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ins w:id="506"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ins w:id="507" w:author="Craig Newman" w:date="2023-06-29T14:50:00Z"/>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lastRenderedPageBreak/>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508" w:name="_Toc463264302"/>
      <w:bookmarkStart w:id="509"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510" w:name="_Toc29039339"/>
      <w:r w:rsidRPr="00594610">
        <w:rPr>
          <w:noProof/>
          <w:lang w:val="fr-FR"/>
        </w:rPr>
        <w:t>PMU/ACK – Update Personnel Record (Event B02)</w:t>
      </w:r>
      <w:bookmarkEnd w:id="508"/>
      <w:bookmarkEnd w:id="509"/>
      <w:bookmarkEnd w:id="510"/>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lastRenderedPageBreak/>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ins w:id="511" w:author="Frank Oemig" w:date="2022-07-10T14:06:00Z"/>
        </w:trPr>
        <w:tc>
          <w:tcPr>
            <w:tcW w:w="2902"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512" w:author="Frank Oemig" w:date="2022-07-10T14:06:00Z"/>
              </w:rPr>
            </w:pPr>
            <w:ins w:id="513" w:author="Frank Oemig" w:date="2022-07-10T14:07:00Z">
              <w:r>
                <w:t>[ { GSP } ]</w:t>
              </w:r>
            </w:ins>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514" w:author="Frank Oemig" w:date="2022-07-10T14:06:00Z"/>
                <w:noProof/>
              </w:rPr>
            </w:pPr>
            <w:ins w:id="515" w:author="Frank Oemig" w:date="2022-07-10T14:07:00Z">
              <w:r>
                <w:rPr>
                  <w:noProof/>
                </w:rPr>
                <w:t>Person Gender and Sex</w:t>
              </w:r>
            </w:ins>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516" w:author="Frank Oemig" w:date="2022-07-10T14:06:00Z"/>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517" w:author="Frank Oemig" w:date="2022-07-10T14:06:00Z"/>
                <w:noProof/>
              </w:rPr>
            </w:pPr>
            <w:ins w:id="518" w:author="Frank Oemig" w:date="2022-07-10T14:07:00Z">
              <w:r>
                <w:rPr>
                  <w:noProof/>
                </w:rPr>
                <w:t>3</w:t>
              </w:r>
            </w:ins>
          </w:p>
        </w:tc>
      </w:tr>
      <w:tr w:rsidR="00EA4825" w:rsidRPr="00982364" w14:paraId="014B02A6" w14:textId="77777777" w:rsidTr="00A643D9">
        <w:trPr>
          <w:jc w:val="center"/>
          <w:ins w:id="519" w:author="Frank Oemig" w:date="2022-07-10T14:07:00Z"/>
        </w:trPr>
        <w:tc>
          <w:tcPr>
            <w:tcW w:w="2902"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520" w:author="Frank Oemig" w:date="2022-07-10T14:07:00Z"/>
              </w:rPr>
            </w:pPr>
            <w:ins w:id="521" w:author="Frank Oemig" w:date="2022-07-10T14:07:00Z">
              <w:r>
                <w:t>[ { GSR } ]</w:t>
              </w:r>
            </w:ins>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522" w:author="Frank Oemig" w:date="2022-07-10T14:07:00Z"/>
                <w:noProof/>
              </w:rPr>
            </w:pPr>
            <w:ins w:id="523" w:author="Frank Oemig" w:date="2022-07-10T14:07:00Z">
              <w:r>
                <w:rPr>
                  <w:noProof/>
                </w:rPr>
                <w:t>Recorded Gender and Sex</w:t>
              </w:r>
            </w:ins>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524" w:author="Frank Oemig" w:date="2022-07-10T14:07:00Z"/>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525" w:author="Frank Oemig" w:date="2022-07-10T14:07:00Z"/>
                <w:noProof/>
              </w:rPr>
            </w:pPr>
            <w:ins w:id="526" w:author="Frank Oemig" w:date="2022-07-10T14:07:00Z">
              <w:r>
                <w:rPr>
                  <w:noProof/>
                </w:rPr>
                <w:t>3</w:t>
              </w:r>
            </w:ins>
          </w:p>
        </w:tc>
      </w:tr>
      <w:tr w:rsidR="00EA4825" w:rsidRPr="00982364" w14:paraId="76D62B22" w14:textId="77777777" w:rsidTr="00A643D9">
        <w:trPr>
          <w:jc w:val="center"/>
          <w:ins w:id="527" w:author="Frank Oemig" w:date="2022-07-10T14:07:00Z"/>
        </w:trPr>
        <w:tc>
          <w:tcPr>
            <w:tcW w:w="2902" w:type="dxa"/>
            <w:tcBorders>
              <w:top w:val="dotted" w:sz="4" w:space="0" w:color="auto"/>
              <w:left w:val="nil"/>
              <w:bottom w:val="dotted" w:sz="4" w:space="0" w:color="auto"/>
              <w:right w:val="nil"/>
            </w:tcBorders>
            <w:shd w:val="clear" w:color="auto" w:fill="FFFFFF"/>
          </w:tcPr>
          <w:p w14:paraId="695A0E52" w14:textId="148E2D64" w:rsidR="00EA4825" w:rsidRDefault="00EA4825" w:rsidP="00125A26">
            <w:pPr>
              <w:pStyle w:val="MsgTableBody"/>
              <w:rPr>
                <w:ins w:id="528" w:author="Frank Oemig" w:date="2022-07-10T14:07:00Z"/>
              </w:rPr>
            </w:pPr>
            <w:ins w:id="529" w:author="Frank Oemig" w:date="2022-07-10T14:07:00Z">
              <w:del w:id="530" w:author="Craig Newman" w:date="2023-06-29T14:53:00Z">
                <w:r w:rsidDel="00A643D9">
                  <w:delText>[ { GSC } ]</w:delText>
                </w:r>
              </w:del>
            </w:ins>
          </w:p>
        </w:tc>
        <w:tc>
          <w:tcPr>
            <w:tcW w:w="4353" w:type="dxa"/>
            <w:tcBorders>
              <w:top w:val="dotted" w:sz="4" w:space="0" w:color="auto"/>
              <w:left w:val="nil"/>
              <w:bottom w:val="dotted" w:sz="4" w:space="0" w:color="auto"/>
              <w:right w:val="nil"/>
            </w:tcBorders>
            <w:shd w:val="clear" w:color="auto" w:fill="FFFFFF"/>
          </w:tcPr>
          <w:p w14:paraId="3EE459EC" w14:textId="0D51C20D" w:rsidR="00EA4825" w:rsidRDefault="00EA4825" w:rsidP="00125A26">
            <w:pPr>
              <w:pStyle w:val="MsgTableBody"/>
              <w:rPr>
                <w:ins w:id="531" w:author="Frank Oemig" w:date="2022-07-10T14:07:00Z"/>
                <w:noProof/>
              </w:rPr>
            </w:pPr>
            <w:ins w:id="532" w:author="Frank Oemig" w:date="2022-07-10T14:07:00Z">
              <w:del w:id="533" w:author="Craig Newman" w:date="2023-06-29T14:53:00Z">
                <w:r w:rsidDel="00A643D9">
                  <w:rPr>
                    <w:noProof/>
                  </w:rPr>
                  <w:delText>Sex for Clinical Use</w:delText>
                </w:r>
              </w:del>
            </w:ins>
          </w:p>
        </w:tc>
        <w:tc>
          <w:tcPr>
            <w:tcW w:w="871"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534" w:author="Frank Oemig" w:date="2022-07-10T14:07:00Z"/>
                <w:noProof/>
              </w:rPr>
            </w:pPr>
          </w:p>
        </w:tc>
        <w:tc>
          <w:tcPr>
            <w:tcW w:w="1016" w:type="dxa"/>
            <w:tcBorders>
              <w:top w:val="dotted" w:sz="4" w:space="0" w:color="auto"/>
              <w:left w:val="nil"/>
              <w:bottom w:val="dotted" w:sz="4" w:space="0" w:color="auto"/>
              <w:right w:val="nil"/>
            </w:tcBorders>
            <w:shd w:val="clear" w:color="auto" w:fill="FFFFFF"/>
          </w:tcPr>
          <w:p w14:paraId="023CF02A" w14:textId="43AE35C6" w:rsidR="00EA4825" w:rsidRDefault="00EA4825" w:rsidP="00250CD3">
            <w:pPr>
              <w:pStyle w:val="MsgTableBody"/>
              <w:jc w:val="center"/>
              <w:rPr>
                <w:ins w:id="535" w:author="Frank Oemig" w:date="2022-07-10T14:07:00Z"/>
                <w:noProof/>
              </w:rPr>
            </w:pPr>
            <w:ins w:id="536" w:author="Frank Oemig" w:date="2022-07-10T14:07:00Z">
              <w:del w:id="537" w:author="Craig Newman" w:date="2023-06-29T14:53:00Z">
                <w:r w:rsidDel="00A643D9">
                  <w:rPr>
                    <w:noProof/>
                  </w:rPr>
                  <w:delText>3</w:delText>
                </w:r>
              </w:del>
            </w:ins>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ins w:id="538" w:author="Craig Newman" w:date="2023-06-29T14:53:00Z"/>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E80B34" w:rsidRDefault="00A643D9" w:rsidP="00A643D9">
            <w:pPr>
              <w:pStyle w:val="MsgTableBody"/>
              <w:rPr>
                <w:ins w:id="539" w:author="Craig Newman" w:date="2023-06-29T14:53:00Z"/>
                <w:noProof/>
              </w:rPr>
            </w:pPr>
            <w:ins w:id="540" w:author="Craig Newman" w:date="2023-06-29T14:53:00Z">
              <w:r>
                <w:rPr>
                  <w:noProof/>
                </w:rPr>
                <w:t>[{</w:t>
              </w:r>
            </w:ins>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ins w:id="541" w:author="Craig Newman" w:date="2023-06-29T14:53:00Z"/>
                <w:noProof/>
              </w:rPr>
            </w:pPr>
            <w:ins w:id="542" w:author="Craig Newman" w:date="2023-06-29T14:53:00Z">
              <w:r>
                <w:rPr>
                  <w:noProof/>
                </w:rPr>
                <w:t>--- NEXT_OF_KIN begin</w:t>
              </w:r>
            </w:ins>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ins w:id="543"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ins w:id="544" w:author="Craig Newman" w:date="2023-06-29T14:53:00Z"/>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ins w:id="545" w:author="Craig Newman" w:date="2023-06-29T14:53:00Z">
              <w:r>
                <w:rPr>
                  <w:noProof/>
                </w:rPr>
                <w:t xml:space="preserve">  </w:t>
              </w:r>
            </w:ins>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ins w:id="546" w:author="Craig Newman" w:date="2023-06-29T14:53:00Z"/>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ins w:id="547" w:author="Craig Newman" w:date="2023-06-29T14:53:00Z"/>
                <w:noProof/>
              </w:rPr>
            </w:pPr>
            <w:ins w:id="548" w:author="Craig Newman" w:date="2023-06-29T14:54:00Z">
              <w:r>
                <w:rPr>
                  <w:noProof/>
                </w:rPr>
                <w:t xml:space="preserve">  [{ GSP }]</w:t>
              </w:r>
            </w:ins>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ins w:id="549" w:author="Craig Newman" w:date="2023-06-29T14:53:00Z"/>
                <w:noProof/>
              </w:rPr>
            </w:pPr>
            <w:ins w:id="550" w:author="Craig Newman" w:date="2023-06-29T14:54:00Z">
              <w:r w:rsidRPr="0072192A">
                <w:rPr>
                  <w:noProof/>
                </w:rPr>
                <w:t>Person Gender and Sex</w:t>
              </w:r>
            </w:ins>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ins w:id="551"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ins w:id="552" w:author="Craig Newman" w:date="2023-06-29T14:53:00Z"/>
                <w:noProof/>
              </w:rPr>
            </w:pPr>
            <w:ins w:id="553" w:author="Craig Newman" w:date="2023-06-29T14:54:00Z">
              <w:r>
                <w:rPr>
                  <w:noProof/>
                </w:rPr>
                <w:t>3</w:t>
              </w:r>
            </w:ins>
          </w:p>
        </w:tc>
      </w:tr>
      <w:tr w:rsidR="00A643D9" w:rsidRPr="00982364" w14:paraId="35D96E7A" w14:textId="77777777" w:rsidTr="00A643D9">
        <w:trPr>
          <w:jc w:val="center"/>
          <w:ins w:id="554" w:author="Craig Newman" w:date="2023-06-29T14:53:00Z"/>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ins w:id="555" w:author="Craig Newman" w:date="2023-06-29T14:53:00Z"/>
                <w:noProof/>
              </w:rPr>
            </w:pPr>
            <w:ins w:id="556" w:author="Craig Newman" w:date="2023-06-29T14:54:00Z">
              <w:r>
                <w:rPr>
                  <w:noProof/>
                </w:rPr>
                <w:t xml:space="preserve">  [{ GSR }]</w:t>
              </w:r>
            </w:ins>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ins w:id="557" w:author="Craig Newman" w:date="2023-06-29T14:53:00Z"/>
                <w:noProof/>
              </w:rPr>
            </w:pPr>
            <w:ins w:id="558" w:author="Craig Newman" w:date="2023-06-29T14:54:00Z">
              <w:r w:rsidRPr="0072192A">
                <w:rPr>
                  <w:noProof/>
                </w:rPr>
                <w:t>Recorded Gender and Sex</w:t>
              </w:r>
            </w:ins>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ins w:id="559"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ins w:id="560" w:author="Craig Newman" w:date="2023-06-29T14:53:00Z"/>
                <w:noProof/>
              </w:rPr>
            </w:pPr>
            <w:ins w:id="561" w:author="Craig Newman" w:date="2023-06-29T14:54:00Z">
              <w:r>
                <w:rPr>
                  <w:noProof/>
                </w:rPr>
                <w:t>3</w:t>
              </w:r>
            </w:ins>
          </w:p>
        </w:tc>
      </w:tr>
      <w:tr w:rsidR="00A643D9" w:rsidRPr="00982364" w14:paraId="5612FEAD" w14:textId="77777777" w:rsidTr="00A643D9">
        <w:trPr>
          <w:jc w:val="center"/>
          <w:ins w:id="562" w:author="Craig Newman" w:date="2023-06-29T14:53:00Z"/>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ins w:id="563" w:author="Craig Newman" w:date="2023-06-29T14:53:00Z"/>
                <w:noProof/>
              </w:rPr>
            </w:pPr>
            <w:ins w:id="564" w:author="Craig Newman" w:date="2023-06-29T14:54:00Z">
              <w:r>
                <w:rPr>
                  <w:noProof/>
                </w:rPr>
                <w:t>}]</w:t>
              </w:r>
            </w:ins>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ins w:id="565" w:author="Craig Newman" w:date="2023-06-29T14:53:00Z"/>
                <w:noProof/>
              </w:rPr>
            </w:pPr>
            <w:ins w:id="566" w:author="Craig Newman" w:date="2023-06-29T14:54:00Z">
              <w:r>
                <w:rPr>
                  <w:noProof/>
                </w:rPr>
                <w:t>--- NEXT_OF_KIN end</w:t>
              </w:r>
            </w:ins>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ins w:id="567"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ins w:id="568" w:author="Craig Newman" w:date="2023-06-29T14:53:00Z"/>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569" w:name="_Toc463264303"/>
      <w:bookmarkStart w:id="570"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571" w:name="_Toc29039340"/>
      <w:r w:rsidRPr="00E80B34">
        <w:rPr>
          <w:noProof/>
        </w:rPr>
        <w:t>PMU/ACK – Delete Personnel Record (Event B03)</w:t>
      </w:r>
      <w:bookmarkEnd w:id="569"/>
      <w:bookmarkEnd w:id="570"/>
      <w:bookmarkEnd w:id="57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572" w:name="_Toc463264304"/>
      <w:bookmarkStart w:id="573"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574" w:name="_Toc29039341"/>
      <w:r w:rsidRPr="00E80B34">
        <w:rPr>
          <w:noProof/>
        </w:rPr>
        <w:t>PMU/ACK – Activate Practicing Person (Event B04)</w:t>
      </w:r>
      <w:bookmarkEnd w:id="572"/>
      <w:bookmarkEnd w:id="573"/>
      <w:bookmarkEnd w:id="57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lastRenderedPageBreak/>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575" w:name="_Toc463264305"/>
      <w:bookmarkStart w:id="576"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577" w:name="_Toc29039342"/>
      <w:r w:rsidRPr="00E80B34">
        <w:rPr>
          <w:noProof/>
        </w:rPr>
        <w:t>PMU/ACK – Deactivate Practicing Person (Event B05)</w:t>
      </w:r>
      <w:bookmarkEnd w:id="575"/>
      <w:bookmarkEnd w:id="576"/>
      <w:bookmarkEnd w:id="57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578" w:name="_Hlt1379327"/>
              <w:r w:rsidR="00982364" w:rsidRPr="00E80B34">
                <w:rPr>
                  <w:rStyle w:val="Hyperlink"/>
                  <w:noProof/>
                </w:rPr>
                <w:t>T</w:t>
              </w:r>
              <w:bookmarkEnd w:id="578"/>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579"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579"/>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580" w:name="_Toc494168637"/>
      <w:bookmarkStart w:id="581" w:name="_Toc463264306"/>
      <w:bookmarkStart w:id="582" w:name="_Toc348247049"/>
      <w:bookmarkStart w:id="583" w:name="_Toc348256129"/>
      <w:bookmarkStart w:id="584" w:name="_Toc348259777"/>
      <w:bookmarkStart w:id="585" w:name="_Toc348344736"/>
      <w:bookmarkStart w:id="586" w:name="_Ref358430413"/>
      <w:bookmarkStart w:id="587" w:name="_Toc359236358"/>
      <w:bookmarkStart w:id="588"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589" w:name="_Toc29039343"/>
      <w:r w:rsidRPr="00E80B34">
        <w:rPr>
          <w:noProof/>
        </w:rPr>
        <w:t>PMU/ACK – Terminate Practicing Person (Event B06)</w:t>
      </w:r>
      <w:bookmarkEnd w:id="580"/>
      <w:bookmarkEnd w:id="58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lastRenderedPageBreak/>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590"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591" w:name="_Toc29039344"/>
      <w:r w:rsidRPr="00594610">
        <w:rPr>
          <w:noProof/>
          <w:lang w:val="fr-FR"/>
        </w:rPr>
        <w:t>QBP/RSP – Query Information (Event Q25/K25)</w:t>
      </w:r>
      <w:bookmarkEnd w:id="581"/>
      <w:bookmarkEnd w:id="590"/>
      <w:bookmarkEnd w:id="591"/>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lastRenderedPageBreak/>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 xml:space="preserve">Components: &lt;ID (ST)&gt; ^ &lt;check digit (ST)&gt; ^ &lt;code identifying the check digit scheme employed (ID)&gt; ^ &lt;assigning authority (HD)&gt; ^ &lt;identifier type code </w:t>
            </w:r>
            <w:r w:rsidRPr="00E80B34">
              <w:rPr>
                <w:noProof/>
              </w:rPr>
              <w:lastRenderedPageBreak/>
              <w:t>(IS)&gt;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ins w:id="592" w:author="Frank Oemig" w:date="2022-07-10T14:01:00Z"/>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593" w:author="Frank Oemig" w:date="2022-07-10T14:01:00Z"/>
                <w:noProof/>
              </w:rPr>
            </w:pPr>
            <w:ins w:id="594" w:author="Frank Oemig" w:date="2022-07-10T14:01:00Z">
              <w:r>
                <w:rPr>
                  <w:noProof/>
                </w:rPr>
                <w:t xml:space="preserve">  [ { GSP } ]</w:t>
              </w:r>
            </w:ins>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595" w:author="Frank Oemig" w:date="2022-07-10T14:01:00Z"/>
                <w:noProof/>
              </w:rPr>
            </w:pPr>
            <w:ins w:id="596" w:author="Frank Oemig" w:date="2022-07-10T14:01:00Z">
              <w:r>
                <w:rPr>
                  <w:noProof/>
                </w:rPr>
                <w:t>Person Gender and Sex</w:t>
              </w:r>
            </w:ins>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597" w:author="Frank Oemig" w:date="2022-07-10T14:01:00Z"/>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598" w:author="Frank Oemig" w:date="2022-07-10T14:01:00Z"/>
                <w:noProof/>
              </w:rPr>
            </w:pPr>
            <w:ins w:id="599" w:author="Frank Oemig" w:date="2022-07-10T14:01:00Z">
              <w:r>
                <w:rPr>
                  <w:noProof/>
                </w:rPr>
                <w:t>3</w:t>
              </w:r>
            </w:ins>
          </w:p>
        </w:tc>
      </w:tr>
      <w:tr w:rsidR="00E90030" w:rsidRPr="00982364" w14:paraId="24F17FE2" w14:textId="77777777" w:rsidTr="00D754AC">
        <w:trPr>
          <w:jc w:val="center"/>
          <w:ins w:id="600" w:author="Frank Oemig" w:date="2022-07-10T14:01:00Z"/>
        </w:trPr>
        <w:tc>
          <w:tcPr>
            <w:tcW w:w="2915"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601" w:author="Frank Oemig" w:date="2022-07-10T14:01:00Z"/>
                <w:noProof/>
              </w:rPr>
            </w:pPr>
            <w:ins w:id="602" w:author="Frank Oemig" w:date="2022-07-10T14:01:00Z">
              <w:r>
                <w:rPr>
                  <w:noProof/>
                </w:rPr>
                <w:t xml:space="preserve">  [ {</w:t>
              </w:r>
            </w:ins>
            <w:ins w:id="603" w:author="Frank Oemig" w:date="2022-07-10T14:02:00Z">
              <w:r>
                <w:rPr>
                  <w:noProof/>
                </w:rPr>
                <w:t xml:space="preserve"> GSR } ]</w:t>
              </w:r>
            </w:ins>
          </w:p>
        </w:tc>
        <w:tc>
          <w:tcPr>
            <w:tcW w:w="4371"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604" w:author="Frank Oemig" w:date="2022-07-10T14:01:00Z"/>
                <w:noProof/>
              </w:rPr>
            </w:pPr>
            <w:ins w:id="605" w:author="Frank Oemig" w:date="2022-07-10T14:02:00Z">
              <w:r>
                <w:rPr>
                  <w:noProof/>
                </w:rPr>
                <w:t>Recordded Gender and Sex</w:t>
              </w:r>
            </w:ins>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606" w:author="Frank Oemig" w:date="2022-07-10T14:01:00Z"/>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607" w:author="Frank Oemig" w:date="2022-07-10T14:01:00Z"/>
                <w:noProof/>
              </w:rPr>
            </w:pPr>
            <w:ins w:id="608" w:author="Frank Oemig" w:date="2022-07-10T14:02:00Z">
              <w:r>
                <w:rPr>
                  <w:noProof/>
                </w:rPr>
                <w:t>3</w:t>
              </w:r>
            </w:ins>
          </w:p>
        </w:tc>
      </w:tr>
      <w:tr w:rsidR="00E90030" w:rsidRPr="00982364" w14:paraId="1A524022" w14:textId="77777777" w:rsidTr="00D754AC">
        <w:trPr>
          <w:jc w:val="center"/>
          <w:ins w:id="609" w:author="Frank Oemig" w:date="2022-07-10T14:02:00Z"/>
        </w:trPr>
        <w:tc>
          <w:tcPr>
            <w:tcW w:w="2915" w:type="dxa"/>
            <w:tcBorders>
              <w:top w:val="dotted" w:sz="4" w:space="0" w:color="auto"/>
              <w:left w:val="nil"/>
              <w:bottom w:val="dotted" w:sz="4" w:space="0" w:color="auto"/>
              <w:right w:val="nil"/>
            </w:tcBorders>
            <w:shd w:val="clear" w:color="auto" w:fill="FFFFFF"/>
          </w:tcPr>
          <w:p w14:paraId="20BA9B33" w14:textId="444BF75D" w:rsidR="00E90030" w:rsidRDefault="00E90030" w:rsidP="00125A26">
            <w:pPr>
              <w:pStyle w:val="MsgTableBody"/>
              <w:rPr>
                <w:ins w:id="610" w:author="Frank Oemig" w:date="2022-07-10T14:02:00Z"/>
                <w:noProof/>
              </w:rPr>
            </w:pPr>
            <w:ins w:id="611" w:author="Frank Oemig" w:date="2022-07-10T14:02:00Z">
              <w:del w:id="612" w:author="Craig Newman" w:date="2023-06-29T14:55:00Z">
                <w:r w:rsidDel="00D754AC">
                  <w:rPr>
                    <w:noProof/>
                  </w:rPr>
                  <w:delText xml:space="preserve">  [ { GSC } ]</w:delText>
                </w:r>
              </w:del>
            </w:ins>
          </w:p>
        </w:tc>
        <w:tc>
          <w:tcPr>
            <w:tcW w:w="4371" w:type="dxa"/>
            <w:tcBorders>
              <w:top w:val="dotted" w:sz="4" w:space="0" w:color="auto"/>
              <w:left w:val="nil"/>
              <w:bottom w:val="dotted" w:sz="4" w:space="0" w:color="auto"/>
              <w:right w:val="nil"/>
            </w:tcBorders>
            <w:shd w:val="clear" w:color="auto" w:fill="FFFFFF"/>
          </w:tcPr>
          <w:p w14:paraId="31E0A49B" w14:textId="62E347F2" w:rsidR="00E90030" w:rsidRDefault="00E90030" w:rsidP="00125A26">
            <w:pPr>
              <w:pStyle w:val="MsgTableBody"/>
              <w:rPr>
                <w:ins w:id="613" w:author="Frank Oemig" w:date="2022-07-10T14:02:00Z"/>
                <w:noProof/>
              </w:rPr>
            </w:pPr>
            <w:ins w:id="614" w:author="Frank Oemig" w:date="2022-07-10T14:02:00Z">
              <w:del w:id="615" w:author="Craig Newman" w:date="2023-06-29T14:55:00Z">
                <w:r w:rsidDel="00D754AC">
                  <w:rPr>
                    <w:noProof/>
                  </w:rPr>
                  <w:delText>Sex for Clinical Use</w:delText>
                </w:r>
              </w:del>
            </w:ins>
          </w:p>
        </w:tc>
        <w:tc>
          <w:tcPr>
            <w:tcW w:w="87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616" w:author="Frank Oemig" w:date="2022-07-10T14:02:00Z"/>
                <w:noProof/>
              </w:rPr>
            </w:pPr>
          </w:p>
        </w:tc>
        <w:tc>
          <w:tcPr>
            <w:tcW w:w="1020" w:type="dxa"/>
            <w:tcBorders>
              <w:top w:val="dotted" w:sz="4" w:space="0" w:color="auto"/>
              <w:left w:val="nil"/>
              <w:bottom w:val="dotted" w:sz="4" w:space="0" w:color="auto"/>
              <w:right w:val="nil"/>
            </w:tcBorders>
            <w:shd w:val="clear" w:color="auto" w:fill="FFFFFF"/>
          </w:tcPr>
          <w:p w14:paraId="30752D29" w14:textId="25CDCAA1" w:rsidR="00E90030" w:rsidRDefault="00E90030" w:rsidP="00250CD3">
            <w:pPr>
              <w:pStyle w:val="MsgTableBody"/>
              <w:jc w:val="center"/>
              <w:rPr>
                <w:ins w:id="617" w:author="Frank Oemig" w:date="2022-07-10T14:02:00Z"/>
                <w:noProof/>
              </w:rPr>
            </w:pPr>
            <w:ins w:id="618" w:author="Frank Oemig" w:date="2022-07-10T14:02:00Z">
              <w:del w:id="619" w:author="Craig Newman" w:date="2023-06-29T14:55:00Z">
                <w:r w:rsidDel="00D754AC">
                  <w:rPr>
                    <w:noProof/>
                  </w:rPr>
                  <w:delText>3</w:delText>
                </w:r>
              </w:del>
            </w:ins>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ins w:id="620" w:author="Craig Newman" w:date="2023-06-29T14:54:00Z"/>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ins w:id="621" w:author="Craig Newman" w:date="2023-06-29T14:54:00Z"/>
                <w:noProof/>
              </w:rPr>
            </w:pPr>
            <w:ins w:id="622" w:author="Craig Newman" w:date="2023-06-29T14:55:00Z">
              <w:r>
                <w:rPr>
                  <w:noProof/>
                </w:rPr>
                <w:t>[{</w:t>
              </w:r>
            </w:ins>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ins w:id="623" w:author="Craig Newman" w:date="2023-06-29T14:54:00Z"/>
                <w:noProof/>
              </w:rPr>
            </w:pPr>
            <w:ins w:id="624" w:author="Craig Newman" w:date="2023-06-29T14:55:00Z">
              <w:r>
                <w:rPr>
                  <w:noProof/>
                </w:rPr>
                <w:t>--- NEXT_OF_KIN begin</w:t>
              </w:r>
            </w:ins>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ins w:id="625"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ins w:id="626" w:author="Craig Newman" w:date="2023-06-29T14:54:00Z"/>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lastRenderedPageBreak/>
              <w:t xml:space="preserve"> </w:t>
            </w:r>
            <w:ins w:id="627" w:author="Craig Newman" w:date="2023-06-29T14:54:00Z">
              <w:r>
                <w:rPr>
                  <w:noProof/>
                </w:rPr>
                <w:t xml:space="preserve">  </w:t>
              </w:r>
            </w:ins>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ins w:id="628" w:author="Craig Newman" w:date="2023-06-29T14:54:00Z"/>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ins w:id="629" w:author="Craig Newman" w:date="2023-06-29T14:54:00Z"/>
                <w:noProof/>
              </w:rPr>
            </w:pPr>
            <w:ins w:id="630" w:author="Craig Newman" w:date="2023-06-29T14:54:00Z">
              <w:r>
                <w:rPr>
                  <w:noProof/>
                </w:rPr>
                <w:t xml:space="preserve">  [{ GSP }]</w:t>
              </w:r>
            </w:ins>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ins w:id="631" w:author="Craig Newman" w:date="2023-06-29T14:54:00Z"/>
                <w:noProof/>
              </w:rPr>
            </w:pPr>
            <w:ins w:id="632" w:author="Craig Newman" w:date="2023-06-29T14:54:00Z">
              <w:r w:rsidRPr="0072192A">
                <w:rPr>
                  <w:noProof/>
                </w:rPr>
                <w:t>Person Gender and Sex</w:t>
              </w:r>
            </w:ins>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ins w:id="633"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ins w:id="634" w:author="Craig Newman" w:date="2023-06-29T14:54:00Z"/>
                <w:noProof/>
              </w:rPr>
            </w:pPr>
            <w:ins w:id="635" w:author="Craig Newman" w:date="2023-06-29T14:54:00Z">
              <w:r>
                <w:rPr>
                  <w:noProof/>
                </w:rPr>
                <w:t>3</w:t>
              </w:r>
            </w:ins>
          </w:p>
        </w:tc>
      </w:tr>
      <w:tr w:rsidR="00D754AC" w:rsidRPr="00982364" w14:paraId="258BF8F0" w14:textId="77777777" w:rsidTr="00D754AC">
        <w:trPr>
          <w:jc w:val="center"/>
          <w:ins w:id="636" w:author="Craig Newman" w:date="2023-06-29T14:54:00Z"/>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ins w:id="637" w:author="Craig Newman" w:date="2023-06-29T14:54:00Z"/>
                <w:noProof/>
              </w:rPr>
            </w:pPr>
            <w:ins w:id="638" w:author="Craig Newman" w:date="2023-06-29T14:54:00Z">
              <w:r>
                <w:rPr>
                  <w:noProof/>
                </w:rPr>
                <w:t xml:space="preserve">  [{ GSR }]</w:t>
              </w:r>
            </w:ins>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ins w:id="639" w:author="Craig Newman" w:date="2023-06-29T14:54:00Z"/>
                <w:noProof/>
              </w:rPr>
            </w:pPr>
            <w:ins w:id="640" w:author="Craig Newman" w:date="2023-06-29T14:54:00Z">
              <w:r w:rsidRPr="0072192A">
                <w:rPr>
                  <w:noProof/>
                </w:rPr>
                <w:t>Recorded Gender and Sex</w:t>
              </w:r>
            </w:ins>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ins w:id="641"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ins w:id="642" w:author="Craig Newman" w:date="2023-06-29T14:54:00Z"/>
                <w:noProof/>
              </w:rPr>
            </w:pPr>
            <w:ins w:id="643" w:author="Craig Newman" w:date="2023-06-29T14:54:00Z">
              <w:r>
                <w:rPr>
                  <w:noProof/>
                </w:rPr>
                <w:t>3</w:t>
              </w:r>
            </w:ins>
          </w:p>
        </w:tc>
      </w:tr>
      <w:tr w:rsidR="00D754AC" w:rsidRPr="00982364" w14:paraId="573D8F30" w14:textId="77777777" w:rsidTr="00D754AC">
        <w:trPr>
          <w:jc w:val="center"/>
          <w:ins w:id="644" w:author="Craig Newman" w:date="2023-06-29T14:54:00Z"/>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ins w:id="645" w:author="Craig Newman" w:date="2023-06-29T14:54:00Z"/>
                <w:noProof/>
              </w:rPr>
            </w:pPr>
            <w:ins w:id="646" w:author="Craig Newman" w:date="2023-06-29T14:54:00Z">
              <w:r>
                <w:rPr>
                  <w:noProof/>
                </w:rPr>
                <w:t>}]</w:t>
              </w:r>
            </w:ins>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ins w:id="647" w:author="Craig Newman" w:date="2023-06-29T14:54:00Z"/>
                <w:noProof/>
              </w:rPr>
            </w:pPr>
            <w:ins w:id="648" w:author="Craig Newman" w:date="2023-06-29T14:54:00Z">
              <w:r>
                <w:rPr>
                  <w:noProof/>
                </w:rPr>
                <w:t>--- NEXT_OF_KIN end</w:t>
              </w:r>
            </w:ins>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ins w:id="649"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ins w:id="650" w:author="Craig Newman" w:date="2023-06-29T14:54:00Z"/>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651" w:name="_Toc463264308"/>
      <w:bookmarkStart w:id="652"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653" w:name="_Toc29039345"/>
      <w:r w:rsidRPr="00594610">
        <w:rPr>
          <w:noProof/>
          <w:lang w:val="fr-FR"/>
        </w:rPr>
        <w:t>PMU/ACK – Grant Certificate/Permission (Event B07)</w:t>
      </w:r>
      <w:bookmarkEnd w:id="653"/>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654"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655">
          <w:tblGrid>
            <w:gridCol w:w="2880"/>
            <w:gridCol w:w="4320"/>
            <w:gridCol w:w="864"/>
            <w:gridCol w:w="1008"/>
          </w:tblGrid>
        </w:tblGridChange>
      </w:tblGrid>
      <w:tr w:rsidR="00250CD3" w:rsidRPr="00982364" w14:paraId="671D8198" w14:textId="77777777" w:rsidTr="00CE65F0">
        <w:trPr>
          <w:tblHeader/>
          <w:jc w:val="center"/>
          <w:trPrChange w:id="656"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657"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658"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659"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660"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661"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662"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663"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664"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665"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66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67"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Change w:id="668"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669"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70"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67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72"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Change w:id="673"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674"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75"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67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77"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678"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679"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80"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68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82"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683"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684"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85"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68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87"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688"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689"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90"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69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92"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693"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694"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95"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69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97"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698" w:name="_Hlt1379381"/>
            <w:r w:rsidRPr="00E80B34">
              <w:rPr>
                <w:rStyle w:val="Hyperlink"/>
                <w:noProof/>
              </w:rPr>
              <w:t>E</w:t>
            </w:r>
            <w:bookmarkEnd w:id="698"/>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699"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700"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701"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70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703"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704"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705"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706"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70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708"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709"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710"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711"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712"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713"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714"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715"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716"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lastRenderedPageBreak/>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717" w:name="_Toc29039346"/>
      <w:r w:rsidRPr="00E80B34">
        <w:rPr>
          <w:noProof/>
        </w:rPr>
        <w:t>PMU/ACK – Revoke Certificate/Permission (Event B08)</w:t>
      </w:r>
      <w:bookmarkEnd w:id="71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718"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719">
          <w:tblGrid>
            <w:gridCol w:w="2880"/>
            <w:gridCol w:w="4320"/>
            <w:gridCol w:w="864"/>
            <w:gridCol w:w="1008"/>
          </w:tblGrid>
        </w:tblGridChange>
      </w:tblGrid>
      <w:tr w:rsidR="00982364" w:rsidRPr="00982364" w14:paraId="418088F1" w14:textId="77777777" w:rsidTr="00CE65F0">
        <w:trPr>
          <w:tblHeader/>
          <w:jc w:val="center"/>
          <w:trPrChange w:id="720"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721"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722"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723"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724"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725"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726"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727"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728"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729"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730"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731"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732"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733"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4"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735"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736"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737"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738"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9"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740"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741"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742"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743"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4"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745"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746"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747"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748"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9"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750"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751"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752"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753"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4"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755"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756"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lastRenderedPageBreak/>
              <w:t xml:space="preserve">[ { </w:t>
            </w:r>
            <w:r>
              <w:fldChar w:fldCharType="begin"/>
            </w:r>
            <w:r>
              <w:instrText>HYPERLINK \l "CER"</w:instrText>
            </w:r>
            <w:r>
              <w:fldChar w:fldCharType="separate"/>
            </w:r>
            <w:r w:rsidRPr="00E80B34">
              <w:rPr>
                <w:rStyle w:val="Hyperlink"/>
                <w:noProof/>
              </w:rPr>
              <w:t>CER</w:t>
            </w:r>
            <w:r>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757"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758"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759"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760" w:name="_Toc29039347"/>
      <w:r w:rsidRPr="00E80B34">
        <w:rPr>
          <w:noProof/>
        </w:rPr>
        <w:t>M</w:t>
      </w:r>
      <w:bookmarkEnd w:id="582"/>
      <w:bookmarkEnd w:id="583"/>
      <w:bookmarkEnd w:id="584"/>
      <w:bookmarkEnd w:id="585"/>
      <w:bookmarkEnd w:id="586"/>
      <w:bookmarkEnd w:id="587"/>
      <w:bookmarkEnd w:id="588"/>
      <w:bookmarkEnd w:id="651"/>
      <w:r w:rsidRPr="00E80B34">
        <w:rPr>
          <w:noProof/>
        </w:rPr>
        <w:t>ESSAGE SEGMENTS</w:t>
      </w:r>
      <w:bookmarkEnd w:id="652"/>
      <w:bookmarkEnd w:id="760"/>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761" w:name="_Toc348247113"/>
      <w:bookmarkStart w:id="762" w:name="_Toc348256242"/>
      <w:bookmarkStart w:id="763" w:name="_Toc348256452"/>
      <w:bookmarkStart w:id="764" w:name="_Toc348256617"/>
      <w:bookmarkStart w:id="765" w:name="_Toc348259929"/>
      <w:bookmarkStart w:id="766" w:name="_Toc348344990"/>
      <w:bookmarkStart w:id="767" w:name="_Toc359236369"/>
      <w:r w:rsidRPr="00E80B34">
        <w:rPr>
          <w:noProof/>
        </w:rPr>
        <w:t>messages.</w:t>
      </w:r>
    </w:p>
    <w:p w14:paraId="32913FB8" w14:textId="77777777" w:rsidR="00982364" w:rsidRPr="00E80B34" w:rsidRDefault="00982364" w:rsidP="00125A26">
      <w:pPr>
        <w:pStyle w:val="Heading3"/>
        <w:rPr>
          <w:noProof/>
        </w:rPr>
      </w:pPr>
      <w:bookmarkStart w:id="768" w:name="_Toc463264311"/>
      <w:bookmarkStart w:id="769" w:name="_Toc494168640"/>
      <w:bookmarkStart w:id="770" w:name="_Toc29039348"/>
      <w:bookmarkStart w:id="771" w:name="_Toc348247053"/>
      <w:bookmarkStart w:id="772" w:name="_Toc348256133"/>
      <w:bookmarkStart w:id="773" w:name="_Toc348259781"/>
      <w:bookmarkStart w:id="774" w:name="_Toc348344740"/>
      <w:bookmarkStart w:id="775" w:name="_Toc359236362"/>
      <w:bookmarkStart w:id="776" w:name="_Toc348247115"/>
      <w:bookmarkStart w:id="777" w:name="_Toc348256244"/>
      <w:bookmarkStart w:id="778" w:name="_Toc348256454"/>
      <w:bookmarkStart w:id="779" w:name="_Toc348256619"/>
      <w:bookmarkStart w:id="780" w:name="_Toc348259931"/>
      <w:bookmarkStart w:id="781" w:name="_Toc348344992"/>
      <w:bookmarkStart w:id="782" w:name="_Toc359236371"/>
      <w:bookmarkEnd w:id="761"/>
      <w:bookmarkEnd w:id="762"/>
      <w:bookmarkEnd w:id="763"/>
      <w:bookmarkEnd w:id="764"/>
      <w:bookmarkEnd w:id="765"/>
      <w:bookmarkEnd w:id="766"/>
      <w:bookmarkEnd w:id="767"/>
      <w:r w:rsidRPr="00E80B34">
        <w:rPr>
          <w:noProof/>
        </w:rPr>
        <w:t>AFF - Professional Affiliation Segment</w:t>
      </w:r>
      <w:bookmarkEnd w:id="768"/>
      <w:bookmarkEnd w:id="769"/>
      <w:bookmarkEnd w:id="770"/>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783" w:name="AFF"/>
      <w:r w:rsidRPr="00E80B34">
        <w:rPr>
          <w:noProof/>
        </w:rPr>
        <w:lastRenderedPageBreak/>
        <w:t>HL7 Attribute Table – AFF – Professional Affiliation</w:t>
      </w:r>
      <w:bookmarkEnd w:id="783"/>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784" w:name="_Toc494168641"/>
      <w:r w:rsidRPr="00E80B34">
        <w:rPr>
          <w:noProof/>
        </w:rPr>
        <w:t>AFF Field Definitions</w:t>
      </w:r>
      <w:bookmarkEnd w:id="784"/>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785"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785"/>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786"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786"/>
    </w:p>
    <w:p w14:paraId="0BBBD18F" w14:textId="77777777" w:rsidR="00817EEA" w:rsidRDefault="00817EEA" w:rsidP="00817EEA">
      <w:pPr>
        <w:pStyle w:val="Components"/>
      </w:pPr>
      <w:bookmarkStart w:id="78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787"/>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788"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788"/>
    </w:p>
    <w:p w14:paraId="3291D068" w14:textId="77777777" w:rsidR="00817EEA" w:rsidRDefault="00817EEA" w:rsidP="00817EEA">
      <w:pPr>
        <w:pStyle w:val="Components"/>
      </w:pPr>
      <w:bookmarkStart w:id="78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789"/>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790"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790"/>
    </w:p>
    <w:p w14:paraId="729F6433" w14:textId="77777777" w:rsidR="00817EEA" w:rsidRDefault="00817EEA" w:rsidP="00817EEA">
      <w:pPr>
        <w:pStyle w:val="Components"/>
      </w:pPr>
      <w:bookmarkStart w:id="791" w:name="DRComponent"/>
      <w:r>
        <w:t>Components:  &lt;Range Start Date/Time (DTM)&gt; ^ &lt;Range End Date/Time (DTM)&gt;</w:t>
      </w:r>
      <w:bookmarkEnd w:id="791"/>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792"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792"/>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793" w:name="_Toc29039349"/>
      <w:bookmarkStart w:id="794" w:name="_Toc463264312"/>
      <w:bookmarkStart w:id="795" w:name="_Toc494168647"/>
      <w:r w:rsidRPr="00E80B34">
        <w:rPr>
          <w:noProof/>
        </w:rPr>
        <w:t>CER - Certificate Detail Segment</w:t>
      </w:r>
      <w:bookmarkEnd w:id="793"/>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796" w:name="CER"/>
      <w:r w:rsidRPr="00594610">
        <w:rPr>
          <w:noProof/>
          <w:lang w:val="fr-FR"/>
        </w:rPr>
        <w:lastRenderedPageBreak/>
        <w:t>HL7 Attribute Table – CER</w:t>
      </w:r>
      <w:bookmarkEnd w:id="796"/>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lastRenderedPageBreak/>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79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7"/>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798"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798"/>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79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99"/>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lastRenderedPageBreak/>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800" w:name="EIComponent"/>
      <w:r>
        <w:t>Components:  &lt;Entity Identifier (ST)&gt; ^ &lt;Namespace ID (IS)&gt; ^ &lt;Universal ID (ST)&gt; ^ &lt;Universal ID Type (ID)&gt;</w:t>
      </w:r>
      <w:bookmarkEnd w:id="800"/>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lastRenderedPageBreak/>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lastRenderedPageBreak/>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lastRenderedPageBreak/>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801" w:name="_Toc29039350"/>
      <w:r w:rsidRPr="00E80B34">
        <w:rPr>
          <w:noProof/>
        </w:rPr>
        <w:lastRenderedPageBreak/>
        <w:t>EDU - Educational Detail Segment</w:t>
      </w:r>
      <w:bookmarkEnd w:id="794"/>
      <w:bookmarkEnd w:id="795"/>
      <w:bookmarkEnd w:id="801"/>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802" w:name="EDU"/>
      <w:r w:rsidRPr="00E80B34">
        <w:rPr>
          <w:noProof/>
        </w:rPr>
        <w:t xml:space="preserve">HL7 Attribute Table – EDU – Educational Detail </w:t>
      </w:r>
      <w:bookmarkEnd w:id="802"/>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803" w:name="_Toc494168648"/>
      <w:r w:rsidRPr="00C371BC">
        <w:rPr>
          <w:noProof/>
          <w:vanish/>
        </w:rPr>
        <w:t xml:space="preserve">EDU </w:t>
      </w:r>
      <w:bookmarkEnd w:id="803"/>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F167CC" w:rsidRDefault="00982364" w:rsidP="00125A26">
      <w:pPr>
        <w:pStyle w:val="Heading4"/>
        <w:rPr>
          <w:noProof/>
          <w:lang w:val="fr-FR"/>
          <w:rPrChange w:id="804" w:author="Merrick, Riki | APHL" w:date="2022-08-02T12:30:00Z">
            <w:rPr>
              <w:noProof/>
            </w:rPr>
          </w:rPrChange>
        </w:rPr>
      </w:pPr>
      <w:bookmarkStart w:id="805" w:name="_Toc494168649"/>
      <w:r w:rsidRPr="00F167CC">
        <w:rPr>
          <w:noProof/>
          <w:lang w:val="fr-FR"/>
          <w:rPrChange w:id="806" w:author="Merrick, Riki | APHL" w:date="2022-08-02T12:30:00Z">
            <w:rPr>
              <w:noProof/>
            </w:rPr>
          </w:rPrChange>
        </w:rPr>
        <w:t>EDU-1   Set ID - EDU</w:t>
      </w:r>
      <w:r w:rsidR="00263F43" w:rsidRPr="00E80B34">
        <w:rPr>
          <w:noProof/>
        </w:rPr>
        <w:fldChar w:fldCharType="begin"/>
      </w:r>
      <w:r w:rsidRPr="00F167CC">
        <w:rPr>
          <w:noProof/>
          <w:lang w:val="fr-FR"/>
          <w:rPrChange w:id="807" w:author="Merrick, Riki | APHL" w:date="2022-08-02T12:30:00Z">
            <w:rPr>
              <w:noProof/>
            </w:rPr>
          </w:rPrChange>
        </w:rPr>
        <w:instrText xml:space="preserve"> XE "Set ID - EDU" </w:instrText>
      </w:r>
      <w:r w:rsidR="00263F43" w:rsidRPr="00E80B34">
        <w:rPr>
          <w:noProof/>
        </w:rPr>
        <w:fldChar w:fldCharType="end"/>
      </w:r>
      <w:r w:rsidRPr="00F167CC">
        <w:rPr>
          <w:noProof/>
          <w:lang w:val="fr-FR"/>
          <w:rPrChange w:id="808" w:author="Merrick, Riki | APHL" w:date="2022-08-02T12:30:00Z">
            <w:rPr>
              <w:noProof/>
            </w:rPr>
          </w:rPrChange>
        </w:rPr>
        <w:t xml:space="preserve">   (SI)   01448</w:t>
      </w:r>
      <w:bookmarkEnd w:id="805"/>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809"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809"/>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810"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810"/>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811"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811"/>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812"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812"/>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813" w:name="_Toc494168654"/>
      <w:r w:rsidRPr="00E80B34">
        <w:rPr>
          <w:noProof/>
        </w:rPr>
        <w:lastRenderedPageBreak/>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813"/>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814"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814"/>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815"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815"/>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816" w:name="_Toc463264313"/>
      <w:bookmarkStart w:id="817" w:name="_Toc494168657"/>
      <w:bookmarkStart w:id="818" w:name="_Toc29039351"/>
      <w:r w:rsidRPr="00E80B34">
        <w:rPr>
          <w:noProof/>
        </w:rPr>
        <w:lastRenderedPageBreak/>
        <w:t>LAN - Language Detail Segment</w:t>
      </w:r>
      <w:bookmarkEnd w:id="816"/>
      <w:bookmarkEnd w:id="817"/>
      <w:bookmarkEnd w:id="818"/>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819" w:name="LAN"/>
      <w:r w:rsidRPr="00E80B34">
        <w:rPr>
          <w:noProof/>
        </w:rPr>
        <w:t xml:space="preserve">HL7 Attribute Table – LAN – Language Detail </w:t>
      </w:r>
      <w:bookmarkEnd w:id="819"/>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820" w:name="_Hlt489245607"/>
              <w:r w:rsidR="00982364" w:rsidRPr="00E80B34">
                <w:rPr>
                  <w:rStyle w:val="Hyperlink"/>
                  <w:noProof/>
                  <w:kern w:val="16"/>
                </w:rPr>
                <w:t>2</w:t>
              </w:r>
              <w:bookmarkEnd w:id="820"/>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821" w:name="_Hlt489245613"/>
              <w:r w:rsidR="00982364" w:rsidRPr="00E80B34">
                <w:rPr>
                  <w:rStyle w:val="HyperlinkTable"/>
                  <w:noProof/>
                </w:rPr>
                <w:t>0</w:t>
              </w:r>
              <w:bookmarkEnd w:id="821"/>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822" w:name="_Hlt489245618"/>
              <w:r w:rsidR="00982364" w:rsidRPr="00E80B34">
                <w:rPr>
                  <w:rStyle w:val="HyperlinkTable"/>
                  <w:noProof/>
                </w:rPr>
                <w:t>0</w:t>
              </w:r>
              <w:bookmarkEnd w:id="822"/>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823" w:name="_Toc494168658"/>
      <w:r w:rsidRPr="008C049C">
        <w:rPr>
          <w:noProof/>
          <w:vanish/>
        </w:rPr>
        <w:t>LAN Field Definitions</w:t>
      </w:r>
      <w:bookmarkEnd w:id="823"/>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824"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824"/>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825"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825"/>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826"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826"/>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827" w:name="_Hlt489245616"/>
      <w:bookmarkStart w:id="828" w:name="HL70403"/>
      <w:bookmarkEnd w:id="827"/>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829" w:name="_Toc494168662"/>
      <w:bookmarkEnd w:id="828"/>
      <w:r w:rsidRPr="00E80B34">
        <w:rPr>
          <w:noProof/>
        </w:rPr>
        <w:lastRenderedPageBreak/>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829"/>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830" w:name="_Hlt489245619"/>
      <w:bookmarkStart w:id="831" w:name="HL70404"/>
      <w:bookmarkEnd w:id="830"/>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832" w:name="_Toc463264314"/>
      <w:bookmarkStart w:id="833" w:name="_Toc494168663"/>
      <w:bookmarkStart w:id="834" w:name="_Toc29039352"/>
      <w:bookmarkEnd w:id="831"/>
      <w:r w:rsidRPr="00E80B34">
        <w:rPr>
          <w:noProof/>
        </w:rPr>
        <w:t>ORG - Practitioner Organization Unit Segment</w:t>
      </w:r>
      <w:bookmarkEnd w:id="832"/>
      <w:bookmarkEnd w:id="833"/>
      <w:bookmarkEnd w:id="834"/>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835" w:name="ORG"/>
      <w:r w:rsidRPr="00E80B34">
        <w:rPr>
          <w:noProof/>
        </w:rPr>
        <w:t xml:space="preserve">HL7 Attribute Table – ORG – Practitioner Organization Unit </w:t>
      </w:r>
      <w:bookmarkEnd w:id="835"/>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836" w:name="_Toc494168664"/>
      <w:r w:rsidRPr="007A245D">
        <w:rPr>
          <w:noProof/>
          <w:vanish/>
        </w:rPr>
        <w:t>ORG Field Definitions</w:t>
      </w:r>
      <w:bookmarkEnd w:id="836"/>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837"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837"/>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838"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838"/>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839"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840" w:name="_Toc494168667"/>
      <w:bookmarkEnd w:id="839"/>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840"/>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841" w:name="HL70474"/>
      <w:bookmarkStart w:id="842" w:name="_Toc494168668"/>
      <w:bookmarkEnd w:id="841"/>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842"/>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843"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843"/>
    </w:p>
    <w:p w14:paraId="26FDB6C8" w14:textId="77777777" w:rsidR="00817EEA" w:rsidRDefault="00817EEA" w:rsidP="00817EEA">
      <w:pPr>
        <w:pStyle w:val="Components"/>
      </w:pPr>
      <w:bookmarkStart w:id="84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44"/>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845"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845"/>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846"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846"/>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847"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848" w:name="_Toc494168672"/>
      <w:bookmarkEnd w:id="847"/>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848"/>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849"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850" w:name="_Toc494168673"/>
      <w:bookmarkEnd w:id="849"/>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850"/>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851"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851"/>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852"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852"/>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853"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853"/>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854" w:name="_Toc348247114"/>
      <w:bookmarkStart w:id="855" w:name="_Toc348256243"/>
      <w:bookmarkStart w:id="856" w:name="_Toc348256453"/>
      <w:bookmarkStart w:id="857" w:name="_Toc348256618"/>
      <w:bookmarkStart w:id="858" w:name="_Toc348259930"/>
      <w:bookmarkStart w:id="859" w:name="_Toc348344991"/>
      <w:bookmarkStart w:id="860" w:name="_Toc359236370"/>
      <w:bookmarkStart w:id="861" w:name="_Toc463264310"/>
      <w:bookmarkStart w:id="862" w:name="_Toc494168677"/>
      <w:bookmarkStart w:id="863" w:name="_Toc29039353"/>
      <w:bookmarkStart w:id="864" w:name="_Toc463264316"/>
      <w:bookmarkEnd w:id="771"/>
      <w:bookmarkEnd w:id="772"/>
      <w:bookmarkEnd w:id="773"/>
      <w:bookmarkEnd w:id="774"/>
      <w:bookmarkEnd w:id="775"/>
      <w:r w:rsidRPr="00E80B34">
        <w:rPr>
          <w:noProof/>
        </w:rPr>
        <w:t>PRA - Practitioner Detail Segment</w:t>
      </w:r>
      <w:bookmarkEnd w:id="854"/>
      <w:bookmarkEnd w:id="855"/>
      <w:bookmarkEnd w:id="856"/>
      <w:bookmarkEnd w:id="857"/>
      <w:bookmarkEnd w:id="858"/>
      <w:bookmarkEnd w:id="859"/>
      <w:bookmarkEnd w:id="860"/>
      <w:bookmarkEnd w:id="861"/>
      <w:bookmarkEnd w:id="862"/>
      <w:bookmarkEnd w:id="863"/>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865" w:name="PRA"/>
      <w:r w:rsidRPr="00594610">
        <w:rPr>
          <w:noProof/>
          <w:lang w:val="fr-FR"/>
        </w:rPr>
        <w:t>HL7 Attribute Table – PRA – Practitioner Detail</w:t>
      </w:r>
      <w:bookmarkEnd w:id="865"/>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866" w:name="_Toc494168678"/>
      <w:r w:rsidRPr="001A1C96">
        <w:rPr>
          <w:noProof/>
          <w:vanish/>
        </w:rPr>
        <w:t>PRA Field Definitions</w:t>
      </w:r>
      <w:bookmarkEnd w:id="866"/>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867"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867"/>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868"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868"/>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869"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870" w:name="_Toc494168681"/>
      <w:bookmarkEnd w:id="869"/>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870"/>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871"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872" w:name="_Toc494168682"/>
      <w:bookmarkEnd w:id="871"/>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872"/>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873"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874" w:name="_Toc494168683"/>
      <w:bookmarkEnd w:id="873"/>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874"/>
    </w:p>
    <w:p w14:paraId="24FD2607" w14:textId="77777777" w:rsidR="00817EEA" w:rsidRDefault="00817EEA" w:rsidP="00817EEA">
      <w:pPr>
        <w:pStyle w:val="Components"/>
      </w:pPr>
      <w:bookmarkStart w:id="875" w:name="SPDComponent"/>
      <w:r>
        <w:t>Components:  &lt;Specialty Name (ST)&gt; ^ &lt;Governing Board (ST)&gt; ^ &lt;Eligible or Certified (ID)&gt; ^ &lt;Date of Certification (DT)&gt;</w:t>
      </w:r>
      <w:bookmarkEnd w:id="875"/>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876"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876"/>
      <w:r w:rsidRPr="00E80B34">
        <w:rPr>
          <w:noProof/>
        </w:rPr>
        <w:t xml:space="preserve"> for valid values.</w:t>
      </w:r>
    </w:p>
    <w:p w14:paraId="48E367DC" w14:textId="77777777" w:rsidR="00982364" w:rsidRPr="00E80B34" w:rsidRDefault="00982364" w:rsidP="00125A26">
      <w:pPr>
        <w:pStyle w:val="NormalIndented"/>
        <w:rPr>
          <w:noProof/>
        </w:rPr>
      </w:pPr>
      <w:bookmarkStart w:id="877"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878" w:name="_Toc494168684"/>
      <w:bookmarkEnd w:id="877"/>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878"/>
    </w:p>
    <w:p w14:paraId="3F350D76" w14:textId="77777777" w:rsidR="00817EEA" w:rsidRDefault="00817EEA" w:rsidP="00817EEA">
      <w:pPr>
        <w:pStyle w:val="Components"/>
      </w:pPr>
      <w:bookmarkStart w:id="879"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79"/>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880"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880"/>
    </w:p>
    <w:p w14:paraId="733D74CC" w14:textId="77777777" w:rsidR="00817EEA" w:rsidRDefault="00817EEA" w:rsidP="00817EEA">
      <w:pPr>
        <w:pStyle w:val="Components"/>
      </w:pPr>
      <w:bookmarkStart w:id="881"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881"/>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882"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882"/>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883"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883"/>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884" w:name="HL70537"/>
      <w:bookmarkStart w:id="885"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884"/>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885"/>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886"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886"/>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887"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888" w:name="_Toc494168690"/>
      <w:bookmarkStart w:id="889" w:name="_Toc463264309"/>
      <w:bookmarkEnd w:id="887"/>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888"/>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890" w:name="_Toc348247671"/>
      <w:bookmarkStart w:id="891" w:name="_Toc348260777"/>
      <w:bookmarkStart w:id="892" w:name="_Toc348346704"/>
      <w:bookmarkStart w:id="893" w:name="_Toc349103326"/>
      <w:bookmarkStart w:id="894" w:name="_Toc349538279"/>
      <w:bookmarkStart w:id="895" w:name="_Toc349538307"/>
      <w:bookmarkStart w:id="896" w:name="_Toc349538370"/>
      <w:bookmarkStart w:id="897" w:name="_Toc497904856"/>
      <w:bookmarkStart w:id="898" w:name="_Toc29039354"/>
      <w:bookmarkStart w:id="899"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890"/>
      <w:bookmarkEnd w:id="891"/>
      <w:bookmarkEnd w:id="892"/>
      <w:bookmarkEnd w:id="893"/>
      <w:bookmarkEnd w:id="894"/>
      <w:bookmarkEnd w:id="895"/>
      <w:bookmarkEnd w:id="896"/>
      <w:bookmarkEnd w:id="897"/>
      <w:bookmarkEnd w:id="898"/>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900" w:name="ROL"/>
      <w:bookmarkEnd w:id="900"/>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083EA50D" w:rsidR="00982364" w:rsidRPr="00E80B34" w:rsidRDefault="00982364" w:rsidP="00125A26">
            <w:pPr>
              <w:pStyle w:val="AttributeTableBody"/>
              <w:rPr>
                <w:noProof/>
              </w:rPr>
            </w:pPr>
            <w:del w:id="901" w:author="Frank Oemig" w:date="2022-09-07T17:26:00Z">
              <w:r w:rsidRPr="00E80B34" w:rsidDel="002D42E3">
                <w:rPr>
                  <w:noProof/>
                </w:rPr>
                <w:delText>00816</w:delText>
              </w:r>
            </w:del>
            <w:ins w:id="902" w:author="Frank Oemig" w:date="2022-09-07T17:26:00Z">
              <w:r w:rsidR="002D42E3">
                <w:rPr>
                  <w:noProof/>
                </w:rPr>
                <w:t>02534</w:t>
              </w:r>
            </w:ins>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903" w:name="HL70443"/>
      <w:bookmarkStart w:id="904" w:name="HL70406"/>
      <w:bookmarkStart w:id="905" w:name="_Toc29039355"/>
      <w:bookmarkEnd w:id="903"/>
      <w:bookmarkEnd w:id="904"/>
      <w:r w:rsidRPr="00E80B34">
        <w:rPr>
          <w:noProof/>
        </w:rPr>
        <w:t>STF - Staff Identification Segment</w:t>
      </w:r>
      <w:bookmarkEnd w:id="889"/>
      <w:bookmarkEnd w:id="899"/>
      <w:bookmarkEnd w:id="905"/>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906" w:name="_Hlt489344064"/>
      <w:bookmarkStart w:id="907" w:name="STF"/>
      <w:bookmarkEnd w:id="906"/>
      <w:r w:rsidRPr="00E80B34">
        <w:rPr>
          <w:noProof/>
        </w:rPr>
        <w:t xml:space="preserve">HL7 Attribute Table – STF – Staff Identification </w:t>
      </w:r>
      <w:bookmarkEnd w:id="907"/>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908" w:name="_Hlt477698674"/>
              <w:r w:rsidR="00982364" w:rsidRPr="00E80B34">
                <w:rPr>
                  <w:rStyle w:val="HyperlinkTable"/>
                  <w:noProof/>
                </w:rPr>
                <w:t>0</w:t>
              </w:r>
              <w:bookmarkEnd w:id="908"/>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909"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t>STF Field Definitions</w:t>
      </w:r>
      <w:bookmarkEnd w:id="909"/>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910"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910"/>
    </w:p>
    <w:p w14:paraId="145E93AD" w14:textId="77777777" w:rsidR="00817EEA" w:rsidRDefault="00817EEA" w:rsidP="00817EEA">
      <w:pPr>
        <w:pStyle w:val="Components"/>
        <w:rPr>
          <w:noProof/>
        </w:rPr>
      </w:pPr>
      <w:r>
        <w:rPr>
          <w:noProof/>
        </w:rPr>
        <w:lastRenderedPageBreak/>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911"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911"/>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912"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912"/>
    </w:p>
    <w:p w14:paraId="17939AEA" w14:textId="77777777" w:rsidR="00817EEA" w:rsidRDefault="00817EEA" w:rsidP="00817EEA">
      <w:pPr>
        <w:pStyle w:val="Components"/>
      </w:pPr>
      <w:bookmarkStart w:id="91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13"/>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914"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914"/>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915"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915"/>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916"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916"/>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917"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917"/>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918"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919" w:name="_Toc494168700"/>
      <w:bookmarkEnd w:id="918"/>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919"/>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920"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921" w:name="_Toc494168701"/>
      <w:bookmarkEnd w:id="920"/>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921"/>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922"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922"/>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923" w:name="_Hlt478449522"/>
      <w:bookmarkStart w:id="924" w:name="_Toc494168702"/>
      <w:bookmarkEnd w:id="923"/>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924"/>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925"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925"/>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926"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926"/>
    </w:p>
    <w:p w14:paraId="370760BD" w14:textId="77777777" w:rsidR="00817EEA" w:rsidRDefault="00817EEA" w:rsidP="00817EEA">
      <w:pPr>
        <w:pStyle w:val="Components"/>
      </w:pPr>
      <w:bookmarkStart w:id="927"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27"/>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928" w:name="HL70523"/>
      <w:bookmarkStart w:id="929" w:name="HL70537a"/>
      <w:bookmarkStart w:id="930" w:name="_Toc494168705"/>
      <w:r w:rsidRPr="00F63F22">
        <w:rPr>
          <w:noProof/>
        </w:rPr>
        <w:t xml:space="preserve"> This table contains </w:t>
      </w:r>
      <w:r>
        <w:rPr>
          <w:noProof/>
        </w:rPr>
        <w:t xml:space="preserve">no suggested </w:t>
      </w:r>
      <w:r w:rsidRPr="00F63F22">
        <w:rPr>
          <w:noProof/>
        </w:rPr>
        <w:t>values</w:t>
      </w:r>
      <w:r>
        <w:rPr>
          <w:noProof/>
        </w:rPr>
        <w:t>.</w:t>
      </w:r>
    </w:p>
    <w:bookmarkEnd w:id="928"/>
    <w:bookmarkEnd w:id="929"/>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930"/>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931"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931"/>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932"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932"/>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933"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933"/>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934" w:name="_Hlt526852421"/>
        <w:r w:rsidRPr="00E80B34">
          <w:rPr>
            <w:rStyle w:val="ReferenceHL7Table"/>
            <w:noProof/>
          </w:rPr>
          <w:t>0</w:t>
        </w:r>
        <w:bookmarkEnd w:id="934"/>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935"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936" w:name="_Toc494168709"/>
      <w:bookmarkEnd w:id="935"/>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936"/>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937"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937"/>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938"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938"/>
    </w:p>
    <w:p w14:paraId="137979A7" w14:textId="77777777" w:rsidR="00817EEA" w:rsidRDefault="00817EEA" w:rsidP="00817EEA">
      <w:pPr>
        <w:pStyle w:val="Components"/>
      </w:pPr>
      <w:bookmarkStart w:id="939"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39"/>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940"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940"/>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941"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941"/>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942"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942"/>
    </w:p>
    <w:p w14:paraId="7A5578A6" w14:textId="77777777" w:rsidR="00817EEA" w:rsidRDefault="00817EEA" w:rsidP="00817EEA">
      <w:pPr>
        <w:pStyle w:val="Components"/>
      </w:pPr>
      <w:bookmarkStart w:id="943"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43"/>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944"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944"/>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945"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945"/>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946"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946"/>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947"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947"/>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948"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948"/>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949"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949"/>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950"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950"/>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951"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952" w:name="HL70526"/>
      <w:bookmarkStart w:id="953" w:name="HL70538"/>
      <w:r w:rsidRPr="00F63F22">
        <w:rPr>
          <w:noProof/>
        </w:rPr>
        <w:t xml:space="preserve"> This table contains values</w:t>
      </w:r>
      <w:r>
        <w:rPr>
          <w:noProof/>
        </w:rPr>
        <w:t xml:space="preserve"> for employee, volunteer, etc.</w:t>
      </w:r>
      <w:r w:rsidRPr="00F63F22">
        <w:rPr>
          <w:noProof/>
        </w:rPr>
        <w:t xml:space="preserve"> </w:t>
      </w:r>
    </w:p>
    <w:bookmarkEnd w:id="952"/>
    <w:bookmarkEnd w:id="953"/>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954" w:name="HL70524"/>
      <w:bookmarkStart w:id="955" w:name="HL70539"/>
      <w:r w:rsidRPr="00F63F22">
        <w:rPr>
          <w:noProof/>
        </w:rPr>
        <w:t xml:space="preserve"> This table contains </w:t>
      </w:r>
      <w:r>
        <w:rPr>
          <w:noProof/>
        </w:rPr>
        <w:t xml:space="preserve">no suggested </w:t>
      </w:r>
      <w:r w:rsidRPr="00F63F22">
        <w:rPr>
          <w:noProof/>
        </w:rPr>
        <w:t>values</w:t>
      </w:r>
      <w:r>
        <w:rPr>
          <w:noProof/>
        </w:rPr>
        <w:t>.</w:t>
      </w:r>
    </w:p>
    <w:bookmarkEnd w:id="954"/>
    <w:bookmarkEnd w:id="955"/>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956" w:name="HL70525"/>
      <w:bookmarkStart w:id="957" w:name="HL70540"/>
      <w:r w:rsidRPr="00F63F22">
        <w:rPr>
          <w:noProof/>
        </w:rPr>
        <w:t xml:space="preserve"> This table contains values</w:t>
      </w:r>
      <w:r>
        <w:rPr>
          <w:noProof/>
        </w:rPr>
        <w:t xml:space="preserve"> for leave of absence, terminated, etc.</w:t>
      </w:r>
      <w:r w:rsidRPr="00F63F22">
        <w:rPr>
          <w:noProof/>
        </w:rPr>
        <w:t xml:space="preserve"> </w:t>
      </w:r>
    </w:p>
    <w:bookmarkEnd w:id="956"/>
    <w:bookmarkEnd w:id="957"/>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958" w:name="HL70771"/>
      <w:r w:rsidRPr="00F63F22">
        <w:rPr>
          <w:noProof/>
        </w:rPr>
        <w:t xml:space="preserve"> This table contains </w:t>
      </w:r>
      <w:r>
        <w:rPr>
          <w:noProof/>
        </w:rPr>
        <w:t xml:space="preserve">no suggested </w:t>
      </w:r>
      <w:r w:rsidRPr="00F63F22">
        <w:rPr>
          <w:noProof/>
        </w:rPr>
        <w:t>values</w:t>
      </w:r>
      <w:r>
        <w:rPr>
          <w:noProof/>
        </w:rPr>
        <w:t>.</w:t>
      </w:r>
    </w:p>
    <w:bookmarkEnd w:id="958"/>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959" w:name="_Toc1816029"/>
      <w:bookmarkStart w:id="960" w:name="_Toc21372573"/>
      <w:bookmarkStart w:id="961"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959"/>
      <w:bookmarkEnd w:id="960"/>
      <w:bookmarkEnd w:id="961"/>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962" w:name="_Toc29039356"/>
      <w:r w:rsidRPr="00E80B34">
        <w:rPr>
          <w:noProof/>
        </w:rPr>
        <w:lastRenderedPageBreak/>
        <w:t>E</w:t>
      </w:r>
      <w:bookmarkEnd w:id="776"/>
      <w:bookmarkEnd w:id="777"/>
      <w:bookmarkEnd w:id="778"/>
      <w:bookmarkEnd w:id="779"/>
      <w:bookmarkEnd w:id="780"/>
      <w:bookmarkEnd w:id="781"/>
      <w:bookmarkEnd w:id="782"/>
      <w:bookmarkEnd w:id="864"/>
      <w:r w:rsidRPr="00E80B34">
        <w:rPr>
          <w:noProof/>
        </w:rPr>
        <w:t>XAMPLE TRANSACTIONS</w:t>
      </w:r>
      <w:bookmarkEnd w:id="951"/>
      <w:bookmarkEnd w:id="962"/>
    </w:p>
    <w:p w14:paraId="3B44FC07" w14:textId="77777777" w:rsidR="00982364" w:rsidRPr="00E80B34" w:rsidRDefault="00982364" w:rsidP="00125A26">
      <w:pPr>
        <w:pStyle w:val="Heading3"/>
        <w:rPr>
          <w:noProof/>
        </w:rPr>
      </w:pPr>
      <w:bookmarkStart w:id="963" w:name="_Toc463264317"/>
      <w:bookmarkStart w:id="964" w:name="_Toc494168723"/>
      <w:bookmarkStart w:id="965" w:name="_Toc29039357"/>
      <w:r w:rsidRPr="00E80B34">
        <w:rPr>
          <w:noProof/>
        </w:rPr>
        <w:t>Add Personnel Record - Event B01</w:t>
      </w:r>
      <w:bookmarkEnd w:id="963"/>
      <w:bookmarkEnd w:id="964"/>
      <w:bookmarkEnd w:id="965"/>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966" w:author="Frank Oemig" w:date="2022-07-10T14:13:00Z"/>
        </w:rPr>
        <w:pPrChange w:id="967" w:author="Frank Oemig" w:date="2022-07-10T14:14:00Z">
          <w:pPr>
            <w:spacing w:after="0"/>
          </w:pPr>
        </w:pPrChange>
      </w:pPr>
      <w:ins w:id="968"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969" w:author="Frank Oemig" w:date="2022-07-10T14:13:00Z"/>
        </w:rPr>
        <w:pPrChange w:id="970" w:author="Frank Oemig" w:date="2022-07-10T14:14:00Z">
          <w:pPr>
            <w:spacing w:after="0"/>
          </w:pPr>
        </w:pPrChange>
      </w:pPr>
      <w:ins w:id="971"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972" w:name="_Toc494168724"/>
      <w:bookmarkStart w:id="973" w:name="_Toc29039358"/>
      <w:r w:rsidRPr="00E80B34">
        <w:rPr>
          <w:noProof/>
        </w:rPr>
        <w:t>Outstanding Issues</w:t>
      </w:r>
      <w:bookmarkEnd w:id="972"/>
      <w:bookmarkEnd w:id="973"/>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974" w:author="Frank Oemig" w:date="2022-07-10T14:14:00Z">
        <w:r w:rsidR="00062E15">
          <w:rPr>
            <w:noProof/>
          </w:rPr>
          <w:t>Patient Administration</w:t>
        </w:r>
      </w:ins>
      <w:del w:id="975"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C01A" w14:textId="77777777" w:rsidR="0024299E" w:rsidRDefault="0024299E" w:rsidP="0082699C">
      <w:pPr>
        <w:spacing w:after="0"/>
      </w:pPr>
      <w:r>
        <w:separator/>
      </w:r>
    </w:p>
  </w:endnote>
  <w:endnote w:type="continuationSeparator" w:id="0">
    <w:p w14:paraId="01537864" w14:textId="77777777" w:rsidR="0024299E" w:rsidRDefault="0024299E"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5750333" w:rsidR="005669A1" w:rsidRDefault="005669A1" w:rsidP="005669A1">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9C0845">
        <w:t>2.9.1</w:t>
      </w:r>
    </w:fldSimple>
  </w:p>
  <w:p w14:paraId="74668C45" w14:textId="1039C5D1"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ins w:id="976" w:author="Lynn Laakso [2]" w:date="2023-07-31T15:46:00Z">
        <w:r w:rsidR="009C0845">
          <w:t>Normative Ballot #2</w:t>
        </w:r>
      </w:ins>
      <w:del w:id="977" w:author="Lynn Laakso [2]" w:date="2023-07-31T15:46:00Z">
        <w:r w:rsidR="000C1643" w:rsidDel="009C0845">
          <w:delText>Normative Ballot #1</w:delText>
        </w:r>
      </w:del>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46076459" w:rsidR="005669A1" w:rsidRDefault="005669A1" w:rsidP="005669A1">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t>1</w:t>
    </w:r>
    <w:r>
      <w:fldChar w:fldCharType="end"/>
    </w:r>
  </w:p>
  <w:p w14:paraId="1B322C28" w14:textId="0F71F393"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ins w:id="978" w:author="Lynn Laakso [2]" w:date="2023-07-31T15:46:00Z">
        <w:r w:rsidR="009C0845">
          <w:t>Normative Ballot #2</w:t>
        </w:r>
      </w:ins>
      <w:del w:id="979" w:author="Lynn Laakso [2]" w:date="2023-07-31T15:46:00Z">
        <w:r w:rsidR="000C1643" w:rsidDel="009C0845">
          <w:delText>Normative Ballot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7144CD18" w:rsidR="00F81596" w:rsidRDefault="00F81596" w:rsidP="00EB410C">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rPr>
        <w:noProof/>
      </w:rPr>
      <w:t>1</w:t>
    </w:r>
    <w:r>
      <w:fldChar w:fldCharType="end"/>
    </w:r>
  </w:p>
  <w:p w14:paraId="1915402A" w14:textId="367E4C0D" w:rsidR="00F81596" w:rsidRDefault="005669A1" w:rsidP="00EB410C">
    <w:pPr>
      <w:pStyle w:val="Footer"/>
    </w:pPr>
    <w:r>
      <w:t xml:space="preserve">© </w:t>
    </w:r>
    <w:fldSimple w:instr=" DOCPROPERTY release_year \* MERGEFORMAT ">
      <w:r w:rsidR="009C0845">
        <w:t>2023</w:t>
      </w:r>
    </w:fldSimple>
    <w:r w:rsidRPr="005669A1">
      <w:t xml:space="preserve"> </w:t>
    </w:r>
    <w:r>
      <w:t>Health Level Seven, International.  All rights reserved.</w:t>
    </w:r>
    <w:r w:rsidR="00F81596">
      <w:tab/>
    </w:r>
    <w:fldSimple w:instr=" DOCPROPERTY release_month\* MERGEFORMAT ">
      <w:r w:rsidR="009C0845">
        <w:t>September</w:t>
      </w:r>
    </w:fldSimple>
    <w:r w:rsidR="00F81596">
      <w:t xml:space="preserve"> </w:t>
    </w:r>
    <w:fldSimple w:instr=" DOCPROPERTY release_year \* MERGEFORMAT ">
      <w:r w:rsidR="009C0845">
        <w:t>2023</w:t>
      </w:r>
    </w:fldSimple>
    <w:r>
      <w:t xml:space="preserve"> </w:t>
    </w:r>
    <w:fldSimple w:instr=" DOCPROPERTY release_status \* MERGEFORMAT ">
      <w:ins w:id="980" w:author="Lynn Laakso [2]" w:date="2023-07-31T15:46:00Z">
        <w:r w:rsidR="009C0845">
          <w:t>Normative Ballot #2</w:t>
        </w:r>
      </w:ins>
      <w:del w:id="981" w:author="Lynn Laakso [2]" w:date="2023-07-31T15:46:00Z">
        <w:r w:rsidR="000C1643" w:rsidDel="009C0845">
          <w:delText>Normative Ballot #1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22C0" w14:textId="77777777" w:rsidR="0024299E" w:rsidRDefault="0024299E" w:rsidP="0082699C">
      <w:pPr>
        <w:spacing w:after="0"/>
      </w:pPr>
      <w:r>
        <w:separator/>
      </w:r>
    </w:p>
  </w:footnote>
  <w:footnote w:type="continuationSeparator" w:id="0">
    <w:p w14:paraId="19D109BA" w14:textId="77777777" w:rsidR="0024299E" w:rsidRDefault="0024299E"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AD" w15:userId="S::lynn@hl7.org::a13df8dc-0c01-4708-a219-de0e936ac8fc"/>
  </w15:person>
  <w15:person w15:author="Lynn Laakso">
    <w15:presenceInfo w15:providerId="None" w15:userId="Lynn Laakso"/>
  </w15:person>
  <w15:person w15:author="Craig Newman">
    <w15:presenceInfo w15:providerId="AD" w15:userId="S::Craig.Newman@Altarum.org::12887d91-09b3-475f-a544-dbb757be9fcc"/>
  </w15:person>
  <w15:person w15:author="Frank Oemig">
    <w15:presenceInfo w15:providerId="Windows Live" w15:userId="157b668585b94537"/>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73506"/>
    <w:rsid w:val="000C1643"/>
    <w:rsid w:val="000C59F0"/>
    <w:rsid w:val="00104A0B"/>
    <w:rsid w:val="00125A26"/>
    <w:rsid w:val="00152DD3"/>
    <w:rsid w:val="00165E6D"/>
    <w:rsid w:val="001840A7"/>
    <w:rsid w:val="001A68A7"/>
    <w:rsid w:val="001D14AA"/>
    <w:rsid w:val="001F5E93"/>
    <w:rsid w:val="00210C5B"/>
    <w:rsid w:val="0024299E"/>
    <w:rsid w:val="00250CD3"/>
    <w:rsid w:val="002570D2"/>
    <w:rsid w:val="00263F43"/>
    <w:rsid w:val="002B2E86"/>
    <w:rsid w:val="002D3464"/>
    <w:rsid w:val="002D42E3"/>
    <w:rsid w:val="00337630"/>
    <w:rsid w:val="0035398F"/>
    <w:rsid w:val="00370CA1"/>
    <w:rsid w:val="00387029"/>
    <w:rsid w:val="003B5D60"/>
    <w:rsid w:val="003B63C5"/>
    <w:rsid w:val="003C6D6F"/>
    <w:rsid w:val="003D69E9"/>
    <w:rsid w:val="00446A51"/>
    <w:rsid w:val="004504AC"/>
    <w:rsid w:val="00451C5B"/>
    <w:rsid w:val="0048076F"/>
    <w:rsid w:val="004846A5"/>
    <w:rsid w:val="004E2D90"/>
    <w:rsid w:val="00552972"/>
    <w:rsid w:val="005549E4"/>
    <w:rsid w:val="00556506"/>
    <w:rsid w:val="005669A1"/>
    <w:rsid w:val="00575C32"/>
    <w:rsid w:val="00582853"/>
    <w:rsid w:val="005B23BD"/>
    <w:rsid w:val="005F4891"/>
    <w:rsid w:val="006138DD"/>
    <w:rsid w:val="00634A3A"/>
    <w:rsid w:val="006C7D73"/>
    <w:rsid w:val="006D5879"/>
    <w:rsid w:val="007309DE"/>
    <w:rsid w:val="007904BE"/>
    <w:rsid w:val="007C6E34"/>
    <w:rsid w:val="007D3F46"/>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C0845"/>
    <w:rsid w:val="009E516B"/>
    <w:rsid w:val="00A20647"/>
    <w:rsid w:val="00A347F9"/>
    <w:rsid w:val="00A458A1"/>
    <w:rsid w:val="00A61498"/>
    <w:rsid w:val="00A6165C"/>
    <w:rsid w:val="00A643D9"/>
    <w:rsid w:val="00A960FD"/>
    <w:rsid w:val="00A962A2"/>
    <w:rsid w:val="00AA4507"/>
    <w:rsid w:val="00AD28F7"/>
    <w:rsid w:val="00B23903"/>
    <w:rsid w:val="00B35294"/>
    <w:rsid w:val="00B42021"/>
    <w:rsid w:val="00BC0EDE"/>
    <w:rsid w:val="00BD0E31"/>
    <w:rsid w:val="00BD194C"/>
    <w:rsid w:val="00C02E49"/>
    <w:rsid w:val="00C05928"/>
    <w:rsid w:val="00C103CB"/>
    <w:rsid w:val="00C665B0"/>
    <w:rsid w:val="00C71709"/>
    <w:rsid w:val="00CC0700"/>
    <w:rsid w:val="00CD0EDD"/>
    <w:rsid w:val="00CE65F0"/>
    <w:rsid w:val="00D3526D"/>
    <w:rsid w:val="00D40411"/>
    <w:rsid w:val="00D42C6B"/>
    <w:rsid w:val="00D55004"/>
    <w:rsid w:val="00D63AC3"/>
    <w:rsid w:val="00D754AC"/>
    <w:rsid w:val="00DB21BC"/>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9C0845"/>
    <w:pPr>
      <w:tabs>
        <w:tab w:val="clear" w:pos="648"/>
        <w:tab w:val="left" w:pos="567"/>
      </w:tabs>
      <w:ind w:left="1077" w:right="720" w:hanging="1077"/>
      <w:pPrChange w:id="0" w:author="Lynn Laakso [2]" w:date="2023-07-31T15:47:00Z">
        <w:pPr>
          <w:tabs>
            <w:tab w:val="left" w:pos="567"/>
            <w:tab w:val="right" w:leader="dot" w:pos="9360"/>
          </w:tabs>
          <w:spacing w:before="120" w:after="120"/>
          <w:ind w:left="1077" w:right="720" w:hanging="1077"/>
        </w:pPr>
      </w:pPrChange>
    </w:pPr>
    <w:rPr>
      <w:caps w:val="0"/>
      <w:rPrChange w:id="0" w:author="Lynn Laakso [2]" w:date="2023-07-31T15:47:00Z">
        <w:rPr>
          <w:b/>
          <w:noProof/>
          <w:kern w:val="20"/>
          <w:lang w:val="en-US" w:eastAsia="en-US" w:bidi="ar-SA"/>
        </w:rPr>
      </w:rPrChange>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51</Pages>
  <Words>25052</Words>
  <Characters>142797</Characters>
  <Application>Microsoft Office Word</Application>
  <DocSecurity>0</DocSecurity>
  <Lines>1189</Lines>
  <Paragraphs>335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167514</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cp:lastModifiedBy>
  <cp:revision>17</cp:revision>
  <cp:lastPrinted>2022-09-09T19:32:00Z</cp:lastPrinted>
  <dcterms:created xsi:type="dcterms:W3CDTF">2023-06-16T17:37:00Z</dcterms:created>
  <dcterms:modified xsi:type="dcterms:W3CDTF">2023-07-31T19:47:00Z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2022-07-13T10:00:00Z</vt:filetime>
  </property>
</Properties>
</file>