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86BFE" w14:textId="3BCF4361" w:rsidR="001167D6" w:rsidRPr="007941F9" w:rsidRDefault="004F4F4D" w:rsidP="007941F9">
      <w:pPr>
        <w:pStyle w:val="ANSIdesignation"/>
        <w:spacing w:before="0"/>
        <w:rPr>
          <w:bCs/>
        </w:rPr>
      </w:pPr>
      <w:bookmarkStart w:id="0" w:name="_Toc25579082"/>
      <w:bookmarkStart w:id="1" w:name="_Toc25585447"/>
      <w:bookmarkStart w:id="2" w:name="_Toc1891053"/>
      <w:r w:rsidRPr="007941F9">
        <w:rPr>
          <w:bCs/>
          <w:noProof/>
        </w:rPr>
        <w:drawing>
          <wp:anchor distT="0" distB="0" distL="114300" distR="114300" simplePos="0" relativeHeight="251659264" behindDoc="0" locked="0" layoutInCell="1" allowOverlap="1" wp14:anchorId="632DA644" wp14:editId="69505EAF">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7941F9" w:rsidRPr="007941F9">
        <w:rPr>
          <w:rFonts w:ascii="Arial Narrow" w:hAnsi="Arial Narrow"/>
          <w:bCs/>
          <w:noProof/>
        </w:rPr>
        <w:t>V291_R1_N1_202</w:t>
      </w:r>
      <w:ins w:id="3" w:author="Lynn Laakso" w:date="2023-07-31T15:38:00Z">
        <w:r w:rsidR="002D2249">
          <w:rPr>
            <w:rFonts w:ascii="Arial Narrow" w:hAnsi="Arial Narrow"/>
            <w:bCs/>
            <w:noProof/>
          </w:rPr>
          <w:t>3</w:t>
        </w:r>
      </w:ins>
      <w:del w:id="4" w:author="Lynn Laakso" w:date="2023-07-31T15:38:00Z">
        <w:r w:rsidR="007941F9" w:rsidRPr="007941F9" w:rsidDel="002D2249">
          <w:rPr>
            <w:rFonts w:ascii="Arial Narrow" w:hAnsi="Arial Narrow"/>
            <w:bCs/>
            <w:noProof/>
          </w:rPr>
          <w:delText>2</w:delText>
        </w:r>
      </w:del>
      <w:r w:rsidR="007941F9" w:rsidRPr="007941F9">
        <w:rPr>
          <w:rFonts w:ascii="Arial Narrow" w:hAnsi="Arial Narrow"/>
          <w:bCs/>
          <w:noProof/>
        </w:rPr>
        <w:t>SEP</w:t>
      </w:r>
    </w:p>
    <w:p w14:paraId="68EEB476" w14:textId="77777777" w:rsidR="00C55AFD" w:rsidRPr="003D6457" w:rsidRDefault="00C55AFD">
      <w:pPr>
        <w:pStyle w:val="Heading1"/>
        <w:rPr>
          <w:noProof/>
        </w:rPr>
      </w:pPr>
      <w:r w:rsidRPr="003D6457">
        <w:rPr>
          <w:noProof/>
        </w:rPr>
        <w:t>.</w:t>
      </w:r>
      <w:r w:rsidRPr="003D6457">
        <w:rPr>
          <w:noProof/>
        </w:rPr>
        <w:br/>
        <w:t>Application Management</w:t>
      </w:r>
      <w:bookmarkEnd w:id="2"/>
      <w:r w:rsidR="00746FF5" w:rsidRPr="003D6457">
        <w:rPr>
          <w:noProof/>
        </w:rPr>
        <w:fldChar w:fldCharType="begin"/>
      </w:r>
      <w:r w:rsidRPr="003D6457">
        <w:rPr>
          <w:noProof/>
        </w:rPr>
        <w:instrText xml:space="preserve"> XE "Application Management" </w:instrText>
      </w:r>
      <w:r w:rsidR="00746FF5" w:rsidRPr="003D6457">
        <w:rPr>
          <w:noProof/>
        </w:rPr>
        <w:fldChar w:fldCharType="end"/>
      </w:r>
    </w:p>
    <w:p w14:paraId="288DEFC8" w14:textId="383C5F1C" w:rsidR="00C55AFD" w:rsidRPr="003D6457" w:rsidRDefault="00EB38A1">
      <w:pPr>
        <w:rPr>
          <w:noProof/>
        </w:rPr>
      </w:pPr>
      <w:r>
        <w:rPr>
          <w:vanish/>
        </w:rPr>
        <w:fldChar w:fldCharType="begin"/>
      </w:r>
      <w:r>
        <w:rPr>
          <w:vanish/>
        </w:rPr>
        <w:instrText xml:space="preserve"> SEQ Kapitel \r 14 \* MERGEFORMAT </w:instrText>
      </w:r>
      <w:r>
        <w:rPr>
          <w:vanish/>
        </w:rPr>
        <w:fldChar w:fldCharType="separate"/>
      </w:r>
      <w:r w:rsidR="00357748">
        <w:rPr>
          <w:noProof/>
          <w:vanish/>
        </w:rPr>
        <w:t>14</w:t>
      </w:r>
      <w:r>
        <w:rPr>
          <w:vanish/>
        </w:rPr>
        <w:fldChar w:fldCharType="end"/>
      </w:r>
    </w:p>
    <w:tbl>
      <w:tblPr>
        <w:tblW w:w="9468" w:type="dxa"/>
        <w:tblInd w:w="108" w:type="dxa"/>
        <w:tblLayout w:type="fixed"/>
        <w:tblLook w:val="0000" w:firstRow="0" w:lastRow="0" w:firstColumn="0" w:lastColumn="0" w:noHBand="0" w:noVBand="0"/>
      </w:tblPr>
      <w:tblGrid>
        <w:gridCol w:w="3402"/>
        <w:gridCol w:w="6066"/>
      </w:tblGrid>
      <w:tr w:rsidR="00C55AFD" w:rsidRPr="003D6457" w14:paraId="1E481B73" w14:textId="77777777" w:rsidTr="00E564C2">
        <w:tc>
          <w:tcPr>
            <w:tcW w:w="3402" w:type="dxa"/>
          </w:tcPr>
          <w:p w14:paraId="6834881F" w14:textId="77777777" w:rsidR="00C55AFD" w:rsidRPr="003D6457" w:rsidRDefault="00C55AFD">
            <w:pPr>
              <w:rPr>
                <w:noProof/>
              </w:rPr>
            </w:pPr>
            <w:r w:rsidRPr="003D6457">
              <w:rPr>
                <w:noProof/>
              </w:rPr>
              <w:t xml:space="preserve">Chapter </w:t>
            </w:r>
            <w:del w:id="5" w:author="Craig Newman" w:date="2023-07-03T12:59:00Z">
              <w:r w:rsidR="00B15A59" w:rsidDel="00173B80">
                <w:rPr>
                  <w:noProof/>
                </w:rPr>
                <w:delText>Co-</w:delText>
              </w:r>
            </w:del>
            <w:r w:rsidR="00B15A59" w:rsidRPr="009928E9">
              <w:rPr>
                <w:noProof/>
              </w:rPr>
              <w:t>Chair</w:t>
            </w:r>
            <w:r w:rsidRPr="003D6457">
              <w:rPr>
                <w:noProof/>
              </w:rPr>
              <w:t xml:space="preserve"> and Editor</w:t>
            </w:r>
          </w:p>
        </w:tc>
        <w:tc>
          <w:tcPr>
            <w:tcW w:w="6066" w:type="dxa"/>
          </w:tcPr>
          <w:p w14:paraId="4256FD81" w14:textId="77777777" w:rsidR="00C55AFD" w:rsidRDefault="00C55AFD" w:rsidP="009E7AE4">
            <w:pPr>
              <w:rPr>
                <w:noProof/>
              </w:rPr>
            </w:pPr>
            <w:r w:rsidRPr="003D6457">
              <w:rPr>
                <w:noProof/>
              </w:rPr>
              <w:t>Anthony Julian</w:t>
            </w:r>
            <w:r w:rsidRPr="003D6457">
              <w:rPr>
                <w:noProof/>
              </w:rPr>
              <w:br/>
              <w:t>Mayo Clinic</w:t>
            </w:r>
          </w:p>
        </w:tc>
      </w:tr>
      <w:tr w:rsidR="00B15A59" w:rsidRPr="003D6457" w14:paraId="56A3251A" w14:textId="77777777" w:rsidTr="00E564C2">
        <w:tc>
          <w:tcPr>
            <w:tcW w:w="3402" w:type="dxa"/>
          </w:tcPr>
          <w:p w14:paraId="4F51DF98" w14:textId="77777777" w:rsidR="00B15A59" w:rsidRPr="003D6457" w:rsidRDefault="00B15A59" w:rsidP="000B3F80">
            <w:pPr>
              <w:spacing w:before="0" w:after="0"/>
              <w:rPr>
                <w:noProof/>
              </w:rPr>
            </w:pPr>
            <w:r>
              <w:rPr>
                <w:noProof/>
              </w:rPr>
              <w:t xml:space="preserve">Chapter </w:t>
            </w:r>
            <w:del w:id="6" w:author="Craig Newman" w:date="2023-07-03T12:59:00Z">
              <w:r w:rsidDel="00173B80">
                <w:rPr>
                  <w:noProof/>
                </w:rPr>
                <w:delText>Co-</w:delText>
              </w:r>
            </w:del>
            <w:r w:rsidRPr="009928E9">
              <w:rPr>
                <w:noProof/>
              </w:rPr>
              <w:t>Chair</w:t>
            </w:r>
          </w:p>
        </w:tc>
        <w:tc>
          <w:tcPr>
            <w:tcW w:w="6066" w:type="dxa"/>
          </w:tcPr>
          <w:p w14:paraId="12FBBBBD" w14:textId="77777777" w:rsidR="00B15A59" w:rsidRDefault="00B15A59" w:rsidP="000B3F80">
            <w:pPr>
              <w:spacing w:before="0" w:after="0"/>
              <w:rPr>
                <w:noProof/>
              </w:rPr>
            </w:pPr>
            <w:r>
              <w:rPr>
                <w:noProof/>
              </w:rPr>
              <w:t>Nick Radov</w:t>
            </w:r>
          </w:p>
          <w:p w14:paraId="5E5DFC41" w14:textId="77777777" w:rsidR="00B15A59" w:rsidRDefault="00B15A59" w:rsidP="000B3F80">
            <w:pPr>
              <w:spacing w:before="0" w:after="0"/>
              <w:rPr>
                <w:noProof/>
              </w:rPr>
            </w:pPr>
            <w:r>
              <w:rPr>
                <w:noProof/>
              </w:rPr>
              <w:t>United Healthcare</w:t>
            </w:r>
          </w:p>
        </w:tc>
      </w:tr>
      <w:tr w:rsidR="00C55AFD" w:rsidRPr="003D6457" w14:paraId="6C3A7153" w14:textId="77777777" w:rsidTr="00E564C2">
        <w:tc>
          <w:tcPr>
            <w:tcW w:w="3402" w:type="dxa"/>
          </w:tcPr>
          <w:p w14:paraId="4BD327F8" w14:textId="77777777" w:rsidR="00C55AFD" w:rsidRPr="003D6457" w:rsidRDefault="00C55AFD" w:rsidP="000B3F80">
            <w:pPr>
              <w:spacing w:before="0" w:after="0"/>
              <w:rPr>
                <w:noProof/>
              </w:rPr>
            </w:pPr>
            <w:r w:rsidRPr="003D6457">
              <w:rPr>
                <w:noProof/>
              </w:rPr>
              <w:t xml:space="preserve">Chapter </w:t>
            </w:r>
            <w:del w:id="7" w:author="Craig Newman" w:date="2023-07-03T13:00:00Z">
              <w:r w:rsidR="00B15A59" w:rsidDel="00173B80">
                <w:rPr>
                  <w:noProof/>
                </w:rPr>
                <w:delText>Co</w:delText>
              </w:r>
            </w:del>
            <w:del w:id="8" w:author="Craig Newman" w:date="2023-07-03T12:59:00Z">
              <w:r w:rsidR="00B15A59" w:rsidDel="00173B80">
                <w:rPr>
                  <w:noProof/>
                </w:rPr>
                <w:delText>-</w:delText>
              </w:r>
            </w:del>
            <w:r w:rsidR="00B15A59" w:rsidRPr="009928E9">
              <w:rPr>
                <w:noProof/>
              </w:rPr>
              <w:t>Chair</w:t>
            </w:r>
            <w:r w:rsidRPr="003D6457">
              <w:rPr>
                <w:noProof/>
              </w:rPr>
              <w:t xml:space="preserve"> </w:t>
            </w:r>
          </w:p>
        </w:tc>
        <w:tc>
          <w:tcPr>
            <w:tcW w:w="6066" w:type="dxa"/>
          </w:tcPr>
          <w:p w14:paraId="5F8C31A8" w14:textId="77777777" w:rsidR="008F0021" w:rsidRDefault="00C55AFD" w:rsidP="000B3F80">
            <w:pPr>
              <w:spacing w:before="0" w:after="0"/>
              <w:rPr>
                <w:ins w:id="9" w:author="Craig Newman" w:date="2023-07-03T12:58:00Z"/>
                <w:noProof/>
              </w:rPr>
            </w:pPr>
            <w:del w:id="10" w:author="Craig Newman" w:date="2023-07-03T12:58:00Z">
              <w:r w:rsidDel="008F0021">
                <w:rPr>
                  <w:noProof/>
                </w:rPr>
                <w:delText>Sandra Stuart</w:delText>
              </w:r>
              <w:r w:rsidRPr="003D6457" w:rsidDel="008F0021">
                <w:rPr>
                  <w:noProof/>
                </w:rPr>
                <w:br/>
              </w:r>
            </w:del>
            <w:ins w:id="11" w:author="Craig Newman" w:date="2023-07-03T12:58:00Z">
              <w:r w:rsidR="008F0021">
                <w:rPr>
                  <w:noProof/>
                </w:rPr>
                <w:t>Isaac Vetter</w:t>
              </w:r>
            </w:ins>
          </w:p>
          <w:p w14:paraId="7EB1208B" w14:textId="10F2643C" w:rsidR="00C55AFD" w:rsidRPr="003D6457" w:rsidRDefault="008F0021" w:rsidP="000B3F80">
            <w:pPr>
              <w:spacing w:before="0" w:after="0"/>
              <w:rPr>
                <w:noProof/>
              </w:rPr>
            </w:pPr>
            <w:ins w:id="12" w:author="Craig Newman" w:date="2023-07-03T12:58:00Z">
              <w:r>
                <w:rPr>
                  <w:noProof/>
                </w:rPr>
                <w:t>Epic</w:t>
              </w:r>
            </w:ins>
            <w:del w:id="13" w:author="Craig Newman" w:date="2023-07-03T12:58:00Z">
              <w:r w:rsidR="00C55AFD" w:rsidRPr="003D6457" w:rsidDel="008F0021">
                <w:rPr>
                  <w:noProof/>
                </w:rPr>
                <w:delText>Kaiser Permanente</w:delText>
              </w:r>
            </w:del>
          </w:p>
        </w:tc>
      </w:tr>
      <w:tr w:rsidR="00C55AFD" w:rsidRPr="003D6457" w:rsidDel="008F0021" w14:paraId="7A2BF59F" w14:textId="2E7CF294" w:rsidTr="00E564C2">
        <w:trPr>
          <w:del w:id="14" w:author="Craig Newman" w:date="2023-07-03T12:58:00Z"/>
        </w:trPr>
        <w:tc>
          <w:tcPr>
            <w:tcW w:w="3402" w:type="dxa"/>
          </w:tcPr>
          <w:p w14:paraId="191A6EAC" w14:textId="2D5EC1B1" w:rsidR="00C55AFD" w:rsidRPr="003D6457" w:rsidDel="008F0021" w:rsidRDefault="00C55AFD">
            <w:pPr>
              <w:rPr>
                <w:del w:id="15" w:author="Craig Newman" w:date="2023-07-03T12:58:00Z"/>
                <w:noProof/>
              </w:rPr>
            </w:pPr>
            <w:del w:id="16" w:author="Craig Newman" w:date="2023-07-03T12:58:00Z">
              <w:r w:rsidRPr="003D6457" w:rsidDel="008F0021">
                <w:rPr>
                  <w:noProof/>
                </w:rPr>
                <w:delText xml:space="preserve">Chapter </w:delText>
              </w:r>
              <w:r w:rsidR="00B15A59" w:rsidDel="008F0021">
                <w:rPr>
                  <w:noProof/>
                </w:rPr>
                <w:delText>Co-</w:delText>
              </w:r>
              <w:r w:rsidR="00B15A59" w:rsidRPr="009928E9" w:rsidDel="008F0021">
                <w:rPr>
                  <w:noProof/>
                </w:rPr>
                <w:delText>Chair</w:delText>
              </w:r>
            </w:del>
          </w:p>
        </w:tc>
        <w:tc>
          <w:tcPr>
            <w:tcW w:w="6066" w:type="dxa"/>
          </w:tcPr>
          <w:p w14:paraId="26147728" w14:textId="585E234C" w:rsidR="00C55AFD" w:rsidRPr="003D6457" w:rsidDel="008F0021" w:rsidRDefault="00C55AFD">
            <w:pPr>
              <w:rPr>
                <w:del w:id="17" w:author="Craig Newman" w:date="2023-07-03T12:58:00Z"/>
                <w:noProof/>
              </w:rPr>
            </w:pPr>
            <w:del w:id="18" w:author="Craig Newman" w:date="2023-07-03T12:58:00Z">
              <w:r w:rsidRPr="003D6457" w:rsidDel="008F0021">
                <w:rPr>
                  <w:noProof/>
                </w:rPr>
                <w:delText>Dave Shaver</w:delText>
              </w:r>
              <w:r w:rsidDel="008F0021">
                <w:rPr>
                  <w:noProof/>
                </w:rPr>
                <w:br/>
                <w:delText>Corepoint Health</w:delText>
              </w:r>
            </w:del>
          </w:p>
        </w:tc>
      </w:tr>
      <w:tr w:rsidR="00C55AFD" w:rsidRPr="003D6457" w14:paraId="762353D3" w14:textId="77777777" w:rsidTr="00E564C2">
        <w:tc>
          <w:tcPr>
            <w:tcW w:w="3402" w:type="dxa"/>
          </w:tcPr>
          <w:p w14:paraId="037AC888" w14:textId="77777777" w:rsidR="00C55AFD" w:rsidRPr="003D6457" w:rsidRDefault="00C55AFD">
            <w:pPr>
              <w:rPr>
                <w:noProof/>
              </w:rPr>
            </w:pPr>
            <w:r w:rsidRPr="003D6457">
              <w:t xml:space="preserve">Sponsoring </w:t>
            </w:r>
            <w:r>
              <w:t>Work Group</w:t>
            </w:r>
            <w:r w:rsidRPr="003D6457">
              <w:t>:</w:t>
            </w:r>
          </w:p>
        </w:tc>
        <w:tc>
          <w:tcPr>
            <w:tcW w:w="6066" w:type="dxa"/>
          </w:tcPr>
          <w:p w14:paraId="186BAEF3" w14:textId="77777777" w:rsidR="00C55AFD" w:rsidRPr="003D6457" w:rsidRDefault="00C55AFD">
            <w:pPr>
              <w:rPr>
                <w:noProof/>
              </w:rPr>
            </w:pPr>
            <w:r w:rsidRPr="003D6457">
              <w:t>Infrastructure and Messaging</w:t>
            </w:r>
          </w:p>
        </w:tc>
      </w:tr>
      <w:tr w:rsidR="00C55AFD" w:rsidRPr="003D6457" w14:paraId="55AED671" w14:textId="77777777" w:rsidTr="00E564C2">
        <w:tc>
          <w:tcPr>
            <w:tcW w:w="3402" w:type="dxa"/>
          </w:tcPr>
          <w:p w14:paraId="4453C4A8" w14:textId="77777777" w:rsidR="00C55AFD" w:rsidRPr="003D6457" w:rsidRDefault="00C55AFD">
            <w:r w:rsidRPr="003D6457">
              <w:t>List Server:</w:t>
            </w:r>
          </w:p>
        </w:tc>
        <w:tc>
          <w:tcPr>
            <w:tcW w:w="6066" w:type="dxa"/>
          </w:tcPr>
          <w:p w14:paraId="5CAC3660" w14:textId="77777777" w:rsidR="00C55AFD" w:rsidRPr="0030070F" w:rsidRDefault="00000000">
            <w:pPr>
              <w:rPr>
                <w:rStyle w:val="HyperlinkText"/>
                <w:i w:val="0"/>
                <w:sz w:val="22"/>
                <w:szCs w:val="22"/>
              </w:rPr>
            </w:pPr>
            <w:hyperlink r:id="rId9" w:history="1">
              <w:r w:rsidR="00C55AFD" w:rsidRPr="0030070F">
                <w:rPr>
                  <w:rStyle w:val="HyperlinkText"/>
                  <w:i w:val="0"/>
                  <w:sz w:val="22"/>
                  <w:szCs w:val="22"/>
                </w:rPr>
                <w:t>inm@lists.hl7.org</w:t>
              </w:r>
            </w:hyperlink>
          </w:p>
        </w:tc>
      </w:tr>
    </w:tbl>
    <w:p w14:paraId="2F659786" w14:textId="77777777" w:rsidR="00C55AFD" w:rsidRDefault="00C55AFD" w:rsidP="009E7AE4">
      <w:bookmarkStart w:id="19" w:name="_Toc536442051"/>
      <w:bookmarkStart w:id="20" w:name="_Toc1891054"/>
    </w:p>
    <w:p w14:paraId="606E4356" w14:textId="77777777" w:rsidR="007941F9" w:rsidRPr="007941F9" w:rsidRDefault="007941F9" w:rsidP="007941F9">
      <w:pPr>
        <w:pStyle w:val="Heading3"/>
        <w:numPr>
          <w:ilvl w:val="0"/>
          <w:numId w:val="0"/>
        </w:numPr>
      </w:pPr>
      <w:bookmarkStart w:id="21" w:name="_Hlk113628941"/>
      <w:r w:rsidRPr="007941F9">
        <w:t xml:space="preserve">NOTE TO BALLOTERS: This content is unchanged from </w:t>
      </w:r>
      <w:hyperlink r:id="rId10" w:history="1">
        <w:r w:rsidRPr="007941F9">
          <w:t>HL7 Messaging Standard Version 2.9</w:t>
        </w:r>
      </w:hyperlink>
    </w:p>
    <w:bookmarkEnd w:id="21"/>
    <w:p w14:paraId="6772CDCA" w14:textId="77777777" w:rsidR="00175C05" w:rsidRDefault="00175C05" w:rsidP="009E7AE4"/>
    <w:p w14:paraId="1977EEC2" w14:textId="4AD908A0" w:rsidR="00C55AFD" w:rsidRPr="003D6457" w:rsidRDefault="0059125F">
      <w:pPr>
        <w:pStyle w:val="Heading2"/>
        <w:rPr>
          <w:noProof/>
        </w:rPr>
      </w:pPr>
      <w:bookmarkStart w:id="22" w:name="_Toc29039282"/>
      <w:r>
        <w:rPr>
          <w:noProof/>
        </w:rPr>
        <w:t>C</w:t>
      </w:r>
      <w:r w:rsidR="00C55AFD" w:rsidRPr="003D6457">
        <w:rPr>
          <w:noProof/>
        </w:rPr>
        <w:t xml:space="preserve">hapter 14 </w:t>
      </w:r>
      <w:r>
        <w:rPr>
          <w:noProof/>
        </w:rPr>
        <w:t>C</w:t>
      </w:r>
      <w:r w:rsidR="00C55AFD" w:rsidRPr="003D6457">
        <w:rPr>
          <w:noProof/>
        </w:rPr>
        <w:t>ontents</w:t>
      </w:r>
      <w:bookmarkEnd w:id="19"/>
      <w:bookmarkEnd w:id="20"/>
      <w:bookmarkEnd w:id="22"/>
    </w:p>
    <w:p w14:paraId="290F4B50" w14:textId="77777777" w:rsidR="00C55AFD" w:rsidRPr="003D6457" w:rsidRDefault="00C55AFD">
      <w:pPr>
        <w:rPr>
          <w:noProof/>
        </w:rPr>
      </w:pPr>
    </w:p>
    <w:p w14:paraId="1769470C" w14:textId="113A2728" w:rsidR="00577185" w:rsidRDefault="00577185">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29039282" w:history="1">
        <w:r w:rsidRPr="00C43E60">
          <w:rPr>
            <w:rStyle w:val="Hyperlink"/>
          </w:rPr>
          <w:t>14.1</w:t>
        </w:r>
        <w:r>
          <w:rPr>
            <w:rFonts w:asciiTheme="minorHAnsi" w:eastAsiaTheme="minorEastAsia" w:hAnsiTheme="minorHAnsi" w:cstheme="minorBidi"/>
            <w:b w:val="0"/>
            <w:kern w:val="0"/>
            <w:sz w:val="22"/>
            <w:szCs w:val="22"/>
          </w:rPr>
          <w:tab/>
        </w:r>
        <w:r w:rsidRPr="00C43E60">
          <w:rPr>
            <w:rStyle w:val="Hyperlink"/>
          </w:rPr>
          <w:t>Chapter 14 Contents</w:t>
        </w:r>
        <w:r>
          <w:rPr>
            <w:webHidden/>
          </w:rPr>
          <w:tab/>
        </w:r>
        <w:r>
          <w:rPr>
            <w:webHidden/>
          </w:rPr>
          <w:fldChar w:fldCharType="begin"/>
        </w:r>
        <w:r>
          <w:rPr>
            <w:webHidden/>
          </w:rPr>
          <w:instrText xml:space="preserve"> PAGEREF _Toc29039282 \h </w:instrText>
        </w:r>
        <w:r>
          <w:rPr>
            <w:webHidden/>
          </w:rPr>
        </w:r>
        <w:r>
          <w:rPr>
            <w:webHidden/>
          </w:rPr>
          <w:fldChar w:fldCharType="separate"/>
        </w:r>
        <w:r w:rsidR="00357748">
          <w:rPr>
            <w:webHidden/>
          </w:rPr>
          <w:t>1</w:t>
        </w:r>
        <w:r>
          <w:rPr>
            <w:webHidden/>
          </w:rPr>
          <w:fldChar w:fldCharType="end"/>
        </w:r>
      </w:hyperlink>
    </w:p>
    <w:p w14:paraId="3CD757B9" w14:textId="4469F666" w:rsidR="00577185" w:rsidRDefault="00000000">
      <w:pPr>
        <w:pStyle w:val="TOC2"/>
        <w:rPr>
          <w:rFonts w:asciiTheme="minorHAnsi" w:eastAsiaTheme="minorEastAsia" w:hAnsiTheme="minorHAnsi" w:cstheme="minorBidi"/>
          <w:b w:val="0"/>
          <w:kern w:val="0"/>
          <w:sz w:val="22"/>
          <w:szCs w:val="22"/>
        </w:rPr>
      </w:pPr>
      <w:hyperlink w:anchor="_Toc29039283" w:history="1">
        <w:r w:rsidR="00577185" w:rsidRPr="00C43E60">
          <w:rPr>
            <w:rStyle w:val="Hyperlink"/>
          </w:rPr>
          <w:t>14.2</w:t>
        </w:r>
        <w:r w:rsidR="00577185">
          <w:rPr>
            <w:rFonts w:asciiTheme="minorHAnsi" w:eastAsiaTheme="minorEastAsia" w:hAnsiTheme="minorHAnsi" w:cstheme="minorBidi"/>
            <w:b w:val="0"/>
            <w:kern w:val="0"/>
            <w:sz w:val="22"/>
            <w:szCs w:val="22"/>
          </w:rPr>
          <w:tab/>
        </w:r>
        <w:r w:rsidR="00577185" w:rsidRPr="00C43E60">
          <w:rPr>
            <w:rStyle w:val="Hyperlink"/>
          </w:rPr>
          <w:t>Introduction</w:t>
        </w:r>
        <w:r w:rsidR="00577185">
          <w:rPr>
            <w:webHidden/>
          </w:rPr>
          <w:tab/>
        </w:r>
        <w:r w:rsidR="00577185">
          <w:rPr>
            <w:webHidden/>
          </w:rPr>
          <w:fldChar w:fldCharType="begin"/>
        </w:r>
        <w:r w:rsidR="00577185">
          <w:rPr>
            <w:webHidden/>
          </w:rPr>
          <w:instrText xml:space="preserve"> PAGEREF _Toc29039283 \h </w:instrText>
        </w:r>
        <w:r w:rsidR="00577185">
          <w:rPr>
            <w:webHidden/>
          </w:rPr>
        </w:r>
        <w:r w:rsidR="00577185">
          <w:rPr>
            <w:webHidden/>
          </w:rPr>
          <w:fldChar w:fldCharType="separate"/>
        </w:r>
        <w:r w:rsidR="00357748">
          <w:rPr>
            <w:webHidden/>
          </w:rPr>
          <w:t>2</w:t>
        </w:r>
        <w:r w:rsidR="00577185">
          <w:rPr>
            <w:webHidden/>
          </w:rPr>
          <w:fldChar w:fldCharType="end"/>
        </w:r>
      </w:hyperlink>
    </w:p>
    <w:p w14:paraId="2C4D2F2C" w14:textId="1FDE84DD" w:rsidR="00577185" w:rsidRDefault="00000000">
      <w:pPr>
        <w:pStyle w:val="TOC2"/>
        <w:rPr>
          <w:rFonts w:asciiTheme="minorHAnsi" w:eastAsiaTheme="minorEastAsia" w:hAnsiTheme="minorHAnsi" w:cstheme="minorBidi"/>
          <w:b w:val="0"/>
          <w:kern w:val="0"/>
          <w:sz w:val="22"/>
          <w:szCs w:val="22"/>
        </w:rPr>
      </w:pPr>
      <w:hyperlink w:anchor="_Toc29039284" w:history="1">
        <w:r w:rsidR="00577185" w:rsidRPr="00C43E60">
          <w:rPr>
            <w:rStyle w:val="Hyperlink"/>
          </w:rPr>
          <w:t>14.3</w:t>
        </w:r>
        <w:r w:rsidR="00577185">
          <w:rPr>
            <w:rFonts w:asciiTheme="minorHAnsi" w:eastAsiaTheme="minorEastAsia" w:hAnsiTheme="minorHAnsi" w:cstheme="minorBidi"/>
            <w:b w:val="0"/>
            <w:kern w:val="0"/>
            <w:sz w:val="22"/>
            <w:szCs w:val="22"/>
          </w:rPr>
          <w:tab/>
        </w:r>
        <w:r w:rsidR="00577185" w:rsidRPr="00C43E60">
          <w:rPr>
            <w:rStyle w:val="Hyperlink"/>
          </w:rPr>
          <w:t>Trigger Events and Message Definitions</w:t>
        </w:r>
        <w:r w:rsidR="00577185">
          <w:rPr>
            <w:webHidden/>
          </w:rPr>
          <w:tab/>
        </w:r>
        <w:r w:rsidR="00577185">
          <w:rPr>
            <w:webHidden/>
          </w:rPr>
          <w:fldChar w:fldCharType="begin"/>
        </w:r>
        <w:r w:rsidR="00577185">
          <w:rPr>
            <w:webHidden/>
          </w:rPr>
          <w:instrText xml:space="preserve"> PAGEREF _Toc29039284 \h </w:instrText>
        </w:r>
        <w:r w:rsidR="00577185">
          <w:rPr>
            <w:webHidden/>
          </w:rPr>
        </w:r>
        <w:r w:rsidR="00577185">
          <w:rPr>
            <w:webHidden/>
          </w:rPr>
          <w:fldChar w:fldCharType="separate"/>
        </w:r>
        <w:r w:rsidR="00357748">
          <w:rPr>
            <w:webHidden/>
          </w:rPr>
          <w:t>2</w:t>
        </w:r>
        <w:r w:rsidR="00577185">
          <w:rPr>
            <w:webHidden/>
          </w:rPr>
          <w:fldChar w:fldCharType="end"/>
        </w:r>
      </w:hyperlink>
    </w:p>
    <w:p w14:paraId="28177218" w14:textId="1160571E" w:rsidR="00577185" w:rsidRDefault="00000000">
      <w:pPr>
        <w:pStyle w:val="TOC3"/>
        <w:rPr>
          <w:rFonts w:asciiTheme="minorHAnsi" w:eastAsiaTheme="minorEastAsia" w:hAnsiTheme="minorHAnsi" w:cstheme="minorBidi"/>
          <w:sz w:val="22"/>
        </w:rPr>
      </w:pPr>
      <w:hyperlink w:anchor="_Toc29039285" w:history="1">
        <w:r w:rsidR="00577185" w:rsidRPr="00C43E60">
          <w:rPr>
            <w:rStyle w:val="Hyperlink"/>
          </w:rPr>
          <w:t>14.3.1</w:t>
        </w:r>
        <w:r w:rsidR="00577185">
          <w:rPr>
            <w:rFonts w:asciiTheme="minorHAnsi" w:eastAsiaTheme="minorEastAsia" w:hAnsiTheme="minorHAnsi" w:cstheme="minorBidi"/>
            <w:sz w:val="22"/>
          </w:rPr>
          <w:tab/>
        </w:r>
        <w:r w:rsidR="00577185" w:rsidRPr="00C43E60">
          <w:rPr>
            <w:rStyle w:val="Hyperlink"/>
          </w:rPr>
          <w:t>NMQ - Application Management Query Message (Event N01)</w:t>
        </w:r>
        <w:r w:rsidR="00577185">
          <w:rPr>
            <w:webHidden/>
          </w:rPr>
          <w:tab/>
        </w:r>
        <w:r w:rsidR="00577185">
          <w:rPr>
            <w:webHidden/>
          </w:rPr>
          <w:fldChar w:fldCharType="begin"/>
        </w:r>
        <w:r w:rsidR="00577185">
          <w:rPr>
            <w:webHidden/>
          </w:rPr>
          <w:instrText xml:space="preserve"> PAGEREF _Toc29039285 \h </w:instrText>
        </w:r>
        <w:r w:rsidR="00577185">
          <w:rPr>
            <w:webHidden/>
          </w:rPr>
        </w:r>
        <w:r w:rsidR="00577185">
          <w:rPr>
            <w:webHidden/>
          </w:rPr>
          <w:fldChar w:fldCharType="separate"/>
        </w:r>
        <w:r w:rsidR="00357748">
          <w:rPr>
            <w:webHidden/>
          </w:rPr>
          <w:t>2</w:t>
        </w:r>
        <w:r w:rsidR="00577185">
          <w:rPr>
            <w:webHidden/>
          </w:rPr>
          <w:fldChar w:fldCharType="end"/>
        </w:r>
      </w:hyperlink>
    </w:p>
    <w:p w14:paraId="2680C4A8" w14:textId="2D94174E" w:rsidR="00577185" w:rsidRDefault="00000000">
      <w:pPr>
        <w:pStyle w:val="TOC3"/>
        <w:rPr>
          <w:rFonts w:asciiTheme="minorHAnsi" w:eastAsiaTheme="minorEastAsia" w:hAnsiTheme="minorHAnsi" w:cstheme="minorBidi"/>
          <w:sz w:val="22"/>
        </w:rPr>
      </w:pPr>
      <w:hyperlink w:anchor="_Toc29039286" w:history="1">
        <w:r w:rsidR="00577185" w:rsidRPr="00C43E60">
          <w:rPr>
            <w:rStyle w:val="Hyperlink"/>
          </w:rPr>
          <w:t>14.3.2</w:t>
        </w:r>
        <w:r w:rsidR="00577185">
          <w:rPr>
            <w:rFonts w:asciiTheme="minorHAnsi" w:eastAsiaTheme="minorEastAsia" w:hAnsiTheme="minorHAnsi" w:cstheme="minorBidi"/>
            <w:sz w:val="22"/>
          </w:rPr>
          <w:tab/>
        </w:r>
        <w:r w:rsidR="00577185" w:rsidRPr="00C43E60">
          <w:rPr>
            <w:rStyle w:val="Hyperlink"/>
          </w:rPr>
          <w:t>NMD - Application Management Data Message (Event N02)</w:t>
        </w:r>
        <w:r w:rsidR="00577185">
          <w:rPr>
            <w:webHidden/>
          </w:rPr>
          <w:tab/>
        </w:r>
        <w:r w:rsidR="00577185">
          <w:rPr>
            <w:webHidden/>
          </w:rPr>
          <w:fldChar w:fldCharType="begin"/>
        </w:r>
        <w:r w:rsidR="00577185">
          <w:rPr>
            <w:webHidden/>
          </w:rPr>
          <w:instrText xml:space="preserve"> PAGEREF _Toc29039286 \h </w:instrText>
        </w:r>
        <w:r w:rsidR="00577185">
          <w:rPr>
            <w:webHidden/>
          </w:rPr>
        </w:r>
        <w:r w:rsidR="00577185">
          <w:rPr>
            <w:webHidden/>
          </w:rPr>
          <w:fldChar w:fldCharType="separate"/>
        </w:r>
        <w:r w:rsidR="00357748">
          <w:rPr>
            <w:webHidden/>
          </w:rPr>
          <w:t>2</w:t>
        </w:r>
        <w:r w:rsidR="00577185">
          <w:rPr>
            <w:webHidden/>
          </w:rPr>
          <w:fldChar w:fldCharType="end"/>
        </w:r>
      </w:hyperlink>
    </w:p>
    <w:p w14:paraId="350534E1" w14:textId="5BEC2159" w:rsidR="00577185" w:rsidRDefault="00000000">
      <w:pPr>
        <w:pStyle w:val="TOC2"/>
        <w:rPr>
          <w:rFonts w:asciiTheme="minorHAnsi" w:eastAsiaTheme="minorEastAsia" w:hAnsiTheme="minorHAnsi" w:cstheme="minorBidi"/>
          <w:b w:val="0"/>
          <w:kern w:val="0"/>
          <w:sz w:val="22"/>
          <w:szCs w:val="22"/>
        </w:rPr>
      </w:pPr>
      <w:hyperlink w:anchor="_Toc29039287" w:history="1">
        <w:r w:rsidR="00577185" w:rsidRPr="00C43E60">
          <w:rPr>
            <w:rStyle w:val="Hyperlink"/>
          </w:rPr>
          <w:t>14.4</w:t>
        </w:r>
        <w:r w:rsidR="00577185">
          <w:rPr>
            <w:rFonts w:asciiTheme="minorHAnsi" w:eastAsiaTheme="minorEastAsia" w:hAnsiTheme="minorHAnsi" w:cstheme="minorBidi"/>
            <w:b w:val="0"/>
            <w:kern w:val="0"/>
            <w:sz w:val="22"/>
            <w:szCs w:val="22"/>
          </w:rPr>
          <w:tab/>
        </w:r>
        <w:r w:rsidR="00577185" w:rsidRPr="00C43E60">
          <w:rPr>
            <w:rStyle w:val="Hyperlink"/>
          </w:rPr>
          <w:t>Message Segments</w:t>
        </w:r>
        <w:r w:rsidR="00577185">
          <w:rPr>
            <w:webHidden/>
          </w:rPr>
          <w:tab/>
        </w:r>
        <w:r w:rsidR="00577185">
          <w:rPr>
            <w:webHidden/>
          </w:rPr>
          <w:fldChar w:fldCharType="begin"/>
        </w:r>
        <w:r w:rsidR="00577185">
          <w:rPr>
            <w:webHidden/>
          </w:rPr>
          <w:instrText xml:space="preserve"> PAGEREF _Toc29039287 \h </w:instrText>
        </w:r>
        <w:r w:rsidR="00577185">
          <w:rPr>
            <w:webHidden/>
          </w:rPr>
        </w:r>
        <w:r w:rsidR="00577185">
          <w:rPr>
            <w:webHidden/>
          </w:rPr>
          <w:fldChar w:fldCharType="separate"/>
        </w:r>
        <w:r w:rsidR="00357748">
          <w:rPr>
            <w:webHidden/>
          </w:rPr>
          <w:t>4</w:t>
        </w:r>
        <w:r w:rsidR="00577185">
          <w:rPr>
            <w:webHidden/>
          </w:rPr>
          <w:fldChar w:fldCharType="end"/>
        </w:r>
      </w:hyperlink>
    </w:p>
    <w:p w14:paraId="23CA5908" w14:textId="7B538AC9" w:rsidR="00577185" w:rsidRDefault="00000000">
      <w:pPr>
        <w:pStyle w:val="TOC3"/>
        <w:rPr>
          <w:rFonts w:asciiTheme="minorHAnsi" w:eastAsiaTheme="minorEastAsia" w:hAnsiTheme="minorHAnsi" w:cstheme="minorBidi"/>
          <w:sz w:val="22"/>
        </w:rPr>
      </w:pPr>
      <w:hyperlink w:anchor="_Toc29039288" w:history="1">
        <w:r w:rsidR="00577185" w:rsidRPr="00C43E60">
          <w:rPr>
            <w:rStyle w:val="Hyperlink"/>
          </w:rPr>
          <w:t>14.4.1</w:t>
        </w:r>
        <w:r w:rsidR="00577185">
          <w:rPr>
            <w:rFonts w:asciiTheme="minorHAnsi" w:eastAsiaTheme="minorEastAsia" w:hAnsiTheme="minorHAnsi" w:cstheme="minorBidi"/>
            <w:sz w:val="22"/>
          </w:rPr>
          <w:tab/>
        </w:r>
        <w:r w:rsidR="00577185" w:rsidRPr="00C43E60">
          <w:rPr>
            <w:rStyle w:val="Hyperlink"/>
          </w:rPr>
          <w:t xml:space="preserve">NCK </w:t>
        </w:r>
        <w:r w:rsidR="00577185" w:rsidRPr="00C43E60">
          <w:rPr>
            <w:rStyle w:val="Hyperlink"/>
          </w:rPr>
          <w:noBreakHyphen/>
          <w:t xml:space="preserve"> System Clock Segment</w:t>
        </w:r>
        <w:r w:rsidR="00577185">
          <w:rPr>
            <w:webHidden/>
          </w:rPr>
          <w:tab/>
        </w:r>
        <w:r w:rsidR="00577185">
          <w:rPr>
            <w:webHidden/>
          </w:rPr>
          <w:fldChar w:fldCharType="begin"/>
        </w:r>
        <w:r w:rsidR="00577185">
          <w:rPr>
            <w:webHidden/>
          </w:rPr>
          <w:instrText xml:space="preserve"> PAGEREF _Toc29039288 \h </w:instrText>
        </w:r>
        <w:r w:rsidR="00577185">
          <w:rPr>
            <w:webHidden/>
          </w:rPr>
        </w:r>
        <w:r w:rsidR="00577185">
          <w:rPr>
            <w:webHidden/>
          </w:rPr>
          <w:fldChar w:fldCharType="separate"/>
        </w:r>
        <w:r w:rsidR="00357748">
          <w:rPr>
            <w:webHidden/>
          </w:rPr>
          <w:t>4</w:t>
        </w:r>
        <w:r w:rsidR="00577185">
          <w:rPr>
            <w:webHidden/>
          </w:rPr>
          <w:fldChar w:fldCharType="end"/>
        </w:r>
      </w:hyperlink>
    </w:p>
    <w:p w14:paraId="24C651B6" w14:textId="556BD521" w:rsidR="00577185" w:rsidRDefault="00000000">
      <w:pPr>
        <w:pStyle w:val="TOC3"/>
        <w:rPr>
          <w:rFonts w:asciiTheme="minorHAnsi" w:eastAsiaTheme="minorEastAsia" w:hAnsiTheme="minorHAnsi" w:cstheme="minorBidi"/>
          <w:sz w:val="22"/>
        </w:rPr>
      </w:pPr>
      <w:hyperlink w:anchor="_Toc29039289" w:history="1">
        <w:r w:rsidR="00577185" w:rsidRPr="00C43E60">
          <w:rPr>
            <w:rStyle w:val="Hyperlink"/>
          </w:rPr>
          <w:t>14.4.2</w:t>
        </w:r>
        <w:r w:rsidR="00577185">
          <w:rPr>
            <w:rFonts w:asciiTheme="minorHAnsi" w:eastAsiaTheme="minorEastAsia" w:hAnsiTheme="minorHAnsi" w:cstheme="minorBidi"/>
            <w:sz w:val="22"/>
          </w:rPr>
          <w:tab/>
        </w:r>
        <w:r w:rsidR="00577185" w:rsidRPr="00C43E60">
          <w:rPr>
            <w:rStyle w:val="Hyperlink"/>
          </w:rPr>
          <w:t>NSC – Application Status Change Segment</w:t>
        </w:r>
        <w:r w:rsidR="00577185">
          <w:rPr>
            <w:webHidden/>
          </w:rPr>
          <w:tab/>
        </w:r>
        <w:r w:rsidR="00577185">
          <w:rPr>
            <w:webHidden/>
          </w:rPr>
          <w:fldChar w:fldCharType="begin"/>
        </w:r>
        <w:r w:rsidR="00577185">
          <w:rPr>
            <w:webHidden/>
          </w:rPr>
          <w:instrText xml:space="preserve"> PAGEREF _Toc29039289 \h </w:instrText>
        </w:r>
        <w:r w:rsidR="00577185">
          <w:rPr>
            <w:webHidden/>
          </w:rPr>
        </w:r>
        <w:r w:rsidR="00577185">
          <w:rPr>
            <w:webHidden/>
          </w:rPr>
          <w:fldChar w:fldCharType="separate"/>
        </w:r>
        <w:r w:rsidR="00357748">
          <w:rPr>
            <w:webHidden/>
          </w:rPr>
          <w:t>4</w:t>
        </w:r>
        <w:r w:rsidR="00577185">
          <w:rPr>
            <w:webHidden/>
          </w:rPr>
          <w:fldChar w:fldCharType="end"/>
        </w:r>
      </w:hyperlink>
    </w:p>
    <w:p w14:paraId="673989BB" w14:textId="2E996837" w:rsidR="00577185" w:rsidRDefault="00000000">
      <w:pPr>
        <w:pStyle w:val="TOC3"/>
        <w:rPr>
          <w:rFonts w:asciiTheme="minorHAnsi" w:eastAsiaTheme="minorEastAsia" w:hAnsiTheme="minorHAnsi" w:cstheme="minorBidi"/>
          <w:sz w:val="22"/>
        </w:rPr>
      </w:pPr>
      <w:hyperlink w:anchor="_Toc29039290" w:history="1">
        <w:r w:rsidR="00577185" w:rsidRPr="00C43E60">
          <w:rPr>
            <w:rStyle w:val="Hyperlink"/>
          </w:rPr>
          <w:t>14.4.3</w:t>
        </w:r>
        <w:r w:rsidR="00577185">
          <w:rPr>
            <w:rFonts w:asciiTheme="minorHAnsi" w:eastAsiaTheme="minorEastAsia" w:hAnsiTheme="minorHAnsi" w:cstheme="minorBidi"/>
            <w:sz w:val="22"/>
          </w:rPr>
          <w:tab/>
        </w:r>
        <w:r w:rsidR="00577185" w:rsidRPr="00C43E60">
          <w:rPr>
            <w:rStyle w:val="Hyperlink"/>
          </w:rPr>
          <w:t>NST – Application Control-Level Statistics Segment</w:t>
        </w:r>
        <w:r w:rsidR="00577185">
          <w:rPr>
            <w:webHidden/>
          </w:rPr>
          <w:tab/>
        </w:r>
        <w:r w:rsidR="00577185">
          <w:rPr>
            <w:webHidden/>
          </w:rPr>
          <w:fldChar w:fldCharType="begin"/>
        </w:r>
        <w:r w:rsidR="00577185">
          <w:rPr>
            <w:webHidden/>
          </w:rPr>
          <w:instrText xml:space="preserve"> PAGEREF _Toc29039290 \h </w:instrText>
        </w:r>
        <w:r w:rsidR="00577185">
          <w:rPr>
            <w:webHidden/>
          </w:rPr>
        </w:r>
        <w:r w:rsidR="00577185">
          <w:rPr>
            <w:webHidden/>
          </w:rPr>
          <w:fldChar w:fldCharType="separate"/>
        </w:r>
        <w:r w:rsidR="00357748">
          <w:rPr>
            <w:webHidden/>
          </w:rPr>
          <w:t>6</w:t>
        </w:r>
        <w:r w:rsidR="00577185">
          <w:rPr>
            <w:webHidden/>
          </w:rPr>
          <w:fldChar w:fldCharType="end"/>
        </w:r>
      </w:hyperlink>
    </w:p>
    <w:p w14:paraId="2565CA3D" w14:textId="7F611C29" w:rsidR="00577185" w:rsidRDefault="00000000">
      <w:pPr>
        <w:pStyle w:val="TOC2"/>
        <w:rPr>
          <w:rFonts w:asciiTheme="minorHAnsi" w:eastAsiaTheme="minorEastAsia" w:hAnsiTheme="minorHAnsi" w:cstheme="minorBidi"/>
          <w:b w:val="0"/>
          <w:kern w:val="0"/>
          <w:sz w:val="22"/>
          <w:szCs w:val="22"/>
        </w:rPr>
      </w:pPr>
      <w:hyperlink w:anchor="_Toc29039291" w:history="1">
        <w:r w:rsidR="00577185" w:rsidRPr="00C43E60">
          <w:rPr>
            <w:rStyle w:val="Hyperlink"/>
          </w:rPr>
          <w:t>14.5</w:t>
        </w:r>
        <w:r w:rsidR="00577185">
          <w:rPr>
            <w:rFonts w:asciiTheme="minorHAnsi" w:eastAsiaTheme="minorEastAsia" w:hAnsiTheme="minorHAnsi" w:cstheme="minorBidi"/>
            <w:b w:val="0"/>
            <w:kern w:val="0"/>
            <w:sz w:val="22"/>
            <w:szCs w:val="22"/>
          </w:rPr>
          <w:tab/>
        </w:r>
        <w:r w:rsidR="00577185" w:rsidRPr="00C43E60">
          <w:rPr>
            <w:rStyle w:val="Hyperlink"/>
          </w:rPr>
          <w:t>Outstanding Issues</w:t>
        </w:r>
        <w:r w:rsidR="00577185">
          <w:rPr>
            <w:webHidden/>
          </w:rPr>
          <w:tab/>
        </w:r>
        <w:r w:rsidR="00577185">
          <w:rPr>
            <w:webHidden/>
          </w:rPr>
          <w:fldChar w:fldCharType="begin"/>
        </w:r>
        <w:r w:rsidR="00577185">
          <w:rPr>
            <w:webHidden/>
          </w:rPr>
          <w:instrText xml:space="preserve"> PAGEREF _Toc29039291 \h </w:instrText>
        </w:r>
        <w:r w:rsidR="00577185">
          <w:rPr>
            <w:webHidden/>
          </w:rPr>
        </w:r>
        <w:r w:rsidR="00577185">
          <w:rPr>
            <w:webHidden/>
          </w:rPr>
          <w:fldChar w:fldCharType="separate"/>
        </w:r>
        <w:r w:rsidR="00357748">
          <w:rPr>
            <w:webHidden/>
          </w:rPr>
          <w:t>8</w:t>
        </w:r>
        <w:r w:rsidR="00577185">
          <w:rPr>
            <w:webHidden/>
          </w:rPr>
          <w:fldChar w:fldCharType="end"/>
        </w:r>
      </w:hyperlink>
    </w:p>
    <w:p w14:paraId="29DDFA90" w14:textId="4D0C50F0" w:rsidR="00C55AFD" w:rsidRPr="003D6457" w:rsidRDefault="00577185">
      <w:pPr>
        <w:rPr>
          <w:noProof/>
        </w:rPr>
      </w:pPr>
      <w:r>
        <w:rPr>
          <w:b/>
          <w:caps/>
          <w:noProof/>
          <w:kern w:val="20"/>
          <w:szCs w:val="20"/>
        </w:rPr>
        <w:fldChar w:fldCharType="end"/>
      </w:r>
    </w:p>
    <w:p w14:paraId="43E242B3" w14:textId="77777777" w:rsidR="00C55AFD" w:rsidRPr="003D6457" w:rsidRDefault="00C55AFD">
      <w:pPr>
        <w:pStyle w:val="Heading2"/>
        <w:rPr>
          <w:noProof/>
        </w:rPr>
      </w:pPr>
      <w:bookmarkStart w:id="23" w:name="_Toc536442052"/>
      <w:bookmarkStart w:id="24" w:name="_Toc1891055"/>
      <w:bookmarkStart w:id="25" w:name="_Toc29039283"/>
      <w:r w:rsidRPr="003D6457">
        <w:rPr>
          <w:noProof/>
        </w:rPr>
        <w:lastRenderedPageBreak/>
        <w:t>Introduction</w:t>
      </w:r>
      <w:bookmarkEnd w:id="23"/>
      <w:bookmarkEnd w:id="24"/>
      <w:bookmarkEnd w:id="25"/>
    </w:p>
    <w:p w14:paraId="5A25A571" w14:textId="77777777" w:rsidR="00C55AFD" w:rsidRPr="003D6457" w:rsidRDefault="00C55AFD">
      <w:pPr>
        <w:rPr>
          <w:noProof/>
        </w:rPr>
      </w:pPr>
      <w:r w:rsidRPr="003D6457">
        <w:rPr>
          <w:noProof/>
        </w:rPr>
        <w:t xml:space="preserve">The information in this chapter was relocated from Appendix C as of v2.4 of the standard.  It had previously been entitled Network Management, and has been renamed to more accurately describe the purpose of the messages described herein.  This chapter does not specify a protocol for managing networks, á la TCP/IP SNMP.  Rather, its messages provide a means to manage HL7-supporting applications over a network. </w:t>
      </w:r>
    </w:p>
    <w:p w14:paraId="7148C6C6" w14:textId="77777777" w:rsidR="00C55AFD" w:rsidRPr="003D6457" w:rsidRDefault="00C55AFD">
      <w:pPr>
        <w:rPr>
          <w:noProof/>
        </w:rPr>
      </w:pPr>
      <w:r w:rsidRPr="003D6457">
        <w:rPr>
          <w:noProof/>
        </w:rPr>
        <w:t>Because this chapter was originally named "Network Management," the messages and segments have labels beginning with the letter "N."  These labels are retained for backward compatibility.</w:t>
      </w:r>
    </w:p>
    <w:p w14:paraId="0FFE9B42" w14:textId="77777777" w:rsidR="00C55AFD" w:rsidRPr="003D6457" w:rsidRDefault="00C55AFD">
      <w:pPr>
        <w:rPr>
          <w:noProof/>
        </w:rPr>
      </w:pPr>
      <w:r w:rsidRPr="003D6457">
        <w:rPr>
          <w:noProof/>
        </w:rPr>
        <w:t xml:space="preserve">As a technical chapter, this information is now normative with respect to the HL7 standard.  It is anticipated that additional messages and message content will be added to this chapter in the near future.  </w:t>
      </w:r>
    </w:p>
    <w:p w14:paraId="3596FA3C" w14:textId="77777777" w:rsidR="00C55AFD" w:rsidRPr="003D6457" w:rsidRDefault="00C55AFD">
      <w:pPr>
        <w:pStyle w:val="Heading2"/>
        <w:rPr>
          <w:noProof/>
        </w:rPr>
      </w:pPr>
      <w:bookmarkStart w:id="26" w:name="_Toc536442053"/>
      <w:bookmarkStart w:id="27" w:name="_Toc1891056"/>
      <w:bookmarkStart w:id="28" w:name="_Toc29039284"/>
      <w:r w:rsidRPr="003D6457">
        <w:rPr>
          <w:noProof/>
        </w:rPr>
        <w:t>Trigger Events and Message Definitions</w:t>
      </w:r>
      <w:bookmarkEnd w:id="26"/>
      <w:bookmarkEnd w:id="27"/>
      <w:bookmarkEnd w:id="28"/>
    </w:p>
    <w:p w14:paraId="7C0A9FAB" w14:textId="77777777" w:rsidR="00C55AFD" w:rsidRPr="003D6457" w:rsidRDefault="00C55AFD">
      <w:pPr>
        <w:pStyle w:val="Heading3"/>
        <w:rPr>
          <w:noProof/>
        </w:rPr>
      </w:pPr>
      <w:bookmarkStart w:id="29" w:name="_Toc348247861"/>
      <w:bookmarkStart w:id="30" w:name="_Toc348260983"/>
      <w:bookmarkStart w:id="31" w:name="_Toc348346849"/>
      <w:bookmarkStart w:id="32" w:name="_Toc536442054"/>
      <w:bookmarkStart w:id="33" w:name="_Toc1891057"/>
      <w:bookmarkStart w:id="34" w:name="_Toc29039285"/>
      <w:r w:rsidRPr="003D6457">
        <w:rPr>
          <w:noProof/>
        </w:rPr>
        <w:t>NMQ - Application Management Query Message</w:t>
      </w:r>
      <w:bookmarkEnd w:id="29"/>
      <w:bookmarkEnd w:id="30"/>
      <w:bookmarkEnd w:id="31"/>
      <w:r w:rsidRPr="003D6457">
        <w:rPr>
          <w:noProof/>
        </w:rPr>
        <w:t xml:space="preserve"> (Event N01)</w:t>
      </w:r>
      <w:bookmarkEnd w:id="32"/>
      <w:bookmarkEnd w:id="33"/>
      <w:bookmarkEnd w:id="34"/>
      <w:r w:rsidR="00746FF5" w:rsidRPr="003D6457">
        <w:rPr>
          <w:noProof/>
        </w:rPr>
        <w:fldChar w:fldCharType="begin"/>
      </w:r>
      <w:r w:rsidRPr="003D6457">
        <w:rPr>
          <w:noProof/>
        </w:rPr>
        <w:instrText>xe "NMQ"</w:instrText>
      </w:r>
      <w:r w:rsidR="00746FF5" w:rsidRPr="003D6457">
        <w:rPr>
          <w:noProof/>
        </w:rPr>
        <w:fldChar w:fldCharType="end"/>
      </w:r>
      <w:r w:rsidR="00746FF5" w:rsidRPr="003D6457">
        <w:rPr>
          <w:noProof/>
        </w:rPr>
        <w:fldChar w:fldCharType="begin"/>
      </w:r>
      <w:r w:rsidRPr="003D6457">
        <w:rPr>
          <w:noProof/>
        </w:rPr>
        <w:instrText>xe "Query: NMQ"</w:instrText>
      </w:r>
      <w:r w:rsidR="00746FF5" w:rsidRPr="003D6457">
        <w:rPr>
          <w:noProof/>
        </w:rPr>
        <w:fldChar w:fldCharType="end"/>
      </w:r>
    </w:p>
    <w:p w14:paraId="3E9C5516" w14:textId="77777777" w:rsidR="00E305CB" w:rsidRDefault="00C55AFD" w:rsidP="0059125F">
      <w:pPr>
        <w:pStyle w:val="Note"/>
        <w:rPr>
          <w:noProof/>
        </w:rPr>
      </w:pPr>
      <w:r w:rsidRPr="003D6457">
        <w:rPr>
          <w:noProof/>
        </w:rPr>
        <w:t>NOTE: The MFQ//MFR transaction was retained for backward compatibility as of v2.5 and has been withdrawn as of V2.7.  See conformance based queries as defined in Chapter 5.</w:t>
      </w:r>
    </w:p>
    <w:p w14:paraId="0E791179" w14:textId="77777777" w:rsidR="00421653" w:rsidRDefault="00746FF5" w:rsidP="00AB3097">
      <w:pPr>
        <w:pStyle w:val="Heading4"/>
        <w:rPr>
          <w:noProof/>
        </w:rPr>
      </w:pPr>
      <w:r w:rsidRPr="00AB3097">
        <w:rPr>
          <w:noProof/>
        </w:rPr>
        <w:t>Acknowledgement Choreography</w:t>
      </w:r>
    </w:p>
    <w:p w14:paraId="55A018AF" w14:textId="77777777" w:rsidR="00E305CB" w:rsidRPr="00AB3097" w:rsidRDefault="00E305CB">
      <w:pPr>
        <w:pStyle w:val="NormalIndented"/>
      </w:pPr>
      <w:r>
        <w:t>None - Refer to Chapter 5 for generic query choreography.</w:t>
      </w:r>
    </w:p>
    <w:p w14:paraId="79DFE795" w14:textId="77777777" w:rsidR="00C55AFD" w:rsidRPr="003D6457" w:rsidRDefault="00C55AFD">
      <w:pPr>
        <w:pStyle w:val="Heading3"/>
        <w:rPr>
          <w:noProof/>
        </w:rPr>
      </w:pPr>
      <w:bookmarkStart w:id="35" w:name="_Toc348247862"/>
      <w:bookmarkStart w:id="36" w:name="_Toc348260984"/>
      <w:bookmarkStart w:id="37" w:name="_Toc348346850"/>
      <w:bookmarkStart w:id="38" w:name="_Toc536442055"/>
      <w:bookmarkStart w:id="39" w:name="_Toc1891058"/>
      <w:bookmarkStart w:id="40" w:name="_Toc29039286"/>
      <w:r w:rsidRPr="003D6457">
        <w:rPr>
          <w:noProof/>
        </w:rPr>
        <w:t>NMD - Application Management Data Message</w:t>
      </w:r>
      <w:bookmarkEnd w:id="35"/>
      <w:bookmarkEnd w:id="36"/>
      <w:bookmarkEnd w:id="37"/>
      <w:r w:rsidRPr="003D6457">
        <w:rPr>
          <w:noProof/>
        </w:rPr>
        <w:t xml:space="preserve"> (Event N02)</w:t>
      </w:r>
      <w:bookmarkEnd w:id="38"/>
      <w:bookmarkEnd w:id="39"/>
      <w:bookmarkEnd w:id="40"/>
      <w:r w:rsidR="00746FF5" w:rsidRPr="003D6457">
        <w:rPr>
          <w:noProof/>
        </w:rPr>
        <w:fldChar w:fldCharType="begin"/>
      </w:r>
      <w:r w:rsidRPr="003D6457">
        <w:rPr>
          <w:noProof/>
        </w:rPr>
        <w:instrText>xe "NMD"</w:instrText>
      </w:r>
      <w:r w:rsidR="00746FF5" w:rsidRPr="003D6457">
        <w:rPr>
          <w:noProof/>
        </w:rPr>
        <w:fldChar w:fldCharType="end"/>
      </w:r>
      <w:r w:rsidR="00746FF5" w:rsidRPr="003D6457">
        <w:rPr>
          <w:noProof/>
        </w:rPr>
        <w:fldChar w:fldCharType="begin"/>
      </w:r>
      <w:r w:rsidRPr="003D6457">
        <w:rPr>
          <w:noProof/>
        </w:rPr>
        <w:instrText>xe "Message: NMD"</w:instrText>
      </w:r>
      <w:r w:rsidR="00746FF5" w:rsidRPr="003D6457">
        <w:rPr>
          <w:noProof/>
        </w:rPr>
        <w:fldChar w:fldCharType="end"/>
      </w:r>
    </w:p>
    <w:p w14:paraId="1DC4428E" w14:textId="77777777" w:rsidR="00C55AFD" w:rsidRPr="003D6457" w:rsidRDefault="00C55AFD">
      <w:pPr>
        <w:pStyle w:val="NormalIndented"/>
        <w:rPr>
          <w:noProof/>
        </w:rPr>
      </w:pPr>
      <w:r w:rsidRPr="003D6457">
        <w:rPr>
          <w:noProof/>
        </w:rPr>
        <w:t>The N02 event signifies when an unsolicited update (UU) Application Management Data message (NMD) is created by on application to transmit application management information to other applications.  In this case, the initiating application sends an NMD message as an unsolicited update (UU) containing application management information to a receiving application, which responds with a generic acknowledgement message (ACK).</w:t>
      </w:r>
    </w:p>
    <w:p w14:paraId="0D3A0C25" w14:textId="77777777" w:rsidR="00C55AFD" w:rsidRPr="003D6457" w:rsidRDefault="00C55AFD">
      <w:pPr>
        <w:pStyle w:val="NormalIndented"/>
        <w:rPr>
          <w:noProof/>
        </w:rPr>
      </w:pPr>
      <w:r w:rsidRPr="003D6457">
        <w:rPr>
          <w:noProof/>
        </w:rPr>
        <w:t>For example, an application going down for backups (or starting up again after backups) might issue such a message to one or more other applications.  An application switching to another CPU or file-server may also need to use this transaction to notify other systems.</w:t>
      </w:r>
    </w:p>
    <w:p w14:paraId="06F090A8" w14:textId="77777777" w:rsidR="00C55AFD" w:rsidRPr="003D6457" w:rsidRDefault="00C55AFD">
      <w:pPr>
        <w:pStyle w:val="MsgTableCaption"/>
        <w:rPr>
          <w:noProof/>
        </w:rPr>
      </w:pPr>
      <w:r w:rsidRPr="003D6457">
        <w:rPr>
          <w:noProof/>
        </w:rPr>
        <w:t>NMD^N02^NMD_N02: Application Management Data</w:t>
      </w:r>
      <w:r w:rsidR="00746FF5" w:rsidRPr="003D6457">
        <w:rPr>
          <w:noProof/>
        </w:rPr>
        <w:fldChar w:fldCharType="begin"/>
      </w:r>
      <w:r w:rsidRPr="003D6457">
        <w:rPr>
          <w:noProof/>
        </w:rPr>
        <w:instrText xml:space="preserve"> XE "NMD - Application Management data" </w:instrText>
      </w:r>
      <w:r w:rsidR="00746FF5" w:rsidRPr="003D6457">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33E02662"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55EA2CC2"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13C4035E"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61C1EE6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7E41400" w14:textId="77777777" w:rsidR="00C55AFD" w:rsidRPr="003D6457" w:rsidRDefault="00C55AFD" w:rsidP="005B2B49">
            <w:pPr>
              <w:pStyle w:val="MsgTableHeader"/>
              <w:jc w:val="center"/>
              <w:rPr>
                <w:noProof/>
              </w:rPr>
            </w:pPr>
            <w:r w:rsidRPr="003D6457">
              <w:rPr>
                <w:noProof/>
              </w:rPr>
              <w:t>Chapter</w:t>
            </w:r>
          </w:p>
        </w:tc>
      </w:tr>
      <w:tr w:rsidR="00C55AFD" w:rsidRPr="003D6457" w14:paraId="166D4462"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392D4409"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1897DD39"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150E7FEB"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4E144A" w14:textId="77777777" w:rsidR="00C55AFD" w:rsidRPr="003D6457" w:rsidRDefault="00C55AFD" w:rsidP="005B2B49">
            <w:pPr>
              <w:pStyle w:val="MsgTableBody"/>
              <w:jc w:val="center"/>
              <w:rPr>
                <w:noProof/>
              </w:rPr>
            </w:pPr>
            <w:r w:rsidRPr="003D6457">
              <w:rPr>
                <w:noProof/>
              </w:rPr>
              <w:t>2</w:t>
            </w:r>
          </w:p>
        </w:tc>
      </w:tr>
      <w:tr w:rsidR="00C55AFD" w:rsidRPr="003D6457" w14:paraId="19F51381"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E533D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0C02FA48"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694845B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85C99" w14:textId="77777777" w:rsidR="00C55AFD" w:rsidRPr="003D6457" w:rsidRDefault="00C55AFD" w:rsidP="005B2B49">
            <w:pPr>
              <w:pStyle w:val="MsgTableBody"/>
              <w:jc w:val="center"/>
              <w:rPr>
                <w:noProof/>
              </w:rPr>
            </w:pPr>
            <w:r w:rsidRPr="003D6457">
              <w:rPr>
                <w:noProof/>
              </w:rPr>
              <w:t>2</w:t>
            </w:r>
          </w:p>
        </w:tc>
      </w:tr>
      <w:tr w:rsidR="00C55AFD" w:rsidRPr="003D6457" w14:paraId="5C5C89D8"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F9FEF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36B87340"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2A2654"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D5AAE" w14:textId="77777777" w:rsidR="00C55AFD" w:rsidRPr="003D6457" w:rsidRDefault="00C55AFD" w:rsidP="005B2B49">
            <w:pPr>
              <w:pStyle w:val="MsgTableBody"/>
              <w:jc w:val="center"/>
              <w:rPr>
                <w:noProof/>
              </w:rPr>
            </w:pPr>
            <w:r w:rsidRPr="003D6457">
              <w:rPr>
                <w:noProof/>
              </w:rPr>
              <w:t>2</w:t>
            </w:r>
          </w:p>
        </w:tc>
      </w:tr>
      <w:tr w:rsidR="00C55AFD" w:rsidRPr="003D6457" w14:paraId="42B2C98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5210BFE"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dotted" w:sz="4" w:space="0" w:color="auto"/>
              <w:right w:val="nil"/>
            </w:tcBorders>
            <w:shd w:val="clear" w:color="auto" w:fill="FFFFFF"/>
          </w:tcPr>
          <w:p w14:paraId="3FD5F806" w14:textId="77777777" w:rsidR="00C55AFD" w:rsidRPr="003D6457" w:rsidRDefault="00C55AFD">
            <w:pPr>
              <w:pStyle w:val="MsgTableBody"/>
              <w:rPr>
                <w:noProof/>
              </w:rPr>
            </w:pPr>
            <w:r w:rsidRPr="003D6457">
              <w:rPr>
                <w:noProof/>
              </w:rPr>
              <w:t>--- CLOCK_AND_STATS_WITH_NOTES begin</w:t>
            </w:r>
          </w:p>
        </w:tc>
        <w:tc>
          <w:tcPr>
            <w:tcW w:w="864" w:type="dxa"/>
            <w:tcBorders>
              <w:top w:val="dotted" w:sz="4" w:space="0" w:color="auto"/>
              <w:left w:val="nil"/>
              <w:bottom w:val="dotted" w:sz="4" w:space="0" w:color="auto"/>
              <w:right w:val="nil"/>
            </w:tcBorders>
            <w:shd w:val="clear" w:color="auto" w:fill="FFFFFF"/>
          </w:tcPr>
          <w:p w14:paraId="0E98D579"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24DE3" w14:textId="77777777" w:rsidR="00C55AFD" w:rsidRPr="003D6457" w:rsidRDefault="00C55AFD" w:rsidP="005B2B49">
            <w:pPr>
              <w:pStyle w:val="MsgTableBody"/>
              <w:jc w:val="center"/>
              <w:rPr>
                <w:noProof/>
              </w:rPr>
            </w:pPr>
          </w:p>
        </w:tc>
      </w:tr>
      <w:tr w:rsidR="00C55AFD" w:rsidRPr="003D6457" w14:paraId="0E8E796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FE9B4CD"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3CA133C" w14:textId="77777777" w:rsidR="00C55AFD" w:rsidRPr="003D6457" w:rsidRDefault="00C55AFD">
            <w:pPr>
              <w:pStyle w:val="MsgTableBody"/>
              <w:rPr>
                <w:noProof/>
              </w:rPr>
            </w:pPr>
            <w:r w:rsidRPr="003D6457">
              <w:rPr>
                <w:noProof/>
              </w:rPr>
              <w:t>--- CLOCK begin</w:t>
            </w:r>
          </w:p>
        </w:tc>
        <w:tc>
          <w:tcPr>
            <w:tcW w:w="864" w:type="dxa"/>
            <w:tcBorders>
              <w:top w:val="dotted" w:sz="4" w:space="0" w:color="auto"/>
              <w:left w:val="nil"/>
              <w:bottom w:val="dotted" w:sz="4" w:space="0" w:color="auto"/>
              <w:right w:val="nil"/>
            </w:tcBorders>
            <w:shd w:val="clear" w:color="auto" w:fill="FFFFFF"/>
          </w:tcPr>
          <w:p w14:paraId="1A50BAD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BAB7C" w14:textId="77777777" w:rsidR="00C55AFD" w:rsidRPr="003D6457" w:rsidRDefault="00C55AFD" w:rsidP="005B2B49">
            <w:pPr>
              <w:pStyle w:val="MsgTableBody"/>
              <w:jc w:val="center"/>
              <w:rPr>
                <w:noProof/>
              </w:rPr>
            </w:pPr>
          </w:p>
        </w:tc>
      </w:tr>
      <w:tr w:rsidR="00C55AFD" w:rsidRPr="003D6457" w14:paraId="65C4AA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AD55272" w14:textId="77777777" w:rsidR="00C55AFD" w:rsidRPr="003D6457" w:rsidRDefault="00C55AFD">
            <w:pPr>
              <w:pStyle w:val="MsgTableBody"/>
              <w:rPr>
                <w:noProof/>
              </w:rPr>
            </w:pPr>
            <w:r w:rsidRPr="003D6457">
              <w:rPr>
                <w:noProof/>
              </w:rPr>
              <w:t xml:space="preserve">   </w:t>
            </w:r>
            <w:hyperlink w:anchor="NCK" w:history="1">
              <w:r w:rsidRPr="003D6457">
                <w:rPr>
                  <w:rStyle w:val="Hyperlink"/>
                  <w:noProof/>
                </w:rPr>
                <w:t>NCK</w:t>
              </w:r>
            </w:hyperlink>
          </w:p>
        </w:tc>
        <w:tc>
          <w:tcPr>
            <w:tcW w:w="4320" w:type="dxa"/>
            <w:tcBorders>
              <w:top w:val="dotted" w:sz="4" w:space="0" w:color="auto"/>
              <w:left w:val="nil"/>
              <w:bottom w:val="dotted" w:sz="4" w:space="0" w:color="auto"/>
              <w:right w:val="nil"/>
            </w:tcBorders>
            <w:shd w:val="clear" w:color="auto" w:fill="FFFFFF"/>
          </w:tcPr>
          <w:p w14:paraId="34C89EF4" w14:textId="77777777" w:rsidR="00C55AFD" w:rsidRPr="003D6457" w:rsidRDefault="00C55AFD">
            <w:pPr>
              <w:pStyle w:val="MsgTableBody"/>
              <w:rPr>
                <w:noProof/>
              </w:rPr>
            </w:pPr>
            <w:r w:rsidRPr="003D6457">
              <w:rPr>
                <w:noProof/>
              </w:rPr>
              <w:t>System Clock</w:t>
            </w:r>
          </w:p>
        </w:tc>
        <w:tc>
          <w:tcPr>
            <w:tcW w:w="864" w:type="dxa"/>
            <w:tcBorders>
              <w:top w:val="dotted" w:sz="4" w:space="0" w:color="auto"/>
              <w:left w:val="nil"/>
              <w:bottom w:val="dotted" w:sz="4" w:space="0" w:color="auto"/>
              <w:right w:val="nil"/>
            </w:tcBorders>
            <w:shd w:val="clear" w:color="auto" w:fill="FFFFFF"/>
          </w:tcPr>
          <w:p w14:paraId="0F86D1AF"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6CE49" w14:textId="77777777" w:rsidR="00C55AFD" w:rsidRPr="003D6457" w:rsidRDefault="00C55AFD" w:rsidP="005B2B49">
            <w:pPr>
              <w:pStyle w:val="MsgTableBody"/>
              <w:jc w:val="center"/>
              <w:rPr>
                <w:noProof/>
              </w:rPr>
            </w:pPr>
            <w:r w:rsidRPr="003D6457">
              <w:rPr>
                <w:noProof/>
              </w:rPr>
              <w:t>14</w:t>
            </w:r>
          </w:p>
        </w:tc>
      </w:tr>
      <w:tr w:rsidR="00C55AFD" w:rsidRPr="003D6457" w14:paraId="5BD00B4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4D5693F"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4A337605" w14:textId="77777777" w:rsidR="00C55AFD" w:rsidRPr="003D6457" w:rsidRDefault="00C55AFD">
            <w:pPr>
              <w:pStyle w:val="MsgTableBody"/>
              <w:rPr>
                <w:noProof/>
              </w:rPr>
            </w:pPr>
            <w:r w:rsidRPr="003D6457">
              <w:rPr>
                <w:noProof/>
              </w:rPr>
              <w:t>Notes and Comments for NCK</w:t>
            </w:r>
          </w:p>
        </w:tc>
        <w:tc>
          <w:tcPr>
            <w:tcW w:w="864" w:type="dxa"/>
            <w:tcBorders>
              <w:top w:val="dotted" w:sz="4" w:space="0" w:color="auto"/>
              <w:left w:val="nil"/>
              <w:bottom w:val="dotted" w:sz="4" w:space="0" w:color="auto"/>
              <w:right w:val="nil"/>
            </w:tcBorders>
            <w:shd w:val="clear" w:color="auto" w:fill="FFFFFF"/>
          </w:tcPr>
          <w:p w14:paraId="3343796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9456BB" w14:textId="77777777" w:rsidR="00C55AFD" w:rsidRPr="003D6457" w:rsidRDefault="00C55AFD" w:rsidP="005B2B49">
            <w:pPr>
              <w:pStyle w:val="MsgTableBody"/>
              <w:jc w:val="center"/>
              <w:rPr>
                <w:noProof/>
              </w:rPr>
            </w:pPr>
            <w:r w:rsidRPr="003D6457">
              <w:rPr>
                <w:noProof/>
              </w:rPr>
              <w:t>2</w:t>
            </w:r>
          </w:p>
        </w:tc>
      </w:tr>
      <w:tr w:rsidR="00C55AFD" w:rsidRPr="003D6457" w14:paraId="5ACE5F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74D068B"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100F057" w14:textId="77777777" w:rsidR="00C55AFD" w:rsidRPr="003D6457" w:rsidRDefault="00C55AFD">
            <w:pPr>
              <w:pStyle w:val="MsgTableBody"/>
              <w:rPr>
                <w:noProof/>
              </w:rPr>
            </w:pPr>
            <w:r w:rsidRPr="003D6457">
              <w:rPr>
                <w:noProof/>
              </w:rPr>
              <w:t>--- CLOCK end</w:t>
            </w:r>
          </w:p>
        </w:tc>
        <w:tc>
          <w:tcPr>
            <w:tcW w:w="864" w:type="dxa"/>
            <w:tcBorders>
              <w:top w:val="dotted" w:sz="4" w:space="0" w:color="auto"/>
              <w:left w:val="nil"/>
              <w:bottom w:val="dotted" w:sz="4" w:space="0" w:color="auto"/>
              <w:right w:val="nil"/>
            </w:tcBorders>
            <w:shd w:val="clear" w:color="auto" w:fill="FFFFFF"/>
          </w:tcPr>
          <w:p w14:paraId="5C111E62"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77B35" w14:textId="77777777" w:rsidR="00C55AFD" w:rsidRPr="003D6457" w:rsidRDefault="00C55AFD" w:rsidP="005B2B49">
            <w:pPr>
              <w:pStyle w:val="MsgTableBody"/>
              <w:jc w:val="center"/>
              <w:rPr>
                <w:noProof/>
              </w:rPr>
            </w:pPr>
          </w:p>
        </w:tc>
      </w:tr>
      <w:tr w:rsidR="00C55AFD" w:rsidRPr="003D6457" w14:paraId="7647928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A2F6A6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812E0A4" w14:textId="77777777" w:rsidR="00C55AFD" w:rsidRPr="003D6457" w:rsidRDefault="00C55AFD">
            <w:pPr>
              <w:pStyle w:val="MsgTableBody"/>
              <w:rPr>
                <w:noProof/>
              </w:rPr>
            </w:pPr>
            <w:r w:rsidRPr="003D6457">
              <w:rPr>
                <w:noProof/>
              </w:rPr>
              <w:t>--- APP_STATS begin</w:t>
            </w:r>
          </w:p>
        </w:tc>
        <w:tc>
          <w:tcPr>
            <w:tcW w:w="864" w:type="dxa"/>
            <w:tcBorders>
              <w:top w:val="dotted" w:sz="4" w:space="0" w:color="auto"/>
              <w:left w:val="nil"/>
              <w:bottom w:val="dotted" w:sz="4" w:space="0" w:color="auto"/>
              <w:right w:val="nil"/>
            </w:tcBorders>
            <w:shd w:val="clear" w:color="auto" w:fill="FFFFFF"/>
          </w:tcPr>
          <w:p w14:paraId="1740D5E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A24EE" w14:textId="77777777" w:rsidR="00C55AFD" w:rsidRPr="003D6457" w:rsidRDefault="00C55AFD" w:rsidP="005B2B49">
            <w:pPr>
              <w:pStyle w:val="MsgTableBody"/>
              <w:jc w:val="center"/>
              <w:rPr>
                <w:noProof/>
              </w:rPr>
            </w:pPr>
          </w:p>
        </w:tc>
      </w:tr>
      <w:tr w:rsidR="00C55AFD" w:rsidRPr="003D6457" w14:paraId="3F5CB0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2CD3D9B" w14:textId="77777777" w:rsidR="00C55AFD" w:rsidRPr="003D6457" w:rsidRDefault="00C55AFD">
            <w:pPr>
              <w:pStyle w:val="MsgTableBody"/>
              <w:rPr>
                <w:noProof/>
              </w:rPr>
            </w:pPr>
            <w:r w:rsidRPr="003D6457">
              <w:rPr>
                <w:noProof/>
              </w:rPr>
              <w:t xml:space="preserve">   </w:t>
            </w:r>
            <w:hyperlink w:anchor="NST" w:history="1">
              <w:r w:rsidRPr="003D6457">
                <w:rPr>
                  <w:rStyle w:val="Hyperlink"/>
                  <w:noProof/>
                </w:rPr>
                <w:t>NST</w:t>
              </w:r>
            </w:hyperlink>
          </w:p>
        </w:tc>
        <w:tc>
          <w:tcPr>
            <w:tcW w:w="4320" w:type="dxa"/>
            <w:tcBorders>
              <w:top w:val="dotted" w:sz="4" w:space="0" w:color="auto"/>
              <w:left w:val="nil"/>
              <w:bottom w:val="dotted" w:sz="4" w:space="0" w:color="auto"/>
              <w:right w:val="nil"/>
            </w:tcBorders>
            <w:shd w:val="clear" w:color="auto" w:fill="FFFFFF"/>
          </w:tcPr>
          <w:p w14:paraId="06C120D4" w14:textId="77777777" w:rsidR="00C55AFD" w:rsidRPr="003D6457" w:rsidRDefault="00C55AFD">
            <w:pPr>
              <w:pStyle w:val="MsgTableBody"/>
              <w:rPr>
                <w:noProof/>
              </w:rPr>
            </w:pPr>
            <w:r w:rsidRPr="003D6457">
              <w:rPr>
                <w:noProof/>
              </w:rPr>
              <w:t>Application control-level Statistics</w:t>
            </w:r>
          </w:p>
        </w:tc>
        <w:tc>
          <w:tcPr>
            <w:tcW w:w="864" w:type="dxa"/>
            <w:tcBorders>
              <w:top w:val="dotted" w:sz="4" w:space="0" w:color="auto"/>
              <w:left w:val="nil"/>
              <w:bottom w:val="dotted" w:sz="4" w:space="0" w:color="auto"/>
              <w:right w:val="nil"/>
            </w:tcBorders>
            <w:shd w:val="clear" w:color="auto" w:fill="FFFFFF"/>
          </w:tcPr>
          <w:p w14:paraId="3A151D5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4430A" w14:textId="77777777" w:rsidR="00C55AFD" w:rsidRPr="003D6457" w:rsidRDefault="00C55AFD" w:rsidP="005B2B49">
            <w:pPr>
              <w:pStyle w:val="MsgTableBody"/>
              <w:jc w:val="center"/>
              <w:rPr>
                <w:noProof/>
              </w:rPr>
            </w:pPr>
            <w:r w:rsidRPr="003D6457">
              <w:rPr>
                <w:noProof/>
              </w:rPr>
              <w:t>14</w:t>
            </w:r>
          </w:p>
        </w:tc>
      </w:tr>
      <w:tr w:rsidR="00C55AFD" w:rsidRPr="003D6457" w14:paraId="1C34F9B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1F3833D"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55FEAE8C" w14:textId="77777777" w:rsidR="00C55AFD" w:rsidRPr="003D6457" w:rsidRDefault="00C55AFD">
            <w:pPr>
              <w:pStyle w:val="MsgTableBody"/>
              <w:rPr>
                <w:noProof/>
              </w:rPr>
            </w:pPr>
            <w:r w:rsidRPr="003D6457">
              <w:rPr>
                <w:noProof/>
              </w:rPr>
              <w:t>Notes and Comments for NST</w:t>
            </w:r>
          </w:p>
        </w:tc>
        <w:tc>
          <w:tcPr>
            <w:tcW w:w="864" w:type="dxa"/>
            <w:tcBorders>
              <w:top w:val="dotted" w:sz="4" w:space="0" w:color="auto"/>
              <w:left w:val="nil"/>
              <w:bottom w:val="dotted" w:sz="4" w:space="0" w:color="auto"/>
              <w:right w:val="nil"/>
            </w:tcBorders>
            <w:shd w:val="clear" w:color="auto" w:fill="FFFFFF"/>
          </w:tcPr>
          <w:p w14:paraId="267B269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39697" w14:textId="77777777" w:rsidR="00C55AFD" w:rsidRPr="003D6457" w:rsidRDefault="00C55AFD" w:rsidP="005B2B49">
            <w:pPr>
              <w:pStyle w:val="MsgTableBody"/>
              <w:jc w:val="center"/>
              <w:rPr>
                <w:noProof/>
              </w:rPr>
            </w:pPr>
            <w:r w:rsidRPr="003D6457">
              <w:rPr>
                <w:noProof/>
              </w:rPr>
              <w:t>2</w:t>
            </w:r>
          </w:p>
        </w:tc>
      </w:tr>
      <w:tr w:rsidR="00C55AFD" w:rsidRPr="003D6457" w14:paraId="119C927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75DD487"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5AF051A" w14:textId="77777777" w:rsidR="00C55AFD" w:rsidRPr="003D6457" w:rsidRDefault="00C55AFD">
            <w:pPr>
              <w:pStyle w:val="MsgTableBody"/>
              <w:rPr>
                <w:noProof/>
              </w:rPr>
            </w:pPr>
            <w:r w:rsidRPr="003D6457">
              <w:rPr>
                <w:noProof/>
              </w:rPr>
              <w:t>--- APP_STATS end</w:t>
            </w:r>
          </w:p>
        </w:tc>
        <w:tc>
          <w:tcPr>
            <w:tcW w:w="864" w:type="dxa"/>
            <w:tcBorders>
              <w:top w:val="dotted" w:sz="4" w:space="0" w:color="auto"/>
              <w:left w:val="nil"/>
              <w:bottom w:val="dotted" w:sz="4" w:space="0" w:color="auto"/>
              <w:right w:val="nil"/>
            </w:tcBorders>
            <w:shd w:val="clear" w:color="auto" w:fill="FFFFFF"/>
          </w:tcPr>
          <w:p w14:paraId="466389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AEBD2E" w14:textId="77777777" w:rsidR="00C55AFD" w:rsidRPr="003D6457" w:rsidRDefault="00C55AFD" w:rsidP="005B2B49">
            <w:pPr>
              <w:pStyle w:val="MsgTableBody"/>
              <w:jc w:val="center"/>
              <w:rPr>
                <w:noProof/>
              </w:rPr>
            </w:pPr>
          </w:p>
        </w:tc>
      </w:tr>
      <w:tr w:rsidR="00C55AFD" w:rsidRPr="003D6457" w14:paraId="42EFFFC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EAC73CB"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78E2F6ED" w14:textId="77777777" w:rsidR="00C55AFD" w:rsidRPr="003D6457" w:rsidRDefault="00C55AFD">
            <w:pPr>
              <w:pStyle w:val="MsgTableBody"/>
              <w:rPr>
                <w:noProof/>
              </w:rPr>
            </w:pPr>
            <w:r w:rsidRPr="003D6457">
              <w:rPr>
                <w:noProof/>
              </w:rPr>
              <w:t>---APP_STATUS begin</w:t>
            </w:r>
          </w:p>
        </w:tc>
        <w:tc>
          <w:tcPr>
            <w:tcW w:w="864" w:type="dxa"/>
            <w:tcBorders>
              <w:top w:val="dotted" w:sz="4" w:space="0" w:color="auto"/>
              <w:left w:val="nil"/>
              <w:bottom w:val="dotted" w:sz="4" w:space="0" w:color="auto"/>
              <w:right w:val="nil"/>
            </w:tcBorders>
            <w:shd w:val="clear" w:color="auto" w:fill="FFFFFF"/>
          </w:tcPr>
          <w:p w14:paraId="3627ED8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0A252" w14:textId="77777777" w:rsidR="00C55AFD" w:rsidRPr="003D6457" w:rsidRDefault="00C55AFD" w:rsidP="005B2B49">
            <w:pPr>
              <w:pStyle w:val="MsgTableBody"/>
              <w:jc w:val="center"/>
              <w:rPr>
                <w:noProof/>
              </w:rPr>
            </w:pPr>
          </w:p>
        </w:tc>
      </w:tr>
      <w:tr w:rsidR="00C55AFD" w:rsidRPr="003D6457" w14:paraId="0BD2733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C35376A" w14:textId="77777777" w:rsidR="00C55AFD" w:rsidRPr="003D6457" w:rsidRDefault="00C55AFD">
            <w:pPr>
              <w:pStyle w:val="MsgTableBody"/>
              <w:rPr>
                <w:noProof/>
              </w:rPr>
            </w:pPr>
            <w:r w:rsidRPr="003D6457">
              <w:rPr>
                <w:noProof/>
              </w:rPr>
              <w:t xml:space="preserve">   </w:t>
            </w:r>
            <w:hyperlink w:anchor="NSC" w:history="1">
              <w:r w:rsidRPr="003D6457">
                <w:rPr>
                  <w:rStyle w:val="Hyperlink"/>
                  <w:noProof/>
                </w:rPr>
                <w:t>NSC</w:t>
              </w:r>
            </w:hyperlink>
          </w:p>
        </w:tc>
        <w:tc>
          <w:tcPr>
            <w:tcW w:w="4320" w:type="dxa"/>
            <w:tcBorders>
              <w:top w:val="dotted" w:sz="4" w:space="0" w:color="auto"/>
              <w:left w:val="nil"/>
              <w:bottom w:val="dotted" w:sz="4" w:space="0" w:color="auto"/>
              <w:right w:val="nil"/>
            </w:tcBorders>
            <w:shd w:val="clear" w:color="auto" w:fill="FFFFFF"/>
          </w:tcPr>
          <w:p w14:paraId="709B8C1C" w14:textId="77777777" w:rsidR="00C55AFD" w:rsidRPr="003D6457" w:rsidRDefault="00C55AFD">
            <w:pPr>
              <w:pStyle w:val="MsgTableBody"/>
              <w:rPr>
                <w:noProof/>
              </w:rPr>
            </w:pPr>
            <w:r w:rsidRPr="003D6457">
              <w:rPr>
                <w:noProof/>
              </w:rPr>
              <w:t>Application Status Change</w:t>
            </w:r>
          </w:p>
        </w:tc>
        <w:tc>
          <w:tcPr>
            <w:tcW w:w="864" w:type="dxa"/>
            <w:tcBorders>
              <w:top w:val="dotted" w:sz="4" w:space="0" w:color="auto"/>
              <w:left w:val="nil"/>
              <w:bottom w:val="dotted" w:sz="4" w:space="0" w:color="auto"/>
              <w:right w:val="nil"/>
            </w:tcBorders>
            <w:shd w:val="clear" w:color="auto" w:fill="FFFFFF"/>
          </w:tcPr>
          <w:p w14:paraId="1A5B0DA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68BEB" w14:textId="77777777" w:rsidR="00C55AFD" w:rsidRPr="003D6457" w:rsidRDefault="00C55AFD" w:rsidP="005B2B49">
            <w:pPr>
              <w:pStyle w:val="MsgTableBody"/>
              <w:jc w:val="center"/>
              <w:rPr>
                <w:noProof/>
              </w:rPr>
            </w:pPr>
            <w:r w:rsidRPr="003D6457">
              <w:rPr>
                <w:noProof/>
              </w:rPr>
              <w:t>14</w:t>
            </w:r>
          </w:p>
        </w:tc>
      </w:tr>
      <w:tr w:rsidR="00C55AFD" w:rsidRPr="003D6457" w14:paraId="394FFA3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239ACB57"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04779197" w14:textId="77777777" w:rsidR="00C55AFD" w:rsidRPr="003D6457" w:rsidRDefault="00C55AFD">
            <w:pPr>
              <w:pStyle w:val="MsgTableBody"/>
              <w:rPr>
                <w:noProof/>
              </w:rPr>
            </w:pPr>
            <w:r w:rsidRPr="003D6457">
              <w:rPr>
                <w:noProof/>
              </w:rPr>
              <w:t>Notes and Comments for NSC</w:t>
            </w:r>
          </w:p>
        </w:tc>
        <w:tc>
          <w:tcPr>
            <w:tcW w:w="864" w:type="dxa"/>
            <w:tcBorders>
              <w:top w:val="dotted" w:sz="4" w:space="0" w:color="auto"/>
              <w:left w:val="nil"/>
              <w:bottom w:val="dotted" w:sz="4" w:space="0" w:color="auto"/>
              <w:right w:val="nil"/>
            </w:tcBorders>
            <w:shd w:val="clear" w:color="auto" w:fill="FFFFFF"/>
          </w:tcPr>
          <w:p w14:paraId="7A18FE2E"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DC30FC" w14:textId="77777777" w:rsidR="00C55AFD" w:rsidRPr="003D6457" w:rsidRDefault="00C55AFD" w:rsidP="005B2B49">
            <w:pPr>
              <w:pStyle w:val="MsgTableBody"/>
              <w:jc w:val="center"/>
              <w:rPr>
                <w:noProof/>
              </w:rPr>
            </w:pPr>
            <w:r w:rsidRPr="003D6457">
              <w:rPr>
                <w:noProof/>
              </w:rPr>
              <w:t>2</w:t>
            </w:r>
          </w:p>
        </w:tc>
      </w:tr>
      <w:tr w:rsidR="00C55AFD" w:rsidRPr="003D6457" w14:paraId="0C54259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C3E81BE" w14:textId="77777777" w:rsidR="00C55AFD" w:rsidRPr="003D6457" w:rsidRDefault="00C55AFD">
            <w:pPr>
              <w:pStyle w:val="MsgTableBody"/>
              <w:rPr>
                <w:noProof/>
              </w:rPr>
            </w:pPr>
            <w:r w:rsidRPr="003D6457">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5044299" w14:textId="77777777" w:rsidR="00C55AFD" w:rsidRPr="003D6457" w:rsidRDefault="00C55AFD">
            <w:pPr>
              <w:pStyle w:val="MsgTableBody"/>
              <w:rPr>
                <w:noProof/>
              </w:rPr>
            </w:pPr>
            <w:r w:rsidRPr="003D6457">
              <w:rPr>
                <w:noProof/>
              </w:rPr>
              <w:t>---APP_STATUS end</w:t>
            </w:r>
          </w:p>
        </w:tc>
        <w:tc>
          <w:tcPr>
            <w:tcW w:w="864" w:type="dxa"/>
            <w:tcBorders>
              <w:top w:val="dotted" w:sz="4" w:space="0" w:color="auto"/>
              <w:left w:val="nil"/>
              <w:bottom w:val="dotted" w:sz="4" w:space="0" w:color="auto"/>
              <w:right w:val="nil"/>
            </w:tcBorders>
            <w:shd w:val="clear" w:color="auto" w:fill="FFFFFF"/>
          </w:tcPr>
          <w:p w14:paraId="5F7BA2A0"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1AB310" w14:textId="77777777" w:rsidR="00C55AFD" w:rsidRPr="003D6457" w:rsidRDefault="00C55AFD" w:rsidP="005B2B49">
            <w:pPr>
              <w:pStyle w:val="MsgTableBody"/>
              <w:jc w:val="center"/>
              <w:rPr>
                <w:noProof/>
              </w:rPr>
            </w:pPr>
          </w:p>
        </w:tc>
      </w:tr>
      <w:tr w:rsidR="00C55AFD" w:rsidRPr="003D6457" w14:paraId="5F9CBFDE"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13339F60"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single" w:sz="2" w:space="0" w:color="auto"/>
              <w:right w:val="nil"/>
            </w:tcBorders>
            <w:shd w:val="clear" w:color="auto" w:fill="FFFFFF"/>
          </w:tcPr>
          <w:p w14:paraId="3E75E737" w14:textId="77777777" w:rsidR="00C55AFD" w:rsidRPr="003D6457" w:rsidRDefault="00C55AFD" w:rsidP="005F1907">
            <w:pPr>
              <w:pStyle w:val="MsgTableBody"/>
              <w:rPr>
                <w:noProof/>
              </w:rPr>
            </w:pPr>
            <w:r w:rsidRPr="003D6457">
              <w:rPr>
                <w:noProof/>
              </w:rPr>
              <w:t>--- CLOCK_AND_STATS_WITH_NOTES end</w:t>
            </w:r>
          </w:p>
        </w:tc>
        <w:tc>
          <w:tcPr>
            <w:tcW w:w="864" w:type="dxa"/>
            <w:tcBorders>
              <w:top w:val="dotted" w:sz="4" w:space="0" w:color="auto"/>
              <w:left w:val="nil"/>
              <w:bottom w:val="single" w:sz="2" w:space="0" w:color="auto"/>
              <w:right w:val="nil"/>
            </w:tcBorders>
            <w:shd w:val="clear" w:color="auto" w:fill="FFFFFF"/>
          </w:tcPr>
          <w:p w14:paraId="4C33EB71"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DC2C4F" w14:textId="77777777" w:rsidR="00C55AFD" w:rsidRPr="003D6457" w:rsidRDefault="00C55AFD" w:rsidP="005B2B49">
            <w:pPr>
              <w:pStyle w:val="MsgTableBody"/>
              <w:jc w:val="center"/>
              <w:rPr>
                <w:noProof/>
              </w:rPr>
            </w:pPr>
          </w:p>
        </w:tc>
      </w:tr>
    </w:tbl>
    <w:p w14:paraId="1B799A84" w14:textId="77777777" w:rsidR="00C55AFD" w:rsidRDefault="00C55AFD">
      <w:pPr>
        <w:pStyle w:val="Endnote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701"/>
        <w:gridCol w:w="1455"/>
        <w:gridCol w:w="2581"/>
        <w:gridCol w:w="8"/>
      </w:tblGrid>
      <w:tr w:rsidR="001D3E9E" w:rsidRPr="009928E9" w14:paraId="24C8FE3A" w14:textId="77777777" w:rsidTr="001D3E9E">
        <w:trPr>
          <w:gridAfter w:val="1"/>
          <w:wAfter w:w="8" w:type="dxa"/>
          <w:jc w:val="center"/>
        </w:trPr>
        <w:tc>
          <w:tcPr>
            <w:tcW w:w="7905" w:type="dxa"/>
            <w:gridSpan w:val="4"/>
          </w:tcPr>
          <w:p w14:paraId="1858E153" w14:textId="3481621A" w:rsidR="001D3E9E" w:rsidRPr="009928E9" w:rsidRDefault="001D3E9E" w:rsidP="00B41858">
            <w:pPr>
              <w:jc w:val="center"/>
            </w:pPr>
            <w:r>
              <w:t>Acknowledgement Choreography</w:t>
            </w:r>
          </w:p>
        </w:tc>
      </w:tr>
      <w:tr w:rsidR="001D3E9E" w:rsidRPr="009928E9" w14:paraId="3C3773D2" w14:textId="77777777" w:rsidTr="001D3E9E">
        <w:trPr>
          <w:gridAfter w:val="1"/>
          <w:wAfter w:w="8" w:type="dxa"/>
          <w:jc w:val="center"/>
        </w:trPr>
        <w:tc>
          <w:tcPr>
            <w:tcW w:w="7905" w:type="dxa"/>
            <w:gridSpan w:val="4"/>
          </w:tcPr>
          <w:p w14:paraId="466C1A3D" w14:textId="68F7580B" w:rsidR="001D3E9E" w:rsidRPr="00B41858" w:rsidRDefault="001D3E9E" w:rsidP="00B41858">
            <w:pPr>
              <w:jc w:val="center"/>
            </w:pPr>
            <w:r w:rsidRPr="00B41858">
              <w:t>NMD^N02^NMD_N02</w:t>
            </w:r>
          </w:p>
        </w:tc>
      </w:tr>
      <w:tr w:rsidR="00D65147" w:rsidRPr="009928E9" w14:paraId="3D51EC7B" w14:textId="77777777" w:rsidTr="00C8141F">
        <w:trPr>
          <w:gridAfter w:val="1"/>
          <w:wAfter w:w="8" w:type="dxa"/>
          <w:jc w:val="center"/>
        </w:trPr>
        <w:tc>
          <w:tcPr>
            <w:tcW w:w="1526" w:type="dxa"/>
          </w:tcPr>
          <w:p w14:paraId="09F5A881" w14:textId="77777777" w:rsidR="00D65147" w:rsidRPr="009928E9" w:rsidRDefault="00D65147" w:rsidP="007C3A5B">
            <w:pPr>
              <w:pStyle w:val="ACK-ChoreographyBody"/>
            </w:pPr>
            <w:r w:rsidRPr="009928E9">
              <w:t>Field name</w:t>
            </w:r>
          </w:p>
        </w:tc>
        <w:tc>
          <w:tcPr>
            <w:tcW w:w="2701" w:type="dxa"/>
          </w:tcPr>
          <w:p w14:paraId="304E0EC4" w14:textId="77777777" w:rsidR="00D65147" w:rsidRPr="009928E9" w:rsidRDefault="00D65147" w:rsidP="007C3A5B">
            <w:pPr>
              <w:pStyle w:val="ACK-ChoreographyBody"/>
            </w:pPr>
            <w:r w:rsidRPr="009928E9">
              <w:t>Field Value: Original mode</w:t>
            </w:r>
          </w:p>
        </w:tc>
        <w:tc>
          <w:tcPr>
            <w:tcW w:w="3678" w:type="dxa"/>
            <w:gridSpan w:val="2"/>
          </w:tcPr>
          <w:p w14:paraId="3D994DFE" w14:textId="77777777" w:rsidR="00D65147" w:rsidRPr="009928E9" w:rsidRDefault="00D65147" w:rsidP="007C3A5B">
            <w:pPr>
              <w:pStyle w:val="ACK-ChoreographyBody"/>
            </w:pPr>
            <w:r w:rsidRPr="009928E9">
              <w:t>Field value: Enhanced mode</w:t>
            </w:r>
          </w:p>
        </w:tc>
      </w:tr>
      <w:tr w:rsidR="00C8141F" w:rsidRPr="009928E9" w14:paraId="648C9962" w14:textId="77777777" w:rsidTr="00C8141F">
        <w:trPr>
          <w:jc w:val="center"/>
        </w:trPr>
        <w:tc>
          <w:tcPr>
            <w:tcW w:w="1526" w:type="dxa"/>
          </w:tcPr>
          <w:p w14:paraId="0AE9F10B" w14:textId="77777777" w:rsidR="00C8141F" w:rsidRPr="009928E9" w:rsidRDefault="00C8141F" w:rsidP="007C3A5B">
            <w:pPr>
              <w:pStyle w:val="ACK-ChoreographyBody"/>
            </w:pPr>
            <w:r w:rsidRPr="009928E9">
              <w:t>MSH</w:t>
            </w:r>
            <w:r>
              <w:t>-</w:t>
            </w:r>
            <w:r w:rsidRPr="009928E9">
              <w:t>15</w:t>
            </w:r>
          </w:p>
        </w:tc>
        <w:tc>
          <w:tcPr>
            <w:tcW w:w="2701" w:type="dxa"/>
          </w:tcPr>
          <w:p w14:paraId="4BD0FBFA" w14:textId="77777777" w:rsidR="00C8141F" w:rsidRPr="009928E9" w:rsidRDefault="00C8141F" w:rsidP="007C3A5B">
            <w:pPr>
              <w:pStyle w:val="ACK-ChoreographyBody"/>
            </w:pPr>
            <w:r w:rsidRPr="009928E9">
              <w:t>Blank</w:t>
            </w:r>
          </w:p>
        </w:tc>
        <w:tc>
          <w:tcPr>
            <w:tcW w:w="1097" w:type="dxa"/>
          </w:tcPr>
          <w:p w14:paraId="2B5F7C84" w14:textId="77777777" w:rsidR="00C8141F" w:rsidRPr="009928E9" w:rsidRDefault="00C8141F" w:rsidP="007C3A5B">
            <w:pPr>
              <w:pStyle w:val="ACK-ChoreographyBody"/>
            </w:pPr>
            <w:r>
              <w:t>AL, SU, ER</w:t>
            </w:r>
          </w:p>
        </w:tc>
        <w:tc>
          <w:tcPr>
            <w:tcW w:w="2589" w:type="dxa"/>
            <w:gridSpan w:val="2"/>
          </w:tcPr>
          <w:p w14:paraId="09388D80" w14:textId="77777777" w:rsidR="00C8141F" w:rsidRPr="009928E9" w:rsidRDefault="00C8141F" w:rsidP="007C3A5B">
            <w:pPr>
              <w:pStyle w:val="ACK-ChoreographyBody"/>
            </w:pPr>
            <w:r>
              <w:t>NE</w:t>
            </w:r>
          </w:p>
        </w:tc>
      </w:tr>
      <w:tr w:rsidR="00C8141F" w:rsidRPr="009928E9" w14:paraId="4E219348" w14:textId="77777777" w:rsidTr="00C8141F">
        <w:trPr>
          <w:jc w:val="center"/>
        </w:trPr>
        <w:tc>
          <w:tcPr>
            <w:tcW w:w="1526" w:type="dxa"/>
          </w:tcPr>
          <w:p w14:paraId="00E5312D" w14:textId="77777777" w:rsidR="00C8141F" w:rsidRPr="009928E9" w:rsidRDefault="00C8141F" w:rsidP="007C3A5B">
            <w:pPr>
              <w:pStyle w:val="ACK-ChoreographyBody"/>
            </w:pPr>
            <w:r w:rsidRPr="009928E9">
              <w:t>MSH</w:t>
            </w:r>
            <w:r>
              <w:t>-</w:t>
            </w:r>
            <w:r w:rsidRPr="009928E9">
              <w:t>16</w:t>
            </w:r>
          </w:p>
        </w:tc>
        <w:tc>
          <w:tcPr>
            <w:tcW w:w="2701" w:type="dxa"/>
          </w:tcPr>
          <w:p w14:paraId="739C4663" w14:textId="77777777" w:rsidR="00C8141F" w:rsidRPr="009928E9" w:rsidRDefault="00C8141F" w:rsidP="007C3A5B">
            <w:pPr>
              <w:pStyle w:val="ACK-ChoreographyBody"/>
            </w:pPr>
            <w:r w:rsidRPr="009928E9">
              <w:t>Blank</w:t>
            </w:r>
          </w:p>
        </w:tc>
        <w:tc>
          <w:tcPr>
            <w:tcW w:w="1097" w:type="dxa"/>
          </w:tcPr>
          <w:p w14:paraId="4D454943" w14:textId="77777777" w:rsidR="00C8141F" w:rsidRPr="009928E9" w:rsidRDefault="00C8141F" w:rsidP="007C3A5B">
            <w:pPr>
              <w:pStyle w:val="ACK-ChoreographyBody"/>
            </w:pPr>
            <w:r>
              <w:t>NE</w:t>
            </w:r>
          </w:p>
        </w:tc>
        <w:tc>
          <w:tcPr>
            <w:tcW w:w="2589" w:type="dxa"/>
            <w:gridSpan w:val="2"/>
          </w:tcPr>
          <w:p w14:paraId="76187A1C" w14:textId="77777777" w:rsidR="00C8141F" w:rsidRPr="009928E9" w:rsidRDefault="00C8141F" w:rsidP="007C3A5B">
            <w:pPr>
              <w:pStyle w:val="ACK-ChoreographyBody"/>
            </w:pPr>
            <w:r>
              <w:t>NE</w:t>
            </w:r>
          </w:p>
        </w:tc>
      </w:tr>
      <w:tr w:rsidR="00C8141F" w:rsidRPr="009928E9" w14:paraId="7470E8F0" w14:textId="77777777" w:rsidTr="00C8141F">
        <w:trPr>
          <w:jc w:val="center"/>
        </w:trPr>
        <w:tc>
          <w:tcPr>
            <w:tcW w:w="1526" w:type="dxa"/>
          </w:tcPr>
          <w:p w14:paraId="791C0752" w14:textId="77777777" w:rsidR="00C8141F" w:rsidRPr="009928E9" w:rsidRDefault="00C8141F" w:rsidP="007C3A5B">
            <w:pPr>
              <w:pStyle w:val="ACK-ChoreographyBody"/>
            </w:pPr>
            <w:r w:rsidRPr="009928E9">
              <w:t>Immediate Ack</w:t>
            </w:r>
          </w:p>
        </w:tc>
        <w:tc>
          <w:tcPr>
            <w:tcW w:w="2701" w:type="dxa"/>
          </w:tcPr>
          <w:p w14:paraId="4351D0A5" w14:textId="77777777" w:rsidR="00C8141F" w:rsidRPr="009928E9" w:rsidRDefault="00C8141F" w:rsidP="007C3A5B">
            <w:pPr>
              <w:pStyle w:val="ACK-ChoreographyBody"/>
            </w:pPr>
            <w:r>
              <w:t>ACK^N02^ACK</w:t>
            </w:r>
          </w:p>
        </w:tc>
        <w:tc>
          <w:tcPr>
            <w:tcW w:w="1097" w:type="dxa"/>
          </w:tcPr>
          <w:p w14:paraId="34BE2D86" w14:textId="77777777" w:rsidR="00C8141F" w:rsidRPr="009928E9" w:rsidRDefault="00C8141F" w:rsidP="007C3A5B">
            <w:pPr>
              <w:pStyle w:val="ACK-ChoreographyBody"/>
            </w:pPr>
            <w:r>
              <w:t>ACK^N02^ACK</w:t>
            </w:r>
          </w:p>
        </w:tc>
        <w:tc>
          <w:tcPr>
            <w:tcW w:w="2589" w:type="dxa"/>
            <w:gridSpan w:val="2"/>
          </w:tcPr>
          <w:p w14:paraId="7EE53083" w14:textId="77777777" w:rsidR="00C8141F" w:rsidRPr="009928E9" w:rsidRDefault="00C8141F" w:rsidP="007C3A5B">
            <w:pPr>
              <w:pStyle w:val="ACK-ChoreographyBody"/>
            </w:pPr>
            <w:r>
              <w:t>-</w:t>
            </w:r>
          </w:p>
        </w:tc>
      </w:tr>
      <w:tr w:rsidR="00C8141F" w:rsidRPr="009928E9" w14:paraId="79C0D206" w14:textId="77777777" w:rsidTr="00C8141F">
        <w:trPr>
          <w:jc w:val="center"/>
        </w:trPr>
        <w:tc>
          <w:tcPr>
            <w:tcW w:w="1526" w:type="dxa"/>
          </w:tcPr>
          <w:p w14:paraId="2AA53AD2" w14:textId="77777777" w:rsidR="00C8141F" w:rsidRPr="009928E9" w:rsidRDefault="00C8141F" w:rsidP="007C3A5B">
            <w:pPr>
              <w:pStyle w:val="ACK-ChoreographyBody"/>
            </w:pPr>
            <w:r w:rsidRPr="009928E9">
              <w:t>Application Ack</w:t>
            </w:r>
          </w:p>
        </w:tc>
        <w:tc>
          <w:tcPr>
            <w:tcW w:w="2701" w:type="dxa"/>
          </w:tcPr>
          <w:p w14:paraId="1FCE590A" w14:textId="77777777" w:rsidR="00C8141F" w:rsidRPr="009928E9" w:rsidRDefault="00C8141F" w:rsidP="007C3A5B">
            <w:pPr>
              <w:pStyle w:val="ACK-ChoreographyBody"/>
            </w:pPr>
            <w:r>
              <w:t>-</w:t>
            </w:r>
          </w:p>
        </w:tc>
        <w:tc>
          <w:tcPr>
            <w:tcW w:w="1097" w:type="dxa"/>
          </w:tcPr>
          <w:p w14:paraId="4A3AAACD" w14:textId="77777777" w:rsidR="00C8141F" w:rsidRPr="009928E9" w:rsidRDefault="00C8141F" w:rsidP="007C3A5B">
            <w:pPr>
              <w:pStyle w:val="ACK-ChoreographyBody"/>
            </w:pPr>
            <w:r>
              <w:t>-</w:t>
            </w:r>
          </w:p>
        </w:tc>
        <w:tc>
          <w:tcPr>
            <w:tcW w:w="2589" w:type="dxa"/>
            <w:gridSpan w:val="2"/>
          </w:tcPr>
          <w:p w14:paraId="47B74FF7" w14:textId="77777777" w:rsidR="00C8141F" w:rsidRPr="009928E9" w:rsidRDefault="00C8141F" w:rsidP="007C3A5B">
            <w:pPr>
              <w:pStyle w:val="ACK-ChoreographyBody"/>
            </w:pPr>
            <w:r>
              <w:t>-</w:t>
            </w:r>
          </w:p>
        </w:tc>
      </w:tr>
    </w:tbl>
    <w:p w14:paraId="75463566" w14:textId="77777777" w:rsidR="00D65147" w:rsidRDefault="00D65147" w:rsidP="00D65147">
      <w:pPr>
        <w:rPr>
          <w:noProof/>
        </w:rPr>
      </w:pPr>
    </w:p>
    <w:p w14:paraId="217B88C3" w14:textId="77777777" w:rsidR="00D65147" w:rsidRPr="00D65147" w:rsidRDefault="00D65147" w:rsidP="00D65147">
      <w:pPr>
        <w:pStyle w:val="Note"/>
      </w:pPr>
      <w:r>
        <w:t>Note:  Because this message pair does not have an application acknowledgement, the value in MSH-16 does not affect the choreography</w:t>
      </w:r>
    </w:p>
    <w:p w14:paraId="1B3A5A50" w14:textId="77777777" w:rsidR="00D65147" w:rsidRPr="003D6457" w:rsidRDefault="00D65147" w:rsidP="00B41858">
      <w:pPr>
        <w:jc w:val="center"/>
      </w:pPr>
    </w:p>
    <w:p w14:paraId="28A76EC1" w14:textId="77777777" w:rsidR="00C55AFD" w:rsidRPr="003D6457" w:rsidRDefault="00C55AFD" w:rsidP="00B41858">
      <w:pPr>
        <w:jc w:val="center"/>
      </w:pPr>
      <w:r w:rsidRPr="003D6457">
        <w:t>ACK^N02^ACK: Generic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09982084"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3A50A4BA"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42CC3967"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2FC3095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84A6882" w14:textId="77777777" w:rsidR="00C55AFD" w:rsidRPr="003D6457" w:rsidRDefault="00C55AFD" w:rsidP="005B2B49">
            <w:pPr>
              <w:pStyle w:val="MsgTableHeader"/>
              <w:jc w:val="center"/>
              <w:rPr>
                <w:noProof/>
              </w:rPr>
            </w:pPr>
            <w:r w:rsidRPr="003D6457">
              <w:rPr>
                <w:noProof/>
              </w:rPr>
              <w:t>Chapter</w:t>
            </w:r>
          </w:p>
        </w:tc>
      </w:tr>
      <w:tr w:rsidR="00C55AFD" w:rsidRPr="003D6457" w14:paraId="09756AE8"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2C2420E6"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010EF332"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35947E43"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BC938E" w14:textId="77777777" w:rsidR="00C55AFD" w:rsidRPr="003D6457" w:rsidRDefault="00C55AFD" w:rsidP="005B2B49">
            <w:pPr>
              <w:pStyle w:val="MsgTableBody"/>
              <w:jc w:val="center"/>
              <w:rPr>
                <w:noProof/>
              </w:rPr>
            </w:pPr>
            <w:r w:rsidRPr="003D6457">
              <w:rPr>
                <w:noProof/>
              </w:rPr>
              <w:t>2</w:t>
            </w:r>
          </w:p>
        </w:tc>
      </w:tr>
      <w:tr w:rsidR="00C55AFD" w:rsidRPr="003D6457" w14:paraId="5754BEA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93023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3AC92A89"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52719D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3F32C" w14:textId="77777777" w:rsidR="00C55AFD" w:rsidRPr="003D6457" w:rsidRDefault="00C55AFD" w:rsidP="005B2B49">
            <w:pPr>
              <w:pStyle w:val="MsgTableBody"/>
              <w:jc w:val="center"/>
              <w:rPr>
                <w:noProof/>
              </w:rPr>
            </w:pPr>
            <w:r w:rsidRPr="003D6457">
              <w:rPr>
                <w:noProof/>
              </w:rPr>
              <w:t>2</w:t>
            </w:r>
          </w:p>
        </w:tc>
      </w:tr>
      <w:tr w:rsidR="00C55AFD" w:rsidRPr="003D6457" w14:paraId="36B93E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237E4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11B194E3"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A9896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A06F1" w14:textId="77777777" w:rsidR="00C55AFD" w:rsidRPr="003D6457" w:rsidRDefault="00C55AFD" w:rsidP="005B2B49">
            <w:pPr>
              <w:pStyle w:val="MsgTableBody"/>
              <w:jc w:val="center"/>
              <w:rPr>
                <w:noProof/>
              </w:rPr>
            </w:pPr>
            <w:r w:rsidRPr="003D6457">
              <w:rPr>
                <w:noProof/>
              </w:rPr>
              <w:t>2</w:t>
            </w:r>
          </w:p>
        </w:tc>
      </w:tr>
      <w:tr w:rsidR="00C55AFD" w:rsidRPr="003D6457" w14:paraId="2FE2B73A"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B9C53CD" w14:textId="77777777" w:rsidR="00C55AFD" w:rsidRPr="003D6457" w:rsidRDefault="00C55AFD">
            <w:pPr>
              <w:pStyle w:val="MsgTableBody"/>
              <w:rPr>
                <w:noProof/>
              </w:rPr>
            </w:pPr>
            <w:r w:rsidRPr="003D6457">
              <w:rPr>
                <w:noProof/>
              </w:rPr>
              <w:t>MSA</w:t>
            </w:r>
          </w:p>
        </w:tc>
        <w:tc>
          <w:tcPr>
            <w:tcW w:w="4320" w:type="dxa"/>
            <w:tcBorders>
              <w:top w:val="dotted" w:sz="4" w:space="0" w:color="auto"/>
              <w:left w:val="nil"/>
              <w:bottom w:val="dotted" w:sz="4" w:space="0" w:color="auto"/>
              <w:right w:val="nil"/>
            </w:tcBorders>
            <w:shd w:val="clear" w:color="auto" w:fill="FFFFFF"/>
          </w:tcPr>
          <w:p w14:paraId="3747E3DF" w14:textId="77777777" w:rsidR="00C55AFD" w:rsidRPr="003D6457" w:rsidRDefault="00C55AFD">
            <w:pPr>
              <w:pStyle w:val="MsgTableBody"/>
              <w:rPr>
                <w:noProof/>
              </w:rPr>
            </w:pPr>
            <w:r w:rsidRPr="003D6457">
              <w:rPr>
                <w:noProof/>
              </w:rPr>
              <w:t>Message Acknowledgement</w:t>
            </w:r>
          </w:p>
        </w:tc>
        <w:tc>
          <w:tcPr>
            <w:tcW w:w="864" w:type="dxa"/>
            <w:tcBorders>
              <w:top w:val="dotted" w:sz="4" w:space="0" w:color="auto"/>
              <w:left w:val="nil"/>
              <w:bottom w:val="dotted" w:sz="4" w:space="0" w:color="auto"/>
              <w:right w:val="nil"/>
            </w:tcBorders>
            <w:shd w:val="clear" w:color="auto" w:fill="FFFFFF"/>
          </w:tcPr>
          <w:p w14:paraId="5BFDBA5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2EE74" w14:textId="77777777" w:rsidR="00C55AFD" w:rsidRPr="003D6457" w:rsidRDefault="00C55AFD" w:rsidP="005B2B49">
            <w:pPr>
              <w:pStyle w:val="MsgTableBody"/>
              <w:jc w:val="center"/>
              <w:rPr>
                <w:noProof/>
              </w:rPr>
            </w:pPr>
            <w:r w:rsidRPr="003D6457">
              <w:rPr>
                <w:noProof/>
              </w:rPr>
              <w:t>2</w:t>
            </w:r>
          </w:p>
        </w:tc>
      </w:tr>
      <w:tr w:rsidR="00C55AFD" w:rsidRPr="003D6457" w14:paraId="2C7F59D4"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279BF2CE" w14:textId="77777777" w:rsidR="00C55AFD" w:rsidRPr="003D6457" w:rsidRDefault="00C55AFD">
            <w:pPr>
              <w:pStyle w:val="MsgTableBody"/>
              <w:rPr>
                <w:noProof/>
              </w:rPr>
            </w:pPr>
            <w:r w:rsidRPr="003D6457">
              <w:rPr>
                <w:noProof/>
              </w:rPr>
              <w:t>[{ ERR }]</w:t>
            </w:r>
          </w:p>
        </w:tc>
        <w:tc>
          <w:tcPr>
            <w:tcW w:w="4320" w:type="dxa"/>
            <w:tcBorders>
              <w:top w:val="dotted" w:sz="4" w:space="0" w:color="auto"/>
              <w:left w:val="nil"/>
              <w:bottom w:val="single" w:sz="2" w:space="0" w:color="auto"/>
              <w:right w:val="nil"/>
            </w:tcBorders>
            <w:shd w:val="clear" w:color="auto" w:fill="FFFFFF"/>
          </w:tcPr>
          <w:p w14:paraId="24BE8E4C" w14:textId="77777777" w:rsidR="00C55AFD" w:rsidRPr="003D6457" w:rsidRDefault="00C55AFD">
            <w:pPr>
              <w:pStyle w:val="MsgTableBody"/>
              <w:rPr>
                <w:noProof/>
              </w:rPr>
            </w:pPr>
            <w:r w:rsidRPr="003D6457">
              <w:rPr>
                <w:noProof/>
              </w:rPr>
              <w:t>Error</w:t>
            </w:r>
          </w:p>
        </w:tc>
        <w:tc>
          <w:tcPr>
            <w:tcW w:w="864" w:type="dxa"/>
            <w:tcBorders>
              <w:top w:val="dotted" w:sz="4" w:space="0" w:color="auto"/>
              <w:left w:val="nil"/>
              <w:bottom w:val="single" w:sz="2" w:space="0" w:color="auto"/>
              <w:right w:val="nil"/>
            </w:tcBorders>
            <w:shd w:val="clear" w:color="auto" w:fill="FFFFFF"/>
          </w:tcPr>
          <w:p w14:paraId="3D65BBB2"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DE7D73" w14:textId="77777777" w:rsidR="00C55AFD" w:rsidRPr="003D6457" w:rsidRDefault="00C55AFD" w:rsidP="005B2B49">
            <w:pPr>
              <w:pStyle w:val="MsgTableBody"/>
              <w:jc w:val="center"/>
              <w:rPr>
                <w:noProof/>
              </w:rPr>
            </w:pPr>
            <w:r w:rsidRPr="003D6457">
              <w:rPr>
                <w:noProof/>
              </w:rPr>
              <w:t>2</w:t>
            </w:r>
          </w:p>
        </w:tc>
      </w:tr>
    </w:tbl>
    <w:p w14:paraId="2CA5E493" w14:textId="77777777" w:rsidR="00D65147" w:rsidRDefault="00D65147" w:rsidP="00D65147">
      <w:pPr>
        <w:rPr>
          <w:noProof/>
        </w:rPr>
      </w:pPr>
      <w:bookmarkStart w:id="41" w:name="_Toc536442056"/>
      <w:bookmarkStart w:id="42" w:name="_Toc1891059"/>
      <w:bookmarkStart w:id="43" w:name="_Toc348247864"/>
      <w:bookmarkStart w:id="44" w:name="_Toc348260986"/>
      <w:bookmarkStart w:id="45" w:name="_Toc3483468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2651"/>
      </w:tblGrid>
      <w:tr w:rsidR="001D3E9E" w:rsidRPr="006D6BB6" w14:paraId="7479C0EB" w14:textId="77777777" w:rsidTr="001D3E9E">
        <w:trPr>
          <w:jc w:val="center"/>
        </w:trPr>
        <w:tc>
          <w:tcPr>
            <w:tcW w:w="6445" w:type="dxa"/>
            <w:gridSpan w:val="3"/>
          </w:tcPr>
          <w:p w14:paraId="5DE9FC1D" w14:textId="6AFB0096" w:rsidR="001D3E9E" w:rsidRPr="006D6BB6" w:rsidRDefault="001D3E9E" w:rsidP="00B41858">
            <w:pPr>
              <w:jc w:val="center"/>
            </w:pPr>
            <w:r>
              <w:t>Acknowledgement Choreography</w:t>
            </w:r>
          </w:p>
        </w:tc>
      </w:tr>
      <w:tr w:rsidR="001D3E9E" w:rsidRPr="006D6BB6" w14:paraId="3B5946D5" w14:textId="77777777" w:rsidTr="001D3E9E">
        <w:trPr>
          <w:jc w:val="center"/>
        </w:trPr>
        <w:tc>
          <w:tcPr>
            <w:tcW w:w="6445" w:type="dxa"/>
            <w:gridSpan w:val="3"/>
          </w:tcPr>
          <w:p w14:paraId="08623A0A" w14:textId="0CFF05F0" w:rsidR="001D3E9E" w:rsidRPr="00B41858" w:rsidRDefault="001D3E9E" w:rsidP="00B41858">
            <w:pPr>
              <w:jc w:val="center"/>
            </w:pPr>
            <w:r w:rsidRPr="00B41858">
              <w:t>ACK^N02^ACK</w:t>
            </w:r>
          </w:p>
        </w:tc>
      </w:tr>
      <w:tr w:rsidR="00D65147" w:rsidRPr="006D6BB6" w14:paraId="2D52801F" w14:textId="77777777" w:rsidTr="001D3E9E">
        <w:trPr>
          <w:jc w:val="center"/>
        </w:trPr>
        <w:tc>
          <w:tcPr>
            <w:tcW w:w="1458" w:type="dxa"/>
          </w:tcPr>
          <w:p w14:paraId="43E4C96D" w14:textId="77777777" w:rsidR="00D65147" w:rsidRPr="006D6BB6" w:rsidRDefault="00D65147" w:rsidP="007C3A5B">
            <w:pPr>
              <w:pStyle w:val="ACK-ChoreographyBody"/>
            </w:pPr>
            <w:r w:rsidRPr="006D6BB6">
              <w:t>Field name</w:t>
            </w:r>
          </w:p>
        </w:tc>
        <w:tc>
          <w:tcPr>
            <w:tcW w:w="2336" w:type="dxa"/>
          </w:tcPr>
          <w:p w14:paraId="3B1029F3" w14:textId="77777777" w:rsidR="00D65147" w:rsidRPr="006D6BB6" w:rsidRDefault="00D65147" w:rsidP="007C3A5B">
            <w:pPr>
              <w:pStyle w:val="ACK-ChoreographyBody"/>
            </w:pPr>
            <w:r w:rsidRPr="006D6BB6">
              <w:t>Field Value: Original mode</w:t>
            </w:r>
          </w:p>
        </w:tc>
        <w:tc>
          <w:tcPr>
            <w:tcW w:w="2651" w:type="dxa"/>
          </w:tcPr>
          <w:p w14:paraId="76261076" w14:textId="77777777" w:rsidR="00D65147" w:rsidRPr="006D6BB6" w:rsidRDefault="00D65147" w:rsidP="007C3A5B">
            <w:pPr>
              <w:pStyle w:val="ACK-ChoreographyBody"/>
            </w:pPr>
            <w:r w:rsidRPr="006D6BB6">
              <w:t>Field value: Enhanced mode</w:t>
            </w:r>
          </w:p>
        </w:tc>
      </w:tr>
      <w:tr w:rsidR="00D65147" w:rsidRPr="006D6BB6" w14:paraId="4D2661C3" w14:textId="77777777" w:rsidTr="001D3E9E">
        <w:trPr>
          <w:jc w:val="center"/>
        </w:trPr>
        <w:tc>
          <w:tcPr>
            <w:tcW w:w="1458" w:type="dxa"/>
          </w:tcPr>
          <w:p w14:paraId="5109E579" w14:textId="77777777" w:rsidR="00D65147" w:rsidRPr="006D6BB6" w:rsidRDefault="00D65147" w:rsidP="007C3A5B">
            <w:pPr>
              <w:pStyle w:val="ACK-ChoreographyBody"/>
            </w:pPr>
            <w:r>
              <w:t>MSH-</w:t>
            </w:r>
            <w:r w:rsidRPr="006D6BB6">
              <w:t>15</w:t>
            </w:r>
          </w:p>
        </w:tc>
        <w:tc>
          <w:tcPr>
            <w:tcW w:w="2336" w:type="dxa"/>
          </w:tcPr>
          <w:p w14:paraId="03B5465A" w14:textId="77777777" w:rsidR="00D65147" w:rsidRPr="006D6BB6" w:rsidRDefault="00D65147" w:rsidP="007C3A5B">
            <w:pPr>
              <w:pStyle w:val="ACK-ChoreographyBody"/>
            </w:pPr>
            <w:r w:rsidRPr="006D6BB6">
              <w:t>Blank</w:t>
            </w:r>
          </w:p>
        </w:tc>
        <w:tc>
          <w:tcPr>
            <w:tcW w:w="2651" w:type="dxa"/>
          </w:tcPr>
          <w:p w14:paraId="5C5893AE" w14:textId="77777777" w:rsidR="00D65147" w:rsidRPr="006D6BB6" w:rsidRDefault="00D65147" w:rsidP="007C3A5B">
            <w:pPr>
              <w:pStyle w:val="ACK-ChoreographyBody"/>
            </w:pPr>
            <w:r w:rsidRPr="006D6BB6">
              <w:t>AL, SU, ER</w:t>
            </w:r>
            <w:r>
              <w:t>, NE</w:t>
            </w:r>
          </w:p>
        </w:tc>
      </w:tr>
      <w:tr w:rsidR="00D65147" w:rsidRPr="006D6BB6" w14:paraId="058A1CD8" w14:textId="77777777" w:rsidTr="001D3E9E">
        <w:trPr>
          <w:jc w:val="center"/>
        </w:trPr>
        <w:tc>
          <w:tcPr>
            <w:tcW w:w="1458" w:type="dxa"/>
          </w:tcPr>
          <w:p w14:paraId="548150BA" w14:textId="77777777" w:rsidR="00D65147" w:rsidRPr="006D6BB6" w:rsidRDefault="00D65147" w:rsidP="007C3A5B">
            <w:pPr>
              <w:pStyle w:val="ACK-ChoreographyBody"/>
            </w:pPr>
            <w:r>
              <w:t>MSH-</w:t>
            </w:r>
            <w:r w:rsidRPr="006D6BB6">
              <w:t>16</w:t>
            </w:r>
          </w:p>
        </w:tc>
        <w:tc>
          <w:tcPr>
            <w:tcW w:w="2336" w:type="dxa"/>
          </w:tcPr>
          <w:p w14:paraId="0002D614" w14:textId="77777777" w:rsidR="00D65147" w:rsidRPr="006D6BB6" w:rsidRDefault="00D65147" w:rsidP="007C3A5B">
            <w:pPr>
              <w:pStyle w:val="ACK-ChoreographyBody"/>
            </w:pPr>
            <w:r w:rsidRPr="006D6BB6">
              <w:t>Blank</w:t>
            </w:r>
          </w:p>
        </w:tc>
        <w:tc>
          <w:tcPr>
            <w:tcW w:w="2651" w:type="dxa"/>
          </w:tcPr>
          <w:p w14:paraId="07DB5CF7" w14:textId="77777777" w:rsidR="00D65147" w:rsidRPr="006D6BB6" w:rsidRDefault="00D65147" w:rsidP="007C3A5B">
            <w:pPr>
              <w:pStyle w:val="ACK-ChoreographyBody"/>
            </w:pPr>
            <w:r w:rsidRPr="006D6BB6">
              <w:t>AL, SU, ER</w:t>
            </w:r>
            <w:r>
              <w:t>, NE</w:t>
            </w:r>
          </w:p>
        </w:tc>
      </w:tr>
      <w:tr w:rsidR="00D65147" w:rsidRPr="006D6BB6" w14:paraId="70E6D917" w14:textId="77777777" w:rsidTr="001D3E9E">
        <w:trPr>
          <w:jc w:val="center"/>
        </w:trPr>
        <w:tc>
          <w:tcPr>
            <w:tcW w:w="1458" w:type="dxa"/>
          </w:tcPr>
          <w:p w14:paraId="1E8132C1" w14:textId="77777777" w:rsidR="00D65147" w:rsidRPr="006D6BB6" w:rsidRDefault="00D65147" w:rsidP="007C3A5B">
            <w:pPr>
              <w:pStyle w:val="ACK-ChoreographyBody"/>
            </w:pPr>
            <w:r w:rsidRPr="006D6BB6">
              <w:t>Immediate Ack</w:t>
            </w:r>
          </w:p>
        </w:tc>
        <w:tc>
          <w:tcPr>
            <w:tcW w:w="2336" w:type="dxa"/>
          </w:tcPr>
          <w:p w14:paraId="5D84DDE7" w14:textId="77777777" w:rsidR="00D65147" w:rsidRPr="006D6BB6" w:rsidRDefault="00D65147" w:rsidP="007C3A5B">
            <w:pPr>
              <w:pStyle w:val="ACK-ChoreographyBody"/>
            </w:pPr>
            <w:r>
              <w:rPr>
                <w:szCs w:val="16"/>
              </w:rPr>
              <w:t>-</w:t>
            </w:r>
          </w:p>
        </w:tc>
        <w:tc>
          <w:tcPr>
            <w:tcW w:w="2651" w:type="dxa"/>
          </w:tcPr>
          <w:p w14:paraId="4D41D074" w14:textId="77777777" w:rsidR="00D65147" w:rsidRPr="006D6BB6" w:rsidRDefault="00D65147" w:rsidP="007C3A5B">
            <w:pPr>
              <w:pStyle w:val="ACK-ChoreographyBody"/>
            </w:pPr>
            <w:r>
              <w:rPr>
                <w:szCs w:val="16"/>
              </w:rPr>
              <w:t>-</w:t>
            </w:r>
          </w:p>
        </w:tc>
      </w:tr>
      <w:tr w:rsidR="00D65147" w:rsidRPr="006D6BB6" w14:paraId="23EC7715" w14:textId="77777777" w:rsidTr="001D3E9E">
        <w:trPr>
          <w:jc w:val="center"/>
        </w:trPr>
        <w:tc>
          <w:tcPr>
            <w:tcW w:w="1458" w:type="dxa"/>
          </w:tcPr>
          <w:p w14:paraId="63233739" w14:textId="77777777" w:rsidR="00D65147" w:rsidRPr="006D6BB6" w:rsidRDefault="00D65147" w:rsidP="007C3A5B">
            <w:pPr>
              <w:pStyle w:val="ACK-ChoreographyBody"/>
            </w:pPr>
            <w:r w:rsidRPr="006D6BB6">
              <w:t>Application Ack</w:t>
            </w:r>
          </w:p>
        </w:tc>
        <w:tc>
          <w:tcPr>
            <w:tcW w:w="2336" w:type="dxa"/>
          </w:tcPr>
          <w:p w14:paraId="590A66E3" w14:textId="77777777" w:rsidR="00D65147" w:rsidRPr="006D6BB6" w:rsidRDefault="00D65147" w:rsidP="007C3A5B">
            <w:pPr>
              <w:pStyle w:val="ACK-ChoreographyBody"/>
            </w:pPr>
            <w:r>
              <w:rPr>
                <w:szCs w:val="16"/>
              </w:rPr>
              <w:t>-</w:t>
            </w:r>
          </w:p>
        </w:tc>
        <w:tc>
          <w:tcPr>
            <w:tcW w:w="2651" w:type="dxa"/>
          </w:tcPr>
          <w:p w14:paraId="7F1A02DB" w14:textId="77777777" w:rsidR="00D65147" w:rsidRPr="006D6BB6" w:rsidRDefault="00D65147" w:rsidP="007C3A5B">
            <w:pPr>
              <w:pStyle w:val="ACK-ChoreographyBody"/>
            </w:pPr>
            <w:r w:rsidRPr="006D6BB6">
              <w:t>-</w:t>
            </w:r>
          </w:p>
        </w:tc>
      </w:tr>
    </w:tbl>
    <w:p w14:paraId="41A12D48" w14:textId="77777777" w:rsidR="00421653" w:rsidRDefault="00421653" w:rsidP="00AB3097">
      <w:pPr>
        <w:rPr>
          <w:noProof/>
        </w:rPr>
      </w:pPr>
    </w:p>
    <w:p w14:paraId="5F52F606" w14:textId="43882CA2" w:rsidR="00C55AFD" w:rsidRPr="003D6457" w:rsidRDefault="0059125F">
      <w:pPr>
        <w:pStyle w:val="Heading2"/>
        <w:rPr>
          <w:noProof/>
        </w:rPr>
      </w:pPr>
      <w:bookmarkStart w:id="46" w:name="_Toc29039287"/>
      <w:r>
        <w:rPr>
          <w:noProof/>
        </w:rPr>
        <w:t>M</w:t>
      </w:r>
      <w:r w:rsidR="00C55AFD" w:rsidRPr="003D6457">
        <w:rPr>
          <w:noProof/>
        </w:rPr>
        <w:t xml:space="preserve">essage </w:t>
      </w:r>
      <w:r>
        <w:rPr>
          <w:noProof/>
        </w:rPr>
        <w:t>S</w:t>
      </w:r>
      <w:r w:rsidR="00C55AFD" w:rsidRPr="003D6457">
        <w:rPr>
          <w:noProof/>
        </w:rPr>
        <w:t>egments</w:t>
      </w:r>
      <w:bookmarkEnd w:id="41"/>
      <w:bookmarkEnd w:id="42"/>
      <w:bookmarkEnd w:id="46"/>
    </w:p>
    <w:p w14:paraId="0CB54057" w14:textId="77777777" w:rsidR="00C55AFD" w:rsidRPr="003D6457" w:rsidRDefault="00C55AFD">
      <w:pPr>
        <w:pStyle w:val="Heading3"/>
        <w:rPr>
          <w:noProof/>
        </w:rPr>
      </w:pPr>
      <w:bookmarkStart w:id="47" w:name="_Toc536442057"/>
      <w:bookmarkStart w:id="48" w:name="_Toc1891060"/>
      <w:bookmarkStart w:id="49" w:name="_Toc29039288"/>
      <w:r w:rsidRPr="003D6457">
        <w:rPr>
          <w:noProof/>
        </w:rPr>
        <w:t xml:space="preserve">NCK </w:t>
      </w:r>
      <w:r w:rsidRPr="003D6457">
        <w:rPr>
          <w:noProof/>
        </w:rPr>
        <w:noBreakHyphen/>
        <w:t xml:space="preserve"> System Clock Segment</w:t>
      </w:r>
      <w:bookmarkEnd w:id="43"/>
      <w:bookmarkEnd w:id="44"/>
      <w:bookmarkEnd w:id="45"/>
      <w:bookmarkEnd w:id="47"/>
      <w:bookmarkEnd w:id="48"/>
      <w:bookmarkEnd w:id="49"/>
      <w:r w:rsidR="00746FF5" w:rsidRPr="003D6457">
        <w:rPr>
          <w:noProof/>
        </w:rPr>
        <w:fldChar w:fldCharType="begin"/>
      </w:r>
      <w:r w:rsidRPr="003D6457">
        <w:rPr>
          <w:noProof/>
        </w:rPr>
        <w:instrText xml:space="preserve"> XE "system clock segment" </w:instrText>
      </w:r>
      <w:r w:rsidR="00746FF5" w:rsidRPr="003D6457">
        <w:rPr>
          <w:noProof/>
        </w:rPr>
        <w:fldChar w:fldCharType="end"/>
      </w:r>
      <w:r w:rsidR="00746FF5" w:rsidRPr="003D6457">
        <w:rPr>
          <w:noProof/>
        </w:rPr>
        <w:fldChar w:fldCharType="begin"/>
      </w:r>
      <w:r w:rsidRPr="003D6457">
        <w:rPr>
          <w:noProof/>
        </w:rPr>
        <w:instrText>xe "NCK"</w:instrText>
      </w:r>
      <w:r w:rsidR="00746FF5" w:rsidRPr="003D6457">
        <w:rPr>
          <w:noProof/>
        </w:rPr>
        <w:fldChar w:fldCharType="end"/>
      </w:r>
      <w:r w:rsidR="00746FF5" w:rsidRPr="003D6457">
        <w:rPr>
          <w:noProof/>
        </w:rPr>
        <w:fldChar w:fldCharType="begin"/>
      </w:r>
      <w:r w:rsidRPr="003D6457">
        <w:rPr>
          <w:noProof/>
        </w:rPr>
        <w:instrText>xe "Segments: NCK"</w:instrText>
      </w:r>
      <w:r w:rsidR="00746FF5" w:rsidRPr="003D6457">
        <w:rPr>
          <w:noProof/>
        </w:rPr>
        <w:fldChar w:fldCharType="end"/>
      </w:r>
    </w:p>
    <w:p w14:paraId="2071FC42" w14:textId="77777777" w:rsidR="00C55AFD" w:rsidRPr="003D6457" w:rsidRDefault="00C55AFD">
      <w:pPr>
        <w:pStyle w:val="NormalIndented"/>
        <w:rPr>
          <w:noProof/>
        </w:rPr>
      </w:pPr>
      <w:r w:rsidRPr="003D6457">
        <w:rPr>
          <w:noProof/>
        </w:rPr>
        <w:t>The NCK segment is used to allow the various applications on the network to synchronize their system clocks (system date and time).</w:t>
      </w:r>
    </w:p>
    <w:p w14:paraId="4FE741B9" w14:textId="77777777" w:rsidR="00C55AFD" w:rsidRPr="003D6457" w:rsidRDefault="00C55AFD">
      <w:pPr>
        <w:pStyle w:val="NormalIndented"/>
        <w:rPr>
          <w:noProof/>
        </w:rPr>
      </w:pPr>
      <w:r w:rsidRPr="003D6457">
        <w:rPr>
          <w:noProof/>
        </w:rPr>
        <w:lastRenderedPageBreak/>
        <w:t>Usage Notes: If this message is to be used to automatically reset/correct system clocks, it is recommended that the system or administrative personnel initiating the NMQ with the NCK segment have the authority to correct the clock (system date and time) for the other systems on the network.  This is important in order to avoid the obvious confusion of multiple systems attempting to resynchronize each other's clocks.</w:t>
      </w:r>
    </w:p>
    <w:p w14:paraId="75D13690" w14:textId="77777777" w:rsidR="00C55AFD" w:rsidRPr="003D6457" w:rsidRDefault="00C55AFD">
      <w:pPr>
        <w:pStyle w:val="NormalIndented"/>
        <w:rPr>
          <w:noProof/>
        </w:rPr>
      </w:pPr>
      <w:r w:rsidRPr="003D6457">
        <w:rPr>
          <w:noProof/>
        </w:rPr>
        <w:t>If this message is used only to gather information on the various systems' clocks, it is still important for an administrative procedure to be worked out to avoid conflicts when resetting clocks.</w:t>
      </w:r>
    </w:p>
    <w:p w14:paraId="762722C7" w14:textId="77777777" w:rsidR="00C55AFD" w:rsidRPr="003D6457" w:rsidRDefault="00C55AFD">
      <w:pPr>
        <w:pStyle w:val="AttributeTableCaption"/>
        <w:rPr>
          <w:noProof/>
        </w:rPr>
      </w:pPr>
      <w:r w:rsidRPr="003D6457">
        <w:rPr>
          <w:noProof/>
        </w:rPr>
        <w:t>HL7 Attribute Table – NCK</w:t>
      </w:r>
      <w:bookmarkStart w:id="50" w:name="NCK"/>
      <w:bookmarkEnd w:id="50"/>
      <w:r w:rsidRPr="003D6457">
        <w:rPr>
          <w:noProof/>
        </w:rPr>
        <w:t xml:space="preserve"> – System Clock</w:t>
      </w:r>
      <w:r w:rsidR="00746FF5" w:rsidRPr="003D6457">
        <w:rPr>
          <w:noProof/>
        </w:rPr>
        <w:fldChar w:fldCharType="begin"/>
      </w:r>
      <w:r w:rsidRPr="003D6457">
        <w:rPr>
          <w:noProof/>
        </w:rPr>
        <w:instrText>XE "HL7 Attribute Table - NCK"</w:instrText>
      </w:r>
      <w:r w:rsidR="00746FF5" w:rsidRPr="003D6457">
        <w:rPr>
          <w:noProof/>
        </w:rPr>
        <w:fldChar w:fldCharType="end"/>
      </w:r>
      <w:r w:rsidR="00746FF5" w:rsidRPr="003D6457">
        <w:rPr>
          <w:noProof/>
        </w:rPr>
        <w:fldChar w:fldCharType="begin"/>
      </w:r>
      <w:r w:rsidRPr="003D6457">
        <w:rPr>
          <w:noProof/>
        </w:rPr>
        <w:instrText>XE "NCK attributes"</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7623FDF5"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566E1EDB"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59A2AD6B"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50E3D75C"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4FC9B711"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0880EE6E"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5547B0F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3A5D377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2524D4FA"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110B3604" w14:textId="77777777" w:rsidR="00C55AFD" w:rsidRPr="003D6457" w:rsidRDefault="00C55AFD">
            <w:pPr>
              <w:pStyle w:val="AttributeTableHeader"/>
              <w:jc w:val="left"/>
              <w:rPr>
                <w:noProof/>
              </w:rPr>
            </w:pPr>
            <w:r w:rsidRPr="003D6457">
              <w:rPr>
                <w:noProof/>
              </w:rPr>
              <w:t>ELEMENT NAME</w:t>
            </w:r>
          </w:p>
        </w:tc>
      </w:tr>
      <w:tr w:rsidR="005B2B49" w:rsidRPr="003D6457" w14:paraId="63CA6052" w14:textId="77777777" w:rsidTr="005B2B49">
        <w:trPr>
          <w:jc w:val="center"/>
        </w:trPr>
        <w:tc>
          <w:tcPr>
            <w:tcW w:w="648" w:type="dxa"/>
            <w:tcBorders>
              <w:top w:val="single" w:sz="4" w:space="0" w:color="auto"/>
              <w:left w:val="nil"/>
              <w:bottom w:val="single" w:sz="4" w:space="0" w:color="auto"/>
              <w:right w:val="nil"/>
            </w:tcBorders>
            <w:shd w:val="clear" w:color="auto" w:fill="FFFFFF"/>
          </w:tcPr>
          <w:p w14:paraId="5DD29D48"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single" w:sz="4" w:space="0" w:color="auto"/>
              <w:right w:val="nil"/>
            </w:tcBorders>
            <w:shd w:val="clear" w:color="auto" w:fill="FFFFFF"/>
          </w:tcPr>
          <w:p w14:paraId="73E8C7F7" w14:textId="77777777" w:rsidR="00C55AFD" w:rsidRPr="003D6457" w:rsidRDefault="00C55AFD" w:rsidP="009E7AE4">
            <w:pPr>
              <w:pStyle w:val="AttributeTableBody"/>
              <w:rPr>
                <w:noProof/>
              </w:rPr>
            </w:pPr>
            <w:r w:rsidRPr="003D6457">
              <w:rPr>
                <w:noProof/>
              </w:rPr>
              <w:t>4..24</w:t>
            </w:r>
          </w:p>
        </w:tc>
        <w:tc>
          <w:tcPr>
            <w:tcW w:w="720" w:type="dxa"/>
            <w:tcBorders>
              <w:top w:val="single" w:sz="4" w:space="0" w:color="auto"/>
              <w:left w:val="nil"/>
              <w:bottom w:val="single" w:sz="4" w:space="0" w:color="auto"/>
              <w:right w:val="nil"/>
            </w:tcBorders>
            <w:shd w:val="clear" w:color="auto" w:fill="FFFFFF"/>
          </w:tcPr>
          <w:p w14:paraId="444C55C0" w14:textId="77777777" w:rsidR="00C55AFD" w:rsidRPr="003D6457" w:rsidRDefault="00C55AFD">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3F828CE1" w14:textId="77777777" w:rsidR="00C55AFD" w:rsidRPr="003D6457" w:rsidRDefault="00C55AFD">
            <w:pPr>
              <w:pStyle w:val="AttributeTableBody"/>
              <w:rPr>
                <w:noProof/>
              </w:rPr>
            </w:pPr>
            <w:r w:rsidRPr="003D6457">
              <w:rPr>
                <w:noProof/>
              </w:rPr>
              <w:t>DTM</w:t>
            </w:r>
          </w:p>
        </w:tc>
        <w:tc>
          <w:tcPr>
            <w:tcW w:w="648" w:type="dxa"/>
            <w:tcBorders>
              <w:top w:val="single" w:sz="4" w:space="0" w:color="auto"/>
              <w:left w:val="nil"/>
              <w:bottom w:val="single" w:sz="4" w:space="0" w:color="auto"/>
              <w:right w:val="nil"/>
            </w:tcBorders>
            <w:shd w:val="clear" w:color="auto" w:fill="FFFFFF"/>
          </w:tcPr>
          <w:p w14:paraId="0E635D52"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single" w:sz="4" w:space="0" w:color="auto"/>
              <w:right w:val="nil"/>
            </w:tcBorders>
            <w:shd w:val="clear" w:color="auto" w:fill="FFFFFF"/>
          </w:tcPr>
          <w:p w14:paraId="14FFD481"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58817CE"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4106037E" w14:textId="77777777" w:rsidR="00C55AFD" w:rsidRPr="003D6457" w:rsidRDefault="00C55AFD">
            <w:pPr>
              <w:pStyle w:val="AttributeTableBody"/>
              <w:rPr>
                <w:noProof/>
              </w:rPr>
            </w:pPr>
            <w:r w:rsidRPr="003D6457">
              <w:rPr>
                <w:noProof/>
              </w:rPr>
              <w:t xml:space="preserve">01172 </w:t>
            </w:r>
          </w:p>
        </w:tc>
        <w:tc>
          <w:tcPr>
            <w:tcW w:w="3888" w:type="dxa"/>
            <w:tcBorders>
              <w:top w:val="single" w:sz="4" w:space="0" w:color="auto"/>
              <w:left w:val="nil"/>
              <w:bottom w:val="single" w:sz="4" w:space="0" w:color="auto"/>
              <w:right w:val="nil"/>
            </w:tcBorders>
            <w:shd w:val="clear" w:color="auto" w:fill="FFFFFF"/>
          </w:tcPr>
          <w:p w14:paraId="1EC0C175" w14:textId="77777777" w:rsidR="00C55AFD" w:rsidRPr="003D6457" w:rsidRDefault="00C55AFD">
            <w:pPr>
              <w:pStyle w:val="AttributeTableBody"/>
              <w:jc w:val="left"/>
              <w:rPr>
                <w:noProof/>
              </w:rPr>
            </w:pPr>
            <w:r w:rsidRPr="003D6457">
              <w:rPr>
                <w:noProof/>
              </w:rPr>
              <w:t>System Date/Time</w:t>
            </w:r>
          </w:p>
        </w:tc>
      </w:tr>
    </w:tbl>
    <w:p w14:paraId="65DE1A2E" w14:textId="77777777" w:rsidR="00C55AFD" w:rsidRPr="003D6457" w:rsidRDefault="00C55AFD">
      <w:pPr>
        <w:pStyle w:val="Heading4"/>
        <w:rPr>
          <w:noProof/>
          <w:vanish/>
        </w:rPr>
      </w:pPr>
      <w:r w:rsidRPr="003D6457">
        <w:rPr>
          <w:noProof/>
          <w:vanish/>
        </w:rPr>
        <w:t>NCK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149F423C" w14:textId="77777777" w:rsidR="00C55AFD" w:rsidRPr="003D6457" w:rsidRDefault="00C55AFD">
      <w:pPr>
        <w:pStyle w:val="Heading4"/>
        <w:rPr>
          <w:noProof/>
        </w:rPr>
      </w:pPr>
      <w:r w:rsidRPr="003D6457">
        <w:rPr>
          <w:noProof/>
        </w:rPr>
        <w:t>NCK-1   System Date/time</w:t>
      </w:r>
      <w:r w:rsidR="00746FF5" w:rsidRPr="003D6457">
        <w:rPr>
          <w:noProof/>
        </w:rPr>
        <w:fldChar w:fldCharType="begin"/>
      </w:r>
      <w:r w:rsidRPr="003D6457">
        <w:rPr>
          <w:noProof/>
        </w:rPr>
        <w:instrText xml:space="preserve"> XE "System date/time" </w:instrText>
      </w:r>
      <w:r w:rsidR="00746FF5" w:rsidRPr="003D6457">
        <w:rPr>
          <w:noProof/>
        </w:rPr>
        <w:fldChar w:fldCharType="end"/>
      </w:r>
      <w:r w:rsidRPr="003D6457">
        <w:rPr>
          <w:noProof/>
        </w:rPr>
        <w:t xml:space="preserve">   (DTM)   01172</w:t>
      </w:r>
    </w:p>
    <w:p w14:paraId="3CBCC460" w14:textId="77777777" w:rsidR="00C55AFD" w:rsidRPr="003D6457" w:rsidRDefault="00C55AFD">
      <w:pPr>
        <w:pStyle w:val="NormalIndented"/>
        <w:rPr>
          <w:noProof/>
        </w:rPr>
      </w:pPr>
      <w:r w:rsidRPr="003D6457">
        <w:rPr>
          <w:noProof/>
        </w:rPr>
        <w:t xml:space="preserve">Definition:  This field contains an HL7 time stamp.  It is strongly recommended that seconds be included.  If the message contains an NST or NSC segment, the NCK segment is optional.  If the NCK segment is present, this field is required.  If present in the NMQ message, or the unsolicited NMD message, it contains the system date/time of the sending system.  If present in the NMR response message, it contains the responding system's date/time. </w:t>
      </w:r>
    </w:p>
    <w:p w14:paraId="30C662C7" w14:textId="77777777" w:rsidR="00C55AFD" w:rsidRPr="003D6457" w:rsidRDefault="00C55AFD">
      <w:pPr>
        <w:pStyle w:val="Heading3"/>
        <w:rPr>
          <w:noProof/>
        </w:rPr>
      </w:pPr>
      <w:bookmarkStart w:id="51" w:name="_Toc348247866"/>
      <w:bookmarkStart w:id="52" w:name="_Toc348260988"/>
      <w:bookmarkStart w:id="53" w:name="_Toc348346854"/>
      <w:bookmarkStart w:id="54" w:name="_Toc536442058"/>
      <w:bookmarkStart w:id="55" w:name="_Toc1891061"/>
      <w:bookmarkStart w:id="56" w:name="_Toc29039289"/>
      <w:r w:rsidRPr="003D6457">
        <w:rPr>
          <w:noProof/>
        </w:rPr>
        <w:t>NSC – Application Status Change Segment</w:t>
      </w:r>
      <w:bookmarkEnd w:id="51"/>
      <w:bookmarkEnd w:id="52"/>
      <w:bookmarkEnd w:id="53"/>
      <w:bookmarkEnd w:id="54"/>
      <w:bookmarkEnd w:id="55"/>
      <w:bookmarkEnd w:id="56"/>
      <w:r w:rsidR="00746FF5" w:rsidRPr="003D6457">
        <w:rPr>
          <w:noProof/>
        </w:rPr>
        <w:fldChar w:fldCharType="begin"/>
      </w:r>
      <w:r w:rsidRPr="003D6457">
        <w:rPr>
          <w:noProof/>
        </w:rPr>
        <w:instrText xml:space="preserve"> XE "Application status change segment" </w:instrText>
      </w:r>
      <w:r w:rsidR="00746FF5" w:rsidRPr="003D6457">
        <w:rPr>
          <w:noProof/>
        </w:rPr>
        <w:fldChar w:fldCharType="end"/>
      </w:r>
      <w:r w:rsidR="00746FF5" w:rsidRPr="003D6457">
        <w:rPr>
          <w:noProof/>
        </w:rPr>
        <w:fldChar w:fldCharType="begin"/>
      </w:r>
      <w:r w:rsidRPr="003D6457">
        <w:rPr>
          <w:noProof/>
        </w:rPr>
        <w:instrText>xe "NSC"</w:instrText>
      </w:r>
      <w:r w:rsidR="00746FF5" w:rsidRPr="003D6457">
        <w:rPr>
          <w:noProof/>
        </w:rPr>
        <w:fldChar w:fldCharType="end"/>
      </w:r>
      <w:r w:rsidR="00746FF5" w:rsidRPr="003D6457">
        <w:rPr>
          <w:noProof/>
        </w:rPr>
        <w:fldChar w:fldCharType="begin"/>
      </w:r>
      <w:r w:rsidRPr="003D6457">
        <w:rPr>
          <w:noProof/>
        </w:rPr>
        <w:instrText>xe "Segments: NSC"</w:instrText>
      </w:r>
      <w:r w:rsidR="00746FF5" w:rsidRPr="003D6457">
        <w:rPr>
          <w:noProof/>
        </w:rPr>
        <w:fldChar w:fldCharType="end"/>
      </w:r>
    </w:p>
    <w:p w14:paraId="45C84635" w14:textId="77777777" w:rsidR="00C55AFD" w:rsidRPr="003D6457" w:rsidRDefault="00C55AFD">
      <w:pPr>
        <w:pStyle w:val="NormalIndented"/>
        <w:rPr>
          <w:noProof/>
        </w:rPr>
      </w:pPr>
      <w:r w:rsidRPr="003D6457">
        <w:rPr>
          <w:noProof/>
        </w:rPr>
        <w:t>The NSC segment is used to inform (NMR query response) or announce (NMD unsolicited update) the start</w:t>
      </w:r>
      <w:r w:rsidRPr="003D6457">
        <w:rPr>
          <w:noProof/>
        </w:rPr>
        <w:noBreakHyphen/>
        <w:t>up, shut</w:t>
      </w:r>
      <w:r w:rsidRPr="003D6457">
        <w:rPr>
          <w:noProof/>
        </w:rPr>
        <w:noBreakHyphen/>
        <w:t>down, and/or migration (to a different CPU or file</w:t>
      </w:r>
      <w:r w:rsidRPr="003D6457">
        <w:rPr>
          <w:noProof/>
        </w:rPr>
        <w:noBreakHyphen/>
        <w:t>server/file</w:t>
      </w:r>
      <w:r w:rsidRPr="003D6457">
        <w:rPr>
          <w:noProof/>
        </w:rPr>
        <w:noBreakHyphen/>
        <w:t xml:space="preserve">system) of a particular application. </w:t>
      </w:r>
    </w:p>
    <w:p w14:paraId="2F3A37E5" w14:textId="77777777" w:rsidR="00C55AFD" w:rsidRPr="003D6457" w:rsidRDefault="00C55AFD">
      <w:pPr>
        <w:pStyle w:val="NormalIndented"/>
        <w:rPr>
          <w:noProof/>
        </w:rPr>
      </w:pPr>
      <w:r w:rsidRPr="003D6457">
        <w:rPr>
          <w:rStyle w:val="Strong"/>
          <w:noProof/>
        </w:rPr>
        <w:t>Usage Notes:</w:t>
      </w:r>
      <w:r w:rsidRPr="003D6457">
        <w:rPr>
          <w:noProof/>
        </w:rPr>
        <w:t xml:space="preserve"> Fields 2-9.  These are not applicable ("n/a") when the type of change being requested or reported is start-up or shut-down.  If the change is of type "M", at least one of fields 2-5 must be different from its corresponding field in range 6-9.</w:t>
      </w:r>
    </w:p>
    <w:p w14:paraId="677F2175" w14:textId="77777777" w:rsidR="00C55AFD" w:rsidRPr="003D6457" w:rsidRDefault="00C55AFD">
      <w:pPr>
        <w:pStyle w:val="NormalIndented"/>
        <w:rPr>
          <w:noProof/>
        </w:rPr>
      </w:pPr>
      <w:r w:rsidRPr="003D6457">
        <w:rPr>
          <w:noProof/>
        </w:rPr>
        <w:t>Fields 4-5, 8-9.  See definitions for the MSH, message header segment, in Chapter 2, "Control Section," for fields 3-4, for system and facility.  "Application" is available for interfacing with lower level protocols.  "Facility" is entirely site-defined.</w:t>
      </w:r>
    </w:p>
    <w:p w14:paraId="13337A78" w14:textId="77777777" w:rsidR="00C55AFD" w:rsidRPr="003D6457" w:rsidRDefault="00C55AFD">
      <w:pPr>
        <w:pStyle w:val="NormalIndented"/>
        <w:rPr>
          <w:noProof/>
        </w:rPr>
      </w:pPr>
      <w:r w:rsidRPr="003D6457">
        <w:rPr>
          <w:noProof/>
        </w:rPr>
        <w:t>Fields 2-3, 6-7: entirely site-defined.</w:t>
      </w:r>
    </w:p>
    <w:p w14:paraId="38EE15D3" w14:textId="77777777" w:rsidR="00C55AFD" w:rsidRPr="003D6457" w:rsidRDefault="00C55AFD">
      <w:pPr>
        <w:pStyle w:val="AttributeTableCaption"/>
        <w:rPr>
          <w:noProof/>
        </w:rPr>
      </w:pPr>
      <w:r w:rsidRPr="003D6457">
        <w:rPr>
          <w:noProof/>
        </w:rPr>
        <w:lastRenderedPageBreak/>
        <w:t>HL7 Attribute Table – NSC</w:t>
      </w:r>
      <w:bookmarkStart w:id="57" w:name="NSC"/>
      <w:bookmarkEnd w:id="57"/>
      <w:r w:rsidRPr="003D6457">
        <w:rPr>
          <w:noProof/>
        </w:rPr>
        <w:t xml:space="preserve"> – Application Status Change</w:t>
      </w:r>
      <w:r w:rsidR="00746FF5" w:rsidRPr="003D6457">
        <w:rPr>
          <w:noProof/>
        </w:rPr>
        <w:fldChar w:fldCharType="begin"/>
      </w:r>
      <w:r w:rsidRPr="003D6457">
        <w:rPr>
          <w:noProof/>
        </w:rPr>
        <w:instrText xml:space="preserve"> XE "HL7 Attribute Table – NSC – Application status change"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131DC067"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20C81D64"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381C41B9"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2F12191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645A759A"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7D5E8FC0"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2FBDAD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1AC0EDBC"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766D067B"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F9E9DEF" w14:textId="77777777" w:rsidR="00C55AFD" w:rsidRPr="003D6457" w:rsidRDefault="00C55AFD">
            <w:pPr>
              <w:pStyle w:val="AttributeTableHeader"/>
              <w:jc w:val="left"/>
              <w:rPr>
                <w:noProof/>
              </w:rPr>
            </w:pPr>
            <w:r w:rsidRPr="003D6457">
              <w:rPr>
                <w:noProof/>
              </w:rPr>
              <w:t>ELEMENT NAME</w:t>
            </w:r>
          </w:p>
        </w:tc>
      </w:tr>
      <w:tr w:rsidR="005B2B49" w:rsidRPr="003D6457" w14:paraId="6B752187"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776AFC71"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E6370C3" w14:textId="77777777" w:rsidR="00C55AFD" w:rsidRPr="003D6457" w:rsidRDefault="00C55AFD" w:rsidP="009E7AE4">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27E9D078"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EF4716" w14:textId="77777777" w:rsidR="00C55AFD" w:rsidRPr="003D6457" w:rsidRDefault="00C55AFD">
            <w:pPr>
              <w:pStyle w:val="AttributeTableBody"/>
              <w:rPr>
                <w:noProof/>
              </w:rPr>
            </w:pPr>
            <w:r w:rsidRPr="003D6457">
              <w:rPr>
                <w:noProof/>
              </w:rPr>
              <w:t>CWE</w:t>
            </w:r>
          </w:p>
        </w:tc>
        <w:tc>
          <w:tcPr>
            <w:tcW w:w="648" w:type="dxa"/>
            <w:tcBorders>
              <w:top w:val="single" w:sz="4" w:space="0" w:color="auto"/>
              <w:left w:val="nil"/>
              <w:bottom w:val="dotted" w:sz="4" w:space="0" w:color="auto"/>
              <w:right w:val="nil"/>
            </w:tcBorders>
            <w:shd w:val="clear" w:color="auto" w:fill="FFFFFF"/>
          </w:tcPr>
          <w:p w14:paraId="2986F960"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3A199E4F" w14:textId="77777777" w:rsidR="00C55AFD" w:rsidRPr="003D6457" w:rsidRDefault="00C55AFD">
            <w:pPr>
              <w:pStyle w:val="AttributeTableBody"/>
              <w:rPr>
                <w:noProof/>
              </w:rPr>
            </w:pPr>
          </w:p>
        </w:tc>
        <w:bookmarkStart w:id="58" w:name="_Hlt496437045"/>
        <w:tc>
          <w:tcPr>
            <w:tcW w:w="720" w:type="dxa"/>
            <w:tcBorders>
              <w:top w:val="single" w:sz="4" w:space="0" w:color="auto"/>
              <w:left w:val="nil"/>
              <w:bottom w:val="dotted" w:sz="4" w:space="0" w:color="auto"/>
              <w:right w:val="nil"/>
            </w:tcBorders>
            <w:shd w:val="clear" w:color="auto" w:fill="FFFFFF"/>
          </w:tcPr>
          <w:p w14:paraId="03DB0CA7" w14:textId="3E4C3780" w:rsidR="00C55AFD" w:rsidRPr="003D6457" w:rsidRDefault="00746FF5" w:rsidP="005B2B49">
            <w:pPr>
              <w:pStyle w:val="AttributeTableBody"/>
              <w:rPr>
                <w:rStyle w:val="HyperlinkTable"/>
                <w:rFonts w:cs="Arial"/>
                <w:noProof/>
              </w:rPr>
            </w:pPr>
            <w:r>
              <w:rPr>
                <w:rStyle w:val="HyperlinkTable"/>
                <w:rFonts w:cs="Arial"/>
                <w:noProof/>
              </w:rPr>
              <w:fldChar w:fldCharType="begin"/>
            </w:r>
            <w:r w:rsidR="001167D6">
              <w:rPr>
                <w:rStyle w:val="HyperlinkTable"/>
                <w:rFonts w:cs="Arial"/>
                <w:noProof/>
              </w:rPr>
              <w:instrText>HYPERLINK "E:\\V2\\v2.9 final Nov from Frank\\V29_CH02C_Tables.docx" \l "HL70409"</w:instrText>
            </w:r>
            <w:r>
              <w:rPr>
                <w:rStyle w:val="HyperlinkTable"/>
                <w:rFonts w:cs="Arial"/>
                <w:noProof/>
              </w:rPr>
            </w:r>
            <w:r>
              <w:rPr>
                <w:rStyle w:val="HyperlinkTable"/>
                <w:rFonts w:cs="Arial"/>
                <w:noProof/>
              </w:rPr>
              <w:fldChar w:fldCharType="separate"/>
            </w:r>
            <w:r w:rsidR="00C55AFD" w:rsidRPr="003D6457">
              <w:rPr>
                <w:rStyle w:val="HyperlinkTable"/>
                <w:rFonts w:cs="Arial"/>
                <w:noProof/>
              </w:rPr>
              <w:t>0409</w:t>
            </w:r>
            <w:bookmarkEnd w:id="58"/>
            <w:r>
              <w:rPr>
                <w:rStyle w:val="HyperlinkTable"/>
                <w:rFonts w:cs="Arial"/>
                <w:noProof/>
              </w:rPr>
              <w:fldChar w:fldCharType="end"/>
            </w:r>
          </w:p>
        </w:tc>
        <w:tc>
          <w:tcPr>
            <w:tcW w:w="720" w:type="dxa"/>
            <w:tcBorders>
              <w:top w:val="single" w:sz="4" w:space="0" w:color="auto"/>
              <w:left w:val="nil"/>
              <w:bottom w:val="dotted" w:sz="4" w:space="0" w:color="auto"/>
              <w:right w:val="nil"/>
            </w:tcBorders>
            <w:shd w:val="clear" w:color="auto" w:fill="FFFFFF"/>
          </w:tcPr>
          <w:p w14:paraId="05810EE1" w14:textId="77777777" w:rsidR="00C55AFD" w:rsidRPr="003D6457" w:rsidRDefault="00C55AFD">
            <w:pPr>
              <w:pStyle w:val="AttributeTableBody"/>
              <w:rPr>
                <w:noProof/>
              </w:rPr>
            </w:pPr>
            <w:r w:rsidRPr="003D6457">
              <w:rPr>
                <w:noProof/>
              </w:rPr>
              <w:t xml:space="preserve">01188 </w:t>
            </w:r>
          </w:p>
        </w:tc>
        <w:tc>
          <w:tcPr>
            <w:tcW w:w="3888" w:type="dxa"/>
            <w:tcBorders>
              <w:top w:val="single" w:sz="4" w:space="0" w:color="auto"/>
              <w:left w:val="nil"/>
              <w:bottom w:val="dotted" w:sz="4" w:space="0" w:color="auto"/>
              <w:right w:val="nil"/>
            </w:tcBorders>
            <w:shd w:val="clear" w:color="auto" w:fill="FFFFFF"/>
          </w:tcPr>
          <w:p w14:paraId="432487A8" w14:textId="77777777" w:rsidR="00C55AFD" w:rsidRPr="003D6457" w:rsidRDefault="00C55AFD">
            <w:pPr>
              <w:pStyle w:val="AttributeTableBody"/>
              <w:jc w:val="left"/>
              <w:rPr>
                <w:noProof/>
              </w:rPr>
            </w:pPr>
            <w:r w:rsidRPr="003D6457">
              <w:rPr>
                <w:noProof/>
              </w:rPr>
              <w:t>Application Change Type</w:t>
            </w:r>
          </w:p>
        </w:tc>
      </w:tr>
      <w:tr w:rsidR="005B2B49" w:rsidRPr="003D6457" w14:paraId="2E4EF36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7942EA9"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5ACEAB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A273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0EDCC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538341B"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33AEA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0E58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28592" w14:textId="77777777" w:rsidR="00C55AFD" w:rsidRPr="003D6457" w:rsidRDefault="00C55AFD">
            <w:pPr>
              <w:pStyle w:val="AttributeTableBody"/>
              <w:rPr>
                <w:noProof/>
              </w:rPr>
            </w:pPr>
            <w:r w:rsidRPr="003D6457">
              <w:rPr>
                <w:noProof/>
              </w:rPr>
              <w:t xml:space="preserve">01189 </w:t>
            </w:r>
          </w:p>
        </w:tc>
        <w:tc>
          <w:tcPr>
            <w:tcW w:w="3888" w:type="dxa"/>
            <w:tcBorders>
              <w:top w:val="dotted" w:sz="4" w:space="0" w:color="auto"/>
              <w:left w:val="nil"/>
              <w:bottom w:val="dotted" w:sz="4" w:space="0" w:color="auto"/>
              <w:right w:val="nil"/>
            </w:tcBorders>
            <w:shd w:val="clear" w:color="auto" w:fill="FFFFFF"/>
          </w:tcPr>
          <w:p w14:paraId="0D3B12DA" w14:textId="77777777" w:rsidR="00C55AFD" w:rsidRPr="003D6457" w:rsidRDefault="00C55AFD">
            <w:pPr>
              <w:pStyle w:val="AttributeTableBody"/>
              <w:jc w:val="left"/>
              <w:rPr>
                <w:noProof/>
              </w:rPr>
            </w:pPr>
            <w:r w:rsidRPr="003D6457">
              <w:rPr>
                <w:noProof/>
              </w:rPr>
              <w:t>Current CPU</w:t>
            </w:r>
          </w:p>
        </w:tc>
      </w:tr>
      <w:tr w:rsidR="005B2B49" w:rsidRPr="003D6457" w14:paraId="3BAEBED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5DBEDAA"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01395E4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2F3F5"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5C4E3"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714F175C"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40136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BD9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B2B85" w14:textId="77777777" w:rsidR="00C55AFD" w:rsidRPr="003D6457" w:rsidRDefault="00C55AFD">
            <w:pPr>
              <w:pStyle w:val="AttributeTableBody"/>
              <w:rPr>
                <w:noProof/>
              </w:rPr>
            </w:pPr>
            <w:r w:rsidRPr="003D6457">
              <w:rPr>
                <w:noProof/>
              </w:rPr>
              <w:t xml:space="preserve">01190 </w:t>
            </w:r>
          </w:p>
        </w:tc>
        <w:tc>
          <w:tcPr>
            <w:tcW w:w="3888" w:type="dxa"/>
            <w:tcBorders>
              <w:top w:val="dotted" w:sz="4" w:space="0" w:color="auto"/>
              <w:left w:val="nil"/>
              <w:bottom w:val="dotted" w:sz="4" w:space="0" w:color="auto"/>
              <w:right w:val="nil"/>
            </w:tcBorders>
            <w:shd w:val="clear" w:color="auto" w:fill="FFFFFF"/>
          </w:tcPr>
          <w:p w14:paraId="25A1650F" w14:textId="77777777" w:rsidR="00C55AFD" w:rsidRPr="003D6457" w:rsidRDefault="00C55AFD">
            <w:pPr>
              <w:pStyle w:val="AttributeTableBody"/>
              <w:jc w:val="left"/>
              <w:rPr>
                <w:noProof/>
              </w:rPr>
            </w:pPr>
            <w:r w:rsidRPr="003D6457">
              <w:rPr>
                <w:noProof/>
              </w:rPr>
              <w:t>Current Fileserver</w:t>
            </w:r>
          </w:p>
        </w:tc>
      </w:tr>
      <w:tr w:rsidR="005B2B49" w:rsidRPr="003D6457" w14:paraId="55984F3F"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9DB7E58"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348AB9B4"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3100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A83A9"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7DE996D3"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4C11D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5423E" w14:textId="6904A0CE" w:rsidR="00C55AFD" w:rsidRPr="003D6457" w:rsidRDefault="00000000" w:rsidP="00D25F0C">
            <w:pPr>
              <w:pStyle w:val="AttributeTableBody"/>
              <w:rPr>
                <w:noProof/>
              </w:rPr>
            </w:pPr>
            <w:hyperlink r:id="rId11"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2BDB15E6" w14:textId="77777777" w:rsidR="00C55AFD" w:rsidRPr="003D6457" w:rsidRDefault="00C55AFD">
            <w:pPr>
              <w:pStyle w:val="AttributeTableBody"/>
              <w:rPr>
                <w:noProof/>
              </w:rPr>
            </w:pPr>
            <w:r w:rsidRPr="003D6457">
              <w:rPr>
                <w:noProof/>
              </w:rPr>
              <w:t xml:space="preserve">01191 </w:t>
            </w:r>
          </w:p>
        </w:tc>
        <w:tc>
          <w:tcPr>
            <w:tcW w:w="3888" w:type="dxa"/>
            <w:tcBorders>
              <w:top w:val="dotted" w:sz="4" w:space="0" w:color="auto"/>
              <w:left w:val="nil"/>
              <w:bottom w:val="dotted" w:sz="4" w:space="0" w:color="auto"/>
              <w:right w:val="nil"/>
            </w:tcBorders>
            <w:shd w:val="clear" w:color="auto" w:fill="FFFFFF"/>
          </w:tcPr>
          <w:p w14:paraId="0EE3D613" w14:textId="77777777" w:rsidR="00C55AFD" w:rsidRPr="003D6457" w:rsidRDefault="00C55AFD">
            <w:pPr>
              <w:pStyle w:val="AttributeTableBody"/>
              <w:jc w:val="left"/>
              <w:rPr>
                <w:noProof/>
              </w:rPr>
            </w:pPr>
            <w:r w:rsidRPr="003D6457">
              <w:rPr>
                <w:noProof/>
              </w:rPr>
              <w:t>Current Application</w:t>
            </w:r>
          </w:p>
        </w:tc>
      </w:tr>
      <w:tr w:rsidR="005B2B49" w:rsidRPr="003D6457" w14:paraId="39C6757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F251481"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5C9072E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5D4A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CBDE1"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02DD09BA"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CAE5C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D1E5E" w14:textId="1B5A3F42" w:rsidR="00C55AFD" w:rsidRPr="003D6457" w:rsidRDefault="00000000">
            <w:pPr>
              <w:pStyle w:val="AttributeTableBody"/>
              <w:rPr>
                <w:noProof/>
              </w:rPr>
            </w:pPr>
            <w:hyperlink r:id="rId12"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dotted" w:sz="4" w:space="0" w:color="auto"/>
              <w:right w:val="nil"/>
            </w:tcBorders>
            <w:shd w:val="clear" w:color="auto" w:fill="FFFFFF"/>
          </w:tcPr>
          <w:p w14:paraId="0BE2D34B" w14:textId="77777777" w:rsidR="00C55AFD" w:rsidRPr="003D6457" w:rsidRDefault="00C55AFD">
            <w:pPr>
              <w:pStyle w:val="AttributeTableBody"/>
              <w:rPr>
                <w:noProof/>
              </w:rPr>
            </w:pPr>
            <w:r w:rsidRPr="003D6457">
              <w:rPr>
                <w:noProof/>
              </w:rPr>
              <w:t xml:space="preserve">01192 </w:t>
            </w:r>
          </w:p>
        </w:tc>
        <w:tc>
          <w:tcPr>
            <w:tcW w:w="3888" w:type="dxa"/>
            <w:tcBorders>
              <w:top w:val="dotted" w:sz="4" w:space="0" w:color="auto"/>
              <w:left w:val="nil"/>
              <w:bottom w:val="dotted" w:sz="4" w:space="0" w:color="auto"/>
              <w:right w:val="nil"/>
            </w:tcBorders>
            <w:shd w:val="clear" w:color="auto" w:fill="FFFFFF"/>
          </w:tcPr>
          <w:p w14:paraId="17D0A13E" w14:textId="77777777" w:rsidR="00C55AFD" w:rsidRPr="003D6457" w:rsidRDefault="00C55AFD">
            <w:pPr>
              <w:pStyle w:val="AttributeTableBody"/>
              <w:jc w:val="left"/>
              <w:rPr>
                <w:noProof/>
              </w:rPr>
            </w:pPr>
            <w:r w:rsidRPr="003D6457">
              <w:rPr>
                <w:noProof/>
              </w:rPr>
              <w:t>Current Facility</w:t>
            </w:r>
          </w:p>
        </w:tc>
      </w:tr>
      <w:tr w:rsidR="005B2B49" w:rsidRPr="003D6457" w14:paraId="715B465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D94CA3F"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201F83F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6739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D7865"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48E07D0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85FA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BB1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80296" w14:textId="77777777" w:rsidR="00C55AFD" w:rsidRPr="003D6457" w:rsidRDefault="00C55AFD">
            <w:pPr>
              <w:pStyle w:val="AttributeTableBody"/>
              <w:rPr>
                <w:noProof/>
              </w:rPr>
            </w:pPr>
            <w:r w:rsidRPr="003D6457">
              <w:rPr>
                <w:noProof/>
              </w:rPr>
              <w:t xml:space="preserve">01193 </w:t>
            </w:r>
          </w:p>
        </w:tc>
        <w:tc>
          <w:tcPr>
            <w:tcW w:w="3888" w:type="dxa"/>
            <w:tcBorders>
              <w:top w:val="dotted" w:sz="4" w:space="0" w:color="auto"/>
              <w:left w:val="nil"/>
              <w:bottom w:val="dotted" w:sz="4" w:space="0" w:color="auto"/>
              <w:right w:val="nil"/>
            </w:tcBorders>
            <w:shd w:val="clear" w:color="auto" w:fill="FFFFFF"/>
          </w:tcPr>
          <w:p w14:paraId="6F281FDD" w14:textId="77777777" w:rsidR="00C55AFD" w:rsidRPr="003D6457" w:rsidRDefault="00C55AFD">
            <w:pPr>
              <w:pStyle w:val="AttributeTableBody"/>
              <w:jc w:val="left"/>
              <w:rPr>
                <w:noProof/>
              </w:rPr>
            </w:pPr>
            <w:r w:rsidRPr="003D6457">
              <w:rPr>
                <w:noProof/>
              </w:rPr>
              <w:t>New CPU</w:t>
            </w:r>
          </w:p>
        </w:tc>
      </w:tr>
      <w:tr w:rsidR="005B2B49" w:rsidRPr="003D6457" w14:paraId="6F557F5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A738F9"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0B41848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6AB6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A5F4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13D58D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985FB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9BA67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D5682" w14:textId="77777777" w:rsidR="00C55AFD" w:rsidRPr="003D6457" w:rsidRDefault="00C55AFD">
            <w:pPr>
              <w:pStyle w:val="AttributeTableBody"/>
              <w:rPr>
                <w:noProof/>
              </w:rPr>
            </w:pPr>
            <w:r w:rsidRPr="003D6457">
              <w:rPr>
                <w:noProof/>
              </w:rPr>
              <w:t xml:space="preserve">01194 </w:t>
            </w:r>
          </w:p>
        </w:tc>
        <w:tc>
          <w:tcPr>
            <w:tcW w:w="3888" w:type="dxa"/>
            <w:tcBorders>
              <w:top w:val="dotted" w:sz="4" w:space="0" w:color="auto"/>
              <w:left w:val="nil"/>
              <w:bottom w:val="dotted" w:sz="4" w:space="0" w:color="auto"/>
              <w:right w:val="nil"/>
            </w:tcBorders>
            <w:shd w:val="clear" w:color="auto" w:fill="FFFFFF"/>
          </w:tcPr>
          <w:p w14:paraId="21FC83B5" w14:textId="77777777" w:rsidR="00C55AFD" w:rsidRPr="003D6457" w:rsidRDefault="00C55AFD">
            <w:pPr>
              <w:pStyle w:val="AttributeTableBody"/>
              <w:jc w:val="left"/>
              <w:rPr>
                <w:noProof/>
              </w:rPr>
            </w:pPr>
            <w:r w:rsidRPr="003D6457">
              <w:rPr>
                <w:noProof/>
              </w:rPr>
              <w:t>New Fileserver</w:t>
            </w:r>
          </w:p>
        </w:tc>
      </w:tr>
      <w:tr w:rsidR="005B2B49" w:rsidRPr="003D6457" w14:paraId="0919E9C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E03C6A3"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1E8295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7BFE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B03ED"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193255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FD039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E9590" w14:textId="65D773CE" w:rsidR="00C55AFD" w:rsidRPr="003D6457" w:rsidRDefault="00000000" w:rsidP="009E7AE4">
            <w:pPr>
              <w:pStyle w:val="AttributeTableBody"/>
              <w:rPr>
                <w:noProof/>
              </w:rPr>
            </w:pPr>
            <w:hyperlink r:id="rId13"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6E3C7E84" w14:textId="77777777" w:rsidR="00C55AFD" w:rsidRPr="003D6457" w:rsidRDefault="00C55AFD">
            <w:pPr>
              <w:pStyle w:val="AttributeTableBody"/>
              <w:rPr>
                <w:noProof/>
              </w:rPr>
            </w:pPr>
            <w:r w:rsidRPr="003D6457">
              <w:rPr>
                <w:noProof/>
              </w:rPr>
              <w:t xml:space="preserve">01195 </w:t>
            </w:r>
          </w:p>
        </w:tc>
        <w:tc>
          <w:tcPr>
            <w:tcW w:w="3888" w:type="dxa"/>
            <w:tcBorders>
              <w:top w:val="dotted" w:sz="4" w:space="0" w:color="auto"/>
              <w:left w:val="nil"/>
              <w:bottom w:val="dotted" w:sz="4" w:space="0" w:color="auto"/>
              <w:right w:val="nil"/>
            </w:tcBorders>
            <w:shd w:val="clear" w:color="auto" w:fill="FFFFFF"/>
          </w:tcPr>
          <w:p w14:paraId="21CE798D" w14:textId="77777777" w:rsidR="00C55AFD" w:rsidRPr="003D6457" w:rsidRDefault="00C55AFD">
            <w:pPr>
              <w:pStyle w:val="AttributeTableBody"/>
              <w:jc w:val="left"/>
              <w:rPr>
                <w:noProof/>
              </w:rPr>
            </w:pPr>
            <w:r w:rsidRPr="003D6457">
              <w:rPr>
                <w:noProof/>
              </w:rPr>
              <w:t>New Application</w:t>
            </w:r>
          </w:p>
        </w:tc>
      </w:tr>
      <w:tr w:rsidR="00C55AFD" w:rsidRPr="003D6457" w14:paraId="53CCBD08"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4229F259"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single" w:sz="4" w:space="0" w:color="auto"/>
              <w:right w:val="nil"/>
            </w:tcBorders>
            <w:shd w:val="clear" w:color="auto" w:fill="FFFFFF"/>
          </w:tcPr>
          <w:p w14:paraId="5E431A9E"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611AE1"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5110C3"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single" w:sz="4" w:space="0" w:color="auto"/>
              <w:right w:val="nil"/>
            </w:tcBorders>
            <w:shd w:val="clear" w:color="auto" w:fill="FFFFFF"/>
          </w:tcPr>
          <w:p w14:paraId="4FFCFFAD"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7E96CD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01112E" w14:textId="519F22AA" w:rsidR="00C55AFD" w:rsidRPr="003D6457" w:rsidRDefault="00000000" w:rsidP="009E7AE4">
            <w:pPr>
              <w:pStyle w:val="AttributeTableBody"/>
              <w:rPr>
                <w:noProof/>
              </w:rPr>
            </w:pPr>
            <w:hyperlink r:id="rId14"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single" w:sz="4" w:space="0" w:color="auto"/>
              <w:right w:val="nil"/>
            </w:tcBorders>
            <w:shd w:val="clear" w:color="auto" w:fill="FFFFFF"/>
          </w:tcPr>
          <w:p w14:paraId="70FCD777" w14:textId="77777777" w:rsidR="00C55AFD" w:rsidRPr="003D6457" w:rsidRDefault="00C55AFD">
            <w:pPr>
              <w:pStyle w:val="AttributeTableBody"/>
              <w:rPr>
                <w:noProof/>
              </w:rPr>
            </w:pPr>
            <w:r w:rsidRPr="003D6457">
              <w:rPr>
                <w:noProof/>
              </w:rPr>
              <w:t xml:space="preserve">01196 </w:t>
            </w:r>
          </w:p>
        </w:tc>
        <w:tc>
          <w:tcPr>
            <w:tcW w:w="3888" w:type="dxa"/>
            <w:tcBorders>
              <w:top w:val="dotted" w:sz="4" w:space="0" w:color="auto"/>
              <w:left w:val="nil"/>
              <w:bottom w:val="single" w:sz="4" w:space="0" w:color="auto"/>
              <w:right w:val="nil"/>
            </w:tcBorders>
            <w:shd w:val="clear" w:color="auto" w:fill="FFFFFF"/>
          </w:tcPr>
          <w:p w14:paraId="2EE2F48E" w14:textId="77777777" w:rsidR="00C55AFD" w:rsidRPr="003D6457" w:rsidRDefault="00C55AFD">
            <w:pPr>
              <w:pStyle w:val="AttributeTableBody"/>
              <w:jc w:val="left"/>
              <w:rPr>
                <w:noProof/>
              </w:rPr>
            </w:pPr>
            <w:r w:rsidRPr="003D6457">
              <w:rPr>
                <w:noProof/>
              </w:rPr>
              <w:t>New Facility</w:t>
            </w:r>
          </w:p>
        </w:tc>
      </w:tr>
    </w:tbl>
    <w:p w14:paraId="707CC6C0" w14:textId="77777777" w:rsidR="00C55AFD" w:rsidRPr="003D6457" w:rsidRDefault="00C55AFD">
      <w:pPr>
        <w:pStyle w:val="Heading4"/>
        <w:rPr>
          <w:noProof/>
          <w:vanish/>
        </w:rPr>
      </w:pPr>
      <w:r w:rsidRPr="003D6457">
        <w:rPr>
          <w:noProof/>
          <w:vanish/>
        </w:rPr>
        <w:t>NSC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7DE1B4B3" w14:textId="77777777" w:rsidR="00C55AFD" w:rsidRPr="003D6457" w:rsidRDefault="00C55AFD">
      <w:pPr>
        <w:pStyle w:val="Heading4"/>
        <w:rPr>
          <w:noProof/>
        </w:rPr>
      </w:pPr>
      <w:r w:rsidRPr="003D6457">
        <w:rPr>
          <w:noProof/>
        </w:rPr>
        <w:t>NSC-1   Application Change Type</w:t>
      </w:r>
      <w:r w:rsidR="00746FF5" w:rsidRPr="003D6457">
        <w:rPr>
          <w:noProof/>
        </w:rPr>
        <w:fldChar w:fldCharType="begin"/>
      </w:r>
      <w:r w:rsidRPr="003D6457">
        <w:rPr>
          <w:noProof/>
        </w:rPr>
        <w:instrText xml:space="preserve"> XE "Application change type" </w:instrText>
      </w:r>
      <w:r w:rsidR="00746FF5" w:rsidRPr="003D6457">
        <w:rPr>
          <w:noProof/>
        </w:rPr>
        <w:fldChar w:fldCharType="end"/>
      </w:r>
      <w:r w:rsidRPr="003D6457">
        <w:rPr>
          <w:noProof/>
        </w:rPr>
        <w:t xml:space="preserve">   (CWE)   01188 </w:t>
      </w:r>
    </w:p>
    <w:p w14:paraId="56DE2818" w14:textId="77777777" w:rsidR="00C55AFD" w:rsidRDefault="00C55AFD" w:rsidP="00A117FD">
      <w:pPr>
        <w:pStyle w:val="Components"/>
        <w:rPr>
          <w:noProof/>
        </w:rPr>
      </w:pPr>
      <w:bookmarkStart w:id="59"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9"/>
    </w:p>
    <w:p w14:paraId="23B4FE4E" w14:textId="0716A090" w:rsidR="00C55AFD" w:rsidRPr="003D6457" w:rsidRDefault="00C55AFD">
      <w:pPr>
        <w:pStyle w:val="NormalIndented"/>
        <w:rPr>
          <w:noProof/>
        </w:rPr>
      </w:pPr>
      <w:r w:rsidRPr="003D6457">
        <w:rPr>
          <w:noProof/>
        </w:rPr>
        <w:t xml:space="preserve">Definition:  This field contains the type of change being requested (if NMR query) or announced (if NMD unsolicited update).  Refer to </w:t>
      </w:r>
      <w:hyperlink r:id="rId15" w:anchor="HL70409" w:history="1">
        <w:r w:rsidRPr="003D6457">
          <w:rPr>
            <w:rStyle w:val="ReferenceUserTable"/>
          </w:rPr>
          <w:t>User-Defined Table 0409 - Application Change Type</w:t>
        </w:r>
      </w:hyperlink>
      <w:r w:rsidRPr="003D6457">
        <w:rPr>
          <w:noProof/>
        </w:rPr>
        <w:t xml:space="preserve"> </w:t>
      </w:r>
      <w:r>
        <w:rPr>
          <w:noProof/>
        </w:rPr>
        <w:t xml:space="preserve">in Chapter 2C, Code Tables, </w:t>
      </w:r>
      <w:r w:rsidRPr="003D6457">
        <w:rPr>
          <w:noProof/>
        </w:rPr>
        <w:t>for suggested values. It is assumed that "new" version starts up with no loss or duplication of data as old one is shutting down (if possible).</w:t>
      </w:r>
    </w:p>
    <w:p w14:paraId="718CCB27" w14:textId="77777777" w:rsidR="00C55AFD" w:rsidRPr="003D6457" w:rsidRDefault="00C55AFD">
      <w:pPr>
        <w:pStyle w:val="Heading4"/>
        <w:rPr>
          <w:noProof/>
        </w:rPr>
      </w:pPr>
      <w:bookmarkStart w:id="60" w:name="HL70333"/>
      <w:bookmarkEnd w:id="60"/>
      <w:r w:rsidRPr="003D6457">
        <w:rPr>
          <w:noProof/>
        </w:rPr>
        <w:t>NSC-2   Current CPU</w:t>
      </w:r>
      <w:r w:rsidR="00746FF5" w:rsidRPr="003D6457">
        <w:rPr>
          <w:noProof/>
        </w:rPr>
        <w:fldChar w:fldCharType="begin"/>
      </w:r>
      <w:r w:rsidRPr="003D6457">
        <w:rPr>
          <w:noProof/>
        </w:rPr>
        <w:instrText xml:space="preserve"> XE "Current CPU" </w:instrText>
      </w:r>
      <w:r w:rsidR="00746FF5" w:rsidRPr="003D6457">
        <w:rPr>
          <w:noProof/>
        </w:rPr>
        <w:fldChar w:fldCharType="end"/>
      </w:r>
      <w:r w:rsidRPr="003D6457">
        <w:rPr>
          <w:noProof/>
        </w:rPr>
        <w:t xml:space="preserve">   (ST)   01189</w:t>
      </w:r>
    </w:p>
    <w:p w14:paraId="415A88AF" w14:textId="77777777" w:rsidR="00C55AFD" w:rsidRPr="003D6457" w:rsidRDefault="00C55AFD">
      <w:pPr>
        <w:pStyle w:val="NormalIndented"/>
        <w:rPr>
          <w:noProof/>
        </w:rPr>
      </w:pPr>
      <w:r w:rsidRPr="003D6457">
        <w:rPr>
          <w:noProof/>
        </w:rPr>
        <w:t xml:space="preserve">Definition:  This field contains a site-specific name for the current CPU. </w:t>
      </w:r>
    </w:p>
    <w:p w14:paraId="493A829B" w14:textId="77777777" w:rsidR="00C55AFD" w:rsidRPr="003D6457" w:rsidRDefault="00C55AFD">
      <w:pPr>
        <w:pStyle w:val="Heading4"/>
        <w:rPr>
          <w:noProof/>
        </w:rPr>
      </w:pPr>
      <w:r w:rsidRPr="003D6457">
        <w:rPr>
          <w:noProof/>
        </w:rPr>
        <w:t>NSC-3   Current Fileserver</w:t>
      </w:r>
      <w:r w:rsidR="00746FF5" w:rsidRPr="003D6457">
        <w:rPr>
          <w:noProof/>
        </w:rPr>
        <w:fldChar w:fldCharType="begin"/>
      </w:r>
      <w:r w:rsidRPr="003D6457">
        <w:rPr>
          <w:noProof/>
        </w:rPr>
        <w:instrText xml:space="preserve"> XE "Current fileserver" </w:instrText>
      </w:r>
      <w:r w:rsidR="00746FF5" w:rsidRPr="003D6457">
        <w:rPr>
          <w:noProof/>
        </w:rPr>
        <w:fldChar w:fldCharType="end"/>
      </w:r>
      <w:r w:rsidRPr="003D6457">
        <w:rPr>
          <w:noProof/>
        </w:rPr>
        <w:t xml:space="preserve">   (ST)   01190</w:t>
      </w:r>
    </w:p>
    <w:p w14:paraId="64B156C3" w14:textId="77777777" w:rsidR="00C55AFD" w:rsidRPr="003D6457" w:rsidRDefault="00C55AFD">
      <w:pPr>
        <w:pStyle w:val="NormalIndented"/>
        <w:rPr>
          <w:noProof/>
        </w:rPr>
      </w:pPr>
      <w:r w:rsidRPr="003D6457">
        <w:rPr>
          <w:noProof/>
        </w:rPr>
        <w:t>Definition:  This field contains a site</w:t>
      </w:r>
      <w:r w:rsidRPr="003D6457">
        <w:rPr>
          <w:noProof/>
        </w:rPr>
        <w:noBreakHyphen/>
        <w:t xml:space="preserve">specific name for the current fileserver or file system used by this application. </w:t>
      </w:r>
    </w:p>
    <w:p w14:paraId="025A6A9C" w14:textId="77777777" w:rsidR="00C55AFD" w:rsidRPr="003D6457" w:rsidRDefault="00C55AFD">
      <w:pPr>
        <w:pStyle w:val="Heading4"/>
        <w:rPr>
          <w:noProof/>
        </w:rPr>
      </w:pPr>
      <w:r w:rsidRPr="003D6457">
        <w:rPr>
          <w:noProof/>
        </w:rPr>
        <w:t>NSC-4   Current Application</w:t>
      </w:r>
      <w:r w:rsidR="00746FF5" w:rsidRPr="003D6457">
        <w:rPr>
          <w:noProof/>
        </w:rPr>
        <w:fldChar w:fldCharType="begin"/>
      </w:r>
      <w:r w:rsidRPr="003D6457">
        <w:rPr>
          <w:noProof/>
        </w:rPr>
        <w:instrText xml:space="preserve"> XE "Current application" </w:instrText>
      </w:r>
      <w:r w:rsidR="00746FF5" w:rsidRPr="003D6457">
        <w:rPr>
          <w:noProof/>
        </w:rPr>
        <w:fldChar w:fldCharType="end"/>
      </w:r>
      <w:r w:rsidRPr="003D6457">
        <w:rPr>
          <w:noProof/>
        </w:rPr>
        <w:t xml:space="preserve">   (HD)   01191 </w:t>
      </w:r>
    </w:p>
    <w:p w14:paraId="61B88822" w14:textId="77777777" w:rsidR="00C55AFD" w:rsidRDefault="00C55AFD" w:rsidP="00A117FD">
      <w:pPr>
        <w:pStyle w:val="Components"/>
      </w:pPr>
      <w:bookmarkStart w:id="61" w:name="HDComponent"/>
      <w:r>
        <w:t>Components:  &lt;Namespace ID (IS)&gt; ^ &lt;Universal ID (ST)&gt; ^ &lt;Universal ID Type (ID)&gt;</w:t>
      </w:r>
      <w:bookmarkEnd w:id="61"/>
    </w:p>
    <w:p w14:paraId="7F4B79A9" w14:textId="27092B31" w:rsidR="00C55AFD" w:rsidRPr="003D6457" w:rsidRDefault="00C55AFD">
      <w:pPr>
        <w:pStyle w:val="NormalIndented"/>
        <w:rPr>
          <w:noProof/>
        </w:rPr>
      </w:pPr>
      <w:r w:rsidRPr="003D6457">
        <w:rPr>
          <w:noProof/>
        </w:rPr>
        <w:t xml:space="preserve">Definition:  This field contains a site-specific name used to identify the "current" application process for interfacing with lower level protocols.  To be used in conjunction with the sending/receiving system and facility values in the MSH.  Entirely site-defined. </w:t>
      </w:r>
      <w:hyperlink r:id="rId16"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0D873C2A" w14:textId="40246777" w:rsidR="00C55AFD" w:rsidRPr="003D6457" w:rsidRDefault="00C55AFD">
      <w:pPr>
        <w:pStyle w:val="Note"/>
        <w:rPr>
          <w:noProof/>
        </w:rPr>
      </w:pPr>
      <w:r w:rsidRPr="003D6457">
        <w:rPr>
          <w:rStyle w:val="Strong"/>
          <w:rFonts w:cs="Times New Roman"/>
          <w:noProof/>
        </w:rPr>
        <w:t xml:space="preserve">Note: </w:t>
      </w:r>
      <w:r w:rsidRPr="003D6457">
        <w:rPr>
          <w:rStyle w:val="Strong"/>
          <w:rFonts w:cs="Times New Roman"/>
          <w:noProof/>
        </w:rPr>
        <w:tab/>
      </w:r>
      <w:r w:rsidRPr="003D6457">
        <w:rPr>
          <w:noProof/>
        </w:rPr>
        <w:t xml:space="preserve">By site agreement, implementors may continue to use </w:t>
      </w:r>
      <w:hyperlink r:id="rId17" w:anchor="HL70300" w:history="1">
        <w:r w:rsidRPr="003D6457">
          <w:rPr>
            <w:rStyle w:val="ReferenceUserTable"/>
          </w:rPr>
          <w:t>User-defined Table 0300 – Namespace ID</w:t>
        </w:r>
      </w:hyperlink>
      <w:r w:rsidRPr="003D6457">
        <w:rPr>
          <w:noProof/>
        </w:rPr>
        <w:t xml:space="preserve"> for the first component.</w:t>
      </w:r>
    </w:p>
    <w:p w14:paraId="181BBCCD" w14:textId="77777777" w:rsidR="00C55AFD" w:rsidRPr="003D6457" w:rsidRDefault="00C55AFD">
      <w:pPr>
        <w:pStyle w:val="Heading4"/>
        <w:rPr>
          <w:noProof/>
        </w:rPr>
      </w:pPr>
      <w:r w:rsidRPr="003D6457">
        <w:rPr>
          <w:noProof/>
        </w:rPr>
        <w:t>NSC-5   Current Facility</w:t>
      </w:r>
      <w:r w:rsidR="00746FF5" w:rsidRPr="003D6457">
        <w:rPr>
          <w:noProof/>
        </w:rPr>
        <w:fldChar w:fldCharType="begin"/>
      </w:r>
      <w:r w:rsidRPr="003D6457">
        <w:rPr>
          <w:noProof/>
        </w:rPr>
        <w:instrText xml:space="preserve"> XE "Current facility" </w:instrText>
      </w:r>
      <w:r w:rsidR="00746FF5" w:rsidRPr="003D6457">
        <w:rPr>
          <w:noProof/>
        </w:rPr>
        <w:fldChar w:fldCharType="end"/>
      </w:r>
      <w:r w:rsidRPr="003D6457">
        <w:rPr>
          <w:noProof/>
        </w:rPr>
        <w:t xml:space="preserve">   (HD)   01192 </w:t>
      </w:r>
    </w:p>
    <w:p w14:paraId="7B26B805" w14:textId="77777777" w:rsidR="00C55AFD" w:rsidRDefault="00C55AFD" w:rsidP="00A117FD">
      <w:pPr>
        <w:pStyle w:val="Components"/>
      </w:pPr>
      <w:r>
        <w:t>Components:  &lt;Namespace ID (IS)&gt; ^ &lt;Universal ID (ST)&gt; ^ &lt;Universal ID Type (ID)&gt;</w:t>
      </w:r>
    </w:p>
    <w:p w14:paraId="176E96D3" w14:textId="71C3796E" w:rsidR="00C55AFD" w:rsidRPr="003D6457" w:rsidRDefault="00C55AFD">
      <w:pPr>
        <w:pStyle w:val="NormalIndented"/>
        <w:rPr>
          <w:noProof/>
        </w:rPr>
      </w:pPr>
      <w:r w:rsidRPr="003D6457">
        <w:rPr>
          <w:noProof/>
        </w:rPr>
        <w:t xml:space="preserve">Definition:  This field contains a site-specific name for the current facility used by this application. To be used in conjunction with the values for the sending/receiving system and facility values in the MSH. This field further describes the current application, </w:t>
      </w:r>
      <w:r w:rsidRPr="003D6457">
        <w:rPr>
          <w:rStyle w:val="ReferenceAttribute"/>
          <w:noProof/>
        </w:rPr>
        <w:t>NSC-5 Current Application</w:t>
      </w:r>
      <w:r w:rsidRPr="003D6457">
        <w:rPr>
          <w:noProof/>
        </w:rPr>
        <w:t>.  With the promotion of this field to an HD data type, the usage has been broadened to include not just the current facility but other organizational entities, such as: a) the organizational entity responsible for current application; b) the responsible unit; c) a product or vendor's identifier, etc. Entirely site</w:t>
      </w:r>
      <w:r w:rsidRPr="003D6457">
        <w:rPr>
          <w:noProof/>
        </w:rPr>
        <w:noBreakHyphen/>
        <w:t xml:space="preserve">defined. </w:t>
      </w:r>
      <w:hyperlink r:id="rId18" w:anchor="HL70362" w:history="1">
        <w:r w:rsidRPr="003D6457">
          <w:rPr>
            <w:rStyle w:val="ReferenceUserTable"/>
          </w:rPr>
          <w:t xml:space="preserve">User-defined Table 0362 – </w:t>
        </w:r>
        <w:r w:rsidRPr="003D6457">
          <w:rPr>
            <w:rStyle w:val="ReferenceUserTable"/>
          </w:rPr>
          <w:lastRenderedPageBreak/>
          <w:t>Sending/Receiving Facility</w:t>
        </w:r>
      </w:hyperlink>
      <w:r w:rsidRPr="003D6457">
        <w:rPr>
          <w:noProof/>
        </w:rPr>
        <w:t xml:space="preserve"> is used as the HL7 identifier for the user-defined table of values for the first component.  </w:t>
      </w:r>
    </w:p>
    <w:p w14:paraId="089CCBA3" w14:textId="55F3652F"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19" w:anchor="HL70300" w:history="1">
        <w:r w:rsidRPr="003D6457">
          <w:rPr>
            <w:rStyle w:val="ReferenceUserTable"/>
          </w:rPr>
          <w:t>User-defined Table 0300 – Namespace ID</w:t>
        </w:r>
      </w:hyperlink>
      <w:r w:rsidRPr="003D6457">
        <w:rPr>
          <w:noProof/>
        </w:rPr>
        <w:t xml:space="preserve"> for the first component.</w:t>
      </w:r>
    </w:p>
    <w:p w14:paraId="023CDB6C" w14:textId="77777777" w:rsidR="00C55AFD" w:rsidRPr="003D6457" w:rsidRDefault="00C55AFD">
      <w:pPr>
        <w:pStyle w:val="Heading4"/>
        <w:rPr>
          <w:noProof/>
        </w:rPr>
      </w:pPr>
      <w:r w:rsidRPr="003D6457">
        <w:rPr>
          <w:noProof/>
        </w:rPr>
        <w:t>NSC-6   New CPU</w:t>
      </w:r>
      <w:r w:rsidR="00746FF5" w:rsidRPr="003D6457">
        <w:rPr>
          <w:noProof/>
        </w:rPr>
        <w:fldChar w:fldCharType="begin"/>
      </w:r>
      <w:r w:rsidRPr="003D6457">
        <w:rPr>
          <w:noProof/>
        </w:rPr>
        <w:instrText xml:space="preserve"> XE "New CPU" </w:instrText>
      </w:r>
      <w:r w:rsidR="00746FF5" w:rsidRPr="003D6457">
        <w:rPr>
          <w:noProof/>
        </w:rPr>
        <w:fldChar w:fldCharType="end"/>
      </w:r>
      <w:r w:rsidRPr="003D6457">
        <w:rPr>
          <w:noProof/>
        </w:rPr>
        <w:t xml:space="preserve">   (ST)   01193 </w:t>
      </w:r>
    </w:p>
    <w:p w14:paraId="73BA8257" w14:textId="77777777" w:rsidR="00C55AFD" w:rsidRPr="003D6457" w:rsidRDefault="00C55AFD">
      <w:pPr>
        <w:pStyle w:val="NormalIndented"/>
        <w:rPr>
          <w:noProof/>
        </w:rPr>
      </w:pPr>
      <w:r w:rsidRPr="003D6457">
        <w:rPr>
          <w:noProof/>
        </w:rPr>
        <w:t xml:space="preserve">Definition:  This field contains a site-specific name for the new CPU. </w:t>
      </w:r>
    </w:p>
    <w:p w14:paraId="55274814" w14:textId="77777777" w:rsidR="00C55AFD" w:rsidRPr="003D6457" w:rsidRDefault="00C55AFD">
      <w:pPr>
        <w:pStyle w:val="Heading4"/>
        <w:rPr>
          <w:noProof/>
        </w:rPr>
      </w:pPr>
      <w:r w:rsidRPr="003D6457">
        <w:rPr>
          <w:noProof/>
        </w:rPr>
        <w:t>NSC-7   New Fileserver</w:t>
      </w:r>
      <w:r w:rsidR="00746FF5" w:rsidRPr="003D6457">
        <w:rPr>
          <w:noProof/>
        </w:rPr>
        <w:fldChar w:fldCharType="begin"/>
      </w:r>
      <w:r w:rsidRPr="003D6457">
        <w:rPr>
          <w:noProof/>
        </w:rPr>
        <w:instrText xml:space="preserve"> XE "New fileserver" </w:instrText>
      </w:r>
      <w:r w:rsidR="00746FF5" w:rsidRPr="003D6457">
        <w:rPr>
          <w:noProof/>
        </w:rPr>
        <w:fldChar w:fldCharType="end"/>
      </w:r>
      <w:r w:rsidRPr="003D6457">
        <w:rPr>
          <w:noProof/>
        </w:rPr>
        <w:t xml:space="preserve">   (ST)   01194 </w:t>
      </w:r>
    </w:p>
    <w:p w14:paraId="5F051D93" w14:textId="77777777" w:rsidR="00C55AFD" w:rsidRPr="003D6457" w:rsidRDefault="00C55AFD">
      <w:pPr>
        <w:pStyle w:val="NormalIndented"/>
        <w:rPr>
          <w:noProof/>
        </w:rPr>
      </w:pPr>
      <w:r w:rsidRPr="003D6457">
        <w:rPr>
          <w:noProof/>
        </w:rPr>
        <w:t xml:space="preserve">Definition:  This field contains a site-specific name for the new fileserver or file system used by this application. </w:t>
      </w:r>
    </w:p>
    <w:p w14:paraId="624C8956" w14:textId="77777777" w:rsidR="00C55AFD" w:rsidRPr="003D6457" w:rsidRDefault="00C55AFD">
      <w:pPr>
        <w:pStyle w:val="Heading4"/>
        <w:rPr>
          <w:noProof/>
        </w:rPr>
      </w:pPr>
      <w:r w:rsidRPr="003D6457">
        <w:rPr>
          <w:noProof/>
        </w:rPr>
        <w:t>NSC-8   New Application</w:t>
      </w:r>
      <w:r w:rsidR="00746FF5" w:rsidRPr="003D6457">
        <w:rPr>
          <w:noProof/>
        </w:rPr>
        <w:fldChar w:fldCharType="begin"/>
      </w:r>
      <w:r w:rsidRPr="003D6457">
        <w:rPr>
          <w:noProof/>
        </w:rPr>
        <w:instrText xml:space="preserve"> XE "New application" </w:instrText>
      </w:r>
      <w:r w:rsidR="00746FF5" w:rsidRPr="003D6457">
        <w:rPr>
          <w:noProof/>
        </w:rPr>
        <w:fldChar w:fldCharType="end"/>
      </w:r>
      <w:r w:rsidRPr="003D6457">
        <w:rPr>
          <w:noProof/>
        </w:rPr>
        <w:t xml:space="preserve">   (HD)   01195</w:t>
      </w:r>
    </w:p>
    <w:p w14:paraId="2D3D8887" w14:textId="77777777" w:rsidR="00C55AFD" w:rsidRDefault="00C55AFD" w:rsidP="00A117FD">
      <w:pPr>
        <w:pStyle w:val="Components"/>
      </w:pPr>
      <w:r>
        <w:t>Components:  &lt;Namespace ID (IS)&gt; ^ &lt;Universal ID (ST)&gt; ^ &lt;Universal ID Type (ID)&gt;</w:t>
      </w:r>
    </w:p>
    <w:p w14:paraId="2CAB662E" w14:textId="093D8F19" w:rsidR="00C55AFD" w:rsidRPr="003D6457" w:rsidRDefault="00C55AFD">
      <w:pPr>
        <w:pStyle w:val="NormalIndented"/>
        <w:rPr>
          <w:noProof/>
        </w:rPr>
      </w:pPr>
      <w:r w:rsidRPr="003D6457">
        <w:rPr>
          <w:noProof/>
        </w:rPr>
        <w:t xml:space="preserve">Definition:  This field contains a site-specific name used to identify "new" application processes for interfacing with lower level protocols.  To be used in conjunction with the sending/receiving system and facility values in the MSH.  Entirely site-defined. </w:t>
      </w:r>
      <w:hyperlink r:id="rId20"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467BC2F6" w14:textId="2BEDB430"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rStyle w:val="Strong"/>
          <w:rFonts w:cs="Times New Roman"/>
          <w:noProof/>
        </w:rPr>
        <w:tab/>
      </w:r>
      <w:r w:rsidRPr="003D6457">
        <w:rPr>
          <w:noProof/>
        </w:rPr>
        <w:t xml:space="preserve">By site agreement, implementors may continue to use </w:t>
      </w:r>
      <w:hyperlink r:id="rId21" w:anchor="HL70300" w:history="1">
        <w:r w:rsidRPr="003D6457">
          <w:rPr>
            <w:rStyle w:val="ReferenceUserTable"/>
          </w:rPr>
          <w:t>User-defined Table 0300 – Namespace ID</w:t>
        </w:r>
      </w:hyperlink>
      <w:r w:rsidRPr="003D6457">
        <w:rPr>
          <w:noProof/>
        </w:rPr>
        <w:t xml:space="preserve"> for the first component.</w:t>
      </w:r>
    </w:p>
    <w:p w14:paraId="14F31F73" w14:textId="77777777" w:rsidR="00C55AFD" w:rsidRPr="003D6457" w:rsidRDefault="00C55AFD">
      <w:pPr>
        <w:pStyle w:val="Heading4"/>
        <w:rPr>
          <w:noProof/>
        </w:rPr>
      </w:pPr>
      <w:r w:rsidRPr="003D6457">
        <w:rPr>
          <w:noProof/>
        </w:rPr>
        <w:t>NSC-9   New Facility</w:t>
      </w:r>
      <w:r w:rsidR="00746FF5" w:rsidRPr="003D6457">
        <w:rPr>
          <w:noProof/>
        </w:rPr>
        <w:fldChar w:fldCharType="begin"/>
      </w:r>
      <w:r w:rsidRPr="003D6457">
        <w:rPr>
          <w:noProof/>
        </w:rPr>
        <w:instrText xml:space="preserve"> XE "New facility" </w:instrText>
      </w:r>
      <w:r w:rsidR="00746FF5" w:rsidRPr="003D6457">
        <w:rPr>
          <w:noProof/>
        </w:rPr>
        <w:fldChar w:fldCharType="end"/>
      </w:r>
      <w:r w:rsidRPr="003D6457">
        <w:rPr>
          <w:noProof/>
        </w:rPr>
        <w:t xml:space="preserve">   (HD)   01196</w:t>
      </w:r>
    </w:p>
    <w:p w14:paraId="4E0A4E93" w14:textId="77777777" w:rsidR="00C55AFD" w:rsidRDefault="00C55AFD" w:rsidP="00A117FD">
      <w:pPr>
        <w:pStyle w:val="Components"/>
      </w:pPr>
      <w:r>
        <w:t>Components:  &lt;Namespace ID (IS)&gt; ^ &lt;Universal ID (ST)&gt; ^ &lt;Universal ID Type (ID)&gt;</w:t>
      </w:r>
    </w:p>
    <w:p w14:paraId="7C754866" w14:textId="77777777" w:rsidR="00C55AFD" w:rsidRPr="003D6457" w:rsidRDefault="00C55AFD">
      <w:pPr>
        <w:pStyle w:val="NormalIndented"/>
        <w:rPr>
          <w:noProof/>
        </w:rPr>
      </w:pPr>
      <w:r w:rsidRPr="003D6457">
        <w:rPr>
          <w:noProof/>
        </w:rPr>
        <w:t xml:space="preserve">Definition:  This field contains a site-specific name for the new facility used by this application. To be used in conjunction with the values for the sending/receiving system and facility values in the MSH. </w:t>
      </w:r>
    </w:p>
    <w:p w14:paraId="3A675995" w14:textId="110A6CF0" w:rsidR="00C55AFD" w:rsidRPr="003D6457" w:rsidRDefault="00C55AFD">
      <w:pPr>
        <w:pStyle w:val="NormalIndented"/>
        <w:rPr>
          <w:noProof/>
        </w:rPr>
      </w:pPr>
      <w:r w:rsidRPr="003D6457">
        <w:rPr>
          <w:noProof/>
        </w:rPr>
        <w:t xml:space="preserve">This field further describes the new application, </w:t>
      </w:r>
      <w:r w:rsidRPr="003D6457">
        <w:rPr>
          <w:rStyle w:val="ReferenceAttribute"/>
          <w:noProof/>
        </w:rPr>
        <w:t>NSC-8 New Application</w:t>
      </w:r>
      <w:r w:rsidRPr="003D6457">
        <w:rPr>
          <w:noProof/>
        </w:rPr>
        <w:t>.  With the promotion of this field to an HD data type, the usage has been broadened to include not just the new facility but other organizational entities, such as: a) the organizational entity responsible for new application; b) the responsible unit; c) a product or vendor's identifier, etc. Entirely site</w:t>
      </w:r>
      <w:r w:rsidRPr="003D6457">
        <w:rPr>
          <w:noProof/>
        </w:rPr>
        <w:noBreakHyphen/>
        <w:t xml:space="preserve">defined. </w:t>
      </w:r>
      <w:hyperlink r:id="rId22"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29E46B98" w14:textId="684DB68B"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23" w:anchor="HL70300" w:history="1">
        <w:r w:rsidRPr="003D6457">
          <w:rPr>
            <w:rStyle w:val="ReferenceUserTable"/>
          </w:rPr>
          <w:t>User-defined Table 0300 – Namespace ID</w:t>
        </w:r>
      </w:hyperlink>
      <w:r w:rsidRPr="003D6457">
        <w:rPr>
          <w:noProof/>
        </w:rPr>
        <w:t xml:space="preserve"> for the first component.</w:t>
      </w:r>
    </w:p>
    <w:p w14:paraId="3B005E1E" w14:textId="77777777" w:rsidR="00C55AFD" w:rsidRPr="003D6457" w:rsidRDefault="00C55AFD">
      <w:pPr>
        <w:pStyle w:val="Heading3"/>
        <w:rPr>
          <w:noProof/>
        </w:rPr>
      </w:pPr>
      <w:bookmarkStart w:id="62" w:name="_Toc348247865"/>
      <w:bookmarkStart w:id="63" w:name="_Toc348260987"/>
      <w:bookmarkStart w:id="64" w:name="_Toc348346853"/>
      <w:bookmarkStart w:id="65" w:name="_Toc536442059"/>
      <w:bookmarkStart w:id="66" w:name="_Toc1891062"/>
      <w:bookmarkStart w:id="67" w:name="_Toc29039290"/>
      <w:r w:rsidRPr="003D6457">
        <w:rPr>
          <w:noProof/>
        </w:rPr>
        <w:t>NST – Application Control-Level Statistics Segment</w:t>
      </w:r>
      <w:bookmarkEnd w:id="62"/>
      <w:bookmarkEnd w:id="63"/>
      <w:bookmarkEnd w:id="64"/>
      <w:bookmarkEnd w:id="65"/>
      <w:bookmarkEnd w:id="66"/>
      <w:bookmarkEnd w:id="67"/>
      <w:r w:rsidR="00746FF5" w:rsidRPr="003D6457">
        <w:rPr>
          <w:noProof/>
        </w:rPr>
        <w:fldChar w:fldCharType="begin"/>
      </w:r>
      <w:r w:rsidRPr="003D6457">
        <w:rPr>
          <w:noProof/>
        </w:rPr>
        <w:instrText xml:space="preserve"> XE "Application control-level statistics segment" </w:instrText>
      </w:r>
      <w:r w:rsidR="00746FF5" w:rsidRPr="003D6457">
        <w:rPr>
          <w:noProof/>
        </w:rPr>
        <w:fldChar w:fldCharType="end"/>
      </w:r>
      <w:r w:rsidR="00746FF5" w:rsidRPr="003D6457">
        <w:rPr>
          <w:noProof/>
        </w:rPr>
        <w:fldChar w:fldCharType="begin"/>
      </w:r>
      <w:r w:rsidRPr="003D6457">
        <w:rPr>
          <w:noProof/>
        </w:rPr>
        <w:instrText>xe "NST"</w:instrText>
      </w:r>
      <w:r w:rsidR="00746FF5" w:rsidRPr="003D6457">
        <w:rPr>
          <w:noProof/>
        </w:rPr>
        <w:fldChar w:fldCharType="end"/>
      </w:r>
      <w:r w:rsidR="00746FF5" w:rsidRPr="003D6457">
        <w:rPr>
          <w:noProof/>
        </w:rPr>
        <w:fldChar w:fldCharType="begin"/>
      </w:r>
      <w:r w:rsidRPr="003D6457">
        <w:rPr>
          <w:noProof/>
        </w:rPr>
        <w:instrText>xe "Segments: NST"</w:instrText>
      </w:r>
      <w:r w:rsidR="00746FF5" w:rsidRPr="003D6457">
        <w:rPr>
          <w:noProof/>
        </w:rPr>
        <w:fldChar w:fldCharType="end"/>
      </w:r>
    </w:p>
    <w:p w14:paraId="18276BB5" w14:textId="77777777" w:rsidR="00C55AFD" w:rsidRPr="003D6457" w:rsidRDefault="00C55AFD">
      <w:pPr>
        <w:pStyle w:val="NormalIndented"/>
        <w:rPr>
          <w:noProof/>
        </w:rPr>
      </w:pPr>
      <w:r w:rsidRPr="003D6457">
        <w:rPr>
          <w:noProof/>
        </w:rPr>
        <w:t xml:space="preserve">The NST segment allows application control-level statistical information to be passed between the various systems on the network.  Some fields in this segment refer to portions of lower level protocols; they contain information that can be used by application management applications monitoring the state of various network links. </w:t>
      </w:r>
    </w:p>
    <w:p w14:paraId="3B5BCB2E" w14:textId="77777777" w:rsidR="00C55AFD" w:rsidRPr="003D6457" w:rsidRDefault="00C55AFD">
      <w:pPr>
        <w:pStyle w:val="NormalIndented"/>
        <w:rPr>
          <w:noProof/>
        </w:rPr>
      </w:pPr>
      <w:r w:rsidRPr="003D6457">
        <w:rPr>
          <w:rStyle w:val="Strong"/>
          <w:noProof/>
        </w:rPr>
        <w:t>Usage Notes:</w:t>
      </w:r>
      <w:r w:rsidRPr="003D6457">
        <w:rPr>
          <w:noProof/>
        </w:rPr>
        <w:t xml:space="preserve"> Fields 2-15.  These are all marked optional since the statistics kept on a particular link and negotiated between the two systems in question will vary.  Not all values will apply to each system.  Some values are concerned with the type of port, and some values pertain to the lower level protocol.</w:t>
      </w:r>
    </w:p>
    <w:p w14:paraId="4B8E880A" w14:textId="77777777" w:rsidR="00C55AFD" w:rsidRPr="003D6457" w:rsidRDefault="00C55AFD">
      <w:pPr>
        <w:pStyle w:val="AttributeTableCaption"/>
        <w:rPr>
          <w:noProof/>
        </w:rPr>
      </w:pPr>
      <w:r w:rsidRPr="003D6457">
        <w:rPr>
          <w:noProof/>
        </w:rPr>
        <w:t>HL7 Attribute Table – NST</w:t>
      </w:r>
      <w:bookmarkStart w:id="68" w:name="NST"/>
      <w:bookmarkEnd w:id="68"/>
      <w:r w:rsidRPr="003D6457">
        <w:rPr>
          <w:noProof/>
        </w:rPr>
        <w:t xml:space="preserve"> – Application control level statistics</w:t>
      </w:r>
      <w:r w:rsidR="00746FF5" w:rsidRPr="003D6457">
        <w:rPr>
          <w:noProof/>
        </w:rPr>
        <w:fldChar w:fldCharType="begin"/>
      </w:r>
      <w:r w:rsidRPr="003D6457">
        <w:rPr>
          <w:noProof/>
        </w:rPr>
        <w:instrText xml:space="preserve"> XE "HL7 Attribute Table – NST – Application control level statistics"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6F52DC22"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3605C9CA"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171B2247"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06FEB3B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74425178"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2F3C5371"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3859F0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6D774DF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14F63195"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3D8CD90" w14:textId="77777777" w:rsidR="00C55AFD" w:rsidRPr="003D6457" w:rsidRDefault="00C55AFD">
            <w:pPr>
              <w:pStyle w:val="AttributeTableHeader"/>
              <w:jc w:val="left"/>
              <w:rPr>
                <w:noProof/>
              </w:rPr>
            </w:pPr>
            <w:r w:rsidRPr="003D6457">
              <w:rPr>
                <w:noProof/>
              </w:rPr>
              <w:t>ELEMENT NAME</w:t>
            </w:r>
          </w:p>
        </w:tc>
      </w:tr>
      <w:tr w:rsidR="005B2B49" w:rsidRPr="003D6457" w14:paraId="49A3BCA9"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58D407D9"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93E07A4" w14:textId="77777777" w:rsidR="00C55AFD" w:rsidRPr="003D6457" w:rsidRDefault="00C55AFD">
            <w:pPr>
              <w:pStyle w:val="AttributeTableBody"/>
              <w:rPr>
                <w:noProof/>
              </w:rPr>
            </w:pPr>
            <w:r w:rsidRPr="003D6457">
              <w:rPr>
                <w:noProof/>
              </w:rPr>
              <w:t>1..1</w:t>
            </w:r>
          </w:p>
        </w:tc>
        <w:tc>
          <w:tcPr>
            <w:tcW w:w="720" w:type="dxa"/>
            <w:tcBorders>
              <w:top w:val="single" w:sz="4" w:space="0" w:color="auto"/>
              <w:left w:val="nil"/>
              <w:bottom w:val="dotted" w:sz="4" w:space="0" w:color="auto"/>
              <w:right w:val="nil"/>
            </w:tcBorders>
            <w:shd w:val="clear" w:color="auto" w:fill="FFFFFF"/>
          </w:tcPr>
          <w:p w14:paraId="3BB8096D"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E7530" w14:textId="77777777" w:rsidR="00C55AFD" w:rsidRPr="003D6457" w:rsidRDefault="00C55AFD">
            <w:pPr>
              <w:pStyle w:val="AttributeTableBody"/>
              <w:rPr>
                <w:noProof/>
              </w:rPr>
            </w:pPr>
            <w:r w:rsidRPr="003D6457">
              <w:rPr>
                <w:noProof/>
              </w:rPr>
              <w:t>ID</w:t>
            </w:r>
          </w:p>
        </w:tc>
        <w:tc>
          <w:tcPr>
            <w:tcW w:w="648" w:type="dxa"/>
            <w:tcBorders>
              <w:top w:val="single" w:sz="4" w:space="0" w:color="auto"/>
              <w:left w:val="nil"/>
              <w:bottom w:val="dotted" w:sz="4" w:space="0" w:color="auto"/>
              <w:right w:val="nil"/>
            </w:tcBorders>
            <w:shd w:val="clear" w:color="auto" w:fill="FFFFFF"/>
          </w:tcPr>
          <w:p w14:paraId="42F27D11"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6BB4CBB7" w14:textId="77777777" w:rsidR="00C55AFD" w:rsidRPr="003D6457" w:rsidRDefault="00C55AF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F823D2" w14:textId="6AB64889" w:rsidR="00C55AFD" w:rsidRPr="003D6457" w:rsidRDefault="00000000">
            <w:pPr>
              <w:pStyle w:val="AttributeTableBody"/>
              <w:rPr>
                <w:noProof/>
              </w:rPr>
            </w:pPr>
            <w:hyperlink r:id="rId24" w:anchor="HL70136" w:history="1">
              <w:r w:rsidR="00C55AFD" w:rsidRPr="003D6457">
                <w:rPr>
                  <w:rStyle w:val="Hyperlink"/>
                  <w:rFonts w:ascii="Arial" w:hAnsi="Arial"/>
                  <w:noProof/>
                  <w:kern w:val="16"/>
                </w:rPr>
                <w:t>0136</w:t>
              </w:r>
            </w:hyperlink>
          </w:p>
        </w:tc>
        <w:tc>
          <w:tcPr>
            <w:tcW w:w="720" w:type="dxa"/>
            <w:tcBorders>
              <w:top w:val="single" w:sz="4" w:space="0" w:color="auto"/>
              <w:left w:val="nil"/>
              <w:bottom w:val="dotted" w:sz="4" w:space="0" w:color="auto"/>
              <w:right w:val="nil"/>
            </w:tcBorders>
            <w:shd w:val="clear" w:color="auto" w:fill="FFFFFF"/>
          </w:tcPr>
          <w:p w14:paraId="7782D7F9" w14:textId="77777777" w:rsidR="00C55AFD" w:rsidRPr="003D6457" w:rsidRDefault="00C55AFD">
            <w:pPr>
              <w:pStyle w:val="AttributeTableBody"/>
              <w:rPr>
                <w:noProof/>
              </w:rPr>
            </w:pPr>
            <w:r w:rsidRPr="003D6457">
              <w:rPr>
                <w:noProof/>
              </w:rPr>
              <w:t xml:space="preserve">01173 </w:t>
            </w:r>
          </w:p>
        </w:tc>
        <w:tc>
          <w:tcPr>
            <w:tcW w:w="3888" w:type="dxa"/>
            <w:tcBorders>
              <w:top w:val="single" w:sz="4" w:space="0" w:color="auto"/>
              <w:left w:val="nil"/>
              <w:bottom w:val="dotted" w:sz="4" w:space="0" w:color="auto"/>
              <w:right w:val="nil"/>
            </w:tcBorders>
            <w:shd w:val="clear" w:color="auto" w:fill="FFFFFF"/>
          </w:tcPr>
          <w:p w14:paraId="71A45D7F" w14:textId="77777777" w:rsidR="00C55AFD" w:rsidRPr="003D6457" w:rsidRDefault="00C55AFD">
            <w:pPr>
              <w:pStyle w:val="AttributeTableBody"/>
              <w:jc w:val="left"/>
              <w:rPr>
                <w:noProof/>
              </w:rPr>
            </w:pPr>
            <w:r w:rsidRPr="003D6457">
              <w:rPr>
                <w:noProof/>
              </w:rPr>
              <w:t>Statistics Available</w:t>
            </w:r>
          </w:p>
        </w:tc>
      </w:tr>
      <w:tr w:rsidR="005B2B49" w:rsidRPr="003D6457" w14:paraId="6DB1934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896C0C"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1802DB3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13C3A"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05617"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0435B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323420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883E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9C0DC" w14:textId="77777777" w:rsidR="00C55AFD" w:rsidRPr="003D6457" w:rsidRDefault="00C55AFD">
            <w:pPr>
              <w:pStyle w:val="AttributeTableBody"/>
              <w:rPr>
                <w:noProof/>
              </w:rPr>
            </w:pPr>
            <w:r w:rsidRPr="003D6457">
              <w:rPr>
                <w:noProof/>
              </w:rPr>
              <w:t xml:space="preserve">01174 </w:t>
            </w:r>
          </w:p>
        </w:tc>
        <w:tc>
          <w:tcPr>
            <w:tcW w:w="3888" w:type="dxa"/>
            <w:tcBorders>
              <w:top w:val="dotted" w:sz="4" w:space="0" w:color="auto"/>
              <w:left w:val="nil"/>
              <w:bottom w:val="dotted" w:sz="4" w:space="0" w:color="auto"/>
              <w:right w:val="nil"/>
            </w:tcBorders>
            <w:shd w:val="clear" w:color="auto" w:fill="FFFFFF"/>
          </w:tcPr>
          <w:p w14:paraId="35C8A6BE" w14:textId="77777777" w:rsidR="00C55AFD" w:rsidRPr="003D6457" w:rsidRDefault="00C55AFD">
            <w:pPr>
              <w:pStyle w:val="AttributeTableBody"/>
              <w:jc w:val="left"/>
              <w:rPr>
                <w:noProof/>
              </w:rPr>
            </w:pPr>
            <w:r w:rsidRPr="003D6457">
              <w:rPr>
                <w:noProof/>
              </w:rPr>
              <w:t>Source Identifier</w:t>
            </w:r>
          </w:p>
        </w:tc>
      </w:tr>
      <w:tr w:rsidR="005B2B49" w:rsidRPr="003D6457" w14:paraId="5577042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06CC75D"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7829254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331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FB23A" w14:textId="77777777" w:rsidR="00C55AFD" w:rsidRPr="003D6457" w:rsidRDefault="00C55AFD">
            <w:pPr>
              <w:pStyle w:val="AttributeTableBody"/>
              <w:rPr>
                <w:noProof/>
              </w:rPr>
            </w:pPr>
            <w:r w:rsidRPr="003D6457">
              <w:rPr>
                <w:noProof/>
              </w:rPr>
              <w:t>ID</w:t>
            </w:r>
          </w:p>
        </w:tc>
        <w:tc>
          <w:tcPr>
            <w:tcW w:w="648" w:type="dxa"/>
            <w:tcBorders>
              <w:top w:val="dotted" w:sz="4" w:space="0" w:color="auto"/>
              <w:left w:val="nil"/>
              <w:bottom w:val="dotted" w:sz="4" w:space="0" w:color="auto"/>
              <w:right w:val="nil"/>
            </w:tcBorders>
            <w:shd w:val="clear" w:color="auto" w:fill="FFFFFF"/>
          </w:tcPr>
          <w:p w14:paraId="23252F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A5493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7925C" w14:textId="5A5C023A" w:rsidR="00C55AFD" w:rsidRPr="003D6457" w:rsidRDefault="00000000">
            <w:pPr>
              <w:pStyle w:val="AttributeTableBody"/>
              <w:rPr>
                <w:rStyle w:val="HyperlinkTable"/>
                <w:rFonts w:cs="Arial"/>
                <w:noProof/>
              </w:rPr>
            </w:pPr>
            <w:hyperlink r:id="rId25" w:anchor="HL70332" w:history="1">
              <w:r w:rsidR="00C55AFD" w:rsidRPr="003D6457">
                <w:rPr>
                  <w:rStyle w:val="HyperlinkTable"/>
                  <w:rFonts w:cs="Arial"/>
                  <w:noProof/>
                </w:rPr>
                <w:t>03</w:t>
              </w:r>
              <w:bookmarkStart w:id="69" w:name="_Hlt496437087"/>
              <w:r w:rsidR="00C55AFD" w:rsidRPr="003D6457">
                <w:rPr>
                  <w:rStyle w:val="HyperlinkTable"/>
                  <w:rFonts w:cs="Arial"/>
                  <w:noProof/>
                </w:rPr>
                <w:t>3</w:t>
              </w:r>
              <w:bookmarkEnd w:id="69"/>
              <w:r w:rsidR="00C55AFD" w:rsidRPr="003D6457">
                <w:rPr>
                  <w:rStyle w:val="HyperlinkTable"/>
                  <w:rFonts w:cs="Arial"/>
                  <w:noProof/>
                </w:rPr>
                <w:t>2</w:t>
              </w:r>
            </w:hyperlink>
          </w:p>
        </w:tc>
        <w:tc>
          <w:tcPr>
            <w:tcW w:w="720" w:type="dxa"/>
            <w:tcBorders>
              <w:top w:val="dotted" w:sz="4" w:space="0" w:color="auto"/>
              <w:left w:val="nil"/>
              <w:bottom w:val="dotted" w:sz="4" w:space="0" w:color="auto"/>
              <w:right w:val="nil"/>
            </w:tcBorders>
            <w:shd w:val="clear" w:color="auto" w:fill="FFFFFF"/>
          </w:tcPr>
          <w:p w14:paraId="3BB6AE29" w14:textId="77777777" w:rsidR="00C55AFD" w:rsidRPr="003D6457" w:rsidRDefault="00C55AFD">
            <w:pPr>
              <w:pStyle w:val="AttributeTableBody"/>
              <w:rPr>
                <w:noProof/>
              </w:rPr>
            </w:pPr>
            <w:r w:rsidRPr="003D6457">
              <w:rPr>
                <w:noProof/>
              </w:rPr>
              <w:t xml:space="preserve">01175 </w:t>
            </w:r>
          </w:p>
        </w:tc>
        <w:tc>
          <w:tcPr>
            <w:tcW w:w="3888" w:type="dxa"/>
            <w:tcBorders>
              <w:top w:val="dotted" w:sz="4" w:space="0" w:color="auto"/>
              <w:left w:val="nil"/>
              <w:bottom w:val="dotted" w:sz="4" w:space="0" w:color="auto"/>
              <w:right w:val="nil"/>
            </w:tcBorders>
            <w:shd w:val="clear" w:color="auto" w:fill="FFFFFF"/>
          </w:tcPr>
          <w:p w14:paraId="6A443375" w14:textId="77777777" w:rsidR="00C55AFD" w:rsidRPr="003D6457" w:rsidRDefault="00C55AFD">
            <w:pPr>
              <w:pStyle w:val="AttributeTableBody"/>
              <w:jc w:val="left"/>
              <w:rPr>
                <w:noProof/>
              </w:rPr>
            </w:pPr>
            <w:r w:rsidRPr="003D6457">
              <w:rPr>
                <w:noProof/>
              </w:rPr>
              <w:t>Source Type</w:t>
            </w:r>
          </w:p>
        </w:tc>
      </w:tr>
      <w:tr w:rsidR="005B2B49" w:rsidRPr="003D6457" w14:paraId="77935150"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1E7B857"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4197CFD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CB2E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3865A5"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00A02C0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C6E90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5B5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7C18" w14:textId="77777777" w:rsidR="00C55AFD" w:rsidRPr="003D6457" w:rsidRDefault="00C55AFD">
            <w:pPr>
              <w:pStyle w:val="AttributeTableBody"/>
              <w:rPr>
                <w:noProof/>
              </w:rPr>
            </w:pPr>
            <w:r w:rsidRPr="003D6457">
              <w:rPr>
                <w:noProof/>
              </w:rPr>
              <w:t xml:space="preserve">01176 </w:t>
            </w:r>
          </w:p>
        </w:tc>
        <w:tc>
          <w:tcPr>
            <w:tcW w:w="3888" w:type="dxa"/>
            <w:tcBorders>
              <w:top w:val="dotted" w:sz="4" w:space="0" w:color="auto"/>
              <w:left w:val="nil"/>
              <w:bottom w:val="dotted" w:sz="4" w:space="0" w:color="auto"/>
              <w:right w:val="nil"/>
            </w:tcBorders>
            <w:shd w:val="clear" w:color="auto" w:fill="FFFFFF"/>
          </w:tcPr>
          <w:p w14:paraId="523C8A52" w14:textId="77777777" w:rsidR="00C55AFD" w:rsidRPr="003D6457" w:rsidRDefault="00C55AFD">
            <w:pPr>
              <w:pStyle w:val="AttributeTableBody"/>
              <w:jc w:val="left"/>
              <w:rPr>
                <w:noProof/>
              </w:rPr>
            </w:pPr>
            <w:r w:rsidRPr="003D6457">
              <w:rPr>
                <w:noProof/>
              </w:rPr>
              <w:t>Statistics Start</w:t>
            </w:r>
          </w:p>
        </w:tc>
      </w:tr>
      <w:tr w:rsidR="005B2B49" w:rsidRPr="003D6457" w14:paraId="35BEB56D"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9A36EFC"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3DE59C6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FF1E"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FF7D"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112D0CD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536BC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B786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EF72" w14:textId="77777777" w:rsidR="00C55AFD" w:rsidRPr="003D6457" w:rsidRDefault="00C55AFD">
            <w:pPr>
              <w:pStyle w:val="AttributeTableBody"/>
              <w:rPr>
                <w:noProof/>
              </w:rPr>
            </w:pPr>
            <w:r w:rsidRPr="003D6457">
              <w:rPr>
                <w:noProof/>
              </w:rPr>
              <w:t xml:space="preserve">01177 </w:t>
            </w:r>
          </w:p>
        </w:tc>
        <w:tc>
          <w:tcPr>
            <w:tcW w:w="3888" w:type="dxa"/>
            <w:tcBorders>
              <w:top w:val="dotted" w:sz="4" w:space="0" w:color="auto"/>
              <w:left w:val="nil"/>
              <w:bottom w:val="dotted" w:sz="4" w:space="0" w:color="auto"/>
              <w:right w:val="nil"/>
            </w:tcBorders>
            <w:shd w:val="clear" w:color="auto" w:fill="FFFFFF"/>
          </w:tcPr>
          <w:p w14:paraId="0219E04E" w14:textId="77777777" w:rsidR="00C55AFD" w:rsidRPr="003D6457" w:rsidRDefault="00C55AFD">
            <w:pPr>
              <w:pStyle w:val="AttributeTableBody"/>
              <w:jc w:val="left"/>
              <w:rPr>
                <w:noProof/>
              </w:rPr>
            </w:pPr>
            <w:r w:rsidRPr="003D6457">
              <w:rPr>
                <w:noProof/>
              </w:rPr>
              <w:t>Statistics End</w:t>
            </w:r>
          </w:p>
        </w:tc>
      </w:tr>
      <w:tr w:rsidR="005B2B49" w:rsidRPr="003D6457" w14:paraId="4024DDE7"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7042ED11" w14:textId="77777777" w:rsidR="00C55AFD" w:rsidRPr="003D6457" w:rsidRDefault="00C55AFD">
            <w:pPr>
              <w:pStyle w:val="AttributeTableBody"/>
              <w:rPr>
                <w:noProof/>
              </w:rPr>
            </w:pPr>
            <w:r w:rsidRPr="003D6457">
              <w:rPr>
                <w:noProof/>
              </w:rPr>
              <w:lastRenderedPageBreak/>
              <w:t>6</w:t>
            </w:r>
          </w:p>
        </w:tc>
        <w:tc>
          <w:tcPr>
            <w:tcW w:w="648" w:type="dxa"/>
            <w:tcBorders>
              <w:top w:val="dotted" w:sz="4" w:space="0" w:color="auto"/>
              <w:left w:val="nil"/>
              <w:bottom w:val="dotted" w:sz="4" w:space="0" w:color="auto"/>
              <w:right w:val="nil"/>
            </w:tcBorders>
            <w:shd w:val="clear" w:color="auto" w:fill="FFFFFF"/>
          </w:tcPr>
          <w:p w14:paraId="528D872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7E00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AA511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5F5FCC8"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EF50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3F88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18079" w14:textId="77777777" w:rsidR="00C55AFD" w:rsidRPr="003D6457" w:rsidRDefault="00C55AFD">
            <w:pPr>
              <w:pStyle w:val="AttributeTableBody"/>
              <w:rPr>
                <w:noProof/>
              </w:rPr>
            </w:pPr>
            <w:r w:rsidRPr="003D6457">
              <w:rPr>
                <w:noProof/>
              </w:rPr>
              <w:t xml:space="preserve">01178 </w:t>
            </w:r>
          </w:p>
        </w:tc>
        <w:tc>
          <w:tcPr>
            <w:tcW w:w="3888" w:type="dxa"/>
            <w:tcBorders>
              <w:top w:val="dotted" w:sz="4" w:space="0" w:color="auto"/>
              <w:left w:val="nil"/>
              <w:bottom w:val="dotted" w:sz="4" w:space="0" w:color="auto"/>
              <w:right w:val="nil"/>
            </w:tcBorders>
            <w:shd w:val="clear" w:color="auto" w:fill="FFFFFF"/>
          </w:tcPr>
          <w:p w14:paraId="656A755A" w14:textId="77777777" w:rsidR="00C55AFD" w:rsidRPr="003D6457" w:rsidRDefault="00C55AFD">
            <w:pPr>
              <w:pStyle w:val="AttributeTableBody"/>
              <w:jc w:val="left"/>
              <w:rPr>
                <w:noProof/>
              </w:rPr>
            </w:pPr>
            <w:r w:rsidRPr="003D6457">
              <w:rPr>
                <w:noProof/>
              </w:rPr>
              <w:t>Receive Character Count</w:t>
            </w:r>
          </w:p>
        </w:tc>
      </w:tr>
      <w:tr w:rsidR="005B2B49" w:rsidRPr="003D6457" w14:paraId="0BD00A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161C972"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7F7A152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A1A8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7E6FD"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1FD531C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E29BA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9DD5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C0DC4" w14:textId="77777777" w:rsidR="00C55AFD" w:rsidRPr="003D6457" w:rsidRDefault="00C55AFD">
            <w:pPr>
              <w:pStyle w:val="AttributeTableBody"/>
              <w:rPr>
                <w:noProof/>
              </w:rPr>
            </w:pPr>
            <w:r w:rsidRPr="003D6457">
              <w:rPr>
                <w:noProof/>
              </w:rPr>
              <w:t xml:space="preserve">01179 </w:t>
            </w:r>
          </w:p>
        </w:tc>
        <w:tc>
          <w:tcPr>
            <w:tcW w:w="3888" w:type="dxa"/>
            <w:tcBorders>
              <w:top w:val="dotted" w:sz="4" w:space="0" w:color="auto"/>
              <w:left w:val="nil"/>
              <w:bottom w:val="dotted" w:sz="4" w:space="0" w:color="auto"/>
              <w:right w:val="nil"/>
            </w:tcBorders>
            <w:shd w:val="clear" w:color="auto" w:fill="FFFFFF"/>
          </w:tcPr>
          <w:p w14:paraId="7B1911E2" w14:textId="77777777" w:rsidR="00C55AFD" w:rsidRPr="003D6457" w:rsidRDefault="00C55AFD">
            <w:pPr>
              <w:pStyle w:val="AttributeTableBody"/>
              <w:jc w:val="left"/>
              <w:rPr>
                <w:noProof/>
              </w:rPr>
            </w:pPr>
            <w:r w:rsidRPr="003D6457">
              <w:rPr>
                <w:noProof/>
              </w:rPr>
              <w:t>Send Character Count</w:t>
            </w:r>
          </w:p>
        </w:tc>
      </w:tr>
      <w:tr w:rsidR="005B2B49" w:rsidRPr="003D6457" w14:paraId="1243FC42"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737821E"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78793D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04C6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F80A1"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55B67455"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99C48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5859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B22F05" w14:textId="77777777" w:rsidR="00C55AFD" w:rsidRPr="003D6457" w:rsidRDefault="00C55AFD">
            <w:pPr>
              <w:pStyle w:val="AttributeTableBody"/>
              <w:rPr>
                <w:noProof/>
              </w:rPr>
            </w:pPr>
            <w:r w:rsidRPr="003D6457">
              <w:rPr>
                <w:noProof/>
              </w:rPr>
              <w:t xml:space="preserve">01180 </w:t>
            </w:r>
          </w:p>
        </w:tc>
        <w:tc>
          <w:tcPr>
            <w:tcW w:w="3888" w:type="dxa"/>
            <w:tcBorders>
              <w:top w:val="dotted" w:sz="4" w:space="0" w:color="auto"/>
              <w:left w:val="nil"/>
              <w:bottom w:val="dotted" w:sz="4" w:space="0" w:color="auto"/>
              <w:right w:val="nil"/>
            </w:tcBorders>
            <w:shd w:val="clear" w:color="auto" w:fill="FFFFFF"/>
          </w:tcPr>
          <w:p w14:paraId="47C2ABC2" w14:textId="77777777" w:rsidR="00C55AFD" w:rsidRPr="003D6457" w:rsidRDefault="00C55AFD">
            <w:pPr>
              <w:pStyle w:val="AttributeTableBody"/>
              <w:jc w:val="left"/>
              <w:rPr>
                <w:noProof/>
              </w:rPr>
            </w:pPr>
            <w:r w:rsidRPr="003D6457">
              <w:rPr>
                <w:noProof/>
              </w:rPr>
              <w:t>Messages Received</w:t>
            </w:r>
          </w:p>
        </w:tc>
      </w:tr>
      <w:tr w:rsidR="005B2B49" w:rsidRPr="003D6457" w14:paraId="4910EFE6"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312E17"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dotted" w:sz="4" w:space="0" w:color="auto"/>
              <w:right w:val="nil"/>
            </w:tcBorders>
            <w:shd w:val="clear" w:color="auto" w:fill="FFFFFF"/>
          </w:tcPr>
          <w:p w14:paraId="5AC2187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30C36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609A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286D62CD"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4141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4548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ACD00" w14:textId="77777777" w:rsidR="00C55AFD" w:rsidRPr="003D6457" w:rsidRDefault="00C55AFD">
            <w:pPr>
              <w:pStyle w:val="AttributeTableBody"/>
              <w:rPr>
                <w:noProof/>
              </w:rPr>
            </w:pPr>
            <w:r w:rsidRPr="003D6457">
              <w:rPr>
                <w:noProof/>
              </w:rPr>
              <w:t xml:space="preserve">01181 </w:t>
            </w:r>
          </w:p>
        </w:tc>
        <w:tc>
          <w:tcPr>
            <w:tcW w:w="3888" w:type="dxa"/>
            <w:tcBorders>
              <w:top w:val="dotted" w:sz="4" w:space="0" w:color="auto"/>
              <w:left w:val="nil"/>
              <w:bottom w:val="dotted" w:sz="4" w:space="0" w:color="auto"/>
              <w:right w:val="nil"/>
            </w:tcBorders>
            <w:shd w:val="clear" w:color="auto" w:fill="FFFFFF"/>
          </w:tcPr>
          <w:p w14:paraId="5AB767AB" w14:textId="77777777" w:rsidR="00C55AFD" w:rsidRPr="003D6457" w:rsidRDefault="00C55AFD">
            <w:pPr>
              <w:pStyle w:val="AttributeTableBody"/>
              <w:jc w:val="left"/>
              <w:rPr>
                <w:noProof/>
              </w:rPr>
            </w:pPr>
            <w:r w:rsidRPr="003D6457">
              <w:rPr>
                <w:noProof/>
              </w:rPr>
              <w:t>Messages Sent</w:t>
            </w:r>
          </w:p>
        </w:tc>
      </w:tr>
      <w:tr w:rsidR="005B2B49" w:rsidRPr="003D6457" w14:paraId="053F78A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D03029" w14:textId="77777777" w:rsidR="00C55AFD" w:rsidRPr="003D6457" w:rsidRDefault="00C55AFD">
            <w:pPr>
              <w:pStyle w:val="AttributeTableBody"/>
              <w:rPr>
                <w:noProof/>
              </w:rPr>
            </w:pPr>
            <w:r w:rsidRPr="003D6457">
              <w:rPr>
                <w:noProof/>
              </w:rPr>
              <w:t>10</w:t>
            </w:r>
          </w:p>
        </w:tc>
        <w:tc>
          <w:tcPr>
            <w:tcW w:w="648" w:type="dxa"/>
            <w:tcBorders>
              <w:top w:val="dotted" w:sz="4" w:space="0" w:color="auto"/>
              <w:left w:val="nil"/>
              <w:bottom w:val="dotted" w:sz="4" w:space="0" w:color="auto"/>
              <w:right w:val="nil"/>
            </w:tcBorders>
            <w:shd w:val="clear" w:color="auto" w:fill="FFFFFF"/>
          </w:tcPr>
          <w:p w14:paraId="32D4540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9A203"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90969"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9AABD16"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24DAD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B7E5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B619E" w14:textId="77777777" w:rsidR="00C55AFD" w:rsidRPr="003D6457" w:rsidRDefault="00C55AFD">
            <w:pPr>
              <w:pStyle w:val="AttributeTableBody"/>
              <w:rPr>
                <w:noProof/>
              </w:rPr>
            </w:pPr>
            <w:r w:rsidRPr="003D6457">
              <w:rPr>
                <w:noProof/>
              </w:rPr>
              <w:t xml:space="preserve">01182 </w:t>
            </w:r>
          </w:p>
        </w:tc>
        <w:tc>
          <w:tcPr>
            <w:tcW w:w="3888" w:type="dxa"/>
            <w:tcBorders>
              <w:top w:val="dotted" w:sz="4" w:space="0" w:color="auto"/>
              <w:left w:val="nil"/>
              <w:bottom w:val="dotted" w:sz="4" w:space="0" w:color="auto"/>
              <w:right w:val="nil"/>
            </w:tcBorders>
            <w:shd w:val="clear" w:color="auto" w:fill="FFFFFF"/>
          </w:tcPr>
          <w:p w14:paraId="2BBCCE34" w14:textId="77777777" w:rsidR="00C55AFD" w:rsidRPr="003D6457" w:rsidRDefault="00C55AFD">
            <w:pPr>
              <w:pStyle w:val="AttributeTableBody"/>
              <w:jc w:val="left"/>
              <w:rPr>
                <w:noProof/>
              </w:rPr>
            </w:pPr>
            <w:r w:rsidRPr="003D6457">
              <w:rPr>
                <w:noProof/>
              </w:rPr>
              <w:t>Checksum Errors Received</w:t>
            </w:r>
          </w:p>
        </w:tc>
      </w:tr>
      <w:tr w:rsidR="005B2B49" w:rsidRPr="003D6457" w14:paraId="4DBAD371"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F03AD39" w14:textId="77777777" w:rsidR="00C55AFD" w:rsidRPr="003D6457" w:rsidRDefault="00C55AFD">
            <w:pPr>
              <w:pStyle w:val="AttributeTableBody"/>
              <w:rPr>
                <w:noProof/>
              </w:rPr>
            </w:pPr>
            <w:r w:rsidRPr="003D6457">
              <w:rPr>
                <w:noProof/>
              </w:rPr>
              <w:t>11</w:t>
            </w:r>
          </w:p>
        </w:tc>
        <w:tc>
          <w:tcPr>
            <w:tcW w:w="648" w:type="dxa"/>
            <w:tcBorders>
              <w:top w:val="dotted" w:sz="4" w:space="0" w:color="auto"/>
              <w:left w:val="nil"/>
              <w:bottom w:val="dotted" w:sz="4" w:space="0" w:color="auto"/>
              <w:right w:val="nil"/>
            </w:tcBorders>
            <w:shd w:val="clear" w:color="auto" w:fill="FFFFFF"/>
          </w:tcPr>
          <w:p w14:paraId="7B1963C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4F3A7"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40FF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075E08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32AA4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B3179"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5B3F7" w14:textId="77777777" w:rsidR="00C55AFD" w:rsidRPr="003D6457" w:rsidRDefault="00C55AFD">
            <w:pPr>
              <w:pStyle w:val="AttributeTableBody"/>
              <w:rPr>
                <w:noProof/>
              </w:rPr>
            </w:pPr>
            <w:r w:rsidRPr="003D6457">
              <w:rPr>
                <w:noProof/>
              </w:rPr>
              <w:t xml:space="preserve">01183 </w:t>
            </w:r>
          </w:p>
        </w:tc>
        <w:tc>
          <w:tcPr>
            <w:tcW w:w="3888" w:type="dxa"/>
            <w:tcBorders>
              <w:top w:val="dotted" w:sz="4" w:space="0" w:color="auto"/>
              <w:left w:val="nil"/>
              <w:bottom w:val="dotted" w:sz="4" w:space="0" w:color="auto"/>
              <w:right w:val="nil"/>
            </w:tcBorders>
            <w:shd w:val="clear" w:color="auto" w:fill="FFFFFF"/>
          </w:tcPr>
          <w:p w14:paraId="3BB5EFBC" w14:textId="77777777" w:rsidR="00C55AFD" w:rsidRPr="003D6457" w:rsidRDefault="00C55AFD">
            <w:pPr>
              <w:pStyle w:val="AttributeTableBody"/>
              <w:jc w:val="left"/>
              <w:rPr>
                <w:noProof/>
              </w:rPr>
            </w:pPr>
            <w:r w:rsidRPr="003D6457">
              <w:rPr>
                <w:noProof/>
              </w:rPr>
              <w:t>Length Errors Received</w:t>
            </w:r>
          </w:p>
        </w:tc>
      </w:tr>
      <w:tr w:rsidR="005B2B49" w:rsidRPr="003D6457" w14:paraId="315269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134E6F38" w14:textId="77777777" w:rsidR="00C55AFD" w:rsidRPr="003D6457" w:rsidRDefault="00C55AFD">
            <w:pPr>
              <w:pStyle w:val="AttributeTableBody"/>
              <w:rPr>
                <w:noProof/>
              </w:rPr>
            </w:pPr>
            <w:r w:rsidRPr="003D6457">
              <w:rPr>
                <w:noProof/>
              </w:rPr>
              <w:t>12</w:t>
            </w:r>
          </w:p>
        </w:tc>
        <w:tc>
          <w:tcPr>
            <w:tcW w:w="648" w:type="dxa"/>
            <w:tcBorders>
              <w:top w:val="dotted" w:sz="4" w:space="0" w:color="auto"/>
              <w:left w:val="nil"/>
              <w:bottom w:val="dotted" w:sz="4" w:space="0" w:color="auto"/>
              <w:right w:val="nil"/>
            </w:tcBorders>
            <w:shd w:val="clear" w:color="auto" w:fill="FFFFFF"/>
          </w:tcPr>
          <w:p w14:paraId="430D70A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801D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5CB93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053AD199"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8780C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DE0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5F300" w14:textId="77777777" w:rsidR="00C55AFD" w:rsidRPr="003D6457" w:rsidRDefault="00C55AFD">
            <w:pPr>
              <w:pStyle w:val="AttributeTableBody"/>
              <w:rPr>
                <w:noProof/>
              </w:rPr>
            </w:pPr>
            <w:r w:rsidRPr="003D6457">
              <w:rPr>
                <w:noProof/>
              </w:rPr>
              <w:t xml:space="preserve">01184 </w:t>
            </w:r>
          </w:p>
        </w:tc>
        <w:tc>
          <w:tcPr>
            <w:tcW w:w="3888" w:type="dxa"/>
            <w:tcBorders>
              <w:top w:val="dotted" w:sz="4" w:space="0" w:color="auto"/>
              <w:left w:val="nil"/>
              <w:bottom w:val="dotted" w:sz="4" w:space="0" w:color="auto"/>
              <w:right w:val="nil"/>
            </w:tcBorders>
            <w:shd w:val="clear" w:color="auto" w:fill="FFFFFF"/>
          </w:tcPr>
          <w:p w14:paraId="6E684600" w14:textId="77777777" w:rsidR="00C55AFD" w:rsidRPr="003D6457" w:rsidRDefault="00C55AFD">
            <w:pPr>
              <w:pStyle w:val="AttributeTableBody"/>
              <w:jc w:val="left"/>
              <w:rPr>
                <w:noProof/>
              </w:rPr>
            </w:pPr>
            <w:r w:rsidRPr="003D6457">
              <w:rPr>
                <w:noProof/>
              </w:rPr>
              <w:t>Other Errors Received</w:t>
            </w:r>
          </w:p>
        </w:tc>
      </w:tr>
      <w:tr w:rsidR="005B2B49" w:rsidRPr="003D6457" w14:paraId="64C0CA4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1AE1A66" w14:textId="77777777" w:rsidR="00C55AFD" w:rsidRPr="003D6457" w:rsidRDefault="00C55AFD">
            <w:pPr>
              <w:pStyle w:val="AttributeTableBody"/>
              <w:rPr>
                <w:noProof/>
              </w:rPr>
            </w:pPr>
            <w:r w:rsidRPr="003D6457">
              <w:rPr>
                <w:noProof/>
              </w:rPr>
              <w:t>13</w:t>
            </w:r>
          </w:p>
        </w:tc>
        <w:tc>
          <w:tcPr>
            <w:tcW w:w="648" w:type="dxa"/>
            <w:tcBorders>
              <w:top w:val="dotted" w:sz="4" w:space="0" w:color="auto"/>
              <w:left w:val="nil"/>
              <w:bottom w:val="dotted" w:sz="4" w:space="0" w:color="auto"/>
              <w:right w:val="nil"/>
            </w:tcBorders>
            <w:shd w:val="clear" w:color="auto" w:fill="FFFFFF"/>
          </w:tcPr>
          <w:p w14:paraId="4F37862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1A05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10937"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399B542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F744F7"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D7C7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3BC42F" w14:textId="77777777" w:rsidR="00C55AFD" w:rsidRPr="003D6457" w:rsidRDefault="00C55AFD">
            <w:pPr>
              <w:pStyle w:val="AttributeTableBody"/>
              <w:rPr>
                <w:noProof/>
              </w:rPr>
            </w:pPr>
            <w:r w:rsidRPr="003D6457">
              <w:rPr>
                <w:noProof/>
              </w:rPr>
              <w:t xml:space="preserve">01185 </w:t>
            </w:r>
          </w:p>
        </w:tc>
        <w:tc>
          <w:tcPr>
            <w:tcW w:w="3888" w:type="dxa"/>
            <w:tcBorders>
              <w:top w:val="dotted" w:sz="4" w:space="0" w:color="auto"/>
              <w:left w:val="nil"/>
              <w:bottom w:val="dotted" w:sz="4" w:space="0" w:color="auto"/>
              <w:right w:val="nil"/>
            </w:tcBorders>
            <w:shd w:val="clear" w:color="auto" w:fill="FFFFFF"/>
          </w:tcPr>
          <w:p w14:paraId="5CE1FD57" w14:textId="77777777" w:rsidR="00C55AFD" w:rsidRPr="003D6457" w:rsidRDefault="00C55AFD">
            <w:pPr>
              <w:pStyle w:val="AttributeTableBody"/>
              <w:jc w:val="left"/>
              <w:rPr>
                <w:noProof/>
              </w:rPr>
            </w:pPr>
            <w:r w:rsidRPr="003D6457">
              <w:rPr>
                <w:noProof/>
              </w:rPr>
              <w:t>Connect Timeouts</w:t>
            </w:r>
          </w:p>
        </w:tc>
      </w:tr>
      <w:tr w:rsidR="005B2B49" w:rsidRPr="003D6457" w14:paraId="22A6466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31CA6D6" w14:textId="77777777" w:rsidR="00C55AFD" w:rsidRPr="003D6457" w:rsidRDefault="00C55AFD">
            <w:pPr>
              <w:pStyle w:val="AttributeTableBody"/>
              <w:rPr>
                <w:noProof/>
              </w:rPr>
            </w:pPr>
            <w:r w:rsidRPr="003D6457">
              <w:rPr>
                <w:noProof/>
              </w:rPr>
              <w:t>14</w:t>
            </w:r>
          </w:p>
        </w:tc>
        <w:tc>
          <w:tcPr>
            <w:tcW w:w="648" w:type="dxa"/>
            <w:tcBorders>
              <w:top w:val="dotted" w:sz="4" w:space="0" w:color="auto"/>
              <w:left w:val="nil"/>
              <w:bottom w:val="dotted" w:sz="4" w:space="0" w:color="auto"/>
              <w:right w:val="nil"/>
            </w:tcBorders>
            <w:shd w:val="clear" w:color="auto" w:fill="FFFFFF"/>
          </w:tcPr>
          <w:p w14:paraId="0D393D8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B33F2"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B012"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6DE35E4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6A3DAE6"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189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7FFC" w14:textId="77777777" w:rsidR="00C55AFD" w:rsidRPr="003D6457" w:rsidRDefault="00C55AFD">
            <w:pPr>
              <w:pStyle w:val="AttributeTableBody"/>
              <w:rPr>
                <w:noProof/>
              </w:rPr>
            </w:pPr>
            <w:r w:rsidRPr="003D6457">
              <w:rPr>
                <w:noProof/>
              </w:rPr>
              <w:t xml:space="preserve">01186 </w:t>
            </w:r>
          </w:p>
        </w:tc>
        <w:tc>
          <w:tcPr>
            <w:tcW w:w="3888" w:type="dxa"/>
            <w:tcBorders>
              <w:top w:val="dotted" w:sz="4" w:space="0" w:color="auto"/>
              <w:left w:val="nil"/>
              <w:bottom w:val="dotted" w:sz="4" w:space="0" w:color="auto"/>
              <w:right w:val="nil"/>
            </w:tcBorders>
            <w:shd w:val="clear" w:color="auto" w:fill="FFFFFF"/>
          </w:tcPr>
          <w:p w14:paraId="4A25AE8D" w14:textId="77777777" w:rsidR="00C55AFD" w:rsidRPr="003D6457" w:rsidRDefault="00C55AFD">
            <w:pPr>
              <w:pStyle w:val="AttributeTableBody"/>
              <w:jc w:val="left"/>
              <w:rPr>
                <w:noProof/>
              </w:rPr>
            </w:pPr>
            <w:r w:rsidRPr="003D6457">
              <w:rPr>
                <w:noProof/>
              </w:rPr>
              <w:t>Receive Timeouts</w:t>
            </w:r>
          </w:p>
        </w:tc>
      </w:tr>
      <w:tr w:rsidR="00C55AFD" w:rsidRPr="003D6457" w14:paraId="076AC183"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5FE83FA0" w14:textId="77777777" w:rsidR="00C55AFD" w:rsidRPr="003D6457" w:rsidRDefault="00C55AFD">
            <w:pPr>
              <w:pStyle w:val="AttributeTableBody"/>
              <w:rPr>
                <w:noProof/>
              </w:rPr>
            </w:pPr>
            <w:r w:rsidRPr="003D6457">
              <w:rPr>
                <w:noProof/>
              </w:rPr>
              <w:t>15</w:t>
            </w:r>
          </w:p>
        </w:tc>
        <w:tc>
          <w:tcPr>
            <w:tcW w:w="648" w:type="dxa"/>
            <w:tcBorders>
              <w:top w:val="dotted" w:sz="4" w:space="0" w:color="auto"/>
              <w:left w:val="nil"/>
              <w:bottom w:val="single" w:sz="4" w:space="0" w:color="auto"/>
              <w:right w:val="nil"/>
            </w:tcBorders>
            <w:shd w:val="clear" w:color="auto" w:fill="FFFFFF"/>
          </w:tcPr>
          <w:p w14:paraId="6BDDC54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5FAB4"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2CF9100"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single" w:sz="4" w:space="0" w:color="auto"/>
              <w:right w:val="nil"/>
            </w:tcBorders>
            <w:shd w:val="clear" w:color="auto" w:fill="FFFFFF"/>
          </w:tcPr>
          <w:p w14:paraId="7FFA7D05"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79B28B8"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5F715"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694AB1C" w14:textId="77777777" w:rsidR="00C55AFD" w:rsidRPr="003D6457" w:rsidRDefault="00C55AFD">
            <w:pPr>
              <w:pStyle w:val="AttributeTableBody"/>
              <w:rPr>
                <w:noProof/>
              </w:rPr>
            </w:pPr>
            <w:r w:rsidRPr="003D6457">
              <w:rPr>
                <w:noProof/>
              </w:rPr>
              <w:t xml:space="preserve">01187 </w:t>
            </w:r>
          </w:p>
        </w:tc>
        <w:tc>
          <w:tcPr>
            <w:tcW w:w="3888" w:type="dxa"/>
            <w:tcBorders>
              <w:top w:val="dotted" w:sz="4" w:space="0" w:color="auto"/>
              <w:left w:val="nil"/>
              <w:bottom w:val="single" w:sz="4" w:space="0" w:color="auto"/>
              <w:right w:val="nil"/>
            </w:tcBorders>
            <w:shd w:val="clear" w:color="auto" w:fill="FFFFFF"/>
          </w:tcPr>
          <w:p w14:paraId="607519C7" w14:textId="77777777" w:rsidR="00C55AFD" w:rsidRPr="003D6457" w:rsidRDefault="00C55AFD">
            <w:pPr>
              <w:pStyle w:val="AttributeTableBody"/>
              <w:jc w:val="left"/>
              <w:rPr>
                <w:noProof/>
              </w:rPr>
            </w:pPr>
            <w:r w:rsidRPr="003D6457">
              <w:rPr>
                <w:noProof/>
              </w:rPr>
              <w:t>Application control-level Errors</w:t>
            </w:r>
          </w:p>
        </w:tc>
      </w:tr>
    </w:tbl>
    <w:p w14:paraId="258E6661" w14:textId="77777777" w:rsidR="00C55AFD" w:rsidRPr="003D6457" w:rsidRDefault="00C55AFD">
      <w:pPr>
        <w:pStyle w:val="Heading4"/>
        <w:rPr>
          <w:noProof/>
          <w:vanish/>
        </w:rPr>
      </w:pPr>
      <w:r w:rsidRPr="003D6457">
        <w:rPr>
          <w:noProof/>
          <w:vanish/>
        </w:rPr>
        <w:t>NST Field Definitions</w:t>
      </w:r>
      <w:r w:rsidR="00746FF5" w:rsidRPr="003D6457">
        <w:rPr>
          <w:noProof/>
          <w:vanish/>
        </w:rPr>
        <w:fldChar w:fldCharType="begin"/>
      </w:r>
      <w:r w:rsidRPr="003D6457">
        <w:rPr>
          <w:noProof/>
          <w:vanish/>
        </w:rPr>
        <w:instrText xml:space="preserve"> XE "NST - data element definitions" </w:instrText>
      </w:r>
      <w:r w:rsidR="00746FF5" w:rsidRPr="003D6457">
        <w:rPr>
          <w:noProof/>
          <w:vanish/>
        </w:rPr>
        <w:fldChar w:fldCharType="end"/>
      </w:r>
    </w:p>
    <w:p w14:paraId="62FA5C05" w14:textId="77777777" w:rsidR="00C55AFD" w:rsidRPr="003D6457" w:rsidRDefault="00C55AFD">
      <w:pPr>
        <w:pStyle w:val="Heading4"/>
        <w:rPr>
          <w:noProof/>
        </w:rPr>
      </w:pPr>
      <w:r w:rsidRPr="003D6457">
        <w:rPr>
          <w:noProof/>
        </w:rPr>
        <w:t>NST-1   Statistics Available</w:t>
      </w:r>
      <w:r w:rsidR="00746FF5" w:rsidRPr="003D6457">
        <w:rPr>
          <w:noProof/>
        </w:rPr>
        <w:fldChar w:fldCharType="begin"/>
      </w:r>
      <w:r w:rsidRPr="003D6457">
        <w:rPr>
          <w:noProof/>
        </w:rPr>
        <w:instrText xml:space="preserve"> XE "Statistics available" </w:instrText>
      </w:r>
      <w:r w:rsidR="00746FF5" w:rsidRPr="003D6457">
        <w:rPr>
          <w:noProof/>
        </w:rPr>
        <w:fldChar w:fldCharType="end"/>
      </w:r>
      <w:r w:rsidRPr="003D6457">
        <w:rPr>
          <w:noProof/>
        </w:rPr>
        <w:t xml:space="preserve">   (ID)   01173  </w:t>
      </w:r>
    </w:p>
    <w:p w14:paraId="39A92247" w14:textId="5F489BFC" w:rsidR="00C55AFD" w:rsidRPr="003D6457" w:rsidRDefault="00C55AFD">
      <w:pPr>
        <w:pStyle w:val="NormalIndented"/>
        <w:rPr>
          <w:noProof/>
        </w:rPr>
      </w:pPr>
      <w:r w:rsidRPr="003D6457">
        <w:rPr>
          <w:noProof/>
        </w:rPr>
        <w:t xml:space="preserve">Definition:  This field indicates the availability of statistics. Refer to </w:t>
      </w:r>
      <w:hyperlink r:id="rId26" w:anchor="HL70136" w:history="1">
        <w:r w:rsidRPr="003D6457">
          <w:rPr>
            <w:rStyle w:val="ReferenceHL7Table"/>
          </w:rPr>
          <w:t>HL7 Table 0136 - Yes/no Indicator</w:t>
        </w:r>
      </w:hyperlink>
      <w:r w:rsidRPr="003D6457">
        <w:rPr>
          <w:noProof/>
        </w:rPr>
        <w:t xml:space="preserve"> for valid values.  </w:t>
      </w:r>
    </w:p>
    <w:p w14:paraId="2894DE4D" w14:textId="77777777" w:rsidR="00C55AFD" w:rsidRPr="003D6457" w:rsidRDefault="00C55AFD">
      <w:pPr>
        <w:pStyle w:val="NormalIndented"/>
        <w:rPr>
          <w:noProof/>
        </w:rPr>
      </w:pPr>
      <w:r w:rsidRPr="003D6457">
        <w:rPr>
          <w:noProof/>
        </w:rPr>
        <w:t>N - the responding application does not keep any statistics.  If the value "N" is specified, the response message is used to signify to the initiating application that the communication link between the initiating application and the responding application is operational (and fields 2</w:t>
      </w:r>
      <w:r w:rsidRPr="003D6457">
        <w:rPr>
          <w:noProof/>
        </w:rPr>
        <w:noBreakHyphen/>
        <w:t xml:space="preserve">15 are empty in the response message).  </w:t>
      </w:r>
    </w:p>
    <w:p w14:paraId="72210803" w14:textId="77777777" w:rsidR="00C55AFD" w:rsidRPr="003D6457" w:rsidRDefault="00C55AFD">
      <w:pPr>
        <w:pStyle w:val="NormalIndented"/>
        <w:rPr>
          <w:noProof/>
        </w:rPr>
      </w:pPr>
      <w:r w:rsidRPr="003D6457">
        <w:rPr>
          <w:noProof/>
        </w:rPr>
        <w:t xml:space="preserve">Y - the responding application does keep statistics, fields 4 and 5 are required (and the response message contains one or more </w:t>
      </w:r>
      <w:r w:rsidR="009C7438">
        <w:rPr>
          <w:noProof/>
        </w:rPr>
        <w:t xml:space="preserve"> not empty or not unvalued </w:t>
      </w:r>
      <w:r w:rsidRPr="003D6457">
        <w:rPr>
          <w:noProof/>
        </w:rPr>
        <w:t>fields in the range 2</w:t>
      </w:r>
      <w:r w:rsidRPr="003D6457">
        <w:rPr>
          <w:noProof/>
        </w:rPr>
        <w:noBreakHyphen/>
        <w:t>3, 6</w:t>
      </w:r>
      <w:r w:rsidRPr="003D6457">
        <w:rPr>
          <w:noProof/>
        </w:rPr>
        <w:noBreakHyphen/>
        <w:t xml:space="preserve">15). </w:t>
      </w:r>
    </w:p>
    <w:p w14:paraId="783D4556" w14:textId="77777777" w:rsidR="00C55AFD" w:rsidRPr="003D6457" w:rsidRDefault="00C55AFD">
      <w:pPr>
        <w:pStyle w:val="Heading4"/>
        <w:rPr>
          <w:noProof/>
        </w:rPr>
      </w:pPr>
      <w:r w:rsidRPr="003D6457">
        <w:rPr>
          <w:noProof/>
        </w:rPr>
        <w:t>NST-2   Source Identifier</w:t>
      </w:r>
      <w:r w:rsidR="00746FF5" w:rsidRPr="003D6457">
        <w:rPr>
          <w:noProof/>
        </w:rPr>
        <w:fldChar w:fldCharType="begin"/>
      </w:r>
      <w:r w:rsidRPr="003D6457">
        <w:rPr>
          <w:noProof/>
        </w:rPr>
        <w:instrText xml:space="preserve"> XE "Source identifier" </w:instrText>
      </w:r>
      <w:r w:rsidR="00746FF5" w:rsidRPr="003D6457">
        <w:rPr>
          <w:noProof/>
        </w:rPr>
        <w:fldChar w:fldCharType="end"/>
      </w:r>
      <w:r w:rsidRPr="003D6457">
        <w:rPr>
          <w:noProof/>
        </w:rPr>
        <w:t xml:space="preserve">   (ST)   01174</w:t>
      </w:r>
    </w:p>
    <w:p w14:paraId="6199E3F5" w14:textId="77777777" w:rsidR="00C55AFD" w:rsidRPr="003D6457" w:rsidRDefault="00C55AFD">
      <w:pPr>
        <w:pStyle w:val="NormalIndented"/>
        <w:rPr>
          <w:noProof/>
        </w:rPr>
      </w:pPr>
      <w:r w:rsidRPr="003D6457">
        <w:rPr>
          <w:noProof/>
        </w:rPr>
        <w:t xml:space="preserve">Definition:  This field identifies a particular lower level link (e.g., a port number). </w:t>
      </w:r>
    </w:p>
    <w:p w14:paraId="67CB279C" w14:textId="77777777" w:rsidR="00C55AFD" w:rsidRPr="003D6457" w:rsidRDefault="00C55AFD">
      <w:pPr>
        <w:pStyle w:val="Heading4"/>
        <w:rPr>
          <w:noProof/>
        </w:rPr>
      </w:pPr>
      <w:r w:rsidRPr="003D6457">
        <w:rPr>
          <w:noProof/>
        </w:rPr>
        <w:t>NST-3   Source Type</w:t>
      </w:r>
      <w:r w:rsidR="00746FF5" w:rsidRPr="003D6457">
        <w:rPr>
          <w:noProof/>
        </w:rPr>
        <w:fldChar w:fldCharType="begin"/>
      </w:r>
      <w:r w:rsidRPr="003D6457">
        <w:rPr>
          <w:noProof/>
        </w:rPr>
        <w:instrText xml:space="preserve"> XE "Source type" </w:instrText>
      </w:r>
      <w:r w:rsidR="00746FF5" w:rsidRPr="003D6457">
        <w:rPr>
          <w:noProof/>
        </w:rPr>
        <w:fldChar w:fldCharType="end"/>
      </w:r>
      <w:r w:rsidRPr="003D6457">
        <w:rPr>
          <w:noProof/>
        </w:rPr>
        <w:t xml:space="preserve">   (ID)   01175</w:t>
      </w:r>
    </w:p>
    <w:p w14:paraId="77BB844E" w14:textId="03BDA203" w:rsidR="00C55AFD" w:rsidRPr="003D6457" w:rsidRDefault="00C55AFD">
      <w:pPr>
        <w:pStyle w:val="NormalIndented"/>
        <w:rPr>
          <w:noProof/>
        </w:rPr>
      </w:pPr>
      <w:r w:rsidRPr="003D6457">
        <w:rPr>
          <w:noProof/>
        </w:rPr>
        <w:t>Definition:  This field identifies (in certain systems) whether a lower level source identifier is an initiate or accept type.   Refer to</w:t>
      </w:r>
      <w:hyperlink r:id="rId27" w:anchor="HL70332" w:history="1">
        <w:r w:rsidRPr="003D6457">
          <w:rPr>
            <w:rStyle w:val="HyperlinkText"/>
            <w:noProof/>
          </w:rPr>
          <w:t xml:space="preserve"> HL7 Table 033</w:t>
        </w:r>
        <w:bookmarkStart w:id="70" w:name="_Hlt536438781"/>
        <w:r w:rsidRPr="003D6457">
          <w:rPr>
            <w:rStyle w:val="HyperlinkText"/>
            <w:noProof/>
          </w:rPr>
          <w:t>2</w:t>
        </w:r>
        <w:bookmarkEnd w:id="70"/>
        <w:r w:rsidRPr="003D6457">
          <w:rPr>
            <w:rStyle w:val="HyperlinkText"/>
            <w:noProof/>
          </w:rPr>
          <w:t xml:space="preserve"> – Sou</w:t>
        </w:r>
        <w:bookmarkStart w:id="71" w:name="_Hlt602748"/>
        <w:r w:rsidRPr="003D6457">
          <w:rPr>
            <w:rStyle w:val="HyperlinkText"/>
            <w:noProof/>
          </w:rPr>
          <w:t>r</w:t>
        </w:r>
        <w:bookmarkEnd w:id="71"/>
        <w:r w:rsidRPr="003D6457">
          <w:rPr>
            <w:rStyle w:val="HyperlinkText"/>
            <w:noProof/>
          </w:rPr>
          <w:t>ce Type</w:t>
        </w:r>
      </w:hyperlink>
      <w:r w:rsidRPr="003D6457">
        <w:rPr>
          <w:noProof/>
        </w:rPr>
        <w:t xml:space="preserve"> </w:t>
      </w:r>
      <w:r>
        <w:rPr>
          <w:noProof/>
        </w:rPr>
        <w:t xml:space="preserve">in Chapter 2C, Code Tables, </w:t>
      </w:r>
      <w:r w:rsidRPr="003D6457">
        <w:rPr>
          <w:noProof/>
        </w:rPr>
        <w:t>for valid values.</w:t>
      </w:r>
    </w:p>
    <w:p w14:paraId="6FCF8F1B" w14:textId="77777777" w:rsidR="00C55AFD" w:rsidRPr="003D6457" w:rsidRDefault="00C55AFD">
      <w:pPr>
        <w:pStyle w:val="Heading4"/>
        <w:rPr>
          <w:noProof/>
        </w:rPr>
      </w:pPr>
      <w:bookmarkStart w:id="72" w:name="HL70332"/>
      <w:bookmarkEnd w:id="72"/>
      <w:r w:rsidRPr="003D6457">
        <w:rPr>
          <w:noProof/>
        </w:rPr>
        <w:t>NST-4   Statistics Start</w:t>
      </w:r>
      <w:r w:rsidR="00746FF5" w:rsidRPr="003D6457">
        <w:rPr>
          <w:noProof/>
        </w:rPr>
        <w:fldChar w:fldCharType="begin"/>
      </w:r>
      <w:r w:rsidRPr="003D6457">
        <w:rPr>
          <w:noProof/>
        </w:rPr>
        <w:instrText xml:space="preserve"> XE "Statistics start" </w:instrText>
      </w:r>
      <w:r w:rsidR="00746FF5" w:rsidRPr="003D6457">
        <w:rPr>
          <w:noProof/>
        </w:rPr>
        <w:fldChar w:fldCharType="end"/>
      </w:r>
      <w:r w:rsidRPr="003D6457">
        <w:rPr>
          <w:noProof/>
        </w:rPr>
        <w:t xml:space="preserve">   (DTM)   01176</w:t>
      </w:r>
    </w:p>
    <w:p w14:paraId="08B1F8DF" w14:textId="77777777" w:rsidR="00C55AFD" w:rsidRPr="003D6457" w:rsidRDefault="00C55AFD">
      <w:pPr>
        <w:pStyle w:val="NormalIndented"/>
        <w:rPr>
          <w:noProof/>
        </w:rPr>
      </w:pPr>
      <w:r w:rsidRPr="003D6457">
        <w:rPr>
          <w:noProof/>
        </w:rPr>
        <w:t>Definition:  This field contains the date/time stamp of the start of the collection of the statistics reported in fields 6</w:t>
      </w:r>
      <w:r w:rsidRPr="003D6457">
        <w:rPr>
          <w:noProof/>
        </w:rPr>
        <w:noBreakHyphen/>
        <w:t xml:space="preserve">15 of this segment.  It is strongly recommended that this value include seconds. </w:t>
      </w:r>
    </w:p>
    <w:p w14:paraId="2EA53271" w14:textId="77777777" w:rsidR="00C55AFD" w:rsidRPr="003D6457" w:rsidRDefault="00C55AFD">
      <w:pPr>
        <w:pStyle w:val="Heading4"/>
        <w:rPr>
          <w:noProof/>
        </w:rPr>
      </w:pPr>
      <w:r w:rsidRPr="003D6457">
        <w:rPr>
          <w:noProof/>
        </w:rPr>
        <w:t>NST-5   Statistics End</w:t>
      </w:r>
      <w:r w:rsidR="00746FF5" w:rsidRPr="003D6457">
        <w:rPr>
          <w:noProof/>
        </w:rPr>
        <w:fldChar w:fldCharType="begin"/>
      </w:r>
      <w:r w:rsidRPr="003D6457">
        <w:rPr>
          <w:noProof/>
        </w:rPr>
        <w:instrText xml:space="preserve"> XE "Statistics end" </w:instrText>
      </w:r>
      <w:r w:rsidR="00746FF5" w:rsidRPr="003D6457">
        <w:rPr>
          <w:noProof/>
        </w:rPr>
        <w:fldChar w:fldCharType="end"/>
      </w:r>
      <w:r w:rsidRPr="003D6457">
        <w:rPr>
          <w:noProof/>
        </w:rPr>
        <w:t xml:space="preserve">   (DTM)   01177</w:t>
      </w:r>
    </w:p>
    <w:p w14:paraId="128CF212" w14:textId="77777777" w:rsidR="00C55AFD" w:rsidRPr="003D6457" w:rsidRDefault="00C55AFD">
      <w:pPr>
        <w:pStyle w:val="NormalIndented"/>
        <w:rPr>
          <w:noProof/>
        </w:rPr>
      </w:pPr>
      <w:r w:rsidRPr="003D6457">
        <w:rPr>
          <w:noProof/>
        </w:rPr>
        <w:t>Definition:  This field contains the date/time stamp of the end of the statistics collection period reported in fields 6</w:t>
      </w:r>
      <w:r w:rsidRPr="003D6457">
        <w:rPr>
          <w:noProof/>
        </w:rPr>
        <w:noBreakHyphen/>
        <w:t xml:space="preserve">15 of this segment.  It is strongly recommended that this value include seconds. </w:t>
      </w:r>
    </w:p>
    <w:p w14:paraId="442F47EC" w14:textId="77777777" w:rsidR="00C55AFD" w:rsidRPr="003D6457" w:rsidRDefault="00C55AFD">
      <w:pPr>
        <w:pStyle w:val="Heading4"/>
        <w:rPr>
          <w:noProof/>
        </w:rPr>
      </w:pPr>
      <w:r w:rsidRPr="003D6457">
        <w:rPr>
          <w:noProof/>
        </w:rPr>
        <w:t>NST-6   Receive Character Count</w:t>
      </w:r>
      <w:r w:rsidR="00746FF5" w:rsidRPr="003D6457">
        <w:rPr>
          <w:noProof/>
        </w:rPr>
        <w:fldChar w:fldCharType="begin"/>
      </w:r>
      <w:r w:rsidRPr="003D6457">
        <w:rPr>
          <w:noProof/>
        </w:rPr>
        <w:instrText xml:space="preserve"> XE "Receive character count" </w:instrText>
      </w:r>
      <w:r w:rsidR="00746FF5" w:rsidRPr="003D6457">
        <w:rPr>
          <w:noProof/>
        </w:rPr>
        <w:fldChar w:fldCharType="end"/>
      </w:r>
      <w:r w:rsidRPr="003D6457">
        <w:rPr>
          <w:noProof/>
        </w:rPr>
        <w:t xml:space="preserve">   (NM)   01178</w:t>
      </w:r>
    </w:p>
    <w:p w14:paraId="64E70917" w14:textId="77777777" w:rsidR="00C55AFD" w:rsidRPr="003D6457" w:rsidRDefault="00C55AFD">
      <w:pPr>
        <w:pStyle w:val="NormalIndented"/>
        <w:rPr>
          <w:noProof/>
        </w:rPr>
      </w:pPr>
      <w:r w:rsidRPr="003D6457">
        <w:rPr>
          <w:noProof/>
        </w:rPr>
        <w:t xml:space="preserve">Definition:  This field contains the number of characters received. </w:t>
      </w:r>
    </w:p>
    <w:p w14:paraId="0E54A7D4" w14:textId="77777777" w:rsidR="00C55AFD" w:rsidRPr="003D6457" w:rsidRDefault="00C55AFD">
      <w:pPr>
        <w:pStyle w:val="Heading4"/>
        <w:rPr>
          <w:noProof/>
        </w:rPr>
      </w:pPr>
      <w:r w:rsidRPr="003D6457">
        <w:rPr>
          <w:noProof/>
        </w:rPr>
        <w:t>NST-7   Send Character Count</w:t>
      </w:r>
      <w:r w:rsidR="00746FF5" w:rsidRPr="003D6457">
        <w:rPr>
          <w:noProof/>
        </w:rPr>
        <w:fldChar w:fldCharType="begin"/>
      </w:r>
      <w:r w:rsidRPr="003D6457">
        <w:rPr>
          <w:noProof/>
        </w:rPr>
        <w:instrText xml:space="preserve"> XE "Send character count" </w:instrText>
      </w:r>
      <w:r w:rsidR="00746FF5" w:rsidRPr="003D6457">
        <w:rPr>
          <w:noProof/>
        </w:rPr>
        <w:fldChar w:fldCharType="end"/>
      </w:r>
      <w:r w:rsidRPr="003D6457">
        <w:rPr>
          <w:noProof/>
        </w:rPr>
        <w:t xml:space="preserve">   (NM)   01179</w:t>
      </w:r>
    </w:p>
    <w:p w14:paraId="60B715C7" w14:textId="77777777" w:rsidR="00C55AFD" w:rsidRPr="003D6457" w:rsidRDefault="00C55AFD">
      <w:pPr>
        <w:pStyle w:val="NormalIndented"/>
        <w:rPr>
          <w:noProof/>
        </w:rPr>
      </w:pPr>
      <w:r w:rsidRPr="003D6457">
        <w:rPr>
          <w:noProof/>
        </w:rPr>
        <w:t xml:space="preserve">Definition:  This field contains the number of characters sent. </w:t>
      </w:r>
    </w:p>
    <w:p w14:paraId="6ACB621C" w14:textId="77777777" w:rsidR="00C55AFD" w:rsidRPr="003D6457" w:rsidRDefault="00C55AFD">
      <w:pPr>
        <w:pStyle w:val="Heading4"/>
        <w:rPr>
          <w:noProof/>
        </w:rPr>
      </w:pPr>
      <w:r w:rsidRPr="003D6457">
        <w:rPr>
          <w:noProof/>
        </w:rPr>
        <w:t>NST-8   Messages Received</w:t>
      </w:r>
      <w:r w:rsidR="00746FF5" w:rsidRPr="003D6457">
        <w:rPr>
          <w:noProof/>
        </w:rPr>
        <w:fldChar w:fldCharType="begin"/>
      </w:r>
      <w:r w:rsidRPr="003D6457">
        <w:rPr>
          <w:noProof/>
        </w:rPr>
        <w:instrText xml:space="preserve"> XE "Messages received" </w:instrText>
      </w:r>
      <w:r w:rsidR="00746FF5" w:rsidRPr="003D6457">
        <w:rPr>
          <w:noProof/>
        </w:rPr>
        <w:fldChar w:fldCharType="end"/>
      </w:r>
      <w:r w:rsidRPr="003D6457">
        <w:rPr>
          <w:noProof/>
        </w:rPr>
        <w:t xml:space="preserve">   (NM)   01180</w:t>
      </w:r>
    </w:p>
    <w:p w14:paraId="177FBED1" w14:textId="77777777" w:rsidR="00C55AFD" w:rsidRPr="003D6457" w:rsidRDefault="00C55AFD">
      <w:pPr>
        <w:pStyle w:val="NormalIndented"/>
        <w:rPr>
          <w:noProof/>
        </w:rPr>
      </w:pPr>
      <w:r w:rsidRPr="003D6457">
        <w:rPr>
          <w:noProof/>
        </w:rPr>
        <w:t xml:space="preserve">Definition:  This field contains the number of messages received. </w:t>
      </w:r>
    </w:p>
    <w:p w14:paraId="1AC8081B" w14:textId="77777777" w:rsidR="00C55AFD" w:rsidRPr="003D6457" w:rsidRDefault="00C55AFD">
      <w:pPr>
        <w:pStyle w:val="Heading4"/>
        <w:rPr>
          <w:noProof/>
        </w:rPr>
      </w:pPr>
      <w:r w:rsidRPr="003D6457">
        <w:rPr>
          <w:noProof/>
        </w:rPr>
        <w:t>NST-9   Messages Sent</w:t>
      </w:r>
      <w:r w:rsidR="00746FF5" w:rsidRPr="003D6457">
        <w:rPr>
          <w:noProof/>
        </w:rPr>
        <w:fldChar w:fldCharType="begin"/>
      </w:r>
      <w:r w:rsidRPr="003D6457">
        <w:rPr>
          <w:noProof/>
        </w:rPr>
        <w:instrText xml:space="preserve"> XE "Messages sent" </w:instrText>
      </w:r>
      <w:r w:rsidR="00746FF5" w:rsidRPr="003D6457">
        <w:rPr>
          <w:noProof/>
        </w:rPr>
        <w:fldChar w:fldCharType="end"/>
      </w:r>
      <w:r w:rsidRPr="003D6457">
        <w:rPr>
          <w:noProof/>
        </w:rPr>
        <w:t xml:space="preserve">   (NM)   01181</w:t>
      </w:r>
    </w:p>
    <w:p w14:paraId="06EBC5C9" w14:textId="77777777" w:rsidR="00C55AFD" w:rsidRPr="003D6457" w:rsidRDefault="00C55AFD">
      <w:pPr>
        <w:pStyle w:val="NormalIndented"/>
        <w:rPr>
          <w:noProof/>
        </w:rPr>
      </w:pPr>
      <w:r w:rsidRPr="003D6457">
        <w:rPr>
          <w:noProof/>
        </w:rPr>
        <w:t xml:space="preserve">Definition:  This field contains the number of messages sent. </w:t>
      </w:r>
    </w:p>
    <w:p w14:paraId="1E0F588F" w14:textId="77777777" w:rsidR="00C55AFD" w:rsidRPr="003D6457" w:rsidRDefault="00C55AFD">
      <w:pPr>
        <w:pStyle w:val="Heading4"/>
        <w:rPr>
          <w:noProof/>
        </w:rPr>
      </w:pPr>
      <w:r w:rsidRPr="003D6457">
        <w:rPr>
          <w:noProof/>
        </w:rPr>
        <w:t>NST-10   Checksum Errors Received</w:t>
      </w:r>
      <w:r w:rsidR="00746FF5" w:rsidRPr="003D6457">
        <w:rPr>
          <w:noProof/>
        </w:rPr>
        <w:fldChar w:fldCharType="begin"/>
      </w:r>
      <w:r w:rsidRPr="003D6457">
        <w:rPr>
          <w:noProof/>
        </w:rPr>
        <w:instrText xml:space="preserve"> XE "Checksum errors received" </w:instrText>
      </w:r>
      <w:r w:rsidR="00746FF5" w:rsidRPr="003D6457">
        <w:rPr>
          <w:noProof/>
        </w:rPr>
        <w:fldChar w:fldCharType="end"/>
      </w:r>
      <w:r w:rsidRPr="003D6457">
        <w:rPr>
          <w:noProof/>
        </w:rPr>
        <w:t xml:space="preserve">   (NM)   01182</w:t>
      </w:r>
    </w:p>
    <w:p w14:paraId="4DC523B1" w14:textId="77777777" w:rsidR="00C55AFD" w:rsidRPr="003D6457" w:rsidRDefault="00C55AFD">
      <w:pPr>
        <w:pStyle w:val="NormalIndented"/>
        <w:rPr>
          <w:noProof/>
        </w:rPr>
      </w:pPr>
      <w:r w:rsidRPr="003D6457">
        <w:rPr>
          <w:noProof/>
        </w:rPr>
        <w:t xml:space="preserve">Definition:  This field contains the number of messages received with checksum errors. </w:t>
      </w:r>
    </w:p>
    <w:p w14:paraId="1EF70A8E" w14:textId="77777777" w:rsidR="00C55AFD" w:rsidRPr="003D6457" w:rsidRDefault="00C55AFD">
      <w:pPr>
        <w:pStyle w:val="Heading4"/>
        <w:rPr>
          <w:noProof/>
        </w:rPr>
      </w:pPr>
      <w:r w:rsidRPr="003D6457">
        <w:rPr>
          <w:noProof/>
        </w:rPr>
        <w:lastRenderedPageBreak/>
        <w:t>NST-11   Length Errors Received</w:t>
      </w:r>
      <w:r w:rsidR="00746FF5" w:rsidRPr="003D6457">
        <w:rPr>
          <w:noProof/>
        </w:rPr>
        <w:fldChar w:fldCharType="begin"/>
      </w:r>
      <w:r w:rsidRPr="003D6457">
        <w:rPr>
          <w:noProof/>
        </w:rPr>
        <w:instrText xml:space="preserve"> XE "Length errors received" </w:instrText>
      </w:r>
      <w:r w:rsidR="00746FF5" w:rsidRPr="003D6457">
        <w:rPr>
          <w:noProof/>
        </w:rPr>
        <w:fldChar w:fldCharType="end"/>
      </w:r>
      <w:r w:rsidRPr="003D6457">
        <w:rPr>
          <w:noProof/>
        </w:rPr>
        <w:t xml:space="preserve">   (NM)   01183</w:t>
      </w:r>
    </w:p>
    <w:p w14:paraId="065CA77B" w14:textId="77777777" w:rsidR="00C55AFD" w:rsidRPr="003D6457" w:rsidRDefault="00C55AFD">
      <w:pPr>
        <w:pStyle w:val="NormalIndented"/>
        <w:rPr>
          <w:noProof/>
        </w:rPr>
      </w:pPr>
      <w:r w:rsidRPr="003D6457">
        <w:rPr>
          <w:noProof/>
        </w:rPr>
        <w:t xml:space="preserve">Definition:  This field contains the number of messages received with length errors. </w:t>
      </w:r>
    </w:p>
    <w:p w14:paraId="2B91CE82"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NST-12   Other Errors Received</w:t>
      </w:r>
      <w:r w:rsidR="00746FF5" w:rsidRPr="003D6457">
        <w:rPr>
          <w:noProof/>
        </w:rPr>
        <w:fldChar w:fldCharType="begin"/>
      </w:r>
      <w:r w:rsidRPr="003D6457">
        <w:rPr>
          <w:noProof/>
        </w:rPr>
        <w:instrText xml:space="preserve"> XE "Other errors received" </w:instrText>
      </w:r>
      <w:r w:rsidR="00746FF5" w:rsidRPr="003D6457">
        <w:rPr>
          <w:noProof/>
        </w:rPr>
        <w:fldChar w:fldCharType="end"/>
      </w:r>
      <w:r w:rsidRPr="003D6457">
        <w:rPr>
          <w:noProof/>
        </w:rPr>
        <w:t xml:space="preserve">   (NM)   01184</w:t>
      </w:r>
    </w:p>
    <w:p w14:paraId="13AC2D3E" w14:textId="77777777" w:rsidR="00C55AFD" w:rsidRPr="003D6457" w:rsidRDefault="00C55AFD">
      <w:pPr>
        <w:pStyle w:val="NormalIndented"/>
        <w:rPr>
          <w:noProof/>
        </w:rPr>
      </w:pPr>
      <w:r w:rsidRPr="003D6457">
        <w:rPr>
          <w:noProof/>
        </w:rPr>
        <w:t xml:space="preserve">Definition:  This field contains the number of "other" invalid messages received (excluding length and checksum errors). </w:t>
      </w:r>
    </w:p>
    <w:p w14:paraId="4F505919" w14:textId="77777777" w:rsidR="00C55AFD" w:rsidRPr="003D6457" w:rsidRDefault="00C55AFD">
      <w:pPr>
        <w:pStyle w:val="Heading4"/>
        <w:keepLines/>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NST-13   Connect Timeouts</w:t>
      </w:r>
      <w:r w:rsidR="00746FF5" w:rsidRPr="003D6457">
        <w:rPr>
          <w:noProof/>
        </w:rPr>
        <w:fldChar w:fldCharType="begin"/>
      </w:r>
      <w:r w:rsidRPr="003D6457">
        <w:rPr>
          <w:noProof/>
        </w:rPr>
        <w:instrText xml:space="preserve"> XE "Connect timeouts" </w:instrText>
      </w:r>
      <w:r w:rsidR="00746FF5" w:rsidRPr="003D6457">
        <w:rPr>
          <w:noProof/>
        </w:rPr>
        <w:fldChar w:fldCharType="end"/>
      </w:r>
      <w:r w:rsidRPr="003D6457">
        <w:rPr>
          <w:noProof/>
        </w:rPr>
        <w:t xml:space="preserve">   (NM)   01185</w:t>
      </w:r>
    </w:p>
    <w:p w14:paraId="5876E90D" w14:textId="77777777" w:rsidR="00C55AFD" w:rsidRPr="003D6457" w:rsidRDefault="00C55AFD">
      <w:pPr>
        <w:pStyle w:val="NormalIndented"/>
        <w:rPr>
          <w:noProof/>
        </w:rPr>
      </w:pPr>
      <w:r w:rsidRPr="003D6457">
        <w:rPr>
          <w:noProof/>
        </w:rPr>
        <w:t xml:space="preserve">Definition:  This field contains the number of connect timeout errors. </w:t>
      </w:r>
    </w:p>
    <w:p w14:paraId="64D770CF"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NST-14   Receive Timeouts</w:t>
      </w:r>
      <w:r w:rsidR="00746FF5" w:rsidRPr="003D6457">
        <w:rPr>
          <w:noProof/>
        </w:rPr>
        <w:fldChar w:fldCharType="begin"/>
      </w:r>
      <w:r w:rsidRPr="003D6457">
        <w:rPr>
          <w:noProof/>
        </w:rPr>
        <w:instrText xml:space="preserve"> XE "Receive timeouts" </w:instrText>
      </w:r>
      <w:r w:rsidR="00746FF5" w:rsidRPr="003D6457">
        <w:rPr>
          <w:noProof/>
        </w:rPr>
        <w:fldChar w:fldCharType="end"/>
      </w:r>
      <w:r w:rsidRPr="003D6457">
        <w:rPr>
          <w:noProof/>
        </w:rPr>
        <w:t xml:space="preserve">   (NM)   01186</w:t>
      </w:r>
    </w:p>
    <w:p w14:paraId="380FB447" w14:textId="77777777" w:rsidR="00C55AFD" w:rsidRPr="003D6457" w:rsidRDefault="00C55AFD">
      <w:pPr>
        <w:pStyle w:val="NormalIndented"/>
        <w:rPr>
          <w:noProof/>
        </w:rPr>
      </w:pPr>
      <w:r w:rsidRPr="003D6457">
        <w:rPr>
          <w:noProof/>
        </w:rPr>
        <w:t xml:space="preserve">Definition:  This field contains the number of timeouts while waiting for a response to an initiated message. </w:t>
      </w:r>
    </w:p>
    <w:p w14:paraId="4D83E407"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NST-15   Application Control-level Errors</w:t>
      </w:r>
      <w:r w:rsidR="00746FF5" w:rsidRPr="003D6457">
        <w:rPr>
          <w:noProof/>
        </w:rPr>
        <w:fldChar w:fldCharType="begin"/>
      </w:r>
      <w:r w:rsidRPr="003D6457">
        <w:rPr>
          <w:noProof/>
        </w:rPr>
        <w:instrText xml:space="preserve"> XE "Application control-level errors" </w:instrText>
      </w:r>
      <w:r w:rsidR="00746FF5" w:rsidRPr="003D6457">
        <w:rPr>
          <w:noProof/>
        </w:rPr>
        <w:fldChar w:fldCharType="end"/>
      </w:r>
      <w:r w:rsidRPr="003D6457">
        <w:rPr>
          <w:noProof/>
        </w:rPr>
        <w:t xml:space="preserve">   (NM)   01187</w:t>
      </w:r>
    </w:p>
    <w:p w14:paraId="57CFD162" w14:textId="77777777" w:rsidR="00C55AFD" w:rsidRPr="003D6457" w:rsidRDefault="00C55AFD">
      <w:pPr>
        <w:pStyle w:val="NormalIndented"/>
        <w:rPr>
          <w:noProof/>
        </w:rPr>
      </w:pPr>
      <w:r w:rsidRPr="003D6457">
        <w:rPr>
          <w:noProof/>
        </w:rPr>
        <w:t xml:space="preserve">Definition:  This field contains the number of application control-level errors in response to an initiated message. </w:t>
      </w:r>
    </w:p>
    <w:p w14:paraId="5AA08B92" w14:textId="43F17ECD" w:rsidR="00C55AFD" w:rsidRPr="003D6457" w:rsidRDefault="0059125F">
      <w:pPr>
        <w:pStyle w:val="Heading2"/>
        <w:rPr>
          <w:noProof/>
        </w:rPr>
      </w:pPr>
      <w:bookmarkStart w:id="73" w:name="_Toc536442060"/>
      <w:bookmarkStart w:id="74" w:name="_Toc1891063"/>
      <w:bookmarkStart w:id="75" w:name="_Toc29039291"/>
      <w:r>
        <w:rPr>
          <w:noProof/>
        </w:rPr>
        <w:t>O</w:t>
      </w:r>
      <w:r w:rsidR="00C55AFD" w:rsidRPr="003D6457">
        <w:rPr>
          <w:noProof/>
        </w:rPr>
        <w:t xml:space="preserve">utstanding </w:t>
      </w:r>
      <w:r>
        <w:rPr>
          <w:noProof/>
        </w:rPr>
        <w:t>I</w:t>
      </w:r>
      <w:r w:rsidR="00C55AFD" w:rsidRPr="003D6457">
        <w:rPr>
          <w:noProof/>
        </w:rPr>
        <w:t>ssues</w:t>
      </w:r>
      <w:bookmarkEnd w:id="73"/>
      <w:bookmarkEnd w:id="74"/>
      <w:bookmarkEnd w:id="75"/>
    </w:p>
    <w:p w14:paraId="5C173A40" w14:textId="77777777" w:rsidR="00C55AFD" w:rsidRPr="003D6457" w:rsidRDefault="00C55AFD">
      <w:pPr>
        <w:rPr>
          <w:noProof/>
        </w:rPr>
      </w:pPr>
      <w:r w:rsidRPr="003D6457">
        <w:rPr>
          <w:noProof/>
        </w:rPr>
        <w:t>None.</w:t>
      </w:r>
    </w:p>
    <w:p w14:paraId="02229DC5" w14:textId="77777777" w:rsidR="00C55AFD" w:rsidRPr="003D6457" w:rsidRDefault="00C55AFD"/>
    <w:p w14:paraId="050B2CFE" w14:textId="77777777" w:rsidR="00D65147" w:rsidRDefault="00D65147" w:rsidP="00D65147"/>
    <w:p w14:paraId="18C9B603" w14:textId="77777777" w:rsidR="00C55AFD" w:rsidRDefault="00C55AFD"/>
    <w:sectPr w:rsidR="00C55AFD" w:rsidSect="0059125F">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16714" w14:textId="77777777" w:rsidR="002C4126" w:rsidRDefault="002C4126">
      <w:r>
        <w:separator/>
      </w:r>
    </w:p>
  </w:endnote>
  <w:endnote w:type="continuationSeparator" w:id="0">
    <w:p w14:paraId="73B3B6A0" w14:textId="77777777" w:rsidR="002C4126" w:rsidRDefault="002C4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15AC" w14:textId="4B421B98" w:rsidR="007941F9" w:rsidRDefault="007941F9" w:rsidP="007941F9">
    <w:pPr>
      <w:pStyle w:val="Footer"/>
    </w:pPr>
    <w:r>
      <w:t xml:space="preserve">Page </w:t>
    </w:r>
    <w:r>
      <w:fldChar w:fldCharType="begin"/>
    </w:r>
    <w:r>
      <w:instrText xml:space="preserve"> PAGE </w:instrText>
    </w:r>
    <w:r>
      <w:fldChar w:fldCharType="separate"/>
    </w:r>
    <w:r>
      <w:t>1</w:t>
    </w:r>
    <w:r>
      <w:fldChar w:fldCharType="end"/>
    </w:r>
    <w:r>
      <w:tab/>
      <w:t xml:space="preserve">Version </w:t>
    </w:r>
    <w:fldSimple w:instr=" DOCPROPERTY release_version \* MERGEFORMAT ">
      <w:r w:rsidR="002D2249">
        <w:t>2.9.1</w:t>
      </w:r>
    </w:fldSimple>
  </w:p>
  <w:p w14:paraId="26BE6A5C" w14:textId="3140F7A2" w:rsidR="001E10B4" w:rsidRPr="007941F9" w:rsidRDefault="007941F9" w:rsidP="007941F9">
    <w:pPr>
      <w:pStyle w:val="Footer"/>
    </w:pPr>
    <w:r>
      <w:t xml:space="preserve">© </w:t>
    </w:r>
    <w:fldSimple w:instr=" DOCPROPERTY release_year \* MERGEFORMAT ">
      <w:r w:rsidR="002D2249">
        <w:t>2023</w:t>
      </w:r>
    </w:fldSimple>
    <w:r>
      <w:t xml:space="preserve"> Health Level Seven, International.  All rights reserved.</w:t>
    </w:r>
    <w:r>
      <w:tab/>
    </w:r>
    <w:fldSimple w:instr=" DOCPROPERTY release_month\* MERGEFORMAT ">
      <w:r w:rsidR="002D2249">
        <w:t>September</w:t>
      </w:r>
    </w:fldSimple>
    <w:r>
      <w:t xml:space="preserve"> </w:t>
    </w:r>
    <w:fldSimple w:instr=" DOCPROPERTY release_year \* MERGEFORMAT ">
      <w:r w:rsidR="002D2249">
        <w:t>2023</w:t>
      </w:r>
    </w:fldSimple>
    <w:r>
      <w:t xml:space="preserve"> </w:t>
    </w:r>
    <w:fldSimple w:instr=" DOCPROPERTY release_status \* MERGEFORMAT ">
      <w:ins w:id="76" w:author="Lynn Laakso" w:date="2023-07-31T15:39:00Z">
        <w:r w:rsidR="002D2249">
          <w:t>Normative Ballot #2</w:t>
        </w:r>
      </w:ins>
      <w:del w:id="77" w:author="Lynn Laakso" w:date="2023-07-31T15:39:00Z">
        <w:r w:rsidR="00357748" w:rsidDel="002D2249">
          <w:delText>Normative Ballot #1</w:delText>
        </w:r>
      </w:del>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3DA2E" w14:textId="7037B323" w:rsidR="007941F9" w:rsidRDefault="007941F9" w:rsidP="007941F9">
    <w:pPr>
      <w:pStyle w:val="Footer"/>
    </w:pPr>
    <w:r>
      <w:t xml:space="preserve">Version </w:t>
    </w:r>
    <w:fldSimple w:instr=" DOCPROPERTY release_version \* MERGEFORMAT ">
      <w:r w:rsidR="002D2249">
        <w:t>2.9.1</w:t>
      </w:r>
    </w:fldSimple>
    <w:r>
      <w:tab/>
      <w:t xml:space="preserve">Page </w:t>
    </w:r>
    <w:r>
      <w:fldChar w:fldCharType="begin"/>
    </w:r>
    <w:r>
      <w:instrText xml:space="preserve"> PAGE </w:instrText>
    </w:r>
    <w:r>
      <w:fldChar w:fldCharType="separate"/>
    </w:r>
    <w:r>
      <w:t>1</w:t>
    </w:r>
    <w:r>
      <w:fldChar w:fldCharType="end"/>
    </w:r>
  </w:p>
  <w:p w14:paraId="00B9B7A0" w14:textId="32BAF69E" w:rsidR="001E10B4" w:rsidRPr="007941F9" w:rsidRDefault="007941F9" w:rsidP="007941F9">
    <w:pPr>
      <w:pStyle w:val="Footer"/>
    </w:pPr>
    <w:r>
      <w:t xml:space="preserve">© </w:t>
    </w:r>
    <w:fldSimple w:instr=" DOCPROPERTY release_year \* MERGEFORMAT ">
      <w:r w:rsidR="002D2249">
        <w:t>2023</w:t>
      </w:r>
    </w:fldSimple>
    <w:r>
      <w:t xml:space="preserve"> Health Level Seven, International.  All rights reserved.</w:t>
    </w:r>
    <w:r>
      <w:tab/>
    </w:r>
    <w:fldSimple w:instr=" DOCPROPERTY release_month\* MERGEFORMAT ">
      <w:r w:rsidR="002D2249">
        <w:t>September</w:t>
      </w:r>
    </w:fldSimple>
    <w:r>
      <w:t xml:space="preserve"> </w:t>
    </w:r>
    <w:fldSimple w:instr=" DOCPROPERTY release_year \* MERGEFORMAT ">
      <w:r w:rsidR="002D2249">
        <w:t>2023</w:t>
      </w:r>
    </w:fldSimple>
    <w:r>
      <w:t xml:space="preserve"> </w:t>
    </w:r>
    <w:fldSimple w:instr=" DOCPROPERTY release_status \* MERGEFORMAT ">
      <w:ins w:id="78" w:author="Lynn Laakso" w:date="2023-07-31T15:39:00Z">
        <w:r w:rsidR="002D2249">
          <w:t>Normative Ballot #2</w:t>
        </w:r>
      </w:ins>
      <w:del w:id="79" w:author="Lynn Laakso" w:date="2023-07-31T15:39:00Z">
        <w:r w:rsidR="00357748" w:rsidDel="002D2249">
          <w:delText>Normative Ballot #1</w:delText>
        </w:r>
      </w:del>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56E5" w14:textId="6424B0B9" w:rsidR="001E10B4" w:rsidRDefault="001E10B4" w:rsidP="0059125F">
    <w:pPr>
      <w:pStyle w:val="Footer"/>
    </w:pPr>
    <w:r>
      <w:t xml:space="preserve">Version </w:t>
    </w:r>
    <w:fldSimple w:instr=" DOCPROPERTY release_version \* MERGEFORMAT ">
      <w:r w:rsidR="002D2249">
        <w:t>2.9.1</w:t>
      </w:r>
    </w:fldSimple>
    <w:r>
      <w:tab/>
      <w:t xml:space="preserve">Page </w:t>
    </w:r>
    <w:r>
      <w:fldChar w:fldCharType="begin"/>
    </w:r>
    <w:r>
      <w:instrText xml:space="preserve"> PAGE </w:instrText>
    </w:r>
    <w:r>
      <w:fldChar w:fldCharType="separate"/>
    </w:r>
    <w:r w:rsidR="00AB3097">
      <w:rPr>
        <w:noProof/>
      </w:rPr>
      <w:t>1</w:t>
    </w:r>
    <w:r>
      <w:fldChar w:fldCharType="end"/>
    </w:r>
  </w:p>
  <w:p w14:paraId="2A5765E3" w14:textId="028439D8" w:rsidR="001E10B4" w:rsidRDefault="007941F9" w:rsidP="0059125F">
    <w:pPr>
      <w:pStyle w:val="Footer"/>
    </w:pPr>
    <w:r>
      <w:t xml:space="preserve">© </w:t>
    </w:r>
    <w:fldSimple w:instr=" DOCPROPERTY release_year \* MERGEFORMAT ">
      <w:r w:rsidR="002D2249">
        <w:t>2023</w:t>
      </w:r>
    </w:fldSimple>
    <w:r>
      <w:t xml:space="preserve"> Health Level Seven, International.  All rights reserved.</w:t>
    </w:r>
    <w:r w:rsidR="001E10B4">
      <w:tab/>
    </w:r>
    <w:fldSimple w:instr=" DOCPROPERTY release_month\* MERGEFORMAT ">
      <w:r w:rsidR="002D2249">
        <w:t>September</w:t>
      </w:r>
    </w:fldSimple>
    <w:r w:rsidR="001E10B4">
      <w:t xml:space="preserve"> </w:t>
    </w:r>
    <w:fldSimple w:instr=" DOCPROPERTY release_year \* MERGEFORMAT ">
      <w:r w:rsidR="002D2249">
        <w:t>2023</w:t>
      </w:r>
    </w:fldSimple>
    <w:r>
      <w:t xml:space="preserve"> </w:t>
    </w:r>
    <w:fldSimple w:instr=" DOCPROPERTY release_status \* MERGEFORMAT ">
      <w:ins w:id="80" w:author="Lynn Laakso" w:date="2023-07-31T15:38:00Z">
        <w:r w:rsidR="002D2249">
          <w:t>Normative Ballot #2</w:t>
        </w:r>
      </w:ins>
      <w:del w:id="81" w:author="Lynn Laakso" w:date="2023-07-31T15:38:00Z">
        <w:r w:rsidR="00357748" w:rsidDel="002D2249">
          <w:delText>Normative Ballot #1</w:delText>
        </w:r>
      </w:del>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C5D09" w14:textId="77777777" w:rsidR="002C4126" w:rsidRDefault="002C4126">
      <w:r>
        <w:separator/>
      </w:r>
    </w:p>
  </w:footnote>
  <w:footnote w:type="continuationSeparator" w:id="0">
    <w:p w14:paraId="3DF877E1" w14:textId="77777777" w:rsidR="002C4126" w:rsidRDefault="002C4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4F80" w14:textId="77777777" w:rsidR="001E10B4" w:rsidRDefault="001E10B4">
    <w:pPr>
      <w:pStyle w:val="Header"/>
      <w:pBdr>
        <w:bottom w:val="single" w:sz="6" w:space="1" w:color="auto"/>
      </w:pBdr>
      <w:tabs>
        <w:tab w:val="right" w:pos="9360"/>
      </w:tabs>
    </w:pPr>
    <w:r>
      <w:t>Chapter 14:  Application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6EA69" w14:textId="77777777" w:rsidR="001E10B4" w:rsidRDefault="001E10B4">
    <w:pPr>
      <w:pStyle w:val="Header"/>
      <w:pBdr>
        <w:bottom w:val="single" w:sz="6" w:space="1" w:color="auto"/>
      </w:pBdr>
      <w:tabs>
        <w:tab w:val="right" w:pos="9360"/>
      </w:tabs>
      <w:jc w:val="right"/>
    </w:pPr>
    <w:r>
      <w:t>Chapter 14:  Application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898E" w14:textId="77777777" w:rsidR="001E10B4" w:rsidRDefault="001E10B4">
    <w:pPr>
      <w:pStyle w:val="Header"/>
      <w:pBdr>
        <w:bottom w:val="none" w:sz="0" w:space="0" w:color="auto"/>
      </w:pBdr>
      <w:tabs>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375B"/>
    <w:multiLevelType w:val="multilevel"/>
    <w:tmpl w:val="8ACAEAA6"/>
    <w:lvl w:ilvl="0">
      <w:start w:val="1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1440"/>
        </w:tabs>
      </w:pPr>
      <w:rPr>
        <w:rFonts w:cs="Times New Roman" w:hint="default"/>
      </w:rPr>
    </w:lvl>
    <w:lvl w:ilvl="3">
      <w:numFmt w:val="decimal"/>
      <w:pStyle w:val="Heading4"/>
      <w:lvlText w:val="%1.%2.%3.%4"/>
      <w:lvlJc w:val="left"/>
      <w:pPr>
        <w:tabs>
          <w:tab w:val="num" w:pos="1803"/>
        </w:tabs>
      </w:pPr>
      <w:rPr>
        <w:rFonts w:cs="Times New Roman" w:hint="default"/>
      </w:rPr>
    </w:lvl>
    <w:lvl w:ilvl="4">
      <w:start w:val="1"/>
      <w:numFmt w:val="decimal"/>
      <w:pStyle w:val="Heading5"/>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num w:numId="1" w16cid:durableId="1042948737">
    <w:abstractNumId w:val="0"/>
  </w:num>
  <w:num w:numId="2" w16cid:durableId="360977802">
    <w:abstractNumId w:val="0"/>
  </w:num>
  <w:num w:numId="3" w16cid:durableId="16321321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AD" w15:userId="S::lynn@hl7.org::a13df8dc-0c01-4708-a219-de0e936ac8fc"/>
  </w15:person>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E4"/>
    <w:rsid w:val="00001658"/>
    <w:rsid w:val="0000197F"/>
    <w:rsid w:val="000039AA"/>
    <w:rsid w:val="00006148"/>
    <w:rsid w:val="00006DF2"/>
    <w:rsid w:val="00007C70"/>
    <w:rsid w:val="00011B6D"/>
    <w:rsid w:val="00011EC8"/>
    <w:rsid w:val="00012FA1"/>
    <w:rsid w:val="0001301C"/>
    <w:rsid w:val="0001457A"/>
    <w:rsid w:val="00016B22"/>
    <w:rsid w:val="00016C55"/>
    <w:rsid w:val="000176C2"/>
    <w:rsid w:val="00021797"/>
    <w:rsid w:val="00021E95"/>
    <w:rsid w:val="00024471"/>
    <w:rsid w:val="00024987"/>
    <w:rsid w:val="00024FF0"/>
    <w:rsid w:val="00027F48"/>
    <w:rsid w:val="0003325E"/>
    <w:rsid w:val="00033453"/>
    <w:rsid w:val="000335C4"/>
    <w:rsid w:val="00033A49"/>
    <w:rsid w:val="000349AA"/>
    <w:rsid w:val="0003564A"/>
    <w:rsid w:val="00035FBB"/>
    <w:rsid w:val="000370BF"/>
    <w:rsid w:val="00040AB2"/>
    <w:rsid w:val="0004107A"/>
    <w:rsid w:val="00041E37"/>
    <w:rsid w:val="00042420"/>
    <w:rsid w:val="00043749"/>
    <w:rsid w:val="0004387E"/>
    <w:rsid w:val="0004553D"/>
    <w:rsid w:val="0005055E"/>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7114A"/>
    <w:rsid w:val="00077387"/>
    <w:rsid w:val="000800CF"/>
    <w:rsid w:val="00081DF1"/>
    <w:rsid w:val="00082CBB"/>
    <w:rsid w:val="00083A1F"/>
    <w:rsid w:val="000843D4"/>
    <w:rsid w:val="00086669"/>
    <w:rsid w:val="00087E3A"/>
    <w:rsid w:val="00090841"/>
    <w:rsid w:val="000912D4"/>
    <w:rsid w:val="00091C91"/>
    <w:rsid w:val="0009546F"/>
    <w:rsid w:val="00097EE2"/>
    <w:rsid w:val="000A13EA"/>
    <w:rsid w:val="000A42CF"/>
    <w:rsid w:val="000A4A62"/>
    <w:rsid w:val="000A646C"/>
    <w:rsid w:val="000A688C"/>
    <w:rsid w:val="000B12CF"/>
    <w:rsid w:val="000B178E"/>
    <w:rsid w:val="000B1963"/>
    <w:rsid w:val="000B21DF"/>
    <w:rsid w:val="000B2C41"/>
    <w:rsid w:val="000B2F06"/>
    <w:rsid w:val="000B32B9"/>
    <w:rsid w:val="000B3B61"/>
    <w:rsid w:val="000B3B9E"/>
    <w:rsid w:val="000B3F80"/>
    <w:rsid w:val="000B4BF0"/>
    <w:rsid w:val="000B4C77"/>
    <w:rsid w:val="000B4C9E"/>
    <w:rsid w:val="000B584E"/>
    <w:rsid w:val="000B5ECA"/>
    <w:rsid w:val="000B7C8C"/>
    <w:rsid w:val="000B7F13"/>
    <w:rsid w:val="000C00AE"/>
    <w:rsid w:val="000C03A3"/>
    <w:rsid w:val="000C08F3"/>
    <w:rsid w:val="000C1EF2"/>
    <w:rsid w:val="000C2455"/>
    <w:rsid w:val="000C5404"/>
    <w:rsid w:val="000C5FFF"/>
    <w:rsid w:val="000C65B0"/>
    <w:rsid w:val="000C679C"/>
    <w:rsid w:val="000C7258"/>
    <w:rsid w:val="000C7D6E"/>
    <w:rsid w:val="000D018D"/>
    <w:rsid w:val="000D0886"/>
    <w:rsid w:val="000D1174"/>
    <w:rsid w:val="000D1381"/>
    <w:rsid w:val="000D1694"/>
    <w:rsid w:val="000D22C0"/>
    <w:rsid w:val="000D3DE3"/>
    <w:rsid w:val="000D4087"/>
    <w:rsid w:val="000E0AB5"/>
    <w:rsid w:val="000E2192"/>
    <w:rsid w:val="000E37CE"/>
    <w:rsid w:val="000E512A"/>
    <w:rsid w:val="000E59E6"/>
    <w:rsid w:val="000E5D3B"/>
    <w:rsid w:val="000E77D3"/>
    <w:rsid w:val="000F1309"/>
    <w:rsid w:val="000F2252"/>
    <w:rsid w:val="000F22DB"/>
    <w:rsid w:val="000F2542"/>
    <w:rsid w:val="000F3045"/>
    <w:rsid w:val="000F43F8"/>
    <w:rsid w:val="000F4A04"/>
    <w:rsid w:val="000F4AAC"/>
    <w:rsid w:val="000F59AF"/>
    <w:rsid w:val="000F5E7C"/>
    <w:rsid w:val="00100011"/>
    <w:rsid w:val="00101F20"/>
    <w:rsid w:val="00103F90"/>
    <w:rsid w:val="00104BFE"/>
    <w:rsid w:val="00104CEF"/>
    <w:rsid w:val="00105FB9"/>
    <w:rsid w:val="001067ED"/>
    <w:rsid w:val="00107866"/>
    <w:rsid w:val="00107B9C"/>
    <w:rsid w:val="001116EB"/>
    <w:rsid w:val="00111946"/>
    <w:rsid w:val="00111F6F"/>
    <w:rsid w:val="00111F9F"/>
    <w:rsid w:val="00112307"/>
    <w:rsid w:val="0011305B"/>
    <w:rsid w:val="00113B16"/>
    <w:rsid w:val="00113EB9"/>
    <w:rsid w:val="00114BF9"/>
    <w:rsid w:val="001157DE"/>
    <w:rsid w:val="0011645E"/>
    <w:rsid w:val="001167D6"/>
    <w:rsid w:val="0011689B"/>
    <w:rsid w:val="00120AE3"/>
    <w:rsid w:val="001216FF"/>
    <w:rsid w:val="00122F0C"/>
    <w:rsid w:val="00124188"/>
    <w:rsid w:val="00124DC2"/>
    <w:rsid w:val="0012552D"/>
    <w:rsid w:val="001264CE"/>
    <w:rsid w:val="00134E95"/>
    <w:rsid w:val="001368C9"/>
    <w:rsid w:val="00137BF1"/>
    <w:rsid w:val="001403D0"/>
    <w:rsid w:val="00141A21"/>
    <w:rsid w:val="00143064"/>
    <w:rsid w:val="00144917"/>
    <w:rsid w:val="00145169"/>
    <w:rsid w:val="00145557"/>
    <w:rsid w:val="00150994"/>
    <w:rsid w:val="00151D1D"/>
    <w:rsid w:val="00154A7C"/>
    <w:rsid w:val="00154B53"/>
    <w:rsid w:val="00156459"/>
    <w:rsid w:val="00157461"/>
    <w:rsid w:val="00157988"/>
    <w:rsid w:val="00157D6B"/>
    <w:rsid w:val="00161310"/>
    <w:rsid w:val="0016138D"/>
    <w:rsid w:val="001626FC"/>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3B80"/>
    <w:rsid w:val="00174D87"/>
    <w:rsid w:val="00175C05"/>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3AD8"/>
    <w:rsid w:val="001A44CF"/>
    <w:rsid w:val="001A56DB"/>
    <w:rsid w:val="001A70E6"/>
    <w:rsid w:val="001A731C"/>
    <w:rsid w:val="001B0CF6"/>
    <w:rsid w:val="001B0ECD"/>
    <w:rsid w:val="001B119C"/>
    <w:rsid w:val="001B3A06"/>
    <w:rsid w:val="001B3BC0"/>
    <w:rsid w:val="001B7714"/>
    <w:rsid w:val="001C0382"/>
    <w:rsid w:val="001C0C04"/>
    <w:rsid w:val="001C14DB"/>
    <w:rsid w:val="001C2B59"/>
    <w:rsid w:val="001C3354"/>
    <w:rsid w:val="001C3D6F"/>
    <w:rsid w:val="001C465C"/>
    <w:rsid w:val="001C4BE3"/>
    <w:rsid w:val="001C4DB1"/>
    <w:rsid w:val="001C62D0"/>
    <w:rsid w:val="001C68CD"/>
    <w:rsid w:val="001C73B7"/>
    <w:rsid w:val="001C7976"/>
    <w:rsid w:val="001C7F7F"/>
    <w:rsid w:val="001D2687"/>
    <w:rsid w:val="001D2CEC"/>
    <w:rsid w:val="001D2E9D"/>
    <w:rsid w:val="001D3E9E"/>
    <w:rsid w:val="001D4483"/>
    <w:rsid w:val="001D4512"/>
    <w:rsid w:val="001D57B3"/>
    <w:rsid w:val="001D60CB"/>
    <w:rsid w:val="001D6F0A"/>
    <w:rsid w:val="001D74C2"/>
    <w:rsid w:val="001D74CF"/>
    <w:rsid w:val="001E10B4"/>
    <w:rsid w:val="001E14C1"/>
    <w:rsid w:val="001E190E"/>
    <w:rsid w:val="001E1DD9"/>
    <w:rsid w:val="001E2082"/>
    <w:rsid w:val="001E2431"/>
    <w:rsid w:val="001E2A90"/>
    <w:rsid w:val="001E51BF"/>
    <w:rsid w:val="001E5653"/>
    <w:rsid w:val="001E76B5"/>
    <w:rsid w:val="001F1067"/>
    <w:rsid w:val="001F1213"/>
    <w:rsid w:val="001F15D7"/>
    <w:rsid w:val="001F3FEE"/>
    <w:rsid w:val="001F54AC"/>
    <w:rsid w:val="001F600F"/>
    <w:rsid w:val="001F6CB7"/>
    <w:rsid w:val="001F7C62"/>
    <w:rsid w:val="0020006E"/>
    <w:rsid w:val="00200569"/>
    <w:rsid w:val="00206739"/>
    <w:rsid w:val="002073E8"/>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1CDA"/>
    <w:rsid w:val="00231D64"/>
    <w:rsid w:val="002320BF"/>
    <w:rsid w:val="002352F9"/>
    <w:rsid w:val="0023570D"/>
    <w:rsid w:val="00237474"/>
    <w:rsid w:val="00240842"/>
    <w:rsid w:val="002413B8"/>
    <w:rsid w:val="00241B85"/>
    <w:rsid w:val="00243FEE"/>
    <w:rsid w:val="00244504"/>
    <w:rsid w:val="00250489"/>
    <w:rsid w:val="002551B6"/>
    <w:rsid w:val="00256647"/>
    <w:rsid w:val="002574EA"/>
    <w:rsid w:val="00260095"/>
    <w:rsid w:val="00260C83"/>
    <w:rsid w:val="00262228"/>
    <w:rsid w:val="00263488"/>
    <w:rsid w:val="00264352"/>
    <w:rsid w:val="0026469C"/>
    <w:rsid w:val="00270CE6"/>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2862"/>
    <w:rsid w:val="00293273"/>
    <w:rsid w:val="002956CF"/>
    <w:rsid w:val="00295FA1"/>
    <w:rsid w:val="00297641"/>
    <w:rsid w:val="00297730"/>
    <w:rsid w:val="00297AD9"/>
    <w:rsid w:val="00297E30"/>
    <w:rsid w:val="002A0439"/>
    <w:rsid w:val="002A218A"/>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4126"/>
    <w:rsid w:val="002C5068"/>
    <w:rsid w:val="002C577A"/>
    <w:rsid w:val="002C6188"/>
    <w:rsid w:val="002D015D"/>
    <w:rsid w:val="002D0578"/>
    <w:rsid w:val="002D12F9"/>
    <w:rsid w:val="002D1310"/>
    <w:rsid w:val="002D15A1"/>
    <w:rsid w:val="002D2249"/>
    <w:rsid w:val="002D2C25"/>
    <w:rsid w:val="002D3288"/>
    <w:rsid w:val="002D364F"/>
    <w:rsid w:val="002D4DB8"/>
    <w:rsid w:val="002D6122"/>
    <w:rsid w:val="002E0563"/>
    <w:rsid w:val="002E1587"/>
    <w:rsid w:val="002E21CA"/>
    <w:rsid w:val="002E2C26"/>
    <w:rsid w:val="002E3D64"/>
    <w:rsid w:val="002E443D"/>
    <w:rsid w:val="002E5C08"/>
    <w:rsid w:val="002E67F6"/>
    <w:rsid w:val="002E7023"/>
    <w:rsid w:val="002E7F82"/>
    <w:rsid w:val="002F118E"/>
    <w:rsid w:val="002F1E24"/>
    <w:rsid w:val="002F3ABC"/>
    <w:rsid w:val="002F5176"/>
    <w:rsid w:val="002F66CA"/>
    <w:rsid w:val="002F6C88"/>
    <w:rsid w:val="003002D2"/>
    <w:rsid w:val="003005C9"/>
    <w:rsid w:val="003006CD"/>
    <w:rsid w:val="0030070F"/>
    <w:rsid w:val="003016FA"/>
    <w:rsid w:val="00301E5A"/>
    <w:rsid w:val="003031AD"/>
    <w:rsid w:val="00304502"/>
    <w:rsid w:val="003069DE"/>
    <w:rsid w:val="00307581"/>
    <w:rsid w:val="00311853"/>
    <w:rsid w:val="00311D5C"/>
    <w:rsid w:val="0031259B"/>
    <w:rsid w:val="00312E88"/>
    <w:rsid w:val="00313F8A"/>
    <w:rsid w:val="00315B0F"/>
    <w:rsid w:val="00316DB8"/>
    <w:rsid w:val="00316DF5"/>
    <w:rsid w:val="00322243"/>
    <w:rsid w:val="00322493"/>
    <w:rsid w:val="003253AA"/>
    <w:rsid w:val="003264ED"/>
    <w:rsid w:val="00326E2B"/>
    <w:rsid w:val="0032720D"/>
    <w:rsid w:val="0033161C"/>
    <w:rsid w:val="00331C83"/>
    <w:rsid w:val="00331D24"/>
    <w:rsid w:val="0033226A"/>
    <w:rsid w:val="00332B1C"/>
    <w:rsid w:val="00333C4A"/>
    <w:rsid w:val="00333D40"/>
    <w:rsid w:val="0033474F"/>
    <w:rsid w:val="003349BA"/>
    <w:rsid w:val="003355BE"/>
    <w:rsid w:val="00335B98"/>
    <w:rsid w:val="00335F6F"/>
    <w:rsid w:val="003363EA"/>
    <w:rsid w:val="00337777"/>
    <w:rsid w:val="00337983"/>
    <w:rsid w:val="00340320"/>
    <w:rsid w:val="00341D30"/>
    <w:rsid w:val="003420B0"/>
    <w:rsid w:val="00343118"/>
    <w:rsid w:val="00343E5A"/>
    <w:rsid w:val="00344371"/>
    <w:rsid w:val="00345DB3"/>
    <w:rsid w:val="00350859"/>
    <w:rsid w:val="00352376"/>
    <w:rsid w:val="003546D8"/>
    <w:rsid w:val="00354FB7"/>
    <w:rsid w:val="00356C5C"/>
    <w:rsid w:val="00357748"/>
    <w:rsid w:val="00357E74"/>
    <w:rsid w:val="003613C9"/>
    <w:rsid w:val="003625FB"/>
    <w:rsid w:val="00364575"/>
    <w:rsid w:val="00364A42"/>
    <w:rsid w:val="00366390"/>
    <w:rsid w:val="003675B6"/>
    <w:rsid w:val="00373B20"/>
    <w:rsid w:val="00375686"/>
    <w:rsid w:val="00375950"/>
    <w:rsid w:val="003769A3"/>
    <w:rsid w:val="0037732F"/>
    <w:rsid w:val="003778DE"/>
    <w:rsid w:val="00380063"/>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A2F"/>
    <w:rsid w:val="00387BB0"/>
    <w:rsid w:val="0039176D"/>
    <w:rsid w:val="00391E1B"/>
    <w:rsid w:val="0039421E"/>
    <w:rsid w:val="003961CB"/>
    <w:rsid w:val="0039671A"/>
    <w:rsid w:val="00396C81"/>
    <w:rsid w:val="003972DD"/>
    <w:rsid w:val="00397902"/>
    <w:rsid w:val="003A1C92"/>
    <w:rsid w:val="003A2C3C"/>
    <w:rsid w:val="003A2D94"/>
    <w:rsid w:val="003A324A"/>
    <w:rsid w:val="003A3327"/>
    <w:rsid w:val="003A3DF2"/>
    <w:rsid w:val="003A51E8"/>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19FD"/>
    <w:rsid w:val="003C58F8"/>
    <w:rsid w:val="003C62BF"/>
    <w:rsid w:val="003C633A"/>
    <w:rsid w:val="003C6541"/>
    <w:rsid w:val="003C68D0"/>
    <w:rsid w:val="003C78E0"/>
    <w:rsid w:val="003C7BFD"/>
    <w:rsid w:val="003C7CDC"/>
    <w:rsid w:val="003C7E08"/>
    <w:rsid w:val="003D2860"/>
    <w:rsid w:val="003D40A6"/>
    <w:rsid w:val="003D4DD1"/>
    <w:rsid w:val="003D6457"/>
    <w:rsid w:val="003D68A3"/>
    <w:rsid w:val="003D7A48"/>
    <w:rsid w:val="003D7D93"/>
    <w:rsid w:val="003E10B1"/>
    <w:rsid w:val="003E29A0"/>
    <w:rsid w:val="003E3973"/>
    <w:rsid w:val="003E3A7C"/>
    <w:rsid w:val="003E4065"/>
    <w:rsid w:val="003E4645"/>
    <w:rsid w:val="003E6B26"/>
    <w:rsid w:val="003E783B"/>
    <w:rsid w:val="003F06E0"/>
    <w:rsid w:val="003F0DBA"/>
    <w:rsid w:val="003F1858"/>
    <w:rsid w:val="003F5C0D"/>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951"/>
    <w:rsid w:val="00420D42"/>
    <w:rsid w:val="00421653"/>
    <w:rsid w:val="00424B55"/>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3631B"/>
    <w:rsid w:val="004415B3"/>
    <w:rsid w:val="00442269"/>
    <w:rsid w:val="00442376"/>
    <w:rsid w:val="00442AC6"/>
    <w:rsid w:val="00443641"/>
    <w:rsid w:val="004445B1"/>
    <w:rsid w:val="0044559A"/>
    <w:rsid w:val="00445E26"/>
    <w:rsid w:val="00447B55"/>
    <w:rsid w:val="00451ED5"/>
    <w:rsid w:val="00455886"/>
    <w:rsid w:val="004571DE"/>
    <w:rsid w:val="004612BB"/>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2A9"/>
    <w:rsid w:val="00493A7F"/>
    <w:rsid w:val="00494678"/>
    <w:rsid w:val="00494769"/>
    <w:rsid w:val="00495FCA"/>
    <w:rsid w:val="00497E5B"/>
    <w:rsid w:val="004A0E66"/>
    <w:rsid w:val="004A0EBA"/>
    <w:rsid w:val="004A1B2C"/>
    <w:rsid w:val="004A2328"/>
    <w:rsid w:val="004A3344"/>
    <w:rsid w:val="004A3358"/>
    <w:rsid w:val="004A3CB3"/>
    <w:rsid w:val="004A3DB4"/>
    <w:rsid w:val="004A4372"/>
    <w:rsid w:val="004A7FEB"/>
    <w:rsid w:val="004B070B"/>
    <w:rsid w:val="004B110E"/>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283F"/>
    <w:rsid w:val="004D389A"/>
    <w:rsid w:val="004D4CFA"/>
    <w:rsid w:val="004D57D2"/>
    <w:rsid w:val="004E0D2F"/>
    <w:rsid w:val="004E1A96"/>
    <w:rsid w:val="004E2426"/>
    <w:rsid w:val="004E2F56"/>
    <w:rsid w:val="004E34C7"/>
    <w:rsid w:val="004E3E06"/>
    <w:rsid w:val="004E5696"/>
    <w:rsid w:val="004E5C01"/>
    <w:rsid w:val="004E6A97"/>
    <w:rsid w:val="004E73E0"/>
    <w:rsid w:val="004F0903"/>
    <w:rsid w:val="004F0EE0"/>
    <w:rsid w:val="004F106B"/>
    <w:rsid w:val="004F2251"/>
    <w:rsid w:val="004F3D7F"/>
    <w:rsid w:val="004F4F4D"/>
    <w:rsid w:val="004F4F5A"/>
    <w:rsid w:val="004F5193"/>
    <w:rsid w:val="004F5697"/>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5D12"/>
    <w:rsid w:val="00517068"/>
    <w:rsid w:val="00517BE2"/>
    <w:rsid w:val="005210F9"/>
    <w:rsid w:val="00521F04"/>
    <w:rsid w:val="005225C4"/>
    <w:rsid w:val="00522BAD"/>
    <w:rsid w:val="005235DA"/>
    <w:rsid w:val="005237A6"/>
    <w:rsid w:val="005238E7"/>
    <w:rsid w:val="00524AE9"/>
    <w:rsid w:val="00525589"/>
    <w:rsid w:val="0052611B"/>
    <w:rsid w:val="00527D28"/>
    <w:rsid w:val="00530576"/>
    <w:rsid w:val="00532396"/>
    <w:rsid w:val="00532CE7"/>
    <w:rsid w:val="00533D91"/>
    <w:rsid w:val="005341B7"/>
    <w:rsid w:val="005356B4"/>
    <w:rsid w:val="00535DA6"/>
    <w:rsid w:val="005403D2"/>
    <w:rsid w:val="0054071D"/>
    <w:rsid w:val="00541F6C"/>
    <w:rsid w:val="00541FC5"/>
    <w:rsid w:val="00542809"/>
    <w:rsid w:val="00543C37"/>
    <w:rsid w:val="0054583C"/>
    <w:rsid w:val="0054720B"/>
    <w:rsid w:val="00547291"/>
    <w:rsid w:val="00552690"/>
    <w:rsid w:val="00553FA7"/>
    <w:rsid w:val="005548AD"/>
    <w:rsid w:val="00554A85"/>
    <w:rsid w:val="00555515"/>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185"/>
    <w:rsid w:val="00577A4A"/>
    <w:rsid w:val="0058370B"/>
    <w:rsid w:val="00584FC8"/>
    <w:rsid w:val="0058537C"/>
    <w:rsid w:val="005862D4"/>
    <w:rsid w:val="00586EBE"/>
    <w:rsid w:val="005873A7"/>
    <w:rsid w:val="00587E0C"/>
    <w:rsid w:val="0059125F"/>
    <w:rsid w:val="00591997"/>
    <w:rsid w:val="00591AC5"/>
    <w:rsid w:val="005925BF"/>
    <w:rsid w:val="0059310F"/>
    <w:rsid w:val="005952AA"/>
    <w:rsid w:val="005955A3"/>
    <w:rsid w:val="00596EEE"/>
    <w:rsid w:val="00596F69"/>
    <w:rsid w:val="0059742E"/>
    <w:rsid w:val="00597F99"/>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2B49"/>
    <w:rsid w:val="005B3318"/>
    <w:rsid w:val="005B3E68"/>
    <w:rsid w:val="005B50DC"/>
    <w:rsid w:val="005B75B3"/>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70D6"/>
    <w:rsid w:val="005D7839"/>
    <w:rsid w:val="005E00D1"/>
    <w:rsid w:val="005E0719"/>
    <w:rsid w:val="005E0792"/>
    <w:rsid w:val="005E1F22"/>
    <w:rsid w:val="005E29F8"/>
    <w:rsid w:val="005E35BC"/>
    <w:rsid w:val="005E54B5"/>
    <w:rsid w:val="005E660C"/>
    <w:rsid w:val="005E76C9"/>
    <w:rsid w:val="005F1292"/>
    <w:rsid w:val="005F1907"/>
    <w:rsid w:val="005F354A"/>
    <w:rsid w:val="005F3675"/>
    <w:rsid w:val="005F3CD2"/>
    <w:rsid w:val="005F3CE0"/>
    <w:rsid w:val="005F4E30"/>
    <w:rsid w:val="005F5DB0"/>
    <w:rsid w:val="005F6C28"/>
    <w:rsid w:val="005F75A0"/>
    <w:rsid w:val="005F7B4F"/>
    <w:rsid w:val="006017CF"/>
    <w:rsid w:val="006018C9"/>
    <w:rsid w:val="00602178"/>
    <w:rsid w:val="0060277D"/>
    <w:rsid w:val="00602899"/>
    <w:rsid w:val="00605125"/>
    <w:rsid w:val="006055D6"/>
    <w:rsid w:val="00605F44"/>
    <w:rsid w:val="00606716"/>
    <w:rsid w:val="006102ED"/>
    <w:rsid w:val="00611675"/>
    <w:rsid w:val="00611CBA"/>
    <w:rsid w:val="006128D3"/>
    <w:rsid w:val="00613E25"/>
    <w:rsid w:val="00614D17"/>
    <w:rsid w:val="00617C4D"/>
    <w:rsid w:val="00620B98"/>
    <w:rsid w:val="00620D56"/>
    <w:rsid w:val="00621F2E"/>
    <w:rsid w:val="00622BB3"/>
    <w:rsid w:val="00623E4E"/>
    <w:rsid w:val="00624B77"/>
    <w:rsid w:val="00624B9A"/>
    <w:rsid w:val="00627FCE"/>
    <w:rsid w:val="00633DB9"/>
    <w:rsid w:val="00635462"/>
    <w:rsid w:val="00636D3E"/>
    <w:rsid w:val="00637608"/>
    <w:rsid w:val="00637ADE"/>
    <w:rsid w:val="006405B9"/>
    <w:rsid w:val="00640885"/>
    <w:rsid w:val="00640C27"/>
    <w:rsid w:val="00641D27"/>
    <w:rsid w:val="00641EB2"/>
    <w:rsid w:val="006427BF"/>
    <w:rsid w:val="00642DBA"/>
    <w:rsid w:val="00642DE9"/>
    <w:rsid w:val="0064441E"/>
    <w:rsid w:val="006466A2"/>
    <w:rsid w:val="006469BA"/>
    <w:rsid w:val="00646BD5"/>
    <w:rsid w:val="006515C8"/>
    <w:rsid w:val="006516AF"/>
    <w:rsid w:val="006518A4"/>
    <w:rsid w:val="006521EA"/>
    <w:rsid w:val="00652DA8"/>
    <w:rsid w:val="006540C3"/>
    <w:rsid w:val="00655CF6"/>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8"/>
    <w:rsid w:val="00684A92"/>
    <w:rsid w:val="00684AEB"/>
    <w:rsid w:val="0068579C"/>
    <w:rsid w:val="00685A3B"/>
    <w:rsid w:val="00692417"/>
    <w:rsid w:val="00692A6E"/>
    <w:rsid w:val="00692EDF"/>
    <w:rsid w:val="00695F7C"/>
    <w:rsid w:val="006A0724"/>
    <w:rsid w:val="006A0E47"/>
    <w:rsid w:val="006A2394"/>
    <w:rsid w:val="006A2846"/>
    <w:rsid w:val="006A28D3"/>
    <w:rsid w:val="006A4980"/>
    <w:rsid w:val="006A6612"/>
    <w:rsid w:val="006A77FC"/>
    <w:rsid w:val="006B0CB4"/>
    <w:rsid w:val="006B0F76"/>
    <w:rsid w:val="006B3411"/>
    <w:rsid w:val="006B3D8C"/>
    <w:rsid w:val="006C025B"/>
    <w:rsid w:val="006C0A7E"/>
    <w:rsid w:val="006C0FCA"/>
    <w:rsid w:val="006C2B5C"/>
    <w:rsid w:val="006C3D29"/>
    <w:rsid w:val="006C475C"/>
    <w:rsid w:val="006C5E37"/>
    <w:rsid w:val="006C64E7"/>
    <w:rsid w:val="006D0347"/>
    <w:rsid w:val="006D03D3"/>
    <w:rsid w:val="006D1BE7"/>
    <w:rsid w:val="006D26F7"/>
    <w:rsid w:val="006D713D"/>
    <w:rsid w:val="006D769E"/>
    <w:rsid w:val="006E04BD"/>
    <w:rsid w:val="006E2DA0"/>
    <w:rsid w:val="006E40A8"/>
    <w:rsid w:val="006E6062"/>
    <w:rsid w:val="006E6571"/>
    <w:rsid w:val="006E6C66"/>
    <w:rsid w:val="006E7A76"/>
    <w:rsid w:val="006F0AA1"/>
    <w:rsid w:val="006F1756"/>
    <w:rsid w:val="006F1B75"/>
    <w:rsid w:val="006F1FF3"/>
    <w:rsid w:val="006F21EA"/>
    <w:rsid w:val="006F389E"/>
    <w:rsid w:val="006F5BA8"/>
    <w:rsid w:val="006F63CD"/>
    <w:rsid w:val="006F65B6"/>
    <w:rsid w:val="006F7E84"/>
    <w:rsid w:val="00700616"/>
    <w:rsid w:val="007008D0"/>
    <w:rsid w:val="00703688"/>
    <w:rsid w:val="00704B3C"/>
    <w:rsid w:val="00705CE9"/>
    <w:rsid w:val="0070647A"/>
    <w:rsid w:val="007069A5"/>
    <w:rsid w:val="007073FD"/>
    <w:rsid w:val="00707F53"/>
    <w:rsid w:val="0071050C"/>
    <w:rsid w:val="007115DA"/>
    <w:rsid w:val="00711C58"/>
    <w:rsid w:val="00712D1C"/>
    <w:rsid w:val="00714BE5"/>
    <w:rsid w:val="00715236"/>
    <w:rsid w:val="007155A6"/>
    <w:rsid w:val="00715B38"/>
    <w:rsid w:val="007168C8"/>
    <w:rsid w:val="007176F4"/>
    <w:rsid w:val="007211D5"/>
    <w:rsid w:val="0072186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52BB"/>
    <w:rsid w:val="00746FF5"/>
    <w:rsid w:val="00747E37"/>
    <w:rsid w:val="00754207"/>
    <w:rsid w:val="00754AEA"/>
    <w:rsid w:val="00760884"/>
    <w:rsid w:val="007623D3"/>
    <w:rsid w:val="0076273A"/>
    <w:rsid w:val="007628B1"/>
    <w:rsid w:val="00763226"/>
    <w:rsid w:val="0076361C"/>
    <w:rsid w:val="00766147"/>
    <w:rsid w:val="0076685D"/>
    <w:rsid w:val="00773FB0"/>
    <w:rsid w:val="00774722"/>
    <w:rsid w:val="00774E84"/>
    <w:rsid w:val="007754A8"/>
    <w:rsid w:val="00775D08"/>
    <w:rsid w:val="00776904"/>
    <w:rsid w:val="007800AC"/>
    <w:rsid w:val="007825AB"/>
    <w:rsid w:val="0078532B"/>
    <w:rsid w:val="00785926"/>
    <w:rsid w:val="00785BB7"/>
    <w:rsid w:val="00787BEA"/>
    <w:rsid w:val="00787BF5"/>
    <w:rsid w:val="00787DC3"/>
    <w:rsid w:val="00790079"/>
    <w:rsid w:val="00791009"/>
    <w:rsid w:val="00791A17"/>
    <w:rsid w:val="00792D93"/>
    <w:rsid w:val="0079334F"/>
    <w:rsid w:val="00794030"/>
    <w:rsid w:val="007941F9"/>
    <w:rsid w:val="0079542D"/>
    <w:rsid w:val="007955FC"/>
    <w:rsid w:val="007959C9"/>
    <w:rsid w:val="0079712B"/>
    <w:rsid w:val="00797DEA"/>
    <w:rsid w:val="007A024E"/>
    <w:rsid w:val="007A15E2"/>
    <w:rsid w:val="007A2DE8"/>
    <w:rsid w:val="007A4CA7"/>
    <w:rsid w:val="007A56CD"/>
    <w:rsid w:val="007A57FD"/>
    <w:rsid w:val="007A58E9"/>
    <w:rsid w:val="007A67D2"/>
    <w:rsid w:val="007A6BF1"/>
    <w:rsid w:val="007B06D1"/>
    <w:rsid w:val="007B08E4"/>
    <w:rsid w:val="007B0E75"/>
    <w:rsid w:val="007B1870"/>
    <w:rsid w:val="007B3BE8"/>
    <w:rsid w:val="007B4205"/>
    <w:rsid w:val="007B42BB"/>
    <w:rsid w:val="007B445F"/>
    <w:rsid w:val="007B5F6F"/>
    <w:rsid w:val="007B7A29"/>
    <w:rsid w:val="007C1754"/>
    <w:rsid w:val="007C2EB4"/>
    <w:rsid w:val="007C2F52"/>
    <w:rsid w:val="007C37C4"/>
    <w:rsid w:val="007C3A5B"/>
    <w:rsid w:val="007C3BD7"/>
    <w:rsid w:val="007D0EC9"/>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5DEB"/>
    <w:rsid w:val="008E6870"/>
    <w:rsid w:val="008E6D92"/>
    <w:rsid w:val="008E719A"/>
    <w:rsid w:val="008F0021"/>
    <w:rsid w:val="008F0078"/>
    <w:rsid w:val="008F082D"/>
    <w:rsid w:val="008F0F20"/>
    <w:rsid w:val="008F1809"/>
    <w:rsid w:val="008F39D0"/>
    <w:rsid w:val="008F426B"/>
    <w:rsid w:val="008F4B5B"/>
    <w:rsid w:val="008F6275"/>
    <w:rsid w:val="008F7F52"/>
    <w:rsid w:val="009004CB"/>
    <w:rsid w:val="0090214E"/>
    <w:rsid w:val="00904A40"/>
    <w:rsid w:val="009065F0"/>
    <w:rsid w:val="00906A80"/>
    <w:rsid w:val="00910603"/>
    <w:rsid w:val="00910ADA"/>
    <w:rsid w:val="009110AD"/>
    <w:rsid w:val="00911408"/>
    <w:rsid w:val="009117B0"/>
    <w:rsid w:val="00911DAA"/>
    <w:rsid w:val="00912514"/>
    <w:rsid w:val="009128CE"/>
    <w:rsid w:val="00914A2D"/>
    <w:rsid w:val="00915B03"/>
    <w:rsid w:val="00916052"/>
    <w:rsid w:val="00916C6B"/>
    <w:rsid w:val="0092043D"/>
    <w:rsid w:val="009213B0"/>
    <w:rsid w:val="00921C28"/>
    <w:rsid w:val="00922E3E"/>
    <w:rsid w:val="0092395A"/>
    <w:rsid w:val="009246FC"/>
    <w:rsid w:val="00924AB8"/>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2321"/>
    <w:rsid w:val="009432F2"/>
    <w:rsid w:val="00943473"/>
    <w:rsid w:val="00943C51"/>
    <w:rsid w:val="00943E0D"/>
    <w:rsid w:val="009444D2"/>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A03"/>
    <w:rsid w:val="00964A44"/>
    <w:rsid w:val="00964DB7"/>
    <w:rsid w:val="00965116"/>
    <w:rsid w:val="009658D3"/>
    <w:rsid w:val="00970F94"/>
    <w:rsid w:val="00971165"/>
    <w:rsid w:val="00972E96"/>
    <w:rsid w:val="009732B9"/>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59"/>
    <w:rsid w:val="009B62A1"/>
    <w:rsid w:val="009C0650"/>
    <w:rsid w:val="009C0996"/>
    <w:rsid w:val="009C5726"/>
    <w:rsid w:val="009C637A"/>
    <w:rsid w:val="009C7438"/>
    <w:rsid w:val="009D1D08"/>
    <w:rsid w:val="009D226E"/>
    <w:rsid w:val="009D443F"/>
    <w:rsid w:val="009D639B"/>
    <w:rsid w:val="009D7BD4"/>
    <w:rsid w:val="009E0293"/>
    <w:rsid w:val="009E1F5A"/>
    <w:rsid w:val="009E499A"/>
    <w:rsid w:val="009E54EC"/>
    <w:rsid w:val="009E5F3F"/>
    <w:rsid w:val="009E715F"/>
    <w:rsid w:val="009E7772"/>
    <w:rsid w:val="009E7AE4"/>
    <w:rsid w:val="009F117C"/>
    <w:rsid w:val="009F1A55"/>
    <w:rsid w:val="009F22AA"/>
    <w:rsid w:val="009F3A63"/>
    <w:rsid w:val="009F3E85"/>
    <w:rsid w:val="009F45B6"/>
    <w:rsid w:val="009F7308"/>
    <w:rsid w:val="00A002DE"/>
    <w:rsid w:val="00A0076D"/>
    <w:rsid w:val="00A016F3"/>
    <w:rsid w:val="00A02705"/>
    <w:rsid w:val="00A03321"/>
    <w:rsid w:val="00A03792"/>
    <w:rsid w:val="00A03A6C"/>
    <w:rsid w:val="00A04085"/>
    <w:rsid w:val="00A04141"/>
    <w:rsid w:val="00A0613F"/>
    <w:rsid w:val="00A06A73"/>
    <w:rsid w:val="00A105E7"/>
    <w:rsid w:val="00A117FD"/>
    <w:rsid w:val="00A12815"/>
    <w:rsid w:val="00A12D4D"/>
    <w:rsid w:val="00A14F86"/>
    <w:rsid w:val="00A155D5"/>
    <w:rsid w:val="00A158D4"/>
    <w:rsid w:val="00A16D00"/>
    <w:rsid w:val="00A20698"/>
    <w:rsid w:val="00A20C3F"/>
    <w:rsid w:val="00A21687"/>
    <w:rsid w:val="00A21EAD"/>
    <w:rsid w:val="00A245D8"/>
    <w:rsid w:val="00A24C4F"/>
    <w:rsid w:val="00A24D88"/>
    <w:rsid w:val="00A25B3C"/>
    <w:rsid w:val="00A25C6B"/>
    <w:rsid w:val="00A262AE"/>
    <w:rsid w:val="00A263A7"/>
    <w:rsid w:val="00A3001B"/>
    <w:rsid w:val="00A31BE9"/>
    <w:rsid w:val="00A32D46"/>
    <w:rsid w:val="00A33F50"/>
    <w:rsid w:val="00A35EDA"/>
    <w:rsid w:val="00A36757"/>
    <w:rsid w:val="00A370A1"/>
    <w:rsid w:val="00A37B74"/>
    <w:rsid w:val="00A411E5"/>
    <w:rsid w:val="00A41F5A"/>
    <w:rsid w:val="00A42025"/>
    <w:rsid w:val="00A42A85"/>
    <w:rsid w:val="00A42BD1"/>
    <w:rsid w:val="00A4417A"/>
    <w:rsid w:val="00A44B57"/>
    <w:rsid w:val="00A476CB"/>
    <w:rsid w:val="00A50A1E"/>
    <w:rsid w:val="00A50A8A"/>
    <w:rsid w:val="00A526B3"/>
    <w:rsid w:val="00A52734"/>
    <w:rsid w:val="00A534E1"/>
    <w:rsid w:val="00A549E3"/>
    <w:rsid w:val="00A54C69"/>
    <w:rsid w:val="00A55B3D"/>
    <w:rsid w:val="00A56075"/>
    <w:rsid w:val="00A56420"/>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80CC3"/>
    <w:rsid w:val="00A813D1"/>
    <w:rsid w:val="00A81D77"/>
    <w:rsid w:val="00A82683"/>
    <w:rsid w:val="00A839FA"/>
    <w:rsid w:val="00A90296"/>
    <w:rsid w:val="00A90306"/>
    <w:rsid w:val="00A90AD3"/>
    <w:rsid w:val="00A90AD6"/>
    <w:rsid w:val="00A91598"/>
    <w:rsid w:val="00A92351"/>
    <w:rsid w:val="00A92ABF"/>
    <w:rsid w:val="00A93C6C"/>
    <w:rsid w:val="00A941F4"/>
    <w:rsid w:val="00A94830"/>
    <w:rsid w:val="00A96287"/>
    <w:rsid w:val="00A97C3E"/>
    <w:rsid w:val="00AA3360"/>
    <w:rsid w:val="00AA38DF"/>
    <w:rsid w:val="00AA47D4"/>
    <w:rsid w:val="00AA629E"/>
    <w:rsid w:val="00AB3097"/>
    <w:rsid w:val="00AB30C2"/>
    <w:rsid w:val="00AB5BF6"/>
    <w:rsid w:val="00AB6C08"/>
    <w:rsid w:val="00AB6D37"/>
    <w:rsid w:val="00AB7F23"/>
    <w:rsid w:val="00AC01BB"/>
    <w:rsid w:val="00AC1783"/>
    <w:rsid w:val="00AC25F8"/>
    <w:rsid w:val="00AC26C5"/>
    <w:rsid w:val="00AC35BF"/>
    <w:rsid w:val="00AC3E62"/>
    <w:rsid w:val="00AC4291"/>
    <w:rsid w:val="00AC5372"/>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BF"/>
    <w:rsid w:val="00B06FCC"/>
    <w:rsid w:val="00B076CB"/>
    <w:rsid w:val="00B07A4D"/>
    <w:rsid w:val="00B11244"/>
    <w:rsid w:val="00B14349"/>
    <w:rsid w:val="00B15048"/>
    <w:rsid w:val="00B15A59"/>
    <w:rsid w:val="00B15DF4"/>
    <w:rsid w:val="00B22B76"/>
    <w:rsid w:val="00B23709"/>
    <w:rsid w:val="00B27DFD"/>
    <w:rsid w:val="00B3113C"/>
    <w:rsid w:val="00B3140A"/>
    <w:rsid w:val="00B32D6C"/>
    <w:rsid w:val="00B332FC"/>
    <w:rsid w:val="00B34237"/>
    <w:rsid w:val="00B354B7"/>
    <w:rsid w:val="00B40126"/>
    <w:rsid w:val="00B40853"/>
    <w:rsid w:val="00B40CBB"/>
    <w:rsid w:val="00B40DAB"/>
    <w:rsid w:val="00B41858"/>
    <w:rsid w:val="00B41DBE"/>
    <w:rsid w:val="00B42026"/>
    <w:rsid w:val="00B4294A"/>
    <w:rsid w:val="00B42EAA"/>
    <w:rsid w:val="00B430B3"/>
    <w:rsid w:val="00B451E0"/>
    <w:rsid w:val="00B46392"/>
    <w:rsid w:val="00B51FC8"/>
    <w:rsid w:val="00B52849"/>
    <w:rsid w:val="00B52CAF"/>
    <w:rsid w:val="00B52EDC"/>
    <w:rsid w:val="00B5401E"/>
    <w:rsid w:val="00B5544A"/>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F69"/>
    <w:rsid w:val="00B72B8B"/>
    <w:rsid w:val="00B7549D"/>
    <w:rsid w:val="00B75A91"/>
    <w:rsid w:val="00B766E4"/>
    <w:rsid w:val="00B77D59"/>
    <w:rsid w:val="00B77FAA"/>
    <w:rsid w:val="00B80728"/>
    <w:rsid w:val="00B80CA5"/>
    <w:rsid w:val="00B81106"/>
    <w:rsid w:val="00B81B6C"/>
    <w:rsid w:val="00B82AF1"/>
    <w:rsid w:val="00B843E1"/>
    <w:rsid w:val="00B85AC8"/>
    <w:rsid w:val="00B85B08"/>
    <w:rsid w:val="00B867DE"/>
    <w:rsid w:val="00B872DF"/>
    <w:rsid w:val="00B919AC"/>
    <w:rsid w:val="00B928B1"/>
    <w:rsid w:val="00B94857"/>
    <w:rsid w:val="00B9577F"/>
    <w:rsid w:val="00B959F9"/>
    <w:rsid w:val="00B96485"/>
    <w:rsid w:val="00B96DD6"/>
    <w:rsid w:val="00BA099D"/>
    <w:rsid w:val="00BA1848"/>
    <w:rsid w:val="00BA1954"/>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61DE"/>
    <w:rsid w:val="00BD4BA8"/>
    <w:rsid w:val="00BD506A"/>
    <w:rsid w:val="00BD5173"/>
    <w:rsid w:val="00BD60CA"/>
    <w:rsid w:val="00BD629E"/>
    <w:rsid w:val="00BD6E9A"/>
    <w:rsid w:val="00BE1B1B"/>
    <w:rsid w:val="00BE52FD"/>
    <w:rsid w:val="00BE6677"/>
    <w:rsid w:val="00BE6C7B"/>
    <w:rsid w:val="00BE7761"/>
    <w:rsid w:val="00BF116A"/>
    <w:rsid w:val="00BF1A58"/>
    <w:rsid w:val="00BF2996"/>
    <w:rsid w:val="00BF3453"/>
    <w:rsid w:val="00BF363B"/>
    <w:rsid w:val="00BF4159"/>
    <w:rsid w:val="00BF4498"/>
    <w:rsid w:val="00BF44E6"/>
    <w:rsid w:val="00BF5C52"/>
    <w:rsid w:val="00BF62E9"/>
    <w:rsid w:val="00BF6D99"/>
    <w:rsid w:val="00BF6EC0"/>
    <w:rsid w:val="00BF7EFC"/>
    <w:rsid w:val="00BF7F46"/>
    <w:rsid w:val="00C00A42"/>
    <w:rsid w:val="00C01054"/>
    <w:rsid w:val="00C017B2"/>
    <w:rsid w:val="00C01A58"/>
    <w:rsid w:val="00C01D05"/>
    <w:rsid w:val="00C02B08"/>
    <w:rsid w:val="00C0324C"/>
    <w:rsid w:val="00C04876"/>
    <w:rsid w:val="00C07126"/>
    <w:rsid w:val="00C1029A"/>
    <w:rsid w:val="00C10CA5"/>
    <w:rsid w:val="00C10F79"/>
    <w:rsid w:val="00C11C64"/>
    <w:rsid w:val="00C137D5"/>
    <w:rsid w:val="00C15406"/>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79A"/>
    <w:rsid w:val="00C50EFB"/>
    <w:rsid w:val="00C529A7"/>
    <w:rsid w:val="00C52C67"/>
    <w:rsid w:val="00C53A55"/>
    <w:rsid w:val="00C5475B"/>
    <w:rsid w:val="00C5566C"/>
    <w:rsid w:val="00C55AFD"/>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529A"/>
    <w:rsid w:val="00C77138"/>
    <w:rsid w:val="00C7781C"/>
    <w:rsid w:val="00C802C6"/>
    <w:rsid w:val="00C811A0"/>
    <w:rsid w:val="00C8141F"/>
    <w:rsid w:val="00C81EE2"/>
    <w:rsid w:val="00C82EC0"/>
    <w:rsid w:val="00C83012"/>
    <w:rsid w:val="00C83965"/>
    <w:rsid w:val="00C84A26"/>
    <w:rsid w:val="00C84DC0"/>
    <w:rsid w:val="00C84FA9"/>
    <w:rsid w:val="00C863EC"/>
    <w:rsid w:val="00C93728"/>
    <w:rsid w:val="00C945F3"/>
    <w:rsid w:val="00C95E0F"/>
    <w:rsid w:val="00C963BA"/>
    <w:rsid w:val="00C96908"/>
    <w:rsid w:val="00C969B5"/>
    <w:rsid w:val="00C96F08"/>
    <w:rsid w:val="00C97217"/>
    <w:rsid w:val="00C974B4"/>
    <w:rsid w:val="00C9753C"/>
    <w:rsid w:val="00C977CF"/>
    <w:rsid w:val="00CA0F30"/>
    <w:rsid w:val="00CA11BC"/>
    <w:rsid w:val="00CA5BF3"/>
    <w:rsid w:val="00CA63CE"/>
    <w:rsid w:val="00CA63DE"/>
    <w:rsid w:val="00CA6CE3"/>
    <w:rsid w:val="00CA6E8B"/>
    <w:rsid w:val="00CA7FDA"/>
    <w:rsid w:val="00CB026F"/>
    <w:rsid w:val="00CB044C"/>
    <w:rsid w:val="00CB1118"/>
    <w:rsid w:val="00CB12F9"/>
    <w:rsid w:val="00CB2988"/>
    <w:rsid w:val="00CB442F"/>
    <w:rsid w:val="00CB773E"/>
    <w:rsid w:val="00CC007E"/>
    <w:rsid w:val="00CC0AE9"/>
    <w:rsid w:val="00CC11E6"/>
    <w:rsid w:val="00CC38BE"/>
    <w:rsid w:val="00CC3B17"/>
    <w:rsid w:val="00CC58DB"/>
    <w:rsid w:val="00CC5B9A"/>
    <w:rsid w:val="00CC7AC5"/>
    <w:rsid w:val="00CC7E6A"/>
    <w:rsid w:val="00CC7FA5"/>
    <w:rsid w:val="00CD1013"/>
    <w:rsid w:val="00CD111D"/>
    <w:rsid w:val="00CD166B"/>
    <w:rsid w:val="00CD24C5"/>
    <w:rsid w:val="00CD25B8"/>
    <w:rsid w:val="00CD29AE"/>
    <w:rsid w:val="00CD41B5"/>
    <w:rsid w:val="00CD5623"/>
    <w:rsid w:val="00CD6B06"/>
    <w:rsid w:val="00CD7305"/>
    <w:rsid w:val="00CD7C7E"/>
    <w:rsid w:val="00CD7CF8"/>
    <w:rsid w:val="00CD7E10"/>
    <w:rsid w:val="00CE0312"/>
    <w:rsid w:val="00CE0CDD"/>
    <w:rsid w:val="00CE2E6D"/>
    <w:rsid w:val="00CE34D8"/>
    <w:rsid w:val="00CE40A0"/>
    <w:rsid w:val="00CE41E0"/>
    <w:rsid w:val="00CE4229"/>
    <w:rsid w:val="00CE5D69"/>
    <w:rsid w:val="00CE6511"/>
    <w:rsid w:val="00CE70BB"/>
    <w:rsid w:val="00CE7C2C"/>
    <w:rsid w:val="00CE7C7F"/>
    <w:rsid w:val="00CF1FC3"/>
    <w:rsid w:val="00CF374D"/>
    <w:rsid w:val="00CF3D53"/>
    <w:rsid w:val="00CF3E72"/>
    <w:rsid w:val="00CF628B"/>
    <w:rsid w:val="00CF7F65"/>
    <w:rsid w:val="00D001A9"/>
    <w:rsid w:val="00D00975"/>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BA9"/>
    <w:rsid w:val="00D14322"/>
    <w:rsid w:val="00D14435"/>
    <w:rsid w:val="00D14615"/>
    <w:rsid w:val="00D14B73"/>
    <w:rsid w:val="00D15B35"/>
    <w:rsid w:val="00D16858"/>
    <w:rsid w:val="00D16A2E"/>
    <w:rsid w:val="00D16EFA"/>
    <w:rsid w:val="00D2059D"/>
    <w:rsid w:val="00D20714"/>
    <w:rsid w:val="00D209F6"/>
    <w:rsid w:val="00D21110"/>
    <w:rsid w:val="00D21884"/>
    <w:rsid w:val="00D23FBF"/>
    <w:rsid w:val="00D245E5"/>
    <w:rsid w:val="00D249CC"/>
    <w:rsid w:val="00D2562D"/>
    <w:rsid w:val="00D259DF"/>
    <w:rsid w:val="00D25F0C"/>
    <w:rsid w:val="00D26099"/>
    <w:rsid w:val="00D31B2B"/>
    <w:rsid w:val="00D326FD"/>
    <w:rsid w:val="00D333C7"/>
    <w:rsid w:val="00D35C3E"/>
    <w:rsid w:val="00D372BB"/>
    <w:rsid w:val="00D4007A"/>
    <w:rsid w:val="00D409EA"/>
    <w:rsid w:val="00D427CE"/>
    <w:rsid w:val="00D433EB"/>
    <w:rsid w:val="00D43B5D"/>
    <w:rsid w:val="00D444EB"/>
    <w:rsid w:val="00D44A6E"/>
    <w:rsid w:val="00D45DFA"/>
    <w:rsid w:val="00D47479"/>
    <w:rsid w:val="00D51DFB"/>
    <w:rsid w:val="00D52C7E"/>
    <w:rsid w:val="00D5477E"/>
    <w:rsid w:val="00D55325"/>
    <w:rsid w:val="00D56344"/>
    <w:rsid w:val="00D5640C"/>
    <w:rsid w:val="00D57E41"/>
    <w:rsid w:val="00D60407"/>
    <w:rsid w:val="00D60629"/>
    <w:rsid w:val="00D60B9C"/>
    <w:rsid w:val="00D6258D"/>
    <w:rsid w:val="00D62705"/>
    <w:rsid w:val="00D6310D"/>
    <w:rsid w:val="00D65006"/>
    <w:rsid w:val="00D65147"/>
    <w:rsid w:val="00D66516"/>
    <w:rsid w:val="00D705FD"/>
    <w:rsid w:val="00D71E3C"/>
    <w:rsid w:val="00D71F73"/>
    <w:rsid w:val="00D73FAD"/>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4A5F"/>
    <w:rsid w:val="00D95E37"/>
    <w:rsid w:val="00DA0436"/>
    <w:rsid w:val="00DA175B"/>
    <w:rsid w:val="00DA33A2"/>
    <w:rsid w:val="00DA3D3E"/>
    <w:rsid w:val="00DA46D6"/>
    <w:rsid w:val="00DA62E1"/>
    <w:rsid w:val="00DA6987"/>
    <w:rsid w:val="00DB0C72"/>
    <w:rsid w:val="00DB1F8C"/>
    <w:rsid w:val="00DB2BDB"/>
    <w:rsid w:val="00DB2F29"/>
    <w:rsid w:val="00DB343F"/>
    <w:rsid w:val="00DB38A2"/>
    <w:rsid w:val="00DB3DCA"/>
    <w:rsid w:val="00DB48D4"/>
    <w:rsid w:val="00DB6238"/>
    <w:rsid w:val="00DC38B1"/>
    <w:rsid w:val="00DC4E01"/>
    <w:rsid w:val="00DC5E2A"/>
    <w:rsid w:val="00DC63AD"/>
    <w:rsid w:val="00DC65AB"/>
    <w:rsid w:val="00DC7767"/>
    <w:rsid w:val="00DD360D"/>
    <w:rsid w:val="00DD5222"/>
    <w:rsid w:val="00DD5309"/>
    <w:rsid w:val="00DD7034"/>
    <w:rsid w:val="00DE00E7"/>
    <w:rsid w:val="00DE0934"/>
    <w:rsid w:val="00DE0C6A"/>
    <w:rsid w:val="00DE260E"/>
    <w:rsid w:val="00DE412A"/>
    <w:rsid w:val="00DE46F9"/>
    <w:rsid w:val="00DE610A"/>
    <w:rsid w:val="00DE6446"/>
    <w:rsid w:val="00DE6A09"/>
    <w:rsid w:val="00DE6A22"/>
    <w:rsid w:val="00DE7ED6"/>
    <w:rsid w:val="00DF2C0F"/>
    <w:rsid w:val="00DF2E5E"/>
    <w:rsid w:val="00DF5455"/>
    <w:rsid w:val="00DF601A"/>
    <w:rsid w:val="00E00182"/>
    <w:rsid w:val="00E002A4"/>
    <w:rsid w:val="00E004C3"/>
    <w:rsid w:val="00E00775"/>
    <w:rsid w:val="00E0088F"/>
    <w:rsid w:val="00E00DAF"/>
    <w:rsid w:val="00E01ABD"/>
    <w:rsid w:val="00E02786"/>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5CB"/>
    <w:rsid w:val="00E3093F"/>
    <w:rsid w:val="00E313F7"/>
    <w:rsid w:val="00E34126"/>
    <w:rsid w:val="00E365E6"/>
    <w:rsid w:val="00E36D79"/>
    <w:rsid w:val="00E37380"/>
    <w:rsid w:val="00E4033F"/>
    <w:rsid w:val="00E40DE5"/>
    <w:rsid w:val="00E41552"/>
    <w:rsid w:val="00E434F4"/>
    <w:rsid w:val="00E45AE5"/>
    <w:rsid w:val="00E469AB"/>
    <w:rsid w:val="00E469FD"/>
    <w:rsid w:val="00E52E2D"/>
    <w:rsid w:val="00E534F6"/>
    <w:rsid w:val="00E53DC1"/>
    <w:rsid w:val="00E55565"/>
    <w:rsid w:val="00E55EDE"/>
    <w:rsid w:val="00E564C2"/>
    <w:rsid w:val="00E5708C"/>
    <w:rsid w:val="00E61085"/>
    <w:rsid w:val="00E6136E"/>
    <w:rsid w:val="00E61D96"/>
    <w:rsid w:val="00E62949"/>
    <w:rsid w:val="00E62DBB"/>
    <w:rsid w:val="00E66E4F"/>
    <w:rsid w:val="00E702F4"/>
    <w:rsid w:val="00E70B28"/>
    <w:rsid w:val="00E725BB"/>
    <w:rsid w:val="00E7278A"/>
    <w:rsid w:val="00E73EE9"/>
    <w:rsid w:val="00E743CD"/>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38A1"/>
    <w:rsid w:val="00EB4785"/>
    <w:rsid w:val="00EB6DAB"/>
    <w:rsid w:val="00EB7107"/>
    <w:rsid w:val="00EB72D7"/>
    <w:rsid w:val="00EB7C74"/>
    <w:rsid w:val="00EC01BB"/>
    <w:rsid w:val="00EC05D7"/>
    <w:rsid w:val="00EC0FDB"/>
    <w:rsid w:val="00EC2840"/>
    <w:rsid w:val="00EC51CB"/>
    <w:rsid w:val="00EC5206"/>
    <w:rsid w:val="00EC5D1E"/>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7348"/>
    <w:rsid w:val="00F27DE7"/>
    <w:rsid w:val="00F31865"/>
    <w:rsid w:val="00F33BD5"/>
    <w:rsid w:val="00F350FF"/>
    <w:rsid w:val="00F37895"/>
    <w:rsid w:val="00F4295A"/>
    <w:rsid w:val="00F4322D"/>
    <w:rsid w:val="00F45432"/>
    <w:rsid w:val="00F460DA"/>
    <w:rsid w:val="00F46253"/>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292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F00"/>
    <w:rsid w:val="00FB32F2"/>
    <w:rsid w:val="00FB46FE"/>
    <w:rsid w:val="00FB5C88"/>
    <w:rsid w:val="00FB6666"/>
    <w:rsid w:val="00FC0105"/>
    <w:rsid w:val="00FC0E77"/>
    <w:rsid w:val="00FC1111"/>
    <w:rsid w:val="00FC1B33"/>
    <w:rsid w:val="00FC5957"/>
    <w:rsid w:val="00FC618C"/>
    <w:rsid w:val="00FC6338"/>
    <w:rsid w:val="00FC647D"/>
    <w:rsid w:val="00FC6747"/>
    <w:rsid w:val="00FC7F81"/>
    <w:rsid w:val="00FD04FE"/>
    <w:rsid w:val="00FD08FF"/>
    <w:rsid w:val="00FD109D"/>
    <w:rsid w:val="00FD3982"/>
    <w:rsid w:val="00FD461D"/>
    <w:rsid w:val="00FD4CFB"/>
    <w:rsid w:val="00FD659F"/>
    <w:rsid w:val="00FD66B8"/>
    <w:rsid w:val="00FD7A4E"/>
    <w:rsid w:val="00FE100E"/>
    <w:rsid w:val="00FE11EF"/>
    <w:rsid w:val="00FE3A2C"/>
    <w:rsid w:val="00FE4256"/>
    <w:rsid w:val="00FE5E3F"/>
    <w:rsid w:val="00FE6603"/>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92D09A"/>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125F"/>
    <w:pPr>
      <w:spacing w:before="120" w:after="120"/>
    </w:pPr>
    <w:rPr>
      <w:szCs w:val="24"/>
    </w:rPr>
  </w:style>
  <w:style w:type="paragraph" w:styleId="Heading1">
    <w:name w:val="heading 1"/>
    <w:basedOn w:val="Normal"/>
    <w:next w:val="Normal"/>
    <w:link w:val="Heading1Char"/>
    <w:qFormat/>
    <w:rsid w:val="00D65147"/>
    <w:pPr>
      <w:keepNext/>
      <w:numPr>
        <w:numId w:val="1"/>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D65147"/>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9E7AE4"/>
    <w:pPr>
      <w:numPr>
        <w:ilvl w:val="2"/>
      </w:numPr>
      <w:spacing w:before="240"/>
      <w:ind w:left="0" w:firstLine="0"/>
      <w:outlineLvl w:val="2"/>
    </w:pPr>
    <w:rPr>
      <w:caps w:val="0"/>
      <w:sz w:val="24"/>
    </w:rPr>
  </w:style>
  <w:style w:type="paragraph" w:styleId="Heading4">
    <w:name w:val="heading 4"/>
    <w:basedOn w:val="Heading3"/>
    <w:next w:val="NormalIndented"/>
    <w:qFormat/>
    <w:rsid w:val="009E7AE4"/>
    <w:pPr>
      <w:widowControl w:val="0"/>
      <w:numPr>
        <w:ilvl w:val="3"/>
      </w:numPr>
      <w:spacing w:before="120"/>
      <w:outlineLvl w:val="3"/>
    </w:pPr>
    <w:rPr>
      <w:b w:val="0"/>
      <w:sz w:val="20"/>
    </w:rPr>
  </w:style>
  <w:style w:type="paragraph" w:styleId="Heading5">
    <w:name w:val="heading 5"/>
    <w:basedOn w:val="Heading4"/>
    <w:next w:val="NormalIndented"/>
    <w:qFormat/>
    <w:rsid w:val="009E7AE4"/>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Table">
    <w:name w:val="Hyperlink Table"/>
    <w:rsid w:val="009E7AE4"/>
    <w:rPr>
      <w:rFonts w:ascii="Arial" w:hAnsi="Arial"/>
      <w:color w:val="0000FF"/>
      <w:kern w:val="20"/>
      <w:sz w:val="16"/>
      <w:u w:val="none"/>
      <w:vertAlign w:val="baseline"/>
    </w:rPr>
  </w:style>
  <w:style w:type="character" w:styleId="Hyperlink">
    <w:name w:val="Hyperlink"/>
    <w:uiPriority w:val="99"/>
    <w:rsid w:val="009E7AE4"/>
    <w:rPr>
      <w:rFonts w:ascii="Courier New" w:hAnsi="Courier New"/>
      <w:color w:val="0000FF"/>
      <w:kern w:val="20"/>
      <w:sz w:val="16"/>
      <w:u w:val="none"/>
    </w:rPr>
  </w:style>
  <w:style w:type="paragraph" w:styleId="TOC2">
    <w:name w:val="toc 2"/>
    <w:basedOn w:val="TOC1"/>
    <w:next w:val="Normal"/>
    <w:autoRedefine/>
    <w:uiPriority w:val="39"/>
    <w:rsid w:val="0059125F"/>
    <w:pPr>
      <w:tabs>
        <w:tab w:val="clear" w:pos="648"/>
        <w:tab w:val="clear" w:pos="8505"/>
        <w:tab w:val="left" w:pos="567"/>
        <w:tab w:val="right" w:leader="dot" w:pos="9356"/>
      </w:tabs>
      <w:ind w:right="0"/>
    </w:pPr>
    <w:rPr>
      <w:caps w:val="0"/>
    </w:rPr>
  </w:style>
  <w:style w:type="paragraph" w:styleId="TOC1">
    <w:name w:val="toc 1"/>
    <w:basedOn w:val="Normal"/>
    <w:next w:val="Normal"/>
    <w:autoRedefine/>
    <w:uiPriority w:val="39"/>
    <w:rsid w:val="00E564C2"/>
    <w:pPr>
      <w:tabs>
        <w:tab w:val="left" w:pos="648"/>
        <w:tab w:val="right" w:leader="dot" w:pos="8505"/>
      </w:tabs>
      <w:ind w:right="135"/>
    </w:pPr>
    <w:rPr>
      <w:b/>
      <w:caps/>
      <w:noProof/>
      <w:kern w:val="20"/>
      <w:szCs w:val="20"/>
    </w:rPr>
  </w:style>
  <w:style w:type="paragraph" w:styleId="Header">
    <w:name w:val="header"/>
    <w:basedOn w:val="Normal"/>
    <w:rsid w:val="009E7AE4"/>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9E7AE4"/>
    <w:pPr>
      <w:spacing w:before="40" w:after="30"/>
      <w:jc w:val="center"/>
    </w:pPr>
    <w:rPr>
      <w:rFonts w:ascii="Arial" w:hAnsi="Arial"/>
      <w:kern w:val="16"/>
      <w:sz w:val="16"/>
      <w:szCs w:val="20"/>
      <w:lang w:eastAsia="de-DE"/>
    </w:rPr>
  </w:style>
  <w:style w:type="paragraph" w:customStyle="1" w:styleId="AttributeTableCaption">
    <w:name w:val="Attribute Table Caption"/>
    <w:basedOn w:val="Normal"/>
    <w:next w:val="AttributeTableHeader"/>
    <w:rsid w:val="009E7AE4"/>
    <w:pPr>
      <w:keepNext/>
      <w:spacing w:before="180" w:after="60" w:line="240" w:lineRule="exact"/>
      <w:jc w:val="center"/>
    </w:pPr>
    <w:rPr>
      <w:kern w:val="20"/>
      <w:szCs w:val="20"/>
      <w:lang w:eastAsia="de-DE"/>
    </w:rPr>
  </w:style>
  <w:style w:type="paragraph" w:customStyle="1" w:styleId="AttributeTableHeader">
    <w:name w:val="Attribute Table Header"/>
    <w:basedOn w:val="AttributeTableBody"/>
    <w:next w:val="AttributeTableBody"/>
    <w:rsid w:val="009E7AE4"/>
    <w:pPr>
      <w:keepNext/>
      <w:spacing w:after="20"/>
    </w:pPr>
    <w:rPr>
      <w:b/>
    </w:rPr>
  </w:style>
  <w:style w:type="paragraph" w:customStyle="1" w:styleId="Components">
    <w:name w:val="Components"/>
    <w:basedOn w:val="Normal"/>
    <w:rsid w:val="00A117FD"/>
    <w:pPr>
      <w:keepLines/>
      <w:ind w:left="2160" w:hanging="1080"/>
    </w:pPr>
    <w:rPr>
      <w:rFonts w:ascii="Courier New" w:hAnsi="Courier New"/>
      <w:kern w:val="14"/>
      <w:sz w:val="16"/>
      <w:szCs w:val="20"/>
      <w:lang w:eastAsia="de-DE"/>
    </w:rPr>
  </w:style>
  <w:style w:type="paragraph" w:styleId="EndnoteText">
    <w:name w:val="endnote text"/>
    <w:basedOn w:val="Normal"/>
    <w:semiHidden/>
    <w:rsid w:val="009E7AE4"/>
    <w:rPr>
      <w:kern w:val="20"/>
      <w:szCs w:val="20"/>
    </w:rPr>
  </w:style>
  <w:style w:type="paragraph" w:styleId="Footer">
    <w:name w:val="footer"/>
    <w:basedOn w:val="Normal"/>
    <w:link w:val="FooterChar"/>
    <w:rsid w:val="0059125F"/>
    <w:pPr>
      <w:pBdr>
        <w:top w:val="single" w:sz="2" w:space="1" w:color="auto"/>
      </w:pBdr>
      <w:tabs>
        <w:tab w:val="right" w:pos="9360"/>
        <w:tab w:val="right" w:pos="13680"/>
      </w:tabs>
      <w:spacing w:before="0" w:after="0"/>
    </w:pPr>
    <w:rPr>
      <w:rFonts w:cs="Arial"/>
      <w:kern w:val="16"/>
      <w:sz w:val="16"/>
      <w:szCs w:val="20"/>
    </w:rPr>
  </w:style>
  <w:style w:type="character" w:customStyle="1" w:styleId="HyperlinkText">
    <w:name w:val="Hyperlink Text"/>
    <w:rsid w:val="009E7AE4"/>
    <w:rPr>
      <w:rFonts w:ascii="Times New Roman" w:hAnsi="Times New Roman"/>
      <w:i/>
      <w:color w:val="0000FF"/>
      <w:kern w:val="20"/>
      <w:sz w:val="20"/>
      <w:u w:val="none"/>
      <w:vertAlign w:val="baseline"/>
    </w:rPr>
  </w:style>
  <w:style w:type="paragraph" w:customStyle="1" w:styleId="NormalIndented">
    <w:name w:val="Normal Indented"/>
    <w:basedOn w:val="Normal"/>
    <w:rsid w:val="009E7AE4"/>
    <w:pPr>
      <w:ind w:left="720"/>
    </w:pPr>
    <w:rPr>
      <w:kern w:val="20"/>
      <w:szCs w:val="20"/>
    </w:rPr>
  </w:style>
  <w:style w:type="paragraph" w:customStyle="1" w:styleId="Note">
    <w:name w:val="Note"/>
    <w:basedOn w:val="Normal"/>
    <w:rsid w:val="009E7AE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character" w:styleId="PageNumber">
    <w:name w:val="page number"/>
    <w:rsid w:val="009E7AE4"/>
    <w:rPr>
      <w:rFonts w:ascii="Times New Roman" w:hAnsi="Times New Roman"/>
      <w:kern w:val="20"/>
      <w:sz w:val="20"/>
      <w:u w:val="none"/>
    </w:rPr>
  </w:style>
  <w:style w:type="character" w:styleId="Strong">
    <w:name w:val="Strong"/>
    <w:qFormat/>
    <w:rsid w:val="009E7AE4"/>
    <w:rPr>
      <w:rFonts w:ascii="Times New Roman" w:hAnsi="Times New Roman"/>
      <w:b/>
      <w:kern w:val="20"/>
      <w:sz w:val="20"/>
      <w:u w:val="none"/>
    </w:rPr>
  </w:style>
  <w:style w:type="character" w:customStyle="1" w:styleId="ReferenceAttribute">
    <w:name w:val="Reference Attribute"/>
    <w:rsid w:val="009E7AE4"/>
    <w:rPr>
      <w:rFonts w:ascii="Times New Roman" w:hAnsi="Times New Roman"/>
      <w:i/>
      <w:color w:val="0000FF"/>
      <w:kern w:val="20"/>
      <w:sz w:val="20"/>
      <w:u w:val="none"/>
      <w:vertAlign w:val="baseline"/>
    </w:rPr>
  </w:style>
  <w:style w:type="character" w:customStyle="1" w:styleId="ReferenceHL7Table">
    <w:name w:val="Reference HL7 Table"/>
    <w:rsid w:val="009E7AE4"/>
    <w:rPr>
      <w:rFonts w:ascii="Times New Roman" w:hAnsi="Times New Roman" w:cs="Times New Roman"/>
      <w:i/>
      <w:color w:val="0000FF"/>
      <w:kern w:val="20"/>
      <w:sz w:val="20"/>
      <w:u w:val="none"/>
      <w:vertAlign w:val="baseline"/>
    </w:rPr>
  </w:style>
  <w:style w:type="character" w:customStyle="1" w:styleId="ReferenceUserTable">
    <w:name w:val="Reference User Table"/>
    <w:rsid w:val="009E7AE4"/>
    <w:rPr>
      <w:rFonts w:ascii="Times New Roman" w:hAnsi="Times New Roman" w:cs="Times New Roman"/>
      <w:i/>
      <w:color w:val="0000FF"/>
      <w:kern w:val="20"/>
      <w:sz w:val="20"/>
      <w:u w:val="none"/>
      <w:vertAlign w:val="baseline"/>
    </w:rPr>
  </w:style>
  <w:style w:type="paragraph" w:customStyle="1" w:styleId="MsgTableBody">
    <w:name w:val="Msg Table Body"/>
    <w:basedOn w:val="Normal"/>
    <w:rsid w:val="001D3E9E"/>
    <w:pPr>
      <w:widowControl w:val="0"/>
      <w:spacing w:before="60" w:after="60"/>
    </w:pPr>
    <w:rPr>
      <w:rFonts w:ascii="Courier New" w:hAnsi="Courier New" w:cs="Courier New"/>
      <w:kern w:val="20"/>
      <w:sz w:val="16"/>
      <w:szCs w:val="20"/>
    </w:rPr>
  </w:style>
  <w:style w:type="paragraph" w:customStyle="1" w:styleId="MsgTableCaption">
    <w:name w:val="Msg Table Caption"/>
    <w:basedOn w:val="MsgTableBody"/>
    <w:rsid w:val="001D3E9E"/>
    <w:pPr>
      <w:keepNext/>
      <w:widowControl/>
      <w:spacing w:before="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7AE4"/>
    <w:pPr>
      <w:widowControl w:val="0"/>
      <w:spacing w:before="40" w:after="20"/>
      <w:jc w:val="left"/>
    </w:pPr>
    <w:rPr>
      <w:rFonts w:ascii="Courier New" w:hAnsi="Courier New" w:cs="Courier New"/>
      <w:b/>
      <w:sz w:val="16"/>
    </w:rPr>
  </w:style>
  <w:style w:type="paragraph" w:styleId="BalloonText">
    <w:name w:val="Balloon Text"/>
    <w:basedOn w:val="Normal"/>
    <w:semiHidden/>
    <w:rsid w:val="00A117FD"/>
    <w:rPr>
      <w:rFonts w:ascii="Tahoma" w:hAnsi="Tahoma" w:cs="Tahoma"/>
      <w:sz w:val="16"/>
      <w:szCs w:val="16"/>
    </w:rPr>
  </w:style>
  <w:style w:type="character" w:customStyle="1" w:styleId="FooterChar">
    <w:name w:val="Footer Char"/>
    <w:link w:val="Footer"/>
    <w:rsid w:val="0059125F"/>
    <w:rPr>
      <w:rFonts w:cs="Arial"/>
      <w:kern w:val="16"/>
      <w:sz w:val="16"/>
    </w:rPr>
  </w:style>
  <w:style w:type="paragraph" w:customStyle="1" w:styleId="ACK-ChoreographyHeader">
    <w:name w:val="ACK-Choreography Header"/>
    <w:basedOn w:val="Subtitle"/>
    <w:rsid w:val="001D3E9E"/>
    <w:pPr>
      <w:keepNext/>
      <w:numPr>
        <w:ilvl w:val="0"/>
      </w:numPr>
      <w:spacing w:after="60"/>
      <w:jc w:val="center"/>
      <w:outlineLvl w:val="1"/>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1D3E9E"/>
    <w:pPr>
      <w:keepNext/>
      <w:spacing w:before="60" w:after="60"/>
    </w:pPr>
    <w:rPr>
      <w:kern w:val="20"/>
      <w:sz w:val="18"/>
      <w:lang w:eastAsia="de-DE"/>
    </w:rPr>
  </w:style>
  <w:style w:type="paragraph" w:styleId="Subtitle">
    <w:name w:val="Subtitle"/>
    <w:basedOn w:val="Normal"/>
    <w:next w:val="Normal"/>
    <w:link w:val="SubtitleChar"/>
    <w:qFormat/>
    <w:locked/>
    <w:rsid w:val="00D651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D65147"/>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1"/>
    <w:link w:val="AttributeTableHeaderExampleZchn"/>
    <w:rsid w:val="005B2B49"/>
    <w:rPr>
      <w:noProof/>
    </w:rPr>
  </w:style>
  <w:style w:type="character" w:customStyle="1" w:styleId="Heading1Char">
    <w:name w:val="Heading 1 Char"/>
    <w:basedOn w:val="DefaultParagraphFont"/>
    <w:link w:val="Heading1"/>
    <w:rsid w:val="005B2B49"/>
    <w:rPr>
      <w:b/>
      <w:kern w:val="28"/>
      <w:sz w:val="72"/>
    </w:rPr>
  </w:style>
  <w:style w:type="character" w:customStyle="1" w:styleId="AttributeTableHeaderExampleZchn">
    <w:name w:val="Attribute Table Header Example Zchn"/>
    <w:basedOn w:val="Heading1Char"/>
    <w:link w:val="AttributeTableHeaderExample"/>
    <w:rsid w:val="005B2B49"/>
    <w:rPr>
      <w:b/>
      <w:noProof/>
      <w:kern w:val="28"/>
      <w:sz w:val="72"/>
    </w:rPr>
  </w:style>
  <w:style w:type="paragraph" w:customStyle="1" w:styleId="ComponentTableHeader">
    <w:name w:val="Component Table Header"/>
    <w:basedOn w:val="Heading1"/>
    <w:link w:val="ComponentTableHeaderZchn"/>
    <w:rsid w:val="005B2B49"/>
    <w:rPr>
      <w:noProof/>
    </w:rPr>
  </w:style>
  <w:style w:type="character" w:customStyle="1" w:styleId="ComponentTableHeaderZchn">
    <w:name w:val="Component Table Header Zchn"/>
    <w:basedOn w:val="Heading1Char"/>
    <w:link w:val="ComponentTableHeader"/>
    <w:rsid w:val="005B2B49"/>
    <w:rPr>
      <w:b/>
      <w:noProof/>
      <w:kern w:val="28"/>
      <w:sz w:val="72"/>
    </w:rPr>
  </w:style>
  <w:style w:type="paragraph" w:customStyle="1" w:styleId="ComponentTableBody">
    <w:name w:val="Component Table Body"/>
    <w:basedOn w:val="Heading1"/>
    <w:link w:val="ComponentTableBodyZchn"/>
    <w:rsid w:val="005B2B49"/>
    <w:rPr>
      <w:noProof/>
    </w:rPr>
  </w:style>
  <w:style w:type="character" w:customStyle="1" w:styleId="ComponentTableBodyZchn">
    <w:name w:val="Component Table Body Zchn"/>
    <w:basedOn w:val="Heading1Char"/>
    <w:link w:val="ComponentTableBody"/>
    <w:rsid w:val="005B2B49"/>
    <w:rPr>
      <w:b/>
      <w:noProof/>
      <w:kern w:val="28"/>
      <w:sz w:val="72"/>
    </w:rPr>
  </w:style>
  <w:style w:type="paragraph" w:customStyle="1" w:styleId="MsgTableHeaderExample">
    <w:name w:val="Msg Table Header Example"/>
    <w:basedOn w:val="Heading1"/>
    <w:link w:val="MsgTableHeaderExampleZchn"/>
    <w:rsid w:val="005B2B49"/>
    <w:rPr>
      <w:noProof/>
    </w:rPr>
  </w:style>
  <w:style w:type="character" w:customStyle="1" w:styleId="MsgTableHeaderExampleZchn">
    <w:name w:val="Msg Table Header Example Zchn"/>
    <w:basedOn w:val="Heading1Char"/>
    <w:link w:val="MsgTableHeaderExample"/>
    <w:rsid w:val="005B2B49"/>
    <w:rPr>
      <w:b/>
      <w:noProof/>
      <w:kern w:val="28"/>
      <w:sz w:val="72"/>
    </w:rPr>
  </w:style>
  <w:style w:type="paragraph" w:customStyle="1" w:styleId="UserTableHeader">
    <w:name w:val="User Table Header"/>
    <w:basedOn w:val="Heading1"/>
    <w:link w:val="UserTableHeaderZchn"/>
    <w:rsid w:val="005B2B49"/>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5B2B49"/>
    <w:rPr>
      <w:rFonts w:ascii="Arial" w:hAnsi="Arial" w:cs="Arial"/>
      <w:b/>
      <w:noProof/>
      <w:kern w:val="28"/>
      <w:sz w:val="16"/>
    </w:rPr>
  </w:style>
  <w:style w:type="paragraph" w:customStyle="1" w:styleId="UserTableHeaderExample">
    <w:name w:val="User Table Header Example"/>
    <w:basedOn w:val="Heading1"/>
    <w:link w:val="UserTableHeaderExampleZchn"/>
    <w:rsid w:val="005B2B49"/>
    <w:rPr>
      <w:noProof/>
    </w:rPr>
  </w:style>
  <w:style w:type="character" w:customStyle="1" w:styleId="UserTableHeaderExampleZchn">
    <w:name w:val="User Table Header Example Zchn"/>
    <w:basedOn w:val="Heading1Char"/>
    <w:link w:val="UserTableHeaderExample"/>
    <w:rsid w:val="005B2B49"/>
    <w:rPr>
      <w:b/>
      <w:noProof/>
      <w:kern w:val="28"/>
      <w:sz w:val="72"/>
    </w:rPr>
  </w:style>
  <w:style w:type="paragraph" w:customStyle="1" w:styleId="UserTableBody">
    <w:name w:val="User Table Body"/>
    <w:basedOn w:val="Heading1"/>
    <w:link w:val="UserTableBodyZchn"/>
    <w:rsid w:val="005B2B49"/>
    <w:rPr>
      <w:noProof/>
    </w:rPr>
  </w:style>
  <w:style w:type="character" w:customStyle="1" w:styleId="UserTableBodyZchn">
    <w:name w:val="User Table Body Zchn"/>
    <w:basedOn w:val="Heading1Char"/>
    <w:link w:val="UserTableBody"/>
    <w:rsid w:val="005B2B49"/>
    <w:rPr>
      <w:b/>
      <w:noProof/>
      <w:kern w:val="28"/>
      <w:sz w:val="72"/>
    </w:rPr>
  </w:style>
  <w:style w:type="paragraph" w:customStyle="1" w:styleId="HL7TableHeader">
    <w:name w:val="HL7 Table Header"/>
    <w:basedOn w:val="Heading1"/>
    <w:link w:val="HL7TableHeaderZchn"/>
    <w:rsid w:val="005B2B49"/>
    <w:pPr>
      <w:spacing w:before="20"/>
      <w:jc w:val="left"/>
    </w:pPr>
    <w:rPr>
      <w:rFonts w:ascii="Arial" w:hAnsi="Arial" w:cs="Arial"/>
      <w:noProof/>
      <w:sz w:val="16"/>
    </w:rPr>
  </w:style>
  <w:style w:type="character" w:customStyle="1" w:styleId="HL7TableHeaderZchn">
    <w:name w:val="HL7 Table Header Zchn"/>
    <w:basedOn w:val="Heading1Char"/>
    <w:link w:val="HL7TableHeader"/>
    <w:rsid w:val="005B2B49"/>
    <w:rPr>
      <w:rFonts w:ascii="Arial" w:hAnsi="Arial" w:cs="Arial"/>
      <w:b/>
      <w:noProof/>
      <w:kern w:val="28"/>
      <w:sz w:val="16"/>
    </w:rPr>
  </w:style>
  <w:style w:type="paragraph" w:customStyle="1" w:styleId="HL7TableHeaderExample">
    <w:name w:val="HL7 Table Header Example"/>
    <w:basedOn w:val="Heading1"/>
    <w:link w:val="HL7TableHeaderExampleZchn"/>
    <w:rsid w:val="005B2B49"/>
    <w:rPr>
      <w:noProof/>
    </w:rPr>
  </w:style>
  <w:style w:type="character" w:customStyle="1" w:styleId="HL7TableHeaderExampleZchn">
    <w:name w:val="HL7 Table Header Example Zchn"/>
    <w:basedOn w:val="Heading1Char"/>
    <w:link w:val="HL7TableHeaderExample"/>
    <w:rsid w:val="005B2B49"/>
    <w:rPr>
      <w:b/>
      <w:noProof/>
      <w:kern w:val="28"/>
      <w:sz w:val="72"/>
    </w:rPr>
  </w:style>
  <w:style w:type="paragraph" w:customStyle="1" w:styleId="HL7TableBody">
    <w:name w:val="HL7 Table Body"/>
    <w:basedOn w:val="Heading1"/>
    <w:link w:val="HL7TableBodyZchn"/>
    <w:rsid w:val="005B2B49"/>
    <w:rPr>
      <w:noProof/>
    </w:rPr>
  </w:style>
  <w:style w:type="character" w:customStyle="1" w:styleId="HL7TableBodyZchn">
    <w:name w:val="HL7 Table Body Zchn"/>
    <w:basedOn w:val="Heading1Char"/>
    <w:link w:val="HL7TableBody"/>
    <w:rsid w:val="005B2B49"/>
    <w:rPr>
      <w:b/>
      <w:noProof/>
      <w:kern w:val="28"/>
      <w:sz w:val="72"/>
    </w:rPr>
  </w:style>
  <w:style w:type="paragraph" w:customStyle="1" w:styleId="ANSIdesignation">
    <w:name w:val="ANSI designation"/>
    <w:basedOn w:val="Normal"/>
    <w:rsid w:val="00E564C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59125F"/>
    <w:pPr>
      <w:tabs>
        <w:tab w:val="left" w:pos="1320"/>
        <w:tab w:val="right" w:leader="dot" w:pos="9356"/>
      </w:tabs>
      <w:spacing w:before="0" w:after="0"/>
      <w:ind w:left="1418" w:right="567" w:hanging="851"/>
    </w:pPr>
    <w:rPr>
      <w:noProof/>
      <w:szCs w:val="22"/>
    </w:rPr>
  </w:style>
  <w:style w:type="paragraph" w:styleId="TOCHeading">
    <w:name w:val="TOC Heading"/>
    <w:basedOn w:val="Heading1"/>
    <w:next w:val="Normal"/>
    <w:uiPriority w:val="39"/>
    <w:unhideWhenUsed/>
    <w:qFormat/>
    <w:rsid w:val="00B41858"/>
    <w:pPr>
      <w:keepLines/>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Revision">
    <w:name w:val="Revision"/>
    <w:hidden/>
    <w:uiPriority w:val="99"/>
    <w:semiHidden/>
    <w:rsid w:val="008F0021"/>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 Type="http://schemas.openxmlformats.org/officeDocument/2006/relationships/styles" Target="styles.xml"/><Relationship Id="rId21" Type="http://schemas.openxmlformats.org/officeDocument/2006/relationships/hyperlink" Target="file:///E:\V2\v2.9%20final%20Nov%20from%20Frank\V29_CH02C_Tables.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www.hl7.org/implement/standards/product_brief.cfm?product_id=516" TargetMode="External"/><Relationship Id="rId19" Type="http://schemas.openxmlformats.org/officeDocument/2006/relationships/hyperlink" Target="file:///E:\V2\v2.9%20final%20Nov%20from%20Frank\V29_CH02C_Tables.doc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nm@lists.hl7.org"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footer" Target="footer1.xml"/><Relationship Id="rId35" Type="http://schemas.microsoft.com/office/2011/relationships/people" Target="people.xm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C10B4-44A8-4528-94EC-EF9015CC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3013</Words>
  <Characters>17179</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14 - Application Mangagement</vt:lpstr>
      <vt:lpstr>V2.9 Chapter 14 - Application Mangagement</vt:lpstr>
    </vt:vector>
  </TitlesOfParts>
  <Company>Mayo Clinic</Company>
  <LinksUpToDate>false</LinksUpToDate>
  <CharactersWithSpaces>20152</CharactersWithSpaces>
  <SharedDoc>false</SharedDoc>
  <HLinks>
    <vt:vector size="192" baseType="variant">
      <vt:variant>
        <vt:i4>3538984</vt:i4>
      </vt:variant>
      <vt:variant>
        <vt:i4>126</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123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3538984</vt:i4>
      </vt:variant>
      <vt:variant>
        <vt:i4>120</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117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3473448</vt:i4>
      </vt:variant>
      <vt:variant>
        <vt:i4>114</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111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108</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105</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3473448</vt:i4>
      </vt:variant>
      <vt:variant>
        <vt:i4>102</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99</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96</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93</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3473455</vt:i4>
      </vt:variant>
      <vt:variant>
        <vt:i4>90</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3342376</vt:i4>
      </vt:variant>
      <vt:variant>
        <vt:i4>87</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3342376</vt:i4>
      </vt:variant>
      <vt:variant>
        <vt:i4>84</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3342376</vt:i4>
      </vt:variant>
      <vt:variant>
        <vt:i4>81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4128871</vt:i4>
      </vt:variant>
      <vt:variant>
        <vt:i4>78</vt:i4>
      </vt:variant>
      <vt:variant>
        <vt:i4>0</vt:i4>
      </vt:variant>
      <vt:variant>
        <vt:i4>5</vt:i4>
      </vt:variant>
      <vt:variant>
        <vt:lpwstr>\\netstor\DATA\WORD\HL7\ANSI_Standards_Repository\V2 Messaging\V282\ANSI_HL7_v282_pubpkg\HL7 Messaging Version 2.8.2\V282_Word\V282 _CH02C_CodeTables.doc</vt:lpwstr>
      </vt:variant>
      <vt:variant>
        <vt:lpwstr>HL70361</vt:lpwstr>
      </vt:variant>
      <vt:variant>
        <vt:i4>3473455</vt:i4>
      </vt:variant>
      <vt:variant>
        <vt:i4>75</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7536750</vt:i4>
      </vt:variant>
      <vt:variant>
        <vt:i4>72</vt:i4>
      </vt:variant>
      <vt:variant>
        <vt:i4>0</vt:i4>
      </vt:variant>
      <vt:variant>
        <vt:i4>5</vt:i4>
      </vt:variant>
      <vt:variant>
        <vt:lpwstr/>
      </vt:variant>
      <vt:variant>
        <vt:lpwstr>NSC</vt:lpwstr>
      </vt:variant>
      <vt:variant>
        <vt:i4>7536750</vt:i4>
      </vt:variant>
      <vt:variant>
        <vt:i4>69</vt:i4>
      </vt:variant>
      <vt:variant>
        <vt:i4>0</vt:i4>
      </vt:variant>
      <vt:variant>
        <vt:i4>5</vt:i4>
      </vt:variant>
      <vt:variant>
        <vt:lpwstr/>
      </vt:variant>
      <vt:variant>
        <vt:lpwstr>NST</vt:lpwstr>
      </vt:variant>
      <vt:variant>
        <vt:i4>6488174</vt:i4>
      </vt:variant>
      <vt:variant>
        <vt:i4>66</vt:i4>
      </vt:variant>
      <vt:variant>
        <vt:i4>0</vt:i4>
      </vt:variant>
      <vt:variant>
        <vt:i4>5</vt:i4>
      </vt:variant>
      <vt:variant>
        <vt:lpwstr/>
      </vt:variant>
      <vt:variant>
        <vt:lpwstr>NCK</vt:lpwstr>
      </vt:variant>
      <vt:variant>
        <vt:i4>1114160</vt:i4>
      </vt:variant>
      <vt:variant>
        <vt:i4>59</vt:i4>
      </vt:variant>
      <vt:variant>
        <vt:i4>0</vt:i4>
      </vt:variant>
      <vt:variant>
        <vt:i4>5</vt:i4>
      </vt:variant>
      <vt:variant>
        <vt:lpwstr/>
      </vt:variant>
      <vt:variant>
        <vt:lpwstr>_Toc455491868</vt:lpwstr>
      </vt:variant>
      <vt:variant>
        <vt:i4>1114160</vt:i4>
      </vt:variant>
      <vt:variant>
        <vt:i4>53</vt:i4>
      </vt:variant>
      <vt:variant>
        <vt:i4>0</vt:i4>
      </vt:variant>
      <vt:variant>
        <vt:i4>5</vt:i4>
      </vt:variant>
      <vt:variant>
        <vt:lpwstr/>
      </vt:variant>
      <vt:variant>
        <vt:lpwstr>_Toc455491867</vt:lpwstr>
      </vt:variant>
      <vt:variant>
        <vt:i4>1114160</vt:i4>
      </vt:variant>
      <vt:variant>
        <vt:i4>47</vt:i4>
      </vt:variant>
      <vt:variant>
        <vt:i4>0</vt:i4>
      </vt:variant>
      <vt:variant>
        <vt:i4>5</vt:i4>
      </vt:variant>
      <vt:variant>
        <vt:lpwstr/>
      </vt:variant>
      <vt:variant>
        <vt:lpwstr>_Toc455491866</vt:lpwstr>
      </vt:variant>
      <vt:variant>
        <vt:i4>1114160</vt:i4>
      </vt:variant>
      <vt:variant>
        <vt:i4>41</vt:i4>
      </vt:variant>
      <vt:variant>
        <vt:i4>0</vt:i4>
      </vt:variant>
      <vt:variant>
        <vt:i4>5</vt:i4>
      </vt:variant>
      <vt:variant>
        <vt:lpwstr/>
      </vt:variant>
      <vt:variant>
        <vt:lpwstr>_Toc455491865</vt:lpwstr>
      </vt:variant>
      <vt:variant>
        <vt:i4>1114160</vt:i4>
      </vt:variant>
      <vt:variant>
        <vt:i4>35</vt:i4>
      </vt:variant>
      <vt:variant>
        <vt:i4>0</vt:i4>
      </vt:variant>
      <vt:variant>
        <vt:i4>5</vt:i4>
      </vt:variant>
      <vt:variant>
        <vt:lpwstr/>
      </vt:variant>
      <vt:variant>
        <vt:lpwstr>_Toc455491864</vt:lpwstr>
      </vt:variant>
      <vt:variant>
        <vt:i4>1114160</vt:i4>
      </vt:variant>
      <vt:variant>
        <vt:i4>29</vt:i4>
      </vt:variant>
      <vt:variant>
        <vt:i4>0</vt:i4>
      </vt:variant>
      <vt:variant>
        <vt:i4>5</vt:i4>
      </vt:variant>
      <vt:variant>
        <vt:lpwstr/>
      </vt:variant>
      <vt:variant>
        <vt:lpwstr>_Toc455491863</vt:lpwstr>
      </vt:variant>
      <vt:variant>
        <vt:i4>1114160</vt:i4>
      </vt:variant>
      <vt:variant>
        <vt:i4>23</vt:i4>
      </vt:variant>
      <vt:variant>
        <vt:i4>0</vt:i4>
      </vt:variant>
      <vt:variant>
        <vt:i4>5</vt:i4>
      </vt:variant>
      <vt:variant>
        <vt:lpwstr/>
      </vt:variant>
      <vt:variant>
        <vt:lpwstr>_Toc455491862</vt:lpwstr>
      </vt:variant>
      <vt:variant>
        <vt:i4>1114160</vt:i4>
      </vt:variant>
      <vt:variant>
        <vt:i4>17</vt:i4>
      </vt:variant>
      <vt:variant>
        <vt:i4>0</vt:i4>
      </vt:variant>
      <vt:variant>
        <vt:i4>5</vt:i4>
      </vt:variant>
      <vt:variant>
        <vt:lpwstr/>
      </vt:variant>
      <vt:variant>
        <vt:lpwstr>_Toc455491861</vt:lpwstr>
      </vt:variant>
      <vt:variant>
        <vt:i4>1114160</vt:i4>
      </vt:variant>
      <vt:variant>
        <vt:i4>11</vt:i4>
      </vt:variant>
      <vt:variant>
        <vt:i4>0</vt:i4>
      </vt:variant>
      <vt:variant>
        <vt:i4>5</vt:i4>
      </vt:variant>
      <vt:variant>
        <vt:lpwstr/>
      </vt:variant>
      <vt:variant>
        <vt:lpwstr>_Toc455491860</vt:lpwstr>
      </vt:variant>
      <vt:variant>
        <vt:i4>1179696</vt:i4>
      </vt:variant>
      <vt:variant>
        <vt:i4>5</vt:i4>
      </vt:variant>
      <vt:variant>
        <vt:i4>0</vt:i4>
      </vt:variant>
      <vt:variant>
        <vt:i4>5</vt:i4>
      </vt:variant>
      <vt:variant>
        <vt:lpwstr/>
      </vt:variant>
      <vt:variant>
        <vt:lpwstr>_Toc455491859</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14 - Application Mangagement</dc:title>
  <dc:creator>Anthony (Tony) Julian</dc:creator>
  <cp:lastModifiedBy>Lynn Laakso</cp:lastModifiedBy>
  <cp:revision>8</cp:revision>
  <cp:lastPrinted>2022-09-09T19:23:00Z</cp:lastPrinted>
  <dcterms:created xsi:type="dcterms:W3CDTF">2022-09-09T19:21:00Z</dcterms:created>
  <dcterms:modified xsi:type="dcterms:W3CDTF">2023-07-31T19:39:00Z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2019-12-01T10:00:00Z</vt:filetime>
  </property>
</Properties>
</file>